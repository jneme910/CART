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B34" w:rsidRDefault="000D3851">
      <w:r>
        <w:t>Suitability for Aerobic Soil Organisms</w:t>
      </w:r>
    </w:p>
    <w:p w:rsidR="000D3851" w:rsidRDefault="000D3851">
      <w:r>
        <w:t>Soil is the habitat for a wide variety of organisms, ranging from viruses, bacteria</w:t>
      </w:r>
      <w:r w:rsidR="006604DC">
        <w:t xml:space="preserve">, fungi, nematodes and a variety of others.  Bacteria and fungi provide many services in soils.  For example, bacteria convert plant and animal tissues into humus.  Many of the resultant compounds bind the soil into aggregates.  Bacteria may fix nitrogen </w:t>
      </w:r>
      <w:r w:rsidR="009B24B4">
        <w:t xml:space="preserve">for plant use </w:t>
      </w:r>
      <w:r w:rsidR="006604DC">
        <w:t xml:space="preserve">and fungi assist plant roots in obtaining nutrients and water.  </w:t>
      </w:r>
      <w:r w:rsidR="009B24B4">
        <w:t>Soil microbes are generally most abundant in the surface layer since they typically are found around plant roots.  Soils vary in their ability to foster plant growth and thus also in their ability to support microbial populations.  These differences can be caused by natural, inherent soil and site properties or can be the result of dynamic soil properties that are influenced by management, good or bad.</w:t>
      </w:r>
      <w:r w:rsidR="00707A75">
        <w:t xml:space="preserve">  Two major classifications of soil organisms are aerobic and anaerobic</w:t>
      </w:r>
      <w:ins w:id="0" w:author="Dobos, Bob - NRCS,  Lincoln Nebraska" w:date="2018-07-10T13:00:00Z">
        <w:r w:rsidR="0075746B">
          <w:t xml:space="preserve"> depending on</w:t>
        </w:r>
      </w:ins>
      <w:del w:id="1" w:author="Dobos, Bob - NRCS,  Lincoln Nebraska" w:date="2018-07-10T13:00:00Z">
        <w:r w:rsidR="00707A75" w:rsidDel="0075746B">
          <w:delText>, which deal with electron flow in the metabolic processes in</w:delText>
        </w:r>
      </w:del>
      <w:r w:rsidR="00707A75">
        <w:t xml:space="preserve"> the presence or absence of oxygen.</w:t>
      </w:r>
    </w:p>
    <w:p w:rsidR="00E308F7" w:rsidRDefault="00E308F7">
      <w:r>
        <w:t>Several site and soil properties are major attributes in the suitability</w:t>
      </w:r>
      <w:r w:rsidR="00707A75">
        <w:t>, in terms of survival and growth rates,</w:t>
      </w:r>
      <w:r>
        <w:t xml:space="preserve"> of soil for </w:t>
      </w:r>
      <w:r w:rsidR="00707A75">
        <w:t xml:space="preserve">various </w:t>
      </w:r>
      <w:r>
        <w:t xml:space="preserve">organisms.  </w:t>
      </w:r>
      <w:r w:rsidR="00707A75">
        <w:t xml:space="preserve">On a broad scale, trends in temperature (heat) and precipitation (water) govern the rates of respiration since biologic processes are temperature dependent and soil organisms exist in films of water.  The organic matter content of the soil is always a major factor in microbial populations since they are typically saprophytic.  The pore space in the soil influences water and gas movement as well as the volume for organisms to occupy and the tortuosity of paths through which they may move.  The water content of the soil is important as when too much water is present anaerobic processes begin and when too little is present </w:t>
      </w:r>
      <w:r w:rsidR="00FA2A12">
        <w:t xml:space="preserve">the organisms may go </w:t>
      </w:r>
      <w:r w:rsidR="00707A75">
        <w:t>dorman</w:t>
      </w:r>
      <w:r w:rsidR="00FA2A12">
        <w:t>t</w:t>
      </w:r>
      <w:r w:rsidR="00707A75">
        <w:t>.</w:t>
      </w:r>
      <w:r w:rsidR="00FA2A12">
        <w:t xml:space="preserve">  Osmotic conditions are also important, as are the presence of toxic materials or the absence of required elements.</w:t>
      </w:r>
    </w:p>
    <w:p w:rsidR="00CB590C" w:rsidRDefault="00CB590C">
      <w:r>
        <w:t>This interpretation is being provided for review and comment by the user community.  Please forward any feedback to the Soils Hotline</w:t>
      </w:r>
      <w:r w:rsidR="009C4B91">
        <w:t xml:space="preserve"> </w:t>
      </w:r>
      <w:hyperlink r:id="rId4" w:history="1">
        <w:r w:rsidR="00B95B42" w:rsidRPr="0063125E">
          <w:rPr>
            <w:rStyle w:val="Hyperlink"/>
          </w:rPr>
          <w:t>soilshotline@lin.usda.gov</w:t>
        </w:r>
      </w:hyperlink>
      <w:r w:rsidR="00B95B42">
        <w:t>.</w:t>
      </w:r>
    </w:p>
    <w:p w:rsidR="00B95B42" w:rsidRDefault="00B95B42"/>
    <w:p w:rsidR="004332AE" w:rsidRDefault="004332AE">
      <w:r>
        <w:t>References</w:t>
      </w:r>
    </w:p>
    <w:p w:rsidR="004332AE" w:rsidRPr="004332AE" w:rsidRDefault="004332AE" w:rsidP="004332AE">
      <w:r w:rsidRPr="004332AE">
        <w:t>Blanco-</w:t>
      </w:r>
      <w:proofErr w:type="spellStart"/>
      <w:r w:rsidRPr="004332AE">
        <w:t>Canqui</w:t>
      </w:r>
      <w:proofErr w:type="spellEnd"/>
      <w:r w:rsidRPr="004332AE">
        <w:t xml:space="preserve">, H., M.M. </w:t>
      </w:r>
      <w:proofErr w:type="spellStart"/>
      <w:r w:rsidRPr="004332AE">
        <w:t>Mikha</w:t>
      </w:r>
      <w:proofErr w:type="spellEnd"/>
      <w:r w:rsidRPr="004332AE">
        <w:t xml:space="preserve">, D.R. Presley, and M.M. Claassen. 2011. Addition of cover crops enhances no-till potential for improving soil physical properties. Soil Sci. Soc. Am. J. 75:1471–1482. </w:t>
      </w:r>
      <w:proofErr w:type="gramStart"/>
      <w:r w:rsidRPr="004332AE">
        <w:t>doi:</w:t>
      </w:r>
      <w:proofErr w:type="gramEnd"/>
      <w:r w:rsidRPr="004332AE">
        <w:t xml:space="preserve">10.2136/ sssaj2010.0430 </w:t>
      </w:r>
    </w:p>
    <w:p w:rsidR="004332AE" w:rsidRPr="004332AE" w:rsidRDefault="004332AE" w:rsidP="004332AE">
      <w:proofErr w:type="spellStart"/>
      <w:r w:rsidRPr="004332AE">
        <w:t>Carr</w:t>
      </w:r>
      <w:proofErr w:type="spellEnd"/>
      <w:r w:rsidRPr="004332AE">
        <w:t xml:space="preserve">, B. 2015. Winter Cover Crop Species Adapted to North-Central West Texas and Southwestern Oklahoma. USDA-NRCS James E. “Bud” Smith Plant Material Center. Knox City, TX. June 2015. 8p. ID# 12635. </w:t>
      </w:r>
    </w:p>
    <w:p w:rsidR="004332AE" w:rsidRDefault="004332AE" w:rsidP="004332AE">
      <w:r w:rsidRPr="004332AE">
        <w:t xml:space="preserve">Duiker, 2014. Effects of Soil Compaction. Penn State Extension. </w:t>
      </w:r>
    </w:p>
    <w:p w:rsidR="00A66300" w:rsidRPr="00A66300" w:rsidRDefault="00A66300" w:rsidP="00A66300">
      <w:r w:rsidRPr="00A66300">
        <w:rPr>
          <w:rFonts w:ascii="AdvFrutiger-R" w:hAnsi="AdvFrutiger-R" w:cs="AdvFrutiger-R"/>
        </w:rPr>
        <w:t xml:space="preserve">Fernandez-Calvino, D., E. Baath. 2010.  Growth response of the bacterial community to pH in soils differing in </w:t>
      </w:r>
      <w:proofErr w:type="spellStart"/>
      <w:r w:rsidRPr="00A66300">
        <w:rPr>
          <w:rFonts w:ascii="AdvFrutiger-R" w:hAnsi="AdvFrutiger-R" w:cs="AdvFrutiger-R"/>
        </w:rPr>
        <w:t>pH.</w:t>
      </w:r>
      <w:proofErr w:type="spellEnd"/>
      <w:r w:rsidRPr="00A66300">
        <w:rPr>
          <w:rFonts w:ascii="AdvFrutiger-R" w:hAnsi="AdvFrutiger-R" w:cs="AdvFrutiger-R"/>
        </w:rPr>
        <w:t xml:space="preserve"> </w:t>
      </w:r>
      <w:r w:rsidRPr="00A66300">
        <w:rPr>
          <w:rFonts w:ascii="AdvFrutiger-L" w:hAnsi="AdvFrutiger-L" w:cs="AdvFrutiger-L"/>
        </w:rPr>
        <w:t xml:space="preserve">FEMS </w:t>
      </w:r>
      <w:proofErr w:type="spellStart"/>
      <w:r w:rsidRPr="00A66300">
        <w:rPr>
          <w:rFonts w:ascii="AdvFrutiger-L" w:hAnsi="AdvFrutiger-L" w:cs="AdvFrutiger-L"/>
        </w:rPr>
        <w:t>Microbiol</w:t>
      </w:r>
      <w:proofErr w:type="spellEnd"/>
      <w:r w:rsidRPr="00A66300">
        <w:rPr>
          <w:rFonts w:ascii="AdvFrutiger-L" w:hAnsi="AdvFrutiger-L" w:cs="AdvFrutiger-L"/>
        </w:rPr>
        <w:t xml:space="preserve"> </w:t>
      </w:r>
      <w:proofErr w:type="spellStart"/>
      <w:r w:rsidRPr="00A66300">
        <w:rPr>
          <w:rFonts w:ascii="AdvFrutiger-L" w:hAnsi="AdvFrutiger-L" w:cs="AdvFrutiger-L"/>
        </w:rPr>
        <w:t>Ecol</w:t>
      </w:r>
      <w:proofErr w:type="spellEnd"/>
      <w:r w:rsidRPr="00A66300">
        <w:rPr>
          <w:rFonts w:ascii="AdvFrutiger-L" w:hAnsi="AdvFrutiger-L" w:cs="AdvFrutiger-L"/>
        </w:rPr>
        <w:t xml:space="preserve"> </w:t>
      </w:r>
      <w:r w:rsidRPr="00A66300">
        <w:rPr>
          <w:rFonts w:ascii="AdvFrutiger-B" w:hAnsi="AdvFrutiger-B" w:cs="AdvFrutiger-B"/>
        </w:rPr>
        <w:t xml:space="preserve">73 </w:t>
      </w:r>
      <w:r w:rsidRPr="00A66300">
        <w:rPr>
          <w:rFonts w:ascii="AdvFrutiger-L" w:hAnsi="AdvFrutiger-L" w:cs="AdvFrutiger-L"/>
        </w:rPr>
        <w:t>(2010) 149–156</w:t>
      </w:r>
    </w:p>
    <w:p w:rsidR="004332AE" w:rsidRPr="004332AE" w:rsidRDefault="004332AE" w:rsidP="004332AE">
      <w:proofErr w:type="spellStart"/>
      <w:r w:rsidRPr="004332AE">
        <w:t>Fierer</w:t>
      </w:r>
      <w:proofErr w:type="spellEnd"/>
      <w:r w:rsidRPr="004332AE">
        <w:t xml:space="preserve">, N., and R.B. Jackson. 2006. The diversity and biogeography of soil bacterial communities. Proceedings of the National Academy of Sciences of the United States of America 103:626-631. </w:t>
      </w:r>
    </w:p>
    <w:p w:rsidR="004332AE" w:rsidRPr="004332AE" w:rsidRDefault="004332AE" w:rsidP="004332AE">
      <w:r w:rsidRPr="004332AE">
        <w:lastRenderedPageBreak/>
        <w:t xml:space="preserve">Hooper D. U., </w:t>
      </w:r>
      <w:proofErr w:type="spellStart"/>
      <w:r w:rsidRPr="004332AE">
        <w:t>Bignell</w:t>
      </w:r>
      <w:proofErr w:type="spellEnd"/>
      <w:r w:rsidRPr="004332AE">
        <w:t xml:space="preserve"> D. E., Brown V. K., </w:t>
      </w:r>
      <w:proofErr w:type="spellStart"/>
      <w:r w:rsidRPr="004332AE">
        <w:t>Brussaard</w:t>
      </w:r>
      <w:proofErr w:type="spellEnd"/>
      <w:r w:rsidRPr="004332AE">
        <w:t xml:space="preserve">, L. 2000. "Interactions between aboveground and belowground biodiversity in terrestrial ecosystems: Patterns, mechanisms, and feedbacks." Bioscience 50 (12):1049-1061. </w:t>
      </w:r>
    </w:p>
    <w:p w:rsidR="004332AE" w:rsidRPr="004332AE" w:rsidRDefault="004332AE" w:rsidP="004332AE">
      <w:r w:rsidRPr="004332AE">
        <w:t xml:space="preserve">Kemper W. D., and E.J. Koch. 1966. Aggregate stability of soils from western United States and Canada. Technical Bulletin No. 1355. United States Department of Agriculture Agricultural Research Service. U S Government Printing Office Washington, DC. pp 52. </w:t>
      </w:r>
    </w:p>
    <w:p w:rsidR="004332AE" w:rsidRPr="004332AE" w:rsidRDefault="004332AE" w:rsidP="004332AE">
      <w:proofErr w:type="spellStart"/>
      <w:r w:rsidRPr="004332AE">
        <w:t>Kieft</w:t>
      </w:r>
      <w:proofErr w:type="spellEnd"/>
      <w:r w:rsidRPr="004332AE">
        <w:t xml:space="preserve">, T.L., </w:t>
      </w:r>
      <w:proofErr w:type="spellStart"/>
      <w:r w:rsidRPr="004332AE">
        <w:t>Soroker</w:t>
      </w:r>
      <w:proofErr w:type="spellEnd"/>
      <w:r w:rsidRPr="004332AE">
        <w:t xml:space="preserve">, ED., and M. Firestone. Microbial Biomass response to rapid increase in water potential when dry soil is wetted. Soil Biology and Biochemistry, Soil &amp;of. </w:t>
      </w:r>
      <w:proofErr w:type="spellStart"/>
      <w:r w:rsidRPr="004332AE">
        <w:t>Biochem</w:t>
      </w:r>
      <w:proofErr w:type="spellEnd"/>
      <w:r w:rsidRPr="004332AE">
        <w:t xml:space="preserve">. Vol. 19. No. 2, pp. I 19-I 26, 1987 </w:t>
      </w:r>
    </w:p>
    <w:p w:rsidR="004332AE" w:rsidRPr="004332AE" w:rsidRDefault="004332AE" w:rsidP="004332AE">
      <w:proofErr w:type="spellStart"/>
      <w:r w:rsidRPr="004332AE">
        <w:t>Lauber</w:t>
      </w:r>
      <w:proofErr w:type="spellEnd"/>
      <w:r w:rsidRPr="004332AE">
        <w:t xml:space="preserve">, C.L., M. Hamady, R. Knight, and N. </w:t>
      </w:r>
      <w:proofErr w:type="spellStart"/>
      <w:r w:rsidRPr="004332AE">
        <w:t>Fierer</w:t>
      </w:r>
      <w:proofErr w:type="spellEnd"/>
      <w:r w:rsidRPr="004332AE">
        <w:t xml:space="preserve">. 2009. Pyrosequencing-based assessment of soil pH as a predictor of soil bacterial community structure at the continental scale. Applied and Environmental Microbiology 75:5111-5120. </w:t>
      </w:r>
    </w:p>
    <w:p w:rsidR="004332AE" w:rsidRPr="004332AE" w:rsidRDefault="004332AE" w:rsidP="004332AE">
      <w:r w:rsidRPr="004332AE">
        <w:t xml:space="preserve">Olson, Kenneth, </w:t>
      </w:r>
      <w:proofErr w:type="spellStart"/>
      <w:r w:rsidRPr="004332AE">
        <w:t>Ebelhar</w:t>
      </w:r>
      <w:proofErr w:type="spellEnd"/>
      <w:r w:rsidRPr="004332AE">
        <w:t xml:space="preserve"> S. E., and James M. Lang. 2014. "Long-Term Effects of Cover Crops on Crop Yields, Soil Organic Carbon Stocks and Sequestration." Open Journal of Soil Science Vol.04No.08:9. </w:t>
      </w:r>
      <w:proofErr w:type="spellStart"/>
      <w:proofErr w:type="gramStart"/>
      <w:r w:rsidRPr="004332AE">
        <w:t>doi</w:t>
      </w:r>
      <w:proofErr w:type="spellEnd"/>
      <w:proofErr w:type="gramEnd"/>
      <w:r w:rsidRPr="004332AE">
        <w:t xml:space="preserve">: 10.4236/ojss.2014.48030. </w:t>
      </w:r>
    </w:p>
    <w:p w:rsidR="004332AE" w:rsidRPr="004332AE" w:rsidRDefault="004332AE" w:rsidP="004332AE">
      <w:proofErr w:type="spellStart"/>
      <w:r w:rsidRPr="004332AE">
        <w:t>Owojori</w:t>
      </w:r>
      <w:proofErr w:type="spellEnd"/>
      <w:r w:rsidRPr="004332AE">
        <w:t xml:space="preserve">, O. J., A. J. </w:t>
      </w:r>
      <w:proofErr w:type="spellStart"/>
      <w:r w:rsidRPr="004332AE">
        <w:t>Reinecke</w:t>
      </w:r>
      <w:proofErr w:type="spellEnd"/>
      <w:r w:rsidRPr="004332AE">
        <w:t xml:space="preserve">, P. </w:t>
      </w:r>
      <w:proofErr w:type="spellStart"/>
      <w:r w:rsidRPr="004332AE">
        <w:t>Voua-Otomo</w:t>
      </w:r>
      <w:proofErr w:type="spellEnd"/>
      <w:r w:rsidRPr="004332AE">
        <w:t xml:space="preserve">, and S. A. </w:t>
      </w:r>
      <w:proofErr w:type="spellStart"/>
      <w:r w:rsidRPr="004332AE">
        <w:t>Reinecke</w:t>
      </w:r>
      <w:proofErr w:type="spellEnd"/>
      <w:r w:rsidRPr="004332AE">
        <w:t>. 2009. "Comparative study of the effects of salinity on life-cycle parameters of four soil-dwelling species (</w:t>
      </w:r>
      <w:proofErr w:type="spellStart"/>
      <w:r w:rsidRPr="004332AE">
        <w:t>Folsomia</w:t>
      </w:r>
      <w:proofErr w:type="spellEnd"/>
      <w:r w:rsidRPr="004332AE">
        <w:t xml:space="preserve"> candida, </w:t>
      </w:r>
      <w:proofErr w:type="spellStart"/>
      <w:r w:rsidRPr="004332AE">
        <w:t>Enchytraeus</w:t>
      </w:r>
      <w:proofErr w:type="spellEnd"/>
      <w:r w:rsidRPr="004332AE">
        <w:t xml:space="preserve"> </w:t>
      </w:r>
      <w:proofErr w:type="spellStart"/>
      <w:r w:rsidRPr="004332AE">
        <w:t>doerjesi</w:t>
      </w:r>
      <w:proofErr w:type="spellEnd"/>
      <w:r w:rsidRPr="004332AE">
        <w:t xml:space="preserve">, </w:t>
      </w:r>
      <w:proofErr w:type="spellStart"/>
      <w:r w:rsidRPr="004332AE">
        <w:t>Eisenia</w:t>
      </w:r>
      <w:proofErr w:type="spellEnd"/>
      <w:r w:rsidRPr="004332AE">
        <w:t xml:space="preserve"> </w:t>
      </w:r>
      <w:proofErr w:type="spellStart"/>
      <w:r w:rsidRPr="004332AE">
        <w:t>fetida</w:t>
      </w:r>
      <w:proofErr w:type="spellEnd"/>
      <w:r w:rsidRPr="004332AE">
        <w:t xml:space="preserve"> and </w:t>
      </w:r>
      <w:proofErr w:type="spellStart"/>
      <w:r w:rsidRPr="004332AE">
        <w:t>Aporrectodea</w:t>
      </w:r>
      <w:proofErr w:type="spellEnd"/>
      <w:r w:rsidRPr="004332AE">
        <w:t xml:space="preserve"> </w:t>
      </w:r>
      <w:proofErr w:type="spellStart"/>
      <w:r w:rsidRPr="004332AE">
        <w:t>caliginosa</w:t>
      </w:r>
      <w:proofErr w:type="spellEnd"/>
      <w:r w:rsidRPr="004332AE">
        <w:t xml:space="preserve">)." </w:t>
      </w:r>
      <w:proofErr w:type="spellStart"/>
      <w:r w:rsidRPr="004332AE">
        <w:t>Pedobiologia</w:t>
      </w:r>
      <w:proofErr w:type="spellEnd"/>
      <w:r w:rsidRPr="004332AE">
        <w:t xml:space="preserve"> 52 (6):351-360. </w:t>
      </w:r>
      <w:proofErr w:type="spellStart"/>
      <w:proofErr w:type="gramStart"/>
      <w:r w:rsidRPr="004332AE">
        <w:t>doi</w:t>
      </w:r>
      <w:proofErr w:type="spellEnd"/>
      <w:proofErr w:type="gramEnd"/>
      <w:r w:rsidRPr="004332AE">
        <w:t xml:space="preserve">: https://doi.org/10.1016/j.pedobi.2008.12.002. </w:t>
      </w:r>
    </w:p>
    <w:p w:rsidR="004332AE" w:rsidRPr="004332AE" w:rsidRDefault="004332AE" w:rsidP="004332AE">
      <w:proofErr w:type="spellStart"/>
      <w:r w:rsidRPr="004332AE">
        <w:t>Porazinska</w:t>
      </w:r>
      <w:proofErr w:type="spellEnd"/>
      <w:r w:rsidRPr="004332AE">
        <w:t xml:space="preserve"> D. L., </w:t>
      </w:r>
      <w:proofErr w:type="spellStart"/>
      <w:r w:rsidRPr="004332AE">
        <w:t>Bardgett</w:t>
      </w:r>
      <w:proofErr w:type="spellEnd"/>
      <w:r w:rsidRPr="004332AE">
        <w:t xml:space="preserve"> R.D., </w:t>
      </w:r>
      <w:proofErr w:type="spellStart"/>
      <w:r w:rsidRPr="004332AE">
        <w:t>Blaauw</w:t>
      </w:r>
      <w:proofErr w:type="spellEnd"/>
      <w:r w:rsidRPr="004332AE">
        <w:t xml:space="preserve"> M.B., Hunt W.H., Parsons A.N., </w:t>
      </w:r>
      <w:proofErr w:type="spellStart"/>
      <w:r w:rsidRPr="004332AE">
        <w:t>Seastedt</w:t>
      </w:r>
      <w:proofErr w:type="spellEnd"/>
      <w:r w:rsidRPr="004332AE">
        <w:t xml:space="preserve"> T.R., and Wall, D.H. 2003. Relationships at the Aboveground-belowground interface: Plants, Soil Biota, and Soil Processes. Ecological Monographs 73 (3):377-395. </w:t>
      </w:r>
      <w:proofErr w:type="spellStart"/>
      <w:proofErr w:type="gramStart"/>
      <w:r w:rsidRPr="004332AE">
        <w:t>doi</w:t>
      </w:r>
      <w:proofErr w:type="spellEnd"/>
      <w:proofErr w:type="gramEnd"/>
      <w:r w:rsidRPr="004332AE">
        <w:t xml:space="preserve">: 10.1890/0012-9615(2003)073[0377:RATAIP]2.0.CO;2. </w:t>
      </w:r>
    </w:p>
    <w:p w:rsidR="004332AE" w:rsidRPr="004332AE" w:rsidRDefault="004332AE" w:rsidP="004332AE">
      <w:r w:rsidRPr="004332AE">
        <w:t xml:space="preserve">Soil Interpretation Criteria Group Mighty Mini Microbes </w:t>
      </w:r>
      <w:proofErr w:type="spellStart"/>
      <w:r w:rsidRPr="004332AE">
        <w:t>Paolucci</w:t>
      </w:r>
      <w:proofErr w:type="spellEnd"/>
      <w:r w:rsidRPr="004332AE">
        <w:t xml:space="preserve">, Patton, </w:t>
      </w:r>
      <w:proofErr w:type="spellStart"/>
      <w:r w:rsidRPr="004332AE">
        <w:t>Reisner</w:t>
      </w:r>
      <w:proofErr w:type="spellEnd"/>
      <w:r w:rsidRPr="004332AE">
        <w:t xml:space="preserve">, Spears, Thomas, Villarreal </w:t>
      </w:r>
    </w:p>
    <w:p w:rsidR="004332AE" w:rsidRPr="004332AE" w:rsidRDefault="004332AE" w:rsidP="004332AE">
      <w:r w:rsidRPr="004332AE">
        <w:t xml:space="preserve">Schenk, H.R., R.B. Jackson. Rooting depths, lateral root spreads and below-ground/above-ground </w:t>
      </w:r>
      <w:proofErr w:type="spellStart"/>
      <w:r w:rsidRPr="004332AE">
        <w:t>allometries</w:t>
      </w:r>
      <w:proofErr w:type="spellEnd"/>
      <w:r w:rsidRPr="004332AE">
        <w:t xml:space="preserve"> of plants in water-limited ecosystems. Journal of Ecology. Volume 90, Issue 3. June 2002. Pages 480–494 </w:t>
      </w:r>
    </w:p>
    <w:p w:rsidR="004332AE" w:rsidRPr="004332AE" w:rsidRDefault="004332AE" w:rsidP="004332AE">
      <w:r w:rsidRPr="004332AE">
        <w:t xml:space="preserve">U.S. Department of Agriculture, Natural Resources Conservation Service. National soil survey handbook, title 430-VI. </w:t>
      </w:r>
    </w:p>
    <w:p w:rsidR="004332AE" w:rsidRPr="004332AE" w:rsidRDefault="004332AE" w:rsidP="004332AE">
      <w:r w:rsidRPr="004332AE">
        <w:t xml:space="preserve">U.S. Department of Agriculture, Natural Resources Conservation Service. 2008. Soil Quality Indicators. USDA-NRCS Publication. </w:t>
      </w:r>
    </w:p>
    <w:p w:rsidR="004332AE" w:rsidRDefault="004332AE" w:rsidP="004332AE">
      <w:r w:rsidRPr="004332AE">
        <w:t>U.S. Department of Agriculture, Natural Resources Conservation Service. 2014. Soil Quality Kit - Guide for Educators. Bulk Density, Moisture, Aeration. USDA-NRCS Publication.</w:t>
      </w:r>
    </w:p>
    <w:p w:rsidR="004332AE" w:rsidRDefault="004332AE" w:rsidP="004332AE"/>
    <w:p w:rsidR="004332AE" w:rsidRDefault="004332AE">
      <w:r>
        <w:br w:type="page"/>
      </w:r>
    </w:p>
    <w:p w:rsidR="004332AE" w:rsidRDefault="004332AE" w:rsidP="004332AE">
      <w:r>
        <w:lastRenderedPageBreak/>
        <w:t>Criteria Table</w:t>
      </w:r>
    </w:p>
    <w:tbl>
      <w:tblPr>
        <w:tblStyle w:val="TableGrid"/>
        <w:tblW w:w="9720" w:type="dxa"/>
        <w:tblInd w:w="-95" w:type="dxa"/>
        <w:tblLook w:val="04A0" w:firstRow="1" w:lastRow="0" w:firstColumn="1" w:lastColumn="0" w:noHBand="0" w:noVBand="1"/>
      </w:tblPr>
      <w:tblGrid>
        <w:gridCol w:w="1925"/>
        <w:gridCol w:w="1911"/>
        <w:gridCol w:w="2188"/>
        <w:gridCol w:w="2086"/>
        <w:gridCol w:w="1610"/>
      </w:tblGrid>
      <w:tr w:rsidR="004332AE" w:rsidTr="00ED5E4D">
        <w:tc>
          <w:tcPr>
            <w:tcW w:w="1710" w:type="dxa"/>
          </w:tcPr>
          <w:p w:rsidR="004332AE" w:rsidRDefault="004332AE" w:rsidP="004332AE">
            <w:r>
              <w:t>Site or Soil Attribute</w:t>
            </w:r>
          </w:p>
        </w:tc>
        <w:tc>
          <w:tcPr>
            <w:tcW w:w="6390" w:type="dxa"/>
            <w:gridSpan w:val="3"/>
          </w:tcPr>
          <w:p w:rsidR="004332AE" w:rsidRDefault="004332AE" w:rsidP="004332AE">
            <w:r>
              <w:t>Level of Suitability</w:t>
            </w:r>
          </w:p>
        </w:tc>
        <w:tc>
          <w:tcPr>
            <w:tcW w:w="1620" w:type="dxa"/>
          </w:tcPr>
          <w:p w:rsidR="004332AE" w:rsidRDefault="004332AE" w:rsidP="004332AE">
            <w:r>
              <w:t>Impact</w:t>
            </w:r>
          </w:p>
        </w:tc>
      </w:tr>
      <w:tr w:rsidR="004332AE" w:rsidTr="00ED5E4D">
        <w:tc>
          <w:tcPr>
            <w:tcW w:w="1710" w:type="dxa"/>
          </w:tcPr>
          <w:p w:rsidR="004332AE" w:rsidRDefault="004332AE" w:rsidP="004332AE"/>
        </w:tc>
        <w:tc>
          <w:tcPr>
            <w:tcW w:w="1980" w:type="dxa"/>
          </w:tcPr>
          <w:p w:rsidR="004332AE" w:rsidRDefault="00045C43" w:rsidP="00045C43">
            <w:r>
              <w:t>Poorly</w:t>
            </w:r>
            <w:r w:rsidR="004332AE">
              <w:t xml:space="preserve"> suited</w:t>
            </w:r>
          </w:p>
        </w:tc>
        <w:tc>
          <w:tcPr>
            <w:tcW w:w="2250" w:type="dxa"/>
          </w:tcPr>
          <w:p w:rsidR="004332AE" w:rsidRDefault="004332AE" w:rsidP="004332AE">
            <w:r>
              <w:t>Moderately suited</w:t>
            </w:r>
          </w:p>
        </w:tc>
        <w:tc>
          <w:tcPr>
            <w:tcW w:w="2160" w:type="dxa"/>
          </w:tcPr>
          <w:p w:rsidR="004332AE" w:rsidRDefault="004332AE" w:rsidP="004332AE">
            <w:r>
              <w:t>Well suited</w:t>
            </w:r>
          </w:p>
        </w:tc>
        <w:tc>
          <w:tcPr>
            <w:tcW w:w="1620" w:type="dxa"/>
          </w:tcPr>
          <w:p w:rsidR="004332AE" w:rsidRDefault="004332AE" w:rsidP="004332AE"/>
        </w:tc>
      </w:tr>
      <w:tr w:rsidR="004332AE" w:rsidTr="00ED5E4D">
        <w:tc>
          <w:tcPr>
            <w:tcW w:w="1710" w:type="dxa"/>
          </w:tcPr>
          <w:p w:rsidR="004332AE" w:rsidRDefault="004332AE" w:rsidP="004332AE">
            <w:r>
              <w:t>pH 0-30cm</w:t>
            </w:r>
          </w:p>
        </w:tc>
        <w:tc>
          <w:tcPr>
            <w:tcW w:w="1980" w:type="dxa"/>
          </w:tcPr>
          <w:p w:rsidR="004332AE" w:rsidRDefault="004332AE" w:rsidP="004332AE">
            <w:r>
              <w:t>Less than 4.0</w:t>
            </w:r>
          </w:p>
          <w:p w:rsidR="004332AE" w:rsidRDefault="004332AE" w:rsidP="004332AE">
            <w:r>
              <w:t>Greater than 9.0</w:t>
            </w:r>
          </w:p>
        </w:tc>
        <w:tc>
          <w:tcPr>
            <w:tcW w:w="2250" w:type="dxa"/>
          </w:tcPr>
          <w:p w:rsidR="004332AE" w:rsidRDefault="004332AE" w:rsidP="004332AE">
            <w:r>
              <w:t>Between 4.0 and 6.0</w:t>
            </w:r>
          </w:p>
          <w:p w:rsidR="004332AE" w:rsidRDefault="004332AE" w:rsidP="004332AE">
            <w:r>
              <w:t>Between7.0 and 9.0</w:t>
            </w:r>
          </w:p>
        </w:tc>
        <w:tc>
          <w:tcPr>
            <w:tcW w:w="2160" w:type="dxa"/>
          </w:tcPr>
          <w:p w:rsidR="004332AE" w:rsidRDefault="00ED5E4D" w:rsidP="004332AE">
            <w:r>
              <w:t>Between 6.0 and 7.0</w:t>
            </w:r>
          </w:p>
        </w:tc>
        <w:tc>
          <w:tcPr>
            <w:tcW w:w="1620" w:type="dxa"/>
          </w:tcPr>
          <w:p w:rsidR="004332AE" w:rsidRDefault="00ED5E4D" w:rsidP="004332AE">
            <w:r>
              <w:t>Micronutrient availability</w:t>
            </w:r>
          </w:p>
        </w:tc>
      </w:tr>
      <w:tr w:rsidR="004332AE" w:rsidTr="00ED5E4D">
        <w:tc>
          <w:tcPr>
            <w:tcW w:w="1710" w:type="dxa"/>
          </w:tcPr>
          <w:p w:rsidR="004332AE" w:rsidRDefault="00ED5E4D" w:rsidP="004332AE">
            <w:r>
              <w:t>Mean annual air temperature (C)</w:t>
            </w:r>
          </w:p>
        </w:tc>
        <w:tc>
          <w:tcPr>
            <w:tcW w:w="1980" w:type="dxa"/>
          </w:tcPr>
          <w:p w:rsidR="004332AE" w:rsidRDefault="00ED5E4D" w:rsidP="004332AE">
            <w:r>
              <w:t>Less than 0</w:t>
            </w:r>
          </w:p>
          <w:p w:rsidR="00ED5E4D" w:rsidRDefault="00ED5E4D" w:rsidP="004332AE">
            <w:r>
              <w:t>Greater than 50</w:t>
            </w:r>
          </w:p>
        </w:tc>
        <w:tc>
          <w:tcPr>
            <w:tcW w:w="2250" w:type="dxa"/>
          </w:tcPr>
          <w:p w:rsidR="004332AE" w:rsidRDefault="00ED5E4D" w:rsidP="004332AE">
            <w:r>
              <w:t>Between 0 and 15</w:t>
            </w:r>
          </w:p>
          <w:p w:rsidR="00ED5E4D" w:rsidRDefault="00ED5E4D" w:rsidP="004332AE">
            <w:r>
              <w:t>Between 24 and 50</w:t>
            </w:r>
          </w:p>
        </w:tc>
        <w:tc>
          <w:tcPr>
            <w:tcW w:w="2160" w:type="dxa"/>
          </w:tcPr>
          <w:p w:rsidR="004332AE" w:rsidRDefault="00ED5E4D" w:rsidP="004332AE">
            <w:r>
              <w:t>Between 15 and 24</w:t>
            </w:r>
          </w:p>
        </w:tc>
        <w:tc>
          <w:tcPr>
            <w:tcW w:w="1620" w:type="dxa"/>
          </w:tcPr>
          <w:p w:rsidR="004332AE" w:rsidRDefault="00ED5E4D" w:rsidP="004332AE">
            <w:r>
              <w:t>Amount of heat required for adapted species</w:t>
            </w:r>
          </w:p>
        </w:tc>
      </w:tr>
      <w:tr w:rsidR="004332AE" w:rsidTr="00ED5E4D">
        <w:tc>
          <w:tcPr>
            <w:tcW w:w="1710" w:type="dxa"/>
          </w:tcPr>
          <w:p w:rsidR="004332AE" w:rsidRDefault="00045C43" w:rsidP="004332AE">
            <w:r>
              <w:t>Moisture relations</w:t>
            </w:r>
            <w:r w:rsidR="004E740D">
              <w:t xml:space="preserve"> Maximum of A-C</w:t>
            </w:r>
          </w:p>
        </w:tc>
        <w:tc>
          <w:tcPr>
            <w:tcW w:w="1980" w:type="dxa"/>
          </w:tcPr>
          <w:p w:rsidR="004332AE" w:rsidRDefault="004332AE" w:rsidP="004332AE"/>
        </w:tc>
        <w:tc>
          <w:tcPr>
            <w:tcW w:w="2250" w:type="dxa"/>
          </w:tcPr>
          <w:p w:rsidR="004332AE" w:rsidRDefault="004332AE" w:rsidP="004332AE"/>
        </w:tc>
        <w:tc>
          <w:tcPr>
            <w:tcW w:w="2160" w:type="dxa"/>
          </w:tcPr>
          <w:p w:rsidR="004332AE" w:rsidRDefault="004332AE" w:rsidP="004332AE"/>
        </w:tc>
        <w:tc>
          <w:tcPr>
            <w:tcW w:w="1620" w:type="dxa"/>
          </w:tcPr>
          <w:p w:rsidR="004332AE" w:rsidRDefault="004332AE" w:rsidP="004332AE"/>
        </w:tc>
      </w:tr>
      <w:tr w:rsidR="004332AE" w:rsidTr="00ED5E4D">
        <w:tc>
          <w:tcPr>
            <w:tcW w:w="1710" w:type="dxa"/>
          </w:tcPr>
          <w:p w:rsidR="004332AE" w:rsidRDefault="00045C43" w:rsidP="004332AE">
            <w:r>
              <w:t>A. Mean annual precipitation minus annual potential evapotranspiration (mm)</w:t>
            </w:r>
          </w:p>
        </w:tc>
        <w:tc>
          <w:tcPr>
            <w:tcW w:w="1980" w:type="dxa"/>
          </w:tcPr>
          <w:p w:rsidR="004332AE" w:rsidRDefault="00045C43" w:rsidP="004332AE">
            <w:r>
              <w:t>Less than -100</w:t>
            </w:r>
          </w:p>
        </w:tc>
        <w:tc>
          <w:tcPr>
            <w:tcW w:w="2250" w:type="dxa"/>
          </w:tcPr>
          <w:p w:rsidR="004332AE" w:rsidRDefault="00045C43" w:rsidP="004332AE">
            <w:r>
              <w:t>Between -100 and 100</w:t>
            </w:r>
          </w:p>
        </w:tc>
        <w:tc>
          <w:tcPr>
            <w:tcW w:w="2160" w:type="dxa"/>
          </w:tcPr>
          <w:p w:rsidR="004332AE" w:rsidRDefault="00045C43" w:rsidP="004332AE">
            <w:r>
              <w:t>Greater than 100</w:t>
            </w:r>
          </w:p>
        </w:tc>
        <w:tc>
          <w:tcPr>
            <w:tcW w:w="1620" w:type="dxa"/>
          </w:tcPr>
          <w:p w:rsidR="004332AE" w:rsidRDefault="00045C43" w:rsidP="004332AE">
            <w:r>
              <w:t>Moisture available for organisms</w:t>
            </w:r>
          </w:p>
        </w:tc>
      </w:tr>
      <w:tr w:rsidR="004332AE" w:rsidTr="00ED5E4D">
        <w:tc>
          <w:tcPr>
            <w:tcW w:w="1710" w:type="dxa"/>
          </w:tcPr>
          <w:p w:rsidR="004332AE" w:rsidRDefault="004E740D" w:rsidP="004332AE">
            <w:r>
              <w:t xml:space="preserve">B. </w:t>
            </w:r>
            <w:r w:rsidR="00045C43">
              <w:t>Water table depth during the growing season (cm)</w:t>
            </w:r>
          </w:p>
        </w:tc>
        <w:tc>
          <w:tcPr>
            <w:tcW w:w="1980" w:type="dxa"/>
          </w:tcPr>
          <w:p w:rsidR="004332AE" w:rsidRDefault="00045C43" w:rsidP="004332AE">
            <w:r>
              <w:t>0 or less</w:t>
            </w:r>
          </w:p>
        </w:tc>
        <w:tc>
          <w:tcPr>
            <w:tcW w:w="2250" w:type="dxa"/>
          </w:tcPr>
          <w:p w:rsidR="004332AE" w:rsidRDefault="00045C43" w:rsidP="004332AE">
            <w:r>
              <w:t>Between 0 and 30 or</w:t>
            </w:r>
            <w:r w:rsidR="004E740D">
              <w:t xml:space="preserve"> between 50 and 100</w:t>
            </w:r>
          </w:p>
        </w:tc>
        <w:tc>
          <w:tcPr>
            <w:tcW w:w="2160" w:type="dxa"/>
          </w:tcPr>
          <w:p w:rsidR="004332AE" w:rsidRDefault="00045C43" w:rsidP="004332AE">
            <w:r>
              <w:t>Between 30 and 50</w:t>
            </w:r>
          </w:p>
        </w:tc>
        <w:tc>
          <w:tcPr>
            <w:tcW w:w="1620" w:type="dxa"/>
          </w:tcPr>
          <w:p w:rsidR="004332AE" w:rsidRDefault="004E740D" w:rsidP="004332AE">
            <w:r>
              <w:t>Moist but not saturated conditions</w:t>
            </w:r>
          </w:p>
        </w:tc>
      </w:tr>
      <w:tr w:rsidR="004332AE" w:rsidTr="004E740D">
        <w:trPr>
          <w:trHeight w:val="755"/>
        </w:trPr>
        <w:tc>
          <w:tcPr>
            <w:tcW w:w="1710" w:type="dxa"/>
          </w:tcPr>
          <w:p w:rsidR="004332AE" w:rsidRDefault="004E740D" w:rsidP="004332AE">
            <w:r>
              <w:t>C. Root zone AWC (cm)</w:t>
            </w:r>
          </w:p>
        </w:tc>
        <w:tc>
          <w:tcPr>
            <w:tcW w:w="1980" w:type="dxa"/>
          </w:tcPr>
          <w:p w:rsidR="004332AE" w:rsidRDefault="004E740D" w:rsidP="004332AE">
            <w:r>
              <w:t>Less than 3</w:t>
            </w:r>
          </w:p>
        </w:tc>
        <w:tc>
          <w:tcPr>
            <w:tcW w:w="2250" w:type="dxa"/>
          </w:tcPr>
          <w:p w:rsidR="004332AE" w:rsidRDefault="004E740D" w:rsidP="004332AE">
            <w:r>
              <w:t>3 to 30</w:t>
            </w:r>
          </w:p>
        </w:tc>
        <w:tc>
          <w:tcPr>
            <w:tcW w:w="2160" w:type="dxa"/>
          </w:tcPr>
          <w:p w:rsidR="004332AE" w:rsidRDefault="004E740D" w:rsidP="004332AE">
            <w:r>
              <w:t>Greater than 30</w:t>
            </w:r>
          </w:p>
        </w:tc>
        <w:tc>
          <w:tcPr>
            <w:tcW w:w="1620" w:type="dxa"/>
          </w:tcPr>
          <w:p w:rsidR="004332AE" w:rsidRDefault="004E740D" w:rsidP="004332AE">
            <w:r>
              <w:t>Retains moisture between rainfall events</w:t>
            </w:r>
          </w:p>
        </w:tc>
      </w:tr>
      <w:tr w:rsidR="004E740D" w:rsidTr="004E740D">
        <w:trPr>
          <w:trHeight w:val="660"/>
        </w:trPr>
        <w:tc>
          <w:tcPr>
            <w:tcW w:w="1710" w:type="dxa"/>
          </w:tcPr>
          <w:p w:rsidR="004E740D" w:rsidRDefault="005A253D" w:rsidP="004332AE">
            <w:r>
              <w:t>Electrical Conductivity (</w:t>
            </w:r>
            <w:proofErr w:type="spellStart"/>
            <w:r>
              <w:t>dS</w:t>
            </w:r>
            <w:proofErr w:type="spellEnd"/>
            <w:r>
              <w:t>/m)</w:t>
            </w:r>
          </w:p>
        </w:tc>
        <w:tc>
          <w:tcPr>
            <w:tcW w:w="1980" w:type="dxa"/>
          </w:tcPr>
          <w:p w:rsidR="004E740D" w:rsidRDefault="005A253D" w:rsidP="004332AE">
            <w:r>
              <w:t>Less than 0.3</w:t>
            </w:r>
          </w:p>
          <w:p w:rsidR="005A253D" w:rsidRDefault="005A253D" w:rsidP="004332AE">
            <w:r>
              <w:t>Greater than 9.0</w:t>
            </w:r>
          </w:p>
        </w:tc>
        <w:tc>
          <w:tcPr>
            <w:tcW w:w="2250" w:type="dxa"/>
          </w:tcPr>
          <w:p w:rsidR="004E740D" w:rsidRDefault="005A253D" w:rsidP="004332AE">
            <w:r>
              <w:t>Between 0.3 and 0.75 or between 1.5 and 9.0</w:t>
            </w:r>
          </w:p>
        </w:tc>
        <w:tc>
          <w:tcPr>
            <w:tcW w:w="2160" w:type="dxa"/>
          </w:tcPr>
          <w:p w:rsidR="004E740D" w:rsidRDefault="005A253D" w:rsidP="004332AE">
            <w:r>
              <w:t>Between 0.75 and 1.5</w:t>
            </w:r>
          </w:p>
        </w:tc>
        <w:tc>
          <w:tcPr>
            <w:tcW w:w="1620" w:type="dxa"/>
          </w:tcPr>
          <w:p w:rsidR="004E740D" w:rsidRDefault="005A253D" w:rsidP="004332AE">
            <w:r>
              <w:t>Cations for mineral needs but not saline</w:t>
            </w:r>
          </w:p>
        </w:tc>
      </w:tr>
      <w:tr w:rsidR="004E740D" w:rsidTr="004E740D">
        <w:trPr>
          <w:trHeight w:val="330"/>
        </w:trPr>
        <w:tc>
          <w:tcPr>
            <w:tcW w:w="1710" w:type="dxa"/>
          </w:tcPr>
          <w:p w:rsidR="004E740D" w:rsidRDefault="00497C68" w:rsidP="004332AE">
            <w:r>
              <w:t>Aluminum saturation 0 to 30cm (percent)</w:t>
            </w:r>
          </w:p>
        </w:tc>
        <w:tc>
          <w:tcPr>
            <w:tcW w:w="1980" w:type="dxa"/>
          </w:tcPr>
          <w:p w:rsidR="004E740D" w:rsidRDefault="00497C68" w:rsidP="004332AE">
            <w:r>
              <w:t>100</w:t>
            </w:r>
          </w:p>
        </w:tc>
        <w:tc>
          <w:tcPr>
            <w:tcW w:w="2250" w:type="dxa"/>
          </w:tcPr>
          <w:p w:rsidR="004E740D" w:rsidRDefault="00497C68" w:rsidP="004332AE">
            <w:r>
              <w:t>Between 2 and 100</w:t>
            </w:r>
          </w:p>
        </w:tc>
        <w:tc>
          <w:tcPr>
            <w:tcW w:w="2160" w:type="dxa"/>
          </w:tcPr>
          <w:p w:rsidR="004E740D" w:rsidRDefault="00497C68" w:rsidP="004332AE">
            <w:r>
              <w:t>Less than 2</w:t>
            </w:r>
          </w:p>
        </w:tc>
        <w:tc>
          <w:tcPr>
            <w:tcW w:w="1620" w:type="dxa"/>
          </w:tcPr>
          <w:p w:rsidR="004E740D" w:rsidRDefault="00497C68" w:rsidP="004332AE">
            <w:r>
              <w:t>Aluminum toxicity</w:t>
            </w:r>
          </w:p>
        </w:tc>
      </w:tr>
      <w:tr w:rsidR="004E740D" w:rsidTr="00497C68">
        <w:trPr>
          <w:trHeight w:val="827"/>
        </w:trPr>
        <w:tc>
          <w:tcPr>
            <w:tcW w:w="1710" w:type="dxa"/>
          </w:tcPr>
          <w:p w:rsidR="004E740D" w:rsidRDefault="00497C68" w:rsidP="004332AE">
            <w:r>
              <w:t>Organic matter content 0-30cm (percent)</w:t>
            </w:r>
          </w:p>
        </w:tc>
        <w:tc>
          <w:tcPr>
            <w:tcW w:w="1980" w:type="dxa"/>
          </w:tcPr>
          <w:p w:rsidR="004E740D" w:rsidRDefault="00497C68" w:rsidP="004332AE">
            <w:r>
              <w:t>Less than 0.3</w:t>
            </w:r>
          </w:p>
        </w:tc>
        <w:tc>
          <w:tcPr>
            <w:tcW w:w="2250" w:type="dxa"/>
          </w:tcPr>
          <w:p w:rsidR="004E740D" w:rsidRDefault="00497C68" w:rsidP="004332AE">
            <w:r>
              <w:t>Between 0.3 and 3.0</w:t>
            </w:r>
          </w:p>
        </w:tc>
        <w:tc>
          <w:tcPr>
            <w:tcW w:w="2160" w:type="dxa"/>
          </w:tcPr>
          <w:p w:rsidR="004E740D" w:rsidRDefault="00497C68" w:rsidP="004332AE">
            <w:r>
              <w:t>Greater than 3.0</w:t>
            </w:r>
          </w:p>
        </w:tc>
        <w:tc>
          <w:tcPr>
            <w:tcW w:w="1620" w:type="dxa"/>
          </w:tcPr>
          <w:p w:rsidR="004E740D" w:rsidRDefault="00497C68" w:rsidP="004332AE">
            <w:r>
              <w:t>Energy source for soil organisms</w:t>
            </w:r>
          </w:p>
        </w:tc>
      </w:tr>
      <w:tr w:rsidR="00497C68" w:rsidTr="00497C68">
        <w:trPr>
          <w:trHeight w:val="930"/>
        </w:trPr>
        <w:tc>
          <w:tcPr>
            <w:tcW w:w="1710" w:type="dxa"/>
          </w:tcPr>
          <w:p w:rsidR="00497C68" w:rsidRDefault="00497C68" w:rsidP="004332AE">
            <w:r>
              <w:t>Bulk density difference ratio maximum from 0 to 30cm</w:t>
            </w:r>
          </w:p>
        </w:tc>
        <w:tc>
          <w:tcPr>
            <w:tcW w:w="1980" w:type="dxa"/>
          </w:tcPr>
          <w:p w:rsidR="00497C68" w:rsidRDefault="00497C68" w:rsidP="004332AE">
            <w:r>
              <w:t>Greater than 1.0</w:t>
            </w:r>
          </w:p>
        </w:tc>
        <w:tc>
          <w:tcPr>
            <w:tcW w:w="2250" w:type="dxa"/>
          </w:tcPr>
          <w:p w:rsidR="00497C68" w:rsidRDefault="00497C68" w:rsidP="004332AE">
            <w:r>
              <w:t>0 to 1.0</w:t>
            </w:r>
          </w:p>
        </w:tc>
        <w:tc>
          <w:tcPr>
            <w:tcW w:w="2160" w:type="dxa"/>
          </w:tcPr>
          <w:p w:rsidR="00497C68" w:rsidRDefault="00497C68" w:rsidP="004332AE">
            <w:r>
              <w:t>0 or less</w:t>
            </w:r>
          </w:p>
        </w:tc>
        <w:tc>
          <w:tcPr>
            <w:tcW w:w="1620" w:type="dxa"/>
          </w:tcPr>
          <w:p w:rsidR="00497C68" w:rsidRDefault="00497C68" w:rsidP="004332AE">
            <w:r>
              <w:t>Metric of pore space and soil strength</w:t>
            </w:r>
          </w:p>
        </w:tc>
      </w:tr>
      <w:tr w:rsidR="00497C68" w:rsidTr="00497C68">
        <w:trPr>
          <w:trHeight w:val="1380"/>
        </w:trPr>
        <w:tc>
          <w:tcPr>
            <w:tcW w:w="1710" w:type="dxa"/>
          </w:tcPr>
          <w:p w:rsidR="00497C68" w:rsidRDefault="00463B85" w:rsidP="004332AE">
            <w:r>
              <w:t>Clay content weighted average from 0 to 30cm (percent)</w:t>
            </w:r>
          </w:p>
        </w:tc>
        <w:tc>
          <w:tcPr>
            <w:tcW w:w="1980" w:type="dxa"/>
          </w:tcPr>
          <w:p w:rsidR="00497C68" w:rsidRDefault="00463B85" w:rsidP="004332AE">
            <w:r>
              <w:t>Less than 30</w:t>
            </w:r>
          </w:p>
        </w:tc>
        <w:tc>
          <w:tcPr>
            <w:tcW w:w="2250" w:type="dxa"/>
          </w:tcPr>
          <w:p w:rsidR="00497C68" w:rsidRDefault="00463B85" w:rsidP="004332AE">
            <w:r>
              <w:t>Between 30 and 40</w:t>
            </w:r>
          </w:p>
        </w:tc>
        <w:tc>
          <w:tcPr>
            <w:tcW w:w="2160" w:type="dxa"/>
          </w:tcPr>
          <w:p w:rsidR="00497C68" w:rsidRDefault="00463B85" w:rsidP="00463B85">
            <w:r>
              <w:t>Greater than 40</w:t>
            </w:r>
          </w:p>
        </w:tc>
        <w:tc>
          <w:tcPr>
            <w:tcW w:w="1620" w:type="dxa"/>
          </w:tcPr>
          <w:p w:rsidR="00497C68" w:rsidRDefault="00463B85" w:rsidP="004332AE">
            <w:r>
              <w:t>Surface area for microbes</w:t>
            </w:r>
          </w:p>
        </w:tc>
      </w:tr>
    </w:tbl>
    <w:p w:rsidR="004332AE" w:rsidRDefault="004332AE" w:rsidP="004332AE"/>
    <w:p w:rsidR="00E4355C" w:rsidRDefault="00E4355C">
      <w:r>
        <w:br w:type="page"/>
      </w:r>
    </w:p>
    <w:p w:rsidR="00E4355C" w:rsidRDefault="00E4355C" w:rsidP="002565B0">
      <w:pPr>
        <w:spacing w:after="0"/>
      </w:pPr>
      <w:r>
        <w:lastRenderedPageBreak/>
        <w:t>Criteria</w:t>
      </w:r>
    </w:p>
    <w:p w:rsidR="002565B0" w:rsidRDefault="002565B0" w:rsidP="002565B0">
      <w:pPr>
        <w:spacing w:after="0"/>
      </w:pPr>
    </w:p>
    <w:p w:rsidR="002565B0" w:rsidRDefault="002565B0" w:rsidP="002565B0">
      <w:pPr>
        <w:spacing w:after="0"/>
      </w:pPr>
      <w:r>
        <w:t xml:space="preserve">1.  The pH of the soil at 30cm is used as an indicator of how conducive the soil is to the growth of soil organisms.  </w:t>
      </w:r>
      <w:r w:rsidR="001B564E">
        <w:t xml:space="preserve">Soil solution pH impacts several processes in soil.  The solubility of </w:t>
      </w:r>
      <w:r w:rsidR="00DD3F1B">
        <w:t>potentially toxic elements in soils is pH dependent and may impact the vigor and diversity of microbial populations.</w:t>
      </w:r>
    </w:p>
    <w:p w:rsidR="002565B0" w:rsidRDefault="002565B0" w:rsidP="002565B0">
      <w:pPr>
        <w:spacing w:after="0"/>
      </w:pPr>
    </w:p>
    <w:p w:rsidR="002565B0" w:rsidRDefault="002565B0" w:rsidP="002565B0">
      <w:pPr>
        <w:spacing w:after="0"/>
      </w:pPr>
      <w:r>
        <w:t xml:space="preserve">Property used:  WTD_AVG PH 0-30cm OR ABOVE RESTRICTION </w:t>
      </w:r>
    </w:p>
    <w:p w:rsidR="002565B0" w:rsidRDefault="002565B0" w:rsidP="002565B0">
      <w:pPr>
        <w:spacing w:after="0"/>
      </w:pPr>
      <w:r>
        <w:t>Suitability limits:</w:t>
      </w:r>
    </w:p>
    <w:p w:rsidR="002565B0" w:rsidRDefault="00C26639" w:rsidP="002565B0">
      <w:pPr>
        <w:spacing w:after="0"/>
      </w:pPr>
      <w:r>
        <w:t xml:space="preserve">              </w:t>
      </w:r>
      <w:proofErr w:type="gramStart"/>
      <w:r>
        <w:t>less</w:t>
      </w:r>
      <w:proofErr w:type="gramEnd"/>
      <w:r>
        <w:t xml:space="preserve"> suited to the growth of soil organisms            </w:t>
      </w:r>
      <w:r w:rsidR="002565B0">
        <w:t>pH &lt;5.0</w:t>
      </w:r>
      <w:r w:rsidR="002565B0">
        <w:tab/>
        <w:t xml:space="preserve"> </w:t>
      </w:r>
    </w:p>
    <w:p w:rsidR="00C26639" w:rsidRDefault="00C26639" w:rsidP="002565B0">
      <w:pPr>
        <w:spacing w:after="0"/>
      </w:pPr>
      <w:r>
        <w:t xml:space="preserve">              </w:t>
      </w:r>
      <w:proofErr w:type="gramStart"/>
      <w:r>
        <w:t>well</w:t>
      </w:r>
      <w:proofErr w:type="gramEnd"/>
      <w:r>
        <w:t xml:space="preserve"> suited to the growth of soil organisms           </w:t>
      </w:r>
      <w:r w:rsidR="002565B0">
        <w:t>pH 5.0-8.0</w:t>
      </w:r>
    </w:p>
    <w:p w:rsidR="002565B0" w:rsidRDefault="00C26639" w:rsidP="002565B0">
      <w:pPr>
        <w:spacing w:after="0"/>
      </w:pPr>
      <w:r>
        <w:t xml:space="preserve">              </w:t>
      </w:r>
      <w:proofErr w:type="gramStart"/>
      <w:r>
        <w:t>less</w:t>
      </w:r>
      <w:proofErr w:type="gramEnd"/>
      <w:r>
        <w:t xml:space="preserve"> suited to the growth of soil organisms            </w:t>
      </w:r>
      <w:r w:rsidR="002565B0">
        <w:t>pH &gt;8.0</w:t>
      </w:r>
      <w:r w:rsidR="002565B0">
        <w:tab/>
      </w:r>
    </w:p>
    <w:p w:rsidR="002565B0" w:rsidRDefault="002565B0" w:rsidP="002565B0">
      <w:pPr>
        <w:spacing w:after="0"/>
      </w:pPr>
      <w:r>
        <w:tab/>
      </w:r>
    </w:p>
    <w:p w:rsidR="00E4355C" w:rsidRDefault="002565B0" w:rsidP="002565B0">
      <w:pPr>
        <w:spacing w:after="0"/>
      </w:pPr>
      <w:r>
        <w:tab/>
        <w:t xml:space="preserve">Null pH is assigned </w:t>
      </w:r>
      <w:r w:rsidR="00A66300">
        <w:t xml:space="preserve">to the </w:t>
      </w:r>
      <w:r>
        <w:t>"</w:t>
      </w:r>
      <w:r w:rsidR="00A66300">
        <w:t>n</w:t>
      </w:r>
      <w:r>
        <w:t xml:space="preserve">ot </w:t>
      </w:r>
      <w:r w:rsidR="00A66300">
        <w:t>r</w:t>
      </w:r>
      <w:r>
        <w:t>ated"</w:t>
      </w:r>
      <w:r w:rsidR="00A66300">
        <w:t xml:space="preserve"> class</w:t>
      </w:r>
      <w:r>
        <w:t>.</w:t>
      </w:r>
    </w:p>
    <w:p w:rsidR="001531A3" w:rsidRDefault="001531A3" w:rsidP="002565B0">
      <w:pPr>
        <w:spacing w:after="0"/>
      </w:pPr>
    </w:p>
    <w:p w:rsidR="001531A3" w:rsidRDefault="001531A3" w:rsidP="002565B0">
      <w:pPr>
        <w:spacing w:after="0"/>
      </w:pPr>
      <w:r>
        <w:t>2</w:t>
      </w:r>
      <w:r w:rsidR="00C26639">
        <w:t>.  Mean annual air temperature – While soil temperature is the best metric for assessing the amount of heat available for the growth of soil organisms, mean annual air temperature is used as a proxy.  It is understood that the mean annual soil temperature will be several degrees higher.  Also, it is understood that the temperature that the organisms are dealing with may be much higher or lower than the mean.</w:t>
      </w:r>
    </w:p>
    <w:p w:rsidR="00C26639" w:rsidRDefault="00C26639" w:rsidP="002565B0">
      <w:pPr>
        <w:spacing w:after="0"/>
      </w:pPr>
    </w:p>
    <w:p w:rsidR="00C26639" w:rsidRDefault="00C26639" w:rsidP="00C26639">
      <w:pPr>
        <w:spacing w:after="0"/>
      </w:pPr>
      <w:r>
        <w:t xml:space="preserve">Property used:  </w:t>
      </w:r>
      <w:r w:rsidRPr="00C26639">
        <w:t>MEAN ANNUAL AIR TEMPERATURE</w:t>
      </w:r>
    </w:p>
    <w:p w:rsidR="00C26639" w:rsidRDefault="00C26639" w:rsidP="00C26639">
      <w:pPr>
        <w:spacing w:after="0"/>
      </w:pPr>
      <w:r>
        <w:t>Suitability limits:</w:t>
      </w:r>
    </w:p>
    <w:p w:rsidR="00C26639" w:rsidRDefault="00C26639" w:rsidP="00C26639">
      <w:pPr>
        <w:spacing w:after="0"/>
      </w:pPr>
      <w:r>
        <w:tab/>
      </w:r>
      <w:r w:rsidR="00560E12">
        <w:t>Poorly suited</w:t>
      </w:r>
      <w:r w:rsidR="00560E12">
        <w:tab/>
      </w:r>
      <w:r w:rsidR="00560E12">
        <w:tab/>
        <w:t>MAAT less than 1C or greater than 50C</w:t>
      </w:r>
      <w:r>
        <w:t xml:space="preserve"> </w:t>
      </w:r>
    </w:p>
    <w:p w:rsidR="00C26639" w:rsidRDefault="00C26639" w:rsidP="00C26639">
      <w:pPr>
        <w:spacing w:after="0"/>
      </w:pPr>
      <w:r>
        <w:tab/>
      </w:r>
      <w:r w:rsidR="00560E12">
        <w:t xml:space="preserve">Moderately suited          MAAT between 0 and </w:t>
      </w:r>
      <w:r w:rsidR="0096269F">
        <w:t>15 or MAAT between 24 and 50C</w:t>
      </w:r>
    </w:p>
    <w:p w:rsidR="00C26639" w:rsidRDefault="00C26639" w:rsidP="00C26639">
      <w:pPr>
        <w:spacing w:after="0"/>
      </w:pPr>
      <w:r>
        <w:tab/>
      </w:r>
      <w:r w:rsidR="0096269F">
        <w:t>Well suited</w:t>
      </w:r>
      <w:r>
        <w:tab/>
      </w:r>
      <w:r>
        <w:tab/>
      </w:r>
      <w:r w:rsidR="0096269F">
        <w:t>MAAT between 15 and 24C</w:t>
      </w:r>
    </w:p>
    <w:p w:rsidR="00C26639" w:rsidRDefault="00C26639" w:rsidP="00C26639">
      <w:pPr>
        <w:spacing w:after="0"/>
      </w:pPr>
      <w:r>
        <w:tab/>
      </w:r>
    </w:p>
    <w:p w:rsidR="00C26639" w:rsidRDefault="00C26639" w:rsidP="00C26639">
      <w:pPr>
        <w:spacing w:after="0"/>
      </w:pPr>
      <w:r>
        <w:tab/>
        <w:t>Null mean annual air temperature is assigned to the "not rated" class.</w:t>
      </w:r>
    </w:p>
    <w:p w:rsidR="00C26639" w:rsidRDefault="00C26639" w:rsidP="002565B0">
      <w:pPr>
        <w:spacing w:after="0"/>
      </w:pPr>
    </w:p>
    <w:p w:rsidR="00842053" w:rsidRDefault="00842053" w:rsidP="002565B0">
      <w:pPr>
        <w:spacing w:after="0"/>
      </w:pPr>
      <w:r>
        <w:t xml:space="preserve">3.  Moisture relations – The spatial and temporal distribution of water in soil is governed mainly by three relationships.  One relationship is the basic difference between the amount of precipitation and potential evapotranspiration a soil experiences.  </w:t>
      </w:r>
      <w:r w:rsidR="003043C9">
        <w:t>More precipitation is needed for soil organisms to thrive in warmer climates, or, conversely, less precipitation is needed in cooler climates.  Another feature that can influence the water content of soil is the presence of a water</w:t>
      </w:r>
      <w:r w:rsidR="00DB5864">
        <w:t xml:space="preserve"> table (a zone of saturation) that can either drown organisms if it is too shallow or provide </w:t>
      </w:r>
      <w:proofErr w:type="spellStart"/>
      <w:r w:rsidR="00DB5864">
        <w:t>subirrigation</w:t>
      </w:r>
      <w:proofErr w:type="spellEnd"/>
      <w:r w:rsidR="00DB5864">
        <w:t xml:space="preserve"> if the water is in a depth where the organisms can use it.</w:t>
      </w:r>
      <w:r>
        <w:t xml:space="preserve"> </w:t>
      </w:r>
      <w:r w:rsidR="00DB5864">
        <w:t xml:space="preserve"> Finally, precipitation th</w:t>
      </w:r>
      <w:r w:rsidR="008228EA">
        <w:t>at</w:t>
      </w:r>
      <w:r w:rsidR="00DB5864">
        <w:t xml:space="preserve"> a soil does receive must </w:t>
      </w:r>
      <w:r w:rsidR="00CF0133">
        <w:t xml:space="preserve">not </w:t>
      </w:r>
      <w:r w:rsidR="00DB5864">
        <w:t xml:space="preserve">be </w:t>
      </w:r>
      <w:r w:rsidR="00CF0133">
        <w:t>allowed to rapidly move through the soil, but rather be stored.</w:t>
      </w:r>
    </w:p>
    <w:p w:rsidR="007257B7" w:rsidRDefault="007257B7" w:rsidP="002565B0">
      <w:pPr>
        <w:spacing w:after="0"/>
      </w:pPr>
    </w:p>
    <w:p w:rsidR="007257B7" w:rsidRDefault="003C4FCB" w:rsidP="007257B7">
      <w:pPr>
        <w:spacing w:after="0"/>
      </w:pPr>
      <w:r>
        <w:t xml:space="preserve">A.  </w:t>
      </w:r>
      <w:r w:rsidR="007257B7">
        <w:t xml:space="preserve">Property used:  </w:t>
      </w:r>
      <w:r w:rsidRPr="003C4FCB">
        <w:t>PRECIPITATION MINUS POTENTIAL EVAPOTRANSPIRATION, MM/YEAR</w:t>
      </w:r>
    </w:p>
    <w:p w:rsidR="007257B7" w:rsidRDefault="007257B7" w:rsidP="007257B7">
      <w:pPr>
        <w:spacing w:after="0"/>
      </w:pPr>
      <w:r>
        <w:t>Suitability limits:</w:t>
      </w:r>
    </w:p>
    <w:p w:rsidR="007257B7" w:rsidRDefault="007257B7" w:rsidP="007257B7">
      <w:pPr>
        <w:spacing w:after="0"/>
      </w:pPr>
      <w:r>
        <w:t xml:space="preserve">              </w:t>
      </w:r>
      <w:proofErr w:type="gramStart"/>
      <w:r w:rsidR="003C4FCB">
        <w:t>poor</w:t>
      </w:r>
      <w:r>
        <w:t>l</w:t>
      </w:r>
      <w:r w:rsidR="003C4FCB">
        <w:t>y</w:t>
      </w:r>
      <w:proofErr w:type="gramEnd"/>
      <w:r>
        <w:t xml:space="preserve"> suited to the growth of soil organisms         </w:t>
      </w:r>
      <w:r w:rsidR="003C4FCB">
        <w:t xml:space="preserve">  </w:t>
      </w:r>
      <w:r>
        <w:t xml:space="preserve">   </w:t>
      </w:r>
      <w:r w:rsidR="003C4FCB">
        <w:t>less than -100mm/</w:t>
      </w:r>
      <w:proofErr w:type="spellStart"/>
      <w:r w:rsidR="003C4FCB">
        <w:t>yr</w:t>
      </w:r>
      <w:proofErr w:type="spellEnd"/>
      <w:r>
        <w:t xml:space="preserve"> </w:t>
      </w:r>
      <w:r w:rsidR="003C4FCB">
        <w:t>MAP-PET</w:t>
      </w:r>
    </w:p>
    <w:p w:rsidR="003C4FCB" w:rsidRDefault="003C4FCB" w:rsidP="007257B7">
      <w:pPr>
        <w:spacing w:after="0"/>
      </w:pPr>
      <w:r>
        <w:t xml:space="preserve">              </w:t>
      </w:r>
      <w:proofErr w:type="gramStart"/>
      <w:r>
        <w:t>moderately</w:t>
      </w:r>
      <w:proofErr w:type="gramEnd"/>
      <w:r>
        <w:t xml:space="preserve"> suited to the growth of soil organisms   -100 to 100 mm/</w:t>
      </w:r>
      <w:proofErr w:type="spellStart"/>
      <w:r>
        <w:t>yr</w:t>
      </w:r>
      <w:proofErr w:type="spellEnd"/>
      <w:r>
        <w:t xml:space="preserve"> MAP-PET</w:t>
      </w:r>
    </w:p>
    <w:p w:rsidR="007257B7" w:rsidRDefault="007257B7" w:rsidP="007257B7">
      <w:pPr>
        <w:spacing w:after="0"/>
      </w:pPr>
      <w:r>
        <w:t xml:space="preserve">              </w:t>
      </w:r>
      <w:proofErr w:type="gramStart"/>
      <w:r>
        <w:t>well</w:t>
      </w:r>
      <w:proofErr w:type="gramEnd"/>
      <w:r>
        <w:t xml:space="preserve"> suited to the growth of soil organisms           </w:t>
      </w:r>
      <w:r w:rsidR="003C4FCB">
        <w:t xml:space="preserve">       greater than 100mm/</w:t>
      </w:r>
      <w:proofErr w:type="spellStart"/>
      <w:r w:rsidR="003C4FCB">
        <w:t>yr</w:t>
      </w:r>
      <w:proofErr w:type="spellEnd"/>
      <w:r w:rsidR="003C4FCB">
        <w:t xml:space="preserve"> MAP-PET</w:t>
      </w:r>
    </w:p>
    <w:p w:rsidR="007257B7" w:rsidRDefault="007257B7" w:rsidP="007257B7">
      <w:pPr>
        <w:spacing w:after="0"/>
      </w:pPr>
      <w:r>
        <w:tab/>
      </w:r>
    </w:p>
    <w:p w:rsidR="007257B7" w:rsidRDefault="007257B7" w:rsidP="007257B7">
      <w:pPr>
        <w:spacing w:after="0"/>
      </w:pPr>
      <w:r>
        <w:tab/>
        <w:t xml:space="preserve">Null </w:t>
      </w:r>
      <w:r w:rsidR="003C4FCB">
        <w:t>MAP or PET</w:t>
      </w:r>
      <w:r>
        <w:t xml:space="preserve"> is assigned to the "not rated" class.</w:t>
      </w:r>
    </w:p>
    <w:p w:rsidR="003C4FCB" w:rsidRDefault="003C4FCB" w:rsidP="007257B7">
      <w:pPr>
        <w:spacing w:after="0"/>
      </w:pPr>
    </w:p>
    <w:p w:rsidR="003C4FCB" w:rsidRDefault="003C4FCB" w:rsidP="007257B7">
      <w:pPr>
        <w:spacing w:after="0"/>
      </w:pPr>
      <w:r>
        <w:lastRenderedPageBreak/>
        <w:t xml:space="preserve">B.  Property used:  </w:t>
      </w:r>
      <w:r w:rsidRPr="003C4FCB">
        <w:t>WATER TABLE DEPTH, GROWING SEASON</w:t>
      </w:r>
    </w:p>
    <w:p w:rsidR="003C4FCB" w:rsidRDefault="003C4FCB" w:rsidP="007257B7">
      <w:pPr>
        <w:spacing w:after="0"/>
      </w:pPr>
    </w:p>
    <w:p w:rsidR="003C4FCB" w:rsidRDefault="003C4FCB" w:rsidP="003C4FCB">
      <w:pPr>
        <w:spacing w:after="0"/>
      </w:pPr>
      <w:r>
        <w:t>Suitability limits:</w:t>
      </w:r>
    </w:p>
    <w:p w:rsidR="003C4FCB" w:rsidRDefault="003C4FCB" w:rsidP="003C4FCB">
      <w:pPr>
        <w:spacing w:after="0"/>
      </w:pPr>
      <w:r>
        <w:t xml:space="preserve">          </w:t>
      </w:r>
      <w:proofErr w:type="gramStart"/>
      <w:r>
        <w:t>poorly</w:t>
      </w:r>
      <w:proofErr w:type="gramEnd"/>
      <w:r>
        <w:t xml:space="preserve"> suited to the growth of soil organisms           saturated at surface or greater less than -100cm</w:t>
      </w:r>
    </w:p>
    <w:p w:rsidR="003C4FCB" w:rsidRDefault="003C4FCB" w:rsidP="003C4FCB">
      <w:pPr>
        <w:spacing w:after="0"/>
      </w:pPr>
      <w:r>
        <w:t xml:space="preserve">          </w:t>
      </w:r>
      <w:proofErr w:type="gramStart"/>
      <w:r>
        <w:t>moderately</w:t>
      </w:r>
      <w:proofErr w:type="gramEnd"/>
      <w:r>
        <w:t xml:space="preserve"> suited to the growth of soil organisms  </w:t>
      </w:r>
      <w:r w:rsidR="00DD68C3">
        <w:t xml:space="preserve">between 0 and 30cm or 50 to </w:t>
      </w:r>
      <w:r>
        <w:t>100</w:t>
      </w:r>
      <w:r w:rsidR="00DD68C3">
        <w:t>cm</w:t>
      </w:r>
    </w:p>
    <w:p w:rsidR="003C4FCB" w:rsidRDefault="003C4FCB" w:rsidP="003C4FCB">
      <w:pPr>
        <w:spacing w:after="0"/>
      </w:pPr>
      <w:r>
        <w:t xml:space="preserve">          </w:t>
      </w:r>
      <w:proofErr w:type="gramStart"/>
      <w:r>
        <w:t>well</w:t>
      </w:r>
      <w:proofErr w:type="gramEnd"/>
      <w:r>
        <w:t xml:space="preserve"> suited to the growth of soil organisms               </w:t>
      </w:r>
      <w:r w:rsidR="00DD68C3">
        <w:t>between 30 and 50cm</w:t>
      </w:r>
    </w:p>
    <w:p w:rsidR="003C4FCB" w:rsidRDefault="003C4FCB" w:rsidP="003C4FCB">
      <w:pPr>
        <w:spacing w:after="0"/>
      </w:pPr>
      <w:r>
        <w:tab/>
      </w:r>
    </w:p>
    <w:p w:rsidR="003C4FCB" w:rsidRDefault="003C4FCB" w:rsidP="003C4FCB">
      <w:pPr>
        <w:spacing w:after="0"/>
      </w:pPr>
      <w:r>
        <w:tab/>
        <w:t xml:space="preserve">Null </w:t>
      </w:r>
      <w:r w:rsidR="00DD68C3">
        <w:t>water table depth is assigned to the “poorly suited” class</w:t>
      </w:r>
      <w:r>
        <w:t>.</w:t>
      </w:r>
    </w:p>
    <w:p w:rsidR="003C4FCB" w:rsidRDefault="003C4FCB" w:rsidP="007257B7">
      <w:pPr>
        <w:spacing w:after="0"/>
      </w:pPr>
    </w:p>
    <w:p w:rsidR="008E4182" w:rsidRDefault="008E4182" w:rsidP="007257B7">
      <w:pPr>
        <w:spacing w:after="0"/>
      </w:pPr>
      <w:r>
        <w:t xml:space="preserve">C.  Property used:  </w:t>
      </w:r>
      <w:r w:rsidRPr="008E4182">
        <w:t>AWC 0-150cm OR FIRST ROOT RESTRICTIVE LAYER</w:t>
      </w:r>
    </w:p>
    <w:p w:rsidR="008E4182" w:rsidRDefault="008E4182" w:rsidP="008E4182">
      <w:pPr>
        <w:spacing w:after="0"/>
      </w:pPr>
      <w:r>
        <w:t>Suitability limits:</w:t>
      </w:r>
    </w:p>
    <w:p w:rsidR="008E4182" w:rsidRDefault="008E4182" w:rsidP="008E4182">
      <w:pPr>
        <w:spacing w:after="0"/>
      </w:pPr>
      <w:r>
        <w:t xml:space="preserve">          </w:t>
      </w:r>
      <w:proofErr w:type="gramStart"/>
      <w:r>
        <w:t>poorly</w:t>
      </w:r>
      <w:proofErr w:type="gramEnd"/>
      <w:r>
        <w:t xml:space="preserve"> suited to the growth of soil organisms           AWC of 0cm</w:t>
      </w:r>
    </w:p>
    <w:p w:rsidR="008E4182" w:rsidRDefault="008E4182" w:rsidP="008E4182">
      <w:pPr>
        <w:spacing w:after="0"/>
      </w:pPr>
      <w:r>
        <w:t xml:space="preserve">          </w:t>
      </w:r>
      <w:proofErr w:type="gramStart"/>
      <w:r>
        <w:t>moderately</w:t>
      </w:r>
      <w:proofErr w:type="gramEnd"/>
      <w:r>
        <w:t xml:space="preserve"> suited to the growth of soil organisms  AWC between 0 and 30cm </w:t>
      </w:r>
    </w:p>
    <w:p w:rsidR="008E4182" w:rsidRDefault="008E4182" w:rsidP="008E4182">
      <w:pPr>
        <w:spacing w:after="0"/>
      </w:pPr>
      <w:r>
        <w:t xml:space="preserve">          </w:t>
      </w:r>
      <w:proofErr w:type="gramStart"/>
      <w:r>
        <w:t>well</w:t>
      </w:r>
      <w:proofErr w:type="gramEnd"/>
      <w:r>
        <w:t xml:space="preserve"> suited to the growth of soil organisms               AWC greater 300cm</w:t>
      </w:r>
    </w:p>
    <w:p w:rsidR="008E4182" w:rsidRDefault="008E4182" w:rsidP="008E4182">
      <w:pPr>
        <w:spacing w:after="0"/>
      </w:pPr>
      <w:r>
        <w:tab/>
      </w:r>
    </w:p>
    <w:p w:rsidR="008E4182" w:rsidRDefault="008E4182" w:rsidP="008E4182">
      <w:pPr>
        <w:spacing w:after="0"/>
      </w:pPr>
      <w:r>
        <w:tab/>
        <w:t>Null AWC is assigned to the “not rated” class.</w:t>
      </w:r>
    </w:p>
    <w:p w:rsidR="008E4182" w:rsidRDefault="008E4182" w:rsidP="007257B7">
      <w:pPr>
        <w:spacing w:after="0"/>
      </w:pPr>
    </w:p>
    <w:p w:rsidR="008E4182" w:rsidRDefault="00163974" w:rsidP="007257B7">
      <w:pPr>
        <w:spacing w:after="0"/>
      </w:pPr>
      <w:r>
        <w:t>4.  Electrical conductivity – The electrical conductivity of soil is a measure of the amount of cations available in soil solution.  These cations</w:t>
      </w:r>
      <w:r w:rsidR="001B2108">
        <w:t xml:space="preserve"> are present in the soil solution.  In regions that receive less precipitation than evapotranspiration, these ions can accumulate to the point </w:t>
      </w:r>
      <w:r w:rsidR="00FC6991">
        <w:t xml:space="preserve">where </w:t>
      </w:r>
      <w:r w:rsidR="001B2108">
        <w:t xml:space="preserve">they </w:t>
      </w:r>
      <w:r w:rsidR="00FC6991">
        <w:t xml:space="preserve">saturate the exchange complex and become concentrated enough to </w:t>
      </w:r>
      <w:r w:rsidR="001B2108">
        <w:t>seriously impact the osmotic relations of organisms.</w:t>
      </w:r>
      <w:r w:rsidR="00FC6991">
        <w:t xml:space="preserve">  In highly leached systems, the concentration of basic cations mat be too low to support thriving populations of soil organisms.</w:t>
      </w:r>
    </w:p>
    <w:p w:rsidR="00FC6991" w:rsidRDefault="00FC6991" w:rsidP="007257B7">
      <w:pPr>
        <w:spacing w:after="0"/>
      </w:pPr>
    </w:p>
    <w:p w:rsidR="00FC6991" w:rsidRDefault="00FC6991" w:rsidP="007257B7">
      <w:pPr>
        <w:spacing w:after="0"/>
      </w:pPr>
      <w:r>
        <w:t xml:space="preserve">Property used:  </w:t>
      </w:r>
      <w:r w:rsidRPr="00FC6991">
        <w:t>BULK EC 0-30cm OR ABOVE RESTRICTION</w:t>
      </w:r>
    </w:p>
    <w:p w:rsidR="00FC6991" w:rsidRDefault="00FC6991" w:rsidP="007257B7">
      <w:pPr>
        <w:spacing w:after="0"/>
      </w:pPr>
    </w:p>
    <w:p w:rsidR="00FC6991" w:rsidRDefault="00FC6991" w:rsidP="00FC6991">
      <w:pPr>
        <w:spacing w:after="0"/>
      </w:pPr>
      <w:r>
        <w:t>Suitability limits:</w:t>
      </w:r>
    </w:p>
    <w:p w:rsidR="00FC6991" w:rsidRDefault="00FC6991" w:rsidP="00FC6991">
      <w:pPr>
        <w:spacing w:after="0"/>
      </w:pPr>
      <w:r>
        <w:t xml:space="preserve">      </w:t>
      </w:r>
      <w:proofErr w:type="gramStart"/>
      <w:r>
        <w:t>poorly</w:t>
      </w:r>
      <w:proofErr w:type="gramEnd"/>
      <w:r>
        <w:t xml:space="preserve"> suited                    EC less than 0.3 or greater than 10 </w:t>
      </w:r>
      <w:proofErr w:type="spellStart"/>
      <w:r>
        <w:t>dS</w:t>
      </w:r>
      <w:proofErr w:type="spellEnd"/>
      <w:r>
        <w:t xml:space="preserve">/m </w:t>
      </w:r>
    </w:p>
    <w:p w:rsidR="00FC6991" w:rsidRDefault="00FC6991" w:rsidP="00FC6991">
      <w:pPr>
        <w:spacing w:after="0"/>
      </w:pPr>
      <w:r>
        <w:t xml:space="preserve">      </w:t>
      </w:r>
      <w:proofErr w:type="gramStart"/>
      <w:r>
        <w:t>moderately</w:t>
      </w:r>
      <w:proofErr w:type="gramEnd"/>
      <w:r>
        <w:t xml:space="preserve"> suited           EC between 0.3 and 0.75 or between 1.5 and 10 </w:t>
      </w:r>
      <w:proofErr w:type="spellStart"/>
      <w:r>
        <w:t>dS</w:t>
      </w:r>
      <w:proofErr w:type="spellEnd"/>
      <w:r>
        <w:t>/m</w:t>
      </w:r>
    </w:p>
    <w:p w:rsidR="00FC6991" w:rsidRDefault="00FC6991" w:rsidP="00FC6991">
      <w:pPr>
        <w:spacing w:after="0"/>
      </w:pPr>
      <w:r>
        <w:t xml:space="preserve">      </w:t>
      </w:r>
      <w:proofErr w:type="gramStart"/>
      <w:r>
        <w:t>well</w:t>
      </w:r>
      <w:proofErr w:type="gramEnd"/>
      <w:r>
        <w:t xml:space="preserve"> suited                        EC between 0.75 and 1.5 </w:t>
      </w:r>
      <w:proofErr w:type="spellStart"/>
      <w:r>
        <w:t>dS</w:t>
      </w:r>
      <w:proofErr w:type="spellEnd"/>
      <w:r>
        <w:t>/m</w:t>
      </w:r>
    </w:p>
    <w:p w:rsidR="00FC6991" w:rsidRDefault="00FC6991" w:rsidP="00FC6991">
      <w:pPr>
        <w:spacing w:after="0"/>
      </w:pPr>
      <w:r>
        <w:tab/>
      </w:r>
    </w:p>
    <w:p w:rsidR="00FC6991" w:rsidRDefault="00FC6991" w:rsidP="00FC6991">
      <w:pPr>
        <w:spacing w:after="0"/>
      </w:pPr>
      <w:r>
        <w:tab/>
        <w:t xml:space="preserve">Null </w:t>
      </w:r>
      <w:r w:rsidR="004C6AA2">
        <w:t>E</w:t>
      </w:r>
      <w:r>
        <w:t>C is assigned to the “not rated” class.</w:t>
      </w:r>
    </w:p>
    <w:p w:rsidR="00FC6991" w:rsidRDefault="00FC6991" w:rsidP="007257B7">
      <w:pPr>
        <w:spacing w:after="0"/>
        <w:rPr>
          <w:ins w:id="2" w:author="Dobos, Bob - NRCS,  Lincoln Nebraska" w:date="2018-07-10T13:24:00Z"/>
        </w:rPr>
      </w:pPr>
    </w:p>
    <w:p w:rsidR="00503388" w:rsidRDefault="00503388" w:rsidP="007257B7">
      <w:pPr>
        <w:spacing w:after="0"/>
        <w:rPr>
          <w:ins w:id="3" w:author="Dobos, Bob - NRCS,  Lincoln Nebraska" w:date="2018-07-10T13:24:00Z"/>
        </w:rPr>
      </w:pPr>
      <w:ins w:id="4" w:author="Dobos, Bob - NRCS,  Lincoln Nebraska" w:date="2018-07-10T13:24:00Z">
        <w:r>
          <w:t>Derivation</w:t>
        </w:r>
      </w:ins>
    </w:p>
    <w:p w:rsidR="00503388" w:rsidRDefault="00503388" w:rsidP="007257B7">
      <w:pPr>
        <w:spacing w:after="0"/>
        <w:rPr>
          <w:ins w:id="5" w:author="Dobos, Bob - NRCS,  Lincoln Nebraska" w:date="2018-07-10T13:24:00Z"/>
        </w:rPr>
      </w:pPr>
    </w:p>
    <w:p w:rsidR="00503388" w:rsidRDefault="00503388" w:rsidP="00503388">
      <w:pPr>
        <w:spacing w:after="0"/>
        <w:rPr>
          <w:ins w:id="6" w:author="Dobos, Bob - NRCS,  Lincoln Nebraska" w:date="2018-07-10T13:24:00Z"/>
        </w:rPr>
      </w:pPr>
      <w:proofErr w:type="gramStart"/>
      <w:ins w:id="7" w:author="Dobos, Bob - NRCS,  Lincoln Nebraska" w:date="2018-07-10T13:24:00Z">
        <w:r>
          <w:t>base</w:t>
        </w:r>
        <w:proofErr w:type="gramEnd"/>
        <w:r>
          <w:t xml:space="preserve"> table component.</w:t>
        </w:r>
      </w:ins>
    </w:p>
    <w:p w:rsidR="00503388" w:rsidRDefault="00503388" w:rsidP="00503388">
      <w:pPr>
        <w:spacing w:after="0"/>
        <w:rPr>
          <w:ins w:id="8" w:author="Dobos, Bob - NRCS,  Lincoln Nebraska" w:date="2018-07-10T13:24:00Z"/>
        </w:rPr>
      </w:pPr>
    </w:p>
    <w:p w:rsidR="00503388" w:rsidRDefault="00503388" w:rsidP="00503388">
      <w:pPr>
        <w:spacing w:after="0"/>
        <w:rPr>
          <w:ins w:id="9" w:author="Dobos, Bob - NRCS,  Lincoln Nebraska" w:date="2018-07-10T13:24:00Z"/>
        </w:rPr>
      </w:pPr>
      <w:ins w:id="10" w:author="Dobos, Bob - NRCS,  Lincoln Nebraska" w:date="2018-07-10T13:24:00Z">
        <w:r>
          <w:t xml:space="preserve"># </w:t>
        </w:r>
        <w:proofErr w:type="gramStart"/>
        <w:r>
          <w:t>Retrieves</w:t>
        </w:r>
        <w:proofErr w:type="gramEnd"/>
        <w:r>
          <w:t xml:space="preserve"> the weighted average electrical conductivity from the surface to 150cm or to a restrictive layer.  The weighted average EC is for that portion of each horizon in the depth range.</w:t>
        </w:r>
      </w:ins>
    </w:p>
    <w:p w:rsidR="00503388" w:rsidRDefault="00503388" w:rsidP="00503388">
      <w:pPr>
        <w:spacing w:after="0"/>
        <w:rPr>
          <w:ins w:id="11" w:author="Dobos, Bob - NRCS,  Lincoln Nebraska" w:date="2018-07-10T13:24:00Z"/>
        </w:rPr>
      </w:pPr>
      <w:ins w:id="12" w:author="Dobos, Bob - NRCS,  Lincoln Nebraska" w:date="2018-07-10T13:24:00Z">
        <w:r>
          <w:t xml:space="preserve"> </w:t>
        </w:r>
      </w:ins>
    </w:p>
    <w:p w:rsidR="00503388" w:rsidRDefault="00503388" w:rsidP="00503388">
      <w:pPr>
        <w:spacing w:after="0"/>
        <w:rPr>
          <w:ins w:id="13" w:author="Dobos, Bob - NRCS,  Lincoln Nebraska" w:date="2018-07-10T13:24:00Z"/>
        </w:rPr>
      </w:pPr>
      <w:ins w:id="14" w:author="Dobos, Bob - NRCS,  Lincoln Nebraska" w:date="2018-07-10T13:24:00Z">
        <w:r>
          <w:t xml:space="preserve">EXEC SQL select </w:t>
        </w:r>
        <w:proofErr w:type="spellStart"/>
        <w:r>
          <w:t>hzdept_r</w:t>
        </w:r>
        <w:proofErr w:type="spellEnd"/>
        <w:r>
          <w:t xml:space="preserve">, </w:t>
        </w:r>
        <w:proofErr w:type="spellStart"/>
        <w:r>
          <w:t>hzdepb_r</w:t>
        </w:r>
        <w:proofErr w:type="spellEnd"/>
        <w:r>
          <w:t xml:space="preserve">, </w:t>
        </w:r>
        <w:proofErr w:type="spellStart"/>
        <w:r>
          <w:t>ec_l</w:t>
        </w:r>
        <w:proofErr w:type="spellEnd"/>
        <w:r>
          <w:t xml:space="preserve">, </w:t>
        </w:r>
        <w:proofErr w:type="spellStart"/>
        <w:r>
          <w:t>ec_r</w:t>
        </w:r>
        <w:proofErr w:type="spellEnd"/>
        <w:r>
          <w:t xml:space="preserve">, </w:t>
        </w:r>
        <w:proofErr w:type="spellStart"/>
        <w:r>
          <w:t>ec_h</w:t>
        </w:r>
        <w:proofErr w:type="spellEnd"/>
      </w:ins>
    </w:p>
    <w:p w:rsidR="00503388" w:rsidRDefault="00503388" w:rsidP="00503388">
      <w:pPr>
        <w:spacing w:after="0"/>
        <w:rPr>
          <w:ins w:id="15" w:author="Dobos, Bob - NRCS,  Lincoln Nebraska" w:date="2018-07-10T13:24:00Z"/>
        </w:rPr>
      </w:pPr>
      <w:ins w:id="16" w:author="Dobos, Bob - NRCS,  Lincoln Nebraska" w:date="2018-07-10T13:24:00Z">
        <w:r>
          <w:t xml:space="preserve">    </w:t>
        </w:r>
        <w:proofErr w:type="gramStart"/>
        <w:r>
          <w:t>from</w:t>
        </w:r>
        <w:proofErr w:type="gramEnd"/>
        <w:r>
          <w:t xml:space="preserve"> component INNER JOIN </w:t>
        </w:r>
        <w:proofErr w:type="spellStart"/>
        <w:r>
          <w:t>chorizon</w:t>
        </w:r>
        <w:proofErr w:type="spellEnd"/>
        <w:r>
          <w:t xml:space="preserve"> ON </w:t>
        </w:r>
        <w:proofErr w:type="spellStart"/>
        <w:r>
          <w:t>component.coiid</w:t>
        </w:r>
        <w:proofErr w:type="spellEnd"/>
        <w:r>
          <w:t>=</w:t>
        </w:r>
        <w:proofErr w:type="spellStart"/>
        <w:r>
          <w:t>chorizon.coiidref</w:t>
        </w:r>
        <w:proofErr w:type="spellEnd"/>
        <w:r>
          <w:t>;</w:t>
        </w:r>
      </w:ins>
    </w:p>
    <w:p w:rsidR="00503388" w:rsidRDefault="00503388" w:rsidP="00503388">
      <w:pPr>
        <w:spacing w:after="0"/>
        <w:rPr>
          <w:ins w:id="17" w:author="Dobos, Bob - NRCS,  Lincoln Nebraska" w:date="2018-07-10T13:24:00Z"/>
        </w:rPr>
      </w:pPr>
      <w:ins w:id="18" w:author="Dobos, Bob - NRCS,  Lincoln Nebraska" w:date="2018-07-10T13:24:00Z">
        <w:r>
          <w:t xml:space="preserve">    SORT BY </w:t>
        </w:r>
        <w:proofErr w:type="spellStart"/>
        <w:r>
          <w:t>hzdept_r</w:t>
        </w:r>
        <w:proofErr w:type="spellEnd"/>
      </w:ins>
    </w:p>
    <w:p w:rsidR="00503388" w:rsidRDefault="00503388" w:rsidP="00503388">
      <w:pPr>
        <w:spacing w:after="0"/>
        <w:rPr>
          <w:ins w:id="19" w:author="Dobos, Bob - NRCS,  Lincoln Nebraska" w:date="2018-07-10T13:24:00Z"/>
        </w:rPr>
      </w:pPr>
      <w:ins w:id="20" w:author="Dobos, Bob - NRCS,  Lincoln Nebraska" w:date="2018-07-10T13:24:00Z">
        <w:r>
          <w:t xml:space="preserve">    AGGREGATE </w:t>
        </w:r>
        <w:proofErr w:type="gramStart"/>
        <w:r>
          <w:t xml:space="preserve">column  </w:t>
        </w:r>
        <w:proofErr w:type="spellStart"/>
        <w:r>
          <w:t>hzdept</w:t>
        </w:r>
        <w:proofErr w:type="gramEnd"/>
        <w:r>
          <w:t>_r</w:t>
        </w:r>
        <w:proofErr w:type="spellEnd"/>
        <w:r>
          <w:t xml:space="preserve"> none, </w:t>
        </w:r>
        <w:proofErr w:type="spellStart"/>
        <w:r>
          <w:t>hzdepb_r</w:t>
        </w:r>
        <w:proofErr w:type="spellEnd"/>
        <w:r>
          <w:t xml:space="preserve"> none, </w:t>
        </w:r>
        <w:proofErr w:type="spellStart"/>
        <w:r>
          <w:t>ec_l</w:t>
        </w:r>
        <w:proofErr w:type="spellEnd"/>
        <w:r>
          <w:t xml:space="preserve"> none, </w:t>
        </w:r>
        <w:proofErr w:type="spellStart"/>
        <w:r>
          <w:t>ec_r</w:t>
        </w:r>
        <w:proofErr w:type="spellEnd"/>
        <w:r>
          <w:t xml:space="preserve"> none, </w:t>
        </w:r>
        <w:proofErr w:type="spellStart"/>
        <w:r>
          <w:t>ec_h</w:t>
        </w:r>
        <w:proofErr w:type="spellEnd"/>
        <w:r>
          <w:t xml:space="preserve"> none.</w:t>
        </w:r>
      </w:ins>
    </w:p>
    <w:p w:rsidR="00503388" w:rsidRDefault="00503388" w:rsidP="00503388">
      <w:pPr>
        <w:spacing w:after="0"/>
        <w:rPr>
          <w:ins w:id="21" w:author="Dobos, Bob - NRCS,  Lincoln Nebraska" w:date="2018-07-10T13:24:00Z"/>
        </w:rPr>
      </w:pPr>
    </w:p>
    <w:p w:rsidR="00503388" w:rsidRDefault="00503388" w:rsidP="00503388">
      <w:pPr>
        <w:spacing w:after="0"/>
        <w:rPr>
          <w:ins w:id="22" w:author="Dobos, Bob - NRCS,  Lincoln Nebraska" w:date="2018-07-10T13:24:00Z"/>
        </w:rPr>
      </w:pPr>
      <w:ins w:id="23" w:author="Dobos, Bob - NRCS,  Lincoln Nebraska" w:date="2018-07-10T13:24:00Z">
        <w:r>
          <w:t># Determine the depth to RESTRICTIVE LAYER.</w:t>
        </w:r>
      </w:ins>
    </w:p>
    <w:p w:rsidR="00503388" w:rsidRDefault="00503388" w:rsidP="00503388">
      <w:pPr>
        <w:spacing w:after="0"/>
        <w:rPr>
          <w:ins w:id="24" w:author="Dobos, Bob - NRCS,  Lincoln Nebraska" w:date="2018-07-10T13:24:00Z"/>
        </w:rPr>
      </w:pPr>
      <w:ins w:id="25" w:author="Dobos, Bob - NRCS,  Lincoln Nebraska" w:date="2018-07-10T13:24:00Z">
        <w:r>
          <w:t># Determine the LAYER THICKNESS IN RANGE; ABOVE A RESTRICTIVE LAYER.</w:t>
        </w:r>
      </w:ins>
    </w:p>
    <w:p w:rsidR="00503388" w:rsidRDefault="00503388" w:rsidP="00503388">
      <w:pPr>
        <w:spacing w:after="0"/>
        <w:rPr>
          <w:ins w:id="26" w:author="Dobos, Bob - NRCS,  Lincoln Nebraska" w:date="2018-07-10T13:24:00Z"/>
        </w:rPr>
      </w:pPr>
      <w:proofErr w:type="gramStart"/>
      <w:ins w:id="27" w:author="Dobos, Bob - NRCS,  Lincoln Nebraska" w:date="2018-07-10T13:24:00Z">
        <w:r>
          <w:t xml:space="preserve">DERIVE  </w:t>
        </w:r>
        <w:proofErr w:type="spellStart"/>
        <w:r>
          <w:t>layer</w:t>
        </w:r>
        <w:proofErr w:type="gramEnd"/>
        <w:r>
          <w:t>_thickness</w:t>
        </w:r>
        <w:proofErr w:type="spellEnd"/>
        <w:r>
          <w:t xml:space="preserve"> from  </w:t>
        </w:r>
        <w:proofErr w:type="spellStart"/>
        <w:r>
          <w:t>rv</w:t>
        </w:r>
        <w:proofErr w:type="spellEnd"/>
        <w:r>
          <w:t xml:space="preserve"> using "NSSC </w:t>
        </w:r>
        <w:proofErr w:type="spellStart"/>
        <w:r>
          <w:t>Data":"LAYER</w:t>
        </w:r>
        <w:proofErr w:type="spellEnd"/>
        <w:r>
          <w:t xml:space="preserve"> THICKNESS IN RANGE; ABOVE VSTR RESTRICT BELOW O" (0,30).</w:t>
        </w:r>
      </w:ins>
    </w:p>
    <w:p w:rsidR="00503388" w:rsidRDefault="00503388" w:rsidP="00503388">
      <w:pPr>
        <w:spacing w:after="0"/>
        <w:rPr>
          <w:ins w:id="28" w:author="Dobos, Bob - NRCS,  Lincoln Nebraska" w:date="2018-07-10T13:24:00Z"/>
        </w:rPr>
      </w:pPr>
      <w:ins w:id="29" w:author="Dobos, Bob - NRCS,  Lincoln Nebraska" w:date="2018-07-10T13:24:00Z">
        <w:r>
          <w:t xml:space="preserve">DERIVE depth from </w:t>
        </w:r>
        <w:proofErr w:type="spellStart"/>
        <w:proofErr w:type="gramStart"/>
        <w:r>
          <w:t>rv</w:t>
        </w:r>
        <w:proofErr w:type="spellEnd"/>
        <w:proofErr w:type="gramEnd"/>
        <w:r>
          <w:t xml:space="preserve"> using "NSSC </w:t>
        </w:r>
        <w:proofErr w:type="spellStart"/>
        <w:r>
          <w:t>Data":"DEPTH</w:t>
        </w:r>
        <w:proofErr w:type="spellEnd"/>
        <w:r>
          <w:t xml:space="preserve"> TO FIRST STR/VSTR CEMENTED BELOW ORGANIC LAYER".</w:t>
        </w:r>
      </w:ins>
    </w:p>
    <w:p w:rsidR="00503388" w:rsidRDefault="00503388" w:rsidP="00503388">
      <w:pPr>
        <w:spacing w:after="0"/>
        <w:rPr>
          <w:ins w:id="30" w:author="Dobos, Bob - NRCS,  Lincoln Nebraska" w:date="2018-07-10T13:24:00Z"/>
        </w:rPr>
      </w:pPr>
      <w:ins w:id="31" w:author="Dobos, Bob - NRCS,  Lincoln Nebraska" w:date="2018-07-10T13:24:00Z">
        <w:r>
          <w:t xml:space="preserve">DERIVE </w:t>
        </w:r>
        <w:proofErr w:type="spellStart"/>
        <w:r>
          <w:t>o_thickness</w:t>
        </w:r>
        <w:proofErr w:type="spellEnd"/>
        <w:r>
          <w:t xml:space="preserve"> from </w:t>
        </w:r>
        <w:proofErr w:type="spellStart"/>
        <w:proofErr w:type="gramStart"/>
        <w:r>
          <w:t>rv</w:t>
        </w:r>
        <w:proofErr w:type="spellEnd"/>
        <w:proofErr w:type="gramEnd"/>
        <w:r>
          <w:t xml:space="preserve"> using "NSSC </w:t>
        </w:r>
        <w:proofErr w:type="spellStart"/>
        <w:r>
          <w:t>Pangaea":"THICKNESS</w:t>
        </w:r>
        <w:proofErr w:type="spellEnd"/>
        <w:r>
          <w:t xml:space="preserve"> OF SURFACE ORGANIC HORIZON".</w:t>
        </w:r>
      </w:ins>
    </w:p>
    <w:p w:rsidR="00503388" w:rsidRDefault="00503388" w:rsidP="00503388">
      <w:pPr>
        <w:spacing w:after="0"/>
        <w:rPr>
          <w:ins w:id="32" w:author="Dobos, Bob - NRCS,  Lincoln Nebraska" w:date="2018-07-10T13:24:00Z"/>
        </w:rPr>
      </w:pPr>
      <w:ins w:id="33" w:author="Dobos, Bob - NRCS,  Lincoln Nebraska" w:date="2018-07-10T13:24:00Z">
        <w:r>
          <w:t xml:space="preserve">DERIVE </w:t>
        </w:r>
        <w:proofErr w:type="spellStart"/>
        <w:r>
          <w:t>cec_b</w:t>
        </w:r>
        <w:proofErr w:type="spellEnd"/>
        <w:r>
          <w:t xml:space="preserve"> from </w:t>
        </w:r>
        <w:proofErr w:type="spellStart"/>
        <w:proofErr w:type="gramStart"/>
        <w:r>
          <w:t>rv</w:t>
        </w:r>
        <w:proofErr w:type="spellEnd"/>
        <w:proofErr w:type="gramEnd"/>
        <w:r>
          <w:t xml:space="preserve"> using "NSSC </w:t>
        </w:r>
        <w:proofErr w:type="spellStart"/>
        <w:r>
          <w:t>Data":"MEQ</w:t>
        </w:r>
        <w:proofErr w:type="spellEnd"/>
        <w:r>
          <w:t xml:space="preserve"> 0-30cm OR RESTRICTION".</w:t>
        </w:r>
      </w:ins>
    </w:p>
    <w:p w:rsidR="00503388" w:rsidRDefault="00503388" w:rsidP="00503388">
      <w:pPr>
        <w:spacing w:after="0"/>
        <w:rPr>
          <w:ins w:id="34" w:author="Dobos, Bob - NRCS,  Lincoln Nebraska" w:date="2018-07-10T13:24:00Z"/>
        </w:rPr>
      </w:pPr>
      <w:ins w:id="35" w:author="Dobos, Bob - NRCS,  Lincoln Nebraska" w:date="2018-07-10T13:24:00Z">
        <w:r>
          <w:t xml:space="preserve">DERIVE </w:t>
        </w:r>
        <w:proofErr w:type="spellStart"/>
        <w:r>
          <w:t>clay_b</w:t>
        </w:r>
        <w:proofErr w:type="spellEnd"/>
        <w:r>
          <w:t xml:space="preserve"> from </w:t>
        </w:r>
        <w:proofErr w:type="spellStart"/>
        <w:proofErr w:type="gramStart"/>
        <w:r>
          <w:t>rv</w:t>
        </w:r>
        <w:proofErr w:type="spellEnd"/>
        <w:proofErr w:type="gramEnd"/>
        <w:r>
          <w:t xml:space="preserve"> using "NSSC </w:t>
        </w:r>
        <w:proofErr w:type="spellStart"/>
        <w:r>
          <w:t>Pangaea":"WTD_AVG</w:t>
        </w:r>
        <w:proofErr w:type="spellEnd"/>
        <w:r>
          <w:t xml:space="preserve"> CLAY CONTENT 0-30cm OR ABOVE RESTRICTION".</w:t>
        </w:r>
      </w:ins>
    </w:p>
    <w:p w:rsidR="00503388" w:rsidRDefault="00503388" w:rsidP="00503388">
      <w:pPr>
        <w:spacing w:after="0"/>
        <w:rPr>
          <w:ins w:id="36" w:author="Dobos, Bob - NRCS,  Lincoln Nebraska" w:date="2018-07-10T13:24:00Z"/>
        </w:rPr>
      </w:pPr>
      <w:ins w:id="37" w:author="Dobos, Bob - NRCS,  Lincoln Nebraska" w:date="2018-07-10T13:24:00Z">
        <w:r>
          <w:t xml:space="preserve">DERIVE </w:t>
        </w:r>
        <w:proofErr w:type="spellStart"/>
        <w:r>
          <w:t>sand_b</w:t>
        </w:r>
        <w:proofErr w:type="spellEnd"/>
        <w:r>
          <w:t xml:space="preserve"> from </w:t>
        </w:r>
        <w:proofErr w:type="spellStart"/>
        <w:proofErr w:type="gramStart"/>
        <w:r>
          <w:t>rv</w:t>
        </w:r>
        <w:proofErr w:type="spellEnd"/>
        <w:proofErr w:type="gramEnd"/>
        <w:r>
          <w:t xml:space="preserve"> using "NSSC </w:t>
        </w:r>
        <w:proofErr w:type="spellStart"/>
        <w:r>
          <w:t>Data":"WTD_AVG</w:t>
        </w:r>
        <w:proofErr w:type="spellEnd"/>
        <w:r>
          <w:t xml:space="preserve"> SAND CONTENT 0-30cm OR ABOVE RESTRICTION, NO O".</w:t>
        </w:r>
      </w:ins>
    </w:p>
    <w:p w:rsidR="00503388" w:rsidRDefault="00503388" w:rsidP="00503388">
      <w:pPr>
        <w:spacing w:after="0"/>
        <w:rPr>
          <w:ins w:id="38" w:author="Dobos, Bob - NRCS,  Lincoln Nebraska" w:date="2018-07-10T13:24:00Z"/>
        </w:rPr>
      </w:pPr>
      <w:ins w:id="39" w:author="Dobos, Bob - NRCS,  Lincoln Nebraska" w:date="2018-07-10T13:24:00Z">
        <w:r>
          <w:t xml:space="preserve">ASSIGN </w:t>
        </w:r>
        <w:proofErr w:type="spellStart"/>
        <w:r>
          <w:t>ec_l</w:t>
        </w:r>
        <w:proofErr w:type="spellEnd"/>
        <w:r>
          <w:tab/>
        </w:r>
        <w:r>
          <w:tab/>
        </w:r>
        <w:proofErr w:type="spellStart"/>
        <w:proofErr w:type="gramStart"/>
        <w:r>
          <w:t>isnull</w:t>
        </w:r>
        <w:proofErr w:type="spellEnd"/>
        <w:r>
          <w:t>(</w:t>
        </w:r>
        <w:proofErr w:type="spellStart"/>
        <w:proofErr w:type="gramEnd"/>
        <w:r>
          <w:t>ec_l</w:t>
        </w:r>
        <w:proofErr w:type="spellEnd"/>
        <w:r>
          <w:t xml:space="preserve">) ? </w:t>
        </w:r>
        <w:proofErr w:type="gramStart"/>
        <w:r>
          <w:t>0 :</w:t>
        </w:r>
        <w:proofErr w:type="gramEnd"/>
        <w:r>
          <w:t xml:space="preserve"> </w:t>
        </w:r>
        <w:proofErr w:type="spellStart"/>
        <w:r>
          <w:t>ec_l</w:t>
        </w:r>
        <w:proofErr w:type="spellEnd"/>
        <w:r>
          <w:t>.</w:t>
        </w:r>
      </w:ins>
    </w:p>
    <w:p w:rsidR="00503388" w:rsidRDefault="00503388" w:rsidP="00503388">
      <w:pPr>
        <w:spacing w:after="0"/>
        <w:rPr>
          <w:ins w:id="40" w:author="Dobos, Bob - NRCS,  Lincoln Nebraska" w:date="2018-07-10T13:24:00Z"/>
        </w:rPr>
      </w:pPr>
      <w:ins w:id="41" w:author="Dobos, Bob - NRCS,  Lincoln Nebraska" w:date="2018-07-10T13:24:00Z">
        <w:r>
          <w:t xml:space="preserve">ASSIGN </w:t>
        </w:r>
        <w:proofErr w:type="spellStart"/>
        <w:r>
          <w:t>ec_r</w:t>
        </w:r>
        <w:proofErr w:type="spellEnd"/>
        <w:r>
          <w:tab/>
        </w:r>
        <w:r>
          <w:tab/>
        </w:r>
        <w:proofErr w:type="spellStart"/>
        <w:proofErr w:type="gramStart"/>
        <w:r>
          <w:t>isnull</w:t>
        </w:r>
        <w:proofErr w:type="spellEnd"/>
        <w:r>
          <w:t>(</w:t>
        </w:r>
        <w:proofErr w:type="spellStart"/>
        <w:proofErr w:type="gramEnd"/>
        <w:r>
          <w:t>ec_r</w:t>
        </w:r>
        <w:proofErr w:type="spellEnd"/>
        <w:r>
          <w:t xml:space="preserve">) ? </w:t>
        </w:r>
        <w:proofErr w:type="gramStart"/>
        <w:r>
          <w:t>0 :</w:t>
        </w:r>
        <w:proofErr w:type="gramEnd"/>
        <w:r>
          <w:t xml:space="preserve"> </w:t>
        </w:r>
        <w:proofErr w:type="spellStart"/>
        <w:r>
          <w:t>ec_r</w:t>
        </w:r>
        <w:proofErr w:type="spellEnd"/>
        <w:r>
          <w:t>.</w:t>
        </w:r>
      </w:ins>
    </w:p>
    <w:p w:rsidR="00503388" w:rsidRDefault="00503388" w:rsidP="00503388">
      <w:pPr>
        <w:spacing w:after="0"/>
        <w:rPr>
          <w:ins w:id="42" w:author="Dobos, Bob - NRCS,  Lincoln Nebraska" w:date="2018-07-10T13:24:00Z"/>
        </w:rPr>
      </w:pPr>
      <w:ins w:id="43" w:author="Dobos, Bob - NRCS,  Lincoln Nebraska" w:date="2018-07-10T13:24:00Z">
        <w:r>
          <w:t xml:space="preserve">ASSIGN </w:t>
        </w:r>
        <w:proofErr w:type="spellStart"/>
        <w:r>
          <w:t>ec_h</w:t>
        </w:r>
        <w:proofErr w:type="spellEnd"/>
        <w:r>
          <w:tab/>
        </w:r>
        <w:r>
          <w:tab/>
        </w:r>
        <w:proofErr w:type="spellStart"/>
        <w:proofErr w:type="gramStart"/>
        <w:r>
          <w:t>isnull</w:t>
        </w:r>
        <w:proofErr w:type="spellEnd"/>
        <w:r>
          <w:t>(</w:t>
        </w:r>
        <w:proofErr w:type="spellStart"/>
        <w:proofErr w:type="gramEnd"/>
        <w:r>
          <w:t>ec_h</w:t>
        </w:r>
        <w:proofErr w:type="spellEnd"/>
        <w:r>
          <w:t xml:space="preserve">) ? </w:t>
        </w:r>
        <w:proofErr w:type="gramStart"/>
        <w:r>
          <w:t>0 :</w:t>
        </w:r>
        <w:proofErr w:type="gramEnd"/>
        <w:r>
          <w:t xml:space="preserve"> </w:t>
        </w:r>
        <w:proofErr w:type="spellStart"/>
        <w:r>
          <w:t>ec_h</w:t>
        </w:r>
        <w:proofErr w:type="spellEnd"/>
        <w:r>
          <w:t>.</w:t>
        </w:r>
      </w:ins>
    </w:p>
    <w:p w:rsidR="00503388" w:rsidRDefault="00503388" w:rsidP="00503388">
      <w:pPr>
        <w:spacing w:after="0"/>
        <w:rPr>
          <w:ins w:id="44" w:author="Dobos, Bob - NRCS,  Lincoln Nebraska" w:date="2018-07-10T13:24:00Z"/>
        </w:rPr>
      </w:pPr>
      <w:ins w:id="45" w:author="Dobos, Bob - NRCS,  Lincoln Nebraska" w:date="2018-07-10T13:24:00Z">
        <w:r>
          <w:t xml:space="preserve">DEFINE </w:t>
        </w:r>
        <w:proofErr w:type="spellStart"/>
        <w:r>
          <w:t>cec_cond</w:t>
        </w:r>
        <w:proofErr w:type="spellEnd"/>
        <w:r>
          <w:tab/>
        </w:r>
        <w:r>
          <w:tab/>
        </w:r>
        <w:proofErr w:type="spellStart"/>
        <w:r>
          <w:t>cec_b</w:t>
        </w:r>
        <w:proofErr w:type="spellEnd"/>
        <w:r>
          <w:t>/140.</w:t>
        </w:r>
      </w:ins>
    </w:p>
    <w:p w:rsidR="00503388" w:rsidRDefault="00503388" w:rsidP="00503388">
      <w:pPr>
        <w:spacing w:after="0"/>
        <w:rPr>
          <w:ins w:id="46" w:author="Dobos, Bob - NRCS,  Lincoln Nebraska" w:date="2018-07-10T13:24:00Z"/>
        </w:rPr>
      </w:pPr>
      <w:ins w:id="47" w:author="Dobos, Bob - NRCS,  Lincoln Nebraska" w:date="2018-07-10T13:24:00Z">
        <w:r>
          <w:t>#</w:t>
        </w:r>
        <w:proofErr w:type="gramStart"/>
        <w:r>
          <w:t>Some</w:t>
        </w:r>
        <w:proofErr w:type="gramEnd"/>
        <w:r>
          <w:t xml:space="preserve"> electrical conductivity is related to the CEC and clay activity.</w:t>
        </w:r>
      </w:ins>
    </w:p>
    <w:p w:rsidR="00503388" w:rsidRDefault="00503388" w:rsidP="00503388">
      <w:pPr>
        <w:spacing w:after="0"/>
        <w:rPr>
          <w:ins w:id="48" w:author="Dobos, Bob - NRCS,  Lincoln Nebraska" w:date="2018-07-10T13:24:00Z"/>
        </w:rPr>
      </w:pPr>
      <w:ins w:id="49" w:author="Dobos, Bob - NRCS,  Lincoln Nebraska" w:date="2018-07-10T13:24:00Z">
        <w:r>
          <w:t xml:space="preserve">DEFINE </w:t>
        </w:r>
        <w:proofErr w:type="spellStart"/>
        <w:r>
          <w:t>silt_b</w:t>
        </w:r>
        <w:proofErr w:type="spellEnd"/>
        <w:r>
          <w:tab/>
        </w:r>
        <w:r>
          <w:tab/>
          <w:t>100 - (</w:t>
        </w:r>
        <w:proofErr w:type="spellStart"/>
        <w:r>
          <w:t>clay_b</w:t>
        </w:r>
        <w:proofErr w:type="spellEnd"/>
        <w:r>
          <w:t xml:space="preserve"> + </w:t>
        </w:r>
        <w:proofErr w:type="spellStart"/>
        <w:r>
          <w:t>sand_b</w:t>
        </w:r>
        <w:proofErr w:type="spellEnd"/>
        <w:r>
          <w:t>).</w:t>
        </w:r>
      </w:ins>
    </w:p>
    <w:p w:rsidR="00503388" w:rsidRDefault="00503388" w:rsidP="00503388">
      <w:pPr>
        <w:spacing w:after="0"/>
        <w:rPr>
          <w:ins w:id="50" w:author="Dobos, Bob - NRCS,  Lincoln Nebraska" w:date="2018-07-10T13:24:00Z"/>
        </w:rPr>
      </w:pPr>
      <w:ins w:id="51" w:author="Dobos, Bob - NRCS,  Lincoln Nebraska" w:date="2018-07-10T13:24:00Z">
        <w:r>
          <w:t xml:space="preserve">DEFINE </w:t>
        </w:r>
        <w:proofErr w:type="spellStart"/>
        <w:r>
          <w:t>miner_cond</w:t>
        </w:r>
        <w:proofErr w:type="spellEnd"/>
        <w:r>
          <w:tab/>
        </w:r>
        <w:r>
          <w:tab/>
          <w:t>(((</w:t>
        </w:r>
        <w:proofErr w:type="spellStart"/>
        <w:r>
          <w:t>clay_b</w:t>
        </w:r>
        <w:proofErr w:type="spellEnd"/>
        <w:r>
          <w:t>/100)*100</w:t>
        </w:r>
        <w:proofErr w:type="gramStart"/>
        <w:r>
          <w:t>)+</w:t>
        </w:r>
        <w:proofErr w:type="gramEnd"/>
        <w:r>
          <w:t>((</w:t>
        </w:r>
        <w:proofErr w:type="spellStart"/>
        <w:r>
          <w:t>silt_b</w:t>
        </w:r>
        <w:proofErr w:type="spellEnd"/>
        <w:r>
          <w:t>/100)*10)+((</w:t>
        </w:r>
        <w:proofErr w:type="spellStart"/>
        <w:r>
          <w:t>sand_b</w:t>
        </w:r>
        <w:proofErr w:type="spellEnd"/>
        <w:r>
          <w:t>/100)))/100.</w:t>
        </w:r>
      </w:ins>
    </w:p>
    <w:p w:rsidR="00503388" w:rsidRDefault="00503388" w:rsidP="00503388">
      <w:pPr>
        <w:spacing w:after="0"/>
        <w:rPr>
          <w:ins w:id="52" w:author="Dobos, Bob - NRCS,  Lincoln Nebraska" w:date="2018-07-10T13:24:00Z"/>
        </w:rPr>
      </w:pPr>
      <w:ins w:id="53" w:author="Dobos, Bob - NRCS,  Lincoln Nebraska" w:date="2018-07-10T13:24:00Z">
        <w:r>
          <w:t xml:space="preserve">ASSIGN </w:t>
        </w:r>
        <w:proofErr w:type="spellStart"/>
        <w:r>
          <w:t>miner_cond</w:t>
        </w:r>
        <w:proofErr w:type="spellEnd"/>
        <w:r>
          <w:tab/>
        </w:r>
        <w:proofErr w:type="spellStart"/>
        <w:proofErr w:type="gramStart"/>
        <w:r>
          <w:t>isnull</w:t>
        </w:r>
        <w:proofErr w:type="spellEnd"/>
        <w:r>
          <w:t>(</w:t>
        </w:r>
        <w:proofErr w:type="spellStart"/>
        <w:proofErr w:type="gramEnd"/>
        <w:r>
          <w:t>miner_cond</w:t>
        </w:r>
        <w:proofErr w:type="spellEnd"/>
        <w:r>
          <w:t xml:space="preserve">) ? </w:t>
        </w:r>
        <w:proofErr w:type="gramStart"/>
        <w:r>
          <w:t>0 :</w:t>
        </w:r>
        <w:proofErr w:type="gramEnd"/>
        <w:r>
          <w:t xml:space="preserve"> </w:t>
        </w:r>
        <w:proofErr w:type="spellStart"/>
        <w:r>
          <w:t>miner_cond</w:t>
        </w:r>
        <w:proofErr w:type="spellEnd"/>
        <w:r>
          <w:t>.</w:t>
        </w:r>
      </w:ins>
    </w:p>
    <w:p w:rsidR="00503388" w:rsidRDefault="00503388" w:rsidP="00503388">
      <w:pPr>
        <w:spacing w:after="0"/>
        <w:rPr>
          <w:ins w:id="54" w:author="Dobos, Bob - NRCS,  Lincoln Nebraska" w:date="2018-07-10T13:24:00Z"/>
        </w:rPr>
      </w:pPr>
      <w:ins w:id="55" w:author="Dobos, Bob - NRCS,  Lincoln Nebraska" w:date="2018-07-10T13:24:00Z">
        <w:r>
          <w:t>#</w:t>
        </w:r>
        <w:proofErr w:type="gramStart"/>
        <w:r>
          <w:t>Some</w:t>
        </w:r>
        <w:proofErr w:type="gramEnd"/>
        <w:r>
          <w:t xml:space="preserve"> electrical conductivity is related to the silts and sands.</w:t>
        </w:r>
      </w:ins>
    </w:p>
    <w:p w:rsidR="00503388" w:rsidRDefault="00503388" w:rsidP="00503388">
      <w:pPr>
        <w:spacing w:after="0"/>
        <w:rPr>
          <w:ins w:id="56" w:author="Dobos, Bob - NRCS,  Lincoln Nebraska" w:date="2018-07-10T13:24:00Z"/>
        </w:rPr>
      </w:pPr>
      <w:ins w:id="57" w:author="Dobos, Bob - NRCS,  Lincoln Nebraska" w:date="2018-07-10T13:24:00Z">
        <w:r>
          <w:t xml:space="preserve"># Find minimum of restriction depth and 200cm </w:t>
        </w:r>
      </w:ins>
    </w:p>
    <w:p w:rsidR="00503388" w:rsidRDefault="00503388" w:rsidP="00503388">
      <w:pPr>
        <w:spacing w:after="0"/>
        <w:rPr>
          <w:ins w:id="58" w:author="Dobos, Bob - NRCS,  Lincoln Nebraska" w:date="2018-07-10T13:24:00Z"/>
        </w:rPr>
      </w:pPr>
      <w:ins w:id="59" w:author="Dobos, Bob - NRCS,  Lincoln Nebraska" w:date="2018-07-10T13:24:00Z">
        <w:r>
          <w:t xml:space="preserve">DEFINE </w:t>
        </w:r>
        <w:proofErr w:type="spellStart"/>
        <w:r>
          <w:t>min_</w:t>
        </w:r>
        <w:proofErr w:type="gramStart"/>
        <w:r>
          <w:t>depth</w:t>
        </w:r>
        <w:proofErr w:type="spellEnd"/>
        <w:r>
          <w:t xml:space="preserve">  depth</w:t>
        </w:r>
        <w:proofErr w:type="gramEnd"/>
        <w:r>
          <w:t xml:space="preserve"> &lt; 201 and not </w:t>
        </w:r>
        <w:proofErr w:type="spellStart"/>
        <w:r>
          <w:t>isnull</w:t>
        </w:r>
        <w:proofErr w:type="spellEnd"/>
        <w:r>
          <w:t xml:space="preserve">(depth) ? </w:t>
        </w:r>
        <w:proofErr w:type="gramStart"/>
        <w:r>
          <w:t>depth :</w:t>
        </w:r>
        <w:proofErr w:type="gramEnd"/>
        <w:r>
          <w:t xml:space="preserve"> 200.</w:t>
        </w:r>
      </w:ins>
    </w:p>
    <w:p w:rsidR="00503388" w:rsidRDefault="00503388" w:rsidP="00503388">
      <w:pPr>
        <w:spacing w:after="0"/>
        <w:rPr>
          <w:ins w:id="60" w:author="Dobos, Bob - NRCS,  Lincoln Nebraska" w:date="2018-07-10T13:24:00Z"/>
        </w:rPr>
      </w:pPr>
      <w:ins w:id="61" w:author="Dobos, Bob - NRCS,  Lincoln Nebraska" w:date="2018-07-10T13:24:00Z">
        <w:r>
          <w:t xml:space="preserve">DEFINE </w:t>
        </w:r>
        <w:proofErr w:type="spellStart"/>
        <w:r>
          <w:t>in_range</w:t>
        </w:r>
        <w:proofErr w:type="spellEnd"/>
        <w:r>
          <w:tab/>
        </w:r>
        <w:r>
          <w:tab/>
        </w:r>
        <w:proofErr w:type="spellStart"/>
        <w:r>
          <w:t>isnull</w:t>
        </w:r>
        <w:proofErr w:type="spellEnd"/>
        <w:r>
          <w:t xml:space="preserve"> (</w:t>
        </w:r>
        <w:proofErr w:type="spellStart"/>
        <w:r>
          <w:t>hzdepb_r</w:t>
        </w:r>
        <w:proofErr w:type="spellEnd"/>
        <w:proofErr w:type="gramStart"/>
        <w:r>
          <w:t>) ?</w:t>
        </w:r>
        <w:proofErr w:type="gramEnd"/>
        <w:r>
          <w:t xml:space="preserve"> </w:t>
        </w:r>
        <w:proofErr w:type="spellStart"/>
        <w:r>
          <w:t>hzdepb_</w:t>
        </w:r>
        <w:proofErr w:type="gramStart"/>
        <w:r>
          <w:t>r</w:t>
        </w:r>
        <w:proofErr w:type="spellEnd"/>
        <w:r>
          <w:t xml:space="preserve"> :</w:t>
        </w:r>
        <w:proofErr w:type="gramEnd"/>
        <w:r>
          <w:t xml:space="preserve"> (</w:t>
        </w:r>
        <w:proofErr w:type="spellStart"/>
        <w:r>
          <w:t>hzdepb_r</w:t>
        </w:r>
        <w:proofErr w:type="spellEnd"/>
        <w:r>
          <w:t xml:space="preserve"> - </w:t>
        </w:r>
        <w:proofErr w:type="spellStart"/>
        <w:r>
          <w:t>o_thickness</w:t>
        </w:r>
        <w:proofErr w:type="spellEnd"/>
        <w:r>
          <w:t xml:space="preserve"> &lt;= </w:t>
        </w:r>
        <w:proofErr w:type="spellStart"/>
        <w:r>
          <w:t>min_depth</w:t>
        </w:r>
        <w:proofErr w:type="spellEnd"/>
        <w:r>
          <w:t xml:space="preserve"> ? 1 :</w:t>
        </w:r>
      </w:ins>
    </w:p>
    <w:p w:rsidR="00503388" w:rsidRDefault="00503388" w:rsidP="00503388">
      <w:pPr>
        <w:spacing w:after="0"/>
        <w:rPr>
          <w:ins w:id="62" w:author="Dobos, Bob - NRCS,  Lincoln Nebraska" w:date="2018-07-10T13:24:00Z"/>
        </w:rPr>
      </w:pPr>
      <w:ins w:id="63" w:author="Dobos, Bob - NRCS,  Lincoln Nebraska" w:date="2018-07-10T13:24:00Z">
        <w:r>
          <w:t xml:space="preserve"> </w:t>
        </w:r>
        <w:proofErr w:type="spellStart"/>
        <w:r>
          <w:t>hzdepb_r</w:t>
        </w:r>
        <w:proofErr w:type="spellEnd"/>
        <w:r>
          <w:t xml:space="preserve"> - </w:t>
        </w:r>
        <w:proofErr w:type="spellStart"/>
        <w:r>
          <w:t>hzdept_r</w:t>
        </w:r>
        <w:proofErr w:type="spellEnd"/>
        <w:r>
          <w:t xml:space="preserve"> &gt;= </w:t>
        </w:r>
        <w:proofErr w:type="spellStart"/>
        <w:r>
          <w:t>min_</w:t>
        </w:r>
        <w:proofErr w:type="gramStart"/>
        <w:r>
          <w:t>depth</w:t>
        </w:r>
        <w:proofErr w:type="spellEnd"/>
        <w:r>
          <w:t xml:space="preserve"> ?</w:t>
        </w:r>
        <w:proofErr w:type="gramEnd"/>
        <w:r>
          <w:t xml:space="preserve"> </w:t>
        </w:r>
        <w:proofErr w:type="gramStart"/>
        <w:r>
          <w:t>1 :</w:t>
        </w:r>
        <w:proofErr w:type="gramEnd"/>
        <w:r>
          <w:t xml:space="preserve"> 0).</w:t>
        </w:r>
      </w:ins>
    </w:p>
    <w:p w:rsidR="00503388" w:rsidRDefault="00503388" w:rsidP="00503388">
      <w:pPr>
        <w:spacing w:after="0"/>
        <w:rPr>
          <w:ins w:id="64" w:author="Dobos, Bob - NRCS,  Lincoln Nebraska" w:date="2018-07-10T13:24:00Z"/>
        </w:rPr>
      </w:pPr>
    </w:p>
    <w:p w:rsidR="00503388" w:rsidRDefault="00503388" w:rsidP="00503388">
      <w:pPr>
        <w:spacing w:after="0"/>
        <w:rPr>
          <w:ins w:id="65" w:author="Dobos, Bob - NRCS,  Lincoln Nebraska" w:date="2018-07-10T13:24:00Z"/>
        </w:rPr>
      </w:pPr>
    </w:p>
    <w:p w:rsidR="00503388" w:rsidRDefault="00503388" w:rsidP="00503388">
      <w:pPr>
        <w:spacing w:after="0"/>
        <w:rPr>
          <w:ins w:id="66" w:author="Dobos, Bob - NRCS,  Lincoln Nebraska" w:date="2018-07-10T13:24:00Z"/>
        </w:rPr>
      </w:pPr>
      <w:ins w:id="67" w:author="Dobos, Bob - NRCS,  Lincoln Nebraska" w:date="2018-07-10T13:24:00Z">
        <w:r>
          <w:t xml:space="preserve">#When the restriction is at the surface, </w:t>
        </w:r>
        <w:proofErr w:type="spellStart"/>
        <w:r>
          <w:t>in_range</w:t>
        </w:r>
        <w:proofErr w:type="spellEnd"/>
        <w:r>
          <w:t xml:space="preserve"> is never 1, so the weighted average</w:t>
        </w:r>
      </w:ins>
    </w:p>
    <w:p w:rsidR="00503388" w:rsidRDefault="00503388" w:rsidP="00503388">
      <w:pPr>
        <w:spacing w:after="0"/>
        <w:rPr>
          <w:ins w:id="68" w:author="Dobos, Bob - NRCS,  Lincoln Nebraska" w:date="2018-07-10T13:24:00Z"/>
        </w:rPr>
      </w:pPr>
      <w:ins w:id="69" w:author="Dobos, Bob - NRCS,  Lincoln Nebraska" w:date="2018-07-10T13:24:00Z">
        <w:r>
          <w:t>#calculation fails due to unequal dimensions.  If the restriction is at the surface,</w:t>
        </w:r>
      </w:ins>
    </w:p>
    <w:p w:rsidR="00503388" w:rsidRDefault="00503388" w:rsidP="00503388">
      <w:pPr>
        <w:spacing w:after="0"/>
        <w:rPr>
          <w:ins w:id="70" w:author="Dobos, Bob - NRCS,  Lincoln Nebraska" w:date="2018-07-10T13:24:00Z"/>
        </w:rPr>
      </w:pPr>
      <w:ins w:id="71" w:author="Dobos, Bob - NRCS,  Lincoln Nebraska" w:date="2018-07-10T13:24:00Z">
        <w:r>
          <w:t xml:space="preserve">#we make depth </w:t>
        </w:r>
        <w:proofErr w:type="spellStart"/>
        <w:r>
          <w:t>hzdept_r</w:t>
        </w:r>
        <w:proofErr w:type="spellEnd"/>
        <w:r>
          <w:t xml:space="preserve">.  We do not want to always make </w:t>
        </w:r>
        <w:proofErr w:type="spellStart"/>
        <w:r>
          <w:t>in_range</w:t>
        </w:r>
        <w:proofErr w:type="spellEnd"/>
        <w:r>
          <w:t xml:space="preserve"> 1, only when the restriction</w:t>
        </w:r>
      </w:ins>
    </w:p>
    <w:p w:rsidR="00503388" w:rsidRDefault="00503388" w:rsidP="00503388">
      <w:pPr>
        <w:spacing w:after="0"/>
        <w:rPr>
          <w:ins w:id="72" w:author="Dobos, Bob - NRCS,  Lincoln Nebraska" w:date="2018-07-10T13:24:00Z"/>
        </w:rPr>
      </w:pPr>
      <w:ins w:id="73" w:author="Dobos, Bob - NRCS,  Lincoln Nebraska" w:date="2018-07-10T13:24:00Z">
        <w:r>
          <w:t>#depth is 0.  Default needs to be dimension 0.</w:t>
        </w:r>
      </w:ins>
    </w:p>
    <w:p w:rsidR="00503388" w:rsidRDefault="00503388" w:rsidP="00503388">
      <w:pPr>
        <w:spacing w:after="0"/>
        <w:rPr>
          <w:ins w:id="74" w:author="Dobos, Bob - NRCS,  Lincoln Nebraska" w:date="2018-07-10T13:24:00Z"/>
        </w:rPr>
      </w:pPr>
      <w:proofErr w:type="gramStart"/>
      <w:ins w:id="75" w:author="Dobos, Bob - NRCS,  Lincoln Nebraska" w:date="2018-07-10T13:24:00Z">
        <w:r>
          <w:t>assign</w:t>
        </w:r>
        <w:proofErr w:type="gramEnd"/>
        <w:r>
          <w:t xml:space="preserve"> </w:t>
        </w:r>
        <w:proofErr w:type="spellStart"/>
        <w:r>
          <w:t>layer_thickness</w:t>
        </w:r>
        <w:proofErr w:type="spellEnd"/>
        <w:r>
          <w:tab/>
        </w:r>
        <w:r>
          <w:tab/>
          <w:t xml:space="preserve">depth == 0 ? </w:t>
        </w:r>
        <w:proofErr w:type="spellStart"/>
        <w:r>
          <w:t>hzdept_</w:t>
        </w:r>
        <w:proofErr w:type="gramStart"/>
        <w:r>
          <w:t>r</w:t>
        </w:r>
        <w:proofErr w:type="spellEnd"/>
        <w:r>
          <w:t xml:space="preserve"> :</w:t>
        </w:r>
        <w:proofErr w:type="gramEnd"/>
        <w:r>
          <w:t xml:space="preserve"> </w:t>
        </w:r>
        <w:proofErr w:type="spellStart"/>
        <w:r>
          <w:t>layer_thickness</w:t>
        </w:r>
        <w:proofErr w:type="spellEnd"/>
        <w:r>
          <w:t>.</w:t>
        </w:r>
      </w:ins>
    </w:p>
    <w:p w:rsidR="00503388" w:rsidRDefault="00503388" w:rsidP="00503388">
      <w:pPr>
        <w:spacing w:after="0"/>
        <w:rPr>
          <w:ins w:id="76" w:author="Dobos, Bob - NRCS,  Lincoln Nebraska" w:date="2018-07-10T13:24:00Z"/>
        </w:rPr>
      </w:pPr>
      <w:proofErr w:type="gramStart"/>
      <w:ins w:id="77" w:author="Dobos, Bob - NRCS,  Lincoln Nebraska" w:date="2018-07-10T13:24:00Z">
        <w:r>
          <w:t>assign</w:t>
        </w:r>
        <w:proofErr w:type="gramEnd"/>
        <w:r>
          <w:t xml:space="preserve"> </w:t>
        </w:r>
        <w:proofErr w:type="spellStart"/>
        <w:r>
          <w:t>in_range</w:t>
        </w:r>
        <w:proofErr w:type="spellEnd"/>
        <w:r>
          <w:tab/>
        </w:r>
        <w:r>
          <w:tab/>
        </w:r>
        <w:proofErr w:type="spellStart"/>
        <w:r>
          <w:t>layer_thickness</w:t>
        </w:r>
        <w:proofErr w:type="spellEnd"/>
        <w:r>
          <w:t xml:space="preserve"> &lt; 0 ? </w:t>
        </w:r>
        <w:proofErr w:type="gramStart"/>
        <w:r>
          <w:t>1 :</w:t>
        </w:r>
        <w:proofErr w:type="gramEnd"/>
        <w:r>
          <w:t xml:space="preserve"> </w:t>
        </w:r>
        <w:proofErr w:type="spellStart"/>
        <w:r>
          <w:t>in_range</w:t>
        </w:r>
        <w:proofErr w:type="spellEnd"/>
        <w:r>
          <w:t>.</w:t>
        </w:r>
      </w:ins>
    </w:p>
    <w:p w:rsidR="00503388" w:rsidRDefault="00503388" w:rsidP="00503388">
      <w:pPr>
        <w:spacing w:after="0"/>
        <w:rPr>
          <w:ins w:id="78" w:author="Dobos, Bob - NRCS,  Lincoln Nebraska" w:date="2018-07-10T13:24:00Z"/>
        </w:rPr>
      </w:pPr>
      <w:ins w:id="79" w:author="Dobos, Bob - NRCS,  Lincoln Nebraska" w:date="2018-07-10T13:24:00Z">
        <w:r>
          <w:t>DEFINE default</w:t>
        </w:r>
        <w:r>
          <w:tab/>
        </w:r>
        <w:r>
          <w:tab/>
          <w:t>0*</w:t>
        </w:r>
        <w:proofErr w:type="spellStart"/>
        <w:r>
          <w:t>layer_thickness</w:t>
        </w:r>
        <w:proofErr w:type="spellEnd"/>
        <w:r>
          <w:t>.</w:t>
        </w:r>
      </w:ins>
    </w:p>
    <w:p w:rsidR="00503388" w:rsidRDefault="00503388" w:rsidP="00503388">
      <w:pPr>
        <w:spacing w:after="0"/>
        <w:rPr>
          <w:ins w:id="80" w:author="Dobos, Bob - NRCS,  Lincoln Nebraska" w:date="2018-07-10T13:24:00Z"/>
        </w:rPr>
      </w:pPr>
    </w:p>
    <w:p w:rsidR="00503388" w:rsidRDefault="00503388" w:rsidP="00503388">
      <w:pPr>
        <w:spacing w:after="0"/>
        <w:rPr>
          <w:ins w:id="81" w:author="Dobos, Bob - NRCS,  Lincoln Nebraska" w:date="2018-07-10T13:24:00Z"/>
        </w:rPr>
      </w:pPr>
      <w:proofErr w:type="gramStart"/>
      <w:ins w:id="82" w:author="Dobos, Bob - NRCS,  Lincoln Nebraska" w:date="2018-07-10T13:24:00Z">
        <w:r>
          <w:t>define</w:t>
        </w:r>
        <w:proofErr w:type="gramEnd"/>
        <w:r>
          <w:t xml:space="preserve"> </w:t>
        </w:r>
        <w:proofErr w:type="spellStart"/>
        <w:r>
          <w:t>ec_cond</w:t>
        </w:r>
        <w:proofErr w:type="spellEnd"/>
        <w:r>
          <w:t xml:space="preserve">     </w:t>
        </w:r>
        <w:r>
          <w:tab/>
        </w:r>
        <w:proofErr w:type="spellStart"/>
        <w:r>
          <w:t>wtavg</w:t>
        </w:r>
        <w:proofErr w:type="spellEnd"/>
        <w:r>
          <w:t xml:space="preserve">((if </w:t>
        </w:r>
        <w:proofErr w:type="spellStart"/>
        <w:r>
          <w:t>hzdepb_r</w:t>
        </w:r>
        <w:proofErr w:type="spellEnd"/>
        <w:r>
          <w:t xml:space="preserve"> - </w:t>
        </w:r>
        <w:proofErr w:type="spellStart"/>
        <w:r>
          <w:t>o_thickness</w:t>
        </w:r>
        <w:proofErr w:type="spellEnd"/>
        <w:r>
          <w:t xml:space="preserve"> &lt;=0 THEN default ELSE lookup(1, </w:t>
        </w:r>
        <w:proofErr w:type="spellStart"/>
        <w:r>
          <w:t>in_range</w:t>
        </w:r>
        <w:proofErr w:type="spellEnd"/>
        <w:r>
          <w:t xml:space="preserve">, </w:t>
        </w:r>
        <w:proofErr w:type="spellStart"/>
        <w:r>
          <w:t>ec_r</w:t>
        </w:r>
        <w:proofErr w:type="spellEnd"/>
        <w:r>
          <w:t xml:space="preserve">)), </w:t>
        </w:r>
        <w:proofErr w:type="spellStart"/>
        <w:r>
          <w:t>layer_thickness</w:t>
        </w:r>
        <w:proofErr w:type="spellEnd"/>
        <w:r>
          <w:t>).</w:t>
        </w:r>
      </w:ins>
    </w:p>
    <w:p w:rsidR="00503388" w:rsidRDefault="00503388" w:rsidP="00503388">
      <w:pPr>
        <w:spacing w:after="0"/>
        <w:rPr>
          <w:ins w:id="83" w:author="Dobos, Bob - NRCS,  Lincoln Nebraska" w:date="2018-07-10T13:24:00Z"/>
        </w:rPr>
      </w:pPr>
    </w:p>
    <w:p w:rsidR="00503388" w:rsidRDefault="00503388" w:rsidP="00503388">
      <w:pPr>
        <w:spacing w:after="0"/>
        <w:rPr>
          <w:ins w:id="84" w:author="Dobos, Bob - NRCS,  Lincoln Nebraska" w:date="2018-07-10T13:24:00Z"/>
        </w:rPr>
      </w:pPr>
      <w:proofErr w:type="gramStart"/>
      <w:ins w:id="85" w:author="Dobos, Bob - NRCS,  Lincoln Nebraska" w:date="2018-07-10T13:24:00Z">
        <w:r>
          <w:t>define</w:t>
        </w:r>
        <w:proofErr w:type="gramEnd"/>
        <w:r>
          <w:t xml:space="preserve"> </w:t>
        </w:r>
        <w:proofErr w:type="spellStart"/>
        <w:r>
          <w:t>rv</w:t>
        </w:r>
        <w:proofErr w:type="spellEnd"/>
        <w:r>
          <w:tab/>
          <w:t>round ((</w:t>
        </w:r>
        <w:proofErr w:type="spellStart"/>
        <w:r>
          <w:t>ec_cond+miner_cond+cec_cond</w:t>
        </w:r>
        <w:proofErr w:type="spellEnd"/>
        <w:r>
          <w:t>), 2).</w:t>
        </w:r>
      </w:ins>
    </w:p>
    <w:p w:rsidR="00503388" w:rsidRDefault="00503388" w:rsidP="00503388">
      <w:pPr>
        <w:spacing w:after="0"/>
      </w:pPr>
      <w:ins w:id="86" w:author="Dobos, Bob - NRCS,  Lincoln Nebraska" w:date="2018-07-10T13:24:00Z">
        <w:r>
          <w:t>#</w:t>
        </w:r>
        <w:proofErr w:type="gramStart"/>
        <w:r>
          <w:t>The</w:t>
        </w:r>
        <w:proofErr w:type="gramEnd"/>
        <w:r>
          <w:t xml:space="preserve"> sum of the EC from salts, minerals, and CEC is given as the bulk EC.</w:t>
        </w:r>
      </w:ins>
    </w:p>
    <w:p w:rsidR="0021639D" w:rsidRDefault="0021639D" w:rsidP="007257B7">
      <w:pPr>
        <w:spacing w:after="0"/>
      </w:pPr>
      <w:r>
        <w:t>5.  Aluminum saturation – In highly acidic soils, aluminum species can become the dominant cation in soil solution.  In high concentrations, aluminum can be toxic to soil microorganisms.</w:t>
      </w:r>
      <w:r w:rsidR="006564B8">
        <w:t xml:space="preserve">  Aluminum can </w:t>
      </w:r>
      <w:r w:rsidR="006564B8">
        <w:lastRenderedPageBreak/>
        <w:t>become the dominant cation on the exchange complex and can even come to saturate the CEC of some soils.</w:t>
      </w:r>
    </w:p>
    <w:p w:rsidR="006564B8" w:rsidRDefault="006564B8" w:rsidP="007257B7">
      <w:pPr>
        <w:spacing w:after="0"/>
      </w:pPr>
    </w:p>
    <w:p w:rsidR="006564B8" w:rsidRDefault="006564B8" w:rsidP="006564B8">
      <w:pPr>
        <w:spacing w:after="0"/>
      </w:pPr>
      <w:r>
        <w:t xml:space="preserve">Property used:  </w:t>
      </w:r>
      <w:r w:rsidRPr="006564B8">
        <w:t>ALUMINIUM SATURATION WTD AVE TO 30CM</w:t>
      </w:r>
    </w:p>
    <w:p w:rsidR="006564B8" w:rsidRDefault="006564B8" w:rsidP="006564B8">
      <w:pPr>
        <w:spacing w:after="0"/>
      </w:pPr>
    </w:p>
    <w:p w:rsidR="006564B8" w:rsidRDefault="006564B8" w:rsidP="006564B8">
      <w:pPr>
        <w:spacing w:after="0"/>
      </w:pPr>
      <w:r>
        <w:t>Suitability limits:</w:t>
      </w:r>
    </w:p>
    <w:p w:rsidR="006564B8" w:rsidRDefault="006564B8" w:rsidP="006564B8">
      <w:pPr>
        <w:spacing w:after="0"/>
      </w:pPr>
      <w:r>
        <w:t xml:space="preserve">      </w:t>
      </w:r>
      <w:proofErr w:type="gramStart"/>
      <w:r>
        <w:t>poorly</w:t>
      </w:r>
      <w:proofErr w:type="gramEnd"/>
      <w:r>
        <w:t xml:space="preserve"> suited                    Aluminum saturation above 100 percent</w:t>
      </w:r>
    </w:p>
    <w:p w:rsidR="006564B8" w:rsidRDefault="006564B8" w:rsidP="006564B8">
      <w:pPr>
        <w:spacing w:after="0"/>
      </w:pPr>
      <w:r>
        <w:t xml:space="preserve">      </w:t>
      </w:r>
      <w:proofErr w:type="gramStart"/>
      <w:r>
        <w:t>moderately</w:t>
      </w:r>
      <w:proofErr w:type="gramEnd"/>
      <w:r>
        <w:t xml:space="preserve"> suited           Aluminum saturation between 2 and 100 percent</w:t>
      </w:r>
    </w:p>
    <w:p w:rsidR="006564B8" w:rsidRDefault="006564B8" w:rsidP="006564B8">
      <w:pPr>
        <w:spacing w:after="0"/>
      </w:pPr>
      <w:r>
        <w:t xml:space="preserve">      </w:t>
      </w:r>
      <w:proofErr w:type="gramStart"/>
      <w:r>
        <w:t>well</w:t>
      </w:r>
      <w:proofErr w:type="gramEnd"/>
      <w:r>
        <w:t xml:space="preserve"> suited                        Aluminum saturation less than 2 percent</w:t>
      </w:r>
    </w:p>
    <w:p w:rsidR="006564B8" w:rsidRDefault="006564B8" w:rsidP="006564B8">
      <w:pPr>
        <w:spacing w:after="0"/>
      </w:pPr>
      <w:r>
        <w:tab/>
      </w:r>
    </w:p>
    <w:p w:rsidR="006564B8" w:rsidRDefault="006564B8" w:rsidP="006564B8">
      <w:pPr>
        <w:spacing w:after="0"/>
      </w:pPr>
      <w:r>
        <w:tab/>
        <w:t>Null EC is assigned to the “not rated” class.</w:t>
      </w:r>
    </w:p>
    <w:p w:rsidR="006564B8" w:rsidRDefault="006564B8" w:rsidP="006564B8">
      <w:pPr>
        <w:spacing w:after="0"/>
      </w:pPr>
    </w:p>
    <w:p w:rsidR="006564B8" w:rsidRDefault="008F316C" w:rsidP="007257B7">
      <w:pPr>
        <w:spacing w:after="0"/>
      </w:pPr>
      <w:r>
        <w:t xml:space="preserve">6.  Organic matter – Organic matter in the soil acts as an energy source for many organisms.  </w:t>
      </w:r>
    </w:p>
    <w:p w:rsidR="008F316C" w:rsidRDefault="008F316C" w:rsidP="007257B7">
      <w:pPr>
        <w:spacing w:after="0"/>
      </w:pPr>
    </w:p>
    <w:p w:rsidR="008F316C" w:rsidRDefault="008F316C" w:rsidP="008F316C">
      <w:pPr>
        <w:spacing w:after="0"/>
      </w:pPr>
      <w:r>
        <w:t xml:space="preserve">Property used:  </w:t>
      </w:r>
      <w:r w:rsidRPr="008F316C">
        <w:t>WTD_AVG OM 0-30cm OR ABOVE RESTRICTION</w:t>
      </w:r>
    </w:p>
    <w:p w:rsidR="008F316C" w:rsidRDefault="008F316C" w:rsidP="008F316C">
      <w:pPr>
        <w:spacing w:after="0"/>
      </w:pPr>
      <w:r>
        <w:t>Suitability limits:</w:t>
      </w:r>
    </w:p>
    <w:p w:rsidR="008F316C" w:rsidRDefault="008F316C" w:rsidP="008F316C">
      <w:pPr>
        <w:spacing w:after="0"/>
      </w:pPr>
      <w:r>
        <w:t xml:space="preserve">      </w:t>
      </w:r>
      <w:proofErr w:type="gramStart"/>
      <w:r>
        <w:t>poorly</w:t>
      </w:r>
      <w:proofErr w:type="gramEnd"/>
      <w:r>
        <w:t xml:space="preserve"> suited                    Organic matter content less than 0.3 percent</w:t>
      </w:r>
    </w:p>
    <w:p w:rsidR="008F316C" w:rsidRDefault="008F316C" w:rsidP="008F316C">
      <w:pPr>
        <w:spacing w:after="0"/>
      </w:pPr>
      <w:r>
        <w:t xml:space="preserve">      </w:t>
      </w:r>
      <w:proofErr w:type="gramStart"/>
      <w:r>
        <w:t>moderately</w:t>
      </w:r>
      <w:proofErr w:type="gramEnd"/>
      <w:r>
        <w:t xml:space="preserve"> suited           Organic matter content </w:t>
      </w:r>
      <w:r w:rsidR="00124700">
        <w:t>between</w:t>
      </w:r>
      <w:r>
        <w:t xml:space="preserve"> 0.3 </w:t>
      </w:r>
      <w:r w:rsidR="00124700">
        <w:t>and 3.0</w:t>
      </w:r>
    </w:p>
    <w:p w:rsidR="008F316C" w:rsidRDefault="008F316C" w:rsidP="008F316C">
      <w:pPr>
        <w:spacing w:after="0"/>
      </w:pPr>
      <w:r>
        <w:t xml:space="preserve">      </w:t>
      </w:r>
      <w:proofErr w:type="gramStart"/>
      <w:r>
        <w:t>well</w:t>
      </w:r>
      <w:proofErr w:type="gramEnd"/>
      <w:r>
        <w:t xml:space="preserve"> suited                        </w:t>
      </w:r>
      <w:r w:rsidR="00124700">
        <w:t>Organic matter content greater than 3.0 percent</w:t>
      </w:r>
    </w:p>
    <w:p w:rsidR="008F316C" w:rsidRDefault="008F316C" w:rsidP="008F316C">
      <w:pPr>
        <w:spacing w:after="0"/>
      </w:pPr>
      <w:r>
        <w:tab/>
      </w:r>
    </w:p>
    <w:p w:rsidR="008F316C" w:rsidRDefault="008F316C" w:rsidP="008F316C">
      <w:pPr>
        <w:spacing w:after="0"/>
      </w:pPr>
      <w:r>
        <w:tab/>
        <w:t xml:space="preserve">Null </w:t>
      </w:r>
      <w:r w:rsidR="00124700">
        <w:t>organic matter</w:t>
      </w:r>
      <w:r>
        <w:t xml:space="preserve"> is assigned to the “not rated” class.</w:t>
      </w:r>
    </w:p>
    <w:p w:rsidR="008F316C" w:rsidRDefault="008F316C" w:rsidP="007257B7">
      <w:pPr>
        <w:spacing w:after="0"/>
      </w:pPr>
    </w:p>
    <w:p w:rsidR="00B830EC" w:rsidRDefault="00B830EC" w:rsidP="007257B7">
      <w:pPr>
        <w:spacing w:after="0"/>
      </w:pPr>
      <w:r>
        <w:t xml:space="preserve">7.  Bulk density – The bulk density of a soil provides information about the </w:t>
      </w:r>
      <w:proofErr w:type="spellStart"/>
      <w:r>
        <w:t>macropore</w:t>
      </w:r>
      <w:proofErr w:type="spellEnd"/>
      <w:r>
        <w:t xml:space="preserve"> space and the strength of the soil.  Since organisms live and gases and water flow through the </w:t>
      </w:r>
      <w:proofErr w:type="spellStart"/>
      <w:r>
        <w:t>macropores</w:t>
      </w:r>
      <w:proofErr w:type="spellEnd"/>
      <w:r>
        <w:t>, they are a significant attribute of soil.  However, just the number for bulk density is not very informative, since the soil texture and the density of the soil particles are also factors in identifying an optimal soil density for biologic components.</w:t>
      </w:r>
      <w:r w:rsidR="001925AE">
        <w:t xml:space="preserve">  A sandy soil having a bulk density of 1.4 g/cm3 might not be limited but a clayey soil of the same density will be.</w:t>
      </w:r>
      <w:r w:rsidR="005657C5">
        <w:t xml:space="preserve">  In order to obtain a meaningful metric, an ideal bulk density is calculated for the soil sand, silt, clay, and organic matter content, then this is compared to the observed bulk density</w:t>
      </w:r>
      <w:r w:rsidR="001925AE">
        <w:t>.  Just the difference is not entirely informative, because the change in density between ideal and limiting changes for each texture.  In other words, a 0.15 g/cm3 increase in the density of a clayey soil may be more problematic that a similar increase in a sandy soil.</w:t>
      </w:r>
    </w:p>
    <w:p w:rsidR="001925AE" w:rsidRDefault="001925AE" w:rsidP="007257B7">
      <w:pPr>
        <w:spacing w:after="0"/>
      </w:pPr>
    </w:p>
    <w:p w:rsidR="001925AE" w:rsidRDefault="001925AE" w:rsidP="001925AE">
      <w:pPr>
        <w:spacing w:after="0"/>
      </w:pPr>
      <w:r>
        <w:t xml:space="preserve">Property used:  </w:t>
      </w:r>
      <w:r w:rsidRPr="001925AE">
        <w:t>BULK DENSITY RATIO MAXIMUM 0 TO 30CM</w:t>
      </w:r>
    </w:p>
    <w:p w:rsidR="001925AE" w:rsidRDefault="001925AE" w:rsidP="001925AE">
      <w:pPr>
        <w:spacing w:after="0"/>
      </w:pPr>
      <w:r>
        <w:t>Suitability limits:</w:t>
      </w:r>
    </w:p>
    <w:p w:rsidR="001925AE" w:rsidRDefault="001925AE" w:rsidP="001925AE">
      <w:pPr>
        <w:spacing w:after="0"/>
      </w:pPr>
      <w:r>
        <w:t xml:space="preserve">      </w:t>
      </w:r>
      <w:proofErr w:type="gramStart"/>
      <w:r>
        <w:t>poorly</w:t>
      </w:r>
      <w:proofErr w:type="gramEnd"/>
      <w:r>
        <w:t xml:space="preserve"> suited                    Density ratio greater than 1.0</w:t>
      </w:r>
    </w:p>
    <w:p w:rsidR="001925AE" w:rsidRDefault="001925AE" w:rsidP="001925AE">
      <w:pPr>
        <w:spacing w:after="0"/>
      </w:pPr>
      <w:r>
        <w:t xml:space="preserve">      </w:t>
      </w:r>
      <w:proofErr w:type="gramStart"/>
      <w:r>
        <w:t>moderately</w:t>
      </w:r>
      <w:proofErr w:type="gramEnd"/>
      <w:r>
        <w:t xml:space="preserve"> suited           Density ratio greater between  0 and 1.0</w:t>
      </w:r>
    </w:p>
    <w:p w:rsidR="001925AE" w:rsidRDefault="001925AE" w:rsidP="001925AE">
      <w:pPr>
        <w:spacing w:after="0"/>
      </w:pPr>
      <w:r>
        <w:t xml:space="preserve">      </w:t>
      </w:r>
      <w:proofErr w:type="gramStart"/>
      <w:r>
        <w:t>well</w:t>
      </w:r>
      <w:proofErr w:type="gramEnd"/>
      <w:r>
        <w:t xml:space="preserve"> suited                        Density ratio less than 0</w:t>
      </w:r>
    </w:p>
    <w:p w:rsidR="001925AE" w:rsidRDefault="001925AE" w:rsidP="001925AE">
      <w:pPr>
        <w:spacing w:after="0"/>
      </w:pPr>
      <w:r>
        <w:tab/>
      </w:r>
    </w:p>
    <w:p w:rsidR="001925AE" w:rsidRDefault="001925AE" w:rsidP="001925AE">
      <w:pPr>
        <w:spacing w:after="0"/>
        <w:rPr>
          <w:ins w:id="87" w:author="Dobos, Bob - NRCS,  Lincoln Nebraska" w:date="2018-07-10T13:27:00Z"/>
        </w:rPr>
      </w:pPr>
      <w:r>
        <w:tab/>
        <w:t>Null density ration is assigned to the “not rated” class.</w:t>
      </w:r>
    </w:p>
    <w:p w:rsidR="00A4516D" w:rsidRDefault="00A4516D" w:rsidP="001925AE">
      <w:pPr>
        <w:spacing w:after="0"/>
        <w:rPr>
          <w:ins w:id="88" w:author="Dobos, Bob - NRCS,  Lincoln Nebraska" w:date="2018-07-10T13:27:00Z"/>
        </w:rPr>
      </w:pPr>
    </w:p>
    <w:p w:rsidR="00A4516D" w:rsidRDefault="00A4516D" w:rsidP="001925AE">
      <w:pPr>
        <w:spacing w:after="0"/>
        <w:rPr>
          <w:ins w:id="89" w:author="Dobos, Bob - NRCS,  Lincoln Nebraska" w:date="2018-07-10T13:27:00Z"/>
        </w:rPr>
      </w:pPr>
      <w:ins w:id="90" w:author="Dobos, Bob - NRCS,  Lincoln Nebraska" w:date="2018-07-10T13:27:00Z">
        <w:r>
          <w:t>Derivation</w:t>
        </w:r>
      </w:ins>
    </w:p>
    <w:p w:rsidR="00A4516D" w:rsidRDefault="00A4516D" w:rsidP="001925AE">
      <w:pPr>
        <w:spacing w:after="0"/>
      </w:pPr>
    </w:p>
    <w:p w:rsidR="00A4516D" w:rsidRDefault="00A4516D" w:rsidP="00A4516D">
      <w:pPr>
        <w:spacing w:after="0"/>
        <w:rPr>
          <w:ins w:id="91" w:author="Dobos, Bob - NRCS,  Lincoln Nebraska" w:date="2018-07-10T13:29:00Z"/>
        </w:rPr>
      </w:pPr>
      <w:proofErr w:type="gramStart"/>
      <w:ins w:id="92" w:author="Dobos, Bob - NRCS,  Lincoln Nebraska" w:date="2018-07-10T13:29:00Z">
        <w:r>
          <w:t>base</w:t>
        </w:r>
        <w:proofErr w:type="gramEnd"/>
        <w:r>
          <w:t xml:space="preserve"> table component.</w:t>
        </w:r>
      </w:ins>
    </w:p>
    <w:p w:rsidR="00A4516D" w:rsidRDefault="00A4516D" w:rsidP="00A4516D">
      <w:pPr>
        <w:spacing w:after="0"/>
        <w:rPr>
          <w:ins w:id="93" w:author="Dobos, Bob - NRCS,  Lincoln Nebraska" w:date="2018-07-10T13:29:00Z"/>
        </w:rPr>
      </w:pPr>
    </w:p>
    <w:p w:rsidR="00A4516D" w:rsidRDefault="00A4516D" w:rsidP="00A4516D">
      <w:pPr>
        <w:spacing w:after="0"/>
        <w:rPr>
          <w:ins w:id="94" w:author="Dobos, Bob - NRCS,  Lincoln Nebraska" w:date="2018-07-10T13:29:00Z"/>
        </w:rPr>
      </w:pPr>
      <w:ins w:id="95" w:author="Dobos, Bob - NRCS,  Lincoln Nebraska" w:date="2018-07-10T13:29:00Z">
        <w:r>
          <w:t xml:space="preserve"># </w:t>
        </w:r>
        <w:proofErr w:type="gramStart"/>
        <w:r>
          <w:t>Retrieves</w:t>
        </w:r>
        <w:proofErr w:type="gramEnd"/>
        <w:r>
          <w:t xml:space="preserve"> the maximum of a bulk density ratio 0cm to bedrock, or to 150 cm.  The maximum bulk density</w:t>
        </w:r>
      </w:ins>
      <w:ins w:id="96" w:author="Dobos, Bob - NRCS,  Lincoln Nebraska" w:date="2018-07-10T13:30:00Z">
        <w:r w:rsidR="0064132A">
          <w:t xml:space="preserve"> </w:t>
        </w:r>
      </w:ins>
      <w:ins w:id="97" w:author="Dobos, Bob - NRCS,  Lincoln Nebraska" w:date="2018-07-10T13:29:00Z">
        <w:r>
          <w:t>ratio is for that portion of each horizon in the depth range.</w:t>
        </w:r>
      </w:ins>
    </w:p>
    <w:p w:rsidR="00A4516D" w:rsidRDefault="00A4516D" w:rsidP="00A4516D">
      <w:pPr>
        <w:spacing w:after="0"/>
        <w:rPr>
          <w:ins w:id="98" w:author="Dobos, Bob - NRCS,  Lincoln Nebraska" w:date="2018-07-10T13:29:00Z"/>
        </w:rPr>
      </w:pPr>
      <w:ins w:id="99" w:author="Dobos, Bob - NRCS,  Lincoln Nebraska" w:date="2018-07-10T13:29:00Z">
        <w:r>
          <w:t xml:space="preserve"> </w:t>
        </w:r>
      </w:ins>
    </w:p>
    <w:p w:rsidR="00A4516D" w:rsidRDefault="00A4516D" w:rsidP="00A4516D">
      <w:pPr>
        <w:spacing w:after="0"/>
        <w:rPr>
          <w:ins w:id="100" w:author="Dobos, Bob - NRCS,  Lincoln Nebraska" w:date="2018-07-10T13:29:00Z"/>
        </w:rPr>
      </w:pPr>
      <w:ins w:id="101" w:author="Dobos, Bob - NRCS,  Lincoln Nebraska" w:date="2018-07-10T13:29:00Z">
        <w:r>
          <w:t xml:space="preserve">EXEC SQL select </w:t>
        </w:r>
        <w:proofErr w:type="spellStart"/>
        <w:r>
          <w:t>hzdept_r</w:t>
        </w:r>
        <w:proofErr w:type="spellEnd"/>
        <w:r>
          <w:t xml:space="preserve">, </w:t>
        </w:r>
        <w:proofErr w:type="spellStart"/>
        <w:r>
          <w:t>hzdepb_r</w:t>
        </w:r>
        <w:proofErr w:type="spellEnd"/>
        <w:r>
          <w:t xml:space="preserve">, </w:t>
        </w:r>
        <w:proofErr w:type="spellStart"/>
        <w:r>
          <w:t>sandtotal_r</w:t>
        </w:r>
        <w:proofErr w:type="spellEnd"/>
        <w:r>
          <w:t xml:space="preserve">, </w:t>
        </w:r>
        <w:proofErr w:type="spellStart"/>
        <w:r>
          <w:t>silttotal_r</w:t>
        </w:r>
        <w:proofErr w:type="spellEnd"/>
        <w:r>
          <w:t xml:space="preserve">, </w:t>
        </w:r>
        <w:proofErr w:type="spellStart"/>
        <w:r>
          <w:t>claytotal_r</w:t>
        </w:r>
        <w:proofErr w:type="spellEnd"/>
        <w:r>
          <w:t xml:space="preserve">, </w:t>
        </w:r>
        <w:proofErr w:type="spellStart"/>
        <w:r>
          <w:t>dbthirdbar_r</w:t>
        </w:r>
        <w:proofErr w:type="spellEnd"/>
        <w:r>
          <w:t xml:space="preserve">, </w:t>
        </w:r>
        <w:proofErr w:type="spellStart"/>
        <w:r>
          <w:t>taxorder</w:t>
        </w:r>
        <w:proofErr w:type="spellEnd"/>
        <w:r>
          <w:t xml:space="preserve">, </w:t>
        </w:r>
        <w:proofErr w:type="spellStart"/>
        <w:r>
          <w:t>hzname</w:t>
        </w:r>
        <w:proofErr w:type="spellEnd"/>
      </w:ins>
    </w:p>
    <w:p w:rsidR="00A4516D" w:rsidRDefault="00A4516D" w:rsidP="00A4516D">
      <w:pPr>
        <w:spacing w:after="0"/>
        <w:rPr>
          <w:ins w:id="102" w:author="Dobos, Bob - NRCS,  Lincoln Nebraska" w:date="2018-07-10T13:29:00Z"/>
        </w:rPr>
      </w:pPr>
      <w:ins w:id="103" w:author="Dobos, Bob - NRCS,  Lincoln Nebraska" w:date="2018-07-10T13:29:00Z">
        <w:r>
          <w:t xml:space="preserve">    </w:t>
        </w:r>
        <w:proofErr w:type="gramStart"/>
        <w:r>
          <w:t>from</w:t>
        </w:r>
        <w:proofErr w:type="gramEnd"/>
        <w:r>
          <w:t xml:space="preserve"> component </w:t>
        </w:r>
      </w:ins>
    </w:p>
    <w:p w:rsidR="00A4516D" w:rsidRDefault="00A4516D" w:rsidP="00A4516D">
      <w:pPr>
        <w:spacing w:after="0"/>
        <w:rPr>
          <w:ins w:id="104" w:author="Dobos, Bob - NRCS,  Lincoln Nebraska" w:date="2018-07-10T13:29:00Z"/>
        </w:rPr>
      </w:pPr>
      <w:ins w:id="105" w:author="Dobos, Bob - NRCS,  Lincoln Nebraska" w:date="2018-07-10T13:29:00Z">
        <w:r>
          <w:t xml:space="preserve">INNER JOIN </w:t>
        </w:r>
        <w:proofErr w:type="spellStart"/>
        <w:r>
          <w:t>chorizon</w:t>
        </w:r>
        <w:proofErr w:type="spellEnd"/>
        <w:r>
          <w:t xml:space="preserve"> ON </w:t>
        </w:r>
        <w:proofErr w:type="spellStart"/>
        <w:r>
          <w:t>chorizon.coiidref</w:t>
        </w:r>
        <w:proofErr w:type="spellEnd"/>
        <w:r>
          <w:t>=</w:t>
        </w:r>
        <w:proofErr w:type="spellStart"/>
        <w:r>
          <w:t>component.coiid</w:t>
        </w:r>
        <w:proofErr w:type="spellEnd"/>
        <w:r>
          <w:t xml:space="preserve"> and </w:t>
        </w:r>
        <w:proofErr w:type="spellStart"/>
        <w:r>
          <w:t>hzdepb_r</w:t>
        </w:r>
        <w:proofErr w:type="spellEnd"/>
        <w:r>
          <w:t xml:space="preserve"> &gt; </w:t>
        </w:r>
        <w:proofErr w:type="spellStart"/>
        <w:r>
          <w:t>hzdept_r</w:t>
        </w:r>
        <w:proofErr w:type="spellEnd"/>
        <w:r>
          <w:t>;</w:t>
        </w:r>
      </w:ins>
    </w:p>
    <w:p w:rsidR="00A4516D" w:rsidRDefault="00A4516D" w:rsidP="00A4516D">
      <w:pPr>
        <w:spacing w:after="0"/>
        <w:rPr>
          <w:ins w:id="106" w:author="Dobos, Bob - NRCS,  Lincoln Nebraska" w:date="2018-07-10T13:29:00Z"/>
        </w:rPr>
      </w:pPr>
      <w:ins w:id="107" w:author="Dobos, Bob - NRCS,  Lincoln Nebraska" w:date="2018-07-10T13:29:00Z">
        <w:r>
          <w:t xml:space="preserve">    SORT BY </w:t>
        </w:r>
        <w:proofErr w:type="spellStart"/>
        <w:r>
          <w:t>hzdept_r</w:t>
        </w:r>
        <w:proofErr w:type="spellEnd"/>
        <w:r>
          <w:t xml:space="preserve">, </w:t>
        </w:r>
        <w:proofErr w:type="spellStart"/>
        <w:r>
          <w:t>hzdepb_r</w:t>
        </w:r>
        <w:proofErr w:type="spellEnd"/>
      </w:ins>
    </w:p>
    <w:p w:rsidR="00A4516D" w:rsidRDefault="00A4516D" w:rsidP="00A4516D">
      <w:pPr>
        <w:spacing w:after="0"/>
        <w:rPr>
          <w:ins w:id="108" w:author="Dobos, Bob - NRCS,  Lincoln Nebraska" w:date="2018-07-10T13:29:00Z"/>
        </w:rPr>
      </w:pPr>
      <w:ins w:id="109" w:author="Dobos, Bob - NRCS,  Lincoln Nebraska" w:date="2018-07-10T13:29:00Z">
        <w:r>
          <w:t xml:space="preserve">    AGGREGATE column </w:t>
        </w:r>
        <w:proofErr w:type="spellStart"/>
        <w:r>
          <w:t>dbthirdbar_r</w:t>
        </w:r>
        <w:proofErr w:type="spellEnd"/>
        <w:r>
          <w:t xml:space="preserve"> none, </w:t>
        </w:r>
        <w:proofErr w:type="spellStart"/>
        <w:r>
          <w:t>claytotal_r</w:t>
        </w:r>
        <w:proofErr w:type="spellEnd"/>
        <w:r>
          <w:t xml:space="preserve"> none, </w:t>
        </w:r>
        <w:proofErr w:type="spellStart"/>
        <w:r>
          <w:t>silttotal_r</w:t>
        </w:r>
        <w:proofErr w:type="spellEnd"/>
        <w:r>
          <w:t xml:space="preserve"> none, </w:t>
        </w:r>
        <w:proofErr w:type="spellStart"/>
        <w:r>
          <w:t>sandtotal_r</w:t>
        </w:r>
        <w:proofErr w:type="spellEnd"/>
        <w:r>
          <w:t xml:space="preserve"> none, </w:t>
        </w:r>
        <w:proofErr w:type="spellStart"/>
        <w:r>
          <w:t>hzname</w:t>
        </w:r>
        <w:proofErr w:type="spellEnd"/>
        <w:r>
          <w:t xml:space="preserve"> none,</w:t>
        </w:r>
      </w:ins>
    </w:p>
    <w:p w:rsidR="00A4516D" w:rsidRDefault="00A4516D" w:rsidP="00A4516D">
      <w:pPr>
        <w:spacing w:after="0"/>
        <w:rPr>
          <w:ins w:id="110" w:author="Dobos, Bob - NRCS,  Lincoln Nebraska" w:date="2018-07-10T13:29:00Z"/>
        </w:rPr>
      </w:pPr>
      <w:ins w:id="111" w:author="Dobos, Bob - NRCS,  Lincoln Nebraska" w:date="2018-07-10T13:29:00Z">
        <w:r>
          <w:tab/>
        </w:r>
        <w:proofErr w:type="spellStart"/>
        <w:proofErr w:type="gramStart"/>
        <w:r>
          <w:t>hzdept_r</w:t>
        </w:r>
        <w:proofErr w:type="spellEnd"/>
        <w:proofErr w:type="gramEnd"/>
        <w:r>
          <w:t xml:space="preserve"> none, </w:t>
        </w:r>
        <w:proofErr w:type="spellStart"/>
        <w:r>
          <w:t>hzdepb_r</w:t>
        </w:r>
        <w:proofErr w:type="spellEnd"/>
        <w:r>
          <w:t xml:space="preserve"> none.</w:t>
        </w:r>
      </w:ins>
    </w:p>
    <w:p w:rsidR="00A4516D" w:rsidRDefault="00A4516D" w:rsidP="00A4516D">
      <w:pPr>
        <w:spacing w:after="0"/>
        <w:rPr>
          <w:ins w:id="112" w:author="Dobos, Bob - NRCS,  Lincoln Nebraska" w:date="2018-07-10T13:29:00Z"/>
        </w:rPr>
      </w:pPr>
    </w:p>
    <w:p w:rsidR="00A4516D" w:rsidRDefault="00A4516D" w:rsidP="00A4516D">
      <w:pPr>
        <w:spacing w:after="0"/>
        <w:rPr>
          <w:ins w:id="113" w:author="Dobos, Bob - NRCS,  Lincoln Nebraska" w:date="2018-07-10T13:29:00Z"/>
        </w:rPr>
      </w:pPr>
      <w:ins w:id="114" w:author="Dobos, Bob - NRCS,  Lincoln Nebraska" w:date="2018-07-10T13:29:00Z">
        <w:r>
          <w:t># Determine the LAYER THICKNESS IN RANGE; ABOVE A RESTRICTIVE LAYER.</w:t>
        </w:r>
      </w:ins>
    </w:p>
    <w:p w:rsidR="00A4516D" w:rsidRDefault="00A4516D" w:rsidP="00A4516D">
      <w:pPr>
        <w:spacing w:after="0"/>
        <w:rPr>
          <w:ins w:id="115" w:author="Dobos, Bob - NRCS,  Lincoln Nebraska" w:date="2018-07-10T13:29:00Z"/>
        </w:rPr>
      </w:pPr>
      <w:ins w:id="116" w:author="Dobos, Bob - NRCS,  Lincoln Nebraska" w:date="2018-07-10T13:29:00Z">
        <w:r>
          <w:t xml:space="preserve">DERIVE depth from </w:t>
        </w:r>
        <w:proofErr w:type="spellStart"/>
        <w:proofErr w:type="gramStart"/>
        <w:r>
          <w:t>rv</w:t>
        </w:r>
        <w:proofErr w:type="spellEnd"/>
        <w:proofErr w:type="gramEnd"/>
        <w:r>
          <w:t xml:space="preserve"> using "NSSC </w:t>
        </w:r>
        <w:proofErr w:type="spellStart"/>
        <w:r>
          <w:t>Pangaea":"DEPTH</w:t>
        </w:r>
        <w:proofErr w:type="spellEnd"/>
        <w:r>
          <w:t xml:space="preserve"> TO BEDROCK OR CEMENTED LAYER".</w:t>
        </w:r>
      </w:ins>
    </w:p>
    <w:p w:rsidR="00A4516D" w:rsidRDefault="00A4516D" w:rsidP="00A4516D">
      <w:pPr>
        <w:spacing w:after="0"/>
        <w:rPr>
          <w:ins w:id="117" w:author="Dobos, Bob - NRCS,  Lincoln Nebraska" w:date="2018-07-10T13:29:00Z"/>
        </w:rPr>
      </w:pPr>
      <w:proofErr w:type="gramStart"/>
      <w:ins w:id="118" w:author="Dobos, Bob - NRCS,  Lincoln Nebraska" w:date="2018-07-10T13:29:00Z">
        <w:r>
          <w:t xml:space="preserve">DERIVE  </w:t>
        </w:r>
        <w:proofErr w:type="spellStart"/>
        <w:r>
          <w:t>layer</w:t>
        </w:r>
        <w:proofErr w:type="gramEnd"/>
        <w:r>
          <w:t>_thickness</w:t>
        </w:r>
        <w:proofErr w:type="spellEnd"/>
        <w:r>
          <w:t xml:space="preserve"> from  </w:t>
        </w:r>
        <w:proofErr w:type="spellStart"/>
        <w:r>
          <w:t>rv</w:t>
        </w:r>
        <w:proofErr w:type="spellEnd"/>
        <w:r>
          <w:t xml:space="preserve"> using "NSSC </w:t>
        </w:r>
        <w:proofErr w:type="spellStart"/>
        <w:r>
          <w:t>Pangaea":"LAYER</w:t>
        </w:r>
        <w:proofErr w:type="spellEnd"/>
        <w:r>
          <w:t xml:space="preserve"> THICKNESS IN RANGE; ABOVE A RESTRICTIVE LAYER" (0,30).</w:t>
        </w:r>
      </w:ins>
    </w:p>
    <w:p w:rsidR="00A4516D" w:rsidRDefault="00A4516D" w:rsidP="00A4516D">
      <w:pPr>
        <w:spacing w:after="0"/>
        <w:rPr>
          <w:ins w:id="119" w:author="Dobos, Bob - NRCS,  Lincoln Nebraska" w:date="2018-07-10T13:29:00Z"/>
        </w:rPr>
      </w:pPr>
      <w:ins w:id="120" w:author="Dobos, Bob - NRCS,  Lincoln Nebraska" w:date="2018-07-10T13:29:00Z">
        <w:r>
          <w:t xml:space="preserve">#DERIVE </w:t>
        </w:r>
        <w:proofErr w:type="spellStart"/>
        <w:r>
          <w:t>o_thickness</w:t>
        </w:r>
        <w:proofErr w:type="spellEnd"/>
        <w:r>
          <w:t xml:space="preserve"> from </w:t>
        </w:r>
        <w:proofErr w:type="spellStart"/>
        <w:proofErr w:type="gramStart"/>
        <w:r>
          <w:t>rv</w:t>
        </w:r>
        <w:proofErr w:type="spellEnd"/>
        <w:proofErr w:type="gramEnd"/>
        <w:r>
          <w:t xml:space="preserve"> using "NSSC </w:t>
        </w:r>
        <w:proofErr w:type="spellStart"/>
        <w:r>
          <w:t>Pangaea":"THICKNESS</w:t>
        </w:r>
        <w:proofErr w:type="spellEnd"/>
        <w:r>
          <w:t xml:space="preserve"> OF SURFACE ORGANIC HORIZON".</w:t>
        </w:r>
      </w:ins>
    </w:p>
    <w:p w:rsidR="00A4516D" w:rsidRDefault="00A4516D" w:rsidP="00A4516D">
      <w:pPr>
        <w:spacing w:after="0"/>
        <w:rPr>
          <w:ins w:id="121" w:author="Dobos, Bob - NRCS,  Lincoln Nebraska" w:date="2018-07-10T13:29:00Z"/>
        </w:rPr>
      </w:pPr>
      <w:ins w:id="122" w:author="Dobos, Bob - NRCS,  Lincoln Nebraska" w:date="2018-07-10T13:29:00Z">
        <w:r>
          <w:t xml:space="preserve">#derive </w:t>
        </w:r>
        <w:proofErr w:type="spellStart"/>
        <w:r>
          <w:t>in_range</w:t>
        </w:r>
        <w:proofErr w:type="spellEnd"/>
        <w:r>
          <w:t xml:space="preserve"> from </w:t>
        </w:r>
        <w:proofErr w:type="spellStart"/>
        <w:r>
          <w:t>layer_thickness</w:t>
        </w:r>
        <w:proofErr w:type="spellEnd"/>
        <w:r>
          <w:t xml:space="preserve"> using "NSSC </w:t>
        </w:r>
        <w:proofErr w:type="spellStart"/>
        <w:r>
          <w:t>Pangaea":"HORIZON</w:t>
        </w:r>
        <w:proofErr w:type="spellEnd"/>
        <w:r>
          <w:t xml:space="preserve"> THICKNESS IN RANGE" (0</w:t>
        </w:r>
        <w:proofErr w:type="gramStart"/>
        <w:r>
          <w:t>,30</w:t>
        </w:r>
        <w:proofErr w:type="gramEnd"/>
        <w:r>
          <w:t>).</w:t>
        </w:r>
      </w:ins>
    </w:p>
    <w:p w:rsidR="00A4516D" w:rsidRDefault="00A4516D" w:rsidP="00A4516D">
      <w:pPr>
        <w:spacing w:after="0"/>
        <w:rPr>
          <w:ins w:id="123" w:author="Dobos, Bob - NRCS,  Lincoln Nebraska" w:date="2018-07-10T13:29:00Z"/>
        </w:rPr>
      </w:pPr>
    </w:p>
    <w:p w:rsidR="00A4516D" w:rsidRDefault="00A4516D" w:rsidP="00A4516D">
      <w:pPr>
        <w:spacing w:after="0"/>
        <w:rPr>
          <w:ins w:id="124" w:author="Dobos, Bob - NRCS,  Lincoln Nebraska" w:date="2018-07-10T13:29:00Z"/>
        </w:rPr>
      </w:pPr>
      <w:ins w:id="125" w:author="Dobos, Bob - NRCS,  Lincoln Nebraska" w:date="2018-07-10T13:29:00Z">
        <w:r>
          <w:t>#"</w:t>
        </w:r>
        <w:proofErr w:type="spellStart"/>
        <w:r>
          <w:t>idealbd</w:t>
        </w:r>
        <w:proofErr w:type="spellEnd"/>
        <w:r>
          <w:t>" is a calculated "ideal" bulk density for various combinations of sand, silt, and clay.</w:t>
        </w:r>
      </w:ins>
    </w:p>
    <w:p w:rsidR="00A4516D" w:rsidRDefault="00A4516D" w:rsidP="00A4516D">
      <w:pPr>
        <w:spacing w:after="0"/>
        <w:rPr>
          <w:ins w:id="126" w:author="Dobos, Bob - NRCS,  Lincoln Nebraska" w:date="2018-07-10T13:29:00Z"/>
        </w:rPr>
      </w:pPr>
      <w:ins w:id="127" w:author="Dobos, Bob - NRCS,  Lincoln Nebraska" w:date="2018-07-10T13:29:00Z">
        <w:r>
          <w:t xml:space="preserve">#"delta" accounts for the sliding scale of differences between ideal and actual bulk density at various s, </w:t>
        </w:r>
        <w:proofErr w:type="spellStart"/>
        <w:r>
          <w:t>si</w:t>
        </w:r>
        <w:proofErr w:type="spellEnd"/>
        <w:r>
          <w:t>, &amp;c contents.</w:t>
        </w:r>
      </w:ins>
    </w:p>
    <w:p w:rsidR="00A4516D" w:rsidRDefault="00A4516D" w:rsidP="00A4516D">
      <w:pPr>
        <w:spacing w:after="0"/>
        <w:rPr>
          <w:ins w:id="128" w:author="Dobos, Bob - NRCS,  Lincoln Nebraska" w:date="2018-07-10T13:29:00Z"/>
        </w:rPr>
      </w:pPr>
      <w:ins w:id="129" w:author="Dobos, Bob - NRCS,  Lincoln Nebraska" w:date="2018-07-10T13:29:00Z">
        <w:r>
          <w:t>#"</w:t>
        </w:r>
        <w:proofErr w:type="spellStart"/>
        <w:r>
          <w:t>densrat</w:t>
        </w:r>
        <w:proofErr w:type="spellEnd"/>
        <w:r>
          <w:t xml:space="preserve">" is the ratio of the observed density difference to that density difference that shows that the density is limiting. </w:t>
        </w:r>
      </w:ins>
    </w:p>
    <w:p w:rsidR="00A4516D" w:rsidRDefault="00A4516D" w:rsidP="00A4516D">
      <w:pPr>
        <w:spacing w:after="0"/>
        <w:rPr>
          <w:ins w:id="130" w:author="Dobos, Bob - NRCS,  Lincoln Nebraska" w:date="2018-07-10T13:29:00Z"/>
        </w:rPr>
      </w:pPr>
      <w:ins w:id="131" w:author="Dobos, Bob - NRCS,  Lincoln Nebraska" w:date="2018-07-10T13:29:00Z">
        <w:r>
          <w:t># Sum the Bulk density by horizon and compute weighted average.</w:t>
        </w:r>
      </w:ins>
    </w:p>
    <w:p w:rsidR="00A4516D" w:rsidRDefault="00A4516D" w:rsidP="00A4516D">
      <w:pPr>
        <w:spacing w:after="0"/>
        <w:rPr>
          <w:ins w:id="132" w:author="Dobos, Bob - NRCS,  Lincoln Nebraska" w:date="2018-07-10T13:29:00Z"/>
        </w:rPr>
      </w:pPr>
    </w:p>
    <w:p w:rsidR="00A4516D" w:rsidRDefault="00A4516D" w:rsidP="00A4516D">
      <w:pPr>
        <w:spacing w:after="0"/>
        <w:rPr>
          <w:ins w:id="133" w:author="Dobos, Bob - NRCS,  Lincoln Nebraska" w:date="2018-07-10T13:29:00Z"/>
        </w:rPr>
      </w:pPr>
      <w:proofErr w:type="gramStart"/>
      <w:ins w:id="134" w:author="Dobos, Bob - NRCS,  Lincoln Nebraska" w:date="2018-07-10T13:29:00Z">
        <w:r>
          <w:t>define</w:t>
        </w:r>
        <w:proofErr w:type="gramEnd"/>
        <w:r>
          <w:t xml:space="preserve"> </w:t>
        </w:r>
        <w:proofErr w:type="spellStart"/>
        <w:r>
          <w:t>idealbd</w:t>
        </w:r>
        <w:proofErr w:type="spellEnd"/>
        <w:r>
          <w:tab/>
          <w:t>(((sandtotal_r*1.65)/100)+((silttotal_r*1.30)/100)+((claytotal_r*1.25)/100)).</w:t>
        </w:r>
      </w:ins>
    </w:p>
    <w:p w:rsidR="00A4516D" w:rsidRDefault="00A4516D" w:rsidP="00A4516D">
      <w:pPr>
        <w:spacing w:after="0"/>
        <w:rPr>
          <w:ins w:id="135" w:author="Dobos, Bob - NRCS,  Lincoln Nebraska" w:date="2018-07-10T13:29:00Z"/>
        </w:rPr>
      </w:pPr>
      <w:proofErr w:type="gramStart"/>
      <w:ins w:id="136" w:author="Dobos, Bob - NRCS,  Lincoln Nebraska" w:date="2018-07-10T13:29:00Z">
        <w:r>
          <w:t>define</w:t>
        </w:r>
        <w:proofErr w:type="gramEnd"/>
        <w:r>
          <w:t xml:space="preserve"> delta</w:t>
        </w:r>
        <w:r>
          <w:tab/>
          <w:t>((0.001911*sandtotal_r)+(0.002912*silttotal_r)+(0.0020151*claytotal_r)).</w:t>
        </w:r>
      </w:ins>
    </w:p>
    <w:p w:rsidR="00A4516D" w:rsidRDefault="00A4516D" w:rsidP="00A4516D">
      <w:pPr>
        <w:spacing w:after="0"/>
        <w:rPr>
          <w:ins w:id="137" w:author="Dobos, Bob - NRCS,  Lincoln Nebraska" w:date="2018-07-10T13:29:00Z"/>
        </w:rPr>
      </w:pPr>
    </w:p>
    <w:p w:rsidR="00A4516D" w:rsidRDefault="00A4516D" w:rsidP="00A4516D">
      <w:pPr>
        <w:spacing w:after="0"/>
        <w:rPr>
          <w:ins w:id="138" w:author="Dobos, Bob - NRCS,  Lincoln Nebraska" w:date="2018-07-10T13:29:00Z"/>
        </w:rPr>
      </w:pPr>
      <w:ins w:id="139" w:author="Dobos, Bob - NRCS,  Lincoln Nebraska" w:date="2018-07-10T13:29:00Z">
        <w:r>
          <w:t>#Delta is the amount of compaction a soil layer can have before the root-limiting threshold is passed.</w:t>
        </w:r>
      </w:ins>
    </w:p>
    <w:p w:rsidR="00A4516D" w:rsidRDefault="00A4516D" w:rsidP="00A4516D">
      <w:pPr>
        <w:spacing w:after="0"/>
        <w:rPr>
          <w:ins w:id="140" w:author="Dobos, Bob - NRCS,  Lincoln Nebraska" w:date="2018-07-10T13:29:00Z"/>
        </w:rPr>
      </w:pPr>
      <w:ins w:id="141" w:author="Dobos, Bob - NRCS,  Lincoln Nebraska" w:date="2018-07-10T13:29:00Z">
        <w:r>
          <w:t>#If the difference between the actual and ideal bulk density exceeds delta, the layer is root limiting.</w:t>
        </w:r>
      </w:ins>
    </w:p>
    <w:p w:rsidR="00A4516D" w:rsidRDefault="00A4516D" w:rsidP="00A4516D">
      <w:pPr>
        <w:spacing w:after="0"/>
        <w:rPr>
          <w:ins w:id="142" w:author="Dobos, Bob - NRCS,  Lincoln Nebraska" w:date="2018-07-10T13:29:00Z"/>
        </w:rPr>
      </w:pPr>
      <w:ins w:id="143" w:author="Dobos, Bob - NRCS,  Lincoln Nebraska" w:date="2018-07-10T13:29:00Z">
        <w:r>
          <w:t>#</w:t>
        </w:r>
        <w:proofErr w:type="gramStart"/>
        <w:r>
          <w:t>Thus</w:t>
        </w:r>
        <w:proofErr w:type="gramEnd"/>
        <w:r>
          <w:t>, if the density ratio (</w:t>
        </w:r>
        <w:proofErr w:type="spellStart"/>
        <w:r>
          <w:t>densrat</w:t>
        </w:r>
        <w:proofErr w:type="spellEnd"/>
        <w:r>
          <w:t xml:space="preserve">) exceeds 1, the layer is definitely root limiting. </w:t>
        </w:r>
      </w:ins>
    </w:p>
    <w:p w:rsidR="00A4516D" w:rsidRDefault="00A4516D" w:rsidP="00A4516D">
      <w:pPr>
        <w:spacing w:after="0"/>
        <w:rPr>
          <w:ins w:id="144" w:author="Dobos, Bob - NRCS,  Lincoln Nebraska" w:date="2018-07-10T13:29:00Z"/>
        </w:rPr>
      </w:pPr>
      <w:proofErr w:type="gramStart"/>
      <w:ins w:id="145" w:author="Dobos, Bob - NRCS,  Lincoln Nebraska" w:date="2018-07-10T13:29:00Z">
        <w:r>
          <w:t>define</w:t>
        </w:r>
        <w:proofErr w:type="gramEnd"/>
        <w:r>
          <w:t xml:space="preserve"> differ</w:t>
        </w:r>
        <w:r>
          <w:tab/>
          <w:t>((</w:t>
        </w:r>
        <w:proofErr w:type="spellStart"/>
        <w:r>
          <w:t>dbthirdbar_r</w:t>
        </w:r>
        <w:proofErr w:type="spellEnd"/>
        <w:r>
          <w:t>)-(</w:t>
        </w:r>
        <w:proofErr w:type="spellStart"/>
        <w:r>
          <w:t>idealbd</w:t>
        </w:r>
        <w:proofErr w:type="spellEnd"/>
        <w:r>
          <w:t>)).</w:t>
        </w:r>
      </w:ins>
    </w:p>
    <w:p w:rsidR="00A4516D" w:rsidRDefault="00A4516D" w:rsidP="00A4516D">
      <w:pPr>
        <w:spacing w:after="0"/>
        <w:rPr>
          <w:ins w:id="146" w:author="Dobos, Bob - NRCS,  Lincoln Nebraska" w:date="2018-07-10T13:29:00Z"/>
        </w:rPr>
      </w:pPr>
      <w:proofErr w:type="gramStart"/>
      <w:ins w:id="147" w:author="Dobos, Bob - NRCS,  Lincoln Nebraska" w:date="2018-07-10T13:29:00Z">
        <w:r>
          <w:t>define</w:t>
        </w:r>
        <w:proofErr w:type="gramEnd"/>
        <w:r>
          <w:t xml:space="preserve"> </w:t>
        </w:r>
        <w:proofErr w:type="spellStart"/>
        <w:r>
          <w:t>densrat</w:t>
        </w:r>
        <w:proofErr w:type="spellEnd"/>
        <w:r>
          <w:tab/>
          <w:t>(differ/delta).</w:t>
        </w:r>
      </w:ins>
    </w:p>
    <w:p w:rsidR="00A4516D" w:rsidRDefault="00A4516D" w:rsidP="00A4516D">
      <w:pPr>
        <w:spacing w:after="0"/>
        <w:rPr>
          <w:ins w:id="148" w:author="Dobos, Bob - NRCS,  Lincoln Nebraska" w:date="2018-07-10T13:29:00Z"/>
        </w:rPr>
      </w:pPr>
      <w:ins w:id="149" w:author="Dobos, Bob - NRCS,  Lincoln Nebraska" w:date="2018-07-10T13:29:00Z">
        <w:r>
          <w:t xml:space="preserve">ASSIGN </w:t>
        </w:r>
        <w:proofErr w:type="spellStart"/>
        <w:r>
          <w:t>densrat</w:t>
        </w:r>
        <w:proofErr w:type="spellEnd"/>
        <w:r>
          <w:tab/>
          <w:t xml:space="preserve">if </w:t>
        </w:r>
        <w:proofErr w:type="spellStart"/>
        <w:r>
          <w:t>hzname</w:t>
        </w:r>
        <w:proofErr w:type="spellEnd"/>
        <w:r>
          <w:t xml:space="preserve"> </w:t>
        </w:r>
        <w:proofErr w:type="spellStart"/>
        <w:r>
          <w:t>imatches</w:t>
        </w:r>
        <w:proofErr w:type="spellEnd"/>
        <w:r>
          <w:t xml:space="preserve"> "*O*" then 0 else </w:t>
        </w:r>
        <w:proofErr w:type="spellStart"/>
        <w:r>
          <w:t>densrat</w:t>
        </w:r>
        <w:proofErr w:type="spellEnd"/>
        <w:r>
          <w:t>.</w:t>
        </w:r>
      </w:ins>
    </w:p>
    <w:p w:rsidR="00A4516D" w:rsidRDefault="00A4516D" w:rsidP="00A4516D">
      <w:pPr>
        <w:spacing w:after="0"/>
        <w:rPr>
          <w:ins w:id="150" w:author="Dobos, Bob - NRCS,  Lincoln Nebraska" w:date="2018-07-10T13:29:00Z"/>
        </w:rPr>
      </w:pPr>
    </w:p>
    <w:p w:rsidR="00A4516D" w:rsidRDefault="00A4516D" w:rsidP="00A4516D">
      <w:pPr>
        <w:spacing w:after="0"/>
        <w:rPr>
          <w:ins w:id="151" w:author="Dobos, Bob - NRCS,  Lincoln Nebraska" w:date="2018-07-10T13:29:00Z"/>
        </w:rPr>
      </w:pPr>
      <w:ins w:id="152" w:author="Dobos, Bob - NRCS,  Lincoln Nebraska" w:date="2018-07-10T13:29:00Z">
        <w:r>
          <w:t xml:space="preserve"># Find minimum of restriction depth and 200cm </w:t>
        </w:r>
      </w:ins>
    </w:p>
    <w:p w:rsidR="00A4516D" w:rsidRDefault="00A4516D" w:rsidP="00A4516D">
      <w:pPr>
        <w:spacing w:after="0"/>
        <w:rPr>
          <w:ins w:id="153" w:author="Dobos, Bob - NRCS,  Lincoln Nebraska" w:date="2018-07-10T13:29:00Z"/>
        </w:rPr>
      </w:pPr>
      <w:ins w:id="154" w:author="Dobos, Bob - NRCS,  Lincoln Nebraska" w:date="2018-07-10T13:29:00Z">
        <w:r>
          <w:t xml:space="preserve">DEFINE </w:t>
        </w:r>
        <w:proofErr w:type="spellStart"/>
        <w:r>
          <w:t>min_</w:t>
        </w:r>
        <w:proofErr w:type="gramStart"/>
        <w:r>
          <w:t>depth</w:t>
        </w:r>
        <w:proofErr w:type="spellEnd"/>
        <w:r>
          <w:t xml:space="preserve">  depth</w:t>
        </w:r>
        <w:proofErr w:type="gramEnd"/>
        <w:r>
          <w:t xml:space="preserve"> &lt; 31 and not </w:t>
        </w:r>
        <w:proofErr w:type="spellStart"/>
        <w:r>
          <w:t>isnull</w:t>
        </w:r>
        <w:proofErr w:type="spellEnd"/>
        <w:r>
          <w:t xml:space="preserve">(depth) ? </w:t>
        </w:r>
        <w:proofErr w:type="gramStart"/>
        <w:r>
          <w:t>depth :</w:t>
        </w:r>
        <w:proofErr w:type="gramEnd"/>
        <w:r>
          <w:t xml:space="preserve"> 31.</w:t>
        </w:r>
      </w:ins>
    </w:p>
    <w:p w:rsidR="00A4516D" w:rsidRDefault="00A4516D" w:rsidP="00A4516D">
      <w:pPr>
        <w:spacing w:after="0"/>
        <w:rPr>
          <w:ins w:id="155" w:author="Dobos, Bob - NRCS,  Lincoln Nebraska" w:date="2018-07-10T13:29:00Z"/>
        </w:rPr>
      </w:pPr>
      <w:ins w:id="156" w:author="Dobos, Bob - NRCS,  Lincoln Nebraska" w:date="2018-07-10T13:29:00Z">
        <w:r>
          <w:t xml:space="preserve">DEFINE </w:t>
        </w:r>
        <w:proofErr w:type="spellStart"/>
        <w:r>
          <w:t>in_range</w:t>
        </w:r>
        <w:proofErr w:type="spellEnd"/>
        <w:r>
          <w:t xml:space="preserve">   </w:t>
        </w:r>
        <w:proofErr w:type="spellStart"/>
        <w:r>
          <w:t>isnull</w:t>
        </w:r>
        <w:proofErr w:type="spellEnd"/>
        <w:r>
          <w:t xml:space="preserve"> (</w:t>
        </w:r>
        <w:proofErr w:type="spellStart"/>
        <w:r>
          <w:t>hzdepb_r</w:t>
        </w:r>
        <w:proofErr w:type="spellEnd"/>
        <w:proofErr w:type="gramStart"/>
        <w:r>
          <w:t>) ?</w:t>
        </w:r>
        <w:proofErr w:type="gramEnd"/>
        <w:r>
          <w:t xml:space="preserve"> </w:t>
        </w:r>
        <w:proofErr w:type="spellStart"/>
        <w:r>
          <w:t>hzdepb_</w:t>
        </w:r>
        <w:proofErr w:type="gramStart"/>
        <w:r>
          <w:t>r</w:t>
        </w:r>
        <w:proofErr w:type="spellEnd"/>
        <w:r>
          <w:t xml:space="preserve"> :</w:t>
        </w:r>
        <w:proofErr w:type="gramEnd"/>
        <w:r>
          <w:t xml:space="preserve"> </w:t>
        </w:r>
        <w:proofErr w:type="spellStart"/>
        <w:r>
          <w:t>hzdepb_r</w:t>
        </w:r>
        <w:proofErr w:type="spellEnd"/>
        <w:r>
          <w:t xml:space="preserve"> &lt;= </w:t>
        </w:r>
        <w:proofErr w:type="spellStart"/>
        <w:r>
          <w:t>min_depth</w:t>
        </w:r>
        <w:proofErr w:type="spellEnd"/>
        <w:r>
          <w:t xml:space="preserve"> ? </w:t>
        </w:r>
        <w:proofErr w:type="gramStart"/>
        <w:r>
          <w:t>1 :</w:t>
        </w:r>
        <w:proofErr w:type="gramEnd"/>
        <w:r>
          <w:t xml:space="preserve">  (</w:t>
        </w:r>
        <w:proofErr w:type="spellStart"/>
        <w:r>
          <w:t>hzdept_r</w:t>
        </w:r>
        <w:proofErr w:type="spellEnd"/>
        <w:r>
          <w:t xml:space="preserve"> == 0 and </w:t>
        </w:r>
        <w:proofErr w:type="spellStart"/>
        <w:r>
          <w:t>hzdepb_r</w:t>
        </w:r>
        <w:proofErr w:type="spellEnd"/>
        <w:r>
          <w:t xml:space="preserve"> - </w:t>
        </w:r>
        <w:proofErr w:type="spellStart"/>
        <w:r>
          <w:t>hzdept_r</w:t>
        </w:r>
        <w:proofErr w:type="spellEnd"/>
        <w:r>
          <w:t xml:space="preserve"> &gt;= </w:t>
        </w:r>
        <w:proofErr w:type="spellStart"/>
        <w:r>
          <w:t>min_depth</w:t>
        </w:r>
        <w:proofErr w:type="spellEnd"/>
        <w:r>
          <w:t xml:space="preserve">) ? </w:t>
        </w:r>
        <w:proofErr w:type="gramStart"/>
        <w:r>
          <w:t>1 :</w:t>
        </w:r>
        <w:proofErr w:type="gramEnd"/>
        <w:r>
          <w:t xml:space="preserve"> 0.</w:t>
        </w:r>
      </w:ins>
    </w:p>
    <w:p w:rsidR="00A4516D" w:rsidRDefault="00A4516D" w:rsidP="00A4516D">
      <w:pPr>
        <w:spacing w:after="0"/>
        <w:rPr>
          <w:ins w:id="157" w:author="Dobos, Bob - NRCS,  Lincoln Nebraska" w:date="2018-07-10T13:29:00Z"/>
        </w:rPr>
      </w:pPr>
      <w:ins w:id="158" w:author="Dobos, Bob - NRCS,  Lincoln Nebraska" w:date="2018-07-10T13:29:00Z">
        <w:r>
          <w:t>DEFINE default 1/0.</w:t>
        </w:r>
      </w:ins>
    </w:p>
    <w:p w:rsidR="0006799A" w:rsidRDefault="00A4516D" w:rsidP="00A4516D">
      <w:pPr>
        <w:spacing w:after="0"/>
        <w:rPr>
          <w:ins w:id="159" w:author="Dobos, Bob - NRCS,  Lincoln Nebraska" w:date="2018-07-10T13:31:00Z"/>
        </w:rPr>
      </w:pPr>
      <w:proofErr w:type="gramStart"/>
      <w:ins w:id="160" w:author="Dobos, Bob - NRCS,  Lincoln Nebraska" w:date="2018-07-10T13:29:00Z">
        <w:r>
          <w:t>define</w:t>
        </w:r>
        <w:proofErr w:type="gramEnd"/>
        <w:r>
          <w:t xml:space="preserve"> </w:t>
        </w:r>
        <w:proofErr w:type="spellStart"/>
        <w:r>
          <w:t>rv</w:t>
        </w:r>
        <w:proofErr w:type="spellEnd"/>
        <w:r>
          <w:t xml:space="preserve">     </w:t>
        </w:r>
        <w:r>
          <w:tab/>
        </w:r>
        <w:proofErr w:type="spellStart"/>
        <w:r>
          <w:t>arraymax</w:t>
        </w:r>
        <w:proofErr w:type="spellEnd"/>
        <w:r>
          <w:t xml:space="preserve">(lookup(1, </w:t>
        </w:r>
        <w:proofErr w:type="spellStart"/>
        <w:r>
          <w:t>in_range</w:t>
        </w:r>
        <w:proofErr w:type="spellEnd"/>
        <w:r>
          <w:t xml:space="preserve">, </w:t>
        </w:r>
        <w:proofErr w:type="spellStart"/>
        <w:r>
          <w:t>densrat</w:t>
        </w:r>
        <w:proofErr w:type="spellEnd"/>
        <w:r>
          <w:t>)).</w:t>
        </w:r>
      </w:ins>
    </w:p>
    <w:p w:rsidR="00CD063B" w:rsidRDefault="00CD063B" w:rsidP="00A4516D">
      <w:pPr>
        <w:spacing w:after="0"/>
        <w:rPr>
          <w:ins w:id="161" w:author="Dobos, Bob - NRCS,  Lincoln Nebraska" w:date="2018-07-10T13:31:00Z"/>
        </w:rPr>
      </w:pPr>
    </w:p>
    <w:p w:rsidR="00CD063B" w:rsidRDefault="00CD063B" w:rsidP="00A4516D">
      <w:pPr>
        <w:spacing w:after="0"/>
      </w:pPr>
      <w:bookmarkStart w:id="162" w:name="_GoBack"/>
      <w:bookmarkEnd w:id="162"/>
    </w:p>
    <w:p w:rsidR="0006799A" w:rsidRDefault="0006799A" w:rsidP="001925AE">
      <w:pPr>
        <w:spacing w:after="0"/>
      </w:pPr>
      <w:r>
        <w:lastRenderedPageBreak/>
        <w:t xml:space="preserve">8.  Clay content </w:t>
      </w:r>
      <w:r w:rsidR="001200D8">
        <w:t>–</w:t>
      </w:r>
      <w:r>
        <w:t xml:space="preserve"> </w:t>
      </w:r>
      <w:r w:rsidR="001200D8">
        <w:t xml:space="preserve">Clay sized particles in soil provide surface area for organisms to live on.  </w:t>
      </w:r>
    </w:p>
    <w:p w:rsidR="001925AE" w:rsidRDefault="001925AE" w:rsidP="007257B7">
      <w:pPr>
        <w:spacing w:after="0"/>
      </w:pPr>
    </w:p>
    <w:p w:rsidR="001200D8" w:rsidRDefault="001200D8" w:rsidP="001200D8">
      <w:pPr>
        <w:spacing w:after="0"/>
      </w:pPr>
      <w:r>
        <w:t xml:space="preserve">Property used:  </w:t>
      </w:r>
      <w:r w:rsidRPr="001200D8">
        <w:t>WTD_AVG CLAY CONTENT 0-30cm OR ABOVE RESTRICTION</w:t>
      </w:r>
    </w:p>
    <w:p w:rsidR="001200D8" w:rsidRDefault="001200D8" w:rsidP="001200D8">
      <w:pPr>
        <w:spacing w:after="0"/>
      </w:pPr>
      <w:r>
        <w:t>Suitability limits:</w:t>
      </w:r>
    </w:p>
    <w:p w:rsidR="001200D8" w:rsidRDefault="001200D8" w:rsidP="001200D8">
      <w:pPr>
        <w:spacing w:after="0"/>
      </w:pPr>
      <w:r>
        <w:t xml:space="preserve">      </w:t>
      </w:r>
      <w:proofErr w:type="gramStart"/>
      <w:r>
        <w:t>poorly</w:t>
      </w:r>
      <w:proofErr w:type="gramEnd"/>
      <w:r>
        <w:t xml:space="preserve"> suited                    Clay content less than 30 percent</w:t>
      </w:r>
    </w:p>
    <w:p w:rsidR="001200D8" w:rsidRDefault="001200D8" w:rsidP="001200D8">
      <w:pPr>
        <w:spacing w:after="0"/>
      </w:pPr>
      <w:r>
        <w:t xml:space="preserve">      </w:t>
      </w:r>
      <w:proofErr w:type="gramStart"/>
      <w:r>
        <w:t>moderately</w:t>
      </w:r>
      <w:proofErr w:type="gramEnd"/>
      <w:r>
        <w:t xml:space="preserve"> suited           Clay content between 30 and 40 percent</w:t>
      </w:r>
    </w:p>
    <w:p w:rsidR="001200D8" w:rsidRDefault="001200D8" w:rsidP="001200D8">
      <w:pPr>
        <w:spacing w:after="0"/>
      </w:pPr>
      <w:r>
        <w:t xml:space="preserve">      </w:t>
      </w:r>
      <w:proofErr w:type="gramStart"/>
      <w:r>
        <w:t>well</w:t>
      </w:r>
      <w:proofErr w:type="gramEnd"/>
      <w:r>
        <w:t xml:space="preserve"> suited                        Clay content greater than 40 percent</w:t>
      </w:r>
    </w:p>
    <w:p w:rsidR="001200D8" w:rsidRDefault="001200D8" w:rsidP="001200D8">
      <w:pPr>
        <w:spacing w:after="0"/>
      </w:pPr>
      <w:r>
        <w:tab/>
      </w:r>
    </w:p>
    <w:p w:rsidR="001200D8" w:rsidRDefault="001200D8" w:rsidP="001200D8">
      <w:pPr>
        <w:spacing w:after="0"/>
      </w:pPr>
      <w:r>
        <w:tab/>
        <w:t>Null density ration is assigned to the “not rated” class.</w:t>
      </w:r>
    </w:p>
    <w:p w:rsidR="001200D8" w:rsidRDefault="001200D8" w:rsidP="007257B7">
      <w:pPr>
        <w:spacing w:after="0"/>
      </w:pPr>
    </w:p>
    <w:p w:rsidR="001200D8" w:rsidRDefault="001200D8">
      <w:r>
        <w:br w:type="page"/>
      </w:r>
    </w:p>
    <w:p w:rsidR="001200D8" w:rsidRDefault="001200D8" w:rsidP="007257B7">
      <w:pPr>
        <w:spacing w:after="0"/>
      </w:pPr>
      <w:r>
        <w:lastRenderedPageBreak/>
        <w:t>Logic Diagram, Main Rule</w:t>
      </w:r>
    </w:p>
    <w:p w:rsidR="001200D8" w:rsidRDefault="001200D8" w:rsidP="007257B7">
      <w:pPr>
        <w:spacing w:after="0"/>
      </w:pPr>
    </w:p>
    <w:p w:rsidR="001200D8" w:rsidRDefault="001200D8" w:rsidP="007257B7">
      <w:pPr>
        <w:spacing w:after="0"/>
      </w:pPr>
      <w:r>
        <w:rPr>
          <w:noProof/>
        </w:rPr>
        <w:drawing>
          <wp:inline distT="0" distB="0" distL="0" distR="0" wp14:anchorId="32232B4F" wp14:editId="5BFDA5B9">
            <wp:extent cx="5114925" cy="62960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6296025"/>
                    </a:xfrm>
                    <a:prstGeom prst="rect">
                      <a:avLst/>
                    </a:prstGeom>
                    <a:ln>
                      <a:solidFill>
                        <a:schemeClr val="accent1"/>
                      </a:solidFill>
                    </a:ln>
                  </pic:spPr>
                </pic:pic>
              </a:graphicData>
            </a:graphic>
          </wp:inline>
        </w:drawing>
      </w:r>
    </w:p>
    <w:p w:rsidR="001200D8" w:rsidRDefault="001200D8" w:rsidP="007257B7">
      <w:pPr>
        <w:spacing w:after="0"/>
      </w:pPr>
    </w:p>
    <w:p w:rsidR="001200D8" w:rsidRDefault="001200D8" w:rsidP="007257B7">
      <w:pPr>
        <w:spacing w:after="0"/>
      </w:pPr>
    </w:p>
    <w:p w:rsidR="001200D8" w:rsidRDefault="001200D8" w:rsidP="007257B7">
      <w:pPr>
        <w:spacing w:after="0"/>
      </w:pPr>
    </w:p>
    <w:p w:rsidR="001200D8" w:rsidRDefault="001200D8" w:rsidP="007257B7">
      <w:pPr>
        <w:spacing w:after="0"/>
      </w:pPr>
    </w:p>
    <w:p w:rsidR="001200D8" w:rsidRDefault="001200D8" w:rsidP="007257B7">
      <w:pPr>
        <w:spacing w:after="0"/>
      </w:pPr>
    </w:p>
    <w:p w:rsidR="001200D8" w:rsidRDefault="001200D8" w:rsidP="007257B7">
      <w:pPr>
        <w:spacing w:after="0"/>
      </w:pPr>
    </w:p>
    <w:p w:rsidR="001200D8" w:rsidRDefault="001200D8" w:rsidP="007257B7">
      <w:pPr>
        <w:spacing w:after="0"/>
      </w:pPr>
    </w:p>
    <w:p w:rsidR="001200D8" w:rsidRDefault="001200D8" w:rsidP="007257B7">
      <w:pPr>
        <w:spacing w:after="0"/>
      </w:pPr>
    </w:p>
    <w:p w:rsidR="001200D8" w:rsidRDefault="001200D8" w:rsidP="007257B7">
      <w:pPr>
        <w:spacing w:after="0"/>
      </w:pPr>
      <w:r>
        <w:lastRenderedPageBreak/>
        <w:t>Logic Diagram, Water Relations Sub-rule</w:t>
      </w:r>
    </w:p>
    <w:p w:rsidR="001200D8" w:rsidRDefault="001200D8" w:rsidP="007257B7">
      <w:pPr>
        <w:spacing w:after="0"/>
      </w:pPr>
    </w:p>
    <w:p w:rsidR="001200D8" w:rsidRDefault="001200D8" w:rsidP="007257B7">
      <w:pPr>
        <w:spacing w:after="0"/>
      </w:pPr>
      <w:r>
        <w:rPr>
          <w:noProof/>
        </w:rPr>
        <w:drawing>
          <wp:inline distT="0" distB="0" distL="0" distR="0" wp14:anchorId="58871212" wp14:editId="6393B78C">
            <wp:extent cx="5719099" cy="2647950"/>
            <wp:effectExtent l="19050" t="19050" r="1524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28" cy="2707783"/>
                    </a:xfrm>
                    <a:prstGeom prst="rect">
                      <a:avLst/>
                    </a:prstGeom>
                    <a:ln>
                      <a:solidFill>
                        <a:schemeClr val="accent1"/>
                      </a:solidFill>
                    </a:ln>
                  </pic:spPr>
                </pic:pic>
              </a:graphicData>
            </a:graphic>
          </wp:inline>
        </w:drawing>
      </w:r>
    </w:p>
    <w:sectPr w:rsidR="0012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Frutiger-R">
    <w:panose1 w:val="00000000000000000000"/>
    <w:charset w:val="00"/>
    <w:family w:val="swiss"/>
    <w:notTrueType/>
    <w:pitch w:val="default"/>
    <w:sig w:usb0="00000003" w:usb1="00000000" w:usb2="00000000" w:usb3="00000000" w:csb0="00000001" w:csb1="00000000"/>
  </w:font>
  <w:font w:name="AdvFrutiger-L">
    <w:panose1 w:val="00000000000000000000"/>
    <w:charset w:val="00"/>
    <w:family w:val="swiss"/>
    <w:notTrueType/>
    <w:pitch w:val="default"/>
    <w:sig w:usb0="00000003" w:usb1="00000000" w:usb2="00000000" w:usb3="00000000" w:csb0="00000001" w:csb1="00000000"/>
  </w:font>
  <w:font w:name="AdvFrutiger-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bos, Bob - NRCS,  Lincoln Nebraska">
    <w15:presenceInfo w15:providerId="AD" w15:userId="S-1-5-21-2443529608-3098792306-3041422421-85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51"/>
    <w:rsid w:val="00045C43"/>
    <w:rsid w:val="0006799A"/>
    <w:rsid w:val="000D3851"/>
    <w:rsid w:val="0010697B"/>
    <w:rsid w:val="001200D8"/>
    <w:rsid w:val="00124700"/>
    <w:rsid w:val="001531A3"/>
    <w:rsid w:val="00163974"/>
    <w:rsid w:val="001925AE"/>
    <w:rsid w:val="001B2108"/>
    <w:rsid w:val="001B564E"/>
    <w:rsid w:val="0021639D"/>
    <w:rsid w:val="002565B0"/>
    <w:rsid w:val="003043C9"/>
    <w:rsid w:val="00384C9C"/>
    <w:rsid w:val="003C06CD"/>
    <w:rsid w:val="003C4FCB"/>
    <w:rsid w:val="004332AE"/>
    <w:rsid w:val="00463B85"/>
    <w:rsid w:val="00497C68"/>
    <w:rsid w:val="004C6AA2"/>
    <w:rsid w:val="004E740D"/>
    <w:rsid w:val="00503388"/>
    <w:rsid w:val="00560E12"/>
    <w:rsid w:val="005657C5"/>
    <w:rsid w:val="005A253D"/>
    <w:rsid w:val="0064132A"/>
    <w:rsid w:val="006564B8"/>
    <w:rsid w:val="006604DC"/>
    <w:rsid w:val="006F4107"/>
    <w:rsid w:val="00707A75"/>
    <w:rsid w:val="007257B7"/>
    <w:rsid w:val="0075746B"/>
    <w:rsid w:val="008209F7"/>
    <w:rsid w:val="008228EA"/>
    <w:rsid w:val="00842053"/>
    <w:rsid w:val="008E4182"/>
    <w:rsid w:val="008F316C"/>
    <w:rsid w:val="0096269F"/>
    <w:rsid w:val="009B24B4"/>
    <w:rsid w:val="009C4B91"/>
    <w:rsid w:val="00A4516D"/>
    <w:rsid w:val="00A66300"/>
    <w:rsid w:val="00AD69C0"/>
    <w:rsid w:val="00B830EC"/>
    <w:rsid w:val="00B95B42"/>
    <w:rsid w:val="00C26639"/>
    <w:rsid w:val="00CB590C"/>
    <w:rsid w:val="00CD063B"/>
    <w:rsid w:val="00CF0133"/>
    <w:rsid w:val="00DB5864"/>
    <w:rsid w:val="00DD3F1B"/>
    <w:rsid w:val="00DD68C3"/>
    <w:rsid w:val="00E308F7"/>
    <w:rsid w:val="00E4355C"/>
    <w:rsid w:val="00E45659"/>
    <w:rsid w:val="00ED5E4D"/>
    <w:rsid w:val="00FA2A12"/>
    <w:rsid w:val="00FC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BD4E8-79DC-4E34-AECF-8669750A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B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oilshotline@lin.usda.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Bob - NRCS,  Lincoln Nebraska</dc:creator>
  <cp:keywords/>
  <dc:description/>
  <cp:lastModifiedBy>Dobos, Bob - NRCS,  Lincoln Nebraska</cp:lastModifiedBy>
  <cp:revision>2</cp:revision>
  <dcterms:created xsi:type="dcterms:W3CDTF">2018-07-10T18:32:00Z</dcterms:created>
  <dcterms:modified xsi:type="dcterms:W3CDTF">2018-07-10T18:32:00Z</dcterms:modified>
</cp:coreProperties>
</file>