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680" w:rsidRPr="00BB7553" w:rsidRDefault="00820671" w:rsidP="00B27CDD">
      <w:pPr>
        <w:spacing w:after="0"/>
        <w:jc w:val="center"/>
        <w:rPr>
          <w:rFonts w:cstheme="minorHAnsi"/>
          <w:b/>
        </w:rPr>
      </w:pPr>
      <w:r w:rsidRPr="00BB7553">
        <w:rPr>
          <w:rFonts w:cstheme="minorHAnsi"/>
          <w:b/>
        </w:rPr>
        <w:t xml:space="preserve">RCPP </w:t>
      </w:r>
      <w:r w:rsidR="00A54D8C" w:rsidRPr="00BB7553">
        <w:rPr>
          <w:rFonts w:cstheme="minorHAnsi"/>
          <w:b/>
        </w:rPr>
        <w:t xml:space="preserve">Project Outcomes </w:t>
      </w:r>
      <w:r w:rsidRPr="00BB7553">
        <w:rPr>
          <w:rFonts w:cstheme="minorHAnsi"/>
          <w:b/>
        </w:rPr>
        <w:t>Guidance</w:t>
      </w:r>
    </w:p>
    <w:p w:rsidR="00B27CDD" w:rsidRPr="00BB7553" w:rsidRDefault="00B27CDD" w:rsidP="00621259">
      <w:pPr>
        <w:rPr>
          <w:rFonts w:cstheme="minorHAnsi"/>
        </w:rPr>
      </w:pPr>
    </w:p>
    <w:p w:rsidR="00102CF7" w:rsidRPr="00BB7553" w:rsidRDefault="00102CF7" w:rsidP="00621259">
      <w:pPr>
        <w:rPr>
          <w:rFonts w:cstheme="minorHAnsi"/>
        </w:rPr>
      </w:pPr>
      <w:r w:rsidRPr="00BB7553">
        <w:rPr>
          <w:rFonts w:cstheme="minorHAnsi"/>
        </w:rPr>
        <w:t>The 2018 Farm Bill places a new emphasis on outcomes reporting for RCPP partners and projects. Below is an excerpt from the Farm Bill’s Manager’s Report:</w:t>
      </w:r>
    </w:p>
    <w:p w:rsidR="00102CF7" w:rsidRPr="00BB7553" w:rsidRDefault="00102CF7" w:rsidP="00102CF7">
      <w:pPr>
        <w:rPr>
          <w:rFonts w:cstheme="minorHAnsi"/>
        </w:rPr>
      </w:pPr>
      <w:r w:rsidRPr="00BB7553">
        <w:rPr>
          <w:rFonts w:cstheme="minorHAnsi"/>
        </w:rPr>
        <w:t>“The Managers emphasize the importance of a partner’s duty to quantify the environmental outcomes of their RCPP projects, and partners are encouraged to assess and report on the economic and social outcomes of their projects, as partners may be able to encourage increased adoption of conservation practices. The Managers expect the Secretary to provide guidance to partners on how to quantify and report on the outcomes of their projects. This guidance should include methods and tools that can be used to quantify outcomes at varying scales appropriate to projects (regional, state, county, watershed, field, etc.), and for the various natural resource concerns addressed by projects.”</w:t>
      </w:r>
    </w:p>
    <w:p w:rsidR="00C550C2" w:rsidRPr="00BB7553" w:rsidRDefault="00C550C2" w:rsidP="00102CF7">
      <w:pPr>
        <w:rPr>
          <w:rFonts w:cstheme="minorHAnsi"/>
        </w:rPr>
      </w:pPr>
      <w:r w:rsidRPr="00BB7553">
        <w:rPr>
          <w:rFonts w:cstheme="minorHAnsi"/>
        </w:rPr>
        <w:t xml:space="preserve">NRCS is embarking on an ambitious effort to use RCPP as a proving ground for the development and reporting of conservation (and even economic and social) outcomes of conservation projects. RCPP awardees and NRCS will work collaboratively to develop and report on outcomes, </w:t>
      </w:r>
      <w:r w:rsidR="005D4071" w:rsidRPr="00BB7553">
        <w:rPr>
          <w:rFonts w:cstheme="minorHAnsi"/>
        </w:rPr>
        <w:t>using</w:t>
      </w:r>
      <w:r w:rsidRPr="00BB7553">
        <w:rPr>
          <w:rFonts w:cstheme="minorHAnsi"/>
        </w:rPr>
        <w:t xml:space="preserve"> an adaptive approach to improving outcomes reporting over the life of a project.</w:t>
      </w:r>
    </w:p>
    <w:p w:rsidR="00102CF7" w:rsidRPr="00BB7553" w:rsidRDefault="005D4071" w:rsidP="00102CF7">
      <w:pPr>
        <w:rPr>
          <w:rFonts w:cstheme="minorHAnsi"/>
        </w:rPr>
      </w:pPr>
      <w:r w:rsidRPr="00BB7553">
        <w:rPr>
          <w:rFonts w:cstheme="minorHAnsi"/>
        </w:rPr>
        <w:t xml:space="preserve">Historically, </w:t>
      </w:r>
      <w:r w:rsidR="00102CF7" w:rsidRPr="00BB7553">
        <w:rPr>
          <w:rFonts w:cstheme="minorHAnsi"/>
        </w:rPr>
        <w:t>RCPP partners have been required to report on project deliverables, which are distinct from project outcomes. Below are informal definitions:</w:t>
      </w:r>
    </w:p>
    <w:p w:rsidR="00102CF7" w:rsidRPr="00BB7553" w:rsidRDefault="00102CF7" w:rsidP="00102CF7">
      <w:pPr>
        <w:rPr>
          <w:rFonts w:cstheme="minorHAnsi"/>
        </w:rPr>
      </w:pPr>
      <w:r w:rsidRPr="00BB7553">
        <w:rPr>
          <w:rFonts w:cstheme="minorHAnsi"/>
          <w:b/>
          <w:u w:val="single"/>
        </w:rPr>
        <w:t>Deliverables</w:t>
      </w:r>
      <w:r w:rsidRPr="00BB7553">
        <w:rPr>
          <w:rFonts w:cstheme="minorHAnsi"/>
        </w:rPr>
        <w:t xml:space="preserve">: Tangible work products that a RCPP lead partner is responsible for providing as a condition of the partner agreement. Examples of project deliverables include the number of closed conservation easements, number of Comprehensive Nutrient Management Plans completed, acres of cover crops implemented, </w:t>
      </w:r>
      <w:r w:rsidR="005615CE" w:rsidRPr="00BB7553">
        <w:rPr>
          <w:rFonts w:cstheme="minorHAnsi"/>
        </w:rPr>
        <w:t xml:space="preserve">acres of pollinator habitat created, </w:t>
      </w:r>
      <w:r w:rsidRPr="00BB7553">
        <w:rPr>
          <w:rFonts w:cstheme="minorHAnsi"/>
        </w:rPr>
        <w:t xml:space="preserve">number of Partner TA-funded conservation plans written, etc. </w:t>
      </w:r>
    </w:p>
    <w:p w:rsidR="00102CF7" w:rsidRPr="00BB7553" w:rsidRDefault="00102CF7" w:rsidP="00102CF7">
      <w:pPr>
        <w:rPr>
          <w:rFonts w:cstheme="minorHAnsi"/>
        </w:rPr>
      </w:pPr>
      <w:r w:rsidRPr="00BB7553">
        <w:rPr>
          <w:rFonts w:cstheme="minorHAnsi"/>
          <w:b/>
          <w:u w:val="single"/>
        </w:rPr>
        <w:t>Outcomes</w:t>
      </w:r>
      <w:r w:rsidRPr="00BB7553">
        <w:rPr>
          <w:rFonts w:cstheme="minorHAnsi"/>
        </w:rPr>
        <w:t xml:space="preserve">: </w:t>
      </w:r>
      <w:r w:rsidR="009F04A8" w:rsidRPr="00BB7553">
        <w:rPr>
          <w:rFonts w:cstheme="minorHAnsi"/>
        </w:rPr>
        <w:t>Quantified/</w:t>
      </w:r>
      <w:r w:rsidR="005D4071" w:rsidRPr="00BB7553">
        <w:rPr>
          <w:rFonts w:cstheme="minorHAnsi"/>
        </w:rPr>
        <w:t>modeled</w:t>
      </w:r>
      <w:r w:rsidR="009F04A8" w:rsidRPr="00BB7553">
        <w:rPr>
          <w:rFonts w:cstheme="minorHAnsi"/>
        </w:rPr>
        <w:t xml:space="preserve"> </w:t>
      </w:r>
      <w:r w:rsidR="008D61BC" w:rsidRPr="00BB7553">
        <w:rPr>
          <w:rFonts w:cstheme="minorHAnsi"/>
        </w:rPr>
        <w:t>conservation</w:t>
      </w:r>
      <w:r w:rsidR="009F04A8" w:rsidRPr="00BB7553">
        <w:rPr>
          <w:rFonts w:cstheme="minorHAnsi"/>
        </w:rPr>
        <w:t xml:space="preserve">, economic and social impacts of RCPP project activities. Examples of outcomes are pounds of nitrogen runoff avoided, tons of carbon sequestered, cost savings to producers, </w:t>
      </w:r>
      <w:r w:rsidR="00736BAF" w:rsidRPr="00BB7553">
        <w:rPr>
          <w:rFonts w:cstheme="minorHAnsi"/>
        </w:rPr>
        <w:t>number of neighboring producers adopting the practice, decision factors leading to producer adoption of a soil health management system, etc.</w:t>
      </w:r>
    </w:p>
    <w:p w:rsidR="00102CF7" w:rsidRPr="00BB7553" w:rsidRDefault="00736BAF" w:rsidP="00102CF7">
      <w:pPr>
        <w:rPr>
          <w:rFonts w:cstheme="minorHAnsi"/>
        </w:rPr>
      </w:pPr>
      <w:r w:rsidRPr="00BB7553">
        <w:rPr>
          <w:rFonts w:cstheme="minorHAnsi"/>
        </w:rPr>
        <w:t xml:space="preserve">RCPP partners are required to report annual progress on achieving deliverables and to report on project outcomes progressively, with the final report including total project outcomes (realized and </w:t>
      </w:r>
      <w:r w:rsidR="005D4071" w:rsidRPr="00BB7553">
        <w:rPr>
          <w:rFonts w:cstheme="minorHAnsi"/>
        </w:rPr>
        <w:t>projected</w:t>
      </w:r>
      <w:r w:rsidRPr="00BB7553">
        <w:rPr>
          <w:rFonts w:cstheme="minorHAnsi"/>
        </w:rPr>
        <w:t xml:space="preserve"> future outcomes). </w:t>
      </w:r>
      <w:r w:rsidR="008D61BC" w:rsidRPr="00BB7553">
        <w:rPr>
          <w:rFonts w:cstheme="minorHAnsi"/>
        </w:rPr>
        <w:t>Conservation</w:t>
      </w:r>
      <w:r w:rsidRPr="00BB7553">
        <w:rPr>
          <w:rFonts w:cstheme="minorHAnsi"/>
        </w:rPr>
        <w:t xml:space="preserve"> or natural resource outcomes are required while economic and social outcomes are desired, to the extent practicable. </w:t>
      </w:r>
    </w:p>
    <w:p w:rsidR="00581FF0" w:rsidRPr="00F762AF" w:rsidRDefault="00C95BCC" w:rsidP="00102CF7">
      <w:pPr>
        <w:rPr>
          <w:ins w:id="0" w:author="Morton, Laura - FPAC-BC, Scarborough, ME" w:date="2019-06-04T11:10:00Z"/>
          <w:rFonts w:cstheme="minorHAnsi"/>
        </w:rPr>
      </w:pPr>
      <w:r w:rsidRPr="00BB7553">
        <w:rPr>
          <w:rFonts w:cstheme="minorHAnsi"/>
        </w:rPr>
        <w:t xml:space="preserve">This document serves as guidance for RCPP partners to facilitate reporting of </w:t>
      </w:r>
      <w:r w:rsidR="008D61BC" w:rsidRPr="00BB7553">
        <w:rPr>
          <w:rFonts w:cstheme="minorHAnsi"/>
        </w:rPr>
        <w:t>conservation</w:t>
      </w:r>
      <w:r w:rsidRPr="00BB7553">
        <w:rPr>
          <w:rFonts w:cstheme="minorHAnsi"/>
        </w:rPr>
        <w:t>, economic and social outcomes. RCPP applications must explicitly describe partners’ plans for quantifying and reporting on outcomes</w:t>
      </w:r>
      <w:ins w:id="1" w:author="Morton, Laura - FPAC-BC, Scarborough, ME" w:date="2019-06-04T10:42:00Z">
        <w:r w:rsidR="00610BDF" w:rsidRPr="00BB7553">
          <w:rPr>
            <w:rFonts w:cstheme="minorHAnsi"/>
          </w:rPr>
          <w:t>, with furth</w:t>
        </w:r>
      </w:ins>
      <w:ins w:id="2" w:author="Morton, Laura - FPAC-BC, Scarborough, ME" w:date="2019-06-04T10:43:00Z">
        <w:r w:rsidR="00610BDF" w:rsidRPr="002D7BE4">
          <w:rPr>
            <w:rFonts w:cstheme="minorHAnsi"/>
          </w:rPr>
          <w:t xml:space="preserve">er development of the methodology expected during agreement </w:t>
        </w:r>
        <w:r w:rsidR="00610BDF" w:rsidRPr="00341233">
          <w:rPr>
            <w:rFonts w:cstheme="minorHAnsi"/>
          </w:rPr>
          <w:t>negotiations</w:t>
        </w:r>
      </w:ins>
      <w:r w:rsidRPr="000E11B6">
        <w:rPr>
          <w:rFonts w:cstheme="minorHAnsi"/>
        </w:rPr>
        <w:t>. State RCPP Coordinators are available to assist with this task, and with outcomes reporting during the life of RCPP projects.</w:t>
      </w:r>
      <w:ins w:id="3" w:author="Morton, Laura - FPAC-BC, Scarborough, ME" w:date="2019-06-04T10:41:00Z">
        <w:r w:rsidR="00610BDF" w:rsidRPr="00003FF1">
          <w:rPr>
            <w:rFonts w:cstheme="minorHAnsi"/>
          </w:rPr>
          <w:t xml:space="preserve"> The national RCPP team will provide quality assurance to outcome methods and </w:t>
        </w:r>
      </w:ins>
      <w:ins w:id="4" w:author="Morton, Laura - FPAC-BC, Scarborough, ME" w:date="2019-06-04T10:42:00Z">
        <w:r w:rsidR="00610BDF" w:rsidRPr="00003FF1">
          <w:rPr>
            <w:rFonts w:cstheme="minorHAnsi"/>
          </w:rPr>
          <w:t xml:space="preserve">reports to </w:t>
        </w:r>
      </w:ins>
      <w:ins w:id="5" w:author="Morton, Laura - FPAC-BC, Scarborough, ME" w:date="2019-06-04T10:41:00Z">
        <w:r w:rsidR="00610BDF" w:rsidRPr="00003FF1">
          <w:rPr>
            <w:rFonts w:cstheme="minorHAnsi"/>
          </w:rPr>
          <w:t xml:space="preserve">ensure that the data obtained is usable and appropriate to represent the outcomes of </w:t>
        </w:r>
        <w:del w:id="6" w:author="Kari Cohen" w:date="2019-06-14T12:41:00Z">
          <w:r w:rsidR="00610BDF" w:rsidRPr="00003FF1" w:rsidDel="003E29B5">
            <w:rPr>
              <w:rFonts w:cstheme="minorHAnsi"/>
            </w:rPr>
            <w:delText xml:space="preserve">the </w:delText>
          </w:r>
        </w:del>
        <w:r w:rsidR="00610BDF" w:rsidRPr="00003FF1">
          <w:rPr>
            <w:rFonts w:cstheme="minorHAnsi"/>
          </w:rPr>
          <w:t xml:space="preserve">RCPP </w:t>
        </w:r>
        <w:del w:id="7" w:author="Kari Cohen" w:date="2019-06-14T12:41:00Z">
          <w:r w:rsidR="00610BDF" w:rsidRPr="00003FF1" w:rsidDel="008D5FC8">
            <w:rPr>
              <w:rFonts w:cstheme="minorHAnsi"/>
            </w:rPr>
            <w:delText xml:space="preserve">as a whole </w:delText>
          </w:r>
        </w:del>
        <w:r w:rsidR="00610BDF" w:rsidRPr="00003FF1">
          <w:rPr>
            <w:rFonts w:cstheme="minorHAnsi"/>
          </w:rPr>
          <w:t>under reporting requirements of the Government Performance Results Modernization Act (2010)</w:t>
        </w:r>
      </w:ins>
      <w:ins w:id="8" w:author="Morton, Laura - FPAC-BC, Scarborough, ME" w:date="2019-06-04T10:46:00Z">
        <w:r w:rsidR="001E07D6" w:rsidRPr="00F762AF">
          <w:rPr>
            <w:rFonts w:cstheme="minorHAnsi"/>
          </w:rPr>
          <w:t xml:space="preserve"> and Congressional reporting</w:t>
        </w:r>
      </w:ins>
      <w:ins w:id="9" w:author="Morton, Laura - FPAC-BC, Scarborough, ME" w:date="2019-06-04T10:41:00Z">
        <w:r w:rsidR="00610BDF" w:rsidRPr="00F762AF">
          <w:rPr>
            <w:rFonts w:cstheme="minorHAnsi"/>
          </w:rPr>
          <w:t>.</w:t>
        </w:r>
      </w:ins>
      <w:ins w:id="10" w:author="Morton, Laura - FPAC-BC, Scarborough, ME" w:date="2019-06-04T10:42:00Z">
        <w:r w:rsidR="00610BDF" w:rsidRPr="00F762AF">
          <w:rPr>
            <w:rFonts w:cstheme="minorHAnsi"/>
          </w:rPr>
          <w:t xml:space="preserve"> </w:t>
        </w:r>
      </w:ins>
    </w:p>
    <w:p w:rsidR="00820671" w:rsidRPr="00D33E8B" w:rsidRDefault="002A4E23" w:rsidP="00820671">
      <w:pPr>
        <w:rPr>
          <w:rFonts w:cstheme="minorHAnsi"/>
          <w:b/>
        </w:rPr>
      </w:pPr>
      <w:r w:rsidRPr="00F762AF">
        <w:rPr>
          <w:rFonts w:cstheme="minorHAnsi"/>
          <w:b/>
        </w:rPr>
        <w:lastRenderedPageBreak/>
        <w:t xml:space="preserve">Conservation </w:t>
      </w:r>
      <w:r w:rsidR="00820671" w:rsidRPr="00F762AF">
        <w:rPr>
          <w:rFonts w:cstheme="minorHAnsi"/>
          <w:b/>
        </w:rPr>
        <w:t xml:space="preserve">Outcomes </w:t>
      </w:r>
      <w:r w:rsidR="005D4071" w:rsidRPr="00F762AF">
        <w:rPr>
          <w:rFonts w:cstheme="minorHAnsi"/>
          <w:b/>
        </w:rPr>
        <w:t>(Required)</w:t>
      </w:r>
    </w:p>
    <w:p w:rsidR="008D5FC8" w:rsidRDefault="008D5FC8" w:rsidP="008D5FC8">
      <w:pPr>
        <w:spacing w:after="0" w:line="240" w:lineRule="auto"/>
        <w:rPr>
          <w:ins w:id="11" w:author="Kari Cohen" w:date="2019-06-14T12:42:00Z"/>
          <w:b/>
        </w:rPr>
      </w:pPr>
      <w:ins w:id="12" w:author="Kari Cohen" w:date="2019-06-14T12:42:00Z">
        <w:r w:rsidRPr="00341233">
          <w:rPr>
            <w:b/>
            <w:bCs/>
            <w:u w:val="single"/>
          </w:rPr>
          <w:t>Why</w:t>
        </w:r>
        <w:r w:rsidRPr="00341233">
          <w:rPr>
            <w:b/>
          </w:rPr>
          <w:t xml:space="preserve"> should partners evaluate </w:t>
        </w:r>
        <w:r>
          <w:rPr>
            <w:b/>
          </w:rPr>
          <w:t>conservation</w:t>
        </w:r>
        <w:r w:rsidRPr="00341233">
          <w:rPr>
            <w:b/>
          </w:rPr>
          <w:t xml:space="preserve"> outcomes?</w:t>
        </w:r>
      </w:ins>
    </w:p>
    <w:p w:rsidR="008D5FC8" w:rsidRDefault="008D5FC8" w:rsidP="008D5FC8">
      <w:pPr>
        <w:spacing w:after="0" w:line="240" w:lineRule="auto"/>
        <w:rPr>
          <w:ins w:id="13" w:author="Kari Cohen" w:date="2019-06-14T12:47:00Z"/>
        </w:rPr>
      </w:pPr>
      <w:ins w:id="14" w:author="Kari Cohen" w:date="2019-06-14T12:43:00Z">
        <w:r>
          <w:t xml:space="preserve">Quantifying the </w:t>
        </w:r>
      </w:ins>
      <w:ins w:id="15" w:author="Kari Cohen" w:date="2019-06-14T12:44:00Z">
        <w:r>
          <w:t xml:space="preserve">results of conservation implementation gets to the very heart of why people undertake conservation in the first place—is our water quality improved? </w:t>
        </w:r>
        <w:proofErr w:type="gramStart"/>
        <w:r>
          <w:t>Are</w:t>
        </w:r>
        <w:proofErr w:type="gramEnd"/>
        <w:r>
          <w:t xml:space="preserve"> there more </w:t>
        </w:r>
      </w:ins>
      <w:ins w:id="16" w:author="Kari Cohen" w:date="2019-06-14T12:45:00Z">
        <w:r>
          <w:t xml:space="preserve">gopher tortoise in our longleaf pine ecosystems? Are we sequestering more carbon through improved forest management? </w:t>
        </w:r>
      </w:ins>
      <w:ins w:id="17" w:author="Kari Cohen" w:date="2019-06-14T12:47:00Z">
        <w:r>
          <w:t>Measuring and reporting</w:t>
        </w:r>
      </w:ins>
      <w:ins w:id="18" w:author="Kari Cohen" w:date="2019-06-14T12:46:00Z">
        <w:r>
          <w:t xml:space="preserve"> outcomes represent</w:t>
        </w:r>
      </w:ins>
      <w:ins w:id="19" w:author="Kari Cohen" w:date="2019-06-14T12:47:00Z">
        <w:r>
          <w:t>s</w:t>
        </w:r>
      </w:ins>
      <w:ins w:id="20" w:author="Kari Cohen" w:date="2019-06-14T12:46:00Z">
        <w:r>
          <w:t xml:space="preserve"> the true conservation value of NRCS (and partner) investments</w:t>
        </w:r>
      </w:ins>
      <w:ins w:id="21" w:author="Kari Cohen" w:date="2019-06-14T12:47:00Z">
        <w:r>
          <w:t>.</w:t>
        </w:r>
      </w:ins>
    </w:p>
    <w:p w:rsidR="008D5FC8" w:rsidRDefault="008D5FC8" w:rsidP="008D5FC8">
      <w:pPr>
        <w:spacing w:after="0" w:line="240" w:lineRule="auto"/>
        <w:rPr>
          <w:ins w:id="22" w:author="Kari Cohen" w:date="2019-06-14T12:47:00Z"/>
        </w:rPr>
      </w:pPr>
    </w:p>
    <w:p w:rsidR="008D5FC8" w:rsidRDefault="008D5FC8" w:rsidP="008D5FC8">
      <w:pPr>
        <w:spacing w:after="0"/>
        <w:rPr>
          <w:ins w:id="23" w:author="Kari Cohen" w:date="2019-06-14T12:47:00Z"/>
          <w:b/>
        </w:rPr>
      </w:pPr>
      <w:ins w:id="24" w:author="Kari Cohen" w:date="2019-06-14T12:47:00Z">
        <w:r w:rsidRPr="00341233">
          <w:rPr>
            <w:b/>
            <w:bCs/>
            <w:u w:val="single"/>
          </w:rPr>
          <w:t>What</w:t>
        </w:r>
        <w:r w:rsidRPr="00341233">
          <w:rPr>
            <w:b/>
          </w:rPr>
          <w:t xml:space="preserve"> are indicators </w:t>
        </w:r>
        <w:r>
          <w:rPr>
            <w:b/>
          </w:rPr>
          <w:t>used to</w:t>
        </w:r>
        <w:r w:rsidRPr="00341233">
          <w:rPr>
            <w:b/>
          </w:rPr>
          <w:t xml:space="preserve"> measure </w:t>
        </w:r>
        <w:r>
          <w:rPr>
            <w:b/>
          </w:rPr>
          <w:t xml:space="preserve">conservation </w:t>
        </w:r>
        <w:r w:rsidRPr="00341233">
          <w:rPr>
            <w:b/>
          </w:rPr>
          <w:t xml:space="preserve">outcomes?  </w:t>
        </w:r>
      </w:ins>
    </w:p>
    <w:p w:rsidR="00CF7C30" w:rsidRPr="00D33E8B" w:rsidDel="005818C3" w:rsidRDefault="00CF7C30">
      <w:pPr>
        <w:spacing w:after="0" w:line="240" w:lineRule="auto"/>
        <w:rPr>
          <w:del w:id="25" w:author="Kari Cohen" w:date="2019-06-14T15:00:00Z"/>
          <w:rFonts w:cstheme="minorHAnsi"/>
        </w:rPr>
        <w:pPrChange w:id="26" w:author="Kari Cohen" w:date="2019-06-14T12:47:00Z">
          <w:pPr/>
        </w:pPrChange>
      </w:pPr>
      <w:r w:rsidRPr="00D33E8B">
        <w:rPr>
          <w:rFonts w:cstheme="minorHAnsi"/>
        </w:rPr>
        <w:t xml:space="preserve">The ability to develop, measure and report on conservation outcomes of RCPP projects will vary by project type, natural resource concern, and available tools and methods. The most straightforward projects are likely those that propose implementation of land management/restoration practices to address water quality—estimation models to quantify nutrient reductions, temperature reductions, etc. exist for most parts of the country, and the use of conservation practices that have known conservation benefits can facilitate outcomes quantification. Projects focusing on conservation easement implementation may be more challenging. </w:t>
      </w:r>
    </w:p>
    <w:p w:rsidR="00CF7C30" w:rsidRDefault="00CF7C30" w:rsidP="005818C3">
      <w:pPr>
        <w:spacing w:after="0" w:line="240" w:lineRule="auto"/>
        <w:rPr>
          <w:ins w:id="27" w:author="Kari Cohen" w:date="2019-06-14T15:00:00Z"/>
          <w:rFonts w:cstheme="minorHAnsi"/>
        </w:rPr>
      </w:pPr>
      <w:r w:rsidRPr="00D33E8B">
        <w:rPr>
          <w:rFonts w:cstheme="minorHAnsi"/>
        </w:rPr>
        <w:t xml:space="preserve">In many cases, NRCS </w:t>
      </w:r>
      <w:r w:rsidR="0082420D" w:rsidRPr="00D33E8B">
        <w:rPr>
          <w:rFonts w:cstheme="minorHAnsi"/>
        </w:rPr>
        <w:t>will</w:t>
      </w:r>
      <w:r w:rsidRPr="00D33E8B">
        <w:rPr>
          <w:rFonts w:cstheme="minorHAnsi"/>
        </w:rPr>
        <w:t xml:space="preserve"> rely on partner knowledge and local expertise to draw correlations between conservation actions and specific outcomes generated for a given geographic area.</w:t>
      </w:r>
      <w:del w:id="28" w:author="Morton, Laura - FPAC-BC, Scarborough, ME" w:date="2019-06-04T10:37:00Z">
        <w:r w:rsidRPr="00BB7553" w:rsidDel="00610BDF">
          <w:rPr>
            <w:rFonts w:cstheme="minorHAnsi"/>
            <w:rPrChange w:id="29" w:author="White, Lindsay - NRCS, Washington, DC" w:date="2019-06-12T08:23:00Z">
              <w:rPr/>
            </w:rPrChange>
          </w:rPr>
          <w:delText xml:space="preserve"> </w:delText>
        </w:r>
      </w:del>
    </w:p>
    <w:p w:rsidR="005818C3" w:rsidRPr="00D33E8B" w:rsidRDefault="005818C3">
      <w:pPr>
        <w:spacing w:after="0" w:line="240" w:lineRule="auto"/>
        <w:rPr>
          <w:rFonts w:cstheme="minorHAnsi"/>
        </w:rPr>
        <w:pPrChange w:id="30" w:author="Kari Cohen" w:date="2019-06-14T15:00:00Z">
          <w:pPr/>
        </w:pPrChange>
      </w:pPr>
    </w:p>
    <w:p w:rsidR="005818C3" w:rsidRDefault="005818C3" w:rsidP="005818C3">
      <w:pPr>
        <w:spacing w:after="0" w:line="240" w:lineRule="auto"/>
        <w:rPr>
          <w:ins w:id="31" w:author="Kari Cohen" w:date="2019-06-14T15:08:00Z"/>
          <w:b/>
        </w:rPr>
      </w:pPr>
      <w:ins w:id="32" w:author="Kari Cohen" w:date="2019-06-14T15:08:00Z">
        <w:r w:rsidRPr="00341233">
          <w:rPr>
            <w:b/>
            <w:bCs/>
            <w:u w:val="single"/>
          </w:rPr>
          <w:t>How</w:t>
        </w:r>
        <w:r w:rsidRPr="00341233">
          <w:rPr>
            <w:b/>
          </w:rPr>
          <w:t xml:space="preserve"> can these indicators be evaluated over time? </w:t>
        </w:r>
      </w:ins>
    </w:p>
    <w:p w:rsidR="00CF7C30" w:rsidRPr="00BB7553" w:rsidRDefault="00C550C2" w:rsidP="00877DA6">
      <w:pPr>
        <w:rPr>
          <w:rFonts w:cstheme="minorHAnsi"/>
          <w:rPrChange w:id="33" w:author="White, Lindsay - NRCS, Washington, DC" w:date="2019-06-12T08:23:00Z">
            <w:rPr/>
          </w:rPrChange>
        </w:rPr>
      </w:pPr>
      <w:r w:rsidRPr="00D33E8B">
        <w:rPr>
          <w:rFonts w:cstheme="minorHAnsi"/>
        </w:rPr>
        <w:t xml:space="preserve">For RCPP, NRCS has developed the customizable conservation outcomes template below. The example provided is for wildlife resource </w:t>
      </w:r>
      <w:proofErr w:type="gramStart"/>
      <w:r w:rsidRPr="00D33E8B">
        <w:rPr>
          <w:rFonts w:cstheme="minorHAnsi"/>
        </w:rPr>
        <w:t>concerns</w:t>
      </w:r>
      <w:proofErr w:type="gramEnd"/>
      <w:r w:rsidRPr="00D33E8B">
        <w:rPr>
          <w:rFonts w:cstheme="minorHAnsi"/>
        </w:rPr>
        <w:t xml:space="preserve"> but the template is easily modified for water quality, </w:t>
      </w:r>
      <w:r w:rsidR="005D4071" w:rsidRPr="00D33E8B">
        <w:rPr>
          <w:rFonts w:cstheme="minorHAnsi"/>
        </w:rPr>
        <w:t>water quantity and</w:t>
      </w:r>
      <w:r w:rsidRPr="00D33E8B">
        <w:rPr>
          <w:rFonts w:cstheme="minorHAnsi"/>
        </w:rPr>
        <w:t xml:space="preserve"> soil health. </w:t>
      </w:r>
      <w:r w:rsidR="000B0705" w:rsidRPr="00D33E8B">
        <w:rPr>
          <w:rFonts w:cstheme="minorHAnsi"/>
        </w:rPr>
        <w:t xml:space="preserve">For other resource concerns for which the template is not easily customized, lead partners are </w:t>
      </w:r>
      <w:r w:rsidRPr="00D33E8B">
        <w:rPr>
          <w:rFonts w:cstheme="minorHAnsi"/>
        </w:rPr>
        <w:t xml:space="preserve">expected to work with State RCPP Coordinators to develop </w:t>
      </w:r>
      <w:r w:rsidR="000B0705" w:rsidRPr="00D33E8B">
        <w:rPr>
          <w:rFonts w:cstheme="minorHAnsi"/>
        </w:rPr>
        <w:t xml:space="preserve">a </w:t>
      </w:r>
      <w:r w:rsidRPr="00D33E8B">
        <w:rPr>
          <w:rFonts w:cstheme="minorHAnsi"/>
        </w:rPr>
        <w:t>template</w:t>
      </w:r>
      <w:r w:rsidR="000B0705" w:rsidRPr="00D33E8B">
        <w:rPr>
          <w:rFonts w:cstheme="minorHAnsi"/>
        </w:rPr>
        <w:t>(</w:t>
      </w:r>
      <w:r w:rsidRPr="00D33E8B">
        <w:rPr>
          <w:rFonts w:cstheme="minorHAnsi"/>
        </w:rPr>
        <w:t>s</w:t>
      </w:r>
      <w:r w:rsidR="000B0705" w:rsidRPr="00D85CD1">
        <w:rPr>
          <w:rFonts w:cstheme="minorHAnsi"/>
        </w:rPr>
        <w:t>)</w:t>
      </w:r>
      <w:r w:rsidRPr="00D85CD1">
        <w:rPr>
          <w:rFonts w:cstheme="minorHAnsi"/>
        </w:rPr>
        <w:t xml:space="preserve"> appropriate for their projects. State </w:t>
      </w:r>
      <w:r w:rsidR="000B0705" w:rsidRPr="00BB7553">
        <w:rPr>
          <w:rFonts w:cstheme="minorHAnsi"/>
          <w:rPrChange w:id="34" w:author="White, Lindsay - NRCS, Washington, DC" w:date="2019-06-12T08:23:00Z">
            <w:rPr/>
          </w:rPrChange>
        </w:rPr>
        <w:t xml:space="preserve">RCPP </w:t>
      </w:r>
      <w:r w:rsidRPr="00BB7553">
        <w:rPr>
          <w:rFonts w:cstheme="minorHAnsi"/>
          <w:rPrChange w:id="35" w:author="White, Lindsay - NRCS, Washington, DC" w:date="2019-06-12T08:23:00Z">
            <w:rPr/>
          </w:rPrChange>
        </w:rPr>
        <w:t xml:space="preserve">Coordinators may engage with NRCS technical experts </w:t>
      </w:r>
      <w:r w:rsidR="005D4071" w:rsidRPr="00BB7553">
        <w:rPr>
          <w:rFonts w:cstheme="minorHAnsi"/>
          <w:rPrChange w:id="36" w:author="White, Lindsay - NRCS, Washington, DC" w:date="2019-06-12T08:23:00Z">
            <w:rPr/>
          </w:rPrChange>
        </w:rPr>
        <w:t>for</w:t>
      </w:r>
      <w:r w:rsidRPr="00BB7553">
        <w:rPr>
          <w:rFonts w:cstheme="minorHAnsi"/>
          <w:rPrChange w:id="37" w:author="White, Lindsay - NRCS, Washington, DC" w:date="2019-06-12T08:23:00Z">
            <w:rPr/>
          </w:rPrChange>
        </w:rPr>
        <w:t xml:space="preserve"> guidance in customizing outcome frameworks.</w:t>
      </w:r>
      <w:ins w:id="38" w:author="Morton, Laura - FPAC-BC, Scarborough, ME" w:date="2019-06-04T10:39:00Z">
        <w:r w:rsidR="00610BDF" w:rsidRPr="00BB7553">
          <w:rPr>
            <w:rFonts w:cstheme="minorHAnsi"/>
            <w:rPrChange w:id="39" w:author="White, Lindsay - NRCS, Washington, DC" w:date="2019-06-12T08:23:00Z">
              <w:rPr/>
            </w:rPrChange>
          </w:rPr>
          <w:t xml:space="preserve">  </w:t>
        </w:r>
      </w:ins>
    </w:p>
    <w:p w:rsidR="00045C8A" w:rsidRPr="00BB7553" w:rsidRDefault="00A5418B" w:rsidP="00045C8A">
      <w:pPr>
        <w:rPr>
          <w:rFonts w:cstheme="minorHAnsi"/>
          <w:bCs/>
          <w:i/>
          <w:rPrChange w:id="40" w:author="White, Lindsay - NRCS, Washington, DC" w:date="2019-06-12T08:23:00Z">
            <w:rPr>
              <w:bCs/>
              <w:i/>
            </w:rPr>
          </w:rPrChange>
        </w:rPr>
      </w:pPr>
      <w:r w:rsidRPr="00BB7553">
        <w:rPr>
          <w:rFonts w:cstheme="minorHAnsi"/>
          <w:bCs/>
          <w:i/>
          <w:rPrChange w:id="41" w:author="White, Lindsay - NRCS, Washington, DC" w:date="2019-06-12T08:23:00Z">
            <w:rPr>
              <w:bCs/>
              <w:i/>
            </w:rPr>
          </w:rPrChange>
        </w:rPr>
        <w:t>Customizable Template Sample</w:t>
      </w:r>
      <w:r w:rsidR="00045C8A" w:rsidRPr="00BB7553">
        <w:rPr>
          <w:rFonts w:cstheme="minorHAnsi"/>
          <w:bCs/>
          <w:i/>
          <w:rPrChange w:id="42" w:author="White, Lindsay - NRCS, Washington, DC" w:date="2019-06-12T08:23:00Z">
            <w:rPr>
              <w:bCs/>
              <w:i/>
            </w:rPr>
          </w:rPrChange>
        </w:rPr>
        <w:t>:</w:t>
      </w:r>
    </w:p>
    <w:p w:rsidR="00045C8A" w:rsidRPr="00D85CD1" w:rsidRDefault="00045C8A" w:rsidP="0079567D">
      <w:pPr>
        <w:ind w:left="720" w:right="2160"/>
        <w:rPr>
          <w:rFonts w:cstheme="minorHAnsi"/>
        </w:rPr>
      </w:pPr>
      <w:r w:rsidRPr="00BB7553">
        <w:rPr>
          <w:rFonts w:cstheme="minorHAnsi"/>
          <w:rPrChange w:id="43" w:author="White, Lindsay - NRCS, Washington, DC" w:date="2019-06-12T08:23:00Z">
            <w:rPr/>
          </w:rPrChange>
        </w:rPr>
        <w:t xml:space="preserve">With the RCPP investment of </w:t>
      </w:r>
      <w:r w:rsidRPr="00BB7553">
        <w:rPr>
          <w:rFonts w:cstheme="minorHAnsi"/>
          <w:b/>
          <w:u w:val="single"/>
          <w:rPrChange w:id="44" w:author="White, Lindsay - NRCS, Washington, DC" w:date="2019-06-12T08:23:00Z">
            <w:rPr>
              <w:b/>
              <w:u w:val="single"/>
            </w:rPr>
          </w:rPrChange>
        </w:rPr>
        <w:t xml:space="preserve">A </w:t>
      </w:r>
      <w:r w:rsidRPr="00BB7553">
        <w:rPr>
          <w:rFonts w:cstheme="minorHAnsi"/>
          <w:rPrChange w:id="45" w:author="White, Lindsay - NRCS, Washington, DC" w:date="2019-06-12T08:23:00Z">
            <w:rPr/>
          </w:rPrChange>
        </w:rPr>
        <w:t xml:space="preserve">dollars matched by </w:t>
      </w:r>
      <w:r w:rsidRPr="00BB7553">
        <w:rPr>
          <w:rFonts w:cstheme="minorHAnsi"/>
          <w:b/>
          <w:u w:val="single"/>
          <w:rPrChange w:id="46" w:author="White, Lindsay - NRCS, Washington, DC" w:date="2019-06-12T08:23:00Z">
            <w:rPr>
              <w:b/>
              <w:u w:val="single"/>
            </w:rPr>
          </w:rPrChange>
        </w:rPr>
        <w:t>B</w:t>
      </w:r>
      <w:r w:rsidRPr="00BB7553">
        <w:rPr>
          <w:rFonts w:cstheme="minorHAnsi"/>
          <w:rPrChange w:id="47" w:author="White, Lindsay - NRCS, Washington, DC" w:date="2019-06-12T08:23:00Z">
            <w:rPr/>
          </w:rPrChange>
        </w:rPr>
        <w:t xml:space="preserve"> </w:t>
      </w:r>
      <w:r w:rsidR="00983C39" w:rsidRPr="00BB7553">
        <w:rPr>
          <w:rFonts w:cstheme="minorHAnsi"/>
          <w:rPrChange w:id="48" w:author="White, Lindsay - NRCS, Washington, DC" w:date="2019-06-12T08:23:00Z">
            <w:rPr/>
          </w:rPrChange>
        </w:rPr>
        <w:t>partner</w:t>
      </w:r>
      <w:r w:rsidRPr="00BB7553">
        <w:rPr>
          <w:rFonts w:cstheme="minorHAnsi"/>
          <w:rPrChange w:id="49" w:author="White, Lindsay - NRCS, Washington, DC" w:date="2019-06-12T08:23:00Z">
            <w:rPr/>
          </w:rPrChange>
        </w:rPr>
        <w:t xml:space="preserve"> contributions over </w:t>
      </w:r>
      <w:r w:rsidRPr="00BB7553">
        <w:rPr>
          <w:rFonts w:cstheme="minorHAnsi"/>
          <w:b/>
          <w:u w:val="single"/>
          <w:rPrChange w:id="50" w:author="White, Lindsay - NRCS, Washington, DC" w:date="2019-06-12T08:23:00Z">
            <w:rPr>
              <w:b/>
              <w:u w:val="single"/>
            </w:rPr>
          </w:rPrChange>
        </w:rPr>
        <w:t>C</w:t>
      </w:r>
      <w:r w:rsidRPr="00BB7553">
        <w:rPr>
          <w:rFonts w:cstheme="minorHAnsi"/>
          <w:b/>
          <w:rPrChange w:id="51" w:author="White, Lindsay - NRCS, Washington, DC" w:date="2019-06-12T08:23:00Z">
            <w:rPr>
              <w:b/>
            </w:rPr>
          </w:rPrChange>
        </w:rPr>
        <w:t xml:space="preserve"> </w:t>
      </w:r>
      <w:r w:rsidRPr="00BB7553">
        <w:rPr>
          <w:rFonts w:cstheme="minorHAnsi"/>
          <w:rPrChange w:id="52" w:author="White, Lindsay - NRCS, Washington, DC" w:date="2019-06-12T08:23:00Z">
            <w:rPr/>
          </w:rPrChange>
        </w:rPr>
        <w:t xml:space="preserve">year (s) we have made a lasting improvement to the biodiversity of the </w:t>
      </w:r>
      <w:r w:rsidRPr="00BB7553">
        <w:rPr>
          <w:rFonts w:cstheme="minorHAnsi"/>
          <w:b/>
          <w:u w:val="single"/>
          <w:rPrChange w:id="53" w:author="White, Lindsay - NRCS, Washington, DC" w:date="2019-06-12T08:23:00Z">
            <w:rPr>
              <w:b/>
              <w:u w:val="single"/>
            </w:rPr>
          </w:rPrChange>
        </w:rPr>
        <w:t>D</w:t>
      </w:r>
      <w:r w:rsidRPr="00BB7553">
        <w:rPr>
          <w:rFonts w:cstheme="minorHAnsi"/>
          <w:u w:val="single"/>
          <w:rPrChange w:id="54" w:author="White, Lindsay - NRCS, Washington, DC" w:date="2019-06-12T08:23:00Z">
            <w:rPr>
              <w:u w:val="single"/>
            </w:rPr>
          </w:rPrChange>
        </w:rPr>
        <w:t xml:space="preserve"> </w:t>
      </w:r>
      <w:r w:rsidRPr="00BB7553">
        <w:rPr>
          <w:rFonts w:cstheme="minorHAnsi"/>
          <w:rPrChange w:id="55" w:author="White, Lindsay - NRCS, Washington, DC" w:date="2019-06-12T08:23:00Z">
            <w:rPr/>
          </w:rPrChange>
        </w:rPr>
        <w:t>(</w:t>
      </w:r>
      <w:r w:rsidR="00983C39" w:rsidRPr="00BB7553">
        <w:rPr>
          <w:rFonts w:cstheme="minorHAnsi"/>
          <w:rPrChange w:id="56" w:author="White, Lindsay - NRCS, Washington, DC" w:date="2019-06-12T08:23:00Z">
            <w:rPr/>
          </w:rPrChange>
        </w:rPr>
        <w:t>geographic region</w:t>
      </w:r>
      <w:r w:rsidRPr="00BB7553">
        <w:rPr>
          <w:rFonts w:cstheme="minorHAnsi"/>
          <w:rPrChange w:id="57" w:author="White, Lindsay - NRCS, Washington, DC" w:date="2019-06-12T08:23:00Z">
            <w:rPr/>
          </w:rPrChange>
        </w:rPr>
        <w:t xml:space="preserve">) </w:t>
      </w:r>
      <w:ins w:id="58" w:author="Morton, Laura - FPAC-BC, Scarborough, ME" w:date="2019-06-17T09:51:00Z">
        <w:r w:rsidR="00D85CD1">
          <w:rPr>
            <w:rFonts w:cstheme="minorHAnsi"/>
          </w:rPr>
          <w:t xml:space="preserve">over initial benchmark (H) </w:t>
        </w:r>
      </w:ins>
      <w:r w:rsidRPr="00D85CD1">
        <w:rPr>
          <w:rFonts w:cstheme="minorHAnsi"/>
        </w:rPr>
        <w:t xml:space="preserve">by improving </w:t>
      </w:r>
      <w:r w:rsidRPr="00D85CD1">
        <w:rPr>
          <w:rFonts w:cstheme="minorHAnsi"/>
          <w:b/>
          <w:u w:val="single"/>
        </w:rPr>
        <w:t>E</w:t>
      </w:r>
      <w:r w:rsidRPr="00D85CD1">
        <w:rPr>
          <w:rFonts w:cstheme="minorHAnsi"/>
          <w:b/>
        </w:rPr>
        <w:t xml:space="preserve"> </w:t>
      </w:r>
      <w:r w:rsidRPr="00D85CD1">
        <w:rPr>
          <w:rFonts w:cstheme="minorHAnsi"/>
        </w:rPr>
        <w:t>acres habitat</w:t>
      </w:r>
      <w:ins w:id="59" w:author="Morton, Laura - FPAC-BC, Scarborough, ME" w:date="2019-06-17T09:50:00Z">
        <w:r w:rsidR="00D85CD1">
          <w:rPr>
            <w:rFonts w:cstheme="minorHAnsi"/>
          </w:rPr>
          <w:t xml:space="preserve"> </w:t>
        </w:r>
      </w:ins>
      <w:del w:id="60" w:author="Morton, Laura - FPAC-BC, Scarborough, ME" w:date="2019-06-17T09:50:00Z">
        <w:r w:rsidRPr="00D85CD1" w:rsidDel="00D85CD1">
          <w:rPr>
            <w:rFonts w:cstheme="minorHAnsi"/>
          </w:rPr>
          <w:delText xml:space="preserve"> </w:delText>
        </w:r>
      </w:del>
      <w:r w:rsidRPr="00D85CD1">
        <w:rPr>
          <w:rFonts w:cstheme="minorHAnsi"/>
        </w:rPr>
        <w:t xml:space="preserve">and increasing our {priority species} population by </w:t>
      </w:r>
      <w:r w:rsidRPr="00D85CD1">
        <w:rPr>
          <w:rFonts w:cstheme="minorHAnsi"/>
          <w:b/>
          <w:u w:val="single"/>
        </w:rPr>
        <w:t>F</w:t>
      </w:r>
      <w:r w:rsidRPr="00D85CD1">
        <w:rPr>
          <w:rFonts w:cstheme="minorHAnsi"/>
          <w:b/>
        </w:rPr>
        <w:t xml:space="preserve"> </w:t>
      </w:r>
      <w:r w:rsidRPr="00D85CD1">
        <w:rPr>
          <w:rFonts w:cstheme="minorHAnsi"/>
        </w:rPr>
        <w:t xml:space="preserve">to a naturally sustainable size that will benefit the region for </w:t>
      </w:r>
      <w:r w:rsidRPr="00D85CD1">
        <w:rPr>
          <w:rFonts w:cstheme="minorHAnsi"/>
          <w:b/>
          <w:u w:val="single"/>
        </w:rPr>
        <w:t>G</w:t>
      </w:r>
      <w:r w:rsidRPr="00D85CD1">
        <w:rPr>
          <w:rFonts w:cstheme="minorHAnsi"/>
          <w:u w:val="single"/>
        </w:rPr>
        <w:t xml:space="preserve"> </w:t>
      </w:r>
      <w:r w:rsidRPr="00D85CD1">
        <w:rPr>
          <w:rFonts w:cstheme="minorHAnsi"/>
        </w:rPr>
        <w:t>years</w:t>
      </w:r>
      <w:r w:rsidR="00983C39" w:rsidRPr="00D85CD1">
        <w:rPr>
          <w:rFonts w:cstheme="minorHAnsi"/>
        </w:rPr>
        <w:t>.</w:t>
      </w:r>
      <w:del w:id="61" w:author="White, Lindsay - NRCS, Washington, DC" w:date="2019-06-05T14:15:00Z">
        <w:r w:rsidRPr="00D85CD1" w:rsidDel="00B05A60">
          <w:rPr>
            <w:rFonts w:cstheme="minorHAnsi"/>
          </w:rPr>
          <w:delText>”</w:delText>
        </w:r>
      </w:del>
    </w:p>
    <w:p w:rsidR="00045C8A" w:rsidRPr="00BB7553" w:rsidRDefault="00045C8A" w:rsidP="0079567D">
      <w:pPr>
        <w:ind w:left="720" w:right="2160"/>
        <w:rPr>
          <w:rFonts w:cstheme="minorHAnsi"/>
          <w:rPrChange w:id="62" w:author="White, Lindsay - NRCS, Washington, DC" w:date="2019-06-12T08:23:00Z">
            <w:rPr/>
          </w:rPrChange>
        </w:rPr>
      </w:pPr>
      <w:r w:rsidRPr="00BB7553">
        <w:rPr>
          <w:rFonts w:cstheme="minorHAnsi"/>
          <w:b/>
          <w:bCs/>
          <w:rPrChange w:id="63" w:author="White, Lindsay - NRCS, Washington, DC" w:date="2019-06-12T08:23:00Z">
            <w:rPr>
              <w:b/>
              <w:bCs/>
            </w:rPr>
          </w:rPrChange>
        </w:rPr>
        <w:t>A</w:t>
      </w:r>
      <w:r w:rsidRPr="00BB7553">
        <w:rPr>
          <w:rFonts w:cstheme="minorHAnsi"/>
          <w:rPrChange w:id="64" w:author="White, Lindsay - NRCS, Washington, DC" w:date="2019-06-12T08:23:00Z">
            <w:rPr/>
          </w:rPrChange>
        </w:rPr>
        <w:t xml:space="preserve"> = Total RCPP funds dispersed over </w:t>
      </w:r>
      <w:r w:rsidRPr="00BB7553">
        <w:rPr>
          <w:rFonts w:cstheme="minorHAnsi"/>
          <w:b/>
          <w:rPrChange w:id="65" w:author="White, Lindsay - NRCS, Washington, DC" w:date="2019-06-12T08:23:00Z">
            <w:rPr>
              <w:b/>
            </w:rPr>
          </w:rPrChange>
        </w:rPr>
        <w:t>C</w:t>
      </w:r>
      <w:r w:rsidRPr="00BB7553">
        <w:rPr>
          <w:rFonts w:cstheme="minorHAnsi"/>
          <w:rPrChange w:id="66" w:author="White, Lindsay - NRCS, Washington, DC" w:date="2019-06-12T08:23:00Z">
            <w:rPr/>
          </w:rPrChange>
        </w:rPr>
        <w:t xml:space="preserve"> </w:t>
      </w:r>
      <w:proofErr w:type="gramStart"/>
      <w:r w:rsidRPr="00BB7553">
        <w:rPr>
          <w:rFonts w:cstheme="minorHAnsi"/>
          <w:rPrChange w:id="67" w:author="White, Lindsay - NRCS, Washington, DC" w:date="2019-06-12T08:23:00Z">
            <w:rPr/>
          </w:rPrChange>
        </w:rPr>
        <w:t>period of time</w:t>
      </w:r>
      <w:proofErr w:type="gramEnd"/>
    </w:p>
    <w:p w:rsidR="00045C8A" w:rsidRPr="00BB7553" w:rsidRDefault="00045C8A" w:rsidP="0079567D">
      <w:pPr>
        <w:ind w:left="720" w:right="2160"/>
        <w:rPr>
          <w:rFonts w:cstheme="minorHAnsi"/>
          <w:rPrChange w:id="68" w:author="White, Lindsay - NRCS, Washington, DC" w:date="2019-06-12T08:23:00Z">
            <w:rPr/>
          </w:rPrChange>
        </w:rPr>
      </w:pPr>
      <w:r w:rsidRPr="00BB7553">
        <w:rPr>
          <w:rFonts w:cstheme="minorHAnsi"/>
          <w:b/>
          <w:bCs/>
          <w:rPrChange w:id="69" w:author="White, Lindsay - NRCS, Washington, DC" w:date="2019-06-12T08:23:00Z">
            <w:rPr>
              <w:b/>
              <w:bCs/>
            </w:rPr>
          </w:rPrChange>
        </w:rPr>
        <w:t>B</w:t>
      </w:r>
      <w:r w:rsidRPr="00BB7553">
        <w:rPr>
          <w:rFonts w:cstheme="minorHAnsi"/>
          <w:rPrChange w:id="70" w:author="White, Lindsay - NRCS, Washington, DC" w:date="2019-06-12T08:23:00Z">
            <w:rPr/>
          </w:rPrChange>
        </w:rPr>
        <w:t xml:space="preserve"> = Partner contributions</w:t>
      </w:r>
      <w:r w:rsidR="00C550C2" w:rsidRPr="00BB7553">
        <w:rPr>
          <w:rFonts w:cstheme="minorHAnsi"/>
          <w:rPrChange w:id="71" w:author="White, Lindsay - NRCS, Washington, DC" w:date="2019-06-12T08:23:00Z">
            <w:rPr/>
          </w:rPrChange>
        </w:rPr>
        <w:t xml:space="preserve"> (cash and in-kind)</w:t>
      </w:r>
    </w:p>
    <w:p w:rsidR="00045C8A" w:rsidRPr="00BB7553" w:rsidRDefault="00045C8A" w:rsidP="0079567D">
      <w:pPr>
        <w:ind w:left="720" w:right="2160"/>
        <w:rPr>
          <w:rFonts w:cstheme="minorHAnsi"/>
          <w:rPrChange w:id="72" w:author="White, Lindsay - NRCS, Washington, DC" w:date="2019-06-12T08:23:00Z">
            <w:rPr/>
          </w:rPrChange>
        </w:rPr>
      </w:pPr>
      <w:r w:rsidRPr="00BB7553">
        <w:rPr>
          <w:rFonts w:cstheme="minorHAnsi"/>
          <w:b/>
          <w:bCs/>
          <w:rPrChange w:id="73" w:author="White, Lindsay - NRCS, Washington, DC" w:date="2019-06-12T08:23:00Z">
            <w:rPr>
              <w:b/>
              <w:bCs/>
            </w:rPr>
          </w:rPrChange>
        </w:rPr>
        <w:t>C</w:t>
      </w:r>
      <w:r w:rsidRPr="00BB7553">
        <w:rPr>
          <w:rFonts w:cstheme="minorHAnsi"/>
          <w:rPrChange w:id="74" w:author="White, Lindsay - NRCS, Washington, DC" w:date="2019-06-12T08:23:00Z">
            <w:rPr/>
          </w:rPrChange>
        </w:rPr>
        <w:t xml:space="preserve"> = Defined number of years </w:t>
      </w:r>
    </w:p>
    <w:p w:rsidR="00045C8A" w:rsidRPr="00BB7553" w:rsidRDefault="00045C8A" w:rsidP="0079567D">
      <w:pPr>
        <w:ind w:left="720" w:right="2160"/>
        <w:rPr>
          <w:rFonts w:cstheme="minorHAnsi"/>
          <w:rPrChange w:id="75" w:author="White, Lindsay - NRCS, Washington, DC" w:date="2019-06-12T08:23:00Z">
            <w:rPr/>
          </w:rPrChange>
        </w:rPr>
      </w:pPr>
      <w:r w:rsidRPr="00BB7553">
        <w:rPr>
          <w:rFonts w:cstheme="minorHAnsi"/>
          <w:b/>
          <w:bCs/>
          <w:rPrChange w:id="76" w:author="White, Lindsay - NRCS, Washington, DC" w:date="2019-06-12T08:23:00Z">
            <w:rPr>
              <w:b/>
              <w:bCs/>
            </w:rPr>
          </w:rPrChange>
        </w:rPr>
        <w:t>D</w:t>
      </w:r>
      <w:r w:rsidRPr="00BB7553">
        <w:rPr>
          <w:rFonts w:cstheme="minorHAnsi"/>
          <w:rPrChange w:id="77" w:author="White, Lindsay - NRCS, Washington, DC" w:date="2019-06-12T08:23:00Z">
            <w:rPr/>
          </w:rPrChange>
        </w:rPr>
        <w:t xml:space="preserve"> = </w:t>
      </w:r>
      <w:r w:rsidR="000B0705" w:rsidRPr="00BB7553">
        <w:rPr>
          <w:rFonts w:cstheme="minorHAnsi"/>
          <w:rPrChange w:id="78" w:author="White, Lindsay - NRCS, Washington, DC" w:date="2019-06-12T08:23:00Z">
            <w:rPr/>
          </w:rPrChange>
        </w:rPr>
        <w:t>D</w:t>
      </w:r>
      <w:r w:rsidRPr="00BB7553">
        <w:rPr>
          <w:rFonts w:cstheme="minorHAnsi"/>
          <w:rPrChange w:id="79" w:author="White, Lindsay - NRCS, Washington, DC" w:date="2019-06-12T08:23:00Z">
            <w:rPr/>
          </w:rPrChange>
        </w:rPr>
        <w:t xml:space="preserve">efined </w:t>
      </w:r>
      <w:r w:rsidR="00983C39" w:rsidRPr="00BB7553">
        <w:rPr>
          <w:rFonts w:cstheme="minorHAnsi"/>
          <w:rPrChange w:id="80" w:author="White, Lindsay - NRCS, Washington, DC" w:date="2019-06-12T08:23:00Z">
            <w:rPr/>
          </w:rPrChange>
        </w:rPr>
        <w:t xml:space="preserve">geographic </w:t>
      </w:r>
      <w:r w:rsidRPr="00BB7553">
        <w:rPr>
          <w:rFonts w:cstheme="minorHAnsi"/>
          <w:rPrChange w:id="81" w:author="White, Lindsay - NRCS, Washington, DC" w:date="2019-06-12T08:23:00Z">
            <w:rPr/>
          </w:rPrChange>
        </w:rPr>
        <w:t>area in the RCPP agreement</w:t>
      </w:r>
    </w:p>
    <w:p w:rsidR="00045C8A" w:rsidRPr="00BB7553" w:rsidRDefault="00045C8A" w:rsidP="0079567D">
      <w:pPr>
        <w:ind w:left="720" w:right="2160"/>
        <w:rPr>
          <w:rFonts w:cstheme="minorHAnsi"/>
          <w:rPrChange w:id="82" w:author="White, Lindsay - NRCS, Washington, DC" w:date="2019-06-12T08:23:00Z">
            <w:rPr/>
          </w:rPrChange>
        </w:rPr>
      </w:pPr>
      <w:r w:rsidRPr="00BB7553">
        <w:rPr>
          <w:rFonts w:cstheme="minorHAnsi"/>
          <w:b/>
          <w:bCs/>
          <w:rPrChange w:id="83" w:author="White, Lindsay - NRCS, Washington, DC" w:date="2019-06-12T08:23:00Z">
            <w:rPr>
              <w:b/>
              <w:bCs/>
            </w:rPr>
          </w:rPrChange>
        </w:rPr>
        <w:t>E</w:t>
      </w:r>
      <w:r w:rsidRPr="00BB7553">
        <w:rPr>
          <w:rFonts w:cstheme="minorHAnsi"/>
          <w:rPrChange w:id="84" w:author="White, Lindsay - NRCS, Washington, DC" w:date="2019-06-12T08:23:00Z">
            <w:rPr/>
          </w:rPrChange>
        </w:rPr>
        <w:t xml:space="preserve"> = </w:t>
      </w:r>
      <w:r w:rsidR="000B0705" w:rsidRPr="00BB7553">
        <w:rPr>
          <w:rFonts w:cstheme="minorHAnsi"/>
          <w:rPrChange w:id="85" w:author="White, Lindsay - NRCS, Washington, DC" w:date="2019-06-12T08:23:00Z">
            <w:rPr/>
          </w:rPrChange>
        </w:rPr>
        <w:t>A</w:t>
      </w:r>
      <w:r w:rsidR="00983C39" w:rsidRPr="00BB7553">
        <w:rPr>
          <w:rFonts w:cstheme="minorHAnsi"/>
          <w:rPrChange w:id="86" w:author="White, Lindsay - NRCS, Washington, DC" w:date="2019-06-12T08:23:00Z">
            <w:rPr/>
          </w:rPrChange>
        </w:rPr>
        <w:t>cres of</w:t>
      </w:r>
      <w:r w:rsidRPr="00BB7553">
        <w:rPr>
          <w:rFonts w:cstheme="minorHAnsi"/>
          <w:rPrChange w:id="87" w:author="White, Lindsay - NRCS, Washington, DC" w:date="2019-06-12T08:23:00Z">
            <w:rPr/>
          </w:rPrChange>
        </w:rPr>
        <w:t xml:space="preserve"> wildlife habitat improvement practices for </w:t>
      </w:r>
      <w:r w:rsidR="00983C39" w:rsidRPr="00BB7553">
        <w:rPr>
          <w:rFonts w:cstheme="minorHAnsi"/>
          <w:rPrChange w:id="88" w:author="White, Lindsay - NRCS, Washington, DC" w:date="2019-06-12T08:23:00Z">
            <w:rPr/>
          </w:rPrChange>
        </w:rPr>
        <w:t>the RCPP project</w:t>
      </w:r>
    </w:p>
    <w:p w:rsidR="00D33E8B" w:rsidRDefault="00D33E8B" w:rsidP="0079567D">
      <w:pPr>
        <w:ind w:left="720" w:right="2160"/>
        <w:rPr>
          <w:ins w:id="89" w:author="Morton, Laura - FPAC-BC, Scarborough, ME" w:date="2019-06-17T09:49:00Z"/>
          <w:rFonts w:cstheme="minorHAnsi"/>
          <w:b/>
          <w:bCs/>
        </w:rPr>
      </w:pPr>
    </w:p>
    <w:p w:rsidR="00045C8A" w:rsidRPr="00D85CD1" w:rsidRDefault="00045C8A" w:rsidP="0079567D">
      <w:pPr>
        <w:ind w:left="720" w:right="2160"/>
        <w:rPr>
          <w:rFonts w:cstheme="minorHAnsi"/>
        </w:rPr>
      </w:pPr>
      <w:r w:rsidRPr="00D33E8B">
        <w:rPr>
          <w:rFonts w:cstheme="minorHAnsi"/>
          <w:b/>
          <w:bCs/>
        </w:rPr>
        <w:t>F</w:t>
      </w:r>
      <w:r w:rsidRPr="00D33E8B">
        <w:rPr>
          <w:rFonts w:cstheme="minorHAnsi"/>
        </w:rPr>
        <w:t xml:space="preserve"> = F and G are to be </w:t>
      </w:r>
      <w:r w:rsidR="00983C39" w:rsidRPr="00D33E8B">
        <w:rPr>
          <w:rFonts w:cstheme="minorHAnsi"/>
        </w:rPr>
        <w:t xml:space="preserve">modeled or estimated figures based on </w:t>
      </w:r>
      <w:r w:rsidR="000B0705" w:rsidRPr="00D33E8B">
        <w:rPr>
          <w:rFonts w:cstheme="minorHAnsi"/>
        </w:rPr>
        <w:t xml:space="preserve">the </w:t>
      </w:r>
      <w:r w:rsidR="00983C39" w:rsidRPr="00D33E8B">
        <w:rPr>
          <w:rFonts w:cstheme="minorHAnsi"/>
        </w:rPr>
        <w:t xml:space="preserve">best professional judgement </w:t>
      </w:r>
      <w:r w:rsidR="000B0705" w:rsidRPr="00D85CD1">
        <w:rPr>
          <w:rFonts w:cstheme="minorHAnsi"/>
        </w:rPr>
        <w:t>of</w:t>
      </w:r>
      <w:r w:rsidR="00983C39" w:rsidRPr="00D85CD1">
        <w:rPr>
          <w:rFonts w:cstheme="minorHAnsi"/>
        </w:rPr>
        <w:t xml:space="preserve"> a </w:t>
      </w:r>
      <w:r w:rsidRPr="00D85CD1">
        <w:rPr>
          <w:rFonts w:cstheme="minorHAnsi"/>
        </w:rPr>
        <w:t xml:space="preserve">scientific expert </w:t>
      </w:r>
    </w:p>
    <w:p w:rsidR="00045C8A" w:rsidRDefault="00045C8A" w:rsidP="0079567D">
      <w:pPr>
        <w:ind w:left="720" w:right="2160"/>
        <w:rPr>
          <w:ins w:id="90" w:author="Morton, Laura - FPAC-BC, Scarborough, ME" w:date="2019-06-17T09:49:00Z"/>
          <w:rFonts w:cstheme="minorHAnsi"/>
        </w:rPr>
      </w:pPr>
      <w:r w:rsidRPr="00BB7553">
        <w:rPr>
          <w:rFonts w:cstheme="minorHAnsi"/>
          <w:b/>
          <w:bCs/>
          <w:rPrChange w:id="91" w:author="White, Lindsay - NRCS, Washington, DC" w:date="2019-06-12T08:23:00Z">
            <w:rPr>
              <w:b/>
              <w:bCs/>
            </w:rPr>
          </w:rPrChange>
        </w:rPr>
        <w:t>G</w:t>
      </w:r>
      <w:r w:rsidRPr="00BB7553">
        <w:rPr>
          <w:rFonts w:cstheme="minorHAnsi"/>
          <w:rPrChange w:id="92" w:author="White, Lindsay - NRCS, Washington, DC" w:date="2019-06-12T08:23:00Z">
            <w:rPr/>
          </w:rPrChange>
        </w:rPr>
        <w:t xml:space="preserve"> = Connected to reference in F </w:t>
      </w:r>
      <w:r w:rsidR="000B0705" w:rsidRPr="00BB7553">
        <w:rPr>
          <w:rFonts w:cstheme="minorHAnsi"/>
          <w:rPrChange w:id="93" w:author="White, Lindsay - NRCS, Washington, DC" w:date="2019-06-12T08:23:00Z">
            <w:rPr/>
          </w:rPrChange>
        </w:rPr>
        <w:t>(</w:t>
      </w:r>
      <w:r w:rsidRPr="00BB7553">
        <w:rPr>
          <w:rFonts w:cstheme="minorHAnsi"/>
          <w:rPrChange w:id="94" w:author="White, Lindsay - NRCS, Washington, DC" w:date="2019-06-12T08:23:00Z">
            <w:rPr/>
          </w:rPrChange>
        </w:rPr>
        <w:t xml:space="preserve">define assumptions </w:t>
      </w:r>
      <w:r w:rsidR="000B0705" w:rsidRPr="00BB7553">
        <w:rPr>
          <w:rFonts w:cstheme="minorHAnsi"/>
          <w:rPrChange w:id="95" w:author="White, Lindsay - NRCS, Washington, DC" w:date="2019-06-12T08:23:00Z">
            <w:rPr/>
          </w:rPrChange>
        </w:rPr>
        <w:t>such as</w:t>
      </w:r>
      <w:r w:rsidRPr="00BB7553">
        <w:rPr>
          <w:rFonts w:cstheme="minorHAnsi"/>
          <w:rPrChange w:id="96" w:author="White, Lindsay - NRCS, Washington, DC" w:date="2019-06-12T08:23:00Z">
            <w:rPr/>
          </w:rPrChange>
        </w:rPr>
        <w:t xml:space="preserve"> regeneration time, lifespan, population dynamics, etc.</w:t>
      </w:r>
      <w:r w:rsidR="000B0705" w:rsidRPr="00BB7553">
        <w:rPr>
          <w:rFonts w:cstheme="minorHAnsi"/>
          <w:rPrChange w:id="97" w:author="White, Lindsay - NRCS, Washington, DC" w:date="2019-06-12T08:23:00Z">
            <w:rPr/>
          </w:rPrChange>
        </w:rPr>
        <w:t>)</w:t>
      </w:r>
      <w:r w:rsidRPr="00BB7553">
        <w:rPr>
          <w:rFonts w:cstheme="minorHAnsi"/>
          <w:rPrChange w:id="98" w:author="White, Lindsay - NRCS, Washington, DC" w:date="2019-06-12T08:23:00Z">
            <w:rPr/>
          </w:rPrChange>
        </w:rPr>
        <w:t xml:space="preserve"> </w:t>
      </w:r>
    </w:p>
    <w:p w:rsidR="00D85CD1" w:rsidRPr="00D85CD1" w:rsidRDefault="00D85CD1" w:rsidP="0079567D">
      <w:pPr>
        <w:ind w:left="720" w:right="2160"/>
        <w:rPr>
          <w:rFonts w:cstheme="minorHAnsi"/>
        </w:rPr>
      </w:pPr>
      <w:ins w:id="99" w:author="Morton, Laura - FPAC-BC, Scarborough, ME" w:date="2019-06-17T09:49:00Z">
        <w:r>
          <w:rPr>
            <w:rFonts w:cstheme="minorHAnsi"/>
            <w:b/>
            <w:bCs/>
          </w:rPr>
          <w:t xml:space="preserve">H </w:t>
        </w:r>
        <w:r w:rsidRPr="00D85CD1">
          <w:rPr>
            <w:rFonts w:cstheme="minorHAnsi"/>
            <w:bCs/>
          </w:rPr>
          <w:t>= benchmark conditions</w:t>
        </w:r>
      </w:ins>
      <w:ins w:id="100" w:author="Morton, Laura - FPAC-BC, Scarborough, ME" w:date="2019-06-17T09:50:00Z">
        <w:r>
          <w:rPr>
            <w:rFonts w:cstheme="minorHAnsi"/>
            <w:bCs/>
          </w:rPr>
          <w:t xml:space="preserve"> developed for the outcome from the partnership agreement</w:t>
        </w:r>
      </w:ins>
      <w:ins w:id="101" w:author="Morton, Laura - FPAC-BC, Scarborough, ME" w:date="2019-06-17T09:51:00Z">
        <w:r>
          <w:rPr>
            <w:rFonts w:cstheme="minorHAnsi"/>
            <w:bCs/>
          </w:rPr>
          <w:t xml:space="preserve">. Each outcome should have a </w:t>
        </w:r>
      </w:ins>
      <w:ins w:id="102" w:author="Morton, Laura - FPAC-BC, Scarborough, ME" w:date="2019-06-17T09:52:00Z">
        <w:r>
          <w:rPr>
            <w:rFonts w:cstheme="minorHAnsi"/>
            <w:bCs/>
          </w:rPr>
          <w:t>benchmark against which to measure E and F.</w:t>
        </w:r>
      </w:ins>
      <w:bookmarkStart w:id="103" w:name="_GoBack"/>
      <w:bookmarkEnd w:id="103"/>
    </w:p>
    <w:p w:rsidR="005818C3" w:rsidDel="005818C3" w:rsidRDefault="005818C3" w:rsidP="005818C3">
      <w:pPr>
        <w:rPr>
          <w:ins w:id="104" w:author="Cohen, Kari - NRCS, Washington, DC" w:date="2019-06-13T13:01:00Z"/>
          <w:del w:id="105" w:author="Kari Cohen" w:date="2019-06-14T15:08:00Z"/>
          <w:rFonts w:cstheme="minorHAnsi"/>
          <w:b/>
        </w:rPr>
      </w:pPr>
    </w:p>
    <w:p w:rsidR="00E94EFD" w:rsidDel="005818C3" w:rsidRDefault="00E94EFD" w:rsidP="00F00553">
      <w:pPr>
        <w:rPr>
          <w:ins w:id="106" w:author="Cohen, Kari - NRCS, Washington, DC" w:date="2019-06-13T13:01:00Z"/>
          <w:del w:id="107" w:author="Kari Cohen" w:date="2019-06-14T15:09:00Z"/>
          <w:rFonts w:cstheme="minorHAnsi"/>
          <w:b/>
        </w:rPr>
      </w:pPr>
    </w:p>
    <w:p w:rsidR="00E94EFD" w:rsidRPr="00F762AF" w:rsidRDefault="00E94EFD" w:rsidP="00F00553">
      <w:pPr>
        <w:rPr>
          <w:rFonts w:cstheme="minorHAnsi"/>
          <w:b/>
        </w:rPr>
      </w:pPr>
    </w:p>
    <w:p w:rsidR="00F00553" w:rsidRDefault="00F00553" w:rsidP="00F00553">
      <w:pPr>
        <w:rPr>
          <w:ins w:id="108" w:author="White, Lindsay - NRCS, Washington, DC" w:date="2019-06-12T15:55:00Z"/>
          <w:rFonts w:cstheme="minorHAnsi"/>
          <w:b/>
        </w:rPr>
      </w:pPr>
      <w:r w:rsidRPr="00F762AF">
        <w:rPr>
          <w:rFonts w:cstheme="minorHAnsi"/>
          <w:b/>
        </w:rPr>
        <w:t xml:space="preserve">Economic Outcomes </w:t>
      </w:r>
      <w:r w:rsidR="00F1042F" w:rsidRPr="00F762AF">
        <w:rPr>
          <w:rFonts w:cstheme="minorHAnsi"/>
          <w:b/>
        </w:rPr>
        <w:t>(</w:t>
      </w:r>
      <w:r w:rsidR="00983C39" w:rsidRPr="00F762AF">
        <w:rPr>
          <w:rFonts w:cstheme="minorHAnsi"/>
          <w:b/>
        </w:rPr>
        <w:t>Optional</w:t>
      </w:r>
      <w:r w:rsidR="00F1042F" w:rsidRPr="00F762AF">
        <w:rPr>
          <w:rFonts w:cstheme="minorHAnsi"/>
          <w:b/>
        </w:rPr>
        <w:t>)</w:t>
      </w:r>
    </w:p>
    <w:p w:rsidR="00341233" w:rsidRDefault="00035C59" w:rsidP="0055411F">
      <w:pPr>
        <w:spacing w:after="0" w:line="240" w:lineRule="auto"/>
        <w:rPr>
          <w:ins w:id="109" w:author="White, Lindsay - NRCS, Washington, DC" w:date="2019-06-12T16:42:00Z"/>
        </w:rPr>
      </w:pPr>
      <w:ins w:id="110" w:author="White, Lindsay - NRCS, Washington, DC" w:date="2019-06-12T15:55:00Z">
        <w:r w:rsidRPr="00341233">
          <w:rPr>
            <w:b/>
            <w:bCs/>
            <w:u w:val="single"/>
          </w:rPr>
          <w:t>Why</w:t>
        </w:r>
        <w:r w:rsidRPr="00341233">
          <w:rPr>
            <w:b/>
          </w:rPr>
          <w:t xml:space="preserve"> </w:t>
        </w:r>
        <w:r w:rsidR="0055411F" w:rsidRPr="00341233">
          <w:rPr>
            <w:b/>
          </w:rPr>
          <w:t>should partners</w:t>
        </w:r>
        <w:r w:rsidRPr="00341233">
          <w:rPr>
            <w:b/>
          </w:rPr>
          <w:t xml:space="preserve"> evaluate economic outcomes?</w:t>
        </w:r>
        <w:r>
          <w:t xml:space="preserve"> </w:t>
        </w:r>
      </w:ins>
    </w:p>
    <w:p w:rsidR="0055411F" w:rsidRPr="00BB7553" w:rsidDel="0055411F" w:rsidRDefault="0055411F" w:rsidP="0055411F">
      <w:pPr>
        <w:spacing w:after="0" w:line="240" w:lineRule="auto"/>
        <w:rPr>
          <w:del w:id="111" w:author="White, Lindsay - NRCS, Washington, DC" w:date="2019-06-12T15:56:00Z"/>
          <w:moveTo w:id="112" w:author="White, Lindsay - NRCS, Washington, DC" w:date="2019-06-12T15:56:00Z"/>
          <w:rFonts w:eastAsia="Calibri" w:cstheme="minorHAnsi"/>
        </w:rPr>
      </w:pPr>
      <w:moveToRangeStart w:id="113" w:author="White, Lindsay - NRCS, Washington, DC" w:date="2019-06-12T15:56:00Z" w:name="move11247378"/>
      <w:moveTo w:id="114" w:author="White, Lindsay - NRCS, Washington, DC" w:date="2019-06-12T15:56:00Z">
        <w:r w:rsidRPr="00BB7553">
          <w:rPr>
            <w:rFonts w:eastAsia="Calibri" w:cstheme="minorHAnsi"/>
          </w:rPr>
          <w:t xml:space="preserve">Understanding the economic and financial impact to producers of implementing conservation actions is </w:t>
        </w:r>
        <w:del w:id="115" w:author="Cohen, Kari - NRCS, Washington, DC" w:date="2019-06-13T13:02:00Z">
          <w:r w:rsidRPr="00BB7553" w:rsidDel="00706A25">
            <w:rPr>
              <w:rFonts w:eastAsia="Calibri" w:cstheme="minorHAnsi"/>
            </w:rPr>
            <w:delText>increasingly critical</w:delText>
          </w:r>
        </w:del>
      </w:moveTo>
      <w:ins w:id="116" w:author="Cohen, Kari - NRCS, Washington, DC" w:date="2019-06-13T13:02:00Z">
        <w:r w:rsidR="00706A25">
          <w:rPr>
            <w:rFonts w:eastAsia="Calibri" w:cstheme="minorHAnsi"/>
          </w:rPr>
          <w:t xml:space="preserve">critical to </w:t>
        </w:r>
      </w:ins>
      <w:ins w:id="117" w:author="Cohen, Kari - NRCS, Washington, DC" w:date="2019-06-13T13:03:00Z">
        <w:del w:id="118" w:author="Kari Cohen" w:date="2019-06-13T14:42:00Z">
          <w:r w:rsidR="00706A25" w:rsidDel="008A0B10">
            <w:rPr>
              <w:rFonts w:eastAsia="Calibri" w:cstheme="minorHAnsi"/>
            </w:rPr>
            <w:delText>helping producers</w:delText>
          </w:r>
        </w:del>
      </w:ins>
      <w:ins w:id="119" w:author="Kari Cohen" w:date="2019-06-13T14:42:00Z">
        <w:r w:rsidR="008A0B10">
          <w:rPr>
            <w:rFonts w:eastAsia="Calibri" w:cstheme="minorHAnsi"/>
          </w:rPr>
          <w:t>driving lasting adoption</w:t>
        </w:r>
      </w:ins>
      <w:ins w:id="120" w:author="Kari Cohen" w:date="2019-06-14T10:35:00Z">
        <w:r w:rsidR="00F762AF">
          <w:rPr>
            <w:rFonts w:eastAsia="Calibri" w:cstheme="minorHAnsi"/>
          </w:rPr>
          <w:t xml:space="preserve"> of conservation practices and systems</w:t>
        </w:r>
      </w:ins>
      <w:moveTo w:id="121" w:author="White, Lindsay - NRCS, Washington, DC" w:date="2019-06-12T15:56:00Z">
        <w:r w:rsidRPr="00BB7553">
          <w:rPr>
            <w:rFonts w:eastAsia="Calibri" w:cstheme="minorHAnsi"/>
          </w:rPr>
          <w:t xml:space="preserve">. Conservation actions that </w:t>
        </w:r>
        <w:del w:id="122" w:author="Kari Cohen" w:date="2019-06-14T10:36:00Z">
          <w:r w:rsidRPr="00BB7553" w:rsidDel="006C31FD">
            <w:rPr>
              <w:rFonts w:eastAsia="Calibri" w:cstheme="minorHAnsi"/>
            </w:rPr>
            <w:delText xml:space="preserve">are unlikely to </w:delText>
          </w:r>
        </w:del>
        <w:del w:id="123" w:author="Kari Cohen" w:date="2019-06-14T10:35:00Z">
          <w:r w:rsidRPr="00BB7553" w:rsidDel="006C31FD">
            <w:rPr>
              <w:rFonts w:eastAsia="Calibri" w:cstheme="minorHAnsi"/>
            </w:rPr>
            <w:delText xml:space="preserve">have a </w:delText>
          </w:r>
        </w:del>
        <w:del w:id="124" w:author="Kari Cohen" w:date="2019-06-14T10:36:00Z">
          <w:r w:rsidRPr="00BB7553" w:rsidDel="006C31FD">
            <w:rPr>
              <w:rFonts w:eastAsia="Calibri" w:cstheme="minorHAnsi"/>
            </w:rPr>
            <w:delText>positive</w:delText>
          </w:r>
        </w:del>
      </w:moveTo>
      <w:ins w:id="125" w:author="Kari Cohen" w:date="2019-06-14T10:36:00Z">
        <w:r w:rsidR="006C31FD">
          <w:rPr>
            <w:rFonts w:eastAsia="Calibri" w:cstheme="minorHAnsi"/>
          </w:rPr>
          <w:t>negatively</w:t>
        </w:r>
      </w:ins>
      <w:moveTo w:id="126" w:author="White, Lindsay - NRCS, Washington, DC" w:date="2019-06-12T15:56:00Z">
        <w:r w:rsidRPr="00BB7553">
          <w:rPr>
            <w:rFonts w:eastAsia="Calibri" w:cstheme="minorHAnsi"/>
          </w:rPr>
          <w:t xml:space="preserve"> impact </w:t>
        </w:r>
        <w:del w:id="127" w:author="Kari Cohen" w:date="2019-06-14T10:36:00Z">
          <w:r w:rsidRPr="00BB7553" w:rsidDel="006C31FD">
            <w:rPr>
              <w:rFonts w:eastAsia="Calibri" w:cstheme="minorHAnsi"/>
            </w:rPr>
            <w:delText xml:space="preserve">on </w:delText>
          </w:r>
        </w:del>
        <w:r w:rsidRPr="00BB7553">
          <w:rPr>
            <w:rFonts w:eastAsia="Calibri" w:cstheme="minorHAnsi"/>
          </w:rPr>
          <w:t xml:space="preserve">a producer’s net profit </w:t>
        </w:r>
        <w:proofErr w:type="gramStart"/>
        <w:r w:rsidRPr="00BB7553">
          <w:rPr>
            <w:rFonts w:eastAsia="Calibri" w:cstheme="minorHAnsi"/>
          </w:rPr>
          <w:t>are</w:t>
        </w:r>
        <w:proofErr w:type="gramEnd"/>
        <w:r w:rsidRPr="00BB7553">
          <w:rPr>
            <w:rFonts w:eastAsia="Calibri" w:cstheme="minorHAnsi"/>
          </w:rPr>
          <w:t xml:space="preserve"> less likely to be implemented</w:t>
        </w:r>
      </w:moveTo>
      <w:ins w:id="128" w:author="Kari Cohen" w:date="2019-06-14T10:36:00Z">
        <w:r w:rsidR="006C31FD">
          <w:rPr>
            <w:rFonts w:eastAsia="Calibri" w:cstheme="minorHAnsi"/>
          </w:rPr>
          <w:t xml:space="preserve"> and sustained</w:t>
        </w:r>
      </w:ins>
      <w:moveTo w:id="129" w:author="White, Lindsay - NRCS, Washington, DC" w:date="2019-06-12T15:56:00Z">
        <w:r w:rsidRPr="00BB7553">
          <w:rPr>
            <w:rFonts w:eastAsia="Calibri" w:cstheme="minorHAnsi"/>
          </w:rPr>
          <w:t xml:space="preserve">. While the reporting of economic outcomes is optional for RCPP projects, inclusion of economic and financial </w:t>
        </w:r>
        <w:del w:id="130" w:author="Kari Cohen" w:date="2019-06-14T10:36:00Z">
          <w:r w:rsidRPr="00BB7553" w:rsidDel="006C31FD">
            <w:rPr>
              <w:rFonts w:eastAsia="Calibri" w:cstheme="minorHAnsi"/>
            </w:rPr>
            <w:delText>information</w:delText>
          </w:r>
        </w:del>
      </w:moveTo>
      <w:ins w:id="131" w:author="Kari Cohen" w:date="2019-06-14T10:36:00Z">
        <w:r w:rsidR="006C31FD">
          <w:rPr>
            <w:rFonts w:eastAsia="Calibri" w:cstheme="minorHAnsi"/>
          </w:rPr>
          <w:t>analy</w:t>
        </w:r>
      </w:ins>
      <w:ins w:id="132" w:author="Kari Cohen" w:date="2019-06-14T10:37:00Z">
        <w:r w:rsidR="006C31FD">
          <w:rPr>
            <w:rFonts w:eastAsia="Calibri" w:cstheme="minorHAnsi"/>
          </w:rPr>
          <w:t>ses</w:t>
        </w:r>
      </w:ins>
      <w:moveTo w:id="133" w:author="White, Lindsay - NRCS, Washington, DC" w:date="2019-06-12T15:56:00Z">
        <w:r w:rsidRPr="00BB7553">
          <w:rPr>
            <w:rFonts w:eastAsia="Calibri" w:cstheme="minorHAnsi"/>
          </w:rPr>
          <w:t xml:space="preserve"> is given priority consideration in the RCPP evaluation criteria. </w:t>
        </w:r>
      </w:moveTo>
    </w:p>
    <w:moveToRangeEnd w:id="113"/>
    <w:p w:rsidR="00035C59" w:rsidRDefault="00035C59" w:rsidP="00341233">
      <w:pPr>
        <w:spacing w:after="0" w:line="240" w:lineRule="auto"/>
        <w:rPr>
          <w:ins w:id="134" w:author="White, Lindsay - NRCS, Washington, DC" w:date="2019-06-12T15:55:00Z"/>
        </w:rPr>
      </w:pPr>
    </w:p>
    <w:p w:rsidR="00E94EFD" w:rsidRDefault="00E94EFD" w:rsidP="00341233">
      <w:pPr>
        <w:spacing w:after="0"/>
        <w:rPr>
          <w:ins w:id="135" w:author="Cohen, Kari - NRCS, Washington, DC" w:date="2019-06-13T13:01:00Z"/>
          <w:b/>
          <w:bCs/>
          <w:u w:val="single"/>
        </w:rPr>
      </w:pPr>
    </w:p>
    <w:p w:rsidR="00035C59" w:rsidRDefault="00035C59" w:rsidP="00341233">
      <w:pPr>
        <w:spacing w:after="0"/>
        <w:rPr>
          <w:ins w:id="136" w:author="White, Lindsay - NRCS, Washington, DC" w:date="2019-06-12T16:31:00Z"/>
          <w:b/>
        </w:rPr>
      </w:pPr>
      <w:ins w:id="137" w:author="White, Lindsay - NRCS, Washington, DC" w:date="2019-06-12T15:55:00Z">
        <w:r w:rsidRPr="00341233">
          <w:rPr>
            <w:b/>
            <w:bCs/>
            <w:u w:val="single"/>
          </w:rPr>
          <w:t>What</w:t>
        </w:r>
        <w:r w:rsidRPr="00341233">
          <w:rPr>
            <w:b/>
          </w:rPr>
          <w:t xml:space="preserve"> are economic indicators that we can evaluate to measure outcomes?  </w:t>
        </w:r>
      </w:ins>
    </w:p>
    <w:p w:rsidR="006C31FD" w:rsidRDefault="00341233" w:rsidP="00341233">
      <w:pPr>
        <w:spacing w:after="0"/>
        <w:rPr>
          <w:ins w:id="138" w:author="Kari Cohen" w:date="2019-06-14T10:37:00Z"/>
        </w:rPr>
      </w:pPr>
      <w:ins w:id="139" w:author="White, Lindsay - NRCS, Washington, DC" w:date="2019-06-12T16:46:00Z">
        <w:r>
          <w:t>Economic indicators provide</w:t>
        </w:r>
        <w:r w:rsidRPr="00341233">
          <w:t xml:space="preserve"> a quantifiable measure of the </w:t>
        </w:r>
      </w:ins>
      <w:ins w:id="140" w:author="White, Lindsay - NRCS, Washington, DC" w:date="2019-06-12T16:47:00Z">
        <w:r>
          <w:t xml:space="preserve">financial impacts of implementation of </w:t>
        </w:r>
      </w:ins>
      <w:ins w:id="141" w:author="White, Lindsay - NRCS, Washington, DC" w:date="2019-06-12T16:46:00Z">
        <w:r w:rsidRPr="00341233">
          <w:t>conservation practice</w:t>
        </w:r>
      </w:ins>
      <w:ins w:id="142" w:author="White, Lindsay - NRCS, Washington, DC" w:date="2019-06-12T16:47:00Z">
        <w:r>
          <w:t xml:space="preserve">s on a farm, ranch of forestland. </w:t>
        </w:r>
      </w:ins>
      <w:ins w:id="143" w:author="White, Lindsay - NRCS, Washington, DC" w:date="2019-06-12T16:31:00Z">
        <w:r w:rsidR="006C00BE" w:rsidRPr="00341233">
          <w:t xml:space="preserve">Economic </w:t>
        </w:r>
        <w:del w:id="144" w:author="Kari Cohen" w:date="2019-06-14T10:37:00Z">
          <w:r w:rsidR="006C00BE" w:rsidRPr="00341233" w:rsidDel="006C31FD">
            <w:delText>indicators</w:delText>
          </w:r>
        </w:del>
      </w:ins>
      <w:ins w:id="145" w:author="Kari Cohen" w:date="2019-06-14T10:37:00Z">
        <w:r w:rsidR="006C31FD">
          <w:t>indicators that may be used to report outcomes include (but are not limited to):</w:t>
        </w:r>
      </w:ins>
    </w:p>
    <w:p w:rsidR="006C31FD" w:rsidRPr="00003FF1" w:rsidRDefault="006C31FD" w:rsidP="006C31FD">
      <w:pPr>
        <w:pStyle w:val="ListParagraph"/>
        <w:numPr>
          <w:ilvl w:val="1"/>
          <w:numId w:val="12"/>
        </w:numPr>
        <w:spacing w:after="0"/>
        <w:rPr>
          <w:ins w:id="146" w:author="Kari Cohen" w:date="2019-06-14T10:37:00Z"/>
          <w:rFonts w:cstheme="minorHAnsi"/>
        </w:rPr>
      </w:pPr>
      <w:ins w:id="147" w:author="Kari Cohen" w:date="2019-06-14T10:37:00Z">
        <w:r w:rsidRPr="00341233">
          <w:rPr>
            <w:rFonts w:cstheme="minorHAnsi"/>
          </w:rPr>
          <w:t xml:space="preserve">Conservation cost effectiveness—the cost to the producer of practice implementation vs. conservation benefits. </w:t>
        </w:r>
      </w:ins>
    </w:p>
    <w:p w:rsidR="006C31FD" w:rsidRPr="00F762AF" w:rsidRDefault="006C31FD" w:rsidP="006C31FD">
      <w:pPr>
        <w:pStyle w:val="ListParagraph"/>
        <w:numPr>
          <w:ilvl w:val="1"/>
          <w:numId w:val="12"/>
        </w:numPr>
        <w:spacing w:after="0"/>
        <w:rPr>
          <w:ins w:id="148" w:author="Kari Cohen" w:date="2019-06-14T10:37:00Z"/>
          <w:rFonts w:cstheme="minorHAnsi"/>
        </w:rPr>
      </w:pPr>
      <w:ins w:id="149" w:author="Kari Cohen" w:date="2019-06-14T10:37:00Z">
        <w:r w:rsidRPr="00F762AF">
          <w:rPr>
            <w:rFonts w:cstheme="minorHAnsi"/>
          </w:rPr>
          <w:t xml:space="preserve">Economic/financial benefits—the impact of conservation implementation on net profit, the value of farmland/farm assets, etc. </w:t>
        </w:r>
      </w:ins>
    </w:p>
    <w:p w:rsidR="006C31FD" w:rsidRPr="001E18C1" w:rsidRDefault="006C31FD" w:rsidP="006C31FD">
      <w:pPr>
        <w:pStyle w:val="ListParagraph"/>
        <w:numPr>
          <w:ilvl w:val="1"/>
          <w:numId w:val="12"/>
        </w:numPr>
        <w:spacing w:after="0"/>
        <w:rPr>
          <w:ins w:id="150" w:author="Kari Cohen" w:date="2019-06-14T10:37:00Z"/>
          <w:rFonts w:cstheme="minorHAnsi"/>
        </w:rPr>
      </w:pPr>
      <w:ins w:id="151" w:author="Kari Cohen" w:date="2019-06-14T10:37:00Z">
        <w:r w:rsidRPr="001E18C1">
          <w:rPr>
            <w:rFonts w:cstheme="minorHAnsi"/>
          </w:rPr>
          <w:t>Valuation of ecosystem benefits—benefits to downstream beneficiaries, local economies, etc.</w:t>
        </w:r>
      </w:ins>
    </w:p>
    <w:p w:rsidR="006C00BE" w:rsidDel="006C31FD" w:rsidRDefault="006C00BE" w:rsidP="00341233">
      <w:pPr>
        <w:spacing w:after="0"/>
        <w:rPr>
          <w:ins w:id="152" w:author="White, Lindsay - NRCS, Washington, DC" w:date="2019-06-12T16:42:00Z"/>
          <w:del w:id="153" w:author="Kari Cohen" w:date="2019-06-14T10:37:00Z"/>
        </w:rPr>
      </w:pPr>
      <w:ins w:id="154" w:author="White, Lindsay - NRCS, Washington, DC" w:date="2019-06-12T16:31:00Z">
        <w:del w:id="155" w:author="Kari Cohen" w:date="2019-06-14T10:37:00Z">
          <w:r w:rsidRPr="00341233" w:rsidDel="006C31FD">
            <w:delText xml:space="preserve"> </w:delText>
          </w:r>
          <w:r w:rsidR="00F338E4" w:rsidRPr="00341233" w:rsidDel="006C31FD">
            <w:delText xml:space="preserve">that </w:delText>
          </w:r>
        </w:del>
      </w:ins>
      <w:ins w:id="156" w:author="White, Lindsay - NRCS, Washington, DC" w:date="2019-06-12T16:32:00Z">
        <w:del w:id="157" w:author="Kari Cohen" w:date="2019-06-14T10:37:00Z">
          <w:r w:rsidR="00F338E4" w:rsidRPr="00341233" w:rsidDel="006C31FD">
            <w:delText xml:space="preserve">may be used to measure </w:delText>
          </w:r>
        </w:del>
      </w:ins>
      <w:ins w:id="158" w:author="White, Lindsay - NRCS, Washington, DC" w:date="2019-06-12T16:33:00Z">
        <w:del w:id="159" w:author="Kari Cohen" w:date="2019-06-14T10:37:00Z">
          <w:r w:rsidR="00F338E4" w:rsidRPr="00341233" w:rsidDel="006C31FD">
            <w:delText xml:space="preserve">project outcomes include (but are not limited to) </w:delText>
          </w:r>
        </w:del>
      </w:ins>
      <w:ins w:id="160" w:author="White, Lindsay - NRCS, Washington, DC" w:date="2019-06-12T16:40:00Z">
        <w:del w:id="161" w:author="Kari Cohen" w:date="2019-06-14T10:37:00Z">
          <w:r w:rsidR="00F338E4" w:rsidDel="006C31FD">
            <w:delText xml:space="preserve">incurred costs, </w:delText>
          </w:r>
        </w:del>
      </w:ins>
      <w:ins w:id="162" w:author="White, Lindsay - NRCS, Washington, DC" w:date="2019-06-12T16:33:00Z">
        <w:del w:id="163" w:author="Kari Cohen" w:date="2019-06-14T10:37:00Z">
          <w:r w:rsidR="00F338E4" w:rsidRPr="00341233" w:rsidDel="006C31FD">
            <w:delText>foregone income</w:delText>
          </w:r>
        </w:del>
      </w:ins>
      <w:ins w:id="164" w:author="White, Lindsay - NRCS, Washington, DC" w:date="2019-06-12T16:47:00Z">
        <w:del w:id="165" w:author="Kari Cohen" w:date="2019-06-14T10:37:00Z">
          <w:r w:rsidR="00341233" w:rsidDel="006C31FD">
            <w:delText xml:space="preserve"> and </w:delText>
          </w:r>
        </w:del>
      </w:ins>
      <w:ins w:id="166" w:author="White, Lindsay - NRCS, Washington, DC" w:date="2019-06-12T16:33:00Z">
        <w:del w:id="167" w:author="Kari Cohen" w:date="2019-06-14T10:37:00Z">
          <w:r w:rsidR="00F338E4" w:rsidRPr="00341233" w:rsidDel="006C31FD">
            <w:delText>changes in yield</w:delText>
          </w:r>
        </w:del>
      </w:ins>
      <w:ins w:id="168" w:author="White, Lindsay - NRCS, Washington, DC" w:date="2019-06-12T16:47:00Z">
        <w:del w:id="169" w:author="Kari Cohen" w:date="2019-06-14T10:37:00Z">
          <w:r w:rsidR="00341233" w:rsidDel="006C31FD">
            <w:delText>.</w:delText>
          </w:r>
        </w:del>
      </w:ins>
      <w:ins w:id="170" w:author="White, Lindsay - NRCS, Washington, DC" w:date="2019-06-12T16:33:00Z">
        <w:del w:id="171" w:author="Kari Cohen" w:date="2019-06-14T10:37:00Z">
          <w:r w:rsidR="00F338E4" w:rsidRPr="00341233" w:rsidDel="006C31FD">
            <w:delText xml:space="preserve"> </w:delText>
          </w:r>
        </w:del>
      </w:ins>
    </w:p>
    <w:p w:rsidR="00341233" w:rsidRPr="00F338E4" w:rsidRDefault="00341233" w:rsidP="00341233">
      <w:pPr>
        <w:spacing w:after="0"/>
        <w:rPr>
          <w:ins w:id="172" w:author="White, Lindsay - NRCS, Washington, DC" w:date="2019-06-12T15:55:00Z"/>
        </w:rPr>
      </w:pPr>
    </w:p>
    <w:p w:rsidR="007B0CCB" w:rsidRDefault="00035C59" w:rsidP="007B0CCB">
      <w:pPr>
        <w:spacing w:after="0" w:line="240" w:lineRule="auto"/>
        <w:rPr>
          <w:ins w:id="173" w:author="White, Lindsay - NRCS, Washington, DC" w:date="2019-06-12T16:11:00Z"/>
          <w:b/>
        </w:rPr>
      </w:pPr>
      <w:ins w:id="174" w:author="White, Lindsay - NRCS, Washington, DC" w:date="2019-06-12T15:55:00Z">
        <w:r w:rsidRPr="00341233">
          <w:rPr>
            <w:b/>
            <w:bCs/>
            <w:u w:val="single"/>
          </w:rPr>
          <w:t>How</w:t>
        </w:r>
        <w:r w:rsidRPr="00341233">
          <w:rPr>
            <w:b/>
          </w:rPr>
          <w:t xml:space="preserve"> can these indicators be evaluated over time? </w:t>
        </w:r>
      </w:ins>
    </w:p>
    <w:p w:rsidR="007B0CCB" w:rsidRPr="00BB7553" w:rsidRDefault="007B0CCB">
      <w:pPr>
        <w:spacing w:after="0" w:line="240" w:lineRule="auto"/>
        <w:rPr>
          <w:ins w:id="175" w:author="White, Lindsay - NRCS, Washington, DC" w:date="2019-06-12T16:11:00Z"/>
          <w:rFonts w:eastAsia="Calibri" w:cstheme="minorHAnsi"/>
        </w:rPr>
      </w:pPr>
      <w:ins w:id="176" w:author="White, Lindsay - NRCS, Washington, DC" w:date="2019-06-12T16:11:00Z">
        <w:r w:rsidRPr="00BB7553">
          <w:rPr>
            <w:rFonts w:eastAsia="Calibri" w:cstheme="minorHAnsi"/>
          </w:rPr>
          <w:t xml:space="preserve">Partners measuring </w:t>
        </w:r>
        <w:r>
          <w:rPr>
            <w:rFonts w:eastAsia="Calibri" w:cstheme="minorHAnsi"/>
          </w:rPr>
          <w:t>economic</w:t>
        </w:r>
        <w:r w:rsidRPr="00BB7553">
          <w:rPr>
            <w:rFonts w:eastAsia="Calibri" w:cstheme="minorHAnsi"/>
          </w:rPr>
          <w:t xml:space="preserve"> outcomes will need to </w:t>
        </w:r>
      </w:ins>
      <w:ins w:id="177" w:author="Kari Cohen" w:date="2019-06-14T10:48:00Z">
        <w:r w:rsidR="00734CD2">
          <w:rPr>
            <w:rFonts w:eastAsia="Calibri" w:cstheme="minorHAnsi"/>
          </w:rPr>
          <w:t>collect financial information from producers and m</w:t>
        </w:r>
      </w:ins>
      <w:ins w:id="178" w:author="White, Lindsay - NRCS, Washington, DC" w:date="2019-06-12T16:11:00Z">
        <w:del w:id="179" w:author="Kari Cohen" w:date="2019-06-14T10:48:00Z">
          <w:r w:rsidRPr="00BB7553" w:rsidDel="00734CD2">
            <w:rPr>
              <w:rFonts w:eastAsia="Calibri" w:cstheme="minorHAnsi"/>
            </w:rPr>
            <w:delText>m</w:delText>
          </w:r>
        </w:del>
        <w:r w:rsidRPr="00BB7553">
          <w:rPr>
            <w:rFonts w:eastAsia="Calibri" w:cstheme="minorHAnsi"/>
          </w:rPr>
          <w:t>easure baseline economic indicators at the outset of the project</w:t>
        </w:r>
      </w:ins>
      <w:ins w:id="180" w:author="Kari Cohen" w:date="2019-06-14T10:48:00Z">
        <w:r w:rsidR="00734CD2">
          <w:rPr>
            <w:rFonts w:eastAsia="Calibri" w:cstheme="minorHAnsi"/>
          </w:rPr>
          <w:t>,</w:t>
        </w:r>
      </w:ins>
      <w:ins w:id="181" w:author="White, Lindsay - NRCS, Washington, DC" w:date="2019-06-12T16:11:00Z">
        <w:r w:rsidRPr="00BB7553">
          <w:rPr>
            <w:rFonts w:eastAsia="Calibri" w:cstheme="minorHAnsi"/>
          </w:rPr>
          <w:t xml:space="preserve"> and then evaluate change in those economic indicators over time.</w:t>
        </w:r>
        <w:r w:rsidRPr="00BB7553">
          <w:rPr>
            <w:rFonts w:cstheme="minorHAnsi"/>
          </w:rPr>
          <w:t xml:space="preserve"> </w:t>
        </w:r>
        <w:r w:rsidRPr="00BB7553">
          <w:rPr>
            <w:rFonts w:eastAsia="Calibri" w:cstheme="minorHAnsi"/>
          </w:rPr>
          <w:t xml:space="preserve">A case study approach is </w:t>
        </w:r>
        <w:del w:id="182" w:author="Kari Cohen" w:date="2019-06-14T10:49:00Z">
          <w:r w:rsidRPr="00BB7553" w:rsidDel="00734CD2">
            <w:rPr>
              <w:rFonts w:eastAsia="Calibri" w:cstheme="minorHAnsi"/>
            </w:rPr>
            <w:delText>often the most feasible</w:delText>
          </w:r>
        </w:del>
      </w:ins>
      <w:ins w:id="183" w:author="Kari Cohen" w:date="2019-06-14T10:49:00Z">
        <w:r w:rsidR="00734CD2">
          <w:rPr>
            <w:rFonts w:eastAsia="Calibri" w:cstheme="minorHAnsi"/>
          </w:rPr>
          <w:t>a commonly used</w:t>
        </w:r>
      </w:ins>
      <w:ins w:id="184" w:author="White, Lindsay - NRCS, Washington, DC" w:date="2019-06-12T16:11:00Z">
        <w:r w:rsidRPr="00BB7553">
          <w:rPr>
            <w:rFonts w:eastAsia="Calibri" w:cstheme="minorHAnsi"/>
          </w:rPr>
          <w:t xml:space="preserve"> means of reporting on the economic and financial impacts of conservation implementation. For economic and financial analyses, partners should refer to the NRCS technical note on developing economic case studies, </w:t>
        </w:r>
        <w:r>
          <w:rPr>
            <w:rFonts w:eastAsia="Calibri" w:cstheme="minorHAnsi"/>
            <w:color w:val="0563C1"/>
            <w:u w:val="single"/>
          </w:rPr>
          <w:fldChar w:fldCharType="begin"/>
        </w:r>
        <w:r>
          <w:rPr>
            <w:rFonts w:eastAsia="Calibri" w:cstheme="minorHAnsi"/>
            <w:color w:val="0563C1"/>
            <w:u w:val="single"/>
          </w:rPr>
          <w:instrText xml:space="preserve"> HYPERLINK "https://www.nrcs.usda.gov/wps/portal/nrcs/detail/national/technical/econ/data/?cid=nrcseprd1298423" </w:instrText>
        </w:r>
        <w:r>
          <w:rPr>
            <w:rFonts w:eastAsia="Calibri" w:cstheme="minorHAnsi"/>
            <w:color w:val="0563C1"/>
            <w:u w:val="single"/>
          </w:rPr>
          <w:fldChar w:fldCharType="separate"/>
        </w:r>
        <w:r w:rsidRPr="00BB7553">
          <w:rPr>
            <w:rFonts w:eastAsia="Calibri" w:cstheme="minorHAnsi"/>
            <w:color w:val="0563C1"/>
            <w:u w:val="single"/>
          </w:rPr>
          <w:t>available here</w:t>
        </w:r>
        <w:r>
          <w:rPr>
            <w:rFonts w:eastAsia="Calibri" w:cstheme="minorHAnsi"/>
            <w:color w:val="0563C1"/>
            <w:u w:val="single"/>
          </w:rPr>
          <w:fldChar w:fldCharType="end"/>
        </w:r>
        <w:r w:rsidRPr="00BB7553">
          <w:rPr>
            <w:rFonts w:eastAsia="Calibri" w:cstheme="minorHAnsi"/>
          </w:rPr>
          <w:t xml:space="preserve">. Applicants are encouraged to consult the resources available on </w:t>
        </w:r>
        <w:r w:rsidRPr="00BB7553">
          <w:rPr>
            <w:rStyle w:val="Hyperlink"/>
            <w:rFonts w:eastAsia="Calibri" w:cstheme="minorHAnsi"/>
          </w:rPr>
          <w:fldChar w:fldCharType="begin"/>
        </w:r>
        <w:r w:rsidRPr="00BB7553">
          <w:rPr>
            <w:rStyle w:val="Hyperlink"/>
            <w:rFonts w:eastAsia="Calibri" w:cstheme="minorHAnsi"/>
          </w:rPr>
          <w:instrText xml:space="preserve"> HYPERLINK "https://www.nrcs.usda.gov/wps/portal/nrcs/main/national/technical/econ/costs/" </w:instrText>
        </w:r>
        <w:r w:rsidRPr="00BB7553">
          <w:rPr>
            <w:rStyle w:val="Hyperlink"/>
            <w:rFonts w:eastAsia="Calibri" w:cstheme="minorHAnsi"/>
          </w:rPr>
          <w:fldChar w:fldCharType="separate"/>
        </w:r>
        <w:r>
          <w:rPr>
            <w:rStyle w:val="Hyperlink"/>
            <w:rFonts w:eastAsia="Calibri" w:cstheme="minorHAnsi"/>
          </w:rPr>
          <w:fldChar w:fldCharType="begin"/>
        </w:r>
        <w:r>
          <w:rPr>
            <w:rStyle w:val="Hyperlink"/>
            <w:rFonts w:eastAsia="Calibri" w:cstheme="minorHAnsi"/>
          </w:rPr>
          <w:instrText xml:space="preserve"> HYPERLINK "https://www.nrcs.usda.gov/wps/portal/nrcs/main/national/technical/econ/costs/" </w:instrText>
        </w:r>
        <w:r>
          <w:rPr>
            <w:rStyle w:val="Hyperlink"/>
            <w:rFonts w:eastAsia="Calibri" w:cstheme="minorHAnsi"/>
          </w:rPr>
          <w:fldChar w:fldCharType="separate"/>
        </w:r>
        <w:r w:rsidRPr="00BB7553">
          <w:rPr>
            <w:rStyle w:val="Hyperlink"/>
            <w:rFonts w:eastAsia="Calibri" w:cstheme="minorHAnsi"/>
          </w:rPr>
          <w:t>this NRCS website</w:t>
        </w:r>
        <w:r>
          <w:rPr>
            <w:rStyle w:val="Hyperlink"/>
            <w:rFonts w:eastAsia="Calibri" w:cstheme="minorHAnsi"/>
          </w:rPr>
          <w:fldChar w:fldCharType="end"/>
        </w:r>
        <w:r w:rsidRPr="00BB7553">
          <w:rPr>
            <w:rStyle w:val="Hyperlink"/>
            <w:rFonts w:eastAsia="Calibri" w:cstheme="minorHAnsi"/>
          </w:rPr>
          <w:fldChar w:fldCharType="end"/>
        </w:r>
        <w:r w:rsidRPr="00BB7553">
          <w:rPr>
            <w:rFonts w:eastAsia="Calibri" w:cstheme="minorHAnsi"/>
          </w:rPr>
          <w:t xml:space="preserve">. </w:t>
        </w:r>
      </w:ins>
    </w:p>
    <w:p w:rsidR="00035C59" w:rsidDel="00706A25" w:rsidRDefault="00035C59">
      <w:pPr>
        <w:spacing w:after="0" w:line="240" w:lineRule="auto"/>
        <w:rPr>
          <w:del w:id="185" w:author="Cohen, Kari - NRCS, Washington, DC" w:date="2019-06-13T13:02:00Z"/>
          <w:b/>
        </w:rPr>
      </w:pPr>
    </w:p>
    <w:p w:rsidR="00706A25" w:rsidRPr="0055411F" w:rsidRDefault="00706A25">
      <w:pPr>
        <w:spacing w:after="0"/>
        <w:rPr>
          <w:ins w:id="186" w:author="Cohen, Kari - NRCS, Washington, DC" w:date="2019-06-13T13:02:00Z"/>
          <w:b/>
        </w:rPr>
        <w:pPrChange w:id="187" w:author="Cohen, Kari - NRCS, Washington, DC" w:date="2019-06-13T13:02:00Z">
          <w:pPr/>
        </w:pPrChange>
      </w:pPr>
    </w:p>
    <w:p w:rsidR="00983C39" w:rsidRPr="00BB7553" w:rsidDel="0055411F" w:rsidRDefault="00983C39">
      <w:pPr>
        <w:spacing w:after="0" w:line="240" w:lineRule="auto"/>
        <w:rPr>
          <w:moveFrom w:id="188" w:author="White, Lindsay - NRCS, Washington, DC" w:date="2019-06-12T15:56:00Z"/>
          <w:rFonts w:eastAsia="Calibri" w:cstheme="minorHAnsi"/>
        </w:rPr>
      </w:pPr>
      <w:moveFromRangeStart w:id="189" w:author="White, Lindsay - NRCS, Washington, DC" w:date="2019-06-12T15:56:00Z" w:name="move11247378"/>
      <w:moveFrom w:id="190" w:author="White, Lindsay - NRCS, Washington, DC" w:date="2019-06-12T15:56:00Z">
        <w:r w:rsidRPr="00BB7553" w:rsidDel="0055411F">
          <w:rPr>
            <w:rFonts w:eastAsia="Calibri" w:cstheme="minorHAnsi"/>
          </w:rPr>
          <w:lastRenderedPageBreak/>
          <w:t xml:space="preserve">Understanding the economic and financial impact to producers of implementing conservation actions is increasingly critical. Conservation actions that are unlikely to have a positive impact on a producer’s net profit are less likely to be implemented. While the reporting of economic outcomes is optional for RCPP projects, inclusion of economic and financial information is given priority consideration in the RCPP evaluation criteria. </w:t>
        </w:r>
      </w:moveFrom>
    </w:p>
    <w:moveFromRangeEnd w:id="189"/>
    <w:p w:rsidR="00983C39" w:rsidRPr="00BB7553" w:rsidDel="00706A25" w:rsidRDefault="00983C39">
      <w:pPr>
        <w:spacing w:after="0" w:line="240" w:lineRule="auto"/>
        <w:rPr>
          <w:del w:id="191" w:author="Cohen, Kari - NRCS, Washington, DC" w:date="2019-06-13T13:02:00Z"/>
          <w:rFonts w:eastAsia="Calibri" w:cstheme="minorHAnsi"/>
        </w:rPr>
      </w:pPr>
    </w:p>
    <w:p w:rsidR="00983C39" w:rsidRPr="00BB7553" w:rsidDel="007B0CCB" w:rsidRDefault="00983C39">
      <w:pPr>
        <w:spacing w:after="0" w:line="240" w:lineRule="auto"/>
        <w:rPr>
          <w:del w:id="192" w:author="White, Lindsay - NRCS, Washington, DC" w:date="2019-06-12T16:11:00Z"/>
          <w:rFonts w:eastAsia="Calibri" w:cstheme="minorHAnsi"/>
        </w:rPr>
      </w:pPr>
      <w:del w:id="193" w:author="White, Lindsay - NRCS, Washington, DC" w:date="2019-06-12T16:11:00Z">
        <w:r w:rsidRPr="00BB7553" w:rsidDel="007B0CCB">
          <w:rPr>
            <w:rFonts w:eastAsia="Calibri" w:cstheme="minorHAnsi"/>
          </w:rPr>
          <w:delText>A case study approach is often the most feasible means of reporting on the economic and financial impacts of conservation</w:delText>
        </w:r>
        <w:r w:rsidR="008D70B2" w:rsidRPr="00BB7553" w:rsidDel="007B0CCB">
          <w:rPr>
            <w:rFonts w:eastAsia="Calibri" w:cstheme="minorHAnsi"/>
          </w:rPr>
          <w:delText xml:space="preserve"> implementation</w:delText>
        </w:r>
        <w:r w:rsidRPr="00BB7553" w:rsidDel="007B0CCB">
          <w:rPr>
            <w:rFonts w:eastAsia="Calibri" w:cstheme="minorHAnsi"/>
          </w:rPr>
          <w:delText xml:space="preserve">. For economic and financial analyses, partners should refer to the NRCS technical note on developing economic case studies, </w:delText>
        </w:r>
        <w:r w:rsidR="002512C1" w:rsidDel="007B0CCB">
          <w:rPr>
            <w:rFonts w:eastAsia="Calibri" w:cstheme="minorHAnsi"/>
            <w:color w:val="0563C1"/>
            <w:u w:val="single"/>
          </w:rPr>
          <w:fldChar w:fldCharType="begin"/>
        </w:r>
        <w:r w:rsidR="002512C1" w:rsidDel="007B0CCB">
          <w:rPr>
            <w:rFonts w:eastAsia="Calibri" w:cstheme="minorHAnsi"/>
            <w:color w:val="0563C1"/>
            <w:u w:val="single"/>
          </w:rPr>
          <w:delInstrText xml:space="preserve"> HYPERLINK "https://www.nrcs.usda.gov/wps/portal/nrcs/detail/national/technical/econ/data/?cid=nrcseprd1298423" </w:delInstrText>
        </w:r>
        <w:r w:rsidR="002512C1" w:rsidDel="007B0CCB">
          <w:rPr>
            <w:rFonts w:eastAsia="Calibri" w:cstheme="minorHAnsi"/>
            <w:color w:val="0563C1"/>
            <w:u w:val="single"/>
          </w:rPr>
          <w:fldChar w:fldCharType="separate"/>
        </w:r>
        <w:r w:rsidRPr="00BB7553" w:rsidDel="007B0CCB">
          <w:rPr>
            <w:rFonts w:eastAsia="Calibri" w:cstheme="minorHAnsi"/>
            <w:color w:val="0563C1"/>
            <w:u w:val="single"/>
          </w:rPr>
          <w:delText>available here</w:delText>
        </w:r>
        <w:r w:rsidR="002512C1" w:rsidDel="007B0CCB">
          <w:rPr>
            <w:rFonts w:eastAsia="Calibri" w:cstheme="minorHAnsi"/>
            <w:color w:val="0563C1"/>
            <w:u w:val="single"/>
          </w:rPr>
          <w:fldChar w:fldCharType="end"/>
        </w:r>
        <w:r w:rsidRPr="00BB7553" w:rsidDel="007B0CCB">
          <w:rPr>
            <w:rFonts w:eastAsia="Calibri" w:cstheme="minorHAnsi"/>
          </w:rPr>
          <w:delText xml:space="preserve">. Applicants are encouraged to consult the resources available on </w:delText>
        </w:r>
        <w:r w:rsidR="00BB7553" w:rsidRPr="00BB7553" w:rsidDel="007B0CCB">
          <w:rPr>
            <w:rStyle w:val="Hyperlink"/>
            <w:rFonts w:eastAsia="Calibri" w:cstheme="minorHAnsi"/>
          </w:rPr>
          <w:fldChar w:fldCharType="begin"/>
        </w:r>
        <w:r w:rsidR="00BB7553" w:rsidRPr="00BB7553" w:rsidDel="007B0CCB">
          <w:rPr>
            <w:rStyle w:val="Hyperlink"/>
            <w:rFonts w:eastAsia="Calibri" w:cstheme="minorHAnsi"/>
          </w:rPr>
          <w:delInstrText xml:space="preserve"> HYPERLINK "https://www.nrcs.usda.gov/wps/portal/nrcs/main/national/technical/econ/costs/" </w:delInstrText>
        </w:r>
        <w:r w:rsidR="00BB7553" w:rsidRPr="00BB7553" w:rsidDel="007B0CCB">
          <w:rPr>
            <w:rStyle w:val="Hyperlink"/>
            <w:rFonts w:eastAsia="Calibri" w:cstheme="minorHAnsi"/>
          </w:rPr>
          <w:fldChar w:fldCharType="separate"/>
        </w:r>
        <w:r w:rsidR="002512C1" w:rsidDel="007B0CCB">
          <w:rPr>
            <w:rStyle w:val="Hyperlink"/>
            <w:rFonts w:eastAsia="Calibri" w:cstheme="minorHAnsi"/>
          </w:rPr>
          <w:fldChar w:fldCharType="begin"/>
        </w:r>
        <w:r w:rsidR="002512C1" w:rsidDel="007B0CCB">
          <w:rPr>
            <w:rStyle w:val="Hyperlink"/>
            <w:rFonts w:eastAsia="Calibri" w:cstheme="minorHAnsi"/>
          </w:rPr>
          <w:delInstrText xml:space="preserve"> HYPERLINK "https://www.nrcs.usda.gov/wps/portal/nrcs/main/national/technical/econ/costs/" </w:delInstrText>
        </w:r>
        <w:r w:rsidR="002512C1" w:rsidDel="007B0CCB">
          <w:rPr>
            <w:rStyle w:val="Hyperlink"/>
            <w:rFonts w:eastAsia="Calibri" w:cstheme="minorHAnsi"/>
          </w:rPr>
          <w:fldChar w:fldCharType="separate"/>
        </w:r>
        <w:r w:rsidRPr="00BB7553" w:rsidDel="007B0CCB">
          <w:rPr>
            <w:rStyle w:val="Hyperlink"/>
            <w:rFonts w:eastAsia="Calibri" w:cstheme="minorHAnsi"/>
          </w:rPr>
          <w:delText>this NRCS website</w:delText>
        </w:r>
        <w:r w:rsidR="002512C1" w:rsidDel="007B0CCB">
          <w:rPr>
            <w:rStyle w:val="Hyperlink"/>
            <w:rFonts w:eastAsia="Calibri" w:cstheme="minorHAnsi"/>
          </w:rPr>
          <w:fldChar w:fldCharType="end"/>
        </w:r>
        <w:r w:rsidR="00BB7553" w:rsidRPr="00BB7553" w:rsidDel="007B0CCB">
          <w:rPr>
            <w:rStyle w:val="Hyperlink"/>
            <w:rFonts w:eastAsia="Calibri" w:cstheme="minorHAnsi"/>
          </w:rPr>
          <w:fldChar w:fldCharType="end"/>
        </w:r>
        <w:r w:rsidRPr="00BB7553" w:rsidDel="007B0CCB">
          <w:rPr>
            <w:rFonts w:eastAsia="Calibri" w:cstheme="minorHAnsi"/>
          </w:rPr>
          <w:delText xml:space="preserve">. </w:delText>
        </w:r>
      </w:del>
    </w:p>
    <w:p w:rsidR="00983C39" w:rsidRPr="00BB7553" w:rsidDel="00706A25" w:rsidRDefault="00983C39">
      <w:pPr>
        <w:spacing w:after="0" w:line="240" w:lineRule="auto"/>
        <w:rPr>
          <w:del w:id="194" w:author="Cohen, Kari - NRCS, Washington, DC" w:date="2019-06-13T13:02:00Z"/>
          <w:rFonts w:eastAsia="Calibri" w:cstheme="minorHAnsi"/>
        </w:rPr>
      </w:pPr>
    </w:p>
    <w:p w:rsidR="00983C39" w:rsidRPr="002D7BE4" w:rsidRDefault="00983C39">
      <w:pPr>
        <w:spacing w:after="0" w:line="240" w:lineRule="auto"/>
        <w:rPr>
          <w:rFonts w:cstheme="minorHAnsi"/>
        </w:rPr>
      </w:pPr>
      <w:r w:rsidRPr="00BB7553">
        <w:rPr>
          <w:rFonts w:eastAsia="Calibri" w:cstheme="minorHAnsi"/>
        </w:rPr>
        <w:t xml:space="preserve">Partners are also free to explore other analytical approaches, in consultation with their State RCPP Coordinator(s). </w:t>
      </w:r>
      <w:ins w:id="195" w:author="Kari Cohen" w:date="2019-06-14T10:58:00Z">
        <w:r w:rsidR="00734CD2">
          <w:rPr>
            <w:rFonts w:eastAsia="Calibri" w:cstheme="minorHAnsi"/>
          </w:rPr>
          <w:t xml:space="preserve">Examples of project-based economics analyses </w:t>
        </w:r>
        <w:r w:rsidR="004B4894">
          <w:rPr>
            <w:rFonts w:eastAsia="Calibri" w:cstheme="minorHAnsi"/>
          </w:rPr>
          <w:t xml:space="preserve">include two documents </w:t>
        </w:r>
      </w:ins>
      <w:ins w:id="196" w:author="Kari Cohen" w:date="2019-06-14T10:59:00Z">
        <w:r w:rsidR="004B4894">
          <w:rPr>
            <w:rFonts w:eastAsia="Calibri" w:cstheme="minorHAnsi"/>
          </w:rPr>
          <w:t>(</w:t>
        </w:r>
        <w:r w:rsidR="004B4894">
          <w:rPr>
            <w:rFonts w:eastAsia="Calibri" w:cstheme="minorHAnsi"/>
          </w:rPr>
          <w:fldChar w:fldCharType="begin"/>
        </w:r>
        <w:r w:rsidR="004B4894">
          <w:rPr>
            <w:rFonts w:eastAsia="Calibri" w:cstheme="minorHAnsi"/>
          </w:rPr>
          <w:instrText xml:space="preserve"> HYPERLINK "https://farmdocdaily.illinois.edu/2019/03/tillage-passes-and-returns-on-corn-soybean-farms-in-east-central-illinois.html" </w:instrText>
        </w:r>
        <w:r w:rsidR="004B4894">
          <w:rPr>
            <w:rFonts w:eastAsia="Calibri" w:cstheme="minorHAnsi"/>
          </w:rPr>
          <w:fldChar w:fldCharType="separate"/>
        </w:r>
        <w:r w:rsidR="004B4894" w:rsidRPr="004B4894">
          <w:rPr>
            <w:rStyle w:val="Hyperlink"/>
            <w:rFonts w:eastAsia="Calibri" w:cstheme="minorHAnsi"/>
          </w:rPr>
          <w:t>ONE here</w:t>
        </w:r>
        <w:r w:rsidR="004B4894">
          <w:rPr>
            <w:rFonts w:eastAsia="Calibri" w:cstheme="minorHAnsi"/>
          </w:rPr>
          <w:fldChar w:fldCharType="end"/>
        </w:r>
        <w:r w:rsidR="004B4894">
          <w:rPr>
            <w:rFonts w:eastAsia="Calibri" w:cstheme="minorHAnsi"/>
          </w:rPr>
          <w:t xml:space="preserve"> and </w:t>
        </w:r>
        <w:r w:rsidR="004B4894">
          <w:rPr>
            <w:rFonts w:eastAsia="Calibri" w:cstheme="minorHAnsi"/>
          </w:rPr>
          <w:fldChar w:fldCharType="begin"/>
        </w:r>
        <w:r w:rsidR="004B4894">
          <w:rPr>
            <w:rFonts w:eastAsia="Calibri" w:cstheme="minorHAnsi"/>
          </w:rPr>
          <w:instrText xml:space="preserve"> HYPERLINK "https://farmdocdaily.illinois.edu/2019/03/the-economic-advisability-of-lowering-2019-nitrogen-application-rates-on-corn.html" </w:instrText>
        </w:r>
        <w:r w:rsidR="004B4894">
          <w:rPr>
            <w:rFonts w:eastAsia="Calibri" w:cstheme="minorHAnsi"/>
          </w:rPr>
          <w:fldChar w:fldCharType="separate"/>
        </w:r>
        <w:r w:rsidR="004B4894" w:rsidRPr="004B4894">
          <w:rPr>
            <w:rStyle w:val="Hyperlink"/>
            <w:rFonts w:eastAsia="Calibri" w:cstheme="minorHAnsi"/>
          </w:rPr>
          <w:t>TWO here</w:t>
        </w:r>
        <w:r w:rsidR="004B4894">
          <w:rPr>
            <w:rFonts w:eastAsia="Calibri" w:cstheme="minorHAnsi"/>
          </w:rPr>
          <w:fldChar w:fldCharType="end"/>
        </w:r>
        <w:r w:rsidR="004B4894">
          <w:rPr>
            <w:rFonts w:eastAsia="Calibri" w:cstheme="minorHAnsi"/>
          </w:rPr>
          <w:t xml:space="preserve">) </w:t>
        </w:r>
      </w:ins>
      <w:ins w:id="197" w:author="Kari Cohen" w:date="2019-06-14T10:58:00Z">
        <w:r w:rsidR="004B4894">
          <w:rPr>
            <w:rFonts w:eastAsia="Calibri" w:cstheme="minorHAnsi"/>
          </w:rPr>
          <w:t>developed by Illinois Corn Growers as part of their Precision Conse</w:t>
        </w:r>
      </w:ins>
      <w:ins w:id="198" w:author="Kari Cohen" w:date="2019-06-14T10:59:00Z">
        <w:r w:rsidR="004B4894">
          <w:rPr>
            <w:rFonts w:eastAsia="Calibri" w:cstheme="minorHAnsi"/>
          </w:rPr>
          <w:t>rvation Management RCPP project.</w:t>
        </w:r>
      </w:ins>
      <w:del w:id="199" w:author="Kari Cohen" w:date="2019-06-14T11:02:00Z">
        <w:r w:rsidRPr="00BB7553" w:rsidDel="004B4894">
          <w:rPr>
            <w:rFonts w:cstheme="minorHAnsi"/>
          </w:rPr>
          <w:delText xml:space="preserve">Partners conducting analyses other than through a case study approach should consider the </w:delText>
        </w:r>
        <w:r w:rsidRPr="002D7BE4" w:rsidDel="004B4894">
          <w:rPr>
            <w:rFonts w:cstheme="minorHAnsi"/>
          </w:rPr>
          <w:delText>following elements for quantifying economic outcomes:</w:delText>
        </w:r>
      </w:del>
    </w:p>
    <w:p w:rsidR="00983C39" w:rsidRPr="00003FF1" w:rsidDel="006C31FD" w:rsidRDefault="00B31CCA" w:rsidP="00983C39">
      <w:pPr>
        <w:pStyle w:val="ListParagraph"/>
        <w:numPr>
          <w:ilvl w:val="1"/>
          <w:numId w:val="12"/>
        </w:numPr>
        <w:spacing w:after="0"/>
        <w:rPr>
          <w:del w:id="200" w:author="Kari Cohen" w:date="2019-06-14T10:38:00Z"/>
          <w:rFonts w:cstheme="minorHAnsi"/>
        </w:rPr>
      </w:pPr>
      <w:del w:id="201" w:author="Kari Cohen" w:date="2019-06-14T10:38:00Z">
        <w:r w:rsidRPr="00341233" w:rsidDel="006C31FD">
          <w:rPr>
            <w:rFonts w:cstheme="minorHAnsi"/>
          </w:rPr>
          <w:delText>Conservation c</w:delText>
        </w:r>
        <w:r w:rsidR="00983C39" w:rsidRPr="00341233" w:rsidDel="006C31FD">
          <w:rPr>
            <w:rFonts w:cstheme="minorHAnsi"/>
          </w:rPr>
          <w:delText>ost effectiveness</w:delText>
        </w:r>
        <w:r w:rsidRPr="00341233" w:rsidDel="006C31FD">
          <w:rPr>
            <w:rFonts w:cstheme="minorHAnsi"/>
          </w:rPr>
          <w:delText xml:space="preserve">—the cost to the producer of practice implementation vs. conservation benefits. </w:delText>
        </w:r>
      </w:del>
    </w:p>
    <w:p w:rsidR="00983C39" w:rsidRPr="00F762AF" w:rsidDel="006C31FD" w:rsidRDefault="00983C39" w:rsidP="00983C39">
      <w:pPr>
        <w:pStyle w:val="ListParagraph"/>
        <w:numPr>
          <w:ilvl w:val="1"/>
          <w:numId w:val="12"/>
        </w:numPr>
        <w:spacing w:after="0"/>
        <w:rPr>
          <w:del w:id="202" w:author="Kari Cohen" w:date="2019-06-14T10:38:00Z"/>
          <w:rFonts w:cstheme="minorHAnsi"/>
        </w:rPr>
      </w:pPr>
      <w:del w:id="203" w:author="Kari Cohen" w:date="2019-06-14T10:38:00Z">
        <w:r w:rsidRPr="00F762AF" w:rsidDel="006C31FD">
          <w:rPr>
            <w:rFonts w:cstheme="minorHAnsi"/>
          </w:rPr>
          <w:delText>Economic</w:delText>
        </w:r>
        <w:r w:rsidR="00B31CCA" w:rsidRPr="00F762AF" w:rsidDel="006C31FD">
          <w:rPr>
            <w:rFonts w:cstheme="minorHAnsi"/>
          </w:rPr>
          <w:delText>/financial</w:delText>
        </w:r>
        <w:r w:rsidRPr="00F762AF" w:rsidDel="006C31FD">
          <w:rPr>
            <w:rFonts w:cstheme="minorHAnsi"/>
          </w:rPr>
          <w:delText xml:space="preserve"> benefits</w:delText>
        </w:r>
        <w:r w:rsidR="00B31CCA" w:rsidRPr="00F762AF" w:rsidDel="006C31FD">
          <w:rPr>
            <w:rFonts w:cstheme="minorHAnsi"/>
          </w:rPr>
          <w:delText>—the impact of conservation implementation on net profit, the value of farmland/farm assets, etc.</w:delText>
        </w:r>
        <w:r w:rsidRPr="00F762AF" w:rsidDel="006C31FD">
          <w:rPr>
            <w:rFonts w:cstheme="minorHAnsi"/>
          </w:rPr>
          <w:delText xml:space="preserve"> </w:delText>
        </w:r>
      </w:del>
    </w:p>
    <w:p w:rsidR="00983C39" w:rsidRPr="00D33E8B" w:rsidDel="006C31FD" w:rsidRDefault="00983C39" w:rsidP="00983C39">
      <w:pPr>
        <w:pStyle w:val="ListParagraph"/>
        <w:numPr>
          <w:ilvl w:val="1"/>
          <w:numId w:val="12"/>
        </w:numPr>
        <w:spacing w:after="0"/>
        <w:rPr>
          <w:del w:id="204" w:author="Kari Cohen" w:date="2019-06-14T10:38:00Z"/>
          <w:rFonts w:cstheme="minorHAnsi"/>
        </w:rPr>
      </w:pPr>
      <w:del w:id="205" w:author="Kari Cohen" w:date="2019-06-14T10:38:00Z">
        <w:r w:rsidRPr="00D33E8B" w:rsidDel="006C31FD">
          <w:rPr>
            <w:rFonts w:cstheme="minorHAnsi"/>
          </w:rPr>
          <w:delText>Valuation of ecosystem benefits</w:delText>
        </w:r>
        <w:r w:rsidR="00B31CCA" w:rsidRPr="00D33E8B" w:rsidDel="006C31FD">
          <w:rPr>
            <w:rFonts w:cstheme="minorHAnsi"/>
          </w:rPr>
          <w:delText>—</w:delText>
        </w:r>
        <w:r w:rsidRPr="00D33E8B" w:rsidDel="006C31FD">
          <w:rPr>
            <w:rFonts w:cstheme="minorHAnsi"/>
          </w:rPr>
          <w:delText>benefits to downstream beneficiaries, local economies, etc.</w:delText>
        </w:r>
      </w:del>
    </w:p>
    <w:p w:rsidR="00983C39" w:rsidRPr="00D33E8B" w:rsidRDefault="00983C39" w:rsidP="00983C39">
      <w:pPr>
        <w:spacing w:after="0"/>
        <w:rPr>
          <w:rFonts w:cstheme="minorHAnsi"/>
        </w:rPr>
      </w:pPr>
    </w:p>
    <w:p w:rsidR="00983C39" w:rsidRPr="00D33E8B" w:rsidRDefault="00B31CCA" w:rsidP="00983C39">
      <w:pPr>
        <w:spacing w:after="0"/>
        <w:rPr>
          <w:rFonts w:cstheme="minorHAnsi"/>
        </w:rPr>
      </w:pPr>
      <w:r w:rsidRPr="00D33E8B">
        <w:rPr>
          <w:rFonts w:cstheme="minorHAnsi"/>
        </w:rPr>
        <w:t>Development and implementation of an approach to quantify e</w:t>
      </w:r>
      <w:r w:rsidR="00983C39" w:rsidRPr="00D33E8B">
        <w:rPr>
          <w:rFonts w:cstheme="minorHAnsi"/>
        </w:rPr>
        <w:t xml:space="preserve">conomic outcomes quantification should be viewed as an opportunity for </w:t>
      </w:r>
      <w:r w:rsidRPr="00BB7553">
        <w:rPr>
          <w:rFonts w:cstheme="minorHAnsi"/>
          <w:rPrChange w:id="206" w:author="White, Lindsay - NRCS, Washington, DC" w:date="2019-06-12T08:23:00Z">
            <w:rPr/>
          </w:rPrChange>
        </w:rPr>
        <w:t xml:space="preserve">RCPP lead partners to engage non-traditional RCPP partners such as ag lenders and data platforms in pursuit of </w:t>
      </w:r>
      <w:del w:id="207" w:author="Kari Cohen" w:date="2019-06-14T11:03:00Z">
        <w:r w:rsidRPr="00BB7553" w:rsidDel="004B4894">
          <w:rPr>
            <w:rFonts w:cstheme="minorHAnsi"/>
            <w:rPrChange w:id="208" w:author="White, Lindsay - NRCS, Washington, DC" w:date="2019-06-12T08:23:00Z">
              <w:rPr/>
            </w:rPrChange>
          </w:rPr>
          <w:delText xml:space="preserve">yielding </w:delText>
        </w:r>
      </w:del>
      <w:r w:rsidR="00983C39" w:rsidRPr="00BB7553">
        <w:rPr>
          <w:rFonts w:cstheme="minorHAnsi"/>
          <w:rPrChange w:id="209" w:author="White, Lindsay - NRCS, Washington, DC" w:date="2019-06-12T08:23:00Z">
            <w:rPr/>
          </w:rPrChange>
        </w:rPr>
        <w:t xml:space="preserve">innovative and replicable </w:t>
      </w:r>
      <w:r w:rsidRPr="00BB7553">
        <w:rPr>
          <w:rFonts w:cstheme="minorHAnsi"/>
          <w:rPrChange w:id="210" w:author="White, Lindsay - NRCS, Washington, DC" w:date="2019-06-12T08:23:00Z">
            <w:rPr/>
          </w:rPrChange>
        </w:rPr>
        <w:t xml:space="preserve">analytical </w:t>
      </w:r>
      <w:r w:rsidR="00983C39" w:rsidRPr="00BB7553">
        <w:rPr>
          <w:rFonts w:cstheme="minorHAnsi"/>
          <w:rPrChange w:id="211" w:author="White, Lindsay - NRCS, Washington, DC" w:date="2019-06-12T08:23:00Z">
            <w:rPr/>
          </w:rPrChange>
        </w:rPr>
        <w:t>models for future projects.</w:t>
      </w:r>
      <w:ins w:id="212" w:author="White, Lindsay - NRCS, Washington, DC" w:date="2019-06-10T11:50:00Z">
        <w:r w:rsidR="00CB6963" w:rsidRPr="00BB7553">
          <w:rPr>
            <w:rFonts w:cstheme="minorHAnsi"/>
            <w:rPrChange w:id="213" w:author="White, Lindsay - NRCS, Washington, DC" w:date="2019-06-12T08:23:00Z">
              <w:rPr/>
            </w:rPrChange>
          </w:rPr>
          <w:t xml:space="preserve"> Partners </w:t>
        </w:r>
      </w:ins>
      <w:ins w:id="214" w:author="Kari Cohen" w:date="2019-06-14T11:03:00Z">
        <w:r w:rsidR="004B4894">
          <w:rPr>
            <w:rFonts w:cstheme="minorHAnsi"/>
          </w:rPr>
          <w:t xml:space="preserve">planning to report on </w:t>
        </w:r>
      </w:ins>
      <w:ins w:id="215" w:author="White, Lindsay - NRCS, Washington, DC" w:date="2019-06-10T11:50:00Z">
        <w:del w:id="216" w:author="Kari Cohen" w:date="2019-06-14T11:03:00Z">
          <w:r w:rsidR="00CB6963" w:rsidRPr="00D33E8B" w:rsidDel="004B4894">
            <w:rPr>
              <w:rFonts w:cstheme="minorHAnsi"/>
            </w:rPr>
            <w:delText xml:space="preserve">who </w:delText>
          </w:r>
          <w:r w:rsidR="0009768A" w:rsidRPr="00D33E8B" w:rsidDel="004B4894">
            <w:rPr>
              <w:rFonts w:cstheme="minorHAnsi"/>
            </w:rPr>
            <w:delText xml:space="preserve">conduct an analysis of </w:delText>
          </w:r>
        </w:del>
        <w:r w:rsidR="0009768A" w:rsidRPr="00D33E8B">
          <w:rPr>
            <w:rFonts w:cstheme="minorHAnsi"/>
          </w:rPr>
          <w:t xml:space="preserve">economic outcomes </w:t>
        </w:r>
        <w:del w:id="217" w:author="Kari Cohen" w:date="2019-06-14T11:03:00Z">
          <w:r w:rsidR="0009768A" w:rsidRPr="00D33E8B" w:rsidDel="004B4894">
            <w:rPr>
              <w:rFonts w:cstheme="minorHAnsi"/>
            </w:rPr>
            <w:delText xml:space="preserve">of their project </w:delText>
          </w:r>
        </w:del>
        <w:r w:rsidR="0009768A" w:rsidRPr="00D33E8B">
          <w:rPr>
            <w:rFonts w:cstheme="minorHAnsi"/>
          </w:rPr>
          <w:t xml:space="preserve">should make sure that the </w:t>
        </w:r>
        <w:del w:id="218" w:author="Kari Cohen" w:date="2019-06-14T12:00:00Z">
          <w:r w:rsidR="0009768A" w:rsidRPr="00D33E8B" w:rsidDel="006176D1">
            <w:rPr>
              <w:rFonts w:cstheme="minorHAnsi"/>
            </w:rPr>
            <w:delText>quantification</w:delText>
          </w:r>
        </w:del>
      </w:ins>
      <w:ins w:id="219" w:author="Kari Cohen" w:date="2019-06-14T12:00:00Z">
        <w:r w:rsidR="006176D1">
          <w:rPr>
            <w:rFonts w:cstheme="minorHAnsi"/>
          </w:rPr>
          <w:t>effort</w:t>
        </w:r>
      </w:ins>
      <w:ins w:id="220" w:author="White, Lindsay - NRCS, Washington, DC" w:date="2019-06-10T11:50:00Z">
        <w:r w:rsidR="0009768A" w:rsidRPr="00D33E8B">
          <w:rPr>
            <w:rFonts w:cstheme="minorHAnsi"/>
          </w:rPr>
          <w:t xml:space="preserve"> is overseen by </w:t>
        </w:r>
      </w:ins>
      <w:ins w:id="221" w:author="White, Lindsay - NRCS, Washington, DC" w:date="2019-06-10T11:51:00Z">
        <w:r w:rsidR="0009768A" w:rsidRPr="00D33E8B">
          <w:rPr>
            <w:rFonts w:cstheme="minorHAnsi"/>
          </w:rPr>
          <w:t xml:space="preserve">a </w:t>
        </w:r>
      </w:ins>
      <w:ins w:id="222" w:author="White, Lindsay - NRCS, Washington, DC" w:date="2019-06-10T11:50:00Z">
        <w:r w:rsidR="0009768A" w:rsidRPr="00D33E8B">
          <w:rPr>
            <w:rFonts w:cstheme="minorHAnsi"/>
          </w:rPr>
          <w:t xml:space="preserve">qualified staff person or </w:t>
        </w:r>
      </w:ins>
      <w:ins w:id="223" w:author="White, Lindsay - NRCS, Washington, DC" w:date="2019-06-10T11:51:00Z">
        <w:del w:id="224" w:author="Kari Cohen" w:date="2019-06-14T11:03:00Z">
          <w:r w:rsidR="0009768A" w:rsidRPr="00D33E8B" w:rsidDel="004B4894">
            <w:rPr>
              <w:rFonts w:cstheme="minorHAnsi"/>
            </w:rPr>
            <w:delText xml:space="preserve">consulting </w:delText>
          </w:r>
        </w:del>
        <w:r w:rsidR="0009768A" w:rsidRPr="00D33E8B">
          <w:rPr>
            <w:rFonts w:cstheme="minorHAnsi"/>
          </w:rPr>
          <w:t>third party.</w:t>
        </w:r>
      </w:ins>
    </w:p>
    <w:p w:rsidR="00877DA6" w:rsidRPr="00D33E8B" w:rsidRDefault="00877DA6" w:rsidP="00877DA6">
      <w:pPr>
        <w:spacing w:after="0"/>
        <w:rPr>
          <w:rFonts w:cstheme="minorHAnsi"/>
        </w:rPr>
      </w:pPr>
    </w:p>
    <w:p w:rsidR="00D060D0" w:rsidRDefault="00F1042F" w:rsidP="00B20DF3">
      <w:pPr>
        <w:rPr>
          <w:ins w:id="225" w:author="White, Lindsay - NRCS, Washington, DC" w:date="2019-06-12T17:03:00Z"/>
          <w:rFonts w:cstheme="minorHAnsi"/>
          <w:b/>
        </w:rPr>
      </w:pPr>
      <w:r w:rsidRPr="00BB7553">
        <w:rPr>
          <w:rFonts w:cstheme="minorHAnsi"/>
          <w:b/>
          <w:rPrChange w:id="226" w:author="White, Lindsay - NRCS, Washington, DC" w:date="2019-06-12T08:23:00Z">
            <w:rPr>
              <w:b/>
            </w:rPr>
          </w:rPrChange>
        </w:rPr>
        <w:t xml:space="preserve">Social Outcomes </w:t>
      </w:r>
      <w:r w:rsidR="00B31CCA" w:rsidRPr="00BB7553">
        <w:rPr>
          <w:rFonts w:cstheme="minorHAnsi"/>
          <w:b/>
          <w:rPrChange w:id="227" w:author="White, Lindsay - NRCS, Washington, DC" w:date="2019-06-12T08:23:00Z">
            <w:rPr>
              <w:b/>
            </w:rPr>
          </w:rPrChange>
        </w:rPr>
        <w:t>(</w:t>
      </w:r>
      <w:ins w:id="228" w:author="White, Lindsay - NRCS, Washington, DC" w:date="2019-06-11T10:09:00Z">
        <w:r w:rsidR="007C0F02" w:rsidRPr="00BB7553">
          <w:rPr>
            <w:rFonts w:cstheme="minorHAnsi"/>
            <w:b/>
            <w:rPrChange w:id="229" w:author="White, Lindsay - NRCS, Washington, DC" w:date="2019-06-12T08:23:00Z">
              <w:rPr>
                <w:b/>
              </w:rPr>
            </w:rPrChange>
          </w:rPr>
          <w:t>O</w:t>
        </w:r>
      </w:ins>
      <w:del w:id="230" w:author="White, Lindsay - NRCS, Washington, DC" w:date="2019-06-11T10:09:00Z">
        <w:r w:rsidR="00B31CCA" w:rsidRPr="00BB7553" w:rsidDel="007C0F02">
          <w:rPr>
            <w:rFonts w:cstheme="minorHAnsi"/>
            <w:b/>
            <w:rPrChange w:id="231" w:author="White, Lindsay - NRCS, Washington, DC" w:date="2019-06-12T08:23:00Z">
              <w:rPr>
                <w:b/>
              </w:rPr>
            </w:rPrChange>
          </w:rPr>
          <w:delText>o</w:delText>
        </w:r>
      </w:del>
      <w:r w:rsidR="00B31CCA" w:rsidRPr="00BB7553">
        <w:rPr>
          <w:rFonts w:cstheme="minorHAnsi"/>
          <w:b/>
          <w:rPrChange w:id="232" w:author="White, Lindsay - NRCS, Washington, DC" w:date="2019-06-12T08:23:00Z">
            <w:rPr>
              <w:b/>
            </w:rPr>
          </w:rPrChange>
        </w:rPr>
        <w:t>ptional)</w:t>
      </w:r>
    </w:p>
    <w:p w:rsidR="000E11B6" w:rsidRPr="000E11B6" w:rsidRDefault="000E11B6" w:rsidP="000E11B6">
      <w:pPr>
        <w:rPr>
          <w:ins w:id="233" w:author="White, Lindsay - NRCS, Washington, DC" w:date="2019-06-12T17:04:00Z"/>
          <w:b/>
        </w:rPr>
      </w:pPr>
      <w:ins w:id="234" w:author="White, Lindsay - NRCS, Washington, DC" w:date="2019-06-12T17:04:00Z">
        <w:r w:rsidRPr="000E11B6">
          <w:rPr>
            <w:b/>
            <w:bCs/>
            <w:u w:val="single"/>
          </w:rPr>
          <w:t>Why</w:t>
        </w:r>
        <w:r w:rsidRPr="000E11B6">
          <w:rPr>
            <w:b/>
          </w:rPr>
          <w:t xml:space="preserve"> </w:t>
        </w:r>
      </w:ins>
      <w:ins w:id="235" w:author="White, Lindsay - NRCS, Washington, DC" w:date="2019-06-12T17:09:00Z">
        <w:r w:rsidR="002512C1">
          <w:rPr>
            <w:b/>
          </w:rPr>
          <w:t>should</w:t>
        </w:r>
      </w:ins>
      <w:ins w:id="236" w:author="White, Lindsay - NRCS, Washington, DC" w:date="2019-06-12T17:04:00Z">
        <w:r w:rsidRPr="000E11B6">
          <w:rPr>
            <w:b/>
          </w:rPr>
          <w:t xml:space="preserve"> partners evaluate social outcomes? </w:t>
        </w:r>
      </w:ins>
      <w:ins w:id="237" w:author="White, Lindsay - NRCS, Washington, DC" w:date="2019-06-12T17:07:00Z">
        <w:r w:rsidRPr="000E11B6">
          <w:rPr>
            <w:rFonts w:cstheme="minorHAnsi"/>
          </w:rPr>
          <w:t xml:space="preserve">Reporting of </w:t>
        </w:r>
        <w:r>
          <w:rPr>
            <w:rFonts w:cstheme="minorHAnsi"/>
          </w:rPr>
          <w:t>social</w:t>
        </w:r>
        <w:r w:rsidRPr="000E11B6">
          <w:rPr>
            <w:rFonts w:cstheme="minorHAnsi"/>
          </w:rPr>
          <w:t xml:space="preserve"> outcomes </w:t>
        </w:r>
        <w:r>
          <w:rPr>
            <w:rFonts w:cstheme="minorHAnsi"/>
          </w:rPr>
          <w:t>can</w:t>
        </w:r>
        <w:r w:rsidRPr="000E11B6">
          <w:rPr>
            <w:rFonts w:cstheme="minorHAnsi"/>
          </w:rPr>
          <w:t xml:space="preserve"> inform strategies </w:t>
        </w:r>
        <w:del w:id="238" w:author="Kari Cohen" w:date="2019-06-14T11:26:00Z">
          <w:r w:rsidRPr="000E11B6" w:rsidDel="00AD6A5F">
            <w:rPr>
              <w:rFonts w:cstheme="minorHAnsi"/>
            </w:rPr>
            <w:delText>that</w:delText>
          </w:r>
        </w:del>
      </w:ins>
      <w:ins w:id="239" w:author="Kari Cohen" w:date="2019-06-14T11:26:00Z">
        <w:r w:rsidR="00AD6A5F">
          <w:rPr>
            <w:rFonts w:cstheme="minorHAnsi"/>
          </w:rPr>
          <w:t>to</w:t>
        </w:r>
      </w:ins>
      <w:ins w:id="240" w:author="White, Lindsay - NRCS, Washington, DC" w:date="2019-06-12T17:07:00Z">
        <w:r w:rsidRPr="000E11B6">
          <w:rPr>
            <w:rFonts w:cstheme="minorHAnsi"/>
          </w:rPr>
          <w:t xml:space="preserve"> increase adoption of conservation practices </w:t>
        </w:r>
        <w:del w:id="241" w:author="Kari Cohen" w:date="2019-06-14T11:19:00Z">
          <w:r w:rsidRPr="000E11B6" w:rsidDel="00020215">
            <w:rPr>
              <w:rFonts w:cstheme="minorHAnsi"/>
            </w:rPr>
            <w:delText>among producers and forestland owners</w:delText>
          </w:r>
        </w:del>
      </w:ins>
      <w:ins w:id="242" w:author="Kari Cohen" w:date="2019-06-14T11:19:00Z">
        <w:r w:rsidR="00020215">
          <w:rPr>
            <w:rFonts w:cstheme="minorHAnsi"/>
          </w:rPr>
          <w:t>and systems</w:t>
        </w:r>
      </w:ins>
      <w:ins w:id="243" w:author="White, Lindsay - NRCS, Washington, DC" w:date="2019-06-12T17:07:00Z">
        <w:r w:rsidRPr="000E11B6">
          <w:rPr>
            <w:rFonts w:cstheme="minorHAnsi"/>
          </w:rPr>
          <w:t xml:space="preserve"> </w:t>
        </w:r>
        <w:del w:id="244" w:author="Kari Cohen" w:date="2019-06-14T11:26:00Z">
          <w:r w:rsidRPr="000E11B6" w:rsidDel="00AD6A5F">
            <w:rPr>
              <w:rFonts w:cstheme="minorHAnsi"/>
            </w:rPr>
            <w:delText xml:space="preserve">and have the potential to </w:delText>
          </w:r>
        </w:del>
        <w:del w:id="245" w:author="Kari Cohen" w:date="2019-06-14T11:19:00Z">
          <w:r w:rsidRPr="000E11B6" w:rsidDel="00AD6A5F">
            <w:rPr>
              <w:rFonts w:cstheme="minorHAnsi"/>
            </w:rPr>
            <w:delText>establish</w:delText>
          </w:r>
        </w:del>
      </w:ins>
      <w:ins w:id="246" w:author="Kari Cohen" w:date="2019-06-14T11:26:00Z">
        <w:r w:rsidR="00AD6A5F">
          <w:rPr>
            <w:rFonts w:cstheme="minorHAnsi"/>
          </w:rPr>
          <w:t>in pursuit of</w:t>
        </w:r>
      </w:ins>
      <w:ins w:id="247" w:author="Kari Cohen" w:date="2019-06-14T11:19:00Z">
        <w:r w:rsidR="00AD6A5F">
          <w:rPr>
            <w:rFonts w:cstheme="minorHAnsi"/>
          </w:rPr>
          <w:t xml:space="preserve"> lasting</w:t>
        </w:r>
      </w:ins>
      <w:ins w:id="248" w:author="White, Lindsay - NRCS, Washington, DC" w:date="2019-06-12T17:07:00Z">
        <w:r w:rsidRPr="000E11B6">
          <w:rPr>
            <w:rFonts w:cstheme="minorHAnsi"/>
          </w:rPr>
          <w:t xml:space="preserve"> change </w:t>
        </w:r>
        <w:del w:id="249" w:author="Kari Cohen" w:date="2019-06-14T11:19:00Z">
          <w:r w:rsidRPr="000E11B6" w:rsidDel="00AD6A5F">
            <w:rPr>
              <w:rFonts w:cstheme="minorHAnsi"/>
            </w:rPr>
            <w:delText xml:space="preserve">on a landscape </w:delText>
          </w:r>
        </w:del>
        <w:r w:rsidRPr="000E11B6">
          <w:rPr>
            <w:rFonts w:cstheme="minorHAnsi"/>
          </w:rPr>
          <w:t>beyond the duration of</w:t>
        </w:r>
      </w:ins>
      <w:ins w:id="250" w:author="Kari Cohen" w:date="2019-06-14T11:19:00Z">
        <w:r w:rsidR="00AD6A5F">
          <w:rPr>
            <w:rFonts w:cstheme="minorHAnsi"/>
          </w:rPr>
          <w:t xml:space="preserve"> an RCPP</w:t>
        </w:r>
      </w:ins>
      <w:ins w:id="251" w:author="White, Lindsay - NRCS, Washington, DC" w:date="2019-06-12T17:07:00Z">
        <w:r w:rsidRPr="000E11B6">
          <w:rPr>
            <w:rFonts w:cstheme="minorHAnsi"/>
          </w:rPr>
          <w:t xml:space="preserve"> project</w:t>
        </w:r>
        <w:del w:id="252" w:author="Kari Cohen" w:date="2019-06-14T11:19:00Z">
          <w:r w:rsidRPr="000E11B6" w:rsidDel="00AD6A5F">
            <w:rPr>
              <w:rFonts w:cstheme="minorHAnsi"/>
            </w:rPr>
            <w:delText xml:space="preserve"> implementation</w:delText>
          </w:r>
        </w:del>
        <w:r w:rsidRPr="000E11B6">
          <w:rPr>
            <w:rFonts w:cstheme="minorHAnsi"/>
          </w:rPr>
          <w:t>.</w:t>
        </w:r>
        <w:r>
          <w:rPr>
            <w:rFonts w:cstheme="minorHAnsi"/>
          </w:rPr>
          <w:t xml:space="preserve"> </w:t>
        </w:r>
      </w:ins>
      <w:moveToRangeStart w:id="253" w:author="White, Lindsay - NRCS, Washington, DC" w:date="2019-06-12T17:06:00Z" w:name="move11251583"/>
      <w:moveTo w:id="254" w:author="White, Lindsay - NRCS, Washington, DC" w:date="2019-06-12T17:06:00Z">
        <w:r w:rsidRPr="000E11B6">
          <w:rPr>
            <w:rFonts w:eastAsia="Calibri" w:cstheme="minorHAnsi"/>
          </w:rPr>
          <w:t xml:space="preserve">While the reporting of social outcomes is optional for RCPP projects, inclusion of social </w:t>
        </w:r>
        <w:del w:id="255" w:author="Kari Cohen" w:date="2019-06-14T11:27:00Z">
          <w:r w:rsidRPr="000E11B6" w:rsidDel="00AD6A5F">
            <w:rPr>
              <w:rFonts w:eastAsia="Calibri" w:cstheme="minorHAnsi"/>
            </w:rPr>
            <w:delText>outcomes</w:delText>
          </w:r>
        </w:del>
      </w:moveTo>
      <w:ins w:id="256" w:author="Kari Cohen" w:date="2019-06-14T11:27:00Z">
        <w:r w:rsidR="00AD6A5F">
          <w:rPr>
            <w:rFonts w:eastAsia="Calibri" w:cstheme="minorHAnsi"/>
          </w:rPr>
          <w:t>indicators analyses</w:t>
        </w:r>
      </w:ins>
      <w:moveTo w:id="257" w:author="White, Lindsay - NRCS, Washington, DC" w:date="2019-06-12T17:06:00Z">
        <w:r w:rsidRPr="000E11B6">
          <w:rPr>
            <w:rFonts w:eastAsia="Calibri" w:cstheme="minorHAnsi"/>
          </w:rPr>
          <w:t xml:space="preserve"> is given priority consideration in the RCPP evaluation criteria.</w:t>
        </w:r>
      </w:moveTo>
      <w:moveToRangeEnd w:id="253"/>
    </w:p>
    <w:p w:rsidR="000E11B6" w:rsidRPr="000E11B6" w:rsidRDefault="000E11B6" w:rsidP="000E11B6">
      <w:pPr>
        <w:rPr>
          <w:ins w:id="258" w:author="White, Lindsay - NRCS, Washington, DC" w:date="2019-06-12T17:07:00Z"/>
          <w:rFonts w:cstheme="minorHAnsi"/>
        </w:rPr>
      </w:pPr>
      <w:ins w:id="259" w:author="White, Lindsay - NRCS, Washington, DC" w:date="2019-06-12T17:04:00Z">
        <w:r w:rsidRPr="000E11B6">
          <w:rPr>
            <w:b/>
            <w:bCs/>
            <w:u w:val="single"/>
          </w:rPr>
          <w:t>What</w:t>
        </w:r>
        <w:r w:rsidRPr="000E11B6">
          <w:rPr>
            <w:b/>
          </w:rPr>
          <w:t xml:space="preserve"> are social indicators that we can evaluate to measure outcomes?  </w:t>
        </w:r>
      </w:ins>
      <w:moveToRangeStart w:id="260" w:author="White, Lindsay - NRCS, Washington, DC" w:date="2019-06-12T17:06:00Z" w:name="move11251577"/>
      <w:moveTo w:id="261" w:author="White, Lindsay - NRCS, Washington, DC" w:date="2019-06-12T17:06:00Z">
        <w:r w:rsidRPr="007726B9">
          <w:rPr>
            <w:rFonts w:cstheme="minorHAnsi"/>
          </w:rPr>
          <w:t>Social outcomes analyses consider the factors that go into a producer’s decision to undertake conservation activities, how that producer’s decision influences other producers, and any broader impacts on communities.</w:t>
        </w:r>
      </w:moveTo>
      <w:moveToRangeEnd w:id="260"/>
      <w:ins w:id="262" w:author="White, Lindsay - NRCS, Washington, DC" w:date="2019-06-12T17:07:00Z">
        <w:r>
          <w:rPr>
            <w:rFonts w:cstheme="minorHAnsi"/>
          </w:rPr>
          <w:t xml:space="preserve"> </w:t>
        </w:r>
        <w:r w:rsidRPr="000E11B6">
          <w:rPr>
            <w:rFonts w:cstheme="minorHAnsi"/>
          </w:rPr>
          <w:t>Factors included in evaluation may include (but are not limited to):</w:t>
        </w:r>
      </w:ins>
    </w:p>
    <w:p w:rsidR="000E11B6" w:rsidRPr="000E11B6" w:rsidRDefault="000E11B6" w:rsidP="000E11B6">
      <w:pPr>
        <w:pStyle w:val="ListParagraph"/>
        <w:numPr>
          <w:ilvl w:val="0"/>
          <w:numId w:val="16"/>
        </w:numPr>
        <w:rPr>
          <w:ins w:id="263" w:author="White, Lindsay - NRCS, Washington, DC" w:date="2019-06-12T17:07:00Z"/>
          <w:rFonts w:cstheme="minorHAnsi"/>
        </w:rPr>
      </w:pPr>
      <w:ins w:id="264" w:author="White, Lindsay - NRCS, Washington, DC" w:date="2019-06-12T17:07:00Z">
        <w:r w:rsidRPr="000E11B6">
          <w:rPr>
            <w:rFonts w:cstheme="minorHAnsi"/>
          </w:rPr>
          <w:lastRenderedPageBreak/>
          <w:t>Characteristics of producers and forestland owners</w:t>
        </w:r>
      </w:ins>
    </w:p>
    <w:p w:rsidR="000E11B6" w:rsidRPr="000E11B6" w:rsidRDefault="000E11B6" w:rsidP="000E11B6">
      <w:pPr>
        <w:pStyle w:val="ListParagraph"/>
        <w:numPr>
          <w:ilvl w:val="0"/>
          <w:numId w:val="16"/>
        </w:numPr>
        <w:rPr>
          <w:ins w:id="265" w:author="White, Lindsay - NRCS, Washington, DC" w:date="2019-06-12T17:07:00Z"/>
          <w:rFonts w:cstheme="minorHAnsi"/>
        </w:rPr>
      </w:pPr>
      <w:ins w:id="266" w:author="White, Lindsay - NRCS, Washington, DC" w:date="2019-06-12T17:07:00Z">
        <w:r w:rsidRPr="000E11B6">
          <w:rPr>
            <w:rFonts w:cstheme="minorHAnsi"/>
          </w:rPr>
          <w:t>Farm, forest or ranch characteristics</w:t>
        </w:r>
      </w:ins>
    </w:p>
    <w:p w:rsidR="000E11B6" w:rsidRPr="000E11B6" w:rsidRDefault="000E11B6" w:rsidP="000E11B6">
      <w:pPr>
        <w:pStyle w:val="ListParagraph"/>
        <w:numPr>
          <w:ilvl w:val="0"/>
          <w:numId w:val="16"/>
        </w:numPr>
        <w:rPr>
          <w:ins w:id="267" w:author="White, Lindsay - NRCS, Washington, DC" w:date="2019-06-12T17:07:00Z"/>
          <w:rFonts w:cstheme="minorHAnsi"/>
        </w:rPr>
      </w:pPr>
      <w:ins w:id="268" w:author="White, Lindsay - NRCS, Washington, DC" w:date="2019-06-12T17:07:00Z">
        <w:r w:rsidRPr="000E11B6">
          <w:rPr>
            <w:rFonts w:cstheme="minorHAnsi"/>
          </w:rPr>
          <w:t>Perceptions of characteristics of conservation practices</w:t>
        </w:r>
      </w:ins>
    </w:p>
    <w:p w:rsidR="000E11B6" w:rsidRPr="000E11B6" w:rsidRDefault="000E11B6" w:rsidP="000E11B6">
      <w:pPr>
        <w:pStyle w:val="ListParagraph"/>
        <w:numPr>
          <w:ilvl w:val="0"/>
          <w:numId w:val="16"/>
        </w:numPr>
        <w:rPr>
          <w:ins w:id="269" w:author="White, Lindsay - NRCS, Washington, DC" w:date="2019-06-12T17:07:00Z"/>
          <w:rFonts w:cstheme="minorHAnsi"/>
        </w:rPr>
      </w:pPr>
      <w:ins w:id="270" w:author="White, Lindsay - NRCS, Washington, DC" w:date="2019-06-12T17:07:00Z">
        <w:r w:rsidRPr="000E11B6">
          <w:rPr>
            <w:rFonts w:cstheme="minorHAnsi"/>
          </w:rPr>
          <w:t>Social capital of project participants</w:t>
        </w:r>
      </w:ins>
    </w:p>
    <w:p w:rsidR="000E11B6" w:rsidRPr="000E11B6" w:rsidRDefault="000E11B6" w:rsidP="000E11B6">
      <w:pPr>
        <w:pStyle w:val="ListParagraph"/>
        <w:numPr>
          <w:ilvl w:val="0"/>
          <w:numId w:val="16"/>
        </w:numPr>
        <w:rPr>
          <w:ins w:id="271" w:author="White, Lindsay - NRCS, Washington, DC" w:date="2019-06-12T17:07:00Z"/>
          <w:rFonts w:cstheme="minorHAnsi"/>
        </w:rPr>
      </w:pPr>
      <w:ins w:id="272" w:author="White, Lindsay - NRCS, Washington, DC" w:date="2019-06-12T17:07:00Z">
        <w:r w:rsidRPr="000E11B6">
          <w:rPr>
            <w:rFonts w:cstheme="minorHAnsi"/>
          </w:rPr>
          <w:t>Community characteristics</w:t>
        </w:r>
        <w:del w:id="273" w:author="Kari Cohen" w:date="2019-06-14T11:27:00Z">
          <w:r w:rsidRPr="000E11B6" w:rsidDel="00AD6A5F">
            <w:rPr>
              <w:rFonts w:cstheme="minorHAnsi"/>
            </w:rPr>
            <w:delText>.</w:delText>
          </w:r>
        </w:del>
        <w:r w:rsidRPr="000E11B6">
          <w:rPr>
            <w:rFonts w:cstheme="minorHAnsi"/>
          </w:rPr>
          <w:t xml:space="preserve"> </w:t>
        </w:r>
      </w:ins>
    </w:p>
    <w:p w:rsidR="000E11B6" w:rsidRPr="000E11B6" w:rsidRDefault="000E11B6" w:rsidP="000E11B6">
      <w:pPr>
        <w:pStyle w:val="ListParagraph"/>
        <w:numPr>
          <w:ilvl w:val="0"/>
          <w:numId w:val="16"/>
        </w:numPr>
        <w:autoSpaceDE w:val="0"/>
        <w:autoSpaceDN w:val="0"/>
        <w:adjustRightInd w:val="0"/>
        <w:spacing w:after="0" w:line="240" w:lineRule="auto"/>
        <w:rPr>
          <w:ins w:id="274" w:author="White, Lindsay - NRCS, Washington, DC" w:date="2019-06-12T17:07:00Z"/>
          <w:rFonts w:cstheme="minorHAnsi"/>
        </w:rPr>
      </w:pPr>
      <w:ins w:id="275" w:author="White, Lindsay - NRCS, Washington, DC" w:date="2019-06-12T17:07:00Z">
        <w:r w:rsidRPr="000E11B6">
          <w:rPr>
            <w:rFonts w:cstheme="minorHAnsi"/>
          </w:rPr>
          <w:t xml:space="preserve">Timing of conservation adoption </w:t>
        </w:r>
        <w:del w:id="276" w:author="Kari Cohen" w:date="2019-06-14T11:27:00Z">
          <w:r w:rsidRPr="000E11B6" w:rsidDel="00AD6A5F">
            <w:rPr>
              <w:rFonts w:cstheme="minorHAnsi"/>
            </w:rPr>
            <w:delText>and diffusion</w:delText>
          </w:r>
        </w:del>
      </w:ins>
    </w:p>
    <w:p w:rsidR="000E11B6" w:rsidRDefault="000E11B6" w:rsidP="000E11B6">
      <w:pPr>
        <w:pStyle w:val="ListParagraph"/>
        <w:numPr>
          <w:ilvl w:val="0"/>
          <w:numId w:val="16"/>
        </w:numPr>
        <w:autoSpaceDE w:val="0"/>
        <w:autoSpaceDN w:val="0"/>
        <w:adjustRightInd w:val="0"/>
        <w:spacing w:after="0" w:line="240" w:lineRule="auto"/>
        <w:rPr>
          <w:ins w:id="277" w:author="Kari Cohen" w:date="2019-06-14T11:27:00Z"/>
          <w:rFonts w:cstheme="minorHAnsi"/>
        </w:rPr>
      </w:pPr>
      <w:ins w:id="278" w:author="White, Lindsay - NRCS, Washington, DC" w:date="2019-06-12T17:07:00Z">
        <w:r w:rsidRPr="000E11B6">
          <w:rPr>
            <w:rFonts w:cstheme="minorHAnsi"/>
          </w:rPr>
          <w:t>Evaluation of management capabilities</w:t>
        </w:r>
      </w:ins>
    </w:p>
    <w:p w:rsidR="00AD6A5F" w:rsidRPr="000E11B6" w:rsidRDefault="00AD6A5F" w:rsidP="000E11B6">
      <w:pPr>
        <w:pStyle w:val="ListParagraph"/>
        <w:numPr>
          <w:ilvl w:val="0"/>
          <w:numId w:val="16"/>
        </w:numPr>
        <w:autoSpaceDE w:val="0"/>
        <w:autoSpaceDN w:val="0"/>
        <w:adjustRightInd w:val="0"/>
        <w:spacing w:after="0" w:line="240" w:lineRule="auto"/>
        <w:rPr>
          <w:ins w:id="279" w:author="White, Lindsay - NRCS, Washington, DC" w:date="2019-06-12T17:07:00Z"/>
          <w:rFonts w:cstheme="minorHAnsi"/>
        </w:rPr>
      </w:pPr>
      <w:ins w:id="280" w:author="Kari Cohen" w:date="2019-06-14T11:27:00Z">
        <w:r>
          <w:rPr>
            <w:rFonts w:cstheme="minorHAnsi"/>
          </w:rPr>
          <w:t xml:space="preserve">Conservation adoption </w:t>
        </w:r>
      </w:ins>
      <w:ins w:id="281" w:author="Kari Cohen" w:date="2019-06-14T11:28:00Z">
        <w:r>
          <w:rPr>
            <w:rFonts w:cstheme="minorHAnsi"/>
          </w:rPr>
          <w:t>motivations</w:t>
        </w:r>
      </w:ins>
    </w:p>
    <w:p w:rsidR="000E11B6" w:rsidRPr="000E11B6" w:rsidRDefault="000E11B6" w:rsidP="000E11B6">
      <w:pPr>
        <w:pStyle w:val="ListParagraph"/>
        <w:numPr>
          <w:ilvl w:val="0"/>
          <w:numId w:val="16"/>
        </w:numPr>
        <w:autoSpaceDE w:val="0"/>
        <w:autoSpaceDN w:val="0"/>
        <w:adjustRightInd w:val="0"/>
        <w:spacing w:after="0" w:line="240" w:lineRule="auto"/>
        <w:rPr>
          <w:ins w:id="282" w:author="White, Lindsay - NRCS, Washington, DC" w:date="2019-06-12T17:07:00Z"/>
          <w:rFonts w:cstheme="minorHAnsi"/>
        </w:rPr>
      </w:pPr>
      <w:ins w:id="283" w:author="White, Lindsay - NRCS, Washington, DC" w:date="2019-06-12T17:07:00Z">
        <w:r w:rsidRPr="000E11B6">
          <w:rPr>
            <w:rFonts w:cstheme="minorHAnsi"/>
          </w:rPr>
          <w:t>Technical assistance needs</w:t>
        </w:r>
      </w:ins>
    </w:p>
    <w:p w:rsidR="000E11B6" w:rsidRPr="000E11B6" w:rsidRDefault="000E11B6" w:rsidP="000E11B6">
      <w:pPr>
        <w:pStyle w:val="ListParagraph"/>
        <w:numPr>
          <w:ilvl w:val="0"/>
          <w:numId w:val="16"/>
        </w:numPr>
        <w:autoSpaceDE w:val="0"/>
        <w:autoSpaceDN w:val="0"/>
        <w:adjustRightInd w:val="0"/>
        <w:spacing w:after="0" w:line="240" w:lineRule="auto"/>
        <w:rPr>
          <w:ins w:id="284" w:author="White, Lindsay - NRCS, Washington, DC" w:date="2019-06-12T17:07:00Z"/>
          <w:rFonts w:cstheme="minorHAnsi"/>
        </w:rPr>
      </w:pPr>
      <w:ins w:id="285" w:author="White, Lindsay - NRCS, Washington, DC" w:date="2019-06-12T17:07:00Z">
        <w:r w:rsidRPr="000E11B6">
          <w:rPr>
            <w:rFonts w:cstheme="minorHAnsi"/>
          </w:rPr>
          <w:t>Information/Education needs</w:t>
        </w:r>
      </w:ins>
    </w:p>
    <w:p w:rsidR="000E11B6" w:rsidRDefault="000E11B6" w:rsidP="000E11B6">
      <w:pPr>
        <w:pStyle w:val="ListParagraph"/>
        <w:numPr>
          <w:ilvl w:val="0"/>
          <w:numId w:val="16"/>
        </w:numPr>
        <w:rPr>
          <w:ins w:id="286" w:author="White, Lindsay - NRCS, Washington, DC" w:date="2019-06-12T17:07:00Z"/>
          <w:rFonts w:cstheme="minorHAnsi"/>
        </w:rPr>
      </w:pPr>
      <w:ins w:id="287" w:author="White, Lindsay - NRCS, Washington, DC" w:date="2019-06-12T17:07:00Z">
        <w:r w:rsidRPr="000E11B6">
          <w:rPr>
            <w:rFonts w:cstheme="minorHAnsi"/>
          </w:rPr>
          <w:t>Financial assistance needs to motivate conservation adoption</w:t>
        </w:r>
      </w:ins>
    </w:p>
    <w:p w:rsidR="000E11B6" w:rsidRPr="000E11B6" w:rsidRDefault="000E11B6" w:rsidP="000E11B6">
      <w:pPr>
        <w:pStyle w:val="ListParagraph"/>
        <w:rPr>
          <w:ins w:id="288" w:author="White, Lindsay - NRCS, Washington, DC" w:date="2019-06-12T17:04:00Z"/>
          <w:rFonts w:cstheme="minorHAnsi"/>
        </w:rPr>
      </w:pPr>
    </w:p>
    <w:p w:rsidR="000E11B6" w:rsidRPr="000E11B6" w:rsidRDefault="000E11B6">
      <w:pPr>
        <w:spacing w:after="0" w:line="240" w:lineRule="auto"/>
        <w:rPr>
          <w:b/>
        </w:rPr>
        <w:pPrChange w:id="289" w:author="Kari Cohen" w:date="2019-06-14T11:28:00Z">
          <w:pPr/>
        </w:pPrChange>
      </w:pPr>
      <w:ins w:id="290" w:author="White, Lindsay - NRCS, Washington, DC" w:date="2019-06-12T17:04:00Z">
        <w:r w:rsidRPr="000E11B6">
          <w:rPr>
            <w:b/>
            <w:bCs/>
            <w:u w:val="single"/>
          </w:rPr>
          <w:t>How</w:t>
        </w:r>
        <w:r w:rsidRPr="000E11B6">
          <w:rPr>
            <w:b/>
          </w:rPr>
          <w:t xml:space="preserve"> can these indicators be evaluated over time? </w:t>
        </w:r>
      </w:ins>
    </w:p>
    <w:p w:rsidR="00B31CCA" w:rsidRPr="000E11B6" w:rsidDel="00387C2A" w:rsidRDefault="00B31CCA">
      <w:pPr>
        <w:spacing w:after="0" w:line="240" w:lineRule="auto"/>
        <w:rPr>
          <w:del w:id="291" w:author="White, Lindsay - NRCS, Washington, DC" w:date="2019-06-10T16:40:00Z"/>
          <w:rFonts w:eastAsia="Calibri" w:cstheme="minorHAnsi"/>
        </w:rPr>
      </w:pPr>
      <w:moveFromRangeStart w:id="292" w:author="White, Lindsay - NRCS, Washington, DC" w:date="2019-06-12T17:06:00Z" w:name="move11251577"/>
      <w:moveFrom w:id="293" w:author="White, Lindsay - NRCS, Washington, DC" w:date="2019-06-12T17:06:00Z">
        <w:r w:rsidRPr="000E11B6" w:rsidDel="000E11B6">
          <w:rPr>
            <w:rFonts w:cstheme="minorHAnsi"/>
          </w:rPr>
          <w:t>Social outcomes analyses consider the factors that go into a producer’s decision to undertake conservation activities, how that producer’s decision influences o</w:t>
        </w:r>
        <w:r w:rsidRPr="00003FF1" w:rsidDel="000E11B6">
          <w:rPr>
            <w:rFonts w:cstheme="minorHAnsi"/>
          </w:rPr>
          <w:t xml:space="preserve">ther producers, and any broader impacts on communities. </w:t>
        </w:r>
        <w:moveFromRangeStart w:id="294" w:author="White, Lindsay - NRCS, Washington, DC" w:date="2019-06-12T17:06:00Z" w:name="move11251583"/>
        <w:moveFromRangeEnd w:id="292"/>
        <w:r w:rsidRPr="000E11B6" w:rsidDel="000E11B6">
          <w:rPr>
            <w:rFonts w:eastAsia="Calibri" w:cstheme="minorHAnsi"/>
          </w:rPr>
          <w:t xml:space="preserve">While the reporting of social outcomes is optional for RCPP projects, inclusion of social outcomes is given priority consideration in the RCPP evaluation criteria. </w:t>
        </w:r>
      </w:moveFrom>
      <w:moveFromRangeEnd w:id="294"/>
    </w:p>
    <w:p w:rsidR="00387C2A" w:rsidRPr="000E11B6" w:rsidDel="00AD6A5F" w:rsidRDefault="00387C2A">
      <w:pPr>
        <w:spacing w:after="0" w:line="240" w:lineRule="auto"/>
        <w:rPr>
          <w:ins w:id="295" w:author="White, Lindsay - NRCS, Washington, DC" w:date="2019-06-11T09:35:00Z"/>
          <w:del w:id="296" w:author="Kari Cohen" w:date="2019-06-14T11:28:00Z"/>
          <w:rFonts w:eastAsia="Calibri" w:cstheme="minorHAnsi"/>
        </w:rPr>
      </w:pPr>
    </w:p>
    <w:p w:rsidR="00E1562A" w:rsidRPr="000E11B6" w:rsidRDefault="00B42D4E">
      <w:pPr>
        <w:spacing w:after="0" w:line="240" w:lineRule="auto"/>
        <w:rPr>
          <w:ins w:id="297" w:author="White, Lindsay - NRCS, Washington, DC" w:date="2019-06-11T09:57:00Z"/>
          <w:rFonts w:cstheme="minorHAnsi"/>
        </w:rPr>
        <w:pPrChange w:id="298" w:author="Kari Cohen" w:date="2019-06-14T11:28:00Z">
          <w:pPr/>
        </w:pPrChange>
      </w:pPr>
      <w:ins w:id="299" w:author="White, Lindsay - NRCS, Washington, DC" w:date="2019-06-12T08:20:00Z">
        <w:r w:rsidRPr="000E11B6">
          <w:rPr>
            <w:rFonts w:eastAsia="Calibri" w:cstheme="minorHAnsi"/>
          </w:rPr>
          <w:t xml:space="preserve">Partners measuring social outcomes </w:t>
        </w:r>
        <w:del w:id="300" w:author="Kari Cohen" w:date="2019-06-14T11:28:00Z">
          <w:r w:rsidRPr="000E11B6" w:rsidDel="00AD6A5F">
            <w:rPr>
              <w:rFonts w:eastAsia="Calibri" w:cstheme="minorHAnsi"/>
            </w:rPr>
            <w:delText>will</w:delText>
          </w:r>
        </w:del>
      </w:ins>
      <w:ins w:id="301" w:author="Kari Cohen" w:date="2019-06-14T11:28:00Z">
        <w:r w:rsidR="00AD6A5F">
          <w:rPr>
            <w:rFonts w:eastAsia="Calibri" w:cstheme="minorHAnsi"/>
          </w:rPr>
          <w:t>should</w:t>
        </w:r>
      </w:ins>
      <w:ins w:id="302" w:author="White, Lindsay - NRCS, Washington, DC" w:date="2019-06-12T08:20:00Z">
        <w:del w:id="303" w:author="Kari Cohen" w:date="2019-06-14T11:28:00Z">
          <w:r w:rsidRPr="000E11B6" w:rsidDel="00AD6A5F">
            <w:rPr>
              <w:rFonts w:eastAsia="Calibri" w:cstheme="minorHAnsi"/>
            </w:rPr>
            <w:delText xml:space="preserve"> need to</w:delText>
          </w:r>
        </w:del>
        <w:r w:rsidRPr="000E11B6">
          <w:rPr>
            <w:rFonts w:eastAsia="Calibri" w:cstheme="minorHAnsi"/>
          </w:rPr>
          <w:t xml:space="preserve"> measure baseline social indicators at the outset of the project and then evaluate change in those social indicators over time.</w:t>
        </w:r>
        <w:r w:rsidRPr="000E11B6">
          <w:rPr>
            <w:rFonts w:cstheme="minorHAnsi"/>
          </w:rPr>
          <w:t xml:space="preserve"> </w:t>
        </w:r>
      </w:ins>
      <w:ins w:id="304" w:author="White, Lindsay - NRCS, Washington, DC" w:date="2019-06-11T09:42:00Z">
        <w:r w:rsidR="00B66B07" w:rsidRPr="000E11B6">
          <w:rPr>
            <w:rFonts w:cstheme="minorHAnsi"/>
          </w:rPr>
          <w:t>In measuring social outcomes of an RCPP project, partners should maintain a focus on the factors</w:t>
        </w:r>
      </w:ins>
      <w:ins w:id="305" w:author="White, Lindsay - NRCS, Washington, DC" w:date="2019-06-11T09:36:00Z">
        <w:r w:rsidR="00B66B07" w:rsidRPr="000E11B6">
          <w:rPr>
            <w:rFonts w:cstheme="minorHAnsi"/>
          </w:rPr>
          <w:t xml:space="preserve"> motivating or influencing landowners </w:t>
        </w:r>
      </w:ins>
      <w:ins w:id="306" w:author="White, Lindsay - NRCS, Washington, DC" w:date="2019-06-11T10:06:00Z">
        <w:r w:rsidR="007D2F07" w:rsidRPr="000E11B6">
          <w:rPr>
            <w:rFonts w:cstheme="minorHAnsi"/>
          </w:rPr>
          <w:t xml:space="preserve">and communities </w:t>
        </w:r>
      </w:ins>
      <w:ins w:id="307" w:author="White, Lindsay - NRCS, Washington, DC" w:date="2019-06-11T09:36:00Z">
        <w:r w:rsidR="00B66B07" w:rsidRPr="000E11B6">
          <w:rPr>
            <w:rFonts w:cstheme="minorHAnsi"/>
          </w:rPr>
          <w:t xml:space="preserve">to adopt—and maintain-- conservation approaches. </w:t>
        </w:r>
      </w:ins>
    </w:p>
    <w:p w:rsidR="00AD6A5F" w:rsidRDefault="00AD6A5F" w:rsidP="00B20DF3">
      <w:pPr>
        <w:rPr>
          <w:ins w:id="308" w:author="Kari Cohen" w:date="2019-06-14T11:28:00Z"/>
          <w:rFonts w:cstheme="minorHAnsi"/>
        </w:rPr>
      </w:pPr>
    </w:p>
    <w:p w:rsidR="00A46460" w:rsidRPr="00F762AF" w:rsidRDefault="00A46460" w:rsidP="00B20DF3">
      <w:pPr>
        <w:rPr>
          <w:ins w:id="309" w:author="White, Lindsay - NRCS, Washington, DC" w:date="2019-06-10T14:54:00Z"/>
          <w:rFonts w:cstheme="minorHAnsi"/>
        </w:rPr>
      </w:pPr>
      <w:ins w:id="310" w:author="White, Lindsay - NRCS, Washington, DC" w:date="2019-06-10T14:48:00Z">
        <w:r w:rsidRPr="00BB7553">
          <w:rPr>
            <w:rFonts w:cstheme="minorHAnsi"/>
          </w:rPr>
          <w:t xml:space="preserve">Partners may </w:t>
        </w:r>
      </w:ins>
      <w:ins w:id="311" w:author="White, Lindsay - NRCS, Washington, DC" w:date="2019-06-11T10:03:00Z">
        <w:r w:rsidR="00E1562A" w:rsidRPr="00BB7553">
          <w:rPr>
            <w:rFonts w:cstheme="minorHAnsi"/>
          </w:rPr>
          <w:t>wish</w:t>
        </w:r>
      </w:ins>
      <w:ins w:id="312" w:author="White, Lindsay - NRCS, Washington, DC" w:date="2019-06-10T14:48:00Z">
        <w:r w:rsidRPr="00BB7553">
          <w:rPr>
            <w:rFonts w:cstheme="minorHAnsi"/>
          </w:rPr>
          <w:t xml:space="preserve"> to refer to </w:t>
        </w:r>
      </w:ins>
      <w:ins w:id="313" w:author="White, Lindsay - NRCS, Washington, DC" w:date="2019-06-10T14:52:00Z">
        <w:r w:rsidRPr="002D7BE4">
          <w:rPr>
            <w:rFonts w:cstheme="minorHAnsi"/>
          </w:rPr>
          <w:t>the Social Indicators Data Management and Analysis (SIDMA) tool</w:t>
        </w:r>
      </w:ins>
      <w:ins w:id="314" w:author="White, Lindsay - NRCS, Washington, DC" w:date="2019-06-10T16:38:00Z">
        <w:r w:rsidR="00372EC6" w:rsidRPr="002D7BE4">
          <w:rPr>
            <w:rFonts w:cstheme="minorHAnsi"/>
          </w:rPr>
          <w:t xml:space="preserve">. SIDMA </w:t>
        </w:r>
      </w:ins>
      <w:ins w:id="315" w:author="White, Lindsay - NRCS, Washington, DC" w:date="2019-06-11T10:04:00Z">
        <w:r w:rsidR="007D2F07" w:rsidRPr="00341233">
          <w:rPr>
            <w:rFonts w:cstheme="minorHAnsi"/>
          </w:rPr>
          <w:t>was developed by the Great Lakes Regional Social Indicators Team</w:t>
        </w:r>
      </w:ins>
      <w:ins w:id="316" w:author="Kari Cohen" w:date="2019-06-14T11:29:00Z">
        <w:r w:rsidR="00AD6A5F">
          <w:rPr>
            <w:rFonts w:cstheme="minorHAnsi"/>
          </w:rPr>
          <w:t>,</w:t>
        </w:r>
      </w:ins>
      <w:ins w:id="317" w:author="White, Lindsay - NRCS, Washington, DC" w:date="2019-06-11T10:04:00Z">
        <w:r w:rsidR="007D2F07" w:rsidRPr="00341233">
          <w:rPr>
            <w:rFonts w:cstheme="minorHAnsi"/>
          </w:rPr>
          <w:t xml:space="preserve"> </w:t>
        </w:r>
        <w:del w:id="318" w:author="Kari Cohen" w:date="2019-06-14T11:29:00Z">
          <w:r w:rsidR="007D2F07" w:rsidRPr="00341233" w:rsidDel="00AD6A5F">
            <w:rPr>
              <w:rFonts w:cstheme="minorHAnsi"/>
            </w:rPr>
            <w:delText xml:space="preserve">in collaboration with </w:delText>
          </w:r>
        </w:del>
        <w:del w:id="319" w:author="Kari Cohen" w:date="2019-06-14T11:28:00Z">
          <w:r w:rsidR="007D2F07" w:rsidRPr="00341233" w:rsidDel="00AD6A5F">
            <w:rPr>
              <w:rFonts w:cstheme="minorHAnsi"/>
            </w:rPr>
            <w:delText xml:space="preserve">the </w:delText>
          </w:r>
        </w:del>
        <w:del w:id="320" w:author="Kari Cohen" w:date="2019-06-14T11:29:00Z">
          <w:r w:rsidR="007D2F07" w:rsidRPr="00341233" w:rsidDel="00AD6A5F">
            <w:rPr>
              <w:rFonts w:cstheme="minorHAnsi"/>
            </w:rPr>
            <w:delText>EPA</w:delText>
          </w:r>
        </w:del>
      </w:ins>
      <w:ins w:id="321" w:author="White, Lindsay - NRCS, Washington, DC" w:date="2019-06-10T16:39:00Z">
        <w:del w:id="322" w:author="Kari Cohen" w:date="2019-06-14T11:29:00Z">
          <w:r w:rsidR="00372EC6" w:rsidRPr="00341233" w:rsidDel="00AD6A5F">
            <w:rPr>
              <w:rFonts w:cstheme="minorHAnsi"/>
            </w:rPr>
            <w:delText>,</w:delText>
          </w:r>
        </w:del>
      </w:ins>
      <w:ins w:id="323" w:author="White, Lindsay - NRCS, Washington, DC" w:date="2019-06-10T14:52:00Z">
        <w:del w:id="324" w:author="Kari Cohen" w:date="2019-06-14T11:29:00Z">
          <w:r w:rsidRPr="000E11B6" w:rsidDel="00AD6A5F">
            <w:rPr>
              <w:rFonts w:cstheme="minorHAnsi"/>
            </w:rPr>
            <w:delText xml:space="preserve"> </w:delText>
          </w:r>
        </w:del>
      </w:ins>
      <w:ins w:id="325" w:author="White, Lindsay - NRCS, Washington, DC" w:date="2019-06-10T16:39:00Z">
        <w:r w:rsidR="00372EC6" w:rsidRPr="000E11B6">
          <w:rPr>
            <w:rFonts w:cstheme="minorHAnsi"/>
          </w:rPr>
          <w:t>and</w:t>
        </w:r>
      </w:ins>
      <w:ins w:id="326" w:author="White, Lindsay - NRCS, Washington, DC" w:date="2019-06-10T14:52:00Z">
        <w:r w:rsidRPr="000E11B6">
          <w:rPr>
            <w:rFonts w:cstheme="minorHAnsi"/>
          </w:rPr>
          <w:t xml:space="preserve"> provides resources for </w:t>
        </w:r>
      </w:ins>
      <w:ins w:id="327" w:author="White, Lindsay - NRCS, Washington, DC" w:date="2019-06-10T16:39:00Z">
        <w:r w:rsidR="00372EC6" w:rsidRPr="00003FF1">
          <w:rPr>
            <w:rFonts w:cstheme="minorHAnsi"/>
          </w:rPr>
          <w:t xml:space="preserve">measuring, </w:t>
        </w:r>
      </w:ins>
      <w:ins w:id="328" w:author="White, Lindsay - NRCS, Washington, DC" w:date="2019-06-10T14:52:00Z">
        <w:r w:rsidRPr="00003FF1">
          <w:rPr>
            <w:rFonts w:cstheme="minorHAnsi"/>
          </w:rPr>
          <w:t>organizing</w:t>
        </w:r>
      </w:ins>
      <w:ins w:id="329" w:author="White, Lindsay - NRCS, Washington, DC" w:date="2019-06-10T14:53:00Z">
        <w:r w:rsidRPr="00003FF1">
          <w:rPr>
            <w:rFonts w:cstheme="minorHAnsi"/>
          </w:rPr>
          <w:t xml:space="preserve"> and analyzing social indicators related to </w:t>
        </w:r>
      </w:ins>
      <w:ins w:id="330" w:author="White, Lindsay - NRCS, Washington, DC" w:date="2019-06-10T16:39:00Z">
        <w:r w:rsidR="00372EC6" w:rsidRPr="00003FF1">
          <w:rPr>
            <w:rFonts w:cstheme="minorHAnsi"/>
          </w:rPr>
          <w:t>conservation practices</w:t>
        </w:r>
      </w:ins>
      <w:ins w:id="331" w:author="Kari Cohen" w:date="2019-06-14T11:29:00Z">
        <w:r w:rsidR="00AD6A5F">
          <w:rPr>
            <w:rFonts w:cstheme="minorHAnsi"/>
          </w:rPr>
          <w:t xml:space="preserve">. While SIDMA was developed for use in water quality projects, </w:t>
        </w:r>
        <w:r w:rsidR="00350C61">
          <w:rPr>
            <w:rFonts w:cstheme="minorHAnsi"/>
          </w:rPr>
          <w:t>extrapolation of its methods</w:t>
        </w:r>
      </w:ins>
      <w:ins w:id="332" w:author="Kari Cohen" w:date="2019-06-14T11:59:00Z">
        <w:r w:rsidR="00DD1F07">
          <w:rPr>
            <w:rFonts w:cstheme="minorHAnsi"/>
          </w:rPr>
          <w:t xml:space="preserve"> to other resource concerns is </w:t>
        </w:r>
      </w:ins>
      <w:ins w:id="333" w:author="Kari Cohen" w:date="2019-06-14T15:09:00Z">
        <w:r w:rsidR="005818C3">
          <w:rPr>
            <w:rFonts w:cstheme="minorHAnsi"/>
          </w:rPr>
          <w:t>generally</w:t>
        </w:r>
      </w:ins>
      <w:ins w:id="334" w:author="Kari Cohen" w:date="2019-06-14T11:59:00Z">
        <w:r w:rsidR="00DD1F07">
          <w:rPr>
            <w:rFonts w:cstheme="minorHAnsi"/>
          </w:rPr>
          <w:t xml:space="preserve"> straightforward.</w:t>
        </w:r>
      </w:ins>
      <w:ins w:id="335" w:author="White, Lindsay - NRCS, Washington, DC" w:date="2019-06-10T16:39:00Z">
        <w:del w:id="336" w:author="Kari Cohen" w:date="2019-06-14T11:59:00Z">
          <w:r w:rsidR="00372EC6" w:rsidRPr="00003FF1" w:rsidDel="00DD1F07">
            <w:rPr>
              <w:rFonts w:cstheme="minorHAnsi"/>
            </w:rPr>
            <w:delText xml:space="preserve"> that improve water </w:delText>
          </w:r>
          <w:r w:rsidR="004B5776" w:rsidRPr="00F762AF" w:rsidDel="00DD1F07">
            <w:rPr>
              <w:rFonts w:cstheme="minorHAnsi"/>
            </w:rPr>
            <w:delText>quality</w:delText>
          </w:r>
        </w:del>
      </w:ins>
      <w:ins w:id="337" w:author="White, Lindsay - NRCS, Washington, DC" w:date="2019-06-10T12:46:00Z">
        <w:del w:id="338" w:author="Kari Cohen" w:date="2019-06-14T11:59:00Z">
          <w:r w:rsidR="00406409" w:rsidRPr="00F762AF" w:rsidDel="00DD1F07">
            <w:rPr>
              <w:rFonts w:cstheme="minorHAnsi"/>
            </w:rPr>
            <w:delText>.</w:delText>
          </w:r>
        </w:del>
        <w:r w:rsidR="00406409" w:rsidRPr="00F762AF">
          <w:rPr>
            <w:rFonts w:cstheme="minorHAnsi"/>
          </w:rPr>
          <w:t xml:space="preserve">  </w:t>
        </w:r>
      </w:ins>
    </w:p>
    <w:p w:rsidR="006D1108" w:rsidRPr="00BB7553" w:rsidDel="007C0F02" w:rsidRDefault="00406409" w:rsidP="00B20DF3">
      <w:pPr>
        <w:rPr>
          <w:del w:id="339" w:author="White, Lindsay - NRCS, Washington, DC" w:date="2019-06-10T16:39:00Z"/>
          <w:rFonts w:cstheme="minorHAnsi"/>
        </w:rPr>
      </w:pPr>
      <w:ins w:id="340" w:author="White, Lindsay - NRCS, Washington, DC" w:date="2019-06-10T12:46:00Z">
        <w:r w:rsidRPr="00F762AF">
          <w:rPr>
            <w:rFonts w:cstheme="minorHAnsi"/>
          </w:rPr>
          <w:t xml:space="preserve">To </w:t>
        </w:r>
      </w:ins>
      <w:ins w:id="341" w:author="Kari Cohen" w:date="2019-06-14T11:59:00Z">
        <w:r w:rsidR="006176D1">
          <w:rPr>
            <w:rFonts w:cstheme="minorHAnsi"/>
          </w:rPr>
          <w:t xml:space="preserve">explore and </w:t>
        </w:r>
      </w:ins>
      <w:ins w:id="342" w:author="White, Lindsay - NRCS, Washington, DC" w:date="2019-06-10T12:46:00Z">
        <w:r w:rsidRPr="00F762AF">
          <w:rPr>
            <w:rFonts w:cstheme="minorHAnsi"/>
          </w:rPr>
          <w:t xml:space="preserve">use </w:t>
        </w:r>
        <w:r w:rsidRPr="00D33E8B">
          <w:rPr>
            <w:rFonts w:cstheme="minorHAnsi"/>
          </w:rPr>
          <w:t xml:space="preserve">the online tool, SIDMA (Social Indicators Data Management and Analysis), visit the </w:t>
        </w:r>
      </w:ins>
      <w:ins w:id="343" w:author="White, Lindsay - NRCS, Washington, DC" w:date="2019-06-10T16:40:00Z">
        <w:r w:rsidR="004B5776" w:rsidRPr="00BB7553">
          <w:rPr>
            <w:rFonts w:cstheme="minorHAnsi"/>
          </w:rPr>
          <w:fldChar w:fldCharType="begin"/>
        </w:r>
        <w:r w:rsidR="004B5776" w:rsidRPr="00BB7553">
          <w:rPr>
            <w:rFonts w:cstheme="minorHAnsi"/>
            <w:rPrChange w:id="344" w:author="White, Lindsay - NRCS, Washington, DC" w:date="2019-06-12T08:23:00Z">
              <w:rPr/>
            </w:rPrChange>
          </w:rPr>
          <w:instrText xml:space="preserve"> HYPERLINK "http://www.iwr.msu.edu/sidma" </w:instrText>
        </w:r>
        <w:r w:rsidR="004B5776" w:rsidRPr="00BB7553">
          <w:rPr>
            <w:rFonts w:cstheme="minorHAnsi"/>
            <w:rPrChange w:id="345" w:author="White, Lindsay - NRCS, Washington, DC" w:date="2019-06-12T08:23:00Z">
              <w:rPr>
                <w:rFonts w:cstheme="minorHAnsi"/>
              </w:rPr>
            </w:rPrChange>
          </w:rPr>
          <w:fldChar w:fldCharType="separate"/>
        </w:r>
        <w:r w:rsidRPr="00BB7553">
          <w:rPr>
            <w:rStyle w:val="Hyperlink"/>
            <w:rFonts w:cstheme="minorHAnsi"/>
          </w:rPr>
          <w:t>SIDMA website</w:t>
        </w:r>
        <w:r w:rsidR="004B5776" w:rsidRPr="00BB7553">
          <w:rPr>
            <w:rFonts w:cstheme="minorHAnsi"/>
          </w:rPr>
          <w:fldChar w:fldCharType="end"/>
        </w:r>
      </w:ins>
      <w:ins w:id="346" w:author="White, Lindsay - NRCS, Washington, DC" w:date="2019-06-10T12:46:00Z">
        <w:r w:rsidRPr="00BB7553">
          <w:rPr>
            <w:rFonts w:cstheme="minorHAnsi"/>
          </w:rPr>
          <w:t xml:space="preserve">.  </w:t>
        </w:r>
      </w:ins>
    </w:p>
    <w:p w:rsidR="007C0F02" w:rsidRPr="00341233" w:rsidRDefault="007C0F02" w:rsidP="007C0F02">
      <w:pPr>
        <w:spacing w:after="0"/>
        <w:rPr>
          <w:ins w:id="347" w:author="White, Lindsay - NRCS, Washington, DC" w:date="2019-06-11T10:10:00Z"/>
          <w:rFonts w:cstheme="minorHAnsi"/>
        </w:rPr>
      </w:pPr>
      <w:ins w:id="348" w:author="White, Lindsay - NRCS, Washington, DC" w:date="2019-06-11T10:10:00Z">
        <w:r w:rsidRPr="002D7BE4">
          <w:rPr>
            <w:rFonts w:cstheme="minorHAnsi"/>
          </w:rPr>
          <w:t xml:space="preserve">Partners who conduct an analysis of social outcomes of their project should make sure that </w:t>
        </w:r>
      </w:ins>
      <w:ins w:id="349" w:author="White, Lindsay - NRCS, Washington, DC" w:date="2019-06-12T08:20:00Z">
        <w:r w:rsidR="00B42D4E" w:rsidRPr="002D7BE4">
          <w:rPr>
            <w:rFonts w:cstheme="minorHAnsi"/>
          </w:rPr>
          <w:t>this</w:t>
        </w:r>
      </w:ins>
      <w:ins w:id="350" w:author="White, Lindsay - NRCS, Washington, DC" w:date="2019-06-11T10:10:00Z">
        <w:r w:rsidRPr="00035C59">
          <w:rPr>
            <w:rFonts w:cstheme="minorHAnsi"/>
          </w:rPr>
          <w:t xml:space="preserve"> </w:t>
        </w:r>
        <w:del w:id="351" w:author="Kari Cohen" w:date="2019-06-14T12:00:00Z">
          <w:r w:rsidRPr="00035C59" w:rsidDel="006176D1">
            <w:rPr>
              <w:rFonts w:cstheme="minorHAnsi"/>
            </w:rPr>
            <w:delText>quantification</w:delText>
          </w:r>
        </w:del>
      </w:ins>
      <w:ins w:id="352" w:author="Kari Cohen" w:date="2019-06-14T12:00:00Z">
        <w:r w:rsidR="006176D1">
          <w:rPr>
            <w:rFonts w:cstheme="minorHAnsi"/>
          </w:rPr>
          <w:t>effort</w:t>
        </w:r>
      </w:ins>
      <w:ins w:id="353" w:author="White, Lindsay - NRCS, Washington, DC" w:date="2019-06-11T10:10:00Z">
        <w:r w:rsidRPr="00035C59">
          <w:rPr>
            <w:rFonts w:cstheme="minorHAnsi"/>
          </w:rPr>
          <w:t xml:space="preserve"> is overseen by a qualified staff person or </w:t>
        </w:r>
        <w:del w:id="354" w:author="Kari Cohen" w:date="2019-06-14T12:00:00Z">
          <w:r w:rsidRPr="00035C59" w:rsidDel="006176D1">
            <w:rPr>
              <w:rFonts w:cstheme="minorHAnsi"/>
            </w:rPr>
            <w:delText xml:space="preserve">consulting </w:delText>
          </w:r>
        </w:del>
        <w:r w:rsidRPr="00035C59">
          <w:rPr>
            <w:rFonts w:cstheme="minorHAnsi"/>
          </w:rPr>
          <w:t>third party.</w:t>
        </w:r>
      </w:ins>
    </w:p>
    <w:p w:rsidR="007C0F02" w:rsidRPr="00003FF1" w:rsidRDefault="007C0F02" w:rsidP="007C0F02">
      <w:pPr>
        <w:spacing w:after="0"/>
        <w:rPr>
          <w:ins w:id="355" w:author="White, Lindsay - NRCS, Washington, DC" w:date="2019-06-11T10:10:00Z"/>
          <w:rFonts w:cstheme="minorHAnsi"/>
        </w:rPr>
      </w:pPr>
    </w:p>
    <w:p w:rsidR="00F1042F" w:rsidRPr="00F762AF" w:rsidDel="00A46460" w:rsidRDefault="00B31CCA" w:rsidP="00B20DF3">
      <w:pPr>
        <w:rPr>
          <w:del w:id="356" w:author="White, Lindsay - NRCS, Washington, DC" w:date="2019-06-10T14:54:00Z"/>
          <w:rFonts w:cstheme="minorHAnsi"/>
        </w:rPr>
      </w:pPr>
      <w:del w:id="357" w:author="White, Lindsay - NRCS, Washington, DC" w:date="2019-06-10T14:54:00Z">
        <w:r w:rsidRPr="00F762AF" w:rsidDel="00A46460">
          <w:rPr>
            <w:rFonts w:cstheme="minorHAnsi"/>
            <w:highlight w:val="yellow"/>
          </w:rPr>
          <w:delText xml:space="preserve">Partners may consider the following resources in developing an approach to developing and measuring social outcomes___________________. </w:delText>
        </w:r>
      </w:del>
    </w:p>
    <w:p w:rsidR="00B20DF3" w:rsidRPr="00D33E8B" w:rsidRDefault="00B20DF3" w:rsidP="00B20DF3">
      <w:pPr>
        <w:rPr>
          <w:rFonts w:cstheme="minorHAnsi"/>
          <w:b/>
        </w:rPr>
      </w:pPr>
      <w:r w:rsidRPr="00D33E8B">
        <w:rPr>
          <w:rFonts w:cstheme="minorHAnsi"/>
          <w:b/>
        </w:rPr>
        <w:t>C</w:t>
      </w:r>
      <w:r w:rsidR="00B31CCA" w:rsidRPr="00D33E8B">
        <w:rPr>
          <w:rFonts w:cstheme="minorHAnsi"/>
          <w:b/>
        </w:rPr>
        <w:t>ritical Conservation Area (C</w:t>
      </w:r>
      <w:r w:rsidRPr="00D33E8B">
        <w:rPr>
          <w:rFonts w:cstheme="minorHAnsi"/>
          <w:b/>
        </w:rPr>
        <w:t>CA</w:t>
      </w:r>
      <w:r w:rsidR="00B31CCA" w:rsidRPr="00D33E8B">
        <w:rPr>
          <w:rFonts w:cstheme="minorHAnsi"/>
          <w:b/>
        </w:rPr>
        <w:t>)</w:t>
      </w:r>
      <w:r w:rsidRPr="00D33E8B">
        <w:rPr>
          <w:rFonts w:cstheme="minorHAnsi"/>
          <w:b/>
        </w:rPr>
        <w:t xml:space="preserve"> Modeling</w:t>
      </w:r>
    </w:p>
    <w:p w:rsidR="00D060D0" w:rsidRPr="00BB7553" w:rsidRDefault="00877DA6" w:rsidP="00820671">
      <w:pPr>
        <w:rPr>
          <w:rFonts w:cstheme="minorHAnsi"/>
          <w:b/>
          <w:rPrChange w:id="358" w:author="White, Lindsay - NRCS, Washington, DC" w:date="2019-06-12T08:23:00Z">
            <w:rPr>
              <w:b/>
            </w:rPr>
          </w:rPrChange>
        </w:rPr>
      </w:pPr>
      <w:r w:rsidRPr="00D33E8B">
        <w:rPr>
          <w:rFonts w:cstheme="minorHAnsi"/>
        </w:rPr>
        <w:t xml:space="preserve">Projects that overlap with </w:t>
      </w:r>
      <w:r w:rsidR="00B31CCA" w:rsidRPr="00D33E8B">
        <w:rPr>
          <w:rFonts w:cstheme="minorHAnsi"/>
        </w:rPr>
        <w:t xml:space="preserve">NRCS Conservation Effects Assessment Project (CEAP) </w:t>
      </w:r>
      <w:r w:rsidR="00E96E96" w:rsidRPr="00D33E8B">
        <w:rPr>
          <w:rFonts w:cstheme="minorHAnsi"/>
        </w:rPr>
        <w:t xml:space="preserve">watersheds and resource concerns </w:t>
      </w:r>
      <w:r w:rsidR="00B31CCA" w:rsidRPr="00BB7553">
        <w:rPr>
          <w:rFonts w:cstheme="minorHAnsi"/>
          <w:rPrChange w:id="359" w:author="White, Lindsay - NRCS, Washington, DC" w:date="2019-06-12T08:23:00Z">
            <w:rPr/>
          </w:rPrChange>
        </w:rPr>
        <w:t>may</w:t>
      </w:r>
      <w:r w:rsidR="00E96E96" w:rsidRPr="00BB7553">
        <w:rPr>
          <w:rFonts w:cstheme="minorHAnsi"/>
          <w:rPrChange w:id="360" w:author="White, Lindsay - NRCS, Washington, DC" w:date="2019-06-12T08:23:00Z">
            <w:rPr/>
          </w:rPrChange>
        </w:rPr>
        <w:t xml:space="preserve"> be directed to coordinate </w:t>
      </w:r>
      <w:r w:rsidR="00B31CCA" w:rsidRPr="00BB7553">
        <w:rPr>
          <w:rFonts w:cstheme="minorHAnsi"/>
          <w:rPrChange w:id="361" w:author="White, Lindsay - NRCS, Washington, DC" w:date="2019-06-12T08:23:00Z">
            <w:rPr/>
          </w:rPrChange>
        </w:rPr>
        <w:t xml:space="preserve">collection of conservation outcomes data </w:t>
      </w:r>
      <w:r w:rsidR="00E96E96" w:rsidRPr="00BB7553">
        <w:rPr>
          <w:rFonts w:cstheme="minorHAnsi"/>
          <w:rPrChange w:id="362" w:author="White, Lindsay - NRCS, Washington, DC" w:date="2019-06-12T08:23:00Z">
            <w:rPr/>
          </w:rPrChange>
        </w:rPr>
        <w:t xml:space="preserve">with a </w:t>
      </w:r>
      <w:r w:rsidR="00B31CCA" w:rsidRPr="00BB7553">
        <w:rPr>
          <w:rFonts w:cstheme="minorHAnsi"/>
          <w:rPrChange w:id="363" w:author="White, Lindsay - NRCS, Washington, DC" w:date="2019-06-12T08:23:00Z">
            <w:rPr/>
          </w:rPrChange>
        </w:rPr>
        <w:t xml:space="preserve">member of the </w:t>
      </w:r>
      <w:r w:rsidR="00E96E96" w:rsidRPr="00BB7553">
        <w:rPr>
          <w:rFonts w:cstheme="minorHAnsi"/>
          <w:rPrChange w:id="364" w:author="White, Lindsay - NRCS, Washington, DC" w:date="2019-06-12T08:23:00Z">
            <w:rPr/>
          </w:rPrChange>
        </w:rPr>
        <w:t xml:space="preserve">CEAP </w:t>
      </w:r>
      <w:r w:rsidR="00B31CCA" w:rsidRPr="00BB7553">
        <w:rPr>
          <w:rFonts w:cstheme="minorHAnsi"/>
          <w:rPrChange w:id="365" w:author="White, Lindsay - NRCS, Washington, DC" w:date="2019-06-12T08:23:00Z">
            <w:rPr/>
          </w:rPrChange>
        </w:rPr>
        <w:t xml:space="preserve">team to facilitate agency modeling of RCPP outcomes. </w:t>
      </w:r>
    </w:p>
    <w:p w:rsidR="00621259" w:rsidRPr="00BB7553" w:rsidRDefault="000B0705" w:rsidP="00820671">
      <w:pPr>
        <w:rPr>
          <w:rFonts w:cstheme="minorHAnsi"/>
          <w:b/>
          <w:rPrChange w:id="366" w:author="White, Lindsay - NRCS, Washington, DC" w:date="2019-06-12T08:23:00Z">
            <w:rPr>
              <w:b/>
            </w:rPr>
          </w:rPrChange>
        </w:rPr>
      </w:pPr>
      <w:r w:rsidRPr="00BB7553">
        <w:rPr>
          <w:rFonts w:cstheme="minorHAnsi"/>
          <w:b/>
          <w:rPrChange w:id="367" w:author="White, Lindsay - NRCS, Washington, DC" w:date="2019-06-12T08:23:00Z">
            <w:rPr>
              <w:b/>
            </w:rPr>
          </w:rPrChange>
        </w:rPr>
        <w:lastRenderedPageBreak/>
        <w:t>Quantification T</w:t>
      </w:r>
      <w:r w:rsidR="00621259" w:rsidRPr="00BB7553">
        <w:rPr>
          <w:rFonts w:cstheme="minorHAnsi"/>
          <w:b/>
          <w:rPrChange w:id="368" w:author="White, Lindsay - NRCS, Washington, DC" w:date="2019-06-12T08:23:00Z">
            <w:rPr>
              <w:b/>
            </w:rPr>
          </w:rPrChange>
        </w:rPr>
        <w:t>ools</w:t>
      </w:r>
      <w:r w:rsidRPr="00BB7553">
        <w:rPr>
          <w:rFonts w:cstheme="minorHAnsi"/>
          <w:b/>
          <w:rPrChange w:id="369" w:author="White, Lindsay - NRCS, Washington, DC" w:date="2019-06-12T08:23:00Z">
            <w:rPr>
              <w:b/>
            </w:rPr>
          </w:rPrChange>
        </w:rPr>
        <w:t xml:space="preserve"> Appendix</w:t>
      </w:r>
    </w:p>
    <w:p w:rsidR="008D70B2" w:rsidRPr="00BB7553" w:rsidRDefault="008D70B2" w:rsidP="008D70B2">
      <w:pPr>
        <w:rPr>
          <w:rFonts w:cstheme="minorHAnsi"/>
          <w:b/>
          <w:rPrChange w:id="370" w:author="White, Lindsay - NRCS, Washington, DC" w:date="2019-06-12T08:23:00Z">
            <w:rPr>
              <w:b/>
            </w:rPr>
          </w:rPrChange>
        </w:rPr>
      </w:pPr>
      <w:r w:rsidRPr="00BB7553">
        <w:rPr>
          <w:rFonts w:cstheme="minorHAnsi"/>
          <w:rPrChange w:id="371" w:author="White, Lindsay - NRCS, Washington, DC" w:date="2019-06-12T08:23:00Z">
            <w:rPr/>
          </w:rPrChange>
        </w:rPr>
        <w:t>The RCPP website is home to an appendix of science-based tools and methodologies available for the quantification of conservation outcomes</w:t>
      </w:r>
      <w:r w:rsidR="000B0705" w:rsidRPr="00BB7553">
        <w:rPr>
          <w:rFonts w:cstheme="minorHAnsi"/>
          <w:rPrChange w:id="372" w:author="White, Lindsay - NRCS, Washington, DC" w:date="2019-06-12T08:23:00Z">
            <w:rPr/>
          </w:rPrChange>
        </w:rPr>
        <w:t xml:space="preserve">. Tools are available for water quality and greenhouse gas emissions/sequestered carbon modeling. </w:t>
      </w:r>
      <w:r w:rsidRPr="00BB7553">
        <w:rPr>
          <w:rFonts w:cstheme="minorHAnsi"/>
          <w:rPrChange w:id="373" w:author="White, Lindsay - NRCS, Washington, DC" w:date="2019-06-12T08:23:00Z">
            <w:rPr/>
          </w:rPrChange>
        </w:rPr>
        <w:t xml:space="preserve">For resource concerns without readily available </w:t>
      </w:r>
      <w:r w:rsidR="000B0705" w:rsidRPr="00BB7553">
        <w:rPr>
          <w:rFonts w:cstheme="minorHAnsi"/>
          <w:rPrChange w:id="374" w:author="White, Lindsay - NRCS, Washington, DC" w:date="2019-06-12T08:23:00Z">
            <w:rPr/>
          </w:rPrChange>
        </w:rPr>
        <w:t xml:space="preserve">and widely applicable quantification </w:t>
      </w:r>
      <w:r w:rsidRPr="00BB7553">
        <w:rPr>
          <w:rFonts w:cstheme="minorHAnsi"/>
          <w:rPrChange w:id="375" w:author="White, Lindsay - NRCS, Washington, DC" w:date="2019-06-12T08:23:00Z">
            <w:rPr/>
          </w:rPrChange>
        </w:rPr>
        <w:t xml:space="preserve">tools (i.e. wildlife or air quality), </w:t>
      </w:r>
      <w:r w:rsidR="000B0705" w:rsidRPr="00BB7553">
        <w:rPr>
          <w:rFonts w:cstheme="minorHAnsi"/>
          <w:rPrChange w:id="376" w:author="White, Lindsay - NRCS, Washington, DC" w:date="2019-06-12T08:23:00Z">
            <w:rPr/>
          </w:rPrChange>
        </w:rPr>
        <w:t xml:space="preserve">lead </w:t>
      </w:r>
      <w:r w:rsidRPr="00BB7553">
        <w:rPr>
          <w:rFonts w:cstheme="minorHAnsi"/>
          <w:rPrChange w:id="377" w:author="White, Lindsay - NRCS, Washington, DC" w:date="2019-06-12T08:23:00Z">
            <w:rPr/>
          </w:rPrChange>
        </w:rPr>
        <w:t xml:space="preserve">partners </w:t>
      </w:r>
      <w:r w:rsidR="000B0705" w:rsidRPr="00BB7553">
        <w:rPr>
          <w:rFonts w:cstheme="minorHAnsi"/>
          <w:rPrChange w:id="378" w:author="White, Lindsay - NRCS, Washington, DC" w:date="2019-06-12T08:23:00Z">
            <w:rPr/>
          </w:rPrChange>
        </w:rPr>
        <w:t>are</w:t>
      </w:r>
      <w:r w:rsidRPr="00BB7553">
        <w:rPr>
          <w:rFonts w:cstheme="minorHAnsi"/>
          <w:rPrChange w:id="379" w:author="White, Lindsay - NRCS, Washington, DC" w:date="2019-06-12T08:23:00Z">
            <w:rPr/>
          </w:rPrChange>
        </w:rPr>
        <w:t xml:space="preserve"> asked to work closely with RCPP State Coordinators to develop</w:t>
      </w:r>
      <w:r w:rsidR="000B0705" w:rsidRPr="00BB7553">
        <w:rPr>
          <w:rFonts w:cstheme="minorHAnsi"/>
          <w:rPrChange w:id="380" w:author="White, Lindsay - NRCS, Washington, DC" w:date="2019-06-12T08:23:00Z">
            <w:rPr/>
          </w:rPrChange>
        </w:rPr>
        <w:t xml:space="preserve"> an acceptable</w:t>
      </w:r>
      <w:r w:rsidRPr="00BB7553">
        <w:rPr>
          <w:rFonts w:cstheme="minorHAnsi"/>
          <w:rPrChange w:id="381" w:author="White, Lindsay - NRCS, Washington, DC" w:date="2019-06-12T08:23:00Z">
            <w:rPr/>
          </w:rPrChange>
        </w:rPr>
        <w:t xml:space="preserve"> outcome</w:t>
      </w:r>
      <w:r w:rsidR="000B0705" w:rsidRPr="00BB7553">
        <w:rPr>
          <w:rFonts w:cstheme="minorHAnsi"/>
          <w:rPrChange w:id="382" w:author="White, Lindsay - NRCS, Washington, DC" w:date="2019-06-12T08:23:00Z">
            <w:rPr/>
          </w:rPrChange>
        </w:rPr>
        <w:t>s</w:t>
      </w:r>
      <w:r w:rsidRPr="00BB7553">
        <w:rPr>
          <w:rFonts w:cstheme="minorHAnsi"/>
          <w:rPrChange w:id="383" w:author="White, Lindsay - NRCS, Washington, DC" w:date="2019-06-12T08:23:00Z">
            <w:rPr/>
          </w:rPrChange>
        </w:rPr>
        <w:t xml:space="preserve"> measurement </w:t>
      </w:r>
      <w:r w:rsidR="000B0705" w:rsidRPr="00BB7553">
        <w:rPr>
          <w:rFonts w:cstheme="minorHAnsi"/>
          <w:rPrChange w:id="384" w:author="White, Lindsay - NRCS, Washington, DC" w:date="2019-06-12T08:23:00Z">
            <w:rPr/>
          </w:rPrChange>
        </w:rPr>
        <w:t>approach</w:t>
      </w:r>
      <w:r w:rsidRPr="00BB7553">
        <w:rPr>
          <w:rFonts w:cstheme="minorHAnsi"/>
          <w:rPrChange w:id="385" w:author="White, Lindsay - NRCS, Washington, DC" w:date="2019-06-12T08:23:00Z">
            <w:rPr/>
          </w:rPrChange>
        </w:rPr>
        <w:t>.</w:t>
      </w:r>
    </w:p>
    <w:p w:rsidR="004626AC" w:rsidRPr="00BB7553" w:rsidRDefault="00DC1FCE" w:rsidP="007E141C">
      <w:pPr>
        <w:rPr>
          <w:rFonts w:cstheme="minorHAnsi"/>
          <w:b/>
          <w:rPrChange w:id="386" w:author="White, Lindsay - NRCS, Washington, DC" w:date="2019-06-12T08:23:00Z">
            <w:rPr>
              <w:b/>
            </w:rPr>
          </w:rPrChange>
        </w:rPr>
      </w:pPr>
      <w:r w:rsidRPr="00BB7553">
        <w:rPr>
          <w:rFonts w:cstheme="minorHAnsi"/>
          <w:b/>
          <w:rPrChange w:id="387" w:author="White, Lindsay - NRCS, Washington, DC" w:date="2019-06-12T08:23:00Z">
            <w:rPr>
              <w:b/>
            </w:rPr>
          </w:rPrChange>
        </w:rPr>
        <w:t>Congressional Reporting</w:t>
      </w:r>
    </w:p>
    <w:p w:rsidR="00F748C1" w:rsidRPr="00BB7553" w:rsidRDefault="008D70B2" w:rsidP="00255069">
      <w:pPr>
        <w:rPr>
          <w:rFonts w:cstheme="minorHAnsi"/>
        </w:rPr>
      </w:pPr>
      <w:r w:rsidRPr="00BB7553">
        <w:rPr>
          <w:rFonts w:cstheme="minorHAnsi"/>
          <w:rPrChange w:id="388" w:author="White, Lindsay - NRCS, Washington, DC" w:date="2019-06-12T08:23:00Z">
            <w:rPr/>
          </w:rPrChange>
        </w:rPr>
        <w:t xml:space="preserve">NRCS is required to submit an RCPP report to Congress every two years. The report includes information on the conservation benefits and outcomes of RCPP projects, as well as process toward meeting conservation goals in CCAs. Outcomes reported to NRCS by lead partners will be included in Congressional reports. </w:t>
      </w:r>
    </w:p>
    <w:p w:rsidR="001E07D6" w:rsidRPr="002D7BE4" w:rsidRDefault="001E07D6" w:rsidP="00F748C1">
      <w:pPr>
        <w:rPr>
          <w:rFonts w:cstheme="minorHAnsi"/>
        </w:rPr>
      </w:pPr>
    </w:p>
    <w:sectPr w:rsidR="001E07D6" w:rsidRPr="002D7BE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360" w:rsidRDefault="00485360" w:rsidP="00255069">
      <w:pPr>
        <w:spacing w:after="0" w:line="240" w:lineRule="auto"/>
      </w:pPr>
      <w:r>
        <w:separator/>
      </w:r>
    </w:p>
  </w:endnote>
  <w:endnote w:type="continuationSeparator" w:id="0">
    <w:p w:rsidR="00485360" w:rsidRDefault="00485360" w:rsidP="00255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720179"/>
      <w:docPartObj>
        <w:docPartGallery w:val="Page Numbers (Bottom of Page)"/>
        <w:docPartUnique/>
      </w:docPartObj>
    </w:sdtPr>
    <w:sdtEndPr>
      <w:rPr>
        <w:noProof/>
      </w:rPr>
    </w:sdtEndPr>
    <w:sdtContent>
      <w:p w:rsidR="00FE2702" w:rsidRDefault="00FE27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E2702" w:rsidRDefault="00FE2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360" w:rsidRDefault="00485360" w:rsidP="00255069">
      <w:pPr>
        <w:spacing w:after="0" w:line="240" w:lineRule="auto"/>
      </w:pPr>
      <w:r>
        <w:separator/>
      </w:r>
    </w:p>
  </w:footnote>
  <w:footnote w:type="continuationSeparator" w:id="0">
    <w:p w:rsidR="00485360" w:rsidRDefault="00485360" w:rsidP="00255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069" w:rsidRDefault="00255069">
    <w:pPr>
      <w:spacing w:after="0" w:line="240" w:lineRule="auto"/>
      <w:jc w:val="center"/>
      <w:rPr>
        <w:rFonts w:ascii="Times New Roman" w:hAnsi="Times New Roman" w:cs="Times New Roman"/>
        <w:b/>
        <w:bCs/>
        <w:color w:val="FF0000"/>
      </w:rPr>
      <w:pPrChange w:id="389" w:author="Cohen, Kari - NRCS, Washington, DC" w:date="2019-06-13T11:33:00Z">
        <w:pPr>
          <w:jc w:val="center"/>
        </w:pPr>
      </w:pPrChange>
    </w:pPr>
    <w:r>
      <w:rPr>
        <w:b/>
        <w:bCs/>
        <w:color w:val="FF0000"/>
      </w:rPr>
      <w:t>PRE-DECISIONAL, DELIBERATIVE</w:t>
    </w:r>
  </w:p>
  <w:p w:rsidR="00255069" w:rsidRDefault="00255069">
    <w:pPr>
      <w:spacing w:after="0" w:line="240" w:lineRule="auto"/>
      <w:jc w:val="center"/>
      <w:pPrChange w:id="390" w:author="Cohen, Kari - NRCS, Washington, DC" w:date="2019-06-13T11:33:00Z">
        <w:pPr>
          <w:jc w:val="center"/>
        </w:pPr>
      </w:pPrChange>
    </w:pPr>
    <w:r>
      <w:t>This document in pre-decisional and part of the deliberative process related to agency rulemaking.</w:t>
    </w:r>
  </w:p>
  <w:p w:rsidR="00255069" w:rsidRDefault="00255069">
    <w:pPr>
      <w:spacing w:after="0" w:line="240" w:lineRule="auto"/>
      <w:jc w:val="center"/>
      <w:pPrChange w:id="391" w:author="Cohen, Kari - NRCS, Washington, DC" w:date="2019-06-13T11:33:00Z">
        <w:pPr>
          <w:jc w:val="center"/>
        </w:pPr>
      </w:pPrChange>
    </w:pPr>
    <w:r>
      <w:t>This document is confidential and should not be disclosed.</w:t>
    </w:r>
  </w:p>
  <w:p w:rsidR="00255069" w:rsidRDefault="00255069">
    <w:pPr>
      <w:pStyle w:val="Header"/>
    </w:pPr>
  </w:p>
  <w:p w:rsidR="00255069" w:rsidRDefault="00255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F74B6"/>
    <w:multiLevelType w:val="hybridMultilevel"/>
    <w:tmpl w:val="5AFCE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521C1"/>
    <w:multiLevelType w:val="hybridMultilevel"/>
    <w:tmpl w:val="3B62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75C1"/>
    <w:multiLevelType w:val="hybridMultilevel"/>
    <w:tmpl w:val="6D0A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4EA6"/>
    <w:multiLevelType w:val="hybridMultilevel"/>
    <w:tmpl w:val="7044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A3ADE"/>
    <w:multiLevelType w:val="hybridMultilevel"/>
    <w:tmpl w:val="3B102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2B3EED"/>
    <w:multiLevelType w:val="hybridMultilevel"/>
    <w:tmpl w:val="9F3AE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EA57BE"/>
    <w:multiLevelType w:val="hybridMultilevel"/>
    <w:tmpl w:val="ACF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F0011E"/>
    <w:multiLevelType w:val="hybridMultilevel"/>
    <w:tmpl w:val="F7A89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F0F39"/>
    <w:multiLevelType w:val="hybridMultilevel"/>
    <w:tmpl w:val="7D2EEA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A77430"/>
    <w:multiLevelType w:val="hybridMultilevel"/>
    <w:tmpl w:val="2A0C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90B71"/>
    <w:multiLevelType w:val="hybridMultilevel"/>
    <w:tmpl w:val="CC9E6772"/>
    <w:lvl w:ilvl="0" w:tplc="04090001">
      <w:start w:val="1"/>
      <w:numFmt w:val="bullet"/>
      <w:lvlText w:val=""/>
      <w:lvlJc w:val="left"/>
      <w:pPr>
        <w:ind w:left="720" w:hanging="360"/>
      </w:pPr>
      <w:rPr>
        <w:rFonts w:ascii="Symbol" w:hAnsi="Symbol" w:hint="default"/>
      </w:rPr>
    </w:lvl>
    <w:lvl w:ilvl="1" w:tplc="FB2EB2EE">
      <w:numFmt w:val="bullet"/>
      <w:lvlText w:val="•"/>
      <w:lvlJc w:val="left"/>
      <w:pPr>
        <w:ind w:left="1440" w:hanging="360"/>
      </w:pPr>
      <w:rPr>
        <w:rFonts w:ascii="SymbolMT" w:eastAsiaTheme="minorHAnsi" w:hAnsi="SymbolMT" w:cs="SymbolMT"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E6B3F"/>
    <w:multiLevelType w:val="hybridMultilevel"/>
    <w:tmpl w:val="223E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671FD"/>
    <w:multiLevelType w:val="hybridMultilevel"/>
    <w:tmpl w:val="6D3C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E345AA"/>
    <w:multiLevelType w:val="hybridMultilevel"/>
    <w:tmpl w:val="B3A2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C1B50"/>
    <w:multiLevelType w:val="hybridMultilevel"/>
    <w:tmpl w:val="013CBF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5"/>
  </w:num>
  <w:num w:numId="6">
    <w:abstractNumId w:val="12"/>
  </w:num>
  <w:num w:numId="7">
    <w:abstractNumId w:val="10"/>
  </w:num>
  <w:num w:numId="8">
    <w:abstractNumId w:val="3"/>
  </w:num>
  <w:num w:numId="9">
    <w:abstractNumId w:val="13"/>
  </w:num>
  <w:num w:numId="10">
    <w:abstractNumId w:val="0"/>
  </w:num>
  <w:num w:numId="11">
    <w:abstractNumId w:val="9"/>
  </w:num>
  <w:num w:numId="12">
    <w:abstractNumId w:val="15"/>
  </w:num>
  <w:num w:numId="13">
    <w:abstractNumId w:val="1"/>
  </w:num>
  <w:num w:numId="14">
    <w:abstractNumId w:val="8"/>
  </w:num>
  <w:num w:numId="15">
    <w:abstractNumId w:val="14"/>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ton, Laura - FPAC-BC, Scarborough, ME">
    <w15:presenceInfo w15:providerId="AD" w15:userId="S-1-5-21-2443529608-3098792306-3041422421-105948"/>
  </w15:person>
  <w15:person w15:author="Kari Cohen">
    <w15:presenceInfo w15:providerId="None" w15:userId="Kari Cohen"/>
  </w15:person>
  <w15:person w15:author="White, Lindsay - NRCS, Washington, DC">
    <w15:presenceInfo w15:providerId="AD" w15:userId="S-1-5-21-2443529608-3098792306-3041422421-839834"/>
  </w15:person>
  <w15:person w15:author="Cohen, Kari - NRCS, Washington, DC">
    <w15:presenceInfo w15:providerId="None" w15:userId="Cohen, Kari - NRCS, Washington, 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671"/>
    <w:rsid w:val="00003FF1"/>
    <w:rsid w:val="00020215"/>
    <w:rsid w:val="00035C59"/>
    <w:rsid w:val="00045C8A"/>
    <w:rsid w:val="00065478"/>
    <w:rsid w:val="000869E0"/>
    <w:rsid w:val="0009768A"/>
    <w:rsid w:val="000B0705"/>
    <w:rsid w:val="000B2D1A"/>
    <w:rsid w:val="000E11B6"/>
    <w:rsid w:val="000F3BEA"/>
    <w:rsid w:val="00102CF7"/>
    <w:rsid w:val="00110BB6"/>
    <w:rsid w:val="00170F0E"/>
    <w:rsid w:val="001D56BD"/>
    <w:rsid w:val="001E07D6"/>
    <w:rsid w:val="002512C1"/>
    <w:rsid w:val="002513B8"/>
    <w:rsid w:val="00255069"/>
    <w:rsid w:val="0027792B"/>
    <w:rsid w:val="002A4E23"/>
    <w:rsid w:val="002D0C2A"/>
    <w:rsid w:val="002D7A01"/>
    <w:rsid w:val="002D7BE4"/>
    <w:rsid w:val="002E6EE9"/>
    <w:rsid w:val="003261F1"/>
    <w:rsid w:val="00331572"/>
    <w:rsid w:val="00341233"/>
    <w:rsid w:val="00350C61"/>
    <w:rsid w:val="00372EC6"/>
    <w:rsid w:val="00387C2A"/>
    <w:rsid w:val="003D0048"/>
    <w:rsid w:val="003D6909"/>
    <w:rsid w:val="003E0FD5"/>
    <w:rsid w:val="003E29B5"/>
    <w:rsid w:val="00406409"/>
    <w:rsid w:val="004626AC"/>
    <w:rsid w:val="004723F2"/>
    <w:rsid w:val="00485360"/>
    <w:rsid w:val="004B4894"/>
    <w:rsid w:val="004B5776"/>
    <w:rsid w:val="00552680"/>
    <w:rsid w:val="0055411F"/>
    <w:rsid w:val="005615CE"/>
    <w:rsid w:val="00565CAE"/>
    <w:rsid w:val="005818C3"/>
    <w:rsid w:val="00581FF0"/>
    <w:rsid w:val="005A2EF1"/>
    <w:rsid w:val="005D4071"/>
    <w:rsid w:val="005E3392"/>
    <w:rsid w:val="005E6E94"/>
    <w:rsid w:val="00610BDF"/>
    <w:rsid w:val="006160E2"/>
    <w:rsid w:val="006176D1"/>
    <w:rsid w:val="00621259"/>
    <w:rsid w:val="00632548"/>
    <w:rsid w:val="006470E5"/>
    <w:rsid w:val="00662B5E"/>
    <w:rsid w:val="006823CE"/>
    <w:rsid w:val="006A5539"/>
    <w:rsid w:val="006C00BE"/>
    <w:rsid w:val="006C31FD"/>
    <w:rsid w:val="006C6DB5"/>
    <w:rsid w:val="006D1108"/>
    <w:rsid w:val="006F34CD"/>
    <w:rsid w:val="00706A25"/>
    <w:rsid w:val="00722D6A"/>
    <w:rsid w:val="00734CD2"/>
    <w:rsid w:val="00736BAF"/>
    <w:rsid w:val="00775276"/>
    <w:rsid w:val="0079567D"/>
    <w:rsid w:val="007A4450"/>
    <w:rsid w:val="007B0CCB"/>
    <w:rsid w:val="007C0F02"/>
    <w:rsid w:val="007C5640"/>
    <w:rsid w:val="007D2F07"/>
    <w:rsid w:val="007E141C"/>
    <w:rsid w:val="008073FD"/>
    <w:rsid w:val="00815B86"/>
    <w:rsid w:val="0081698C"/>
    <w:rsid w:val="00820671"/>
    <w:rsid w:val="0082420D"/>
    <w:rsid w:val="00877DA6"/>
    <w:rsid w:val="00896AE6"/>
    <w:rsid w:val="008A0B10"/>
    <w:rsid w:val="008D5FC8"/>
    <w:rsid w:val="008D61BC"/>
    <w:rsid w:val="008D70B2"/>
    <w:rsid w:val="00942A47"/>
    <w:rsid w:val="00945573"/>
    <w:rsid w:val="00983C39"/>
    <w:rsid w:val="009933BF"/>
    <w:rsid w:val="009D3638"/>
    <w:rsid w:val="009F04A8"/>
    <w:rsid w:val="00A46460"/>
    <w:rsid w:val="00A5189B"/>
    <w:rsid w:val="00A5418B"/>
    <w:rsid w:val="00A54D8C"/>
    <w:rsid w:val="00A62E24"/>
    <w:rsid w:val="00A8277C"/>
    <w:rsid w:val="00AD6A5F"/>
    <w:rsid w:val="00AE3007"/>
    <w:rsid w:val="00AF679C"/>
    <w:rsid w:val="00B05A60"/>
    <w:rsid w:val="00B171F3"/>
    <w:rsid w:val="00B20DF3"/>
    <w:rsid w:val="00B27CDD"/>
    <w:rsid w:val="00B31CCA"/>
    <w:rsid w:val="00B42D4E"/>
    <w:rsid w:val="00B61F45"/>
    <w:rsid w:val="00B66B07"/>
    <w:rsid w:val="00BB7553"/>
    <w:rsid w:val="00BC48A2"/>
    <w:rsid w:val="00BC4953"/>
    <w:rsid w:val="00BE0C42"/>
    <w:rsid w:val="00BE3ED6"/>
    <w:rsid w:val="00BF4769"/>
    <w:rsid w:val="00C027CA"/>
    <w:rsid w:val="00C050CE"/>
    <w:rsid w:val="00C22234"/>
    <w:rsid w:val="00C550C2"/>
    <w:rsid w:val="00C95BCC"/>
    <w:rsid w:val="00CB6963"/>
    <w:rsid w:val="00CF7C30"/>
    <w:rsid w:val="00D060D0"/>
    <w:rsid w:val="00D33E8B"/>
    <w:rsid w:val="00D501F2"/>
    <w:rsid w:val="00D55E06"/>
    <w:rsid w:val="00D77EF9"/>
    <w:rsid w:val="00D810CB"/>
    <w:rsid w:val="00D85CD1"/>
    <w:rsid w:val="00DC1FCE"/>
    <w:rsid w:val="00DD1F07"/>
    <w:rsid w:val="00E016CE"/>
    <w:rsid w:val="00E07F89"/>
    <w:rsid w:val="00E1562A"/>
    <w:rsid w:val="00E80B3C"/>
    <w:rsid w:val="00E94EFD"/>
    <w:rsid w:val="00E96E96"/>
    <w:rsid w:val="00EA44A4"/>
    <w:rsid w:val="00F00553"/>
    <w:rsid w:val="00F1042F"/>
    <w:rsid w:val="00F338E4"/>
    <w:rsid w:val="00F748C1"/>
    <w:rsid w:val="00F74F5C"/>
    <w:rsid w:val="00F762AF"/>
    <w:rsid w:val="00FE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6CFB"/>
  <w15:chartTrackingRefBased/>
  <w15:docId w15:val="{A95C837F-02D6-42D5-BE61-EC7C5736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671"/>
    <w:pPr>
      <w:ind w:left="720"/>
      <w:contextualSpacing/>
    </w:pPr>
  </w:style>
  <w:style w:type="character" w:styleId="CommentReference">
    <w:name w:val="annotation reference"/>
    <w:basedOn w:val="DefaultParagraphFont"/>
    <w:uiPriority w:val="99"/>
    <w:semiHidden/>
    <w:unhideWhenUsed/>
    <w:rsid w:val="00F74F5C"/>
    <w:rPr>
      <w:sz w:val="16"/>
      <w:szCs w:val="16"/>
    </w:rPr>
  </w:style>
  <w:style w:type="paragraph" w:styleId="CommentText">
    <w:name w:val="annotation text"/>
    <w:basedOn w:val="Normal"/>
    <w:link w:val="CommentTextChar"/>
    <w:uiPriority w:val="99"/>
    <w:semiHidden/>
    <w:unhideWhenUsed/>
    <w:rsid w:val="00F74F5C"/>
    <w:pPr>
      <w:spacing w:line="240" w:lineRule="auto"/>
    </w:pPr>
    <w:rPr>
      <w:sz w:val="20"/>
      <w:szCs w:val="20"/>
    </w:rPr>
  </w:style>
  <w:style w:type="character" w:customStyle="1" w:styleId="CommentTextChar">
    <w:name w:val="Comment Text Char"/>
    <w:basedOn w:val="DefaultParagraphFont"/>
    <w:link w:val="CommentText"/>
    <w:uiPriority w:val="99"/>
    <w:semiHidden/>
    <w:rsid w:val="00F74F5C"/>
    <w:rPr>
      <w:sz w:val="20"/>
      <w:szCs w:val="20"/>
    </w:rPr>
  </w:style>
  <w:style w:type="paragraph" w:styleId="CommentSubject">
    <w:name w:val="annotation subject"/>
    <w:basedOn w:val="CommentText"/>
    <w:next w:val="CommentText"/>
    <w:link w:val="CommentSubjectChar"/>
    <w:uiPriority w:val="99"/>
    <w:semiHidden/>
    <w:unhideWhenUsed/>
    <w:rsid w:val="00F74F5C"/>
    <w:rPr>
      <w:b/>
      <w:bCs/>
    </w:rPr>
  </w:style>
  <w:style w:type="character" w:customStyle="1" w:styleId="CommentSubjectChar">
    <w:name w:val="Comment Subject Char"/>
    <w:basedOn w:val="CommentTextChar"/>
    <w:link w:val="CommentSubject"/>
    <w:uiPriority w:val="99"/>
    <w:semiHidden/>
    <w:rsid w:val="00F74F5C"/>
    <w:rPr>
      <w:b/>
      <w:bCs/>
      <w:sz w:val="20"/>
      <w:szCs w:val="20"/>
    </w:rPr>
  </w:style>
  <w:style w:type="paragraph" w:styleId="BalloonText">
    <w:name w:val="Balloon Text"/>
    <w:basedOn w:val="Normal"/>
    <w:link w:val="BalloonTextChar"/>
    <w:uiPriority w:val="99"/>
    <w:semiHidden/>
    <w:unhideWhenUsed/>
    <w:rsid w:val="00F74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F5C"/>
    <w:rPr>
      <w:rFonts w:ascii="Segoe UI" w:hAnsi="Segoe UI" w:cs="Segoe UI"/>
      <w:sz w:val="18"/>
      <w:szCs w:val="18"/>
    </w:rPr>
  </w:style>
  <w:style w:type="character" w:styleId="Hyperlink">
    <w:name w:val="Hyperlink"/>
    <w:basedOn w:val="DefaultParagraphFont"/>
    <w:uiPriority w:val="99"/>
    <w:unhideWhenUsed/>
    <w:rsid w:val="00983C39"/>
    <w:rPr>
      <w:color w:val="0563C1" w:themeColor="hyperlink"/>
      <w:u w:val="single"/>
    </w:rPr>
  </w:style>
  <w:style w:type="paragraph" w:styleId="Header">
    <w:name w:val="header"/>
    <w:basedOn w:val="Normal"/>
    <w:link w:val="HeaderChar"/>
    <w:uiPriority w:val="99"/>
    <w:unhideWhenUsed/>
    <w:rsid w:val="00255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069"/>
  </w:style>
  <w:style w:type="paragraph" w:styleId="Footer">
    <w:name w:val="footer"/>
    <w:basedOn w:val="Normal"/>
    <w:link w:val="FooterChar"/>
    <w:uiPriority w:val="99"/>
    <w:unhideWhenUsed/>
    <w:rsid w:val="00255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069"/>
  </w:style>
  <w:style w:type="character" w:styleId="UnresolvedMention">
    <w:name w:val="Unresolved Mention"/>
    <w:basedOn w:val="DefaultParagraphFont"/>
    <w:uiPriority w:val="99"/>
    <w:rsid w:val="004B5776"/>
    <w:rPr>
      <w:color w:val="605E5C"/>
      <w:shd w:val="clear" w:color="auto" w:fill="E1DFDD"/>
    </w:rPr>
  </w:style>
  <w:style w:type="character" w:styleId="FollowedHyperlink">
    <w:name w:val="FollowedHyperlink"/>
    <w:basedOn w:val="DefaultParagraphFont"/>
    <w:uiPriority w:val="99"/>
    <w:semiHidden/>
    <w:unhideWhenUsed/>
    <w:rsid w:val="006C00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41641">
      <w:bodyDiv w:val="1"/>
      <w:marLeft w:val="0"/>
      <w:marRight w:val="0"/>
      <w:marTop w:val="0"/>
      <w:marBottom w:val="0"/>
      <w:divBdr>
        <w:top w:val="none" w:sz="0" w:space="0" w:color="auto"/>
        <w:left w:val="none" w:sz="0" w:space="0" w:color="auto"/>
        <w:bottom w:val="none" w:sz="0" w:space="0" w:color="auto"/>
        <w:right w:val="none" w:sz="0" w:space="0" w:color="auto"/>
      </w:divBdr>
    </w:div>
    <w:div w:id="390274810">
      <w:bodyDiv w:val="1"/>
      <w:marLeft w:val="0"/>
      <w:marRight w:val="0"/>
      <w:marTop w:val="0"/>
      <w:marBottom w:val="0"/>
      <w:divBdr>
        <w:top w:val="none" w:sz="0" w:space="0" w:color="auto"/>
        <w:left w:val="none" w:sz="0" w:space="0" w:color="auto"/>
        <w:bottom w:val="none" w:sz="0" w:space="0" w:color="auto"/>
        <w:right w:val="none" w:sz="0" w:space="0" w:color="auto"/>
      </w:divBdr>
    </w:div>
    <w:div w:id="1237394838">
      <w:bodyDiv w:val="1"/>
      <w:marLeft w:val="0"/>
      <w:marRight w:val="0"/>
      <w:marTop w:val="0"/>
      <w:marBottom w:val="0"/>
      <w:divBdr>
        <w:top w:val="none" w:sz="0" w:space="0" w:color="auto"/>
        <w:left w:val="none" w:sz="0" w:space="0" w:color="auto"/>
        <w:bottom w:val="none" w:sz="0" w:space="0" w:color="auto"/>
        <w:right w:val="none" w:sz="0" w:space="0" w:color="auto"/>
      </w:divBdr>
    </w:div>
    <w:div w:id="1265503709">
      <w:bodyDiv w:val="1"/>
      <w:marLeft w:val="0"/>
      <w:marRight w:val="0"/>
      <w:marTop w:val="0"/>
      <w:marBottom w:val="0"/>
      <w:divBdr>
        <w:top w:val="none" w:sz="0" w:space="0" w:color="auto"/>
        <w:left w:val="none" w:sz="0" w:space="0" w:color="auto"/>
        <w:bottom w:val="none" w:sz="0" w:space="0" w:color="auto"/>
        <w:right w:val="none" w:sz="0" w:space="0" w:color="auto"/>
      </w:divBdr>
    </w:div>
    <w:div w:id="1373578878">
      <w:bodyDiv w:val="1"/>
      <w:marLeft w:val="0"/>
      <w:marRight w:val="0"/>
      <w:marTop w:val="0"/>
      <w:marBottom w:val="0"/>
      <w:divBdr>
        <w:top w:val="none" w:sz="0" w:space="0" w:color="auto"/>
        <w:left w:val="none" w:sz="0" w:space="0" w:color="auto"/>
        <w:bottom w:val="none" w:sz="0" w:space="0" w:color="auto"/>
        <w:right w:val="none" w:sz="0" w:space="0" w:color="auto"/>
      </w:divBdr>
    </w:div>
    <w:div w:id="144218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2331</Words>
  <Characters>13288</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Lindsay - NRCS, Washington, DC</dc:creator>
  <cp:keywords/>
  <dc:description/>
  <cp:lastModifiedBy>Morton, Laura - FPAC-BC, Scarborough, ME</cp:lastModifiedBy>
  <cp:revision>2</cp:revision>
  <cp:lastPrinted>2019-06-17T12:49:00Z</cp:lastPrinted>
  <dcterms:created xsi:type="dcterms:W3CDTF">2019-06-17T13:53:00Z</dcterms:created>
  <dcterms:modified xsi:type="dcterms:W3CDTF">2019-06-17T13:53:00Z</dcterms:modified>
</cp:coreProperties>
</file>