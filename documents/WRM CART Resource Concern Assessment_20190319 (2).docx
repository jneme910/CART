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A9B82" w14:textId="4B92CCEA" w:rsidR="003C21D0" w:rsidRDefault="006E780B" w:rsidP="6AE9E98F">
      <w:pPr>
        <w:pStyle w:val="Heading1"/>
      </w:pPr>
      <w:bookmarkStart w:id="0" w:name="_Toc531617551"/>
      <w:bookmarkStart w:id="1" w:name="_Toc534987348"/>
      <w:r>
        <w:rPr>
          <w:rStyle w:val="CommentReference"/>
          <w:rFonts w:asciiTheme="minorHAnsi" w:eastAsiaTheme="minorHAnsi" w:hAnsiTheme="minorHAnsi" w:cstheme="minorBidi"/>
          <w:color w:val="auto"/>
        </w:rPr>
        <w:commentReference w:id="2"/>
      </w:r>
    </w:p>
    <w:bookmarkStart w:id="3" w:name="_Toc535524379"/>
    <w:bookmarkStart w:id="4" w:name="_Toc2079904"/>
    <w:p w14:paraId="229CA75D" w14:textId="77777777" w:rsidR="004F0705" w:rsidRDefault="00A02F84" w:rsidP="6AE9E98F">
      <w:pPr>
        <w:pStyle w:val="Heading1"/>
        <w:rPr>
          <w:sz w:val="56"/>
          <w:szCs w:val="56"/>
        </w:rPr>
      </w:pPr>
      <w:r>
        <w:rPr>
          <w:noProof/>
        </w:rPr>
        <mc:AlternateContent>
          <mc:Choice Requires="wps">
            <w:drawing>
              <wp:anchor distT="0" distB="0" distL="182880" distR="182880" simplePos="0" relativeHeight="251657216" behindDoc="0" locked="0" layoutInCell="1" allowOverlap="1" wp14:anchorId="2DB8B0B8" wp14:editId="7F70F80F">
                <wp:simplePos x="0" y="0"/>
                <wp:positionH relativeFrom="margin">
                  <wp:posOffset>457200</wp:posOffset>
                </wp:positionH>
                <wp:positionV relativeFrom="page">
                  <wp:posOffset>3638550</wp:posOffset>
                </wp:positionV>
                <wp:extent cx="4686300" cy="5848350"/>
                <wp:effectExtent l="0" t="0" r="10160" b="0"/>
                <wp:wrapSquare wrapText="bothSides"/>
                <wp:docPr id="12" name="Text Box 12"/>
                <wp:cNvGraphicFramePr/>
                <a:graphic xmlns:a="http://schemas.openxmlformats.org/drawingml/2006/main">
                  <a:graphicData uri="http://schemas.microsoft.com/office/word/2010/wordprocessingShape">
                    <wps:wsp>
                      <wps:cNvSpPr txBox="1"/>
                      <wps:spPr>
                        <a:xfrm>
                          <a:off x="0" y="0"/>
                          <a:ext cx="4686300" cy="584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5E287" w14:textId="77777777" w:rsidR="008A39B8" w:rsidRDefault="00C13A3B" w:rsidP="004F0705">
                            <w:pPr>
                              <w:pStyle w:val="NoSpacing"/>
                              <w:spacing w:before="40" w:after="560" w:line="216" w:lineRule="auto"/>
                              <w:rPr>
                                <w:color w:val="4472C4" w:themeColor="accent1"/>
                                <w:sz w:val="72"/>
                                <w:szCs w:val="72"/>
                              </w:rPr>
                            </w:pPr>
                            <w:sdt>
                              <w:sdtPr>
                                <w:rPr>
                                  <w:color w:val="4472C4" w:themeColor="accent1"/>
                                  <w:sz w:val="72"/>
                                  <w:szCs w:val="72"/>
                                </w:rPr>
                                <w:alias w:val="Title"/>
                                <w:tag w:val=""/>
                                <w:id w:val="1101305215"/>
                                <w:dataBinding w:prefixMappings="xmlns:ns0='http://purl.org/dc/elements/1.1/' xmlns:ns1='http://schemas.openxmlformats.org/package/2006/metadata/core-properties' " w:xpath="/ns1:coreProperties[1]/ns0:title[1]" w:storeItemID="{6C3C8BC8-F283-45AE-878A-BAB7291924A1}"/>
                                <w:text/>
                              </w:sdtPr>
                              <w:sdtEndPr/>
                              <w:sdtContent>
                                <w:r w:rsidR="008A39B8">
                                  <w:rPr>
                                    <w:color w:val="4472C4" w:themeColor="accent1"/>
                                    <w:sz w:val="72"/>
                                    <w:szCs w:val="72"/>
                                  </w:rPr>
                                  <w:t>CART Resource Concern Assessment (Draft)</w:t>
                                </w:r>
                              </w:sdtContent>
                            </w:sdt>
                          </w:p>
                          <w:sdt>
                            <w:sdtPr>
                              <w:rPr>
                                <w:caps/>
                                <w:color w:val="1F4E79" w:themeColor="accent5" w:themeShade="80"/>
                                <w:sz w:val="28"/>
                                <w:szCs w:val="28"/>
                              </w:rPr>
                              <w:alias w:val="Subtitle"/>
                              <w:tag w:val=""/>
                              <w:id w:val="-2136097651"/>
                              <w:dataBinding w:prefixMappings="xmlns:ns0='http://purl.org/dc/elements/1.1/' xmlns:ns1='http://schemas.openxmlformats.org/package/2006/metadata/core-properties' " w:xpath="/ns1:coreProperties[1]/ns0:subject[1]" w:storeItemID="{6C3C8BC8-F283-45AE-878A-BAB7291924A1}"/>
                              <w:text/>
                            </w:sdtPr>
                            <w:sdtEndPr/>
                            <w:sdtContent>
                              <w:p w14:paraId="23D025F8" w14:textId="77777777" w:rsidR="008A39B8" w:rsidRDefault="008A39B8" w:rsidP="004F0705">
                                <w:pPr>
                                  <w:pStyle w:val="NoSpacing"/>
                                  <w:spacing w:before="40" w:after="40"/>
                                  <w:rPr>
                                    <w:caps/>
                                    <w:color w:val="1F4E79" w:themeColor="accent5" w:themeShade="80"/>
                                    <w:sz w:val="28"/>
                                    <w:szCs w:val="28"/>
                                  </w:rPr>
                                </w:pPr>
                                <w:r>
                                  <w:rPr>
                                    <w:caps/>
                                    <w:color w:val="1F4E79" w:themeColor="accent5" w:themeShade="80"/>
                                    <w:sz w:val="28"/>
                                    <w:szCs w:val="28"/>
                                  </w:rPr>
                                  <w:t>Authors</w:t>
                                </w:r>
                              </w:p>
                            </w:sdtContent>
                          </w:sdt>
                          <w:p w14:paraId="034D552B"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Aaron Lauster, Conservation Planning Branch Chief, NRCS</w:t>
                            </w:r>
                          </w:p>
                          <w:p w14:paraId="48C8FD54"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Casey Sheley, National Technology Specialist, NRCS</w:t>
                            </w:r>
                          </w:p>
                          <w:p w14:paraId="61AB6DE3"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Chad Stachowiak, Natural Resource Specialist, NRCS</w:t>
                            </w:r>
                          </w:p>
                          <w:p w14:paraId="08A37D4D"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Chris gross, nutrient management specialist, nrcs</w:t>
                            </w:r>
                          </w:p>
                          <w:p w14:paraId="030AB2AA"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Eric Hesketh, Soil Scientist, NRCS</w:t>
                            </w:r>
                          </w:p>
                          <w:p w14:paraId="4C74E65E"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Greg Zwicke, Air Quality Engineer, NRCS</w:t>
                            </w:r>
                          </w:p>
                          <w:p w14:paraId="3BB69059"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Hank Henry, Wildlife biologist, NRCS</w:t>
                            </w:r>
                          </w:p>
                          <w:p w14:paraId="65CC7BE6"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Jason Nemeck, Soil Scientist, NRCS</w:t>
                            </w:r>
                          </w:p>
                          <w:p w14:paraId="70BA1106"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Jesse Jackson, national partnership liaison, NRCS</w:t>
                            </w:r>
                          </w:p>
                          <w:p w14:paraId="2D2C17A8" w14:textId="77777777" w:rsidR="008A39B8" w:rsidRDefault="008A39B8" w:rsidP="00B0741B">
                            <w:pPr>
                              <w:pStyle w:val="NoSpacing"/>
                              <w:spacing w:before="80" w:after="40"/>
                              <w:rPr>
                                <w:caps/>
                                <w:color w:val="5B9BD5" w:themeColor="accent5"/>
                                <w:sz w:val="24"/>
                                <w:szCs w:val="24"/>
                              </w:rPr>
                            </w:pPr>
                            <w:r>
                              <w:rPr>
                                <w:caps/>
                                <w:color w:val="5B9BD5" w:themeColor="accent5"/>
                                <w:sz w:val="24"/>
                                <w:szCs w:val="24"/>
                              </w:rPr>
                              <w:t>Johanna pate, range management specialist, Nrcs</w:t>
                            </w:r>
                          </w:p>
                          <w:p w14:paraId="0F9440E8" w14:textId="77777777" w:rsidR="008A39B8" w:rsidRDefault="008A39B8" w:rsidP="003B7BF5">
                            <w:pPr>
                              <w:pStyle w:val="NoSpacing"/>
                              <w:spacing w:before="80" w:after="40"/>
                              <w:rPr>
                                <w:caps/>
                                <w:color w:val="5B9BD5" w:themeColor="accent5"/>
                                <w:sz w:val="24"/>
                                <w:szCs w:val="24"/>
                              </w:rPr>
                            </w:pPr>
                            <w:r>
                              <w:rPr>
                                <w:caps/>
                                <w:color w:val="5B9BD5" w:themeColor="accent5"/>
                                <w:sz w:val="24"/>
                                <w:szCs w:val="24"/>
                              </w:rPr>
                              <w:t>Joseph Bagdon, Natural Resource Specialist, NRCS</w:t>
                            </w:r>
                          </w:p>
                          <w:p w14:paraId="458AB296"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Kip Pheil, Energy Specialist, NRCS</w:t>
                            </w:r>
                          </w:p>
                          <w:p w14:paraId="74F20812" w14:textId="2E772D4C" w:rsidR="008A39B8" w:rsidRDefault="008A39B8" w:rsidP="004F0705">
                            <w:pPr>
                              <w:pStyle w:val="NoSpacing"/>
                              <w:spacing w:before="80" w:after="40"/>
                              <w:rPr>
                                <w:caps/>
                                <w:color w:val="5B9BD5" w:themeColor="accent5"/>
                                <w:sz w:val="24"/>
                                <w:szCs w:val="24"/>
                              </w:rPr>
                            </w:pPr>
                            <w:r>
                              <w:rPr>
                                <w:caps/>
                                <w:color w:val="5B9BD5" w:themeColor="accent5"/>
                                <w:sz w:val="24"/>
                                <w:szCs w:val="24"/>
                              </w:rPr>
                              <w:t>Robert Horton, Resource Conservationist, NRCS</w:t>
                            </w:r>
                          </w:p>
                          <w:p w14:paraId="2D117D59" w14:textId="130296C7" w:rsidR="008A39B8" w:rsidRDefault="008A39B8" w:rsidP="004F0705">
                            <w:pPr>
                              <w:pStyle w:val="NoSpacing"/>
                              <w:spacing w:before="80" w:after="40"/>
                              <w:rPr>
                                <w:caps/>
                                <w:color w:val="5B9BD5" w:themeColor="accent5"/>
                                <w:sz w:val="24"/>
                                <w:szCs w:val="24"/>
                              </w:rPr>
                            </w:pPr>
                          </w:p>
                          <w:p w14:paraId="655F02CB" w14:textId="7711663D" w:rsidR="008A39B8" w:rsidRDefault="008A39B8" w:rsidP="004F0705">
                            <w:pPr>
                              <w:pStyle w:val="NoSpacing"/>
                              <w:spacing w:before="80" w:after="40"/>
                              <w:rPr>
                                <w:caps/>
                                <w:color w:val="5B9BD5" w:themeColor="accent5"/>
                                <w:sz w:val="24"/>
                                <w:szCs w:val="24"/>
                              </w:rPr>
                            </w:pPr>
                            <w:r>
                              <w:rPr>
                                <w:caps/>
                                <w:color w:val="5B9BD5" w:themeColor="accent5"/>
                                <w:sz w:val="24"/>
                                <w:szCs w:val="24"/>
                              </w:rPr>
                              <w:t xml:space="preserve">with SUPPORT FROM THE rESOURCE cONCERN tEAM AND wORKGROUPS </w:t>
                            </w:r>
                          </w:p>
                          <w:p w14:paraId="042C83BE" w14:textId="77777777" w:rsidR="008A39B8" w:rsidRDefault="008A39B8" w:rsidP="004F070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DB8B0B8" id="_x0000_t202" coordsize="21600,21600" o:spt="202" path="m,l,21600r21600,l21600,xe">
                <v:stroke joinstyle="miter"/>
                <v:path gradientshapeok="t" o:connecttype="rect"/>
              </v:shapetype>
              <v:shape id="Text Box 12" o:spid="_x0000_s1026" type="#_x0000_t202" style="position:absolute;margin-left:36pt;margin-top:286.5pt;width:369pt;height:460.5pt;z-index:251657216;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" filled="f" stroked="f" strokeweight=".5pt">
                <v:textbox inset="0,0,0,0">
                  <w:txbxContent>
                    <w:p w14:paraId="5305E287" w14:textId="77777777" w:rsidR="008A39B8" w:rsidRDefault="00884A83" w:rsidP="004F0705">
                      <w:pPr>
                        <w:pStyle w:val="NoSpacing"/>
                        <w:spacing w:before="40" w:after="560" w:line="216" w:lineRule="auto"/>
                        <w:rPr>
                          <w:color w:val="4472C4" w:themeColor="accent1"/>
                          <w:sz w:val="72"/>
                          <w:szCs w:val="72"/>
                        </w:rPr>
                      </w:pPr>
                      <w:sdt>
                        <w:sdtPr>
                          <w:rPr>
                            <w:color w:val="4472C4" w:themeColor="accent1"/>
                            <w:sz w:val="72"/>
                            <w:szCs w:val="72"/>
                          </w:rPr>
                          <w:alias w:val="Title"/>
                          <w:tag w:val=""/>
                          <w:id w:val="1101305215"/>
                          <w:dataBinding w:prefixMappings="xmlns:ns0='http://purl.org/dc/elements/1.1/' xmlns:ns1='http://schemas.openxmlformats.org/package/2006/metadata/core-properties' " w:xpath="/ns1:coreProperties[1]/ns0:title[1]" w:storeItemID="{6C3C8BC8-F283-45AE-878A-BAB7291924A1}"/>
                          <w:text/>
                        </w:sdtPr>
                        <w:sdtEndPr/>
                        <w:sdtContent>
                          <w:r w:rsidR="008A39B8">
                            <w:rPr>
                              <w:color w:val="4472C4" w:themeColor="accent1"/>
                              <w:sz w:val="72"/>
                              <w:szCs w:val="72"/>
                            </w:rPr>
                            <w:t>CART Resource Concern Assessment (Draft)</w:t>
                          </w:r>
                        </w:sdtContent>
                      </w:sdt>
                    </w:p>
                    <w:sdt>
                      <w:sdtPr>
                        <w:rPr>
                          <w:caps/>
                          <w:color w:val="1F4E79" w:themeColor="accent5" w:themeShade="80"/>
                          <w:sz w:val="28"/>
                          <w:szCs w:val="28"/>
                        </w:rPr>
                        <w:alias w:val="Subtitle"/>
                        <w:tag w:val=""/>
                        <w:id w:val="-2136097651"/>
                        <w:dataBinding w:prefixMappings="xmlns:ns0='http://purl.org/dc/elements/1.1/' xmlns:ns1='http://schemas.openxmlformats.org/package/2006/metadata/core-properties' " w:xpath="/ns1:coreProperties[1]/ns0:subject[1]" w:storeItemID="{6C3C8BC8-F283-45AE-878A-BAB7291924A1}"/>
                        <w:text/>
                      </w:sdtPr>
                      <w:sdtEndPr/>
                      <w:sdtContent>
                        <w:p w14:paraId="23D025F8" w14:textId="77777777" w:rsidR="008A39B8" w:rsidRDefault="008A39B8" w:rsidP="004F0705">
                          <w:pPr>
                            <w:pStyle w:val="NoSpacing"/>
                            <w:spacing w:before="40" w:after="40"/>
                            <w:rPr>
                              <w:caps/>
                              <w:color w:val="1F4E79" w:themeColor="accent5" w:themeShade="80"/>
                              <w:sz w:val="28"/>
                              <w:szCs w:val="28"/>
                            </w:rPr>
                          </w:pPr>
                          <w:r>
                            <w:rPr>
                              <w:caps/>
                              <w:color w:val="1F4E79" w:themeColor="accent5" w:themeShade="80"/>
                              <w:sz w:val="28"/>
                              <w:szCs w:val="28"/>
                            </w:rPr>
                            <w:t>Authors</w:t>
                          </w:r>
                        </w:p>
                      </w:sdtContent>
                    </w:sdt>
                    <w:p w14:paraId="034D552B"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Aaron Lauster, Conservation Planning Branch Chief, NRCS</w:t>
                      </w:r>
                    </w:p>
                    <w:p w14:paraId="48C8FD54"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Casey Sheley, National Technology Specialist, NRCS</w:t>
                      </w:r>
                    </w:p>
                    <w:p w14:paraId="61AB6DE3"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Chad Stachowiak, Natural Resource Specialist, NRCS</w:t>
                      </w:r>
                    </w:p>
                    <w:p w14:paraId="08A37D4D"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Chris gross, nutrient management specialist, nrcs</w:t>
                      </w:r>
                    </w:p>
                    <w:p w14:paraId="030AB2AA"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Eric Hesketh, Soil Scientist, NRCS</w:t>
                      </w:r>
                    </w:p>
                    <w:p w14:paraId="4C74E65E"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Greg Zwicke, Air Quality Engineer, NRCS</w:t>
                      </w:r>
                    </w:p>
                    <w:p w14:paraId="3BB69059"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Hank Henry, Wildlife biologist, NRCS</w:t>
                      </w:r>
                    </w:p>
                    <w:p w14:paraId="65CC7BE6"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Jason Nemeck, Soil Scientist, NRCS</w:t>
                      </w:r>
                    </w:p>
                    <w:p w14:paraId="70BA1106"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Jesse Jackson, national partnership liaison, NRCS</w:t>
                      </w:r>
                    </w:p>
                    <w:p w14:paraId="2D2C17A8" w14:textId="77777777" w:rsidR="008A39B8" w:rsidRDefault="008A39B8" w:rsidP="00B0741B">
                      <w:pPr>
                        <w:pStyle w:val="NoSpacing"/>
                        <w:spacing w:before="80" w:after="40"/>
                        <w:rPr>
                          <w:caps/>
                          <w:color w:val="5B9BD5" w:themeColor="accent5"/>
                          <w:sz w:val="24"/>
                          <w:szCs w:val="24"/>
                        </w:rPr>
                      </w:pPr>
                      <w:r>
                        <w:rPr>
                          <w:caps/>
                          <w:color w:val="5B9BD5" w:themeColor="accent5"/>
                          <w:sz w:val="24"/>
                          <w:szCs w:val="24"/>
                        </w:rPr>
                        <w:t>Johanna pate, range management specialist, Nrcs</w:t>
                      </w:r>
                    </w:p>
                    <w:p w14:paraId="0F9440E8" w14:textId="77777777" w:rsidR="008A39B8" w:rsidRDefault="008A39B8" w:rsidP="003B7BF5">
                      <w:pPr>
                        <w:pStyle w:val="NoSpacing"/>
                        <w:spacing w:before="80" w:after="40"/>
                        <w:rPr>
                          <w:caps/>
                          <w:color w:val="5B9BD5" w:themeColor="accent5"/>
                          <w:sz w:val="24"/>
                          <w:szCs w:val="24"/>
                        </w:rPr>
                      </w:pPr>
                      <w:r>
                        <w:rPr>
                          <w:caps/>
                          <w:color w:val="5B9BD5" w:themeColor="accent5"/>
                          <w:sz w:val="24"/>
                          <w:szCs w:val="24"/>
                        </w:rPr>
                        <w:t>Joseph Bagdon, Natural Resource Specialist, NRCS</w:t>
                      </w:r>
                    </w:p>
                    <w:p w14:paraId="458AB296" w14:textId="77777777" w:rsidR="008A39B8" w:rsidRDefault="008A39B8" w:rsidP="004F0705">
                      <w:pPr>
                        <w:pStyle w:val="NoSpacing"/>
                        <w:spacing w:before="80" w:after="40"/>
                        <w:rPr>
                          <w:caps/>
                          <w:color w:val="5B9BD5" w:themeColor="accent5"/>
                          <w:sz w:val="24"/>
                          <w:szCs w:val="24"/>
                        </w:rPr>
                      </w:pPr>
                      <w:r>
                        <w:rPr>
                          <w:caps/>
                          <w:color w:val="5B9BD5" w:themeColor="accent5"/>
                          <w:sz w:val="24"/>
                          <w:szCs w:val="24"/>
                        </w:rPr>
                        <w:t>Kip Pheil, Energy Specialist, NRCS</w:t>
                      </w:r>
                    </w:p>
                    <w:p w14:paraId="74F20812" w14:textId="2E772D4C" w:rsidR="008A39B8" w:rsidRDefault="008A39B8" w:rsidP="004F0705">
                      <w:pPr>
                        <w:pStyle w:val="NoSpacing"/>
                        <w:spacing w:before="80" w:after="40"/>
                        <w:rPr>
                          <w:caps/>
                          <w:color w:val="5B9BD5" w:themeColor="accent5"/>
                          <w:sz w:val="24"/>
                          <w:szCs w:val="24"/>
                        </w:rPr>
                      </w:pPr>
                      <w:r>
                        <w:rPr>
                          <w:caps/>
                          <w:color w:val="5B9BD5" w:themeColor="accent5"/>
                          <w:sz w:val="24"/>
                          <w:szCs w:val="24"/>
                        </w:rPr>
                        <w:t>Robert Horton, Resource Conservationist, NRCS</w:t>
                      </w:r>
                    </w:p>
                    <w:p w14:paraId="2D117D59" w14:textId="130296C7" w:rsidR="008A39B8" w:rsidRDefault="008A39B8" w:rsidP="004F0705">
                      <w:pPr>
                        <w:pStyle w:val="NoSpacing"/>
                        <w:spacing w:before="80" w:after="40"/>
                        <w:rPr>
                          <w:caps/>
                          <w:color w:val="5B9BD5" w:themeColor="accent5"/>
                          <w:sz w:val="24"/>
                          <w:szCs w:val="24"/>
                        </w:rPr>
                      </w:pPr>
                    </w:p>
                    <w:p w14:paraId="655F02CB" w14:textId="7711663D" w:rsidR="008A39B8" w:rsidRDefault="008A39B8" w:rsidP="004F0705">
                      <w:pPr>
                        <w:pStyle w:val="NoSpacing"/>
                        <w:spacing w:before="80" w:after="40"/>
                        <w:rPr>
                          <w:caps/>
                          <w:color w:val="5B9BD5" w:themeColor="accent5"/>
                          <w:sz w:val="24"/>
                          <w:szCs w:val="24"/>
                        </w:rPr>
                      </w:pPr>
                      <w:r>
                        <w:rPr>
                          <w:caps/>
                          <w:color w:val="5B9BD5" w:themeColor="accent5"/>
                          <w:sz w:val="24"/>
                          <w:szCs w:val="24"/>
                        </w:rPr>
                        <w:t xml:space="preserve">with SUPPORT FROM THE rESOURCE cONCERN tEAM AND wORKGROUPS </w:t>
                      </w:r>
                    </w:p>
                    <w:p w14:paraId="042C83BE" w14:textId="77777777" w:rsidR="008A39B8" w:rsidRDefault="008A39B8" w:rsidP="004F0705">
                      <w:pPr>
                        <w:pStyle w:val="NoSpacing"/>
                        <w:spacing w:before="80" w:after="40"/>
                        <w:rPr>
                          <w:caps/>
                          <w:color w:val="5B9BD5" w:themeColor="accent5"/>
                          <w:sz w:val="24"/>
                          <w:szCs w:val="24"/>
                        </w:rPr>
                      </w:pPr>
                    </w:p>
                  </w:txbxContent>
                </v:textbox>
                <w10:wrap type="square" anchorx="margin" anchory="page"/>
              </v:shape>
            </w:pict>
          </mc:Fallback>
        </mc:AlternateContent>
      </w:r>
      <w:r w:rsidR="004F0705" w:rsidRPr="0003011A">
        <w:rPr>
          <w:noProof/>
        </w:rPr>
        <mc:AlternateContent>
          <mc:Choice Requires="wps">
            <w:drawing>
              <wp:anchor distT="45720" distB="45720" distL="114300" distR="114300" simplePos="0" relativeHeight="251660288" behindDoc="0" locked="0" layoutInCell="1" allowOverlap="1" wp14:anchorId="05106272" wp14:editId="609D5DCB">
                <wp:simplePos x="0" y="0"/>
                <wp:positionH relativeFrom="column">
                  <wp:posOffset>4335780</wp:posOffset>
                </wp:positionH>
                <wp:positionV relativeFrom="paragraph">
                  <wp:posOffset>7543165</wp:posOffset>
                </wp:positionV>
                <wp:extent cx="2360930" cy="1404620"/>
                <wp:effectExtent l="0" t="0" r="381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559E" w14:textId="38FD7AD9" w:rsidR="008A39B8" w:rsidRDefault="008A39B8" w:rsidP="004F0705">
                            <w:r>
                              <w:t>Updated: February 15,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106272" id="Text Box 2" o:spid="_x0000_s1027" type="#_x0000_t202" style="position:absolute;margin-left:341.4pt;margin-top:593.9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Mc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" stroked="f">
                <v:textbox style="mso-fit-shape-to-text:t">
                  <w:txbxContent>
                    <w:p w14:paraId="7669559E" w14:textId="38FD7AD9" w:rsidR="008A39B8" w:rsidRDefault="008A39B8" w:rsidP="004F0705">
                      <w:r>
                        <w:t>Updated: February 15, 2019</w:t>
                      </w:r>
                    </w:p>
                  </w:txbxContent>
                </v:textbox>
                <w10:wrap type="square"/>
              </v:shape>
            </w:pict>
          </mc:Fallback>
        </mc:AlternateContent>
      </w:r>
      <w:r w:rsidR="004F0705">
        <w:rPr>
          <w:noProof/>
        </w:rPr>
        <mc:AlternateContent>
          <mc:Choice Requires="wps">
            <w:drawing>
              <wp:anchor distT="0" distB="0" distL="114300" distR="114300" simplePos="0" relativeHeight="251654144" behindDoc="0" locked="0" layoutInCell="1" allowOverlap="1" wp14:anchorId="10241F4C" wp14:editId="54D165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6148363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EDECF9D" w14:textId="77777777" w:rsidR="008A39B8" w:rsidRDefault="008A39B8" w:rsidP="004F070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241F4C" id="Rectangle 13" o:spid="_x0000_s1028" style="position:absolute;margin-left:-4.4pt;margin-top:0;width:46.8pt;height:77.75pt;z-index:2516541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tRmgIAAI4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piGLUZoCAACO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26148363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EDECF9D" w14:textId="77777777" w:rsidR="008A39B8" w:rsidRDefault="008A39B8" w:rsidP="004F070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bookmarkEnd w:id="0"/>
      <w:bookmarkEnd w:id="1"/>
      <w:bookmarkEnd w:id="3"/>
      <w:bookmarkEnd w:id="4"/>
      <w:r w:rsidR="004F0705">
        <w:br w:type="page"/>
      </w:r>
    </w:p>
    <w:p w14:paraId="6ECD6C28" w14:textId="77777777" w:rsidR="0003011A" w:rsidRDefault="0003011A"/>
    <w:sdt>
      <w:sdtPr>
        <w:rPr>
          <w:rFonts w:asciiTheme="minorHAnsi" w:eastAsiaTheme="minorHAnsi" w:hAnsiTheme="minorHAnsi" w:cstheme="minorBidi"/>
          <w:color w:val="auto"/>
          <w:sz w:val="22"/>
          <w:szCs w:val="22"/>
        </w:rPr>
        <w:id w:val="-2122437040"/>
        <w:docPartObj>
          <w:docPartGallery w:val="Table of Contents"/>
          <w:docPartUnique/>
        </w:docPartObj>
      </w:sdtPr>
      <w:sdtEndPr>
        <w:rPr>
          <w:b/>
          <w:bCs/>
          <w:noProof/>
        </w:rPr>
      </w:sdtEndPr>
      <w:sdtContent>
        <w:p w14:paraId="59BB1E69" w14:textId="77777777" w:rsidR="0003011A" w:rsidRDefault="5F713A78">
          <w:pPr>
            <w:pStyle w:val="TOCHeading"/>
          </w:pPr>
          <w:r>
            <w:t>Contents</w:t>
          </w:r>
        </w:p>
        <w:p w14:paraId="4A17C1B8" w14:textId="5E60F850" w:rsidR="002551DD" w:rsidRDefault="0003011A">
          <w:pPr>
            <w:pStyle w:val="TOC1"/>
            <w:tabs>
              <w:tab w:val="right" w:leader="dot" w:pos="9350"/>
            </w:tabs>
            <w:rPr>
              <w:rFonts w:eastAsiaTheme="minorEastAsia"/>
              <w:noProof/>
            </w:rPr>
          </w:pPr>
          <w:r w:rsidRPr="1065B3C5">
            <w:fldChar w:fldCharType="begin"/>
          </w:r>
          <w:r>
            <w:instrText xml:space="preserve"> TOC \o "1-3" \h \z \u </w:instrText>
          </w:r>
          <w:r w:rsidRPr="1065B3C5">
            <w:fldChar w:fldCharType="separate"/>
          </w:r>
          <w:hyperlink w:anchor="_Toc2079904" w:history="1">
            <w:r w:rsidR="002551DD">
              <w:rPr>
                <w:noProof/>
                <w:webHidden/>
              </w:rPr>
              <w:tab/>
            </w:r>
            <w:r w:rsidR="002551DD">
              <w:rPr>
                <w:noProof/>
                <w:webHidden/>
              </w:rPr>
              <w:fldChar w:fldCharType="begin"/>
            </w:r>
            <w:r w:rsidR="002551DD">
              <w:rPr>
                <w:noProof/>
                <w:webHidden/>
              </w:rPr>
              <w:instrText xml:space="preserve"> PAGEREF _Toc2079904 \h </w:instrText>
            </w:r>
            <w:r w:rsidR="002551DD">
              <w:rPr>
                <w:noProof/>
                <w:webHidden/>
              </w:rPr>
            </w:r>
            <w:r w:rsidR="002551DD">
              <w:rPr>
                <w:noProof/>
                <w:webHidden/>
              </w:rPr>
              <w:fldChar w:fldCharType="separate"/>
            </w:r>
            <w:r w:rsidR="002551DD">
              <w:rPr>
                <w:noProof/>
                <w:webHidden/>
              </w:rPr>
              <w:t>0</w:t>
            </w:r>
            <w:r w:rsidR="002551DD">
              <w:rPr>
                <w:noProof/>
                <w:webHidden/>
              </w:rPr>
              <w:fldChar w:fldCharType="end"/>
            </w:r>
          </w:hyperlink>
        </w:p>
        <w:p w14:paraId="0C6F880A" w14:textId="056FB8B6" w:rsidR="002551DD" w:rsidRDefault="00C13A3B">
          <w:pPr>
            <w:pStyle w:val="TOC1"/>
            <w:tabs>
              <w:tab w:val="right" w:leader="dot" w:pos="9350"/>
            </w:tabs>
            <w:rPr>
              <w:rFonts w:eastAsiaTheme="minorEastAsia"/>
              <w:noProof/>
            </w:rPr>
          </w:pPr>
          <w:hyperlink w:anchor="_Toc2079905" w:history="1">
            <w:r w:rsidR="002551DD" w:rsidRPr="0020686D">
              <w:rPr>
                <w:rStyle w:val="Hyperlink"/>
                <w:b/>
                <w:bCs/>
                <w:noProof/>
              </w:rPr>
              <w:t>CART Assessment Overview</w:t>
            </w:r>
            <w:r w:rsidR="002551DD">
              <w:rPr>
                <w:noProof/>
                <w:webHidden/>
              </w:rPr>
              <w:tab/>
            </w:r>
            <w:r w:rsidR="002551DD">
              <w:rPr>
                <w:noProof/>
                <w:webHidden/>
              </w:rPr>
              <w:fldChar w:fldCharType="begin"/>
            </w:r>
            <w:r w:rsidR="002551DD">
              <w:rPr>
                <w:noProof/>
                <w:webHidden/>
              </w:rPr>
              <w:instrText xml:space="preserve"> PAGEREF _Toc2079905 \h </w:instrText>
            </w:r>
            <w:r w:rsidR="002551DD">
              <w:rPr>
                <w:noProof/>
                <w:webHidden/>
              </w:rPr>
            </w:r>
            <w:r w:rsidR="002551DD">
              <w:rPr>
                <w:noProof/>
                <w:webHidden/>
              </w:rPr>
              <w:fldChar w:fldCharType="separate"/>
            </w:r>
            <w:r w:rsidR="002551DD">
              <w:rPr>
                <w:noProof/>
                <w:webHidden/>
              </w:rPr>
              <w:t>4</w:t>
            </w:r>
            <w:r w:rsidR="002551DD">
              <w:rPr>
                <w:noProof/>
                <w:webHidden/>
              </w:rPr>
              <w:fldChar w:fldCharType="end"/>
            </w:r>
          </w:hyperlink>
        </w:p>
        <w:p w14:paraId="2DC29318" w14:textId="38BEE90B" w:rsidR="002551DD" w:rsidRDefault="00C13A3B">
          <w:pPr>
            <w:pStyle w:val="TOC1"/>
            <w:tabs>
              <w:tab w:val="right" w:leader="dot" w:pos="9350"/>
            </w:tabs>
            <w:rPr>
              <w:rFonts w:eastAsiaTheme="minorEastAsia"/>
              <w:noProof/>
            </w:rPr>
          </w:pPr>
          <w:hyperlink w:anchor="_Toc2079906" w:history="1">
            <w:r w:rsidR="002551DD" w:rsidRPr="0020686D">
              <w:rPr>
                <w:rStyle w:val="Hyperlink"/>
                <w:b/>
                <w:noProof/>
              </w:rPr>
              <w:t>Soil Erosion</w:t>
            </w:r>
            <w:r w:rsidR="002551DD">
              <w:rPr>
                <w:noProof/>
                <w:webHidden/>
              </w:rPr>
              <w:tab/>
            </w:r>
            <w:r w:rsidR="002551DD">
              <w:rPr>
                <w:noProof/>
                <w:webHidden/>
              </w:rPr>
              <w:fldChar w:fldCharType="begin"/>
            </w:r>
            <w:r w:rsidR="002551DD">
              <w:rPr>
                <w:noProof/>
                <w:webHidden/>
              </w:rPr>
              <w:instrText xml:space="preserve"> PAGEREF _Toc2079906 \h </w:instrText>
            </w:r>
            <w:r w:rsidR="002551DD">
              <w:rPr>
                <w:noProof/>
                <w:webHidden/>
              </w:rPr>
            </w:r>
            <w:r w:rsidR="002551DD">
              <w:rPr>
                <w:noProof/>
                <w:webHidden/>
              </w:rPr>
              <w:fldChar w:fldCharType="separate"/>
            </w:r>
            <w:r w:rsidR="002551DD">
              <w:rPr>
                <w:noProof/>
                <w:webHidden/>
              </w:rPr>
              <w:t>7</w:t>
            </w:r>
            <w:r w:rsidR="002551DD">
              <w:rPr>
                <w:noProof/>
                <w:webHidden/>
              </w:rPr>
              <w:fldChar w:fldCharType="end"/>
            </w:r>
          </w:hyperlink>
        </w:p>
        <w:p w14:paraId="1C91C0AF" w14:textId="05D305C9" w:rsidR="002551DD" w:rsidRDefault="00C13A3B">
          <w:pPr>
            <w:pStyle w:val="TOC2"/>
            <w:tabs>
              <w:tab w:val="right" w:leader="dot" w:pos="9350"/>
            </w:tabs>
            <w:rPr>
              <w:rFonts w:eastAsiaTheme="minorEastAsia"/>
              <w:noProof/>
            </w:rPr>
          </w:pPr>
          <w:hyperlink w:anchor="_Toc2079907" w:history="1">
            <w:r w:rsidR="002551DD" w:rsidRPr="0020686D">
              <w:rPr>
                <w:rStyle w:val="Hyperlink"/>
                <w:b/>
                <w:bCs/>
                <w:noProof/>
              </w:rPr>
              <w:t>Sheet and Rill Erosion (Water Erosion)</w:t>
            </w:r>
            <w:r w:rsidR="002551DD">
              <w:rPr>
                <w:noProof/>
                <w:webHidden/>
              </w:rPr>
              <w:tab/>
            </w:r>
            <w:r w:rsidR="002551DD">
              <w:rPr>
                <w:noProof/>
                <w:webHidden/>
              </w:rPr>
              <w:fldChar w:fldCharType="begin"/>
            </w:r>
            <w:r w:rsidR="002551DD">
              <w:rPr>
                <w:noProof/>
                <w:webHidden/>
              </w:rPr>
              <w:instrText xml:space="preserve"> PAGEREF _Toc2079907 \h </w:instrText>
            </w:r>
            <w:r w:rsidR="002551DD">
              <w:rPr>
                <w:noProof/>
                <w:webHidden/>
              </w:rPr>
            </w:r>
            <w:r w:rsidR="002551DD">
              <w:rPr>
                <w:noProof/>
                <w:webHidden/>
              </w:rPr>
              <w:fldChar w:fldCharType="separate"/>
            </w:r>
            <w:r w:rsidR="002551DD">
              <w:rPr>
                <w:noProof/>
                <w:webHidden/>
              </w:rPr>
              <w:t>7</w:t>
            </w:r>
            <w:r w:rsidR="002551DD">
              <w:rPr>
                <w:noProof/>
                <w:webHidden/>
              </w:rPr>
              <w:fldChar w:fldCharType="end"/>
            </w:r>
          </w:hyperlink>
        </w:p>
        <w:p w14:paraId="1E99BF8F" w14:textId="734C7539" w:rsidR="002551DD" w:rsidRDefault="00C13A3B">
          <w:pPr>
            <w:pStyle w:val="TOC2"/>
            <w:tabs>
              <w:tab w:val="right" w:leader="dot" w:pos="9350"/>
            </w:tabs>
            <w:rPr>
              <w:rFonts w:eastAsiaTheme="minorEastAsia"/>
              <w:noProof/>
            </w:rPr>
          </w:pPr>
          <w:hyperlink w:anchor="_Toc2079908" w:history="1">
            <w:r w:rsidR="002551DD" w:rsidRPr="0020686D">
              <w:rPr>
                <w:rStyle w:val="Hyperlink"/>
                <w:b/>
                <w:noProof/>
              </w:rPr>
              <w:t>Wind Erosion (Wind Erosion)</w:t>
            </w:r>
            <w:r w:rsidR="002551DD">
              <w:rPr>
                <w:noProof/>
                <w:webHidden/>
              </w:rPr>
              <w:tab/>
            </w:r>
            <w:r w:rsidR="002551DD">
              <w:rPr>
                <w:noProof/>
                <w:webHidden/>
              </w:rPr>
              <w:fldChar w:fldCharType="begin"/>
            </w:r>
            <w:r w:rsidR="002551DD">
              <w:rPr>
                <w:noProof/>
                <w:webHidden/>
              </w:rPr>
              <w:instrText xml:space="preserve"> PAGEREF _Toc2079908 \h </w:instrText>
            </w:r>
            <w:r w:rsidR="002551DD">
              <w:rPr>
                <w:noProof/>
                <w:webHidden/>
              </w:rPr>
            </w:r>
            <w:r w:rsidR="002551DD">
              <w:rPr>
                <w:noProof/>
                <w:webHidden/>
              </w:rPr>
              <w:fldChar w:fldCharType="separate"/>
            </w:r>
            <w:r w:rsidR="002551DD">
              <w:rPr>
                <w:noProof/>
                <w:webHidden/>
              </w:rPr>
              <w:t>10</w:t>
            </w:r>
            <w:r w:rsidR="002551DD">
              <w:rPr>
                <w:noProof/>
                <w:webHidden/>
              </w:rPr>
              <w:fldChar w:fldCharType="end"/>
            </w:r>
          </w:hyperlink>
        </w:p>
        <w:p w14:paraId="0B569D74" w14:textId="29E35FEA" w:rsidR="002551DD" w:rsidRDefault="00C13A3B">
          <w:pPr>
            <w:pStyle w:val="TOC2"/>
            <w:tabs>
              <w:tab w:val="right" w:leader="dot" w:pos="9350"/>
            </w:tabs>
            <w:rPr>
              <w:rFonts w:eastAsiaTheme="minorEastAsia"/>
              <w:noProof/>
            </w:rPr>
          </w:pPr>
          <w:hyperlink w:anchor="_Toc2079909" w:history="1">
            <w:r w:rsidR="002551DD" w:rsidRPr="0020686D">
              <w:rPr>
                <w:rStyle w:val="Hyperlink"/>
                <w:b/>
                <w:noProof/>
              </w:rPr>
              <w:t>Classic Gully Erosion (Classical Gully)</w:t>
            </w:r>
            <w:r w:rsidR="002551DD">
              <w:rPr>
                <w:noProof/>
                <w:webHidden/>
              </w:rPr>
              <w:tab/>
            </w:r>
            <w:r w:rsidR="002551DD">
              <w:rPr>
                <w:noProof/>
                <w:webHidden/>
              </w:rPr>
              <w:fldChar w:fldCharType="begin"/>
            </w:r>
            <w:r w:rsidR="002551DD">
              <w:rPr>
                <w:noProof/>
                <w:webHidden/>
              </w:rPr>
              <w:instrText xml:space="preserve"> PAGEREF _Toc2079909 \h </w:instrText>
            </w:r>
            <w:r w:rsidR="002551DD">
              <w:rPr>
                <w:noProof/>
                <w:webHidden/>
              </w:rPr>
            </w:r>
            <w:r w:rsidR="002551DD">
              <w:rPr>
                <w:noProof/>
                <w:webHidden/>
              </w:rPr>
              <w:fldChar w:fldCharType="separate"/>
            </w:r>
            <w:r w:rsidR="002551DD">
              <w:rPr>
                <w:noProof/>
                <w:webHidden/>
              </w:rPr>
              <w:t>13</w:t>
            </w:r>
            <w:r w:rsidR="002551DD">
              <w:rPr>
                <w:noProof/>
                <w:webHidden/>
              </w:rPr>
              <w:fldChar w:fldCharType="end"/>
            </w:r>
          </w:hyperlink>
        </w:p>
        <w:p w14:paraId="14E33014" w14:textId="0C628076" w:rsidR="002551DD" w:rsidRDefault="00C13A3B">
          <w:pPr>
            <w:pStyle w:val="TOC2"/>
            <w:tabs>
              <w:tab w:val="right" w:leader="dot" w:pos="9350"/>
            </w:tabs>
            <w:rPr>
              <w:rFonts w:eastAsiaTheme="minorEastAsia"/>
              <w:noProof/>
            </w:rPr>
          </w:pPr>
          <w:hyperlink w:anchor="_Toc2079910" w:history="1">
            <w:r w:rsidR="002551DD" w:rsidRPr="0020686D">
              <w:rPr>
                <w:rStyle w:val="Hyperlink"/>
                <w:b/>
                <w:noProof/>
              </w:rPr>
              <w:t>Ephemeral Gully Erosion (Ephemeral Gully)</w:t>
            </w:r>
            <w:r w:rsidR="002551DD">
              <w:rPr>
                <w:noProof/>
                <w:webHidden/>
              </w:rPr>
              <w:tab/>
            </w:r>
            <w:r w:rsidR="002551DD">
              <w:rPr>
                <w:noProof/>
                <w:webHidden/>
              </w:rPr>
              <w:fldChar w:fldCharType="begin"/>
            </w:r>
            <w:r w:rsidR="002551DD">
              <w:rPr>
                <w:noProof/>
                <w:webHidden/>
              </w:rPr>
              <w:instrText xml:space="preserve"> PAGEREF _Toc2079910 \h </w:instrText>
            </w:r>
            <w:r w:rsidR="002551DD">
              <w:rPr>
                <w:noProof/>
                <w:webHidden/>
              </w:rPr>
            </w:r>
            <w:r w:rsidR="002551DD">
              <w:rPr>
                <w:noProof/>
                <w:webHidden/>
              </w:rPr>
              <w:fldChar w:fldCharType="separate"/>
            </w:r>
            <w:r w:rsidR="002551DD">
              <w:rPr>
                <w:noProof/>
                <w:webHidden/>
              </w:rPr>
              <w:t>14</w:t>
            </w:r>
            <w:r w:rsidR="002551DD">
              <w:rPr>
                <w:noProof/>
                <w:webHidden/>
              </w:rPr>
              <w:fldChar w:fldCharType="end"/>
            </w:r>
          </w:hyperlink>
        </w:p>
        <w:p w14:paraId="6AB826EF" w14:textId="3CAA7C0F" w:rsidR="002551DD" w:rsidRDefault="00C13A3B">
          <w:pPr>
            <w:pStyle w:val="TOC2"/>
            <w:tabs>
              <w:tab w:val="right" w:leader="dot" w:pos="9350"/>
            </w:tabs>
            <w:rPr>
              <w:rFonts w:eastAsiaTheme="minorEastAsia"/>
              <w:noProof/>
            </w:rPr>
          </w:pPr>
          <w:hyperlink w:anchor="_Toc2079911" w:history="1">
            <w:r w:rsidR="002551DD" w:rsidRPr="0020686D">
              <w:rPr>
                <w:rStyle w:val="Hyperlink"/>
                <w:b/>
                <w:bCs/>
                <w:noProof/>
              </w:rPr>
              <w:t>Bank Erosion from Streams, Shorelines, or Water Conveyance Channels (Bank Erosion)</w:t>
            </w:r>
            <w:r w:rsidR="002551DD">
              <w:rPr>
                <w:noProof/>
                <w:webHidden/>
              </w:rPr>
              <w:tab/>
            </w:r>
            <w:r w:rsidR="002551DD">
              <w:rPr>
                <w:noProof/>
                <w:webHidden/>
              </w:rPr>
              <w:fldChar w:fldCharType="begin"/>
            </w:r>
            <w:r w:rsidR="002551DD">
              <w:rPr>
                <w:noProof/>
                <w:webHidden/>
              </w:rPr>
              <w:instrText xml:space="preserve"> PAGEREF _Toc2079911 \h </w:instrText>
            </w:r>
            <w:r w:rsidR="002551DD">
              <w:rPr>
                <w:noProof/>
                <w:webHidden/>
              </w:rPr>
            </w:r>
            <w:r w:rsidR="002551DD">
              <w:rPr>
                <w:noProof/>
                <w:webHidden/>
              </w:rPr>
              <w:fldChar w:fldCharType="separate"/>
            </w:r>
            <w:r w:rsidR="002551DD">
              <w:rPr>
                <w:noProof/>
                <w:webHidden/>
              </w:rPr>
              <w:t>15</w:t>
            </w:r>
            <w:r w:rsidR="002551DD">
              <w:rPr>
                <w:noProof/>
                <w:webHidden/>
              </w:rPr>
              <w:fldChar w:fldCharType="end"/>
            </w:r>
          </w:hyperlink>
        </w:p>
        <w:p w14:paraId="35BA9D74" w14:textId="7DB5768E" w:rsidR="002551DD" w:rsidRDefault="00C13A3B">
          <w:pPr>
            <w:pStyle w:val="TOC1"/>
            <w:tabs>
              <w:tab w:val="right" w:leader="dot" w:pos="9350"/>
            </w:tabs>
            <w:rPr>
              <w:rFonts w:eastAsiaTheme="minorEastAsia"/>
              <w:noProof/>
            </w:rPr>
          </w:pPr>
          <w:hyperlink w:anchor="_Toc2079912" w:history="1">
            <w:r w:rsidR="002551DD" w:rsidRPr="0020686D">
              <w:rPr>
                <w:rStyle w:val="Hyperlink"/>
                <w:b/>
                <w:bCs/>
                <w:noProof/>
              </w:rPr>
              <w:t>Soil Quality Degradation</w:t>
            </w:r>
            <w:r w:rsidR="002551DD">
              <w:rPr>
                <w:noProof/>
                <w:webHidden/>
              </w:rPr>
              <w:tab/>
            </w:r>
            <w:r w:rsidR="002551DD">
              <w:rPr>
                <w:noProof/>
                <w:webHidden/>
              </w:rPr>
              <w:fldChar w:fldCharType="begin"/>
            </w:r>
            <w:r w:rsidR="002551DD">
              <w:rPr>
                <w:noProof/>
                <w:webHidden/>
              </w:rPr>
              <w:instrText xml:space="preserve"> PAGEREF _Toc2079912 \h </w:instrText>
            </w:r>
            <w:r w:rsidR="002551DD">
              <w:rPr>
                <w:noProof/>
                <w:webHidden/>
              </w:rPr>
            </w:r>
            <w:r w:rsidR="002551DD">
              <w:rPr>
                <w:noProof/>
                <w:webHidden/>
              </w:rPr>
              <w:fldChar w:fldCharType="separate"/>
            </w:r>
            <w:r w:rsidR="002551DD">
              <w:rPr>
                <w:noProof/>
                <w:webHidden/>
              </w:rPr>
              <w:t>16</w:t>
            </w:r>
            <w:r w:rsidR="002551DD">
              <w:rPr>
                <w:noProof/>
                <w:webHidden/>
              </w:rPr>
              <w:fldChar w:fldCharType="end"/>
            </w:r>
          </w:hyperlink>
        </w:p>
        <w:p w14:paraId="533743EE" w14:textId="27048E48" w:rsidR="002551DD" w:rsidRDefault="00C13A3B">
          <w:pPr>
            <w:pStyle w:val="TOC2"/>
            <w:tabs>
              <w:tab w:val="right" w:leader="dot" w:pos="9350"/>
            </w:tabs>
            <w:rPr>
              <w:rFonts w:eastAsiaTheme="minorEastAsia"/>
              <w:noProof/>
            </w:rPr>
          </w:pPr>
          <w:hyperlink w:anchor="_Toc2079913" w:history="1">
            <w:r w:rsidR="002551DD" w:rsidRPr="0020686D">
              <w:rPr>
                <w:rStyle w:val="Hyperlink"/>
                <w:b/>
                <w:bCs/>
                <w:noProof/>
              </w:rPr>
              <w:t>Subsidence (Subsidence)</w:t>
            </w:r>
            <w:r w:rsidR="002551DD">
              <w:rPr>
                <w:noProof/>
                <w:webHidden/>
              </w:rPr>
              <w:tab/>
            </w:r>
            <w:r w:rsidR="002551DD">
              <w:rPr>
                <w:noProof/>
                <w:webHidden/>
              </w:rPr>
              <w:fldChar w:fldCharType="begin"/>
            </w:r>
            <w:r w:rsidR="002551DD">
              <w:rPr>
                <w:noProof/>
                <w:webHidden/>
              </w:rPr>
              <w:instrText xml:space="preserve"> PAGEREF _Toc2079913 \h </w:instrText>
            </w:r>
            <w:r w:rsidR="002551DD">
              <w:rPr>
                <w:noProof/>
                <w:webHidden/>
              </w:rPr>
            </w:r>
            <w:r w:rsidR="002551DD">
              <w:rPr>
                <w:noProof/>
                <w:webHidden/>
              </w:rPr>
              <w:fldChar w:fldCharType="separate"/>
            </w:r>
            <w:r w:rsidR="002551DD">
              <w:rPr>
                <w:noProof/>
                <w:webHidden/>
              </w:rPr>
              <w:t>16</w:t>
            </w:r>
            <w:r w:rsidR="002551DD">
              <w:rPr>
                <w:noProof/>
                <w:webHidden/>
              </w:rPr>
              <w:fldChar w:fldCharType="end"/>
            </w:r>
          </w:hyperlink>
        </w:p>
        <w:p w14:paraId="0A35E4AB" w14:textId="4D0CD1E0" w:rsidR="002551DD" w:rsidRDefault="00C13A3B">
          <w:pPr>
            <w:pStyle w:val="TOC2"/>
            <w:tabs>
              <w:tab w:val="right" w:leader="dot" w:pos="9350"/>
            </w:tabs>
            <w:rPr>
              <w:rFonts w:eastAsiaTheme="minorEastAsia"/>
              <w:noProof/>
            </w:rPr>
          </w:pPr>
          <w:hyperlink w:anchor="_Toc2079914" w:history="1">
            <w:r w:rsidR="002551DD" w:rsidRPr="0020686D">
              <w:rPr>
                <w:rStyle w:val="Hyperlink"/>
                <w:b/>
                <w:bCs/>
                <w:noProof/>
              </w:rPr>
              <w:t>Compaction (Compaction)</w:t>
            </w:r>
            <w:r w:rsidR="002551DD">
              <w:rPr>
                <w:noProof/>
                <w:webHidden/>
              </w:rPr>
              <w:tab/>
            </w:r>
            <w:r w:rsidR="002551DD">
              <w:rPr>
                <w:noProof/>
                <w:webHidden/>
              </w:rPr>
              <w:fldChar w:fldCharType="begin"/>
            </w:r>
            <w:r w:rsidR="002551DD">
              <w:rPr>
                <w:noProof/>
                <w:webHidden/>
              </w:rPr>
              <w:instrText xml:space="preserve"> PAGEREF _Toc2079914 \h </w:instrText>
            </w:r>
            <w:r w:rsidR="002551DD">
              <w:rPr>
                <w:noProof/>
                <w:webHidden/>
              </w:rPr>
            </w:r>
            <w:r w:rsidR="002551DD">
              <w:rPr>
                <w:noProof/>
                <w:webHidden/>
              </w:rPr>
              <w:fldChar w:fldCharType="separate"/>
            </w:r>
            <w:r w:rsidR="002551DD">
              <w:rPr>
                <w:noProof/>
                <w:webHidden/>
              </w:rPr>
              <w:t>17</w:t>
            </w:r>
            <w:r w:rsidR="002551DD">
              <w:rPr>
                <w:noProof/>
                <w:webHidden/>
              </w:rPr>
              <w:fldChar w:fldCharType="end"/>
            </w:r>
          </w:hyperlink>
        </w:p>
        <w:p w14:paraId="50923A7A" w14:textId="1C36CB31" w:rsidR="002551DD" w:rsidRDefault="00C13A3B">
          <w:pPr>
            <w:pStyle w:val="TOC2"/>
            <w:tabs>
              <w:tab w:val="right" w:leader="dot" w:pos="9350"/>
            </w:tabs>
            <w:rPr>
              <w:rFonts w:eastAsiaTheme="minorEastAsia"/>
              <w:noProof/>
            </w:rPr>
          </w:pPr>
          <w:hyperlink w:anchor="_Toc2079915" w:history="1">
            <w:r w:rsidR="002551DD" w:rsidRPr="0020686D">
              <w:rPr>
                <w:rStyle w:val="Hyperlink"/>
                <w:b/>
                <w:bCs/>
                <w:noProof/>
              </w:rPr>
              <w:t>Organic Matter Depletion (Organic Matter)</w:t>
            </w:r>
            <w:r w:rsidR="002551DD">
              <w:rPr>
                <w:noProof/>
                <w:webHidden/>
              </w:rPr>
              <w:tab/>
            </w:r>
            <w:r w:rsidR="002551DD">
              <w:rPr>
                <w:noProof/>
                <w:webHidden/>
              </w:rPr>
              <w:fldChar w:fldCharType="begin"/>
            </w:r>
            <w:r w:rsidR="002551DD">
              <w:rPr>
                <w:noProof/>
                <w:webHidden/>
              </w:rPr>
              <w:instrText xml:space="preserve"> PAGEREF _Toc2079915 \h </w:instrText>
            </w:r>
            <w:r w:rsidR="002551DD">
              <w:rPr>
                <w:noProof/>
                <w:webHidden/>
              </w:rPr>
            </w:r>
            <w:r w:rsidR="002551DD">
              <w:rPr>
                <w:noProof/>
                <w:webHidden/>
              </w:rPr>
              <w:fldChar w:fldCharType="separate"/>
            </w:r>
            <w:r w:rsidR="002551DD">
              <w:rPr>
                <w:noProof/>
                <w:webHidden/>
              </w:rPr>
              <w:t>19</w:t>
            </w:r>
            <w:r w:rsidR="002551DD">
              <w:rPr>
                <w:noProof/>
                <w:webHidden/>
              </w:rPr>
              <w:fldChar w:fldCharType="end"/>
            </w:r>
          </w:hyperlink>
        </w:p>
        <w:p w14:paraId="14DA49AB" w14:textId="62981118" w:rsidR="002551DD" w:rsidRDefault="00C13A3B">
          <w:pPr>
            <w:pStyle w:val="TOC2"/>
            <w:tabs>
              <w:tab w:val="right" w:leader="dot" w:pos="9350"/>
            </w:tabs>
            <w:rPr>
              <w:rFonts w:eastAsiaTheme="minorEastAsia"/>
              <w:noProof/>
            </w:rPr>
          </w:pPr>
          <w:hyperlink w:anchor="_Toc2079916" w:history="1">
            <w:r w:rsidR="002551DD" w:rsidRPr="0020686D">
              <w:rPr>
                <w:rStyle w:val="Hyperlink"/>
                <w:b/>
                <w:bCs/>
                <w:noProof/>
              </w:rPr>
              <w:t>Concentration of Salts and Other Chemicals (Salts)</w:t>
            </w:r>
            <w:r w:rsidR="002551DD">
              <w:rPr>
                <w:noProof/>
                <w:webHidden/>
              </w:rPr>
              <w:tab/>
            </w:r>
            <w:r w:rsidR="002551DD">
              <w:rPr>
                <w:noProof/>
                <w:webHidden/>
              </w:rPr>
              <w:fldChar w:fldCharType="begin"/>
            </w:r>
            <w:r w:rsidR="002551DD">
              <w:rPr>
                <w:noProof/>
                <w:webHidden/>
              </w:rPr>
              <w:instrText xml:space="preserve"> PAGEREF _Toc2079916 \h </w:instrText>
            </w:r>
            <w:r w:rsidR="002551DD">
              <w:rPr>
                <w:noProof/>
                <w:webHidden/>
              </w:rPr>
            </w:r>
            <w:r w:rsidR="002551DD">
              <w:rPr>
                <w:noProof/>
                <w:webHidden/>
              </w:rPr>
              <w:fldChar w:fldCharType="separate"/>
            </w:r>
            <w:r w:rsidR="002551DD">
              <w:rPr>
                <w:noProof/>
                <w:webHidden/>
              </w:rPr>
              <w:t>21</w:t>
            </w:r>
            <w:r w:rsidR="002551DD">
              <w:rPr>
                <w:noProof/>
                <w:webHidden/>
              </w:rPr>
              <w:fldChar w:fldCharType="end"/>
            </w:r>
          </w:hyperlink>
        </w:p>
        <w:p w14:paraId="1548D574" w14:textId="134681CC" w:rsidR="002551DD" w:rsidRDefault="00C13A3B">
          <w:pPr>
            <w:pStyle w:val="TOC1"/>
            <w:tabs>
              <w:tab w:val="right" w:leader="dot" w:pos="9350"/>
            </w:tabs>
            <w:rPr>
              <w:rFonts w:eastAsiaTheme="minorEastAsia"/>
              <w:noProof/>
            </w:rPr>
          </w:pPr>
          <w:hyperlink w:anchor="_Toc2079917" w:history="1">
            <w:r w:rsidR="002551DD" w:rsidRPr="0020686D">
              <w:rPr>
                <w:rStyle w:val="Hyperlink"/>
                <w:b/>
                <w:noProof/>
              </w:rPr>
              <w:t>Excess Water</w:t>
            </w:r>
            <w:r w:rsidR="002551DD">
              <w:rPr>
                <w:noProof/>
                <w:webHidden/>
              </w:rPr>
              <w:tab/>
            </w:r>
            <w:r w:rsidR="002551DD">
              <w:rPr>
                <w:noProof/>
                <w:webHidden/>
              </w:rPr>
              <w:fldChar w:fldCharType="begin"/>
            </w:r>
            <w:r w:rsidR="002551DD">
              <w:rPr>
                <w:noProof/>
                <w:webHidden/>
              </w:rPr>
              <w:instrText xml:space="preserve"> PAGEREF _Toc2079917 \h </w:instrText>
            </w:r>
            <w:r w:rsidR="002551DD">
              <w:rPr>
                <w:noProof/>
                <w:webHidden/>
              </w:rPr>
            </w:r>
            <w:r w:rsidR="002551DD">
              <w:rPr>
                <w:noProof/>
                <w:webHidden/>
              </w:rPr>
              <w:fldChar w:fldCharType="separate"/>
            </w:r>
            <w:r w:rsidR="002551DD">
              <w:rPr>
                <w:noProof/>
                <w:webHidden/>
              </w:rPr>
              <w:t>22</w:t>
            </w:r>
            <w:r w:rsidR="002551DD">
              <w:rPr>
                <w:noProof/>
                <w:webHidden/>
              </w:rPr>
              <w:fldChar w:fldCharType="end"/>
            </w:r>
          </w:hyperlink>
        </w:p>
        <w:p w14:paraId="26317CB0" w14:textId="64030193" w:rsidR="002551DD" w:rsidRDefault="00C13A3B">
          <w:pPr>
            <w:pStyle w:val="TOC2"/>
            <w:tabs>
              <w:tab w:val="right" w:leader="dot" w:pos="9350"/>
            </w:tabs>
            <w:rPr>
              <w:rFonts w:eastAsiaTheme="minorEastAsia"/>
              <w:noProof/>
            </w:rPr>
          </w:pPr>
          <w:hyperlink w:anchor="_Toc2079918" w:history="1">
            <w:r w:rsidR="002551DD" w:rsidRPr="0020686D">
              <w:rPr>
                <w:rStyle w:val="Hyperlink"/>
                <w:b/>
                <w:noProof/>
              </w:rPr>
              <w:t>Ponding and Flooding</w:t>
            </w:r>
            <w:r w:rsidR="002551DD">
              <w:rPr>
                <w:noProof/>
                <w:webHidden/>
              </w:rPr>
              <w:tab/>
            </w:r>
            <w:r w:rsidR="002551DD">
              <w:rPr>
                <w:noProof/>
                <w:webHidden/>
              </w:rPr>
              <w:fldChar w:fldCharType="begin"/>
            </w:r>
            <w:r w:rsidR="002551DD">
              <w:rPr>
                <w:noProof/>
                <w:webHidden/>
              </w:rPr>
              <w:instrText xml:space="preserve"> PAGEREF _Toc2079918 \h </w:instrText>
            </w:r>
            <w:r w:rsidR="002551DD">
              <w:rPr>
                <w:noProof/>
                <w:webHidden/>
              </w:rPr>
            </w:r>
            <w:r w:rsidR="002551DD">
              <w:rPr>
                <w:noProof/>
                <w:webHidden/>
              </w:rPr>
              <w:fldChar w:fldCharType="separate"/>
            </w:r>
            <w:r w:rsidR="002551DD">
              <w:rPr>
                <w:noProof/>
                <w:webHidden/>
              </w:rPr>
              <w:t>22</w:t>
            </w:r>
            <w:r w:rsidR="002551DD">
              <w:rPr>
                <w:noProof/>
                <w:webHidden/>
              </w:rPr>
              <w:fldChar w:fldCharType="end"/>
            </w:r>
          </w:hyperlink>
        </w:p>
        <w:p w14:paraId="53893298" w14:textId="28DDB098" w:rsidR="002551DD" w:rsidRDefault="00C13A3B">
          <w:pPr>
            <w:pStyle w:val="TOC2"/>
            <w:tabs>
              <w:tab w:val="right" w:leader="dot" w:pos="9350"/>
            </w:tabs>
            <w:rPr>
              <w:rFonts w:eastAsiaTheme="minorEastAsia"/>
              <w:noProof/>
            </w:rPr>
          </w:pPr>
          <w:hyperlink w:anchor="_Toc2079919" w:history="1">
            <w:r w:rsidR="002551DD" w:rsidRPr="0020686D">
              <w:rPr>
                <w:rStyle w:val="Hyperlink"/>
                <w:b/>
                <w:noProof/>
              </w:rPr>
              <w:t>Seasonal High Water Table</w:t>
            </w:r>
            <w:r w:rsidR="002551DD">
              <w:rPr>
                <w:noProof/>
                <w:webHidden/>
              </w:rPr>
              <w:tab/>
            </w:r>
            <w:r w:rsidR="002551DD">
              <w:rPr>
                <w:noProof/>
                <w:webHidden/>
              </w:rPr>
              <w:fldChar w:fldCharType="begin"/>
            </w:r>
            <w:r w:rsidR="002551DD">
              <w:rPr>
                <w:noProof/>
                <w:webHidden/>
              </w:rPr>
              <w:instrText xml:space="preserve"> PAGEREF _Toc2079919 \h </w:instrText>
            </w:r>
            <w:r w:rsidR="002551DD">
              <w:rPr>
                <w:noProof/>
                <w:webHidden/>
              </w:rPr>
            </w:r>
            <w:r w:rsidR="002551DD">
              <w:rPr>
                <w:noProof/>
                <w:webHidden/>
              </w:rPr>
              <w:fldChar w:fldCharType="separate"/>
            </w:r>
            <w:r w:rsidR="002551DD">
              <w:rPr>
                <w:noProof/>
                <w:webHidden/>
              </w:rPr>
              <w:t>23</w:t>
            </w:r>
            <w:r w:rsidR="002551DD">
              <w:rPr>
                <w:noProof/>
                <w:webHidden/>
              </w:rPr>
              <w:fldChar w:fldCharType="end"/>
            </w:r>
          </w:hyperlink>
        </w:p>
        <w:p w14:paraId="5166D612" w14:textId="18627A03" w:rsidR="002551DD" w:rsidRDefault="00C13A3B">
          <w:pPr>
            <w:pStyle w:val="TOC2"/>
            <w:tabs>
              <w:tab w:val="right" w:leader="dot" w:pos="9350"/>
            </w:tabs>
            <w:rPr>
              <w:rFonts w:eastAsiaTheme="minorEastAsia"/>
              <w:noProof/>
            </w:rPr>
          </w:pPr>
          <w:hyperlink w:anchor="_Toc2079920" w:history="1">
            <w:r w:rsidR="002551DD" w:rsidRPr="0020686D">
              <w:rPr>
                <w:rStyle w:val="Hyperlink"/>
                <w:b/>
                <w:noProof/>
              </w:rPr>
              <w:t>Seeps (Seeps)</w:t>
            </w:r>
            <w:r w:rsidR="002551DD">
              <w:rPr>
                <w:noProof/>
                <w:webHidden/>
              </w:rPr>
              <w:tab/>
            </w:r>
            <w:r w:rsidR="002551DD">
              <w:rPr>
                <w:noProof/>
                <w:webHidden/>
              </w:rPr>
              <w:fldChar w:fldCharType="begin"/>
            </w:r>
            <w:r w:rsidR="002551DD">
              <w:rPr>
                <w:noProof/>
                <w:webHidden/>
              </w:rPr>
              <w:instrText xml:space="preserve"> PAGEREF _Toc2079920 \h </w:instrText>
            </w:r>
            <w:r w:rsidR="002551DD">
              <w:rPr>
                <w:noProof/>
                <w:webHidden/>
              </w:rPr>
            </w:r>
            <w:r w:rsidR="002551DD">
              <w:rPr>
                <w:noProof/>
                <w:webHidden/>
              </w:rPr>
              <w:fldChar w:fldCharType="separate"/>
            </w:r>
            <w:r w:rsidR="002551DD">
              <w:rPr>
                <w:noProof/>
                <w:webHidden/>
              </w:rPr>
              <w:t>24</w:t>
            </w:r>
            <w:r w:rsidR="002551DD">
              <w:rPr>
                <w:noProof/>
                <w:webHidden/>
              </w:rPr>
              <w:fldChar w:fldCharType="end"/>
            </w:r>
          </w:hyperlink>
        </w:p>
        <w:p w14:paraId="712F5D1C" w14:textId="4CE15523" w:rsidR="002551DD" w:rsidRDefault="00C13A3B">
          <w:pPr>
            <w:pStyle w:val="TOC2"/>
            <w:tabs>
              <w:tab w:val="right" w:leader="dot" w:pos="9350"/>
            </w:tabs>
            <w:rPr>
              <w:rFonts w:eastAsiaTheme="minorEastAsia"/>
              <w:noProof/>
            </w:rPr>
          </w:pPr>
          <w:hyperlink w:anchor="_Toc2079921" w:history="1">
            <w:r w:rsidR="002551DD" w:rsidRPr="0020686D">
              <w:rPr>
                <w:rStyle w:val="Hyperlink"/>
                <w:b/>
                <w:noProof/>
              </w:rPr>
              <w:t>Drift Snow (Drifted Snow)</w:t>
            </w:r>
            <w:r w:rsidR="002551DD">
              <w:rPr>
                <w:noProof/>
                <w:webHidden/>
              </w:rPr>
              <w:tab/>
            </w:r>
            <w:r w:rsidR="002551DD">
              <w:rPr>
                <w:noProof/>
                <w:webHidden/>
              </w:rPr>
              <w:fldChar w:fldCharType="begin"/>
            </w:r>
            <w:r w:rsidR="002551DD">
              <w:rPr>
                <w:noProof/>
                <w:webHidden/>
              </w:rPr>
              <w:instrText xml:space="preserve"> PAGEREF _Toc2079921 \h </w:instrText>
            </w:r>
            <w:r w:rsidR="002551DD">
              <w:rPr>
                <w:noProof/>
                <w:webHidden/>
              </w:rPr>
            </w:r>
            <w:r w:rsidR="002551DD">
              <w:rPr>
                <w:noProof/>
                <w:webHidden/>
              </w:rPr>
              <w:fldChar w:fldCharType="separate"/>
            </w:r>
            <w:r w:rsidR="002551DD">
              <w:rPr>
                <w:noProof/>
                <w:webHidden/>
              </w:rPr>
              <w:t>25</w:t>
            </w:r>
            <w:r w:rsidR="002551DD">
              <w:rPr>
                <w:noProof/>
                <w:webHidden/>
              </w:rPr>
              <w:fldChar w:fldCharType="end"/>
            </w:r>
          </w:hyperlink>
        </w:p>
        <w:p w14:paraId="4113DC94" w14:textId="050F14B6" w:rsidR="002551DD" w:rsidRDefault="00C13A3B">
          <w:pPr>
            <w:pStyle w:val="TOC1"/>
            <w:tabs>
              <w:tab w:val="right" w:leader="dot" w:pos="9350"/>
            </w:tabs>
            <w:rPr>
              <w:rFonts w:eastAsiaTheme="minorEastAsia"/>
              <w:noProof/>
            </w:rPr>
          </w:pPr>
          <w:hyperlink w:anchor="_Toc2079922" w:history="1">
            <w:r w:rsidR="002551DD" w:rsidRPr="0020686D">
              <w:rPr>
                <w:rStyle w:val="Hyperlink"/>
                <w:b/>
                <w:noProof/>
              </w:rPr>
              <w:t>Insufficient Water</w:t>
            </w:r>
            <w:r w:rsidR="002551DD">
              <w:rPr>
                <w:noProof/>
                <w:webHidden/>
              </w:rPr>
              <w:tab/>
            </w:r>
            <w:r w:rsidR="002551DD">
              <w:rPr>
                <w:noProof/>
                <w:webHidden/>
              </w:rPr>
              <w:fldChar w:fldCharType="begin"/>
            </w:r>
            <w:r w:rsidR="002551DD">
              <w:rPr>
                <w:noProof/>
                <w:webHidden/>
              </w:rPr>
              <w:instrText xml:space="preserve"> PAGEREF _Toc2079922 \h </w:instrText>
            </w:r>
            <w:r w:rsidR="002551DD">
              <w:rPr>
                <w:noProof/>
                <w:webHidden/>
              </w:rPr>
            </w:r>
            <w:r w:rsidR="002551DD">
              <w:rPr>
                <w:noProof/>
                <w:webHidden/>
              </w:rPr>
              <w:fldChar w:fldCharType="separate"/>
            </w:r>
            <w:r w:rsidR="002551DD">
              <w:rPr>
                <w:noProof/>
                <w:webHidden/>
              </w:rPr>
              <w:t>26</w:t>
            </w:r>
            <w:r w:rsidR="002551DD">
              <w:rPr>
                <w:noProof/>
                <w:webHidden/>
              </w:rPr>
              <w:fldChar w:fldCharType="end"/>
            </w:r>
          </w:hyperlink>
        </w:p>
        <w:p w14:paraId="3201F8B3" w14:textId="4AC70525" w:rsidR="002551DD" w:rsidRDefault="00C13A3B">
          <w:pPr>
            <w:pStyle w:val="TOC2"/>
            <w:tabs>
              <w:tab w:val="right" w:leader="dot" w:pos="9350"/>
            </w:tabs>
            <w:rPr>
              <w:rFonts w:eastAsiaTheme="minorEastAsia"/>
              <w:noProof/>
            </w:rPr>
          </w:pPr>
          <w:hyperlink w:anchor="_Toc2079923" w:history="1">
            <w:r w:rsidR="002551DD" w:rsidRPr="0020686D">
              <w:rPr>
                <w:rStyle w:val="Hyperlink"/>
                <w:b/>
                <w:noProof/>
              </w:rPr>
              <w:t>Inefficient Moisture Management</w:t>
            </w:r>
            <w:r w:rsidR="002551DD">
              <w:rPr>
                <w:noProof/>
                <w:webHidden/>
              </w:rPr>
              <w:tab/>
            </w:r>
            <w:r w:rsidR="002551DD">
              <w:rPr>
                <w:noProof/>
                <w:webHidden/>
              </w:rPr>
              <w:fldChar w:fldCharType="begin"/>
            </w:r>
            <w:r w:rsidR="002551DD">
              <w:rPr>
                <w:noProof/>
                <w:webHidden/>
              </w:rPr>
              <w:instrText xml:space="preserve"> PAGEREF _Toc2079923 \h </w:instrText>
            </w:r>
            <w:r w:rsidR="002551DD">
              <w:rPr>
                <w:noProof/>
                <w:webHidden/>
              </w:rPr>
            </w:r>
            <w:r w:rsidR="002551DD">
              <w:rPr>
                <w:noProof/>
                <w:webHidden/>
              </w:rPr>
              <w:fldChar w:fldCharType="separate"/>
            </w:r>
            <w:r w:rsidR="002551DD">
              <w:rPr>
                <w:noProof/>
                <w:webHidden/>
              </w:rPr>
              <w:t>26</w:t>
            </w:r>
            <w:r w:rsidR="002551DD">
              <w:rPr>
                <w:noProof/>
                <w:webHidden/>
              </w:rPr>
              <w:fldChar w:fldCharType="end"/>
            </w:r>
          </w:hyperlink>
        </w:p>
        <w:p w14:paraId="10AECA31" w14:textId="5C02087F" w:rsidR="002551DD" w:rsidRDefault="00C13A3B">
          <w:pPr>
            <w:pStyle w:val="TOC2"/>
            <w:tabs>
              <w:tab w:val="right" w:leader="dot" w:pos="9350"/>
            </w:tabs>
            <w:rPr>
              <w:rFonts w:eastAsiaTheme="minorEastAsia"/>
              <w:noProof/>
            </w:rPr>
          </w:pPr>
          <w:hyperlink w:anchor="_Toc2079924" w:history="1">
            <w:r w:rsidR="002551DD" w:rsidRPr="0020686D">
              <w:rPr>
                <w:rStyle w:val="Hyperlink"/>
                <w:b/>
                <w:noProof/>
              </w:rPr>
              <w:t xml:space="preserve">Inefficient </w:t>
            </w:r>
            <w:r w:rsidR="00577F51">
              <w:rPr>
                <w:rStyle w:val="Hyperlink"/>
                <w:b/>
                <w:noProof/>
              </w:rPr>
              <w:t>U</w:t>
            </w:r>
            <w:r w:rsidR="00577F51" w:rsidRPr="0020686D">
              <w:rPr>
                <w:rStyle w:val="Hyperlink"/>
                <w:b/>
                <w:noProof/>
              </w:rPr>
              <w:t xml:space="preserve">se </w:t>
            </w:r>
            <w:r w:rsidR="002551DD" w:rsidRPr="0020686D">
              <w:rPr>
                <w:rStyle w:val="Hyperlink"/>
                <w:b/>
                <w:noProof/>
              </w:rPr>
              <w:t>of Irrigation (Irrigation Efficiency)</w:t>
            </w:r>
            <w:r w:rsidR="002551DD">
              <w:rPr>
                <w:noProof/>
                <w:webHidden/>
              </w:rPr>
              <w:tab/>
            </w:r>
            <w:r w:rsidR="002551DD">
              <w:rPr>
                <w:noProof/>
                <w:webHidden/>
              </w:rPr>
              <w:fldChar w:fldCharType="begin"/>
            </w:r>
            <w:r w:rsidR="002551DD">
              <w:rPr>
                <w:noProof/>
                <w:webHidden/>
              </w:rPr>
              <w:instrText xml:space="preserve"> PAGEREF _Toc2079924 \h </w:instrText>
            </w:r>
            <w:r w:rsidR="002551DD">
              <w:rPr>
                <w:noProof/>
                <w:webHidden/>
              </w:rPr>
            </w:r>
            <w:r w:rsidR="002551DD">
              <w:rPr>
                <w:noProof/>
                <w:webHidden/>
              </w:rPr>
              <w:fldChar w:fldCharType="separate"/>
            </w:r>
            <w:r w:rsidR="002551DD">
              <w:rPr>
                <w:noProof/>
                <w:webHidden/>
              </w:rPr>
              <w:t>27</w:t>
            </w:r>
            <w:r w:rsidR="002551DD">
              <w:rPr>
                <w:noProof/>
                <w:webHidden/>
              </w:rPr>
              <w:fldChar w:fldCharType="end"/>
            </w:r>
          </w:hyperlink>
        </w:p>
        <w:p w14:paraId="1C8F6124" w14:textId="3C5A5026" w:rsidR="002551DD" w:rsidRDefault="00C13A3B">
          <w:pPr>
            <w:pStyle w:val="TOC1"/>
            <w:tabs>
              <w:tab w:val="right" w:leader="dot" w:pos="9350"/>
            </w:tabs>
            <w:rPr>
              <w:rFonts w:eastAsiaTheme="minorEastAsia"/>
              <w:noProof/>
            </w:rPr>
          </w:pPr>
          <w:hyperlink w:anchor="_Toc2079925" w:history="1">
            <w:r w:rsidR="002551DD" w:rsidRPr="0020686D">
              <w:rPr>
                <w:rStyle w:val="Hyperlink"/>
                <w:b/>
                <w:noProof/>
              </w:rPr>
              <w:t>Water Quality</w:t>
            </w:r>
            <w:r w:rsidR="002551DD">
              <w:rPr>
                <w:noProof/>
                <w:webHidden/>
              </w:rPr>
              <w:tab/>
            </w:r>
            <w:r w:rsidR="002551DD">
              <w:rPr>
                <w:noProof/>
                <w:webHidden/>
              </w:rPr>
              <w:fldChar w:fldCharType="begin"/>
            </w:r>
            <w:r w:rsidR="002551DD">
              <w:rPr>
                <w:noProof/>
                <w:webHidden/>
              </w:rPr>
              <w:instrText xml:space="preserve"> PAGEREF _Toc2079925 \h </w:instrText>
            </w:r>
            <w:r w:rsidR="002551DD">
              <w:rPr>
                <w:noProof/>
                <w:webHidden/>
              </w:rPr>
            </w:r>
            <w:r w:rsidR="002551DD">
              <w:rPr>
                <w:noProof/>
                <w:webHidden/>
              </w:rPr>
              <w:fldChar w:fldCharType="separate"/>
            </w:r>
            <w:r w:rsidR="002551DD">
              <w:rPr>
                <w:noProof/>
                <w:webHidden/>
              </w:rPr>
              <w:t>29</w:t>
            </w:r>
            <w:r w:rsidR="002551DD">
              <w:rPr>
                <w:noProof/>
                <w:webHidden/>
              </w:rPr>
              <w:fldChar w:fldCharType="end"/>
            </w:r>
          </w:hyperlink>
        </w:p>
        <w:p w14:paraId="438E636A" w14:textId="4B28D058" w:rsidR="002551DD" w:rsidRDefault="00C13A3B">
          <w:pPr>
            <w:pStyle w:val="TOC2"/>
            <w:tabs>
              <w:tab w:val="right" w:leader="dot" w:pos="9350"/>
            </w:tabs>
            <w:rPr>
              <w:rFonts w:eastAsiaTheme="minorEastAsia"/>
              <w:noProof/>
            </w:rPr>
          </w:pPr>
          <w:hyperlink w:anchor="_Toc2079926" w:history="1">
            <w:r w:rsidR="002551DD" w:rsidRPr="0020686D">
              <w:rPr>
                <w:rStyle w:val="Hyperlink"/>
                <w:b/>
                <w:bCs/>
                <w:noProof/>
              </w:rPr>
              <w:t>Diffuse Nutrient Transport to Surface Water (Diffuse Nutrient Transport – Surface Water)</w:t>
            </w:r>
            <w:r w:rsidR="002551DD">
              <w:rPr>
                <w:noProof/>
                <w:webHidden/>
              </w:rPr>
              <w:tab/>
            </w:r>
            <w:r w:rsidR="002551DD">
              <w:rPr>
                <w:noProof/>
                <w:webHidden/>
              </w:rPr>
              <w:fldChar w:fldCharType="begin"/>
            </w:r>
            <w:r w:rsidR="002551DD">
              <w:rPr>
                <w:noProof/>
                <w:webHidden/>
              </w:rPr>
              <w:instrText xml:space="preserve"> PAGEREF _Toc2079926 \h </w:instrText>
            </w:r>
            <w:r w:rsidR="002551DD">
              <w:rPr>
                <w:noProof/>
                <w:webHidden/>
              </w:rPr>
            </w:r>
            <w:r w:rsidR="002551DD">
              <w:rPr>
                <w:noProof/>
                <w:webHidden/>
              </w:rPr>
              <w:fldChar w:fldCharType="separate"/>
            </w:r>
            <w:r w:rsidR="002551DD">
              <w:rPr>
                <w:noProof/>
                <w:webHidden/>
              </w:rPr>
              <w:t>29</w:t>
            </w:r>
            <w:r w:rsidR="002551DD">
              <w:rPr>
                <w:noProof/>
                <w:webHidden/>
              </w:rPr>
              <w:fldChar w:fldCharType="end"/>
            </w:r>
          </w:hyperlink>
        </w:p>
        <w:p w14:paraId="4888C255" w14:textId="42621529" w:rsidR="002551DD" w:rsidRDefault="00C13A3B">
          <w:pPr>
            <w:pStyle w:val="TOC2"/>
            <w:tabs>
              <w:tab w:val="right" w:leader="dot" w:pos="9350"/>
            </w:tabs>
            <w:rPr>
              <w:rFonts w:eastAsiaTheme="minorEastAsia"/>
              <w:noProof/>
            </w:rPr>
          </w:pPr>
          <w:hyperlink w:anchor="_Toc2079927" w:history="1">
            <w:r w:rsidR="002551DD" w:rsidRPr="0020686D">
              <w:rPr>
                <w:rStyle w:val="Hyperlink"/>
                <w:b/>
                <w:bCs/>
                <w:noProof/>
              </w:rPr>
              <w:t>Diffuse Nutrient Transport to Groundwater (Diffuse Nutrient Transport - Groundwater)</w:t>
            </w:r>
            <w:r w:rsidR="002551DD">
              <w:rPr>
                <w:noProof/>
                <w:webHidden/>
              </w:rPr>
              <w:tab/>
            </w:r>
            <w:r w:rsidR="002551DD">
              <w:rPr>
                <w:noProof/>
                <w:webHidden/>
              </w:rPr>
              <w:fldChar w:fldCharType="begin"/>
            </w:r>
            <w:r w:rsidR="002551DD">
              <w:rPr>
                <w:noProof/>
                <w:webHidden/>
              </w:rPr>
              <w:instrText xml:space="preserve"> PAGEREF _Toc2079927 \h </w:instrText>
            </w:r>
            <w:r w:rsidR="002551DD">
              <w:rPr>
                <w:noProof/>
                <w:webHidden/>
              </w:rPr>
            </w:r>
            <w:r w:rsidR="002551DD">
              <w:rPr>
                <w:noProof/>
                <w:webHidden/>
              </w:rPr>
              <w:fldChar w:fldCharType="separate"/>
            </w:r>
            <w:r w:rsidR="002551DD">
              <w:rPr>
                <w:noProof/>
                <w:webHidden/>
              </w:rPr>
              <w:t>31</w:t>
            </w:r>
            <w:r w:rsidR="002551DD">
              <w:rPr>
                <w:noProof/>
                <w:webHidden/>
              </w:rPr>
              <w:fldChar w:fldCharType="end"/>
            </w:r>
          </w:hyperlink>
        </w:p>
        <w:p w14:paraId="41941524" w14:textId="3511C7E0" w:rsidR="002551DD" w:rsidRDefault="00C13A3B">
          <w:pPr>
            <w:pStyle w:val="TOC2"/>
            <w:tabs>
              <w:tab w:val="right" w:leader="dot" w:pos="9350"/>
            </w:tabs>
            <w:rPr>
              <w:rFonts w:eastAsiaTheme="minorEastAsia"/>
              <w:noProof/>
            </w:rPr>
          </w:pPr>
          <w:hyperlink w:anchor="_Toc2079928" w:history="1">
            <w:r w:rsidR="002551DD" w:rsidRPr="0020686D">
              <w:rPr>
                <w:rStyle w:val="Hyperlink"/>
                <w:b/>
                <w:bCs/>
                <w:noProof/>
              </w:rPr>
              <w:t>Diffuse Pesticide Transport to Surface Water (Diffuse Pesticide Transport – Surface Water)</w:t>
            </w:r>
            <w:r w:rsidR="002551DD">
              <w:rPr>
                <w:noProof/>
                <w:webHidden/>
              </w:rPr>
              <w:tab/>
            </w:r>
            <w:r w:rsidR="002551DD">
              <w:rPr>
                <w:noProof/>
                <w:webHidden/>
              </w:rPr>
              <w:fldChar w:fldCharType="begin"/>
            </w:r>
            <w:r w:rsidR="002551DD">
              <w:rPr>
                <w:noProof/>
                <w:webHidden/>
              </w:rPr>
              <w:instrText xml:space="preserve"> PAGEREF _Toc2079928 \h </w:instrText>
            </w:r>
            <w:r w:rsidR="002551DD">
              <w:rPr>
                <w:noProof/>
                <w:webHidden/>
              </w:rPr>
            </w:r>
            <w:r w:rsidR="002551DD">
              <w:rPr>
                <w:noProof/>
                <w:webHidden/>
              </w:rPr>
              <w:fldChar w:fldCharType="separate"/>
            </w:r>
            <w:r w:rsidR="002551DD">
              <w:rPr>
                <w:noProof/>
                <w:webHidden/>
              </w:rPr>
              <w:t>33</w:t>
            </w:r>
            <w:r w:rsidR="002551DD">
              <w:rPr>
                <w:noProof/>
                <w:webHidden/>
              </w:rPr>
              <w:fldChar w:fldCharType="end"/>
            </w:r>
          </w:hyperlink>
        </w:p>
        <w:p w14:paraId="68FBCCE2" w14:textId="45CA7B64" w:rsidR="002551DD" w:rsidRDefault="00C13A3B">
          <w:pPr>
            <w:pStyle w:val="TOC2"/>
            <w:tabs>
              <w:tab w:val="right" w:leader="dot" w:pos="9350"/>
            </w:tabs>
            <w:rPr>
              <w:rFonts w:eastAsiaTheme="minorEastAsia"/>
              <w:noProof/>
            </w:rPr>
          </w:pPr>
          <w:hyperlink w:anchor="_Toc2079929" w:history="1">
            <w:r w:rsidR="002551DD" w:rsidRPr="0020686D">
              <w:rPr>
                <w:rStyle w:val="Hyperlink"/>
                <w:b/>
                <w:bCs/>
                <w:noProof/>
              </w:rPr>
              <w:t>Diffuse Pesticide Transport to Groundwater (Diffuse Pesticide Transport - Groundwater)</w:t>
            </w:r>
            <w:r w:rsidR="002551DD">
              <w:rPr>
                <w:noProof/>
                <w:webHidden/>
              </w:rPr>
              <w:tab/>
            </w:r>
            <w:r w:rsidR="002551DD">
              <w:rPr>
                <w:noProof/>
                <w:webHidden/>
              </w:rPr>
              <w:fldChar w:fldCharType="begin"/>
            </w:r>
            <w:r w:rsidR="002551DD">
              <w:rPr>
                <w:noProof/>
                <w:webHidden/>
              </w:rPr>
              <w:instrText xml:space="preserve"> PAGEREF _Toc2079929 \h </w:instrText>
            </w:r>
            <w:r w:rsidR="002551DD">
              <w:rPr>
                <w:noProof/>
                <w:webHidden/>
              </w:rPr>
            </w:r>
            <w:r w:rsidR="002551DD">
              <w:rPr>
                <w:noProof/>
                <w:webHidden/>
              </w:rPr>
              <w:fldChar w:fldCharType="separate"/>
            </w:r>
            <w:r w:rsidR="002551DD">
              <w:rPr>
                <w:noProof/>
                <w:webHidden/>
              </w:rPr>
              <w:t>36</w:t>
            </w:r>
            <w:r w:rsidR="002551DD">
              <w:rPr>
                <w:noProof/>
                <w:webHidden/>
              </w:rPr>
              <w:fldChar w:fldCharType="end"/>
            </w:r>
          </w:hyperlink>
        </w:p>
        <w:p w14:paraId="1EEFECE5" w14:textId="550CD297" w:rsidR="002551DD" w:rsidRDefault="00C13A3B">
          <w:pPr>
            <w:pStyle w:val="TOC2"/>
            <w:tabs>
              <w:tab w:val="right" w:leader="dot" w:pos="9350"/>
            </w:tabs>
            <w:rPr>
              <w:rFonts w:eastAsiaTheme="minorEastAsia"/>
              <w:noProof/>
            </w:rPr>
          </w:pPr>
          <w:hyperlink w:anchor="_Toc2079930" w:history="1">
            <w:r w:rsidR="002551DD" w:rsidRPr="0020686D">
              <w:rPr>
                <w:rStyle w:val="Hyperlink"/>
                <w:b/>
                <w:bCs/>
                <w:noProof/>
              </w:rPr>
              <w:t>Diffuse Pathogens and Chemicals from Manure, Biosolids, or Compost Application Transported to Surface Water (Diffuse Pathogens – Surface Water)</w:t>
            </w:r>
            <w:r w:rsidR="002551DD">
              <w:rPr>
                <w:noProof/>
                <w:webHidden/>
              </w:rPr>
              <w:tab/>
            </w:r>
            <w:r w:rsidR="002551DD">
              <w:rPr>
                <w:noProof/>
                <w:webHidden/>
              </w:rPr>
              <w:fldChar w:fldCharType="begin"/>
            </w:r>
            <w:r w:rsidR="002551DD">
              <w:rPr>
                <w:noProof/>
                <w:webHidden/>
              </w:rPr>
              <w:instrText xml:space="preserve"> PAGEREF _Toc2079930 \h </w:instrText>
            </w:r>
            <w:r w:rsidR="002551DD">
              <w:rPr>
                <w:noProof/>
                <w:webHidden/>
              </w:rPr>
            </w:r>
            <w:r w:rsidR="002551DD">
              <w:rPr>
                <w:noProof/>
                <w:webHidden/>
              </w:rPr>
              <w:fldChar w:fldCharType="separate"/>
            </w:r>
            <w:r w:rsidR="002551DD">
              <w:rPr>
                <w:noProof/>
                <w:webHidden/>
              </w:rPr>
              <w:t>40</w:t>
            </w:r>
            <w:r w:rsidR="002551DD">
              <w:rPr>
                <w:noProof/>
                <w:webHidden/>
              </w:rPr>
              <w:fldChar w:fldCharType="end"/>
            </w:r>
          </w:hyperlink>
        </w:p>
        <w:p w14:paraId="755FCB27" w14:textId="67F7DE9E" w:rsidR="002551DD" w:rsidRDefault="00C13A3B">
          <w:pPr>
            <w:pStyle w:val="TOC2"/>
            <w:tabs>
              <w:tab w:val="right" w:leader="dot" w:pos="9350"/>
            </w:tabs>
            <w:rPr>
              <w:rFonts w:eastAsiaTheme="minorEastAsia"/>
              <w:noProof/>
            </w:rPr>
          </w:pPr>
          <w:hyperlink w:anchor="_Toc2079931" w:history="1">
            <w:r w:rsidR="002551DD" w:rsidRPr="0020686D">
              <w:rPr>
                <w:rStyle w:val="Hyperlink"/>
                <w:b/>
                <w:bCs/>
                <w:noProof/>
              </w:rPr>
              <w:t>Diffuse Pathogens and Chemicals from Manure, Biosolids, or Compost Application Transported to Groundwater (Diffuse Pathogens – Groundwater)</w:t>
            </w:r>
            <w:r w:rsidR="002551DD">
              <w:rPr>
                <w:noProof/>
                <w:webHidden/>
              </w:rPr>
              <w:tab/>
            </w:r>
            <w:r w:rsidR="002551DD">
              <w:rPr>
                <w:noProof/>
                <w:webHidden/>
              </w:rPr>
              <w:fldChar w:fldCharType="begin"/>
            </w:r>
            <w:r w:rsidR="002551DD">
              <w:rPr>
                <w:noProof/>
                <w:webHidden/>
              </w:rPr>
              <w:instrText xml:space="preserve"> PAGEREF _Toc2079931 \h </w:instrText>
            </w:r>
            <w:r w:rsidR="002551DD">
              <w:rPr>
                <w:noProof/>
                <w:webHidden/>
              </w:rPr>
            </w:r>
            <w:r w:rsidR="002551DD">
              <w:rPr>
                <w:noProof/>
                <w:webHidden/>
              </w:rPr>
              <w:fldChar w:fldCharType="separate"/>
            </w:r>
            <w:r w:rsidR="002551DD">
              <w:rPr>
                <w:noProof/>
                <w:webHidden/>
              </w:rPr>
              <w:t>43</w:t>
            </w:r>
            <w:r w:rsidR="002551DD">
              <w:rPr>
                <w:noProof/>
                <w:webHidden/>
              </w:rPr>
              <w:fldChar w:fldCharType="end"/>
            </w:r>
          </w:hyperlink>
        </w:p>
        <w:p w14:paraId="77019FAF" w14:textId="45FDF9B2" w:rsidR="002551DD" w:rsidRDefault="00C13A3B">
          <w:pPr>
            <w:pStyle w:val="TOC2"/>
            <w:tabs>
              <w:tab w:val="right" w:leader="dot" w:pos="9350"/>
            </w:tabs>
            <w:rPr>
              <w:rFonts w:eastAsiaTheme="minorEastAsia"/>
              <w:noProof/>
            </w:rPr>
          </w:pPr>
          <w:hyperlink w:anchor="_Toc2079932" w:history="1">
            <w:r w:rsidR="002551DD" w:rsidRPr="0020686D">
              <w:rPr>
                <w:rStyle w:val="Hyperlink"/>
                <w:b/>
                <w:bCs/>
                <w:noProof/>
              </w:rPr>
              <w:t>Salts Transported to Surface Water (Salts – Surface Water)</w:t>
            </w:r>
            <w:r w:rsidR="002551DD">
              <w:rPr>
                <w:noProof/>
                <w:webHidden/>
              </w:rPr>
              <w:tab/>
            </w:r>
            <w:r w:rsidR="002551DD">
              <w:rPr>
                <w:noProof/>
                <w:webHidden/>
              </w:rPr>
              <w:fldChar w:fldCharType="begin"/>
            </w:r>
            <w:r w:rsidR="002551DD">
              <w:rPr>
                <w:noProof/>
                <w:webHidden/>
              </w:rPr>
              <w:instrText xml:space="preserve"> PAGEREF _Toc2079932 \h </w:instrText>
            </w:r>
            <w:r w:rsidR="002551DD">
              <w:rPr>
                <w:noProof/>
                <w:webHidden/>
              </w:rPr>
            </w:r>
            <w:r w:rsidR="002551DD">
              <w:rPr>
                <w:noProof/>
                <w:webHidden/>
              </w:rPr>
              <w:fldChar w:fldCharType="separate"/>
            </w:r>
            <w:r w:rsidR="002551DD">
              <w:rPr>
                <w:noProof/>
                <w:webHidden/>
              </w:rPr>
              <w:t>46</w:t>
            </w:r>
            <w:r w:rsidR="002551DD">
              <w:rPr>
                <w:noProof/>
                <w:webHidden/>
              </w:rPr>
              <w:fldChar w:fldCharType="end"/>
            </w:r>
          </w:hyperlink>
        </w:p>
        <w:p w14:paraId="1457FAFB" w14:textId="0499151A" w:rsidR="002551DD" w:rsidRDefault="00C13A3B">
          <w:pPr>
            <w:pStyle w:val="TOC2"/>
            <w:tabs>
              <w:tab w:val="right" w:leader="dot" w:pos="9350"/>
            </w:tabs>
            <w:rPr>
              <w:rFonts w:eastAsiaTheme="minorEastAsia"/>
              <w:noProof/>
            </w:rPr>
          </w:pPr>
          <w:hyperlink w:anchor="_Toc2079933" w:history="1">
            <w:r w:rsidR="002551DD" w:rsidRPr="0020686D">
              <w:rPr>
                <w:rStyle w:val="Hyperlink"/>
                <w:b/>
                <w:noProof/>
              </w:rPr>
              <w:t>Salts Transported to Groundwater (Salts – Groundwater)</w:t>
            </w:r>
            <w:r w:rsidR="002551DD">
              <w:rPr>
                <w:noProof/>
                <w:webHidden/>
              </w:rPr>
              <w:tab/>
            </w:r>
            <w:r w:rsidR="002551DD">
              <w:rPr>
                <w:noProof/>
                <w:webHidden/>
              </w:rPr>
              <w:fldChar w:fldCharType="begin"/>
            </w:r>
            <w:r w:rsidR="002551DD">
              <w:rPr>
                <w:noProof/>
                <w:webHidden/>
              </w:rPr>
              <w:instrText xml:space="preserve"> PAGEREF _Toc2079933 \h </w:instrText>
            </w:r>
            <w:r w:rsidR="002551DD">
              <w:rPr>
                <w:noProof/>
                <w:webHidden/>
              </w:rPr>
            </w:r>
            <w:r w:rsidR="002551DD">
              <w:rPr>
                <w:noProof/>
                <w:webHidden/>
              </w:rPr>
              <w:fldChar w:fldCharType="separate"/>
            </w:r>
            <w:r w:rsidR="002551DD">
              <w:rPr>
                <w:noProof/>
                <w:webHidden/>
              </w:rPr>
              <w:t>46</w:t>
            </w:r>
            <w:r w:rsidR="002551DD">
              <w:rPr>
                <w:noProof/>
                <w:webHidden/>
              </w:rPr>
              <w:fldChar w:fldCharType="end"/>
            </w:r>
          </w:hyperlink>
        </w:p>
        <w:p w14:paraId="0E443326" w14:textId="298E84CE" w:rsidR="002551DD" w:rsidRDefault="00C13A3B">
          <w:pPr>
            <w:pStyle w:val="TOC2"/>
            <w:tabs>
              <w:tab w:val="right" w:leader="dot" w:pos="9350"/>
            </w:tabs>
            <w:rPr>
              <w:rFonts w:eastAsiaTheme="minorEastAsia"/>
              <w:noProof/>
            </w:rPr>
          </w:pPr>
          <w:hyperlink w:anchor="_Toc2079934" w:history="1">
            <w:r w:rsidR="002551DD" w:rsidRPr="0020686D">
              <w:rPr>
                <w:rStyle w:val="Hyperlink"/>
                <w:b/>
                <w:noProof/>
              </w:rPr>
              <w:t>Concentrated Pollutants Transported to Surface and/or Ground Water (Petroleum, Agrichemicals (</w:t>
            </w:r>
            <w:r w:rsidR="00577F51">
              <w:rPr>
                <w:rStyle w:val="Hyperlink"/>
                <w:b/>
                <w:noProof/>
              </w:rPr>
              <w:t>P</w:t>
            </w:r>
            <w:r w:rsidR="00577F51" w:rsidRPr="0020686D">
              <w:rPr>
                <w:rStyle w:val="Hyperlink"/>
                <w:b/>
                <w:noProof/>
              </w:rPr>
              <w:t xml:space="preserve">esticides </w:t>
            </w:r>
            <w:r w:rsidR="002551DD" w:rsidRPr="0020686D">
              <w:rPr>
                <w:rStyle w:val="Hyperlink"/>
                <w:b/>
                <w:noProof/>
              </w:rPr>
              <w:t xml:space="preserve">and </w:t>
            </w:r>
            <w:r w:rsidR="00577F51">
              <w:rPr>
                <w:rStyle w:val="Hyperlink"/>
                <w:b/>
                <w:noProof/>
              </w:rPr>
              <w:t>F</w:t>
            </w:r>
            <w:r w:rsidR="00577F51" w:rsidRPr="0020686D">
              <w:rPr>
                <w:rStyle w:val="Hyperlink"/>
                <w:b/>
                <w:noProof/>
              </w:rPr>
              <w:t>ertilizers</w:t>
            </w:r>
            <w:r w:rsidR="002551DD" w:rsidRPr="0020686D">
              <w:rPr>
                <w:rStyle w:val="Hyperlink"/>
                <w:b/>
                <w:noProof/>
              </w:rPr>
              <w:t>), Manure, Heavy Metals, and other Pollutants (Concentrated – Surface and/or Ground Water)</w:t>
            </w:r>
            <w:r w:rsidR="002551DD">
              <w:rPr>
                <w:noProof/>
                <w:webHidden/>
              </w:rPr>
              <w:tab/>
            </w:r>
            <w:r w:rsidR="002551DD">
              <w:rPr>
                <w:noProof/>
                <w:webHidden/>
              </w:rPr>
              <w:fldChar w:fldCharType="begin"/>
            </w:r>
            <w:r w:rsidR="002551DD">
              <w:rPr>
                <w:noProof/>
                <w:webHidden/>
              </w:rPr>
              <w:instrText xml:space="preserve"> PAGEREF _Toc2079934 \h </w:instrText>
            </w:r>
            <w:r w:rsidR="002551DD">
              <w:rPr>
                <w:noProof/>
                <w:webHidden/>
              </w:rPr>
            </w:r>
            <w:r w:rsidR="002551DD">
              <w:rPr>
                <w:noProof/>
                <w:webHidden/>
              </w:rPr>
              <w:fldChar w:fldCharType="separate"/>
            </w:r>
            <w:r w:rsidR="002551DD">
              <w:rPr>
                <w:noProof/>
                <w:webHidden/>
              </w:rPr>
              <w:t>46</w:t>
            </w:r>
            <w:r w:rsidR="002551DD">
              <w:rPr>
                <w:noProof/>
                <w:webHidden/>
              </w:rPr>
              <w:fldChar w:fldCharType="end"/>
            </w:r>
          </w:hyperlink>
        </w:p>
        <w:p w14:paraId="696AE29D" w14:textId="66D81AB9" w:rsidR="002551DD" w:rsidRDefault="00C13A3B">
          <w:pPr>
            <w:pStyle w:val="TOC2"/>
            <w:tabs>
              <w:tab w:val="right" w:leader="dot" w:pos="9350"/>
            </w:tabs>
            <w:rPr>
              <w:rFonts w:eastAsiaTheme="minorEastAsia"/>
              <w:noProof/>
            </w:rPr>
          </w:pPr>
          <w:hyperlink w:anchor="_Toc2079935" w:history="1">
            <w:r w:rsidR="002551DD" w:rsidRPr="0020686D">
              <w:rPr>
                <w:rStyle w:val="Hyperlink"/>
                <w:b/>
                <w:bCs/>
                <w:noProof/>
              </w:rPr>
              <w:t>Sediment Transport to Surface Water (Sediment Transport)</w:t>
            </w:r>
            <w:r w:rsidR="002551DD">
              <w:rPr>
                <w:noProof/>
                <w:webHidden/>
              </w:rPr>
              <w:tab/>
            </w:r>
            <w:r w:rsidR="002551DD">
              <w:rPr>
                <w:noProof/>
                <w:webHidden/>
              </w:rPr>
              <w:fldChar w:fldCharType="begin"/>
            </w:r>
            <w:r w:rsidR="002551DD">
              <w:rPr>
                <w:noProof/>
                <w:webHidden/>
              </w:rPr>
              <w:instrText xml:space="preserve"> PAGEREF _Toc2079935 \h </w:instrText>
            </w:r>
            <w:r w:rsidR="002551DD">
              <w:rPr>
                <w:noProof/>
                <w:webHidden/>
              </w:rPr>
            </w:r>
            <w:r w:rsidR="002551DD">
              <w:rPr>
                <w:noProof/>
                <w:webHidden/>
              </w:rPr>
              <w:fldChar w:fldCharType="separate"/>
            </w:r>
            <w:r w:rsidR="002551DD">
              <w:rPr>
                <w:noProof/>
                <w:webHidden/>
              </w:rPr>
              <w:t>52</w:t>
            </w:r>
            <w:r w:rsidR="002551DD">
              <w:rPr>
                <w:noProof/>
                <w:webHidden/>
              </w:rPr>
              <w:fldChar w:fldCharType="end"/>
            </w:r>
          </w:hyperlink>
        </w:p>
        <w:p w14:paraId="44848883" w14:textId="74AF62A3" w:rsidR="002551DD" w:rsidRDefault="00C13A3B">
          <w:pPr>
            <w:pStyle w:val="TOC1"/>
            <w:tabs>
              <w:tab w:val="right" w:leader="dot" w:pos="9350"/>
            </w:tabs>
            <w:rPr>
              <w:rFonts w:eastAsiaTheme="minorEastAsia"/>
              <w:noProof/>
            </w:rPr>
          </w:pPr>
          <w:hyperlink w:anchor="_Toc2079936" w:history="1">
            <w:r w:rsidR="002551DD" w:rsidRPr="0020686D">
              <w:rPr>
                <w:rStyle w:val="Hyperlink"/>
                <w:b/>
                <w:noProof/>
              </w:rPr>
              <w:t>Degraded Plant Condition</w:t>
            </w:r>
            <w:r w:rsidR="002551DD">
              <w:rPr>
                <w:noProof/>
                <w:webHidden/>
              </w:rPr>
              <w:tab/>
            </w:r>
            <w:r w:rsidR="002551DD">
              <w:rPr>
                <w:noProof/>
                <w:webHidden/>
              </w:rPr>
              <w:fldChar w:fldCharType="begin"/>
            </w:r>
            <w:r w:rsidR="002551DD">
              <w:rPr>
                <w:noProof/>
                <w:webHidden/>
              </w:rPr>
              <w:instrText xml:space="preserve"> PAGEREF _Toc2079936 \h </w:instrText>
            </w:r>
            <w:r w:rsidR="002551DD">
              <w:rPr>
                <w:noProof/>
                <w:webHidden/>
              </w:rPr>
            </w:r>
            <w:r w:rsidR="002551DD">
              <w:rPr>
                <w:noProof/>
                <w:webHidden/>
              </w:rPr>
              <w:fldChar w:fldCharType="separate"/>
            </w:r>
            <w:r w:rsidR="002551DD">
              <w:rPr>
                <w:noProof/>
                <w:webHidden/>
              </w:rPr>
              <w:t>54</w:t>
            </w:r>
            <w:r w:rsidR="002551DD">
              <w:rPr>
                <w:noProof/>
                <w:webHidden/>
              </w:rPr>
              <w:fldChar w:fldCharType="end"/>
            </w:r>
          </w:hyperlink>
        </w:p>
        <w:p w14:paraId="2B75DD83" w14:textId="4F62336C" w:rsidR="002551DD" w:rsidRDefault="00C13A3B">
          <w:pPr>
            <w:pStyle w:val="TOC2"/>
            <w:tabs>
              <w:tab w:val="right" w:leader="dot" w:pos="9350"/>
            </w:tabs>
            <w:rPr>
              <w:rFonts w:eastAsiaTheme="minorEastAsia"/>
              <w:noProof/>
            </w:rPr>
          </w:pPr>
          <w:hyperlink w:anchor="_Toc2079937" w:history="1">
            <w:r w:rsidR="002551DD" w:rsidRPr="0020686D">
              <w:rPr>
                <w:rStyle w:val="Hyperlink"/>
                <w:b/>
                <w:noProof/>
              </w:rPr>
              <w:t xml:space="preserve">Undesirable </w:t>
            </w:r>
            <w:r w:rsidR="00577F51">
              <w:rPr>
                <w:rStyle w:val="Hyperlink"/>
                <w:b/>
                <w:noProof/>
              </w:rPr>
              <w:t>P</w:t>
            </w:r>
            <w:r w:rsidR="00577F51" w:rsidRPr="0020686D">
              <w:rPr>
                <w:rStyle w:val="Hyperlink"/>
                <w:b/>
                <w:noProof/>
              </w:rPr>
              <w:t xml:space="preserve">lant </w:t>
            </w:r>
            <w:r w:rsidR="00577F51">
              <w:rPr>
                <w:rStyle w:val="Hyperlink"/>
                <w:b/>
                <w:noProof/>
              </w:rPr>
              <w:t>P</w:t>
            </w:r>
            <w:r w:rsidR="00577F51" w:rsidRPr="0020686D">
              <w:rPr>
                <w:rStyle w:val="Hyperlink"/>
                <w:b/>
                <w:noProof/>
              </w:rPr>
              <w:t xml:space="preserve">roductivity </w:t>
            </w:r>
            <w:r w:rsidR="002551DD" w:rsidRPr="0020686D">
              <w:rPr>
                <w:rStyle w:val="Hyperlink"/>
                <w:b/>
                <w:noProof/>
              </w:rPr>
              <w:t xml:space="preserve">and </w:t>
            </w:r>
            <w:r w:rsidR="00577F51">
              <w:rPr>
                <w:rStyle w:val="Hyperlink"/>
                <w:b/>
                <w:noProof/>
              </w:rPr>
              <w:t>H</w:t>
            </w:r>
            <w:r w:rsidR="00577F51" w:rsidRPr="0020686D">
              <w:rPr>
                <w:rStyle w:val="Hyperlink"/>
                <w:b/>
                <w:noProof/>
              </w:rPr>
              <w:t xml:space="preserve">ealth </w:t>
            </w:r>
            <w:r w:rsidR="002551DD" w:rsidRPr="0020686D">
              <w:rPr>
                <w:rStyle w:val="Hyperlink"/>
                <w:b/>
                <w:noProof/>
              </w:rPr>
              <w:t>(Plant Health)</w:t>
            </w:r>
            <w:r w:rsidR="002551DD">
              <w:rPr>
                <w:noProof/>
                <w:webHidden/>
              </w:rPr>
              <w:tab/>
            </w:r>
            <w:r w:rsidR="002551DD">
              <w:rPr>
                <w:noProof/>
                <w:webHidden/>
              </w:rPr>
              <w:fldChar w:fldCharType="begin"/>
            </w:r>
            <w:r w:rsidR="002551DD">
              <w:rPr>
                <w:noProof/>
                <w:webHidden/>
              </w:rPr>
              <w:instrText xml:space="preserve"> PAGEREF _Toc2079937 \h </w:instrText>
            </w:r>
            <w:r w:rsidR="002551DD">
              <w:rPr>
                <w:noProof/>
                <w:webHidden/>
              </w:rPr>
            </w:r>
            <w:r w:rsidR="002551DD">
              <w:rPr>
                <w:noProof/>
                <w:webHidden/>
              </w:rPr>
              <w:fldChar w:fldCharType="separate"/>
            </w:r>
            <w:r w:rsidR="002551DD">
              <w:rPr>
                <w:noProof/>
                <w:webHidden/>
              </w:rPr>
              <w:t>54</w:t>
            </w:r>
            <w:r w:rsidR="002551DD">
              <w:rPr>
                <w:noProof/>
                <w:webHidden/>
              </w:rPr>
              <w:fldChar w:fldCharType="end"/>
            </w:r>
          </w:hyperlink>
        </w:p>
        <w:p w14:paraId="63BFAED9" w14:textId="2525F567" w:rsidR="002551DD" w:rsidRDefault="00C13A3B">
          <w:pPr>
            <w:pStyle w:val="TOC2"/>
            <w:tabs>
              <w:tab w:val="right" w:leader="dot" w:pos="9350"/>
            </w:tabs>
            <w:rPr>
              <w:rFonts w:eastAsiaTheme="minorEastAsia"/>
              <w:noProof/>
            </w:rPr>
          </w:pPr>
          <w:hyperlink w:anchor="_Toc2079938" w:history="1">
            <w:r w:rsidR="002551DD" w:rsidRPr="0020686D">
              <w:rPr>
                <w:rStyle w:val="Hyperlink"/>
                <w:b/>
                <w:noProof/>
              </w:rPr>
              <w:t xml:space="preserve">Inadequate </w:t>
            </w:r>
            <w:r w:rsidR="00577F51">
              <w:rPr>
                <w:rStyle w:val="Hyperlink"/>
                <w:b/>
                <w:noProof/>
              </w:rPr>
              <w:t>S</w:t>
            </w:r>
            <w:r w:rsidR="00577F51" w:rsidRPr="0020686D">
              <w:rPr>
                <w:rStyle w:val="Hyperlink"/>
                <w:b/>
                <w:noProof/>
              </w:rPr>
              <w:t xml:space="preserve">tructure </w:t>
            </w:r>
            <w:r w:rsidR="002551DD" w:rsidRPr="0020686D">
              <w:rPr>
                <w:rStyle w:val="Hyperlink"/>
                <w:b/>
                <w:noProof/>
              </w:rPr>
              <w:t xml:space="preserve">and </w:t>
            </w:r>
            <w:r w:rsidR="00577F51">
              <w:rPr>
                <w:rStyle w:val="Hyperlink"/>
                <w:b/>
                <w:noProof/>
              </w:rPr>
              <w:t>C</w:t>
            </w:r>
            <w:r w:rsidR="00577F51" w:rsidRPr="0020686D">
              <w:rPr>
                <w:rStyle w:val="Hyperlink"/>
                <w:b/>
                <w:noProof/>
              </w:rPr>
              <w:t>omposition</w:t>
            </w:r>
            <w:r w:rsidR="002551DD">
              <w:rPr>
                <w:noProof/>
                <w:webHidden/>
              </w:rPr>
              <w:tab/>
            </w:r>
            <w:r w:rsidR="002551DD">
              <w:rPr>
                <w:noProof/>
                <w:webHidden/>
              </w:rPr>
              <w:fldChar w:fldCharType="begin"/>
            </w:r>
            <w:r w:rsidR="002551DD">
              <w:rPr>
                <w:noProof/>
                <w:webHidden/>
              </w:rPr>
              <w:instrText xml:space="preserve"> PAGEREF _Toc2079938 \h </w:instrText>
            </w:r>
            <w:r w:rsidR="002551DD">
              <w:rPr>
                <w:noProof/>
                <w:webHidden/>
              </w:rPr>
            </w:r>
            <w:r w:rsidR="002551DD">
              <w:rPr>
                <w:noProof/>
                <w:webHidden/>
              </w:rPr>
              <w:fldChar w:fldCharType="separate"/>
            </w:r>
            <w:r w:rsidR="002551DD">
              <w:rPr>
                <w:noProof/>
                <w:webHidden/>
              </w:rPr>
              <w:t>61</w:t>
            </w:r>
            <w:r w:rsidR="002551DD">
              <w:rPr>
                <w:noProof/>
                <w:webHidden/>
              </w:rPr>
              <w:fldChar w:fldCharType="end"/>
            </w:r>
          </w:hyperlink>
        </w:p>
        <w:p w14:paraId="4BA3A6E1" w14:textId="340E39F8" w:rsidR="002551DD" w:rsidRDefault="00C13A3B">
          <w:pPr>
            <w:pStyle w:val="TOC2"/>
            <w:tabs>
              <w:tab w:val="right" w:leader="dot" w:pos="9350"/>
            </w:tabs>
            <w:rPr>
              <w:rFonts w:eastAsiaTheme="minorEastAsia"/>
              <w:noProof/>
            </w:rPr>
          </w:pPr>
          <w:hyperlink w:anchor="_Toc2079939" w:history="1">
            <w:r w:rsidR="002551DD" w:rsidRPr="0020686D">
              <w:rPr>
                <w:rStyle w:val="Hyperlink"/>
                <w:b/>
                <w:noProof/>
              </w:rPr>
              <w:t xml:space="preserve">Excessive </w:t>
            </w:r>
            <w:r w:rsidR="00577F51">
              <w:rPr>
                <w:rStyle w:val="Hyperlink"/>
                <w:b/>
                <w:noProof/>
              </w:rPr>
              <w:t>P</w:t>
            </w:r>
            <w:r w:rsidR="00577F51" w:rsidRPr="0020686D">
              <w:rPr>
                <w:rStyle w:val="Hyperlink"/>
                <w:b/>
                <w:noProof/>
              </w:rPr>
              <w:t xml:space="preserve">lant </w:t>
            </w:r>
            <w:r w:rsidR="00577F51">
              <w:rPr>
                <w:rStyle w:val="Hyperlink"/>
                <w:b/>
                <w:noProof/>
              </w:rPr>
              <w:t>P</w:t>
            </w:r>
            <w:r w:rsidR="00577F51" w:rsidRPr="0020686D">
              <w:rPr>
                <w:rStyle w:val="Hyperlink"/>
                <w:b/>
                <w:noProof/>
              </w:rPr>
              <w:t xml:space="preserve">est </w:t>
            </w:r>
            <w:r w:rsidR="00577F51">
              <w:rPr>
                <w:rStyle w:val="Hyperlink"/>
                <w:b/>
                <w:noProof/>
              </w:rPr>
              <w:t>P</w:t>
            </w:r>
            <w:r w:rsidR="00577F51" w:rsidRPr="0020686D">
              <w:rPr>
                <w:rStyle w:val="Hyperlink"/>
                <w:b/>
                <w:noProof/>
              </w:rPr>
              <w:t>ressure</w:t>
            </w:r>
            <w:r w:rsidR="002551DD">
              <w:rPr>
                <w:noProof/>
                <w:webHidden/>
              </w:rPr>
              <w:tab/>
            </w:r>
            <w:r w:rsidR="002551DD">
              <w:rPr>
                <w:noProof/>
                <w:webHidden/>
              </w:rPr>
              <w:fldChar w:fldCharType="begin"/>
            </w:r>
            <w:r w:rsidR="002551DD">
              <w:rPr>
                <w:noProof/>
                <w:webHidden/>
              </w:rPr>
              <w:instrText xml:space="preserve"> PAGEREF _Toc2079939 \h </w:instrText>
            </w:r>
            <w:r w:rsidR="002551DD">
              <w:rPr>
                <w:noProof/>
                <w:webHidden/>
              </w:rPr>
            </w:r>
            <w:r w:rsidR="002551DD">
              <w:rPr>
                <w:noProof/>
                <w:webHidden/>
              </w:rPr>
              <w:fldChar w:fldCharType="separate"/>
            </w:r>
            <w:r w:rsidR="002551DD">
              <w:rPr>
                <w:noProof/>
                <w:webHidden/>
              </w:rPr>
              <w:t>65</w:t>
            </w:r>
            <w:r w:rsidR="002551DD">
              <w:rPr>
                <w:noProof/>
                <w:webHidden/>
              </w:rPr>
              <w:fldChar w:fldCharType="end"/>
            </w:r>
          </w:hyperlink>
        </w:p>
        <w:p w14:paraId="6045DCBA" w14:textId="404F5049" w:rsidR="002551DD" w:rsidRDefault="00C13A3B">
          <w:pPr>
            <w:pStyle w:val="TOC2"/>
            <w:tabs>
              <w:tab w:val="right" w:leader="dot" w:pos="9350"/>
            </w:tabs>
            <w:rPr>
              <w:rFonts w:eastAsiaTheme="minorEastAsia"/>
              <w:noProof/>
            </w:rPr>
          </w:pPr>
          <w:hyperlink w:anchor="_Toc2079940" w:history="1">
            <w:r w:rsidR="002551DD" w:rsidRPr="0020686D">
              <w:rPr>
                <w:rStyle w:val="Hyperlink"/>
                <w:b/>
                <w:noProof/>
              </w:rPr>
              <w:t xml:space="preserve">Wildfire </w:t>
            </w:r>
            <w:r w:rsidR="00577F51">
              <w:rPr>
                <w:rStyle w:val="Hyperlink"/>
                <w:b/>
                <w:noProof/>
              </w:rPr>
              <w:t>H</w:t>
            </w:r>
            <w:r w:rsidR="00577F51" w:rsidRPr="0020686D">
              <w:rPr>
                <w:rStyle w:val="Hyperlink"/>
                <w:b/>
                <w:noProof/>
              </w:rPr>
              <w:t>azard</w:t>
            </w:r>
            <w:r w:rsidR="002551DD" w:rsidRPr="0020686D">
              <w:rPr>
                <w:rStyle w:val="Hyperlink"/>
                <w:b/>
                <w:noProof/>
              </w:rPr>
              <w:t xml:space="preserve">, </w:t>
            </w:r>
            <w:r w:rsidR="00577F51">
              <w:rPr>
                <w:rStyle w:val="Hyperlink"/>
                <w:b/>
                <w:noProof/>
              </w:rPr>
              <w:t>E</w:t>
            </w:r>
            <w:r w:rsidR="00577F51" w:rsidRPr="0020686D">
              <w:rPr>
                <w:rStyle w:val="Hyperlink"/>
                <w:b/>
                <w:noProof/>
              </w:rPr>
              <w:t xml:space="preserve">xcessive </w:t>
            </w:r>
            <w:r w:rsidR="00577F51">
              <w:rPr>
                <w:rStyle w:val="Hyperlink"/>
                <w:b/>
                <w:noProof/>
              </w:rPr>
              <w:t>B</w:t>
            </w:r>
            <w:r w:rsidR="00577F51" w:rsidRPr="0020686D">
              <w:rPr>
                <w:rStyle w:val="Hyperlink"/>
                <w:b/>
                <w:noProof/>
              </w:rPr>
              <w:t xml:space="preserve">iomass </w:t>
            </w:r>
            <w:r w:rsidR="00577F51">
              <w:rPr>
                <w:rStyle w:val="Hyperlink"/>
                <w:b/>
                <w:noProof/>
              </w:rPr>
              <w:t>A</w:t>
            </w:r>
            <w:r w:rsidR="00577F51" w:rsidRPr="0020686D">
              <w:rPr>
                <w:rStyle w:val="Hyperlink"/>
                <w:b/>
                <w:noProof/>
              </w:rPr>
              <w:t>ccumulation</w:t>
            </w:r>
            <w:r w:rsidR="002551DD">
              <w:rPr>
                <w:noProof/>
                <w:webHidden/>
              </w:rPr>
              <w:tab/>
            </w:r>
            <w:r w:rsidR="002551DD">
              <w:rPr>
                <w:noProof/>
                <w:webHidden/>
              </w:rPr>
              <w:fldChar w:fldCharType="begin"/>
            </w:r>
            <w:r w:rsidR="002551DD">
              <w:rPr>
                <w:noProof/>
                <w:webHidden/>
              </w:rPr>
              <w:instrText xml:space="preserve"> PAGEREF _Toc2079940 \h </w:instrText>
            </w:r>
            <w:r w:rsidR="002551DD">
              <w:rPr>
                <w:noProof/>
                <w:webHidden/>
              </w:rPr>
            </w:r>
            <w:r w:rsidR="002551DD">
              <w:rPr>
                <w:noProof/>
                <w:webHidden/>
              </w:rPr>
              <w:fldChar w:fldCharType="separate"/>
            </w:r>
            <w:r w:rsidR="002551DD">
              <w:rPr>
                <w:noProof/>
                <w:webHidden/>
              </w:rPr>
              <w:t>69</w:t>
            </w:r>
            <w:r w:rsidR="002551DD">
              <w:rPr>
                <w:noProof/>
                <w:webHidden/>
              </w:rPr>
              <w:fldChar w:fldCharType="end"/>
            </w:r>
          </w:hyperlink>
        </w:p>
        <w:p w14:paraId="7331C759" w14:textId="33F207C3" w:rsidR="002551DD" w:rsidRDefault="00C13A3B">
          <w:pPr>
            <w:pStyle w:val="TOC1"/>
            <w:tabs>
              <w:tab w:val="right" w:leader="dot" w:pos="9350"/>
            </w:tabs>
            <w:rPr>
              <w:rFonts w:eastAsiaTheme="minorEastAsia"/>
              <w:noProof/>
            </w:rPr>
          </w:pPr>
          <w:hyperlink w:anchor="_Toc2079941" w:history="1">
            <w:r w:rsidR="002551DD" w:rsidRPr="0020686D">
              <w:rPr>
                <w:rStyle w:val="Hyperlink"/>
                <w:b/>
                <w:noProof/>
              </w:rPr>
              <w:t>Inadequate Habitat for Fish and Wildlife (Wildlife Habitat)</w:t>
            </w:r>
            <w:r w:rsidR="002551DD">
              <w:rPr>
                <w:noProof/>
                <w:webHidden/>
              </w:rPr>
              <w:tab/>
            </w:r>
            <w:r w:rsidR="002551DD">
              <w:rPr>
                <w:noProof/>
                <w:webHidden/>
              </w:rPr>
              <w:fldChar w:fldCharType="begin"/>
            </w:r>
            <w:r w:rsidR="002551DD">
              <w:rPr>
                <w:noProof/>
                <w:webHidden/>
              </w:rPr>
              <w:instrText xml:space="preserve"> PAGEREF _Toc2079941 \h </w:instrText>
            </w:r>
            <w:r w:rsidR="002551DD">
              <w:rPr>
                <w:noProof/>
                <w:webHidden/>
              </w:rPr>
            </w:r>
            <w:r w:rsidR="002551DD">
              <w:rPr>
                <w:noProof/>
                <w:webHidden/>
              </w:rPr>
              <w:fldChar w:fldCharType="separate"/>
            </w:r>
            <w:r w:rsidR="002551DD">
              <w:rPr>
                <w:noProof/>
                <w:webHidden/>
              </w:rPr>
              <w:t>71</w:t>
            </w:r>
            <w:r w:rsidR="002551DD">
              <w:rPr>
                <w:noProof/>
                <w:webHidden/>
              </w:rPr>
              <w:fldChar w:fldCharType="end"/>
            </w:r>
          </w:hyperlink>
        </w:p>
        <w:p w14:paraId="57B9A43B" w14:textId="34844515" w:rsidR="002551DD" w:rsidRDefault="00C13A3B">
          <w:pPr>
            <w:pStyle w:val="TOC2"/>
            <w:tabs>
              <w:tab w:val="right" w:leader="dot" w:pos="9350"/>
            </w:tabs>
            <w:rPr>
              <w:rFonts w:eastAsiaTheme="minorEastAsia"/>
              <w:noProof/>
            </w:rPr>
          </w:pPr>
          <w:hyperlink w:anchor="_Toc2079942" w:history="1">
            <w:r w:rsidR="002551DD" w:rsidRPr="0020686D">
              <w:rPr>
                <w:rStyle w:val="Hyperlink"/>
                <w:b/>
                <w:noProof/>
              </w:rPr>
              <w:t>Terrestrial Habitat</w:t>
            </w:r>
            <w:r w:rsidR="002551DD">
              <w:rPr>
                <w:noProof/>
                <w:webHidden/>
              </w:rPr>
              <w:tab/>
            </w:r>
            <w:r w:rsidR="002551DD">
              <w:rPr>
                <w:noProof/>
                <w:webHidden/>
              </w:rPr>
              <w:fldChar w:fldCharType="begin"/>
            </w:r>
            <w:r w:rsidR="002551DD">
              <w:rPr>
                <w:noProof/>
                <w:webHidden/>
              </w:rPr>
              <w:instrText xml:space="preserve"> PAGEREF _Toc2079942 \h </w:instrText>
            </w:r>
            <w:r w:rsidR="002551DD">
              <w:rPr>
                <w:noProof/>
                <w:webHidden/>
              </w:rPr>
            </w:r>
            <w:r w:rsidR="002551DD">
              <w:rPr>
                <w:noProof/>
                <w:webHidden/>
              </w:rPr>
              <w:fldChar w:fldCharType="separate"/>
            </w:r>
            <w:r w:rsidR="002551DD">
              <w:rPr>
                <w:noProof/>
                <w:webHidden/>
              </w:rPr>
              <w:t>71</w:t>
            </w:r>
            <w:r w:rsidR="002551DD">
              <w:rPr>
                <w:noProof/>
                <w:webHidden/>
              </w:rPr>
              <w:fldChar w:fldCharType="end"/>
            </w:r>
          </w:hyperlink>
        </w:p>
        <w:p w14:paraId="07DE51DD" w14:textId="5DCE17F5" w:rsidR="002551DD" w:rsidRDefault="00C13A3B">
          <w:pPr>
            <w:pStyle w:val="TOC2"/>
            <w:tabs>
              <w:tab w:val="right" w:leader="dot" w:pos="9350"/>
            </w:tabs>
            <w:rPr>
              <w:rFonts w:eastAsiaTheme="minorEastAsia"/>
              <w:noProof/>
            </w:rPr>
          </w:pPr>
          <w:hyperlink w:anchor="_Toc2079943" w:history="1">
            <w:r w:rsidR="002551DD" w:rsidRPr="0020686D">
              <w:rPr>
                <w:rStyle w:val="Hyperlink"/>
                <w:b/>
                <w:noProof/>
              </w:rPr>
              <w:t>Aquatic Habitat</w:t>
            </w:r>
            <w:r w:rsidR="002551DD">
              <w:rPr>
                <w:noProof/>
                <w:webHidden/>
              </w:rPr>
              <w:tab/>
            </w:r>
            <w:r w:rsidR="002551DD">
              <w:rPr>
                <w:noProof/>
                <w:webHidden/>
              </w:rPr>
              <w:fldChar w:fldCharType="begin"/>
            </w:r>
            <w:r w:rsidR="002551DD">
              <w:rPr>
                <w:noProof/>
                <w:webHidden/>
              </w:rPr>
              <w:instrText xml:space="preserve"> PAGEREF _Toc2079943 \h </w:instrText>
            </w:r>
            <w:r w:rsidR="002551DD">
              <w:rPr>
                <w:noProof/>
                <w:webHidden/>
              </w:rPr>
            </w:r>
            <w:r w:rsidR="002551DD">
              <w:rPr>
                <w:noProof/>
                <w:webHidden/>
              </w:rPr>
              <w:fldChar w:fldCharType="separate"/>
            </w:r>
            <w:r w:rsidR="002551DD">
              <w:rPr>
                <w:noProof/>
                <w:webHidden/>
              </w:rPr>
              <w:t>84</w:t>
            </w:r>
            <w:r w:rsidR="002551DD">
              <w:rPr>
                <w:noProof/>
                <w:webHidden/>
              </w:rPr>
              <w:fldChar w:fldCharType="end"/>
            </w:r>
          </w:hyperlink>
        </w:p>
        <w:p w14:paraId="76F74A5F" w14:textId="6A643831" w:rsidR="002551DD" w:rsidRDefault="00C13A3B">
          <w:pPr>
            <w:pStyle w:val="TOC2"/>
            <w:tabs>
              <w:tab w:val="right" w:leader="dot" w:pos="9350"/>
            </w:tabs>
            <w:rPr>
              <w:rFonts w:eastAsiaTheme="minorEastAsia"/>
              <w:noProof/>
            </w:rPr>
          </w:pPr>
          <w:hyperlink w:anchor="_Toc2079944" w:history="1">
            <w:r w:rsidR="002551DD" w:rsidRPr="0020686D">
              <w:rPr>
                <w:rStyle w:val="Hyperlink"/>
                <w:b/>
                <w:noProof/>
              </w:rPr>
              <w:t>Elevated Water Temperature (Water Temperature)</w:t>
            </w:r>
            <w:r w:rsidR="002551DD">
              <w:rPr>
                <w:noProof/>
                <w:webHidden/>
              </w:rPr>
              <w:tab/>
            </w:r>
            <w:r w:rsidR="002551DD">
              <w:rPr>
                <w:noProof/>
                <w:webHidden/>
              </w:rPr>
              <w:fldChar w:fldCharType="begin"/>
            </w:r>
            <w:r w:rsidR="002551DD">
              <w:rPr>
                <w:noProof/>
                <w:webHidden/>
              </w:rPr>
              <w:instrText xml:space="preserve"> PAGEREF _Toc2079944 \h </w:instrText>
            </w:r>
            <w:r w:rsidR="002551DD">
              <w:rPr>
                <w:noProof/>
                <w:webHidden/>
              </w:rPr>
            </w:r>
            <w:r w:rsidR="002551DD">
              <w:rPr>
                <w:noProof/>
                <w:webHidden/>
              </w:rPr>
              <w:fldChar w:fldCharType="separate"/>
            </w:r>
            <w:r w:rsidR="002551DD">
              <w:rPr>
                <w:noProof/>
                <w:webHidden/>
              </w:rPr>
              <w:t>89</w:t>
            </w:r>
            <w:r w:rsidR="002551DD">
              <w:rPr>
                <w:noProof/>
                <w:webHidden/>
              </w:rPr>
              <w:fldChar w:fldCharType="end"/>
            </w:r>
          </w:hyperlink>
        </w:p>
        <w:p w14:paraId="07ED1C78" w14:textId="360C8571" w:rsidR="002551DD" w:rsidRDefault="00C13A3B">
          <w:pPr>
            <w:pStyle w:val="TOC1"/>
            <w:tabs>
              <w:tab w:val="right" w:leader="dot" w:pos="9350"/>
            </w:tabs>
            <w:rPr>
              <w:rFonts w:eastAsiaTheme="minorEastAsia"/>
              <w:noProof/>
            </w:rPr>
          </w:pPr>
          <w:hyperlink w:anchor="_Toc2079945" w:history="1">
            <w:r w:rsidR="002551DD" w:rsidRPr="0020686D">
              <w:rPr>
                <w:rStyle w:val="Hyperlink"/>
                <w:b/>
                <w:noProof/>
              </w:rPr>
              <w:t>Livestock Production Limitations</w:t>
            </w:r>
            <w:r w:rsidR="002551DD">
              <w:rPr>
                <w:noProof/>
                <w:webHidden/>
              </w:rPr>
              <w:tab/>
            </w:r>
            <w:r w:rsidR="002551DD">
              <w:rPr>
                <w:noProof/>
                <w:webHidden/>
              </w:rPr>
              <w:fldChar w:fldCharType="begin"/>
            </w:r>
            <w:r w:rsidR="002551DD">
              <w:rPr>
                <w:noProof/>
                <w:webHidden/>
              </w:rPr>
              <w:instrText xml:space="preserve"> PAGEREF _Toc2079945 \h </w:instrText>
            </w:r>
            <w:r w:rsidR="002551DD">
              <w:rPr>
                <w:noProof/>
                <w:webHidden/>
              </w:rPr>
            </w:r>
            <w:r w:rsidR="002551DD">
              <w:rPr>
                <w:noProof/>
                <w:webHidden/>
              </w:rPr>
              <w:fldChar w:fldCharType="separate"/>
            </w:r>
            <w:r w:rsidR="002551DD">
              <w:rPr>
                <w:noProof/>
                <w:webHidden/>
              </w:rPr>
              <w:t>90</w:t>
            </w:r>
            <w:r w:rsidR="002551DD">
              <w:rPr>
                <w:noProof/>
                <w:webHidden/>
              </w:rPr>
              <w:fldChar w:fldCharType="end"/>
            </w:r>
          </w:hyperlink>
        </w:p>
        <w:p w14:paraId="2E69E81C" w14:textId="394153E0" w:rsidR="002551DD" w:rsidRDefault="00C13A3B">
          <w:pPr>
            <w:pStyle w:val="TOC2"/>
            <w:tabs>
              <w:tab w:val="right" w:leader="dot" w:pos="9350"/>
            </w:tabs>
            <w:rPr>
              <w:rFonts w:eastAsiaTheme="minorEastAsia"/>
              <w:noProof/>
            </w:rPr>
          </w:pPr>
          <w:hyperlink w:anchor="_Toc2079946" w:history="1">
            <w:r w:rsidR="002551DD" w:rsidRPr="0020686D">
              <w:rPr>
                <w:rStyle w:val="Hyperlink"/>
                <w:b/>
                <w:noProof/>
              </w:rPr>
              <w:t xml:space="preserve">Inadequate </w:t>
            </w:r>
            <w:r w:rsidR="00577F51">
              <w:rPr>
                <w:rStyle w:val="Hyperlink"/>
                <w:b/>
                <w:noProof/>
              </w:rPr>
              <w:t>F</w:t>
            </w:r>
            <w:r w:rsidR="00577F51" w:rsidRPr="0020686D">
              <w:rPr>
                <w:rStyle w:val="Hyperlink"/>
                <w:b/>
                <w:noProof/>
              </w:rPr>
              <w:t xml:space="preserve">eed </w:t>
            </w:r>
            <w:r w:rsidR="002551DD" w:rsidRPr="0020686D">
              <w:rPr>
                <w:rStyle w:val="Hyperlink"/>
                <w:b/>
                <w:noProof/>
              </w:rPr>
              <w:t xml:space="preserve">and </w:t>
            </w:r>
            <w:r w:rsidR="00577F51">
              <w:rPr>
                <w:rStyle w:val="Hyperlink"/>
                <w:b/>
                <w:noProof/>
              </w:rPr>
              <w:t>F</w:t>
            </w:r>
            <w:r w:rsidR="00577F51" w:rsidRPr="0020686D">
              <w:rPr>
                <w:rStyle w:val="Hyperlink"/>
                <w:b/>
                <w:noProof/>
              </w:rPr>
              <w:t>orage</w:t>
            </w:r>
            <w:r w:rsidR="002551DD">
              <w:rPr>
                <w:noProof/>
                <w:webHidden/>
              </w:rPr>
              <w:tab/>
            </w:r>
            <w:r w:rsidR="002551DD">
              <w:rPr>
                <w:noProof/>
                <w:webHidden/>
              </w:rPr>
              <w:fldChar w:fldCharType="begin"/>
            </w:r>
            <w:r w:rsidR="002551DD">
              <w:rPr>
                <w:noProof/>
                <w:webHidden/>
              </w:rPr>
              <w:instrText xml:space="preserve"> PAGEREF _Toc2079946 \h </w:instrText>
            </w:r>
            <w:r w:rsidR="002551DD">
              <w:rPr>
                <w:noProof/>
                <w:webHidden/>
              </w:rPr>
            </w:r>
            <w:r w:rsidR="002551DD">
              <w:rPr>
                <w:noProof/>
                <w:webHidden/>
              </w:rPr>
              <w:fldChar w:fldCharType="separate"/>
            </w:r>
            <w:r w:rsidR="002551DD">
              <w:rPr>
                <w:noProof/>
                <w:webHidden/>
              </w:rPr>
              <w:t>90</w:t>
            </w:r>
            <w:r w:rsidR="002551DD">
              <w:rPr>
                <w:noProof/>
                <w:webHidden/>
              </w:rPr>
              <w:fldChar w:fldCharType="end"/>
            </w:r>
          </w:hyperlink>
        </w:p>
        <w:p w14:paraId="2FFA3CB6" w14:textId="7AA176EF" w:rsidR="002551DD" w:rsidRDefault="00C13A3B">
          <w:pPr>
            <w:pStyle w:val="TOC2"/>
            <w:tabs>
              <w:tab w:val="right" w:leader="dot" w:pos="9350"/>
            </w:tabs>
            <w:rPr>
              <w:rFonts w:eastAsiaTheme="minorEastAsia"/>
              <w:noProof/>
            </w:rPr>
          </w:pPr>
          <w:hyperlink w:anchor="_Toc2079947" w:history="1">
            <w:r w:rsidR="002551DD" w:rsidRPr="0020686D">
              <w:rPr>
                <w:rStyle w:val="Hyperlink"/>
                <w:b/>
                <w:noProof/>
              </w:rPr>
              <w:t xml:space="preserve">Inadequate </w:t>
            </w:r>
            <w:r w:rsidR="00577F51">
              <w:rPr>
                <w:rStyle w:val="Hyperlink"/>
                <w:b/>
                <w:noProof/>
              </w:rPr>
              <w:t>L</w:t>
            </w:r>
            <w:r w:rsidR="00577F51" w:rsidRPr="0020686D">
              <w:rPr>
                <w:rStyle w:val="Hyperlink"/>
                <w:b/>
                <w:noProof/>
              </w:rPr>
              <w:t xml:space="preserve">ivestock </w:t>
            </w:r>
            <w:r w:rsidR="00577F51">
              <w:rPr>
                <w:rStyle w:val="Hyperlink"/>
                <w:b/>
                <w:noProof/>
              </w:rPr>
              <w:t>S</w:t>
            </w:r>
            <w:r w:rsidR="00577F51" w:rsidRPr="0020686D">
              <w:rPr>
                <w:rStyle w:val="Hyperlink"/>
                <w:b/>
                <w:noProof/>
              </w:rPr>
              <w:t>helter</w:t>
            </w:r>
            <w:r w:rsidR="002551DD">
              <w:rPr>
                <w:noProof/>
                <w:webHidden/>
              </w:rPr>
              <w:tab/>
            </w:r>
            <w:r w:rsidR="002551DD">
              <w:rPr>
                <w:noProof/>
                <w:webHidden/>
              </w:rPr>
              <w:fldChar w:fldCharType="begin"/>
            </w:r>
            <w:r w:rsidR="002551DD">
              <w:rPr>
                <w:noProof/>
                <w:webHidden/>
              </w:rPr>
              <w:instrText xml:space="preserve"> PAGEREF _Toc2079947 \h </w:instrText>
            </w:r>
            <w:r w:rsidR="002551DD">
              <w:rPr>
                <w:noProof/>
                <w:webHidden/>
              </w:rPr>
            </w:r>
            <w:r w:rsidR="002551DD">
              <w:rPr>
                <w:noProof/>
                <w:webHidden/>
              </w:rPr>
              <w:fldChar w:fldCharType="separate"/>
            </w:r>
            <w:r w:rsidR="002551DD">
              <w:rPr>
                <w:noProof/>
                <w:webHidden/>
              </w:rPr>
              <w:t>92</w:t>
            </w:r>
            <w:r w:rsidR="002551DD">
              <w:rPr>
                <w:noProof/>
                <w:webHidden/>
              </w:rPr>
              <w:fldChar w:fldCharType="end"/>
            </w:r>
          </w:hyperlink>
        </w:p>
        <w:p w14:paraId="2DF7D0FC" w14:textId="4029A315" w:rsidR="002551DD" w:rsidRDefault="00C13A3B">
          <w:pPr>
            <w:pStyle w:val="TOC2"/>
            <w:tabs>
              <w:tab w:val="right" w:leader="dot" w:pos="9350"/>
            </w:tabs>
            <w:rPr>
              <w:rFonts w:eastAsiaTheme="minorEastAsia"/>
              <w:noProof/>
            </w:rPr>
          </w:pPr>
          <w:hyperlink w:anchor="_Toc2079948" w:history="1">
            <w:r w:rsidR="002551DD" w:rsidRPr="0020686D">
              <w:rPr>
                <w:rStyle w:val="Hyperlink"/>
                <w:b/>
                <w:noProof/>
              </w:rPr>
              <w:t xml:space="preserve">Inadequate </w:t>
            </w:r>
            <w:r w:rsidR="00577F51">
              <w:rPr>
                <w:rStyle w:val="Hyperlink"/>
                <w:b/>
                <w:noProof/>
              </w:rPr>
              <w:t>L</w:t>
            </w:r>
            <w:r w:rsidR="00577F51" w:rsidRPr="0020686D">
              <w:rPr>
                <w:rStyle w:val="Hyperlink"/>
                <w:b/>
                <w:noProof/>
              </w:rPr>
              <w:t xml:space="preserve">ivestock </w:t>
            </w:r>
            <w:r w:rsidR="00577F51">
              <w:rPr>
                <w:rStyle w:val="Hyperlink"/>
                <w:b/>
                <w:noProof/>
              </w:rPr>
              <w:t>W</w:t>
            </w:r>
            <w:r w:rsidR="00577F51" w:rsidRPr="0020686D">
              <w:rPr>
                <w:rStyle w:val="Hyperlink"/>
                <w:b/>
                <w:noProof/>
              </w:rPr>
              <w:t>ater</w:t>
            </w:r>
            <w:r w:rsidR="002551DD">
              <w:rPr>
                <w:noProof/>
                <w:webHidden/>
              </w:rPr>
              <w:tab/>
            </w:r>
            <w:r w:rsidR="002551DD">
              <w:rPr>
                <w:noProof/>
                <w:webHidden/>
              </w:rPr>
              <w:fldChar w:fldCharType="begin"/>
            </w:r>
            <w:r w:rsidR="002551DD">
              <w:rPr>
                <w:noProof/>
                <w:webHidden/>
              </w:rPr>
              <w:instrText xml:space="preserve"> PAGEREF _Toc2079948 \h </w:instrText>
            </w:r>
            <w:r w:rsidR="002551DD">
              <w:rPr>
                <w:noProof/>
                <w:webHidden/>
              </w:rPr>
            </w:r>
            <w:r w:rsidR="002551DD">
              <w:rPr>
                <w:noProof/>
                <w:webHidden/>
              </w:rPr>
              <w:fldChar w:fldCharType="separate"/>
            </w:r>
            <w:r w:rsidR="002551DD">
              <w:rPr>
                <w:noProof/>
                <w:webHidden/>
              </w:rPr>
              <w:t>93</w:t>
            </w:r>
            <w:r w:rsidR="002551DD">
              <w:rPr>
                <w:noProof/>
                <w:webHidden/>
              </w:rPr>
              <w:fldChar w:fldCharType="end"/>
            </w:r>
          </w:hyperlink>
        </w:p>
        <w:p w14:paraId="1719163C" w14:textId="72477ACD" w:rsidR="002551DD" w:rsidRDefault="00C13A3B">
          <w:pPr>
            <w:pStyle w:val="TOC1"/>
            <w:tabs>
              <w:tab w:val="right" w:leader="dot" w:pos="9350"/>
            </w:tabs>
            <w:rPr>
              <w:rFonts w:eastAsiaTheme="minorEastAsia"/>
              <w:noProof/>
            </w:rPr>
          </w:pPr>
          <w:hyperlink w:anchor="_Toc2079949" w:history="1">
            <w:r w:rsidR="002551DD" w:rsidRPr="0020686D">
              <w:rPr>
                <w:rStyle w:val="Hyperlink"/>
                <w:b/>
                <w:bCs/>
                <w:noProof/>
              </w:rPr>
              <w:t>Inefficient Energy Use</w:t>
            </w:r>
            <w:r w:rsidR="002551DD">
              <w:rPr>
                <w:noProof/>
                <w:webHidden/>
              </w:rPr>
              <w:tab/>
            </w:r>
            <w:r w:rsidR="002551DD">
              <w:rPr>
                <w:noProof/>
                <w:webHidden/>
              </w:rPr>
              <w:fldChar w:fldCharType="begin"/>
            </w:r>
            <w:r w:rsidR="002551DD">
              <w:rPr>
                <w:noProof/>
                <w:webHidden/>
              </w:rPr>
              <w:instrText xml:space="preserve"> PAGEREF _Toc2079949 \h </w:instrText>
            </w:r>
            <w:r w:rsidR="002551DD">
              <w:rPr>
                <w:noProof/>
                <w:webHidden/>
              </w:rPr>
            </w:r>
            <w:r w:rsidR="002551DD">
              <w:rPr>
                <w:noProof/>
                <w:webHidden/>
              </w:rPr>
              <w:fldChar w:fldCharType="separate"/>
            </w:r>
            <w:r w:rsidR="002551DD">
              <w:rPr>
                <w:noProof/>
                <w:webHidden/>
              </w:rPr>
              <w:t>94</w:t>
            </w:r>
            <w:r w:rsidR="002551DD">
              <w:rPr>
                <w:noProof/>
                <w:webHidden/>
              </w:rPr>
              <w:fldChar w:fldCharType="end"/>
            </w:r>
          </w:hyperlink>
        </w:p>
        <w:p w14:paraId="3876C899" w14:textId="18623918" w:rsidR="002551DD" w:rsidRDefault="00C13A3B">
          <w:pPr>
            <w:pStyle w:val="TOC2"/>
            <w:tabs>
              <w:tab w:val="right" w:leader="dot" w:pos="9350"/>
            </w:tabs>
            <w:rPr>
              <w:rFonts w:eastAsiaTheme="minorEastAsia"/>
              <w:noProof/>
            </w:rPr>
          </w:pPr>
          <w:hyperlink w:anchor="_Toc2079950" w:history="1">
            <w:r w:rsidR="002551DD" w:rsidRPr="0020686D">
              <w:rPr>
                <w:rStyle w:val="Hyperlink"/>
                <w:b/>
                <w:bCs/>
                <w:noProof/>
              </w:rPr>
              <w:t xml:space="preserve">Equipment and </w:t>
            </w:r>
            <w:r w:rsidR="00577F51">
              <w:rPr>
                <w:rStyle w:val="Hyperlink"/>
                <w:b/>
                <w:bCs/>
                <w:noProof/>
              </w:rPr>
              <w:t>F</w:t>
            </w:r>
            <w:r w:rsidR="00577F51" w:rsidRPr="0020686D">
              <w:rPr>
                <w:rStyle w:val="Hyperlink"/>
                <w:b/>
                <w:bCs/>
                <w:noProof/>
              </w:rPr>
              <w:t>acilities</w:t>
            </w:r>
            <w:r w:rsidR="002551DD">
              <w:rPr>
                <w:noProof/>
                <w:webHidden/>
              </w:rPr>
              <w:tab/>
            </w:r>
            <w:r w:rsidR="002551DD">
              <w:rPr>
                <w:noProof/>
                <w:webHidden/>
              </w:rPr>
              <w:fldChar w:fldCharType="begin"/>
            </w:r>
            <w:r w:rsidR="002551DD">
              <w:rPr>
                <w:noProof/>
                <w:webHidden/>
              </w:rPr>
              <w:instrText xml:space="preserve"> PAGEREF _Toc2079950 \h </w:instrText>
            </w:r>
            <w:r w:rsidR="002551DD">
              <w:rPr>
                <w:noProof/>
                <w:webHidden/>
              </w:rPr>
            </w:r>
            <w:r w:rsidR="002551DD">
              <w:rPr>
                <w:noProof/>
                <w:webHidden/>
              </w:rPr>
              <w:fldChar w:fldCharType="separate"/>
            </w:r>
            <w:r w:rsidR="002551DD">
              <w:rPr>
                <w:noProof/>
                <w:webHidden/>
              </w:rPr>
              <w:t>94</w:t>
            </w:r>
            <w:r w:rsidR="002551DD">
              <w:rPr>
                <w:noProof/>
                <w:webHidden/>
              </w:rPr>
              <w:fldChar w:fldCharType="end"/>
            </w:r>
          </w:hyperlink>
        </w:p>
        <w:p w14:paraId="3FFA7664" w14:textId="036F0BAD" w:rsidR="002551DD" w:rsidRDefault="00C13A3B">
          <w:pPr>
            <w:pStyle w:val="TOC2"/>
            <w:tabs>
              <w:tab w:val="right" w:leader="dot" w:pos="9350"/>
            </w:tabs>
            <w:rPr>
              <w:rFonts w:eastAsiaTheme="minorEastAsia"/>
              <w:noProof/>
            </w:rPr>
          </w:pPr>
          <w:hyperlink w:anchor="_Toc2079951" w:history="1">
            <w:r w:rsidR="002551DD" w:rsidRPr="0020686D">
              <w:rPr>
                <w:rStyle w:val="Hyperlink"/>
                <w:b/>
                <w:bCs/>
                <w:noProof/>
              </w:rPr>
              <w:t>Farming/Ranching Practices and Field Operations</w:t>
            </w:r>
            <w:r w:rsidR="002551DD">
              <w:rPr>
                <w:noProof/>
                <w:webHidden/>
              </w:rPr>
              <w:tab/>
            </w:r>
            <w:r w:rsidR="002551DD">
              <w:rPr>
                <w:noProof/>
                <w:webHidden/>
              </w:rPr>
              <w:fldChar w:fldCharType="begin"/>
            </w:r>
            <w:r w:rsidR="002551DD">
              <w:rPr>
                <w:noProof/>
                <w:webHidden/>
              </w:rPr>
              <w:instrText xml:space="preserve"> PAGEREF _Toc2079951 \h </w:instrText>
            </w:r>
            <w:r w:rsidR="002551DD">
              <w:rPr>
                <w:noProof/>
                <w:webHidden/>
              </w:rPr>
            </w:r>
            <w:r w:rsidR="002551DD">
              <w:rPr>
                <w:noProof/>
                <w:webHidden/>
              </w:rPr>
              <w:fldChar w:fldCharType="separate"/>
            </w:r>
            <w:r w:rsidR="002551DD">
              <w:rPr>
                <w:noProof/>
                <w:webHidden/>
              </w:rPr>
              <w:t>96</w:t>
            </w:r>
            <w:r w:rsidR="002551DD">
              <w:rPr>
                <w:noProof/>
                <w:webHidden/>
              </w:rPr>
              <w:fldChar w:fldCharType="end"/>
            </w:r>
          </w:hyperlink>
        </w:p>
        <w:p w14:paraId="069CA7E2" w14:textId="03CD6442" w:rsidR="002551DD" w:rsidRDefault="00C13A3B">
          <w:pPr>
            <w:pStyle w:val="TOC1"/>
            <w:tabs>
              <w:tab w:val="right" w:leader="dot" w:pos="9350"/>
            </w:tabs>
            <w:rPr>
              <w:rFonts w:eastAsiaTheme="minorEastAsia"/>
              <w:noProof/>
            </w:rPr>
          </w:pPr>
          <w:hyperlink w:anchor="_Toc2079952" w:history="1">
            <w:r w:rsidR="002551DD" w:rsidRPr="0020686D">
              <w:rPr>
                <w:rStyle w:val="Hyperlink"/>
                <w:b/>
                <w:bCs/>
                <w:noProof/>
              </w:rPr>
              <w:t>Air Quality</w:t>
            </w:r>
            <w:r w:rsidR="002551DD">
              <w:rPr>
                <w:noProof/>
                <w:webHidden/>
              </w:rPr>
              <w:tab/>
            </w:r>
            <w:r w:rsidR="002551DD">
              <w:rPr>
                <w:noProof/>
                <w:webHidden/>
              </w:rPr>
              <w:fldChar w:fldCharType="begin"/>
            </w:r>
            <w:r w:rsidR="002551DD">
              <w:rPr>
                <w:noProof/>
                <w:webHidden/>
              </w:rPr>
              <w:instrText xml:space="preserve"> PAGEREF _Toc2079952 \h </w:instrText>
            </w:r>
            <w:r w:rsidR="002551DD">
              <w:rPr>
                <w:noProof/>
                <w:webHidden/>
              </w:rPr>
            </w:r>
            <w:r w:rsidR="002551DD">
              <w:rPr>
                <w:noProof/>
                <w:webHidden/>
              </w:rPr>
              <w:fldChar w:fldCharType="separate"/>
            </w:r>
            <w:r w:rsidR="002551DD">
              <w:rPr>
                <w:noProof/>
                <w:webHidden/>
              </w:rPr>
              <w:t>97</w:t>
            </w:r>
            <w:r w:rsidR="002551DD">
              <w:rPr>
                <w:noProof/>
                <w:webHidden/>
              </w:rPr>
              <w:fldChar w:fldCharType="end"/>
            </w:r>
          </w:hyperlink>
        </w:p>
        <w:p w14:paraId="42E13C81" w14:textId="62DAD75F" w:rsidR="002551DD" w:rsidRDefault="00C13A3B">
          <w:pPr>
            <w:pStyle w:val="TOC2"/>
            <w:tabs>
              <w:tab w:val="right" w:leader="dot" w:pos="9350"/>
            </w:tabs>
            <w:rPr>
              <w:rFonts w:eastAsiaTheme="minorEastAsia"/>
              <w:noProof/>
            </w:rPr>
          </w:pPr>
          <w:hyperlink w:anchor="_Toc2079953" w:history="1">
            <w:r w:rsidR="002551DD" w:rsidRPr="0020686D">
              <w:rPr>
                <w:rStyle w:val="Hyperlink"/>
                <w:b/>
                <w:noProof/>
              </w:rPr>
              <w:t>Emissions of Particulate Matter (PM) and PM Precursors (Particulate Matter)</w:t>
            </w:r>
            <w:r w:rsidR="002551DD">
              <w:rPr>
                <w:noProof/>
                <w:webHidden/>
              </w:rPr>
              <w:tab/>
            </w:r>
            <w:r w:rsidR="002551DD">
              <w:rPr>
                <w:noProof/>
                <w:webHidden/>
              </w:rPr>
              <w:fldChar w:fldCharType="begin"/>
            </w:r>
            <w:r w:rsidR="002551DD">
              <w:rPr>
                <w:noProof/>
                <w:webHidden/>
              </w:rPr>
              <w:instrText xml:space="preserve"> PAGEREF _Toc2079953 \h </w:instrText>
            </w:r>
            <w:r w:rsidR="002551DD">
              <w:rPr>
                <w:noProof/>
                <w:webHidden/>
              </w:rPr>
            </w:r>
            <w:r w:rsidR="002551DD">
              <w:rPr>
                <w:noProof/>
                <w:webHidden/>
              </w:rPr>
              <w:fldChar w:fldCharType="separate"/>
            </w:r>
            <w:r w:rsidR="002551DD">
              <w:rPr>
                <w:noProof/>
                <w:webHidden/>
              </w:rPr>
              <w:t>97</w:t>
            </w:r>
            <w:r w:rsidR="002551DD">
              <w:rPr>
                <w:noProof/>
                <w:webHidden/>
              </w:rPr>
              <w:fldChar w:fldCharType="end"/>
            </w:r>
          </w:hyperlink>
        </w:p>
        <w:p w14:paraId="55DAEB91" w14:textId="4E1438CC" w:rsidR="002551DD" w:rsidRDefault="00C13A3B">
          <w:pPr>
            <w:pStyle w:val="TOC2"/>
            <w:tabs>
              <w:tab w:val="right" w:leader="dot" w:pos="9350"/>
            </w:tabs>
            <w:rPr>
              <w:rFonts w:eastAsiaTheme="minorEastAsia"/>
              <w:noProof/>
            </w:rPr>
          </w:pPr>
          <w:hyperlink w:anchor="_Toc2079954" w:history="1">
            <w:r w:rsidR="002551DD" w:rsidRPr="0020686D">
              <w:rPr>
                <w:rStyle w:val="Hyperlink"/>
                <w:b/>
                <w:noProof/>
              </w:rPr>
              <w:t>Emissions of Greenhouse Gases (GHGs)</w:t>
            </w:r>
            <w:r w:rsidR="002551DD">
              <w:rPr>
                <w:noProof/>
                <w:webHidden/>
              </w:rPr>
              <w:tab/>
            </w:r>
            <w:r w:rsidR="002551DD">
              <w:rPr>
                <w:noProof/>
                <w:webHidden/>
              </w:rPr>
              <w:fldChar w:fldCharType="begin"/>
            </w:r>
            <w:r w:rsidR="002551DD">
              <w:rPr>
                <w:noProof/>
                <w:webHidden/>
              </w:rPr>
              <w:instrText xml:space="preserve"> PAGEREF _Toc2079954 \h </w:instrText>
            </w:r>
            <w:r w:rsidR="002551DD">
              <w:rPr>
                <w:noProof/>
                <w:webHidden/>
              </w:rPr>
            </w:r>
            <w:r w:rsidR="002551DD">
              <w:rPr>
                <w:noProof/>
                <w:webHidden/>
              </w:rPr>
              <w:fldChar w:fldCharType="separate"/>
            </w:r>
            <w:r w:rsidR="002551DD">
              <w:rPr>
                <w:noProof/>
                <w:webHidden/>
              </w:rPr>
              <w:t>110</w:t>
            </w:r>
            <w:r w:rsidR="002551DD">
              <w:rPr>
                <w:noProof/>
                <w:webHidden/>
              </w:rPr>
              <w:fldChar w:fldCharType="end"/>
            </w:r>
          </w:hyperlink>
        </w:p>
        <w:p w14:paraId="4A8BF730" w14:textId="1D1B2D47" w:rsidR="002551DD" w:rsidRDefault="00C13A3B">
          <w:pPr>
            <w:pStyle w:val="TOC2"/>
            <w:tabs>
              <w:tab w:val="right" w:leader="dot" w:pos="9350"/>
            </w:tabs>
            <w:rPr>
              <w:rFonts w:eastAsiaTheme="minorEastAsia"/>
              <w:noProof/>
            </w:rPr>
          </w:pPr>
          <w:hyperlink w:anchor="_Toc2079955" w:history="1">
            <w:r w:rsidR="002551DD" w:rsidRPr="0020686D">
              <w:rPr>
                <w:rStyle w:val="Hyperlink"/>
                <w:b/>
                <w:noProof/>
              </w:rPr>
              <w:t>Emissions of Ozone Precursors (Ozone Precursors)</w:t>
            </w:r>
            <w:r w:rsidR="002551DD">
              <w:rPr>
                <w:noProof/>
                <w:webHidden/>
              </w:rPr>
              <w:tab/>
            </w:r>
            <w:r w:rsidR="002551DD">
              <w:rPr>
                <w:noProof/>
                <w:webHidden/>
              </w:rPr>
              <w:fldChar w:fldCharType="begin"/>
            </w:r>
            <w:r w:rsidR="002551DD">
              <w:rPr>
                <w:noProof/>
                <w:webHidden/>
              </w:rPr>
              <w:instrText xml:space="preserve"> PAGEREF _Toc2079955 \h </w:instrText>
            </w:r>
            <w:r w:rsidR="002551DD">
              <w:rPr>
                <w:noProof/>
                <w:webHidden/>
              </w:rPr>
            </w:r>
            <w:r w:rsidR="002551DD">
              <w:rPr>
                <w:noProof/>
                <w:webHidden/>
              </w:rPr>
              <w:fldChar w:fldCharType="separate"/>
            </w:r>
            <w:r w:rsidR="002551DD">
              <w:rPr>
                <w:noProof/>
                <w:webHidden/>
              </w:rPr>
              <w:t>115</w:t>
            </w:r>
            <w:r w:rsidR="002551DD">
              <w:rPr>
                <w:noProof/>
                <w:webHidden/>
              </w:rPr>
              <w:fldChar w:fldCharType="end"/>
            </w:r>
          </w:hyperlink>
        </w:p>
        <w:p w14:paraId="7696BA49" w14:textId="72CEDDDB" w:rsidR="002551DD" w:rsidRDefault="00C13A3B">
          <w:pPr>
            <w:pStyle w:val="TOC2"/>
            <w:tabs>
              <w:tab w:val="right" w:leader="dot" w:pos="9350"/>
            </w:tabs>
            <w:rPr>
              <w:rFonts w:eastAsiaTheme="minorEastAsia"/>
              <w:noProof/>
            </w:rPr>
          </w:pPr>
          <w:hyperlink w:anchor="_Toc2079956" w:history="1">
            <w:r w:rsidR="002551DD" w:rsidRPr="0020686D">
              <w:rPr>
                <w:rStyle w:val="Hyperlink"/>
                <w:b/>
                <w:noProof/>
              </w:rPr>
              <w:t>Objectionable Odors (Odor)</w:t>
            </w:r>
            <w:r w:rsidR="002551DD">
              <w:rPr>
                <w:noProof/>
                <w:webHidden/>
              </w:rPr>
              <w:tab/>
            </w:r>
            <w:r w:rsidR="002551DD">
              <w:rPr>
                <w:noProof/>
                <w:webHidden/>
              </w:rPr>
              <w:fldChar w:fldCharType="begin"/>
            </w:r>
            <w:r w:rsidR="002551DD">
              <w:rPr>
                <w:noProof/>
                <w:webHidden/>
              </w:rPr>
              <w:instrText xml:space="preserve"> PAGEREF _Toc2079956 \h </w:instrText>
            </w:r>
            <w:r w:rsidR="002551DD">
              <w:rPr>
                <w:noProof/>
                <w:webHidden/>
              </w:rPr>
            </w:r>
            <w:r w:rsidR="002551DD">
              <w:rPr>
                <w:noProof/>
                <w:webHidden/>
              </w:rPr>
              <w:fldChar w:fldCharType="separate"/>
            </w:r>
            <w:r w:rsidR="002551DD">
              <w:rPr>
                <w:noProof/>
                <w:webHidden/>
              </w:rPr>
              <w:t>122</w:t>
            </w:r>
            <w:r w:rsidR="002551DD">
              <w:rPr>
                <w:noProof/>
                <w:webHidden/>
              </w:rPr>
              <w:fldChar w:fldCharType="end"/>
            </w:r>
          </w:hyperlink>
        </w:p>
        <w:p w14:paraId="0F757829" w14:textId="20EF6F38" w:rsidR="002551DD" w:rsidRDefault="00C13A3B">
          <w:pPr>
            <w:pStyle w:val="TOC2"/>
            <w:tabs>
              <w:tab w:val="right" w:leader="dot" w:pos="9350"/>
            </w:tabs>
            <w:rPr>
              <w:rFonts w:eastAsiaTheme="minorEastAsia"/>
              <w:noProof/>
            </w:rPr>
          </w:pPr>
          <w:hyperlink w:anchor="_Toc2079957" w:history="1">
            <w:r w:rsidR="002551DD" w:rsidRPr="0020686D">
              <w:rPr>
                <w:rStyle w:val="Hyperlink"/>
                <w:b/>
                <w:noProof/>
              </w:rPr>
              <w:t>Emissions of Airborne Reactive Nitrogen (Airborne Nitrogen)</w:t>
            </w:r>
            <w:r w:rsidR="002551DD">
              <w:rPr>
                <w:noProof/>
                <w:webHidden/>
              </w:rPr>
              <w:tab/>
            </w:r>
            <w:r w:rsidR="002551DD">
              <w:rPr>
                <w:noProof/>
                <w:webHidden/>
              </w:rPr>
              <w:fldChar w:fldCharType="begin"/>
            </w:r>
            <w:r w:rsidR="002551DD">
              <w:rPr>
                <w:noProof/>
                <w:webHidden/>
              </w:rPr>
              <w:instrText xml:space="preserve"> PAGEREF _Toc2079957 \h </w:instrText>
            </w:r>
            <w:r w:rsidR="002551DD">
              <w:rPr>
                <w:noProof/>
                <w:webHidden/>
              </w:rPr>
            </w:r>
            <w:r w:rsidR="002551DD">
              <w:rPr>
                <w:noProof/>
                <w:webHidden/>
              </w:rPr>
              <w:fldChar w:fldCharType="separate"/>
            </w:r>
            <w:r w:rsidR="002551DD">
              <w:rPr>
                <w:noProof/>
                <w:webHidden/>
              </w:rPr>
              <w:t>125</w:t>
            </w:r>
            <w:r w:rsidR="002551DD">
              <w:rPr>
                <w:noProof/>
                <w:webHidden/>
              </w:rPr>
              <w:fldChar w:fldCharType="end"/>
            </w:r>
          </w:hyperlink>
        </w:p>
        <w:p w14:paraId="288F7744" w14:textId="4DCC54E3" w:rsidR="002551DD" w:rsidRDefault="00C13A3B">
          <w:pPr>
            <w:pStyle w:val="TOC1"/>
            <w:tabs>
              <w:tab w:val="right" w:leader="dot" w:pos="9350"/>
            </w:tabs>
            <w:rPr>
              <w:rFonts w:eastAsiaTheme="minorEastAsia"/>
              <w:noProof/>
            </w:rPr>
          </w:pPr>
          <w:hyperlink w:anchor="_Toc2079958" w:history="1">
            <w:r w:rsidR="002551DD" w:rsidRPr="0020686D">
              <w:rPr>
                <w:rStyle w:val="Hyperlink"/>
                <w:b/>
                <w:noProof/>
              </w:rPr>
              <w:t>Appendix</w:t>
            </w:r>
            <w:r w:rsidR="002551DD">
              <w:rPr>
                <w:noProof/>
                <w:webHidden/>
              </w:rPr>
              <w:tab/>
            </w:r>
            <w:r w:rsidR="002551DD">
              <w:rPr>
                <w:noProof/>
                <w:webHidden/>
              </w:rPr>
              <w:fldChar w:fldCharType="begin"/>
            </w:r>
            <w:r w:rsidR="002551DD">
              <w:rPr>
                <w:noProof/>
                <w:webHidden/>
              </w:rPr>
              <w:instrText xml:space="preserve"> PAGEREF _Toc2079958 \h </w:instrText>
            </w:r>
            <w:r w:rsidR="002551DD">
              <w:rPr>
                <w:noProof/>
                <w:webHidden/>
              </w:rPr>
            </w:r>
            <w:r w:rsidR="002551DD">
              <w:rPr>
                <w:noProof/>
                <w:webHidden/>
              </w:rPr>
              <w:fldChar w:fldCharType="separate"/>
            </w:r>
            <w:r w:rsidR="002551DD">
              <w:rPr>
                <w:noProof/>
                <w:webHidden/>
              </w:rPr>
              <w:t>131</w:t>
            </w:r>
            <w:r w:rsidR="002551DD">
              <w:rPr>
                <w:noProof/>
                <w:webHidden/>
              </w:rPr>
              <w:fldChar w:fldCharType="end"/>
            </w:r>
          </w:hyperlink>
        </w:p>
        <w:p w14:paraId="22DF324A" w14:textId="6E7B7FF7" w:rsidR="002551DD" w:rsidRDefault="00C13A3B">
          <w:pPr>
            <w:pStyle w:val="TOC2"/>
            <w:tabs>
              <w:tab w:val="right" w:leader="dot" w:pos="9350"/>
            </w:tabs>
            <w:rPr>
              <w:rFonts w:eastAsiaTheme="minorEastAsia"/>
              <w:noProof/>
            </w:rPr>
          </w:pPr>
          <w:hyperlink w:anchor="_Toc2079959" w:history="1">
            <w:r w:rsidR="002551DD" w:rsidRPr="0020686D">
              <w:rPr>
                <w:rStyle w:val="Hyperlink"/>
                <w:b/>
                <w:bCs/>
                <w:noProof/>
              </w:rPr>
              <w:t>Appendix A: Crop Groups and Tillage Types</w:t>
            </w:r>
            <w:r w:rsidR="002551DD">
              <w:rPr>
                <w:noProof/>
                <w:webHidden/>
              </w:rPr>
              <w:tab/>
            </w:r>
            <w:r w:rsidR="002551DD">
              <w:rPr>
                <w:noProof/>
                <w:webHidden/>
              </w:rPr>
              <w:fldChar w:fldCharType="begin"/>
            </w:r>
            <w:r w:rsidR="002551DD">
              <w:rPr>
                <w:noProof/>
                <w:webHidden/>
              </w:rPr>
              <w:instrText xml:space="preserve"> PAGEREF _Toc2079959 \h </w:instrText>
            </w:r>
            <w:r w:rsidR="002551DD">
              <w:rPr>
                <w:noProof/>
                <w:webHidden/>
              </w:rPr>
            </w:r>
            <w:r w:rsidR="002551DD">
              <w:rPr>
                <w:noProof/>
                <w:webHidden/>
              </w:rPr>
              <w:fldChar w:fldCharType="separate"/>
            </w:r>
            <w:r w:rsidR="002551DD">
              <w:rPr>
                <w:noProof/>
                <w:webHidden/>
              </w:rPr>
              <w:t>131</w:t>
            </w:r>
            <w:r w:rsidR="002551DD">
              <w:rPr>
                <w:noProof/>
                <w:webHidden/>
              </w:rPr>
              <w:fldChar w:fldCharType="end"/>
            </w:r>
          </w:hyperlink>
        </w:p>
        <w:p w14:paraId="6798F867" w14:textId="20745C6D" w:rsidR="002551DD" w:rsidRDefault="00C13A3B">
          <w:pPr>
            <w:pStyle w:val="TOC2"/>
            <w:tabs>
              <w:tab w:val="right" w:leader="dot" w:pos="9350"/>
            </w:tabs>
            <w:rPr>
              <w:rFonts w:eastAsiaTheme="minorEastAsia"/>
              <w:noProof/>
            </w:rPr>
          </w:pPr>
          <w:hyperlink w:anchor="_Toc2079960" w:history="1">
            <w:r w:rsidR="002551DD" w:rsidRPr="0020686D">
              <w:rPr>
                <w:rStyle w:val="Hyperlink"/>
                <w:b/>
                <w:bCs/>
                <w:noProof/>
              </w:rPr>
              <w:t xml:space="preserve">Appendix B: List of Facilitating Practices for </w:t>
            </w:r>
            <w:r w:rsidR="002551DD" w:rsidRPr="0020686D">
              <w:rPr>
                <w:rStyle w:val="Hyperlink"/>
                <w:b/>
                <w:noProof/>
              </w:rPr>
              <w:t>Inadequate Habitat for Fish and Wildlife (Wildlife Habitat)</w:t>
            </w:r>
            <w:r w:rsidR="002551DD">
              <w:rPr>
                <w:noProof/>
                <w:webHidden/>
              </w:rPr>
              <w:tab/>
            </w:r>
            <w:r w:rsidR="002551DD">
              <w:rPr>
                <w:noProof/>
                <w:webHidden/>
              </w:rPr>
              <w:fldChar w:fldCharType="begin"/>
            </w:r>
            <w:r w:rsidR="002551DD">
              <w:rPr>
                <w:noProof/>
                <w:webHidden/>
              </w:rPr>
              <w:instrText xml:space="preserve"> PAGEREF _Toc2079960 \h </w:instrText>
            </w:r>
            <w:r w:rsidR="002551DD">
              <w:rPr>
                <w:noProof/>
                <w:webHidden/>
              </w:rPr>
            </w:r>
            <w:r w:rsidR="002551DD">
              <w:rPr>
                <w:noProof/>
                <w:webHidden/>
              </w:rPr>
              <w:fldChar w:fldCharType="separate"/>
            </w:r>
            <w:r w:rsidR="002551DD">
              <w:rPr>
                <w:noProof/>
                <w:webHidden/>
              </w:rPr>
              <w:t>132</w:t>
            </w:r>
            <w:r w:rsidR="002551DD">
              <w:rPr>
                <w:noProof/>
                <w:webHidden/>
              </w:rPr>
              <w:fldChar w:fldCharType="end"/>
            </w:r>
          </w:hyperlink>
        </w:p>
        <w:p w14:paraId="727E781B" w14:textId="6364C9EE" w:rsidR="002551DD" w:rsidRDefault="00C13A3B">
          <w:pPr>
            <w:pStyle w:val="TOC2"/>
            <w:tabs>
              <w:tab w:val="right" w:leader="dot" w:pos="9350"/>
            </w:tabs>
            <w:rPr>
              <w:rFonts w:eastAsiaTheme="minorEastAsia"/>
              <w:noProof/>
            </w:rPr>
          </w:pPr>
          <w:hyperlink w:anchor="_Toc2079961" w:history="1">
            <w:r w:rsidR="002551DD" w:rsidRPr="0020686D">
              <w:rPr>
                <w:rStyle w:val="Hyperlink"/>
                <w:b/>
                <w:bCs/>
                <w:noProof/>
              </w:rPr>
              <w:t xml:space="preserve">Appendix C.1: CART </w:t>
            </w:r>
            <w:r w:rsidR="00577F51">
              <w:rPr>
                <w:rStyle w:val="Hyperlink"/>
                <w:b/>
                <w:bCs/>
                <w:noProof/>
              </w:rPr>
              <w:t>E</w:t>
            </w:r>
            <w:r w:rsidR="00577F51" w:rsidRPr="0020686D">
              <w:rPr>
                <w:rStyle w:val="Hyperlink"/>
                <w:b/>
                <w:bCs/>
                <w:noProof/>
              </w:rPr>
              <w:t xml:space="preserve">nergy </w:t>
            </w:r>
            <w:r w:rsidR="00577F51">
              <w:rPr>
                <w:rStyle w:val="Hyperlink"/>
                <w:b/>
                <w:bCs/>
                <w:noProof/>
              </w:rPr>
              <w:t>M</w:t>
            </w:r>
            <w:r w:rsidR="00577F51" w:rsidRPr="0020686D">
              <w:rPr>
                <w:rStyle w:val="Hyperlink"/>
                <w:b/>
                <w:bCs/>
                <w:noProof/>
              </w:rPr>
              <w:t xml:space="preserve">odule </w:t>
            </w:r>
            <w:r w:rsidR="002551DD" w:rsidRPr="0020686D">
              <w:rPr>
                <w:rStyle w:val="Hyperlink"/>
                <w:b/>
                <w:bCs/>
                <w:noProof/>
              </w:rPr>
              <w:t xml:space="preserve">and </w:t>
            </w:r>
            <w:r w:rsidR="00577F51">
              <w:rPr>
                <w:rStyle w:val="Hyperlink"/>
                <w:b/>
                <w:bCs/>
                <w:noProof/>
              </w:rPr>
              <w:t>I</w:t>
            </w:r>
            <w:r w:rsidR="00577F51" w:rsidRPr="0020686D">
              <w:rPr>
                <w:rStyle w:val="Hyperlink"/>
                <w:b/>
                <w:bCs/>
                <w:noProof/>
              </w:rPr>
              <w:t xml:space="preserve">nteraction </w:t>
            </w:r>
            <w:r w:rsidR="00577F51">
              <w:rPr>
                <w:rStyle w:val="Hyperlink"/>
                <w:b/>
                <w:bCs/>
                <w:noProof/>
              </w:rPr>
              <w:t>W</w:t>
            </w:r>
            <w:r w:rsidR="00577F51" w:rsidRPr="0020686D">
              <w:rPr>
                <w:rStyle w:val="Hyperlink"/>
                <w:b/>
                <w:bCs/>
                <w:noProof/>
              </w:rPr>
              <w:t xml:space="preserve">ith </w:t>
            </w:r>
            <w:r w:rsidR="00577F51">
              <w:rPr>
                <w:rStyle w:val="Hyperlink"/>
                <w:b/>
                <w:bCs/>
                <w:noProof/>
              </w:rPr>
              <w:t>O</w:t>
            </w:r>
            <w:r w:rsidR="00577F51" w:rsidRPr="0020686D">
              <w:rPr>
                <w:rStyle w:val="Hyperlink"/>
                <w:b/>
                <w:bCs/>
                <w:noProof/>
              </w:rPr>
              <w:t>ff</w:t>
            </w:r>
            <w:r w:rsidR="002551DD" w:rsidRPr="0020686D">
              <w:rPr>
                <w:rStyle w:val="Hyperlink"/>
                <w:b/>
                <w:bCs/>
                <w:noProof/>
              </w:rPr>
              <w:t xml:space="preserve">-CART </w:t>
            </w:r>
            <w:r w:rsidR="00577F51">
              <w:rPr>
                <w:rStyle w:val="Hyperlink"/>
                <w:b/>
                <w:bCs/>
                <w:noProof/>
              </w:rPr>
              <w:t>T</w:t>
            </w:r>
            <w:r w:rsidR="00577F51" w:rsidRPr="0020686D">
              <w:rPr>
                <w:rStyle w:val="Hyperlink"/>
                <w:b/>
                <w:bCs/>
                <w:noProof/>
              </w:rPr>
              <w:t>ools</w:t>
            </w:r>
            <w:r w:rsidR="002551DD">
              <w:rPr>
                <w:noProof/>
                <w:webHidden/>
              </w:rPr>
              <w:tab/>
            </w:r>
            <w:r w:rsidR="002551DD">
              <w:rPr>
                <w:noProof/>
                <w:webHidden/>
              </w:rPr>
              <w:fldChar w:fldCharType="begin"/>
            </w:r>
            <w:r w:rsidR="002551DD">
              <w:rPr>
                <w:noProof/>
                <w:webHidden/>
              </w:rPr>
              <w:instrText xml:space="preserve"> PAGEREF _Toc2079961 \h </w:instrText>
            </w:r>
            <w:r w:rsidR="002551DD">
              <w:rPr>
                <w:noProof/>
                <w:webHidden/>
              </w:rPr>
            </w:r>
            <w:r w:rsidR="002551DD">
              <w:rPr>
                <w:noProof/>
                <w:webHidden/>
              </w:rPr>
              <w:fldChar w:fldCharType="separate"/>
            </w:r>
            <w:r w:rsidR="002551DD">
              <w:rPr>
                <w:noProof/>
                <w:webHidden/>
              </w:rPr>
              <w:t>134</w:t>
            </w:r>
            <w:r w:rsidR="002551DD">
              <w:rPr>
                <w:noProof/>
                <w:webHidden/>
              </w:rPr>
              <w:fldChar w:fldCharType="end"/>
            </w:r>
          </w:hyperlink>
        </w:p>
        <w:p w14:paraId="78D2AB33" w14:textId="2CA38D1F" w:rsidR="002551DD" w:rsidRDefault="00C13A3B">
          <w:pPr>
            <w:pStyle w:val="TOC2"/>
            <w:tabs>
              <w:tab w:val="right" w:leader="dot" w:pos="9350"/>
            </w:tabs>
            <w:rPr>
              <w:rFonts w:eastAsiaTheme="minorEastAsia"/>
              <w:noProof/>
            </w:rPr>
          </w:pPr>
          <w:hyperlink w:anchor="_Toc2079962" w:history="1">
            <w:r w:rsidR="002551DD" w:rsidRPr="0020686D">
              <w:rPr>
                <w:rStyle w:val="Hyperlink"/>
                <w:b/>
                <w:bCs/>
                <w:noProof/>
              </w:rPr>
              <w:t xml:space="preserve">Appendix C.2: Conservation Practice Standards </w:t>
            </w:r>
            <w:r w:rsidR="00577F51">
              <w:rPr>
                <w:rStyle w:val="Hyperlink"/>
                <w:b/>
                <w:bCs/>
                <w:noProof/>
              </w:rPr>
              <w:t>W</w:t>
            </w:r>
            <w:r w:rsidR="00577F51" w:rsidRPr="0020686D">
              <w:rPr>
                <w:rStyle w:val="Hyperlink"/>
                <w:b/>
                <w:bCs/>
                <w:noProof/>
              </w:rPr>
              <w:t xml:space="preserve">ith </w:t>
            </w:r>
            <w:r w:rsidR="002551DD" w:rsidRPr="0020686D">
              <w:rPr>
                <w:rStyle w:val="Hyperlink"/>
                <w:b/>
                <w:bCs/>
                <w:noProof/>
              </w:rPr>
              <w:t>Energy Purposes</w:t>
            </w:r>
            <w:r w:rsidR="002551DD">
              <w:rPr>
                <w:noProof/>
                <w:webHidden/>
              </w:rPr>
              <w:tab/>
            </w:r>
            <w:r w:rsidR="002551DD">
              <w:rPr>
                <w:noProof/>
                <w:webHidden/>
              </w:rPr>
              <w:fldChar w:fldCharType="begin"/>
            </w:r>
            <w:r w:rsidR="002551DD">
              <w:rPr>
                <w:noProof/>
                <w:webHidden/>
              </w:rPr>
              <w:instrText xml:space="preserve"> PAGEREF _Toc2079962 \h </w:instrText>
            </w:r>
            <w:r w:rsidR="002551DD">
              <w:rPr>
                <w:noProof/>
                <w:webHidden/>
              </w:rPr>
            </w:r>
            <w:r w:rsidR="002551DD">
              <w:rPr>
                <w:noProof/>
                <w:webHidden/>
              </w:rPr>
              <w:fldChar w:fldCharType="separate"/>
            </w:r>
            <w:r w:rsidR="002551DD">
              <w:rPr>
                <w:noProof/>
                <w:webHidden/>
              </w:rPr>
              <w:t>137</w:t>
            </w:r>
            <w:r w:rsidR="002551DD">
              <w:rPr>
                <w:noProof/>
                <w:webHidden/>
              </w:rPr>
              <w:fldChar w:fldCharType="end"/>
            </w:r>
          </w:hyperlink>
        </w:p>
        <w:p w14:paraId="44FECC6C" w14:textId="3B3F3FEB" w:rsidR="002551DD" w:rsidRDefault="00C13A3B">
          <w:pPr>
            <w:pStyle w:val="TOC2"/>
            <w:tabs>
              <w:tab w:val="right" w:leader="dot" w:pos="9350"/>
            </w:tabs>
            <w:rPr>
              <w:rFonts w:eastAsiaTheme="minorEastAsia"/>
              <w:noProof/>
            </w:rPr>
          </w:pPr>
          <w:hyperlink w:anchor="_Toc2079963" w:history="1">
            <w:r w:rsidR="002551DD" w:rsidRPr="0020686D">
              <w:rPr>
                <w:rStyle w:val="Hyperlink"/>
                <w:b/>
                <w:bCs/>
                <w:noProof/>
              </w:rPr>
              <w:t>Appendix C.3: CART Data Fields</w:t>
            </w:r>
            <w:r w:rsidR="002551DD">
              <w:rPr>
                <w:noProof/>
                <w:webHidden/>
              </w:rPr>
              <w:tab/>
            </w:r>
            <w:r w:rsidR="002551DD">
              <w:rPr>
                <w:noProof/>
                <w:webHidden/>
              </w:rPr>
              <w:fldChar w:fldCharType="begin"/>
            </w:r>
            <w:r w:rsidR="002551DD">
              <w:rPr>
                <w:noProof/>
                <w:webHidden/>
              </w:rPr>
              <w:instrText xml:space="preserve"> PAGEREF _Toc2079963 \h </w:instrText>
            </w:r>
            <w:r w:rsidR="002551DD">
              <w:rPr>
                <w:noProof/>
                <w:webHidden/>
              </w:rPr>
            </w:r>
            <w:r w:rsidR="002551DD">
              <w:rPr>
                <w:noProof/>
                <w:webHidden/>
              </w:rPr>
              <w:fldChar w:fldCharType="separate"/>
            </w:r>
            <w:r w:rsidR="002551DD">
              <w:rPr>
                <w:noProof/>
                <w:webHidden/>
              </w:rPr>
              <w:t>138</w:t>
            </w:r>
            <w:r w:rsidR="002551DD">
              <w:rPr>
                <w:noProof/>
                <w:webHidden/>
              </w:rPr>
              <w:fldChar w:fldCharType="end"/>
            </w:r>
          </w:hyperlink>
        </w:p>
        <w:p w14:paraId="7DF51FAD" w14:textId="5E26783F" w:rsidR="002551DD" w:rsidRDefault="00C13A3B">
          <w:pPr>
            <w:pStyle w:val="TOC2"/>
            <w:tabs>
              <w:tab w:val="right" w:leader="dot" w:pos="9350"/>
            </w:tabs>
            <w:rPr>
              <w:rFonts w:eastAsiaTheme="minorEastAsia"/>
              <w:noProof/>
            </w:rPr>
          </w:pPr>
          <w:hyperlink w:anchor="_Toc2079964" w:history="1">
            <w:r w:rsidR="002551DD" w:rsidRPr="0020686D">
              <w:rPr>
                <w:rStyle w:val="Hyperlink"/>
                <w:b/>
                <w:bCs/>
                <w:noProof/>
              </w:rPr>
              <w:t>Appendix C.4: CART Process to Assess Energy Concerns, Step-by-Step</w:t>
            </w:r>
            <w:r w:rsidR="002551DD">
              <w:rPr>
                <w:noProof/>
                <w:webHidden/>
              </w:rPr>
              <w:tab/>
            </w:r>
            <w:r w:rsidR="002551DD">
              <w:rPr>
                <w:noProof/>
                <w:webHidden/>
              </w:rPr>
              <w:fldChar w:fldCharType="begin"/>
            </w:r>
            <w:r w:rsidR="002551DD">
              <w:rPr>
                <w:noProof/>
                <w:webHidden/>
              </w:rPr>
              <w:instrText xml:space="preserve"> PAGEREF _Toc2079964 \h </w:instrText>
            </w:r>
            <w:r w:rsidR="002551DD">
              <w:rPr>
                <w:noProof/>
                <w:webHidden/>
              </w:rPr>
            </w:r>
            <w:r w:rsidR="002551DD">
              <w:rPr>
                <w:noProof/>
                <w:webHidden/>
              </w:rPr>
              <w:fldChar w:fldCharType="separate"/>
            </w:r>
            <w:r w:rsidR="002551DD">
              <w:rPr>
                <w:noProof/>
                <w:webHidden/>
              </w:rPr>
              <w:t>141</w:t>
            </w:r>
            <w:r w:rsidR="002551DD">
              <w:rPr>
                <w:noProof/>
                <w:webHidden/>
              </w:rPr>
              <w:fldChar w:fldCharType="end"/>
            </w:r>
          </w:hyperlink>
        </w:p>
        <w:p w14:paraId="3FCD24E3" w14:textId="1969BA0D" w:rsidR="002551DD" w:rsidRDefault="00C13A3B">
          <w:pPr>
            <w:pStyle w:val="TOC2"/>
            <w:tabs>
              <w:tab w:val="right" w:leader="dot" w:pos="9350"/>
            </w:tabs>
            <w:rPr>
              <w:rFonts w:eastAsiaTheme="minorEastAsia"/>
              <w:noProof/>
            </w:rPr>
          </w:pPr>
          <w:hyperlink w:anchor="_Toc2079965" w:history="1">
            <w:r w:rsidR="002551DD" w:rsidRPr="0020686D">
              <w:rPr>
                <w:rStyle w:val="Hyperlink"/>
                <w:b/>
                <w:bCs/>
                <w:noProof/>
              </w:rPr>
              <w:t xml:space="preserve">Appendix C.5: Equipment and Systems Indicator </w:t>
            </w:r>
            <w:r w:rsidR="00577F51">
              <w:rPr>
                <w:rStyle w:val="Hyperlink"/>
                <w:b/>
                <w:bCs/>
                <w:noProof/>
              </w:rPr>
              <w:t>and</w:t>
            </w:r>
            <w:r w:rsidR="00577F51" w:rsidRPr="0020686D">
              <w:rPr>
                <w:rStyle w:val="Hyperlink"/>
                <w:b/>
                <w:bCs/>
                <w:noProof/>
              </w:rPr>
              <w:t xml:space="preserve"> </w:t>
            </w:r>
            <w:r w:rsidR="002551DD" w:rsidRPr="0020686D">
              <w:rPr>
                <w:rStyle w:val="Hyperlink"/>
                <w:b/>
                <w:bCs/>
                <w:noProof/>
              </w:rPr>
              <w:t>Threshold Flowcharts</w:t>
            </w:r>
            <w:r w:rsidR="002551DD">
              <w:rPr>
                <w:noProof/>
                <w:webHidden/>
              </w:rPr>
              <w:tab/>
            </w:r>
            <w:r w:rsidR="002551DD">
              <w:rPr>
                <w:noProof/>
                <w:webHidden/>
              </w:rPr>
              <w:fldChar w:fldCharType="begin"/>
            </w:r>
            <w:r w:rsidR="002551DD">
              <w:rPr>
                <w:noProof/>
                <w:webHidden/>
              </w:rPr>
              <w:instrText xml:space="preserve"> PAGEREF _Toc2079965 \h </w:instrText>
            </w:r>
            <w:r w:rsidR="002551DD">
              <w:rPr>
                <w:noProof/>
                <w:webHidden/>
              </w:rPr>
            </w:r>
            <w:r w:rsidR="002551DD">
              <w:rPr>
                <w:noProof/>
                <w:webHidden/>
              </w:rPr>
              <w:fldChar w:fldCharType="separate"/>
            </w:r>
            <w:r w:rsidR="002551DD">
              <w:rPr>
                <w:noProof/>
                <w:webHidden/>
              </w:rPr>
              <w:t>143</w:t>
            </w:r>
            <w:r w:rsidR="002551DD">
              <w:rPr>
                <w:noProof/>
                <w:webHidden/>
              </w:rPr>
              <w:fldChar w:fldCharType="end"/>
            </w:r>
          </w:hyperlink>
        </w:p>
        <w:p w14:paraId="3C0CE7D1" w14:textId="2430D935" w:rsidR="002551DD" w:rsidRDefault="00C13A3B">
          <w:pPr>
            <w:pStyle w:val="TOC2"/>
            <w:tabs>
              <w:tab w:val="right" w:leader="dot" w:pos="9350"/>
            </w:tabs>
            <w:rPr>
              <w:rFonts w:eastAsiaTheme="minorEastAsia"/>
              <w:noProof/>
            </w:rPr>
          </w:pPr>
          <w:hyperlink w:anchor="_Toc2079966" w:history="1">
            <w:r w:rsidR="002551DD" w:rsidRPr="0020686D">
              <w:rPr>
                <w:rStyle w:val="Hyperlink"/>
                <w:b/>
                <w:bCs/>
                <w:noProof/>
              </w:rPr>
              <w:t>Appendix C.6: EUI-CART Converter Overview</w:t>
            </w:r>
            <w:r w:rsidR="002551DD">
              <w:rPr>
                <w:noProof/>
                <w:webHidden/>
              </w:rPr>
              <w:tab/>
            </w:r>
            <w:r w:rsidR="002551DD">
              <w:rPr>
                <w:noProof/>
                <w:webHidden/>
              </w:rPr>
              <w:fldChar w:fldCharType="begin"/>
            </w:r>
            <w:r w:rsidR="002551DD">
              <w:rPr>
                <w:noProof/>
                <w:webHidden/>
              </w:rPr>
              <w:instrText xml:space="preserve"> PAGEREF _Toc2079966 \h </w:instrText>
            </w:r>
            <w:r w:rsidR="002551DD">
              <w:rPr>
                <w:noProof/>
                <w:webHidden/>
              </w:rPr>
            </w:r>
            <w:r w:rsidR="002551DD">
              <w:rPr>
                <w:noProof/>
                <w:webHidden/>
              </w:rPr>
              <w:fldChar w:fldCharType="separate"/>
            </w:r>
            <w:r w:rsidR="002551DD">
              <w:rPr>
                <w:noProof/>
                <w:webHidden/>
              </w:rPr>
              <w:t>145</w:t>
            </w:r>
            <w:r w:rsidR="002551DD">
              <w:rPr>
                <w:noProof/>
                <w:webHidden/>
              </w:rPr>
              <w:fldChar w:fldCharType="end"/>
            </w:r>
          </w:hyperlink>
        </w:p>
        <w:p w14:paraId="7830A874" w14:textId="5D2EA5A5" w:rsidR="0003011A" w:rsidRDefault="0003011A">
          <w:r w:rsidRPr="1065B3C5">
            <w:fldChar w:fldCharType="end"/>
          </w:r>
        </w:p>
      </w:sdtContent>
    </w:sdt>
    <w:p w14:paraId="7DBB6DDC" w14:textId="77777777" w:rsidR="0003011A" w:rsidRDefault="001A1312" w:rsidP="5F713A78">
      <w:pPr>
        <w:rPr>
          <w:rFonts w:asciiTheme="majorHAnsi" w:eastAsiaTheme="majorEastAsia" w:hAnsiTheme="majorHAnsi" w:cstheme="majorBidi"/>
          <w:color w:val="FF0000"/>
          <w:sz w:val="56"/>
          <w:szCs w:val="56"/>
        </w:rPr>
      </w:pPr>
      <w:r w:rsidRPr="5F713A78">
        <w:rPr>
          <w:color w:val="FF0000"/>
        </w:rPr>
        <w:br w:type="page"/>
      </w:r>
    </w:p>
    <w:p w14:paraId="1A729DB7" w14:textId="77777777" w:rsidR="00A1224F" w:rsidRDefault="5F713A78" w:rsidP="5F713A78">
      <w:pPr>
        <w:pStyle w:val="Heading1"/>
        <w:rPr>
          <w:b/>
          <w:bCs/>
        </w:rPr>
      </w:pPr>
      <w:bookmarkStart w:id="5" w:name="_Toc2079905"/>
      <w:r w:rsidRPr="5F713A78">
        <w:rPr>
          <w:b/>
          <w:bCs/>
        </w:rPr>
        <w:lastRenderedPageBreak/>
        <w:t>CART Assessment Overview</w:t>
      </w:r>
      <w:bookmarkEnd w:id="5"/>
    </w:p>
    <w:p w14:paraId="3A1934A5" w14:textId="77777777" w:rsidR="00287A5B" w:rsidRDefault="00287A5B" w:rsidP="00C95A42"/>
    <w:p w14:paraId="74057C80" w14:textId="1D7D48A5" w:rsidR="00AD6616" w:rsidRDefault="1065B3C5" w:rsidP="00AD6616">
      <w:r>
        <w:t xml:space="preserve">The Conservation Assessment Ranking Tool (CART) </w:t>
      </w:r>
      <w:r w:rsidR="002551DD">
        <w:t>will assess clients’ resource concerns, planned practices, and site vulnerability as part of the conservation planning process and will rank client applications for funding. CART starts with a site-specific risk threshold for each resource concern that is based on intrinsic site characteristics, like soils and climate.</w:t>
      </w:r>
      <w:r w:rsidR="009F1BAD">
        <w:t xml:space="preserve"> The assessment</w:t>
      </w:r>
      <w:r>
        <w:t xml:space="preserve"> then evaluates the benefits of site-specific management to determine when a resource concern is adequately treated. Management credit includes the way</w:t>
      </w:r>
      <w:r w:rsidR="007A759E">
        <w:t>s</w:t>
      </w:r>
      <w:r>
        <w:t xml:space="preserve"> crops are grown and conservation practices that are applied. </w:t>
      </w:r>
      <w:r w:rsidR="00C926E8">
        <w:t>Management credits are summed and compared to the threshold for existing conditions</w:t>
      </w:r>
      <w:r>
        <w:t xml:space="preserve"> and planning alternatives. For program ranking purposes, these same points are used as the basis for prioritization, but ranking may be further modified by identified priorities</w:t>
      </w:r>
      <w:r w:rsidR="00577F51">
        <w:t xml:space="preserve">, </w:t>
      </w:r>
      <w:r>
        <w:t>special considerations</w:t>
      </w:r>
      <w:r w:rsidR="00577F51">
        <w:t>, or both</w:t>
      </w:r>
      <w:r>
        <w:t>.</w:t>
      </w:r>
    </w:p>
    <w:p w14:paraId="11861D2F" w14:textId="3545452E" w:rsidR="00BD6CBF" w:rsidRPr="00AD6616" w:rsidRDefault="00C93D38" w:rsidP="00AD6616">
      <w:r>
        <w:t xml:space="preserve">This draft of the CART User’s Guide </w:t>
      </w:r>
      <w:r w:rsidR="00016724">
        <w:t xml:space="preserve">is intended </w:t>
      </w:r>
      <w:r w:rsidR="00AE576D">
        <w:t xml:space="preserve">to inform NRCS reviewers of </w:t>
      </w:r>
      <w:r w:rsidR="00B51D6C">
        <w:t xml:space="preserve">basic CART </w:t>
      </w:r>
      <w:r w:rsidR="005274D3">
        <w:t xml:space="preserve">functions </w:t>
      </w:r>
      <w:r w:rsidR="00B51D6C">
        <w:t xml:space="preserve">and </w:t>
      </w:r>
      <w:r w:rsidR="00016724">
        <w:t xml:space="preserve">planner interface </w:t>
      </w:r>
      <w:r w:rsidR="005274D3">
        <w:t>operations</w:t>
      </w:r>
      <w:r w:rsidR="00B51D6C">
        <w:t xml:space="preserve">. </w:t>
      </w:r>
      <w:r w:rsidR="005274D3">
        <w:t xml:space="preserve">Draft values for </w:t>
      </w:r>
      <w:r w:rsidR="00423853">
        <w:t xml:space="preserve">all </w:t>
      </w:r>
      <w:r w:rsidR="00577F51">
        <w:t xml:space="preserve">existing condition points </w:t>
      </w:r>
      <w:r w:rsidR="005274D3">
        <w:t xml:space="preserve">and </w:t>
      </w:r>
      <w:r w:rsidR="00577F51">
        <w:t xml:space="preserve">conservation management points </w:t>
      </w:r>
      <w:r w:rsidR="00EB1E5C">
        <w:t>remain under review</w:t>
      </w:r>
      <w:r w:rsidR="006B2B41">
        <w:t xml:space="preserve"> by CART </w:t>
      </w:r>
      <w:r w:rsidR="00BB7467">
        <w:t>technical teams</w:t>
      </w:r>
      <w:r w:rsidR="00EB1E5C">
        <w:t>.</w:t>
      </w:r>
      <w:r w:rsidR="00CB5596">
        <w:t xml:space="preserve"> </w:t>
      </w:r>
      <w:r w:rsidR="001B49C5">
        <w:t>Point</w:t>
      </w:r>
      <w:r w:rsidR="004B2274">
        <w:t xml:space="preserve"> structures in the initial release of CART will reflect extensive user testing and </w:t>
      </w:r>
      <w:r w:rsidR="00775E76">
        <w:t xml:space="preserve">incorporate results of the comprehensive </w:t>
      </w:r>
      <w:r w:rsidR="00BD6CBF">
        <w:t xml:space="preserve">review </w:t>
      </w:r>
      <w:r w:rsidR="00775E76">
        <w:t xml:space="preserve">of </w:t>
      </w:r>
      <w:r w:rsidR="00577F51">
        <w:t xml:space="preserve">conservation practices </w:t>
      </w:r>
      <w:r w:rsidR="00BB7467">
        <w:t xml:space="preserve">initiated </w:t>
      </w:r>
      <w:r w:rsidR="002028A1">
        <w:t>to comply with provisions of the 2018 Farm Bill.</w:t>
      </w:r>
      <w:r w:rsidR="006249EA">
        <w:t xml:space="preserve"> </w:t>
      </w:r>
      <w:r w:rsidR="001A7C78">
        <w:t xml:space="preserve"> Feedback on the </w:t>
      </w:r>
      <w:r w:rsidR="002551DD">
        <w:t>a</w:t>
      </w:r>
      <w:r w:rsidR="001A7C78">
        <w:t xml:space="preserve">ssessment questions is desired.  The assessment questions are not meant to document every question criteria and consideration </w:t>
      </w:r>
      <w:r w:rsidR="00577F51">
        <w:t xml:space="preserve">that </w:t>
      </w:r>
      <w:r w:rsidR="001A7C78">
        <w:t>may be evaluated on a land unit</w:t>
      </w:r>
      <w:r w:rsidR="00577F51">
        <w:t xml:space="preserve">. Rather, they </w:t>
      </w:r>
      <w:r w:rsidR="001A7C78">
        <w:t>are designed to document resource concerns and the need for conservation practices to planning criteria.</w:t>
      </w:r>
    </w:p>
    <w:p w14:paraId="38D7FB1E" w14:textId="7EE888B5" w:rsidR="3D55773D" w:rsidRPr="00291671" w:rsidRDefault="00BC031A" w:rsidP="00865861">
      <w:pPr>
        <w:rPr>
          <w:b/>
          <w:bCs/>
        </w:rPr>
      </w:pPr>
      <w:bookmarkStart w:id="6" w:name="_Ref1122253"/>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w:t>
      </w:r>
      <w:r w:rsidRPr="00554408">
        <w:rPr>
          <w:i/>
          <w:iCs/>
          <w:color w:val="44546A" w:themeColor="text2"/>
        </w:rPr>
        <w:fldChar w:fldCharType="end"/>
      </w:r>
      <w:bookmarkEnd w:id="6"/>
      <w:r w:rsidRPr="00554408">
        <w:rPr>
          <w:i/>
          <w:iCs/>
          <w:color w:val="44546A" w:themeColor="text2"/>
        </w:rPr>
        <w:t xml:space="preserve">: </w:t>
      </w:r>
      <w:r w:rsidR="10A7048A" w:rsidRPr="00865861">
        <w:rPr>
          <w:i/>
          <w:iCs/>
          <w:color w:val="44546A" w:themeColor="text2"/>
        </w:rPr>
        <w:t>CART P</w:t>
      </w:r>
      <w:r w:rsidR="30049A22" w:rsidRPr="00865861">
        <w:rPr>
          <w:i/>
          <w:iCs/>
          <w:color w:val="44546A" w:themeColor="text2"/>
        </w:rPr>
        <w:t>oint System</w:t>
      </w:r>
    </w:p>
    <w:p w14:paraId="5D525BE0" w14:textId="77777777" w:rsidR="00A1224F" w:rsidRPr="00CF0B91" w:rsidRDefault="00A37145" w:rsidP="00865861">
      <w:pPr>
        <w:jc w:val="center"/>
        <w:rPr>
          <w:b/>
          <w:bCs/>
        </w:rPr>
      </w:pPr>
      <w:r>
        <w:rPr>
          <w:noProof/>
        </w:rPr>
        <w:drawing>
          <wp:inline distT="0" distB="0" distL="0" distR="0" wp14:anchorId="200D06A8" wp14:editId="2EC50CC9">
            <wp:extent cx="4495800" cy="2456839"/>
            <wp:effectExtent l="19050" t="19050" r="19050" b="19685"/>
            <wp:docPr id="1221578490" name="Picture 1221578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04836" cy="2461777"/>
                    </a:xfrm>
                    <a:prstGeom prst="rect">
                      <a:avLst/>
                    </a:prstGeom>
                    <a:ln>
                      <a:solidFill>
                        <a:schemeClr val="accent1"/>
                      </a:solidFill>
                    </a:ln>
                  </pic:spPr>
                </pic:pic>
              </a:graphicData>
            </a:graphic>
          </wp:inline>
        </w:drawing>
      </w:r>
    </w:p>
    <w:p w14:paraId="2E9F4247" w14:textId="4AF89010" w:rsidR="00A1224F" w:rsidRPr="00CF0B91" w:rsidRDefault="00305B21">
      <w:pPr>
        <w:rPr>
          <w:b/>
          <w:bCs/>
        </w:rPr>
      </w:pPr>
      <w:r w:rsidRPr="00305B21">
        <w:t xml:space="preserve">All resource concerns evaluated in CART allow the conservation planner </w:t>
      </w:r>
      <w:r w:rsidR="00577F51">
        <w:t>(</w:t>
      </w:r>
      <w:r w:rsidRPr="00305B21">
        <w:t>potentially based on job approval authority</w:t>
      </w:r>
      <w:r w:rsidR="00577F51">
        <w:t>)</w:t>
      </w:r>
      <w:r w:rsidR="00577F51" w:rsidRPr="00305B21">
        <w:t xml:space="preserve"> </w:t>
      </w:r>
      <w:r w:rsidR="00BE4AD4">
        <w:t xml:space="preserve">to determine </w:t>
      </w:r>
      <w:r w:rsidRPr="00305B21">
        <w:t xml:space="preserve">resource planning criteria </w:t>
      </w:r>
      <w:r w:rsidR="00317EB3">
        <w:t>independent of CART results</w:t>
      </w:r>
      <w:r w:rsidRPr="00305B21">
        <w:t xml:space="preserve">.  </w:t>
      </w:r>
      <w:r w:rsidR="00317EB3">
        <w:t>In cases where the planner</w:t>
      </w:r>
      <w:r w:rsidRPr="00305B21">
        <w:t xml:space="preserve"> </w:t>
      </w:r>
      <w:r w:rsidR="00317EB3">
        <w:t xml:space="preserve">overrides </w:t>
      </w:r>
      <w:r w:rsidR="00862B37">
        <w:t xml:space="preserve">CART results, </w:t>
      </w:r>
      <w:r w:rsidR="00577F51">
        <w:t xml:space="preserve">he or she </w:t>
      </w:r>
      <w:r w:rsidRPr="00305B21">
        <w:t xml:space="preserve">must document </w:t>
      </w:r>
      <w:r w:rsidR="005345C5">
        <w:t xml:space="preserve">which </w:t>
      </w:r>
      <w:r w:rsidRPr="00305B21">
        <w:t xml:space="preserve">site-specific analysis or condition </w:t>
      </w:r>
      <w:r w:rsidR="00943BCB">
        <w:t xml:space="preserve">warrants </w:t>
      </w:r>
      <w:r w:rsidRPr="00305B21">
        <w:t xml:space="preserve">a different </w:t>
      </w:r>
      <w:r w:rsidR="00943BCB">
        <w:t xml:space="preserve">result than </w:t>
      </w:r>
      <w:r w:rsidR="00EC33DC">
        <w:t xml:space="preserve">identified through the </w:t>
      </w:r>
      <w:r w:rsidRPr="00305B21">
        <w:t>CART analysis.</w:t>
      </w:r>
      <w:r w:rsidR="00F87AD4">
        <w:t xml:space="preserve"> Although the </w:t>
      </w:r>
      <w:r w:rsidR="00507D87">
        <w:t xml:space="preserve">supplemental details </w:t>
      </w:r>
      <w:r w:rsidR="005C2A57">
        <w:t>are used to</w:t>
      </w:r>
      <w:r w:rsidRPr="00305B21">
        <w:t xml:space="preserve"> document </w:t>
      </w:r>
      <w:r w:rsidR="00D8041A">
        <w:t xml:space="preserve">the basis of how the planner determined that </w:t>
      </w:r>
      <w:r w:rsidRPr="00305B21">
        <w:t>resource concern</w:t>
      </w:r>
      <w:r w:rsidR="00D20F9D">
        <w:t>s</w:t>
      </w:r>
      <w:r w:rsidRPr="00305B21">
        <w:t xml:space="preserve"> </w:t>
      </w:r>
      <w:r w:rsidR="00D8041A">
        <w:t xml:space="preserve">have been </w:t>
      </w:r>
      <w:r w:rsidRPr="00305B21">
        <w:t xml:space="preserve">met for </w:t>
      </w:r>
      <w:r w:rsidR="002B1A20">
        <w:t>p</w:t>
      </w:r>
      <w:r w:rsidRPr="00305B21">
        <w:t xml:space="preserve">lanning </w:t>
      </w:r>
      <w:r w:rsidR="00C130F1">
        <w:t xml:space="preserve">purposes </w:t>
      </w:r>
      <w:r w:rsidRPr="00305B21">
        <w:t>and CSP</w:t>
      </w:r>
      <w:r w:rsidR="00C130F1">
        <w:t xml:space="preserve"> eligibility</w:t>
      </w:r>
      <w:r w:rsidRPr="00305B21">
        <w:t xml:space="preserve">, </w:t>
      </w:r>
      <w:r w:rsidR="00C130F1">
        <w:t xml:space="preserve">the </w:t>
      </w:r>
      <w:r w:rsidR="00F668FF">
        <w:t xml:space="preserve">planner’s action </w:t>
      </w:r>
      <w:r w:rsidRPr="00305B21">
        <w:t xml:space="preserve">will not </w:t>
      </w:r>
      <w:r w:rsidR="00F668FF">
        <w:t xml:space="preserve">affect </w:t>
      </w:r>
      <w:r w:rsidR="00112638">
        <w:t xml:space="preserve">relevant </w:t>
      </w:r>
      <w:r w:rsidR="00F668FF">
        <w:t>CART</w:t>
      </w:r>
      <w:r w:rsidR="00112638">
        <w:t xml:space="preserve"> </w:t>
      </w:r>
      <w:r w:rsidRPr="00305B21">
        <w:t>ranking points.</w:t>
      </w:r>
    </w:p>
    <w:p w14:paraId="5A5126EC" w14:textId="26F2D042" w:rsidR="002E3C5C" w:rsidRDefault="004138EE" w:rsidP="002E3C5C">
      <w:pPr>
        <w:rPr>
          <w:i/>
          <w:iCs/>
          <w:color w:val="44546A" w:themeColor="text2"/>
        </w:rPr>
      </w:pPr>
      <w:r w:rsidRPr="004138EE">
        <w:lastRenderedPageBreak/>
        <w:t xml:space="preserve">Cart </w:t>
      </w:r>
      <w:r w:rsidR="00577F51">
        <w:t>r</w:t>
      </w:r>
      <w:r w:rsidR="00577F51" w:rsidRPr="004138EE">
        <w:t xml:space="preserve">esource </w:t>
      </w:r>
      <w:r w:rsidR="00577F51">
        <w:t>priorities</w:t>
      </w:r>
      <w:r w:rsidR="00577F51" w:rsidRPr="004138EE">
        <w:t xml:space="preserve"> </w:t>
      </w:r>
      <w:r w:rsidRPr="004138EE">
        <w:t xml:space="preserve">are divided into the </w:t>
      </w:r>
      <w:r w:rsidR="00577F51">
        <w:t xml:space="preserve">resource concern </w:t>
      </w:r>
      <w:r w:rsidRPr="004138EE">
        <w:t>group</w:t>
      </w:r>
      <w:r w:rsidR="00066555">
        <w:t xml:space="preserve">s </w:t>
      </w:r>
      <w:r w:rsidR="0016511F">
        <w:t>summarized in</w:t>
      </w:r>
      <w:r w:rsidR="00A43A72">
        <w:t xml:space="preserve"> </w:t>
      </w:r>
      <w:r w:rsidR="00A43A72">
        <w:fldChar w:fldCharType="begin"/>
      </w:r>
      <w:r w:rsidR="00A43A72">
        <w:instrText xml:space="preserve"> REF _Ref1122258 \h </w:instrText>
      </w:r>
      <w:r w:rsidR="00A43A72">
        <w:fldChar w:fldCharType="separate"/>
      </w:r>
      <w:r w:rsidR="00577F51">
        <w:rPr>
          <w:i/>
          <w:iCs/>
          <w:color w:val="44546A" w:themeColor="text2"/>
        </w:rPr>
        <w:t>f</w:t>
      </w:r>
      <w:r w:rsidR="002551DD" w:rsidRPr="00554408">
        <w:rPr>
          <w:i/>
          <w:iCs/>
          <w:color w:val="44546A" w:themeColor="text2"/>
        </w:rPr>
        <w:t xml:space="preserve">igure </w:t>
      </w:r>
      <w:r w:rsidR="002551DD">
        <w:rPr>
          <w:i/>
          <w:iCs/>
          <w:noProof/>
          <w:color w:val="44546A" w:themeColor="text2"/>
        </w:rPr>
        <w:t>2</w:t>
      </w:r>
      <w:r w:rsidR="00A43A72">
        <w:fldChar w:fldCharType="end"/>
      </w:r>
      <w:r w:rsidR="002E3C5C">
        <w:t xml:space="preserve">. </w:t>
      </w:r>
    </w:p>
    <w:p w14:paraId="764F0977" w14:textId="30F3C285" w:rsidR="0016511F" w:rsidRPr="004138EE" w:rsidRDefault="00066081">
      <w:bookmarkStart w:id="7" w:name="_Ref1122258"/>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w:t>
      </w:r>
      <w:r w:rsidRPr="00554408">
        <w:rPr>
          <w:i/>
          <w:iCs/>
          <w:color w:val="44546A" w:themeColor="text2"/>
        </w:rPr>
        <w:fldChar w:fldCharType="end"/>
      </w:r>
      <w:bookmarkEnd w:id="7"/>
      <w:r w:rsidRPr="00554408">
        <w:rPr>
          <w:i/>
          <w:iCs/>
          <w:color w:val="44546A" w:themeColor="text2"/>
        </w:rPr>
        <w:t>:</w:t>
      </w:r>
      <w:r>
        <w:rPr>
          <w:i/>
          <w:iCs/>
          <w:color w:val="44546A" w:themeColor="text2"/>
        </w:rPr>
        <w:t xml:space="preserve"> </w:t>
      </w:r>
      <w:r w:rsidR="00A761FE" w:rsidRPr="00865861">
        <w:rPr>
          <w:i/>
          <w:iCs/>
          <w:color w:val="44546A" w:themeColor="text2"/>
        </w:rPr>
        <w:t xml:space="preserve">NRCS Resource Concerns by CART </w:t>
      </w:r>
      <w:r w:rsidR="00D128C4" w:rsidRPr="00865861">
        <w:rPr>
          <w:i/>
          <w:iCs/>
          <w:color w:val="44546A" w:themeColor="text2"/>
        </w:rPr>
        <w:t>Resource Priority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7003"/>
      </w:tblGrid>
      <w:tr w:rsidR="0016511F" w:rsidRPr="00CF76EF" w14:paraId="09C239C3" w14:textId="77777777" w:rsidTr="00865861">
        <w:trPr>
          <w:trHeight w:val="300"/>
          <w:tblHeader/>
        </w:trPr>
        <w:tc>
          <w:tcPr>
            <w:tcW w:w="2357" w:type="dxa"/>
            <w:shd w:val="clear" w:color="auto" w:fill="D9E2F3" w:themeFill="accent1" w:themeFillTint="33"/>
            <w:noWrap/>
            <w:vAlign w:val="bottom"/>
          </w:tcPr>
          <w:p w14:paraId="512B2359" w14:textId="311C2CB4" w:rsidR="0016511F" w:rsidRPr="00CF76EF" w:rsidRDefault="00D128C4" w:rsidP="00911C38">
            <w:pPr>
              <w:spacing w:after="0" w:line="240" w:lineRule="auto"/>
              <w:rPr>
                <w:rFonts w:ascii="Calibri" w:eastAsia="Times New Roman" w:hAnsi="Calibri" w:cs="Calibri"/>
                <w:color w:val="000000"/>
              </w:rPr>
            </w:pPr>
            <w:r>
              <w:lastRenderedPageBreak/>
              <w:t>Resource Priority</w:t>
            </w:r>
          </w:p>
        </w:tc>
        <w:tc>
          <w:tcPr>
            <w:tcW w:w="7003" w:type="dxa"/>
            <w:shd w:val="clear" w:color="auto" w:fill="D9E2F3" w:themeFill="accent1" w:themeFillTint="33"/>
            <w:noWrap/>
            <w:vAlign w:val="bottom"/>
          </w:tcPr>
          <w:p w14:paraId="7EF7F6C1" w14:textId="77777777" w:rsidR="0016511F" w:rsidRPr="00CF76EF" w:rsidRDefault="00297625" w:rsidP="00911C38">
            <w:pPr>
              <w:spacing w:after="0" w:line="240" w:lineRule="auto"/>
              <w:rPr>
                <w:rFonts w:ascii="Calibri" w:eastAsia="Times New Roman" w:hAnsi="Calibri" w:cs="Calibri"/>
                <w:color w:val="000000"/>
              </w:rPr>
            </w:pPr>
            <w:r>
              <w:rPr>
                <w:rFonts w:ascii="Calibri" w:eastAsia="Times New Roman" w:hAnsi="Calibri" w:cs="Calibri"/>
                <w:color w:val="000000"/>
              </w:rPr>
              <w:t xml:space="preserve">NRCS </w:t>
            </w:r>
            <w:r>
              <w:t>Resource Concerns</w:t>
            </w:r>
          </w:p>
        </w:tc>
      </w:tr>
      <w:tr w:rsidR="00CF76EF" w:rsidRPr="00CF76EF" w14:paraId="61768E4D" w14:textId="77777777" w:rsidTr="001A7C78">
        <w:trPr>
          <w:trHeight w:val="300"/>
          <w:tblHeader/>
        </w:trPr>
        <w:tc>
          <w:tcPr>
            <w:tcW w:w="2357" w:type="dxa"/>
            <w:vMerge w:val="restart"/>
            <w:shd w:val="clear" w:color="auto" w:fill="auto"/>
            <w:noWrap/>
            <w:vAlign w:val="center"/>
            <w:hideMark/>
          </w:tcPr>
          <w:p w14:paraId="7B2E93D3"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Soil Erosion</w:t>
            </w:r>
          </w:p>
        </w:tc>
        <w:tc>
          <w:tcPr>
            <w:tcW w:w="7003" w:type="dxa"/>
            <w:shd w:val="clear" w:color="auto" w:fill="auto"/>
            <w:noWrap/>
            <w:vAlign w:val="bottom"/>
            <w:hideMark/>
          </w:tcPr>
          <w:p w14:paraId="44EA0960" w14:textId="4C2C474C"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Sheet and </w:t>
            </w:r>
            <w:r w:rsidR="00577F51">
              <w:rPr>
                <w:rFonts w:ascii="Calibri" w:eastAsia="Times New Roman" w:hAnsi="Calibri" w:cs="Calibri"/>
                <w:color w:val="000000"/>
              </w:rPr>
              <w:t>r</w:t>
            </w:r>
            <w:r w:rsidR="00577F51" w:rsidRPr="00CF76EF">
              <w:rPr>
                <w:rFonts w:ascii="Calibri" w:eastAsia="Times New Roman" w:hAnsi="Calibri" w:cs="Calibri"/>
                <w:color w:val="000000"/>
              </w:rPr>
              <w:t>ill</w:t>
            </w:r>
          </w:p>
        </w:tc>
      </w:tr>
      <w:tr w:rsidR="00025C9D" w:rsidRPr="00CF76EF" w14:paraId="7ABE5E3C" w14:textId="77777777" w:rsidTr="001A7C78">
        <w:trPr>
          <w:trHeight w:val="300"/>
          <w:tblHeader/>
        </w:trPr>
        <w:tc>
          <w:tcPr>
            <w:tcW w:w="2357" w:type="dxa"/>
            <w:vMerge/>
            <w:noWrap/>
            <w:vAlign w:val="center"/>
            <w:hideMark/>
          </w:tcPr>
          <w:p w14:paraId="1C3E056E" w14:textId="77777777" w:rsidR="00025C9D" w:rsidRPr="00CF76EF" w:rsidRDefault="00025C9D">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1262FE31" w14:textId="77777777" w:rsidR="00025C9D" w:rsidRPr="00CF76EF" w:rsidRDefault="00025C9D">
            <w:pPr>
              <w:spacing w:after="0" w:line="240" w:lineRule="auto"/>
              <w:rPr>
                <w:rFonts w:ascii="Calibri" w:eastAsia="Times New Roman" w:hAnsi="Calibri" w:cs="Calibri"/>
                <w:color w:val="000000"/>
              </w:rPr>
            </w:pPr>
            <w:r w:rsidRPr="00CF76EF">
              <w:rPr>
                <w:rFonts w:ascii="Calibri" w:eastAsia="Times New Roman" w:hAnsi="Calibri" w:cs="Calibri"/>
                <w:color w:val="000000"/>
              </w:rPr>
              <w:t>Wind</w:t>
            </w:r>
          </w:p>
        </w:tc>
      </w:tr>
      <w:tr w:rsidR="00CF76EF" w:rsidRPr="00CF76EF" w14:paraId="777E5D02" w14:textId="77777777" w:rsidTr="001A7C78">
        <w:trPr>
          <w:trHeight w:val="300"/>
          <w:tblHeader/>
        </w:trPr>
        <w:tc>
          <w:tcPr>
            <w:tcW w:w="2357" w:type="dxa"/>
            <w:vMerge/>
            <w:noWrap/>
            <w:vAlign w:val="center"/>
            <w:hideMark/>
          </w:tcPr>
          <w:p w14:paraId="74322C17" w14:textId="77777777" w:rsidR="00CF76EF" w:rsidRPr="00CF76EF" w:rsidRDefault="00CF76EF">
            <w:pPr>
              <w:spacing w:after="0" w:line="240" w:lineRule="auto"/>
              <w:rPr>
                <w:rFonts w:ascii="Times New Roman" w:eastAsia="Times New Roman" w:hAnsi="Times New Roman" w:cs="Times New Roman"/>
                <w:sz w:val="20"/>
                <w:szCs w:val="20"/>
              </w:rPr>
            </w:pPr>
          </w:p>
        </w:tc>
        <w:tc>
          <w:tcPr>
            <w:tcW w:w="7003" w:type="dxa"/>
            <w:shd w:val="clear" w:color="auto" w:fill="auto"/>
            <w:noWrap/>
            <w:vAlign w:val="bottom"/>
            <w:hideMark/>
          </w:tcPr>
          <w:p w14:paraId="43D257C8" w14:textId="59B807D9"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Ephemeral </w:t>
            </w:r>
            <w:r w:rsidR="00577F51">
              <w:rPr>
                <w:rFonts w:ascii="Calibri" w:eastAsia="Times New Roman" w:hAnsi="Calibri" w:cs="Calibri"/>
                <w:color w:val="000000"/>
              </w:rPr>
              <w:t>g</w:t>
            </w:r>
            <w:r w:rsidR="00577F51" w:rsidRPr="00CF76EF">
              <w:rPr>
                <w:rFonts w:ascii="Calibri" w:eastAsia="Times New Roman" w:hAnsi="Calibri" w:cs="Calibri"/>
                <w:color w:val="000000"/>
              </w:rPr>
              <w:t>ullies</w:t>
            </w:r>
          </w:p>
        </w:tc>
      </w:tr>
      <w:tr w:rsidR="00CF76EF" w:rsidRPr="00CF76EF" w14:paraId="4F4E6A36" w14:textId="77777777" w:rsidTr="001A7C78">
        <w:trPr>
          <w:trHeight w:val="300"/>
          <w:tblHeader/>
        </w:trPr>
        <w:tc>
          <w:tcPr>
            <w:tcW w:w="2357" w:type="dxa"/>
            <w:vMerge/>
            <w:noWrap/>
            <w:vAlign w:val="center"/>
            <w:hideMark/>
          </w:tcPr>
          <w:p w14:paraId="45C30F43"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672D48CA" w14:textId="0411F67D"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Classic </w:t>
            </w:r>
            <w:r w:rsidR="00577F51">
              <w:rPr>
                <w:rFonts w:ascii="Calibri" w:eastAsia="Times New Roman" w:hAnsi="Calibri" w:cs="Calibri"/>
                <w:color w:val="000000"/>
              </w:rPr>
              <w:t>g</w:t>
            </w:r>
            <w:r w:rsidR="00577F51" w:rsidRPr="00CF76EF">
              <w:rPr>
                <w:rFonts w:ascii="Calibri" w:eastAsia="Times New Roman" w:hAnsi="Calibri" w:cs="Calibri"/>
                <w:color w:val="000000"/>
              </w:rPr>
              <w:t>ullies</w:t>
            </w:r>
          </w:p>
        </w:tc>
      </w:tr>
      <w:tr w:rsidR="00CF76EF" w:rsidRPr="00CF76EF" w14:paraId="6E8A7667" w14:textId="77777777" w:rsidTr="001A7C78">
        <w:trPr>
          <w:trHeight w:val="300"/>
          <w:tblHeader/>
        </w:trPr>
        <w:tc>
          <w:tcPr>
            <w:tcW w:w="2357" w:type="dxa"/>
            <w:vMerge/>
            <w:noWrap/>
            <w:vAlign w:val="center"/>
            <w:hideMark/>
          </w:tcPr>
          <w:p w14:paraId="0E4D8AFD"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4FD9B891"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Excessive bank erosion from streams, shorelines, or water conveyance channels</w:t>
            </w:r>
          </w:p>
        </w:tc>
      </w:tr>
      <w:tr w:rsidR="00CF76EF" w:rsidRPr="00CF76EF" w14:paraId="77D394AF" w14:textId="77777777" w:rsidTr="001A7C78">
        <w:trPr>
          <w:trHeight w:val="300"/>
          <w:tblHeader/>
        </w:trPr>
        <w:tc>
          <w:tcPr>
            <w:tcW w:w="2357" w:type="dxa"/>
            <w:vMerge w:val="restart"/>
            <w:shd w:val="clear" w:color="auto" w:fill="auto"/>
            <w:noWrap/>
            <w:vAlign w:val="center"/>
            <w:hideMark/>
          </w:tcPr>
          <w:p w14:paraId="50ED448E"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Soil Quality</w:t>
            </w:r>
          </w:p>
        </w:tc>
        <w:tc>
          <w:tcPr>
            <w:tcW w:w="7003" w:type="dxa"/>
            <w:shd w:val="clear" w:color="auto" w:fill="auto"/>
            <w:noWrap/>
            <w:vAlign w:val="bottom"/>
            <w:hideMark/>
          </w:tcPr>
          <w:p w14:paraId="396BCE3C" w14:textId="77777777"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Subsidence</w:t>
            </w:r>
          </w:p>
        </w:tc>
      </w:tr>
      <w:tr w:rsidR="00CF76EF" w:rsidRPr="00CF76EF" w14:paraId="040E8423" w14:textId="77777777" w:rsidTr="001A7C78">
        <w:trPr>
          <w:trHeight w:val="300"/>
          <w:tblHeader/>
        </w:trPr>
        <w:tc>
          <w:tcPr>
            <w:tcW w:w="2357" w:type="dxa"/>
            <w:vMerge/>
            <w:noWrap/>
            <w:vAlign w:val="center"/>
            <w:hideMark/>
          </w:tcPr>
          <w:p w14:paraId="0AFBE2F5"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7C3E7B56"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Compaction</w:t>
            </w:r>
          </w:p>
        </w:tc>
      </w:tr>
      <w:tr w:rsidR="00CF76EF" w:rsidRPr="00CF76EF" w14:paraId="62E55119" w14:textId="77777777" w:rsidTr="001A7C78">
        <w:trPr>
          <w:trHeight w:val="300"/>
          <w:tblHeader/>
        </w:trPr>
        <w:tc>
          <w:tcPr>
            <w:tcW w:w="2357" w:type="dxa"/>
            <w:vMerge/>
            <w:noWrap/>
            <w:vAlign w:val="center"/>
            <w:hideMark/>
          </w:tcPr>
          <w:p w14:paraId="3BEFE9CA"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7DE8B143" w14:textId="1DC5BC3A"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Organic </w:t>
            </w:r>
            <w:r w:rsidR="00577F51">
              <w:rPr>
                <w:rFonts w:ascii="Calibri" w:eastAsia="Times New Roman" w:hAnsi="Calibri" w:cs="Calibri"/>
                <w:color w:val="000000"/>
              </w:rPr>
              <w:t>m</w:t>
            </w:r>
            <w:r w:rsidR="00577F51" w:rsidRPr="00CF76EF">
              <w:rPr>
                <w:rFonts w:ascii="Calibri" w:eastAsia="Times New Roman" w:hAnsi="Calibri" w:cs="Calibri"/>
                <w:color w:val="000000"/>
              </w:rPr>
              <w:t xml:space="preserve">atter </w:t>
            </w:r>
            <w:r w:rsidR="00577F51">
              <w:rPr>
                <w:rFonts w:ascii="Calibri" w:eastAsia="Times New Roman" w:hAnsi="Calibri" w:cs="Calibri"/>
                <w:color w:val="000000"/>
              </w:rPr>
              <w:t>d</w:t>
            </w:r>
            <w:r w:rsidR="00577F51" w:rsidRPr="00CF76EF">
              <w:rPr>
                <w:rFonts w:ascii="Calibri" w:eastAsia="Times New Roman" w:hAnsi="Calibri" w:cs="Calibri"/>
                <w:color w:val="000000"/>
              </w:rPr>
              <w:t>epletion</w:t>
            </w:r>
          </w:p>
        </w:tc>
      </w:tr>
      <w:tr w:rsidR="00CF76EF" w:rsidRPr="00CF76EF" w14:paraId="6F4101C4" w14:textId="77777777" w:rsidTr="001A7C78">
        <w:trPr>
          <w:trHeight w:val="300"/>
          <w:tblHeader/>
        </w:trPr>
        <w:tc>
          <w:tcPr>
            <w:tcW w:w="2357" w:type="dxa"/>
            <w:vMerge/>
            <w:noWrap/>
            <w:vAlign w:val="center"/>
            <w:hideMark/>
          </w:tcPr>
          <w:p w14:paraId="12650C5E"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49983549"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Concentration of salts or other chemicals</w:t>
            </w:r>
          </w:p>
        </w:tc>
      </w:tr>
      <w:tr w:rsidR="00CF76EF" w:rsidRPr="00CF76EF" w14:paraId="5A03FA2F" w14:textId="77777777" w:rsidTr="001A7C78">
        <w:trPr>
          <w:trHeight w:val="300"/>
          <w:tblHeader/>
        </w:trPr>
        <w:tc>
          <w:tcPr>
            <w:tcW w:w="2357" w:type="dxa"/>
            <w:vMerge w:val="restart"/>
            <w:shd w:val="clear" w:color="auto" w:fill="auto"/>
            <w:noWrap/>
            <w:vAlign w:val="center"/>
            <w:hideMark/>
          </w:tcPr>
          <w:p w14:paraId="2BEDAAA6"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Excess Water</w:t>
            </w:r>
          </w:p>
        </w:tc>
        <w:tc>
          <w:tcPr>
            <w:tcW w:w="7003" w:type="dxa"/>
            <w:shd w:val="clear" w:color="auto" w:fill="auto"/>
            <w:noWrap/>
            <w:vAlign w:val="bottom"/>
            <w:hideMark/>
          </w:tcPr>
          <w:p w14:paraId="57B87241" w14:textId="45D2BEA2"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Ponding and </w:t>
            </w:r>
            <w:r w:rsidR="00577F51">
              <w:rPr>
                <w:rFonts w:ascii="Calibri" w:eastAsia="Times New Roman" w:hAnsi="Calibri" w:cs="Calibri"/>
                <w:color w:val="000000"/>
              </w:rPr>
              <w:t>f</w:t>
            </w:r>
            <w:r w:rsidR="00577F51" w:rsidRPr="00CF76EF">
              <w:rPr>
                <w:rFonts w:ascii="Calibri" w:eastAsia="Times New Roman" w:hAnsi="Calibri" w:cs="Calibri"/>
                <w:color w:val="000000"/>
              </w:rPr>
              <w:t>looding</w:t>
            </w:r>
          </w:p>
        </w:tc>
      </w:tr>
      <w:tr w:rsidR="00CF76EF" w:rsidRPr="00CF76EF" w14:paraId="1C157F33" w14:textId="77777777" w:rsidTr="001A7C78">
        <w:trPr>
          <w:trHeight w:val="300"/>
          <w:tblHeader/>
        </w:trPr>
        <w:tc>
          <w:tcPr>
            <w:tcW w:w="2357" w:type="dxa"/>
            <w:vMerge/>
            <w:noWrap/>
            <w:vAlign w:val="center"/>
            <w:hideMark/>
          </w:tcPr>
          <w:p w14:paraId="65A1BD5B"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08EA3590" w14:textId="4CA6F474"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Seasonal </w:t>
            </w:r>
            <w:proofErr w:type="gramStart"/>
            <w:r w:rsidR="00577F51">
              <w:rPr>
                <w:rFonts w:ascii="Calibri" w:eastAsia="Times New Roman" w:hAnsi="Calibri" w:cs="Calibri"/>
                <w:color w:val="000000"/>
              </w:rPr>
              <w:t>h</w:t>
            </w:r>
            <w:r w:rsidR="00577F51" w:rsidRPr="00CF76EF">
              <w:rPr>
                <w:rFonts w:ascii="Calibri" w:eastAsia="Times New Roman" w:hAnsi="Calibri" w:cs="Calibri"/>
                <w:color w:val="000000"/>
              </w:rPr>
              <w:t xml:space="preserve">igh </w:t>
            </w:r>
            <w:r w:rsidR="00577F51">
              <w:rPr>
                <w:rFonts w:ascii="Calibri" w:eastAsia="Times New Roman" w:hAnsi="Calibri" w:cs="Calibri"/>
                <w:color w:val="000000"/>
              </w:rPr>
              <w:t>w</w:t>
            </w:r>
            <w:r w:rsidR="00577F51" w:rsidRPr="00CF76EF">
              <w:rPr>
                <w:rFonts w:ascii="Calibri" w:eastAsia="Times New Roman" w:hAnsi="Calibri" w:cs="Calibri"/>
                <w:color w:val="000000"/>
              </w:rPr>
              <w:t>ater</w:t>
            </w:r>
            <w:proofErr w:type="gramEnd"/>
            <w:r w:rsidR="00577F51" w:rsidRPr="00CF76EF">
              <w:rPr>
                <w:rFonts w:ascii="Calibri" w:eastAsia="Times New Roman" w:hAnsi="Calibri" w:cs="Calibri"/>
                <w:color w:val="000000"/>
              </w:rPr>
              <w:t xml:space="preserve"> </w:t>
            </w:r>
            <w:r w:rsidR="00577F51">
              <w:rPr>
                <w:rFonts w:ascii="Calibri" w:eastAsia="Times New Roman" w:hAnsi="Calibri" w:cs="Calibri"/>
                <w:color w:val="000000"/>
              </w:rPr>
              <w:t>t</w:t>
            </w:r>
            <w:r w:rsidR="00577F51" w:rsidRPr="00CF76EF">
              <w:rPr>
                <w:rFonts w:ascii="Calibri" w:eastAsia="Times New Roman" w:hAnsi="Calibri" w:cs="Calibri"/>
                <w:color w:val="000000"/>
              </w:rPr>
              <w:t>able</w:t>
            </w:r>
          </w:p>
        </w:tc>
      </w:tr>
      <w:tr w:rsidR="000E487D" w:rsidRPr="00CF76EF" w14:paraId="45CC9DAB" w14:textId="77777777" w:rsidTr="001A7C78">
        <w:trPr>
          <w:trHeight w:val="300"/>
          <w:tblHeader/>
        </w:trPr>
        <w:tc>
          <w:tcPr>
            <w:tcW w:w="2357" w:type="dxa"/>
            <w:vMerge/>
            <w:noWrap/>
            <w:vAlign w:val="center"/>
            <w:hideMark/>
          </w:tcPr>
          <w:p w14:paraId="7FBD8F9B" w14:textId="77777777" w:rsidR="000E487D" w:rsidRPr="00CF76EF" w:rsidRDefault="000E487D">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263B2379" w14:textId="77777777" w:rsidR="000E487D" w:rsidRPr="00CF76EF" w:rsidRDefault="000E487D">
            <w:pPr>
              <w:spacing w:after="0" w:line="240" w:lineRule="auto"/>
              <w:rPr>
                <w:rFonts w:ascii="Calibri" w:eastAsia="Times New Roman" w:hAnsi="Calibri" w:cs="Calibri"/>
                <w:color w:val="000000"/>
              </w:rPr>
            </w:pPr>
            <w:r w:rsidRPr="00CF76EF">
              <w:rPr>
                <w:rFonts w:ascii="Calibri" w:eastAsia="Times New Roman" w:hAnsi="Calibri" w:cs="Calibri"/>
                <w:color w:val="000000"/>
              </w:rPr>
              <w:t>Seeps</w:t>
            </w:r>
          </w:p>
        </w:tc>
      </w:tr>
      <w:tr w:rsidR="00CF76EF" w:rsidRPr="00CF76EF" w14:paraId="6AEFC067" w14:textId="77777777" w:rsidTr="001A7C78">
        <w:trPr>
          <w:trHeight w:val="300"/>
          <w:tblHeader/>
        </w:trPr>
        <w:tc>
          <w:tcPr>
            <w:tcW w:w="2357" w:type="dxa"/>
            <w:vMerge/>
            <w:noWrap/>
            <w:vAlign w:val="center"/>
            <w:hideMark/>
          </w:tcPr>
          <w:p w14:paraId="55C97240" w14:textId="77777777" w:rsidR="00CF76EF" w:rsidRPr="00CF76EF" w:rsidRDefault="00CF76EF">
            <w:pPr>
              <w:spacing w:after="0" w:line="240" w:lineRule="auto"/>
              <w:rPr>
                <w:rFonts w:ascii="Times New Roman" w:eastAsia="Times New Roman" w:hAnsi="Times New Roman" w:cs="Times New Roman"/>
                <w:sz w:val="20"/>
                <w:szCs w:val="20"/>
              </w:rPr>
            </w:pPr>
          </w:p>
        </w:tc>
        <w:tc>
          <w:tcPr>
            <w:tcW w:w="7003" w:type="dxa"/>
            <w:shd w:val="clear" w:color="auto" w:fill="auto"/>
            <w:noWrap/>
            <w:vAlign w:val="bottom"/>
            <w:hideMark/>
          </w:tcPr>
          <w:p w14:paraId="2C30E5E1" w14:textId="3BFCEE5E"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Drifted </w:t>
            </w:r>
            <w:r w:rsidR="00577F51">
              <w:rPr>
                <w:rFonts w:ascii="Calibri" w:eastAsia="Times New Roman" w:hAnsi="Calibri" w:cs="Calibri"/>
                <w:color w:val="000000"/>
              </w:rPr>
              <w:t>s</w:t>
            </w:r>
            <w:r w:rsidR="00577F51" w:rsidRPr="00CF76EF">
              <w:rPr>
                <w:rFonts w:ascii="Calibri" w:eastAsia="Times New Roman" w:hAnsi="Calibri" w:cs="Calibri"/>
                <w:color w:val="000000"/>
              </w:rPr>
              <w:t>now</w:t>
            </w:r>
          </w:p>
        </w:tc>
      </w:tr>
      <w:tr w:rsidR="00CF76EF" w:rsidRPr="00CF76EF" w14:paraId="2D39727C" w14:textId="77777777" w:rsidTr="001A7C78">
        <w:trPr>
          <w:trHeight w:val="300"/>
          <w:tblHeader/>
        </w:trPr>
        <w:tc>
          <w:tcPr>
            <w:tcW w:w="2357" w:type="dxa"/>
            <w:vMerge w:val="restart"/>
            <w:shd w:val="clear" w:color="auto" w:fill="auto"/>
            <w:noWrap/>
            <w:vAlign w:val="center"/>
            <w:hideMark/>
          </w:tcPr>
          <w:p w14:paraId="0AB51D31"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Insufficient Water</w:t>
            </w:r>
          </w:p>
        </w:tc>
        <w:tc>
          <w:tcPr>
            <w:tcW w:w="7003" w:type="dxa"/>
            <w:shd w:val="clear" w:color="auto" w:fill="auto"/>
            <w:noWrap/>
            <w:vAlign w:val="bottom"/>
            <w:hideMark/>
          </w:tcPr>
          <w:p w14:paraId="612D9852" w14:textId="77777777"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Inefficient moisture management</w:t>
            </w:r>
          </w:p>
        </w:tc>
      </w:tr>
      <w:tr w:rsidR="00CF76EF" w:rsidRPr="00CF76EF" w14:paraId="07805B98" w14:textId="77777777" w:rsidTr="001A7C78">
        <w:trPr>
          <w:trHeight w:val="300"/>
          <w:tblHeader/>
        </w:trPr>
        <w:tc>
          <w:tcPr>
            <w:tcW w:w="2357" w:type="dxa"/>
            <w:vMerge/>
            <w:noWrap/>
            <w:vAlign w:val="center"/>
            <w:hideMark/>
          </w:tcPr>
          <w:p w14:paraId="0FE9B9B8"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148683F0"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Inefficient use of irrigation water</w:t>
            </w:r>
          </w:p>
        </w:tc>
      </w:tr>
      <w:tr w:rsidR="00CF76EF" w:rsidRPr="00CF76EF" w14:paraId="3B3DBA14" w14:textId="77777777" w:rsidTr="001A7C78">
        <w:trPr>
          <w:trHeight w:val="300"/>
          <w:tblHeader/>
        </w:trPr>
        <w:tc>
          <w:tcPr>
            <w:tcW w:w="2357" w:type="dxa"/>
            <w:vMerge w:val="restart"/>
            <w:shd w:val="clear" w:color="auto" w:fill="auto"/>
            <w:noWrap/>
            <w:vAlign w:val="center"/>
            <w:hideMark/>
          </w:tcPr>
          <w:p w14:paraId="62467BAE"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Water Quality </w:t>
            </w:r>
            <w:r w:rsidR="00EC7660" w:rsidRPr="00CF76EF">
              <w:rPr>
                <w:rFonts w:ascii="Calibri" w:eastAsia="Times New Roman" w:hAnsi="Calibri" w:cs="Calibri"/>
                <w:color w:val="000000"/>
              </w:rPr>
              <w:t>Degradation</w:t>
            </w:r>
          </w:p>
        </w:tc>
        <w:tc>
          <w:tcPr>
            <w:tcW w:w="7003" w:type="dxa"/>
            <w:shd w:val="clear" w:color="auto" w:fill="auto"/>
            <w:noWrap/>
            <w:vAlign w:val="bottom"/>
            <w:hideMark/>
          </w:tcPr>
          <w:p w14:paraId="4503BB85" w14:textId="77777777"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Excess nutrients in surface water</w:t>
            </w:r>
          </w:p>
        </w:tc>
      </w:tr>
      <w:tr w:rsidR="00CF76EF" w:rsidRPr="00CF76EF" w14:paraId="0C11474B" w14:textId="77777777" w:rsidTr="001A7C78">
        <w:trPr>
          <w:trHeight w:val="300"/>
          <w:tblHeader/>
        </w:trPr>
        <w:tc>
          <w:tcPr>
            <w:tcW w:w="2357" w:type="dxa"/>
            <w:vMerge/>
            <w:noWrap/>
            <w:vAlign w:val="center"/>
            <w:hideMark/>
          </w:tcPr>
          <w:p w14:paraId="4A186629"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25140505"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Excess nutrients in groundwater</w:t>
            </w:r>
          </w:p>
        </w:tc>
      </w:tr>
      <w:tr w:rsidR="00CF76EF" w:rsidRPr="00CF76EF" w14:paraId="619BB12D" w14:textId="77777777" w:rsidTr="001A7C78">
        <w:trPr>
          <w:trHeight w:val="300"/>
          <w:tblHeader/>
        </w:trPr>
        <w:tc>
          <w:tcPr>
            <w:tcW w:w="2357" w:type="dxa"/>
            <w:vMerge/>
            <w:noWrap/>
            <w:vAlign w:val="center"/>
            <w:hideMark/>
          </w:tcPr>
          <w:p w14:paraId="0DE8BDC0"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34C41663"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Pesticides transported to surface water</w:t>
            </w:r>
          </w:p>
        </w:tc>
      </w:tr>
      <w:tr w:rsidR="00CF76EF" w:rsidRPr="00CF76EF" w14:paraId="5B34A9BF" w14:textId="77777777" w:rsidTr="001A7C78">
        <w:trPr>
          <w:trHeight w:val="300"/>
          <w:tblHeader/>
        </w:trPr>
        <w:tc>
          <w:tcPr>
            <w:tcW w:w="2357" w:type="dxa"/>
            <w:vMerge/>
            <w:noWrap/>
            <w:vAlign w:val="center"/>
            <w:hideMark/>
          </w:tcPr>
          <w:p w14:paraId="2CE8E3B1"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7D73B6B1"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Pesticides transported to groundwater</w:t>
            </w:r>
          </w:p>
        </w:tc>
      </w:tr>
      <w:tr w:rsidR="00CF76EF" w:rsidRPr="00CF76EF" w14:paraId="36309234" w14:textId="77777777" w:rsidTr="001A7C78">
        <w:trPr>
          <w:trHeight w:val="300"/>
          <w:tblHeader/>
        </w:trPr>
        <w:tc>
          <w:tcPr>
            <w:tcW w:w="2357" w:type="dxa"/>
            <w:vMerge/>
            <w:noWrap/>
            <w:vAlign w:val="center"/>
            <w:hideMark/>
          </w:tcPr>
          <w:p w14:paraId="0E60F190"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381FC760" w14:textId="71515906"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Pathogens and chemicals from manure, biosolids, or compost applications transported to surface water</w:t>
            </w:r>
          </w:p>
        </w:tc>
      </w:tr>
      <w:tr w:rsidR="00CF76EF" w:rsidRPr="00CF76EF" w14:paraId="0CB7B691" w14:textId="77777777" w:rsidTr="001A7C78">
        <w:trPr>
          <w:trHeight w:val="300"/>
          <w:tblHeader/>
        </w:trPr>
        <w:tc>
          <w:tcPr>
            <w:tcW w:w="2357" w:type="dxa"/>
            <w:vMerge/>
            <w:noWrap/>
            <w:vAlign w:val="center"/>
            <w:hideMark/>
          </w:tcPr>
          <w:p w14:paraId="0065B70D"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592C1F40" w14:textId="58D122F4"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Pathogens and chemicals from manure, biosolids, or compost applications transported to groundwater</w:t>
            </w:r>
          </w:p>
        </w:tc>
      </w:tr>
      <w:tr w:rsidR="00CF76EF" w:rsidRPr="00CF76EF" w14:paraId="3F1079E6" w14:textId="77777777" w:rsidTr="001A7C78">
        <w:trPr>
          <w:trHeight w:val="300"/>
          <w:tblHeader/>
        </w:trPr>
        <w:tc>
          <w:tcPr>
            <w:tcW w:w="2357" w:type="dxa"/>
            <w:vMerge/>
            <w:noWrap/>
            <w:vAlign w:val="center"/>
            <w:hideMark/>
          </w:tcPr>
          <w:p w14:paraId="7EE39224"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7B6A7B7E"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Excessive salts in surface water</w:t>
            </w:r>
          </w:p>
        </w:tc>
      </w:tr>
      <w:tr w:rsidR="00CF76EF" w:rsidRPr="00CF76EF" w14:paraId="2F474C13" w14:textId="77777777" w:rsidTr="001A7C78">
        <w:trPr>
          <w:trHeight w:val="300"/>
          <w:tblHeader/>
        </w:trPr>
        <w:tc>
          <w:tcPr>
            <w:tcW w:w="2357" w:type="dxa"/>
            <w:vMerge/>
            <w:noWrap/>
            <w:vAlign w:val="center"/>
            <w:hideMark/>
          </w:tcPr>
          <w:p w14:paraId="76214065"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74B06CB5"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Excessive salts in groundwater</w:t>
            </w:r>
          </w:p>
        </w:tc>
      </w:tr>
      <w:tr w:rsidR="00CF76EF" w:rsidRPr="00CF76EF" w14:paraId="7C6C6E49" w14:textId="77777777" w:rsidTr="001A7C78">
        <w:trPr>
          <w:trHeight w:val="300"/>
          <w:tblHeader/>
        </w:trPr>
        <w:tc>
          <w:tcPr>
            <w:tcW w:w="2357" w:type="dxa"/>
            <w:vMerge/>
            <w:noWrap/>
            <w:vAlign w:val="center"/>
            <w:hideMark/>
          </w:tcPr>
          <w:p w14:paraId="5D3E332B"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363DD04A"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Petroleum, heavy metals, and other pollutants transported to surface water</w:t>
            </w:r>
          </w:p>
        </w:tc>
      </w:tr>
      <w:tr w:rsidR="00CF76EF" w:rsidRPr="00CF76EF" w14:paraId="22023556" w14:textId="77777777" w:rsidTr="001A7C78">
        <w:trPr>
          <w:trHeight w:val="300"/>
          <w:tblHeader/>
        </w:trPr>
        <w:tc>
          <w:tcPr>
            <w:tcW w:w="2357" w:type="dxa"/>
            <w:vMerge/>
            <w:noWrap/>
            <w:vAlign w:val="center"/>
            <w:hideMark/>
          </w:tcPr>
          <w:p w14:paraId="66CFEAB1"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516B7206"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Petroleum, heavy metals, and other pollutants transported to groundwater</w:t>
            </w:r>
          </w:p>
        </w:tc>
      </w:tr>
      <w:tr w:rsidR="00CF76EF" w:rsidRPr="00CF76EF" w14:paraId="012E4452" w14:textId="77777777" w:rsidTr="001A7C78">
        <w:trPr>
          <w:trHeight w:val="300"/>
          <w:tblHeader/>
        </w:trPr>
        <w:tc>
          <w:tcPr>
            <w:tcW w:w="2357" w:type="dxa"/>
            <w:vMerge/>
            <w:noWrap/>
            <w:vAlign w:val="center"/>
            <w:hideMark/>
          </w:tcPr>
          <w:p w14:paraId="49C4DFF6"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20D0B14B"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Excessive sediment in surface water</w:t>
            </w:r>
          </w:p>
        </w:tc>
      </w:tr>
      <w:tr w:rsidR="00CF76EF" w:rsidRPr="00CF76EF" w14:paraId="2A039586" w14:textId="77777777" w:rsidTr="001A7C78">
        <w:trPr>
          <w:trHeight w:val="300"/>
          <w:tblHeader/>
        </w:trPr>
        <w:tc>
          <w:tcPr>
            <w:tcW w:w="2357" w:type="dxa"/>
            <w:vMerge w:val="restart"/>
            <w:shd w:val="clear" w:color="auto" w:fill="auto"/>
            <w:noWrap/>
            <w:vAlign w:val="center"/>
            <w:hideMark/>
          </w:tcPr>
          <w:p w14:paraId="66FFA87F"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Degraded Plant Condition</w:t>
            </w:r>
          </w:p>
        </w:tc>
        <w:tc>
          <w:tcPr>
            <w:tcW w:w="7003" w:type="dxa"/>
            <w:shd w:val="clear" w:color="auto" w:fill="auto"/>
            <w:noWrap/>
            <w:vAlign w:val="bottom"/>
            <w:hideMark/>
          </w:tcPr>
          <w:p w14:paraId="78EFFE81" w14:textId="77777777"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Undesirable plant productivity and health</w:t>
            </w:r>
          </w:p>
        </w:tc>
      </w:tr>
      <w:tr w:rsidR="00CF76EF" w:rsidRPr="00CF76EF" w14:paraId="0E9EC5D2" w14:textId="77777777" w:rsidTr="001A7C78">
        <w:trPr>
          <w:trHeight w:val="300"/>
          <w:tblHeader/>
        </w:trPr>
        <w:tc>
          <w:tcPr>
            <w:tcW w:w="2357" w:type="dxa"/>
            <w:vMerge/>
            <w:noWrap/>
            <w:vAlign w:val="center"/>
            <w:hideMark/>
          </w:tcPr>
          <w:p w14:paraId="668BF67E"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227C1E2F"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Inadequate structure and composition</w:t>
            </w:r>
          </w:p>
        </w:tc>
      </w:tr>
      <w:tr w:rsidR="00CF76EF" w:rsidRPr="00CF76EF" w14:paraId="0466B476" w14:textId="77777777" w:rsidTr="001A7C78">
        <w:trPr>
          <w:trHeight w:val="300"/>
          <w:tblHeader/>
        </w:trPr>
        <w:tc>
          <w:tcPr>
            <w:tcW w:w="2357" w:type="dxa"/>
            <w:vMerge/>
            <w:noWrap/>
            <w:vAlign w:val="center"/>
            <w:hideMark/>
          </w:tcPr>
          <w:p w14:paraId="7C17CD78"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38328009"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Excessive plant pest pressure</w:t>
            </w:r>
          </w:p>
        </w:tc>
      </w:tr>
      <w:tr w:rsidR="00CF76EF" w:rsidRPr="00CF76EF" w14:paraId="538E3EDF" w14:textId="77777777" w:rsidTr="001A7C78">
        <w:trPr>
          <w:trHeight w:val="300"/>
          <w:tblHeader/>
        </w:trPr>
        <w:tc>
          <w:tcPr>
            <w:tcW w:w="2357" w:type="dxa"/>
            <w:vMerge/>
            <w:noWrap/>
            <w:vAlign w:val="center"/>
            <w:hideMark/>
          </w:tcPr>
          <w:p w14:paraId="7325C883"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0B8A4BE5"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Wildfire hazard, excessive biomass accumulation</w:t>
            </w:r>
          </w:p>
        </w:tc>
      </w:tr>
      <w:tr w:rsidR="00CF76EF" w:rsidRPr="00CF76EF" w14:paraId="13AF18F7" w14:textId="77777777" w:rsidTr="001A7C78">
        <w:trPr>
          <w:trHeight w:val="300"/>
          <w:tblHeader/>
        </w:trPr>
        <w:tc>
          <w:tcPr>
            <w:tcW w:w="2357" w:type="dxa"/>
            <w:vMerge w:val="restart"/>
            <w:shd w:val="clear" w:color="auto" w:fill="auto"/>
            <w:noWrap/>
            <w:vAlign w:val="center"/>
            <w:hideMark/>
          </w:tcPr>
          <w:p w14:paraId="130ED113"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Inadequate Habitat for Fish and Wildlife</w:t>
            </w:r>
          </w:p>
        </w:tc>
        <w:tc>
          <w:tcPr>
            <w:tcW w:w="7003" w:type="dxa"/>
            <w:shd w:val="clear" w:color="auto" w:fill="auto"/>
            <w:noWrap/>
            <w:vAlign w:val="bottom"/>
            <w:hideMark/>
          </w:tcPr>
          <w:p w14:paraId="3A777422" w14:textId="6A36DA82" w:rsidR="00CF76EF" w:rsidRPr="00CF76EF" w:rsidRDefault="6AE9E98F" w:rsidP="00312EB1">
            <w:pPr>
              <w:spacing w:after="0" w:line="240" w:lineRule="auto"/>
              <w:rPr>
                <w:rFonts w:ascii="Calibri" w:eastAsia="Times New Roman" w:hAnsi="Calibri" w:cs="Calibri"/>
                <w:color w:val="000000" w:themeColor="text1"/>
              </w:rPr>
            </w:pPr>
            <w:r w:rsidRPr="6AE9E98F">
              <w:rPr>
                <w:rFonts w:ascii="Calibri" w:eastAsia="Times New Roman" w:hAnsi="Calibri" w:cs="Calibri"/>
                <w:color w:val="000000" w:themeColor="text1"/>
              </w:rPr>
              <w:t>Terrestrial wildlife habitat: quantity, quality of food, water, cover</w:t>
            </w:r>
            <w:r w:rsidR="00577F51">
              <w:rPr>
                <w:rFonts w:ascii="Calibri" w:eastAsia="Times New Roman" w:hAnsi="Calibri" w:cs="Calibri"/>
                <w:color w:val="000000" w:themeColor="text1"/>
              </w:rPr>
              <w:t xml:space="preserve"> and </w:t>
            </w:r>
            <w:r w:rsidRPr="6AE9E98F">
              <w:rPr>
                <w:rFonts w:ascii="Calibri" w:eastAsia="Times New Roman" w:hAnsi="Calibri" w:cs="Calibri"/>
                <w:color w:val="000000" w:themeColor="text1"/>
              </w:rPr>
              <w:t>shelter, and habitat continuity is inadequate to meet requirements of identified terrestrial wildlife or invertebrate species.</w:t>
            </w:r>
          </w:p>
        </w:tc>
      </w:tr>
      <w:tr w:rsidR="00CF76EF" w:rsidRPr="00CF76EF" w14:paraId="12598A10" w14:textId="77777777" w:rsidTr="001A7C78">
        <w:trPr>
          <w:trHeight w:val="300"/>
          <w:tblHeader/>
        </w:trPr>
        <w:tc>
          <w:tcPr>
            <w:tcW w:w="2357" w:type="dxa"/>
            <w:vMerge/>
            <w:noWrap/>
            <w:vAlign w:val="center"/>
            <w:hideMark/>
          </w:tcPr>
          <w:p w14:paraId="3F5D82B0"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016B744E" w14:textId="55698E55" w:rsidR="00CF76EF" w:rsidRPr="00CF76EF" w:rsidRDefault="6AE9E98F">
            <w:pPr>
              <w:spacing w:after="0" w:line="240" w:lineRule="auto"/>
              <w:rPr>
                <w:rFonts w:ascii="Calibri" w:eastAsia="Times New Roman" w:hAnsi="Calibri" w:cs="Calibri"/>
                <w:color w:val="000000" w:themeColor="text1"/>
              </w:rPr>
            </w:pPr>
            <w:r w:rsidRPr="6AE9E98F">
              <w:rPr>
                <w:rFonts w:ascii="Calibri" w:eastAsia="Times New Roman" w:hAnsi="Calibri" w:cs="Calibri"/>
                <w:color w:val="000000" w:themeColor="text1"/>
              </w:rPr>
              <w:t>Aquatic wildlife habitat: quantity, quality of food, water, cover</w:t>
            </w:r>
            <w:r w:rsidR="00577F51">
              <w:rPr>
                <w:rFonts w:ascii="Calibri" w:eastAsia="Times New Roman" w:hAnsi="Calibri" w:cs="Calibri"/>
                <w:color w:val="000000" w:themeColor="text1"/>
              </w:rPr>
              <w:t xml:space="preserve"> and </w:t>
            </w:r>
            <w:r w:rsidRPr="6AE9E98F">
              <w:rPr>
                <w:rFonts w:ascii="Calibri" w:eastAsia="Times New Roman" w:hAnsi="Calibri" w:cs="Calibri"/>
                <w:color w:val="000000" w:themeColor="text1"/>
              </w:rPr>
              <w:t>shelter, and habitat continuity is inadequate to meet requirements of identified aquatic wildlife or invertebrate species.</w:t>
            </w:r>
          </w:p>
        </w:tc>
      </w:tr>
      <w:tr w:rsidR="6AE9E98F" w14:paraId="392204E5" w14:textId="77777777" w:rsidTr="001A7C78">
        <w:trPr>
          <w:trHeight w:val="300"/>
          <w:tblHeader/>
        </w:trPr>
        <w:tc>
          <w:tcPr>
            <w:tcW w:w="2357" w:type="dxa"/>
            <w:vMerge/>
            <w:shd w:val="clear" w:color="auto" w:fill="auto"/>
            <w:noWrap/>
            <w:vAlign w:val="center"/>
            <w:hideMark/>
          </w:tcPr>
          <w:p w14:paraId="1012445C" w14:textId="77777777" w:rsidR="00992933" w:rsidRDefault="00992933"/>
        </w:tc>
        <w:tc>
          <w:tcPr>
            <w:tcW w:w="7003" w:type="dxa"/>
            <w:shd w:val="clear" w:color="auto" w:fill="auto"/>
            <w:noWrap/>
            <w:vAlign w:val="bottom"/>
            <w:hideMark/>
          </w:tcPr>
          <w:p w14:paraId="27D53369" w14:textId="77777777" w:rsidR="6AE9E98F" w:rsidRDefault="6AE9E98F">
            <w:pPr>
              <w:spacing w:line="240" w:lineRule="auto"/>
              <w:rPr>
                <w:rFonts w:ascii="Calibri" w:eastAsia="Times New Roman" w:hAnsi="Calibri" w:cs="Calibri"/>
                <w:color w:val="000000" w:themeColor="text1"/>
              </w:rPr>
            </w:pPr>
            <w:r w:rsidRPr="6AE9E98F">
              <w:rPr>
                <w:rFonts w:ascii="Calibri" w:eastAsia="Times New Roman" w:hAnsi="Calibri" w:cs="Calibri"/>
                <w:color w:val="000000" w:themeColor="text1"/>
              </w:rPr>
              <w:t>Elevated water temperature</w:t>
            </w:r>
          </w:p>
        </w:tc>
      </w:tr>
      <w:tr w:rsidR="00CF76EF" w:rsidRPr="00CF76EF" w14:paraId="69DB6344" w14:textId="77777777" w:rsidTr="001A7C78">
        <w:trPr>
          <w:trHeight w:val="300"/>
          <w:tblHeader/>
        </w:trPr>
        <w:tc>
          <w:tcPr>
            <w:tcW w:w="2357" w:type="dxa"/>
            <w:vMerge w:val="restart"/>
            <w:shd w:val="clear" w:color="auto" w:fill="auto"/>
            <w:noWrap/>
            <w:vAlign w:val="center"/>
            <w:hideMark/>
          </w:tcPr>
          <w:p w14:paraId="69229ACB"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lastRenderedPageBreak/>
              <w:t>Livestock Production Limitation</w:t>
            </w:r>
          </w:p>
        </w:tc>
        <w:tc>
          <w:tcPr>
            <w:tcW w:w="7003" w:type="dxa"/>
            <w:shd w:val="clear" w:color="auto" w:fill="auto"/>
            <w:noWrap/>
            <w:vAlign w:val="bottom"/>
            <w:hideMark/>
          </w:tcPr>
          <w:p w14:paraId="6F995EEB" w14:textId="4D863C4D" w:rsidR="00CF76EF" w:rsidRPr="00CF76EF" w:rsidRDefault="00577F51" w:rsidP="00312EB1">
            <w:pPr>
              <w:spacing w:after="0" w:line="240" w:lineRule="auto"/>
              <w:rPr>
                <w:rFonts w:ascii="Calibri" w:eastAsia="Times New Roman" w:hAnsi="Calibri" w:cs="Calibri"/>
                <w:color w:val="000000"/>
              </w:rPr>
            </w:pPr>
            <w:r>
              <w:rPr>
                <w:rFonts w:ascii="Calibri" w:eastAsia="Times New Roman" w:hAnsi="Calibri" w:cs="Calibri"/>
                <w:color w:val="000000"/>
              </w:rPr>
              <w:t>I</w:t>
            </w:r>
            <w:r w:rsidRPr="00CF76EF">
              <w:rPr>
                <w:rFonts w:ascii="Calibri" w:eastAsia="Times New Roman" w:hAnsi="Calibri" w:cs="Calibri"/>
                <w:color w:val="000000"/>
              </w:rPr>
              <w:t xml:space="preserve">nadequate </w:t>
            </w:r>
            <w:r w:rsidR="00CF76EF" w:rsidRPr="00CF76EF">
              <w:rPr>
                <w:rFonts w:ascii="Calibri" w:eastAsia="Times New Roman" w:hAnsi="Calibri" w:cs="Calibri"/>
                <w:color w:val="000000"/>
              </w:rPr>
              <w:t>feed and forage</w:t>
            </w:r>
          </w:p>
        </w:tc>
      </w:tr>
      <w:tr w:rsidR="00CF76EF" w:rsidRPr="00CF76EF" w14:paraId="35A820C6" w14:textId="77777777" w:rsidTr="001A7C78">
        <w:trPr>
          <w:trHeight w:val="300"/>
          <w:tblHeader/>
        </w:trPr>
        <w:tc>
          <w:tcPr>
            <w:tcW w:w="2357" w:type="dxa"/>
            <w:vMerge/>
            <w:noWrap/>
            <w:vAlign w:val="center"/>
            <w:hideMark/>
          </w:tcPr>
          <w:p w14:paraId="207C1853"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53BDDBDA"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Inadequate livestock shelter</w:t>
            </w:r>
          </w:p>
        </w:tc>
      </w:tr>
      <w:tr w:rsidR="00CF76EF" w:rsidRPr="00CF76EF" w14:paraId="5234EA3F" w14:textId="77777777" w:rsidTr="001A7C78">
        <w:trPr>
          <w:trHeight w:val="300"/>
          <w:tblHeader/>
        </w:trPr>
        <w:tc>
          <w:tcPr>
            <w:tcW w:w="2357" w:type="dxa"/>
            <w:vMerge/>
            <w:noWrap/>
            <w:vAlign w:val="center"/>
            <w:hideMark/>
          </w:tcPr>
          <w:p w14:paraId="0DFE18F6"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68103E5A"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Inadequate livestock water</w:t>
            </w:r>
          </w:p>
        </w:tc>
      </w:tr>
      <w:tr w:rsidR="00CF76EF" w:rsidRPr="00CF76EF" w14:paraId="49F8E762" w14:textId="77777777" w:rsidTr="001A7C78">
        <w:trPr>
          <w:trHeight w:val="300"/>
          <w:tblHeader/>
        </w:trPr>
        <w:tc>
          <w:tcPr>
            <w:tcW w:w="2357" w:type="dxa"/>
            <w:vMerge w:val="restart"/>
            <w:shd w:val="clear" w:color="auto" w:fill="auto"/>
            <w:noWrap/>
            <w:vAlign w:val="center"/>
            <w:hideMark/>
          </w:tcPr>
          <w:p w14:paraId="530B4DC6" w14:textId="77777777" w:rsidR="00CF76EF" w:rsidRPr="00CF76EF" w:rsidRDefault="00CF76EF" w:rsidP="00911C38">
            <w:pPr>
              <w:spacing w:after="0" w:line="240" w:lineRule="auto"/>
              <w:rPr>
                <w:rFonts w:ascii="Calibri" w:eastAsia="Times New Roman" w:hAnsi="Calibri" w:cs="Calibri"/>
                <w:color w:val="000000"/>
              </w:rPr>
            </w:pPr>
            <w:r w:rsidRPr="00CF76EF">
              <w:rPr>
                <w:rFonts w:ascii="Calibri" w:eastAsia="Times New Roman" w:hAnsi="Calibri" w:cs="Calibri"/>
                <w:color w:val="000000"/>
              </w:rPr>
              <w:t>Inefficient Energy Use</w:t>
            </w:r>
          </w:p>
        </w:tc>
        <w:tc>
          <w:tcPr>
            <w:tcW w:w="7003" w:type="dxa"/>
            <w:shd w:val="clear" w:color="auto" w:fill="auto"/>
            <w:noWrap/>
            <w:vAlign w:val="bottom"/>
            <w:hideMark/>
          </w:tcPr>
          <w:p w14:paraId="73B38B6E" w14:textId="77777777"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Equipment and facilities</w:t>
            </w:r>
          </w:p>
        </w:tc>
      </w:tr>
      <w:tr w:rsidR="00CF76EF" w:rsidRPr="00CF76EF" w14:paraId="4F74A7EE" w14:textId="77777777" w:rsidTr="001A7C78">
        <w:trPr>
          <w:trHeight w:val="300"/>
          <w:tblHeader/>
        </w:trPr>
        <w:tc>
          <w:tcPr>
            <w:tcW w:w="2357" w:type="dxa"/>
            <w:vMerge/>
            <w:noWrap/>
            <w:vAlign w:val="center"/>
            <w:hideMark/>
          </w:tcPr>
          <w:p w14:paraId="6CD16E25"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397B6F96" w14:textId="31C4459E"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Farming</w:t>
            </w:r>
            <w:r w:rsidR="00577F51">
              <w:rPr>
                <w:rFonts w:ascii="Calibri" w:eastAsia="Times New Roman" w:hAnsi="Calibri" w:cs="Calibri"/>
                <w:color w:val="000000"/>
              </w:rPr>
              <w:t xml:space="preserve"> or </w:t>
            </w:r>
            <w:r w:rsidRPr="00CF76EF">
              <w:rPr>
                <w:rFonts w:ascii="Calibri" w:eastAsia="Times New Roman" w:hAnsi="Calibri" w:cs="Calibri"/>
                <w:color w:val="000000"/>
              </w:rPr>
              <w:t>ranching practices and field operations</w:t>
            </w:r>
          </w:p>
        </w:tc>
      </w:tr>
      <w:tr w:rsidR="00CF76EF" w:rsidRPr="00CF76EF" w14:paraId="07A069E3" w14:textId="77777777" w:rsidTr="001A7C78">
        <w:trPr>
          <w:trHeight w:val="300"/>
          <w:tblHeader/>
        </w:trPr>
        <w:tc>
          <w:tcPr>
            <w:tcW w:w="2357" w:type="dxa"/>
            <w:vMerge w:val="restart"/>
            <w:shd w:val="clear" w:color="auto" w:fill="auto"/>
            <w:noWrap/>
            <w:vAlign w:val="center"/>
            <w:hideMark/>
          </w:tcPr>
          <w:p w14:paraId="495B3884" w14:textId="77777777" w:rsidR="00CF76EF" w:rsidRPr="00CF76EF" w:rsidRDefault="00CF76EF" w:rsidP="00911C38">
            <w:pPr>
              <w:spacing w:after="0" w:line="240" w:lineRule="auto"/>
              <w:rPr>
                <w:rFonts w:ascii="Calibri" w:eastAsia="Times New Roman" w:hAnsi="Calibri" w:cs="Calibri"/>
                <w:color w:val="000000"/>
              </w:rPr>
            </w:pPr>
            <w:r>
              <w:rPr>
                <w:rFonts w:ascii="Calibri" w:eastAsia="Times New Roman" w:hAnsi="Calibri" w:cs="Calibri"/>
                <w:color w:val="000000"/>
              </w:rPr>
              <w:t>Air Quality Impact</w:t>
            </w:r>
            <w:r w:rsidRPr="00CF76EF">
              <w:rPr>
                <w:rFonts w:ascii="Calibri" w:eastAsia="Times New Roman" w:hAnsi="Calibri" w:cs="Calibri"/>
                <w:color w:val="000000"/>
              </w:rPr>
              <w:t>s</w:t>
            </w:r>
          </w:p>
        </w:tc>
        <w:tc>
          <w:tcPr>
            <w:tcW w:w="7003" w:type="dxa"/>
            <w:shd w:val="clear" w:color="auto" w:fill="auto"/>
            <w:noWrap/>
            <w:vAlign w:val="bottom"/>
            <w:hideMark/>
          </w:tcPr>
          <w:p w14:paraId="4B93FEBD" w14:textId="77777777" w:rsidR="00CF76EF" w:rsidRPr="00CF76EF" w:rsidRDefault="00CF76EF" w:rsidP="00312EB1">
            <w:pPr>
              <w:spacing w:after="0" w:line="240" w:lineRule="auto"/>
              <w:rPr>
                <w:rFonts w:ascii="Calibri" w:eastAsia="Times New Roman" w:hAnsi="Calibri" w:cs="Calibri"/>
                <w:color w:val="000000"/>
              </w:rPr>
            </w:pPr>
            <w:r w:rsidRPr="00CF76EF">
              <w:rPr>
                <w:rFonts w:ascii="Calibri" w:eastAsia="Times New Roman" w:hAnsi="Calibri" w:cs="Calibri"/>
                <w:color w:val="000000"/>
              </w:rPr>
              <w:t>Emissions of particulate matter – PM and PM precursors</w:t>
            </w:r>
          </w:p>
        </w:tc>
      </w:tr>
      <w:tr w:rsidR="00CF76EF" w:rsidRPr="00CF76EF" w14:paraId="39FB70C8" w14:textId="77777777" w:rsidTr="00865861">
        <w:trPr>
          <w:trHeight w:val="300"/>
          <w:tblHeader/>
        </w:trPr>
        <w:tc>
          <w:tcPr>
            <w:tcW w:w="2357" w:type="dxa"/>
            <w:vMerge/>
            <w:noWrap/>
            <w:vAlign w:val="bottom"/>
            <w:hideMark/>
          </w:tcPr>
          <w:p w14:paraId="300AD90C"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2B3561F3" w14:textId="51AF8A9A"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 xml:space="preserve">Emissions of greenhouse gasses </w:t>
            </w:r>
            <w:r w:rsidR="00577F51">
              <w:rPr>
                <w:rFonts w:ascii="Calibri" w:eastAsia="Times New Roman" w:hAnsi="Calibri" w:cs="Calibri"/>
                <w:color w:val="000000"/>
              </w:rPr>
              <w:t>–</w:t>
            </w:r>
            <w:r w:rsidR="00577F51" w:rsidRPr="00CF76EF">
              <w:rPr>
                <w:rFonts w:ascii="Calibri" w:eastAsia="Times New Roman" w:hAnsi="Calibri" w:cs="Calibri"/>
                <w:color w:val="000000"/>
              </w:rPr>
              <w:t xml:space="preserve"> </w:t>
            </w:r>
            <w:r w:rsidRPr="00CF76EF">
              <w:rPr>
                <w:rFonts w:ascii="Calibri" w:eastAsia="Times New Roman" w:hAnsi="Calibri" w:cs="Calibri"/>
                <w:color w:val="000000"/>
              </w:rPr>
              <w:t>GHGs</w:t>
            </w:r>
          </w:p>
        </w:tc>
      </w:tr>
      <w:tr w:rsidR="00CF76EF" w:rsidRPr="00CF76EF" w14:paraId="79B3E50E" w14:textId="77777777" w:rsidTr="00865861">
        <w:trPr>
          <w:trHeight w:val="300"/>
          <w:tblHeader/>
        </w:trPr>
        <w:tc>
          <w:tcPr>
            <w:tcW w:w="2357" w:type="dxa"/>
            <w:vMerge/>
            <w:noWrap/>
            <w:vAlign w:val="bottom"/>
            <w:hideMark/>
          </w:tcPr>
          <w:p w14:paraId="7E2289C3"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0E0BE744"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Emissions of ozone precursors</w:t>
            </w:r>
          </w:p>
        </w:tc>
      </w:tr>
      <w:tr w:rsidR="00CF76EF" w:rsidRPr="00CF76EF" w14:paraId="5E877272" w14:textId="77777777" w:rsidTr="00865861">
        <w:trPr>
          <w:trHeight w:val="300"/>
          <w:tblHeader/>
        </w:trPr>
        <w:tc>
          <w:tcPr>
            <w:tcW w:w="2357" w:type="dxa"/>
            <w:vMerge/>
            <w:noWrap/>
            <w:vAlign w:val="bottom"/>
            <w:hideMark/>
          </w:tcPr>
          <w:p w14:paraId="056743A0" w14:textId="77777777" w:rsidR="00CF76EF" w:rsidRPr="00CF76EF" w:rsidRDefault="00CF76EF">
            <w:pPr>
              <w:spacing w:after="0" w:line="240" w:lineRule="auto"/>
              <w:rPr>
                <w:rFonts w:ascii="Calibri" w:eastAsia="Times New Roman" w:hAnsi="Calibri" w:cs="Calibri"/>
                <w:color w:val="000000"/>
              </w:rPr>
            </w:pPr>
          </w:p>
        </w:tc>
        <w:tc>
          <w:tcPr>
            <w:tcW w:w="7003" w:type="dxa"/>
            <w:shd w:val="clear" w:color="auto" w:fill="auto"/>
            <w:noWrap/>
            <w:vAlign w:val="bottom"/>
            <w:hideMark/>
          </w:tcPr>
          <w:p w14:paraId="6599F636" w14:textId="77777777" w:rsidR="00CF76EF" w:rsidRPr="00CF76EF" w:rsidRDefault="00CF76EF">
            <w:pPr>
              <w:spacing w:after="0" w:line="240" w:lineRule="auto"/>
              <w:rPr>
                <w:rFonts w:ascii="Calibri" w:eastAsia="Times New Roman" w:hAnsi="Calibri" w:cs="Calibri"/>
                <w:color w:val="000000"/>
              </w:rPr>
            </w:pPr>
            <w:r w:rsidRPr="00CF76EF">
              <w:rPr>
                <w:rFonts w:ascii="Calibri" w:eastAsia="Times New Roman" w:hAnsi="Calibri" w:cs="Calibri"/>
                <w:color w:val="000000"/>
              </w:rPr>
              <w:t>Objectionable odors</w:t>
            </w:r>
          </w:p>
        </w:tc>
      </w:tr>
    </w:tbl>
    <w:p w14:paraId="0D3E70C9" w14:textId="77777777" w:rsidR="0003011A" w:rsidRDefault="0003011A" w:rsidP="00B55527">
      <w:pPr>
        <w:jc w:val="center"/>
        <w:rPr>
          <w:b/>
          <w:sz w:val="32"/>
          <w:szCs w:val="32"/>
        </w:rPr>
      </w:pPr>
    </w:p>
    <w:p w14:paraId="2F797BAE" w14:textId="77777777" w:rsidR="00054ED8" w:rsidRPr="004F0705" w:rsidRDefault="00054ED8" w:rsidP="00054ED8">
      <w:pPr>
        <w:pStyle w:val="Heading1"/>
        <w:rPr>
          <w:b/>
          <w:u w:val="single"/>
        </w:rPr>
      </w:pPr>
      <w:bookmarkStart w:id="8" w:name="_Toc531617553"/>
      <w:bookmarkStart w:id="9" w:name="_Toc535524381"/>
      <w:bookmarkStart w:id="10" w:name="_Toc2079906"/>
      <w:r w:rsidRPr="004F0705">
        <w:rPr>
          <w:b/>
          <w:u w:val="single"/>
        </w:rPr>
        <w:t xml:space="preserve">Soil </w:t>
      </w:r>
      <w:r w:rsidR="00EC7660">
        <w:rPr>
          <w:b/>
          <w:u w:val="single"/>
        </w:rPr>
        <w:t>Erosion</w:t>
      </w:r>
      <w:bookmarkEnd w:id="8"/>
      <w:bookmarkEnd w:id="9"/>
      <w:bookmarkEnd w:id="10"/>
    </w:p>
    <w:p w14:paraId="628A7F93" w14:textId="77777777" w:rsidR="008537A5" w:rsidRPr="00CF0B91" w:rsidRDefault="008537A5" w:rsidP="289ECEEA">
      <w:pPr>
        <w:pStyle w:val="Heading2"/>
        <w:rPr>
          <w:b/>
          <w:bCs/>
        </w:rPr>
      </w:pPr>
      <w:bookmarkStart w:id="11" w:name="_Toc531617554"/>
      <w:bookmarkStart w:id="12" w:name="_Toc535524382"/>
      <w:bookmarkStart w:id="13" w:name="_Toc2079907"/>
      <w:r w:rsidRPr="00D65976">
        <w:rPr>
          <w:b/>
          <w:bCs/>
        </w:rPr>
        <w:t>Sheet and Rill Erosion (Water Erosion)</w:t>
      </w:r>
      <w:bookmarkEnd w:id="11"/>
      <w:bookmarkEnd w:id="12"/>
      <w:bookmarkEnd w:id="13"/>
    </w:p>
    <w:p w14:paraId="764D2189" w14:textId="77777777" w:rsidR="008537A5" w:rsidRDefault="008537A5" w:rsidP="660AB575">
      <w:r w:rsidRPr="00D65976">
        <w:rPr>
          <w:b/>
          <w:bCs/>
        </w:rPr>
        <w:t>Description:</w:t>
      </w:r>
      <w:r>
        <w:t xml:space="preserve">  </w:t>
      </w:r>
      <w:r w:rsidRPr="00BB1A97">
        <w:t>Detachment and transport of soil particles caused by rainfall, melting snow</w:t>
      </w:r>
      <w:r w:rsidR="0001435C">
        <w:t>,</w:t>
      </w:r>
      <w:r w:rsidRPr="00BB1A97">
        <w:t xml:space="preserve"> or irrigation</w:t>
      </w:r>
      <w:r>
        <w:t>.</w:t>
      </w:r>
    </w:p>
    <w:p w14:paraId="080C7DA2" w14:textId="77777777" w:rsidR="008537A5" w:rsidRDefault="008537A5" w:rsidP="660AB575">
      <w:r w:rsidRPr="00D65976">
        <w:rPr>
          <w:b/>
          <w:bCs/>
        </w:rPr>
        <w:t>Objective:</w:t>
      </w:r>
      <w:r w:rsidRPr="11B4500B">
        <w:t xml:space="preserve">  </w:t>
      </w:r>
      <w:r w:rsidRPr="00BB1A97">
        <w:t>Reduce sheet and rill erosion</w:t>
      </w:r>
      <w:r>
        <w:t xml:space="preserve"> to T.</w:t>
      </w:r>
    </w:p>
    <w:p w14:paraId="623C62E0" w14:textId="77777777" w:rsidR="008537A5" w:rsidRPr="00CF0B91" w:rsidRDefault="008537A5" w:rsidP="289ECEEA">
      <w:pPr>
        <w:rPr>
          <w:b/>
          <w:bCs/>
        </w:rPr>
      </w:pPr>
      <w:r w:rsidRPr="00D65976">
        <w:rPr>
          <w:b/>
          <w:bCs/>
        </w:rPr>
        <w:t>Analysis within CART:</w:t>
      </w:r>
    </w:p>
    <w:p w14:paraId="41AA1FF7" w14:textId="77777777" w:rsidR="00094F18" w:rsidRPr="00865861" w:rsidRDefault="00094F18" w:rsidP="008537A5">
      <w:pPr>
        <w:rPr>
          <w:b/>
        </w:rPr>
      </w:pPr>
      <w:r w:rsidRPr="00865861">
        <w:rPr>
          <w:b/>
        </w:rPr>
        <w:t>Crop:</w:t>
      </w:r>
    </w:p>
    <w:p w14:paraId="3699127C" w14:textId="6E80E03E" w:rsidR="008537A5" w:rsidRDefault="008537A5" w:rsidP="008537A5">
      <w:r>
        <w:t xml:space="preserve">Each </w:t>
      </w:r>
      <w:r w:rsidR="11B4500B">
        <w:t>planned land unit (</w:t>
      </w:r>
      <w:r>
        <w:t>PLU</w:t>
      </w:r>
      <w:r w:rsidR="11B4500B">
        <w:t>)</w:t>
      </w:r>
      <w:r>
        <w:t xml:space="preserve"> for </w:t>
      </w:r>
      <w:r w:rsidR="00577F51">
        <w:t xml:space="preserve">crop </w:t>
      </w:r>
      <w:r>
        <w:t>will have a calculated PLU Erodibility Index - water (</w:t>
      </w:r>
      <w:proofErr w:type="spellStart"/>
      <w:r>
        <w:t>EI</w:t>
      </w:r>
      <w:r w:rsidRPr="009C0A57">
        <w:rPr>
          <w:vertAlign w:val="subscript"/>
        </w:rPr>
        <w:t>w</w:t>
      </w:r>
      <w:proofErr w:type="spellEnd"/>
      <w:r w:rsidRPr="009C0A57">
        <w:t>)</w:t>
      </w:r>
      <w:r>
        <w:t xml:space="preserve"> based on the d</w:t>
      </w:r>
      <w:r w:rsidRPr="00C751D7">
        <w:t xml:space="preserve">ominant critical </w:t>
      </w:r>
      <w:r>
        <w:t xml:space="preserve">soil </w:t>
      </w:r>
      <w:r w:rsidR="66449984">
        <w:t xml:space="preserve">(see </w:t>
      </w:r>
      <w:r w:rsidR="00577F51">
        <w:t>e</w:t>
      </w:r>
      <w:r w:rsidR="66449984">
        <w:t xml:space="preserve">quation 1 below) </w:t>
      </w:r>
      <w:r>
        <w:t>in the PLU.  The (</w:t>
      </w:r>
      <w:proofErr w:type="spellStart"/>
      <w:r>
        <w:t>EI</w:t>
      </w:r>
      <w:r w:rsidRPr="009C0A57">
        <w:rPr>
          <w:vertAlign w:val="subscript"/>
        </w:rPr>
        <w:t>w</w:t>
      </w:r>
      <w:proofErr w:type="spellEnd"/>
      <w:r w:rsidRPr="009C0A57">
        <w:t>)</w:t>
      </w:r>
      <w:r>
        <w:t xml:space="preserve"> will be</w:t>
      </w:r>
      <w:r w:rsidR="3ACC3DC2">
        <w:t xml:space="preserve"> </w:t>
      </w:r>
      <w:r>
        <w:t xml:space="preserve">categorized into four </w:t>
      </w:r>
      <w:r w:rsidR="00577F51">
        <w:t xml:space="preserve">soil erodibility </w:t>
      </w:r>
      <w:r>
        <w:t xml:space="preserve">potentials through the Conservation Resource Web Services – PLU Modified Erodibility Potential-Water.  The service utilizes the </w:t>
      </w:r>
      <w:r w:rsidR="00CB7009">
        <w:t>NRCS-published</w:t>
      </w:r>
      <w:r>
        <w:t xml:space="preserve"> soils database (SSURGO) according to equations 1 and 2.</w:t>
      </w:r>
    </w:p>
    <w:p w14:paraId="2966EB07" w14:textId="49EA71EA" w:rsidR="008537A5" w:rsidRPr="00ED41EC" w:rsidRDefault="11B4500B" w:rsidP="008537A5">
      <w:pPr>
        <w:ind w:left="720"/>
      </w:pPr>
      <w:r w:rsidRPr="00ED41EC">
        <w:t xml:space="preserve">Equation 1: </w:t>
      </w:r>
      <w:r w:rsidR="008537A5" w:rsidRPr="00ED41EC">
        <w:t xml:space="preserve">PLU Erodibility Potential – Water </w:t>
      </w:r>
      <w:ins w:id="14" w:author="Breanna Barlow" w:date="2019-03-22T10:52:00Z">
        <w:r w:rsidR="00377436">
          <w:t>(</w:t>
        </w:r>
        <w:proofErr w:type="spellStart"/>
        <w:r w:rsidR="00377436">
          <w:t>EI</w:t>
        </w:r>
        <w:r w:rsidR="00377436" w:rsidRPr="009C0A57">
          <w:rPr>
            <w:vertAlign w:val="subscript"/>
          </w:rPr>
          <w:t>w</w:t>
        </w:r>
        <w:proofErr w:type="spellEnd"/>
        <w:r w:rsidR="00377436" w:rsidRPr="009C0A57">
          <w:t>)</w:t>
        </w:r>
        <w:r w:rsidR="00377436">
          <w:t xml:space="preserve"> </w:t>
        </w:r>
      </w:ins>
      <w:r w:rsidR="008537A5" w:rsidRPr="00ED41EC">
        <w:t>= K*(LS)/T</w:t>
      </w:r>
    </w:p>
    <w:p w14:paraId="6C53260F" w14:textId="6127ADDF" w:rsidR="008537A5" w:rsidRPr="00ED41EC" w:rsidRDefault="008537A5" w:rsidP="008537A5">
      <w:pPr>
        <w:ind w:left="720"/>
      </w:pPr>
      <w:r w:rsidRPr="00ED41EC">
        <w:t xml:space="preserve">Where K is the </w:t>
      </w:r>
      <w:r w:rsidR="11B4500B" w:rsidRPr="00C751D7">
        <w:t>K</w:t>
      </w:r>
      <w:r w:rsidRPr="00C751D7">
        <w:t xml:space="preserve"> factor of the surface horizon of the dominant critical soil</w:t>
      </w:r>
      <w:r>
        <w:t xml:space="preserve"> component</w:t>
      </w:r>
      <w:r w:rsidRPr="00C751D7">
        <w:t xml:space="preserve">. </w:t>
      </w:r>
      <w:r w:rsidR="11B4500B" w:rsidRPr="00C751D7">
        <w:t>The do</w:t>
      </w:r>
      <w:r w:rsidRPr="00C751D7">
        <w:t xml:space="preserve">minant critical </w:t>
      </w:r>
      <w:r w:rsidR="11B4500B" w:rsidRPr="00C751D7">
        <w:t xml:space="preserve">soil component </w:t>
      </w:r>
      <w:r w:rsidRPr="00C751D7">
        <w:t>is determined as the soil with the highest surface K factor</w:t>
      </w:r>
      <w:r w:rsidR="11B4500B" w:rsidRPr="00C751D7">
        <w:t xml:space="preserve"> and</w:t>
      </w:r>
      <w:r w:rsidRPr="00C751D7">
        <w:t xml:space="preserve"> is a major map unit component (</w:t>
      </w:r>
      <w:proofErr w:type="spellStart"/>
      <w:r w:rsidRPr="00C751D7">
        <w:t>majorcompflag</w:t>
      </w:r>
      <w:proofErr w:type="spellEnd"/>
      <w:r w:rsidRPr="00C751D7">
        <w:t>=T</w:t>
      </w:r>
      <w:r w:rsidR="3ACC3DC2" w:rsidRPr="00C751D7">
        <w:t>ru</w:t>
      </w:r>
      <w:r w:rsidRPr="00C751D7">
        <w:t xml:space="preserve">e) that is greater than 10% of the PLU.  </w:t>
      </w:r>
      <w:r w:rsidRPr="005E4D23">
        <w:rPr>
          <w:rFonts w:ascii="Calibri" w:eastAsia="Calibri" w:hAnsi="Calibri" w:cs="Times New Roman"/>
          <w:color w:val="000000"/>
        </w:rPr>
        <w:t xml:space="preserve">In case of </w:t>
      </w:r>
      <w:r w:rsidR="00365B5B">
        <w:rPr>
          <w:rFonts w:ascii="Calibri" w:eastAsia="Calibri" w:hAnsi="Calibri" w:cs="Times New Roman"/>
          <w:color w:val="000000"/>
        </w:rPr>
        <w:t xml:space="preserve">a </w:t>
      </w:r>
      <w:r w:rsidRPr="005E4D23">
        <w:rPr>
          <w:rFonts w:ascii="Calibri" w:eastAsia="Calibri" w:hAnsi="Calibri" w:cs="Times New Roman"/>
          <w:color w:val="000000"/>
        </w:rPr>
        <w:t xml:space="preserve">K factor tie, choose the soil component among the </w:t>
      </w:r>
      <w:r w:rsidRPr="00C751D7">
        <w:rPr>
          <w:rFonts w:ascii="Calibri" w:eastAsia="Calibri" w:hAnsi="Calibri" w:cs="Times New Roman"/>
          <w:color w:val="000000"/>
        </w:rPr>
        <w:t xml:space="preserve">set having the highest </w:t>
      </w:r>
      <w:r w:rsidR="00D461E8">
        <w:rPr>
          <w:rFonts w:ascii="Calibri" w:eastAsia="Calibri" w:hAnsi="Calibri" w:cs="Times New Roman"/>
          <w:color w:val="000000"/>
        </w:rPr>
        <w:t>percentage</w:t>
      </w:r>
      <w:r w:rsidR="00D461E8" w:rsidRPr="00C751D7">
        <w:rPr>
          <w:rFonts w:ascii="Calibri" w:eastAsia="Calibri" w:hAnsi="Calibri" w:cs="Times New Roman"/>
          <w:color w:val="000000"/>
        </w:rPr>
        <w:t xml:space="preserve"> </w:t>
      </w:r>
      <w:r w:rsidRPr="00C751D7">
        <w:rPr>
          <w:rFonts w:ascii="Calibri" w:eastAsia="Calibri" w:hAnsi="Calibri" w:cs="Times New Roman"/>
          <w:color w:val="000000"/>
        </w:rPr>
        <w:t>of the PLU.</w:t>
      </w:r>
      <w:r>
        <w:rPr>
          <w:rFonts w:ascii="Calibri" w:eastAsia="Calibri" w:hAnsi="Calibri" w:cs="Times New Roman"/>
          <w:color w:val="000000"/>
        </w:rPr>
        <w:t xml:space="preserve">  K</w:t>
      </w:r>
      <w:r>
        <w:t xml:space="preserve"> is obtained from the SSURGO data base data element for soil erodibility </w:t>
      </w:r>
      <w:r w:rsidRPr="00DC276A">
        <w:t xml:space="preserve">factor </w:t>
      </w:r>
      <w:r>
        <w:t>(</w:t>
      </w:r>
      <w:proofErr w:type="spellStart"/>
      <w:proofErr w:type="gramStart"/>
      <w:r>
        <w:t>chorizon.kffact</w:t>
      </w:r>
      <w:proofErr w:type="spellEnd"/>
      <w:proofErr w:type="gramEnd"/>
      <w:r>
        <w:t>).</w:t>
      </w:r>
    </w:p>
    <w:p w14:paraId="4CE80855" w14:textId="77777777" w:rsidR="008537A5" w:rsidRDefault="008537A5" w:rsidP="008537A5">
      <w:r>
        <w:t xml:space="preserve">LS is derived from a simplification of the original LS calculation of </w:t>
      </w:r>
      <w:proofErr w:type="spellStart"/>
      <w:r>
        <w:t>Wischmeier</w:t>
      </w:r>
      <w:proofErr w:type="spellEnd"/>
      <w:r>
        <w:t xml:space="preserve"> and Smith (1978).  This simplification by </w:t>
      </w:r>
      <w:r w:rsidRPr="00D65976">
        <w:t xml:space="preserve">Stone and </w:t>
      </w:r>
      <w:proofErr w:type="spellStart"/>
      <w:r w:rsidRPr="00D65976">
        <w:rPr>
          <w:color w:val="000000"/>
          <w:shd w:val="clear" w:color="auto" w:fill="FFFFFF"/>
        </w:rPr>
        <w:t>Hilborn</w:t>
      </w:r>
      <w:proofErr w:type="spellEnd"/>
      <w:r w:rsidRPr="00D65976">
        <w:rPr>
          <w:color w:val="000000"/>
          <w:shd w:val="clear" w:color="auto" w:fill="FFFFFF"/>
        </w:rPr>
        <w:t xml:space="preserve"> (2012) removes the need for trigonometric functions in the LS calculation.</w:t>
      </w:r>
      <w:r w:rsidRPr="172093F8">
        <w:t xml:space="preserve"> </w:t>
      </w:r>
    </w:p>
    <w:p w14:paraId="7C947A85" w14:textId="77777777" w:rsidR="008537A5" w:rsidRPr="00AB3AAE" w:rsidRDefault="11B4500B" w:rsidP="660AB575">
      <w:pPr>
        <w:ind w:left="720"/>
      </w:pPr>
      <w:r w:rsidRPr="00D65976">
        <w:t xml:space="preserve">Equation 2: </w:t>
      </w:r>
      <w:r w:rsidR="008537A5" w:rsidRPr="00D65976">
        <w:t>LS = [0.065 + 0.0456 (slope) + 0.006541 (slope)</w:t>
      </w:r>
      <w:proofErr w:type="gramStart"/>
      <w:r w:rsidR="008537A5" w:rsidRPr="00D65976">
        <w:t>2](</w:t>
      </w:r>
      <w:proofErr w:type="gramEnd"/>
      <w:r w:rsidR="008537A5" w:rsidRPr="00D65976">
        <w:t>slope length ÷ constant)</w:t>
      </w:r>
      <w:r w:rsidR="008537A5" w:rsidRPr="00A54747">
        <w:rPr>
          <w:vertAlign w:val="superscript"/>
        </w:rPr>
        <w:t>NN</w:t>
      </w:r>
      <w:r w:rsidR="008537A5" w:rsidRPr="00A54747">
        <w:t xml:space="preserve">        </w:t>
      </w:r>
    </w:p>
    <w:p w14:paraId="672D31C1" w14:textId="77777777" w:rsidR="008537A5" w:rsidRDefault="008537A5" w:rsidP="660AB575">
      <w:pPr>
        <w:ind w:left="720"/>
      </w:pPr>
      <w:r w:rsidRPr="00D65976">
        <w:t xml:space="preserve">Where: </w:t>
      </w:r>
      <w:r>
        <w:rPr>
          <w:rFonts w:cstheme="minorHAnsi"/>
        </w:rPr>
        <w:br/>
      </w:r>
      <w:r w:rsidRPr="00D65976">
        <w:t>slope = slope steepness in %</w:t>
      </w:r>
      <w:r>
        <w:rPr>
          <w:rFonts w:cstheme="minorHAnsi"/>
        </w:rPr>
        <w:br/>
      </w:r>
      <w:r w:rsidRPr="00D65976">
        <w:t>slope length = length of slope in m (ft)</w:t>
      </w:r>
      <w:r>
        <w:rPr>
          <w:rFonts w:cstheme="minorHAnsi"/>
        </w:rPr>
        <w:br/>
      </w:r>
      <w:r w:rsidRPr="00D65976">
        <w:t>constant = 22.1 metric (72.5 Imperial)</w:t>
      </w:r>
    </w:p>
    <w:p w14:paraId="7970693B" w14:textId="77777777" w:rsidR="009C0340" w:rsidRDefault="009C0340" w:rsidP="009C0340">
      <w:pPr>
        <w:ind w:left="720"/>
      </w:pPr>
      <w:commentRangeStart w:id="15"/>
      <w:r w:rsidRPr="00D65976">
        <w:lastRenderedPageBreak/>
        <w:t>NN is derived from the slope. For slopes &lt;</w:t>
      </w:r>
      <w:proofErr w:type="gramStart"/>
      <w:r w:rsidRPr="00D65976">
        <w:t>1 ,</w:t>
      </w:r>
      <w:proofErr w:type="gramEnd"/>
      <w:r w:rsidRPr="00D65976">
        <w:t xml:space="preserve"> NN = 0.2;  for slopes equal to 1 and less than 3, NN = 0.3; for slopes equal to three and less than 5, NN = 0.5; for slopes equal to and greater than 5, NN = 0.5</w:t>
      </w:r>
      <w:commentRangeEnd w:id="15"/>
      <w:r>
        <w:rPr>
          <w:rStyle w:val="CommentReference"/>
        </w:rPr>
        <w:commentReference w:id="15"/>
      </w:r>
    </w:p>
    <w:p w14:paraId="50F13A26" w14:textId="77777777" w:rsidR="001F6D77" w:rsidRPr="00AB186A" w:rsidRDefault="001F6D77" w:rsidP="001F6D77">
      <w:pPr>
        <w:ind w:left="720"/>
        <w:rPr>
          <w:rFonts w:cs="Calibri"/>
        </w:rPr>
      </w:pPr>
      <w:commentRangeStart w:id="16"/>
      <w:r w:rsidRPr="00AB186A">
        <w:rPr>
          <w:rFonts w:cs="Calibri"/>
        </w:rPr>
        <w:t>Slope length is</w:t>
      </w:r>
      <w:r w:rsidRPr="00902070">
        <w:rPr>
          <w:rFonts w:cs="Times New Roman"/>
          <w:color w:val="000000"/>
        </w:rPr>
        <w:t xml:space="preserve"> calculated using </w:t>
      </w:r>
      <w:r>
        <w:rPr>
          <w:rFonts w:cs="Times New Roman"/>
          <w:color w:val="000000"/>
        </w:rPr>
        <w:t>“d</w:t>
      </w:r>
      <w:r w:rsidRPr="00902070">
        <w:rPr>
          <w:rFonts w:cs="Times New Roman"/>
          <w:color w:val="000000"/>
        </w:rPr>
        <w:t>efault slope parameters</w:t>
      </w:r>
      <w:r>
        <w:rPr>
          <w:rFonts w:cs="Times New Roman"/>
          <w:color w:val="000000"/>
        </w:rPr>
        <w:t>”</w:t>
      </w:r>
      <w:r w:rsidRPr="00902070">
        <w:rPr>
          <w:rFonts w:cs="Times New Roman"/>
          <w:color w:val="000000"/>
        </w:rPr>
        <w:t xml:space="preserve"> </w:t>
      </w:r>
      <w:r>
        <w:rPr>
          <w:rFonts w:cs="Times New Roman"/>
          <w:color w:val="000000"/>
        </w:rPr>
        <w:t>c</w:t>
      </w:r>
      <w:r w:rsidRPr="00902070">
        <w:rPr>
          <w:rFonts w:cs="Times New Roman"/>
          <w:color w:val="000000"/>
        </w:rPr>
        <w:t xml:space="preserve">reated by </w:t>
      </w:r>
      <w:proofErr w:type="spellStart"/>
      <w:r w:rsidRPr="00902070">
        <w:rPr>
          <w:rFonts w:cs="Times New Roman"/>
          <w:color w:val="000000"/>
        </w:rPr>
        <w:t>Lightle</w:t>
      </w:r>
      <w:proofErr w:type="spellEnd"/>
      <w:r w:rsidRPr="00902070">
        <w:rPr>
          <w:rFonts w:cs="Times New Roman"/>
          <w:color w:val="000000"/>
        </w:rPr>
        <w:t xml:space="preserve"> and </w:t>
      </w:r>
      <w:proofErr w:type="spellStart"/>
      <w:r w:rsidRPr="00902070">
        <w:rPr>
          <w:rFonts w:cs="Times New Roman"/>
          <w:color w:val="000000"/>
        </w:rPr>
        <w:t>Weesi</w:t>
      </w:r>
      <w:r>
        <w:rPr>
          <w:rFonts w:cs="Times New Roman"/>
          <w:color w:val="000000"/>
        </w:rPr>
        <w:t>e</w:t>
      </w:r>
      <w:r w:rsidRPr="00902070">
        <w:rPr>
          <w:rFonts w:cs="Times New Roman"/>
          <w:color w:val="000000"/>
        </w:rPr>
        <w:t>s</w:t>
      </w:r>
      <w:proofErr w:type="spellEnd"/>
      <w:r w:rsidRPr="00902070">
        <w:rPr>
          <w:rFonts w:cs="Times New Roman"/>
          <w:color w:val="000000"/>
        </w:rPr>
        <w:t xml:space="preserve"> (1998</w:t>
      </w:r>
      <w:r>
        <w:rPr>
          <w:rFonts w:cs="Times New Roman"/>
          <w:color w:val="000000"/>
        </w:rPr>
        <w:t>, data not shown</w:t>
      </w:r>
      <w:r w:rsidRPr="00902070">
        <w:rPr>
          <w:rFonts w:cs="Times New Roman"/>
          <w:color w:val="000000"/>
        </w:rPr>
        <w:t>)</w:t>
      </w:r>
      <w:r>
        <w:rPr>
          <w:rFonts w:cs="Times New Roman"/>
          <w:color w:val="000000"/>
        </w:rPr>
        <w:t xml:space="preserve"> using the representative slope (</w:t>
      </w:r>
      <w:proofErr w:type="spellStart"/>
      <w:proofErr w:type="gramStart"/>
      <w:r>
        <w:rPr>
          <w:rFonts w:cs="Times New Roman"/>
          <w:color w:val="000000"/>
        </w:rPr>
        <w:t>conponent.slope</w:t>
      </w:r>
      <w:proofErr w:type="gramEnd"/>
      <w:r>
        <w:rPr>
          <w:rFonts w:cs="Times New Roman"/>
          <w:color w:val="000000"/>
        </w:rPr>
        <w:t>_r</w:t>
      </w:r>
      <w:proofErr w:type="spellEnd"/>
      <w:r>
        <w:rPr>
          <w:rFonts w:cs="Times New Roman"/>
          <w:color w:val="000000"/>
        </w:rPr>
        <w:t>) in SSURGO.</w:t>
      </w:r>
      <w:commentRangeEnd w:id="16"/>
      <w:r>
        <w:rPr>
          <w:rStyle w:val="CommentReference"/>
        </w:rPr>
        <w:commentReference w:id="16"/>
      </w:r>
    </w:p>
    <w:p w14:paraId="70E98208" w14:textId="1C497825" w:rsidR="008537A5" w:rsidRPr="00554408" w:rsidRDefault="008537A5" w:rsidP="008537A5">
      <w:pPr>
        <w:rPr>
          <w:i/>
          <w:iCs/>
          <w:color w:val="44546A" w:themeColor="text2"/>
        </w:rPr>
      </w:pPr>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w:t>
      </w:r>
      <w:r w:rsidRPr="00554408">
        <w:rPr>
          <w:i/>
          <w:iCs/>
          <w:color w:val="44546A" w:themeColor="text2"/>
        </w:rPr>
        <w:fldChar w:fldCharType="end"/>
      </w:r>
      <w:r w:rsidRPr="00554408">
        <w:rPr>
          <w:i/>
          <w:iCs/>
          <w:color w:val="44546A" w:themeColor="text2"/>
        </w:rPr>
        <w:t>: PLU Modified Erodibility Potential – Water (</w:t>
      </w:r>
      <w:proofErr w:type="spellStart"/>
      <w:r w:rsidRPr="00554408">
        <w:rPr>
          <w:i/>
          <w:iCs/>
          <w:color w:val="44546A" w:themeColor="text2"/>
        </w:rPr>
        <w:t>EIw</w:t>
      </w:r>
      <w:proofErr w:type="spellEnd"/>
      <w:r w:rsidRPr="00554408">
        <w:rPr>
          <w:i/>
          <w:iCs/>
          <w:color w:val="44546A" w:themeColor="text2"/>
        </w:rPr>
        <w:t xml:space="preserve">) </w:t>
      </w:r>
      <w:r w:rsidR="009C2BDF">
        <w:rPr>
          <w:i/>
          <w:iCs/>
          <w:color w:val="44546A" w:themeColor="text2"/>
        </w:rPr>
        <w:t>C</w:t>
      </w:r>
      <w:r w:rsidR="009C2BDF" w:rsidRPr="00554408">
        <w:rPr>
          <w:i/>
          <w:iCs/>
          <w:color w:val="44546A" w:themeColor="text2"/>
        </w:rPr>
        <w:t>ategories</w:t>
      </w:r>
    </w:p>
    <w:p w14:paraId="492E62FE" w14:textId="77777777" w:rsidR="008537A5" w:rsidRPr="006B2316" w:rsidRDefault="008537A5" w:rsidP="008537A5">
      <w:pPr>
        <w:rPr>
          <w:sz w:val="4"/>
          <w:szCs w:val="4"/>
        </w:rPr>
      </w:pPr>
    </w:p>
    <w:tbl>
      <w:tblPr>
        <w:tblW w:w="3397"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8537A5" w:rsidRPr="009C0A57" w14:paraId="5E980C9E" w14:textId="77777777" w:rsidTr="001149E9">
        <w:trPr>
          <w:trHeight w:val="1002"/>
        </w:trPr>
        <w:tc>
          <w:tcPr>
            <w:tcW w:w="3397" w:type="dxa"/>
            <w:shd w:val="clear" w:color="auto" w:fill="D9E2F3" w:themeFill="accent1" w:themeFillTint="33"/>
            <w:vAlign w:val="center"/>
            <w:hideMark/>
          </w:tcPr>
          <w:p w14:paraId="13988E4E" w14:textId="77777777" w:rsidR="008537A5" w:rsidRPr="009C0A57" w:rsidRDefault="008537A5" w:rsidP="00A54747">
            <w:pPr>
              <w:rPr>
                <w:bCs/>
              </w:rPr>
            </w:pPr>
            <w:bookmarkStart w:id="17" w:name="_Hlk531090183"/>
            <w:r w:rsidRPr="009C0A57">
              <w:rPr>
                <w:bCs/>
              </w:rPr>
              <w:t>PLU Modified Erodibility Potential – Water (</w:t>
            </w:r>
            <w:proofErr w:type="spellStart"/>
            <w:r w:rsidRPr="009C0A57">
              <w:rPr>
                <w:bCs/>
              </w:rPr>
              <w:t>EI</w:t>
            </w:r>
            <w:r w:rsidRPr="009C0A57">
              <w:rPr>
                <w:bCs/>
                <w:vertAlign w:val="subscript"/>
              </w:rPr>
              <w:t>w</w:t>
            </w:r>
            <w:proofErr w:type="spellEnd"/>
            <w:r w:rsidRPr="009C0A57">
              <w:rPr>
                <w:bCs/>
              </w:rPr>
              <w:t>)</w:t>
            </w:r>
          </w:p>
        </w:tc>
      </w:tr>
      <w:bookmarkEnd w:id="17"/>
      <w:tr w:rsidR="008537A5" w:rsidRPr="009C0A57" w14:paraId="5FD013BE" w14:textId="77777777" w:rsidTr="001149E9">
        <w:trPr>
          <w:trHeight w:val="344"/>
        </w:trPr>
        <w:tc>
          <w:tcPr>
            <w:tcW w:w="3397" w:type="dxa"/>
            <w:shd w:val="clear" w:color="auto" w:fill="auto"/>
            <w:vAlign w:val="center"/>
            <w:hideMark/>
          </w:tcPr>
          <w:p w14:paraId="0A28F1C7" w14:textId="4992D9F4" w:rsidR="008537A5" w:rsidRPr="009C0A57" w:rsidRDefault="008537A5" w:rsidP="660AB575">
            <w:r w:rsidRPr="009C0A57">
              <w:t>High (=</w:t>
            </w:r>
            <w:r w:rsidR="00FE6EBB">
              <w:t>&gt;</w:t>
            </w:r>
            <w:r w:rsidRPr="009C0A57">
              <w:t>0.20)</w:t>
            </w:r>
          </w:p>
        </w:tc>
      </w:tr>
      <w:tr w:rsidR="008537A5" w:rsidRPr="009C0A57" w14:paraId="219D1B21" w14:textId="77777777" w:rsidTr="001149E9">
        <w:trPr>
          <w:trHeight w:val="512"/>
        </w:trPr>
        <w:tc>
          <w:tcPr>
            <w:tcW w:w="3397" w:type="dxa"/>
            <w:shd w:val="clear" w:color="auto" w:fill="auto"/>
            <w:vAlign w:val="center"/>
            <w:hideMark/>
          </w:tcPr>
          <w:p w14:paraId="4C923F8E" w14:textId="65438AFE" w:rsidR="008537A5" w:rsidRPr="009C0A57" w:rsidRDefault="008537A5" w:rsidP="660AB575">
            <w:r w:rsidRPr="009C0A57">
              <w:t>Moderately High</w:t>
            </w:r>
            <w:r>
              <w:t xml:space="preserve"> </w:t>
            </w:r>
            <w:r w:rsidRPr="009C0A57">
              <w:t>(=</w:t>
            </w:r>
            <w:r w:rsidR="00FE6EBB">
              <w:t>&gt;</w:t>
            </w:r>
            <w:r w:rsidRPr="009C0A57">
              <w:t xml:space="preserve">0.10 – </w:t>
            </w:r>
            <w:r w:rsidR="0055615F">
              <w:t>&lt;</w:t>
            </w:r>
            <w:r w:rsidRPr="009C0A57">
              <w:t>0.20)</w:t>
            </w:r>
          </w:p>
        </w:tc>
      </w:tr>
      <w:tr w:rsidR="008537A5" w:rsidRPr="009C0A57" w14:paraId="1A0BD454" w14:textId="77777777" w:rsidTr="001149E9">
        <w:trPr>
          <w:trHeight w:val="440"/>
        </w:trPr>
        <w:tc>
          <w:tcPr>
            <w:tcW w:w="3397" w:type="dxa"/>
            <w:shd w:val="clear" w:color="auto" w:fill="auto"/>
            <w:vAlign w:val="center"/>
            <w:hideMark/>
          </w:tcPr>
          <w:p w14:paraId="23269416" w14:textId="642398F1" w:rsidR="008537A5" w:rsidRPr="009C0A57" w:rsidRDefault="001149E9" w:rsidP="660AB575">
            <w:r>
              <w:t>Moderate</w:t>
            </w:r>
            <w:r w:rsidR="008537A5" w:rsidRPr="009C0A57">
              <w:t xml:space="preserve"> (=</w:t>
            </w:r>
            <w:r w:rsidR="00FE6EBB">
              <w:t>&gt;</w:t>
            </w:r>
            <w:r w:rsidR="008537A5" w:rsidRPr="009C0A57">
              <w:t xml:space="preserve">0.05 – </w:t>
            </w:r>
            <w:r w:rsidR="0055615F">
              <w:t>&lt;</w:t>
            </w:r>
            <w:r w:rsidR="008537A5" w:rsidRPr="009C0A57">
              <w:t>0.10)</w:t>
            </w:r>
          </w:p>
        </w:tc>
      </w:tr>
      <w:tr w:rsidR="008537A5" w:rsidRPr="009C0A57" w14:paraId="12CBAF7F" w14:textId="77777777" w:rsidTr="001149E9">
        <w:trPr>
          <w:trHeight w:val="344"/>
        </w:trPr>
        <w:tc>
          <w:tcPr>
            <w:tcW w:w="3397" w:type="dxa"/>
            <w:shd w:val="clear" w:color="auto" w:fill="auto"/>
            <w:vAlign w:val="center"/>
            <w:hideMark/>
          </w:tcPr>
          <w:p w14:paraId="52DD672B" w14:textId="77777777" w:rsidR="008537A5" w:rsidRPr="009C0A57" w:rsidRDefault="008537A5" w:rsidP="660AB575">
            <w:r w:rsidRPr="009C0A57">
              <w:t>Low (&lt;0.05)</w:t>
            </w:r>
          </w:p>
        </w:tc>
      </w:tr>
    </w:tbl>
    <w:p w14:paraId="2B184A91" w14:textId="77777777" w:rsidR="008537A5" w:rsidRDefault="008537A5" w:rsidP="008537A5"/>
    <w:p w14:paraId="5DF175B0" w14:textId="117BBF4D" w:rsidR="008537A5" w:rsidRDefault="008537A5" w:rsidP="660AB575">
      <w:r>
        <w:t xml:space="preserve">Using the R factor from R </w:t>
      </w:r>
      <w:r w:rsidR="000A6C42">
        <w:t>factor</w:t>
      </w:r>
      <w:ins w:id="18" w:author="Breanna Barlow" w:date="2019-03-22T10:53:00Z">
        <w:r w:rsidR="000B6C4E">
          <w:t xml:space="preserve"> web</w:t>
        </w:r>
      </w:ins>
      <w:r w:rsidR="000A6C42">
        <w:t xml:space="preserve"> </w:t>
      </w:r>
      <w:commentRangeStart w:id="19"/>
      <w:r w:rsidR="003B52DC">
        <w:t>service</w:t>
      </w:r>
      <w:commentRangeEnd w:id="19"/>
      <w:r w:rsidR="003B52DC">
        <w:rPr>
          <w:rStyle w:val="CommentReference"/>
        </w:rPr>
        <w:commentReference w:id="19"/>
      </w:r>
      <w:r>
        <w:t xml:space="preserve">, the PLU </w:t>
      </w:r>
      <w:r w:rsidR="000A6C42">
        <w:t xml:space="preserve">soil runoff potential </w:t>
      </w:r>
      <w:r>
        <w:t xml:space="preserve">is used to determine the threshold of </w:t>
      </w:r>
      <w:r w:rsidR="009C2BDF">
        <w:t xml:space="preserve">conservation management points </w:t>
      </w:r>
      <w:r>
        <w:t xml:space="preserve">necessary to meet the planning criteria as seen in </w:t>
      </w:r>
      <w:r w:rsidR="00A43A72">
        <w:fldChar w:fldCharType="begin"/>
      </w:r>
      <w:r w:rsidR="00A43A72">
        <w:instrText xml:space="preserve"> REF _Ref1122420 \h </w:instrText>
      </w:r>
      <w:r w:rsidR="00A43A72">
        <w:fldChar w:fldCharType="separate"/>
      </w:r>
      <w:r w:rsidR="009C2BDF">
        <w:rPr>
          <w:i/>
          <w:iCs/>
          <w:color w:val="44546A" w:themeColor="text2"/>
        </w:rPr>
        <w:t>f</w:t>
      </w:r>
      <w:r w:rsidR="002551DD" w:rsidRPr="00554408">
        <w:rPr>
          <w:i/>
          <w:iCs/>
          <w:color w:val="44546A" w:themeColor="text2"/>
        </w:rPr>
        <w:t xml:space="preserve">igure </w:t>
      </w:r>
      <w:r w:rsidR="002551DD">
        <w:rPr>
          <w:i/>
          <w:iCs/>
          <w:noProof/>
          <w:color w:val="44546A" w:themeColor="text2"/>
        </w:rPr>
        <w:t>4</w:t>
      </w:r>
      <w:r w:rsidR="00A43A72">
        <w:fldChar w:fldCharType="end"/>
      </w:r>
      <w:r>
        <w:t xml:space="preserve"> and modified by irrigation type in</w:t>
      </w:r>
      <w:r w:rsidR="007A68A1">
        <w:t xml:space="preserve"> </w:t>
      </w:r>
      <w:r w:rsidR="007A68A1">
        <w:fldChar w:fldCharType="begin"/>
      </w:r>
      <w:r w:rsidR="007A68A1">
        <w:instrText xml:space="preserve"> REF _Ref1122444 \h </w:instrText>
      </w:r>
      <w:r w:rsidR="007A68A1">
        <w:fldChar w:fldCharType="separate"/>
      </w:r>
      <w:r w:rsidR="009C2BDF">
        <w:rPr>
          <w:i/>
          <w:iCs/>
          <w:color w:val="44546A" w:themeColor="text2"/>
        </w:rPr>
        <w:t>f</w:t>
      </w:r>
      <w:r w:rsidR="002551DD" w:rsidRPr="55748213">
        <w:rPr>
          <w:i/>
          <w:iCs/>
          <w:color w:val="44546A" w:themeColor="text2"/>
        </w:rPr>
        <w:t xml:space="preserve">igure </w:t>
      </w:r>
      <w:r w:rsidR="002551DD">
        <w:rPr>
          <w:i/>
          <w:iCs/>
          <w:noProof/>
          <w:color w:val="44546A" w:themeColor="text2"/>
        </w:rPr>
        <w:t>5</w:t>
      </w:r>
      <w:r w:rsidR="007A68A1">
        <w:fldChar w:fldCharType="end"/>
      </w:r>
      <w:r>
        <w:t xml:space="preserve">.  </w:t>
      </w:r>
    </w:p>
    <w:p w14:paraId="133CD90D" w14:textId="11F73015" w:rsidR="008537A5" w:rsidRPr="00554408" w:rsidRDefault="008537A5" w:rsidP="00554408">
      <w:pPr>
        <w:rPr>
          <w:i/>
          <w:iCs/>
          <w:color w:val="44546A" w:themeColor="text2"/>
        </w:rPr>
      </w:pPr>
      <w:bookmarkStart w:id="20" w:name="_Ref1122420"/>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4</w:t>
      </w:r>
      <w:r w:rsidRPr="00554408">
        <w:rPr>
          <w:i/>
          <w:iCs/>
          <w:color w:val="44546A" w:themeColor="text2"/>
        </w:rPr>
        <w:fldChar w:fldCharType="end"/>
      </w:r>
      <w:bookmarkEnd w:id="20"/>
      <w:r w:rsidRPr="00554408">
        <w:rPr>
          <w:i/>
          <w:iCs/>
          <w:color w:val="44546A" w:themeColor="text2"/>
        </w:rPr>
        <w:t>: Determining Sheet and Rill Erosion Threshold</w:t>
      </w:r>
    </w:p>
    <w:tbl>
      <w:tblPr>
        <w:tblStyle w:val="TableGrid"/>
        <w:tblW w:w="0" w:type="auto"/>
        <w:tblLook w:val="04A0" w:firstRow="1" w:lastRow="0" w:firstColumn="1" w:lastColumn="0" w:noHBand="0" w:noVBand="1"/>
      </w:tblPr>
      <w:tblGrid>
        <w:gridCol w:w="1870"/>
        <w:gridCol w:w="1870"/>
        <w:gridCol w:w="1870"/>
        <w:gridCol w:w="1870"/>
        <w:gridCol w:w="1870"/>
      </w:tblGrid>
      <w:tr w:rsidR="008537A5" w14:paraId="22BBEB68" w14:textId="77777777" w:rsidTr="289ECEEA">
        <w:tc>
          <w:tcPr>
            <w:tcW w:w="1870" w:type="dxa"/>
            <w:vMerge w:val="restart"/>
            <w:shd w:val="clear" w:color="auto" w:fill="D9E2F3" w:themeFill="accent1" w:themeFillTint="33"/>
          </w:tcPr>
          <w:p w14:paraId="205F81B8" w14:textId="77777777" w:rsidR="008537A5" w:rsidRDefault="008537A5" w:rsidP="660AB575">
            <w:r>
              <w:t>Runoff Vulnerability</w:t>
            </w:r>
          </w:p>
        </w:tc>
        <w:tc>
          <w:tcPr>
            <w:tcW w:w="7480" w:type="dxa"/>
            <w:gridSpan w:val="4"/>
            <w:shd w:val="clear" w:color="auto" w:fill="D9E2F3" w:themeFill="accent1" w:themeFillTint="33"/>
          </w:tcPr>
          <w:p w14:paraId="0B0039F4" w14:textId="77777777" w:rsidR="008537A5" w:rsidRDefault="008537A5" w:rsidP="660AB575">
            <w:pPr>
              <w:jc w:val="center"/>
            </w:pPr>
            <w:r>
              <w:t>R Factor</w:t>
            </w:r>
          </w:p>
        </w:tc>
      </w:tr>
      <w:tr w:rsidR="008537A5" w14:paraId="250F2C20" w14:textId="77777777" w:rsidTr="008719D1">
        <w:tc>
          <w:tcPr>
            <w:tcW w:w="1870" w:type="dxa"/>
            <w:vMerge/>
          </w:tcPr>
          <w:p w14:paraId="1E42BD3D" w14:textId="77777777" w:rsidR="008537A5" w:rsidRDefault="008537A5" w:rsidP="00A54747"/>
        </w:tc>
        <w:tc>
          <w:tcPr>
            <w:tcW w:w="1870" w:type="dxa"/>
            <w:shd w:val="clear" w:color="auto" w:fill="D9E2F3" w:themeFill="accent1" w:themeFillTint="33"/>
          </w:tcPr>
          <w:p w14:paraId="01629971" w14:textId="52FC6042" w:rsidR="008537A5" w:rsidRDefault="0055615F" w:rsidP="660AB575">
            <w:pPr>
              <w:jc w:val="center"/>
            </w:pPr>
            <w:r>
              <w:t>≤</w:t>
            </w:r>
            <w:r w:rsidR="008537A5" w:rsidRPr="000E06F2">
              <w:t>50</w:t>
            </w:r>
          </w:p>
        </w:tc>
        <w:tc>
          <w:tcPr>
            <w:tcW w:w="1870" w:type="dxa"/>
            <w:shd w:val="clear" w:color="auto" w:fill="D9E2F3" w:themeFill="accent1" w:themeFillTint="33"/>
          </w:tcPr>
          <w:p w14:paraId="3EA53415" w14:textId="77777777" w:rsidR="008537A5" w:rsidRDefault="008537A5" w:rsidP="660AB575">
            <w:pPr>
              <w:jc w:val="center"/>
            </w:pPr>
            <w:r w:rsidRPr="000E06F2">
              <w:t>&gt;50-150</w:t>
            </w:r>
          </w:p>
        </w:tc>
        <w:tc>
          <w:tcPr>
            <w:tcW w:w="1870" w:type="dxa"/>
            <w:shd w:val="clear" w:color="auto" w:fill="D9E2F3" w:themeFill="accent1" w:themeFillTint="33"/>
          </w:tcPr>
          <w:p w14:paraId="62CBCDAA" w14:textId="77777777" w:rsidR="008537A5" w:rsidRDefault="008537A5" w:rsidP="660AB575">
            <w:pPr>
              <w:jc w:val="center"/>
            </w:pPr>
            <w:r w:rsidRPr="000E06F2">
              <w:t>&gt;150-250</w:t>
            </w:r>
          </w:p>
        </w:tc>
        <w:tc>
          <w:tcPr>
            <w:tcW w:w="1870" w:type="dxa"/>
            <w:shd w:val="clear" w:color="auto" w:fill="D9E2F3" w:themeFill="accent1" w:themeFillTint="33"/>
          </w:tcPr>
          <w:p w14:paraId="3F9DD55D" w14:textId="77777777" w:rsidR="008537A5" w:rsidRDefault="008537A5" w:rsidP="660AB575">
            <w:pPr>
              <w:jc w:val="center"/>
            </w:pPr>
            <w:r w:rsidRPr="000E06F2">
              <w:t>&gt;250</w:t>
            </w:r>
          </w:p>
        </w:tc>
      </w:tr>
      <w:tr w:rsidR="008537A5" w14:paraId="5FAF34F5" w14:textId="77777777" w:rsidTr="289ECEEA">
        <w:tc>
          <w:tcPr>
            <w:tcW w:w="1870" w:type="dxa"/>
          </w:tcPr>
          <w:p w14:paraId="521C8B36" w14:textId="77777777" w:rsidR="008537A5" w:rsidRDefault="008537A5" w:rsidP="660AB575">
            <w:r w:rsidRPr="00C312C1">
              <w:t>High</w:t>
            </w:r>
          </w:p>
        </w:tc>
        <w:tc>
          <w:tcPr>
            <w:tcW w:w="1870" w:type="dxa"/>
          </w:tcPr>
          <w:p w14:paraId="2C156A50" w14:textId="77777777" w:rsidR="008537A5" w:rsidRDefault="008537A5" w:rsidP="00A54747">
            <w:pPr>
              <w:jc w:val="center"/>
            </w:pPr>
            <w:r>
              <w:t>30</w:t>
            </w:r>
          </w:p>
        </w:tc>
        <w:tc>
          <w:tcPr>
            <w:tcW w:w="1870" w:type="dxa"/>
          </w:tcPr>
          <w:p w14:paraId="4C9C54C8" w14:textId="77777777" w:rsidR="008537A5" w:rsidRDefault="008537A5" w:rsidP="00A54747">
            <w:pPr>
              <w:jc w:val="center"/>
            </w:pPr>
            <w:r>
              <w:t>40</w:t>
            </w:r>
          </w:p>
        </w:tc>
        <w:tc>
          <w:tcPr>
            <w:tcW w:w="1870" w:type="dxa"/>
          </w:tcPr>
          <w:p w14:paraId="246D4EB4" w14:textId="77777777" w:rsidR="008537A5" w:rsidRDefault="008537A5" w:rsidP="00A54747">
            <w:pPr>
              <w:jc w:val="center"/>
            </w:pPr>
            <w:r>
              <w:t>60</w:t>
            </w:r>
          </w:p>
        </w:tc>
        <w:tc>
          <w:tcPr>
            <w:tcW w:w="1870" w:type="dxa"/>
          </w:tcPr>
          <w:p w14:paraId="10712543" w14:textId="77777777" w:rsidR="008537A5" w:rsidRDefault="008537A5" w:rsidP="00A54747">
            <w:pPr>
              <w:jc w:val="center"/>
            </w:pPr>
            <w:r>
              <w:t>80</w:t>
            </w:r>
          </w:p>
        </w:tc>
      </w:tr>
      <w:tr w:rsidR="008537A5" w14:paraId="25330E53" w14:textId="77777777" w:rsidTr="289ECEEA">
        <w:tc>
          <w:tcPr>
            <w:tcW w:w="1870" w:type="dxa"/>
          </w:tcPr>
          <w:p w14:paraId="5F8F8EFE" w14:textId="77777777" w:rsidR="008537A5" w:rsidRDefault="008537A5" w:rsidP="660AB575">
            <w:r w:rsidRPr="00C312C1">
              <w:t>Moderately High</w:t>
            </w:r>
          </w:p>
        </w:tc>
        <w:tc>
          <w:tcPr>
            <w:tcW w:w="1870" w:type="dxa"/>
          </w:tcPr>
          <w:p w14:paraId="216D8702" w14:textId="77777777" w:rsidR="008537A5" w:rsidRDefault="008537A5" w:rsidP="00A54747">
            <w:pPr>
              <w:jc w:val="center"/>
            </w:pPr>
            <w:r>
              <w:t>20</w:t>
            </w:r>
          </w:p>
        </w:tc>
        <w:tc>
          <w:tcPr>
            <w:tcW w:w="1870" w:type="dxa"/>
          </w:tcPr>
          <w:p w14:paraId="01E11E50" w14:textId="77777777" w:rsidR="008537A5" w:rsidRDefault="008537A5" w:rsidP="00A54747">
            <w:pPr>
              <w:jc w:val="center"/>
            </w:pPr>
            <w:r w:rsidRPr="00692330">
              <w:t>30</w:t>
            </w:r>
          </w:p>
        </w:tc>
        <w:tc>
          <w:tcPr>
            <w:tcW w:w="1870" w:type="dxa"/>
          </w:tcPr>
          <w:p w14:paraId="34549A96" w14:textId="77777777" w:rsidR="008537A5" w:rsidRDefault="008537A5" w:rsidP="00A54747">
            <w:pPr>
              <w:jc w:val="center"/>
            </w:pPr>
            <w:r w:rsidRPr="00692330">
              <w:t>50</w:t>
            </w:r>
          </w:p>
        </w:tc>
        <w:tc>
          <w:tcPr>
            <w:tcW w:w="1870" w:type="dxa"/>
          </w:tcPr>
          <w:p w14:paraId="2CBB36D3" w14:textId="77777777" w:rsidR="008537A5" w:rsidRDefault="008537A5" w:rsidP="00A54747">
            <w:pPr>
              <w:jc w:val="center"/>
            </w:pPr>
            <w:r>
              <w:t>60</w:t>
            </w:r>
          </w:p>
        </w:tc>
      </w:tr>
      <w:tr w:rsidR="008537A5" w14:paraId="7FB6C9B6" w14:textId="77777777" w:rsidTr="289ECEEA">
        <w:tc>
          <w:tcPr>
            <w:tcW w:w="1870" w:type="dxa"/>
          </w:tcPr>
          <w:p w14:paraId="32B95F8B" w14:textId="77777777" w:rsidR="008537A5" w:rsidRDefault="008537A5" w:rsidP="660AB575">
            <w:r w:rsidRPr="00C312C1">
              <w:t>Moderate</w:t>
            </w:r>
          </w:p>
        </w:tc>
        <w:tc>
          <w:tcPr>
            <w:tcW w:w="1870" w:type="dxa"/>
          </w:tcPr>
          <w:p w14:paraId="0C9325BA" w14:textId="77777777" w:rsidR="008537A5" w:rsidRDefault="008537A5" w:rsidP="00A54747">
            <w:pPr>
              <w:jc w:val="center"/>
            </w:pPr>
            <w:r w:rsidRPr="00692330">
              <w:t>1</w:t>
            </w:r>
            <w:r>
              <w:t>0</w:t>
            </w:r>
          </w:p>
        </w:tc>
        <w:tc>
          <w:tcPr>
            <w:tcW w:w="1870" w:type="dxa"/>
          </w:tcPr>
          <w:p w14:paraId="041AF5F7" w14:textId="77777777" w:rsidR="008537A5" w:rsidRDefault="008537A5" w:rsidP="00A54747">
            <w:pPr>
              <w:jc w:val="center"/>
            </w:pPr>
            <w:r>
              <w:t>20</w:t>
            </w:r>
          </w:p>
        </w:tc>
        <w:tc>
          <w:tcPr>
            <w:tcW w:w="1870" w:type="dxa"/>
          </w:tcPr>
          <w:p w14:paraId="195AAA59" w14:textId="77777777" w:rsidR="008537A5" w:rsidRDefault="008537A5" w:rsidP="00A54747">
            <w:pPr>
              <w:jc w:val="center"/>
            </w:pPr>
            <w:r w:rsidRPr="00692330">
              <w:t>40</w:t>
            </w:r>
          </w:p>
        </w:tc>
        <w:tc>
          <w:tcPr>
            <w:tcW w:w="1870" w:type="dxa"/>
          </w:tcPr>
          <w:p w14:paraId="4645D2DA" w14:textId="77777777" w:rsidR="008537A5" w:rsidRDefault="008537A5" w:rsidP="00A54747">
            <w:pPr>
              <w:jc w:val="center"/>
            </w:pPr>
            <w:r w:rsidRPr="00692330">
              <w:t>50</w:t>
            </w:r>
          </w:p>
        </w:tc>
      </w:tr>
      <w:tr w:rsidR="008537A5" w14:paraId="4C711C87" w14:textId="77777777" w:rsidTr="289ECEEA">
        <w:tc>
          <w:tcPr>
            <w:tcW w:w="1870" w:type="dxa"/>
          </w:tcPr>
          <w:p w14:paraId="22654720" w14:textId="77777777" w:rsidR="008537A5" w:rsidRDefault="008537A5" w:rsidP="660AB575">
            <w:r w:rsidRPr="00C312C1">
              <w:t>Low</w:t>
            </w:r>
          </w:p>
        </w:tc>
        <w:tc>
          <w:tcPr>
            <w:tcW w:w="1870" w:type="dxa"/>
          </w:tcPr>
          <w:p w14:paraId="226661C8" w14:textId="77777777" w:rsidR="008537A5" w:rsidRDefault="008537A5" w:rsidP="00A54747">
            <w:pPr>
              <w:jc w:val="center"/>
            </w:pPr>
            <w:r w:rsidRPr="00692330">
              <w:t>1</w:t>
            </w:r>
            <w:r>
              <w:t>0</w:t>
            </w:r>
          </w:p>
        </w:tc>
        <w:tc>
          <w:tcPr>
            <w:tcW w:w="1870" w:type="dxa"/>
          </w:tcPr>
          <w:p w14:paraId="4CC1F040" w14:textId="77777777" w:rsidR="008537A5" w:rsidRDefault="008537A5" w:rsidP="00A54747">
            <w:pPr>
              <w:jc w:val="center"/>
            </w:pPr>
            <w:r>
              <w:t>10</w:t>
            </w:r>
          </w:p>
        </w:tc>
        <w:tc>
          <w:tcPr>
            <w:tcW w:w="1870" w:type="dxa"/>
          </w:tcPr>
          <w:p w14:paraId="472AA2BD" w14:textId="77777777" w:rsidR="008537A5" w:rsidRDefault="008537A5" w:rsidP="00A54747">
            <w:pPr>
              <w:jc w:val="center"/>
            </w:pPr>
            <w:r>
              <w:t>20</w:t>
            </w:r>
          </w:p>
        </w:tc>
        <w:tc>
          <w:tcPr>
            <w:tcW w:w="1870" w:type="dxa"/>
          </w:tcPr>
          <w:p w14:paraId="49B1FE2F" w14:textId="77777777" w:rsidR="008537A5" w:rsidRDefault="008537A5" w:rsidP="00A54747">
            <w:pPr>
              <w:jc w:val="center"/>
            </w:pPr>
            <w:r w:rsidRPr="00692330">
              <w:t>40</w:t>
            </w:r>
          </w:p>
        </w:tc>
      </w:tr>
    </w:tbl>
    <w:p w14:paraId="2A603D83" w14:textId="77777777" w:rsidR="008537A5" w:rsidRDefault="008537A5" w:rsidP="008537A5"/>
    <w:p w14:paraId="49249598" w14:textId="51D6CC4B" w:rsidR="008537A5" w:rsidRPr="00C64C43" w:rsidRDefault="008537A5">
      <w:pPr>
        <w:rPr>
          <w:rFonts w:ascii="Calibri" w:eastAsia="Calibri" w:hAnsi="Calibri" w:cs="Calibri"/>
          <w:b/>
        </w:rPr>
      </w:pPr>
      <w:bookmarkStart w:id="21" w:name="_Ref1122444"/>
      <w:r w:rsidRPr="55748213">
        <w:rPr>
          <w:i/>
          <w:iCs/>
          <w:color w:val="44546A" w:themeColor="text2"/>
        </w:rPr>
        <w:t xml:space="preserve">Figure </w:t>
      </w:r>
      <w:r w:rsidR="00CC2AFD" w:rsidRPr="00865861">
        <w:fldChar w:fldCharType="begin"/>
      </w:r>
      <w:r w:rsidR="00CC2AFD" w:rsidRPr="00554408">
        <w:rPr>
          <w:i/>
          <w:iCs/>
          <w:color w:val="44546A" w:themeColor="text2"/>
        </w:rPr>
        <w:instrText xml:space="preserve"> SEQ Figure \* ARABIC </w:instrText>
      </w:r>
      <w:r w:rsidR="00CC2AFD" w:rsidRPr="00865861">
        <w:rPr>
          <w:i/>
          <w:iCs/>
          <w:color w:val="44546A" w:themeColor="text2"/>
        </w:rPr>
        <w:fldChar w:fldCharType="separate"/>
      </w:r>
      <w:r w:rsidR="002551DD">
        <w:rPr>
          <w:i/>
          <w:iCs/>
          <w:noProof/>
          <w:color w:val="44546A" w:themeColor="text2"/>
        </w:rPr>
        <w:t>5</w:t>
      </w:r>
      <w:r w:rsidR="00CC2AFD" w:rsidRPr="00865861">
        <w:fldChar w:fldCharType="end"/>
      </w:r>
      <w:bookmarkEnd w:id="21"/>
      <w:r w:rsidRPr="55748213">
        <w:rPr>
          <w:i/>
          <w:iCs/>
          <w:color w:val="44546A" w:themeColor="text2"/>
        </w:rPr>
        <w:t xml:space="preserve">: </w:t>
      </w:r>
      <w:r w:rsidR="00C460EA" w:rsidRPr="55748213">
        <w:rPr>
          <w:i/>
          <w:iCs/>
          <w:color w:val="44546A" w:themeColor="text2"/>
        </w:rPr>
        <w:t>I</w:t>
      </w:r>
      <w:r w:rsidR="56CFC72F" w:rsidRPr="00865861">
        <w:rPr>
          <w:i/>
          <w:iCs/>
          <w:color w:val="44546A" w:themeColor="text2"/>
        </w:rPr>
        <w:t>rrigation R Factor Modification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AC7A05" w14:paraId="5A9AF6E3" w14:textId="77777777" w:rsidTr="00865861">
        <w:trPr>
          <w:trHeight w:val="786"/>
        </w:trPr>
        <w:tc>
          <w:tcPr>
            <w:tcW w:w="7906" w:type="dxa"/>
            <w:gridSpan w:val="5"/>
            <w:shd w:val="clear" w:color="auto" w:fill="D9E2F3" w:themeFill="accent1" w:themeFillTint="33"/>
            <w:tcMar>
              <w:top w:w="0" w:type="dxa"/>
              <w:left w:w="108" w:type="dxa"/>
              <w:bottom w:w="0" w:type="dxa"/>
              <w:right w:w="108" w:type="dxa"/>
            </w:tcMar>
            <w:vAlign w:val="center"/>
            <w:hideMark/>
          </w:tcPr>
          <w:p w14:paraId="1B8BBB3E" w14:textId="77777777" w:rsidR="00AC7A05" w:rsidRDefault="0081761D">
            <w:pPr>
              <w:spacing w:after="0"/>
              <w:ind w:right="156" w:firstLine="180"/>
              <w:jc w:val="center"/>
              <w:rPr>
                <w:b/>
                <w:bCs/>
              </w:rPr>
            </w:pPr>
            <w:r>
              <w:rPr>
                <w:b/>
                <w:bCs/>
                <w:color w:val="000000"/>
              </w:rPr>
              <w:t>Irrigation R Factor Modification</w:t>
            </w:r>
          </w:p>
        </w:tc>
      </w:tr>
      <w:tr w:rsidR="00924FCF" w14:paraId="7919D867" w14:textId="77777777" w:rsidTr="55748213">
        <w:trPr>
          <w:trHeight w:val="170"/>
        </w:trPr>
        <w:tc>
          <w:tcPr>
            <w:tcW w:w="2054" w:type="dxa"/>
            <w:vMerge w:val="restart"/>
            <w:shd w:val="clear" w:color="auto" w:fill="D9E2F3" w:themeFill="accent1" w:themeFillTint="33"/>
            <w:tcMar>
              <w:top w:w="0" w:type="dxa"/>
              <w:left w:w="108" w:type="dxa"/>
              <w:bottom w:w="0" w:type="dxa"/>
              <w:right w:w="108" w:type="dxa"/>
            </w:tcMar>
            <w:hideMark/>
          </w:tcPr>
          <w:p w14:paraId="05FE599B" w14:textId="77777777" w:rsidR="00AC7A05" w:rsidRDefault="0081761D">
            <w:pPr>
              <w:spacing w:after="0"/>
              <w:ind w:right="95"/>
              <w:jc w:val="center"/>
              <w:rPr>
                <w:b/>
                <w:bCs/>
                <w:u w:val="single"/>
              </w:rPr>
            </w:pPr>
            <w:r>
              <w:rPr>
                <w:color w:val="000000"/>
              </w:rPr>
              <w:t>R Factor Modification</w:t>
            </w:r>
          </w:p>
        </w:tc>
        <w:tc>
          <w:tcPr>
            <w:tcW w:w="5852" w:type="dxa"/>
            <w:gridSpan w:val="4"/>
            <w:shd w:val="clear" w:color="auto" w:fill="D9E2F3" w:themeFill="accent1" w:themeFillTint="33"/>
            <w:tcMar>
              <w:top w:w="0" w:type="dxa"/>
              <w:left w:w="108" w:type="dxa"/>
              <w:bottom w:w="0" w:type="dxa"/>
              <w:right w:w="108" w:type="dxa"/>
            </w:tcMar>
            <w:vAlign w:val="center"/>
            <w:hideMark/>
          </w:tcPr>
          <w:p w14:paraId="09C03B72" w14:textId="37059A85" w:rsidR="00AC7A05" w:rsidRDefault="0081761D" w:rsidP="55748213">
            <w:pPr>
              <w:spacing w:after="0"/>
              <w:ind w:right="500" w:firstLine="180"/>
              <w:jc w:val="center"/>
            </w:pPr>
            <w:r>
              <w:t xml:space="preserve">R </w:t>
            </w:r>
            <w:r w:rsidR="009C2BDF">
              <w:t xml:space="preserve">Factor </w:t>
            </w:r>
            <w:r>
              <w:t>Class</w:t>
            </w:r>
          </w:p>
          <w:p w14:paraId="2EB5375E" w14:textId="3F357580" w:rsidR="00AC7A05" w:rsidRDefault="0081761D" w:rsidP="55748213">
            <w:pPr>
              <w:spacing w:after="0"/>
              <w:ind w:right="500" w:firstLine="180"/>
              <w:jc w:val="center"/>
            </w:pPr>
            <w:r>
              <w:t xml:space="preserve">Inches </w:t>
            </w:r>
            <w:r w:rsidR="009C2BDF">
              <w:t xml:space="preserve">Per Acre Per Year </w:t>
            </w:r>
            <w:r>
              <w:t xml:space="preserve">of </w:t>
            </w:r>
            <w:r w:rsidR="009C2BDF">
              <w:t>Irrigation</w:t>
            </w:r>
          </w:p>
        </w:tc>
      </w:tr>
      <w:tr w:rsidR="00BE54FA" w14:paraId="0273CDA2" w14:textId="77777777" w:rsidTr="00865861">
        <w:tc>
          <w:tcPr>
            <w:tcW w:w="0" w:type="auto"/>
            <w:vMerge/>
            <w:vAlign w:val="center"/>
            <w:hideMark/>
          </w:tcPr>
          <w:p w14:paraId="6F8FDDA7" w14:textId="77777777" w:rsidR="00AC7A05" w:rsidRDefault="00AC7A05">
            <w:pPr>
              <w:spacing w:after="0" w:line="240" w:lineRule="auto"/>
              <w:rPr>
                <w:rFonts w:ascii="Calibri" w:hAnsi="Calibri" w:cs="Calibri"/>
                <w:b/>
                <w:bCs/>
                <w:u w:val="single"/>
              </w:rPr>
            </w:pPr>
          </w:p>
        </w:tc>
        <w:tc>
          <w:tcPr>
            <w:tcW w:w="1439" w:type="dxa"/>
            <w:shd w:val="clear" w:color="auto" w:fill="D9E2F3" w:themeFill="accent1" w:themeFillTint="33"/>
            <w:tcMar>
              <w:top w:w="0" w:type="dxa"/>
              <w:left w:w="108" w:type="dxa"/>
              <w:bottom w:w="0" w:type="dxa"/>
              <w:right w:w="108" w:type="dxa"/>
            </w:tcMar>
            <w:vAlign w:val="center"/>
            <w:hideMark/>
          </w:tcPr>
          <w:p w14:paraId="7D3741C8" w14:textId="00E98B11" w:rsidR="00AC7A05" w:rsidRDefault="0055615F" w:rsidP="55748213">
            <w:pPr>
              <w:spacing w:after="0"/>
              <w:ind w:right="95"/>
              <w:jc w:val="center"/>
            </w:pPr>
            <w:r>
              <w:t>≤</w:t>
            </w:r>
            <w:r w:rsidR="0081761D">
              <w:t>50</w:t>
            </w:r>
          </w:p>
        </w:tc>
        <w:tc>
          <w:tcPr>
            <w:tcW w:w="1439" w:type="dxa"/>
            <w:shd w:val="clear" w:color="auto" w:fill="D9E2F3" w:themeFill="accent1" w:themeFillTint="33"/>
            <w:tcMar>
              <w:top w:w="0" w:type="dxa"/>
              <w:left w:w="108" w:type="dxa"/>
              <w:bottom w:w="0" w:type="dxa"/>
              <w:right w:w="108" w:type="dxa"/>
            </w:tcMar>
            <w:vAlign w:val="center"/>
            <w:hideMark/>
          </w:tcPr>
          <w:p w14:paraId="4BE38812" w14:textId="77777777" w:rsidR="00AC7A05" w:rsidRDefault="0081761D" w:rsidP="55748213">
            <w:pPr>
              <w:spacing w:after="0"/>
              <w:ind w:right="95"/>
              <w:jc w:val="center"/>
            </w:pPr>
            <w:r>
              <w:t>&gt;50 – 150</w:t>
            </w:r>
          </w:p>
        </w:tc>
        <w:tc>
          <w:tcPr>
            <w:tcW w:w="1523" w:type="dxa"/>
            <w:shd w:val="clear" w:color="auto" w:fill="D9E2F3" w:themeFill="accent1" w:themeFillTint="33"/>
            <w:tcMar>
              <w:top w:w="0" w:type="dxa"/>
              <w:left w:w="108" w:type="dxa"/>
              <w:bottom w:w="0" w:type="dxa"/>
              <w:right w:w="108" w:type="dxa"/>
            </w:tcMar>
            <w:vAlign w:val="center"/>
            <w:hideMark/>
          </w:tcPr>
          <w:p w14:paraId="72E80276" w14:textId="77777777" w:rsidR="00AC7A05" w:rsidRDefault="0081761D" w:rsidP="55748213">
            <w:pPr>
              <w:spacing w:after="0"/>
              <w:ind w:right="95"/>
              <w:jc w:val="center"/>
            </w:pPr>
            <w:r>
              <w:t>&gt;150 – 250</w:t>
            </w:r>
          </w:p>
        </w:tc>
        <w:tc>
          <w:tcPr>
            <w:tcW w:w="1451" w:type="dxa"/>
            <w:shd w:val="clear" w:color="auto" w:fill="D9E2F3" w:themeFill="accent1" w:themeFillTint="33"/>
            <w:tcMar>
              <w:top w:w="0" w:type="dxa"/>
              <w:left w:w="108" w:type="dxa"/>
              <w:bottom w:w="0" w:type="dxa"/>
              <w:right w:w="108" w:type="dxa"/>
            </w:tcMar>
            <w:vAlign w:val="center"/>
            <w:hideMark/>
          </w:tcPr>
          <w:p w14:paraId="49B36699" w14:textId="77777777" w:rsidR="00AC7A05" w:rsidRDefault="0081761D" w:rsidP="55748213">
            <w:pPr>
              <w:spacing w:after="0"/>
              <w:ind w:right="95"/>
              <w:jc w:val="center"/>
            </w:pPr>
            <w:r>
              <w:t>&gt;250</w:t>
            </w:r>
          </w:p>
        </w:tc>
      </w:tr>
      <w:tr w:rsidR="00AC7A05" w14:paraId="6BBCD4FB" w14:textId="77777777" w:rsidTr="00865861">
        <w:tc>
          <w:tcPr>
            <w:tcW w:w="2054" w:type="dxa"/>
            <w:shd w:val="clear" w:color="auto" w:fill="auto"/>
            <w:tcMar>
              <w:top w:w="0" w:type="dxa"/>
              <w:left w:w="108" w:type="dxa"/>
              <w:bottom w:w="0" w:type="dxa"/>
              <w:right w:w="108" w:type="dxa"/>
            </w:tcMar>
            <w:vAlign w:val="center"/>
            <w:hideMark/>
          </w:tcPr>
          <w:p w14:paraId="2FA46F5C" w14:textId="77777777" w:rsidR="00AC7A05" w:rsidRDefault="0081761D" w:rsidP="55748213">
            <w:pPr>
              <w:spacing w:after="0"/>
              <w:ind w:right="95"/>
              <w:jc w:val="center"/>
            </w:pPr>
            <w:r>
              <w:t>Move 1 Class Higher</w:t>
            </w:r>
          </w:p>
        </w:tc>
        <w:tc>
          <w:tcPr>
            <w:tcW w:w="1439" w:type="dxa"/>
            <w:shd w:val="clear" w:color="auto" w:fill="auto"/>
            <w:tcMar>
              <w:top w:w="0" w:type="dxa"/>
              <w:left w:w="108" w:type="dxa"/>
              <w:bottom w:w="0" w:type="dxa"/>
              <w:right w:w="108" w:type="dxa"/>
            </w:tcMar>
            <w:hideMark/>
          </w:tcPr>
          <w:p w14:paraId="5250D60B" w14:textId="77777777" w:rsidR="00AC7A05" w:rsidRDefault="0081761D" w:rsidP="55748213">
            <w:pPr>
              <w:spacing w:after="0"/>
              <w:ind w:right="95"/>
              <w:jc w:val="center"/>
            </w:pPr>
            <w:r>
              <w:t>18 to 29.9</w:t>
            </w:r>
          </w:p>
        </w:tc>
        <w:tc>
          <w:tcPr>
            <w:tcW w:w="1439" w:type="dxa"/>
            <w:shd w:val="clear" w:color="auto" w:fill="auto"/>
            <w:tcMar>
              <w:top w:w="0" w:type="dxa"/>
              <w:left w:w="108" w:type="dxa"/>
              <w:bottom w:w="0" w:type="dxa"/>
              <w:right w:w="108" w:type="dxa"/>
            </w:tcMar>
            <w:hideMark/>
          </w:tcPr>
          <w:p w14:paraId="023048A1" w14:textId="77777777" w:rsidR="00AC7A05" w:rsidRDefault="0081761D" w:rsidP="55748213">
            <w:pPr>
              <w:spacing w:after="0"/>
              <w:ind w:right="95"/>
              <w:jc w:val="center"/>
            </w:pPr>
            <w:r>
              <w:t>12 to 23.9</w:t>
            </w:r>
          </w:p>
        </w:tc>
        <w:tc>
          <w:tcPr>
            <w:tcW w:w="1523" w:type="dxa"/>
            <w:shd w:val="clear" w:color="auto" w:fill="auto"/>
            <w:tcMar>
              <w:top w:w="0" w:type="dxa"/>
              <w:left w:w="108" w:type="dxa"/>
              <w:bottom w:w="0" w:type="dxa"/>
              <w:right w:w="108" w:type="dxa"/>
            </w:tcMar>
            <w:hideMark/>
          </w:tcPr>
          <w:p w14:paraId="115EF9CB" w14:textId="77777777" w:rsidR="00AC7A05" w:rsidRDefault="0081761D" w:rsidP="55748213">
            <w:pPr>
              <w:spacing w:after="0"/>
              <w:ind w:right="95"/>
              <w:jc w:val="center"/>
            </w:pPr>
            <w:r>
              <w:t>≥6</w:t>
            </w:r>
          </w:p>
        </w:tc>
        <w:tc>
          <w:tcPr>
            <w:tcW w:w="1451" w:type="dxa"/>
            <w:shd w:val="clear" w:color="auto" w:fill="auto"/>
            <w:tcMar>
              <w:top w:w="0" w:type="dxa"/>
              <w:left w:w="108" w:type="dxa"/>
              <w:bottom w:w="0" w:type="dxa"/>
              <w:right w:w="108" w:type="dxa"/>
            </w:tcMar>
            <w:hideMark/>
          </w:tcPr>
          <w:p w14:paraId="03A1A829" w14:textId="77777777" w:rsidR="00AC7A05" w:rsidRDefault="0081761D" w:rsidP="55748213">
            <w:pPr>
              <w:spacing w:after="0"/>
              <w:ind w:right="95"/>
              <w:jc w:val="center"/>
            </w:pPr>
            <w:r>
              <w:t>N/A</w:t>
            </w:r>
          </w:p>
        </w:tc>
      </w:tr>
      <w:tr w:rsidR="00AC7A05" w14:paraId="65DF98A7" w14:textId="77777777" w:rsidTr="00865861">
        <w:tc>
          <w:tcPr>
            <w:tcW w:w="2054" w:type="dxa"/>
            <w:shd w:val="clear" w:color="auto" w:fill="auto"/>
            <w:tcMar>
              <w:top w:w="0" w:type="dxa"/>
              <w:left w:w="108" w:type="dxa"/>
              <w:bottom w:w="0" w:type="dxa"/>
              <w:right w:w="108" w:type="dxa"/>
            </w:tcMar>
            <w:vAlign w:val="center"/>
            <w:hideMark/>
          </w:tcPr>
          <w:p w14:paraId="464381D7" w14:textId="77777777" w:rsidR="00AC7A05" w:rsidRDefault="0081761D" w:rsidP="55748213">
            <w:pPr>
              <w:spacing w:after="0"/>
              <w:ind w:right="95"/>
              <w:jc w:val="center"/>
            </w:pPr>
            <w:r>
              <w:t>Move 2 Classes Higher</w:t>
            </w:r>
          </w:p>
        </w:tc>
        <w:tc>
          <w:tcPr>
            <w:tcW w:w="1439" w:type="dxa"/>
            <w:shd w:val="clear" w:color="auto" w:fill="auto"/>
            <w:tcMar>
              <w:top w:w="0" w:type="dxa"/>
              <w:left w:w="108" w:type="dxa"/>
              <w:bottom w:w="0" w:type="dxa"/>
              <w:right w:w="108" w:type="dxa"/>
            </w:tcMar>
            <w:hideMark/>
          </w:tcPr>
          <w:p w14:paraId="26D8FB3C" w14:textId="77777777" w:rsidR="00AC7A05" w:rsidRDefault="0081761D" w:rsidP="55748213">
            <w:pPr>
              <w:spacing w:after="0"/>
              <w:ind w:right="95"/>
              <w:jc w:val="center"/>
            </w:pPr>
            <w:r>
              <w:t>30 to 41.9</w:t>
            </w:r>
          </w:p>
        </w:tc>
        <w:tc>
          <w:tcPr>
            <w:tcW w:w="1439" w:type="dxa"/>
            <w:shd w:val="clear" w:color="auto" w:fill="auto"/>
            <w:tcMar>
              <w:top w:w="0" w:type="dxa"/>
              <w:left w:w="108" w:type="dxa"/>
              <w:bottom w:w="0" w:type="dxa"/>
              <w:right w:w="108" w:type="dxa"/>
            </w:tcMar>
            <w:hideMark/>
          </w:tcPr>
          <w:p w14:paraId="6D2AF660" w14:textId="77777777" w:rsidR="00AC7A05" w:rsidRDefault="0081761D" w:rsidP="55748213">
            <w:pPr>
              <w:spacing w:after="0"/>
              <w:ind w:right="95"/>
              <w:jc w:val="center"/>
            </w:pPr>
            <w:r>
              <w:t>≥24</w:t>
            </w:r>
          </w:p>
        </w:tc>
        <w:tc>
          <w:tcPr>
            <w:tcW w:w="1523" w:type="dxa"/>
            <w:shd w:val="clear" w:color="auto" w:fill="auto"/>
            <w:tcMar>
              <w:top w:w="0" w:type="dxa"/>
              <w:left w:w="108" w:type="dxa"/>
              <w:bottom w:w="0" w:type="dxa"/>
              <w:right w:w="108" w:type="dxa"/>
            </w:tcMar>
            <w:hideMark/>
          </w:tcPr>
          <w:p w14:paraId="243AA8F4" w14:textId="77777777" w:rsidR="00AC7A05" w:rsidRDefault="0081761D" w:rsidP="55748213">
            <w:pPr>
              <w:spacing w:after="0"/>
              <w:ind w:right="95"/>
              <w:jc w:val="center"/>
            </w:pPr>
            <w:r>
              <w:t>N/A</w:t>
            </w:r>
          </w:p>
        </w:tc>
        <w:tc>
          <w:tcPr>
            <w:tcW w:w="1451" w:type="dxa"/>
            <w:shd w:val="clear" w:color="auto" w:fill="auto"/>
            <w:tcMar>
              <w:top w:w="0" w:type="dxa"/>
              <w:left w:w="108" w:type="dxa"/>
              <w:bottom w:w="0" w:type="dxa"/>
              <w:right w:w="108" w:type="dxa"/>
            </w:tcMar>
            <w:hideMark/>
          </w:tcPr>
          <w:p w14:paraId="797057A7" w14:textId="77777777" w:rsidR="00AC7A05" w:rsidRDefault="0081761D" w:rsidP="55748213">
            <w:pPr>
              <w:spacing w:after="0"/>
              <w:ind w:right="95"/>
              <w:jc w:val="center"/>
            </w:pPr>
            <w:r>
              <w:t>N/A</w:t>
            </w:r>
          </w:p>
        </w:tc>
      </w:tr>
      <w:tr w:rsidR="00AC7A05" w14:paraId="7C11B405" w14:textId="77777777" w:rsidTr="00865861">
        <w:tc>
          <w:tcPr>
            <w:tcW w:w="2054" w:type="dxa"/>
            <w:shd w:val="clear" w:color="auto" w:fill="auto"/>
            <w:tcMar>
              <w:top w:w="0" w:type="dxa"/>
              <w:left w:w="108" w:type="dxa"/>
              <w:bottom w:w="0" w:type="dxa"/>
              <w:right w:w="108" w:type="dxa"/>
            </w:tcMar>
            <w:vAlign w:val="center"/>
            <w:hideMark/>
          </w:tcPr>
          <w:p w14:paraId="4DF02997" w14:textId="77777777" w:rsidR="00AC7A05" w:rsidRDefault="0081761D" w:rsidP="55748213">
            <w:pPr>
              <w:spacing w:after="0"/>
              <w:ind w:right="95"/>
              <w:jc w:val="center"/>
            </w:pPr>
            <w:r>
              <w:lastRenderedPageBreak/>
              <w:t>Move 3 Classes Higher</w:t>
            </w:r>
          </w:p>
        </w:tc>
        <w:tc>
          <w:tcPr>
            <w:tcW w:w="1439" w:type="dxa"/>
            <w:shd w:val="clear" w:color="auto" w:fill="auto"/>
            <w:tcMar>
              <w:top w:w="0" w:type="dxa"/>
              <w:left w:w="108" w:type="dxa"/>
              <w:bottom w:w="0" w:type="dxa"/>
              <w:right w:w="108" w:type="dxa"/>
            </w:tcMar>
            <w:hideMark/>
          </w:tcPr>
          <w:p w14:paraId="1178676A" w14:textId="77777777" w:rsidR="00AC7A05" w:rsidRDefault="0081761D" w:rsidP="55748213">
            <w:pPr>
              <w:spacing w:after="0"/>
              <w:ind w:right="95"/>
              <w:jc w:val="center"/>
            </w:pPr>
            <w:r>
              <w:t>≥42</w:t>
            </w:r>
          </w:p>
        </w:tc>
        <w:tc>
          <w:tcPr>
            <w:tcW w:w="1439" w:type="dxa"/>
            <w:shd w:val="clear" w:color="auto" w:fill="auto"/>
            <w:tcMar>
              <w:top w:w="0" w:type="dxa"/>
              <w:left w:w="108" w:type="dxa"/>
              <w:bottom w:w="0" w:type="dxa"/>
              <w:right w:w="108" w:type="dxa"/>
            </w:tcMar>
            <w:hideMark/>
          </w:tcPr>
          <w:p w14:paraId="53241404" w14:textId="77777777" w:rsidR="00AC7A05" w:rsidRDefault="0081761D" w:rsidP="55748213">
            <w:pPr>
              <w:spacing w:after="0"/>
              <w:ind w:right="95"/>
              <w:jc w:val="center"/>
            </w:pPr>
            <w:r>
              <w:t>N/A</w:t>
            </w:r>
          </w:p>
        </w:tc>
        <w:tc>
          <w:tcPr>
            <w:tcW w:w="1523" w:type="dxa"/>
            <w:shd w:val="clear" w:color="auto" w:fill="auto"/>
            <w:tcMar>
              <w:top w:w="0" w:type="dxa"/>
              <w:left w:w="108" w:type="dxa"/>
              <w:bottom w:w="0" w:type="dxa"/>
              <w:right w:w="108" w:type="dxa"/>
            </w:tcMar>
            <w:hideMark/>
          </w:tcPr>
          <w:p w14:paraId="2A20B45F" w14:textId="77777777" w:rsidR="00AC7A05" w:rsidRDefault="0081761D" w:rsidP="55748213">
            <w:pPr>
              <w:spacing w:after="0"/>
              <w:ind w:right="95"/>
              <w:jc w:val="center"/>
            </w:pPr>
            <w:r>
              <w:t>N/A</w:t>
            </w:r>
          </w:p>
        </w:tc>
        <w:tc>
          <w:tcPr>
            <w:tcW w:w="1451" w:type="dxa"/>
            <w:shd w:val="clear" w:color="auto" w:fill="auto"/>
            <w:tcMar>
              <w:top w:w="0" w:type="dxa"/>
              <w:left w:w="108" w:type="dxa"/>
              <w:bottom w:w="0" w:type="dxa"/>
              <w:right w:w="108" w:type="dxa"/>
            </w:tcMar>
            <w:hideMark/>
          </w:tcPr>
          <w:p w14:paraId="43B46EF6" w14:textId="77777777" w:rsidR="00AC7A05" w:rsidRDefault="0081761D" w:rsidP="55748213">
            <w:pPr>
              <w:spacing w:after="0"/>
              <w:ind w:right="95"/>
              <w:jc w:val="center"/>
            </w:pPr>
            <w:r>
              <w:t>N/A</w:t>
            </w:r>
          </w:p>
        </w:tc>
      </w:tr>
      <w:tr w:rsidR="00AC7A05" w14:paraId="4328509D" w14:textId="77777777" w:rsidTr="00865861">
        <w:tc>
          <w:tcPr>
            <w:tcW w:w="7906" w:type="dxa"/>
            <w:gridSpan w:val="5"/>
            <w:shd w:val="clear" w:color="auto" w:fill="D9E2F3" w:themeFill="accent1" w:themeFillTint="33"/>
            <w:tcMar>
              <w:top w:w="0" w:type="dxa"/>
              <w:left w:w="108" w:type="dxa"/>
              <w:bottom w:w="0" w:type="dxa"/>
              <w:right w:w="108" w:type="dxa"/>
            </w:tcMar>
            <w:vAlign w:val="center"/>
            <w:hideMark/>
          </w:tcPr>
          <w:p w14:paraId="4E343028" w14:textId="0AD320AC" w:rsidR="00AC7A05" w:rsidRDefault="0081761D">
            <w:pPr>
              <w:numPr>
                <w:ilvl w:val="0"/>
                <w:numId w:val="108"/>
              </w:numPr>
              <w:spacing w:after="0" w:line="240" w:lineRule="auto"/>
              <w:ind w:left="343" w:right="500" w:hanging="270"/>
              <w:contextualSpacing/>
              <w:rPr>
                <w:color w:val="FF0000"/>
              </w:rPr>
            </w:pPr>
            <w:r>
              <w:rPr>
                <w:color w:val="000000"/>
              </w:rPr>
              <w:t xml:space="preserve">Cannot move class higher than </w:t>
            </w:r>
            <w:r w:rsidR="000E6F04">
              <w:rPr>
                <w:color w:val="000000"/>
              </w:rPr>
              <w:t>“</w:t>
            </w:r>
            <w:r>
              <w:rPr>
                <w:color w:val="000000"/>
              </w:rPr>
              <w:t>&gt;250</w:t>
            </w:r>
            <w:r w:rsidR="000E6F04">
              <w:rPr>
                <w:color w:val="000000"/>
              </w:rPr>
              <w:t>”</w:t>
            </w:r>
          </w:p>
        </w:tc>
      </w:tr>
    </w:tbl>
    <w:p w14:paraId="0A060271" w14:textId="77777777" w:rsidR="56CFC72F" w:rsidRPr="00865861" w:rsidRDefault="56CFC72F">
      <w:pPr>
        <w:rPr>
          <w:i/>
          <w:color w:val="445369"/>
        </w:rPr>
      </w:pPr>
    </w:p>
    <w:p w14:paraId="7DBE4B0D" w14:textId="60992276" w:rsidR="3F6BE3C5" w:rsidRDefault="3F6BE3C5">
      <w:r>
        <w:t xml:space="preserve">The existing condition question will set the existing score as seen in </w:t>
      </w:r>
      <w:r w:rsidR="007A68A1">
        <w:fldChar w:fldCharType="begin"/>
      </w:r>
      <w:r w:rsidR="007A68A1">
        <w:instrText xml:space="preserve"> REF _Ref1122465 \h </w:instrText>
      </w:r>
      <w:r w:rsidR="007A68A1">
        <w:fldChar w:fldCharType="separate"/>
      </w:r>
      <w:r w:rsidR="009C2BDF">
        <w:rPr>
          <w:i/>
          <w:iCs/>
          <w:color w:val="44546A" w:themeColor="text2"/>
        </w:rPr>
        <w:t>f</w:t>
      </w:r>
      <w:r w:rsidR="002551DD" w:rsidRPr="03BE708C">
        <w:rPr>
          <w:i/>
          <w:iCs/>
          <w:color w:val="44546A" w:themeColor="text2"/>
        </w:rPr>
        <w:t xml:space="preserve">igure </w:t>
      </w:r>
      <w:r w:rsidR="002551DD">
        <w:rPr>
          <w:i/>
          <w:iCs/>
          <w:noProof/>
          <w:color w:val="44546A" w:themeColor="text2"/>
        </w:rPr>
        <w:t>6</w:t>
      </w:r>
      <w:r w:rsidR="007A68A1">
        <w:fldChar w:fldCharType="end"/>
      </w:r>
      <w:r>
        <w:t>.</w:t>
      </w:r>
    </w:p>
    <w:p w14:paraId="245B4BEA" w14:textId="029025BC" w:rsidR="2FA993E1" w:rsidRPr="00865861" w:rsidRDefault="00646E33">
      <w:pPr>
        <w:rPr>
          <w:i/>
          <w:color w:val="445369"/>
        </w:rPr>
      </w:pPr>
      <w:bookmarkStart w:id="22" w:name="_Ref1122465"/>
      <w:r w:rsidRPr="03BE708C">
        <w:rPr>
          <w:i/>
          <w:iCs/>
          <w:color w:val="44546A" w:themeColor="text2"/>
        </w:rPr>
        <w:t xml:space="preserve">Figure </w:t>
      </w:r>
      <w:r w:rsidRPr="74390549">
        <w:fldChar w:fldCharType="begin"/>
      </w:r>
      <w:r w:rsidRPr="00554408">
        <w:rPr>
          <w:i/>
          <w:iCs/>
          <w:color w:val="44546A" w:themeColor="text2"/>
        </w:rPr>
        <w:instrText xml:space="preserve"> SEQ Figure \* ARABIC </w:instrText>
      </w:r>
      <w:r w:rsidRPr="74390549">
        <w:rPr>
          <w:i/>
          <w:iCs/>
          <w:color w:val="44546A" w:themeColor="text2"/>
        </w:rPr>
        <w:fldChar w:fldCharType="separate"/>
      </w:r>
      <w:r w:rsidR="002551DD">
        <w:rPr>
          <w:i/>
          <w:iCs/>
          <w:noProof/>
          <w:color w:val="44546A" w:themeColor="text2"/>
        </w:rPr>
        <w:t>6</w:t>
      </w:r>
      <w:r w:rsidRPr="74390549">
        <w:fldChar w:fldCharType="end"/>
      </w:r>
      <w:bookmarkEnd w:id="22"/>
      <w:r w:rsidRPr="03BE708C">
        <w:rPr>
          <w:i/>
          <w:iCs/>
          <w:color w:val="44546A" w:themeColor="text2"/>
        </w:rPr>
        <w:t>:</w:t>
      </w:r>
      <w:r w:rsidR="008537A5" w:rsidRPr="03BE708C">
        <w:rPr>
          <w:i/>
          <w:iCs/>
          <w:color w:val="44546A" w:themeColor="text2"/>
        </w:rPr>
        <w:t xml:space="preserve"> </w:t>
      </w:r>
      <w:r w:rsidR="2FA993E1" w:rsidRPr="00865861">
        <w:rPr>
          <w:i/>
          <w:iCs/>
          <w:color w:val="44546A" w:themeColor="text2"/>
        </w:rPr>
        <w:t>Existing Rotation Residue Value</w:t>
      </w:r>
    </w:p>
    <w:tbl>
      <w:tblPr>
        <w:tblStyle w:val="TableGrid"/>
        <w:tblW w:w="0" w:type="auto"/>
        <w:tblLook w:val="04A0" w:firstRow="1" w:lastRow="0" w:firstColumn="1" w:lastColumn="0" w:noHBand="0" w:noVBand="1"/>
      </w:tblPr>
      <w:tblGrid>
        <w:gridCol w:w="7634"/>
        <w:gridCol w:w="1716"/>
      </w:tblGrid>
      <w:tr w:rsidR="2E83A70A" w14:paraId="75468E31" w14:textId="77777777" w:rsidTr="00865861">
        <w:tc>
          <w:tcPr>
            <w:tcW w:w="7643" w:type="dxa"/>
            <w:shd w:val="clear" w:color="auto" w:fill="D9E2F3" w:themeFill="accent1" w:themeFillTint="33"/>
          </w:tcPr>
          <w:p w14:paraId="5D7C14A4" w14:textId="77777777" w:rsidR="2E83A70A" w:rsidRDefault="2E83A70A" w:rsidP="55748213">
            <w:r w:rsidRPr="00865861">
              <w:rPr>
                <w:rFonts w:ascii="Calibri" w:eastAsia="Calibri" w:hAnsi="Calibri" w:cs="Calibri"/>
              </w:rPr>
              <w:t xml:space="preserve">Crop Rotation Residue Level  </w:t>
            </w:r>
          </w:p>
        </w:tc>
        <w:tc>
          <w:tcPr>
            <w:tcW w:w="1717" w:type="dxa"/>
            <w:shd w:val="clear" w:color="auto" w:fill="D9E2F3" w:themeFill="accent1" w:themeFillTint="33"/>
          </w:tcPr>
          <w:p w14:paraId="7C30C01A" w14:textId="77777777" w:rsidR="2E83A70A" w:rsidRDefault="2E83A70A" w:rsidP="00865861">
            <w:pPr>
              <w:jc w:val="center"/>
            </w:pPr>
            <w:r w:rsidRPr="00865861">
              <w:rPr>
                <w:rFonts w:ascii="Calibri" w:eastAsia="Calibri" w:hAnsi="Calibri" w:cs="Calibri"/>
              </w:rPr>
              <w:t>Water Erosion Credit</w:t>
            </w:r>
          </w:p>
        </w:tc>
      </w:tr>
      <w:tr w:rsidR="2E83A70A" w14:paraId="3D9F0D06" w14:textId="77777777" w:rsidTr="00865861">
        <w:tc>
          <w:tcPr>
            <w:tcW w:w="7643" w:type="dxa"/>
          </w:tcPr>
          <w:p w14:paraId="2EC9EB9B" w14:textId="77777777" w:rsidR="2E83A70A" w:rsidRDefault="2E83A70A" w:rsidP="55748213">
            <w:bookmarkStart w:id="23" w:name="_Hlk1068047"/>
            <w:r w:rsidRPr="00865861">
              <w:rPr>
                <w:rFonts w:ascii="Calibri" w:eastAsia="Calibri" w:hAnsi="Calibri" w:cs="Calibri"/>
                <w:b/>
                <w:bCs/>
              </w:rPr>
              <w:t>No Residue</w:t>
            </w:r>
          </w:p>
          <w:p w14:paraId="13607240" w14:textId="77777777" w:rsidR="2E83A70A" w:rsidRDefault="2E83A70A" w:rsidP="00865861">
            <w:pPr>
              <w:pStyle w:val="ListParagraph"/>
              <w:numPr>
                <w:ilvl w:val="0"/>
                <w:numId w:val="80"/>
              </w:numPr>
            </w:pPr>
            <w:r w:rsidRPr="00865861">
              <w:rPr>
                <w:rFonts w:ascii="Calibri" w:eastAsia="Calibri" w:hAnsi="Calibri" w:cs="Calibri"/>
              </w:rPr>
              <w:t>No crop (bare ground), any tillage type</w:t>
            </w:r>
          </w:p>
        </w:tc>
        <w:tc>
          <w:tcPr>
            <w:tcW w:w="1717" w:type="dxa"/>
          </w:tcPr>
          <w:p w14:paraId="760BCC07" w14:textId="77777777" w:rsidR="2E83A70A" w:rsidRDefault="2E83A70A" w:rsidP="00865861">
            <w:pPr>
              <w:jc w:val="center"/>
            </w:pPr>
            <w:r w:rsidRPr="00865861">
              <w:rPr>
                <w:rFonts w:ascii="Calibri" w:eastAsia="Calibri" w:hAnsi="Calibri" w:cs="Calibri"/>
              </w:rPr>
              <w:t>0</w:t>
            </w:r>
          </w:p>
        </w:tc>
      </w:tr>
      <w:tr w:rsidR="2E83A70A" w14:paraId="46DE7561" w14:textId="77777777" w:rsidTr="00865861">
        <w:tc>
          <w:tcPr>
            <w:tcW w:w="7643" w:type="dxa"/>
          </w:tcPr>
          <w:p w14:paraId="19C368FD" w14:textId="6DCC055C" w:rsidR="2E83A70A" w:rsidRDefault="2E83A70A" w:rsidP="55748213">
            <w:r w:rsidRPr="00865861">
              <w:rPr>
                <w:rFonts w:ascii="Calibri" w:eastAsia="Calibri" w:hAnsi="Calibri" w:cs="Calibri"/>
                <w:b/>
                <w:bCs/>
              </w:rPr>
              <w:t>Very Low Residue</w:t>
            </w:r>
          </w:p>
          <w:p w14:paraId="789F6229" w14:textId="77777777" w:rsidR="2E83A70A" w:rsidRDefault="2E83A70A" w:rsidP="00865861">
            <w:pPr>
              <w:pStyle w:val="ListParagraph"/>
              <w:numPr>
                <w:ilvl w:val="0"/>
                <w:numId w:val="80"/>
              </w:numPr>
            </w:pPr>
            <w:r w:rsidRPr="00865861">
              <w:rPr>
                <w:rFonts w:ascii="Calibri" w:eastAsia="Calibri" w:hAnsi="Calibri" w:cs="Calibri"/>
              </w:rPr>
              <w:t>Fragile residue crops, any tillage type</w:t>
            </w:r>
          </w:p>
        </w:tc>
        <w:tc>
          <w:tcPr>
            <w:tcW w:w="1717" w:type="dxa"/>
          </w:tcPr>
          <w:p w14:paraId="1585BE33" w14:textId="77777777" w:rsidR="2E83A70A" w:rsidRPr="00865861" w:rsidRDefault="7356E5D9" w:rsidP="00865861">
            <w:pPr>
              <w:jc w:val="center"/>
              <w:rPr>
                <w:rFonts w:ascii="Calibri" w:eastAsia="Calibri" w:hAnsi="Calibri" w:cs="Calibri"/>
              </w:rPr>
            </w:pPr>
            <w:r w:rsidRPr="00865861">
              <w:rPr>
                <w:rFonts w:ascii="Calibri" w:eastAsia="Calibri" w:hAnsi="Calibri" w:cs="Calibri"/>
              </w:rPr>
              <w:t>10</w:t>
            </w:r>
          </w:p>
        </w:tc>
      </w:tr>
      <w:tr w:rsidR="2E83A70A" w14:paraId="5C115C63" w14:textId="77777777" w:rsidTr="00865861">
        <w:tc>
          <w:tcPr>
            <w:tcW w:w="7643" w:type="dxa"/>
          </w:tcPr>
          <w:p w14:paraId="5F49F5AF" w14:textId="77777777" w:rsidR="2E83A70A" w:rsidRDefault="2E83A70A" w:rsidP="55748213">
            <w:r w:rsidRPr="00865861">
              <w:rPr>
                <w:rFonts w:ascii="Calibri" w:eastAsia="Calibri" w:hAnsi="Calibri" w:cs="Calibri"/>
                <w:b/>
                <w:bCs/>
              </w:rPr>
              <w:t>Low Residue</w:t>
            </w:r>
          </w:p>
          <w:p w14:paraId="3363268C" w14:textId="77777777" w:rsidR="2E83A70A" w:rsidRDefault="2E83A70A" w:rsidP="00865861">
            <w:pPr>
              <w:pStyle w:val="ListParagraph"/>
              <w:numPr>
                <w:ilvl w:val="0"/>
                <w:numId w:val="79"/>
              </w:numPr>
            </w:pPr>
            <w:r w:rsidRPr="00865861">
              <w:rPr>
                <w:rFonts w:ascii="Calibri" w:eastAsia="Calibri" w:hAnsi="Calibri" w:cs="Calibri"/>
              </w:rPr>
              <w:t>Fragile residue crops, cover crop, any tillage type</w:t>
            </w:r>
          </w:p>
          <w:p w14:paraId="7DCA98E1" w14:textId="77777777" w:rsidR="2E83A70A" w:rsidRDefault="2E83A70A" w:rsidP="00865861">
            <w:pPr>
              <w:pStyle w:val="ListParagraph"/>
              <w:numPr>
                <w:ilvl w:val="0"/>
                <w:numId w:val="79"/>
              </w:numPr>
            </w:pPr>
            <w:r w:rsidRPr="00865861">
              <w:rPr>
                <w:rFonts w:ascii="Calibri" w:eastAsia="Calibri" w:hAnsi="Calibri" w:cs="Calibri"/>
              </w:rPr>
              <w:t>Durable residue crops, any tillage type</w:t>
            </w:r>
          </w:p>
          <w:p w14:paraId="6057EFA4" w14:textId="46F67F93" w:rsidR="2E83A70A" w:rsidRDefault="2E83A70A" w:rsidP="00865861">
            <w:pPr>
              <w:pStyle w:val="ListParagraph"/>
              <w:numPr>
                <w:ilvl w:val="0"/>
                <w:numId w:val="79"/>
              </w:numPr>
            </w:pPr>
            <w:r w:rsidRPr="00865861">
              <w:rPr>
                <w:rFonts w:ascii="Calibri" w:eastAsia="Calibri" w:hAnsi="Calibri" w:cs="Calibri"/>
              </w:rPr>
              <w:t xml:space="preserve">At least one conserving use crop in the rotation with the </w:t>
            </w:r>
            <w:r w:rsidR="00706FB2">
              <w:rPr>
                <w:rFonts w:ascii="Calibri" w:eastAsia="Calibri" w:hAnsi="Calibri" w:cs="Calibri"/>
              </w:rPr>
              <w:t>rest—</w:t>
            </w:r>
          </w:p>
          <w:p w14:paraId="289142D1" w14:textId="77777777" w:rsidR="2E83A70A" w:rsidRDefault="2E83A70A" w:rsidP="00865861">
            <w:pPr>
              <w:pStyle w:val="ListParagraph"/>
              <w:numPr>
                <w:ilvl w:val="1"/>
                <w:numId w:val="79"/>
              </w:numPr>
            </w:pPr>
            <w:r w:rsidRPr="00865861">
              <w:rPr>
                <w:rFonts w:ascii="Calibri" w:eastAsia="Calibri" w:hAnsi="Calibri" w:cs="Calibri"/>
              </w:rPr>
              <w:t>Any crops, any tillage type</w:t>
            </w:r>
          </w:p>
        </w:tc>
        <w:tc>
          <w:tcPr>
            <w:tcW w:w="1717" w:type="dxa"/>
          </w:tcPr>
          <w:p w14:paraId="67BD1667" w14:textId="77777777" w:rsidR="2E83A70A" w:rsidRPr="00865861" w:rsidRDefault="7857B925" w:rsidP="00865861">
            <w:pPr>
              <w:jc w:val="center"/>
              <w:rPr>
                <w:rFonts w:ascii="Calibri" w:eastAsia="Calibri" w:hAnsi="Calibri" w:cs="Calibri"/>
              </w:rPr>
            </w:pPr>
            <w:r w:rsidRPr="00865861">
              <w:rPr>
                <w:rFonts w:ascii="Calibri" w:eastAsia="Calibri" w:hAnsi="Calibri" w:cs="Calibri"/>
              </w:rPr>
              <w:t>20</w:t>
            </w:r>
          </w:p>
        </w:tc>
      </w:tr>
      <w:tr w:rsidR="2E83A70A" w14:paraId="321D36A4" w14:textId="77777777" w:rsidTr="00865861">
        <w:tc>
          <w:tcPr>
            <w:tcW w:w="7643" w:type="dxa"/>
          </w:tcPr>
          <w:p w14:paraId="21121C2E" w14:textId="77777777" w:rsidR="2E83A70A" w:rsidRDefault="2E83A70A" w:rsidP="55748213">
            <w:r w:rsidRPr="00865861">
              <w:rPr>
                <w:rFonts w:ascii="Calibri" w:eastAsia="Calibri" w:hAnsi="Calibri" w:cs="Calibri"/>
                <w:b/>
                <w:bCs/>
              </w:rPr>
              <w:t>Moderate Residue</w:t>
            </w:r>
          </w:p>
          <w:p w14:paraId="4ECFDEDC" w14:textId="77777777" w:rsidR="2E83A70A" w:rsidRDefault="2E83A70A" w:rsidP="00865861">
            <w:pPr>
              <w:pStyle w:val="ListParagraph"/>
              <w:numPr>
                <w:ilvl w:val="0"/>
                <w:numId w:val="78"/>
              </w:numPr>
            </w:pPr>
            <w:r w:rsidRPr="00865861">
              <w:rPr>
                <w:rFonts w:ascii="Calibri" w:eastAsia="Calibri" w:hAnsi="Calibri" w:cs="Calibri"/>
              </w:rPr>
              <w:t>Fragile residue crops, cover crop, reduced or no-till</w:t>
            </w:r>
          </w:p>
          <w:p w14:paraId="17A58912" w14:textId="77777777" w:rsidR="2E83A70A" w:rsidRDefault="2E83A70A" w:rsidP="00865861">
            <w:pPr>
              <w:pStyle w:val="ListParagraph"/>
              <w:numPr>
                <w:ilvl w:val="0"/>
                <w:numId w:val="78"/>
              </w:numPr>
            </w:pPr>
            <w:r w:rsidRPr="00865861">
              <w:rPr>
                <w:rFonts w:ascii="Calibri" w:eastAsia="Calibri" w:hAnsi="Calibri" w:cs="Calibri"/>
              </w:rPr>
              <w:t>Durable residue crops, harvested just for grain, reduced till</w:t>
            </w:r>
          </w:p>
          <w:p w14:paraId="448847A3" w14:textId="77777777" w:rsidR="2E83A70A" w:rsidRDefault="2E83A70A" w:rsidP="00865861">
            <w:pPr>
              <w:pStyle w:val="ListParagraph"/>
              <w:numPr>
                <w:ilvl w:val="0"/>
                <w:numId w:val="78"/>
              </w:numPr>
            </w:pPr>
            <w:r w:rsidRPr="00865861">
              <w:rPr>
                <w:rFonts w:ascii="Calibri" w:eastAsia="Calibri" w:hAnsi="Calibri" w:cs="Calibri"/>
              </w:rPr>
              <w:t>Durable residue crops, fully harvested, cover crop, reduced till</w:t>
            </w:r>
          </w:p>
          <w:p w14:paraId="3B3118B9" w14:textId="79890CA1" w:rsidR="2E83A70A" w:rsidRDefault="2E83A70A" w:rsidP="00865861">
            <w:pPr>
              <w:pStyle w:val="ListParagraph"/>
              <w:numPr>
                <w:ilvl w:val="0"/>
                <w:numId w:val="78"/>
              </w:numPr>
            </w:pPr>
            <w:r w:rsidRPr="00865861">
              <w:rPr>
                <w:rFonts w:ascii="Calibri" w:eastAsia="Calibri" w:hAnsi="Calibri" w:cs="Calibri"/>
              </w:rPr>
              <w:t xml:space="preserve">At least half the rotation in conserving use crops with the </w:t>
            </w:r>
            <w:r w:rsidR="00706FB2">
              <w:rPr>
                <w:rFonts w:ascii="Calibri" w:eastAsia="Calibri" w:hAnsi="Calibri" w:cs="Calibri"/>
              </w:rPr>
              <w:t>rest—</w:t>
            </w:r>
          </w:p>
          <w:p w14:paraId="658E493F" w14:textId="77777777" w:rsidR="2E83A70A" w:rsidRDefault="2E83A70A" w:rsidP="00865861">
            <w:pPr>
              <w:pStyle w:val="ListParagraph"/>
              <w:numPr>
                <w:ilvl w:val="1"/>
                <w:numId w:val="78"/>
              </w:numPr>
            </w:pPr>
            <w:r w:rsidRPr="00865861">
              <w:rPr>
                <w:rFonts w:ascii="Calibri" w:eastAsia="Calibri" w:hAnsi="Calibri" w:cs="Calibri"/>
              </w:rPr>
              <w:t>Fragile residue crops, cover crop, reduced till</w:t>
            </w:r>
          </w:p>
          <w:p w14:paraId="1E9CE023" w14:textId="77777777" w:rsidR="2E83A70A" w:rsidRDefault="2E83A70A" w:rsidP="00865861">
            <w:pPr>
              <w:pStyle w:val="ListParagraph"/>
              <w:numPr>
                <w:ilvl w:val="1"/>
                <w:numId w:val="78"/>
              </w:numPr>
            </w:pPr>
            <w:r w:rsidRPr="00865861">
              <w:rPr>
                <w:rFonts w:ascii="Calibri" w:eastAsia="Calibri" w:hAnsi="Calibri" w:cs="Calibri"/>
              </w:rPr>
              <w:t>Durable residue crops, harvested just for grain, reduced till</w:t>
            </w:r>
          </w:p>
          <w:p w14:paraId="034F67EC" w14:textId="77777777" w:rsidR="2E83A70A" w:rsidRDefault="2E83A70A" w:rsidP="00865861">
            <w:pPr>
              <w:pStyle w:val="ListParagraph"/>
              <w:numPr>
                <w:ilvl w:val="1"/>
                <w:numId w:val="78"/>
              </w:numPr>
            </w:pPr>
            <w:r w:rsidRPr="00865861">
              <w:rPr>
                <w:rFonts w:ascii="Calibri" w:eastAsia="Calibri" w:hAnsi="Calibri" w:cs="Calibri"/>
              </w:rPr>
              <w:t>Durable residue crops, fully harvested, cover crop, reduced till</w:t>
            </w:r>
          </w:p>
        </w:tc>
        <w:tc>
          <w:tcPr>
            <w:tcW w:w="1717" w:type="dxa"/>
          </w:tcPr>
          <w:p w14:paraId="18528DF9" w14:textId="77777777" w:rsidR="2E83A70A" w:rsidRPr="00865861" w:rsidRDefault="7857B925" w:rsidP="00865861">
            <w:pPr>
              <w:jc w:val="center"/>
              <w:rPr>
                <w:rFonts w:ascii="Calibri" w:eastAsia="Calibri" w:hAnsi="Calibri" w:cs="Calibri"/>
              </w:rPr>
            </w:pPr>
            <w:r w:rsidRPr="00865861">
              <w:rPr>
                <w:rFonts w:ascii="Calibri" w:eastAsia="Calibri" w:hAnsi="Calibri" w:cs="Calibri"/>
              </w:rPr>
              <w:t>40</w:t>
            </w:r>
          </w:p>
        </w:tc>
      </w:tr>
      <w:tr w:rsidR="2E83A70A" w14:paraId="7E60795F" w14:textId="77777777" w:rsidTr="00865861">
        <w:tc>
          <w:tcPr>
            <w:tcW w:w="7643" w:type="dxa"/>
          </w:tcPr>
          <w:p w14:paraId="25C6105D" w14:textId="77777777" w:rsidR="2E83A70A" w:rsidRDefault="2E83A70A" w:rsidP="55748213">
            <w:r w:rsidRPr="00865861">
              <w:rPr>
                <w:rFonts w:ascii="Calibri" w:eastAsia="Calibri" w:hAnsi="Calibri" w:cs="Calibri"/>
                <w:b/>
                <w:bCs/>
              </w:rPr>
              <w:t>Moderately High Residue</w:t>
            </w:r>
            <w:r w:rsidRPr="00865861">
              <w:rPr>
                <w:rFonts w:ascii="Calibri" w:eastAsia="Calibri" w:hAnsi="Calibri" w:cs="Calibri"/>
              </w:rPr>
              <w:t xml:space="preserve"> </w:t>
            </w:r>
          </w:p>
          <w:p w14:paraId="3A6E9102" w14:textId="77777777" w:rsidR="2E83A70A" w:rsidRDefault="2E83A70A" w:rsidP="00865861">
            <w:pPr>
              <w:pStyle w:val="ListParagraph"/>
              <w:numPr>
                <w:ilvl w:val="0"/>
                <w:numId w:val="78"/>
              </w:numPr>
            </w:pPr>
            <w:proofErr w:type="gramStart"/>
            <w:r w:rsidRPr="00865861">
              <w:rPr>
                <w:rFonts w:ascii="Calibri" w:eastAsia="Calibri" w:hAnsi="Calibri" w:cs="Calibri"/>
              </w:rPr>
              <w:t>Durable residue crops,</w:t>
            </w:r>
            <w:proofErr w:type="gramEnd"/>
            <w:r w:rsidRPr="00865861">
              <w:rPr>
                <w:rFonts w:ascii="Calibri" w:eastAsia="Calibri" w:hAnsi="Calibri" w:cs="Calibri"/>
              </w:rPr>
              <w:t xml:space="preserve"> harvested just for grain, no-till</w:t>
            </w:r>
          </w:p>
          <w:p w14:paraId="3EBDCFAB" w14:textId="77777777" w:rsidR="2E83A70A" w:rsidRDefault="2E83A70A" w:rsidP="00865861">
            <w:pPr>
              <w:pStyle w:val="ListParagraph"/>
              <w:numPr>
                <w:ilvl w:val="0"/>
                <w:numId w:val="78"/>
              </w:numPr>
            </w:pPr>
            <w:r w:rsidRPr="00865861">
              <w:rPr>
                <w:rFonts w:ascii="Calibri" w:eastAsia="Calibri" w:hAnsi="Calibri" w:cs="Calibri"/>
              </w:rPr>
              <w:t>Durable residue crops, fully harvested, cover crop, no-till</w:t>
            </w:r>
          </w:p>
          <w:p w14:paraId="12D4BA13" w14:textId="19B681B7" w:rsidR="2E83A70A" w:rsidRDefault="2E83A70A" w:rsidP="00865861">
            <w:pPr>
              <w:pStyle w:val="ListParagraph"/>
              <w:numPr>
                <w:ilvl w:val="0"/>
                <w:numId w:val="78"/>
              </w:numPr>
            </w:pPr>
            <w:r w:rsidRPr="00865861">
              <w:rPr>
                <w:rFonts w:ascii="Calibri" w:eastAsia="Calibri" w:hAnsi="Calibri" w:cs="Calibri"/>
              </w:rPr>
              <w:t xml:space="preserve">Mostly conserving use crops in the rotation with the </w:t>
            </w:r>
            <w:r w:rsidR="00706FB2">
              <w:rPr>
                <w:rFonts w:ascii="Calibri" w:eastAsia="Calibri" w:hAnsi="Calibri" w:cs="Calibri"/>
              </w:rPr>
              <w:t>rest—</w:t>
            </w:r>
          </w:p>
          <w:p w14:paraId="05F33469" w14:textId="77777777" w:rsidR="2E83A70A" w:rsidRDefault="2E83A70A" w:rsidP="00865861">
            <w:pPr>
              <w:pStyle w:val="ListParagraph"/>
              <w:numPr>
                <w:ilvl w:val="1"/>
                <w:numId w:val="78"/>
              </w:numPr>
            </w:pPr>
            <w:r w:rsidRPr="00865861">
              <w:rPr>
                <w:rFonts w:ascii="Calibri" w:eastAsia="Calibri" w:hAnsi="Calibri" w:cs="Calibri"/>
              </w:rPr>
              <w:t>Fragile residue crops, cover crop, no-till</w:t>
            </w:r>
          </w:p>
          <w:p w14:paraId="5E2E5AE3" w14:textId="77777777" w:rsidR="2E83A70A" w:rsidRDefault="2E83A70A" w:rsidP="00865861">
            <w:pPr>
              <w:pStyle w:val="ListParagraph"/>
              <w:numPr>
                <w:ilvl w:val="1"/>
                <w:numId w:val="78"/>
              </w:numPr>
            </w:pPr>
            <w:r w:rsidRPr="00865861">
              <w:rPr>
                <w:rFonts w:ascii="Calibri" w:eastAsia="Calibri" w:hAnsi="Calibri" w:cs="Calibri"/>
              </w:rPr>
              <w:t>Durable residue crops harvested just for grain, no-till</w:t>
            </w:r>
          </w:p>
          <w:p w14:paraId="33619FE4" w14:textId="77777777" w:rsidR="2E83A70A" w:rsidRDefault="2E83A70A" w:rsidP="00865861">
            <w:pPr>
              <w:pStyle w:val="ListParagraph"/>
              <w:numPr>
                <w:ilvl w:val="1"/>
                <w:numId w:val="78"/>
              </w:numPr>
            </w:pPr>
            <w:r w:rsidRPr="00865861">
              <w:rPr>
                <w:rFonts w:ascii="Calibri" w:eastAsia="Calibri" w:hAnsi="Calibri" w:cs="Calibri"/>
              </w:rPr>
              <w:t>Durable residue crops, fully harvested, cover crop, no-till</w:t>
            </w:r>
          </w:p>
        </w:tc>
        <w:tc>
          <w:tcPr>
            <w:tcW w:w="1717" w:type="dxa"/>
          </w:tcPr>
          <w:p w14:paraId="433FB71C" w14:textId="77777777" w:rsidR="2E83A70A" w:rsidRPr="00865861" w:rsidRDefault="7857B925" w:rsidP="00865861">
            <w:pPr>
              <w:jc w:val="center"/>
              <w:rPr>
                <w:rFonts w:ascii="Calibri" w:eastAsia="Calibri" w:hAnsi="Calibri" w:cs="Calibri"/>
              </w:rPr>
            </w:pPr>
            <w:r w:rsidRPr="00865861">
              <w:rPr>
                <w:rFonts w:ascii="Calibri" w:eastAsia="Calibri" w:hAnsi="Calibri" w:cs="Calibri"/>
              </w:rPr>
              <w:t>60</w:t>
            </w:r>
          </w:p>
        </w:tc>
      </w:tr>
      <w:tr w:rsidR="2E83A70A" w14:paraId="16FB9FFE" w14:textId="77777777" w:rsidTr="00865861">
        <w:tc>
          <w:tcPr>
            <w:tcW w:w="7643" w:type="dxa"/>
          </w:tcPr>
          <w:p w14:paraId="561D274C" w14:textId="77777777" w:rsidR="2E83A70A" w:rsidRDefault="2E83A70A" w:rsidP="55748213">
            <w:r w:rsidRPr="00865861">
              <w:rPr>
                <w:rFonts w:ascii="Calibri" w:eastAsia="Calibri" w:hAnsi="Calibri" w:cs="Calibri"/>
                <w:b/>
                <w:bCs/>
              </w:rPr>
              <w:t>High Residue</w:t>
            </w:r>
          </w:p>
          <w:p w14:paraId="37797D21" w14:textId="77777777" w:rsidR="2E83A70A" w:rsidRDefault="2E83A70A" w:rsidP="00865861">
            <w:pPr>
              <w:pStyle w:val="ListParagraph"/>
              <w:numPr>
                <w:ilvl w:val="0"/>
                <w:numId w:val="78"/>
              </w:numPr>
            </w:pPr>
            <w:r w:rsidRPr="00865861">
              <w:rPr>
                <w:rFonts w:ascii="Calibri" w:eastAsia="Calibri" w:hAnsi="Calibri" w:cs="Calibri"/>
              </w:rPr>
              <w:t>Conserving use crops, no tillage</w:t>
            </w:r>
          </w:p>
        </w:tc>
        <w:tc>
          <w:tcPr>
            <w:tcW w:w="1717" w:type="dxa"/>
          </w:tcPr>
          <w:p w14:paraId="4AC231C1" w14:textId="77777777" w:rsidR="2E83A70A" w:rsidRPr="00865861" w:rsidRDefault="7857B925" w:rsidP="00865861">
            <w:pPr>
              <w:jc w:val="center"/>
              <w:rPr>
                <w:rFonts w:ascii="Calibri" w:eastAsia="Calibri" w:hAnsi="Calibri" w:cs="Calibri"/>
              </w:rPr>
            </w:pPr>
            <w:r w:rsidRPr="00865861">
              <w:rPr>
                <w:rFonts w:ascii="Calibri" w:eastAsia="Calibri" w:hAnsi="Calibri" w:cs="Calibri"/>
              </w:rPr>
              <w:t>80</w:t>
            </w:r>
          </w:p>
        </w:tc>
      </w:tr>
    </w:tbl>
    <w:bookmarkEnd w:id="23"/>
    <w:p w14:paraId="4E3595CF" w14:textId="77777777" w:rsidR="2E83A70A" w:rsidRDefault="2E83A70A" w:rsidP="55748213">
      <w:r w:rsidRPr="00865861">
        <w:rPr>
          <w:rFonts w:ascii="Calibri" w:eastAsia="Calibri" w:hAnsi="Calibri" w:cs="Calibri"/>
        </w:rPr>
        <w:t xml:space="preserve">*Fragile residue crops include vegetables and soybeans, durable residue crops include corn and wheat, and conserving use crops include sod forming perennial grasses. </w:t>
      </w:r>
    </w:p>
    <w:p w14:paraId="73524B5F" w14:textId="51FD060A" w:rsidR="008537A5" w:rsidRDefault="008537A5" w:rsidP="660AB575">
      <w:r>
        <w:t xml:space="preserve">Conservation </w:t>
      </w:r>
      <w:r w:rsidR="009C2BDF">
        <w:t xml:space="preserve">practices </w:t>
      </w:r>
      <w:r>
        <w:t xml:space="preserve">and </w:t>
      </w:r>
      <w:r w:rsidR="009C2BDF">
        <w:t xml:space="preserve">activities </w:t>
      </w:r>
      <w:r>
        <w:t xml:space="preserve">are then added to the </w:t>
      </w:r>
      <w:r w:rsidR="009C2BDF">
        <w:t xml:space="preserve">residue management point </w:t>
      </w:r>
      <w:r>
        <w:t xml:space="preserve">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_Ref1124839 \h </w:instrText>
      </w:r>
      <w:r w:rsidR="00C34417">
        <w:fldChar w:fldCharType="separate"/>
      </w:r>
      <w:r w:rsidR="009C2BDF">
        <w:rPr>
          <w:i/>
          <w:iCs/>
          <w:color w:val="44546A" w:themeColor="text2"/>
        </w:rPr>
        <w:t>f</w:t>
      </w:r>
      <w:r w:rsidR="002551DD" w:rsidRPr="00554408">
        <w:rPr>
          <w:i/>
          <w:iCs/>
          <w:color w:val="44546A" w:themeColor="text2"/>
        </w:rPr>
        <w:t xml:space="preserve">igure </w:t>
      </w:r>
      <w:r w:rsidR="002551DD">
        <w:rPr>
          <w:i/>
          <w:iCs/>
          <w:noProof/>
          <w:color w:val="44546A" w:themeColor="text2"/>
        </w:rPr>
        <w:t>7</w:t>
      </w:r>
      <w:r w:rsidR="00C34417">
        <w:fldChar w:fldCharType="end"/>
      </w:r>
      <w:r w:rsidR="003B1CE4">
        <w:t>.</w:t>
      </w:r>
    </w:p>
    <w:p w14:paraId="37226C0E" w14:textId="160588A0" w:rsidR="005B6293" w:rsidRPr="00554408" w:rsidRDefault="005B6293" w:rsidP="005B6293">
      <w:pPr>
        <w:rPr>
          <w:i/>
          <w:iCs/>
          <w:color w:val="44546A" w:themeColor="text2"/>
        </w:rPr>
      </w:pPr>
      <w:bookmarkStart w:id="24" w:name="_Ref1124839"/>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7</w:t>
      </w:r>
      <w:r w:rsidRPr="00554408">
        <w:rPr>
          <w:i/>
          <w:iCs/>
          <w:color w:val="44546A" w:themeColor="text2"/>
        </w:rPr>
        <w:fldChar w:fldCharType="end"/>
      </w:r>
      <w:bookmarkEnd w:id="24"/>
      <w:r w:rsidRPr="00554408">
        <w:rPr>
          <w:i/>
          <w:iCs/>
          <w:color w:val="44546A" w:themeColor="text2"/>
        </w:rPr>
        <w:t>: Typical Practices Affecting Sediment Transport</w:t>
      </w:r>
    </w:p>
    <w:tbl>
      <w:tblPr>
        <w:tblStyle w:val="TableGrid"/>
        <w:tblW w:w="9445" w:type="dxa"/>
        <w:tblLook w:val="04A0" w:firstRow="1" w:lastRow="0" w:firstColumn="1" w:lastColumn="0" w:noHBand="0" w:noVBand="1"/>
      </w:tblPr>
      <w:tblGrid>
        <w:gridCol w:w="4855"/>
        <w:gridCol w:w="4590"/>
      </w:tblGrid>
      <w:tr w:rsidR="005B6293" w14:paraId="1194F795" w14:textId="77777777" w:rsidTr="00865861">
        <w:tc>
          <w:tcPr>
            <w:tcW w:w="4855" w:type="dxa"/>
            <w:shd w:val="clear" w:color="auto" w:fill="D9E2F3" w:themeFill="accent1" w:themeFillTint="33"/>
          </w:tcPr>
          <w:p w14:paraId="3E982855" w14:textId="77777777" w:rsidR="005B6293" w:rsidRDefault="005B6293" w:rsidP="00E106C1">
            <w:r>
              <w:t>Conservation Practices</w:t>
            </w:r>
          </w:p>
        </w:tc>
        <w:tc>
          <w:tcPr>
            <w:tcW w:w="4590" w:type="dxa"/>
            <w:shd w:val="clear" w:color="auto" w:fill="D9E2F3" w:themeFill="accent1" w:themeFillTint="33"/>
          </w:tcPr>
          <w:p w14:paraId="6E501726" w14:textId="77777777" w:rsidR="005B6293" w:rsidRDefault="005B6293" w:rsidP="00E106C1">
            <w:r>
              <w:t>Conservation Management Points</w:t>
            </w:r>
          </w:p>
        </w:tc>
      </w:tr>
      <w:tr w:rsidR="005B6293" w14:paraId="2FEADC8A" w14:textId="77777777" w:rsidTr="00865861">
        <w:tc>
          <w:tcPr>
            <w:tcW w:w="4855" w:type="dxa"/>
          </w:tcPr>
          <w:p w14:paraId="1AEABC77" w14:textId="77777777" w:rsidR="005B6293" w:rsidRDefault="005B6293" w:rsidP="00E106C1">
            <w:r w:rsidRPr="005A2441">
              <w:t>Contour Buffer Strips (332)</w:t>
            </w:r>
          </w:p>
        </w:tc>
        <w:tc>
          <w:tcPr>
            <w:tcW w:w="4590" w:type="dxa"/>
          </w:tcPr>
          <w:p w14:paraId="3A4CD096" w14:textId="77777777" w:rsidR="005B6293" w:rsidRDefault="005B6293" w:rsidP="00E106C1">
            <w:r>
              <w:t>20</w:t>
            </w:r>
          </w:p>
        </w:tc>
      </w:tr>
      <w:tr w:rsidR="005B6293" w14:paraId="1F34842D" w14:textId="77777777" w:rsidTr="00865861">
        <w:tc>
          <w:tcPr>
            <w:tcW w:w="4855" w:type="dxa"/>
          </w:tcPr>
          <w:p w14:paraId="601B7000" w14:textId="77777777" w:rsidR="005B6293" w:rsidRDefault="005B6293" w:rsidP="00E106C1">
            <w:r>
              <w:lastRenderedPageBreak/>
              <w:t>Contour Farming (330)</w:t>
            </w:r>
          </w:p>
        </w:tc>
        <w:tc>
          <w:tcPr>
            <w:tcW w:w="4590" w:type="dxa"/>
          </w:tcPr>
          <w:p w14:paraId="17A48FFC" w14:textId="77777777" w:rsidR="005B6293" w:rsidRDefault="005B6293" w:rsidP="00E106C1">
            <w:r>
              <w:t>5</w:t>
            </w:r>
          </w:p>
        </w:tc>
      </w:tr>
      <w:tr w:rsidR="005B6293" w14:paraId="0F03547C" w14:textId="77777777" w:rsidTr="00865861">
        <w:tc>
          <w:tcPr>
            <w:tcW w:w="4855" w:type="dxa"/>
          </w:tcPr>
          <w:p w14:paraId="3CBF6CB8" w14:textId="77777777" w:rsidR="005B6293" w:rsidRDefault="005B6293" w:rsidP="00E106C1">
            <w:r>
              <w:t>Cover Crop (340)</w:t>
            </w:r>
            <w:r w:rsidRPr="005A2441">
              <w:t xml:space="preserve"> </w:t>
            </w:r>
          </w:p>
        </w:tc>
        <w:tc>
          <w:tcPr>
            <w:tcW w:w="4590" w:type="dxa"/>
          </w:tcPr>
          <w:p w14:paraId="16BA956E" w14:textId="77777777" w:rsidR="005B6293" w:rsidRDefault="005B6293" w:rsidP="00E106C1">
            <w:r>
              <w:t>51</w:t>
            </w:r>
          </w:p>
        </w:tc>
      </w:tr>
      <w:tr w:rsidR="005B6293" w14:paraId="767E38BC" w14:textId="77777777" w:rsidTr="00865861">
        <w:tc>
          <w:tcPr>
            <w:tcW w:w="4855" w:type="dxa"/>
          </w:tcPr>
          <w:p w14:paraId="0DCCE361" w14:textId="77777777" w:rsidR="005B6293" w:rsidRDefault="005B6293" w:rsidP="00E106C1">
            <w:r>
              <w:t>Residue and Tillage Management, No-Till (329)</w:t>
            </w:r>
          </w:p>
        </w:tc>
        <w:tc>
          <w:tcPr>
            <w:tcW w:w="4590" w:type="dxa"/>
          </w:tcPr>
          <w:p w14:paraId="083BBAE9" w14:textId="77777777" w:rsidR="005B6293" w:rsidRDefault="005B6293" w:rsidP="00E106C1">
            <w:r>
              <w:t>40</w:t>
            </w:r>
          </w:p>
        </w:tc>
      </w:tr>
      <w:tr w:rsidR="005B6293" w14:paraId="55144B65" w14:textId="77777777" w:rsidTr="00865861">
        <w:tc>
          <w:tcPr>
            <w:tcW w:w="4855" w:type="dxa"/>
          </w:tcPr>
          <w:p w14:paraId="6353780F" w14:textId="77777777" w:rsidR="005B6293" w:rsidRDefault="005B6293" w:rsidP="00E106C1">
            <w:r>
              <w:t>Residue and Tillage Management, Reduced Till (345)</w:t>
            </w:r>
          </w:p>
        </w:tc>
        <w:tc>
          <w:tcPr>
            <w:tcW w:w="4590" w:type="dxa"/>
          </w:tcPr>
          <w:p w14:paraId="1431C9B8" w14:textId="77777777" w:rsidR="005B6293" w:rsidRDefault="005B6293" w:rsidP="00E106C1">
            <w:r>
              <w:t>30</w:t>
            </w:r>
          </w:p>
        </w:tc>
      </w:tr>
      <w:tr w:rsidR="005B6293" w14:paraId="4A4D1467" w14:textId="77777777" w:rsidTr="00865861">
        <w:tc>
          <w:tcPr>
            <w:tcW w:w="4855" w:type="dxa"/>
          </w:tcPr>
          <w:p w14:paraId="069D3A56" w14:textId="77777777" w:rsidR="005B6293" w:rsidRDefault="005B6293" w:rsidP="00E106C1">
            <w:proofErr w:type="spellStart"/>
            <w:r>
              <w:t>Stripcropping</w:t>
            </w:r>
            <w:proofErr w:type="spellEnd"/>
            <w:r>
              <w:t xml:space="preserve"> (585)</w:t>
            </w:r>
          </w:p>
        </w:tc>
        <w:tc>
          <w:tcPr>
            <w:tcW w:w="4590" w:type="dxa"/>
          </w:tcPr>
          <w:p w14:paraId="58D3A425" w14:textId="77777777" w:rsidR="005B6293" w:rsidRDefault="005B6293" w:rsidP="00E106C1">
            <w:r>
              <w:t>10</w:t>
            </w:r>
          </w:p>
        </w:tc>
      </w:tr>
      <w:tr w:rsidR="005B6293" w14:paraId="6CAFC368" w14:textId="77777777" w:rsidTr="00865861">
        <w:tc>
          <w:tcPr>
            <w:tcW w:w="4855" w:type="dxa"/>
          </w:tcPr>
          <w:p w14:paraId="0A14A204" w14:textId="77777777" w:rsidR="005B6293" w:rsidRPr="007B158D" w:rsidRDefault="005B6293" w:rsidP="00E106C1">
            <w:r>
              <w:t>Terrace (600)</w:t>
            </w:r>
          </w:p>
        </w:tc>
        <w:tc>
          <w:tcPr>
            <w:tcW w:w="4590" w:type="dxa"/>
          </w:tcPr>
          <w:p w14:paraId="54982AD3" w14:textId="77777777" w:rsidR="005B6293" w:rsidRPr="007B158D" w:rsidRDefault="005B6293" w:rsidP="00E106C1">
            <w:r>
              <w:t>30</w:t>
            </w:r>
          </w:p>
        </w:tc>
      </w:tr>
    </w:tbl>
    <w:p w14:paraId="2DE8560F" w14:textId="77777777" w:rsidR="005B6293" w:rsidRPr="0083429F" w:rsidRDefault="005B6293" w:rsidP="005B6293">
      <w:pPr>
        <w:rPr>
          <w:sz w:val="4"/>
          <w:szCs w:val="4"/>
        </w:rPr>
      </w:pPr>
    </w:p>
    <w:p w14:paraId="453A38DE" w14:textId="77777777" w:rsidR="005B6293" w:rsidRDefault="005B6293" w:rsidP="005B6293">
      <w:r w:rsidRPr="00CD5A8F">
        <w:t>*</w:t>
      </w:r>
      <w:r>
        <w:t>Supporting practices may be necessary to support the above practices, and will be identified as necessary supporting practices, but do not add conservation management points to the total</w:t>
      </w:r>
      <w:r w:rsidRPr="00CD5A8F">
        <w:t>.</w:t>
      </w:r>
    </w:p>
    <w:p w14:paraId="65A4780F" w14:textId="3B1856CC" w:rsidR="007744F9" w:rsidRDefault="00577203" w:rsidP="007744F9">
      <w:r>
        <w:rPr>
          <w:b/>
        </w:rPr>
        <w:t>Range</w:t>
      </w:r>
      <w:r w:rsidR="009C2BDF">
        <w:rPr>
          <w:b/>
        </w:rPr>
        <w:t xml:space="preserve">, </w:t>
      </w:r>
      <w:r>
        <w:rPr>
          <w:b/>
        </w:rPr>
        <w:t>Forest</w:t>
      </w:r>
      <w:r w:rsidR="009C2BDF">
        <w:rPr>
          <w:b/>
        </w:rPr>
        <w:t xml:space="preserve">, and </w:t>
      </w:r>
      <w:r>
        <w:rPr>
          <w:b/>
        </w:rPr>
        <w:t xml:space="preserve">Other Land Uses: </w:t>
      </w:r>
      <w:r w:rsidR="007744F9">
        <w:rPr>
          <w:b/>
        </w:rPr>
        <w:t xml:space="preserve"> </w:t>
      </w:r>
    </w:p>
    <w:p w14:paraId="719EC85D" w14:textId="0E599D5B" w:rsidR="007744F9" w:rsidRDefault="007744F9" w:rsidP="007744F9">
      <w:r>
        <w:t xml:space="preserve">Each PLU will default to a </w:t>
      </w:r>
      <w:r w:rsidR="000E6F04">
        <w:t>“</w:t>
      </w:r>
      <w:r>
        <w:t>not assessed</w:t>
      </w:r>
      <w:r w:rsidR="000E6F04">
        <w:t>”</w:t>
      </w:r>
      <w:r>
        <w:t xml:space="preserve"> status for </w:t>
      </w:r>
      <w:r w:rsidR="009C2BDF">
        <w:t xml:space="preserve">sheet </w:t>
      </w:r>
      <w:r>
        <w:t xml:space="preserve">and </w:t>
      </w:r>
      <w:r w:rsidR="009C2BDF">
        <w:t>rill erosion</w:t>
      </w:r>
      <w:r>
        <w:t xml:space="preserve">.  The </w:t>
      </w:r>
      <w:r w:rsidR="009C2BDF">
        <w:t xml:space="preserve">planner </w:t>
      </w:r>
      <w:r w:rsidR="001A7C78">
        <w:t>may</w:t>
      </w:r>
      <w:r>
        <w:t xml:space="preserve"> identify this resource concern based on </w:t>
      </w:r>
      <w:r w:rsidR="00741777">
        <w:t>site-specific</w:t>
      </w:r>
      <w:r>
        <w:t xml:space="preserve"> conditions. A threshold value of 50 will be set and the existing condition question will be triggered.  The existing condition question will set the existing score as seen in</w:t>
      </w:r>
      <w:r w:rsidR="00C34417">
        <w:t xml:space="preserve"> </w:t>
      </w:r>
      <w:r w:rsidR="00C34417">
        <w:fldChar w:fldCharType="begin"/>
      </w:r>
      <w:r w:rsidR="00C34417">
        <w:instrText xml:space="preserve"> REF _Ref1124857 \h </w:instrText>
      </w:r>
      <w:r w:rsidR="00C34417">
        <w:fldChar w:fldCharType="separate"/>
      </w:r>
      <w:r w:rsidR="009C2BDF">
        <w:rPr>
          <w:i/>
          <w:iCs/>
          <w:color w:val="44546A" w:themeColor="text2"/>
        </w:rPr>
        <w:t>f</w:t>
      </w:r>
      <w:r w:rsidR="002551DD" w:rsidRPr="00554408">
        <w:rPr>
          <w:i/>
          <w:iCs/>
          <w:color w:val="44546A" w:themeColor="text2"/>
        </w:rPr>
        <w:t xml:space="preserve">igure </w:t>
      </w:r>
      <w:r w:rsidR="002551DD">
        <w:rPr>
          <w:i/>
          <w:iCs/>
          <w:noProof/>
          <w:color w:val="44546A" w:themeColor="text2"/>
        </w:rPr>
        <w:t>8</w:t>
      </w:r>
      <w:r w:rsidR="00C34417">
        <w:fldChar w:fldCharType="end"/>
      </w:r>
      <w:r>
        <w:t>.</w:t>
      </w:r>
    </w:p>
    <w:p w14:paraId="73798DB8" w14:textId="460A5EAA" w:rsidR="007744F9" w:rsidRPr="00554408" w:rsidRDefault="007744F9" w:rsidP="007744F9">
      <w:pPr>
        <w:rPr>
          <w:i/>
          <w:iCs/>
          <w:color w:val="44546A" w:themeColor="text2"/>
        </w:rPr>
      </w:pPr>
      <w:bookmarkStart w:id="25" w:name="_Ref1124857"/>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8</w:t>
      </w:r>
      <w:r w:rsidRPr="00554408">
        <w:rPr>
          <w:i/>
          <w:iCs/>
          <w:color w:val="44546A" w:themeColor="text2"/>
        </w:rPr>
        <w:fldChar w:fldCharType="end"/>
      </w:r>
      <w:bookmarkEnd w:id="25"/>
      <w:r w:rsidRPr="00554408">
        <w:rPr>
          <w:i/>
          <w:iCs/>
          <w:color w:val="44546A" w:themeColor="text2"/>
        </w:rPr>
        <w:t xml:space="preserve">: </w:t>
      </w:r>
      <w:r w:rsidR="00BA60B9">
        <w:rPr>
          <w:i/>
          <w:iCs/>
          <w:color w:val="44546A" w:themeColor="text2"/>
        </w:rPr>
        <w:t>Sheet and Rill</w:t>
      </w:r>
      <w:r w:rsidRPr="00554408">
        <w:rPr>
          <w:i/>
          <w:iCs/>
          <w:color w:val="44546A" w:themeColor="text2"/>
        </w:rPr>
        <w:t xml:space="preserve"> Erosion Existing Condition</w:t>
      </w:r>
    </w:p>
    <w:tbl>
      <w:tblPr>
        <w:tblStyle w:val="TableGrid"/>
        <w:tblW w:w="9350" w:type="dxa"/>
        <w:tblLook w:val="04A0" w:firstRow="1" w:lastRow="0" w:firstColumn="1" w:lastColumn="0" w:noHBand="0" w:noVBand="1"/>
      </w:tblPr>
      <w:tblGrid>
        <w:gridCol w:w="4765"/>
        <w:gridCol w:w="4585"/>
      </w:tblGrid>
      <w:tr w:rsidR="007744F9" w14:paraId="508AA36A" w14:textId="77777777" w:rsidTr="00E106C1">
        <w:tc>
          <w:tcPr>
            <w:tcW w:w="4765" w:type="dxa"/>
            <w:shd w:val="clear" w:color="auto" w:fill="D9E2F3" w:themeFill="accent1" w:themeFillTint="33"/>
          </w:tcPr>
          <w:p w14:paraId="193EC874" w14:textId="77777777" w:rsidR="007744F9" w:rsidRDefault="007744F9" w:rsidP="00E106C1">
            <w:r>
              <w:t>Answer</w:t>
            </w:r>
          </w:p>
        </w:tc>
        <w:tc>
          <w:tcPr>
            <w:tcW w:w="4585" w:type="dxa"/>
            <w:shd w:val="clear" w:color="auto" w:fill="D9E2F3" w:themeFill="accent1" w:themeFillTint="33"/>
          </w:tcPr>
          <w:p w14:paraId="189CC051" w14:textId="77777777" w:rsidR="007744F9" w:rsidRDefault="007744F9" w:rsidP="00E106C1">
            <w:r>
              <w:t>Existing Condition Points</w:t>
            </w:r>
          </w:p>
        </w:tc>
      </w:tr>
      <w:tr w:rsidR="007744F9" w14:paraId="09F3F7FA" w14:textId="77777777" w:rsidTr="00E106C1">
        <w:tc>
          <w:tcPr>
            <w:tcW w:w="4765" w:type="dxa"/>
          </w:tcPr>
          <w:p w14:paraId="71ABF7FD" w14:textId="77777777" w:rsidR="007744F9" w:rsidRDefault="00BA60B9" w:rsidP="00E106C1">
            <w:r>
              <w:t>Sheet and Rill</w:t>
            </w:r>
            <w:r w:rsidR="007744F9">
              <w:t xml:space="preserve"> Erosion is controlled</w:t>
            </w:r>
          </w:p>
        </w:tc>
        <w:tc>
          <w:tcPr>
            <w:tcW w:w="4585" w:type="dxa"/>
          </w:tcPr>
          <w:p w14:paraId="6D55A6FC" w14:textId="77777777" w:rsidR="007744F9" w:rsidRDefault="007744F9" w:rsidP="00E106C1">
            <w:r>
              <w:t>51</w:t>
            </w:r>
          </w:p>
        </w:tc>
      </w:tr>
      <w:tr w:rsidR="007744F9" w14:paraId="56CA38A3" w14:textId="77777777" w:rsidTr="00E106C1">
        <w:tc>
          <w:tcPr>
            <w:tcW w:w="4765" w:type="dxa"/>
          </w:tcPr>
          <w:p w14:paraId="6F7CF0FB" w14:textId="77777777" w:rsidR="007744F9" w:rsidRDefault="00BA60B9" w:rsidP="00E106C1">
            <w:r>
              <w:t>Sheet and Rill Erosion</w:t>
            </w:r>
            <w:r w:rsidR="007744F9" w:rsidRPr="00B450BF">
              <w:t xml:space="preserve"> exist</w:t>
            </w:r>
            <w:r>
              <w:t>s</w:t>
            </w:r>
            <w:r w:rsidR="007744F9">
              <w:t xml:space="preserve"> and </w:t>
            </w:r>
            <w:r>
              <w:t>is</w:t>
            </w:r>
            <w:r w:rsidR="007744F9">
              <w:t xml:space="preserve"> uncontrolled</w:t>
            </w:r>
          </w:p>
        </w:tc>
        <w:tc>
          <w:tcPr>
            <w:tcW w:w="4585" w:type="dxa"/>
          </w:tcPr>
          <w:p w14:paraId="2735D21C" w14:textId="77777777" w:rsidR="007744F9" w:rsidRDefault="007744F9" w:rsidP="00E106C1">
            <w:r>
              <w:t>1</w:t>
            </w:r>
          </w:p>
        </w:tc>
      </w:tr>
    </w:tbl>
    <w:p w14:paraId="26EBB576" w14:textId="77777777" w:rsidR="007744F9" w:rsidRDefault="007744F9" w:rsidP="007744F9"/>
    <w:p w14:paraId="3B9D2717" w14:textId="52D6DADC" w:rsidR="007744F9" w:rsidRDefault="007744F9" w:rsidP="007744F9">
      <w:r>
        <w:t xml:space="preserve">Conservation </w:t>
      </w:r>
      <w:r w:rsidR="009C2BDF">
        <w:t xml:space="preserve">practices </w:t>
      </w:r>
      <w:r>
        <w:t xml:space="preserve">and </w:t>
      </w:r>
      <w:r w:rsidR="009C2BDF">
        <w:t xml:space="preserve">activities </w:t>
      </w:r>
      <w:r>
        <w:t xml:space="preserve">are then added to the existing condition 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_Ref1124930 \h </w:instrText>
      </w:r>
      <w:r w:rsidR="00C34417">
        <w:fldChar w:fldCharType="separate"/>
      </w:r>
      <w:r w:rsidR="009C2BDF">
        <w:rPr>
          <w:i/>
          <w:iCs/>
          <w:color w:val="44546A" w:themeColor="text2"/>
        </w:rPr>
        <w:t>f</w:t>
      </w:r>
      <w:r w:rsidR="002551DD" w:rsidRPr="00554408">
        <w:rPr>
          <w:i/>
          <w:iCs/>
          <w:color w:val="44546A" w:themeColor="text2"/>
        </w:rPr>
        <w:t xml:space="preserve">igure </w:t>
      </w:r>
      <w:r w:rsidR="002551DD">
        <w:rPr>
          <w:i/>
          <w:iCs/>
          <w:noProof/>
          <w:color w:val="44546A" w:themeColor="text2"/>
        </w:rPr>
        <w:t>9</w:t>
      </w:r>
      <w:r w:rsidR="00C34417">
        <w:fldChar w:fldCharType="end"/>
      </w:r>
      <w:r w:rsidR="003B1CE4">
        <w:t>.</w:t>
      </w:r>
    </w:p>
    <w:p w14:paraId="69836E44" w14:textId="5E2E1B0F" w:rsidR="00DE1EE5" w:rsidRPr="00AB186A" w:rsidRDefault="0039481C" w:rsidP="00DE1EE5">
      <w:pPr>
        <w:rPr>
          <w:i/>
          <w:iCs/>
          <w:color w:val="44546A"/>
        </w:rPr>
      </w:pPr>
      <w:bookmarkStart w:id="26" w:name="_Ref1124930"/>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Pr>
          <w:i/>
          <w:iCs/>
          <w:noProof/>
          <w:color w:val="44546A" w:themeColor="text2"/>
        </w:rPr>
        <w:t>9</w:t>
      </w:r>
      <w:r w:rsidRPr="00554408">
        <w:rPr>
          <w:i/>
          <w:iCs/>
          <w:color w:val="44546A" w:themeColor="text2"/>
        </w:rPr>
        <w:fldChar w:fldCharType="end"/>
      </w:r>
      <w:r w:rsidRPr="00554408">
        <w:rPr>
          <w:i/>
          <w:iCs/>
          <w:color w:val="44546A" w:themeColor="text2"/>
        </w:rPr>
        <w:t>:</w:t>
      </w:r>
      <w:commentRangeStart w:id="27"/>
      <w:r w:rsidR="00DE1EE5" w:rsidRPr="00AB186A">
        <w:rPr>
          <w:i/>
          <w:iCs/>
          <w:color w:val="44546A"/>
        </w:rPr>
        <w:t xml:space="preserve"> Typical Practices Affecting Sheet and Rill Erosion</w:t>
      </w:r>
      <w:commentRangeEnd w:id="27"/>
      <w:r w:rsidR="00DE1EE5">
        <w:rPr>
          <w:rStyle w:val="CommentReference"/>
        </w:rPr>
        <w:commentReference w:id="27"/>
      </w:r>
    </w:p>
    <w:tbl>
      <w:tblPr>
        <w:tblStyle w:val="TableGrid"/>
        <w:tblW w:w="9445" w:type="dxa"/>
        <w:tblLook w:val="04A0" w:firstRow="1" w:lastRow="0" w:firstColumn="1" w:lastColumn="0" w:noHBand="0" w:noVBand="1"/>
      </w:tblPr>
      <w:tblGrid>
        <w:gridCol w:w="4765"/>
        <w:gridCol w:w="4680"/>
      </w:tblGrid>
      <w:tr w:rsidR="009F5366" w14:paraId="2740A1FE" w14:textId="77777777" w:rsidTr="00865861">
        <w:tc>
          <w:tcPr>
            <w:tcW w:w="4765" w:type="dxa"/>
            <w:shd w:val="clear" w:color="auto" w:fill="D9E2F3" w:themeFill="accent1" w:themeFillTint="33"/>
          </w:tcPr>
          <w:bookmarkEnd w:id="26"/>
          <w:p w14:paraId="47B5F380" w14:textId="77777777" w:rsidR="009F5366" w:rsidRDefault="009F5366" w:rsidP="660AB575">
            <w:r>
              <w:t>Conservation Practices</w:t>
            </w:r>
          </w:p>
        </w:tc>
        <w:tc>
          <w:tcPr>
            <w:tcW w:w="4680" w:type="dxa"/>
            <w:shd w:val="clear" w:color="auto" w:fill="D9E2F3" w:themeFill="accent1" w:themeFillTint="33"/>
          </w:tcPr>
          <w:p w14:paraId="2A4B5675" w14:textId="77777777" w:rsidR="009F5366" w:rsidRDefault="009F5366" w:rsidP="660AB575">
            <w:r>
              <w:t>Conservation Management Points</w:t>
            </w:r>
          </w:p>
        </w:tc>
      </w:tr>
      <w:tr w:rsidR="009F5366" w14:paraId="28CC01DB" w14:textId="77777777" w:rsidTr="00865861">
        <w:tc>
          <w:tcPr>
            <w:tcW w:w="4765" w:type="dxa"/>
          </w:tcPr>
          <w:p w14:paraId="75935ECB" w14:textId="397A156B" w:rsidR="009F5366" w:rsidRDefault="00E83754" w:rsidP="660AB575">
            <w:r>
              <w:t>Prescribed Grazing</w:t>
            </w:r>
            <w:r w:rsidR="00D31A15">
              <w:t xml:space="preserve"> (528)</w:t>
            </w:r>
          </w:p>
        </w:tc>
        <w:tc>
          <w:tcPr>
            <w:tcW w:w="4680" w:type="dxa"/>
          </w:tcPr>
          <w:p w14:paraId="31A88390" w14:textId="1B946C7C" w:rsidR="009F5366" w:rsidRDefault="009F5366" w:rsidP="00A54747"/>
        </w:tc>
      </w:tr>
      <w:tr w:rsidR="009F5366" w14:paraId="08370472" w14:textId="77777777" w:rsidTr="00865861">
        <w:tc>
          <w:tcPr>
            <w:tcW w:w="4765" w:type="dxa"/>
          </w:tcPr>
          <w:p w14:paraId="35700088" w14:textId="281296E2" w:rsidR="009F5366" w:rsidRDefault="00D31A15" w:rsidP="660AB575">
            <w:r>
              <w:t>Critical Area Planting (342)</w:t>
            </w:r>
          </w:p>
        </w:tc>
        <w:tc>
          <w:tcPr>
            <w:tcW w:w="4680" w:type="dxa"/>
          </w:tcPr>
          <w:p w14:paraId="24D1304F" w14:textId="6C331AAA" w:rsidR="009F5366" w:rsidRDefault="009F5366" w:rsidP="00A54747"/>
        </w:tc>
      </w:tr>
      <w:tr w:rsidR="009F5366" w14:paraId="05A13243" w14:textId="77777777" w:rsidTr="00865861">
        <w:tc>
          <w:tcPr>
            <w:tcW w:w="4765" w:type="dxa"/>
          </w:tcPr>
          <w:p w14:paraId="41B2304D" w14:textId="408D440C" w:rsidR="009F5366" w:rsidRDefault="00D31A15" w:rsidP="660AB575">
            <w:r>
              <w:t>Dust Control on Unpaved Roads and Surfaces (373)</w:t>
            </w:r>
          </w:p>
        </w:tc>
        <w:tc>
          <w:tcPr>
            <w:tcW w:w="4680" w:type="dxa"/>
          </w:tcPr>
          <w:p w14:paraId="6BF3DE39" w14:textId="4F54C8CA" w:rsidR="009F5366" w:rsidRDefault="009F5366" w:rsidP="00A54747"/>
        </w:tc>
      </w:tr>
      <w:tr w:rsidR="009F5366" w14:paraId="463845B1" w14:textId="77777777" w:rsidTr="00865861">
        <w:tc>
          <w:tcPr>
            <w:tcW w:w="4765" w:type="dxa"/>
          </w:tcPr>
          <w:p w14:paraId="1411EA11" w14:textId="02A7C979" w:rsidR="009F5366" w:rsidRDefault="00D31A15" w:rsidP="00A54747">
            <w:r>
              <w:t>Mulching (484)</w:t>
            </w:r>
          </w:p>
        </w:tc>
        <w:tc>
          <w:tcPr>
            <w:tcW w:w="4680" w:type="dxa"/>
          </w:tcPr>
          <w:p w14:paraId="0E4D4AB9" w14:textId="79E8E37F" w:rsidR="009F5366" w:rsidRDefault="009F5366" w:rsidP="00A54747"/>
        </w:tc>
      </w:tr>
      <w:tr w:rsidR="009F5366" w14:paraId="3536E4C3" w14:textId="77777777" w:rsidTr="00865861">
        <w:tc>
          <w:tcPr>
            <w:tcW w:w="4765" w:type="dxa"/>
          </w:tcPr>
          <w:p w14:paraId="77D670C3" w14:textId="766C7659" w:rsidR="009F5366" w:rsidRDefault="00D31A15" w:rsidP="660AB575">
            <w:r>
              <w:t>Tree/Shrub Establishment (61)</w:t>
            </w:r>
          </w:p>
        </w:tc>
        <w:tc>
          <w:tcPr>
            <w:tcW w:w="4680" w:type="dxa"/>
          </w:tcPr>
          <w:p w14:paraId="78B0E465" w14:textId="3A0524CD" w:rsidR="009F5366" w:rsidRDefault="009F5366" w:rsidP="00A54747"/>
        </w:tc>
      </w:tr>
      <w:tr w:rsidR="009F5366" w14:paraId="5C048EE5" w14:textId="77777777" w:rsidTr="00865861">
        <w:tc>
          <w:tcPr>
            <w:tcW w:w="4765" w:type="dxa"/>
          </w:tcPr>
          <w:p w14:paraId="15F2E03D" w14:textId="726198AC" w:rsidR="009F5366" w:rsidRDefault="00D31A15" w:rsidP="00A54747">
            <w:r>
              <w:t>Hea</w:t>
            </w:r>
            <w:r w:rsidR="003B1CE4">
              <w:t>v</w:t>
            </w:r>
            <w:r>
              <w:t xml:space="preserve">y </w:t>
            </w:r>
            <w:r w:rsidR="003B1CE4">
              <w:t>U</w:t>
            </w:r>
            <w:r>
              <w:t>se Are</w:t>
            </w:r>
            <w:r w:rsidR="003B1CE4">
              <w:t>a Protection (561)</w:t>
            </w:r>
          </w:p>
        </w:tc>
        <w:tc>
          <w:tcPr>
            <w:tcW w:w="4680" w:type="dxa"/>
          </w:tcPr>
          <w:p w14:paraId="21913E02" w14:textId="252AF446" w:rsidR="009F5366" w:rsidRDefault="009F5366" w:rsidP="00A54747"/>
        </w:tc>
      </w:tr>
    </w:tbl>
    <w:p w14:paraId="536661F4" w14:textId="77777777" w:rsidR="008537A5" w:rsidRPr="0083429F" w:rsidRDefault="008537A5" w:rsidP="008537A5">
      <w:pPr>
        <w:rPr>
          <w:sz w:val="4"/>
          <w:szCs w:val="4"/>
        </w:rPr>
      </w:pPr>
    </w:p>
    <w:p w14:paraId="19C8B44C" w14:textId="77777777" w:rsidR="008537A5" w:rsidRDefault="008537A5" w:rsidP="660AB575">
      <w:r w:rsidRPr="00CD5A8F">
        <w:t>*</w:t>
      </w:r>
      <w:r>
        <w:t>Supporting practices may be necessary to support the above practices, and will be identified as necessary supporting practices, but do not add conservation management points to the total</w:t>
      </w:r>
      <w:r w:rsidRPr="00CD5A8F">
        <w:t>.</w:t>
      </w:r>
    </w:p>
    <w:p w14:paraId="43B9753E" w14:textId="77777777" w:rsidR="00054ED8" w:rsidRDefault="00054ED8" w:rsidP="00054ED8"/>
    <w:p w14:paraId="3CD396C1" w14:textId="77777777" w:rsidR="00054ED8" w:rsidRPr="004F0705" w:rsidRDefault="00054ED8" w:rsidP="00054ED8">
      <w:pPr>
        <w:pStyle w:val="Heading2"/>
        <w:rPr>
          <w:b/>
        </w:rPr>
      </w:pPr>
      <w:bookmarkStart w:id="28" w:name="_Toc531617555"/>
      <w:bookmarkStart w:id="29" w:name="_Toc535524383"/>
      <w:bookmarkStart w:id="30" w:name="_Toc2079908"/>
      <w:r w:rsidRPr="004F0705">
        <w:rPr>
          <w:b/>
        </w:rPr>
        <w:t>Wind Erosion (Wind Erosion)</w:t>
      </w:r>
      <w:bookmarkEnd w:id="28"/>
      <w:bookmarkEnd w:id="29"/>
      <w:bookmarkEnd w:id="30"/>
    </w:p>
    <w:p w14:paraId="1C4B2BAE" w14:textId="77777777" w:rsidR="00054ED8" w:rsidRPr="007B242E" w:rsidRDefault="00054ED8" w:rsidP="00054ED8">
      <w:r w:rsidRPr="007B242E">
        <w:rPr>
          <w:b/>
        </w:rPr>
        <w:t>Description:</w:t>
      </w:r>
      <w:r>
        <w:t xml:space="preserve">  </w:t>
      </w:r>
      <w:r w:rsidRPr="007B242E">
        <w:t>Detachment and transport of soil particles caused by wind</w:t>
      </w:r>
      <w:r>
        <w:t>.</w:t>
      </w:r>
    </w:p>
    <w:p w14:paraId="0AD76338" w14:textId="77777777" w:rsidR="00054ED8" w:rsidRPr="007B242E" w:rsidRDefault="00054ED8" w:rsidP="00054ED8">
      <w:r w:rsidRPr="007B242E">
        <w:rPr>
          <w:b/>
        </w:rPr>
        <w:t>Objective:</w:t>
      </w:r>
      <w:r>
        <w:t xml:space="preserve">  </w:t>
      </w:r>
      <w:r w:rsidRPr="007B242E">
        <w:t>Reduce wind erosion</w:t>
      </w:r>
      <w:r>
        <w:t>.</w:t>
      </w:r>
    </w:p>
    <w:p w14:paraId="040606E2" w14:textId="77777777" w:rsidR="00054ED8" w:rsidRPr="00840FB7" w:rsidRDefault="00054ED8" w:rsidP="00054ED8">
      <w:pPr>
        <w:rPr>
          <w:b/>
        </w:rPr>
      </w:pPr>
      <w:r w:rsidRPr="46EE1D03">
        <w:rPr>
          <w:b/>
        </w:rPr>
        <w:t>Analysis within CART:</w:t>
      </w:r>
    </w:p>
    <w:p w14:paraId="7642ADAB" w14:textId="77777777" w:rsidR="00EE6638" w:rsidRPr="00865861" w:rsidRDefault="00EE6638" w:rsidP="6087A5DF">
      <w:pPr>
        <w:rPr>
          <w:b/>
        </w:rPr>
      </w:pPr>
      <w:r w:rsidRPr="00865861">
        <w:rPr>
          <w:b/>
        </w:rPr>
        <w:lastRenderedPageBreak/>
        <w:t xml:space="preserve">Crop: </w:t>
      </w:r>
    </w:p>
    <w:p w14:paraId="770D6158" w14:textId="4A45BF8E" w:rsidR="6087A5DF" w:rsidRPr="00865861" w:rsidRDefault="6087A5DF" w:rsidP="6087A5DF">
      <w:r>
        <w:t xml:space="preserve">Each PLU for </w:t>
      </w:r>
      <w:r w:rsidR="009C2BDF">
        <w:t xml:space="preserve">crop </w:t>
      </w:r>
      <w:r>
        <w:t xml:space="preserve">will have the PLU </w:t>
      </w:r>
      <w:r w:rsidR="009C2BDF">
        <w:t xml:space="preserve">soil wind erosion potential </w:t>
      </w:r>
      <w:r>
        <w:t xml:space="preserve">determined </w:t>
      </w:r>
      <w:r w:rsidRPr="6087A5DF">
        <w:rPr>
          <w:rFonts w:ascii="Calibri" w:eastAsia="Calibri" w:hAnsi="Calibri" w:cs="Calibri"/>
        </w:rPr>
        <w:t xml:space="preserve">based on the dominant critical soil component as described below.  </w:t>
      </w:r>
      <w:r w:rsidRPr="6087A5DF">
        <w:rPr>
          <w:rFonts w:ascii="Calibri" w:eastAsia="Calibri" w:hAnsi="Calibri" w:cs="Calibri"/>
          <w:color w:val="000000" w:themeColor="text1"/>
        </w:rPr>
        <w:t>The (</w:t>
      </w:r>
      <w:proofErr w:type="spellStart"/>
      <w:r w:rsidRPr="6087A5DF">
        <w:rPr>
          <w:rFonts w:ascii="Calibri" w:eastAsia="Calibri" w:hAnsi="Calibri" w:cs="Calibri"/>
          <w:color w:val="000000" w:themeColor="text1"/>
        </w:rPr>
        <w:t>EP</w:t>
      </w:r>
      <w:r w:rsidRPr="6087A5DF">
        <w:rPr>
          <w:rFonts w:ascii="Calibri" w:eastAsia="Calibri" w:hAnsi="Calibri" w:cs="Calibri"/>
          <w:color w:val="000000" w:themeColor="text1"/>
          <w:sz w:val="17"/>
          <w:szCs w:val="17"/>
          <w:vertAlign w:val="subscript"/>
        </w:rPr>
        <w:t>w</w:t>
      </w:r>
      <w:proofErr w:type="spellEnd"/>
      <w:r w:rsidRPr="6087A5DF">
        <w:rPr>
          <w:rFonts w:ascii="Calibri" w:eastAsia="Calibri" w:hAnsi="Calibri" w:cs="Calibri"/>
          <w:color w:val="000000" w:themeColor="text1"/>
        </w:rPr>
        <w:t xml:space="preserve">) will be categorized into four </w:t>
      </w:r>
      <w:r w:rsidR="009C2BDF">
        <w:rPr>
          <w:rFonts w:ascii="Calibri" w:eastAsia="Calibri" w:hAnsi="Calibri" w:cs="Calibri"/>
          <w:color w:val="000000" w:themeColor="text1"/>
        </w:rPr>
        <w:t>s</w:t>
      </w:r>
      <w:r w:rsidR="009C2BDF" w:rsidRPr="6087A5DF">
        <w:rPr>
          <w:rFonts w:ascii="Calibri" w:eastAsia="Calibri" w:hAnsi="Calibri" w:cs="Calibri"/>
          <w:color w:val="000000" w:themeColor="text1"/>
        </w:rPr>
        <w:t xml:space="preserve">oil </w:t>
      </w:r>
      <w:r w:rsidR="009C2BDF">
        <w:rPr>
          <w:rFonts w:ascii="Calibri" w:eastAsia="Calibri" w:hAnsi="Calibri" w:cs="Calibri"/>
          <w:color w:val="000000" w:themeColor="text1"/>
        </w:rPr>
        <w:t>e</w:t>
      </w:r>
      <w:r w:rsidR="009C2BDF" w:rsidRPr="6087A5DF">
        <w:rPr>
          <w:rFonts w:ascii="Calibri" w:eastAsia="Calibri" w:hAnsi="Calibri" w:cs="Calibri"/>
          <w:color w:val="000000" w:themeColor="text1"/>
        </w:rPr>
        <w:t xml:space="preserve">rodibility </w:t>
      </w:r>
      <w:r w:rsidRPr="6087A5DF">
        <w:rPr>
          <w:rFonts w:ascii="Calibri" w:eastAsia="Calibri" w:hAnsi="Calibri" w:cs="Calibri"/>
          <w:color w:val="000000" w:themeColor="text1"/>
        </w:rPr>
        <w:t xml:space="preserve">potentials through the Conservation Resource Web Services – PLU Modified Erodibility Potential-Wind.  The service utilizes the </w:t>
      </w:r>
      <w:r w:rsidR="00CB7009">
        <w:rPr>
          <w:rFonts w:ascii="Calibri" w:eastAsia="Calibri" w:hAnsi="Calibri" w:cs="Calibri"/>
          <w:color w:val="000000" w:themeColor="text1"/>
        </w:rPr>
        <w:t>NRCS-published</w:t>
      </w:r>
      <w:r w:rsidRPr="6087A5DF">
        <w:rPr>
          <w:rFonts w:ascii="Calibri" w:eastAsia="Calibri" w:hAnsi="Calibri" w:cs="Calibri"/>
          <w:color w:val="000000" w:themeColor="text1"/>
        </w:rPr>
        <w:t xml:space="preserve"> soils database (SSURGO).</w:t>
      </w:r>
    </w:p>
    <w:p w14:paraId="575C6048" w14:textId="70D287B8" w:rsidR="6087A5DF" w:rsidRDefault="6087A5DF" w:rsidP="6087A5DF">
      <w:r w:rsidRPr="6087A5DF">
        <w:rPr>
          <w:rFonts w:ascii="Calibri" w:eastAsia="Calibri" w:hAnsi="Calibri" w:cs="Calibri"/>
        </w:rPr>
        <w:t>The STEP PLU Erodibility Potential – Wind for a PLU is calculated as</w:t>
      </w:r>
      <w:r w:rsidR="000A6C42">
        <w:rPr>
          <w:rFonts w:ascii="Calibri" w:eastAsia="Calibri" w:hAnsi="Calibri" w:cs="Calibri"/>
        </w:rPr>
        <w:t>—</w:t>
      </w:r>
    </w:p>
    <w:p w14:paraId="0DE698FB" w14:textId="77777777" w:rsidR="6087A5DF" w:rsidRDefault="6087A5DF" w:rsidP="6087A5DF">
      <w:pPr>
        <w:ind w:left="1440"/>
      </w:pPr>
      <w:r w:rsidRPr="6087A5DF">
        <w:rPr>
          <w:rFonts w:ascii="Calibri" w:eastAsia="Calibri" w:hAnsi="Calibri" w:cs="Calibri"/>
        </w:rPr>
        <w:t>PLU Erodibility Potential – Wind = C*I/T</w:t>
      </w:r>
    </w:p>
    <w:p w14:paraId="62877B18" w14:textId="57AD9594" w:rsidR="6087A5DF" w:rsidRDefault="6087A5DF" w:rsidP="6087A5DF">
      <w:pPr>
        <w:ind w:left="720"/>
      </w:pPr>
      <w:r w:rsidRPr="6087A5DF">
        <w:rPr>
          <w:rFonts w:ascii="Calibri" w:eastAsia="Calibri" w:hAnsi="Calibri" w:cs="Calibri"/>
        </w:rPr>
        <w:t>Where</w:t>
      </w:r>
      <w:r w:rsidR="000A6C42">
        <w:rPr>
          <w:rFonts w:ascii="Calibri" w:eastAsia="Calibri" w:hAnsi="Calibri" w:cs="Calibri"/>
        </w:rPr>
        <w:t>—</w:t>
      </w:r>
    </w:p>
    <w:p w14:paraId="028A447A" w14:textId="77777777" w:rsidR="6087A5DF" w:rsidRDefault="6087A5DF" w:rsidP="6087A5DF">
      <w:pPr>
        <w:ind w:left="720"/>
      </w:pPr>
      <w:r w:rsidRPr="6087A5DF">
        <w:rPr>
          <w:rFonts w:ascii="Calibri" w:eastAsia="Calibri" w:hAnsi="Calibri" w:cs="Calibri"/>
        </w:rPr>
        <w:t>C Factor (Wind erosion climatic factor).  Using geolocation, the C Factor is obtained established from a digitized C Factor map.</w:t>
      </w:r>
    </w:p>
    <w:p w14:paraId="0D71C05C" w14:textId="111A4300" w:rsidR="6087A5DF" w:rsidRDefault="6087A5DF" w:rsidP="6087A5DF">
      <w:pPr>
        <w:ind w:left="720"/>
      </w:pPr>
      <w:r w:rsidRPr="6087A5DF">
        <w:rPr>
          <w:rFonts w:ascii="Calibri" w:eastAsia="Calibri" w:hAnsi="Calibri" w:cs="Calibri"/>
        </w:rPr>
        <w:t>I Factor (soil erodibility factor – wind).  I factor of the surface horizon of the dominant critical soil component.   Dominant critical is determined as the soil with the highest surface sand percentage, is a major map unit component (</w:t>
      </w:r>
      <w:proofErr w:type="spellStart"/>
      <w:r w:rsidRPr="6087A5DF">
        <w:rPr>
          <w:rFonts w:ascii="Calibri" w:eastAsia="Calibri" w:hAnsi="Calibri" w:cs="Calibri"/>
        </w:rPr>
        <w:t>majorcompflag</w:t>
      </w:r>
      <w:proofErr w:type="spellEnd"/>
      <w:r w:rsidRPr="6087A5DF">
        <w:rPr>
          <w:rFonts w:ascii="Calibri" w:eastAsia="Calibri" w:hAnsi="Calibri" w:cs="Calibri"/>
        </w:rPr>
        <w:t>=Ture) that is greater than 10% of the PLU.  I</w:t>
      </w:r>
      <w:ins w:id="31" w:author="Breanna Barlow" w:date="2019-03-22T12:22:00Z">
        <w:r w:rsidR="00D237BD">
          <w:rPr>
            <w:rFonts w:ascii="Calibri" w:eastAsia="Calibri" w:hAnsi="Calibri" w:cs="Calibri"/>
          </w:rPr>
          <w:t>t</w:t>
        </w:r>
      </w:ins>
      <w:r w:rsidRPr="6087A5DF">
        <w:rPr>
          <w:rFonts w:ascii="Calibri" w:eastAsia="Calibri" w:hAnsi="Calibri" w:cs="Calibri"/>
        </w:rPr>
        <w:t xml:space="preserve"> is obtained from the SSURGO data base data element for wind erodibility index (</w:t>
      </w:r>
      <w:proofErr w:type="spellStart"/>
      <w:r w:rsidRPr="6087A5DF">
        <w:rPr>
          <w:rFonts w:ascii="Calibri" w:eastAsia="Calibri" w:hAnsi="Calibri" w:cs="Calibri"/>
        </w:rPr>
        <w:t>component.wei</w:t>
      </w:r>
      <w:proofErr w:type="spellEnd"/>
      <w:r w:rsidRPr="6087A5DF">
        <w:rPr>
          <w:rFonts w:ascii="Calibri" w:eastAsia="Calibri" w:hAnsi="Calibri" w:cs="Calibri"/>
        </w:rPr>
        <w:t>).</w:t>
      </w:r>
    </w:p>
    <w:p w14:paraId="5FED3A33" w14:textId="54B98264" w:rsidR="6087A5DF" w:rsidRDefault="6087A5DF" w:rsidP="6087A5DF">
      <w:pPr>
        <w:ind w:left="720"/>
      </w:pPr>
      <w:r w:rsidRPr="6087A5DF">
        <w:rPr>
          <w:rFonts w:ascii="Calibri" w:eastAsia="Calibri" w:hAnsi="Calibri" w:cs="Calibri"/>
        </w:rPr>
        <w:t>T is the soil loss tolerance factor for the component.  The T factor is determined for the dominant critical soil component.  T is obtained from the SSURGO data base data element for the soil loss tolerance factor (</w:t>
      </w:r>
      <w:proofErr w:type="spellStart"/>
      <w:proofErr w:type="gramStart"/>
      <w:r w:rsidRPr="6087A5DF">
        <w:rPr>
          <w:rFonts w:ascii="Calibri" w:eastAsia="Calibri" w:hAnsi="Calibri" w:cs="Calibri"/>
        </w:rPr>
        <w:t>component.tfact</w:t>
      </w:r>
      <w:proofErr w:type="spellEnd"/>
      <w:proofErr w:type="gramEnd"/>
      <w:r w:rsidRPr="6087A5DF">
        <w:rPr>
          <w:rFonts w:ascii="Calibri" w:eastAsia="Calibri" w:hAnsi="Calibri" w:cs="Calibri"/>
        </w:rPr>
        <w:t>).</w:t>
      </w:r>
    </w:p>
    <w:p w14:paraId="2ADEB0E3" w14:textId="77777777" w:rsidR="00FC3D86" w:rsidRDefault="00FC3D86" w:rsidP="00554408"/>
    <w:p w14:paraId="3C34BFB2" w14:textId="7023D26F" w:rsidR="00054ED8" w:rsidRPr="00554408" w:rsidRDefault="00646E33" w:rsidP="00554408">
      <w:pPr>
        <w:rPr>
          <w:i/>
          <w:iCs/>
          <w:color w:val="44546A" w:themeColor="text2"/>
        </w:rPr>
      </w:pPr>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10</w:t>
      </w:r>
      <w:r w:rsidRPr="00554408">
        <w:rPr>
          <w:i/>
          <w:iCs/>
          <w:color w:val="44546A" w:themeColor="text2"/>
        </w:rPr>
        <w:fldChar w:fldCharType="end"/>
      </w:r>
      <w:r w:rsidRPr="00554408">
        <w:rPr>
          <w:i/>
          <w:iCs/>
          <w:color w:val="44546A" w:themeColor="text2"/>
        </w:rPr>
        <w:t>:</w:t>
      </w:r>
      <w:r w:rsidR="00054ED8" w:rsidRPr="00554408">
        <w:rPr>
          <w:i/>
          <w:iCs/>
          <w:color w:val="44546A" w:themeColor="text2"/>
        </w:rPr>
        <w:t xml:space="preserve"> Determining </w:t>
      </w:r>
      <w:r w:rsidR="00B448B6" w:rsidRPr="00554408">
        <w:rPr>
          <w:i/>
          <w:iCs/>
          <w:color w:val="44546A" w:themeColor="text2"/>
        </w:rPr>
        <w:t>Wind Erosion Vulnerability</w:t>
      </w:r>
    </w:p>
    <w:tbl>
      <w:tblPr>
        <w:tblStyle w:val="TableGrid"/>
        <w:tblW w:w="0" w:type="auto"/>
        <w:tblLook w:val="04A0" w:firstRow="1" w:lastRow="0" w:firstColumn="1" w:lastColumn="0" w:noHBand="0" w:noVBand="1"/>
      </w:tblPr>
      <w:tblGrid>
        <w:gridCol w:w="2875"/>
        <w:gridCol w:w="1109"/>
      </w:tblGrid>
      <w:tr w:rsidR="00054ED8" w14:paraId="738B1B95" w14:textId="77777777" w:rsidTr="008719D1">
        <w:trPr>
          <w:trHeight w:val="547"/>
        </w:trPr>
        <w:tc>
          <w:tcPr>
            <w:tcW w:w="2875" w:type="dxa"/>
            <w:shd w:val="clear" w:color="auto" w:fill="D9E2F3" w:themeFill="accent1" w:themeFillTint="33"/>
          </w:tcPr>
          <w:p w14:paraId="4EAAD13A" w14:textId="77777777" w:rsidR="00054ED8" w:rsidRDefault="00054ED8" w:rsidP="00054ED8">
            <w:r>
              <w:t>Wind Erosion Vulnerability</w:t>
            </w:r>
            <w:r w:rsidR="00D42A88">
              <w:t xml:space="preserve"> (Based on C*I/T)</w:t>
            </w:r>
          </w:p>
        </w:tc>
        <w:tc>
          <w:tcPr>
            <w:tcW w:w="865" w:type="dxa"/>
            <w:shd w:val="clear" w:color="auto" w:fill="D9E2F3" w:themeFill="accent1" w:themeFillTint="33"/>
          </w:tcPr>
          <w:p w14:paraId="0A297571" w14:textId="77777777" w:rsidR="00054ED8" w:rsidRDefault="00054ED8" w:rsidP="00054ED8">
            <w:pPr>
              <w:jc w:val="center"/>
            </w:pPr>
            <w:r>
              <w:t>Threshold</w:t>
            </w:r>
          </w:p>
        </w:tc>
      </w:tr>
      <w:tr w:rsidR="00054ED8" w14:paraId="0A522FBF" w14:textId="77777777" w:rsidTr="008719D1">
        <w:tc>
          <w:tcPr>
            <w:tcW w:w="2875" w:type="dxa"/>
          </w:tcPr>
          <w:p w14:paraId="3AAE116D" w14:textId="6BCC1EB3" w:rsidR="00054ED8" w:rsidRDefault="00054ED8" w:rsidP="00054ED8">
            <w:r w:rsidRPr="00C312C1">
              <w:t>High</w:t>
            </w:r>
            <w:r w:rsidR="00D42A88">
              <w:t xml:space="preserve"> (</w:t>
            </w:r>
            <w:r w:rsidR="0055615F">
              <w:t>≥</w:t>
            </w:r>
            <w:r w:rsidR="00C56405">
              <w:t>16)</w:t>
            </w:r>
          </w:p>
        </w:tc>
        <w:tc>
          <w:tcPr>
            <w:tcW w:w="865" w:type="dxa"/>
          </w:tcPr>
          <w:p w14:paraId="42DF4476" w14:textId="77777777" w:rsidR="00054ED8" w:rsidRDefault="00054ED8" w:rsidP="00054ED8">
            <w:pPr>
              <w:jc w:val="center"/>
            </w:pPr>
            <w:r w:rsidRPr="000A3079">
              <w:t>100</w:t>
            </w:r>
          </w:p>
        </w:tc>
      </w:tr>
      <w:tr w:rsidR="00054ED8" w14:paraId="13D2A00F" w14:textId="77777777" w:rsidTr="008719D1">
        <w:tc>
          <w:tcPr>
            <w:tcW w:w="2875" w:type="dxa"/>
          </w:tcPr>
          <w:p w14:paraId="0DFE73CD" w14:textId="10C2BA35" w:rsidR="00054ED8" w:rsidRDefault="00054ED8" w:rsidP="00054ED8">
            <w:r w:rsidRPr="00C312C1">
              <w:t>Moderately High</w:t>
            </w:r>
            <w:r w:rsidR="00C56405">
              <w:t xml:space="preserve"> (</w:t>
            </w:r>
            <w:r w:rsidR="0055615F">
              <w:t>≥</w:t>
            </w:r>
            <w:r w:rsidR="00C56405">
              <w:t>8 - &lt;16)</w:t>
            </w:r>
          </w:p>
        </w:tc>
        <w:tc>
          <w:tcPr>
            <w:tcW w:w="865" w:type="dxa"/>
          </w:tcPr>
          <w:p w14:paraId="75AD48E6" w14:textId="77777777" w:rsidR="00054ED8" w:rsidRDefault="00054ED8" w:rsidP="00054ED8">
            <w:pPr>
              <w:jc w:val="center"/>
            </w:pPr>
            <w:r w:rsidRPr="000A3079">
              <w:t>70</w:t>
            </w:r>
          </w:p>
        </w:tc>
      </w:tr>
      <w:tr w:rsidR="00054ED8" w14:paraId="06779518" w14:textId="77777777" w:rsidTr="008719D1">
        <w:tc>
          <w:tcPr>
            <w:tcW w:w="2875" w:type="dxa"/>
          </w:tcPr>
          <w:p w14:paraId="125326B6" w14:textId="196E3C6D" w:rsidR="00054ED8" w:rsidRDefault="00054ED8" w:rsidP="00054ED8">
            <w:r w:rsidRPr="00C312C1">
              <w:t>Moderate</w:t>
            </w:r>
            <w:r w:rsidR="00C56405">
              <w:t xml:space="preserve"> (</w:t>
            </w:r>
            <w:r w:rsidR="0055615F">
              <w:t>≥</w:t>
            </w:r>
            <w:r w:rsidR="004735EA">
              <w:t>4</w:t>
            </w:r>
            <w:r w:rsidR="00DF6061">
              <w:t xml:space="preserve"> - &lt;8)</w:t>
            </w:r>
          </w:p>
        </w:tc>
        <w:tc>
          <w:tcPr>
            <w:tcW w:w="865" w:type="dxa"/>
          </w:tcPr>
          <w:p w14:paraId="1B00BDA1" w14:textId="77777777" w:rsidR="00054ED8" w:rsidRDefault="00054ED8" w:rsidP="00054ED8">
            <w:pPr>
              <w:jc w:val="center"/>
            </w:pPr>
            <w:r w:rsidRPr="000A3079">
              <w:t>40</w:t>
            </w:r>
          </w:p>
        </w:tc>
      </w:tr>
      <w:tr w:rsidR="00054ED8" w14:paraId="09B585B8" w14:textId="77777777" w:rsidTr="008719D1">
        <w:tc>
          <w:tcPr>
            <w:tcW w:w="2875" w:type="dxa"/>
          </w:tcPr>
          <w:p w14:paraId="349F77C3" w14:textId="77777777" w:rsidR="00054ED8" w:rsidRDefault="00054ED8" w:rsidP="00054ED8">
            <w:r w:rsidRPr="00C312C1">
              <w:t>Low</w:t>
            </w:r>
            <w:r w:rsidR="00DF6061">
              <w:t xml:space="preserve"> (&lt;4)</w:t>
            </w:r>
          </w:p>
        </w:tc>
        <w:tc>
          <w:tcPr>
            <w:tcW w:w="865" w:type="dxa"/>
          </w:tcPr>
          <w:p w14:paraId="64C23699" w14:textId="77777777" w:rsidR="00054ED8" w:rsidRDefault="00054ED8" w:rsidP="00054ED8">
            <w:pPr>
              <w:jc w:val="center"/>
            </w:pPr>
            <w:r w:rsidRPr="000A3079">
              <w:t>10</w:t>
            </w:r>
          </w:p>
        </w:tc>
      </w:tr>
    </w:tbl>
    <w:p w14:paraId="13D79A2B" w14:textId="77777777" w:rsidR="00054ED8" w:rsidRDefault="00054ED8" w:rsidP="00054ED8"/>
    <w:p w14:paraId="358527E8" w14:textId="3510EBC7" w:rsidR="5A041BE3" w:rsidRDefault="5A041BE3">
      <w:r>
        <w:t>The existing condition question will set the existing score as seen in</w:t>
      </w:r>
      <w:r w:rsidR="00C34417">
        <w:t xml:space="preserve"> </w:t>
      </w:r>
      <w:r w:rsidR="00C34417">
        <w:fldChar w:fldCharType="begin"/>
      </w:r>
      <w:r w:rsidR="00C34417">
        <w:instrText xml:space="preserve"> REF _Ref1124931 \h </w:instrText>
      </w:r>
      <w:r w:rsidR="00C34417">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11</w:t>
      </w:r>
      <w:r w:rsidR="00C34417">
        <w:fldChar w:fldCharType="end"/>
      </w:r>
      <w:r>
        <w:t>.</w:t>
      </w:r>
    </w:p>
    <w:p w14:paraId="04DEC9ED" w14:textId="64B7D972" w:rsidR="2FA993E1" w:rsidRPr="00865861" w:rsidRDefault="00646E33">
      <w:pPr>
        <w:rPr>
          <w:i/>
          <w:color w:val="445369"/>
        </w:rPr>
      </w:pPr>
      <w:bookmarkStart w:id="32" w:name="_Ref1124931"/>
      <w:r w:rsidRPr="00554408">
        <w:rPr>
          <w:i/>
          <w:iCs/>
          <w:color w:val="44546A" w:themeColor="text2"/>
        </w:rPr>
        <w:t xml:space="preserve">Figure </w:t>
      </w:r>
      <w:r w:rsidRPr="704BA817">
        <w:fldChar w:fldCharType="begin"/>
      </w:r>
      <w:r w:rsidRPr="00554408">
        <w:rPr>
          <w:i/>
          <w:iCs/>
          <w:color w:val="44546A" w:themeColor="text2"/>
        </w:rPr>
        <w:instrText xml:space="preserve"> SEQ Figure \* ARABIC </w:instrText>
      </w:r>
      <w:r w:rsidRPr="704BA817">
        <w:rPr>
          <w:i/>
          <w:iCs/>
          <w:color w:val="44546A" w:themeColor="text2"/>
        </w:rPr>
        <w:fldChar w:fldCharType="separate"/>
      </w:r>
      <w:r w:rsidR="002551DD">
        <w:rPr>
          <w:i/>
          <w:iCs/>
          <w:noProof/>
          <w:color w:val="44546A" w:themeColor="text2"/>
        </w:rPr>
        <w:t>11</w:t>
      </w:r>
      <w:r w:rsidRPr="704BA817">
        <w:fldChar w:fldCharType="end"/>
      </w:r>
      <w:bookmarkEnd w:id="32"/>
      <w:r w:rsidRPr="00554408">
        <w:rPr>
          <w:i/>
          <w:iCs/>
          <w:color w:val="44546A" w:themeColor="text2"/>
        </w:rPr>
        <w:t>:</w:t>
      </w:r>
      <w:r w:rsidR="704BA817" w:rsidRPr="00865861">
        <w:rPr>
          <w:i/>
          <w:iCs/>
          <w:color w:val="44546A" w:themeColor="text2"/>
        </w:rPr>
        <w:t xml:space="preserve"> </w:t>
      </w:r>
      <w:r w:rsidR="2FA993E1" w:rsidRPr="00865861">
        <w:rPr>
          <w:i/>
          <w:iCs/>
          <w:color w:val="44546A" w:themeColor="text2"/>
        </w:rPr>
        <w:t>Existing Rotation Residue Value</w:t>
      </w:r>
    </w:p>
    <w:tbl>
      <w:tblPr>
        <w:tblStyle w:val="TableGrid"/>
        <w:tblW w:w="0" w:type="auto"/>
        <w:tblLayout w:type="fixed"/>
        <w:tblLook w:val="04A0" w:firstRow="1" w:lastRow="0" w:firstColumn="1" w:lastColumn="0" w:noHBand="0" w:noVBand="1"/>
      </w:tblPr>
      <w:tblGrid>
        <w:gridCol w:w="7643"/>
        <w:gridCol w:w="1717"/>
      </w:tblGrid>
      <w:tr w:rsidR="63DB861D" w14:paraId="2D116BA0" w14:textId="77777777" w:rsidTr="00865861">
        <w:tc>
          <w:tcPr>
            <w:tcW w:w="7643" w:type="dxa"/>
            <w:shd w:val="clear" w:color="auto" w:fill="D9E2F3" w:themeFill="accent1" w:themeFillTint="33"/>
          </w:tcPr>
          <w:p w14:paraId="71F5317B" w14:textId="77777777" w:rsidR="63DB861D" w:rsidRDefault="63DB861D" w:rsidP="55748213">
            <w:r w:rsidRPr="00865861">
              <w:rPr>
                <w:rFonts w:ascii="Calibri" w:eastAsia="Calibri" w:hAnsi="Calibri" w:cs="Calibri"/>
              </w:rPr>
              <w:t xml:space="preserve">Crop Rotation Residue Level  </w:t>
            </w:r>
          </w:p>
        </w:tc>
        <w:tc>
          <w:tcPr>
            <w:tcW w:w="1717" w:type="dxa"/>
            <w:shd w:val="clear" w:color="auto" w:fill="D9E2F3" w:themeFill="accent1" w:themeFillTint="33"/>
          </w:tcPr>
          <w:p w14:paraId="66783836" w14:textId="77777777" w:rsidR="63DB861D" w:rsidRDefault="63DB861D" w:rsidP="00865861">
            <w:pPr>
              <w:jc w:val="center"/>
            </w:pPr>
            <w:r w:rsidRPr="00865861">
              <w:rPr>
                <w:rFonts w:ascii="Calibri" w:eastAsia="Calibri" w:hAnsi="Calibri" w:cs="Calibri"/>
              </w:rPr>
              <w:t>Wind Erosion Credit</w:t>
            </w:r>
          </w:p>
        </w:tc>
      </w:tr>
      <w:tr w:rsidR="63DB861D" w14:paraId="0F9EFA7C" w14:textId="77777777" w:rsidTr="00865861">
        <w:tc>
          <w:tcPr>
            <w:tcW w:w="7643" w:type="dxa"/>
          </w:tcPr>
          <w:p w14:paraId="105AA435" w14:textId="77777777" w:rsidR="63DB861D" w:rsidRDefault="63DB861D" w:rsidP="55748213">
            <w:r w:rsidRPr="00865861">
              <w:rPr>
                <w:rFonts w:ascii="Calibri" w:eastAsia="Calibri" w:hAnsi="Calibri" w:cs="Calibri"/>
                <w:b/>
                <w:bCs/>
              </w:rPr>
              <w:t>No Residue</w:t>
            </w:r>
          </w:p>
          <w:p w14:paraId="005A38E2" w14:textId="77777777" w:rsidR="63DB861D" w:rsidRDefault="63DB861D" w:rsidP="00865861">
            <w:pPr>
              <w:pStyle w:val="ListParagraph"/>
              <w:numPr>
                <w:ilvl w:val="0"/>
                <w:numId w:val="80"/>
              </w:numPr>
            </w:pPr>
            <w:r w:rsidRPr="00865861">
              <w:rPr>
                <w:rFonts w:ascii="Calibri" w:eastAsia="Calibri" w:hAnsi="Calibri" w:cs="Calibri"/>
              </w:rPr>
              <w:t>No crop (bare ground), any tillage type</w:t>
            </w:r>
          </w:p>
        </w:tc>
        <w:tc>
          <w:tcPr>
            <w:tcW w:w="1717" w:type="dxa"/>
          </w:tcPr>
          <w:p w14:paraId="2044EF59" w14:textId="77777777" w:rsidR="63DB861D" w:rsidRDefault="63DB861D" w:rsidP="00865861">
            <w:pPr>
              <w:jc w:val="center"/>
            </w:pPr>
            <w:r w:rsidRPr="00865861">
              <w:rPr>
                <w:rFonts w:ascii="Calibri" w:eastAsia="Calibri" w:hAnsi="Calibri" w:cs="Calibri"/>
              </w:rPr>
              <w:t>0</w:t>
            </w:r>
          </w:p>
        </w:tc>
      </w:tr>
      <w:tr w:rsidR="63DB861D" w14:paraId="6F4729BF" w14:textId="77777777" w:rsidTr="00865861">
        <w:tc>
          <w:tcPr>
            <w:tcW w:w="7643" w:type="dxa"/>
          </w:tcPr>
          <w:p w14:paraId="60FC1E0B" w14:textId="65320463" w:rsidR="63DB861D" w:rsidRDefault="63DB861D" w:rsidP="55748213">
            <w:r w:rsidRPr="00865861">
              <w:rPr>
                <w:rFonts w:ascii="Calibri" w:eastAsia="Calibri" w:hAnsi="Calibri" w:cs="Calibri"/>
                <w:b/>
                <w:bCs/>
              </w:rPr>
              <w:t>Very Low Residue</w:t>
            </w:r>
          </w:p>
          <w:p w14:paraId="43197246" w14:textId="77777777" w:rsidR="63DB861D" w:rsidRDefault="63DB861D" w:rsidP="00865861">
            <w:pPr>
              <w:pStyle w:val="ListParagraph"/>
              <w:numPr>
                <w:ilvl w:val="0"/>
                <w:numId w:val="80"/>
              </w:numPr>
            </w:pPr>
            <w:r w:rsidRPr="00865861">
              <w:rPr>
                <w:rFonts w:ascii="Calibri" w:eastAsia="Calibri" w:hAnsi="Calibri" w:cs="Calibri"/>
              </w:rPr>
              <w:t>Fragile residue crops, any tillage type</w:t>
            </w:r>
          </w:p>
        </w:tc>
        <w:tc>
          <w:tcPr>
            <w:tcW w:w="1717" w:type="dxa"/>
          </w:tcPr>
          <w:p w14:paraId="4241BEF2" w14:textId="77777777" w:rsidR="63DB861D" w:rsidRDefault="63DB861D" w:rsidP="00865861">
            <w:pPr>
              <w:jc w:val="center"/>
            </w:pPr>
            <w:r w:rsidRPr="00865861">
              <w:rPr>
                <w:rFonts w:ascii="Calibri" w:eastAsia="Calibri" w:hAnsi="Calibri" w:cs="Calibri"/>
              </w:rPr>
              <w:t>5</w:t>
            </w:r>
          </w:p>
        </w:tc>
      </w:tr>
      <w:tr w:rsidR="63DB861D" w14:paraId="3E013AE6" w14:textId="77777777" w:rsidTr="00865861">
        <w:tc>
          <w:tcPr>
            <w:tcW w:w="7643" w:type="dxa"/>
          </w:tcPr>
          <w:p w14:paraId="18196A71" w14:textId="77777777" w:rsidR="63DB861D" w:rsidRDefault="63DB861D" w:rsidP="55748213">
            <w:r w:rsidRPr="00865861">
              <w:rPr>
                <w:rFonts w:ascii="Calibri" w:eastAsia="Calibri" w:hAnsi="Calibri" w:cs="Calibri"/>
                <w:b/>
                <w:bCs/>
              </w:rPr>
              <w:t>Low Residue</w:t>
            </w:r>
          </w:p>
          <w:p w14:paraId="221533D0" w14:textId="77777777" w:rsidR="63DB861D" w:rsidRDefault="63DB861D" w:rsidP="00865861">
            <w:pPr>
              <w:pStyle w:val="ListParagraph"/>
              <w:numPr>
                <w:ilvl w:val="0"/>
                <w:numId w:val="79"/>
              </w:numPr>
            </w:pPr>
            <w:r w:rsidRPr="00865861">
              <w:rPr>
                <w:rFonts w:ascii="Calibri" w:eastAsia="Calibri" w:hAnsi="Calibri" w:cs="Calibri"/>
              </w:rPr>
              <w:t>Fragile residue crops, cover crop, any tillage type</w:t>
            </w:r>
          </w:p>
          <w:p w14:paraId="22718656" w14:textId="77777777" w:rsidR="63DB861D" w:rsidRDefault="63DB861D" w:rsidP="00865861">
            <w:pPr>
              <w:pStyle w:val="ListParagraph"/>
              <w:numPr>
                <w:ilvl w:val="0"/>
                <w:numId w:val="79"/>
              </w:numPr>
            </w:pPr>
            <w:r w:rsidRPr="00865861">
              <w:rPr>
                <w:rFonts w:ascii="Calibri" w:eastAsia="Calibri" w:hAnsi="Calibri" w:cs="Calibri"/>
              </w:rPr>
              <w:lastRenderedPageBreak/>
              <w:t>Durable residue crops, any tillage type</w:t>
            </w:r>
          </w:p>
          <w:p w14:paraId="783B4790" w14:textId="4ADF34AA" w:rsidR="63DB861D" w:rsidRDefault="63DB861D" w:rsidP="00865861">
            <w:pPr>
              <w:pStyle w:val="ListParagraph"/>
              <w:numPr>
                <w:ilvl w:val="0"/>
                <w:numId w:val="79"/>
              </w:numPr>
            </w:pPr>
            <w:r w:rsidRPr="00865861">
              <w:rPr>
                <w:rFonts w:ascii="Calibri" w:eastAsia="Calibri" w:hAnsi="Calibri" w:cs="Calibri"/>
              </w:rPr>
              <w:t xml:space="preserve">At least one conserving use crop in the rotation with the </w:t>
            </w:r>
            <w:r w:rsidR="00706FB2">
              <w:rPr>
                <w:rFonts w:ascii="Calibri" w:eastAsia="Calibri" w:hAnsi="Calibri" w:cs="Calibri"/>
              </w:rPr>
              <w:t>rest—</w:t>
            </w:r>
          </w:p>
          <w:p w14:paraId="1535539B" w14:textId="77777777" w:rsidR="63DB861D" w:rsidRDefault="63DB861D" w:rsidP="00865861">
            <w:pPr>
              <w:pStyle w:val="ListParagraph"/>
              <w:numPr>
                <w:ilvl w:val="1"/>
                <w:numId w:val="79"/>
              </w:numPr>
            </w:pPr>
            <w:r w:rsidRPr="00865861">
              <w:rPr>
                <w:rFonts w:ascii="Calibri" w:eastAsia="Calibri" w:hAnsi="Calibri" w:cs="Calibri"/>
              </w:rPr>
              <w:t>Any crops, any tillage type</w:t>
            </w:r>
          </w:p>
        </w:tc>
        <w:tc>
          <w:tcPr>
            <w:tcW w:w="1717" w:type="dxa"/>
          </w:tcPr>
          <w:p w14:paraId="39D51130" w14:textId="77777777" w:rsidR="63DB861D" w:rsidRDefault="2ECFC136" w:rsidP="00865861">
            <w:pPr>
              <w:jc w:val="center"/>
            </w:pPr>
            <w:r w:rsidRPr="00865861">
              <w:rPr>
                <w:rFonts w:ascii="Calibri" w:eastAsia="Calibri" w:hAnsi="Calibri" w:cs="Calibri"/>
              </w:rPr>
              <w:lastRenderedPageBreak/>
              <w:t>10</w:t>
            </w:r>
            <w:r w:rsidR="63DB861D" w:rsidRPr="00865861">
              <w:rPr>
                <w:rFonts w:ascii="Calibri" w:eastAsia="Calibri" w:hAnsi="Calibri" w:cs="Calibri"/>
              </w:rPr>
              <w:t xml:space="preserve"> </w:t>
            </w:r>
          </w:p>
        </w:tc>
      </w:tr>
      <w:tr w:rsidR="63DB861D" w14:paraId="015CC78C" w14:textId="77777777" w:rsidTr="00865861">
        <w:tc>
          <w:tcPr>
            <w:tcW w:w="7643" w:type="dxa"/>
          </w:tcPr>
          <w:p w14:paraId="503D68F0" w14:textId="77777777" w:rsidR="63DB861D" w:rsidRDefault="63DB861D" w:rsidP="55748213">
            <w:r w:rsidRPr="00865861">
              <w:rPr>
                <w:rFonts w:ascii="Calibri" w:eastAsia="Calibri" w:hAnsi="Calibri" w:cs="Calibri"/>
                <w:b/>
                <w:bCs/>
              </w:rPr>
              <w:t>Moderate Residue</w:t>
            </w:r>
          </w:p>
          <w:p w14:paraId="5EEFA1CB" w14:textId="77777777" w:rsidR="63DB861D" w:rsidRDefault="63DB861D" w:rsidP="00865861">
            <w:pPr>
              <w:pStyle w:val="ListParagraph"/>
              <w:numPr>
                <w:ilvl w:val="0"/>
                <w:numId w:val="78"/>
              </w:numPr>
            </w:pPr>
            <w:r w:rsidRPr="00865861">
              <w:rPr>
                <w:rFonts w:ascii="Calibri" w:eastAsia="Calibri" w:hAnsi="Calibri" w:cs="Calibri"/>
              </w:rPr>
              <w:t>Fragile residue crops, cover crop, reduced or no-till</w:t>
            </w:r>
          </w:p>
          <w:p w14:paraId="2A1EC416" w14:textId="77777777" w:rsidR="63DB861D" w:rsidRDefault="63DB861D" w:rsidP="00865861">
            <w:pPr>
              <w:pStyle w:val="ListParagraph"/>
              <w:numPr>
                <w:ilvl w:val="0"/>
                <w:numId w:val="78"/>
              </w:numPr>
            </w:pPr>
            <w:r w:rsidRPr="00865861">
              <w:rPr>
                <w:rFonts w:ascii="Calibri" w:eastAsia="Calibri" w:hAnsi="Calibri" w:cs="Calibri"/>
              </w:rPr>
              <w:t>Durable residue crops, harvested just for grain, reduced till</w:t>
            </w:r>
          </w:p>
          <w:p w14:paraId="79554393" w14:textId="77777777" w:rsidR="63DB861D" w:rsidRDefault="63DB861D" w:rsidP="00865861">
            <w:pPr>
              <w:pStyle w:val="ListParagraph"/>
              <w:numPr>
                <w:ilvl w:val="0"/>
                <w:numId w:val="78"/>
              </w:numPr>
            </w:pPr>
            <w:r w:rsidRPr="00865861">
              <w:rPr>
                <w:rFonts w:ascii="Calibri" w:eastAsia="Calibri" w:hAnsi="Calibri" w:cs="Calibri"/>
              </w:rPr>
              <w:t>Durable residue crops, fully harvested, cover crop, reduced till</w:t>
            </w:r>
          </w:p>
          <w:p w14:paraId="570E5876" w14:textId="6FF42A68" w:rsidR="63DB861D" w:rsidRDefault="63DB861D" w:rsidP="00865861">
            <w:pPr>
              <w:pStyle w:val="ListParagraph"/>
              <w:numPr>
                <w:ilvl w:val="0"/>
                <w:numId w:val="78"/>
              </w:numPr>
            </w:pPr>
            <w:r w:rsidRPr="00865861">
              <w:rPr>
                <w:rFonts w:ascii="Calibri" w:eastAsia="Calibri" w:hAnsi="Calibri" w:cs="Calibri"/>
              </w:rPr>
              <w:t xml:space="preserve">At least half the rotation in conserving use crops with the </w:t>
            </w:r>
            <w:r w:rsidR="00706FB2">
              <w:rPr>
                <w:rFonts w:ascii="Calibri" w:eastAsia="Calibri" w:hAnsi="Calibri" w:cs="Calibri"/>
              </w:rPr>
              <w:t>rest—</w:t>
            </w:r>
          </w:p>
          <w:p w14:paraId="5C647CA9" w14:textId="77777777" w:rsidR="63DB861D" w:rsidRDefault="63DB861D" w:rsidP="00865861">
            <w:pPr>
              <w:pStyle w:val="ListParagraph"/>
              <w:numPr>
                <w:ilvl w:val="1"/>
                <w:numId w:val="78"/>
              </w:numPr>
            </w:pPr>
            <w:r w:rsidRPr="00865861">
              <w:rPr>
                <w:rFonts w:ascii="Calibri" w:eastAsia="Calibri" w:hAnsi="Calibri" w:cs="Calibri"/>
              </w:rPr>
              <w:t>Fragile residue crops, cover crop, reduced till</w:t>
            </w:r>
          </w:p>
          <w:p w14:paraId="160F386A" w14:textId="77777777" w:rsidR="63DB861D" w:rsidRDefault="63DB861D" w:rsidP="00865861">
            <w:pPr>
              <w:pStyle w:val="ListParagraph"/>
              <w:numPr>
                <w:ilvl w:val="1"/>
                <w:numId w:val="78"/>
              </w:numPr>
            </w:pPr>
            <w:r w:rsidRPr="00865861">
              <w:rPr>
                <w:rFonts w:ascii="Calibri" w:eastAsia="Calibri" w:hAnsi="Calibri" w:cs="Calibri"/>
              </w:rPr>
              <w:t>Durable residue crops, harvested just for grain, reduced till</w:t>
            </w:r>
          </w:p>
          <w:p w14:paraId="60F3E5E4" w14:textId="77777777" w:rsidR="63DB861D" w:rsidRDefault="63DB861D" w:rsidP="00865861">
            <w:pPr>
              <w:pStyle w:val="ListParagraph"/>
              <w:numPr>
                <w:ilvl w:val="1"/>
                <w:numId w:val="78"/>
              </w:numPr>
            </w:pPr>
            <w:r w:rsidRPr="00865861">
              <w:rPr>
                <w:rFonts w:ascii="Calibri" w:eastAsia="Calibri" w:hAnsi="Calibri" w:cs="Calibri"/>
              </w:rPr>
              <w:t>Durable residue crops, fully harvested, cover crop, reduced till</w:t>
            </w:r>
          </w:p>
        </w:tc>
        <w:tc>
          <w:tcPr>
            <w:tcW w:w="1717" w:type="dxa"/>
          </w:tcPr>
          <w:p w14:paraId="07C73C31" w14:textId="77777777" w:rsidR="63DB861D" w:rsidRDefault="63DB861D" w:rsidP="00865861">
            <w:pPr>
              <w:jc w:val="center"/>
            </w:pPr>
            <w:r w:rsidRPr="00865861">
              <w:rPr>
                <w:rFonts w:ascii="Calibri" w:eastAsia="Calibri" w:hAnsi="Calibri" w:cs="Calibri"/>
              </w:rPr>
              <w:t>15</w:t>
            </w:r>
          </w:p>
        </w:tc>
      </w:tr>
      <w:tr w:rsidR="63DB861D" w14:paraId="70B2D06A" w14:textId="77777777" w:rsidTr="00865861">
        <w:tc>
          <w:tcPr>
            <w:tcW w:w="7643" w:type="dxa"/>
          </w:tcPr>
          <w:p w14:paraId="5F5FEB9F" w14:textId="77777777" w:rsidR="63DB861D" w:rsidRDefault="63DB861D" w:rsidP="55748213">
            <w:r w:rsidRPr="00865861">
              <w:rPr>
                <w:rFonts w:ascii="Calibri" w:eastAsia="Calibri" w:hAnsi="Calibri" w:cs="Calibri"/>
                <w:b/>
                <w:bCs/>
              </w:rPr>
              <w:t>Moderately High Residue</w:t>
            </w:r>
            <w:r w:rsidRPr="00865861">
              <w:rPr>
                <w:rFonts w:ascii="Calibri" w:eastAsia="Calibri" w:hAnsi="Calibri" w:cs="Calibri"/>
              </w:rPr>
              <w:t xml:space="preserve"> </w:t>
            </w:r>
          </w:p>
          <w:p w14:paraId="7DDF2194" w14:textId="77777777" w:rsidR="63DB861D" w:rsidRDefault="63DB861D" w:rsidP="00865861">
            <w:pPr>
              <w:pStyle w:val="ListParagraph"/>
              <w:numPr>
                <w:ilvl w:val="0"/>
                <w:numId w:val="78"/>
              </w:numPr>
            </w:pPr>
            <w:proofErr w:type="gramStart"/>
            <w:r w:rsidRPr="00865861">
              <w:rPr>
                <w:rFonts w:ascii="Calibri" w:eastAsia="Calibri" w:hAnsi="Calibri" w:cs="Calibri"/>
              </w:rPr>
              <w:t>Durable residue crops,</w:t>
            </w:r>
            <w:proofErr w:type="gramEnd"/>
            <w:r w:rsidRPr="00865861">
              <w:rPr>
                <w:rFonts w:ascii="Calibri" w:eastAsia="Calibri" w:hAnsi="Calibri" w:cs="Calibri"/>
              </w:rPr>
              <w:t xml:space="preserve"> harvested just for grain, no-till</w:t>
            </w:r>
          </w:p>
          <w:p w14:paraId="741828DE" w14:textId="77777777" w:rsidR="63DB861D" w:rsidRDefault="63DB861D" w:rsidP="00865861">
            <w:pPr>
              <w:pStyle w:val="ListParagraph"/>
              <w:numPr>
                <w:ilvl w:val="0"/>
                <w:numId w:val="78"/>
              </w:numPr>
            </w:pPr>
            <w:r w:rsidRPr="00865861">
              <w:rPr>
                <w:rFonts w:ascii="Calibri" w:eastAsia="Calibri" w:hAnsi="Calibri" w:cs="Calibri"/>
              </w:rPr>
              <w:t>Durable residue crops, fully harvested, cover crop, no-till</w:t>
            </w:r>
          </w:p>
          <w:p w14:paraId="5DE4C176" w14:textId="050BD105" w:rsidR="63DB861D" w:rsidRDefault="63DB861D" w:rsidP="00865861">
            <w:pPr>
              <w:pStyle w:val="ListParagraph"/>
              <w:numPr>
                <w:ilvl w:val="0"/>
                <w:numId w:val="78"/>
              </w:numPr>
            </w:pPr>
            <w:r w:rsidRPr="00865861">
              <w:rPr>
                <w:rFonts w:ascii="Calibri" w:eastAsia="Calibri" w:hAnsi="Calibri" w:cs="Calibri"/>
              </w:rPr>
              <w:t xml:space="preserve">Mostly conserving use crops in the rotation with the </w:t>
            </w:r>
            <w:r w:rsidR="00706FB2">
              <w:rPr>
                <w:rFonts w:ascii="Calibri" w:eastAsia="Calibri" w:hAnsi="Calibri" w:cs="Calibri"/>
              </w:rPr>
              <w:t>rest—</w:t>
            </w:r>
          </w:p>
          <w:p w14:paraId="2BDEAC9A" w14:textId="77777777" w:rsidR="63DB861D" w:rsidRDefault="63DB861D" w:rsidP="00865861">
            <w:pPr>
              <w:pStyle w:val="ListParagraph"/>
              <w:numPr>
                <w:ilvl w:val="1"/>
                <w:numId w:val="78"/>
              </w:numPr>
            </w:pPr>
            <w:r w:rsidRPr="00865861">
              <w:rPr>
                <w:rFonts w:ascii="Calibri" w:eastAsia="Calibri" w:hAnsi="Calibri" w:cs="Calibri"/>
              </w:rPr>
              <w:t>Fragile residue crops, cover crop, no-till</w:t>
            </w:r>
          </w:p>
          <w:p w14:paraId="18905688" w14:textId="77777777" w:rsidR="63DB861D" w:rsidRDefault="63DB861D" w:rsidP="00865861">
            <w:pPr>
              <w:pStyle w:val="ListParagraph"/>
              <w:numPr>
                <w:ilvl w:val="1"/>
                <w:numId w:val="78"/>
              </w:numPr>
            </w:pPr>
            <w:r w:rsidRPr="00865861">
              <w:rPr>
                <w:rFonts w:ascii="Calibri" w:eastAsia="Calibri" w:hAnsi="Calibri" w:cs="Calibri"/>
              </w:rPr>
              <w:t>Durable residue crops harvested just for grain, no-till</w:t>
            </w:r>
          </w:p>
          <w:p w14:paraId="745456ED" w14:textId="77777777" w:rsidR="63DB861D" w:rsidRDefault="63DB861D" w:rsidP="00865861">
            <w:pPr>
              <w:pStyle w:val="ListParagraph"/>
              <w:numPr>
                <w:ilvl w:val="1"/>
                <w:numId w:val="78"/>
              </w:numPr>
            </w:pPr>
            <w:r w:rsidRPr="00865861">
              <w:rPr>
                <w:rFonts w:ascii="Calibri" w:eastAsia="Calibri" w:hAnsi="Calibri" w:cs="Calibri"/>
              </w:rPr>
              <w:t>Durable residue crops, fully harvested, cover crop, no-till</w:t>
            </w:r>
          </w:p>
        </w:tc>
        <w:tc>
          <w:tcPr>
            <w:tcW w:w="1717" w:type="dxa"/>
          </w:tcPr>
          <w:p w14:paraId="6297B2CA" w14:textId="77777777" w:rsidR="63DB861D" w:rsidRDefault="63DB861D" w:rsidP="00865861">
            <w:pPr>
              <w:jc w:val="center"/>
            </w:pPr>
            <w:r w:rsidRPr="00865861">
              <w:rPr>
                <w:rFonts w:ascii="Calibri" w:eastAsia="Calibri" w:hAnsi="Calibri" w:cs="Calibri"/>
              </w:rPr>
              <w:t>20</w:t>
            </w:r>
          </w:p>
        </w:tc>
      </w:tr>
      <w:tr w:rsidR="63DB861D" w14:paraId="05BE1C71" w14:textId="77777777" w:rsidTr="00865861">
        <w:tc>
          <w:tcPr>
            <w:tcW w:w="7643" w:type="dxa"/>
          </w:tcPr>
          <w:p w14:paraId="16F254F7" w14:textId="77777777" w:rsidR="63DB861D" w:rsidRDefault="63DB861D" w:rsidP="55748213">
            <w:r w:rsidRPr="00865861">
              <w:rPr>
                <w:rFonts w:ascii="Calibri" w:eastAsia="Calibri" w:hAnsi="Calibri" w:cs="Calibri"/>
                <w:b/>
                <w:bCs/>
              </w:rPr>
              <w:t>High Residue</w:t>
            </w:r>
          </w:p>
          <w:p w14:paraId="69B25547" w14:textId="77777777" w:rsidR="63DB861D" w:rsidRDefault="63DB861D" w:rsidP="00865861">
            <w:pPr>
              <w:pStyle w:val="ListParagraph"/>
              <w:numPr>
                <w:ilvl w:val="0"/>
                <w:numId w:val="78"/>
              </w:numPr>
            </w:pPr>
            <w:r w:rsidRPr="00865861">
              <w:rPr>
                <w:rFonts w:ascii="Calibri" w:eastAsia="Calibri" w:hAnsi="Calibri" w:cs="Calibri"/>
              </w:rPr>
              <w:t>Conserving use crops, no tillage</w:t>
            </w:r>
          </w:p>
        </w:tc>
        <w:tc>
          <w:tcPr>
            <w:tcW w:w="1717" w:type="dxa"/>
          </w:tcPr>
          <w:p w14:paraId="797E84EB" w14:textId="77777777" w:rsidR="63DB861D" w:rsidRDefault="63DB861D" w:rsidP="00865861">
            <w:pPr>
              <w:jc w:val="center"/>
            </w:pPr>
            <w:r w:rsidRPr="00865861">
              <w:rPr>
                <w:rFonts w:ascii="Calibri" w:eastAsia="Calibri" w:hAnsi="Calibri" w:cs="Calibri"/>
              </w:rPr>
              <w:t>25</w:t>
            </w:r>
          </w:p>
        </w:tc>
      </w:tr>
    </w:tbl>
    <w:p w14:paraId="6955D245" w14:textId="77777777" w:rsidR="63DB861D" w:rsidRDefault="63DB861D" w:rsidP="55748213">
      <w:r w:rsidRPr="00865861">
        <w:rPr>
          <w:rFonts w:ascii="Calibri" w:eastAsia="Calibri" w:hAnsi="Calibri" w:cs="Calibri"/>
        </w:rPr>
        <w:t xml:space="preserve">*Fragile residue crops include vegetables and soybeans, durable residue crops include corn and wheat, and conserving use crops include sod forming perennial grasses. </w:t>
      </w:r>
    </w:p>
    <w:p w14:paraId="6E9EB0AF" w14:textId="29A6974E" w:rsidR="00054ED8" w:rsidRDefault="11B4500B" w:rsidP="00054ED8">
      <w:r>
        <w:t xml:space="preserve">Conservation </w:t>
      </w:r>
      <w:r w:rsidR="007B3016">
        <w:t>practices and activities</w:t>
      </w:r>
      <w:r>
        <w:t xml:space="preserve"> are then added to the </w:t>
      </w:r>
      <w:r w:rsidR="006543E6">
        <w:t xml:space="preserve">residue management point </w:t>
      </w:r>
      <w:r>
        <w:t xml:space="preserve">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_Ref1124932 \h </w:instrText>
      </w:r>
      <w:r w:rsidR="00C34417">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12</w:t>
      </w:r>
      <w:r w:rsidR="00C34417">
        <w:fldChar w:fldCharType="end"/>
      </w:r>
      <w:r w:rsidR="003B1CE4">
        <w:t>.</w:t>
      </w:r>
    </w:p>
    <w:p w14:paraId="58ED2235" w14:textId="38A6782B" w:rsidR="005B6293" w:rsidRPr="00554408" w:rsidRDefault="005B6293" w:rsidP="005B6293">
      <w:pPr>
        <w:rPr>
          <w:i/>
          <w:iCs/>
          <w:color w:val="44546A" w:themeColor="text2"/>
        </w:rPr>
      </w:pPr>
      <w:bookmarkStart w:id="33" w:name="_Ref112493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12</w:t>
      </w:r>
      <w:r w:rsidRPr="00554408">
        <w:rPr>
          <w:i/>
          <w:iCs/>
          <w:color w:val="44546A" w:themeColor="text2"/>
        </w:rPr>
        <w:fldChar w:fldCharType="end"/>
      </w:r>
      <w:bookmarkEnd w:id="33"/>
      <w:r w:rsidRPr="00554408">
        <w:rPr>
          <w:i/>
          <w:iCs/>
          <w:color w:val="44546A" w:themeColor="text2"/>
        </w:rPr>
        <w:t>: Typical Practices Affecting Wind Erosion</w:t>
      </w:r>
    </w:p>
    <w:tbl>
      <w:tblPr>
        <w:tblStyle w:val="TableGrid"/>
        <w:tblW w:w="9270" w:type="dxa"/>
        <w:tblLook w:val="04A0" w:firstRow="1" w:lastRow="0" w:firstColumn="1" w:lastColumn="0" w:noHBand="0" w:noVBand="1"/>
      </w:tblPr>
      <w:tblGrid>
        <w:gridCol w:w="4765"/>
        <w:gridCol w:w="4505"/>
      </w:tblGrid>
      <w:tr w:rsidR="005B6293" w14:paraId="2DE8B3CA" w14:textId="77777777" w:rsidTr="00E106C1">
        <w:tc>
          <w:tcPr>
            <w:tcW w:w="4765" w:type="dxa"/>
            <w:shd w:val="clear" w:color="auto" w:fill="D9E2F3" w:themeFill="accent1" w:themeFillTint="33"/>
          </w:tcPr>
          <w:p w14:paraId="1C46362E" w14:textId="77777777" w:rsidR="005B6293" w:rsidRDefault="005B6293" w:rsidP="00E106C1">
            <w:r>
              <w:t>Conservation Practices</w:t>
            </w:r>
          </w:p>
        </w:tc>
        <w:tc>
          <w:tcPr>
            <w:tcW w:w="4505" w:type="dxa"/>
            <w:shd w:val="clear" w:color="auto" w:fill="D9E2F3" w:themeFill="accent1" w:themeFillTint="33"/>
          </w:tcPr>
          <w:p w14:paraId="4C993DE7" w14:textId="77777777" w:rsidR="005B6293" w:rsidRDefault="005B6293" w:rsidP="00E106C1">
            <w:r>
              <w:t>Conservation Management Points</w:t>
            </w:r>
          </w:p>
        </w:tc>
      </w:tr>
      <w:tr w:rsidR="005B6293" w14:paraId="56ED82E4" w14:textId="77777777" w:rsidTr="00E106C1">
        <w:tc>
          <w:tcPr>
            <w:tcW w:w="4765" w:type="dxa"/>
          </w:tcPr>
          <w:p w14:paraId="5346234C" w14:textId="77777777" w:rsidR="005B6293" w:rsidRDefault="005B6293" w:rsidP="00E106C1">
            <w:r>
              <w:t>Conservation Crop Rotation (328)</w:t>
            </w:r>
          </w:p>
        </w:tc>
        <w:tc>
          <w:tcPr>
            <w:tcW w:w="4505" w:type="dxa"/>
          </w:tcPr>
          <w:p w14:paraId="44C50F6C" w14:textId="77777777" w:rsidR="005B6293" w:rsidRDefault="005B6293" w:rsidP="00E106C1">
            <w:r w:rsidRPr="005A2441">
              <w:t>30</w:t>
            </w:r>
          </w:p>
        </w:tc>
      </w:tr>
      <w:tr w:rsidR="005B6293" w14:paraId="6589026C" w14:textId="77777777" w:rsidTr="00E106C1">
        <w:tc>
          <w:tcPr>
            <w:tcW w:w="4765" w:type="dxa"/>
          </w:tcPr>
          <w:p w14:paraId="70C34ACE" w14:textId="77777777" w:rsidR="005B6293" w:rsidRDefault="005B6293" w:rsidP="00E106C1">
            <w:r w:rsidRPr="005A2441">
              <w:t>Cover Crop (340)</w:t>
            </w:r>
          </w:p>
        </w:tc>
        <w:tc>
          <w:tcPr>
            <w:tcW w:w="4505" w:type="dxa"/>
          </w:tcPr>
          <w:p w14:paraId="0F19A2D8" w14:textId="77777777" w:rsidR="005B6293" w:rsidRDefault="005B6293" w:rsidP="00E106C1">
            <w:r w:rsidRPr="005A2441">
              <w:t>30</w:t>
            </w:r>
          </w:p>
        </w:tc>
      </w:tr>
      <w:tr w:rsidR="005B6293" w14:paraId="7812E427" w14:textId="77777777" w:rsidTr="00E106C1">
        <w:tc>
          <w:tcPr>
            <w:tcW w:w="4765" w:type="dxa"/>
          </w:tcPr>
          <w:p w14:paraId="542ECDCA" w14:textId="77777777" w:rsidR="005B6293" w:rsidRPr="005A2441" w:rsidRDefault="005B6293" w:rsidP="00E106C1">
            <w:r>
              <w:t>Cross Wind Ridges (588)</w:t>
            </w:r>
          </w:p>
        </w:tc>
        <w:tc>
          <w:tcPr>
            <w:tcW w:w="4505" w:type="dxa"/>
          </w:tcPr>
          <w:p w14:paraId="22998F15" w14:textId="77777777" w:rsidR="005B6293" w:rsidRPr="005A2441" w:rsidRDefault="005B6293" w:rsidP="00E106C1">
            <w:r>
              <w:t>40</w:t>
            </w:r>
          </w:p>
        </w:tc>
      </w:tr>
      <w:tr w:rsidR="005B6293" w14:paraId="7EF4C115" w14:textId="77777777" w:rsidTr="00E106C1">
        <w:tc>
          <w:tcPr>
            <w:tcW w:w="4765" w:type="dxa"/>
          </w:tcPr>
          <w:p w14:paraId="07C7AFF8" w14:textId="77777777" w:rsidR="005B6293" w:rsidRPr="005A2441" w:rsidRDefault="005B6293" w:rsidP="00E106C1">
            <w:r>
              <w:t>Cross Wind Trap Strips (589c)</w:t>
            </w:r>
          </w:p>
        </w:tc>
        <w:tc>
          <w:tcPr>
            <w:tcW w:w="4505" w:type="dxa"/>
          </w:tcPr>
          <w:p w14:paraId="12B6840E" w14:textId="77777777" w:rsidR="005B6293" w:rsidRPr="005A2441" w:rsidRDefault="005B6293" w:rsidP="00E106C1">
            <w:r>
              <w:t>40</w:t>
            </w:r>
          </w:p>
        </w:tc>
      </w:tr>
      <w:tr w:rsidR="005B6293" w14:paraId="152E8FB5" w14:textId="77777777" w:rsidTr="00E106C1">
        <w:tc>
          <w:tcPr>
            <w:tcW w:w="4765" w:type="dxa"/>
          </w:tcPr>
          <w:p w14:paraId="0EA04515" w14:textId="77777777" w:rsidR="005B6293" w:rsidRDefault="005B6293" w:rsidP="00E106C1">
            <w:r w:rsidRPr="005A2441">
              <w:t xml:space="preserve">Residue and Tillage Management, </w:t>
            </w:r>
            <w:r>
              <w:t>No-Till</w:t>
            </w:r>
            <w:r w:rsidRPr="005A2441">
              <w:t xml:space="preserve"> (3</w:t>
            </w:r>
            <w:r>
              <w:t>29</w:t>
            </w:r>
            <w:r w:rsidRPr="005A2441">
              <w:t xml:space="preserve">) </w:t>
            </w:r>
          </w:p>
        </w:tc>
        <w:tc>
          <w:tcPr>
            <w:tcW w:w="4505" w:type="dxa"/>
          </w:tcPr>
          <w:p w14:paraId="3586F33F" w14:textId="77777777" w:rsidR="005B6293" w:rsidRDefault="005B6293" w:rsidP="00E106C1">
            <w:r>
              <w:t>70</w:t>
            </w:r>
          </w:p>
        </w:tc>
      </w:tr>
      <w:tr w:rsidR="005B6293" w14:paraId="1D30EEC3" w14:textId="77777777" w:rsidTr="00E106C1">
        <w:tc>
          <w:tcPr>
            <w:tcW w:w="4765" w:type="dxa"/>
          </w:tcPr>
          <w:p w14:paraId="364BC1BC" w14:textId="77777777" w:rsidR="005B6293" w:rsidRDefault="005B6293" w:rsidP="00E106C1">
            <w:r>
              <w:t>Residue and Tillage Management, Reduced-Till (345)</w:t>
            </w:r>
          </w:p>
        </w:tc>
        <w:tc>
          <w:tcPr>
            <w:tcW w:w="4505" w:type="dxa"/>
          </w:tcPr>
          <w:p w14:paraId="13541EDE" w14:textId="77777777" w:rsidR="005B6293" w:rsidRDefault="005B6293" w:rsidP="00E106C1">
            <w:r>
              <w:t>40</w:t>
            </w:r>
          </w:p>
        </w:tc>
      </w:tr>
      <w:tr w:rsidR="005B6293" w14:paraId="06381F51" w14:textId="77777777" w:rsidTr="00E106C1">
        <w:tc>
          <w:tcPr>
            <w:tcW w:w="4765" w:type="dxa"/>
          </w:tcPr>
          <w:p w14:paraId="79446695" w14:textId="77777777" w:rsidR="005B6293" w:rsidRDefault="005B6293" w:rsidP="00E106C1">
            <w:proofErr w:type="spellStart"/>
            <w:r>
              <w:t>Stripcropping</w:t>
            </w:r>
            <w:proofErr w:type="spellEnd"/>
            <w:r>
              <w:t xml:space="preserve"> (585)</w:t>
            </w:r>
          </w:p>
        </w:tc>
        <w:tc>
          <w:tcPr>
            <w:tcW w:w="4505" w:type="dxa"/>
          </w:tcPr>
          <w:p w14:paraId="502067BA" w14:textId="77777777" w:rsidR="005B6293" w:rsidRDefault="005B6293" w:rsidP="00E106C1">
            <w:r>
              <w:t>51</w:t>
            </w:r>
          </w:p>
        </w:tc>
      </w:tr>
      <w:tr w:rsidR="005B6293" w14:paraId="5FFDABDC" w14:textId="77777777" w:rsidTr="00E106C1">
        <w:tc>
          <w:tcPr>
            <w:tcW w:w="4765" w:type="dxa"/>
          </w:tcPr>
          <w:p w14:paraId="32162A9D" w14:textId="77777777" w:rsidR="005B6293" w:rsidRDefault="005B6293" w:rsidP="00E106C1">
            <w:r>
              <w:t>Surface Roughening (609)</w:t>
            </w:r>
          </w:p>
        </w:tc>
        <w:tc>
          <w:tcPr>
            <w:tcW w:w="4505" w:type="dxa"/>
          </w:tcPr>
          <w:p w14:paraId="176D87C1" w14:textId="77777777" w:rsidR="005B6293" w:rsidRDefault="005B6293" w:rsidP="00E106C1">
            <w:r>
              <w:t>15</w:t>
            </w:r>
          </w:p>
        </w:tc>
      </w:tr>
      <w:tr w:rsidR="005B6293" w14:paraId="49EDDBFF" w14:textId="77777777" w:rsidTr="00E106C1">
        <w:tc>
          <w:tcPr>
            <w:tcW w:w="4765" w:type="dxa"/>
          </w:tcPr>
          <w:p w14:paraId="21B71255" w14:textId="77777777" w:rsidR="005B6293" w:rsidRPr="007B158D" w:rsidRDefault="005B6293" w:rsidP="00E106C1">
            <w:r>
              <w:t>Windbreak/</w:t>
            </w:r>
            <w:proofErr w:type="spellStart"/>
            <w:r>
              <w:t>Shelterbest</w:t>
            </w:r>
            <w:proofErr w:type="spellEnd"/>
            <w:r>
              <w:t xml:space="preserve"> Establishment (380)</w:t>
            </w:r>
          </w:p>
        </w:tc>
        <w:tc>
          <w:tcPr>
            <w:tcW w:w="4505" w:type="dxa"/>
          </w:tcPr>
          <w:p w14:paraId="07470094" w14:textId="77777777" w:rsidR="005B6293" w:rsidRPr="007B158D" w:rsidRDefault="005B6293" w:rsidP="00E106C1">
            <w:r>
              <w:t>60</w:t>
            </w:r>
          </w:p>
        </w:tc>
      </w:tr>
    </w:tbl>
    <w:p w14:paraId="451DA240" w14:textId="77777777" w:rsidR="005B6293" w:rsidRPr="0083429F" w:rsidRDefault="005B6293" w:rsidP="005B6293">
      <w:pPr>
        <w:rPr>
          <w:sz w:val="4"/>
          <w:szCs w:val="4"/>
        </w:rPr>
      </w:pPr>
    </w:p>
    <w:p w14:paraId="1CE63836" w14:textId="77777777" w:rsidR="005B6293" w:rsidRDefault="005B6293" w:rsidP="005B6293">
      <w:pPr>
        <w:rPr>
          <w:b/>
          <w:sz w:val="32"/>
          <w:szCs w:val="32"/>
        </w:rPr>
      </w:pPr>
      <w:r w:rsidRPr="00CD5A8F">
        <w:t>*</w:t>
      </w:r>
      <w:r>
        <w:t>Supporting practices may be necessary to support the above practices, and will be identified as necessary supporting practices, but do not add conservation management points to the total</w:t>
      </w:r>
      <w:r w:rsidRPr="00CD5A8F">
        <w:t>.</w:t>
      </w:r>
    </w:p>
    <w:p w14:paraId="4707239E" w14:textId="6FB6188E" w:rsidR="005B6293" w:rsidRDefault="00B4432D" w:rsidP="005B6293">
      <w:r>
        <w:rPr>
          <w:b/>
        </w:rPr>
        <w:t>Range</w:t>
      </w:r>
      <w:r w:rsidR="00FF6243">
        <w:rPr>
          <w:b/>
        </w:rPr>
        <w:t xml:space="preserve">, </w:t>
      </w:r>
      <w:r>
        <w:rPr>
          <w:b/>
        </w:rPr>
        <w:t>Forest</w:t>
      </w:r>
      <w:r w:rsidR="00FF6243">
        <w:rPr>
          <w:b/>
        </w:rPr>
        <w:t xml:space="preserve">, and </w:t>
      </w:r>
      <w:r>
        <w:rPr>
          <w:b/>
        </w:rPr>
        <w:t>Other Land Uses</w:t>
      </w:r>
      <w:r w:rsidR="005B6293">
        <w:rPr>
          <w:b/>
        </w:rPr>
        <w:t xml:space="preserve">: </w:t>
      </w:r>
    </w:p>
    <w:p w14:paraId="77EE407B" w14:textId="5AC04476" w:rsidR="005B6293" w:rsidRDefault="005B6293" w:rsidP="005B6293">
      <w:r>
        <w:lastRenderedPageBreak/>
        <w:t>Each PLU will default to a</w:t>
      </w:r>
      <w:r w:rsidR="00741777">
        <w:t xml:space="preserve"> “not assessed” </w:t>
      </w:r>
      <w:r>
        <w:t xml:space="preserve">status for </w:t>
      </w:r>
      <w:r w:rsidR="00FF6243">
        <w:t>w</w:t>
      </w:r>
      <w:r>
        <w:t xml:space="preserve">ind </w:t>
      </w:r>
      <w:r w:rsidR="00FF6243">
        <w:t>erosion</w:t>
      </w:r>
      <w:r>
        <w:t xml:space="preserve">.  The </w:t>
      </w:r>
      <w:r w:rsidR="00FF6243">
        <w:t>planner</w:t>
      </w:r>
      <w:r>
        <w:t xml:space="preserve"> will identify this resource concern based on </w:t>
      </w:r>
      <w:r w:rsidR="005E668C">
        <w:t>site-</w:t>
      </w:r>
      <w:r>
        <w:t>specific conditions. A threshold value of 50 will be set and the existing condition question will be triggered.  The existing condition question will set the existing score as seen in</w:t>
      </w:r>
      <w:r w:rsidR="00C34417">
        <w:t xml:space="preserve"> </w:t>
      </w:r>
      <w:r w:rsidR="00C34417">
        <w:fldChar w:fldCharType="begin"/>
      </w:r>
      <w:r w:rsidR="00C34417">
        <w:instrText xml:space="preserve"> REF _Ref1124933 \h </w:instrText>
      </w:r>
      <w:r w:rsidR="00C34417">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13</w:t>
      </w:r>
      <w:r w:rsidR="00C34417">
        <w:fldChar w:fldCharType="end"/>
      </w:r>
      <w:r>
        <w:t>.</w:t>
      </w:r>
    </w:p>
    <w:p w14:paraId="0A2CB7F5" w14:textId="3B2B7665" w:rsidR="005B6293" w:rsidRPr="00554408" w:rsidRDefault="005B6293" w:rsidP="005B6293">
      <w:pPr>
        <w:rPr>
          <w:i/>
          <w:iCs/>
          <w:color w:val="44546A" w:themeColor="text2"/>
        </w:rPr>
      </w:pPr>
      <w:bookmarkStart w:id="34" w:name="_Ref1124933"/>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13</w:t>
      </w:r>
      <w:r w:rsidRPr="00554408">
        <w:rPr>
          <w:i/>
          <w:iCs/>
          <w:color w:val="44546A" w:themeColor="text2"/>
        </w:rPr>
        <w:fldChar w:fldCharType="end"/>
      </w:r>
      <w:bookmarkEnd w:id="34"/>
      <w:r w:rsidRPr="00554408">
        <w:rPr>
          <w:i/>
          <w:iCs/>
          <w:color w:val="44546A" w:themeColor="text2"/>
        </w:rPr>
        <w:t xml:space="preserve">: </w:t>
      </w:r>
      <w:r>
        <w:rPr>
          <w:i/>
          <w:iCs/>
          <w:color w:val="44546A" w:themeColor="text2"/>
        </w:rPr>
        <w:t>Wind Erosion</w:t>
      </w:r>
      <w:r w:rsidRPr="00554408">
        <w:rPr>
          <w:i/>
          <w:iCs/>
          <w:color w:val="44546A" w:themeColor="text2"/>
        </w:rPr>
        <w:t xml:space="preserve"> Existing Condition</w:t>
      </w:r>
    </w:p>
    <w:tbl>
      <w:tblPr>
        <w:tblStyle w:val="TableGrid"/>
        <w:tblW w:w="9350" w:type="dxa"/>
        <w:tblLook w:val="04A0" w:firstRow="1" w:lastRow="0" w:firstColumn="1" w:lastColumn="0" w:noHBand="0" w:noVBand="1"/>
      </w:tblPr>
      <w:tblGrid>
        <w:gridCol w:w="4765"/>
        <w:gridCol w:w="4585"/>
      </w:tblGrid>
      <w:tr w:rsidR="005B6293" w14:paraId="49D8E6B8" w14:textId="77777777" w:rsidTr="00E106C1">
        <w:tc>
          <w:tcPr>
            <w:tcW w:w="4765" w:type="dxa"/>
            <w:shd w:val="clear" w:color="auto" w:fill="D9E2F3" w:themeFill="accent1" w:themeFillTint="33"/>
          </w:tcPr>
          <w:p w14:paraId="7099DC7C" w14:textId="77777777" w:rsidR="005B6293" w:rsidRDefault="005B6293" w:rsidP="00E106C1">
            <w:r>
              <w:t>Answer</w:t>
            </w:r>
          </w:p>
        </w:tc>
        <w:tc>
          <w:tcPr>
            <w:tcW w:w="4585" w:type="dxa"/>
            <w:shd w:val="clear" w:color="auto" w:fill="D9E2F3" w:themeFill="accent1" w:themeFillTint="33"/>
          </w:tcPr>
          <w:p w14:paraId="59AC80E0" w14:textId="77777777" w:rsidR="005B6293" w:rsidRDefault="005B6293" w:rsidP="00E106C1">
            <w:r>
              <w:t>Existing Condition Points</w:t>
            </w:r>
          </w:p>
        </w:tc>
      </w:tr>
      <w:tr w:rsidR="005B6293" w14:paraId="6B9EFF82" w14:textId="77777777" w:rsidTr="00E106C1">
        <w:tc>
          <w:tcPr>
            <w:tcW w:w="4765" w:type="dxa"/>
          </w:tcPr>
          <w:p w14:paraId="2117F66A" w14:textId="1D0F416E" w:rsidR="005B6293" w:rsidRDefault="005B6293" w:rsidP="00E106C1">
            <w:r>
              <w:t xml:space="preserve">Wind </w:t>
            </w:r>
            <w:r w:rsidR="005E668C">
              <w:t xml:space="preserve">erosion </w:t>
            </w:r>
            <w:r>
              <w:t>is controlled</w:t>
            </w:r>
          </w:p>
        </w:tc>
        <w:tc>
          <w:tcPr>
            <w:tcW w:w="4585" w:type="dxa"/>
          </w:tcPr>
          <w:p w14:paraId="2F55049E" w14:textId="77777777" w:rsidR="005B6293" w:rsidRDefault="005B6293" w:rsidP="00E106C1">
            <w:r>
              <w:t>51</w:t>
            </w:r>
          </w:p>
        </w:tc>
      </w:tr>
      <w:tr w:rsidR="005B6293" w14:paraId="4FD78738" w14:textId="77777777" w:rsidTr="00E106C1">
        <w:tc>
          <w:tcPr>
            <w:tcW w:w="4765" w:type="dxa"/>
          </w:tcPr>
          <w:p w14:paraId="4DBCFD76" w14:textId="5DFBE719" w:rsidR="005B6293" w:rsidRDefault="005B6293" w:rsidP="00E106C1">
            <w:r>
              <w:t xml:space="preserve">Wind </w:t>
            </w:r>
            <w:r w:rsidR="005E668C">
              <w:t>erosion</w:t>
            </w:r>
            <w:r w:rsidR="005E668C" w:rsidRPr="00B450BF">
              <w:t xml:space="preserve"> </w:t>
            </w:r>
            <w:r w:rsidRPr="00B450BF">
              <w:t>exist</w:t>
            </w:r>
            <w:r>
              <w:t>s and is uncontrolled</w:t>
            </w:r>
          </w:p>
        </w:tc>
        <w:tc>
          <w:tcPr>
            <w:tcW w:w="4585" w:type="dxa"/>
          </w:tcPr>
          <w:p w14:paraId="66546C9C" w14:textId="77777777" w:rsidR="005B6293" w:rsidRDefault="005B6293" w:rsidP="00E106C1">
            <w:r>
              <w:t>1</w:t>
            </w:r>
          </w:p>
        </w:tc>
      </w:tr>
    </w:tbl>
    <w:p w14:paraId="1A6B546D" w14:textId="77777777" w:rsidR="005B6293" w:rsidRDefault="005B6293" w:rsidP="005B6293"/>
    <w:p w14:paraId="22928E59" w14:textId="7E3C8BAC" w:rsidR="005B6293" w:rsidRDefault="005B6293" w:rsidP="005B6293">
      <w:r>
        <w:t xml:space="preserve">Conservation </w:t>
      </w:r>
      <w:r w:rsidR="007B3016">
        <w:t>practices and activities</w:t>
      </w:r>
      <w:r>
        <w:t xml:space="preserve"> are then added to the </w:t>
      </w:r>
      <w:r w:rsidR="005E668C">
        <w:t>residue management point</w:t>
      </w:r>
      <w:r>
        <w:t xml:space="preserve"> 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_Ref1124939 \h </w:instrText>
      </w:r>
      <w:r w:rsidR="00C34417">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14</w:t>
      </w:r>
      <w:r w:rsidR="00C34417">
        <w:fldChar w:fldCharType="end"/>
      </w:r>
      <w:r w:rsidR="003B1CE4">
        <w:t>.</w:t>
      </w:r>
    </w:p>
    <w:p w14:paraId="1FE65FEF" w14:textId="597281A5" w:rsidR="00054ED8" w:rsidRPr="00554408" w:rsidRDefault="00646E33" w:rsidP="00554408">
      <w:pPr>
        <w:rPr>
          <w:i/>
          <w:iCs/>
          <w:color w:val="44546A" w:themeColor="text2"/>
        </w:rPr>
      </w:pPr>
      <w:bookmarkStart w:id="35" w:name="_Ref1124939"/>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14</w:t>
      </w:r>
      <w:r w:rsidRPr="00554408">
        <w:rPr>
          <w:i/>
          <w:iCs/>
          <w:color w:val="44546A" w:themeColor="text2"/>
        </w:rPr>
        <w:fldChar w:fldCharType="end"/>
      </w:r>
      <w:bookmarkEnd w:id="35"/>
      <w:r w:rsidRPr="00554408">
        <w:rPr>
          <w:i/>
          <w:iCs/>
          <w:color w:val="44546A" w:themeColor="text2"/>
        </w:rPr>
        <w:t>:</w:t>
      </w:r>
      <w:r w:rsidR="00054ED8" w:rsidRPr="00554408">
        <w:rPr>
          <w:i/>
          <w:iCs/>
          <w:color w:val="44546A" w:themeColor="text2"/>
        </w:rPr>
        <w:t xml:space="preserve"> Typical Practices Affecting </w:t>
      </w:r>
      <w:r w:rsidR="00DF6061" w:rsidRPr="00554408">
        <w:rPr>
          <w:i/>
          <w:iCs/>
          <w:color w:val="44546A" w:themeColor="text2"/>
        </w:rPr>
        <w:t>Wind Erosion</w:t>
      </w:r>
    </w:p>
    <w:tbl>
      <w:tblPr>
        <w:tblStyle w:val="TableGrid"/>
        <w:tblW w:w="9445" w:type="dxa"/>
        <w:tblLook w:val="04A0" w:firstRow="1" w:lastRow="0" w:firstColumn="1" w:lastColumn="0" w:noHBand="0" w:noVBand="1"/>
      </w:tblPr>
      <w:tblGrid>
        <w:gridCol w:w="4765"/>
        <w:gridCol w:w="4680"/>
      </w:tblGrid>
      <w:tr w:rsidR="003B1CE4" w14:paraId="4569F662" w14:textId="77777777" w:rsidTr="0014673C">
        <w:tc>
          <w:tcPr>
            <w:tcW w:w="4765" w:type="dxa"/>
            <w:shd w:val="clear" w:color="auto" w:fill="D9E2F3" w:themeFill="accent1" w:themeFillTint="33"/>
          </w:tcPr>
          <w:p w14:paraId="3B32B4A6" w14:textId="77777777" w:rsidR="003B1CE4" w:rsidRDefault="003B1CE4" w:rsidP="0014673C">
            <w:r>
              <w:t>Conservation Practices</w:t>
            </w:r>
          </w:p>
        </w:tc>
        <w:tc>
          <w:tcPr>
            <w:tcW w:w="4680" w:type="dxa"/>
            <w:shd w:val="clear" w:color="auto" w:fill="D9E2F3" w:themeFill="accent1" w:themeFillTint="33"/>
          </w:tcPr>
          <w:p w14:paraId="234912FB" w14:textId="77777777" w:rsidR="003B1CE4" w:rsidRDefault="003B1CE4" w:rsidP="0014673C">
            <w:r>
              <w:t>Conservation Management Points</w:t>
            </w:r>
          </w:p>
        </w:tc>
      </w:tr>
      <w:tr w:rsidR="003B1CE4" w14:paraId="4DA973ED" w14:textId="77777777" w:rsidTr="0014673C">
        <w:tc>
          <w:tcPr>
            <w:tcW w:w="4765" w:type="dxa"/>
          </w:tcPr>
          <w:p w14:paraId="0D1DE738" w14:textId="77777777" w:rsidR="003B1CE4" w:rsidRDefault="003B1CE4" w:rsidP="0014673C">
            <w:r>
              <w:t>Prescribed Grazing (528)</w:t>
            </w:r>
          </w:p>
        </w:tc>
        <w:tc>
          <w:tcPr>
            <w:tcW w:w="4680" w:type="dxa"/>
          </w:tcPr>
          <w:p w14:paraId="4F3C0C1C" w14:textId="77777777" w:rsidR="003B1CE4" w:rsidRDefault="003B1CE4" w:rsidP="0014673C"/>
        </w:tc>
      </w:tr>
      <w:tr w:rsidR="003B1CE4" w14:paraId="1E9D6BE7" w14:textId="77777777" w:rsidTr="0014673C">
        <w:tc>
          <w:tcPr>
            <w:tcW w:w="4765" w:type="dxa"/>
          </w:tcPr>
          <w:p w14:paraId="78D11832" w14:textId="77777777" w:rsidR="003B1CE4" w:rsidRDefault="003B1CE4" w:rsidP="0014673C">
            <w:r>
              <w:t>Critical Area Planting (342)</w:t>
            </w:r>
          </w:p>
        </w:tc>
        <w:tc>
          <w:tcPr>
            <w:tcW w:w="4680" w:type="dxa"/>
          </w:tcPr>
          <w:p w14:paraId="089A32D9" w14:textId="77777777" w:rsidR="003B1CE4" w:rsidRDefault="003B1CE4" w:rsidP="0014673C"/>
        </w:tc>
      </w:tr>
      <w:tr w:rsidR="003B1CE4" w14:paraId="4552F919" w14:textId="77777777" w:rsidTr="0014673C">
        <w:tc>
          <w:tcPr>
            <w:tcW w:w="4765" w:type="dxa"/>
          </w:tcPr>
          <w:p w14:paraId="184131D2" w14:textId="77777777" w:rsidR="003B1CE4" w:rsidRDefault="003B1CE4" w:rsidP="0014673C">
            <w:r>
              <w:t>Dust Control on Unpaved Roads and Surfaces (373)</w:t>
            </w:r>
          </w:p>
        </w:tc>
        <w:tc>
          <w:tcPr>
            <w:tcW w:w="4680" w:type="dxa"/>
          </w:tcPr>
          <w:p w14:paraId="182101E9" w14:textId="77777777" w:rsidR="003B1CE4" w:rsidRDefault="003B1CE4" w:rsidP="0014673C"/>
        </w:tc>
      </w:tr>
      <w:tr w:rsidR="003B1CE4" w14:paraId="1A7CE5BC" w14:textId="77777777" w:rsidTr="0014673C">
        <w:tc>
          <w:tcPr>
            <w:tcW w:w="4765" w:type="dxa"/>
          </w:tcPr>
          <w:p w14:paraId="1B2B096E" w14:textId="77777777" w:rsidR="003B1CE4" w:rsidRDefault="003B1CE4" w:rsidP="0014673C">
            <w:r>
              <w:t>Mulching (484)</w:t>
            </w:r>
          </w:p>
        </w:tc>
        <w:tc>
          <w:tcPr>
            <w:tcW w:w="4680" w:type="dxa"/>
          </w:tcPr>
          <w:p w14:paraId="5D15702A" w14:textId="77777777" w:rsidR="003B1CE4" w:rsidRDefault="003B1CE4" w:rsidP="0014673C"/>
        </w:tc>
      </w:tr>
      <w:tr w:rsidR="003B1CE4" w14:paraId="0CE17A1B" w14:textId="77777777" w:rsidTr="0014673C">
        <w:tc>
          <w:tcPr>
            <w:tcW w:w="4765" w:type="dxa"/>
          </w:tcPr>
          <w:p w14:paraId="4486150B" w14:textId="77777777" w:rsidR="003B1CE4" w:rsidRDefault="003B1CE4" w:rsidP="0014673C">
            <w:r>
              <w:t>Tree/Shrub Establishment (61)</w:t>
            </w:r>
          </w:p>
        </w:tc>
        <w:tc>
          <w:tcPr>
            <w:tcW w:w="4680" w:type="dxa"/>
          </w:tcPr>
          <w:p w14:paraId="66E2263A" w14:textId="77777777" w:rsidR="003B1CE4" w:rsidRDefault="003B1CE4" w:rsidP="0014673C"/>
        </w:tc>
      </w:tr>
      <w:tr w:rsidR="003B1CE4" w14:paraId="0D23C9FB" w14:textId="77777777" w:rsidTr="0014673C">
        <w:tc>
          <w:tcPr>
            <w:tcW w:w="4765" w:type="dxa"/>
          </w:tcPr>
          <w:p w14:paraId="41161B06" w14:textId="77777777" w:rsidR="003B1CE4" w:rsidRDefault="003B1CE4" w:rsidP="0014673C">
            <w:r>
              <w:t>Heavy Use Area Protection (561)</w:t>
            </w:r>
          </w:p>
        </w:tc>
        <w:tc>
          <w:tcPr>
            <w:tcW w:w="4680" w:type="dxa"/>
          </w:tcPr>
          <w:p w14:paraId="08179E62" w14:textId="77777777" w:rsidR="003B1CE4" w:rsidRDefault="003B1CE4" w:rsidP="0014673C"/>
        </w:tc>
      </w:tr>
    </w:tbl>
    <w:p w14:paraId="279A2844" w14:textId="77777777" w:rsidR="00054ED8" w:rsidRDefault="00054ED8" w:rsidP="00054ED8">
      <w:pPr>
        <w:rPr>
          <w:b/>
          <w:sz w:val="32"/>
          <w:szCs w:val="32"/>
        </w:rPr>
      </w:pPr>
      <w:r w:rsidRPr="00CD5A8F">
        <w:t>*</w:t>
      </w:r>
      <w:r>
        <w:t>Supporting practices may be necessary to support the above practices, and will be identified as necessary supporting practices, but do not add conservation management points to the total</w:t>
      </w:r>
      <w:r w:rsidRPr="00CD5A8F">
        <w:t>.</w:t>
      </w:r>
    </w:p>
    <w:p w14:paraId="60078B6C" w14:textId="77777777" w:rsidR="00FC3D86" w:rsidRDefault="00FC3D86" w:rsidP="00FC3D86">
      <w:bookmarkStart w:id="36" w:name="_Toc531617556"/>
    </w:p>
    <w:p w14:paraId="1C7C9C75" w14:textId="77777777" w:rsidR="00054ED8" w:rsidRPr="004F0705" w:rsidRDefault="00054ED8" w:rsidP="00054ED8">
      <w:pPr>
        <w:pStyle w:val="Heading2"/>
        <w:rPr>
          <w:b/>
        </w:rPr>
      </w:pPr>
      <w:bookmarkStart w:id="37" w:name="_Toc535524384"/>
      <w:bookmarkStart w:id="38" w:name="_Toc2079909"/>
      <w:r w:rsidRPr="004F0705">
        <w:rPr>
          <w:b/>
        </w:rPr>
        <w:t>Classic Gully Erosion (Classical Gully)</w:t>
      </w:r>
      <w:bookmarkEnd w:id="36"/>
      <w:bookmarkEnd w:id="37"/>
      <w:bookmarkEnd w:id="38"/>
    </w:p>
    <w:p w14:paraId="738AEF65" w14:textId="73C74FA6" w:rsidR="00054ED8" w:rsidRDefault="00054ED8" w:rsidP="00054ED8">
      <w:r w:rsidRPr="004727FE">
        <w:rPr>
          <w:b/>
        </w:rPr>
        <w:t>Description:</w:t>
      </w:r>
      <w:r>
        <w:t xml:space="preserve">  </w:t>
      </w:r>
      <w:r w:rsidRPr="00CD5A8F">
        <w:t>Gullies created by runoff that can enlarge a channel progressively by head cutting</w:t>
      </w:r>
      <w:r w:rsidR="005E668C">
        <w:t>,</w:t>
      </w:r>
      <w:r w:rsidRPr="00CD5A8F">
        <w:t xml:space="preserve"> lateral widening</w:t>
      </w:r>
      <w:r w:rsidR="005E668C">
        <w:t>, or both</w:t>
      </w:r>
      <w:r>
        <w:t>.</w:t>
      </w:r>
    </w:p>
    <w:p w14:paraId="340EED0E" w14:textId="77777777" w:rsidR="00054ED8" w:rsidRDefault="00054ED8" w:rsidP="00054ED8">
      <w:r w:rsidRPr="004727FE">
        <w:rPr>
          <w:b/>
        </w:rPr>
        <w:t>Objective:</w:t>
      </w:r>
      <w:r>
        <w:t xml:space="preserve">  </w:t>
      </w:r>
      <w:r w:rsidRPr="00CD5A8F">
        <w:t>Stabilize the gully</w:t>
      </w:r>
      <w:r>
        <w:t>.</w:t>
      </w:r>
    </w:p>
    <w:p w14:paraId="3BA8F333" w14:textId="77777777" w:rsidR="00054ED8" w:rsidRPr="006B2316" w:rsidRDefault="00054ED8" w:rsidP="00054ED8">
      <w:pPr>
        <w:rPr>
          <w:b/>
        </w:rPr>
      </w:pPr>
      <w:r w:rsidRPr="004727FE">
        <w:rPr>
          <w:b/>
        </w:rPr>
        <w:t>Analysis within CART</w:t>
      </w:r>
      <w:r w:rsidRPr="006B2316">
        <w:rPr>
          <w:b/>
        </w:rPr>
        <w:t>:</w:t>
      </w:r>
    </w:p>
    <w:p w14:paraId="5B86BF72" w14:textId="623F9111" w:rsidR="00054ED8" w:rsidRDefault="11B4500B" w:rsidP="00054ED8">
      <w:r>
        <w:t xml:space="preserve">Each PLU will default to a </w:t>
      </w:r>
      <w:r w:rsidR="000E6F04">
        <w:t>“</w:t>
      </w:r>
      <w:r>
        <w:t>not assessed</w:t>
      </w:r>
      <w:r w:rsidR="000E6F04">
        <w:t>”</w:t>
      </w:r>
      <w:r>
        <w:t xml:space="preserve"> status for </w:t>
      </w:r>
      <w:r w:rsidR="005E668C">
        <w:t>classic gully erosion (</w:t>
      </w:r>
      <w:commentRangeStart w:id="39"/>
      <w:r w:rsidR="00C312D9">
        <w:t>potential for lidar-based mapping to provide potential classical gully maps when combined with rotation information in the future</w:t>
      </w:r>
      <w:commentRangeEnd w:id="39"/>
      <w:r w:rsidR="00C312D9">
        <w:rPr>
          <w:rStyle w:val="CommentReference"/>
        </w:rPr>
        <w:commentReference w:id="39"/>
      </w:r>
      <w:r w:rsidR="005E668C">
        <w:t>)</w:t>
      </w:r>
      <w:r>
        <w:t xml:space="preserve">. The </w:t>
      </w:r>
      <w:r w:rsidR="00FF6243">
        <w:t>planner</w:t>
      </w:r>
      <w:r>
        <w:t xml:space="preserve"> will identify this resource concern based on </w:t>
      </w:r>
      <w:r w:rsidR="00741777">
        <w:t>site-specific</w:t>
      </w:r>
      <w:r>
        <w:t xml:space="preserve"> conditions, a threshold value of 50 will be set, and existing condition questions will be triggered.  The existing condition question will set the exi</w:t>
      </w:r>
      <w:r w:rsidR="008F59D3">
        <w:t xml:space="preserve">sting score as seen in </w:t>
      </w:r>
      <w:r w:rsidR="00C34417">
        <w:fldChar w:fldCharType="begin"/>
      </w:r>
      <w:r w:rsidR="00C34417">
        <w:instrText xml:space="preserve"> REF _Ref1125061 \h </w:instrText>
      </w:r>
      <w:r w:rsidR="00C34417">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15</w:t>
      </w:r>
      <w:r w:rsidR="00C34417">
        <w:fldChar w:fldCharType="end"/>
      </w:r>
      <w:r>
        <w:t>.</w:t>
      </w:r>
    </w:p>
    <w:p w14:paraId="5B6B6309" w14:textId="4C09A1D2" w:rsidR="00054ED8" w:rsidRPr="00554408" w:rsidRDefault="00054ED8" w:rsidP="00554408">
      <w:pPr>
        <w:rPr>
          <w:i/>
          <w:iCs/>
          <w:color w:val="44546A" w:themeColor="text2"/>
        </w:rPr>
      </w:pPr>
      <w:bookmarkStart w:id="40" w:name="_Ref1125061"/>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15</w:t>
      </w:r>
      <w:r w:rsidRPr="00554408">
        <w:rPr>
          <w:i/>
          <w:iCs/>
          <w:color w:val="44546A" w:themeColor="text2"/>
        </w:rPr>
        <w:fldChar w:fldCharType="end"/>
      </w:r>
      <w:bookmarkEnd w:id="40"/>
      <w:r w:rsidRPr="00554408">
        <w:rPr>
          <w:i/>
          <w:iCs/>
          <w:color w:val="44546A" w:themeColor="text2"/>
        </w:rPr>
        <w:t xml:space="preserve">: Classic Gully Erosion </w:t>
      </w:r>
      <w:r w:rsidR="000E2653" w:rsidRPr="00554408">
        <w:rPr>
          <w:i/>
          <w:iCs/>
          <w:color w:val="44546A" w:themeColor="text2"/>
        </w:rPr>
        <w:t>Existing</w:t>
      </w:r>
      <w:r w:rsidRPr="00554408">
        <w:rPr>
          <w:i/>
          <w:iCs/>
          <w:color w:val="44546A" w:themeColor="text2"/>
        </w:rPr>
        <w:t xml:space="preserve"> Condition</w:t>
      </w:r>
    </w:p>
    <w:tbl>
      <w:tblPr>
        <w:tblStyle w:val="TableGrid"/>
        <w:tblW w:w="9350" w:type="dxa"/>
        <w:tblLook w:val="04A0" w:firstRow="1" w:lastRow="0" w:firstColumn="1" w:lastColumn="0" w:noHBand="0" w:noVBand="1"/>
      </w:tblPr>
      <w:tblGrid>
        <w:gridCol w:w="4765"/>
        <w:gridCol w:w="4585"/>
      </w:tblGrid>
      <w:tr w:rsidR="00054ED8" w14:paraId="31E1CC4A" w14:textId="77777777" w:rsidTr="00865861">
        <w:tc>
          <w:tcPr>
            <w:tcW w:w="4765" w:type="dxa"/>
            <w:shd w:val="clear" w:color="auto" w:fill="D9E2F3" w:themeFill="accent1" w:themeFillTint="33"/>
          </w:tcPr>
          <w:p w14:paraId="41C33C51" w14:textId="77777777" w:rsidR="00054ED8" w:rsidRDefault="00054ED8" w:rsidP="00054ED8">
            <w:r>
              <w:t>Answer</w:t>
            </w:r>
          </w:p>
        </w:tc>
        <w:tc>
          <w:tcPr>
            <w:tcW w:w="4585" w:type="dxa"/>
            <w:shd w:val="clear" w:color="auto" w:fill="D9E2F3" w:themeFill="accent1" w:themeFillTint="33"/>
          </w:tcPr>
          <w:p w14:paraId="79EDC66A" w14:textId="77777777" w:rsidR="00054ED8" w:rsidRDefault="000E2653" w:rsidP="00054ED8">
            <w:r>
              <w:t>Existing</w:t>
            </w:r>
            <w:r w:rsidR="00054ED8">
              <w:t xml:space="preserve"> Condition Points</w:t>
            </w:r>
          </w:p>
        </w:tc>
      </w:tr>
      <w:tr w:rsidR="00054ED8" w14:paraId="06100332" w14:textId="77777777" w:rsidTr="00865861">
        <w:tc>
          <w:tcPr>
            <w:tcW w:w="4765" w:type="dxa"/>
          </w:tcPr>
          <w:p w14:paraId="3E670F6B" w14:textId="669CC3C4" w:rsidR="00054ED8" w:rsidRDefault="11B4500B" w:rsidP="00054ED8">
            <w:r>
              <w:t xml:space="preserve">Gully </w:t>
            </w:r>
            <w:r w:rsidR="005E668C">
              <w:t xml:space="preserve">erosion </w:t>
            </w:r>
            <w:r>
              <w:t>is controlled</w:t>
            </w:r>
          </w:p>
        </w:tc>
        <w:tc>
          <w:tcPr>
            <w:tcW w:w="4585" w:type="dxa"/>
          </w:tcPr>
          <w:p w14:paraId="12C7623A" w14:textId="77777777" w:rsidR="00054ED8" w:rsidRDefault="00054ED8" w:rsidP="00054ED8">
            <w:r>
              <w:t>51</w:t>
            </w:r>
          </w:p>
        </w:tc>
      </w:tr>
      <w:tr w:rsidR="00054ED8" w14:paraId="1D3A00E9" w14:textId="77777777" w:rsidTr="00865861">
        <w:tc>
          <w:tcPr>
            <w:tcW w:w="4765" w:type="dxa"/>
          </w:tcPr>
          <w:p w14:paraId="2F574A84" w14:textId="270F13A4" w:rsidR="00054ED8" w:rsidRDefault="00054ED8" w:rsidP="00054ED8">
            <w:r w:rsidRPr="00B450BF">
              <w:t xml:space="preserve">Classical </w:t>
            </w:r>
            <w:r w:rsidR="005E668C">
              <w:t>g</w:t>
            </w:r>
            <w:r w:rsidR="005E668C" w:rsidRPr="00B450BF">
              <w:t xml:space="preserve">ullies </w:t>
            </w:r>
            <w:r w:rsidRPr="00B450BF">
              <w:t>exist</w:t>
            </w:r>
            <w:r>
              <w:t xml:space="preserve"> and are uncontrolled</w:t>
            </w:r>
          </w:p>
        </w:tc>
        <w:tc>
          <w:tcPr>
            <w:tcW w:w="4585" w:type="dxa"/>
          </w:tcPr>
          <w:p w14:paraId="42D26A04" w14:textId="77777777" w:rsidR="00054ED8" w:rsidRDefault="00054ED8" w:rsidP="00054ED8">
            <w:r>
              <w:t>1</w:t>
            </w:r>
          </w:p>
        </w:tc>
      </w:tr>
    </w:tbl>
    <w:p w14:paraId="55419BDF" w14:textId="77777777" w:rsidR="00054ED8" w:rsidRDefault="00054ED8" w:rsidP="00054ED8"/>
    <w:p w14:paraId="5105A0D0" w14:textId="39612D8C" w:rsidR="00054ED8" w:rsidRDefault="11B4500B" w:rsidP="00054ED8">
      <w:r>
        <w:lastRenderedPageBreak/>
        <w:t xml:space="preserve">Conservation </w:t>
      </w:r>
      <w:r w:rsidR="007B3016">
        <w:t>practices and activities</w:t>
      </w:r>
      <w:r>
        <w:t xml:space="preserve"> are then added to the existing condition to determine the state of the management system.  Example practice po</w:t>
      </w:r>
      <w:r w:rsidR="008F59D3">
        <w:t xml:space="preserve">ints are identified in </w:t>
      </w:r>
      <w:r w:rsidR="00C34417">
        <w:fldChar w:fldCharType="begin"/>
      </w:r>
      <w:r w:rsidR="00C34417">
        <w:instrText xml:space="preserve"> REF _Ref1125075 \h </w:instrText>
      </w:r>
      <w:r w:rsidR="00C34417">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16</w:t>
      </w:r>
      <w:r w:rsidR="00C34417">
        <w:fldChar w:fldCharType="end"/>
      </w:r>
      <w:r>
        <w:t>.</w:t>
      </w:r>
    </w:p>
    <w:p w14:paraId="5FF72D7E" w14:textId="1240BE81" w:rsidR="00054ED8" w:rsidRPr="00554408" w:rsidRDefault="00054ED8" w:rsidP="00554408">
      <w:pPr>
        <w:rPr>
          <w:i/>
          <w:iCs/>
          <w:color w:val="44546A" w:themeColor="text2"/>
        </w:rPr>
      </w:pPr>
      <w:bookmarkStart w:id="41" w:name="_Ref1125075"/>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16</w:t>
      </w:r>
      <w:r w:rsidRPr="00554408">
        <w:rPr>
          <w:i/>
          <w:iCs/>
          <w:color w:val="44546A" w:themeColor="text2"/>
        </w:rPr>
        <w:fldChar w:fldCharType="end"/>
      </w:r>
      <w:bookmarkEnd w:id="41"/>
      <w:r w:rsidRPr="00554408">
        <w:rPr>
          <w:i/>
          <w:iCs/>
          <w:color w:val="44546A" w:themeColor="text2"/>
        </w:rPr>
        <w:t>: Typical Practices Affecting Classic Gully Erosion</w:t>
      </w:r>
    </w:p>
    <w:tbl>
      <w:tblPr>
        <w:tblStyle w:val="TableGrid"/>
        <w:tblW w:w="9315" w:type="dxa"/>
        <w:tblLook w:val="04A0" w:firstRow="1" w:lastRow="0" w:firstColumn="1" w:lastColumn="0" w:noHBand="0" w:noVBand="1"/>
      </w:tblPr>
      <w:tblGrid>
        <w:gridCol w:w="4765"/>
        <w:gridCol w:w="4550"/>
      </w:tblGrid>
      <w:tr w:rsidR="005B426D" w14:paraId="57504482" w14:textId="77777777" w:rsidTr="00865861">
        <w:tc>
          <w:tcPr>
            <w:tcW w:w="4765" w:type="dxa"/>
            <w:shd w:val="clear" w:color="auto" w:fill="D9E2F3" w:themeFill="accent1" w:themeFillTint="33"/>
          </w:tcPr>
          <w:p w14:paraId="28992420" w14:textId="77777777" w:rsidR="005B426D" w:rsidRDefault="005B426D" w:rsidP="00054ED8">
            <w:r w:rsidRPr="000F0ED3">
              <w:t>Conservation Practices</w:t>
            </w:r>
          </w:p>
        </w:tc>
        <w:tc>
          <w:tcPr>
            <w:tcW w:w="4550" w:type="dxa"/>
            <w:shd w:val="clear" w:color="auto" w:fill="D9E2F3" w:themeFill="accent1" w:themeFillTint="33"/>
          </w:tcPr>
          <w:p w14:paraId="160BA1F0" w14:textId="77777777" w:rsidR="005B426D" w:rsidRDefault="005B426D" w:rsidP="00054ED8">
            <w:r w:rsidRPr="000F0ED3">
              <w:t>Conservation Management Points</w:t>
            </w:r>
          </w:p>
        </w:tc>
      </w:tr>
      <w:tr w:rsidR="005B426D" w14:paraId="489D6FFC" w14:textId="77777777" w:rsidTr="00865861">
        <w:tc>
          <w:tcPr>
            <w:tcW w:w="4765" w:type="dxa"/>
          </w:tcPr>
          <w:p w14:paraId="3D6124A4" w14:textId="77777777" w:rsidR="005B426D" w:rsidRDefault="005B426D" w:rsidP="00054ED8">
            <w:r w:rsidRPr="00570F04">
              <w:t xml:space="preserve">Access Control </w:t>
            </w:r>
          </w:p>
        </w:tc>
        <w:tc>
          <w:tcPr>
            <w:tcW w:w="4550" w:type="dxa"/>
          </w:tcPr>
          <w:p w14:paraId="52C77341" w14:textId="77777777" w:rsidR="005B426D" w:rsidRDefault="005B426D" w:rsidP="00054ED8"/>
        </w:tc>
      </w:tr>
      <w:tr w:rsidR="005B426D" w14:paraId="00680351" w14:textId="77777777" w:rsidTr="00865861">
        <w:tc>
          <w:tcPr>
            <w:tcW w:w="4765" w:type="dxa"/>
          </w:tcPr>
          <w:p w14:paraId="5ADDFB8D" w14:textId="77777777" w:rsidR="005B426D" w:rsidRDefault="005B426D" w:rsidP="00054ED8">
            <w:r w:rsidRPr="00570F04">
              <w:t>Critical Area Planting</w:t>
            </w:r>
          </w:p>
        </w:tc>
        <w:tc>
          <w:tcPr>
            <w:tcW w:w="4550" w:type="dxa"/>
          </w:tcPr>
          <w:p w14:paraId="1108245F" w14:textId="77777777" w:rsidR="005B426D" w:rsidRDefault="005B426D" w:rsidP="00054ED8"/>
        </w:tc>
      </w:tr>
      <w:tr w:rsidR="005B426D" w14:paraId="232B341B" w14:textId="77777777" w:rsidTr="00865861">
        <w:tc>
          <w:tcPr>
            <w:tcW w:w="4765" w:type="dxa"/>
          </w:tcPr>
          <w:p w14:paraId="3153F3BF" w14:textId="77777777" w:rsidR="005B426D" w:rsidRPr="00570F04" w:rsidDel="00CD24BB" w:rsidRDefault="005B426D" w:rsidP="00054ED8">
            <w:r>
              <w:t>Dike (356)</w:t>
            </w:r>
          </w:p>
        </w:tc>
        <w:tc>
          <w:tcPr>
            <w:tcW w:w="4550" w:type="dxa"/>
          </w:tcPr>
          <w:p w14:paraId="7CBABE80" w14:textId="77777777" w:rsidR="005B426D" w:rsidRDefault="005B426D" w:rsidP="00054ED8"/>
        </w:tc>
      </w:tr>
      <w:tr w:rsidR="005B426D" w14:paraId="7B71CB62" w14:textId="77777777" w:rsidTr="00865861">
        <w:tc>
          <w:tcPr>
            <w:tcW w:w="4765" w:type="dxa"/>
          </w:tcPr>
          <w:p w14:paraId="4B7AB02C" w14:textId="77777777" w:rsidR="005B426D" w:rsidRPr="00570F04" w:rsidDel="00CD24BB" w:rsidRDefault="005B426D" w:rsidP="00054ED8">
            <w:r>
              <w:t>Diversion (362)</w:t>
            </w:r>
          </w:p>
        </w:tc>
        <w:tc>
          <w:tcPr>
            <w:tcW w:w="4550" w:type="dxa"/>
          </w:tcPr>
          <w:p w14:paraId="3CC562F3" w14:textId="77777777" w:rsidR="005B426D" w:rsidRDefault="005B426D" w:rsidP="00054ED8"/>
        </w:tc>
      </w:tr>
      <w:tr w:rsidR="005B426D" w14:paraId="7721AF7E" w14:textId="77777777" w:rsidTr="00865861">
        <w:tc>
          <w:tcPr>
            <w:tcW w:w="4765" w:type="dxa"/>
          </w:tcPr>
          <w:p w14:paraId="579456E7" w14:textId="77777777" w:rsidR="005B426D" w:rsidRPr="00570F04" w:rsidDel="00CD24BB" w:rsidRDefault="005B426D" w:rsidP="00054ED8">
            <w:r>
              <w:t>Grade Stabilization Structure (410)</w:t>
            </w:r>
          </w:p>
        </w:tc>
        <w:tc>
          <w:tcPr>
            <w:tcW w:w="4550" w:type="dxa"/>
          </w:tcPr>
          <w:p w14:paraId="70D6AFC3" w14:textId="77777777" w:rsidR="005B426D" w:rsidRDefault="005B426D" w:rsidP="00054ED8"/>
        </w:tc>
      </w:tr>
      <w:tr w:rsidR="005B426D" w14:paraId="364C2637" w14:textId="77777777" w:rsidTr="00865861">
        <w:tc>
          <w:tcPr>
            <w:tcW w:w="4765" w:type="dxa"/>
          </w:tcPr>
          <w:p w14:paraId="62566517" w14:textId="77777777" w:rsidR="005B426D" w:rsidRDefault="005B426D" w:rsidP="00054ED8">
            <w:r w:rsidRPr="00570F04">
              <w:t>Grassed Waterway</w:t>
            </w:r>
          </w:p>
        </w:tc>
        <w:tc>
          <w:tcPr>
            <w:tcW w:w="4550" w:type="dxa"/>
          </w:tcPr>
          <w:p w14:paraId="277107FC" w14:textId="77777777" w:rsidR="005B426D" w:rsidRDefault="005B426D" w:rsidP="00054ED8">
            <w:r>
              <w:t>5</w:t>
            </w:r>
            <w:r w:rsidR="000B3910">
              <w:t>1</w:t>
            </w:r>
          </w:p>
        </w:tc>
      </w:tr>
      <w:tr w:rsidR="005B426D" w14:paraId="732B47A7" w14:textId="77777777" w:rsidTr="00865861">
        <w:tc>
          <w:tcPr>
            <w:tcW w:w="4765" w:type="dxa"/>
          </w:tcPr>
          <w:p w14:paraId="2262D364" w14:textId="77777777" w:rsidR="005B426D" w:rsidRDefault="005B426D" w:rsidP="00054ED8">
            <w:r w:rsidRPr="00570F04">
              <w:t xml:space="preserve">Karst Sinkhole Treatment </w:t>
            </w:r>
          </w:p>
        </w:tc>
        <w:tc>
          <w:tcPr>
            <w:tcW w:w="4550" w:type="dxa"/>
          </w:tcPr>
          <w:p w14:paraId="44545AC6" w14:textId="77777777" w:rsidR="005B426D" w:rsidRDefault="005B426D" w:rsidP="00054ED8"/>
        </w:tc>
      </w:tr>
      <w:tr w:rsidR="005B426D" w14:paraId="482E652D" w14:textId="77777777" w:rsidTr="00865861">
        <w:tc>
          <w:tcPr>
            <w:tcW w:w="4765" w:type="dxa"/>
          </w:tcPr>
          <w:p w14:paraId="5E68B6D2" w14:textId="77777777" w:rsidR="005B426D" w:rsidRDefault="005B426D" w:rsidP="00054ED8">
            <w:r w:rsidRPr="00570F04">
              <w:t>Precision Land Forming</w:t>
            </w:r>
          </w:p>
        </w:tc>
        <w:tc>
          <w:tcPr>
            <w:tcW w:w="4550" w:type="dxa"/>
          </w:tcPr>
          <w:p w14:paraId="723A7884" w14:textId="77777777" w:rsidR="005B426D" w:rsidRDefault="005B426D" w:rsidP="00054ED8"/>
        </w:tc>
      </w:tr>
      <w:tr w:rsidR="005B426D" w14:paraId="54B22DBF" w14:textId="77777777" w:rsidTr="00865861">
        <w:tc>
          <w:tcPr>
            <w:tcW w:w="4765" w:type="dxa"/>
          </w:tcPr>
          <w:p w14:paraId="36EC47B0" w14:textId="77777777" w:rsidR="005B426D" w:rsidRDefault="005B426D" w:rsidP="00054ED8">
            <w:r>
              <w:t>Sediment Basin (350)</w:t>
            </w:r>
          </w:p>
        </w:tc>
        <w:tc>
          <w:tcPr>
            <w:tcW w:w="4550" w:type="dxa"/>
          </w:tcPr>
          <w:p w14:paraId="21870AB3" w14:textId="77777777" w:rsidR="005B426D" w:rsidRDefault="005B426D" w:rsidP="00054ED8"/>
        </w:tc>
      </w:tr>
      <w:tr w:rsidR="005B426D" w14:paraId="027DBC51" w14:textId="77777777" w:rsidTr="00865861">
        <w:tc>
          <w:tcPr>
            <w:tcW w:w="4765" w:type="dxa"/>
          </w:tcPr>
          <w:p w14:paraId="5291E57B" w14:textId="77777777" w:rsidR="005B426D" w:rsidRDefault="005B426D" w:rsidP="00054ED8">
            <w:r>
              <w:t>Structure for Water Control (587)</w:t>
            </w:r>
          </w:p>
        </w:tc>
        <w:tc>
          <w:tcPr>
            <w:tcW w:w="4550" w:type="dxa"/>
          </w:tcPr>
          <w:p w14:paraId="421D8B81" w14:textId="77777777" w:rsidR="005B426D" w:rsidRDefault="005B426D" w:rsidP="00054ED8"/>
        </w:tc>
      </w:tr>
      <w:tr w:rsidR="005B426D" w14:paraId="30D36EA9" w14:textId="77777777" w:rsidTr="00865861">
        <w:tc>
          <w:tcPr>
            <w:tcW w:w="4765" w:type="dxa"/>
          </w:tcPr>
          <w:p w14:paraId="2CAE2AD8" w14:textId="77777777" w:rsidR="005B426D" w:rsidRDefault="005B426D" w:rsidP="00054ED8">
            <w:r w:rsidRPr="00570F04">
              <w:t>Underground Outlet</w:t>
            </w:r>
          </w:p>
        </w:tc>
        <w:tc>
          <w:tcPr>
            <w:tcW w:w="4550" w:type="dxa"/>
          </w:tcPr>
          <w:p w14:paraId="30AE7BE3" w14:textId="77777777" w:rsidR="005B426D" w:rsidRDefault="005B426D" w:rsidP="00054ED8"/>
        </w:tc>
      </w:tr>
      <w:tr w:rsidR="005B426D" w14:paraId="6B11CB31" w14:textId="77777777" w:rsidTr="00865861">
        <w:tc>
          <w:tcPr>
            <w:tcW w:w="4765" w:type="dxa"/>
          </w:tcPr>
          <w:p w14:paraId="3A490FE7" w14:textId="77777777" w:rsidR="005B426D" w:rsidRDefault="005B426D" w:rsidP="00054ED8">
            <w:r>
              <w:t>Water and Sediment Control Basin (638)</w:t>
            </w:r>
          </w:p>
        </w:tc>
        <w:tc>
          <w:tcPr>
            <w:tcW w:w="4550" w:type="dxa"/>
          </w:tcPr>
          <w:p w14:paraId="1FF3E7D6" w14:textId="77777777" w:rsidR="005B426D" w:rsidRDefault="005B426D" w:rsidP="00054ED8"/>
        </w:tc>
      </w:tr>
    </w:tbl>
    <w:p w14:paraId="24ACF776" w14:textId="77777777" w:rsidR="00054ED8" w:rsidRDefault="00054ED8" w:rsidP="00054ED8">
      <w:r w:rsidRPr="00CD5A8F">
        <w:t>*</w:t>
      </w:r>
      <w:r>
        <w:t>Supporting practices may be necessary to support the above practices, and will be identified as necessary supporting practices, but do not add conservation management points to the total</w:t>
      </w:r>
      <w:r w:rsidRPr="00CD5A8F">
        <w:t>.</w:t>
      </w:r>
    </w:p>
    <w:p w14:paraId="1A9E29A2" w14:textId="77777777" w:rsidR="00054ED8" w:rsidRDefault="00054ED8" w:rsidP="00054ED8"/>
    <w:p w14:paraId="40AFF56E" w14:textId="77777777" w:rsidR="00054ED8" w:rsidRPr="004F0705" w:rsidRDefault="00054ED8" w:rsidP="00054ED8">
      <w:pPr>
        <w:pStyle w:val="Heading2"/>
        <w:rPr>
          <w:b/>
        </w:rPr>
      </w:pPr>
      <w:bookmarkStart w:id="42" w:name="_Toc531617557"/>
      <w:bookmarkStart w:id="43" w:name="_Toc535524385"/>
      <w:bookmarkStart w:id="44" w:name="_Toc2079910"/>
      <w:r w:rsidRPr="004F0705">
        <w:rPr>
          <w:b/>
        </w:rPr>
        <w:t>Ephemeral Gully Erosion (Ephemeral Gully)</w:t>
      </w:r>
      <w:bookmarkEnd w:id="42"/>
      <w:bookmarkEnd w:id="43"/>
      <w:bookmarkEnd w:id="44"/>
    </w:p>
    <w:p w14:paraId="39676509" w14:textId="77777777" w:rsidR="00054ED8" w:rsidRDefault="00054ED8" w:rsidP="00054ED8">
      <w:r w:rsidRPr="004727FE">
        <w:rPr>
          <w:b/>
        </w:rPr>
        <w:t>Description:</w:t>
      </w:r>
      <w:r>
        <w:t xml:space="preserve">  </w:t>
      </w:r>
      <w:r w:rsidRPr="00CD5A8F">
        <w:t>Soil erosion that results in small gullies in the same flow area that can be obscured by tillage</w:t>
      </w:r>
      <w:r>
        <w:t>.</w:t>
      </w:r>
    </w:p>
    <w:p w14:paraId="4E9BEF92" w14:textId="77777777" w:rsidR="00054ED8" w:rsidRDefault="00054ED8" w:rsidP="00054ED8">
      <w:r w:rsidRPr="004727FE">
        <w:rPr>
          <w:b/>
        </w:rPr>
        <w:t>Objective:</w:t>
      </w:r>
      <w:r>
        <w:t xml:space="preserve">  </w:t>
      </w:r>
      <w:r w:rsidRPr="00CD5A8F">
        <w:t>Control the formation of ephemeral gullies</w:t>
      </w:r>
      <w:r>
        <w:t>.</w:t>
      </w:r>
    </w:p>
    <w:p w14:paraId="4F42A40E" w14:textId="77777777" w:rsidR="00054ED8" w:rsidRPr="006B2316" w:rsidRDefault="00054ED8" w:rsidP="00054ED8">
      <w:pPr>
        <w:rPr>
          <w:b/>
        </w:rPr>
      </w:pPr>
      <w:r w:rsidRPr="004727FE">
        <w:rPr>
          <w:b/>
        </w:rPr>
        <w:t>Analysis within CART</w:t>
      </w:r>
      <w:r w:rsidRPr="006B2316">
        <w:rPr>
          <w:b/>
        </w:rPr>
        <w:t>:</w:t>
      </w:r>
    </w:p>
    <w:p w14:paraId="4A9C9C21" w14:textId="1946AA8D" w:rsidR="00054ED8" w:rsidRDefault="11B4500B" w:rsidP="00054ED8">
      <w:r>
        <w:t>Each PLU will default to a</w:t>
      </w:r>
      <w:r w:rsidR="00741777">
        <w:t xml:space="preserve"> “not assessed” </w:t>
      </w:r>
      <w:r>
        <w:t xml:space="preserve">status for </w:t>
      </w:r>
      <w:r w:rsidR="005E668C">
        <w:t>ephemeral gully erosion (p</w:t>
      </w:r>
      <w:r>
        <w:t>otential for lidar-based mapping to provide potential ephemeral gully maps when combined with rotation information in the future</w:t>
      </w:r>
      <w:r w:rsidR="005E668C">
        <w:t>)</w:t>
      </w:r>
      <w:r>
        <w:t xml:space="preserve">.  The </w:t>
      </w:r>
      <w:r w:rsidR="00FF6243">
        <w:t>planner</w:t>
      </w:r>
      <w:r>
        <w:t xml:space="preserve"> will identify this resource concern based on </w:t>
      </w:r>
      <w:r w:rsidR="00741777">
        <w:t>site-specific</w:t>
      </w:r>
      <w:r>
        <w:t xml:space="preserve"> conditions. A threshold value of 50 will be set and </w:t>
      </w:r>
      <w:r w:rsidR="00122769">
        <w:t xml:space="preserve">the </w:t>
      </w:r>
      <w:r>
        <w:t>existing condition question will be triggered.  The existing condition question will set the exi</w:t>
      </w:r>
      <w:r w:rsidR="008F59D3">
        <w:t>sting score as seen in</w:t>
      </w:r>
      <w:r w:rsidR="006E0568">
        <w:t xml:space="preserve"> </w:t>
      </w:r>
      <w:r w:rsidR="006E0568">
        <w:fldChar w:fldCharType="begin"/>
      </w:r>
      <w:r w:rsidR="006E0568">
        <w:instrText xml:space="preserve"> REF _Ref1131417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17</w:t>
      </w:r>
      <w:r w:rsidR="006E0568">
        <w:fldChar w:fldCharType="end"/>
      </w:r>
      <w:r>
        <w:t>.</w:t>
      </w:r>
    </w:p>
    <w:p w14:paraId="751E7F2B" w14:textId="4B76A4DE" w:rsidR="00054ED8" w:rsidRPr="00554408" w:rsidRDefault="00646E33" w:rsidP="00554408">
      <w:pPr>
        <w:rPr>
          <w:i/>
          <w:iCs/>
          <w:color w:val="44546A" w:themeColor="text2"/>
        </w:rPr>
      </w:pPr>
      <w:bookmarkStart w:id="45" w:name="_Ref1131417"/>
      <w:bookmarkStart w:id="46" w:name="_Ref1131416"/>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17</w:t>
      </w:r>
      <w:r w:rsidRPr="00554408">
        <w:rPr>
          <w:i/>
          <w:iCs/>
          <w:color w:val="44546A" w:themeColor="text2"/>
        </w:rPr>
        <w:fldChar w:fldCharType="end"/>
      </w:r>
      <w:bookmarkEnd w:id="45"/>
      <w:r w:rsidRPr="00554408">
        <w:rPr>
          <w:i/>
          <w:iCs/>
          <w:color w:val="44546A" w:themeColor="text2"/>
        </w:rPr>
        <w:t xml:space="preserve">: </w:t>
      </w:r>
      <w:r w:rsidR="00054ED8" w:rsidRPr="00554408">
        <w:rPr>
          <w:i/>
          <w:iCs/>
          <w:color w:val="44546A" w:themeColor="text2"/>
        </w:rPr>
        <w:t xml:space="preserve">Ephemeral Gully Erosion </w:t>
      </w:r>
      <w:r w:rsidR="000E2653" w:rsidRPr="00554408">
        <w:rPr>
          <w:i/>
          <w:iCs/>
          <w:color w:val="44546A" w:themeColor="text2"/>
        </w:rPr>
        <w:t>Existing</w:t>
      </w:r>
      <w:r w:rsidR="00054ED8" w:rsidRPr="00554408">
        <w:rPr>
          <w:i/>
          <w:iCs/>
          <w:color w:val="44546A" w:themeColor="text2"/>
        </w:rPr>
        <w:t xml:space="preserve"> Condition</w:t>
      </w:r>
      <w:bookmarkEnd w:id="46"/>
    </w:p>
    <w:tbl>
      <w:tblPr>
        <w:tblStyle w:val="TableGrid"/>
        <w:tblW w:w="9350" w:type="dxa"/>
        <w:tblLook w:val="04A0" w:firstRow="1" w:lastRow="0" w:firstColumn="1" w:lastColumn="0" w:noHBand="0" w:noVBand="1"/>
      </w:tblPr>
      <w:tblGrid>
        <w:gridCol w:w="4765"/>
        <w:gridCol w:w="4585"/>
      </w:tblGrid>
      <w:tr w:rsidR="00054ED8" w14:paraId="6455E69C" w14:textId="77777777" w:rsidTr="00865861">
        <w:tc>
          <w:tcPr>
            <w:tcW w:w="4765" w:type="dxa"/>
            <w:shd w:val="clear" w:color="auto" w:fill="D9E2F3" w:themeFill="accent1" w:themeFillTint="33"/>
          </w:tcPr>
          <w:p w14:paraId="2E018504" w14:textId="77777777" w:rsidR="00054ED8" w:rsidRDefault="00054ED8" w:rsidP="00054ED8">
            <w:r>
              <w:t>Answer</w:t>
            </w:r>
          </w:p>
        </w:tc>
        <w:tc>
          <w:tcPr>
            <w:tcW w:w="4585" w:type="dxa"/>
            <w:shd w:val="clear" w:color="auto" w:fill="D9E2F3" w:themeFill="accent1" w:themeFillTint="33"/>
          </w:tcPr>
          <w:p w14:paraId="0B58AF9E" w14:textId="77777777" w:rsidR="00054ED8" w:rsidRDefault="000E2653" w:rsidP="00054ED8">
            <w:r>
              <w:t>Existing</w:t>
            </w:r>
            <w:r w:rsidR="00054ED8">
              <w:t xml:space="preserve"> Condition Points</w:t>
            </w:r>
          </w:p>
        </w:tc>
      </w:tr>
      <w:tr w:rsidR="00054ED8" w14:paraId="2C3E8B16" w14:textId="77777777" w:rsidTr="00865861">
        <w:tc>
          <w:tcPr>
            <w:tcW w:w="4765" w:type="dxa"/>
          </w:tcPr>
          <w:p w14:paraId="4E7CE0F0" w14:textId="558846F7" w:rsidR="00054ED8" w:rsidRDefault="11B4500B" w:rsidP="00054ED8">
            <w:r>
              <w:t xml:space="preserve">Ephemeral </w:t>
            </w:r>
            <w:r w:rsidR="005E668C">
              <w:t xml:space="preserve">gully erosion </w:t>
            </w:r>
            <w:r>
              <w:t>is controlled</w:t>
            </w:r>
          </w:p>
        </w:tc>
        <w:tc>
          <w:tcPr>
            <w:tcW w:w="4585" w:type="dxa"/>
          </w:tcPr>
          <w:p w14:paraId="27CE311A" w14:textId="77777777" w:rsidR="00054ED8" w:rsidRDefault="00054ED8" w:rsidP="00054ED8">
            <w:r>
              <w:t>51</w:t>
            </w:r>
          </w:p>
        </w:tc>
      </w:tr>
      <w:tr w:rsidR="00054ED8" w14:paraId="6864FDDB" w14:textId="77777777" w:rsidTr="00865861">
        <w:tc>
          <w:tcPr>
            <w:tcW w:w="4765" w:type="dxa"/>
          </w:tcPr>
          <w:p w14:paraId="766AA042" w14:textId="68176006" w:rsidR="00054ED8" w:rsidRDefault="00054ED8" w:rsidP="00054ED8">
            <w:r>
              <w:t>Ephemeral</w:t>
            </w:r>
            <w:r w:rsidRPr="00B450BF">
              <w:t xml:space="preserve"> </w:t>
            </w:r>
            <w:r w:rsidR="005E668C">
              <w:t>g</w:t>
            </w:r>
            <w:r w:rsidR="005E668C" w:rsidRPr="00B450BF">
              <w:t xml:space="preserve">ullies </w:t>
            </w:r>
            <w:r w:rsidRPr="00B450BF">
              <w:t>exist</w:t>
            </w:r>
            <w:r>
              <w:t xml:space="preserve"> and are uncontrolled</w:t>
            </w:r>
          </w:p>
        </w:tc>
        <w:tc>
          <w:tcPr>
            <w:tcW w:w="4585" w:type="dxa"/>
          </w:tcPr>
          <w:p w14:paraId="7392F8F0" w14:textId="77777777" w:rsidR="00054ED8" w:rsidRDefault="00054ED8" w:rsidP="00054ED8">
            <w:r>
              <w:t>1</w:t>
            </w:r>
          </w:p>
        </w:tc>
      </w:tr>
    </w:tbl>
    <w:p w14:paraId="056B9F57" w14:textId="77777777" w:rsidR="00054ED8" w:rsidRDefault="00054ED8" w:rsidP="00054ED8"/>
    <w:p w14:paraId="0CCC8BD9" w14:textId="17EE98A9" w:rsidR="00054ED8" w:rsidRDefault="11B4500B" w:rsidP="00054ED8">
      <w:r>
        <w:t xml:space="preserve">Conservation </w:t>
      </w:r>
      <w:r w:rsidR="007B3016">
        <w:t>practices and activities</w:t>
      </w:r>
      <w:r>
        <w:t xml:space="preserve"> are then added to the existing condition to determine the state of the management system.  Example practice points are identified in</w:t>
      </w:r>
      <w:r w:rsidR="006E0568">
        <w:t xml:space="preserve"> </w:t>
      </w:r>
      <w:r w:rsidR="006E0568">
        <w:fldChar w:fldCharType="begin"/>
      </w:r>
      <w:r w:rsidR="006E0568">
        <w:instrText xml:space="preserve"> REF _Ref1131429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18</w:t>
      </w:r>
      <w:r w:rsidR="006E0568">
        <w:fldChar w:fldCharType="end"/>
      </w:r>
      <w:r>
        <w:t>.</w:t>
      </w:r>
    </w:p>
    <w:p w14:paraId="1E1DC300" w14:textId="186FDCD7" w:rsidR="00054ED8" w:rsidRPr="00554408" w:rsidRDefault="00646E33" w:rsidP="00554408">
      <w:pPr>
        <w:rPr>
          <w:i/>
          <w:iCs/>
          <w:color w:val="44546A" w:themeColor="text2"/>
        </w:rPr>
      </w:pPr>
      <w:bookmarkStart w:id="47" w:name="_Ref1131429"/>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18</w:t>
      </w:r>
      <w:r w:rsidRPr="00554408">
        <w:rPr>
          <w:i/>
          <w:iCs/>
          <w:color w:val="44546A" w:themeColor="text2"/>
        </w:rPr>
        <w:fldChar w:fldCharType="end"/>
      </w:r>
      <w:bookmarkEnd w:id="47"/>
      <w:r w:rsidRPr="00554408">
        <w:rPr>
          <w:i/>
          <w:iCs/>
          <w:color w:val="44546A" w:themeColor="text2"/>
        </w:rPr>
        <w:t xml:space="preserve">: </w:t>
      </w:r>
      <w:r w:rsidR="00054ED8" w:rsidRPr="00554408">
        <w:rPr>
          <w:i/>
          <w:iCs/>
          <w:color w:val="44546A" w:themeColor="text2"/>
        </w:rPr>
        <w:t>Typical Practices Affecting Ephemeral Gully Erosion</w:t>
      </w:r>
    </w:p>
    <w:tbl>
      <w:tblPr>
        <w:tblStyle w:val="TableGrid"/>
        <w:tblW w:w="9360" w:type="dxa"/>
        <w:tblLook w:val="04A0" w:firstRow="1" w:lastRow="0" w:firstColumn="1" w:lastColumn="0" w:noHBand="0" w:noVBand="1"/>
      </w:tblPr>
      <w:tblGrid>
        <w:gridCol w:w="4765"/>
        <w:gridCol w:w="4595"/>
      </w:tblGrid>
      <w:tr w:rsidR="00054ED8" w14:paraId="709567D9" w14:textId="77777777" w:rsidTr="00865861">
        <w:tc>
          <w:tcPr>
            <w:tcW w:w="4765" w:type="dxa"/>
            <w:shd w:val="clear" w:color="auto" w:fill="D9E2F3" w:themeFill="accent1" w:themeFillTint="33"/>
          </w:tcPr>
          <w:p w14:paraId="76CE8F31" w14:textId="77777777" w:rsidR="00054ED8" w:rsidRDefault="00054ED8" w:rsidP="00054ED8">
            <w:r>
              <w:t>Conservation Practices</w:t>
            </w:r>
          </w:p>
        </w:tc>
        <w:tc>
          <w:tcPr>
            <w:tcW w:w="4595" w:type="dxa"/>
            <w:shd w:val="clear" w:color="auto" w:fill="D9E2F3" w:themeFill="accent1" w:themeFillTint="33"/>
          </w:tcPr>
          <w:p w14:paraId="6D5853D8" w14:textId="77777777" w:rsidR="00054ED8" w:rsidRDefault="00054ED8" w:rsidP="00054ED8">
            <w:r w:rsidRPr="000F0ED3">
              <w:t>Conservation Management Points</w:t>
            </w:r>
          </w:p>
        </w:tc>
      </w:tr>
      <w:tr w:rsidR="00054ED8" w14:paraId="63EFD105" w14:textId="77777777" w:rsidTr="00865861">
        <w:tc>
          <w:tcPr>
            <w:tcW w:w="4765" w:type="dxa"/>
          </w:tcPr>
          <w:p w14:paraId="2EBDDCB4" w14:textId="77777777" w:rsidR="00054ED8" w:rsidRDefault="00AA3BC5" w:rsidP="00054ED8">
            <w:r>
              <w:lastRenderedPageBreak/>
              <w:t>Cover Crop (340)</w:t>
            </w:r>
          </w:p>
        </w:tc>
        <w:tc>
          <w:tcPr>
            <w:tcW w:w="4595" w:type="dxa"/>
          </w:tcPr>
          <w:p w14:paraId="44C8BC62" w14:textId="77777777" w:rsidR="00054ED8" w:rsidRDefault="00AA3BC5" w:rsidP="00054ED8">
            <w:r>
              <w:t>10</w:t>
            </w:r>
          </w:p>
        </w:tc>
      </w:tr>
      <w:tr w:rsidR="00054ED8" w14:paraId="1E2932D9" w14:textId="77777777" w:rsidTr="00865861">
        <w:tc>
          <w:tcPr>
            <w:tcW w:w="4765" w:type="dxa"/>
          </w:tcPr>
          <w:p w14:paraId="0232895B" w14:textId="77777777" w:rsidR="00054ED8" w:rsidRDefault="00AA3BC5" w:rsidP="00054ED8">
            <w:r>
              <w:t>Diversion (362)</w:t>
            </w:r>
          </w:p>
        </w:tc>
        <w:tc>
          <w:tcPr>
            <w:tcW w:w="4595" w:type="dxa"/>
          </w:tcPr>
          <w:p w14:paraId="67CC280C" w14:textId="77777777" w:rsidR="00054ED8" w:rsidRDefault="00AA3BC5" w:rsidP="00054ED8">
            <w:r>
              <w:t>40</w:t>
            </w:r>
          </w:p>
        </w:tc>
      </w:tr>
      <w:tr w:rsidR="00054ED8" w14:paraId="1C08639B" w14:textId="77777777" w:rsidTr="00865861">
        <w:tc>
          <w:tcPr>
            <w:tcW w:w="4765" w:type="dxa"/>
          </w:tcPr>
          <w:p w14:paraId="2D907B2F" w14:textId="77777777" w:rsidR="00054ED8" w:rsidRDefault="00AA3BC5" w:rsidP="00054ED8">
            <w:r>
              <w:t>Grade Stabilization</w:t>
            </w:r>
            <w:r w:rsidR="00504176">
              <w:t xml:space="preserve"> Structure (410)</w:t>
            </w:r>
          </w:p>
        </w:tc>
        <w:tc>
          <w:tcPr>
            <w:tcW w:w="4595" w:type="dxa"/>
          </w:tcPr>
          <w:p w14:paraId="1AD29770" w14:textId="6EB2DEFF" w:rsidR="00054ED8" w:rsidRDefault="00504176" w:rsidP="00054ED8">
            <w:r>
              <w:t>5</w:t>
            </w:r>
            <w:r w:rsidR="00BA2B00">
              <w:t>1</w:t>
            </w:r>
          </w:p>
        </w:tc>
      </w:tr>
      <w:tr w:rsidR="00054ED8" w14:paraId="5989C114" w14:textId="77777777" w:rsidTr="00865861">
        <w:tc>
          <w:tcPr>
            <w:tcW w:w="4765" w:type="dxa"/>
          </w:tcPr>
          <w:p w14:paraId="08E1E277" w14:textId="77777777" w:rsidR="00054ED8" w:rsidRDefault="00504176" w:rsidP="00054ED8">
            <w:r>
              <w:t>Grassed Waterway</w:t>
            </w:r>
            <w:r w:rsidR="007D2C52">
              <w:t xml:space="preserve"> (412)</w:t>
            </w:r>
          </w:p>
        </w:tc>
        <w:tc>
          <w:tcPr>
            <w:tcW w:w="4595" w:type="dxa"/>
          </w:tcPr>
          <w:p w14:paraId="5CB9A8B3" w14:textId="5F21E1EF" w:rsidR="00054ED8" w:rsidRDefault="00504176" w:rsidP="00054ED8">
            <w:r>
              <w:t>5</w:t>
            </w:r>
            <w:r w:rsidR="00BA2B00">
              <w:t>1</w:t>
            </w:r>
          </w:p>
        </w:tc>
      </w:tr>
      <w:tr w:rsidR="00054ED8" w14:paraId="3FBC44FD" w14:textId="77777777" w:rsidTr="00865861">
        <w:tc>
          <w:tcPr>
            <w:tcW w:w="4765" w:type="dxa"/>
          </w:tcPr>
          <w:p w14:paraId="14C1053E" w14:textId="77777777" w:rsidR="00054ED8" w:rsidRDefault="00054ED8" w:rsidP="00054ED8">
            <w:r>
              <w:t>Terrace (600)</w:t>
            </w:r>
          </w:p>
        </w:tc>
        <w:tc>
          <w:tcPr>
            <w:tcW w:w="4595" w:type="dxa"/>
          </w:tcPr>
          <w:p w14:paraId="4BF2E15B" w14:textId="31E56D0F" w:rsidR="00054ED8" w:rsidRDefault="002F3A40" w:rsidP="00054ED8">
            <w:r>
              <w:t>5</w:t>
            </w:r>
            <w:r w:rsidR="00BA2B00">
              <w:t>1</w:t>
            </w:r>
          </w:p>
        </w:tc>
      </w:tr>
      <w:tr w:rsidR="00054ED8" w14:paraId="0AC66B1B" w14:textId="77777777" w:rsidTr="00865861">
        <w:tc>
          <w:tcPr>
            <w:tcW w:w="4765" w:type="dxa"/>
          </w:tcPr>
          <w:p w14:paraId="34AF6B16" w14:textId="77777777" w:rsidR="00054ED8" w:rsidRDefault="00054ED8" w:rsidP="00054ED8">
            <w:r>
              <w:t>Water and Sediment Control Basin (638)</w:t>
            </w:r>
          </w:p>
        </w:tc>
        <w:tc>
          <w:tcPr>
            <w:tcW w:w="4595" w:type="dxa"/>
          </w:tcPr>
          <w:p w14:paraId="48AC0847" w14:textId="4995AD1E" w:rsidR="00054ED8" w:rsidRDefault="002F3A40" w:rsidP="00054ED8">
            <w:r>
              <w:t>5</w:t>
            </w:r>
            <w:r w:rsidR="00BA2B00">
              <w:t>1</w:t>
            </w:r>
          </w:p>
        </w:tc>
      </w:tr>
    </w:tbl>
    <w:p w14:paraId="7907A014" w14:textId="77777777" w:rsidR="00054ED8" w:rsidRDefault="00054ED8" w:rsidP="00054ED8">
      <w:r w:rsidRPr="00CD5A8F">
        <w:t>*</w:t>
      </w:r>
      <w:r>
        <w:t>Supporting practices may be necessary to support the above practices, and will be identified as necessary supporting practices, but do not add conservation management points to the total.</w:t>
      </w:r>
    </w:p>
    <w:p w14:paraId="34952517" w14:textId="77777777" w:rsidR="00E072D1" w:rsidRDefault="00E072D1" w:rsidP="00E072D1">
      <w:bookmarkStart w:id="48" w:name="_Toc531617558"/>
    </w:p>
    <w:p w14:paraId="58BCA6B7" w14:textId="77777777" w:rsidR="00992C8D" w:rsidRDefault="11B4500B" w:rsidP="11B4500B">
      <w:pPr>
        <w:pStyle w:val="Heading2"/>
        <w:rPr>
          <w:b/>
          <w:bCs/>
        </w:rPr>
      </w:pPr>
      <w:bookmarkStart w:id="49" w:name="_Toc535524386"/>
      <w:bookmarkStart w:id="50" w:name="_Toc2079911"/>
      <w:r w:rsidRPr="11B4500B">
        <w:rPr>
          <w:b/>
          <w:bCs/>
        </w:rPr>
        <w:t>Bank Erosion from Streams, Shorelines, or Water Conveyance Channels (Bank Erosion)</w:t>
      </w:r>
      <w:bookmarkEnd w:id="48"/>
      <w:bookmarkEnd w:id="49"/>
      <w:bookmarkEnd w:id="50"/>
    </w:p>
    <w:p w14:paraId="58549FA2" w14:textId="77866AA0" w:rsidR="00992C8D" w:rsidRDefault="00992C8D" w:rsidP="00992C8D">
      <w:r w:rsidRPr="004727FE">
        <w:rPr>
          <w:b/>
        </w:rPr>
        <w:t>Description:</w:t>
      </w:r>
      <w:r>
        <w:t xml:space="preserve">  </w:t>
      </w:r>
      <w:r w:rsidRPr="00054ED8">
        <w:t>Erosion resulting from poor land management practices, storm events, wave action, rain, ice, wind, runoff, loss of vegetation, hydrologic dynamics, stream isolation from floodplains, other disturbed</w:t>
      </w:r>
      <w:r w:rsidR="005E668C">
        <w:t xml:space="preserve"> or </w:t>
      </w:r>
      <w:r w:rsidRPr="00054ED8">
        <w:t>altered geomorphological processes</w:t>
      </w:r>
      <w:r w:rsidR="005E668C">
        <w:t>, or some combination of these</w:t>
      </w:r>
      <w:r w:rsidRPr="00054ED8">
        <w:t>.</w:t>
      </w:r>
    </w:p>
    <w:p w14:paraId="417CEBEF" w14:textId="77777777" w:rsidR="00992C8D" w:rsidRDefault="00992C8D" w:rsidP="00992C8D">
      <w:r w:rsidRPr="004727FE">
        <w:rPr>
          <w:b/>
        </w:rPr>
        <w:t>Objective:</w:t>
      </w:r>
      <w:r>
        <w:t xml:space="preserve">  </w:t>
      </w:r>
      <w:r w:rsidRPr="00054ED8">
        <w:t>Restore the stability of eroding banks.</w:t>
      </w:r>
    </w:p>
    <w:p w14:paraId="707400BF" w14:textId="77777777" w:rsidR="00992C8D" w:rsidRPr="006B2316" w:rsidRDefault="00992C8D" w:rsidP="00992C8D">
      <w:pPr>
        <w:rPr>
          <w:b/>
        </w:rPr>
      </w:pPr>
      <w:r w:rsidRPr="004727FE">
        <w:rPr>
          <w:b/>
        </w:rPr>
        <w:t>Analysis within CART</w:t>
      </w:r>
      <w:r w:rsidRPr="006B2316">
        <w:rPr>
          <w:b/>
        </w:rPr>
        <w:t xml:space="preserve">: </w:t>
      </w:r>
    </w:p>
    <w:p w14:paraId="2D4D7FD2" w14:textId="0F989C05" w:rsidR="00992C8D" w:rsidRDefault="11B4500B" w:rsidP="00992C8D">
      <w:r>
        <w:t>Each PLU will default to a</w:t>
      </w:r>
      <w:r w:rsidR="00741777">
        <w:t xml:space="preserve"> “not assessed” </w:t>
      </w:r>
      <w:r>
        <w:t xml:space="preserve">status for </w:t>
      </w:r>
      <w:r w:rsidR="005E668C">
        <w:t>bank erosion (p</w:t>
      </w:r>
      <w:r>
        <w:t>otential mapping to indicate blue line streams and certain waterbodies</w:t>
      </w:r>
      <w:r w:rsidR="005E668C">
        <w:t>)</w:t>
      </w:r>
      <w:r>
        <w:t xml:space="preserve">.  If </w:t>
      </w:r>
      <w:r w:rsidR="005E668C">
        <w:t xml:space="preserve">bank erosion </w:t>
      </w:r>
      <w:r>
        <w:t xml:space="preserve">is indicated by the planner based on a visual assessment or </w:t>
      </w:r>
      <w:r w:rsidR="005E668C">
        <w:t xml:space="preserve">input from the </w:t>
      </w:r>
      <w:r>
        <w:t>land manager</w:t>
      </w:r>
      <w:r w:rsidR="005E668C">
        <w:t xml:space="preserve"> or </w:t>
      </w:r>
      <w:r>
        <w:t>owner as a resource concern, a threshold value of 50 will be set and existing conditions question will be triggered.  The existing bank condition will be classified into four categ</w:t>
      </w:r>
      <w:r w:rsidR="008F59D3">
        <w:t>ories as identified in</w:t>
      </w:r>
      <w:r w:rsidR="006E0568">
        <w:t xml:space="preserve"> </w:t>
      </w:r>
      <w:r w:rsidR="006E0568">
        <w:fldChar w:fldCharType="begin"/>
      </w:r>
      <w:r w:rsidR="006E0568">
        <w:instrText xml:space="preserve"> REF _Ref1131445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19</w:t>
      </w:r>
      <w:r w:rsidR="006E0568">
        <w:fldChar w:fldCharType="end"/>
      </w:r>
      <w:r>
        <w:t xml:space="preserve">. </w:t>
      </w:r>
      <w:r w:rsidR="005E668C">
        <w:t>(</w:t>
      </w:r>
      <w:r>
        <w:t>This is equivalent to a moderately stable bank consistent with the description in the Stream Visual Assessment Protocol 2 (SVAP2).</w:t>
      </w:r>
      <w:r w:rsidR="005E668C">
        <w:t>)</w:t>
      </w:r>
    </w:p>
    <w:p w14:paraId="112D6C71" w14:textId="2BB82655" w:rsidR="00992C8D" w:rsidRPr="00554408" w:rsidRDefault="00646E33" w:rsidP="00554408">
      <w:pPr>
        <w:rPr>
          <w:i/>
          <w:iCs/>
          <w:color w:val="44546A" w:themeColor="text2"/>
        </w:rPr>
      </w:pPr>
      <w:bookmarkStart w:id="51" w:name="_Ref1131445"/>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19</w:t>
      </w:r>
      <w:r w:rsidRPr="00554408">
        <w:rPr>
          <w:i/>
          <w:iCs/>
          <w:color w:val="44546A" w:themeColor="text2"/>
        </w:rPr>
        <w:fldChar w:fldCharType="end"/>
      </w:r>
      <w:bookmarkEnd w:id="51"/>
      <w:r w:rsidRPr="00554408">
        <w:rPr>
          <w:i/>
          <w:iCs/>
          <w:color w:val="44546A" w:themeColor="text2"/>
        </w:rPr>
        <w:t xml:space="preserve">: </w:t>
      </w:r>
      <w:r w:rsidR="00992C8D" w:rsidRPr="00554408">
        <w:rPr>
          <w:i/>
          <w:iCs/>
          <w:color w:val="44546A" w:themeColor="text2"/>
        </w:rPr>
        <w:t xml:space="preserve">Bank Erosion </w:t>
      </w:r>
      <w:r w:rsidR="000E2653" w:rsidRPr="00554408">
        <w:rPr>
          <w:i/>
          <w:iCs/>
          <w:color w:val="44546A" w:themeColor="text2"/>
        </w:rPr>
        <w:t>Existing</w:t>
      </w:r>
      <w:r w:rsidR="00992C8D" w:rsidRPr="00554408">
        <w:rPr>
          <w:i/>
          <w:iCs/>
          <w:color w:val="44546A" w:themeColor="text2"/>
        </w:rPr>
        <w:t xml:space="preserve"> Condition</w:t>
      </w:r>
    </w:p>
    <w:tbl>
      <w:tblPr>
        <w:tblStyle w:val="TableGrid"/>
        <w:tblW w:w="9350" w:type="dxa"/>
        <w:tblLook w:val="04A0" w:firstRow="1" w:lastRow="0" w:firstColumn="1" w:lastColumn="0" w:noHBand="0" w:noVBand="1"/>
      </w:tblPr>
      <w:tblGrid>
        <w:gridCol w:w="4765"/>
        <w:gridCol w:w="4585"/>
      </w:tblGrid>
      <w:tr w:rsidR="00992C8D" w14:paraId="4730F5B9" w14:textId="77777777" w:rsidTr="00865861">
        <w:tc>
          <w:tcPr>
            <w:tcW w:w="4765" w:type="dxa"/>
            <w:shd w:val="clear" w:color="auto" w:fill="D9E2F3" w:themeFill="accent1" w:themeFillTint="33"/>
          </w:tcPr>
          <w:p w14:paraId="16A5D3AA" w14:textId="77777777" w:rsidR="00992C8D" w:rsidRDefault="00992C8D" w:rsidP="00A54747">
            <w:r>
              <w:t>Bank Condition</w:t>
            </w:r>
          </w:p>
        </w:tc>
        <w:tc>
          <w:tcPr>
            <w:tcW w:w="4585" w:type="dxa"/>
            <w:shd w:val="clear" w:color="auto" w:fill="D9E2F3" w:themeFill="accent1" w:themeFillTint="33"/>
          </w:tcPr>
          <w:p w14:paraId="72B5E577" w14:textId="77777777" w:rsidR="00992C8D" w:rsidRDefault="00992C8D" w:rsidP="00A54747">
            <w:r>
              <w:t>Conservation Management Points</w:t>
            </w:r>
          </w:p>
        </w:tc>
      </w:tr>
      <w:tr w:rsidR="00992C8D" w14:paraId="292C368E" w14:textId="77777777" w:rsidTr="00865861">
        <w:tc>
          <w:tcPr>
            <w:tcW w:w="4765" w:type="dxa"/>
          </w:tcPr>
          <w:p w14:paraId="3C4F9ED6" w14:textId="77777777" w:rsidR="00992C8D" w:rsidRDefault="00992C8D" w:rsidP="00A54747">
            <w:r w:rsidRPr="006A4445">
              <w:t>Banks are Stable</w:t>
            </w:r>
          </w:p>
        </w:tc>
        <w:tc>
          <w:tcPr>
            <w:tcW w:w="4585" w:type="dxa"/>
          </w:tcPr>
          <w:p w14:paraId="558D4F68" w14:textId="77777777" w:rsidR="00992C8D" w:rsidRDefault="00992C8D" w:rsidP="00A54747">
            <w:r w:rsidRPr="006A4445">
              <w:t>60</w:t>
            </w:r>
          </w:p>
        </w:tc>
      </w:tr>
      <w:tr w:rsidR="00992C8D" w14:paraId="096E76A5" w14:textId="77777777" w:rsidTr="00865861">
        <w:tc>
          <w:tcPr>
            <w:tcW w:w="4765" w:type="dxa"/>
          </w:tcPr>
          <w:p w14:paraId="20359D09" w14:textId="77777777" w:rsidR="00992C8D" w:rsidRDefault="00992C8D" w:rsidP="00A54747">
            <w:r w:rsidRPr="006A4445">
              <w:t>Banks are Moderately Stable</w:t>
            </w:r>
          </w:p>
        </w:tc>
        <w:tc>
          <w:tcPr>
            <w:tcW w:w="4585" w:type="dxa"/>
          </w:tcPr>
          <w:p w14:paraId="43D625A1" w14:textId="77777777" w:rsidR="00992C8D" w:rsidRDefault="00992C8D" w:rsidP="00A54747">
            <w:r w:rsidRPr="006A4445">
              <w:t>5</w:t>
            </w:r>
            <w:r>
              <w:t>1</w:t>
            </w:r>
          </w:p>
        </w:tc>
      </w:tr>
      <w:tr w:rsidR="00992C8D" w14:paraId="216E42DC" w14:textId="77777777" w:rsidTr="00865861">
        <w:tc>
          <w:tcPr>
            <w:tcW w:w="4765" w:type="dxa"/>
          </w:tcPr>
          <w:p w14:paraId="6DCA53A8" w14:textId="77777777" w:rsidR="00992C8D" w:rsidRDefault="00992C8D" w:rsidP="00A54747">
            <w:r w:rsidRPr="006A4445">
              <w:t>Banks are Moderately Unstable</w:t>
            </w:r>
          </w:p>
        </w:tc>
        <w:tc>
          <w:tcPr>
            <w:tcW w:w="4585" w:type="dxa"/>
          </w:tcPr>
          <w:p w14:paraId="05F84B52" w14:textId="77777777" w:rsidR="00992C8D" w:rsidRDefault="00992C8D" w:rsidP="00A54747">
            <w:r w:rsidRPr="006A4445">
              <w:t>25</w:t>
            </w:r>
          </w:p>
        </w:tc>
      </w:tr>
      <w:tr w:rsidR="00992C8D" w14:paraId="1AB11AC6" w14:textId="77777777" w:rsidTr="00865861">
        <w:tc>
          <w:tcPr>
            <w:tcW w:w="4765" w:type="dxa"/>
          </w:tcPr>
          <w:p w14:paraId="1E07C2FF" w14:textId="77777777" w:rsidR="00992C8D" w:rsidRDefault="00992C8D" w:rsidP="00A54747">
            <w:r w:rsidRPr="006A4445">
              <w:t>Banks are Unstable</w:t>
            </w:r>
          </w:p>
        </w:tc>
        <w:tc>
          <w:tcPr>
            <w:tcW w:w="4585" w:type="dxa"/>
          </w:tcPr>
          <w:p w14:paraId="2AD078A5" w14:textId="77777777" w:rsidR="00992C8D" w:rsidRDefault="00992C8D" w:rsidP="00A54747">
            <w:r w:rsidRPr="006A4445">
              <w:t>1</w:t>
            </w:r>
          </w:p>
        </w:tc>
      </w:tr>
    </w:tbl>
    <w:p w14:paraId="175CE6B0" w14:textId="77777777" w:rsidR="00992C8D" w:rsidRPr="0083429F" w:rsidRDefault="00992C8D" w:rsidP="00992C8D">
      <w:pPr>
        <w:rPr>
          <w:sz w:val="4"/>
          <w:szCs w:val="4"/>
        </w:rPr>
      </w:pPr>
    </w:p>
    <w:p w14:paraId="620AAFB9" w14:textId="3F0DAF42" w:rsidR="00992C8D" w:rsidRDefault="11B4500B" w:rsidP="00992C8D">
      <w:r>
        <w:t xml:space="preserve">Conservation </w:t>
      </w:r>
      <w:r w:rsidR="007B3016">
        <w:t>practices and activities</w:t>
      </w:r>
      <w:r>
        <w:t xml:space="preserve"> are then added to the existing condition to determine the state of the management system.  Example practice points are identifi</w:t>
      </w:r>
      <w:r w:rsidR="008F59D3">
        <w:t xml:space="preserve">ed in </w:t>
      </w:r>
      <w:r w:rsidR="006E0568">
        <w:fldChar w:fldCharType="begin"/>
      </w:r>
      <w:r w:rsidR="006E0568">
        <w:instrText xml:space="preserve"> REF _Ref1131463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20</w:t>
      </w:r>
      <w:r w:rsidR="006E0568">
        <w:fldChar w:fldCharType="end"/>
      </w:r>
      <w:r>
        <w:t>.</w:t>
      </w:r>
    </w:p>
    <w:p w14:paraId="4F04387A" w14:textId="244E5F0E" w:rsidR="00992C8D" w:rsidRPr="00554408" w:rsidRDefault="00646E33" w:rsidP="00554408">
      <w:pPr>
        <w:rPr>
          <w:i/>
          <w:iCs/>
          <w:color w:val="44546A" w:themeColor="text2"/>
        </w:rPr>
      </w:pPr>
      <w:bookmarkStart w:id="52" w:name="_Ref1131463"/>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20</w:t>
      </w:r>
      <w:r w:rsidRPr="00554408">
        <w:rPr>
          <w:i/>
          <w:iCs/>
          <w:color w:val="44546A" w:themeColor="text2"/>
        </w:rPr>
        <w:fldChar w:fldCharType="end"/>
      </w:r>
      <w:bookmarkEnd w:id="52"/>
      <w:r w:rsidRPr="00554408">
        <w:rPr>
          <w:i/>
          <w:iCs/>
          <w:color w:val="44546A" w:themeColor="text2"/>
        </w:rPr>
        <w:t xml:space="preserve">: </w:t>
      </w:r>
      <w:r w:rsidR="00992C8D" w:rsidRPr="00554408">
        <w:rPr>
          <w:i/>
          <w:iCs/>
          <w:color w:val="44546A" w:themeColor="text2"/>
        </w:rPr>
        <w:t>Typical Practices Affecting Bank Erosion</w:t>
      </w:r>
    </w:p>
    <w:tbl>
      <w:tblPr>
        <w:tblStyle w:val="TableGrid"/>
        <w:tblW w:w="9435" w:type="dxa"/>
        <w:tblLook w:val="04A0" w:firstRow="1" w:lastRow="0" w:firstColumn="1" w:lastColumn="0" w:noHBand="0" w:noVBand="1"/>
      </w:tblPr>
      <w:tblGrid>
        <w:gridCol w:w="4765"/>
        <w:gridCol w:w="4670"/>
      </w:tblGrid>
      <w:tr w:rsidR="00992C8D" w14:paraId="36346BCA" w14:textId="77777777" w:rsidTr="00865861">
        <w:tc>
          <w:tcPr>
            <w:tcW w:w="4765" w:type="dxa"/>
            <w:shd w:val="clear" w:color="auto" w:fill="D9E2F3" w:themeFill="accent1" w:themeFillTint="33"/>
          </w:tcPr>
          <w:p w14:paraId="6FF78C37" w14:textId="77777777" w:rsidR="00992C8D" w:rsidRDefault="00992C8D" w:rsidP="00A54747">
            <w:r w:rsidRPr="000F0ED3">
              <w:t>Conservation Practices</w:t>
            </w:r>
          </w:p>
        </w:tc>
        <w:tc>
          <w:tcPr>
            <w:tcW w:w="4670" w:type="dxa"/>
            <w:shd w:val="clear" w:color="auto" w:fill="D9E2F3" w:themeFill="accent1" w:themeFillTint="33"/>
          </w:tcPr>
          <w:p w14:paraId="06CB0967" w14:textId="77777777" w:rsidR="00992C8D" w:rsidRDefault="00992C8D" w:rsidP="00A54747">
            <w:r w:rsidRPr="000F0ED3">
              <w:t>Conservation Management Points</w:t>
            </w:r>
          </w:p>
        </w:tc>
      </w:tr>
      <w:tr w:rsidR="00992C8D" w14:paraId="5F9D759D" w14:textId="77777777" w:rsidTr="00865861">
        <w:tc>
          <w:tcPr>
            <w:tcW w:w="4765" w:type="dxa"/>
          </w:tcPr>
          <w:p w14:paraId="14180724" w14:textId="77777777" w:rsidR="00992C8D" w:rsidRDefault="002F3A40" w:rsidP="00A54747">
            <w:r>
              <w:t>Channel Bed Stabilization (584)</w:t>
            </w:r>
          </w:p>
        </w:tc>
        <w:tc>
          <w:tcPr>
            <w:tcW w:w="4670" w:type="dxa"/>
          </w:tcPr>
          <w:p w14:paraId="78D6B2FC" w14:textId="0E1F3B7B" w:rsidR="00992C8D" w:rsidRDefault="00992C8D" w:rsidP="00A54747">
            <w:r w:rsidRPr="00CA32F3">
              <w:t>5</w:t>
            </w:r>
            <w:r w:rsidR="00BA2B00">
              <w:t>1</w:t>
            </w:r>
          </w:p>
        </w:tc>
      </w:tr>
      <w:tr w:rsidR="00992C8D" w14:paraId="018B45A5" w14:textId="77777777" w:rsidTr="00865861">
        <w:tc>
          <w:tcPr>
            <w:tcW w:w="4765" w:type="dxa"/>
          </w:tcPr>
          <w:p w14:paraId="36B602D8" w14:textId="77777777" w:rsidR="00992C8D" w:rsidRDefault="00F90637" w:rsidP="00A54747">
            <w:r>
              <w:t>Clearing and Snagging (326)</w:t>
            </w:r>
          </w:p>
        </w:tc>
        <w:tc>
          <w:tcPr>
            <w:tcW w:w="4670" w:type="dxa"/>
          </w:tcPr>
          <w:p w14:paraId="7F97E724" w14:textId="77777777" w:rsidR="00992C8D" w:rsidRDefault="00992C8D" w:rsidP="00A54747">
            <w:r w:rsidRPr="00CA32F3">
              <w:t>25</w:t>
            </w:r>
          </w:p>
        </w:tc>
      </w:tr>
      <w:tr w:rsidR="00992C8D" w14:paraId="59E80591" w14:textId="77777777" w:rsidTr="00865861">
        <w:tc>
          <w:tcPr>
            <w:tcW w:w="4765" w:type="dxa"/>
          </w:tcPr>
          <w:p w14:paraId="56FB7E44" w14:textId="77777777" w:rsidR="00992C8D" w:rsidRDefault="00F90637" w:rsidP="00A54747">
            <w:r>
              <w:t>Critical Area Planting (342)</w:t>
            </w:r>
          </w:p>
        </w:tc>
        <w:tc>
          <w:tcPr>
            <w:tcW w:w="4670" w:type="dxa"/>
          </w:tcPr>
          <w:p w14:paraId="0927E0CE" w14:textId="5F39A085" w:rsidR="00992C8D" w:rsidRDefault="00F90637" w:rsidP="00A54747">
            <w:r>
              <w:t>5</w:t>
            </w:r>
            <w:r w:rsidR="00BA2B00">
              <w:t>1</w:t>
            </w:r>
          </w:p>
        </w:tc>
      </w:tr>
      <w:tr w:rsidR="00992C8D" w14:paraId="148FFB47" w14:textId="77777777" w:rsidTr="00865861">
        <w:tc>
          <w:tcPr>
            <w:tcW w:w="4765" w:type="dxa"/>
          </w:tcPr>
          <w:p w14:paraId="352A7780" w14:textId="77777777" w:rsidR="00992C8D" w:rsidRDefault="00992C8D" w:rsidP="00A54747">
            <w:r w:rsidRPr="00CA32F3">
              <w:t>Filter Strip (393)</w:t>
            </w:r>
          </w:p>
        </w:tc>
        <w:tc>
          <w:tcPr>
            <w:tcW w:w="4670" w:type="dxa"/>
          </w:tcPr>
          <w:p w14:paraId="39372B96" w14:textId="77777777" w:rsidR="00992C8D" w:rsidRDefault="00992C8D" w:rsidP="00A54747">
            <w:r w:rsidRPr="00CA32F3">
              <w:t>25</w:t>
            </w:r>
          </w:p>
        </w:tc>
      </w:tr>
      <w:tr w:rsidR="00992C8D" w14:paraId="1BBF99D5" w14:textId="77777777" w:rsidTr="00865861">
        <w:tc>
          <w:tcPr>
            <w:tcW w:w="4765" w:type="dxa"/>
          </w:tcPr>
          <w:p w14:paraId="72A787D7" w14:textId="77777777" w:rsidR="00992C8D" w:rsidRDefault="00992C8D" w:rsidP="00A54747">
            <w:r w:rsidRPr="00CA32F3">
              <w:t>Grade Stabilization Structure (410)</w:t>
            </w:r>
          </w:p>
        </w:tc>
        <w:tc>
          <w:tcPr>
            <w:tcW w:w="4670" w:type="dxa"/>
          </w:tcPr>
          <w:p w14:paraId="20133406" w14:textId="77777777" w:rsidR="00992C8D" w:rsidRDefault="00992C8D" w:rsidP="00A54747">
            <w:r w:rsidRPr="00CA32F3">
              <w:t>25</w:t>
            </w:r>
          </w:p>
        </w:tc>
      </w:tr>
      <w:tr w:rsidR="00992C8D" w14:paraId="44A3BC1F" w14:textId="77777777" w:rsidTr="00865861">
        <w:tc>
          <w:tcPr>
            <w:tcW w:w="4765" w:type="dxa"/>
          </w:tcPr>
          <w:p w14:paraId="207D3714" w14:textId="77777777" w:rsidR="00992C8D" w:rsidRDefault="005E7274" w:rsidP="00A54747">
            <w:r>
              <w:t>Riparian Forest Buffer (391)</w:t>
            </w:r>
          </w:p>
        </w:tc>
        <w:tc>
          <w:tcPr>
            <w:tcW w:w="4670" w:type="dxa"/>
          </w:tcPr>
          <w:p w14:paraId="7EB6C4AA" w14:textId="77777777" w:rsidR="00992C8D" w:rsidRDefault="00992C8D" w:rsidP="00A54747">
            <w:r w:rsidRPr="00CA32F3">
              <w:t>25</w:t>
            </w:r>
          </w:p>
        </w:tc>
      </w:tr>
      <w:tr w:rsidR="00992C8D" w14:paraId="666107BA" w14:textId="77777777" w:rsidTr="00865861">
        <w:tc>
          <w:tcPr>
            <w:tcW w:w="4765" w:type="dxa"/>
          </w:tcPr>
          <w:p w14:paraId="5874CF98" w14:textId="77777777" w:rsidR="00992C8D" w:rsidRPr="00CA32F3" w:rsidRDefault="00992C8D" w:rsidP="00A54747">
            <w:r>
              <w:t>Riparian Herbaceous Cover (390)</w:t>
            </w:r>
          </w:p>
        </w:tc>
        <w:tc>
          <w:tcPr>
            <w:tcW w:w="4670" w:type="dxa"/>
          </w:tcPr>
          <w:p w14:paraId="144CEE5C" w14:textId="77777777" w:rsidR="00992C8D" w:rsidRPr="00CA32F3" w:rsidRDefault="000E68DB" w:rsidP="00A54747">
            <w:r>
              <w:t>25</w:t>
            </w:r>
          </w:p>
        </w:tc>
      </w:tr>
      <w:tr w:rsidR="00992C8D" w14:paraId="2446C277" w14:textId="77777777" w:rsidTr="00865861">
        <w:tc>
          <w:tcPr>
            <w:tcW w:w="4765" w:type="dxa"/>
          </w:tcPr>
          <w:p w14:paraId="33724F46" w14:textId="77777777" w:rsidR="00992C8D" w:rsidRDefault="000E68DB" w:rsidP="00A54747">
            <w:r>
              <w:t>Streambank and Shoreline Protection (580)</w:t>
            </w:r>
          </w:p>
        </w:tc>
        <w:tc>
          <w:tcPr>
            <w:tcW w:w="4670" w:type="dxa"/>
          </w:tcPr>
          <w:p w14:paraId="43580F10" w14:textId="40CFE90E" w:rsidR="00992C8D" w:rsidRDefault="000E68DB" w:rsidP="00A54747">
            <w:r>
              <w:t>5</w:t>
            </w:r>
            <w:r w:rsidR="00BA2B00">
              <w:t>1</w:t>
            </w:r>
          </w:p>
        </w:tc>
      </w:tr>
    </w:tbl>
    <w:p w14:paraId="499F070D" w14:textId="77777777" w:rsidR="00992C8D" w:rsidRPr="00CD5A8F" w:rsidRDefault="00992C8D" w:rsidP="00992C8D">
      <w:r w:rsidRPr="00CD5A8F">
        <w:lastRenderedPageBreak/>
        <w:t>*</w:t>
      </w:r>
      <w:r>
        <w:t>Supporting practices may be necessary to support the above practices, and will be identified as necessary supporting practices, but do not add conservation management points to the total</w:t>
      </w:r>
      <w:r w:rsidRPr="00CD5A8F">
        <w:t>.</w:t>
      </w:r>
    </w:p>
    <w:p w14:paraId="74DE63EC" w14:textId="77777777" w:rsidR="00054ED8" w:rsidRPr="00CD5A8F" w:rsidRDefault="00054ED8" w:rsidP="00054ED8"/>
    <w:p w14:paraId="76DEDCF8" w14:textId="77777777" w:rsidR="00055BA3" w:rsidRPr="00865861" w:rsidRDefault="00055BA3">
      <w:pPr>
        <w:pStyle w:val="Heading1"/>
        <w:rPr>
          <w:b/>
          <w:bCs/>
          <w:u w:val="single"/>
        </w:rPr>
      </w:pPr>
      <w:bookmarkStart w:id="53" w:name="_Toc531617559"/>
      <w:bookmarkStart w:id="54" w:name="_Toc535524387"/>
      <w:bookmarkStart w:id="55" w:name="_Toc2079912"/>
      <w:bookmarkStart w:id="56" w:name="_GoBack"/>
      <w:bookmarkEnd w:id="56"/>
      <w:r w:rsidRPr="00865861">
        <w:rPr>
          <w:b/>
          <w:bCs/>
          <w:u w:val="single"/>
        </w:rPr>
        <w:t>Soil Quality</w:t>
      </w:r>
      <w:bookmarkEnd w:id="53"/>
      <w:r w:rsidR="00F6507C" w:rsidRPr="00865861">
        <w:rPr>
          <w:b/>
          <w:bCs/>
          <w:u w:val="single"/>
        </w:rPr>
        <w:t xml:space="preserve"> Degradation</w:t>
      </w:r>
      <w:bookmarkEnd w:id="54"/>
      <w:bookmarkEnd w:id="55"/>
    </w:p>
    <w:p w14:paraId="5ED002BD" w14:textId="77777777" w:rsidR="00055BA3" w:rsidRPr="000E68DB" w:rsidRDefault="00055BA3" w:rsidP="289ECEEA">
      <w:pPr>
        <w:pStyle w:val="Heading2"/>
        <w:rPr>
          <w:b/>
          <w:bCs/>
        </w:rPr>
      </w:pPr>
      <w:bookmarkStart w:id="57" w:name="_Toc531617560"/>
      <w:bookmarkStart w:id="58" w:name="_Toc535524388"/>
      <w:bookmarkStart w:id="59" w:name="_Toc2079913"/>
      <w:r w:rsidRPr="00D65976">
        <w:rPr>
          <w:b/>
          <w:bCs/>
        </w:rPr>
        <w:t>Subsidence (Subsidence)</w:t>
      </w:r>
      <w:bookmarkEnd w:id="57"/>
      <w:bookmarkEnd w:id="58"/>
      <w:bookmarkEnd w:id="59"/>
    </w:p>
    <w:p w14:paraId="6D05F52F" w14:textId="0E59529B" w:rsidR="00055BA3" w:rsidRDefault="00055BA3" w:rsidP="660AB575">
      <w:r w:rsidRPr="00D809B9">
        <w:rPr>
          <w:b/>
        </w:rPr>
        <w:t>Description:</w:t>
      </w:r>
      <w:r w:rsidRPr="1F194391">
        <w:t xml:space="preserve">  </w:t>
      </w:r>
      <w:r w:rsidR="00425905" w:rsidRPr="00425905">
        <w:t>Loss of volume and depth of organic soils due to oxidation caused by above normal microbial activity resulting from excessive water drainage, soil disturbance, or extended drought.  This excludes karst</w:t>
      </w:r>
      <w:r w:rsidR="000E6F04">
        <w:t>,</w:t>
      </w:r>
      <w:r w:rsidR="00C13774" w:rsidRPr="00425905">
        <w:t xml:space="preserve"> </w:t>
      </w:r>
      <w:r w:rsidR="00425905" w:rsidRPr="00425905">
        <w:t>sinkholes</w:t>
      </w:r>
      <w:r w:rsidR="000E6F04">
        <w:t>, and</w:t>
      </w:r>
      <w:r w:rsidR="00425905" w:rsidRPr="00425905">
        <w:t xml:space="preserve"> issues or depressions caused by underground activities.</w:t>
      </w:r>
    </w:p>
    <w:p w14:paraId="189BF4D4" w14:textId="77777777" w:rsidR="00055BA3" w:rsidRDefault="00055BA3" w:rsidP="660AB575">
      <w:r w:rsidRPr="00D809B9">
        <w:rPr>
          <w:b/>
        </w:rPr>
        <w:t xml:space="preserve">Objective:  </w:t>
      </w:r>
      <w:r w:rsidRPr="008B523A">
        <w:t>Reduce potential for subsidence to occur</w:t>
      </w:r>
      <w:r w:rsidR="11B4500B" w:rsidRPr="008B523A">
        <w:t>.</w:t>
      </w:r>
    </w:p>
    <w:p w14:paraId="320C1A18" w14:textId="77777777" w:rsidR="00055BA3" w:rsidRPr="00D809B9" w:rsidRDefault="00055BA3" w:rsidP="289ECEEA">
      <w:pPr>
        <w:rPr>
          <w:b/>
        </w:rPr>
      </w:pPr>
      <w:r w:rsidRPr="00D809B9">
        <w:rPr>
          <w:b/>
        </w:rPr>
        <w:t>Analysis within CART:</w:t>
      </w:r>
    </w:p>
    <w:p w14:paraId="1551E396" w14:textId="3BC4A4B7" w:rsidR="00055BA3" w:rsidRDefault="004937A6" w:rsidP="660AB575">
      <w:r>
        <w:t>Each PLU</w:t>
      </w:r>
      <w:r w:rsidR="00055BA3">
        <w:t xml:space="preserve"> will trigger a Soil Data Access (</w:t>
      </w:r>
      <w:r w:rsidR="00055BA3" w:rsidRPr="00C630F9">
        <w:t>Agricultural Organic Soil Subsidence</w:t>
      </w:r>
      <w:r w:rsidR="00055BA3">
        <w:t xml:space="preserve"> Interpretation) web</w:t>
      </w:r>
      <w:r w:rsidR="003C4F6D">
        <w:t xml:space="preserve"> </w:t>
      </w:r>
      <w:r w:rsidR="00055BA3">
        <w:t xml:space="preserve">service to determine the percentage of organic soils.  </w:t>
      </w:r>
      <w:r w:rsidR="00E0111E">
        <w:t xml:space="preserve">The Soil Data Access services utilizes the </w:t>
      </w:r>
      <w:r w:rsidR="000E6F04">
        <w:t>NRCS-</w:t>
      </w:r>
      <w:r w:rsidR="00E0111E">
        <w:t>published soils database (SSURGO</w:t>
      </w:r>
      <w:r w:rsidR="00E0111E" w:rsidRPr="00D809B9">
        <w:t xml:space="preserve">). </w:t>
      </w:r>
      <w:r w:rsidR="00055BA3">
        <w:t xml:space="preserve"> If </w:t>
      </w:r>
      <w:r w:rsidR="007A6274">
        <w:t xml:space="preserve">greater than 10% </w:t>
      </w:r>
      <w:r w:rsidR="11B4500B">
        <w:t>o</w:t>
      </w:r>
      <w:r w:rsidR="00055BA3">
        <w:t xml:space="preserve">rganic </w:t>
      </w:r>
      <w:r w:rsidR="11B4500B">
        <w:t>s</w:t>
      </w:r>
      <w:r w:rsidR="00055BA3">
        <w:t>oils are present</w:t>
      </w:r>
      <w:r w:rsidR="11B4500B">
        <w:t>,</w:t>
      </w:r>
      <w:r w:rsidR="00055BA3">
        <w:t xml:space="preserve"> a threshold value </w:t>
      </w:r>
      <w:r w:rsidR="007153EB">
        <w:t xml:space="preserve">will be set as determined in </w:t>
      </w:r>
      <w:r w:rsidR="006E0568">
        <w:fldChar w:fldCharType="begin"/>
      </w:r>
      <w:r w:rsidR="006E0568">
        <w:instrText xml:space="preserve"> REF _Ref1131482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21</w:t>
      </w:r>
      <w:r w:rsidR="006E0568">
        <w:fldChar w:fldCharType="end"/>
      </w:r>
      <w:r w:rsidR="00055BA3">
        <w:t xml:space="preserve"> and </w:t>
      </w:r>
      <w:r w:rsidR="000E2653">
        <w:t>existing</w:t>
      </w:r>
      <w:r w:rsidR="00055BA3">
        <w:t xml:space="preserve"> condition question will be triggered.  The </w:t>
      </w:r>
      <w:r w:rsidR="00FF6243">
        <w:t>planner</w:t>
      </w:r>
      <w:r w:rsidR="00055BA3">
        <w:t xml:space="preserve"> may also identify this resource concern based on </w:t>
      </w:r>
      <w:r w:rsidR="00741777">
        <w:t>site-specific</w:t>
      </w:r>
      <w:r w:rsidR="00055BA3">
        <w:t xml:space="preserve"> conditions</w:t>
      </w:r>
      <w:r w:rsidR="00B966B2">
        <w:t>, a threshold of 50 will be set and trigger the existing condition question</w:t>
      </w:r>
      <w:r w:rsidR="00055BA3">
        <w:t xml:space="preserve">.  The </w:t>
      </w:r>
      <w:r w:rsidR="000E2653">
        <w:t>existing</w:t>
      </w:r>
      <w:r w:rsidR="00055BA3">
        <w:t xml:space="preserve"> condition question will set the </w:t>
      </w:r>
      <w:r w:rsidR="000E2653">
        <w:t>existing</w:t>
      </w:r>
      <w:r w:rsidR="00055BA3">
        <w:t xml:space="preserve"> score as seen in</w:t>
      </w:r>
      <w:r w:rsidR="006E0568">
        <w:t xml:space="preserve"> </w:t>
      </w:r>
      <w:r w:rsidR="006E0568">
        <w:fldChar w:fldCharType="begin"/>
      </w:r>
      <w:r w:rsidR="006E0568">
        <w:instrText xml:space="preserve"> REF _Ref1131498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22</w:t>
      </w:r>
      <w:r w:rsidR="006E0568">
        <w:fldChar w:fldCharType="end"/>
      </w:r>
      <w:r w:rsidR="00055BA3">
        <w:t>.</w:t>
      </w:r>
      <w:r w:rsidR="00B524E0">
        <w:t xml:space="preserve"> (Appropriate for all land uses.)</w:t>
      </w:r>
    </w:p>
    <w:p w14:paraId="0194B54E" w14:textId="0421BE65" w:rsidR="00055BA3" w:rsidRPr="00554408" w:rsidRDefault="00646E33" w:rsidP="00554408">
      <w:pPr>
        <w:rPr>
          <w:i/>
          <w:iCs/>
          <w:color w:val="44546A" w:themeColor="text2"/>
        </w:rPr>
      </w:pPr>
      <w:bookmarkStart w:id="60" w:name="_Ref113148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21</w:t>
      </w:r>
      <w:r w:rsidRPr="00554408">
        <w:rPr>
          <w:i/>
          <w:iCs/>
          <w:color w:val="44546A" w:themeColor="text2"/>
        </w:rPr>
        <w:fldChar w:fldCharType="end"/>
      </w:r>
      <w:bookmarkEnd w:id="60"/>
      <w:r w:rsidRPr="00554408">
        <w:rPr>
          <w:i/>
          <w:iCs/>
          <w:color w:val="44546A" w:themeColor="text2"/>
        </w:rPr>
        <w:t xml:space="preserve">: </w:t>
      </w:r>
      <w:r w:rsidR="00055BA3" w:rsidRPr="00554408">
        <w:rPr>
          <w:i/>
          <w:iCs/>
          <w:color w:val="44546A" w:themeColor="text2"/>
        </w:rPr>
        <w:t xml:space="preserve">Subsidence </w:t>
      </w:r>
      <w:r w:rsidR="006E0568">
        <w:rPr>
          <w:i/>
          <w:iCs/>
          <w:color w:val="44546A" w:themeColor="text2"/>
        </w:rPr>
        <w:t>T</w:t>
      </w:r>
      <w:r w:rsidR="00B966B2">
        <w:rPr>
          <w:i/>
          <w:iCs/>
          <w:color w:val="44546A" w:themeColor="text2"/>
        </w:rPr>
        <w:t>hreshold</w:t>
      </w:r>
    </w:p>
    <w:tbl>
      <w:tblPr>
        <w:tblStyle w:val="TableGrid"/>
        <w:tblW w:w="0" w:type="auto"/>
        <w:tblLook w:val="04A0" w:firstRow="1" w:lastRow="0" w:firstColumn="1" w:lastColumn="0" w:noHBand="0" w:noVBand="1"/>
      </w:tblPr>
      <w:tblGrid>
        <w:gridCol w:w="1885"/>
        <w:gridCol w:w="3150"/>
        <w:gridCol w:w="4315"/>
      </w:tblGrid>
      <w:tr w:rsidR="00055BA3" w14:paraId="3ABDF7D2" w14:textId="77777777" w:rsidTr="00B415BA">
        <w:tc>
          <w:tcPr>
            <w:tcW w:w="1885" w:type="dxa"/>
            <w:shd w:val="clear" w:color="auto" w:fill="D9E2F3" w:themeFill="accent1" w:themeFillTint="33"/>
          </w:tcPr>
          <w:p w14:paraId="40FC3393" w14:textId="77777777" w:rsidR="00055BA3" w:rsidRDefault="00055BA3" w:rsidP="660AB575">
            <w:r>
              <w:t>Answer</w:t>
            </w:r>
          </w:p>
        </w:tc>
        <w:tc>
          <w:tcPr>
            <w:tcW w:w="3150" w:type="dxa"/>
            <w:shd w:val="clear" w:color="auto" w:fill="D9E2F3" w:themeFill="accent1" w:themeFillTint="33"/>
          </w:tcPr>
          <w:p w14:paraId="265357C3" w14:textId="77777777" w:rsidR="00055BA3" w:rsidRDefault="000E2653" w:rsidP="660AB575">
            <w:r>
              <w:t>Existing</w:t>
            </w:r>
            <w:r w:rsidR="00055BA3">
              <w:t xml:space="preserve"> Condition Points</w:t>
            </w:r>
          </w:p>
        </w:tc>
        <w:tc>
          <w:tcPr>
            <w:tcW w:w="4315" w:type="dxa"/>
            <w:shd w:val="clear" w:color="auto" w:fill="D9E2F3" w:themeFill="accent1" w:themeFillTint="33"/>
          </w:tcPr>
          <w:p w14:paraId="665A8C1C" w14:textId="77777777" w:rsidR="002E4491" w:rsidRDefault="00DA3322" w:rsidP="660AB575">
            <w:r>
              <w:t>Definition</w:t>
            </w:r>
          </w:p>
        </w:tc>
      </w:tr>
      <w:tr w:rsidR="00055BA3" w14:paraId="3E297101" w14:textId="77777777" w:rsidTr="00B415BA">
        <w:tc>
          <w:tcPr>
            <w:tcW w:w="1885" w:type="dxa"/>
          </w:tcPr>
          <w:p w14:paraId="24D9117A" w14:textId="2EEBB4CB" w:rsidR="00055BA3" w:rsidRDefault="002E4491" w:rsidP="660AB575">
            <w:r w:rsidRPr="0095101D">
              <w:t>Mineral soil</w:t>
            </w:r>
          </w:p>
        </w:tc>
        <w:tc>
          <w:tcPr>
            <w:tcW w:w="3150" w:type="dxa"/>
          </w:tcPr>
          <w:p w14:paraId="36803529" w14:textId="23838985" w:rsidR="00055BA3" w:rsidRDefault="00B966B2" w:rsidP="00A54747">
            <w:r>
              <w:t>no threshold set, unless planner identified</w:t>
            </w:r>
          </w:p>
        </w:tc>
        <w:tc>
          <w:tcPr>
            <w:tcW w:w="4315" w:type="dxa"/>
          </w:tcPr>
          <w:p w14:paraId="6F843671" w14:textId="6A214740" w:rsidR="002E4491" w:rsidRDefault="00873DAA" w:rsidP="00A54747">
            <w:r w:rsidRPr="0095101D">
              <w:t xml:space="preserve">Soils that are not organic are rated </w:t>
            </w:r>
            <w:r w:rsidR="000E6F04">
              <w:t>“</w:t>
            </w:r>
            <w:r w:rsidRPr="0095101D">
              <w:t>Mineral soil.</w:t>
            </w:r>
            <w:r w:rsidR="000E6F04">
              <w:t>”</w:t>
            </w:r>
            <w:r w:rsidRPr="0095101D">
              <w:t xml:space="preserve"> These soils do not subside due to organic matter oxidation.</w:t>
            </w:r>
          </w:p>
        </w:tc>
      </w:tr>
      <w:tr w:rsidR="00055BA3" w14:paraId="3C713E0F" w14:textId="77777777" w:rsidTr="00B415BA">
        <w:tc>
          <w:tcPr>
            <w:tcW w:w="1885" w:type="dxa"/>
          </w:tcPr>
          <w:p w14:paraId="56E11931" w14:textId="03996873" w:rsidR="00055BA3" w:rsidRDefault="00873DAA" w:rsidP="660AB575">
            <w:r w:rsidRPr="0095101D">
              <w:t>Low subsidence</w:t>
            </w:r>
          </w:p>
        </w:tc>
        <w:tc>
          <w:tcPr>
            <w:tcW w:w="3150" w:type="dxa"/>
          </w:tcPr>
          <w:p w14:paraId="149040E0" w14:textId="2F48A4BF" w:rsidR="00055BA3" w:rsidRDefault="00B966B2" w:rsidP="00A54747">
            <w:r>
              <w:t>20</w:t>
            </w:r>
          </w:p>
        </w:tc>
        <w:tc>
          <w:tcPr>
            <w:tcW w:w="4315" w:type="dxa"/>
          </w:tcPr>
          <w:p w14:paraId="7D157D34" w14:textId="2A51AFF0" w:rsidR="002E4491" w:rsidRDefault="000E6F04" w:rsidP="00A54747">
            <w:r>
              <w:t>“</w:t>
            </w:r>
            <w:r w:rsidR="00873DAA" w:rsidRPr="0095101D">
              <w:t>Low subsidence</w:t>
            </w:r>
            <w:r>
              <w:t>”</w:t>
            </w:r>
            <w:r w:rsidR="00873DAA" w:rsidRPr="0095101D">
              <w:t xml:space="preserve"> indicates that the soil has one or more features that are unfavorable for aerobic soil organisms. With careful </w:t>
            </w:r>
            <w:r w:rsidR="004937A6" w:rsidRPr="0095101D">
              <w:t>management,</w:t>
            </w:r>
            <w:r w:rsidR="00873DAA" w:rsidRPr="0095101D">
              <w:t xml:space="preserve"> the soil can be used for crop production and be nearly sustainable.</w:t>
            </w:r>
          </w:p>
        </w:tc>
      </w:tr>
      <w:tr w:rsidR="00055BA3" w14:paraId="45456271" w14:textId="77777777" w:rsidTr="00B415BA">
        <w:tc>
          <w:tcPr>
            <w:tcW w:w="1885" w:type="dxa"/>
          </w:tcPr>
          <w:p w14:paraId="5F669D30" w14:textId="3DC640EA" w:rsidR="00055BA3" w:rsidRDefault="00873DAA" w:rsidP="660AB575">
            <w:r w:rsidRPr="0095101D">
              <w:t>Moderate subsidence</w:t>
            </w:r>
          </w:p>
        </w:tc>
        <w:tc>
          <w:tcPr>
            <w:tcW w:w="3150" w:type="dxa"/>
          </w:tcPr>
          <w:p w14:paraId="7EA92F2C" w14:textId="79B535C8" w:rsidR="00055BA3" w:rsidRDefault="00B966B2" w:rsidP="00A54747">
            <w:r>
              <w:t>40</w:t>
            </w:r>
          </w:p>
        </w:tc>
        <w:tc>
          <w:tcPr>
            <w:tcW w:w="4315" w:type="dxa"/>
          </w:tcPr>
          <w:p w14:paraId="3B83AB0A" w14:textId="5416D2DC" w:rsidR="002E4491" w:rsidRDefault="000E6F04" w:rsidP="00A54747">
            <w:r>
              <w:t>“</w:t>
            </w:r>
            <w:r w:rsidR="00873DAA" w:rsidRPr="0095101D">
              <w:t xml:space="preserve">Moderate </w:t>
            </w:r>
            <w:proofErr w:type="gramStart"/>
            <w:r w:rsidR="00873DAA" w:rsidRPr="0095101D">
              <w:t>subsidence</w:t>
            </w:r>
            <w:r>
              <w:t>“</w:t>
            </w:r>
            <w:r w:rsidR="00873DAA" w:rsidRPr="0095101D">
              <w:t xml:space="preserve"> indicates</w:t>
            </w:r>
            <w:proofErr w:type="gramEnd"/>
            <w:r w:rsidR="00873DAA" w:rsidRPr="0095101D">
              <w:t xml:space="preserve"> that the soil has features that are moderately favorable for aerobic soil organisms. The soil can be made more sustainable by careful management</w:t>
            </w:r>
            <w:r w:rsidR="00873DAA" w:rsidRPr="5CBA6D65">
              <w:t>.</w:t>
            </w:r>
          </w:p>
        </w:tc>
      </w:tr>
      <w:tr w:rsidR="00055BA3" w14:paraId="286D0200" w14:textId="77777777" w:rsidTr="00B415BA">
        <w:tc>
          <w:tcPr>
            <w:tcW w:w="1885" w:type="dxa"/>
          </w:tcPr>
          <w:p w14:paraId="11DE71A7" w14:textId="3EC4CA4A" w:rsidR="00055BA3" w:rsidRDefault="00873DAA" w:rsidP="660AB575">
            <w:r w:rsidRPr="0095101D">
              <w:t>Severe subsidence</w:t>
            </w:r>
          </w:p>
        </w:tc>
        <w:tc>
          <w:tcPr>
            <w:tcW w:w="3150" w:type="dxa"/>
          </w:tcPr>
          <w:p w14:paraId="1DBADD06" w14:textId="1E915772" w:rsidR="00055BA3" w:rsidRDefault="00B966B2" w:rsidP="00A54747">
            <w:r>
              <w:t>50</w:t>
            </w:r>
          </w:p>
        </w:tc>
        <w:tc>
          <w:tcPr>
            <w:tcW w:w="4315" w:type="dxa"/>
          </w:tcPr>
          <w:p w14:paraId="24BE025A" w14:textId="57CF16B9" w:rsidR="002E4491" w:rsidRDefault="000E6F04" w:rsidP="00A54747">
            <w:r>
              <w:t>“</w:t>
            </w:r>
            <w:r w:rsidR="00873DAA" w:rsidRPr="0095101D">
              <w:t xml:space="preserve">Severe </w:t>
            </w:r>
            <w:proofErr w:type="gramStart"/>
            <w:r w:rsidR="00873DAA" w:rsidRPr="0095101D">
              <w:t>subsidence</w:t>
            </w:r>
            <w:r>
              <w:t>“</w:t>
            </w:r>
            <w:r w:rsidR="00873DAA" w:rsidRPr="0095101D">
              <w:t xml:space="preserve"> indicates</w:t>
            </w:r>
            <w:proofErr w:type="gramEnd"/>
            <w:r w:rsidR="00873DAA" w:rsidRPr="0095101D">
              <w:t xml:space="preserve"> that the soil has features that are very favorable for the aerobic soil organisms that cause subsidence. Very careful management will be needed to slow the subsidence rate.</w:t>
            </w:r>
          </w:p>
        </w:tc>
      </w:tr>
    </w:tbl>
    <w:p w14:paraId="78F28287" w14:textId="77777777" w:rsidR="00055BA3" w:rsidRDefault="00055BA3" w:rsidP="00055BA3"/>
    <w:p w14:paraId="624FCF03" w14:textId="29142722" w:rsidR="007153EB" w:rsidRPr="00554408" w:rsidRDefault="007153EB" w:rsidP="007153EB">
      <w:pPr>
        <w:rPr>
          <w:i/>
          <w:iCs/>
          <w:color w:val="44546A" w:themeColor="text2"/>
        </w:rPr>
      </w:pPr>
      <w:bookmarkStart w:id="61" w:name="_Ref1131498"/>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22</w:t>
      </w:r>
      <w:r w:rsidRPr="00554408">
        <w:rPr>
          <w:i/>
          <w:iCs/>
          <w:color w:val="44546A" w:themeColor="text2"/>
        </w:rPr>
        <w:fldChar w:fldCharType="end"/>
      </w:r>
      <w:bookmarkEnd w:id="61"/>
      <w:r w:rsidRPr="00554408">
        <w:rPr>
          <w:i/>
          <w:iCs/>
          <w:color w:val="44546A" w:themeColor="text2"/>
        </w:rPr>
        <w:t xml:space="preserve">: </w:t>
      </w:r>
      <w:r>
        <w:rPr>
          <w:i/>
          <w:iCs/>
          <w:color w:val="44546A" w:themeColor="text2"/>
        </w:rPr>
        <w:t>Subsidence</w:t>
      </w:r>
      <w:r w:rsidRPr="00554408">
        <w:rPr>
          <w:i/>
          <w:iCs/>
          <w:color w:val="44546A" w:themeColor="text2"/>
        </w:rPr>
        <w:t xml:space="preserve"> Existing Condition</w:t>
      </w:r>
    </w:p>
    <w:tbl>
      <w:tblPr>
        <w:tblStyle w:val="TableGrid"/>
        <w:tblW w:w="9350" w:type="dxa"/>
        <w:tblLook w:val="04A0" w:firstRow="1" w:lastRow="0" w:firstColumn="1" w:lastColumn="0" w:noHBand="0" w:noVBand="1"/>
      </w:tblPr>
      <w:tblGrid>
        <w:gridCol w:w="4765"/>
        <w:gridCol w:w="4585"/>
      </w:tblGrid>
      <w:tr w:rsidR="007153EB" w14:paraId="3CA8A7DD" w14:textId="77777777" w:rsidTr="007153EB">
        <w:tc>
          <w:tcPr>
            <w:tcW w:w="4765" w:type="dxa"/>
            <w:shd w:val="clear" w:color="auto" w:fill="D9E2F3" w:themeFill="accent1" w:themeFillTint="33"/>
          </w:tcPr>
          <w:p w14:paraId="2AC597D5" w14:textId="77777777" w:rsidR="007153EB" w:rsidRDefault="007153EB" w:rsidP="007153EB">
            <w:r>
              <w:lastRenderedPageBreak/>
              <w:t>Answer</w:t>
            </w:r>
          </w:p>
        </w:tc>
        <w:tc>
          <w:tcPr>
            <w:tcW w:w="4585" w:type="dxa"/>
            <w:shd w:val="clear" w:color="auto" w:fill="D9E2F3" w:themeFill="accent1" w:themeFillTint="33"/>
          </w:tcPr>
          <w:p w14:paraId="795E95E0" w14:textId="77777777" w:rsidR="007153EB" w:rsidRDefault="007153EB" w:rsidP="007153EB">
            <w:r>
              <w:t>Existing Condition Points</w:t>
            </w:r>
          </w:p>
        </w:tc>
      </w:tr>
      <w:tr w:rsidR="007153EB" w14:paraId="19578B7F" w14:textId="77777777" w:rsidTr="007153EB">
        <w:tc>
          <w:tcPr>
            <w:tcW w:w="4765" w:type="dxa"/>
          </w:tcPr>
          <w:p w14:paraId="2D3C9BEF" w14:textId="3EA79491" w:rsidR="007153EB" w:rsidRDefault="007153EB" w:rsidP="007153EB">
            <w:r>
              <w:t xml:space="preserve">Subsidence is not a concern or </w:t>
            </w:r>
            <w:r w:rsidR="000E6F04">
              <w:t xml:space="preserve">is </w:t>
            </w:r>
            <w:r>
              <w:t>being managed to the extent possible</w:t>
            </w:r>
          </w:p>
        </w:tc>
        <w:tc>
          <w:tcPr>
            <w:tcW w:w="4585" w:type="dxa"/>
          </w:tcPr>
          <w:p w14:paraId="0936E0B7" w14:textId="77777777" w:rsidR="007153EB" w:rsidRDefault="007153EB" w:rsidP="007153EB">
            <w:r>
              <w:t>51</w:t>
            </w:r>
          </w:p>
        </w:tc>
      </w:tr>
      <w:tr w:rsidR="007153EB" w14:paraId="1FB1629D" w14:textId="77777777" w:rsidTr="007153EB">
        <w:tc>
          <w:tcPr>
            <w:tcW w:w="4765" w:type="dxa"/>
          </w:tcPr>
          <w:p w14:paraId="4E8F57C2" w14:textId="3DFB64F4" w:rsidR="007153EB" w:rsidRDefault="007153EB" w:rsidP="007153EB">
            <w:r>
              <w:t xml:space="preserve">Subsidence is creating a soil limitation </w:t>
            </w:r>
            <w:r w:rsidR="000E6F04">
              <w:t xml:space="preserve">that </w:t>
            </w:r>
            <w:r w:rsidR="00B966B2">
              <w:t>can be improved through management</w:t>
            </w:r>
          </w:p>
        </w:tc>
        <w:tc>
          <w:tcPr>
            <w:tcW w:w="4585" w:type="dxa"/>
          </w:tcPr>
          <w:p w14:paraId="6C269866" w14:textId="77777777" w:rsidR="007153EB" w:rsidRDefault="007153EB" w:rsidP="007153EB">
            <w:r>
              <w:t>1</w:t>
            </w:r>
          </w:p>
        </w:tc>
      </w:tr>
    </w:tbl>
    <w:p w14:paraId="7320E7B1" w14:textId="067059DF" w:rsidR="007153EB" w:rsidRDefault="007153EB" w:rsidP="007153EB"/>
    <w:p w14:paraId="6A94D18E" w14:textId="30AB2A5E" w:rsidR="006E0568" w:rsidRDefault="006E0568" w:rsidP="006E0568">
      <w:r>
        <w:t xml:space="preserve">Conservation </w:t>
      </w:r>
      <w:r w:rsidR="007B3016">
        <w:t>practices and activities</w:t>
      </w:r>
      <w:r>
        <w:t xml:space="preserve"> are then added to the existing condition to determine the state of the management system.  Example practice points are identified in </w:t>
      </w:r>
      <w:r>
        <w:fldChar w:fldCharType="begin"/>
      </w:r>
      <w:r>
        <w:instrText xml:space="preserve"> REF _Ref1131606 \h </w:instrText>
      </w:r>
      <w:r>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23</w:t>
      </w:r>
      <w:r>
        <w:fldChar w:fldCharType="end"/>
      </w:r>
      <w:r>
        <w:t>.</w:t>
      </w:r>
    </w:p>
    <w:p w14:paraId="50655627" w14:textId="2EFED84D" w:rsidR="00055BA3" w:rsidRPr="00554408" w:rsidRDefault="00646E33" w:rsidP="00554408">
      <w:pPr>
        <w:rPr>
          <w:i/>
          <w:iCs/>
          <w:color w:val="44546A" w:themeColor="text2"/>
        </w:rPr>
      </w:pPr>
      <w:bookmarkStart w:id="62" w:name="_Ref1131606"/>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23</w:t>
      </w:r>
      <w:r w:rsidRPr="00554408">
        <w:rPr>
          <w:i/>
          <w:iCs/>
          <w:color w:val="44546A" w:themeColor="text2"/>
        </w:rPr>
        <w:fldChar w:fldCharType="end"/>
      </w:r>
      <w:bookmarkEnd w:id="62"/>
      <w:r w:rsidRPr="00554408">
        <w:rPr>
          <w:i/>
          <w:iCs/>
          <w:color w:val="44546A" w:themeColor="text2"/>
        </w:rPr>
        <w:t xml:space="preserve">: </w:t>
      </w:r>
      <w:r w:rsidR="00055BA3" w:rsidRPr="00554408">
        <w:rPr>
          <w:i/>
          <w:iCs/>
          <w:color w:val="44546A" w:themeColor="text2"/>
        </w:rPr>
        <w:t>Typical Practices Affecting Subsidence</w:t>
      </w:r>
    </w:p>
    <w:tbl>
      <w:tblPr>
        <w:tblStyle w:val="TableGrid"/>
        <w:tblW w:w="9355" w:type="dxa"/>
        <w:tblLook w:val="04A0" w:firstRow="1" w:lastRow="0" w:firstColumn="1" w:lastColumn="0" w:noHBand="0" w:noVBand="1"/>
      </w:tblPr>
      <w:tblGrid>
        <w:gridCol w:w="4585"/>
        <w:gridCol w:w="4770"/>
      </w:tblGrid>
      <w:tr w:rsidR="00055BA3" w14:paraId="2FB66EBD" w14:textId="77777777" w:rsidTr="00865861">
        <w:tc>
          <w:tcPr>
            <w:tcW w:w="4585" w:type="dxa"/>
            <w:shd w:val="clear" w:color="auto" w:fill="D9E2F3" w:themeFill="accent1" w:themeFillTint="33"/>
          </w:tcPr>
          <w:p w14:paraId="5AA702E3" w14:textId="77777777" w:rsidR="00055BA3" w:rsidRDefault="00055BA3" w:rsidP="660AB575"/>
          <w:p w14:paraId="5426ADCF" w14:textId="77777777" w:rsidR="00055BA3" w:rsidRDefault="00055BA3" w:rsidP="660AB575"/>
        </w:tc>
        <w:tc>
          <w:tcPr>
            <w:tcW w:w="4770" w:type="dxa"/>
            <w:shd w:val="clear" w:color="auto" w:fill="D9E2F3" w:themeFill="accent1" w:themeFillTint="33"/>
          </w:tcPr>
          <w:p w14:paraId="6AE6B4E4" w14:textId="77777777" w:rsidR="00055BA3" w:rsidRDefault="00055BA3" w:rsidP="660AB575">
            <w:r w:rsidRPr="000F0ED3">
              <w:t>Conservation Management Points</w:t>
            </w:r>
          </w:p>
        </w:tc>
      </w:tr>
      <w:tr w:rsidR="00055BA3" w14:paraId="1A993F5E" w14:textId="77777777" w:rsidTr="00865861">
        <w:tc>
          <w:tcPr>
            <w:tcW w:w="4585" w:type="dxa"/>
          </w:tcPr>
          <w:p w14:paraId="04C30F52" w14:textId="77777777" w:rsidR="00055BA3" w:rsidRDefault="00055BA3" w:rsidP="660AB575">
            <w:r w:rsidRPr="004D0750">
              <w:t>Drainage Water Management</w:t>
            </w:r>
            <w:r w:rsidR="00E129BC">
              <w:t xml:space="preserve"> (554)</w:t>
            </w:r>
          </w:p>
        </w:tc>
        <w:tc>
          <w:tcPr>
            <w:tcW w:w="4770" w:type="dxa"/>
          </w:tcPr>
          <w:p w14:paraId="4A2F7B47" w14:textId="77777777" w:rsidR="00055BA3" w:rsidRDefault="00697352" w:rsidP="00A54747">
            <w:r>
              <w:t>25</w:t>
            </w:r>
          </w:p>
        </w:tc>
      </w:tr>
      <w:tr w:rsidR="00055BA3" w14:paraId="2015FD75" w14:textId="77777777" w:rsidTr="00865861">
        <w:tc>
          <w:tcPr>
            <w:tcW w:w="4585" w:type="dxa"/>
          </w:tcPr>
          <w:p w14:paraId="0420B432" w14:textId="77777777" w:rsidR="00055BA3" w:rsidRDefault="00487CD6" w:rsidP="00A54747">
            <w:r>
              <w:rPr>
                <w:rFonts w:ascii="Calibri" w:hAnsi="Calibri" w:cs="Calibri"/>
                <w:color w:val="000000"/>
                <w:shd w:val="clear" w:color="auto" w:fill="FFFFFF"/>
              </w:rPr>
              <w:t>Wetland Restoration</w:t>
            </w:r>
            <w:r w:rsidR="00BD115C">
              <w:rPr>
                <w:rFonts w:ascii="Calibri" w:hAnsi="Calibri" w:cs="Calibri"/>
                <w:color w:val="000000"/>
                <w:shd w:val="clear" w:color="auto" w:fill="FFFFFF"/>
              </w:rPr>
              <w:t xml:space="preserve"> (657)</w:t>
            </w:r>
          </w:p>
        </w:tc>
        <w:tc>
          <w:tcPr>
            <w:tcW w:w="4770" w:type="dxa"/>
          </w:tcPr>
          <w:p w14:paraId="75AD9ABB" w14:textId="48D46CBB" w:rsidR="00055BA3" w:rsidRDefault="00487CD6" w:rsidP="00A54747">
            <w:r>
              <w:t>5</w:t>
            </w:r>
            <w:r w:rsidR="00C14862">
              <w:t>1</w:t>
            </w:r>
          </w:p>
        </w:tc>
      </w:tr>
    </w:tbl>
    <w:p w14:paraId="06A93F5C" w14:textId="77777777" w:rsidR="00055BA3" w:rsidRDefault="00055BA3" w:rsidP="660AB575">
      <w:r w:rsidRPr="00CD5A8F">
        <w:t>*</w:t>
      </w:r>
      <w:r>
        <w:t>Supporting practices may be necessary to support the above practices, and will be identified as necessary supporting practices, but do not add conservation management points to the total</w:t>
      </w:r>
      <w:r w:rsidRPr="00CD5A8F">
        <w:t>.</w:t>
      </w:r>
    </w:p>
    <w:p w14:paraId="25F05556" w14:textId="77777777" w:rsidR="004937A6" w:rsidRDefault="004937A6" w:rsidP="00865861">
      <w:bookmarkStart w:id="63" w:name="_Toc531617561"/>
    </w:p>
    <w:p w14:paraId="10067E77" w14:textId="77777777" w:rsidR="00055BA3" w:rsidRPr="00107445" w:rsidRDefault="00055BA3" w:rsidP="289ECEEA">
      <w:pPr>
        <w:pStyle w:val="Heading2"/>
        <w:rPr>
          <w:b/>
          <w:bCs/>
        </w:rPr>
      </w:pPr>
      <w:bookmarkStart w:id="64" w:name="_Toc535524389"/>
      <w:bookmarkStart w:id="65" w:name="_Toc2079914"/>
      <w:r w:rsidRPr="00D65976">
        <w:rPr>
          <w:b/>
          <w:bCs/>
        </w:rPr>
        <w:t>Compaction (Compaction)</w:t>
      </w:r>
      <w:bookmarkEnd w:id="63"/>
      <w:bookmarkEnd w:id="64"/>
      <w:bookmarkEnd w:id="65"/>
    </w:p>
    <w:p w14:paraId="46694F40" w14:textId="709ED6FA" w:rsidR="00B065F7" w:rsidRDefault="00055BA3" w:rsidP="00B065F7">
      <w:r w:rsidRPr="004937A6">
        <w:rPr>
          <w:b/>
        </w:rPr>
        <w:t xml:space="preserve">Description: </w:t>
      </w:r>
      <w:r w:rsidRPr="1F194391">
        <w:t xml:space="preserve"> </w:t>
      </w:r>
      <w:r w:rsidR="00B065F7">
        <w:t>Management-induced soil compaction at any level throughout the soil profile resulting in reduced plant productivity</w:t>
      </w:r>
      <w:r w:rsidR="000E6F04">
        <w:t xml:space="preserve">, </w:t>
      </w:r>
      <w:r w:rsidR="00B065F7">
        <w:t>biological activity</w:t>
      </w:r>
      <w:r w:rsidR="000E6F04">
        <w:t xml:space="preserve">, </w:t>
      </w:r>
      <w:r w:rsidR="00B065F7">
        <w:t>infiltration</w:t>
      </w:r>
      <w:r w:rsidR="000E6F04">
        <w:t>,</w:t>
      </w:r>
      <w:r w:rsidR="00B065F7">
        <w:t xml:space="preserve"> aeration</w:t>
      </w:r>
      <w:r w:rsidR="000E6F04">
        <w:t>, or some combination of these.</w:t>
      </w:r>
    </w:p>
    <w:p w14:paraId="29518472" w14:textId="579D3E3B" w:rsidR="00055BA3" w:rsidRDefault="00055BA3" w:rsidP="00B065F7">
      <w:r w:rsidRPr="004937A6">
        <w:rPr>
          <w:b/>
        </w:rPr>
        <w:t>Objective:</w:t>
      </w:r>
      <w:r w:rsidRPr="11B4500B">
        <w:t xml:space="preserve">  </w:t>
      </w:r>
      <w:r w:rsidRPr="008B523A">
        <w:t xml:space="preserve">Reduce potential for </w:t>
      </w:r>
      <w:r w:rsidR="005F402A">
        <w:t>compaction</w:t>
      </w:r>
      <w:r w:rsidRPr="008B523A">
        <w:t xml:space="preserve"> to occur</w:t>
      </w:r>
      <w:r w:rsidR="11B4500B" w:rsidRPr="008B523A">
        <w:t>.</w:t>
      </w:r>
    </w:p>
    <w:p w14:paraId="3752CB21" w14:textId="77777777" w:rsidR="00055BA3" w:rsidRPr="00107445" w:rsidRDefault="00055BA3" w:rsidP="289ECEEA">
      <w:pPr>
        <w:rPr>
          <w:b/>
          <w:bCs/>
        </w:rPr>
      </w:pPr>
      <w:r w:rsidRPr="00D65976">
        <w:rPr>
          <w:b/>
          <w:bCs/>
        </w:rPr>
        <w:t>Analysis within CART:</w:t>
      </w:r>
    </w:p>
    <w:p w14:paraId="7E476FED" w14:textId="4836C68D" w:rsidR="00055BA3" w:rsidRDefault="00055BA3" w:rsidP="660AB575">
      <w:r>
        <w:t>Each PLU will trigger a Soil Data Access (</w:t>
      </w:r>
      <w:r w:rsidRPr="00885EA3">
        <w:t>Soil Susceptibility to Compaction</w:t>
      </w:r>
      <w:r>
        <w:t xml:space="preserve"> Interpretation) web service to determine the percentage </w:t>
      </w:r>
      <w:r w:rsidR="006E6BE8">
        <w:t>and acreage</w:t>
      </w:r>
      <w:r>
        <w:t xml:space="preserve"> of </w:t>
      </w:r>
      <w:del w:id="66" w:author="Breanna Barlow" w:date="2019-03-22T12:24:00Z">
        <w:r w:rsidR="006E6BE8" w:rsidDel="000D18E2">
          <w:delText>compacted</w:delText>
        </w:r>
        <w:r w:rsidDel="000D18E2">
          <w:delText xml:space="preserve"> </w:delText>
        </w:r>
      </w:del>
      <w:r>
        <w:t>soils</w:t>
      </w:r>
      <w:r w:rsidR="000D18E2">
        <w:t xml:space="preserve"> </w:t>
      </w:r>
      <w:ins w:id="67" w:author="Breanna Barlow" w:date="2019-03-22T12:24:00Z">
        <w:r w:rsidR="000D18E2">
          <w:t>susceptible to compaction</w:t>
        </w:r>
      </w:ins>
      <w:r w:rsidR="65092CFD">
        <w:t xml:space="preserve">. </w:t>
      </w:r>
      <w:r>
        <w:t xml:space="preserve"> </w:t>
      </w:r>
      <w:r w:rsidR="00E0111E">
        <w:t xml:space="preserve">The Soil Data Access services utilizes the </w:t>
      </w:r>
      <w:r w:rsidR="00CB7009">
        <w:t>NRCS-published</w:t>
      </w:r>
      <w:r w:rsidR="00E0111E">
        <w:t xml:space="preserve"> soils database (SSURGO</w:t>
      </w:r>
      <w:r w:rsidR="00E0111E" w:rsidRPr="00845788">
        <w:t xml:space="preserve">). </w:t>
      </w:r>
      <w:r>
        <w:t xml:space="preserve">If </w:t>
      </w:r>
      <w:r w:rsidR="006E6BE8">
        <w:t>the potential for compacted</w:t>
      </w:r>
      <w:r>
        <w:t xml:space="preserve"> </w:t>
      </w:r>
      <w:r w:rsidR="11B4500B">
        <w:t>s</w:t>
      </w:r>
      <w:r>
        <w:t>oils are present</w:t>
      </w:r>
      <w:r w:rsidR="11B4500B">
        <w:t>,</w:t>
      </w:r>
      <w:r>
        <w:t xml:space="preserve"> </w:t>
      </w:r>
      <w:r w:rsidR="00B966B2">
        <w:t xml:space="preserve">a threshold value will be set as determined in </w:t>
      </w:r>
      <w:r w:rsidR="006E0568">
        <w:fldChar w:fldCharType="begin"/>
      </w:r>
      <w:r w:rsidR="006E0568">
        <w:instrText xml:space="preserve"> REF _Ref1131697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24</w:t>
      </w:r>
      <w:r w:rsidR="006E0568">
        <w:fldChar w:fldCharType="end"/>
      </w:r>
      <w:r w:rsidR="006E0568">
        <w:t xml:space="preserve"> </w:t>
      </w:r>
      <w:r w:rsidR="00B966B2">
        <w:t xml:space="preserve">and existing condition question will be triggered.  </w:t>
      </w:r>
      <w:r>
        <w:t xml:space="preserve">The </w:t>
      </w:r>
      <w:r w:rsidR="00FF6243">
        <w:t>planner</w:t>
      </w:r>
      <w:r>
        <w:t xml:space="preserve"> may also identify this resource concern based on </w:t>
      </w:r>
      <w:r w:rsidR="00741777">
        <w:t>site-specific</w:t>
      </w:r>
      <w:r>
        <w:t xml:space="preserve"> conditions</w:t>
      </w:r>
      <w:r w:rsidR="00B966B2">
        <w:t xml:space="preserve"> and a threshold of 50 will be set</w:t>
      </w:r>
      <w:r>
        <w:t xml:space="preserve">.  The </w:t>
      </w:r>
      <w:r w:rsidR="000E2653">
        <w:t>existing</w:t>
      </w:r>
      <w:r>
        <w:t xml:space="preserve"> condition question will set the </w:t>
      </w:r>
      <w:r w:rsidR="000E2653">
        <w:t>existing</w:t>
      </w:r>
      <w:r>
        <w:t xml:space="preserve"> score as seen in</w:t>
      </w:r>
      <w:r w:rsidR="006E0568">
        <w:t xml:space="preserve"> </w:t>
      </w:r>
      <w:r w:rsidR="006E0568">
        <w:fldChar w:fldCharType="begin"/>
      </w:r>
      <w:r w:rsidR="006E0568">
        <w:instrText xml:space="preserve"> REF _Ref1131717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25</w:t>
      </w:r>
      <w:r w:rsidR="006E0568">
        <w:fldChar w:fldCharType="end"/>
      </w:r>
      <w:r>
        <w:t>.</w:t>
      </w:r>
      <w:r w:rsidR="00B524E0">
        <w:t xml:space="preserve"> (Appropriate for all land uses.)</w:t>
      </w:r>
    </w:p>
    <w:p w14:paraId="159DC71E" w14:textId="32E70B11" w:rsidR="00055BA3" w:rsidRPr="00554408" w:rsidRDefault="00646E33" w:rsidP="00554408">
      <w:pPr>
        <w:rPr>
          <w:i/>
          <w:iCs/>
          <w:color w:val="44546A" w:themeColor="text2"/>
        </w:rPr>
      </w:pPr>
      <w:bookmarkStart w:id="68" w:name="_Ref1131697"/>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24</w:t>
      </w:r>
      <w:r w:rsidRPr="00554408">
        <w:rPr>
          <w:i/>
          <w:iCs/>
          <w:color w:val="44546A" w:themeColor="text2"/>
        </w:rPr>
        <w:fldChar w:fldCharType="end"/>
      </w:r>
      <w:bookmarkEnd w:id="68"/>
      <w:r w:rsidRPr="00554408">
        <w:rPr>
          <w:i/>
          <w:iCs/>
          <w:color w:val="44546A" w:themeColor="text2"/>
        </w:rPr>
        <w:t xml:space="preserve">: </w:t>
      </w:r>
      <w:r w:rsidR="00055BA3" w:rsidRPr="00554408">
        <w:rPr>
          <w:i/>
          <w:iCs/>
          <w:color w:val="44546A" w:themeColor="text2"/>
        </w:rPr>
        <w:t xml:space="preserve">Soil Compaction </w:t>
      </w:r>
      <w:r w:rsidR="006E0568">
        <w:rPr>
          <w:i/>
          <w:iCs/>
          <w:color w:val="44546A" w:themeColor="text2"/>
        </w:rPr>
        <w:t>T</w:t>
      </w:r>
      <w:r w:rsidR="00B966B2">
        <w:rPr>
          <w:i/>
          <w:iCs/>
          <w:color w:val="44546A" w:themeColor="text2"/>
        </w:rPr>
        <w:t>hreshold</w:t>
      </w:r>
    </w:p>
    <w:tbl>
      <w:tblPr>
        <w:tblStyle w:val="TableGrid"/>
        <w:tblW w:w="0" w:type="auto"/>
        <w:tblLook w:val="04A0" w:firstRow="1" w:lastRow="0" w:firstColumn="1" w:lastColumn="0" w:noHBand="0" w:noVBand="1"/>
      </w:tblPr>
      <w:tblGrid>
        <w:gridCol w:w="985"/>
        <w:gridCol w:w="1710"/>
        <w:gridCol w:w="6655"/>
      </w:tblGrid>
      <w:tr w:rsidR="00055BA3" w14:paraId="7B87A822" w14:textId="77777777" w:rsidTr="0029467D">
        <w:tc>
          <w:tcPr>
            <w:tcW w:w="985" w:type="dxa"/>
            <w:shd w:val="clear" w:color="auto" w:fill="D9E2F3" w:themeFill="accent1" w:themeFillTint="33"/>
          </w:tcPr>
          <w:p w14:paraId="60EC92A7" w14:textId="77777777" w:rsidR="00055BA3" w:rsidRDefault="00055BA3" w:rsidP="660AB575">
            <w:r>
              <w:t>Answer</w:t>
            </w:r>
          </w:p>
        </w:tc>
        <w:tc>
          <w:tcPr>
            <w:tcW w:w="1710" w:type="dxa"/>
            <w:shd w:val="clear" w:color="auto" w:fill="D9E2F3" w:themeFill="accent1" w:themeFillTint="33"/>
          </w:tcPr>
          <w:p w14:paraId="6EC2F8D1" w14:textId="77777777" w:rsidR="00055BA3" w:rsidRDefault="000E2653" w:rsidP="660AB575">
            <w:r>
              <w:t>Existing</w:t>
            </w:r>
            <w:r w:rsidR="00055BA3">
              <w:t xml:space="preserve"> Condition Points</w:t>
            </w:r>
          </w:p>
        </w:tc>
        <w:tc>
          <w:tcPr>
            <w:tcW w:w="6655" w:type="dxa"/>
            <w:shd w:val="clear" w:color="auto" w:fill="D9E2F3" w:themeFill="accent1" w:themeFillTint="33"/>
          </w:tcPr>
          <w:p w14:paraId="48D05632" w14:textId="77777777" w:rsidR="00463756" w:rsidRDefault="00C03D4E" w:rsidP="660AB575">
            <w:r>
              <w:t>Definition</w:t>
            </w:r>
          </w:p>
        </w:tc>
      </w:tr>
      <w:tr w:rsidR="00055BA3" w14:paraId="240BC3D0" w14:textId="77777777" w:rsidTr="0029467D">
        <w:tc>
          <w:tcPr>
            <w:tcW w:w="985" w:type="dxa"/>
          </w:tcPr>
          <w:p w14:paraId="1E4A16BE" w14:textId="77777777" w:rsidR="00055BA3" w:rsidRDefault="009A6FE5" w:rsidP="660AB575">
            <w:r w:rsidRPr="00FA18A0">
              <w:t xml:space="preserve">Low </w:t>
            </w:r>
          </w:p>
        </w:tc>
        <w:tc>
          <w:tcPr>
            <w:tcW w:w="1710" w:type="dxa"/>
          </w:tcPr>
          <w:p w14:paraId="1B572A34" w14:textId="012FA15C" w:rsidR="00055BA3" w:rsidRDefault="00055BA3" w:rsidP="00A54747">
            <w:r>
              <w:t>1</w:t>
            </w:r>
          </w:p>
        </w:tc>
        <w:tc>
          <w:tcPr>
            <w:tcW w:w="6655" w:type="dxa"/>
          </w:tcPr>
          <w:p w14:paraId="79FAC2B0" w14:textId="324EB715" w:rsidR="00463756" w:rsidRDefault="009A6FE5" w:rsidP="00A54747">
            <w:r w:rsidRPr="00FA18A0">
              <w:t xml:space="preserve">Low </w:t>
            </w:r>
            <w:r w:rsidR="000E6F04">
              <w:t>–</w:t>
            </w:r>
            <w:r w:rsidR="000E6F04" w:rsidRPr="00FA18A0">
              <w:t xml:space="preserve"> </w:t>
            </w:r>
            <w:r w:rsidRPr="00FA18A0">
              <w:t xml:space="preserve">The potential for compaction is insignificant.  This soil </w:t>
            </w:r>
            <w:r w:rsidR="001E767D" w:rsidRPr="00FA18A0">
              <w:t>can</w:t>
            </w:r>
            <w:r w:rsidRPr="00FA18A0">
              <w:t xml:space="preserve"> support standard equipment with minimal compaction. The soil is moisture insensitive, exhibiting only small changes in density with changing moisture content.</w:t>
            </w:r>
          </w:p>
        </w:tc>
      </w:tr>
      <w:tr w:rsidR="00055BA3" w14:paraId="55577E68" w14:textId="77777777" w:rsidTr="0029467D">
        <w:tc>
          <w:tcPr>
            <w:tcW w:w="985" w:type="dxa"/>
          </w:tcPr>
          <w:p w14:paraId="7263CF5C" w14:textId="77777777" w:rsidR="00055BA3" w:rsidRDefault="009A6FE5" w:rsidP="660AB575">
            <w:r w:rsidRPr="00FA18A0">
              <w:t>Medium</w:t>
            </w:r>
          </w:p>
        </w:tc>
        <w:tc>
          <w:tcPr>
            <w:tcW w:w="1710" w:type="dxa"/>
          </w:tcPr>
          <w:p w14:paraId="7A170397" w14:textId="1B4DFD59" w:rsidR="00055BA3" w:rsidRDefault="00B966B2" w:rsidP="00A54747">
            <w:r>
              <w:t>30</w:t>
            </w:r>
          </w:p>
        </w:tc>
        <w:tc>
          <w:tcPr>
            <w:tcW w:w="6655" w:type="dxa"/>
          </w:tcPr>
          <w:p w14:paraId="5FF1ABC5" w14:textId="10D28124" w:rsidR="00463756" w:rsidRDefault="009A6FE5" w:rsidP="00A54747">
            <w:r w:rsidRPr="00FA18A0">
              <w:t xml:space="preserve">Medium </w:t>
            </w:r>
            <w:r w:rsidR="000E6F04">
              <w:t>–</w:t>
            </w:r>
            <w:r w:rsidR="000E6F04" w:rsidRPr="00FA18A0">
              <w:t xml:space="preserve"> </w:t>
            </w:r>
            <w:r w:rsidRPr="00FA18A0">
              <w:t xml:space="preserve">The potential for compaction is significant.  The growth rate of seedlings may be reduced following compaction.  After the initial compaction (i.e., the first equipment </w:t>
            </w:r>
            <w:proofErr w:type="gramStart"/>
            <w:r w:rsidRPr="00FA18A0">
              <w:t>pass</w:t>
            </w:r>
            <w:proofErr w:type="gramEnd"/>
            <w:r w:rsidRPr="00FA18A0">
              <w:t xml:space="preserve">), this soil </w:t>
            </w:r>
            <w:r w:rsidR="001E767D" w:rsidRPr="00FA18A0">
              <w:t>can</w:t>
            </w:r>
            <w:r w:rsidRPr="00FA18A0">
              <w:t xml:space="preserve"> support standard equipment with only minimal increases in soil density.  The </w:t>
            </w:r>
            <w:r w:rsidRPr="00FA18A0">
              <w:lastRenderedPageBreak/>
              <w:t>soil is intermediate between moisture insensitive and moisture sensitive.</w:t>
            </w:r>
          </w:p>
        </w:tc>
      </w:tr>
      <w:tr w:rsidR="00055BA3" w14:paraId="419E599B" w14:textId="77777777" w:rsidTr="0029467D">
        <w:tc>
          <w:tcPr>
            <w:tcW w:w="985" w:type="dxa"/>
          </w:tcPr>
          <w:p w14:paraId="18992D75" w14:textId="77777777" w:rsidR="00055BA3" w:rsidRDefault="009A6FE5" w:rsidP="660AB575">
            <w:r w:rsidRPr="00FA18A0">
              <w:lastRenderedPageBreak/>
              <w:t xml:space="preserve">High </w:t>
            </w:r>
          </w:p>
        </w:tc>
        <w:tc>
          <w:tcPr>
            <w:tcW w:w="1710" w:type="dxa"/>
          </w:tcPr>
          <w:p w14:paraId="47719488" w14:textId="19FCF848" w:rsidR="00055BA3" w:rsidRDefault="00B966B2" w:rsidP="00A54747">
            <w:r>
              <w:t>50</w:t>
            </w:r>
          </w:p>
        </w:tc>
        <w:tc>
          <w:tcPr>
            <w:tcW w:w="6655" w:type="dxa"/>
          </w:tcPr>
          <w:p w14:paraId="6B5BF3A1" w14:textId="76B0F3C1" w:rsidR="00463756" w:rsidRDefault="009A6FE5" w:rsidP="00A54747">
            <w:r w:rsidRPr="00FA18A0">
              <w:t xml:space="preserve">High </w:t>
            </w:r>
            <w:r w:rsidR="000E6F04">
              <w:t>–</w:t>
            </w:r>
            <w:r w:rsidR="000E6F04" w:rsidRPr="00FA18A0">
              <w:t xml:space="preserve"> </w:t>
            </w:r>
            <w:r w:rsidRPr="00FA18A0">
              <w:t>The potential for compaction is significant.  The growth rate of seedlings will be reduced following compaction.  After initial compaction, this soil is still able to support standard equipment, but will continue to compact with each subsequent pass.  The soil is moisture sensitive, exhibiting large changes in density with changing moisture content.</w:t>
            </w:r>
          </w:p>
        </w:tc>
      </w:tr>
    </w:tbl>
    <w:p w14:paraId="72E05B5C" w14:textId="77777777" w:rsidR="00055BA3" w:rsidRDefault="00055BA3" w:rsidP="00055BA3"/>
    <w:p w14:paraId="241DC046" w14:textId="5D803CAA" w:rsidR="00B966B2" w:rsidRPr="00554408" w:rsidRDefault="00B966B2" w:rsidP="00B966B2">
      <w:pPr>
        <w:rPr>
          <w:i/>
          <w:iCs/>
          <w:color w:val="44546A" w:themeColor="text2"/>
        </w:rPr>
      </w:pPr>
      <w:bookmarkStart w:id="69" w:name="_Ref1131717"/>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25</w:t>
      </w:r>
      <w:r w:rsidRPr="00554408">
        <w:rPr>
          <w:i/>
          <w:iCs/>
          <w:color w:val="44546A" w:themeColor="text2"/>
        </w:rPr>
        <w:fldChar w:fldCharType="end"/>
      </w:r>
      <w:bookmarkEnd w:id="69"/>
      <w:r w:rsidRPr="00554408">
        <w:rPr>
          <w:i/>
          <w:iCs/>
          <w:color w:val="44546A" w:themeColor="text2"/>
        </w:rPr>
        <w:t xml:space="preserve">: </w:t>
      </w:r>
      <w:r>
        <w:rPr>
          <w:i/>
          <w:iCs/>
          <w:color w:val="44546A" w:themeColor="text2"/>
        </w:rPr>
        <w:t>Compaction</w:t>
      </w:r>
      <w:r w:rsidRPr="00554408">
        <w:rPr>
          <w:i/>
          <w:iCs/>
          <w:color w:val="44546A" w:themeColor="text2"/>
        </w:rPr>
        <w:t xml:space="preserve"> Existing Condition</w:t>
      </w:r>
    </w:p>
    <w:tbl>
      <w:tblPr>
        <w:tblStyle w:val="TableGrid"/>
        <w:tblW w:w="9350" w:type="dxa"/>
        <w:tblLook w:val="04A0" w:firstRow="1" w:lastRow="0" w:firstColumn="1" w:lastColumn="0" w:noHBand="0" w:noVBand="1"/>
      </w:tblPr>
      <w:tblGrid>
        <w:gridCol w:w="4765"/>
        <w:gridCol w:w="4585"/>
      </w:tblGrid>
      <w:tr w:rsidR="00B966B2" w14:paraId="148A789C" w14:textId="77777777" w:rsidTr="00A43A72">
        <w:tc>
          <w:tcPr>
            <w:tcW w:w="4765" w:type="dxa"/>
            <w:shd w:val="clear" w:color="auto" w:fill="D9E2F3" w:themeFill="accent1" w:themeFillTint="33"/>
          </w:tcPr>
          <w:p w14:paraId="24660DFB" w14:textId="77777777" w:rsidR="00B966B2" w:rsidRDefault="00B966B2" w:rsidP="00A43A72">
            <w:r>
              <w:t>Answer</w:t>
            </w:r>
          </w:p>
        </w:tc>
        <w:tc>
          <w:tcPr>
            <w:tcW w:w="4585" w:type="dxa"/>
            <w:shd w:val="clear" w:color="auto" w:fill="D9E2F3" w:themeFill="accent1" w:themeFillTint="33"/>
          </w:tcPr>
          <w:p w14:paraId="7A3313C5" w14:textId="77777777" w:rsidR="00B966B2" w:rsidRDefault="00B966B2" w:rsidP="00A43A72">
            <w:r>
              <w:t>Existing Condition Points</w:t>
            </w:r>
          </w:p>
        </w:tc>
      </w:tr>
      <w:tr w:rsidR="00B966B2" w14:paraId="3B9A2D60" w14:textId="77777777" w:rsidTr="00A43A72">
        <w:tc>
          <w:tcPr>
            <w:tcW w:w="4765" w:type="dxa"/>
          </w:tcPr>
          <w:p w14:paraId="1F41BEE2" w14:textId="7D841D5C" w:rsidR="00B966B2" w:rsidRDefault="00B966B2" w:rsidP="00A43A72">
            <w:r>
              <w:t xml:space="preserve">Compaction is not a concern or </w:t>
            </w:r>
            <w:r w:rsidR="000E6F04">
              <w:t xml:space="preserve">is </w:t>
            </w:r>
            <w:r>
              <w:t>being managed to the extent possible</w:t>
            </w:r>
          </w:p>
        </w:tc>
        <w:tc>
          <w:tcPr>
            <w:tcW w:w="4585" w:type="dxa"/>
          </w:tcPr>
          <w:p w14:paraId="38449F25" w14:textId="77777777" w:rsidR="00B966B2" w:rsidRDefault="00B966B2" w:rsidP="00A43A72">
            <w:r>
              <w:t>51</w:t>
            </w:r>
          </w:p>
        </w:tc>
      </w:tr>
      <w:tr w:rsidR="00B966B2" w14:paraId="634592CB" w14:textId="77777777" w:rsidTr="00A43A72">
        <w:tc>
          <w:tcPr>
            <w:tcW w:w="4765" w:type="dxa"/>
          </w:tcPr>
          <w:p w14:paraId="24CB9B09" w14:textId="50674224" w:rsidR="00B966B2" w:rsidRDefault="00B966B2" w:rsidP="00A43A72">
            <w:r>
              <w:t xml:space="preserve">Compaction is creating a soil limitation </w:t>
            </w:r>
            <w:r w:rsidR="000E6F04">
              <w:t xml:space="preserve">that </w:t>
            </w:r>
            <w:r>
              <w:t>can be improved through management</w:t>
            </w:r>
          </w:p>
        </w:tc>
        <w:tc>
          <w:tcPr>
            <w:tcW w:w="4585" w:type="dxa"/>
          </w:tcPr>
          <w:p w14:paraId="320775F9" w14:textId="77777777" w:rsidR="00B966B2" w:rsidRDefault="00B966B2" w:rsidP="00A43A72">
            <w:r>
              <w:t>1</w:t>
            </w:r>
          </w:p>
        </w:tc>
      </w:tr>
    </w:tbl>
    <w:p w14:paraId="7F1D5E91" w14:textId="77777777" w:rsidR="00B966B2" w:rsidRDefault="00B966B2" w:rsidP="00B966B2"/>
    <w:p w14:paraId="24C1E54D" w14:textId="3FD46C6D" w:rsidR="00055BA3" w:rsidRDefault="00055BA3" w:rsidP="660AB575">
      <w:r>
        <w:t xml:space="preserve">Conservation </w:t>
      </w:r>
      <w:r w:rsidR="007B3016">
        <w:t>practices and activities</w:t>
      </w:r>
      <w:r>
        <w:t xml:space="preserve"> are then added to the existing condition to determine the state of the management system.  </w:t>
      </w:r>
      <w:r w:rsidR="11B4500B">
        <w:t>Ex</w:t>
      </w:r>
      <w:r>
        <w:t xml:space="preserve">ample practice points are identified in </w:t>
      </w:r>
      <w:r w:rsidR="006E0568">
        <w:fldChar w:fldCharType="begin"/>
      </w:r>
      <w:r w:rsidR="006E0568">
        <w:instrText xml:space="preserve"> REF _Ref1131732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26</w:t>
      </w:r>
      <w:r w:rsidR="006E0568">
        <w:fldChar w:fldCharType="end"/>
      </w:r>
      <w:r>
        <w:t>.</w:t>
      </w:r>
    </w:p>
    <w:p w14:paraId="3D8681EE" w14:textId="78363761" w:rsidR="00055BA3" w:rsidRPr="00554408" w:rsidRDefault="00055BA3" w:rsidP="00554408">
      <w:pPr>
        <w:rPr>
          <w:i/>
          <w:iCs/>
          <w:color w:val="44546A" w:themeColor="text2"/>
        </w:rPr>
      </w:pPr>
      <w:bookmarkStart w:id="70" w:name="_Ref113173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26</w:t>
      </w:r>
      <w:r w:rsidRPr="00554408">
        <w:rPr>
          <w:i/>
          <w:iCs/>
          <w:color w:val="44546A" w:themeColor="text2"/>
        </w:rPr>
        <w:fldChar w:fldCharType="end"/>
      </w:r>
      <w:bookmarkEnd w:id="70"/>
      <w:r w:rsidRPr="00554408">
        <w:rPr>
          <w:i/>
          <w:iCs/>
          <w:color w:val="44546A" w:themeColor="text2"/>
        </w:rPr>
        <w:t>: Typical Practices Affecting Soil Compaction</w:t>
      </w:r>
    </w:p>
    <w:tbl>
      <w:tblPr>
        <w:tblStyle w:val="TableGrid"/>
        <w:tblW w:w="9355" w:type="dxa"/>
        <w:tblLook w:val="04A0" w:firstRow="1" w:lastRow="0" w:firstColumn="1" w:lastColumn="0" w:noHBand="0" w:noVBand="1"/>
      </w:tblPr>
      <w:tblGrid>
        <w:gridCol w:w="4585"/>
        <w:gridCol w:w="4770"/>
      </w:tblGrid>
      <w:tr w:rsidR="00577203" w14:paraId="5661B0A4" w14:textId="77777777" w:rsidTr="00865861">
        <w:tc>
          <w:tcPr>
            <w:tcW w:w="4585" w:type="dxa"/>
            <w:shd w:val="clear" w:color="auto" w:fill="D9E2F3" w:themeFill="accent1" w:themeFillTint="33"/>
          </w:tcPr>
          <w:p w14:paraId="6C3361D2" w14:textId="77777777" w:rsidR="00577203" w:rsidRDefault="00577203" w:rsidP="660AB575">
            <w:r>
              <w:t>Conservation Practices</w:t>
            </w:r>
          </w:p>
        </w:tc>
        <w:tc>
          <w:tcPr>
            <w:tcW w:w="4770" w:type="dxa"/>
            <w:shd w:val="clear" w:color="auto" w:fill="D9E2F3" w:themeFill="accent1" w:themeFillTint="33"/>
          </w:tcPr>
          <w:p w14:paraId="0A3CB7BE" w14:textId="77777777" w:rsidR="00577203" w:rsidRDefault="00577203" w:rsidP="660AB575">
            <w:r w:rsidRPr="000F0ED3">
              <w:t>Conservation Management Points</w:t>
            </w:r>
          </w:p>
        </w:tc>
      </w:tr>
      <w:tr w:rsidR="00577203" w14:paraId="71CFB9E9" w14:textId="77777777" w:rsidTr="00865861">
        <w:tc>
          <w:tcPr>
            <w:tcW w:w="4585" w:type="dxa"/>
          </w:tcPr>
          <w:p w14:paraId="7CC25B64" w14:textId="77777777" w:rsidR="00577203" w:rsidRDefault="00577203" w:rsidP="00A54747">
            <w:pPr>
              <w:rPr>
                <w:rFonts w:ascii="Calibri" w:hAnsi="Calibri" w:cs="Calibri"/>
                <w:color w:val="000000"/>
                <w:shd w:val="clear" w:color="auto" w:fill="FFFFFF"/>
              </w:rPr>
            </w:pPr>
            <w:r>
              <w:rPr>
                <w:rFonts w:ascii="Calibri" w:hAnsi="Calibri" w:cs="Calibri"/>
                <w:color w:val="000000"/>
                <w:shd w:val="clear" w:color="auto" w:fill="FFFFFF"/>
              </w:rPr>
              <w:t>Access Control (472)</w:t>
            </w:r>
          </w:p>
        </w:tc>
        <w:tc>
          <w:tcPr>
            <w:tcW w:w="4770" w:type="dxa"/>
          </w:tcPr>
          <w:p w14:paraId="47390709" w14:textId="77777777" w:rsidR="00577203" w:rsidRDefault="00577203" w:rsidP="00A54747">
            <w:r>
              <w:t>5</w:t>
            </w:r>
          </w:p>
        </w:tc>
      </w:tr>
      <w:tr w:rsidR="00577203" w14:paraId="242A0689" w14:textId="77777777" w:rsidTr="00865861">
        <w:tc>
          <w:tcPr>
            <w:tcW w:w="4585" w:type="dxa"/>
          </w:tcPr>
          <w:p w14:paraId="491C1116" w14:textId="77777777" w:rsidR="00577203" w:rsidRDefault="00577203" w:rsidP="660AB575">
            <w:r w:rsidRPr="00DC1467">
              <w:t>Conservation Cover</w:t>
            </w:r>
            <w:r>
              <w:t xml:space="preserve"> (327)</w:t>
            </w:r>
          </w:p>
        </w:tc>
        <w:tc>
          <w:tcPr>
            <w:tcW w:w="4770" w:type="dxa"/>
          </w:tcPr>
          <w:p w14:paraId="54C85321" w14:textId="77777777" w:rsidR="00577203" w:rsidRDefault="00577203" w:rsidP="00A54747">
            <w:r>
              <w:t>40</w:t>
            </w:r>
          </w:p>
        </w:tc>
      </w:tr>
      <w:tr w:rsidR="00577203" w14:paraId="48D6FF11" w14:textId="77777777" w:rsidTr="00865861">
        <w:tc>
          <w:tcPr>
            <w:tcW w:w="4585" w:type="dxa"/>
          </w:tcPr>
          <w:p w14:paraId="7B497EAC" w14:textId="77777777" w:rsidR="00577203" w:rsidRDefault="00577203" w:rsidP="00A54747">
            <w:pPr>
              <w:rPr>
                <w:rFonts w:ascii="Calibri" w:hAnsi="Calibri" w:cs="Calibri"/>
                <w:color w:val="000000"/>
                <w:shd w:val="clear" w:color="auto" w:fill="FFFFFF"/>
              </w:rPr>
            </w:pPr>
            <w:r>
              <w:rPr>
                <w:rFonts w:ascii="Calibri" w:hAnsi="Calibri" w:cs="Calibri"/>
                <w:color w:val="000000"/>
                <w:shd w:val="clear" w:color="auto" w:fill="FFFFFF"/>
              </w:rPr>
              <w:t>Conservation Crop Rotation (328)</w:t>
            </w:r>
          </w:p>
        </w:tc>
        <w:tc>
          <w:tcPr>
            <w:tcW w:w="4770" w:type="dxa"/>
          </w:tcPr>
          <w:p w14:paraId="4D8D8292" w14:textId="77777777" w:rsidR="00577203" w:rsidRDefault="00577203" w:rsidP="00A54747">
            <w:r>
              <w:t>10</w:t>
            </w:r>
          </w:p>
        </w:tc>
      </w:tr>
      <w:tr w:rsidR="00577203" w14:paraId="53AD67A5" w14:textId="77777777" w:rsidTr="00865861">
        <w:tc>
          <w:tcPr>
            <w:tcW w:w="4585" w:type="dxa"/>
          </w:tcPr>
          <w:p w14:paraId="7B041BD2" w14:textId="77777777" w:rsidR="00577203" w:rsidRDefault="00577203" w:rsidP="00A54747">
            <w:r>
              <w:t>Control Traffic Farming (334)</w:t>
            </w:r>
          </w:p>
        </w:tc>
        <w:tc>
          <w:tcPr>
            <w:tcW w:w="4770" w:type="dxa"/>
          </w:tcPr>
          <w:p w14:paraId="67AC2FA9" w14:textId="77777777" w:rsidR="00577203" w:rsidRDefault="00577203" w:rsidP="00A54747">
            <w:r>
              <w:t>30</w:t>
            </w:r>
          </w:p>
        </w:tc>
      </w:tr>
      <w:tr w:rsidR="00577203" w14:paraId="5AFF276D" w14:textId="77777777" w:rsidTr="00865861">
        <w:tc>
          <w:tcPr>
            <w:tcW w:w="4585" w:type="dxa"/>
          </w:tcPr>
          <w:p w14:paraId="3E6E0B72" w14:textId="77777777" w:rsidR="00577203" w:rsidRDefault="00577203" w:rsidP="00A54747">
            <w:r>
              <w:t>Cover Crops (340)</w:t>
            </w:r>
          </w:p>
        </w:tc>
        <w:tc>
          <w:tcPr>
            <w:tcW w:w="4770" w:type="dxa"/>
          </w:tcPr>
          <w:p w14:paraId="1EB9DA79" w14:textId="77777777" w:rsidR="00577203" w:rsidRDefault="00577203" w:rsidP="00056253">
            <w:r>
              <w:t>25</w:t>
            </w:r>
          </w:p>
        </w:tc>
      </w:tr>
      <w:tr w:rsidR="00577203" w14:paraId="2FBDDF5A" w14:textId="77777777" w:rsidTr="00865861">
        <w:tc>
          <w:tcPr>
            <w:tcW w:w="4585" w:type="dxa"/>
          </w:tcPr>
          <w:p w14:paraId="099867C7" w14:textId="77777777" w:rsidR="00577203" w:rsidRDefault="00577203" w:rsidP="660AB575">
            <w:r w:rsidRPr="00DC1467">
              <w:t>Critical Area Planting</w:t>
            </w:r>
            <w:r>
              <w:t xml:space="preserve"> (342)</w:t>
            </w:r>
          </w:p>
        </w:tc>
        <w:tc>
          <w:tcPr>
            <w:tcW w:w="4770" w:type="dxa"/>
          </w:tcPr>
          <w:p w14:paraId="36D1F557" w14:textId="77777777" w:rsidR="00577203" w:rsidRDefault="00577203" w:rsidP="00A54747">
            <w:r>
              <w:t>40</w:t>
            </w:r>
          </w:p>
        </w:tc>
      </w:tr>
      <w:tr w:rsidR="00577203" w14:paraId="610C7409" w14:textId="77777777" w:rsidTr="00865861">
        <w:tc>
          <w:tcPr>
            <w:tcW w:w="4585" w:type="dxa"/>
          </w:tcPr>
          <w:p w14:paraId="222E43E2" w14:textId="77777777" w:rsidR="00577203" w:rsidRDefault="00577203" w:rsidP="00A54747">
            <w:pPr>
              <w:rPr>
                <w:rFonts w:ascii="Calibri" w:hAnsi="Calibri" w:cs="Calibri"/>
                <w:color w:val="000000"/>
                <w:shd w:val="clear" w:color="auto" w:fill="FFFFFF"/>
              </w:rPr>
            </w:pPr>
            <w:r>
              <w:rPr>
                <w:rFonts w:ascii="Calibri" w:hAnsi="Calibri" w:cs="Calibri"/>
                <w:color w:val="000000"/>
                <w:shd w:val="clear" w:color="auto" w:fill="FFFFFF"/>
              </w:rPr>
              <w:t>Deep Tillage (324)</w:t>
            </w:r>
          </w:p>
        </w:tc>
        <w:tc>
          <w:tcPr>
            <w:tcW w:w="4770" w:type="dxa"/>
          </w:tcPr>
          <w:p w14:paraId="63EEF3D1" w14:textId="77777777" w:rsidR="00577203" w:rsidRDefault="00577203" w:rsidP="00A54747">
            <w:r>
              <w:t>15</w:t>
            </w:r>
          </w:p>
        </w:tc>
      </w:tr>
      <w:tr w:rsidR="00577203" w14:paraId="74B1ECDF" w14:textId="77777777" w:rsidTr="00865861">
        <w:tc>
          <w:tcPr>
            <w:tcW w:w="4585" w:type="dxa"/>
          </w:tcPr>
          <w:p w14:paraId="35CC78AD" w14:textId="77777777" w:rsidR="00577203" w:rsidRDefault="00577203" w:rsidP="00A54747">
            <w:r>
              <w:t>Field Border (386)</w:t>
            </w:r>
          </w:p>
        </w:tc>
        <w:tc>
          <w:tcPr>
            <w:tcW w:w="4770" w:type="dxa"/>
          </w:tcPr>
          <w:p w14:paraId="003E64E9" w14:textId="77777777" w:rsidR="00577203" w:rsidRDefault="00577203" w:rsidP="00A54747">
            <w:r>
              <w:t>40</w:t>
            </w:r>
          </w:p>
        </w:tc>
      </w:tr>
      <w:tr w:rsidR="00577203" w14:paraId="41A6272E" w14:textId="77777777" w:rsidTr="00865861">
        <w:tc>
          <w:tcPr>
            <w:tcW w:w="4585" w:type="dxa"/>
          </w:tcPr>
          <w:p w14:paraId="68D929FC" w14:textId="77777777" w:rsidR="00577203" w:rsidRDefault="00577203" w:rsidP="00A54747">
            <w:r>
              <w:t>Filter Strip (393)</w:t>
            </w:r>
          </w:p>
        </w:tc>
        <w:tc>
          <w:tcPr>
            <w:tcW w:w="4770" w:type="dxa"/>
          </w:tcPr>
          <w:p w14:paraId="6E2CA440" w14:textId="77777777" w:rsidR="00577203" w:rsidRDefault="00577203" w:rsidP="00A54747">
            <w:r>
              <w:t>40</w:t>
            </w:r>
          </w:p>
        </w:tc>
      </w:tr>
      <w:tr w:rsidR="00577203" w14:paraId="17702878" w14:textId="77777777" w:rsidTr="006E0568">
        <w:trPr>
          <w:trHeight w:val="368"/>
        </w:trPr>
        <w:tc>
          <w:tcPr>
            <w:tcW w:w="4585" w:type="dxa"/>
          </w:tcPr>
          <w:p w14:paraId="1E39FA56" w14:textId="77777777" w:rsidR="00577203" w:rsidRDefault="00577203" w:rsidP="00A54747">
            <w:r>
              <w:t>Forage and Biomass Planting (512)</w:t>
            </w:r>
          </w:p>
        </w:tc>
        <w:tc>
          <w:tcPr>
            <w:tcW w:w="4770" w:type="dxa"/>
          </w:tcPr>
          <w:p w14:paraId="29C220C7" w14:textId="5614980D" w:rsidR="00577203" w:rsidRDefault="00577203" w:rsidP="006E0568">
            <w:r>
              <w:t>30</w:t>
            </w:r>
          </w:p>
        </w:tc>
      </w:tr>
      <w:tr w:rsidR="00577203" w14:paraId="3CFA27BF" w14:textId="77777777" w:rsidTr="00865861">
        <w:tc>
          <w:tcPr>
            <w:tcW w:w="4585" w:type="dxa"/>
          </w:tcPr>
          <w:p w14:paraId="44CD4395" w14:textId="77777777" w:rsidR="00577203" w:rsidRDefault="00577203" w:rsidP="00A54747">
            <w:pPr>
              <w:rPr>
                <w:rFonts w:ascii="Calibri" w:hAnsi="Calibri" w:cs="Calibri"/>
                <w:color w:val="000000"/>
                <w:shd w:val="clear" w:color="auto" w:fill="FFFFFF"/>
              </w:rPr>
            </w:pPr>
            <w:r>
              <w:rPr>
                <w:rFonts w:ascii="Calibri" w:hAnsi="Calibri" w:cs="Calibri"/>
                <w:color w:val="000000"/>
                <w:shd w:val="clear" w:color="auto" w:fill="FFFFFF"/>
              </w:rPr>
              <w:t>Prescribed Grazing (528)</w:t>
            </w:r>
          </w:p>
        </w:tc>
        <w:tc>
          <w:tcPr>
            <w:tcW w:w="4770" w:type="dxa"/>
          </w:tcPr>
          <w:p w14:paraId="11A6899E" w14:textId="77777777" w:rsidR="00577203" w:rsidRDefault="00577203" w:rsidP="00A54747">
            <w:r>
              <w:t>20</w:t>
            </w:r>
          </w:p>
        </w:tc>
      </w:tr>
      <w:tr w:rsidR="00577203" w14:paraId="7EBACE0A" w14:textId="77777777" w:rsidTr="00865861">
        <w:tc>
          <w:tcPr>
            <w:tcW w:w="4585" w:type="dxa"/>
          </w:tcPr>
          <w:p w14:paraId="63D3B0D0" w14:textId="77777777" w:rsidR="00577203" w:rsidRDefault="00577203" w:rsidP="00A54747">
            <w:r>
              <w:t>Range Planting (550)</w:t>
            </w:r>
          </w:p>
        </w:tc>
        <w:tc>
          <w:tcPr>
            <w:tcW w:w="4770" w:type="dxa"/>
          </w:tcPr>
          <w:p w14:paraId="4B330104" w14:textId="77777777" w:rsidR="00577203" w:rsidRDefault="00577203" w:rsidP="00A54747">
            <w:r>
              <w:t>30</w:t>
            </w:r>
          </w:p>
        </w:tc>
      </w:tr>
      <w:tr w:rsidR="00577203" w14:paraId="116D7EFC" w14:textId="77777777" w:rsidTr="00865861">
        <w:tc>
          <w:tcPr>
            <w:tcW w:w="4585" w:type="dxa"/>
          </w:tcPr>
          <w:p w14:paraId="5F7F62CC" w14:textId="77777777" w:rsidR="00577203" w:rsidRDefault="00577203" w:rsidP="00A54747">
            <w:r>
              <w:rPr>
                <w:rFonts w:ascii="Calibri" w:hAnsi="Calibri" w:cs="Calibri"/>
                <w:color w:val="000000"/>
                <w:shd w:val="clear" w:color="auto" w:fill="FFFFFF"/>
              </w:rPr>
              <w:t>Residue and Tillage Management, No Till (329)</w:t>
            </w:r>
          </w:p>
        </w:tc>
        <w:tc>
          <w:tcPr>
            <w:tcW w:w="4770" w:type="dxa"/>
          </w:tcPr>
          <w:p w14:paraId="34FE0E0B" w14:textId="77777777" w:rsidR="00577203" w:rsidRDefault="00577203" w:rsidP="00A54747">
            <w:r>
              <w:t>25</w:t>
            </w:r>
          </w:p>
        </w:tc>
      </w:tr>
      <w:tr w:rsidR="00577203" w14:paraId="63D6CAEF" w14:textId="77777777" w:rsidTr="00865861">
        <w:tc>
          <w:tcPr>
            <w:tcW w:w="4585" w:type="dxa"/>
          </w:tcPr>
          <w:p w14:paraId="30AD4BDC" w14:textId="77777777" w:rsidR="00577203" w:rsidRDefault="00577203" w:rsidP="00A54747">
            <w:r>
              <w:rPr>
                <w:rFonts w:ascii="Calibri" w:hAnsi="Calibri" w:cs="Calibri"/>
                <w:color w:val="000000"/>
                <w:shd w:val="clear" w:color="auto" w:fill="FFFFFF"/>
              </w:rPr>
              <w:t>Residue and Tillage Management, Reduced Till (340)</w:t>
            </w:r>
          </w:p>
        </w:tc>
        <w:tc>
          <w:tcPr>
            <w:tcW w:w="4770" w:type="dxa"/>
          </w:tcPr>
          <w:p w14:paraId="03440740" w14:textId="77777777" w:rsidR="00577203" w:rsidRDefault="00577203" w:rsidP="00A54747">
            <w:r>
              <w:t>25</w:t>
            </w:r>
          </w:p>
        </w:tc>
      </w:tr>
    </w:tbl>
    <w:p w14:paraId="423424DE" w14:textId="77777777" w:rsidR="00055BA3" w:rsidRPr="00CD5A8F" w:rsidRDefault="00055BA3" w:rsidP="660AB575">
      <w:r w:rsidRPr="00CD5A8F">
        <w:t>*</w:t>
      </w:r>
      <w:r>
        <w:t>Supporting practices may be necessary to support the above practices, and will be identified as necessary supporting practices, but do not add conservation management points to the total</w:t>
      </w:r>
      <w:r w:rsidRPr="00CD5A8F">
        <w:t>.</w:t>
      </w:r>
    </w:p>
    <w:p w14:paraId="657734A9" w14:textId="77777777" w:rsidR="00DB4E0F" w:rsidRDefault="00DB4E0F" w:rsidP="00DB4E0F">
      <w:bookmarkStart w:id="71" w:name="_Toc531617562"/>
    </w:p>
    <w:p w14:paraId="292C1355" w14:textId="77777777" w:rsidR="00055BA3" w:rsidRPr="00107445" w:rsidRDefault="00055BA3" w:rsidP="289ECEEA">
      <w:pPr>
        <w:pStyle w:val="Heading2"/>
        <w:rPr>
          <w:b/>
          <w:bCs/>
        </w:rPr>
      </w:pPr>
      <w:bookmarkStart w:id="72" w:name="_Toc535524390"/>
      <w:bookmarkStart w:id="73" w:name="_Toc2079915"/>
      <w:r w:rsidRPr="00D65976">
        <w:rPr>
          <w:b/>
          <w:bCs/>
        </w:rPr>
        <w:t>Organic Matter Depletion (Organic Matter)</w:t>
      </w:r>
      <w:bookmarkEnd w:id="71"/>
      <w:bookmarkEnd w:id="72"/>
      <w:bookmarkEnd w:id="73"/>
    </w:p>
    <w:p w14:paraId="499EF5EC" w14:textId="2196EC74" w:rsidR="00055BA3" w:rsidRPr="007B242E" w:rsidRDefault="0014673C" w:rsidP="660AB575">
      <w:r w:rsidRPr="00865861">
        <w:rPr>
          <w:b/>
        </w:rPr>
        <w:t xml:space="preserve">Description: </w:t>
      </w:r>
      <w:r w:rsidR="00B065F7" w:rsidRPr="00B065F7">
        <w:t>Management</w:t>
      </w:r>
      <w:r w:rsidR="000E6F04">
        <w:t>-</w:t>
      </w:r>
      <w:r w:rsidR="00B065F7" w:rsidRPr="00B065F7">
        <w:t>induced depletion of any or all pools of soil organic matter resulting in limited soil function and processes that support plant productivity</w:t>
      </w:r>
      <w:r w:rsidR="000E6F04">
        <w:t xml:space="preserve">, </w:t>
      </w:r>
      <w:r w:rsidR="00B065F7" w:rsidRPr="00B065F7">
        <w:t>biolo</w:t>
      </w:r>
      <w:r w:rsidR="00B065F7">
        <w:t>g</w:t>
      </w:r>
      <w:r w:rsidR="00B065F7" w:rsidRPr="00B065F7">
        <w:t>i</w:t>
      </w:r>
      <w:r w:rsidR="00B065F7">
        <w:t>c</w:t>
      </w:r>
      <w:r w:rsidR="00B065F7" w:rsidRPr="00B065F7">
        <w:t>al activity</w:t>
      </w:r>
      <w:r w:rsidR="000E6F04">
        <w:t>,</w:t>
      </w:r>
      <w:r w:rsidR="00B065F7">
        <w:t xml:space="preserve"> </w:t>
      </w:r>
      <w:r w:rsidR="00B065F7" w:rsidRPr="00B065F7">
        <w:t xml:space="preserve">water and nutrient </w:t>
      </w:r>
      <w:r w:rsidR="00B065F7" w:rsidRPr="00B065F7">
        <w:lastRenderedPageBreak/>
        <w:t>cycling</w:t>
      </w:r>
      <w:r w:rsidR="000E6F04">
        <w:t>, or some combination of these</w:t>
      </w:r>
      <w:r w:rsidR="00B065F7">
        <w:t>.</w:t>
      </w:r>
      <w:r w:rsidR="009D48B3" w:rsidRPr="00291536">
        <w:br/>
      </w:r>
      <w:r w:rsidR="009D48B3" w:rsidRPr="00291536">
        <w:br/>
      </w:r>
      <w:r w:rsidR="00055BA3" w:rsidRPr="00D65976">
        <w:rPr>
          <w:b/>
          <w:bCs/>
        </w:rPr>
        <w:t>Objective:</w:t>
      </w:r>
      <w:r w:rsidR="00055BA3" w:rsidRPr="11B4500B">
        <w:t xml:space="preserve">  </w:t>
      </w:r>
      <w:r w:rsidR="00055BA3" w:rsidRPr="007B242E">
        <w:t>Maintain, increase</w:t>
      </w:r>
      <w:r w:rsidR="11B4500B" w:rsidRPr="007B242E">
        <w:t>,</w:t>
      </w:r>
      <w:r w:rsidR="00055BA3" w:rsidRPr="007B242E">
        <w:t xml:space="preserve"> or improve soil organic matter</w:t>
      </w:r>
      <w:r w:rsidR="00055BA3" w:rsidRPr="11B4500B">
        <w:t>.</w:t>
      </w:r>
    </w:p>
    <w:p w14:paraId="1489130A" w14:textId="77777777" w:rsidR="00021DD0" w:rsidRPr="00107445" w:rsidRDefault="00021DD0" w:rsidP="00021DD0">
      <w:pPr>
        <w:rPr>
          <w:b/>
          <w:bCs/>
        </w:rPr>
      </w:pPr>
      <w:commentRangeStart w:id="74"/>
      <w:r w:rsidRPr="00D65976">
        <w:rPr>
          <w:b/>
          <w:bCs/>
        </w:rPr>
        <w:t>Analysis within CART:</w:t>
      </w:r>
      <w:commentRangeEnd w:id="74"/>
      <w:r>
        <w:rPr>
          <w:rStyle w:val="CommentReference"/>
        </w:rPr>
        <w:commentReference w:id="74"/>
      </w:r>
    </w:p>
    <w:p w14:paraId="17551304" w14:textId="4AEB287D" w:rsidR="00055BA3" w:rsidRPr="00513B99" w:rsidRDefault="007A6274" w:rsidP="5CBA6D65">
      <w:r>
        <w:t>Each PLU will trigger a Soil Data Acces</w:t>
      </w:r>
      <w:r w:rsidRPr="007A6274">
        <w:t>s (</w:t>
      </w:r>
      <w:r w:rsidRPr="00865861">
        <w:t>Organic Matter Depletion Interpretation</w:t>
      </w:r>
      <w:r w:rsidRPr="007A6274">
        <w:t>)</w:t>
      </w:r>
      <w:r>
        <w:t xml:space="preserve"> web service to provide the interpretation in</w:t>
      </w:r>
      <w:r w:rsidR="004C79DD">
        <w:t xml:space="preserve"> f</w:t>
      </w:r>
      <w:r w:rsidR="004C79DD">
        <w:fldChar w:fldCharType="begin"/>
      </w:r>
      <w:r w:rsidR="004C79DD">
        <w:instrText xml:space="preserve"> REF _Ref1131774 \h </w:instrText>
      </w:r>
      <w:r w:rsidR="004C79DD">
        <w:fldChar w:fldCharType="separate"/>
      </w:r>
      <w:r w:rsidR="004C79DD" w:rsidRPr="00554408">
        <w:rPr>
          <w:i/>
          <w:iCs/>
          <w:color w:val="44546A" w:themeColor="text2"/>
        </w:rPr>
        <w:t xml:space="preserve">igure </w:t>
      </w:r>
      <w:r w:rsidR="004C79DD">
        <w:rPr>
          <w:i/>
          <w:iCs/>
          <w:noProof/>
          <w:color w:val="44546A" w:themeColor="text2"/>
        </w:rPr>
        <w:t>27</w:t>
      </w:r>
      <w:r w:rsidR="004C79DD">
        <w:fldChar w:fldCharType="end"/>
      </w:r>
      <w:r>
        <w:t>.</w:t>
      </w:r>
      <w:r w:rsidR="00C171BC">
        <w:t xml:space="preserve">  </w:t>
      </w:r>
      <w:r w:rsidR="00BE2921">
        <w:t xml:space="preserve">The Soil Data Access services utilizes the </w:t>
      </w:r>
      <w:r w:rsidR="00CB7009">
        <w:t>NRCS-published</w:t>
      </w:r>
      <w:r w:rsidR="00BE2921">
        <w:t xml:space="preserve"> soils database (SSURGO</w:t>
      </w:r>
      <w:r w:rsidR="00BE2921" w:rsidRPr="00845788">
        <w:t xml:space="preserve">). </w:t>
      </w:r>
      <w:r w:rsidR="00BE2921">
        <w:t xml:space="preserve">A threshold value will be set as determined in </w:t>
      </w:r>
      <w:r w:rsidR="006E0568">
        <w:fldChar w:fldCharType="begin"/>
      </w:r>
      <w:r w:rsidR="006E0568">
        <w:instrText xml:space="preserve"> REF _Ref1131774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27</w:t>
      </w:r>
      <w:r w:rsidR="006E0568">
        <w:fldChar w:fldCharType="end"/>
      </w:r>
      <w:r w:rsidR="006E0568">
        <w:t xml:space="preserve"> </w:t>
      </w:r>
      <w:r w:rsidR="00BE2921">
        <w:t xml:space="preserve">and existing condition question will be triggered.  </w:t>
      </w:r>
    </w:p>
    <w:p w14:paraId="35C74B02" w14:textId="528BA354" w:rsidR="00055BA3" w:rsidRPr="00554408" w:rsidRDefault="00646E33" w:rsidP="00554408">
      <w:pPr>
        <w:rPr>
          <w:i/>
          <w:iCs/>
          <w:color w:val="44546A" w:themeColor="text2"/>
        </w:rPr>
      </w:pPr>
      <w:bookmarkStart w:id="75" w:name="_Ref1131774"/>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27</w:t>
      </w:r>
      <w:r w:rsidRPr="00554408">
        <w:rPr>
          <w:i/>
          <w:iCs/>
          <w:color w:val="44546A" w:themeColor="text2"/>
        </w:rPr>
        <w:fldChar w:fldCharType="end"/>
      </w:r>
      <w:bookmarkEnd w:id="75"/>
      <w:r w:rsidRPr="00554408">
        <w:rPr>
          <w:i/>
          <w:iCs/>
          <w:color w:val="44546A" w:themeColor="text2"/>
        </w:rPr>
        <w:t xml:space="preserve">: </w:t>
      </w:r>
      <w:r w:rsidR="00055BA3" w:rsidRPr="00554408">
        <w:rPr>
          <w:i/>
          <w:iCs/>
          <w:color w:val="44546A" w:themeColor="text2"/>
        </w:rPr>
        <w:t xml:space="preserve">Organic Matter Depletion </w:t>
      </w:r>
      <w:r w:rsidR="00BE2921">
        <w:rPr>
          <w:i/>
          <w:iCs/>
          <w:color w:val="44546A" w:themeColor="text2"/>
        </w:rPr>
        <w:t>Threshold</w:t>
      </w:r>
      <w:r w:rsidR="00055BA3" w:rsidRPr="00554408" w:rsidDel="00192024">
        <w:rPr>
          <w:i/>
          <w:iCs/>
          <w:color w:val="44546A" w:themeColor="text2"/>
        </w:rPr>
        <w:t xml:space="preserve"> </w:t>
      </w:r>
    </w:p>
    <w:tbl>
      <w:tblPr>
        <w:tblStyle w:val="TableGrid"/>
        <w:tblW w:w="0" w:type="auto"/>
        <w:tblLook w:val="04A0" w:firstRow="1" w:lastRow="0" w:firstColumn="1" w:lastColumn="0" w:noHBand="0" w:noVBand="1"/>
      </w:tblPr>
      <w:tblGrid>
        <w:gridCol w:w="1697"/>
        <w:gridCol w:w="1109"/>
        <w:gridCol w:w="6544"/>
      </w:tblGrid>
      <w:tr w:rsidR="00055BA3" w14:paraId="6C1D93A7" w14:textId="77777777" w:rsidTr="0029467D">
        <w:tc>
          <w:tcPr>
            <w:tcW w:w="1705" w:type="dxa"/>
            <w:shd w:val="clear" w:color="auto" w:fill="D9E2F3" w:themeFill="accent1" w:themeFillTint="33"/>
          </w:tcPr>
          <w:p w14:paraId="39955B4D" w14:textId="77777777" w:rsidR="00055BA3" w:rsidRDefault="00055BA3" w:rsidP="660AB575">
            <w:r>
              <w:t>Answer</w:t>
            </w:r>
          </w:p>
        </w:tc>
        <w:tc>
          <w:tcPr>
            <w:tcW w:w="1011" w:type="dxa"/>
            <w:shd w:val="clear" w:color="auto" w:fill="D9E2F3" w:themeFill="accent1" w:themeFillTint="33"/>
          </w:tcPr>
          <w:p w14:paraId="31DC6F11" w14:textId="392A81C2" w:rsidR="00055BA3" w:rsidRDefault="00C171BC" w:rsidP="660AB575">
            <w:r>
              <w:t>Threshold</w:t>
            </w:r>
          </w:p>
        </w:tc>
        <w:tc>
          <w:tcPr>
            <w:tcW w:w="6634" w:type="dxa"/>
            <w:shd w:val="clear" w:color="auto" w:fill="D9E2F3" w:themeFill="accent1" w:themeFillTint="33"/>
          </w:tcPr>
          <w:p w14:paraId="709DADB3" w14:textId="77777777" w:rsidR="003D4BAD" w:rsidRDefault="008752B5" w:rsidP="660AB575">
            <w:r>
              <w:t>Definition</w:t>
            </w:r>
          </w:p>
        </w:tc>
      </w:tr>
      <w:tr w:rsidR="00055BA3" w14:paraId="75387113" w14:textId="77777777" w:rsidTr="0029467D">
        <w:tc>
          <w:tcPr>
            <w:tcW w:w="1705" w:type="dxa"/>
          </w:tcPr>
          <w:p w14:paraId="45B64F99" w14:textId="3611AD6D" w:rsidR="00055BA3" w:rsidRDefault="003D4BAD" w:rsidP="660AB575">
            <w:r w:rsidRPr="00192024">
              <w:t>Organic matter depletion low</w:t>
            </w:r>
          </w:p>
        </w:tc>
        <w:tc>
          <w:tcPr>
            <w:tcW w:w="1011" w:type="dxa"/>
          </w:tcPr>
          <w:p w14:paraId="7E188A01" w14:textId="5F36F3C1" w:rsidR="00055BA3" w:rsidRDefault="00C171BC" w:rsidP="00A54747">
            <w:r>
              <w:t>10</w:t>
            </w:r>
          </w:p>
        </w:tc>
        <w:tc>
          <w:tcPr>
            <w:tcW w:w="6634" w:type="dxa"/>
          </w:tcPr>
          <w:p w14:paraId="0E733803" w14:textId="6DBD3C04" w:rsidR="003D4BAD" w:rsidRPr="00192024" w:rsidRDefault="000E6F04" w:rsidP="00A54747">
            <w:r>
              <w:t>“</w:t>
            </w:r>
            <w:r w:rsidR="003D4BAD" w:rsidRPr="00192024">
              <w:t>Organic matter depletion low</w:t>
            </w:r>
            <w:r>
              <w:t>”</w:t>
            </w:r>
            <w:r w:rsidR="003D4BAD" w:rsidRPr="00192024">
              <w:t xml:space="preserve"> indicates soils that have features that are favorable for organic matter accumulation. These soils allow more management options while still maintaining favorable organic matter levels</w:t>
            </w:r>
            <w:r w:rsidR="0027689A">
              <w:t>.</w:t>
            </w:r>
          </w:p>
        </w:tc>
      </w:tr>
      <w:tr w:rsidR="00055BA3" w14:paraId="74755F70" w14:textId="77777777" w:rsidTr="0029467D">
        <w:tc>
          <w:tcPr>
            <w:tcW w:w="1705" w:type="dxa"/>
          </w:tcPr>
          <w:p w14:paraId="1156E9A1" w14:textId="50EAB2FD" w:rsidR="00055BA3" w:rsidRDefault="003D4BAD" w:rsidP="660AB575">
            <w:r w:rsidRPr="00192024">
              <w:t>Organic matter depletion moderately low</w:t>
            </w:r>
          </w:p>
        </w:tc>
        <w:tc>
          <w:tcPr>
            <w:tcW w:w="1011" w:type="dxa"/>
          </w:tcPr>
          <w:p w14:paraId="4E4D858D" w14:textId="56E16DD3" w:rsidR="00055BA3" w:rsidRDefault="00C171BC" w:rsidP="00A54747">
            <w:r>
              <w:t>30</w:t>
            </w:r>
          </w:p>
        </w:tc>
        <w:tc>
          <w:tcPr>
            <w:tcW w:w="6634" w:type="dxa"/>
          </w:tcPr>
          <w:p w14:paraId="0F0957AE" w14:textId="13B2F221" w:rsidR="003D4BAD" w:rsidRPr="00192024" w:rsidRDefault="000E6F04" w:rsidP="00A54747">
            <w:r>
              <w:t>“</w:t>
            </w:r>
            <w:r w:rsidR="003D4BAD" w:rsidRPr="00192024">
              <w:t>Organic matter depletion moderately low</w:t>
            </w:r>
            <w:r>
              <w:t>”</w:t>
            </w:r>
            <w:r w:rsidR="003D4BAD" w:rsidRPr="00192024">
              <w:t xml:space="preserve"> </w:t>
            </w:r>
            <w:r w:rsidR="00DE57C7">
              <w:t>is</w:t>
            </w:r>
            <w:r w:rsidR="003D4BAD" w:rsidRPr="00192024">
              <w:t xml:space="preserve"> a gradient of the level of management needed to avoid organic matter depletion.</w:t>
            </w:r>
          </w:p>
        </w:tc>
      </w:tr>
      <w:tr w:rsidR="00BA2D4B" w14:paraId="7B68CDBF" w14:textId="77777777" w:rsidTr="0029467D">
        <w:tc>
          <w:tcPr>
            <w:tcW w:w="1705" w:type="dxa"/>
          </w:tcPr>
          <w:p w14:paraId="55DB327D" w14:textId="0B60E285" w:rsidR="00BA2D4B" w:rsidRPr="00192024" w:rsidRDefault="00BA2D4B" w:rsidP="660AB575">
            <w:r w:rsidRPr="00A87258">
              <w:t>Organic matter depletion moderate</w:t>
            </w:r>
          </w:p>
        </w:tc>
        <w:tc>
          <w:tcPr>
            <w:tcW w:w="1011" w:type="dxa"/>
          </w:tcPr>
          <w:p w14:paraId="552CC757" w14:textId="1EDEB08E" w:rsidR="00BA2D4B" w:rsidRDefault="00C171BC" w:rsidP="00A54747">
            <w:r>
              <w:t>50</w:t>
            </w:r>
          </w:p>
        </w:tc>
        <w:tc>
          <w:tcPr>
            <w:tcW w:w="6634" w:type="dxa"/>
          </w:tcPr>
          <w:p w14:paraId="31E83DF5" w14:textId="77777777" w:rsidR="00BA2D4B" w:rsidRPr="00DE57C7" w:rsidRDefault="00401BFF" w:rsidP="00BA2D4B">
            <w:r>
              <w:t>P</w:t>
            </w:r>
            <w:r w:rsidR="00BA2D4B" w:rsidRPr="00DE57C7">
              <w:t xml:space="preserve">revent serious organic matter loss when these soils are farmed. </w:t>
            </w:r>
          </w:p>
          <w:p w14:paraId="359DA251" w14:textId="79B8823A" w:rsidR="00BA2D4B" w:rsidRDefault="000E6F04" w:rsidP="00401BFF">
            <w:r>
              <w:t>“</w:t>
            </w:r>
            <w:r w:rsidR="00BA2D4B" w:rsidRPr="00DE57C7">
              <w:t>Organic matter depletion moderately high</w:t>
            </w:r>
            <w:r>
              <w:t>,”</w:t>
            </w:r>
            <w:r w:rsidR="00BA2D4B" w:rsidRPr="00DE57C7">
              <w:t xml:space="preserve"> </w:t>
            </w:r>
            <w:r>
              <w:t>“o</w:t>
            </w:r>
            <w:r w:rsidRPr="00DE57C7">
              <w:t xml:space="preserve">rganic </w:t>
            </w:r>
            <w:r w:rsidR="00BA2D4B" w:rsidRPr="00DE57C7">
              <w:t>matter depletion moderate</w:t>
            </w:r>
            <w:r>
              <w:t>,”</w:t>
            </w:r>
            <w:r w:rsidR="00BA2D4B" w:rsidRPr="00DE57C7">
              <w:t xml:space="preserve"> and </w:t>
            </w:r>
            <w:r>
              <w:t>“o</w:t>
            </w:r>
            <w:r w:rsidRPr="00DE57C7">
              <w:t xml:space="preserve">rganic </w:t>
            </w:r>
            <w:r w:rsidR="00BA2D4B" w:rsidRPr="00DE57C7">
              <w:t>matter depletion moderately low</w:t>
            </w:r>
            <w:r>
              <w:t>”</w:t>
            </w:r>
            <w:r w:rsidR="00BA2D4B" w:rsidRPr="00DE57C7">
              <w:t xml:space="preserve"> are a gradient of the level of management needed to avoid organic matter depletion.</w:t>
            </w:r>
          </w:p>
        </w:tc>
      </w:tr>
      <w:tr w:rsidR="00BA2D4B" w14:paraId="68ED21D7" w14:textId="77777777" w:rsidTr="0029467D">
        <w:tc>
          <w:tcPr>
            <w:tcW w:w="1705" w:type="dxa"/>
          </w:tcPr>
          <w:p w14:paraId="7EAA0DCC" w14:textId="798DD2A8" w:rsidR="00BA2D4B" w:rsidRPr="00192024" w:rsidRDefault="00BA2D4B" w:rsidP="660AB575">
            <w:r w:rsidRPr="00401BFF">
              <w:t>Organic matter depletion moderately high</w:t>
            </w:r>
          </w:p>
        </w:tc>
        <w:tc>
          <w:tcPr>
            <w:tcW w:w="1011" w:type="dxa"/>
          </w:tcPr>
          <w:p w14:paraId="5CE03D39" w14:textId="50D78026" w:rsidR="00BA2D4B" w:rsidRDefault="00C171BC" w:rsidP="00A54747">
            <w:r>
              <w:t>60</w:t>
            </w:r>
          </w:p>
        </w:tc>
        <w:tc>
          <w:tcPr>
            <w:tcW w:w="6634" w:type="dxa"/>
          </w:tcPr>
          <w:p w14:paraId="2199A620" w14:textId="77777777" w:rsidR="00BA2D4B" w:rsidRPr="00401BFF" w:rsidRDefault="00E33B0B" w:rsidP="00BA2D4B">
            <w:r>
              <w:t>P</w:t>
            </w:r>
            <w:r w:rsidR="00BA2D4B" w:rsidRPr="00401BFF">
              <w:t xml:space="preserve">revent serious organic matter loss when these soils are farmed. </w:t>
            </w:r>
          </w:p>
          <w:p w14:paraId="3690B7EF" w14:textId="4796BBD0" w:rsidR="00BA2D4B" w:rsidRDefault="000E6F04" w:rsidP="00A54747">
            <w:r>
              <w:t>“</w:t>
            </w:r>
            <w:r w:rsidR="00BA2D4B" w:rsidRPr="00401BFF">
              <w:t>Organic matter depletion moderately high,</w:t>
            </w:r>
            <w:r>
              <w:t>”</w:t>
            </w:r>
            <w:r w:rsidR="00BA2D4B" w:rsidRPr="00401BFF">
              <w:t xml:space="preserve"> </w:t>
            </w:r>
            <w:r>
              <w:t>“o</w:t>
            </w:r>
            <w:r w:rsidR="00BA2D4B" w:rsidRPr="00401BFF">
              <w:t>rganic matter depletion moderate</w:t>
            </w:r>
            <w:r>
              <w:t>,”</w:t>
            </w:r>
            <w:r w:rsidR="00BA2D4B" w:rsidRPr="00401BFF">
              <w:t xml:space="preserve"> and </w:t>
            </w:r>
            <w:r>
              <w:t>“o</w:t>
            </w:r>
            <w:r w:rsidR="00BA2D4B" w:rsidRPr="00401BFF">
              <w:t>rganic matter depletion moderately low</w:t>
            </w:r>
            <w:r>
              <w:t>”</w:t>
            </w:r>
            <w:r w:rsidR="00BA2D4B" w:rsidRPr="00401BFF">
              <w:t xml:space="preserve"> are a gradient of the level of management needed to avoid organic matter depletion.</w:t>
            </w:r>
          </w:p>
        </w:tc>
      </w:tr>
      <w:tr w:rsidR="00055BA3" w14:paraId="5C4A2AF1" w14:textId="77777777" w:rsidTr="0029467D">
        <w:tc>
          <w:tcPr>
            <w:tcW w:w="1705" w:type="dxa"/>
          </w:tcPr>
          <w:p w14:paraId="6C382306" w14:textId="468D6FB7" w:rsidR="00055BA3" w:rsidRDefault="00055BA3" w:rsidP="660AB575">
            <w:r w:rsidRPr="00401BFF">
              <w:t>Organic matter depletion high</w:t>
            </w:r>
          </w:p>
        </w:tc>
        <w:tc>
          <w:tcPr>
            <w:tcW w:w="1011" w:type="dxa"/>
          </w:tcPr>
          <w:p w14:paraId="40A488ED" w14:textId="3B038BD5" w:rsidR="00055BA3" w:rsidRDefault="00C171BC" w:rsidP="00A54747">
            <w:r>
              <w:t>70</w:t>
            </w:r>
          </w:p>
        </w:tc>
        <w:tc>
          <w:tcPr>
            <w:tcW w:w="6634" w:type="dxa"/>
          </w:tcPr>
          <w:p w14:paraId="5C524C68" w14:textId="26E2C87D" w:rsidR="003D4BAD" w:rsidRDefault="000E6F04" w:rsidP="00A54747">
            <w:r>
              <w:t>“</w:t>
            </w:r>
            <w:r w:rsidR="00BA2D4B" w:rsidRPr="00401BFF">
              <w:t>Organic matter depletion high</w:t>
            </w:r>
            <w:r>
              <w:t>”</w:t>
            </w:r>
            <w:r w:rsidR="00BA2D4B" w:rsidRPr="00401BFF">
              <w:t xml:space="preserve"> indicates that the soil and site have features that are very conducive to the depletion of organic matter. Very careful management will be needed to prevent serious organic matter loss when these soils are farmed. </w:t>
            </w:r>
          </w:p>
        </w:tc>
      </w:tr>
    </w:tbl>
    <w:p w14:paraId="245E4561" w14:textId="77777777" w:rsidR="00055BA3" w:rsidRPr="00513B99" w:rsidRDefault="00055BA3" w:rsidP="00055BA3">
      <w:pPr>
        <w:rPr>
          <w:strike/>
          <w:sz w:val="4"/>
          <w:szCs w:val="4"/>
        </w:rPr>
      </w:pPr>
    </w:p>
    <w:p w14:paraId="4F986E4F" w14:textId="65323023" w:rsidR="00EF1BE7" w:rsidRDefault="00EF1BE7" w:rsidP="00EF1BE7">
      <w:r>
        <w:t>The existing condition question will set the existing score as seen in</w:t>
      </w:r>
      <w:r w:rsidR="006E0568">
        <w:t xml:space="preserve"> </w:t>
      </w:r>
      <w:r w:rsidR="006E0568">
        <w:fldChar w:fldCharType="begin"/>
      </w:r>
      <w:r w:rsidR="006E0568">
        <w:instrText xml:space="preserve"> REF _Ref1131789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28</w:t>
      </w:r>
      <w:r w:rsidR="006E0568">
        <w:fldChar w:fldCharType="end"/>
      </w:r>
      <w:r>
        <w:t>.</w:t>
      </w:r>
    </w:p>
    <w:p w14:paraId="25CC9EE6" w14:textId="37608753" w:rsidR="00EF1BE7" w:rsidRPr="005A1A45" w:rsidRDefault="00EF1BE7" w:rsidP="00EF1BE7">
      <w:pPr>
        <w:rPr>
          <w:i/>
          <w:color w:val="445369"/>
        </w:rPr>
      </w:pPr>
      <w:bookmarkStart w:id="76" w:name="_Ref1131789"/>
      <w:r w:rsidRPr="00554408">
        <w:rPr>
          <w:i/>
          <w:iCs/>
          <w:color w:val="44546A" w:themeColor="text2"/>
        </w:rPr>
        <w:t xml:space="preserve">Figure </w:t>
      </w:r>
      <w:r w:rsidRPr="704BA817">
        <w:fldChar w:fldCharType="begin"/>
      </w:r>
      <w:r w:rsidRPr="00554408">
        <w:rPr>
          <w:i/>
          <w:iCs/>
          <w:color w:val="44546A" w:themeColor="text2"/>
        </w:rPr>
        <w:instrText xml:space="preserve"> SEQ Figure \* ARABIC </w:instrText>
      </w:r>
      <w:r w:rsidRPr="704BA817">
        <w:rPr>
          <w:i/>
          <w:iCs/>
          <w:color w:val="44546A" w:themeColor="text2"/>
        </w:rPr>
        <w:fldChar w:fldCharType="separate"/>
      </w:r>
      <w:r w:rsidR="002551DD">
        <w:rPr>
          <w:i/>
          <w:iCs/>
          <w:noProof/>
          <w:color w:val="44546A" w:themeColor="text2"/>
        </w:rPr>
        <w:t>28</w:t>
      </w:r>
      <w:r w:rsidRPr="704BA817">
        <w:fldChar w:fldCharType="end"/>
      </w:r>
      <w:bookmarkEnd w:id="76"/>
      <w:r w:rsidRPr="00554408">
        <w:rPr>
          <w:i/>
          <w:iCs/>
          <w:color w:val="44546A" w:themeColor="text2"/>
        </w:rPr>
        <w:t>:</w:t>
      </w:r>
      <w:r w:rsidRPr="005A1A45">
        <w:rPr>
          <w:i/>
          <w:iCs/>
          <w:color w:val="44546A" w:themeColor="text2"/>
        </w:rPr>
        <w:t xml:space="preserve"> Existing Rotation Residue Value</w:t>
      </w:r>
    </w:p>
    <w:tbl>
      <w:tblPr>
        <w:tblStyle w:val="TableGrid"/>
        <w:tblW w:w="9360" w:type="dxa"/>
        <w:tblLayout w:type="fixed"/>
        <w:tblLook w:val="04A0" w:firstRow="1" w:lastRow="0" w:firstColumn="1" w:lastColumn="0" w:noHBand="0" w:noVBand="1"/>
      </w:tblPr>
      <w:tblGrid>
        <w:gridCol w:w="7643"/>
        <w:gridCol w:w="1717"/>
      </w:tblGrid>
      <w:tr w:rsidR="00EF1BE7" w14:paraId="609E579D" w14:textId="77777777" w:rsidTr="00C171BC">
        <w:tc>
          <w:tcPr>
            <w:tcW w:w="7643" w:type="dxa"/>
            <w:shd w:val="clear" w:color="auto" w:fill="D9E2F3" w:themeFill="accent1" w:themeFillTint="33"/>
          </w:tcPr>
          <w:p w14:paraId="35F89AFF" w14:textId="77777777" w:rsidR="00EF1BE7" w:rsidRDefault="00EF1BE7" w:rsidP="00EF1BE7">
            <w:r w:rsidRPr="005A1A45">
              <w:rPr>
                <w:rFonts w:ascii="Calibri" w:eastAsia="Calibri" w:hAnsi="Calibri" w:cs="Calibri"/>
              </w:rPr>
              <w:t xml:space="preserve">Crop Rotation Residue Level  </w:t>
            </w:r>
          </w:p>
        </w:tc>
        <w:tc>
          <w:tcPr>
            <w:tcW w:w="1717" w:type="dxa"/>
            <w:shd w:val="clear" w:color="auto" w:fill="D9E2F3" w:themeFill="accent1" w:themeFillTint="33"/>
          </w:tcPr>
          <w:p w14:paraId="1D5F0061" w14:textId="13E1AFC4" w:rsidR="00EF1BE7" w:rsidRDefault="00CD4349" w:rsidP="00EF1BE7">
            <w:pPr>
              <w:jc w:val="center"/>
            </w:pPr>
            <w:r>
              <w:rPr>
                <w:rFonts w:ascii="Calibri" w:eastAsia="Calibri" w:hAnsi="Calibri" w:cs="Calibri"/>
              </w:rPr>
              <w:t>Organic Matter</w:t>
            </w:r>
            <w:r w:rsidR="00EF1BE7" w:rsidRPr="005A1A45">
              <w:rPr>
                <w:rFonts w:ascii="Calibri" w:eastAsia="Calibri" w:hAnsi="Calibri" w:cs="Calibri"/>
              </w:rPr>
              <w:t xml:space="preserve"> Credit</w:t>
            </w:r>
          </w:p>
        </w:tc>
      </w:tr>
      <w:tr w:rsidR="00C171BC" w14:paraId="11DF8693" w14:textId="77777777" w:rsidTr="00C171BC">
        <w:tc>
          <w:tcPr>
            <w:tcW w:w="7643" w:type="dxa"/>
          </w:tcPr>
          <w:p w14:paraId="3593FBBA" w14:textId="77777777" w:rsidR="00C171BC" w:rsidRDefault="00C171BC" w:rsidP="00C171BC">
            <w:r w:rsidRPr="005A1A45">
              <w:rPr>
                <w:rFonts w:ascii="Calibri" w:eastAsia="Calibri" w:hAnsi="Calibri" w:cs="Calibri"/>
                <w:b/>
                <w:bCs/>
              </w:rPr>
              <w:t>No Residue</w:t>
            </w:r>
          </w:p>
          <w:p w14:paraId="092CD24F" w14:textId="77777777" w:rsidR="00C171BC" w:rsidRDefault="00C171BC" w:rsidP="00C171BC">
            <w:pPr>
              <w:pStyle w:val="ListParagraph"/>
              <w:numPr>
                <w:ilvl w:val="0"/>
                <w:numId w:val="80"/>
              </w:numPr>
            </w:pPr>
            <w:r w:rsidRPr="005A1A45">
              <w:rPr>
                <w:rFonts w:ascii="Calibri" w:eastAsia="Calibri" w:hAnsi="Calibri" w:cs="Calibri"/>
              </w:rPr>
              <w:t>No crop (bare ground), any tillage type</w:t>
            </w:r>
          </w:p>
        </w:tc>
        <w:tc>
          <w:tcPr>
            <w:tcW w:w="1717" w:type="dxa"/>
          </w:tcPr>
          <w:p w14:paraId="178CDBF8" w14:textId="77777777" w:rsidR="00C171BC" w:rsidRDefault="00C171BC" w:rsidP="00C171BC">
            <w:pPr>
              <w:jc w:val="center"/>
            </w:pPr>
            <w:r w:rsidRPr="008911F7">
              <w:t>0</w:t>
            </w:r>
          </w:p>
        </w:tc>
      </w:tr>
      <w:tr w:rsidR="00C171BC" w14:paraId="23AE9CF0" w14:textId="77777777" w:rsidTr="00C171BC">
        <w:tc>
          <w:tcPr>
            <w:tcW w:w="7643" w:type="dxa"/>
          </w:tcPr>
          <w:p w14:paraId="473A61D6" w14:textId="516D888E" w:rsidR="00C171BC" w:rsidRDefault="00C171BC" w:rsidP="00C171BC">
            <w:r w:rsidRPr="005A1A45">
              <w:rPr>
                <w:rFonts w:ascii="Calibri" w:eastAsia="Calibri" w:hAnsi="Calibri" w:cs="Calibri"/>
                <w:b/>
                <w:bCs/>
              </w:rPr>
              <w:t>Very Low Residue</w:t>
            </w:r>
          </w:p>
          <w:p w14:paraId="25C81D92" w14:textId="77777777" w:rsidR="00C171BC" w:rsidRDefault="00C171BC" w:rsidP="00C171BC">
            <w:pPr>
              <w:pStyle w:val="ListParagraph"/>
              <w:numPr>
                <w:ilvl w:val="0"/>
                <w:numId w:val="80"/>
              </w:numPr>
            </w:pPr>
            <w:r w:rsidRPr="005A1A45">
              <w:rPr>
                <w:rFonts w:ascii="Calibri" w:eastAsia="Calibri" w:hAnsi="Calibri" w:cs="Calibri"/>
              </w:rPr>
              <w:t>Fragile residue crops, any tillage type</w:t>
            </w:r>
          </w:p>
        </w:tc>
        <w:tc>
          <w:tcPr>
            <w:tcW w:w="1717" w:type="dxa"/>
          </w:tcPr>
          <w:p w14:paraId="092320D1" w14:textId="77777777" w:rsidR="00C171BC" w:rsidRDefault="00C171BC" w:rsidP="00C171BC">
            <w:pPr>
              <w:jc w:val="center"/>
            </w:pPr>
            <w:r w:rsidRPr="008911F7">
              <w:t>10</w:t>
            </w:r>
          </w:p>
        </w:tc>
      </w:tr>
      <w:tr w:rsidR="00C171BC" w14:paraId="3CE3338B" w14:textId="77777777" w:rsidTr="00C171BC">
        <w:tc>
          <w:tcPr>
            <w:tcW w:w="7643" w:type="dxa"/>
          </w:tcPr>
          <w:p w14:paraId="7CC760B3" w14:textId="77777777" w:rsidR="00C171BC" w:rsidRDefault="00C171BC" w:rsidP="00C171BC">
            <w:r w:rsidRPr="005A1A45">
              <w:rPr>
                <w:rFonts w:ascii="Calibri" w:eastAsia="Calibri" w:hAnsi="Calibri" w:cs="Calibri"/>
                <w:b/>
                <w:bCs/>
              </w:rPr>
              <w:t>Low Residue</w:t>
            </w:r>
          </w:p>
          <w:p w14:paraId="07D5B81B" w14:textId="77777777" w:rsidR="00C171BC" w:rsidRDefault="00C171BC" w:rsidP="00C171BC">
            <w:pPr>
              <w:pStyle w:val="ListParagraph"/>
              <w:numPr>
                <w:ilvl w:val="0"/>
                <w:numId w:val="79"/>
              </w:numPr>
            </w:pPr>
            <w:r w:rsidRPr="005A1A45">
              <w:rPr>
                <w:rFonts w:ascii="Calibri" w:eastAsia="Calibri" w:hAnsi="Calibri" w:cs="Calibri"/>
              </w:rPr>
              <w:t>Fragile residue crops, cover crop, any tillage type</w:t>
            </w:r>
          </w:p>
          <w:p w14:paraId="2D0487B3" w14:textId="77777777" w:rsidR="00C171BC" w:rsidRDefault="00C171BC" w:rsidP="00C171BC">
            <w:pPr>
              <w:pStyle w:val="ListParagraph"/>
              <w:numPr>
                <w:ilvl w:val="0"/>
                <w:numId w:val="79"/>
              </w:numPr>
            </w:pPr>
            <w:r w:rsidRPr="005A1A45">
              <w:rPr>
                <w:rFonts w:ascii="Calibri" w:eastAsia="Calibri" w:hAnsi="Calibri" w:cs="Calibri"/>
              </w:rPr>
              <w:lastRenderedPageBreak/>
              <w:t>Durable residue crops, any tillage type</w:t>
            </w:r>
          </w:p>
          <w:p w14:paraId="21D6B818" w14:textId="721C8141" w:rsidR="00C171BC" w:rsidRDefault="00C171BC" w:rsidP="00C171BC">
            <w:pPr>
              <w:pStyle w:val="ListParagraph"/>
              <w:numPr>
                <w:ilvl w:val="0"/>
                <w:numId w:val="79"/>
              </w:numPr>
            </w:pPr>
            <w:r w:rsidRPr="005A1A45">
              <w:rPr>
                <w:rFonts w:ascii="Calibri" w:eastAsia="Calibri" w:hAnsi="Calibri" w:cs="Calibri"/>
              </w:rPr>
              <w:t xml:space="preserve">At least one conserving use crop in the rotation with the </w:t>
            </w:r>
            <w:r w:rsidR="00706FB2">
              <w:rPr>
                <w:rFonts w:ascii="Calibri" w:eastAsia="Calibri" w:hAnsi="Calibri" w:cs="Calibri"/>
              </w:rPr>
              <w:t>rest—</w:t>
            </w:r>
          </w:p>
          <w:p w14:paraId="456130EF" w14:textId="77777777" w:rsidR="00C171BC" w:rsidRDefault="00C171BC" w:rsidP="00C171BC">
            <w:pPr>
              <w:pStyle w:val="ListParagraph"/>
              <w:numPr>
                <w:ilvl w:val="1"/>
                <w:numId w:val="79"/>
              </w:numPr>
            </w:pPr>
            <w:r w:rsidRPr="005A1A45">
              <w:rPr>
                <w:rFonts w:ascii="Calibri" w:eastAsia="Calibri" w:hAnsi="Calibri" w:cs="Calibri"/>
              </w:rPr>
              <w:t>Any crops, any tillage type</w:t>
            </w:r>
          </w:p>
        </w:tc>
        <w:tc>
          <w:tcPr>
            <w:tcW w:w="1717" w:type="dxa"/>
          </w:tcPr>
          <w:p w14:paraId="3C9F0DDA" w14:textId="77777777" w:rsidR="00C171BC" w:rsidRDefault="00C171BC" w:rsidP="00C171BC">
            <w:pPr>
              <w:jc w:val="center"/>
            </w:pPr>
            <w:r w:rsidRPr="008911F7">
              <w:lastRenderedPageBreak/>
              <w:t>20</w:t>
            </w:r>
          </w:p>
        </w:tc>
      </w:tr>
      <w:tr w:rsidR="00C171BC" w14:paraId="290D4798" w14:textId="77777777" w:rsidTr="00C171BC">
        <w:tc>
          <w:tcPr>
            <w:tcW w:w="7643" w:type="dxa"/>
          </w:tcPr>
          <w:p w14:paraId="733D430B" w14:textId="77777777" w:rsidR="00C171BC" w:rsidRDefault="00C171BC" w:rsidP="00C171BC">
            <w:r w:rsidRPr="005A1A45">
              <w:rPr>
                <w:rFonts w:ascii="Calibri" w:eastAsia="Calibri" w:hAnsi="Calibri" w:cs="Calibri"/>
                <w:b/>
                <w:bCs/>
              </w:rPr>
              <w:t>Moderate Residue</w:t>
            </w:r>
          </w:p>
          <w:p w14:paraId="1041FE40" w14:textId="77777777" w:rsidR="00C171BC" w:rsidRDefault="00C171BC" w:rsidP="00C171BC">
            <w:pPr>
              <w:pStyle w:val="ListParagraph"/>
              <w:numPr>
                <w:ilvl w:val="0"/>
                <w:numId w:val="78"/>
              </w:numPr>
            </w:pPr>
            <w:r w:rsidRPr="005A1A45">
              <w:rPr>
                <w:rFonts w:ascii="Calibri" w:eastAsia="Calibri" w:hAnsi="Calibri" w:cs="Calibri"/>
              </w:rPr>
              <w:t>Fragile residue crops, cover crop, reduced or no-till</w:t>
            </w:r>
          </w:p>
          <w:p w14:paraId="4EC39D77" w14:textId="77777777" w:rsidR="00C171BC" w:rsidRDefault="00C171BC" w:rsidP="00C171BC">
            <w:pPr>
              <w:pStyle w:val="ListParagraph"/>
              <w:numPr>
                <w:ilvl w:val="0"/>
                <w:numId w:val="78"/>
              </w:numPr>
            </w:pPr>
            <w:r w:rsidRPr="005A1A45">
              <w:rPr>
                <w:rFonts w:ascii="Calibri" w:eastAsia="Calibri" w:hAnsi="Calibri" w:cs="Calibri"/>
              </w:rPr>
              <w:t>Durable residue crops, harvested just for grain, reduced till</w:t>
            </w:r>
          </w:p>
          <w:p w14:paraId="417CAB42" w14:textId="77777777" w:rsidR="00C171BC" w:rsidRDefault="00C171BC" w:rsidP="00C171BC">
            <w:pPr>
              <w:pStyle w:val="ListParagraph"/>
              <w:numPr>
                <w:ilvl w:val="0"/>
                <w:numId w:val="78"/>
              </w:numPr>
            </w:pPr>
            <w:r w:rsidRPr="005A1A45">
              <w:rPr>
                <w:rFonts w:ascii="Calibri" w:eastAsia="Calibri" w:hAnsi="Calibri" w:cs="Calibri"/>
              </w:rPr>
              <w:t>Durable residue crops, fully harvested, cover crop, reduced till</w:t>
            </w:r>
          </w:p>
          <w:p w14:paraId="66C2D253" w14:textId="4A979A5E" w:rsidR="00C171BC" w:rsidRDefault="00C171BC" w:rsidP="00C171BC">
            <w:pPr>
              <w:pStyle w:val="ListParagraph"/>
              <w:numPr>
                <w:ilvl w:val="0"/>
                <w:numId w:val="78"/>
              </w:numPr>
            </w:pPr>
            <w:r w:rsidRPr="005A1A45">
              <w:rPr>
                <w:rFonts w:ascii="Calibri" w:eastAsia="Calibri" w:hAnsi="Calibri" w:cs="Calibri"/>
              </w:rPr>
              <w:t>At least half the rotation in conserving use crops with the rest</w:t>
            </w:r>
            <w:r w:rsidR="000E6F04">
              <w:rPr>
                <w:rFonts w:ascii="Calibri" w:eastAsia="Calibri" w:hAnsi="Calibri" w:cs="Calibri"/>
              </w:rPr>
              <w:t>—</w:t>
            </w:r>
          </w:p>
          <w:p w14:paraId="5B0BA1B4" w14:textId="77777777" w:rsidR="00C171BC" w:rsidRDefault="00C171BC" w:rsidP="00C171BC">
            <w:pPr>
              <w:pStyle w:val="ListParagraph"/>
              <w:numPr>
                <w:ilvl w:val="1"/>
                <w:numId w:val="78"/>
              </w:numPr>
            </w:pPr>
            <w:r w:rsidRPr="005A1A45">
              <w:rPr>
                <w:rFonts w:ascii="Calibri" w:eastAsia="Calibri" w:hAnsi="Calibri" w:cs="Calibri"/>
              </w:rPr>
              <w:t>Fragile residue crops, cover crop, reduced till</w:t>
            </w:r>
          </w:p>
          <w:p w14:paraId="68475147" w14:textId="77777777" w:rsidR="00C171BC" w:rsidRDefault="00C171BC" w:rsidP="00C171BC">
            <w:pPr>
              <w:pStyle w:val="ListParagraph"/>
              <w:numPr>
                <w:ilvl w:val="1"/>
                <w:numId w:val="78"/>
              </w:numPr>
            </w:pPr>
            <w:r w:rsidRPr="005A1A45">
              <w:rPr>
                <w:rFonts w:ascii="Calibri" w:eastAsia="Calibri" w:hAnsi="Calibri" w:cs="Calibri"/>
              </w:rPr>
              <w:t>Durable residue crops, harvested just for grain, reduced till</w:t>
            </w:r>
          </w:p>
          <w:p w14:paraId="1305F74C" w14:textId="77777777" w:rsidR="00C171BC" w:rsidRDefault="00C171BC" w:rsidP="00C171BC">
            <w:pPr>
              <w:pStyle w:val="ListParagraph"/>
              <w:numPr>
                <w:ilvl w:val="1"/>
                <w:numId w:val="78"/>
              </w:numPr>
            </w:pPr>
            <w:r w:rsidRPr="005A1A45">
              <w:rPr>
                <w:rFonts w:ascii="Calibri" w:eastAsia="Calibri" w:hAnsi="Calibri" w:cs="Calibri"/>
              </w:rPr>
              <w:t>Durable residue crops, fully harvested, cover crop, reduced till</w:t>
            </w:r>
          </w:p>
        </w:tc>
        <w:tc>
          <w:tcPr>
            <w:tcW w:w="1717" w:type="dxa"/>
          </w:tcPr>
          <w:p w14:paraId="66ECE4AA" w14:textId="77777777" w:rsidR="00C171BC" w:rsidRDefault="00C171BC" w:rsidP="00C171BC">
            <w:pPr>
              <w:jc w:val="center"/>
            </w:pPr>
            <w:r w:rsidRPr="008911F7">
              <w:t>40</w:t>
            </w:r>
          </w:p>
        </w:tc>
      </w:tr>
      <w:tr w:rsidR="00C171BC" w14:paraId="4FFE9162" w14:textId="77777777" w:rsidTr="00C171BC">
        <w:tc>
          <w:tcPr>
            <w:tcW w:w="7643" w:type="dxa"/>
          </w:tcPr>
          <w:p w14:paraId="7D805307" w14:textId="77777777" w:rsidR="00C171BC" w:rsidRDefault="00C171BC" w:rsidP="00C171BC">
            <w:r w:rsidRPr="005A1A45">
              <w:rPr>
                <w:rFonts w:ascii="Calibri" w:eastAsia="Calibri" w:hAnsi="Calibri" w:cs="Calibri"/>
                <w:b/>
                <w:bCs/>
              </w:rPr>
              <w:t>Moderately High Residue</w:t>
            </w:r>
            <w:r w:rsidRPr="005A1A45">
              <w:rPr>
                <w:rFonts w:ascii="Calibri" w:eastAsia="Calibri" w:hAnsi="Calibri" w:cs="Calibri"/>
              </w:rPr>
              <w:t xml:space="preserve"> </w:t>
            </w:r>
          </w:p>
          <w:p w14:paraId="3EFE3851" w14:textId="77777777" w:rsidR="00C171BC" w:rsidRDefault="00C171BC" w:rsidP="00C171BC">
            <w:pPr>
              <w:pStyle w:val="ListParagraph"/>
              <w:numPr>
                <w:ilvl w:val="0"/>
                <w:numId w:val="78"/>
              </w:numPr>
            </w:pPr>
            <w:proofErr w:type="gramStart"/>
            <w:r w:rsidRPr="005A1A45">
              <w:rPr>
                <w:rFonts w:ascii="Calibri" w:eastAsia="Calibri" w:hAnsi="Calibri" w:cs="Calibri"/>
              </w:rPr>
              <w:t>Durable residue crops,</w:t>
            </w:r>
            <w:proofErr w:type="gramEnd"/>
            <w:r w:rsidRPr="005A1A45">
              <w:rPr>
                <w:rFonts w:ascii="Calibri" w:eastAsia="Calibri" w:hAnsi="Calibri" w:cs="Calibri"/>
              </w:rPr>
              <w:t xml:space="preserve"> harvested just for grain, no-till</w:t>
            </w:r>
          </w:p>
          <w:p w14:paraId="39C3502C" w14:textId="77777777" w:rsidR="00C171BC" w:rsidRDefault="00C171BC" w:rsidP="00C171BC">
            <w:pPr>
              <w:pStyle w:val="ListParagraph"/>
              <w:numPr>
                <w:ilvl w:val="0"/>
                <w:numId w:val="78"/>
              </w:numPr>
            </w:pPr>
            <w:r w:rsidRPr="005A1A45">
              <w:rPr>
                <w:rFonts w:ascii="Calibri" w:eastAsia="Calibri" w:hAnsi="Calibri" w:cs="Calibri"/>
              </w:rPr>
              <w:t>Durable residue crops, fully harvested, cover crop, no-till</w:t>
            </w:r>
          </w:p>
          <w:p w14:paraId="14E76C2C" w14:textId="3509D673" w:rsidR="00C171BC" w:rsidRDefault="00C171BC" w:rsidP="00C171BC">
            <w:pPr>
              <w:pStyle w:val="ListParagraph"/>
              <w:numPr>
                <w:ilvl w:val="0"/>
                <w:numId w:val="78"/>
              </w:numPr>
            </w:pPr>
            <w:r w:rsidRPr="005A1A45">
              <w:rPr>
                <w:rFonts w:ascii="Calibri" w:eastAsia="Calibri" w:hAnsi="Calibri" w:cs="Calibri"/>
              </w:rPr>
              <w:t>Mostly conserving use crops in the rotation with the rest</w:t>
            </w:r>
            <w:r w:rsidR="00A86364">
              <w:rPr>
                <w:rFonts w:ascii="Calibri" w:eastAsia="Calibri" w:hAnsi="Calibri" w:cs="Calibri"/>
              </w:rPr>
              <w:t>—</w:t>
            </w:r>
          </w:p>
          <w:p w14:paraId="0D2D92B4" w14:textId="77777777" w:rsidR="00C171BC" w:rsidRDefault="00C171BC" w:rsidP="00C171BC">
            <w:pPr>
              <w:pStyle w:val="ListParagraph"/>
              <w:numPr>
                <w:ilvl w:val="1"/>
                <w:numId w:val="78"/>
              </w:numPr>
            </w:pPr>
            <w:r w:rsidRPr="005A1A45">
              <w:rPr>
                <w:rFonts w:ascii="Calibri" w:eastAsia="Calibri" w:hAnsi="Calibri" w:cs="Calibri"/>
              </w:rPr>
              <w:t>Fragile residue crops, cover crop, no-till</w:t>
            </w:r>
          </w:p>
          <w:p w14:paraId="2861B824" w14:textId="77777777" w:rsidR="00C171BC" w:rsidRDefault="00C171BC" w:rsidP="00C171BC">
            <w:pPr>
              <w:pStyle w:val="ListParagraph"/>
              <w:numPr>
                <w:ilvl w:val="1"/>
                <w:numId w:val="78"/>
              </w:numPr>
            </w:pPr>
            <w:r w:rsidRPr="005A1A45">
              <w:rPr>
                <w:rFonts w:ascii="Calibri" w:eastAsia="Calibri" w:hAnsi="Calibri" w:cs="Calibri"/>
              </w:rPr>
              <w:t>Durable residue crops harvested just for grain, no-till</w:t>
            </w:r>
          </w:p>
          <w:p w14:paraId="47E2121F" w14:textId="77777777" w:rsidR="00C171BC" w:rsidRDefault="00C171BC" w:rsidP="00C171BC">
            <w:pPr>
              <w:pStyle w:val="ListParagraph"/>
              <w:numPr>
                <w:ilvl w:val="1"/>
                <w:numId w:val="78"/>
              </w:numPr>
            </w:pPr>
            <w:r w:rsidRPr="005A1A45">
              <w:rPr>
                <w:rFonts w:ascii="Calibri" w:eastAsia="Calibri" w:hAnsi="Calibri" w:cs="Calibri"/>
              </w:rPr>
              <w:t>Durable residue crops, fully harvested, cover crop, no-till</w:t>
            </w:r>
          </w:p>
        </w:tc>
        <w:tc>
          <w:tcPr>
            <w:tcW w:w="1717" w:type="dxa"/>
          </w:tcPr>
          <w:p w14:paraId="46DE0F52" w14:textId="77777777" w:rsidR="00C171BC" w:rsidRDefault="00C171BC" w:rsidP="00C171BC">
            <w:pPr>
              <w:jc w:val="center"/>
            </w:pPr>
            <w:r w:rsidRPr="008911F7">
              <w:t>60</w:t>
            </w:r>
          </w:p>
        </w:tc>
      </w:tr>
      <w:tr w:rsidR="00C171BC" w14:paraId="4A700B41" w14:textId="77777777" w:rsidTr="00C171BC">
        <w:tc>
          <w:tcPr>
            <w:tcW w:w="7643" w:type="dxa"/>
          </w:tcPr>
          <w:p w14:paraId="741C3936" w14:textId="77777777" w:rsidR="00C171BC" w:rsidRDefault="00C171BC" w:rsidP="00C171BC">
            <w:r w:rsidRPr="005A1A45">
              <w:rPr>
                <w:rFonts w:ascii="Calibri" w:eastAsia="Calibri" w:hAnsi="Calibri" w:cs="Calibri"/>
                <w:b/>
                <w:bCs/>
              </w:rPr>
              <w:t>High Residue</w:t>
            </w:r>
          </w:p>
          <w:p w14:paraId="79CBB9EF" w14:textId="77777777" w:rsidR="00C171BC" w:rsidRDefault="00C171BC" w:rsidP="00C171BC">
            <w:pPr>
              <w:pStyle w:val="ListParagraph"/>
              <w:numPr>
                <w:ilvl w:val="0"/>
                <w:numId w:val="78"/>
              </w:numPr>
            </w:pPr>
            <w:r w:rsidRPr="005A1A45">
              <w:rPr>
                <w:rFonts w:ascii="Calibri" w:eastAsia="Calibri" w:hAnsi="Calibri" w:cs="Calibri"/>
              </w:rPr>
              <w:t>Conserving use crops, no tillage</w:t>
            </w:r>
          </w:p>
        </w:tc>
        <w:tc>
          <w:tcPr>
            <w:tcW w:w="1717" w:type="dxa"/>
          </w:tcPr>
          <w:p w14:paraId="17A906A1" w14:textId="77777777" w:rsidR="00C171BC" w:rsidRDefault="00C171BC" w:rsidP="00C171BC">
            <w:pPr>
              <w:jc w:val="center"/>
            </w:pPr>
            <w:r w:rsidRPr="008911F7">
              <w:t>80</w:t>
            </w:r>
          </w:p>
        </w:tc>
      </w:tr>
    </w:tbl>
    <w:p w14:paraId="476CA25E" w14:textId="77777777" w:rsidR="00EF1BE7" w:rsidRDefault="00EF1BE7" w:rsidP="00EF1BE7">
      <w:r w:rsidRPr="005A1A45">
        <w:rPr>
          <w:rFonts w:ascii="Calibri" w:eastAsia="Calibri" w:hAnsi="Calibri" w:cs="Calibri"/>
        </w:rPr>
        <w:t xml:space="preserve">*Fragile residue crops include vegetables and soybeans, durable residue crops include corn and wheat, and conserving use crops include sod forming perennial grasses. </w:t>
      </w:r>
    </w:p>
    <w:p w14:paraId="2D9DBD40" w14:textId="3B8B0E51" w:rsidR="00055BA3" w:rsidRDefault="00055BA3" w:rsidP="660AB575">
      <w:r>
        <w:t xml:space="preserve">Conservation </w:t>
      </w:r>
      <w:r w:rsidR="007B3016">
        <w:t>practices and activities</w:t>
      </w:r>
      <w:r>
        <w:t xml:space="preserve"> are then added to the </w:t>
      </w:r>
      <w:r w:rsidR="005E668C">
        <w:t>residue management point</w:t>
      </w:r>
      <w:r>
        <w:t xml:space="preserve"> to determine the state of the management system.  </w:t>
      </w:r>
      <w:r w:rsidR="11B4500B">
        <w:t>E</w:t>
      </w:r>
      <w:r>
        <w:t>xample practice points are identified in</w:t>
      </w:r>
      <w:r w:rsidR="009D520E">
        <w:t xml:space="preserve"> </w:t>
      </w:r>
      <w:r w:rsidR="009D520E">
        <w:fldChar w:fldCharType="begin"/>
      </w:r>
      <w:r w:rsidR="009D520E">
        <w:instrText xml:space="preserve"> REF _Ref1127307 \h </w:instrText>
      </w:r>
      <w:r w:rsidR="009D520E">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29</w:t>
      </w:r>
      <w:r w:rsidR="009D520E">
        <w:fldChar w:fldCharType="end"/>
      </w:r>
      <w:r>
        <w:t>.</w:t>
      </w:r>
    </w:p>
    <w:p w14:paraId="661940FF" w14:textId="3E1B5589" w:rsidR="00055BA3" w:rsidRPr="0083429F" w:rsidRDefault="00646E33" w:rsidP="00055BA3">
      <w:pPr>
        <w:rPr>
          <w:sz w:val="4"/>
          <w:szCs w:val="4"/>
        </w:rPr>
      </w:pPr>
      <w:bookmarkStart w:id="77" w:name="_Ref1127307"/>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29</w:t>
      </w:r>
      <w:r w:rsidRPr="00554408">
        <w:rPr>
          <w:i/>
          <w:iCs/>
          <w:color w:val="44546A" w:themeColor="text2"/>
        </w:rPr>
        <w:fldChar w:fldCharType="end"/>
      </w:r>
      <w:bookmarkEnd w:id="77"/>
      <w:r w:rsidRPr="00554408">
        <w:rPr>
          <w:i/>
          <w:iCs/>
          <w:color w:val="44546A" w:themeColor="text2"/>
        </w:rPr>
        <w:t xml:space="preserve">: </w:t>
      </w:r>
      <w:r w:rsidR="00FC58A1" w:rsidRPr="00AB186A">
        <w:rPr>
          <w:i/>
          <w:iCs/>
          <w:color w:val="44546A"/>
        </w:rPr>
        <w:t>Typical Practices Affecting Organic Matter Depletion</w:t>
      </w:r>
      <w:r w:rsidR="00FC58A1">
        <w:rPr>
          <w:rStyle w:val="CommentReference"/>
        </w:rPr>
        <w:commentReference w:id="78"/>
      </w:r>
      <w:r w:rsidR="00EA7483">
        <w:rPr>
          <w:rStyle w:val="CommentReference"/>
        </w:rPr>
        <w:commentReference w:id="79"/>
      </w:r>
    </w:p>
    <w:tbl>
      <w:tblPr>
        <w:tblStyle w:val="TableGrid"/>
        <w:tblW w:w="9355" w:type="dxa"/>
        <w:tblLook w:val="04A0" w:firstRow="1" w:lastRow="0" w:firstColumn="1" w:lastColumn="0" w:noHBand="0" w:noVBand="1"/>
      </w:tblPr>
      <w:tblGrid>
        <w:gridCol w:w="4855"/>
        <w:gridCol w:w="4500"/>
      </w:tblGrid>
      <w:tr w:rsidR="009D520E" w:rsidRPr="00D109A5" w14:paraId="642A958A" w14:textId="77777777" w:rsidTr="008E6CE1">
        <w:tc>
          <w:tcPr>
            <w:tcW w:w="4855" w:type="dxa"/>
            <w:shd w:val="clear" w:color="auto" w:fill="D9E2F3" w:themeFill="accent1" w:themeFillTint="33"/>
          </w:tcPr>
          <w:p w14:paraId="316A5C04" w14:textId="77777777" w:rsidR="009D520E" w:rsidRPr="00D109A5" w:rsidRDefault="009D520E" w:rsidP="008E6CE1">
            <w:r w:rsidRPr="00D109A5">
              <w:t>Conservation Practices</w:t>
            </w:r>
          </w:p>
        </w:tc>
        <w:tc>
          <w:tcPr>
            <w:tcW w:w="4500" w:type="dxa"/>
            <w:shd w:val="clear" w:color="auto" w:fill="D9E2F3" w:themeFill="accent1" w:themeFillTint="33"/>
          </w:tcPr>
          <w:p w14:paraId="5858DD31" w14:textId="77777777" w:rsidR="009D520E" w:rsidRPr="00D109A5" w:rsidRDefault="009D520E" w:rsidP="008E6CE1">
            <w:r w:rsidRPr="00D109A5">
              <w:t>Conservation Management Points</w:t>
            </w:r>
          </w:p>
        </w:tc>
      </w:tr>
      <w:tr w:rsidR="009D520E" w:rsidRPr="00D109A5" w14:paraId="60023998" w14:textId="77777777" w:rsidTr="008E6CE1">
        <w:tc>
          <w:tcPr>
            <w:tcW w:w="4855" w:type="dxa"/>
          </w:tcPr>
          <w:p w14:paraId="50B7A8D2" w14:textId="77777777" w:rsidR="009D520E" w:rsidRPr="00D109A5" w:rsidRDefault="009D520E" w:rsidP="008E6CE1">
            <w:r w:rsidRPr="00D109A5">
              <w:t>Conservation Crop Rotation (328)</w:t>
            </w:r>
          </w:p>
        </w:tc>
        <w:tc>
          <w:tcPr>
            <w:tcW w:w="4500" w:type="dxa"/>
          </w:tcPr>
          <w:p w14:paraId="30D46A64" w14:textId="77777777" w:rsidR="009D520E" w:rsidRPr="00D109A5" w:rsidRDefault="009D520E" w:rsidP="008E6CE1">
            <w:r w:rsidRPr="00D109A5">
              <w:t>30</w:t>
            </w:r>
          </w:p>
        </w:tc>
      </w:tr>
      <w:tr w:rsidR="009D520E" w:rsidRPr="00D109A5" w14:paraId="78EBB9B5" w14:textId="77777777" w:rsidTr="008E6CE1">
        <w:tc>
          <w:tcPr>
            <w:tcW w:w="4855" w:type="dxa"/>
          </w:tcPr>
          <w:p w14:paraId="5068700F" w14:textId="77777777" w:rsidR="009D520E" w:rsidRPr="00D109A5" w:rsidRDefault="009D520E" w:rsidP="008E6CE1">
            <w:r w:rsidRPr="00D109A5">
              <w:t>Cover Crop (340)</w:t>
            </w:r>
          </w:p>
        </w:tc>
        <w:tc>
          <w:tcPr>
            <w:tcW w:w="4500" w:type="dxa"/>
          </w:tcPr>
          <w:p w14:paraId="519FC23F" w14:textId="77777777" w:rsidR="009D520E" w:rsidRPr="00D109A5" w:rsidRDefault="009D520E" w:rsidP="008E6CE1">
            <w:r>
              <w:t>2</w:t>
            </w:r>
            <w:r w:rsidRPr="00D109A5">
              <w:t>5</w:t>
            </w:r>
          </w:p>
        </w:tc>
      </w:tr>
      <w:tr w:rsidR="009D520E" w:rsidRPr="00D109A5" w14:paraId="5CF8354C" w14:textId="77777777" w:rsidTr="008E6CE1">
        <w:tc>
          <w:tcPr>
            <w:tcW w:w="4855" w:type="dxa"/>
          </w:tcPr>
          <w:p w14:paraId="06405842" w14:textId="77777777" w:rsidR="009D520E" w:rsidRPr="00D109A5" w:rsidRDefault="009D520E" w:rsidP="008E6CE1">
            <w:r w:rsidRPr="00D109A5">
              <w:t>Critical Area Planting (342)</w:t>
            </w:r>
          </w:p>
        </w:tc>
        <w:tc>
          <w:tcPr>
            <w:tcW w:w="4500" w:type="dxa"/>
          </w:tcPr>
          <w:p w14:paraId="6D86870F" w14:textId="77777777" w:rsidR="009D520E" w:rsidRPr="00D109A5" w:rsidRDefault="009D520E" w:rsidP="008E6CE1">
            <w:r>
              <w:t>5</w:t>
            </w:r>
          </w:p>
        </w:tc>
      </w:tr>
      <w:tr w:rsidR="009D520E" w:rsidRPr="00D109A5" w14:paraId="2D95B2DB" w14:textId="77777777" w:rsidTr="008E6CE1">
        <w:tc>
          <w:tcPr>
            <w:tcW w:w="4855" w:type="dxa"/>
          </w:tcPr>
          <w:p w14:paraId="39217F59" w14:textId="77777777" w:rsidR="009D520E" w:rsidRPr="00D109A5" w:rsidRDefault="009D520E" w:rsidP="008E6CE1">
            <w:r w:rsidRPr="00D109A5">
              <w:t>Field Border (386)</w:t>
            </w:r>
          </w:p>
        </w:tc>
        <w:tc>
          <w:tcPr>
            <w:tcW w:w="4500" w:type="dxa"/>
          </w:tcPr>
          <w:p w14:paraId="551F51E5" w14:textId="77777777" w:rsidR="009D520E" w:rsidRPr="00D109A5" w:rsidRDefault="009D520E" w:rsidP="008E6CE1">
            <w:r>
              <w:t>10</w:t>
            </w:r>
          </w:p>
        </w:tc>
      </w:tr>
      <w:tr w:rsidR="009D520E" w:rsidRPr="00D109A5" w14:paraId="642F9C58" w14:textId="77777777" w:rsidTr="008E6CE1">
        <w:tc>
          <w:tcPr>
            <w:tcW w:w="4855" w:type="dxa"/>
          </w:tcPr>
          <w:p w14:paraId="62FB4E47" w14:textId="77777777" w:rsidR="009D520E" w:rsidRPr="00D109A5" w:rsidRDefault="009D520E" w:rsidP="008E6CE1">
            <w:r w:rsidRPr="00D109A5">
              <w:t xml:space="preserve">Filter Strip (393) </w:t>
            </w:r>
          </w:p>
        </w:tc>
        <w:tc>
          <w:tcPr>
            <w:tcW w:w="4500" w:type="dxa"/>
          </w:tcPr>
          <w:p w14:paraId="5DF6E803" w14:textId="77777777" w:rsidR="009D520E" w:rsidRPr="00D109A5" w:rsidRDefault="009D520E" w:rsidP="008E6CE1">
            <w:r>
              <w:t>15</w:t>
            </w:r>
          </w:p>
        </w:tc>
      </w:tr>
      <w:tr w:rsidR="009D520E" w:rsidRPr="00D109A5" w14:paraId="26221853" w14:textId="77777777" w:rsidTr="008E6CE1">
        <w:tc>
          <w:tcPr>
            <w:tcW w:w="4855" w:type="dxa"/>
          </w:tcPr>
          <w:p w14:paraId="118DD355" w14:textId="77777777" w:rsidR="009D520E" w:rsidRPr="00D109A5" w:rsidRDefault="009D520E" w:rsidP="008E6CE1">
            <w:r w:rsidRPr="00D109A5">
              <w:t>Residue and Tillage Management, No-Till (329)</w:t>
            </w:r>
          </w:p>
        </w:tc>
        <w:tc>
          <w:tcPr>
            <w:tcW w:w="4500" w:type="dxa"/>
          </w:tcPr>
          <w:p w14:paraId="08F124EC" w14:textId="77777777" w:rsidR="009D520E" w:rsidRPr="00D109A5" w:rsidRDefault="009D520E" w:rsidP="008E6CE1">
            <w:r>
              <w:t>40</w:t>
            </w:r>
          </w:p>
        </w:tc>
      </w:tr>
      <w:tr w:rsidR="009D520E" w:rsidRPr="00D109A5" w14:paraId="3E2642C8" w14:textId="77777777" w:rsidTr="008E6CE1">
        <w:tc>
          <w:tcPr>
            <w:tcW w:w="4855" w:type="dxa"/>
          </w:tcPr>
          <w:p w14:paraId="050BF089" w14:textId="77777777" w:rsidR="009D520E" w:rsidRPr="00D109A5" w:rsidRDefault="009D520E" w:rsidP="008E6CE1">
            <w:r w:rsidRPr="00D109A5">
              <w:t xml:space="preserve">Residue and Tillage Management, Reduced Tillage (345) </w:t>
            </w:r>
          </w:p>
        </w:tc>
        <w:tc>
          <w:tcPr>
            <w:tcW w:w="4500" w:type="dxa"/>
          </w:tcPr>
          <w:p w14:paraId="36177D14" w14:textId="77777777" w:rsidR="009D520E" w:rsidRPr="00D109A5" w:rsidRDefault="009D520E" w:rsidP="008E6CE1">
            <w:r w:rsidRPr="00D109A5">
              <w:t>25</w:t>
            </w:r>
          </w:p>
        </w:tc>
      </w:tr>
    </w:tbl>
    <w:p w14:paraId="71DF538C" w14:textId="77777777" w:rsidR="00055BA3" w:rsidRPr="00107445" w:rsidRDefault="00055BA3" w:rsidP="289ECEEA">
      <w:pPr>
        <w:rPr>
          <w:b/>
          <w:bCs/>
          <w:sz w:val="32"/>
          <w:szCs w:val="32"/>
        </w:rPr>
      </w:pPr>
      <w:r w:rsidRPr="00CD5A8F">
        <w:t>*</w:t>
      </w:r>
      <w:r>
        <w:t>Supporting practices may be necessary to support the above practices, and will be identified as necessary supporting practices, but do not add conservation management points to the total</w:t>
      </w:r>
      <w:r w:rsidRPr="00CD5A8F">
        <w:t>.</w:t>
      </w:r>
    </w:p>
    <w:p w14:paraId="1F9504B1" w14:textId="77777777" w:rsidR="0014673C" w:rsidRDefault="0014673C" w:rsidP="00865861">
      <w:bookmarkStart w:id="80" w:name="_Toc531617563"/>
      <w:bookmarkStart w:id="81" w:name="_Toc535524391"/>
    </w:p>
    <w:p w14:paraId="32E1C442" w14:textId="77777777" w:rsidR="00055BA3" w:rsidRPr="00107445" w:rsidRDefault="00055BA3" w:rsidP="289ECEEA">
      <w:pPr>
        <w:pStyle w:val="Heading2"/>
        <w:rPr>
          <w:b/>
          <w:bCs/>
        </w:rPr>
      </w:pPr>
      <w:bookmarkStart w:id="82" w:name="_Toc2079916"/>
      <w:r w:rsidRPr="00D65976">
        <w:rPr>
          <w:b/>
          <w:bCs/>
        </w:rPr>
        <w:t>Concentration of Salts and Other Chemicals (Salts)</w:t>
      </w:r>
      <w:bookmarkEnd w:id="80"/>
      <w:bookmarkEnd w:id="81"/>
      <w:bookmarkEnd w:id="82"/>
    </w:p>
    <w:p w14:paraId="2B4F0052" w14:textId="23276469" w:rsidR="009A1C3E" w:rsidRDefault="00055BA3" w:rsidP="00B065F7">
      <w:r w:rsidRPr="11B4500B">
        <w:rPr>
          <w:b/>
          <w:bCs/>
        </w:rPr>
        <w:t>Description:</w:t>
      </w:r>
      <w:r>
        <w:t xml:space="preserve">  </w:t>
      </w:r>
      <w:r w:rsidR="00B065F7" w:rsidRPr="00B065F7">
        <w:t>Concentration of salts leading to salinity</w:t>
      </w:r>
      <w:r w:rsidR="00A86364">
        <w:t>,</w:t>
      </w:r>
      <w:r w:rsidR="00B065F7" w:rsidRPr="00B065F7">
        <w:t xml:space="preserve"> </w:t>
      </w:r>
      <w:proofErr w:type="spellStart"/>
      <w:r w:rsidR="00B065F7" w:rsidRPr="00B065F7">
        <w:t>sodicity</w:t>
      </w:r>
      <w:proofErr w:type="spellEnd"/>
      <w:r w:rsidR="00A86364">
        <w:t>, or both</w:t>
      </w:r>
      <w:r w:rsidR="00B065F7" w:rsidRPr="00B065F7">
        <w:t xml:space="preserve"> </w:t>
      </w:r>
      <w:r w:rsidR="00A86364">
        <w:t>that reduces</w:t>
      </w:r>
      <w:r w:rsidR="00A86364" w:rsidRPr="00B065F7">
        <w:t xml:space="preserve"> </w:t>
      </w:r>
      <w:r w:rsidR="00B065F7" w:rsidRPr="00B065F7">
        <w:t>productivity or limit</w:t>
      </w:r>
      <w:r w:rsidR="00A86364">
        <w:t>s</w:t>
      </w:r>
      <w:r w:rsidR="00B065F7" w:rsidRPr="00B065F7">
        <w:t xml:space="preserve"> desired use</w:t>
      </w:r>
      <w:r w:rsidR="00A86364">
        <w:t>,</w:t>
      </w:r>
      <w:r w:rsidR="00B065F7" w:rsidRPr="00B065F7">
        <w:t xml:space="preserve"> or concentrations of other chemicals impacting productivity, populations of beneficial organisms</w:t>
      </w:r>
      <w:r w:rsidR="00A86364">
        <w:t>,</w:t>
      </w:r>
      <w:r w:rsidR="00B065F7" w:rsidRPr="00B065F7">
        <w:t xml:space="preserve"> or limiting desired use</w:t>
      </w:r>
      <w:r w:rsidR="00B065F7">
        <w:t>.</w:t>
      </w:r>
    </w:p>
    <w:p w14:paraId="10CC1552" w14:textId="77777777" w:rsidR="00055BA3" w:rsidRDefault="00055BA3" w:rsidP="660AB575">
      <w:r w:rsidRPr="00D65976">
        <w:rPr>
          <w:b/>
          <w:bCs/>
        </w:rPr>
        <w:lastRenderedPageBreak/>
        <w:t>Objective:</w:t>
      </w:r>
      <w:r w:rsidRPr="11B4500B">
        <w:t xml:space="preserve">  </w:t>
      </w:r>
      <w:r w:rsidRPr="00586F82">
        <w:t xml:space="preserve">Reduce concentration of </w:t>
      </w:r>
      <w:r>
        <w:t>chemicals of concern</w:t>
      </w:r>
      <w:r w:rsidRPr="00586F82">
        <w:t xml:space="preserve"> in the soil</w:t>
      </w:r>
      <w:r w:rsidR="11B4500B" w:rsidRPr="00586F82">
        <w:t>.</w:t>
      </w:r>
    </w:p>
    <w:p w14:paraId="005AA1DE" w14:textId="77777777" w:rsidR="00055BA3" w:rsidRPr="00107445" w:rsidRDefault="00055BA3" w:rsidP="289ECEEA">
      <w:pPr>
        <w:rPr>
          <w:b/>
          <w:bCs/>
        </w:rPr>
      </w:pPr>
      <w:r w:rsidRPr="00D65976">
        <w:rPr>
          <w:b/>
          <w:bCs/>
        </w:rPr>
        <w:t>Analysis within CART:</w:t>
      </w:r>
    </w:p>
    <w:p w14:paraId="3000622B" w14:textId="05FAB203" w:rsidR="00055BA3" w:rsidRDefault="00055BA3" w:rsidP="660AB575">
      <w:r>
        <w:t>Each PLU will trigger a Soil Data Access web service to determine the percentage of saline</w:t>
      </w:r>
      <w:r w:rsidR="00D33A0B">
        <w:t xml:space="preserve"> or </w:t>
      </w:r>
      <w:r>
        <w:t xml:space="preserve">sodic soils.  </w:t>
      </w:r>
      <w:r w:rsidR="00627BF0" w:rsidRPr="00627BF0">
        <w:t xml:space="preserve">The Soil Data Access services utilizes the </w:t>
      </w:r>
      <w:r w:rsidR="00CB7009">
        <w:t>NRCS-published</w:t>
      </w:r>
      <w:r w:rsidR="00627BF0" w:rsidRPr="00627BF0">
        <w:t xml:space="preserve"> soils database (SSURGO). </w:t>
      </w:r>
      <w:r>
        <w:t>If saline</w:t>
      </w:r>
      <w:r w:rsidR="00D33A0B">
        <w:t xml:space="preserve"> or </w:t>
      </w:r>
      <w:r>
        <w:t>sodic soils are present</w:t>
      </w:r>
      <w:r w:rsidR="00D33A0B">
        <w:t>,</w:t>
      </w:r>
      <w:r>
        <w:t xml:space="preserve"> a threshold value </w:t>
      </w:r>
      <w:r w:rsidR="006E7946">
        <w:t xml:space="preserve">will be set by </w:t>
      </w:r>
      <w:r w:rsidR="006E0568">
        <w:fldChar w:fldCharType="begin"/>
      </w:r>
      <w:r w:rsidR="006E0568">
        <w:instrText xml:space="preserve"> REF _Ref1131812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30</w:t>
      </w:r>
      <w:r w:rsidR="006E0568">
        <w:fldChar w:fldCharType="end"/>
      </w:r>
      <w:r w:rsidR="006E0568">
        <w:t xml:space="preserve"> </w:t>
      </w:r>
      <w:r>
        <w:t xml:space="preserve">and </w:t>
      </w:r>
      <w:r w:rsidR="000E2653">
        <w:t>existing</w:t>
      </w:r>
      <w:r>
        <w:t xml:space="preserve"> condition question will be triggered.  The </w:t>
      </w:r>
      <w:r w:rsidR="00FF6243">
        <w:t>planner</w:t>
      </w:r>
      <w:r>
        <w:t xml:space="preserve"> may also identify this resource concern based on site specific conditions and a thres</w:t>
      </w:r>
      <w:r w:rsidR="00EC1108">
        <w:t xml:space="preserve">hold value of 50 will be set. </w:t>
      </w:r>
      <w:r>
        <w:t xml:space="preserve">The </w:t>
      </w:r>
      <w:r w:rsidR="000E2653">
        <w:t>existing</w:t>
      </w:r>
      <w:r>
        <w:t xml:space="preserve"> condition question will set the </w:t>
      </w:r>
      <w:r w:rsidR="000E2653">
        <w:t>existing</w:t>
      </w:r>
      <w:r w:rsidR="00B75564">
        <w:t xml:space="preserve"> score as seen in </w:t>
      </w:r>
      <w:r w:rsidR="006E0568">
        <w:fldChar w:fldCharType="begin"/>
      </w:r>
      <w:r w:rsidR="006E0568">
        <w:instrText xml:space="preserve"> REF _Ref1131827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31</w:t>
      </w:r>
      <w:r w:rsidR="006E0568">
        <w:fldChar w:fldCharType="end"/>
      </w:r>
      <w:r w:rsidR="004B76E2">
        <w:t>.</w:t>
      </w:r>
      <w:r w:rsidR="00EC1108">
        <w:t xml:space="preserve"> </w:t>
      </w:r>
      <w:r w:rsidR="008752B5">
        <w:t>(Appropriate for all land uses.)</w:t>
      </w:r>
    </w:p>
    <w:p w14:paraId="19C2DF05" w14:textId="7D8BD881" w:rsidR="00055BA3" w:rsidRPr="004F0705" w:rsidRDefault="00646E33" w:rsidP="00554408">
      <w:bookmarkStart w:id="83" w:name="_Ref113181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30</w:t>
      </w:r>
      <w:r w:rsidRPr="00554408">
        <w:rPr>
          <w:i/>
          <w:iCs/>
          <w:color w:val="44546A" w:themeColor="text2"/>
        </w:rPr>
        <w:fldChar w:fldCharType="end"/>
      </w:r>
      <w:bookmarkEnd w:id="83"/>
      <w:r w:rsidRPr="00554408">
        <w:rPr>
          <w:i/>
          <w:iCs/>
          <w:color w:val="44546A" w:themeColor="text2"/>
        </w:rPr>
        <w:t xml:space="preserve">: </w:t>
      </w:r>
      <w:r w:rsidR="00055BA3" w:rsidRPr="00554408">
        <w:rPr>
          <w:i/>
          <w:iCs/>
          <w:color w:val="44546A" w:themeColor="text2"/>
        </w:rPr>
        <w:t xml:space="preserve">Concentration of Salts and </w:t>
      </w:r>
      <w:proofErr w:type="gramStart"/>
      <w:r w:rsidR="004B76E2">
        <w:rPr>
          <w:i/>
          <w:iCs/>
          <w:color w:val="44546A" w:themeColor="text2"/>
        </w:rPr>
        <w:t>O</w:t>
      </w:r>
      <w:r w:rsidR="004B76E2" w:rsidRPr="00554408">
        <w:rPr>
          <w:i/>
          <w:iCs/>
          <w:color w:val="44546A" w:themeColor="text2"/>
        </w:rPr>
        <w:t>ther</w:t>
      </w:r>
      <w:proofErr w:type="gramEnd"/>
      <w:r w:rsidR="004B76E2" w:rsidRPr="00554408">
        <w:rPr>
          <w:i/>
          <w:iCs/>
          <w:color w:val="44546A" w:themeColor="text2"/>
        </w:rPr>
        <w:t xml:space="preserve"> </w:t>
      </w:r>
      <w:r w:rsidR="00055BA3" w:rsidRPr="00554408">
        <w:rPr>
          <w:i/>
          <w:iCs/>
          <w:color w:val="44546A" w:themeColor="text2"/>
        </w:rPr>
        <w:t xml:space="preserve">Chemicals </w:t>
      </w:r>
      <w:r w:rsidR="006E7946">
        <w:rPr>
          <w:i/>
          <w:iCs/>
          <w:color w:val="44546A" w:themeColor="text2"/>
        </w:rPr>
        <w:t>Threshold</w:t>
      </w:r>
    </w:p>
    <w:tbl>
      <w:tblPr>
        <w:tblStyle w:val="TableGrid"/>
        <w:tblW w:w="0" w:type="auto"/>
        <w:tblLook w:val="04A0" w:firstRow="1" w:lastRow="0" w:firstColumn="1" w:lastColumn="0" w:noHBand="0" w:noVBand="1"/>
      </w:tblPr>
      <w:tblGrid>
        <w:gridCol w:w="1525"/>
        <w:gridCol w:w="2430"/>
        <w:gridCol w:w="5395"/>
      </w:tblGrid>
      <w:tr w:rsidR="00055BA3" w14:paraId="4BB7EB61" w14:textId="77777777" w:rsidTr="0029467D">
        <w:tc>
          <w:tcPr>
            <w:tcW w:w="1525" w:type="dxa"/>
            <w:shd w:val="clear" w:color="auto" w:fill="D9E2F3" w:themeFill="accent1" w:themeFillTint="33"/>
          </w:tcPr>
          <w:p w14:paraId="63F28B0C" w14:textId="77777777" w:rsidR="00055BA3" w:rsidRDefault="00055BA3" w:rsidP="660AB575">
            <w:r>
              <w:t>Answer</w:t>
            </w:r>
          </w:p>
        </w:tc>
        <w:tc>
          <w:tcPr>
            <w:tcW w:w="2430" w:type="dxa"/>
            <w:shd w:val="clear" w:color="auto" w:fill="D9E2F3" w:themeFill="accent1" w:themeFillTint="33"/>
          </w:tcPr>
          <w:p w14:paraId="6ACD2918" w14:textId="77777777" w:rsidR="00055BA3" w:rsidRDefault="000E2653" w:rsidP="660AB575">
            <w:r>
              <w:t>Existing</w:t>
            </w:r>
            <w:r w:rsidR="00055BA3">
              <w:t xml:space="preserve"> Condition Points</w:t>
            </w:r>
          </w:p>
        </w:tc>
        <w:tc>
          <w:tcPr>
            <w:tcW w:w="5395" w:type="dxa"/>
            <w:shd w:val="clear" w:color="auto" w:fill="D9E2F3" w:themeFill="accent1" w:themeFillTint="33"/>
          </w:tcPr>
          <w:p w14:paraId="5BAE6079" w14:textId="77777777" w:rsidR="00E31756" w:rsidRDefault="00E31756" w:rsidP="660AB575">
            <w:r>
              <w:t>Definition</w:t>
            </w:r>
          </w:p>
        </w:tc>
      </w:tr>
      <w:tr w:rsidR="00055BA3" w14:paraId="4D0CD0FF" w14:textId="77777777" w:rsidTr="0029467D">
        <w:tc>
          <w:tcPr>
            <w:tcW w:w="1525" w:type="dxa"/>
          </w:tcPr>
          <w:p w14:paraId="69CDD7E1" w14:textId="6974CF4A" w:rsidR="00055BA3" w:rsidRDefault="00E31756" w:rsidP="660AB575">
            <w:r w:rsidRPr="00AA4817">
              <w:t>Low surface salinization risk</w:t>
            </w:r>
          </w:p>
        </w:tc>
        <w:tc>
          <w:tcPr>
            <w:tcW w:w="2430" w:type="dxa"/>
          </w:tcPr>
          <w:p w14:paraId="18DFC54E" w14:textId="41413482" w:rsidR="00055BA3" w:rsidRDefault="006E7946" w:rsidP="00A54747">
            <w:r>
              <w:t>No threshold set unless identified by the planner</w:t>
            </w:r>
          </w:p>
        </w:tc>
        <w:tc>
          <w:tcPr>
            <w:tcW w:w="5395" w:type="dxa"/>
          </w:tcPr>
          <w:p w14:paraId="5BA110C2" w14:textId="3BED3422" w:rsidR="00E31756" w:rsidRPr="00AA4817" w:rsidRDefault="000E6F04" w:rsidP="00E31756">
            <w:r>
              <w:t>“</w:t>
            </w:r>
            <w:r w:rsidR="00E31756" w:rsidRPr="00AA4817">
              <w:t>Low surface salinization risk</w:t>
            </w:r>
            <w:r>
              <w:t>”</w:t>
            </w:r>
            <w:r w:rsidR="00E31756" w:rsidRPr="00AA4817">
              <w:t xml:space="preserve"> indicates that the soil has one or more features that are unfavorable for salinization. These soils exist in climates where salinization does not occur or on landscape positions where salts are unlikely to accumulate.</w:t>
            </w:r>
          </w:p>
        </w:tc>
      </w:tr>
      <w:tr w:rsidR="00055BA3" w14:paraId="1789B58B" w14:textId="77777777" w:rsidTr="0029467D">
        <w:tc>
          <w:tcPr>
            <w:tcW w:w="1525" w:type="dxa"/>
          </w:tcPr>
          <w:p w14:paraId="7FBA9D66" w14:textId="6AFCD5A2" w:rsidR="00055BA3" w:rsidRDefault="00E31756" w:rsidP="660AB575">
            <w:r w:rsidRPr="00AA4817">
              <w:t>Surface salinization risk</w:t>
            </w:r>
          </w:p>
        </w:tc>
        <w:tc>
          <w:tcPr>
            <w:tcW w:w="2430" w:type="dxa"/>
          </w:tcPr>
          <w:p w14:paraId="35355F4C" w14:textId="009CA3B6" w:rsidR="00055BA3" w:rsidRDefault="006E7946" w:rsidP="00A54747">
            <w:r>
              <w:t>30</w:t>
            </w:r>
          </w:p>
        </w:tc>
        <w:tc>
          <w:tcPr>
            <w:tcW w:w="5395" w:type="dxa"/>
          </w:tcPr>
          <w:p w14:paraId="5B95A938" w14:textId="119FF910" w:rsidR="00E31756" w:rsidRPr="00AA4817" w:rsidRDefault="000E6F04" w:rsidP="00E31756">
            <w:r>
              <w:t>“</w:t>
            </w:r>
            <w:r w:rsidR="00E31756" w:rsidRPr="00AA4817">
              <w:t>Surface salinization risk</w:t>
            </w:r>
            <w:r>
              <w:t>”</w:t>
            </w:r>
            <w:r w:rsidR="00E31756" w:rsidRPr="00AA4817">
              <w:t xml:space="preserve"> indicates that the soil has features that are somewhat favorable for surface salinization. Careful management will be needed to avoid damage from salinity.</w:t>
            </w:r>
          </w:p>
        </w:tc>
      </w:tr>
      <w:tr w:rsidR="00055BA3" w14:paraId="75A88E78" w14:textId="77777777" w:rsidTr="0029467D">
        <w:tc>
          <w:tcPr>
            <w:tcW w:w="1525" w:type="dxa"/>
          </w:tcPr>
          <w:p w14:paraId="19065410" w14:textId="77777777" w:rsidR="00055BA3" w:rsidRDefault="00E31756" w:rsidP="660AB575">
            <w:r w:rsidRPr="00AA4817">
              <w:t xml:space="preserve">High surface salinization risk or already saline </w:t>
            </w:r>
          </w:p>
        </w:tc>
        <w:tc>
          <w:tcPr>
            <w:tcW w:w="2430" w:type="dxa"/>
          </w:tcPr>
          <w:p w14:paraId="22D3B6FE" w14:textId="14413A56" w:rsidR="00055BA3" w:rsidRDefault="006E7946" w:rsidP="00A54747">
            <w:r>
              <w:t>50</w:t>
            </w:r>
          </w:p>
        </w:tc>
        <w:tc>
          <w:tcPr>
            <w:tcW w:w="5395" w:type="dxa"/>
          </w:tcPr>
          <w:p w14:paraId="2F1FE532" w14:textId="692916FB" w:rsidR="00E31756" w:rsidRPr="00AA4817" w:rsidRDefault="000E6F04" w:rsidP="00E31756">
            <w:r>
              <w:t>“</w:t>
            </w:r>
            <w:r w:rsidR="00E31756" w:rsidRPr="00AA4817">
              <w:t>High surface salinization risk or already saline</w:t>
            </w:r>
            <w:r>
              <w:t>”</w:t>
            </w:r>
            <w:r w:rsidR="00E31756" w:rsidRPr="00AA4817">
              <w:t xml:space="preserve"> indicates that the soil has features that are very favorable for the accumulation of salts at the surface or are already saline. These soils are already limited by excess surface salts.</w:t>
            </w:r>
          </w:p>
        </w:tc>
      </w:tr>
    </w:tbl>
    <w:p w14:paraId="5E6E9398" w14:textId="77777777" w:rsidR="00055BA3" w:rsidRDefault="00055BA3" w:rsidP="00055BA3"/>
    <w:p w14:paraId="53210DC0" w14:textId="30A9A309" w:rsidR="00BE2921" w:rsidRPr="00554408" w:rsidRDefault="00BE2921" w:rsidP="00BE2921">
      <w:pPr>
        <w:rPr>
          <w:i/>
          <w:iCs/>
          <w:color w:val="44546A" w:themeColor="text2"/>
        </w:rPr>
      </w:pPr>
      <w:bookmarkStart w:id="84" w:name="_Ref1131827"/>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31</w:t>
      </w:r>
      <w:r w:rsidRPr="00554408">
        <w:rPr>
          <w:i/>
          <w:iCs/>
          <w:color w:val="44546A" w:themeColor="text2"/>
        </w:rPr>
        <w:fldChar w:fldCharType="end"/>
      </w:r>
      <w:bookmarkEnd w:id="84"/>
      <w:r w:rsidRPr="00554408">
        <w:rPr>
          <w:i/>
          <w:iCs/>
          <w:color w:val="44546A" w:themeColor="text2"/>
        </w:rPr>
        <w:t xml:space="preserve">: </w:t>
      </w:r>
      <w:r w:rsidR="006E7946">
        <w:rPr>
          <w:i/>
          <w:iCs/>
          <w:color w:val="44546A" w:themeColor="text2"/>
        </w:rPr>
        <w:t>Salts</w:t>
      </w:r>
      <w:r w:rsidRPr="00554408">
        <w:rPr>
          <w:i/>
          <w:iCs/>
          <w:color w:val="44546A" w:themeColor="text2"/>
        </w:rPr>
        <w:t xml:space="preserve"> Existing Condition</w:t>
      </w:r>
    </w:p>
    <w:tbl>
      <w:tblPr>
        <w:tblStyle w:val="TableGrid"/>
        <w:tblW w:w="9350" w:type="dxa"/>
        <w:tblLook w:val="04A0" w:firstRow="1" w:lastRow="0" w:firstColumn="1" w:lastColumn="0" w:noHBand="0" w:noVBand="1"/>
      </w:tblPr>
      <w:tblGrid>
        <w:gridCol w:w="4765"/>
        <w:gridCol w:w="4585"/>
      </w:tblGrid>
      <w:tr w:rsidR="00BE2921" w14:paraId="1722EB4E" w14:textId="77777777" w:rsidTr="00A43A72">
        <w:tc>
          <w:tcPr>
            <w:tcW w:w="4765" w:type="dxa"/>
            <w:shd w:val="clear" w:color="auto" w:fill="D9E2F3" w:themeFill="accent1" w:themeFillTint="33"/>
          </w:tcPr>
          <w:p w14:paraId="36196F4B" w14:textId="77777777" w:rsidR="00BE2921" w:rsidRDefault="00BE2921" w:rsidP="00A43A72">
            <w:r>
              <w:t>Answer</w:t>
            </w:r>
          </w:p>
        </w:tc>
        <w:tc>
          <w:tcPr>
            <w:tcW w:w="4585" w:type="dxa"/>
            <w:shd w:val="clear" w:color="auto" w:fill="D9E2F3" w:themeFill="accent1" w:themeFillTint="33"/>
          </w:tcPr>
          <w:p w14:paraId="08CF6358" w14:textId="77777777" w:rsidR="00BE2921" w:rsidRDefault="00BE2921" w:rsidP="00A43A72">
            <w:r>
              <w:t>Existing Condition Points</w:t>
            </w:r>
          </w:p>
        </w:tc>
      </w:tr>
      <w:tr w:rsidR="00BE2921" w14:paraId="4E8D0D73" w14:textId="77777777" w:rsidTr="00A43A72">
        <w:tc>
          <w:tcPr>
            <w:tcW w:w="4765" w:type="dxa"/>
          </w:tcPr>
          <w:p w14:paraId="31A9DBFD" w14:textId="68637984" w:rsidR="00BE2921" w:rsidRDefault="006E7946" w:rsidP="00A43A72">
            <w:r>
              <w:t>Salts</w:t>
            </w:r>
            <w:r w:rsidR="00BE2921">
              <w:t xml:space="preserve"> is not a concern or</w:t>
            </w:r>
            <w:r w:rsidR="004B76E2">
              <w:t xml:space="preserve"> is</w:t>
            </w:r>
            <w:r w:rsidR="00BE2921">
              <w:t xml:space="preserve"> being managed to the extent possible</w:t>
            </w:r>
          </w:p>
        </w:tc>
        <w:tc>
          <w:tcPr>
            <w:tcW w:w="4585" w:type="dxa"/>
          </w:tcPr>
          <w:p w14:paraId="5C694BC8" w14:textId="77777777" w:rsidR="00BE2921" w:rsidRDefault="00BE2921" w:rsidP="00A43A72">
            <w:r>
              <w:t>51</w:t>
            </w:r>
          </w:p>
        </w:tc>
      </w:tr>
      <w:tr w:rsidR="00BE2921" w14:paraId="422DE022" w14:textId="77777777" w:rsidTr="00A43A72">
        <w:tc>
          <w:tcPr>
            <w:tcW w:w="4765" w:type="dxa"/>
          </w:tcPr>
          <w:p w14:paraId="1449CDCC" w14:textId="4B39B117" w:rsidR="00BE2921" w:rsidRDefault="006E7946" w:rsidP="00A43A72">
            <w:r>
              <w:t>Salts</w:t>
            </w:r>
            <w:r w:rsidR="00BE2921">
              <w:t xml:space="preserve"> is creating a soil limitation </w:t>
            </w:r>
            <w:r w:rsidR="004B76E2">
              <w:t xml:space="preserve">that </w:t>
            </w:r>
            <w:r w:rsidR="00BE2921">
              <w:t>can be improved through management</w:t>
            </w:r>
          </w:p>
        </w:tc>
        <w:tc>
          <w:tcPr>
            <w:tcW w:w="4585" w:type="dxa"/>
          </w:tcPr>
          <w:p w14:paraId="6E68B67E" w14:textId="77777777" w:rsidR="00BE2921" w:rsidRDefault="00BE2921" w:rsidP="00A43A72">
            <w:r>
              <w:t>1</w:t>
            </w:r>
          </w:p>
        </w:tc>
      </w:tr>
    </w:tbl>
    <w:p w14:paraId="74FC429A" w14:textId="77777777" w:rsidR="00BE2921" w:rsidRDefault="00BE2921" w:rsidP="00BE2921"/>
    <w:p w14:paraId="0C940E60" w14:textId="156000E3" w:rsidR="00055BA3" w:rsidRDefault="00055BA3" w:rsidP="660AB575">
      <w:r>
        <w:t xml:space="preserve">Conservation </w:t>
      </w:r>
      <w:r w:rsidR="007B3016">
        <w:t>practices and activities</w:t>
      </w:r>
      <w:r>
        <w:t xml:space="preserve"> are then added to the existing condition to determine the state of the management system.  </w:t>
      </w:r>
      <w:r w:rsidR="11B4500B">
        <w:t>E</w:t>
      </w:r>
      <w:r>
        <w:t>xample practice points are identified in</w:t>
      </w:r>
      <w:r w:rsidR="006E0568">
        <w:t xml:space="preserve"> </w:t>
      </w:r>
      <w:r w:rsidR="006E0568">
        <w:fldChar w:fldCharType="begin"/>
      </w:r>
      <w:r w:rsidR="006E0568">
        <w:instrText xml:space="preserve"> REF _Ref1131843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32</w:t>
      </w:r>
      <w:r w:rsidR="006E0568">
        <w:fldChar w:fldCharType="end"/>
      </w:r>
      <w:r>
        <w:t>.</w:t>
      </w:r>
    </w:p>
    <w:p w14:paraId="26F8393E" w14:textId="61D467EE" w:rsidR="00055BA3" w:rsidRPr="004F0705" w:rsidRDefault="00646E33" w:rsidP="00554408">
      <w:bookmarkStart w:id="85" w:name="_Ref1131843"/>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32</w:t>
      </w:r>
      <w:r w:rsidRPr="00554408">
        <w:rPr>
          <w:i/>
          <w:iCs/>
          <w:color w:val="44546A" w:themeColor="text2"/>
        </w:rPr>
        <w:fldChar w:fldCharType="end"/>
      </w:r>
      <w:bookmarkEnd w:id="85"/>
      <w:r w:rsidRPr="00554408">
        <w:rPr>
          <w:i/>
          <w:iCs/>
          <w:color w:val="44546A" w:themeColor="text2"/>
        </w:rPr>
        <w:t xml:space="preserve">: </w:t>
      </w:r>
      <w:r w:rsidR="00055BA3" w:rsidRPr="00554408">
        <w:rPr>
          <w:i/>
          <w:iCs/>
          <w:color w:val="44546A" w:themeColor="text2"/>
        </w:rPr>
        <w:t>Typical Practices Affecting Concentration of Salts or other Chemicals</w:t>
      </w:r>
    </w:p>
    <w:tbl>
      <w:tblPr>
        <w:tblStyle w:val="TableGrid"/>
        <w:tblW w:w="9355" w:type="dxa"/>
        <w:tblLook w:val="04A0" w:firstRow="1" w:lastRow="0" w:firstColumn="1" w:lastColumn="0" w:noHBand="0" w:noVBand="1"/>
      </w:tblPr>
      <w:tblGrid>
        <w:gridCol w:w="4675"/>
        <w:gridCol w:w="4680"/>
      </w:tblGrid>
      <w:tr w:rsidR="00AD6BBB" w14:paraId="79204C3B" w14:textId="77777777" w:rsidTr="00865861">
        <w:tc>
          <w:tcPr>
            <w:tcW w:w="4675" w:type="dxa"/>
            <w:shd w:val="clear" w:color="auto" w:fill="D9E2F3" w:themeFill="accent1" w:themeFillTint="33"/>
          </w:tcPr>
          <w:p w14:paraId="1BB8B420" w14:textId="77777777" w:rsidR="00AD6BBB" w:rsidRDefault="00AD6BBB" w:rsidP="1DB64C69">
            <w:r>
              <w:t>Conservation Practices</w:t>
            </w:r>
          </w:p>
        </w:tc>
        <w:tc>
          <w:tcPr>
            <w:tcW w:w="4680" w:type="dxa"/>
            <w:shd w:val="clear" w:color="auto" w:fill="D9E2F3" w:themeFill="accent1" w:themeFillTint="33"/>
          </w:tcPr>
          <w:p w14:paraId="17E2F6BC" w14:textId="77777777" w:rsidR="00AD6BBB" w:rsidRDefault="00AD6BBB" w:rsidP="1DB64C69">
            <w:r w:rsidRPr="000F0ED3">
              <w:t>Conservation Management Points</w:t>
            </w:r>
          </w:p>
        </w:tc>
      </w:tr>
      <w:tr w:rsidR="00AD6BBB" w14:paraId="12CE777A" w14:textId="77777777" w:rsidTr="00865861">
        <w:tc>
          <w:tcPr>
            <w:tcW w:w="4675" w:type="dxa"/>
          </w:tcPr>
          <w:p w14:paraId="67196DA4" w14:textId="77777777" w:rsidR="00AD6BBB" w:rsidRDefault="00AD6BBB" w:rsidP="1DB64C69">
            <w:r w:rsidRPr="00722E78">
              <w:t xml:space="preserve">Conservation </w:t>
            </w:r>
            <w:r w:rsidRPr="001C7648">
              <w:t>Crop Rotation</w:t>
            </w:r>
            <w:r>
              <w:t xml:space="preserve"> (328)</w:t>
            </w:r>
          </w:p>
        </w:tc>
        <w:tc>
          <w:tcPr>
            <w:tcW w:w="4680" w:type="dxa"/>
          </w:tcPr>
          <w:p w14:paraId="5590104F" w14:textId="77777777" w:rsidR="00AD6BBB" w:rsidRDefault="00AD6BBB" w:rsidP="00A54747">
            <w:r>
              <w:t>10</w:t>
            </w:r>
          </w:p>
        </w:tc>
      </w:tr>
      <w:tr w:rsidR="00AD6BBB" w14:paraId="634DA5C2" w14:textId="77777777" w:rsidTr="00865861">
        <w:tc>
          <w:tcPr>
            <w:tcW w:w="4675" w:type="dxa"/>
          </w:tcPr>
          <w:p w14:paraId="15CA2F75" w14:textId="77777777" w:rsidR="00AD6BBB" w:rsidRPr="00722E78" w:rsidRDefault="00AD6BBB" w:rsidP="1DB64C69">
            <w:r w:rsidRPr="001C24E0">
              <w:t>Irrigation System, Micro irrigation</w:t>
            </w:r>
            <w:r>
              <w:t xml:space="preserve"> (441)</w:t>
            </w:r>
          </w:p>
        </w:tc>
        <w:tc>
          <w:tcPr>
            <w:tcW w:w="4680" w:type="dxa"/>
          </w:tcPr>
          <w:p w14:paraId="088B4E75" w14:textId="77777777" w:rsidR="00AD6BBB" w:rsidRDefault="00AD6BBB" w:rsidP="00A54747">
            <w:r>
              <w:t>10</w:t>
            </w:r>
          </w:p>
        </w:tc>
      </w:tr>
      <w:tr w:rsidR="00AD6BBB" w14:paraId="5D50E308" w14:textId="77777777" w:rsidTr="00865861">
        <w:tc>
          <w:tcPr>
            <w:tcW w:w="4675" w:type="dxa"/>
          </w:tcPr>
          <w:p w14:paraId="34DCF9B7" w14:textId="77777777" w:rsidR="00AD6BBB" w:rsidRDefault="00AD6BBB" w:rsidP="1DB64C69">
            <w:r w:rsidRPr="00722E78">
              <w:t>Irrigation Water Management</w:t>
            </w:r>
            <w:r>
              <w:t xml:space="preserve"> (328)</w:t>
            </w:r>
          </w:p>
        </w:tc>
        <w:tc>
          <w:tcPr>
            <w:tcW w:w="4680" w:type="dxa"/>
          </w:tcPr>
          <w:p w14:paraId="1C64AD16" w14:textId="77777777" w:rsidR="00AD6BBB" w:rsidRDefault="00AD6BBB" w:rsidP="00A54747">
            <w:r>
              <w:t>10</w:t>
            </w:r>
          </w:p>
        </w:tc>
      </w:tr>
      <w:tr w:rsidR="00AD6BBB" w14:paraId="2DCF628A" w14:textId="77777777" w:rsidTr="00865861">
        <w:tc>
          <w:tcPr>
            <w:tcW w:w="4675" w:type="dxa"/>
          </w:tcPr>
          <w:p w14:paraId="03229309" w14:textId="77777777" w:rsidR="00AD6BBB" w:rsidRDefault="00AD6BBB" w:rsidP="1DB64C69">
            <w:r w:rsidRPr="00241A7E">
              <w:t>Land Reclamation, Toxic Discharge Control</w:t>
            </w:r>
            <w:r>
              <w:t xml:space="preserve"> (445)</w:t>
            </w:r>
          </w:p>
        </w:tc>
        <w:tc>
          <w:tcPr>
            <w:tcW w:w="4680" w:type="dxa"/>
          </w:tcPr>
          <w:p w14:paraId="606F6DAD" w14:textId="170DBD82" w:rsidR="00AD6BBB" w:rsidRDefault="00AD6BBB" w:rsidP="00A54747">
            <w:r>
              <w:t>5</w:t>
            </w:r>
            <w:r w:rsidR="007E2B94">
              <w:t>1</w:t>
            </w:r>
          </w:p>
        </w:tc>
      </w:tr>
      <w:tr w:rsidR="00AD6BBB" w14:paraId="17D07E2E" w14:textId="77777777" w:rsidTr="00865861">
        <w:tc>
          <w:tcPr>
            <w:tcW w:w="4675" w:type="dxa"/>
          </w:tcPr>
          <w:p w14:paraId="080406B4" w14:textId="77777777" w:rsidR="00AD6BBB" w:rsidRPr="00722E78" w:rsidRDefault="00AD6BBB" w:rsidP="1DB64C69">
            <w:r>
              <w:t>Mulching (484)</w:t>
            </w:r>
          </w:p>
        </w:tc>
        <w:tc>
          <w:tcPr>
            <w:tcW w:w="4680" w:type="dxa"/>
          </w:tcPr>
          <w:p w14:paraId="1D81CE35" w14:textId="77777777" w:rsidR="00AD6BBB" w:rsidRDefault="00AD6BBB" w:rsidP="00A54747">
            <w:r>
              <w:t>5</w:t>
            </w:r>
          </w:p>
        </w:tc>
      </w:tr>
      <w:tr w:rsidR="00AD6BBB" w14:paraId="30F92295" w14:textId="77777777" w:rsidTr="00865861">
        <w:tc>
          <w:tcPr>
            <w:tcW w:w="4675" w:type="dxa"/>
          </w:tcPr>
          <w:p w14:paraId="348563A8" w14:textId="77777777" w:rsidR="00AD6BBB" w:rsidRDefault="00AD6BBB" w:rsidP="1DB64C69">
            <w:r w:rsidRPr="00722E78">
              <w:lastRenderedPageBreak/>
              <w:t>Nutrient Management</w:t>
            </w:r>
            <w:r>
              <w:t xml:space="preserve"> (590)</w:t>
            </w:r>
          </w:p>
        </w:tc>
        <w:tc>
          <w:tcPr>
            <w:tcW w:w="4680" w:type="dxa"/>
          </w:tcPr>
          <w:p w14:paraId="7C4CFFAA" w14:textId="77777777" w:rsidR="00AD6BBB" w:rsidRDefault="00AD6BBB" w:rsidP="00A54747">
            <w:r>
              <w:t>10</w:t>
            </w:r>
          </w:p>
        </w:tc>
      </w:tr>
      <w:tr w:rsidR="00AD6BBB" w14:paraId="24554F65" w14:textId="77777777" w:rsidTr="00865861">
        <w:tc>
          <w:tcPr>
            <w:tcW w:w="4675" w:type="dxa"/>
          </w:tcPr>
          <w:p w14:paraId="60B0717D" w14:textId="77777777" w:rsidR="00AD6BBB" w:rsidRPr="00722E78" w:rsidRDefault="00AD6BBB" w:rsidP="1DB64C69">
            <w:r w:rsidRPr="00B875E0">
              <w:t>Salinity and Sodic Soil Management</w:t>
            </w:r>
            <w:r>
              <w:t xml:space="preserve"> (610)</w:t>
            </w:r>
          </w:p>
        </w:tc>
        <w:tc>
          <w:tcPr>
            <w:tcW w:w="4680" w:type="dxa"/>
          </w:tcPr>
          <w:p w14:paraId="6BFEAD90" w14:textId="052BE515" w:rsidR="00AD6BBB" w:rsidRDefault="00AD6BBB" w:rsidP="00A54747">
            <w:r>
              <w:t>5</w:t>
            </w:r>
            <w:r w:rsidR="007E2B94">
              <w:t>1</w:t>
            </w:r>
          </w:p>
        </w:tc>
      </w:tr>
      <w:tr w:rsidR="00AD6BBB" w14:paraId="7DA3F78E" w14:textId="77777777" w:rsidTr="00865861">
        <w:tc>
          <w:tcPr>
            <w:tcW w:w="4675" w:type="dxa"/>
          </w:tcPr>
          <w:p w14:paraId="77D3A6B0" w14:textId="77777777" w:rsidR="00AD6BBB" w:rsidRDefault="00AD6BBB" w:rsidP="1DB64C69">
            <w:r w:rsidRPr="00722E78">
              <w:t>Sprinkler System</w:t>
            </w:r>
            <w:r>
              <w:t xml:space="preserve"> (442)</w:t>
            </w:r>
          </w:p>
        </w:tc>
        <w:tc>
          <w:tcPr>
            <w:tcW w:w="4680" w:type="dxa"/>
          </w:tcPr>
          <w:p w14:paraId="0DAE9558" w14:textId="77777777" w:rsidR="00AD6BBB" w:rsidRDefault="00BB6247" w:rsidP="00A54747">
            <w:r>
              <w:t>10</w:t>
            </w:r>
          </w:p>
        </w:tc>
      </w:tr>
    </w:tbl>
    <w:p w14:paraId="165CF155" w14:textId="77777777" w:rsidR="00055BA3" w:rsidRDefault="00055BA3" w:rsidP="1DB64C69">
      <w:r w:rsidRPr="00CD5A8F">
        <w:t>*</w:t>
      </w:r>
      <w:r>
        <w:t>Supporting practices may be necessary to support the above practices, and will be identified as necessary supporting practices, but do not add conservation management points to the total.</w:t>
      </w:r>
    </w:p>
    <w:p w14:paraId="06A30F57" w14:textId="77777777" w:rsidR="0014673C" w:rsidRDefault="0014673C" w:rsidP="1DB64C69"/>
    <w:p w14:paraId="777634A2" w14:textId="77777777" w:rsidR="003F410D" w:rsidRPr="004F0705" w:rsidRDefault="003F410D" w:rsidP="003F410D">
      <w:pPr>
        <w:pStyle w:val="Heading1"/>
        <w:rPr>
          <w:ins w:id="86" w:author="Breanna Barlow" w:date="2019-03-22T10:46:00Z"/>
          <w:b/>
          <w:u w:val="single"/>
        </w:rPr>
      </w:pPr>
      <w:bookmarkStart w:id="87" w:name="_Toc531617564"/>
      <w:bookmarkStart w:id="88" w:name="_Toc535524392"/>
      <w:bookmarkStart w:id="89" w:name="_Toc2079917"/>
      <w:commentRangeStart w:id="90"/>
      <w:ins w:id="91" w:author="Breanna Barlow" w:date="2019-03-22T10:46:00Z">
        <w:r>
          <w:rPr>
            <w:b/>
            <w:u w:val="single"/>
          </w:rPr>
          <w:t>Excess Water</w:t>
        </w:r>
        <w:commentRangeEnd w:id="90"/>
        <w:r>
          <w:rPr>
            <w:rStyle w:val="CommentReference"/>
            <w:rFonts w:ascii="Calibri" w:eastAsia="Calibri" w:hAnsi="Calibri" w:cs="Arial"/>
            <w:color w:val="auto"/>
          </w:rPr>
          <w:commentReference w:id="90"/>
        </w:r>
      </w:ins>
    </w:p>
    <w:p w14:paraId="10C1EE16" w14:textId="77777777" w:rsidR="00992C8D" w:rsidRPr="004F0705" w:rsidRDefault="00992C8D" w:rsidP="00992C8D">
      <w:pPr>
        <w:pStyle w:val="Heading2"/>
        <w:rPr>
          <w:b/>
        </w:rPr>
      </w:pPr>
      <w:bookmarkStart w:id="92" w:name="_Toc531617565"/>
      <w:bookmarkStart w:id="93" w:name="_Toc535524393"/>
      <w:bookmarkStart w:id="94" w:name="_Toc2079918"/>
      <w:bookmarkEnd w:id="87"/>
      <w:bookmarkEnd w:id="88"/>
      <w:bookmarkEnd w:id="89"/>
      <w:r>
        <w:rPr>
          <w:b/>
        </w:rPr>
        <w:t>Ponding and Flooding</w:t>
      </w:r>
      <w:bookmarkEnd w:id="92"/>
      <w:bookmarkEnd w:id="93"/>
      <w:bookmarkEnd w:id="94"/>
    </w:p>
    <w:p w14:paraId="36FEAB8D" w14:textId="77777777" w:rsidR="00992C8D" w:rsidRDefault="00992C8D" w:rsidP="00992C8D">
      <w:r w:rsidRPr="00A54747">
        <w:rPr>
          <w:b/>
          <w:bCs/>
        </w:rPr>
        <w:t>Description:</w:t>
      </w:r>
      <w:r>
        <w:t xml:space="preserve">  </w:t>
      </w:r>
      <w:r w:rsidR="00A54747">
        <w:t>Surface water restricts land use and management goals.</w:t>
      </w:r>
    </w:p>
    <w:p w14:paraId="63080FDF" w14:textId="77777777" w:rsidR="00992C8D" w:rsidRDefault="00992C8D" w:rsidP="00992C8D">
      <w:r w:rsidRPr="00A54747">
        <w:rPr>
          <w:b/>
          <w:bCs/>
        </w:rPr>
        <w:t>Objective:</w:t>
      </w:r>
      <w:r>
        <w:t xml:space="preserve">  </w:t>
      </w:r>
      <w:r w:rsidR="00A54747">
        <w:t>Manage surface water more efficiently</w:t>
      </w:r>
      <w:r w:rsidRPr="00023AD0">
        <w:t>.</w:t>
      </w:r>
    </w:p>
    <w:p w14:paraId="4755BB13" w14:textId="77777777" w:rsidR="00992C8D" w:rsidRPr="006B2316" w:rsidRDefault="00992C8D" w:rsidP="00992C8D">
      <w:pPr>
        <w:rPr>
          <w:b/>
        </w:rPr>
      </w:pPr>
      <w:r w:rsidRPr="004727FE">
        <w:rPr>
          <w:b/>
        </w:rPr>
        <w:t>Analysis within CART</w:t>
      </w:r>
      <w:r w:rsidRPr="006B2316">
        <w:rPr>
          <w:b/>
        </w:rPr>
        <w:t>:</w:t>
      </w:r>
    </w:p>
    <w:p w14:paraId="3EF6924E" w14:textId="4653DE41" w:rsidR="00F30927" w:rsidRDefault="59F7E2FC" w:rsidP="1065B3C5">
      <w:bookmarkStart w:id="95" w:name="_Hlk531606932"/>
      <w:bookmarkStart w:id="96" w:name="_Hlk531597100"/>
      <w:r>
        <w:t xml:space="preserve">Each PLU regardless of land use will be assessed.  The assessment will trigger a soil data web service to determine flood frequency rating </w:t>
      </w:r>
      <w:r w:rsidR="74E05B84">
        <w:t xml:space="preserve">of </w:t>
      </w:r>
      <w:r w:rsidR="00886D03">
        <w:t>occasional</w:t>
      </w:r>
      <w:r w:rsidR="74E05B84">
        <w:t xml:space="preserve">, </w:t>
      </w:r>
      <w:r w:rsidR="00886D03">
        <w:t>frequent</w:t>
      </w:r>
      <w:r w:rsidR="13A52648">
        <w:t xml:space="preserve">, or </w:t>
      </w:r>
      <w:r w:rsidR="00886D03">
        <w:t>very frequent</w:t>
      </w:r>
      <w:r w:rsidR="00886D03" w:rsidRPr="35BFB15D">
        <w:t xml:space="preserve"> </w:t>
      </w:r>
      <w:r>
        <w:t xml:space="preserve">and will also trigger a web service to evaluate if the PLU is within a 100-year flood plain according to FEMA maps. </w:t>
      </w:r>
      <w:r w:rsidR="00A568EE">
        <w:t xml:space="preserve">Either condition will trigger the resource concern for assessment and set the threshold to 50.  The </w:t>
      </w:r>
      <w:r w:rsidR="00FF6243">
        <w:t>planner</w:t>
      </w:r>
      <w:r w:rsidR="00A568EE">
        <w:t xml:space="preserve"> may </w:t>
      </w:r>
      <w:r>
        <w:t>identify the presence</w:t>
      </w:r>
      <w:r w:rsidR="00886D03">
        <w:t xml:space="preserve"> or </w:t>
      </w:r>
      <w:r>
        <w:t>absence of this resource concern based on site specific conditions</w:t>
      </w:r>
      <w:r w:rsidR="00A568EE">
        <w:t xml:space="preserve"> and set the threshold to 50.</w:t>
      </w:r>
      <w:r>
        <w:t xml:space="preserve">  The existing condition question will set the existing score as seen in</w:t>
      </w:r>
      <w:r w:rsidR="006E0568">
        <w:t xml:space="preserve"> </w:t>
      </w:r>
      <w:r w:rsidR="006E0568">
        <w:fldChar w:fldCharType="begin"/>
      </w:r>
      <w:r w:rsidR="006E0568">
        <w:instrText xml:space="preserve"> REF _Ref1131860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33</w:t>
      </w:r>
      <w:r w:rsidR="006E0568">
        <w:fldChar w:fldCharType="end"/>
      </w:r>
      <w:r>
        <w:t>.</w:t>
      </w:r>
      <w:bookmarkEnd w:id="95"/>
    </w:p>
    <w:p w14:paraId="1457A257" w14:textId="1AC358E6" w:rsidR="00F30927" w:rsidRPr="00554408" w:rsidRDefault="00646E33" w:rsidP="00554408">
      <w:pPr>
        <w:rPr>
          <w:i/>
          <w:iCs/>
          <w:color w:val="44546A" w:themeColor="text2"/>
        </w:rPr>
      </w:pPr>
      <w:bookmarkStart w:id="97" w:name="_Ref1131860"/>
      <w:bookmarkStart w:id="98" w:name="_Hlk531607018"/>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33</w:t>
      </w:r>
      <w:r w:rsidRPr="00554408">
        <w:rPr>
          <w:i/>
          <w:iCs/>
          <w:color w:val="44546A" w:themeColor="text2"/>
        </w:rPr>
        <w:fldChar w:fldCharType="end"/>
      </w:r>
      <w:bookmarkEnd w:id="97"/>
      <w:r w:rsidRPr="00554408">
        <w:rPr>
          <w:i/>
          <w:iCs/>
          <w:color w:val="44546A" w:themeColor="text2"/>
        </w:rPr>
        <w:t xml:space="preserve">: </w:t>
      </w:r>
      <w:r w:rsidR="352A1839" w:rsidRPr="00554408">
        <w:rPr>
          <w:i/>
          <w:iCs/>
          <w:color w:val="44546A" w:themeColor="text2"/>
        </w:rPr>
        <w:t>Flooding and Ponding</w:t>
      </w:r>
      <w:r w:rsidR="00F30927" w:rsidRPr="00554408">
        <w:rPr>
          <w:i/>
          <w:iCs/>
          <w:color w:val="44546A" w:themeColor="text2"/>
        </w:rPr>
        <w:t xml:space="preserve"> </w:t>
      </w:r>
      <w:r w:rsidR="000E2653" w:rsidRPr="00554408">
        <w:rPr>
          <w:i/>
          <w:iCs/>
          <w:color w:val="44546A" w:themeColor="text2"/>
        </w:rPr>
        <w:t>Existing</w:t>
      </w:r>
      <w:r w:rsidR="00F30927" w:rsidRPr="00554408">
        <w:rPr>
          <w:i/>
          <w:iCs/>
          <w:color w:val="44546A" w:themeColor="text2"/>
        </w:rPr>
        <w:t xml:space="preserve"> Condition</w:t>
      </w:r>
    </w:p>
    <w:tbl>
      <w:tblPr>
        <w:tblStyle w:val="TableGrid"/>
        <w:tblW w:w="0" w:type="auto"/>
        <w:tblLook w:val="04A0" w:firstRow="1" w:lastRow="0" w:firstColumn="1" w:lastColumn="0" w:noHBand="0" w:noVBand="1"/>
      </w:tblPr>
      <w:tblGrid>
        <w:gridCol w:w="4675"/>
        <w:gridCol w:w="4675"/>
      </w:tblGrid>
      <w:tr w:rsidR="00F30927" w14:paraId="54147ECD" w14:textId="77777777" w:rsidTr="55748213">
        <w:tc>
          <w:tcPr>
            <w:tcW w:w="4675" w:type="dxa"/>
            <w:shd w:val="clear" w:color="auto" w:fill="D9E2F3" w:themeFill="accent1" w:themeFillTint="33"/>
          </w:tcPr>
          <w:p w14:paraId="00FB9B95" w14:textId="77777777" w:rsidR="00F30927" w:rsidRDefault="00F30927" w:rsidP="0035116C">
            <w:r>
              <w:t>Answer</w:t>
            </w:r>
          </w:p>
        </w:tc>
        <w:tc>
          <w:tcPr>
            <w:tcW w:w="4675" w:type="dxa"/>
            <w:shd w:val="clear" w:color="auto" w:fill="D9E2F3" w:themeFill="accent1" w:themeFillTint="33"/>
          </w:tcPr>
          <w:p w14:paraId="4F8C4A8A" w14:textId="77777777" w:rsidR="00F30927" w:rsidRDefault="000E2653" w:rsidP="0035116C">
            <w:r>
              <w:t>Existing</w:t>
            </w:r>
            <w:r w:rsidR="00F30927">
              <w:t xml:space="preserve"> Condition Points</w:t>
            </w:r>
          </w:p>
        </w:tc>
      </w:tr>
      <w:tr w:rsidR="00F30927" w14:paraId="6E8D371A" w14:textId="77777777" w:rsidTr="55748213">
        <w:tc>
          <w:tcPr>
            <w:tcW w:w="4675" w:type="dxa"/>
          </w:tcPr>
          <w:p w14:paraId="31516EA4" w14:textId="1A823E0E" w:rsidR="00F30927" w:rsidRDefault="00F30927" w:rsidP="0035116C">
            <w:r>
              <w:t>Ponding a</w:t>
            </w:r>
            <w:r w:rsidR="6BB77E82">
              <w:t>nd</w:t>
            </w:r>
            <w:r>
              <w:t xml:space="preserve"> </w:t>
            </w:r>
            <w:r w:rsidR="00886D03">
              <w:t xml:space="preserve">flooding </w:t>
            </w:r>
            <w:proofErr w:type="gramStart"/>
            <w:r>
              <w:t>does</w:t>
            </w:r>
            <w:proofErr w:type="gramEnd"/>
            <w:r>
              <w:t xml:space="preserve"> not occur in planning area.</w:t>
            </w:r>
          </w:p>
        </w:tc>
        <w:tc>
          <w:tcPr>
            <w:tcW w:w="4675" w:type="dxa"/>
          </w:tcPr>
          <w:p w14:paraId="1C0E6033" w14:textId="5E6A3844" w:rsidR="00F30927" w:rsidRDefault="00F97C44" w:rsidP="0035116C">
            <w:r>
              <w:t>6</w:t>
            </w:r>
            <w:r w:rsidR="000C0272">
              <w:t>0</w:t>
            </w:r>
          </w:p>
        </w:tc>
      </w:tr>
      <w:tr w:rsidR="00F97C44" w14:paraId="5FF518ED" w14:textId="77777777" w:rsidTr="55748213">
        <w:tc>
          <w:tcPr>
            <w:tcW w:w="4675" w:type="dxa"/>
          </w:tcPr>
          <w:p w14:paraId="3A87D196" w14:textId="11935BC8" w:rsidR="00F97C44" w:rsidRDefault="00F97C44" w:rsidP="00544F45">
            <w:r>
              <w:t xml:space="preserve">Ponding </w:t>
            </w:r>
            <w:r w:rsidR="2C385068">
              <w:t>and</w:t>
            </w:r>
            <w:r>
              <w:t xml:space="preserve"> </w:t>
            </w:r>
            <w:r w:rsidR="00886D03">
              <w:t xml:space="preserve">flooding </w:t>
            </w:r>
            <w:proofErr w:type="gramStart"/>
            <w:r w:rsidR="00A4A9DD">
              <w:t>occurs</w:t>
            </w:r>
            <w:proofErr w:type="gramEnd"/>
            <w:r w:rsidR="00A4A9DD">
              <w:t xml:space="preserve"> but </w:t>
            </w:r>
            <w:r>
              <w:t>does not negatively affect the intended use</w:t>
            </w:r>
            <w:r w:rsidR="00A4A9DD">
              <w:t xml:space="preserve"> of the PLU.</w:t>
            </w:r>
          </w:p>
        </w:tc>
        <w:tc>
          <w:tcPr>
            <w:tcW w:w="4675" w:type="dxa"/>
          </w:tcPr>
          <w:p w14:paraId="07804C20" w14:textId="77777777" w:rsidR="00F97C44" w:rsidRDefault="00F97C44" w:rsidP="0035116C">
            <w:r>
              <w:t>51</w:t>
            </w:r>
          </w:p>
        </w:tc>
      </w:tr>
      <w:tr w:rsidR="008F6206" w14:paraId="61EBFD3A" w14:textId="77777777" w:rsidTr="55748213">
        <w:tc>
          <w:tcPr>
            <w:tcW w:w="4675" w:type="dxa"/>
          </w:tcPr>
          <w:p w14:paraId="58CA29DE" w14:textId="5D34C013" w:rsidR="008F6206" w:rsidRDefault="0751F1E4" w:rsidP="00544F45">
            <w:r>
              <w:t xml:space="preserve">Ponding </w:t>
            </w:r>
            <w:r w:rsidR="2C385068">
              <w:t>and</w:t>
            </w:r>
            <w:r>
              <w:t xml:space="preserve"> </w:t>
            </w:r>
            <w:r w:rsidR="00886D03">
              <w:t xml:space="preserve">flooding </w:t>
            </w:r>
            <w:proofErr w:type="gramStart"/>
            <w:r>
              <w:t>occurs</w:t>
            </w:r>
            <w:proofErr w:type="gramEnd"/>
            <w:r>
              <w:t xml:space="preserve"> </w:t>
            </w:r>
            <w:r w:rsidR="6BB77E82">
              <w:t>and negatively affects</w:t>
            </w:r>
            <w:r>
              <w:t xml:space="preserve"> the intended use of the PLU.</w:t>
            </w:r>
          </w:p>
        </w:tc>
        <w:tc>
          <w:tcPr>
            <w:tcW w:w="4675" w:type="dxa"/>
          </w:tcPr>
          <w:p w14:paraId="5EB50775" w14:textId="77777777" w:rsidR="008F6206" w:rsidRDefault="00F97C44" w:rsidP="0035116C">
            <w:r>
              <w:t>1</w:t>
            </w:r>
          </w:p>
        </w:tc>
      </w:tr>
    </w:tbl>
    <w:bookmarkEnd w:id="96"/>
    <w:bookmarkEnd w:id="98"/>
    <w:p w14:paraId="355E7F39" w14:textId="77777777" w:rsidR="00992C8D" w:rsidRDefault="00992C8D" w:rsidP="00992C8D">
      <w:r>
        <w:t xml:space="preserve"> </w:t>
      </w:r>
    </w:p>
    <w:p w14:paraId="05438FCB" w14:textId="310EBC35" w:rsidR="00992C8D" w:rsidRDefault="00614A3B" w:rsidP="00992C8D">
      <w:bookmarkStart w:id="99" w:name="_Hlk532120406"/>
      <w:r>
        <w:t xml:space="preserve">The </w:t>
      </w:r>
      <w:r w:rsidR="5CBA6D65">
        <w:t>existing</w:t>
      </w:r>
      <w:r>
        <w:t xml:space="preserve"> condition will be combined with </w:t>
      </w:r>
      <w:r w:rsidR="007B3016">
        <w:t>conservation</w:t>
      </w:r>
      <w:r w:rsidR="00992C8D">
        <w:t xml:space="preserve"> </w:t>
      </w:r>
      <w:r w:rsidR="007B3016">
        <w:t>practices and activity</w:t>
      </w:r>
      <w:r w:rsidR="00992C8D">
        <w:t xml:space="preserve"> points will make up the ranking for the resource concern.  </w:t>
      </w:r>
      <w:bookmarkEnd w:id="99"/>
      <w:r>
        <w:t>P</w:t>
      </w:r>
      <w:r w:rsidR="00992C8D">
        <w:t>ractice points are identified i</w:t>
      </w:r>
      <w:r w:rsidR="008F59D3">
        <w:t xml:space="preserve">n </w:t>
      </w:r>
      <w:r w:rsidR="006E0568">
        <w:fldChar w:fldCharType="begin"/>
      </w:r>
      <w:r w:rsidR="006E0568">
        <w:instrText xml:space="preserve"> REF _Ref1131882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34</w:t>
      </w:r>
      <w:r w:rsidR="006E0568">
        <w:fldChar w:fldCharType="end"/>
      </w:r>
      <w:r w:rsidR="00992C8D">
        <w:t>.</w:t>
      </w:r>
    </w:p>
    <w:p w14:paraId="0BF0094F" w14:textId="5F7EA949" w:rsidR="00992C8D" w:rsidRPr="00554408" w:rsidRDefault="00646E33" w:rsidP="00554408">
      <w:pPr>
        <w:rPr>
          <w:i/>
          <w:iCs/>
          <w:color w:val="44546A" w:themeColor="text2"/>
        </w:rPr>
      </w:pPr>
      <w:bookmarkStart w:id="100" w:name="_Ref113188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34</w:t>
      </w:r>
      <w:r w:rsidRPr="00554408">
        <w:rPr>
          <w:i/>
          <w:iCs/>
          <w:color w:val="44546A" w:themeColor="text2"/>
        </w:rPr>
        <w:fldChar w:fldCharType="end"/>
      </w:r>
      <w:bookmarkEnd w:id="100"/>
      <w:r w:rsidRPr="00554408">
        <w:rPr>
          <w:i/>
          <w:iCs/>
          <w:color w:val="44546A" w:themeColor="text2"/>
        </w:rPr>
        <w:t xml:space="preserve">: </w:t>
      </w:r>
      <w:r w:rsidR="00992C8D" w:rsidRPr="00554408">
        <w:rPr>
          <w:i/>
          <w:iCs/>
          <w:color w:val="44546A" w:themeColor="text2"/>
        </w:rPr>
        <w:t xml:space="preserve">Typical Practices Affecting </w:t>
      </w:r>
      <w:r w:rsidR="00544F45" w:rsidRPr="00554408">
        <w:rPr>
          <w:i/>
          <w:iCs/>
          <w:color w:val="44546A" w:themeColor="text2"/>
        </w:rPr>
        <w:t>Ponding and Flooding</w:t>
      </w:r>
    </w:p>
    <w:tbl>
      <w:tblPr>
        <w:tblStyle w:val="TableGrid"/>
        <w:tblW w:w="9355" w:type="dxa"/>
        <w:tblLook w:val="04A0" w:firstRow="1" w:lastRow="0" w:firstColumn="1" w:lastColumn="0" w:noHBand="0" w:noVBand="1"/>
      </w:tblPr>
      <w:tblGrid>
        <w:gridCol w:w="4675"/>
        <w:gridCol w:w="4680"/>
      </w:tblGrid>
      <w:tr w:rsidR="002C360E" w14:paraId="489BD696" w14:textId="77777777" w:rsidTr="3F037F72">
        <w:tc>
          <w:tcPr>
            <w:tcW w:w="4675" w:type="dxa"/>
            <w:shd w:val="clear" w:color="auto" w:fill="D9E2F3" w:themeFill="accent1" w:themeFillTint="33"/>
          </w:tcPr>
          <w:p w14:paraId="12A1D5C6" w14:textId="77777777" w:rsidR="002C360E" w:rsidRDefault="002C360E" w:rsidP="00A54747">
            <w:r w:rsidRPr="000F0ED3">
              <w:t>Conservation Practices</w:t>
            </w:r>
          </w:p>
        </w:tc>
        <w:tc>
          <w:tcPr>
            <w:tcW w:w="4680" w:type="dxa"/>
            <w:shd w:val="clear" w:color="auto" w:fill="D9E2F3" w:themeFill="accent1" w:themeFillTint="33"/>
          </w:tcPr>
          <w:p w14:paraId="6592B7A3" w14:textId="77777777" w:rsidR="002C360E" w:rsidRDefault="002C360E" w:rsidP="00A54747">
            <w:r w:rsidRPr="000F0ED3">
              <w:t>Conservation Management Points</w:t>
            </w:r>
          </w:p>
        </w:tc>
      </w:tr>
      <w:tr w:rsidR="002C360E" w14:paraId="120ACD6F" w14:textId="77777777" w:rsidTr="3F037F72">
        <w:tc>
          <w:tcPr>
            <w:tcW w:w="4675" w:type="dxa"/>
          </w:tcPr>
          <w:p w14:paraId="1D840153" w14:textId="77777777" w:rsidR="002C360E" w:rsidRDefault="002C360E" w:rsidP="00A54747">
            <w:r>
              <w:t>Bedding</w:t>
            </w:r>
          </w:p>
        </w:tc>
        <w:tc>
          <w:tcPr>
            <w:tcW w:w="4680" w:type="dxa"/>
          </w:tcPr>
          <w:p w14:paraId="6C3395E8" w14:textId="77777777" w:rsidR="002C360E" w:rsidRDefault="3F037F72" w:rsidP="00A54747">
            <w:r>
              <w:t>50</w:t>
            </w:r>
          </w:p>
        </w:tc>
      </w:tr>
      <w:tr w:rsidR="002C360E" w14:paraId="62BCD9B7" w14:textId="77777777" w:rsidTr="3F037F72">
        <w:tc>
          <w:tcPr>
            <w:tcW w:w="4675" w:type="dxa"/>
          </w:tcPr>
          <w:p w14:paraId="4377E162" w14:textId="77777777" w:rsidR="002C360E" w:rsidRDefault="002C360E" w:rsidP="00A54747">
            <w:r>
              <w:t>Clearing and Snagging</w:t>
            </w:r>
          </w:p>
        </w:tc>
        <w:tc>
          <w:tcPr>
            <w:tcW w:w="4680" w:type="dxa"/>
          </w:tcPr>
          <w:p w14:paraId="690E4012" w14:textId="77777777" w:rsidR="002C360E" w:rsidRDefault="002C360E" w:rsidP="00A54747">
            <w:r>
              <w:t>30</w:t>
            </w:r>
          </w:p>
        </w:tc>
      </w:tr>
      <w:tr w:rsidR="002C360E" w14:paraId="0E8BC598" w14:textId="77777777" w:rsidTr="3F037F72">
        <w:tc>
          <w:tcPr>
            <w:tcW w:w="4675" w:type="dxa"/>
          </w:tcPr>
          <w:p w14:paraId="01F91FE5" w14:textId="77777777" w:rsidR="002C360E" w:rsidRDefault="002C360E" w:rsidP="00A54747">
            <w:r>
              <w:t>Dam</w:t>
            </w:r>
          </w:p>
        </w:tc>
        <w:tc>
          <w:tcPr>
            <w:tcW w:w="4680" w:type="dxa"/>
          </w:tcPr>
          <w:p w14:paraId="4D494292" w14:textId="77777777" w:rsidR="002C360E" w:rsidRDefault="002C360E" w:rsidP="00A54747">
            <w:r>
              <w:t>20</w:t>
            </w:r>
          </w:p>
        </w:tc>
      </w:tr>
      <w:tr w:rsidR="002C360E" w14:paraId="039565A6" w14:textId="77777777" w:rsidTr="3F037F72">
        <w:tc>
          <w:tcPr>
            <w:tcW w:w="4675" w:type="dxa"/>
          </w:tcPr>
          <w:p w14:paraId="23280793" w14:textId="77777777" w:rsidR="002C360E" w:rsidRDefault="002C360E" w:rsidP="00A54747">
            <w:r>
              <w:t>Dam, Diversion</w:t>
            </w:r>
          </w:p>
        </w:tc>
        <w:tc>
          <w:tcPr>
            <w:tcW w:w="4680" w:type="dxa"/>
          </w:tcPr>
          <w:p w14:paraId="51B76473" w14:textId="77777777" w:rsidR="002C360E" w:rsidRDefault="002C360E" w:rsidP="00A54747">
            <w:r>
              <w:t>20</w:t>
            </w:r>
          </w:p>
        </w:tc>
      </w:tr>
      <w:tr w:rsidR="002C360E" w14:paraId="690920F0" w14:textId="77777777" w:rsidTr="3F037F72">
        <w:tc>
          <w:tcPr>
            <w:tcW w:w="4675" w:type="dxa"/>
          </w:tcPr>
          <w:p w14:paraId="15694AED" w14:textId="77777777" w:rsidR="002C360E" w:rsidRDefault="002C360E" w:rsidP="00A54747">
            <w:r>
              <w:t>Dike</w:t>
            </w:r>
          </w:p>
        </w:tc>
        <w:tc>
          <w:tcPr>
            <w:tcW w:w="4680" w:type="dxa"/>
          </w:tcPr>
          <w:p w14:paraId="036C33BA" w14:textId="77777777" w:rsidR="002C360E" w:rsidRDefault="002C360E" w:rsidP="00A54747">
            <w:r>
              <w:t>20</w:t>
            </w:r>
          </w:p>
        </w:tc>
      </w:tr>
      <w:tr w:rsidR="002C360E" w14:paraId="3704F07D" w14:textId="77777777" w:rsidTr="3F037F72">
        <w:tc>
          <w:tcPr>
            <w:tcW w:w="4675" w:type="dxa"/>
          </w:tcPr>
          <w:p w14:paraId="1E418423" w14:textId="77777777" w:rsidR="002C360E" w:rsidRDefault="002C360E" w:rsidP="00A54747">
            <w:r>
              <w:t>Diversion</w:t>
            </w:r>
          </w:p>
        </w:tc>
        <w:tc>
          <w:tcPr>
            <w:tcW w:w="4680" w:type="dxa"/>
          </w:tcPr>
          <w:p w14:paraId="5276EA3C" w14:textId="77777777" w:rsidR="002C360E" w:rsidRDefault="002C360E" w:rsidP="00A54747">
            <w:r>
              <w:t>20</w:t>
            </w:r>
          </w:p>
        </w:tc>
      </w:tr>
      <w:tr w:rsidR="002C360E" w14:paraId="269161A1" w14:textId="77777777" w:rsidTr="3F037F72">
        <w:tc>
          <w:tcPr>
            <w:tcW w:w="4675" w:type="dxa"/>
          </w:tcPr>
          <w:p w14:paraId="538ACC71" w14:textId="77777777" w:rsidR="002C360E" w:rsidRDefault="002C360E" w:rsidP="00A54747">
            <w:r>
              <w:t>Hillside Ditch</w:t>
            </w:r>
          </w:p>
        </w:tc>
        <w:tc>
          <w:tcPr>
            <w:tcW w:w="4680" w:type="dxa"/>
          </w:tcPr>
          <w:p w14:paraId="0ED1ED83" w14:textId="77777777" w:rsidR="002C360E" w:rsidRDefault="002C360E" w:rsidP="00A54747">
            <w:r>
              <w:t>20</w:t>
            </w:r>
          </w:p>
        </w:tc>
      </w:tr>
      <w:tr w:rsidR="002C360E" w14:paraId="1588A847" w14:textId="77777777" w:rsidTr="3F037F72">
        <w:tc>
          <w:tcPr>
            <w:tcW w:w="4675" w:type="dxa"/>
          </w:tcPr>
          <w:p w14:paraId="325B2951" w14:textId="77777777" w:rsidR="002C360E" w:rsidRDefault="002C360E" w:rsidP="00A54747">
            <w:r>
              <w:t>Land Smoothing</w:t>
            </w:r>
          </w:p>
        </w:tc>
        <w:tc>
          <w:tcPr>
            <w:tcW w:w="4680" w:type="dxa"/>
          </w:tcPr>
          <w:p w14:paraId="6E4CDB5E" w14:textId="77777777" w:rsidR="002C360E" w:rsidRDefault="002C360E" w:rsidP="00A54747">
            <w:r>
              <w:t>30</w:t>
            </w:r>
          </w:p>
        </w:tc>
      </w:tr>
      <w:tr w:rsidR="002C360E" w14:paraId="6161D20C" w14:textId="77777777" w:rsidTr="3F037F72">
        <w:tc>
          <w:tcPr>
            <w:tcW w:w="4675" w:type="dxa"/>
          </w:tcPr>
          <w:p w14:paraId="36AC5A79" w14:textId="77777777" w:rsidR="002C360E" w:rsidRDefault="002C360E" w:rsidP="00A54747">
            <w:r>
              <w:lastRenderedPageBreak/>
              <w:t>Lined Waterway or Outlet</w:t>
            </w:r>
          </w:p>
        </w:tc>
        <w:tc>
          <w:tcPr>
            <w:tcW w:w="4680" w:type="dxa"/>
          </w:tcPr>
          <w:p w14:paraId="0D17B405" w14:textId="77777777" w:rsidR="002C360E" w:rsidRDefault="002C360E" w:rsidP="00A54747">
            <w:r>
              <w:t>20</w:t>
            </w:r>
          </w:p>
        </w:tc>
      </w:tr>
      <w:tr w:rsidR="002C360E" w14:paraId="3D3C19DF" w14:textId="77777777" w:rsidTr="3F037F72">
        <w:tc>
          <w:tcPr>
            <w:tcW w:w="4675" w:type="dxa"/>
          </w:tcPr>
          <w:p w14:paraId="00C3F2FA" w14:textId="77777777" w:rsidR="002C360E" w:rsidRDefault="002C360E" w:rsidP="00A54747">
            <w:r>
              <w:t>Mole Drain</w:t>
            </w:r>
          </w:p>
        </w:tc>
        <w:tc>
          <w:tcPr>
            <w:tcW w:w="4680" w:type="dxa"/>
          </w:tcPr>
          <w:p w14:paraId="784D0169" w14:textId="77777777" w:rsidR="002C360E" w:rsidRDefault="227B084C" w:rsidP="00A54747">
            <w:r>
              <w:t>50</w:t>
            </w:r>
          </w:p>
        </w:tc>
      </w:tr>
      <w:tr w:rsidR="002C360E" w14:paraId="79F426EB" w14:textId="77777777" w:rsidTr="3F037F72">
        <w:tc>
          <w:tcPr>
            <w:tcW w:w="4675" w:type="dxa"/>
          </w:tcPr>
          <w:p w14:paraId="45B967A3" w14:textId="77777777" w:rsidR="002C360E" w:rsidRDefault="002C360E" w:rsidP="00A54747">
            <w:r>
              <w:t>Open Channel</w:t>
            </w:r>
          </w:p>
        </w:tc>
        <w:tc>
          <w:tcPr>
            <w:tcW w:w="4680" w:type="dxa"/>
          </w:tcPr>
          <w:p w14:paraId="74C9BA11" w14:textId="609149A6" w:rsidR="002C360E" w:rsidRDefault="002C360E" w:rsidP="00A54747">
            <w:r>
              <w:t>5</w:t>
            </w:r>
            <w:r w:rsidR="28DA0B18">
              <w:t>0</w:t>
            </w:r>
          </w:p>
        </w:tc>
      </w:tr>
      <w:tr w:rsidR="002C360E" w14:paraId="6BE59C5E" w14:textId="77777777" w:rsidTr="3F037F72">
        <w:tc>
          <w:tcPr>
            <w:tcW w:w="4675" w:type="dxa"/>
          </w:tcPr>
          <w:p w14:paraId="2685F23E" w14:textId="77777777" w:rsidR="002C360E" w:rsidRDefault="002C360E" w:rsidP="00A54747">
            <w:r>
              <w:t>Pond</w:t>
            </w:r>
          </w:p>
        </w:tc>
        <w:tc>
          <w:tcPr>
            <w:tcW w:w="4680" w:type="dxa"/>
          </w:tcPr>
          <w:p w14:paraId="7BAB0B83" w14:textId="77777777" w:rsidR="002C360E" w:rsidRDefault="002C360E" w:rsidP="00A54747">
            <w:r>
              <w:t>20</w:t>
            </w:r>
          </w:p>
        </w:tc>
      </w:tr>
      <w:tr w:rsidR="002C360E" w14:paraId="20055B7A" w14:textId="77777777" w:rsidTr="3F037F72">
        <w:tc>
          <w:tcPr>
            <w:tcW w:w="4675" w:type="dxa"/>
          </w:tcPr>
          <w:p w14:paraId="62ACC50C" w14:textId="77777777" w:rsidR="002C360E" w:rsidRDefault="002C360E" w:rsidP="00A54747">
            <w:r>
              <w:t>Precision Land Forming</w:t>
            </w:r>
          </w:p>
        </w:tc>
        <w:tc>
          <w:tcPr>
            <w:tcW w:w="4680" w:type="dxa"/>
          </w:tcPr>
          <w:p w14:paraId="191043CA" w14:textId="77777777" w:rsidR="002C360E" w:rsidRDefault="002C360E" w:rsidP="00A54747">
            <w:r>
              <w:t>30</w:t>
            </w:r>
          </w:p>
        </w:tc>
      </w:tr>
      <w:tr w:rsidR="002C360E" w14:paraId="3E343A54" w14:textId="77777777" w:rsidTr="3F037F72">
        <w:tc>
          <w:tcPr>
            <w:tcW w:w="4675" w:type="dxa"/>
          </w:tcPr>
          <w:p w14:paraId="0893088D" w14:textId="77777777" w:rsidR="002C360E" w:rsidRDefault="002C360E" w:rsidP="00A54747">
            <w:r>
              <w:t>Stormwater Runoff Control</w:t>
            </w:r>
          </w:p>
        </w:tc>
        <w:tc>
          <w:tcPr>
            <w:tcW w:w="4680" w:type="dxa"/>
          </w:tcPr>
          <w:p w14:paraId="0BBBC9AA" w14:textId="77777777" w:rsidR="002C360E" w:rsidRDefault="002C360E" w:rsidP="00A54747">
            <w:r>
              <w:t>40</w:t>
            </w:r>
          </w:p>
        </w:tc>
      </w:tr>
      <w:tr w:rsidR="002C360E" w14:paraId="7016ECBE" w14:textId="77777777" w:rsidTr="3F037F72">
        <w:tc>
          <w:tcPr>
            <w:tcW w:w="4675" w:type="dxa"/>
          </w:tcPr>
          <w:p w14:paraId="74AE6B80" w14:textId="77777777" w:rsidR="002C360E" w:rsidRDefault="002C360E" w:rsidP="00A54747">
            <w:r>
              <w:t>Structure for Water Control</w:t>
            </w:r>
          </w:p>
        </w:tc>
        <w:tc>
          <w:tcPr>
            <w:tcW w:w="4680" w:type="dxa"/>
          </w:tcPr>
          <w:p w14:paraId="625EF62C" w14:textId="77777777" w:rsidR="002C360E" w:rsidRDefault="002C360E" w:rsidP="00A54747">
            <w:r>
              <w:t>20</w:t>
            </w:r>
          </w:p>
        </w:tc>
      </w:tr>
      <w:tr w:rsidR="002C360E" w14:paraId="00F610FE" w14:textId="77777777" w:rsidTr="3F037F72">
        <w:tc>
          <w:tcPr>
            <w:tcW w:w="4675" w:type="dxa"/>
          </w:tcPr>
          <w:p w14:paraId="3A853168" w14:textId="77777777" w:rsidR="002C360E" w:rsidRDefault="002C360E" w:rsidP="00A54747">
            <w:r>
              <w:t>Subsurface Drain</w:t>
            </w:r>
          </w:p>
        </w:tc>
        <w:tc>
          <w:tcPr>
            <w:tcW w:w="4680" w:type="dxa"/>
          </w:tcPr>
          <w:p w14:paraId="22C52A57" w14:textId="77777777" w:rsidR="002C360E" w:rsidRDefault="28DA0B18" w:rsidP="00A54747">
            <w:r>
              <w:t>50</w:t>
            </w:r>
          </w:p>
        </w:tc>
      </w:tr>
      <w:tr w:rsidR="002C360E" w14:paraId="58D18B02" w14:textId="77777777" w:rsidTr="3F037F72">
        <w:tc>
          <w:tcPr>
            <w:tcW w:w="4675" w:type="dxa"/>
          </w:tcPr>
          <w:p w14:paraId="7AF69B63" w14:textId="77777777" w:rsidR="002C360E" w:rsidRDefault="002C360E" w:rsidP="00A54747">
            <w:r>
              <w:t>Subsurface Drainage, Field Ditch</w:t>
            </w:r>
          </w:p>
        </w:tc>
        <w:tc>
          <w:tcPr>
            <w:tcW w:w="4680" w:type="dxa"/>
          </w:tcPr>
          <w:p w14:paraId="61B4313B" w14:textId="77777777" w:rsidR="002C360E" w:rsidRDefault="28DA0B18" w:rsidP="00A54747">
            <w:r>
              <w:t>50</w:t>
            </w:r>
          </w:p>
        </w:tc>
      </w:tr>
      <w:tr w:rsidR="002C360E" w14:paraId="494AA583" w14:textId="77777777" w:rsidTr="3F037F72">
        <w:tc>
          <w:tcPr>
            <w:tcW w:w="4675" w:type="dxa"/>
          </w:tcPr>
          <w:p w14:paraId="79CEBF1D" w14:textId="77777777" w:rsidR="002C360E" w:rsidRDefault="002C360E" w:rsidP="00A54747">
            <w:r>
              <w:t>Subsurface Drainage, Main or Lateral</w:t>
            </w:r>
          </w:p>
        </w:tc>
        <w:tc>
          <w:tcPr>
            <w:tcW w:w="4680" w:type="dxa"/>
          </w:tcPr>
          <w:p w14:paraId="0B86B140" w14:textId="77777777" w:rsidR="002C360E" w:rsidRDefault="227B084C" w:rsidP="00A54747">
            <w:r>
              <w:t>50</w:t>
            </w:r>
          </w:p>
        </w:tc>
      </w:tr>
      <w:tr w:rsidR="002C360E" w14:paraId="3053278B" w14:textId="77777777" w:rsidTr="3F037F72">
        <w:tc>
          <w:tcPr>
            <w:tcW w:w="4675" w:type="dxa"/>
          </w:tcPr>
          <w:p w14:paraId="4FBC7472" w14:textId="77777777" w:rsidR="002C360E" w:rsidRDefault="002C360E" w:rsidP="00A54747">
            <w:r>
              <w:t>Underground Outlet</w:t>
            </w:r>
          </w:p>
        </w:tc>
        <w:tc>
          <w:tcPr>
            <w:tcW w:w="4680" w:type="dxa"/>
          </w:tcPr>
          <w:p w14:paraId="0BCC1BCC" w14:textId="40C3577F" w:rsidR="002C360E" w:rsidRDefault="002C360E" w:rsidP="00A54747">
            <w:r>
              <w:t>5</w:t>
            </w:r>
            <w:r w:rsidR="28DA0B18">
              <w:t>0</w:t>
            </w:r>
          </w:p>
        </w:tc>
      </w:tr>
      <w:tr w:rsidR="002C360E" w14:paraId="71EF15D4" w14:textId="77777777" w:rsidTr="3F037F72">
        <w:tc>
          <w:tcPr>
            <w:tcW w:w="4675" w:type="dxa"/>
          </w:tcPr>
          <w:p w14:paraId="0120CF73" w14:textId="77777777" w:rsidR="002C360E" w:rsidRDefault="002C360E" w:rsidP="00A54747">
            <w:r>
              <w:t>Vertical Drain</w:t>
            </w:r>
          </w:p>
        </w:tc>
        <w:tc>
          <w:tcPr>
            <w:tcW w:w="4680" w:type="dxa"/>
          </w:tcPr>
          <w:p w14:paraId="62C31AFC" w14:textId="21007616" w:rsidR="002C360E" w:rsidRDefault="002C360E" w:rsidP="00A54747">
            <w:r>
              <w:t>5</w:t>
            </w:r>
            <w:r w:rsidR="227B084C">
              <w:t>0</w:t>
            </w:r>
          </w:p>
        </w:tc>
      </w:tr>
      <w:tr w:rsidR="002C360E" w14:paraId="2A31FB31" w14:textId="77777777" w:rsidTr="3F037F72">
        <w:tc>
          <w:tcPr>
            <w:tcW w:w="4675" w:type="dxa"/>
          </w:tcPr>
          <w:p w14:paraId="7C255AFA" w14:textId="77777777" w:rsidR="002C360E" w:rsidRDefault="002C360E" w:rsidP="00A54747">
            <w:r>
              <w:t>Water and Sediment Control Basin</w:t>
            </w:r>
          </w:p>
        </w:tc>
        <w:tc>
          <w:tcPr>
            <w:tcW w:w="4680" w:type="dxa"/>
          </w:tcPr>
          <w:p w14:paraId="4020177D" w14:textId="77777777" w:rsidR="002C360E" w:rsidRDefault="002C360E" w:rsidP="00A54747">
            <w:r>
              <w:t>20</w:t>
            </w:r>
          </w:p>
        </w:tc>
      </w:tr>
    </w:tbl>
    <w:p w14:paraId="3951D329" w14:textId="77777777" w:rsidR="00213861" w:rsidRDefault="00992C8D" w:rsidP="00213861">
      <w:r w:rsidRPr="00CD5A8F">
        <w:t>*</w:t>
      </w:r>
      <w:r>
        <w:t>Supporting practices may be necessary to support the above practices, and will be identified as necessary supporting practices, but do not add conservation management points to the total</w:t>
      </w:r>
      <w:bookmarkStart w:id="101" w:name="_Toc531617566"/>
      <w:r w:rsidR="00213861">
        <w:t>.</w:t>
      </w:r>
    </w:p>
    <w:p w14:paraId="131EAA75" w14:textId="77777777" w:rsidR="00213861" w:rsidRDefault="00213861" w:rsidP="00213861"/>
    <w:p w14:paraId="11C174B9" w14:textId="77777777" w:rsidR="00ED5169" w:rsidRPr="004F0705" w:rsidRDefault="00ED5169" w:rsidP="00ED5169">
      <w:pPr>
        <w:pStyle w:val="Heading2"/>
        <w:rPr>
          <w:b/>
        </w:rPr>
      </w:pPr>
      <w:bookmarkStart w:id="102" w:name="_Toc535524394"/>
      <w:bookmarkStart w:id="103" w:name="_Toc2079919"/>
      <w:bookmarkEnd w:id="101"/>
      <w:commentRangeStart w:id="104"/>
      <w:r>
        <w:rPr>
          <w:b/>
        </w:rPr>
        <w:t xml:space="preserve">Seasonal </w:t>
      </w:r>
      <w:proofErr w:type="gramStart"/>
      <w:r>
        <w:rPr>
          <w:b/>
        </w:rPr>
        <w:t>High Water</w:t>
      </w:r>
      <w:proofErr w:type="gramEnd"/>
      <w:r>
        <w:rPr>
          <w:b/>
        </w:rPr>
        <w:t xml:space="preserve"> Table</w:t>
      </w:r>
      <w:bookmarkEnd w:id="102"/>
      <w:bookmarkEnd w:id="103"/>
      <w:commentRangeEnd w:id="104"/>
      <w:r>
        <w:rPr>
          <w:rStyle w:val="CommentReference"/>
          <w:rFonts w:ascii="Calibri" w:eastAsia="Calibri" w:hAnsi="Calibri" w:cs="Arial"/>
          <w:color w:val="auto"/>
        </w:rPr>
        <w:commentReference w:id="104"/>
      </w:r>
    </w:p>
    <w:p w14:paraId="4A1B2C39" w14:textId="469F37E8" w:rsidR="00B065F7" w:rsidRDefault="00992C8D" w:rsidP="00992C8D">
      <w:r w:rsidRPr="3ACC3DC2">
        <w:rPr>
          <w:b/>
          <w:bCs/>
        </w:rPr>
        <w:t>Description:</w:t>
      </w:r>
      <w:r>
        <w:t xml:space="preserve">  </w:t>
      </w:r>
      <w:r w:rsidR="00B065F7" w:rsidRPr="00B065F7">
        <w:t xml:space="preserve">Groundwater or a perched water table causing saturated conditions near the surface degrades water </w:t>
      </w:r>
      <w:r w:rsidR="00085633" w:rsidRPr="00B065F7">
        <w:t>resources or</w:t>
      </w:r>
      <w:r w:rsidR="00B065F7" w:rsidRPr="00B065F7">
        <w:t xml:space="preserve"> restricts capability of land to support its intended use.</w:t>
      </w:r>
    </w:p>
    <w:p w14:paraId="60FD150B" w14:textId="7A487E1E" w:rsidR="00992C8D" w:rsidRDefault="00992C8D" w:rsidP="00992C8D">
      <w:r w:rsidRPr="3ACC3DC2">
        <w:rPr>
          <w:b/>
          <w:bCs/>
        </w:rPr>
        <w:t>Objective:</w:t>
      </w:r>
      <w:r>
        <w:t xml:space="preserve">  </w:t>
      </w:r>
      <w:r w:rsidRPr="006B6AE2">
        <w:t xml:space="preserve">Reduce </w:t>
      </w:r>
      <w:r w:rsidR="00A54747">
        <w:t xml:space="preserve">seasonally </w:t>
      </w:r>
      <w:proofErr w:type="gramStart"/>
      <w:r w:rsidR="00A54747">
        <w:t>high water</w:t>
      </w:r>
      <w:proofErr w:type="gramEnd"/>
      <w:r w:rsidR="00A54747">
        <w:t xml:space="preserve"> table</w:t>
      </w:r>
      <w:r w:rsidRPr="006B6AE2">
        <w:t>.</w:t>
      </w:r>
    </w:p>
    <w:p w14:paraId="681D4180" w14:textId="77777777" w:rsidR="00992C8D" w:rsidRPr="006B2316" w:rsidRDefault="6AE9E98F" w:rsidP="00992C8D">
      <w:pPr>
        <w:rPr>
          <w:b/>
        </w:rPr>
      </w:pPr>
      <w:r w:rsidRPr="6AE9E98F">
        <w:rPr>
          <w:b/>
          <w:bCs/>
        </w:rPr>
        <w:t>Analysis within CART:</w:t>
      </w:r>
    </w:p>
    <w:p w14:paraId="4566CB07" w14:textId="453297AC" w:rsidR="00ED7724" w:rsidRDefault="00ED7724" w:rsidP="00ED7724">
      <w:r>
        <w:t>Each PLU regardless of land use will default to a</w:t>
      </w:r>
      <w:r w:rsidR="00741777">
        <w:t xml:space="preserve"> “not assessed” </w:t>
      </w:r>
      <w:r>
        <w:t xml:space="preserve">status for </w:t>
      </w:r>
      <w:r w:rsidR="00272A64">
        <w:t xml:space="preserve">seasonal </w:t>
      </w:r>
      <w:proofErr w:type="gramStart"/>
      <w:r w:rsidR="00272A64">
        <w:t>high water</w:t>
      </w:r>
      <w:proofErr w:type="gramEnd"/>
      <w:r w:rsidR="00272A64">
        <w:t xml:space="preserve"> table</w:t>
      </w:r>
      <w:r>
        <w:t xml:space="preserve">. The </w:t>
      </w:r>
      <w:r w:rsidR="00FF6243">
        <w:t>planner</w:t>
      </w:r>
      <w:r>
        <w:t xml:space="preserve"> will identify this resource concern based on site specific conditions. If the planner identifies the resource concern it will trigger a soil data web service to determine if the water table is within 18 inches of the surface.  If a </w:t>
      </w:r>
      <w:proofErr w:type="gramStart"/>
      <w:r w:rsidR="006E0568">
        <w:t>h</w:t>
      </w:r>
      <w:r>
        <w:t>igh water</w:t>
      </w:r>
      <w:proofErr w:type="gramEnd"/>
      <w:r>
        <w:t xml:space="preserve"> table is identified a threshold of 50 will be set.  The existing condition question will set the existing score as seen in </w:t>
      </w:r>
      <w:r w:rsidR="006E0568">
        <w:fldChar w:fldCharType="begin"/>
      </w:r>
      <w:r w:rsidR="006E0568">
        <w:instrText xml:space="preserve"> REF _Ref1131910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35</w:t>
      </w:r>
      <w:r w:rsidR="006E0568">
        <w:fldChar w:fldCharType="end"/>
      </w:r>
      <w:r w:rsidRPr="03BE708C">
        <w:t>.</w:t>
      </w:r>
    </w:p>
    <w:p w14:paraId="1387AB3B" w14:textId="2E5DE7C7" w:rsidR="00ED7724" w:rsidRPr="00554408" w:rsidRDefault="00ED7724" w:rsidP="00ED7724">
      <w:pPr>
        <w:rPr>
          <w:i/>
          <w:iCs/>
          <w:color w:val="44546A" w:themeColor="text2"/>
        </w:rPr>
      </w:pPr>
      <w:bookmarkStart w:id="105" w:name="_Ref1131910"/>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35</w:t>
      </w:r>
      <w:r w:rsidRPr="00554408">
        <w:rPr>
          <w:i/>
          <w:iCs/>
          <w:color w:val="44546A" w:themeColor="text2"/>
        </w:rPr>
        <w:fldChar w:fldCharType="end"/>
      </w:r>
      <w:bookmarkEnd w:id="105"/>
      <w:r w:rsidRPr="00554408">
        <w:rPr>
          <w:i/>
          <w:iCs/>
          <w:color w:val="44546A" w:themeColor="text2"/>
        </w:rPr>
        <w:t xml:space="preserve">: Seasonal </w:t>
      </w:r>
      <w:proofErr w:type="gramStart"/>
      <w:r w:rsidRPr="00554408">
        <w:rPr>
          <w:i/>
          <w:iCs/>
          <w:color w:val="44546A" w:themeColor="text2"/>
        </w:rPr>
        <w:t>High Water</w:t>
      </w:r>
      <w:proofErr w:type="gramEnd"/>
      <w:r w:rsidRPr="00554408">
        <w:rPr>
          <w:i/>
          <w:iCs/>
          <w:color w:val="44546A" w:themeColor="text2"/>
        </w:rPr>
        <w:t xml:space="preserve"> Table Existing Condition</w:t>
      </w:r>
    </w:p>
    <w:tbl>
      <w:tblPr>
        <w:tblStyle w:val="TableGrid"/>
        <w:tblW w:w="0" w:type="auto"/>
        <w:tblLook w:val="04A0" w:firstRow="1" w:lastRow="0" w:firstColumn="1" w:lastColumn="0" w:noHBand="0" w:noVBand="1"/>
      </w:tblPr>
      <w:tblGrid>
        <w:gridCol w:w="4675"/>
        <w:gridCol w:w="4675"/>
      </w:tblGrid>
      <w:tr w:rsidR="00ED7724" w:rsidRPr="00DA5E09" w14:paraId="1A0E7655" w14:textId="77777777" w:rsidTr="00A43A72">
        <w:tc>
          <w:tcPr>
            <w:tcW w:w="4675" w:type="dxa"/>
            <w:shd w:val="clear" w:color="auto" w:fill="D9E2F3" w:themeFill="accent1" w:themeFillTint="33"/>
          </w:tcPr>
          <w:p w14:paraId="56C0A82F" w14:textId="77777777" w:rsidR="00ED7724" w:rsidRPr="00DA5E09" w:rsidRDefault="00ED7724" w:rsidP="00A43A72">
            <w:pPr>
              <w:spacing w:after="160" w:line="259" w:lineRule="auto"/>
            </w:pPr>
            <w:r w:rsidRPr="00DA5E09">
              <w:t>Answer</w:t>
            </w:r>
          </w:p>
        </w:tc>
        <w:tc>
          <w:tcPr>
            <w:tcW w:w="4675" w:type="dxa"/>
            <w:shd w:val="clear" w:color="auto" w:fill="D9E2F3" w:themeFill="accent1" w:themeFillTint="33"/>
          </w:tcPr>
          <w:p w14:paraId="3801044B" w14:textId="77777777" w:rsidR="00ED7724" w:rsidRPr="00DA5E09" w:rsidRDefault="00ED7724" w:rsidP="00A43A72">
            <w:pPr>
              <w:spacing w:after="160" w:line="259" w:lineRule="auto"/>
            </w:pPr>
            <w:r w:rsidRPr="00DA5E09">
              <w:t>Existing Condition Points</w:t>
            </w:r>
          </w:p>
        </w:tc>
      </w:tr>
      <w:tr w:rsidR="00ED7724" w:rsidRPr="00DA5E09" w14:paraId="73447B49" w14:textId="77777777" w:rsidTr="00A43A72">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ED7724" w:rsidRPr="00614A3B" w14:paraId="69286B6E" w14:textId="77777777" w:rsidTr="00A43A72">
              <w:trPr>
                <w:tblCellSpacing w:w="15" w:type="dxa"/>
              </w:trPr>
              <w:tc>
                <w:tcPr>
                  <w:tcW w:w="0" w:type="auto"/>
                  <w:vAlign w:val="center"/>
                  <w:hideMark/>
                </w:tcPr>
                <w:p w14:paraId="37DE607D" w14:textId="2F3D9FD9" w:rsidR="00ED7724" w:rsidRPr="00614A3B" w:rsidRDefault="00ED7724" w:rsidP="00A43A72">
                  <w:pPr>
                    <w:spacing w:after="0" w:line="240" w:lineRule="auto"/>
                    <w:rPr>
                      <w:rFonts w:ascii="Times New Roman" w:eastAsia="Times New Roman" w:hAnsi="Times New Roman" w:cs="Times New Roman"/>
                      <w:sz w:val="24"/>
                      <w:szCs w:val="24"/>
                    </w:rPr>
                  </w:pPr>
                  <w:r>
                    <w:t xml:space="preserve">Seasonal </w:t>
                  </w:r>
                  <w:proofErr w:type="gramStart"/>
                  <w:r w:rsidR="0089216E">
                    <w:t>high water</w:t>
                  </w:r>
                  <w:proofErr w:type="gramEnd"/>
                  <w:r w:rsidR="0089216E">
                    <w:t xml:space="preserve"> table </w:t>
                  </w:r>
                  <w:r>
                    <w:t>is not present on the PLU.</w:t>
                  </w:r>
                </w:p>
              </w:tc>
            </w:tr>
          </w:tbl>
          <w:p w14:paraId="4EAE5ADD" w14:textId="77777777" w:rsidR="00ED7724" w:rsidRPr="00DA5E09" w:rsidRDefault="00ED7724" w:rsidP="00A43A72">
            <w:pPr>
              <w:spacing w:after="160" w:line="259" w:lineRule="auto"/>
            </w:pPr>
          </w:p>
        </w:tc>
        <w:tc>
          <w:tcPr>
            <w:tcW w:w="4675" w:type="dxa"/>
          </w:tcPr>
          <w:p w14:paraId="11E0AC73" w14:textId="77777777" w:rsidR="00ED7724" w:rsidRPr="00DA5E09" w:rsidRDefault="00ED7724" w:rsidP="00A43A72">
            <w:pPr>
              <w:spacing w:after="160" w:line="259" w:lineRule="auto"/>
            </w:pPr>
            <w:r>
              <w:t>60</w:t>
            </w:r>
          </w:p>
        </w:tc>
      </w:tr>
      <w:tr w:rsidR="00ED7724" w:rsidRPr="00DA5E09" w14:paraId="3EAC2743" w14:textId="77777777" w:rsidTr="00A43A72">
        <w:tc>
          <w:tcPr>
            <w:tcW w:w="4675" w:type="dxa"/>
          </w:tcPr>
          <w:p w14:paraId="253A929D" w14:textId="6A2A1561" w:rsidR="00ED7724" w:rsidRPr="00C5354D" w:rsidRDefault="00ED7724" w:rsidP="00A43A72">
            <w:pPr>
              <w:rPr>
                <w:rFonts w:ascii="Times New Roman" w:eastAsia="Times New Roman" w:hAnsi="Times New Roman" w:cs="Times New Roman"/>
                <w:sz w:val="24"/>
                <w:szCs w:val="24"/>
              </w:rPr>
            </w:pPr>
            <w:r>
              <w:t xml:space="preserve">Seasonal </w:t>
            </w:r>
            <w:proofErr w:type="gramStart"/>
            <w:r w:rsidR="0089216E">
              <w:t>high water</w:t>
            </w:r>
            <w:proofErr w:type="gramEnd"/>
            <w:r w:rsidR="0089216E">
              <w:t xml:space="preserve"> table</w:t>
            </w:r>
            <w:r w:rsidR="0089216E" w:rsidDel="0089216E">
              <w:t xml:space="preserve"> </w:t>
            </w:r>
            <w:r>
              <w:t>occurs but does not negatively affect the intended use of the PLU.</w:t>
            </w:r>
          </w:p>
        </w:tc>
        <w:tc>
          <w:tcPr>
            <w:tcW w:w="4675" w:type="dxa"/>
          </w:tcPr>
          <w:p w14:paraId="53174483" w14:textId="77777777" w:rsidR="00ED7724" w:rsidRPr="00DA5E09" w:rsidRDefault="00ED7724" w:rsidP="00A43A72">
            <w:pPr>
              <w:spacing w:after="160" w:line="259" w:lineRule="auto"/>
            </w:pPr>
            <w:r>
              <w:t>51</w:t>
            </w:r>
          </w:p>
        </w:tc>
      </w:tr>
      <w:tr w:rsidR="00ED7724" w:rsidRPr="00DA5E09" w14:paraId="6CC3F2A5" w14:textId="77777777" w:rsidTr="00A43A72">
        <w:tc>
          <w:tcPr>
            <w:tcW w:w="4675" w:type="dxa"/>
          </w:tcPr>
          <w:p w14:paraId="6D6B0EBA" w14:textId="6B832A5D" w:rsidR="00ED7724" w:rsidRPr="00C5354D" w:rsidRDefault="00ED7724" w:rsidP="00A43A72">
            <w:pPr>
              <w:rPr>
                <w:rFonts w:ascii="Times New Roman" w:eastAsia="Times New Roman" w:hAnsi="Times New Roman" w:cs="Times New Roman"/>
                <w:sz w:val="24"/>
                <w:szCs w:val="24"/>
              </w:rPr>
            </w:pPr>
            <w:r>
              <w:t xml:space="preserve">Seasonal </w:t>
            </w:r>
            <w:proofErr w:type="gramStart"/>
            <w:r w:rsidR="0089216E">
              <w:t>high water</w:t>
            </w:r>
            <w:proofErr w:type="gramEnd"/>
            <w:r w:rsidR="0089216E">
              <w:t xml:space="preserve"> table</w:t>
            </w:r>
            <w:r w:rsidR="0089216E" w:rsidDel="0089216E">
              <w:t xml:space="preserve"> </w:t>
            </w:r>
            <w:r>
              <w:t>occurs and does negatively affect the intended use of the PLU.</w:t>
            </w:r>
          </w:p>
        </w:tc>
        <w:tc>
          <w:tcPr>
            <w:tcW w:w="4675" w:type="dxa"/>
          </w:tcPr>
          <w:p w14:paraId="3F20EA29" w14:textId="77777777" w:rsidR="00ED7724" w:rsidRPr="00DA5E09" w:rsidRDefault="00ED7724" w:rsidP="00A43A72">
            <w:pPr>
              <w:spacing w:after="160" w:line="259" w:lineRule="auto"/>
            </w:pPr>
            <w:r>
              <w:t>1</w:t>
            </w:r>
          </w:p>
        </w:tc>
      </w:tr>
    </w:tbl>
    <w:p w14:paraId="34409648" w14:textId="77777777" w:rsidR="00ED7724" w:rsidRDefault="00ED7724" w:rsidP="00ED7724">
      <w:r>
        <w:t xml:space="preserve">  </w:t>
      </w:r>
    </w:p>
    <w:p w14:paraId="03CCA651" w14:textId="1D294CB2" w:rsidR="00992C8D" w:rsidRDefault="00992C8D" w:rsidP="00992C8D"/>
    <w:p w14:paraId="5D1521E7" w14:textId="2CBEE77A" w:rsidR="00992C8D" w:rsidRDefault="008B3D3F" w:rsidP="00992C8D">
      <w:r w:rsidRPr="008B3D3F">
        <w:t xml:space="preserve">The </w:t>
      </w:r>
      <w:r w:rsidR="000E2653">
        <w:t>existing</w:t>
      </w:r>
      <w:r w:rsidRPr="008B3D3F">
        <w:t xml:space="preserve"> condition will be combined with </w:t>
      </w:r>
      <w:r w:rsidR="007B3016">
        <w:t>conservation</w:t>
      </w:r>
      <w:r w:rsidRPr="008B3D3F">
        <w:t xml:space="preserve"> </w:t>
      </w:r>
      <w:r w:rsidR="007B3016">
        <w:t>practices and activity</w:t>
      </w:r>
      <w:r w:rsidRPr="008B3D3F">
        <w:t xml:space="preserve"> points will make </w:t>
      </w:r>
      <w:r w:rsidR="003B0E65">
        <w:t>up the entirety of the</w:t>
      </w:r>
      <w:r w:rsidRPr="008B3D3F">
        <w:t xml:space="preserve"> ranking for the resource concern.  </w:t>
      </w:r>
      <w:r w:rsidR="00992C8D">
        <w:t xml:space="preserve">  Some example practice points </w:t>
      </w:r>
      <w:r w:rsidR="001E73C8">
        <w:t xml:space="preserve">are identified in </w:t>
      </w:r>
      <w:r w:rsidR="006E0568">
        <w:fldChar w:fldCharType="begin"/>
      </w:r>
      <w:r w:rsidR="006E0568">
        <w:instrText xml:space="preserve"> REF _Ref1131924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36</w:t>
      </w:r>
      <w:r w:rsidR="006E0568">
        <w:fldChar w:fldCharType="end"/>
      </w:r>
      <w:r w:rsidR="056B3647">
        <w:t>.</w:t>
      </w:r>
    </w:p>
    <w:p w14:paraId="0EC288C4" w14:textId="4DF6B61D" w:rsidR="00992C8D" w:rsidRPr="00554408" w:rsidRDefault="00646E33" w:rsidP="00554408">
      <w:pPr>
        <w:rPr>
          <w:i/>
          <w:iCs/>
          <w:color w:val="44546A" w:themeColor="text2"/>
        </w:rPr>
      </w:pPr>
      <w:bookmarkStart w:id="106" w:name="_Ref1131924"/>
      <w:r w:rsidRPr="00554408">
        <w:rPr>
          <w:i/>
          <w:iCs/>
          <w:color w:val="44546A" w:themeColor="text2"/>
        </w:rPr>
        <w:lastRenderedPageBreak/>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36</w:t>
      </w:r>
      <w:r w:rsidRPr="00554408">
        <w:rPr>
          <w:i/>
          <w:iCs/>
          <w:color w:val="44546A" w:themeColor="text2"/>
        </w:rPr>
        <w:fldChar w:fldCharType="end"/>
      </w:r>
      <w:bookmarkEnd w:id="106"/>
      <w:r w:rsidRPr="00554408">
        <w:rPr>
          <w:i/>
          <w:iCs/>
          <w:color w:val="44546A" w:themeColor="text2"/>
        </w:rPr>
        <w:t xml:space="preserve">: </w:t>
      </w:r>
      <w:r w:rsidR="00992C8D" w:rsidRPr="00554408">
        <w:rPr>
          <w:i/>
          <w:iCs/>
          <w:color w:val="44546A" w:themeColor="text2"/>
        </w:rPr>
        <w:t>Typical Practices Affecting</w:t>
      </w:r>
      <w:r w:rsidR="005F0013" w:rsidRPr="00554408">
        <w:rPr>
          <w:i/>
          <w:iCs/>
          <w:color w:val="44546A" w:themeColor="text2"/>
        </w:rPr>
        <w:t xml:space="preserve"> Seasonal </w:t>
      </w:r>
      <w:proofErr w:type="gramStart"/>
      <w:r w:rsidR="005F0013" w:rsidRPr="00554408">
        <w:rPr>
          <w:i/>
          <w:iCs/>
          <w:color w:val="44546A" w:themeColor="text2"/>
        </w:rPr>
        <w:t>High Water</w:t>
      </w:r>
      <w:proofErr w:type="gramEnd"/>
      <w:r w:rsidR="005F0013" w:rsidRPr="00554408">
        <w:rPr>
          <w:i/>
          <w:iCs/>
          <w:color w:val="44546A" w:themeColor="text2"/>
        </w:rPr>
        <w:t xml:space="preserve"> Table</w:t>
      </w:r>
    </w:p>
    <w:tbl>
      <w:tblPr>
        <w:tblStyle w:val="TableGrid"/>
        <w:tblW w:w="9355" w:type="dxa"/>
        <w:tblLook w:val="04A0" w:firstRow="1" w:lastRow="0" w:firstColumn="1" w:lastColumn="0" w:noHBand="0" w:noVBand="1"/>
      </w:tblPr>
      <w:tblGrid>
        <w:gridCol w:w="4675"/>
        <w:gridCol w:w="4680"/>
      </w:tblGrid>
      <w:tr w:rsidR="00A32977" w14:paraId="4FAEB987" w14:textId="77777777" w:rsidTr="056B3647">
        <w:tc>
          <w:tcPr>
            <w:tcW w:w="4675" w:type="dxa"/>
            <w:shd w:val="clear" w:color="auto" w:fill="D9E2F3" w:themeFill="accent1" w:themeFillTint="33"/>
          </w:tcPr>
          <w:p w14:paraId="5805859E" w14:textId="77777777" w:rsidR="00A32977" w:rsidRDefault="00A32977" w:rsidP="00A54747">
            <w:r w:rsidRPr="000F0ED3">
              <w:t>Conservation Practices</w:t>
            </w:r>
          </w:p>
        </w:tc>
        <w:tc>
          <w:tcPr>
            <w:tcW w:w="4680" w:type="dxa"/>
            <w:shd w:val="clear" w:color="auto" w:fill="D9E2F3" w:themeFill="accent1" w:themeFillTint="33"/>
          </w:tcPr>
          <w:p w14:paraId="66E3E400" w14:textId="77777777" w:rsidR="00A32977" w:rsidRDefault="00A32977" w:rsidP="00A54747">
            <w:r w:rsidRPr="000F0ED3">
              <w:t>Conservation Management Points</w:t>
            </w:r>
          </w:p>
        </w:tc>
      </w:tr>
      <w:tr w:rsidR="00A32977" w14:paraId="3B1C7882" w14:textId="77777777" w:rsidTr="056B3647">
        <w:tc>
          <w:tcPr>
            <w:tcW w:w="4675" w:type="dxa"/>
          </w:tcPr>
          <w:p w14:paraId="7D104E99" w14:textId="77777777" w:rsidR="00A32977" w:rsidRDefault="00A32977" w:rsidP="00A54747">
            <w:r>
              <w:t>Alley Cropping</w:t>
            </w:r>
          </w:p>
        </w:tc>
        <w:tc>
          <w:tcPr>
            <w:tcW w:w="4680" w:type="dxa"/>
          </w:tcPr>
          <w:p w14:paraId="75A44C9F" w14:textId="77777777" w:rsidR="00A32977" w:rsidRDefault="00A32977" w:rsidP="00A54747">
            <w:r>
              <w:t>20</w:t>
            </w:r>
          </w:p>
        </w:tc>
      </w:tr>
      <w:tr w:rsidR="00A32977" w14:paraId="780B846D" w14:textId="77777777" w:rsidTr="056B3647">
        <w:tc>
          <w:tcPr>
            <w:tcW w:w="4675" w:type="dxa"/>
          </w:tcPr>
          <w:p w14:paraId="4E47D9BC" w14:textId="77777777" w:rsidR="00A32977" w:rsidRDefault="00A32977" w:rsidP="00A54747">
            <w:r>
              <w:t>Mole Drain</w:t>
            </w:r>
          </w:p>
        </w:tc>
        <w:tc>
          <w:tcPr>
            <w:tcW w:w="4680" w:type="dxa"/>
          </w:tcPr>
          <w:p w14:paraId="3578D837" w14:textId="77777777" w:rsidR="00A32977" w:rsidRDefault="00A32977" w:rsidP="00A54747">
            <w:r>
              <w:t>20</w:t>
            </w:r>
          </w:p>
        </w:tc>
      </w:tr>
      <w:tr w:rsidR="00A32977" w14:paraId="238F3BB3" w14:textId="77777777" w:rsidTr="056B3647">
        <w:tc>
          <w:tcPr>
            <w:tcW w:w="4675" w:type="dxa"/>
          </w:tcPr>
          <w:p w14:paraId="6CE4509E" w14:textId="77777777" w:rsidR="00A32977" w:rsidRDefault="00A32977" w:rsidP="00A54747">
            <w:r>
              <w:t>Open Channel</w:t>
            </w:r>
          </w:p>
        </w:tc>
        <w:tc>
          <w:tcPr>
            <w:tcW w:w="4680" w:type="dxa"/>
          </w:tcPr>
          <w:p w14:paraId="0DF5A387" w14:textId="77777777" w:rsidR="00A32977" w:rsidRDefault="00A32977" w:rsidP="00A54747">
            <w:r>
              <w:t>30</w:t>
            </w:r>
          </w:p>
        </w:tc>
      </w:tr>
      <w:tr w:rsidR="00A32977" w14:paraId="56249B37" w14:textId="77777777" w:rsidTr="056B3647">
        <w:tc>
          <w:tcPr>
            <w:tcW w:w="4675" w:type="dxa"/>
          </w:tcPr>
          <w:p w14:paraId="48F20AB5" w14:textId="77777777" w:rsidR="00A32977" w:rsidRDefault="00A32977" w:rsidP="00A54747">
            <w:r>
              <w:t>Pumping Plant</w:t>
            </w:r>
          </w:p>
        </w:tc>
        <w:tc>
          <w:tcPr>
            <w:tcW w:w="4680" w:type="dxa"/>
          </w:tcPr>
          <w:p w14:paraId="0891A2F1" w14:textId="77777777" w:rsidR="00A32977" w:rsidRDefault="00A32977" w:rsidP="00A54747">
            <w:r>
              <w:t>10</w:t>
            </w:r>
          </w:p>
        </w:tc>
      </w:tr>
      <w:tr w:rsidR="00A32977" w14:paraId="3D60EFF4" w14:textId="77777777" w:rsidTr="056B3647">
        <w:tc>
          <w:tcPr>
            <w:tcW w:w="4675" w:type="dxa"/>
          </w:tcPr>
          <w:p w14:paraId="55637880" w14:textId="77777777" w:rsidR="00A32977" w:rsidRDefault="00A32977" w:rsidP="00A54747">
            <w:r>
              <w:t>Structure for Water Control</w:t>
            </w:r>
          </w:p>
        </w:tc>
        <w:tc>
          <w:tcPr>
            <w:tcW w:w="4680" w:type="dxa"/>
          </w:tcPr>
          <w:p w14:paraId="6412B970" w14:textId="77777777" w:rsidR="00A32977" w:rsidRDefault="00A32977" w:rsidP="00A54747">
            <w:r>
              <w:t>20</w:t>
            </w:r>
          </w:p>
        </w:tc>
      </w:tr>
      <w:tr w:rsidR="00A32977" w14:paraId="5CE60B56" w14:textId="77777777" w:rsidTr="056B3647">
        <w:tc>
          <w:tcPr>
            <w:tcW w:w="4675" w:type="dxa"/>
          </w:tcPr>
          <w:p w14:paraId="4AE23D8E" w14:textId="77777777" w:rsidR="00A32977" w:rsidRDefault="00A32977" w:rsidP="00A54747">
            <w:r>
              <w:t>Subsurface Drain</w:t>
            </w:r>
          </w:p>
        </w:tc>
        <w:tc>
          <w:tcPr>
            <w:tcW w:w="4680" w:type="dxa"/>
          </w:tcPr>
          <w:p w14:paraId="64604939" w14:textId="0172B00D" w:rsidR="00A32977" w:rsidRDefault="00A32977" w:rsidP="00A54747">
            <w:r>
              <w:t>5</w:t>
            </w:r>
            <w:r w:rsidR="056B3647">
              <w:t>0</w:t>
            </w:r>
          </w:p>
        </w:tc>
      </w:tr>
      <w:tr w:rsidR="00A32977" w14:paraId="22F576C9" w14:textId="77777777" w:rsidTr="056B3647">
        <w:tc>
          <w:tcPr>
            <w:tcW w:w="4675" w:type="dxa"/>
          </w:tcPr>
          <w:p w14:paraId="004DD736" w14:textId="77777777" w:rsidR="00A32977" w:rsidRDefault="00A32977" w:rsidP="00A54747">
            <w:r>
              <w:t>Surface Drain, Field Ditch</w:t>
            </w:r>
          </w:p>
        </w:tc>
        <w:tc>
          <w:tcPr>
            <w:tcW w:w="4680" w:type="dxa"/>
          </w:tcPr>
          <w:p w14:paraId="4545D47C" w14:textId="77777777" w:rsidR="00A32977" w:rsidRDefault="00A32977" w:rsidP="00A54747">
            <w:r>
              <w:t>30</w:t>
            </w:r>
          </w:p>
        </w:tc>
      </w:tr>
      <w:tr w:rsidR="00A32977" w14:paraId="7C228795" w14:textId="77777777" w:rsidTr="056B3647">
        <w:tc>
          <w:tcPr>
            <w:tcW w:w="4675" w:type="dxa"/>
          </w:tcPr>
          <w:p w14:paraId="3DDAC7CC" w14:textId="77777777" w:rsidR="00A32977" w:rsidRDefault="00A32977" w:rsidP="00A54747">
            <w:r>
              <w:t>Subsurface Drain, Main or Lateral</w:t>
            </w:r>
          </w:p>
        </w:tc>
        <w:tc>
          <w:tcPr>
            <w:tcW w:w="4680" w:type="dxa"/>
          </w:tcPr>
          <w:p w14:paraId="0D2FC197" w14:textId="77777777" w:rsidR="00A32977" w:rsidRDefault="00A32977" w:rsidP="00A54747">
            <w:r>
              <w:t>30</w:t>
            </w:r>
          </w:p>
        </w:tc>
      </w:tr>
      <w:tr w:rsidR="00A32977" w14:paraId="63FEC65A" w14:textId="77777777" w:rsidTr="056B3647">
        <w:tc>
          <w:tcPr>
            <w:tcW w:w="4675" w:type="dxa"/>
          </w:tcPr>
          <w:p w14:paraId="53B85524" w14:textId="77777777" w:rsidR="00A32977" w:rsidRDefault="00A32977" w:rsidP="00A54747">
            <w:r>
              <w:t>Underground Outlet</w:t>
            </w:r>
          </w:p>
        </w:tc>
        <w:tc>
          <w:tcPr>
            <w:tcW w:w="4680" w:type="dxa"/>
          </w:tcPr>
          <w:p w14:paraId="61A72336" w14:textId="27D8886A" w:rsidR="00A32977" w:rsidRDefault="00A32977" w:rsidP="00A54747">
            <w:r>
              <w:t>5</w:t>
            </w:r>
            <w:r w:rsidR="056B3647">
              <w:t>0</w:t>
            </w:r>
          </w:p>
        </w:tc>
      </w:tr>
      <w:tr w:rsidR="00A32977" w14:paraId="3621EECA" w14:textId="77777777" w:rsidTr="056B3647">
        <w:tc>
          <w:tcPr>
            <w:tcW w:w="4675" w:type="dxa"/>
          </w:tcPr>
          <w:p w14:paraId="400C4E93" w14:textId="77777777" w:rsidR="00A32977" w:rsidRDefault="00A32977" w:rsidP="00A54747">
            <w:r>
              <w:t>Vertical Drain</w:t>
            </w:r>
          </w:p>
        </w:tc>
        <w:tc>
          <w:tcPr>
            <w:tcW w:w="4680" w:type="dxa"/>
          </w:tcPr>
          <w:p w14:paraId="332F3C1D" w14:textId="38F60BFF" w:rsidR="00A32977" w:rsidRDefault="00A32977" w:rsidP="00A54747">
            <w:r>
              <w:t>5</w:t>
            </w:r>
            <w:r w:rsidR="056B3647">
              <w:t>0</w:t>
            </w:r>
          </w:p>
        </w:tc>
      </w:tr>
    </w:tbl>
    <w:p w14:paraId="4ED29572" w14:textId="77777777" w:rsidR="00992C8D" w:rsidRDefault="00992C8D" w:rsidP="00992C8D">
      <w:r w:rsidRPr="00CD5A8F">
        <w:t>*</w:t>
      </w:r>
      <w:r>
        <w:t>Supporting practices may be necessary to support the above practices, and will be identified as necessary supporting practices, but do not add conservation management points to the total</w:t>
      </w:r>
      <w:r w:rsidRPr="00CD5A8F">
        <w:t>.</w:t>
      </w:r>
    </w:p>
    <w:p w14:paraId="7FBC1CFD" w14:textId="77777777" w:rsidR="0014673C" w:rsidRDefault="0014673C" w:rsidP="00992C8D"/>
    <w:p w14:paraId="319F3015" w14:textId="77777777" w:rsidR="007254B9" w:rsidRPr="004F0705" w:rsidRDefault="007254B9" w:rsidP="007254B9">
      <w:pPr>
        <w:pStyle w:val="Heading2"/>
        <w:rPr>
          <w:b/>
        </w:rPr>
      </w:pPr>
      <w:bookmarkStart w:id="107" w:name="_Toc531617567"/>
      <w:bookmarkStart w:id="108" w:name="_Toc535524395"/>
      <w:bookmarkStart w:id="109" w:name="_Toc2079920"/>
      <w:commentRangeStart w:id="110"/>
      <w:r>
        <w:rPr>
          <w:b/>
        </w:rPr>
        <w:t>Seeps (Seeps)</w:t>
      </w:r>
      <w:bookmarkEnd w:id="107"/>
      <w:bookmarkEnd w:id="108"/>
      <w:bookmarkEnd w:id="109"/>
      <w:commentRangeEnd w:id="110"/>
      <w:r>
        <w:rPr>
          <w:rStyle w:val="CommentReference"/>
          <w:rFonts w:ascii="Calibri" w:eastAsia="Calibri" w:hAnsi="Calibri" w:cs="Arial"/>
          <w:color w:val="auto"/>
        </w:rPr>
        <w:commentReference w:id="110"/>
      </w:r>
    </w:p>
    <w:p w14:paraId="18BE9E53" w14:textId="625F147E" w:rsidR="00280E7E" w:rsidRDefault="00280E7E" w:rsidP="00280E7E">
      <w:r w:rsidRPr="3ACC3DC2">
        <w:rPr>
          <w:b/>
          <w:bCs/>
        </w:rPr>
        <w:t>Description:</w:t>
      </w:r>
      <w:r>
        <w:t xml:space="preserve">  </w:t>
      </w:r>
      <w:r w:rsidR="00B065F7" w:rsidRPr="00B065F7">
        <w:t>Subsurface saturated flows that percolate slowly to the surface, degrades water resources, or restrict capability of land to support its intended use.</w:t>
      </w:r>
    </w:p>
    <w:p w14:paraId="63CC976A" w14:textId="77777777" w:rsidR="00280E7E" w:rsidRDefault="00280E7E" w:rsidP="00280E7E">
      <w:r w:rsidRPr="3ACC3DC2">
        <w:rPr>
          <w:b/>
          <w:bCs/>
        </w:rPr>
        <w:t>Objective:</w:t>
      </w:r>
      <w:r>
        <w:t xml:space="preserve"> </w:t>
      </w:r>
      <w:r w:rsidR="00A54747">
        <w:t xml:space="preserve"> Reduce amount of wate</w:t>
      </w:r>
      <w:r w:rsidR="003416AF">
        <w:t>r coming from seeps</w:t>
      </w:r>
      <w:r w:rsidRPr="006B6AE2">
        <w:t>.</w:t>
      </w:r>
    </w:p>
    <w:p w14:paraId="3AD99F5D" w14:textId="77777777" w:rsidR="00280E7E" w:rsidRPr="006B2316" w:rsidRDefault="6AE9E98F" w:rsidP="00280E7E">
      <w:pPr>
        <w:rPr>
          <w:b/>
        </w:rPr>
      </w:pPr>
      <w:r w:rsidRPr="6AE9E98F">
        <w:rPr>
          <w:b/>
          <w:bCs/>
        </w:rPr>
        <w:t>Analysis within CART:</w:t>
      </w:r>
    </w:p>
    <w:p w14:paraId="49C3952A" w14:textId="7A0AC2D1" w:rsidR="008F59D3" w:rsidRDefault="0C5D426C">
      <w:r>
        <w:t>Each PLU</w:t>
      </w:r>
      <w:r w:rsidR="00D86D2A">
        <w:t>,</w:t>
      </w:r>
      <w:r>
        <w:t xml:space="preserve"> regardless of land use</w:t>
      </w:r>
      <w:r w:rsidR="00D86D2A">
        <w:t>,</w:t>
      </w:r>
      <w:r>
        <w:t xml:space="preserve"> will be assessed and a threshold value of 50 will be set.  The assessment will trigger a soil data web service to determine if the </w:t>
      </w:r>
      <w:r w:rsidR="0D75B0B4">
        <w:t xml:space="preserve">soil map units have a </w:t>
      </w:r>
      <w:r w:rsidR="00D86D2A">
        <w:t xml:space="preserve">hydric rating </w:t>
      </w:r>
      <w:r w:rsidR="0D75B0B4">
        <w:t xml:space="preserve">of 1 </w:t>
      </w:r>
      <w:r w:rsidR="1E4A7CE1">
        <w:t xml:space="preserve">or greater in Web </w:t>
      </w:r>
      <w:r w:rsidR="0C45E077">
        <w:t>Soil Survey and occur on a slope gradient of 3% or more</w:t>
      </w:r>
      <w:r>
        <w:t>. If the web service doesn’t trigger a positive response to the parameters</w:t>
      </w:r>
      <w:r w:rsidR="00D86D2A">
        <w:t>,</w:t>
      </w:r>
      <w:r>
        <w:t xml:space="preserve"> the </w:t>
      </w:r>
      <w:r w:rsidR="00FF6243">
        <w:t>planner</w:t>
      </w:r>
      <w:r>
        <w:t xml:space="preserve"> will identify the presence</w:t>
      </w:r>
      <w:r w:rsidR="00D86D2A">
        <w:t xml:space="preserve"> or </w:t>
      </w:r>
      <w:r>
        <w:t xml:space="preserve">absence of this resource concern based on </w:t>
      </w:r>
      <w:r w:rsidR="67BBDAD6">
        <w:t xml:space="preserve">photo interpretation and </w:t>
      </w:r>
      <w:r w:rsidR="00D86D2A">
        <w:t>site-</w:t>
      </w:r>
      <w:r>
        <w:t xml:space="preserve">specific conditions.  </w:t>
      </w:r>
      <w:r w:rsidR="1A9F839F">
        <w:t xml:space="preserve">These conditions will include </w:t>
      </w:r>
      <w:r w:rsidR="000E6F04">
        <w:t>“</w:t>
      </w:r>
      <w:r w:rsidR="00D86D2A">
        <w:t>wet spot</w:t>
      </w:r>
      <w:r w:rsidR="000E6F04">
        <w:t>”</w:t>
      </w:r>
      <w:r w:rsidR="5B4FB0E6">
        <w:t xml:space="preserve"> special point features on a Web Soil Survey map</w:t>
      </w:r>
      <w:r w:rsidR="00D86D2A">
        <w:t>,</w:t>
      </w:r>
      <w:r w:rsidR="5B4FB0E6">
        <w:t xml:space="preserve"> aerial ima</w:t>
      </w:r>
      <w:r w:rsidR="19E8983F">
        <w:t>gery show</w:t>
      </w:r>
      <w:r w:rsidR="00D86D2A">
        <w:t>ing</w:t>
      </w:r>
      <w:r w:rsidR="19E8983F">
        <w:t xml:space="preserve"> vegetation</w:t>
      </w:r>
      <w:r w:rsidR="1A9F839F" w:rsidRPr="140C92E5">
        <w:t xml:space="preserve"> </w:t>
      </w:r>
      <w:r w:rsidR="38E31758" w:rsidRPr="19E8983F">
        <w:t>color and type differences consist</w:t>
      </w:r>
      <w:r w:rsidR="67BBDAD6" w:rsidRPr="19E8983F">
        <w:t>e</w:t>
      </w:r>
      <w:r w:rsidR="38E31758" w:rsidRPr="19E8983F">
        <w:t>nt with a seep pattern</w:t>
      </w:r>
      <w:r w:rsidR="00D86D2A">
        <w:t>, or both</w:t>
      </w:r>
      <w:r w:rsidR="38E31758" w:rsidRPr="19E8983F">
        <w:t>.</w:t>
      </w:r>
      <w:r w:rsidR="1A9F839F" w:rsidRPr="140C92E5">
        <w:t xml:space="preserve">  </w:t>
      </w:r>
      <w:r>
        <w:t xml:space="preserve">The site will default to an assessed status for </w:t>
      </w:r>
      <w:r w:rsidR="00D86D2A">
        <w:t xml:space="preserve">seep </w:t>
      </w:r>
      <w:r>
        <w:t xml:space="preserve">if neither the web services </w:t>
      </w:r>
      <w:r w:rsidR="00D86D2A">
        <w:t>n</w:t>
      </w:r>
      <w:r>
        <w:t xml:space="preserve">or planner input come back positive for the questions and an existing condition value of </w:t>
      </w:r>
      <w:r w:rsidR="00A568EE">
        <w:t>5</w:t>
      </w:r>
      <w:r>
        <w:t>0 will be set</w:t>
      </w:r>
      <w:r w:rsidR="00A568EE">
        <w:t xml:space="preserve"> for PLUs identified for potential seeps. </w:t>
      </w:r>
      <w:r>
        <w:t xml:space="preserve"> The existing condition question will set the existing score as seen in</w:t>
      </w:r>
      <w:r w:rsidR="006E0568">
        <w:t xml:space="preserve"> </w:t>
      </w:r>
      <w:r w:rsidR="006E0568">
        <w:fldChar w:fldCharType="begin"/>
      </w:r>
      <w:r w:rsidR="006E0568">
        <w:instrText xml:space="preserve"> REF _Ref1131939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37</w:t>
      </w:r>
      <w:r w:rsidR="006E0568">
        <w:fldChar w:fldCharType="end"/>
      </w:r>
      <w:r w:rsidR="59F7E2FC" w:rsidRPr="140C92E5">
        <w:t>.</w:t>
      </w:r>
    </w:p>
    <w:p w14:paraId="6F3E590D" w14:textId="6BECC84B" w:rsidR="0080575D" w:rsidRPr="00554408" w:rsidRDefault="00646E33" w:rsidP="61F573E5">
      <w:pPr>
        <w:rPr>
          <w:i/>
          <w:iCs/>
          <w:color w:val="44546A" w:themeColor="text2"/>
        </w:rPr>
      </w:pPr>
      <w:bookmarkStart w:id="111" w:name="_Ref1131939"/>
      <w:r w:rsidRPr="00554408">
        <w:rPr>
          <w:i/>
          <w:iCs/>
          <w:color w:val="44546A" w:themeColor="text2"/>
        </w:rPr>
        <w:t xml:space="preserve">Figure </w:t>
      </w:r>
      <w:r w:rsidR="00CC2AFD" w:rsidRPr="00554408">
        <w:rPr>
          <w:i/>
          <w:iCs/>
          <w:color w:val="44546A" w:themeColor="text2"/>
        </w:rPr>
        <w:fldChar w:fldCharType="begin"/>
      </w:r>
      <w:r w:rsidR="00CC2AFD" w:rsidRPr="00554408">
        <w:rPr>
          <w:i/>
          <w:iCs/>
          <w:color w:val="44546A" w:themeColor="text2"/>
        </w:rPr>
        <w:instrText xml:space="preserve"> SEQ Figure \* ARABIC </w:instrText>
      </w:r>
      <w:r w:rsidR="00CC2AFD" w:rsidRPr="00554408">
        <w:rPr>
          <w:i/>
          <w:iCs/>
          <w:color w:val="44546A" w:themeColor="text2"/>
        </w:rPr>
        <w:fldChar w:fldCharType="separate"/>
      </w:r>
      <w:r w:rsidR="002551DD">
        <w:rPr>
          <w:i/>
          <w:iCs/>
          <w:noProof/>
          <w:color w:val="44546A" w:themeColor="text2"/>
        </w:rPr>
        <w:t>37</w:t>
      </w:r>
      <w:r w:rsidR="00CC2AFD" w:rsidRPr="00554408">
        <w:rPr>
          <w:i/>
          <w:iCs/>
          <w:color w:val="44546A" w:themeColor="text2"/>
        </w:rPr>
        <w:fldChar w:fldCharType="end"/>
      </w:r>
      <w:bookmarkEnd w:id="111"/>
      <w:r w:rsidRPr="00554408">
        <w:rPr>
          <w:i/>
          <w:iCs/>
          <w:color w:val="44546A" w:themeColor="text2"/>
        </w:rPr>
        <w:t>:</w:t>
      </w:r>
      <w:r w:rsidR="0080575D" w:rsidRPr="00554408">
        <w:rPr>
          <w:i/>
          <w:iCs/>
          <w:color w:val="44546A" w:themeColor="text2"/>
        </w:rPr>
        <w:t xml:space="preserve"> Seep </w:t>
      </w:r>
      <w:r w:rsidR="5CBA6D65" w:rsidRPr="00554408">
        <w:rPr>
          <w:i/>
          <w:iCs/>
          <w:color w:val="44546A" w:themeColor="text2"/>
        </w:rPr>
        <w:t>Existing</w:t>
      </w:r>
      <w:r w:rsidR="0080575D" w:rsidRPr="00554408">
        <w:rPr>
          <w:i/>
          <w:iCs/>
          <w:color w:val="44546A" w:themeColor="text2"/>
        </w:rPr>
        <w:t xml:space="preserve"> Condition</w:t>
      </w:r>
    </w:p>
    <w:tbl>
      <w:tblPr>
        <w:tblStyle w:val="TableGrid"/>
        <w:tblW w:w="0" w:type="auto"/>
        <w:tblLook w:val="04A0" w:firstRow="1" w:lastRow="0" w:firstColumn="1" w:lastColumn="0" w:noHBand="0" w:noVBand="1"/>
      </w:tblPr>
      <w:tblGrid>
        <w:gridCol w:w="4675"/>
        <w:gridCol w:w="4675"/>
      </w:tblGrid>
      <w:tr w:rsidR="0080575D" w:rsidRPr="0080575D" w14:paraId="5E314542" w14:textId="77777777" w:rsidTr="03BE708C">
        <w:tc>
          <w:tcPr>
            <w:tcW w:w="4675" w:type="dxa"/>
            <w:shd w:val="clear" w:color="auto" w:fill="D9E2F3" w:themeFill="accent1" w:themeFillTint="33"/>
          </w:tcPr>
          <w:p w14:paraId="45EB3E09" w14:textId="77777777" w:rsidR="0080575D" w:rsidRPr="0080575D" w:rsidRDefault="0080575D" w:rsidP="0080575D">
            <w:pPr>
              <w:spacing w:after="160" w:line="259" w:lineRule="auto"/>
            </w:pPr>
            <w:r w:rsidRPr="0080575D">
              <w:t>Answer</w:t>
            </w:r>
          </w:p>
        </w:tc>
        <w:tc>
          <w:tcPr>
            <w:tcW w:w="4675" w:type="dxa"/>
            <w:shd w:val="clear" w:color="auto" w:fill="D9E2F3" w:themeFill="accent1" w:themeFillTint="33"/>
          </w:tcPr>
          <w:p w14:paraId="6CB7B1EA" w14:textId="77777777" w:rsidR="0080575D" w:rsidRPr="0080575D" w:rsidRDefault="5CBA6D65" w:rsidP="0080575D">
            <w:pPr>
              <w:spacing w:after="160" w:line="259" w:lineRule="auto"/>
            </w:pPr>
            <w:r w:rsidRPr="0080575D">
              <w:t>Existing</w:t>
            </w:r>
            <w:r w:rsidR="0080575D" w:rsidRPr="0080575D">
              <w:t xml:space="preserve"> Condition Points</w:t>
            </w:r>
          </w:p>
        </w:tc>
      </w:tr>
      <w:tr w:rsidR="0080575D" w:rsidRPr="0080575D" w14:paraId="71307BE3" w14:textId="77777777" w:rsidTr="03BE708C">
        <w:tc>
          <w:tcPr>
            <w:tcW w:w="4675" w:type="dxa"/>
          </w:tcPr>
          <w:p w14:paraId="23DD656D" w14:textId="77777777" w:rsidR="140C92E5" w:rsidRPr="00865861" w:rsidRDefault="140C92E5" w:rsidP="00865861">
            <w:pPr>
              <w:spacing w:after="160" w:line="259" w:lineRule="auto"/>
              <w:rPr>
                <w:rFonts w:ascii="Times New Roman" w:eastAsia="Times New Roman" w:hAnsi="Times New Roman" w:cs="Times New Roman"/>
                <w:sz w:val="24"/>
                <w:szCs w:val="24"/>
              </w:rPr>
            </w:pPr>
            <w:r>
              <w:t>Seeps are not present on the PLU.</w:t>
            </w:r>
          </w:p>
        </w:tc>
        <w:tc>
          <w:tcPr>
            <w:tcW w:w="4675" w:type="dxa"/>
          </w:tcPr>
          <w:p w14:paraId="3CAA6D50" w14:textId="77777777" w:rsidR="140C92E5" w:rsidRDefault="140C92E5" w:rsidP="00865861">
            <w:pPr>
              <w:spacing w:after="160" w:line="259" w:lineRule="auto"/>
            </w:pPr>
            <w:r>
              <w:t>60</w:t>
            </w:r>
          </w:p>
        </w:tc>
      </w:tr>
      <w:tr w:rsidR="0080575D" w:rsidRPr="0080575D" w14:paraId="242C0D31" w14:textId="77777777" w:rsidTr="03BE708C">
        <w:tc>
          <w:tcPr>
            <w:tcW w:w="4675" w:type="dxa"/>
          </w:tcPr>
          <w:p w14:paraId="63D522E6" w14:textId="0E3472EE" w:rsidR="140C92E5" w:rsidRPr="00865861" w:rsidRDefault="00B538BC">
            <w:pPr>
              <w:rPr>
                <w:rFonts w:ascii="Times New Roman" w:eastAsia="Times New Roman" w:hAnsi="Times New Roman" w:cs="Times New Roman"/>
                <w:sz w:val="24"/>
                <w:szCs w:val="24"/>
              </w:rPr>
            </w:pPr>
            <w:r>
              <w:t>Seeps do</w:t>
            </w:r>
            <w:r w:rsidR="140C92E5">
              <w:t xml:space="preserve"> not negatively affect the intended use of the PLU.</w:t>
            </w:r>
          </w:p>
        </w:tc>
        <w:tc>
          <w:tcPr>
            <w:tcW w:w="4675" w:type="dxa"/>
          </w:tcPr>
          <w:p w14:paraId="1F5BE9FB" w14:textId="77777777" w:rsidR="140C92E5" w:rsidRDefault="140C92E5" w:rsidP="00865861">
            <w:pPr>
              <w:spacing w:after="160" w:line="259" w:lineRule="auto"/>
            </w:pPr>
            <w:r>
              <w:t>51</w:t>
            </w:r>
          </w:p>
        </w:tc>
      </w:tr>
      <w:tr w:rsidR="0080575D" w:rsidRPr="0080575D" w14:paraId="44A4D55E" w14:textId="77777777" w:rsidTr="03BE708C">
        <w:tc>
          <w:tcPr>
            <w:tcW w:w="4675" w:type="dxa"/>
          </w:tcPr>
          <w:p w14:paraId="0C9D8D89" w14:textId="528A5B6F" w:rsidR="140C92E5" w:rsidRPr="00865861" w:rsidRDefault="00B538BC">
            <w:pPr>
              <w:rPr>
                <w:rFonts w:ascii="Times New Roman" w:eastAsia="Times New Roman" w:hAnsi="Times New Roman" w:cs="Times New Roman"/>
                <w:sz w:val="24"/>
                <w:szCs w:val="24"/>
              </w:rPr>
            </w:pPr>
            <w:r>
              <w:t xml:space="preserve">Seeps occur </w:t>
            </w:r>
            <w:r w:rsidR="140C92E5">
              <w:t>and do negatively affect the intended use of the PLU.</w:t>
            </w:r>
          </w:p>
        </w:tc>
        <w:tc>
          <w:tcPr>
            <w:tcW w:w="4675" w:type="dxa"/>
          </w:tcPr>
          <w:p w14:paraId="4F7B34C9" w14:textId="77777777" w:rsidR="140C92E5" w:rsidRDefault="140C92E5" w:rsidP="00865861">
            <w:pPr>
              <w:spacing w:after="160" w:line="259" w:lineRule="auto"/>
            </w:pPr>
            <w:r>
              <w:t>1</w:t>
            </w:r>
          </w:p>
        </w:tc>
      </w:tr>
    </w:tbl>
    <w:p w14:paraId="1275187D" w14:textId="77777777" w:rsidR="003B0E65" w:rsidRDefault="003B0E65" w:rsidP="00280E7E"/>
    <w:p w14:paraId="31393234" w14:textId="7073EF24" w:rsidR="00280E7E" w:rsidRDefault="003B0E65" w:rsidP="00280E7E">
      <w:r w:rsidRPr="003B0E65">
        <w:lastRenderedPageBreak/>
        <w:t xml:space="preserve">The </w:t>
      </w:r>
      <w:r w:rsidR="5CBA6D65" w:rsidRPr="003B0E65">
        <w:t>existing</w:t>
      </w:r>
      <w:r w:rsidRPr="003B0E65">
        <w:t xml:space="preserve"> condition will be combined with </w:t>
      </w:r>
      <w:r w:rsidR="007B3016">
        <w:t>conservation</w:t>
      </w:r>
      <w:r w:rsidRPr="003B0E65">
        <w:t xml:space="preserve"> </w:t>
      </w:r>
      <w:r w:rsidR="007B3016">
        <w:t>practices and activity</w:t>
      </w:r>
      <w:r w:rsidRPr="003B0E65">
        <w:t xml:space="preserve"> points </w:t>
      </w:r>
      <w:r w:rsidR="00212731">
        <w:t xml:space="preserve">to </w:t>
      </w:r>
      <w:r>
        <w:t>make up the entirety of the</w:t>
      </w:r>
      <w:r w:rsidRPr="003B0E65">
        <w:t xml:space="preserve"> ranking for the resource concern.  </w:t>
      </w:r>
      <w:r w:rsidR="006E0568">
        <w:t xml:space="preserve">Some example practice points are identified in </w:t>
      </w:r>
      <w:r w:rsidR="006E0568">
        <w:fldChar w:fldCharType="begin"/>
      </w:r>
      <w:r w:rsidR="006E0568">
        <w:instrText xml:space="preserve"> REF _Ref1131972 \h </w:instrText>
      </w:r>
      <w:r w:rsidR="006E0568">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38</w:t>
      </w:r>
      <w:r w:rsidR="006E0568">
        <w:fldChar w:fldCharType="end"/>
      </w:r>
      <w:r w:rsidR="006E0568">
        <w:t>.</w:t>
      </w:r>
    </w:p>
    <w:p w14:paraId="7A47B09B" w14:textId="7E66F681" w:rsidR="00280E7E" w:rsidRPr="00554408" w:rsidRDefault="00646E33" w:rsidP="00554408">
      <w:pPr>
        <w:rPr>
          <w:i/>
          <w:iCs/>
          <w:color w:val="44546A" w:themeColor="text2"/>
        </w:rPr>
      </w:pPr>
      <w:bookmarkStart w:id="112" w:name="_Ref113197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38</w:t>
      </w:r>
      <w:r w:rsidRPr="00554408">
        <w:rPr>
          <w:i/>
          <w:iCs/>
          <w:color w:val="44546A" w:themeColor="text2"/>
        </w:rPr>
        <w:fldChar w:fldCharType="end"/>
      </w:r>
      <w:bookmarkEnd w:id="112"/>
      <w:r w:rsidRPr="00554408">
        <w:rPr>
          <w:i/>
          <w:iCs/>
          <w:color w:val="44546A" w:themeColor="text2"/>
        </w:rPr>
        <w:t xml:space="preserve">: </w:t>
      </w:r>
      <w:r w:rsidR="00280E7E" w:rsidRPr="00554408">
        <w:rPr>
          <w:i/>
          <w:iCs/>
          <w:color w:val="44546A" w:themeColor="text2"/>
        </w:rPr>
        <w:t xml:space="preserve">Typical Practices Affecting </w:t>
      </w:r>
      <w:r w:rsidR="00FB5E7A" w:rsidRPr="00554408">
        <w:rPr>
          <w:i/>
          <w:iCs/>
          <w:color w:val="44546A" w:themeColor="text2"/>
        </w:rPr>
        <w:t>Seeps</w:t>
      </w:r>
    </w:p>
    <w:tbl>
      <w:tblPr>
        <w:tblStyle w:val="TableGrid"/>
        <w:tblW w:w="9355" w:type="dxa"/>
        <w:tblLook w:val="04A0" w:firstRow="1" w:lastRow="0" w:firstColumn="1" w:lastColumn="0" w:noHBand="0" w:noVBand="1"/>
      </w:tblPr>
      <w:tblGrid>
        <w:gridCol w:w="4675"/>
        <w:gridCol w:w="4680"/>
      </w:tblGrid>
      <w:tr w:rsidR="00A32977" w14:paraId="4D616BBD" w14:textId="77777777" w:rsidTr="00A32977">
        <w:tc>
          <w:tcPr>
            <w:tcW w:w="4675" w:type="dxa"/>
            <w:shd w:val="clear" w:color="auto" w:fill="D9E2F3" w:themeFill="accent1" w:themeFillTint="33"/>
          </w:tcPr>
          <w:p w14:paraId="2B4F2199" w14:textId="77777777" w:rsidR="00A32977" w:rsidRDefault="00A32977" w:rsidP="00A54747">
            <w:r w:rsidRPr="000F0ED3">
              <w:t>Conservation Practices</w:t>
            </w:r>
          </w:p>
        </w:tc>
        <w:tc>
          <w:tcPr>
            <w:tcW w:w="4680" w:type="dxa"/>
            <w:shd w:val="clear" w:color="auto" w:fill="D9E2F3" w:themeFill="accent1" w:themeFillTint="33"/>
          </w:tcPr>
          <w:p w14:paraId="15C8A4A8" w14:textId="77777777" w:rsidR="00A32977" w:rsidRDefault="00A32977" w:rsidP="00A54747">
            <w:r w:rsidRPr="000F0ED3">
              <w:t>Conservation Management Points</w:t>
            </w:r>
          </w:p>
        </w:tc>
      </w:tr>
      <w:tr w:rsidR="00A32977" w14:paraId="195F6A6B" w14:textId="77777777" w:rsidTr="00A32977">
        <w:tc>
          <w:tcPr>
            <w:tcW w:w="4675" w:type="dxa"/>
          </w:tcPr>
          <w:p w14:paraId="2D6F2008" w14:textId="77777777" w:rsidR="00A32977" w:rsidRDefault="00A32977" w:rsidP="00A54747">
            <w:r>
              <w:t>Access Control</w:t>
            </w:r>
          </w:p>
        </w:tc>
        <w:tc>
          <w:tcPr>
            <w:tcW w:w="4680" w:type="dxa"/>
          </w:tcPr>
          <w:p w14:paraId="1B2C9BBD" w14:textId="77777777" w:rsidR="00A32977" w:rsidRDefault="00A32977" w:rsidP="00A54747">
            <w:r>
              <w:t>20</w:t>
            </w:r>
          </w:p>
        </w:tc>
      </w:tr>
      <w:tr w:rsidR="00A32977" w14:paraId="480F36F2" w14:textId="77777777" w:rsidTr="00A32977">
        <w:tc>
          <w:tcPr>
            <w:tcW w:w="4675" w:type="dxa"/>
          </w:tcPr>
          <w:p w14:paraId="7C824CA8" w14:textId="77777777" w:rsidR="00A32977" w:rsidRDefault="00A32977" w:rsidP="00A54747">
            <w:r>
              <w:t>Diversion</w:t>
            </w:r>
          </w:p>
        </w:tc>
        <w:tc>
          <w:tcPr>
            <w:tcW w:w="4680" w:type="dxa"/>
          </w:tcPr>
          <w:p w14:paraId="2DC3B54E" w14:textId="77777777" w:rsidR="00A32977" w:rsidRDefault="00A32977" w:rsidP="00A54747">
            <w:r>
              <w:t>20</w:t>
            </w:r>
          </w:p>
        </w:tc>
      </w:tr>
      <w:tr w:rsidR="00A32977" w14:paraId="48CF44BB" w14:textId="77777777" w:rsidTr="00A32977">
        <w:tc>
          <w:tcPr>
            <w:tcW w:w="4675" w:type="dxa"/>
          </w:tcPr>
          <w:p w14:paraId="0ABBB1F1" w14:textId="77777777" w:rsidR="00A32977" w:rsidRDefault="00A32977" w:rsidP="00A54747">
            <w:r>
              <w:t>Lined Waterway</w:t>
            </w:r>
          </w:p>
        </w:tc>
        <w:tc>
          <w:tcPr>
            <w:tcW w:w="4680" w:type="dxa"/>
          </w:tcPr>
          <w:p w14:paraId="5DA61DBA" w14:textId="77777777" w:rsidR="00A32977" w:rsidRDefault="00A32977" w:rsidP="00A54747">
            <w:r>
              <w:t>20</w:t>
            </w:r>
          </w:p>
        </w:tc>
      </w:tr>
      <w:tr w:rsidR="00A32977" w14:paraId="3CE445F0" w14:textId="77777777" w:rsidTr="00A32977">
        <w:tc>
          <w:tcPr>
            <w:tcW w:w="4675" w:type="dxa"/>
          </w:tcPr>
          <w:p w14:paraId="528CA3CE" w14:textId="77777777" w:rsidR="00A32977" w:rsidRDefault="00A32977" w:rsidP="00A54747">
            <w:r>
              <w:t>Mole Drain</w:t>
            </w:r>
          </w:p>
        </w:tc>
        <w:tc>
          <w:tcPr>
            <w:tcW w:w="4680" w:type="dxa"/>
          </w:tcPr>
          <w:p w14:paraId="787508EC" w14:textId="77777777" w:rsidR="00A32977" w:rsidRDefault="00A32977" w:rsidP="00A54747">
            <w:r>
              <w:t>20</w:t>
            </w:r>
          </w:p>
        </w:tc>
      </w:tr>
      <w:tr w:rsidR="00A32977" w14:paraId="305C832E" w14:textId="77777777" w:rsidTr="00A32977">
        <w:tc>
          <w:tcPr>
            <w:tcW w:w="4675" w:type="dxa"/>
          </w:tcPr>
          <w:p w14:paraId="1C5BD9F0" w14:textId="77777777" w:rsidR="00A32977" w:rsidRDefault="00A32977" w:rsidP="00A54747">
            <w:r>
              <w:t>Open Channel</w:t>
            </w:r>
          </w:p>
        </w:tc>
        <w:tc>
          <w:tcPr>
            <w:tcW w:w="4680" w:type="dxa"/>
          </w:tcPr>
          <w:p w14:paraId="0AC48630" w14:textId="77777777" w:rsidR="00A32977" w:rsidRDefault="00A32977" w:rsidP="00A54747">
            <w:r>
              <w:t>20</w:t>
            </w:r>
          </w:p>
        </w:tc>
      </w:tr>
      <w:tr w:rsidR="00A32977" w14:paraId="75071F96" w14:textId="77777777" w:rsidTr="00A32977">
        <w:tc>
          <w:tcPr>
            <w:tcW w:w="4675" w:type="dxa"/>
          </w:tcPr>
          <w:p w14:paraId="682147D6" w14:textId="77777777" w:rsidR="00A32977" w:rsidRDefault="00A32977" w:rsidP="00A54747">
            <w:r>
              <w:t>Pond Sealing or Lining, Compacted Soil Treatment</w:t>
            </w:r>
          </w:p>
        </w:tc>
        <w:tc>
          <w:tcPr>
            <w:tcW w:w="4680" w:type="dxa"/>
          </w:tcPr>
          <w:p w14:paraId="5FCDCB8F" w14:textId="77777777" w:rsidR="00A32977" w:rsidRDefault="00A32977" w:rsidP="00A54747">
            <w:r>
              <w:t>20</w:t>
            </w:r>
          </w:p>
        </w:tc>
      </w:tr>
      <w:tr w:rsidR="00A32977" w14:paraId="70CAC087" w14:textId="77777777" w:rsidTr="00A32977">
        <w:tc>
          <w:tcPr>
            <w:tcW w:w="4675" w:type="dxa"/>
          </w:tcPr>
          <w:p w14:paraId="2D53BA40" w14:textId="77777777" w:rsidR="00A32977" w:rsidRDefault="00A32977" w:rsidP="00A54747">
            <w:r>
              <w:t>Pond Sealing or Lining, Flexible Membrane</w:t>
            </w:r>
          </w:p>
        </w:tc>
        <w:tc>
          <w:tcPr>
            <w:tcW w:w="4680" w:type="dxa"/>
          </w:tcPr>
          <w:p w14:paraId="001CED5D" w14:textId="77777777" w:rsidR="00A32977" w:rsidRDefault="00A32977" w:rsidP="00A54747">
            <w:r>
              <w:t>20</w:t>
            </w:r>
          </w:p>
        </w:tc>
      </w:tr>
      <w:tr w:rsidR="00A32977" w14:paraId="7A98E381" w14:textId="77777777" w:rsidTr="00A32977">
        <w:tc>
          <w:tcPr>
            <w:tcW w:w="4675" w:type="dxa"/>
          </w:tcPr>
          <w:p w14:paraId="2D4900A5" w14:textId="77777777" w:rsidR="00A32977" w:rsidRDefault="00A32977" w:rsidP="00A54747">
            <w:r>
              <w:t>Pond Sealing or Lining, Concrete</w:t>
            </w:r>
          </w:p>
        </w:tc>
        <w:tc>
          <w:tcPr>
            <w:tcW w:w="4680" w:type="dxa"/>
          </w:tcPr>
          <w:p w14:paraId="64AA76B5" w14:textId="77777777" w:rsidR="00A32977" w:rsidRDefault="00A32977" w:rsidP="00A54747">
            <w:r>
              <w:t>20</w:t>
            </w:r>
          </w:p>
        </w:tc>
      </w:tr>
      <w:tr w:rsidR="00A32977" w14:paraId="0248E1AF" w14:textId="77777777" w:rsidTr="00A32977">
        <w:tc>
          <w:tcPr>
            <w:tcW w:w="4675" w:type="dxa"/>
          </w:tcPr>
          <w:p w14:paraId="565CBF54" w14:textId="77777777" w:rsidR="00A32977" w:rsidRDefault="00A32977" w:rsidP="00A54747">
            <w:r>
              <w:t>Spring Development</w:t>
            </w:r>
          </w:p>
        </w:tc>
        <w:tc>
          <w:tcPr>
            <w:tcW w:w="4680" w:type="dxa"/>
          </w:tcPr>
          <w:p w14:paraId="3F24CFE9" w14:textId="77777777" w:rsidR="00A32977" w:rsidRDefault="00A32977" w:rsidP="00A54747">
            <w:r>
              <w:t>20</w:t>
            </w:r>
          </w:p>
        </w:tc>
      </w:tr>
      <w:tr w:rsidR="00A32977" w14:paraId="6E67DD04" w14:textId="77777777" w:rsidTr="00A32977">
        <w:tc>
          <w:tcPr>
            <w:tcW w:w="4675" w:type="dxa"/>
          </w:tcPr>
          <w:p w14:paraId="4106A75A" w14:textId="77777777" w:rsidR="00A32977" w:rsidRDefault="00A32977" w:rsidP="00A54747">
            <w:r>
              <w:t>Subsurface Drain</w:t>
            </w:r>
          </w:p>
        </w:tc>
        <w:tc>
          <w:tcPr>
            <w:tcW w:w="4680" w:type="dxa"/>
          </w:tcPr>
          <w:p w14:paraId="374F0B0E" w14:textId="77777777" w:rsidR="00A32977" w:rsidRDefault="00A32977" w:rsidP="00A54747">
            <w:r>
              <w:t>40</w:t>
            </w:r>
          </w:p>
        </w:tc>
      </w:tr>
      <w:tr w:rsidR="00A32977" w14:paraId="1D649488" w14:textId="77777777" w:rsidTr="00A32977">
        <w:tc>
          <w:tcPr>
            <w:tcW w:w="4675" w:type="dxa"/>
          </w:tcPr>
          <w:p w14:paraId="2196E6DB" w14:textId="77777777" w:rsidR="00A32977" w:rsidRDefault="00A32977" w:rsidP="00A54747">
            <w:r>
              <w:t>Surface Drainage, Field Ditch</w:t>
            </w:r>
          </w:p>
        </w:tc>
        <w:tc>
          <w:tcPr>
            <w:tcW w:w="4680" w:type="dxa"/>
          </w:tcPr>
          <w:p w14:paraId="35231189" w14:textId="77777777" w:rsidR="00A32977" w:rsidRDefault="00A32977" w:rsidP="00A54747">
            <w:r>
              <w:t>20</w:t>
            </w:r>
          </w:p>
        </w:tc>
      </w:tr>
      <w:tr w:rsidR="00A32977" w14:paraId="57AEA4AA" w14:textId="77777777" w:rsidTr="00A32977">
        <w:tc>
          <w:tcPr>
            <w:tcW w:w="4675" w:type="dxa"/>
          </w:tcPr>
          <w:p w14:paraId="36A2DE21" w14:textId="77777777" w:rsidR="00A32977" w:rsidRDefault="00A32977" w:rsidP="00A54747">
            <w:r>
              <w:t>Surface Drainage, Main or Lateral</w:t>
            </w:r>
          </w:p>
        </w:tc>
        <w:tc>
          <w:tcPr>
            <w:tcW w:w="4680" w:type="dxa"/>
          </w:tcPr>
          <w:p w14:paraId="21305EB9" w14:textId="77777777" w:rsidR="00A32977" w:rsidRDefault="00A32977" w:rsidP="00A54747">
            <w:r>
              <w:t>20</w:t>
            </w:r>
          </w:p>
        </w:tc>
      </w:tr>
    </w:tbl>
    <w:p w14:paraId="61EFF635" w14:textId="145CA1F8" w:rsidR="00280E7E" w:rsidRDefault="00280E7E" w:rsidP="00280E7E">
      <w:r w:rsidRPr="00CD5A8F">
        <w:t>*</w:t>
      </w:r>
      <w:r>
        <w:t>Supporting practices may be necessary to support the above practices, and will be identified as necessary supporting practices, but do not add conservation management points to the total</w:t>
      </w:r>
      <w:r w:rsidRPr="00CD5A8F">
        <w:t>.</w:t>
      </w:r>
    </w:p>
    <w:p w14:paraId="4DC53109" w14:textId="77777777" w:rsidR="00280E7E" w:rsidRPr="004F0705" w:rsidRDefault="00280E7E" w:rsidP="00280E7E">
      <w:pPr>
        <w:pStyle w:val="Heading2"/>
        <w:rPr>
          <w:b/>
        </w:rPr>
      </w:pPr>
      <w:bookmarkStart w:id="113" w:name="_Toc531617568"/>
      <w:bookmarkStart w:id="114" w:name="_Toc535524396"/>
      <w:bookmarkStart w:id="115" w:name="_Toc2079921"/>
      <w:r w:rsidRPr="004F0705">
        <w:rPr>
          <w:b/>
        </w:rPr>
        <w:t>Drift Snow (Drifted Snow)</w:t>
      </w:r>
      <w:bookmarkEnd w:id="113"/>
      <w:bookmarkEnd w:id="114"/>
      <w:bookmarkEnd w:id="115"/>
    </w:p>
    <w:p w14:paraId="20F701AF" w14:textId="03BA1E39" w:rsidR="00280E7E" w:rsidRDefault="00280E7E" w:rsidP="00280E7E">
      <w:r w:rsidRPr="004727FE">
        <w:rPr>
          <w:b/>
        </w:rPr>
        <w:t>Description:</w:t>
      </w:r>
      <w:r>
        <w:t xml:space="preserve">  Wind-blown snow accumulates around and over surface structures, restricting access to humans and animals.  Wind removes snow from desired location</w:t>
      </w:r>
      <w:r w:rsidR="00741777">
        <w:t>s</w:t>
      </w:r>
      <w:r>
        <w:t xml:space="preserve"> where it can be used to accumulate water.</w:t>
      </w:r>
    </w:p>
    <w:p w14:paraId="3F086121" w14:textId="77777777" w:rsidR="00280E7E" w:rsidRDefault="00280E7E" w:rsidP="00280E7E">
      <w:r w:rsidRPr="004727FE">
        <w:rPr>
          <w:b/>
        </w:rPr>
        <w:t>Objective:</w:t>
      </w:r>
      <w:r>
        <w:t xml:space="preserve">  </w:t>
      </w:r>
      <w:r w:rsidRPr="0036213A">
        <w:t>Control where snow drifts accumulate.</w:t>
      </w:r>
    </w:p>
    <w:p w14:paraId="3F82FE90" w14:textId="77777777" w:rsidR="00280E7E" w:rsidRPr="006B2316" w:rsidRDefault="00280E7E" w:rsidP="00280E7E">
      <w:pPr>
        <w:rPr>
          <w:b/>
        </w:rPr>
      </w:pPr>
      <w:r w:rsidRPr="004727FE">
        <w:rPr>
          <w:b/>
        </w:rPr>
        <w:t>Analysis within CART</w:t>
      </w:r>
      <w:r w:rsidRPr="006B2316">
        <w:rPr>
          <w:b/>
        </w:rPr>
        <w:t>:</w:t>
      </w:r>
    </w:p>
    <w:p w14:paraId="1F6CB068" w14:textId="3ABDB8A7" w:rsidR="00280E7E" w:rsidRDefault="00280E7E" w:rsidP="00280E7E">
      <w:r>
        <w:t>Each PLU</w:t>
      </w:r>
      <w:r w:rsidR="00741777">
        <w:t>,</w:t>
      </w:r>
      <w:r>
        <w:t xml:space="preserve"> </w:t>
      </w:r>
      <w:r w:rsidR="00A54747">
        <w:t>regardless of land use</w:t>
      </w:r>
      <w:r w:rsidR="00741777">
        <w:t>,</w:t>
      </w:r>
      <w:r>
        <w:t xml:space="preserve"> will default to a </w:t>
      </w:r>
      <w:r w:rsidR="00741777">
        <w:t>“</w:t>
      </w:r>
      <w:r>
        <w:t>not assessed</w:t>
      </w:r>
      <w:r w:rsidR="00741777">
        <w:t>”</w:t>
      </w:r>
      <w:r>
        <w:t xml:space="preserve"> status for </w:t>
      </w:r>
      <w:r w:rsidR="00741777">
        <w:t>drift snow (p</w:t>
      </w:r>
      <w:r>
        <w:t>otential for designated priority areas</w:t>
      </w:r>
      <w:r w:rsidR="00741777">
        <w:t xml:space="preserve">). </w:t>
      </w:r>
      <w:r>
        <w:t xml:space="preserve">The </w:t>
      </w:r>
      <w:r w:rsidR="00FF6243">
        <w:t>planner</w:t>
      </w:r>
      <w:r>
        <w:t xml:space="preserve"> </w:t>
      </w:r>
      <w:r w:rsidR="00A54747">
        <w:t>will</w:t>
      </w:r>
      <w:r>
        <w:t xml:space="preserve"> identify this resource concern based on </w:t>
      </w:r>
      <w:r w:rsidR="00741777">
        <w:t>site-specific</w:t>
      </w:r>
      <w:r>
        <w:t xml:space="preserve"> conditions. A threshold value of 50 will be set and </w:t>
      </w:r>
      <w:r w:rsidR="000E2653">
        <w:t>existing</w:t>
      </w:r>
      <w:r>
        <w:t xml:space="preserve"> condition question will be triggered.  The </w:t>
      </w:r>
      <w:r w:rsidR="000E2653">
        <w:t>existing</w:t>
      </w:r>
      <w:r>
        <w:t xml:space="preserve"> condition question will set the </w:t>
      </w:r>
      <w:r w:rsidR="000E2653">
        <w:t>existing</w:t>
      </w:r>
      <w:r w:rsidR="008F59D3">
        <w:t xml:space="preserve"> score as seen in </w:t>
      </w:r>
      <w:r w:rsidR="00B53010">
        <w:fldChar w:fldCharType="begin"/>
      </w:r>
      <w:r w:rsidR="00B53010">
        <w:instrText xml:space="preserve"> REF _Ref1131997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39</w:t>
      </w:r>
      <w:r w:rsidR="00B53010">
        <w:fldChar w:fldCharType="end"/>
      </w:r>
      <w:r>
        <w:t>.</w:t>
      </w:r>
    </w:p>
    <w:p w14:paraId="27B8544F" w14:textId="2FBE33ED" w:rsidR="00280E7E" w:rsidRPr="00554408" w:rsidRDefault="00646E33" w:rsidP="00554408">
      <w:pPr>
        <w:rPr>
          <w:i/>
          <w:iCs/>
          <w:color w:val="44546A" w:themeColor="text2"/>
        </w:rPr>
      </w:pPr>
      <w:bookmarkStart w:id="116" w:name="_Ref1131997"/>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39</w:t>
      </w:r>
      <w:r w:rsidRPr="00554408">
        <w:rPr>
          <w:i/>
          <w:iCs/>
          <w:color w:val="44546A" w:themeColor="text2"/>
        </w:rPr>
        <w:fldChar w:fldCharType="end"/>
      </w:r>
      <w:bookmarkEnd w:id="116"/>
      <w:r w:rsidRPr="00554408">
        <w:rPr>
          <w:i/>
          <w:iCs/>
          <w:color w:val="44546A" w:themeColor="text2"/>
        </w:rPr>
        <w:t xml:space="preserve">: </w:t>
      </w:r>
      <w:r w:rsidR="00280E7E" w:rsidRPr="00554408">
        <w:rPr>
          <w:i/>
          <w:iCs/>
          <w:color w:val="44546A" w:themeColor="text2"/>
        </w:rPr>
        <w:t xml:space="preserve">Drifted Snow </w:t>
      </w:r>
      <w:r w:rsidR="000E2653" w:rsidRPr="00554408">
        <w:rPr>
          <w:i/>
          <w:iCs/>
          <w:color w:val="44546A" w:themeColor="text2"/>
        </w:rPr>
        <w:t>Existing</w:t>
      </w:r>
      <w:r w:rsidR="00280E7E" w:rsidRPr="00554408">
        <w:rPr>
          <w:i/>
          <w:iCs/>
          <w:color w:val="44546A" w:themeColor="text2"/>
        </w:rPr>
        <w:t xml:space="preserve"> Condition</w:t>
      </w:r>
    </w:p>
    <w:tbl>
      <w:tblPr>
        <w:tblStyle w:val="TableGrid"/>
        <w:tblW w:w="0" w:type="auto"/>
        <w:tblLook w:val="04A0" w:firstRow="1" w:lastRow="0" w:firstColumn="1" w:lastColumn="0" w:noHBand="0" w:noVBand="1"/>
      </w:tblPr>
      <w:tblGrid>
        <w:gridCol w:w="4675"/>
        <w:gridCol w:w="4675"/>
      </w:tblGrid>
      <w:tr w:rsidR="00280E7E" w14:paraId="79850316" w14:textId="77777777" w:rsidTr="59F7E2FC">
        <w:tc>
          <w:tcPr>
            <w:tcW w:w="4675" w:type="dxa"/>
            <w:shd w:val="clear" w:color="auto" w:fill="D9E2F3" w:themeFill="accent1" w:themeFillTint="33"/>
          </w:tcPr>
          <w:p w14:paraId="65871BF6" w14:textId="77777777" w:rsidR="00280E7E" w:rsidRDefault="00280E7E" w:rsidP="00A54747">
            <w:r>
              <w:t>Answer</w:t>
            </w:r>
          </w:p>
        </w:tc>
        <w:tc>
          <w:tcPr>
            <w:tcW w:w="4675" w:type="dxa"/>
            <w:shd w:val="clear" w:color="auto" w:fill="D9E2F3" w:themeFill="accent1" w:themeFillTint="33"/>
          </w:tcPr>
          <w:p w14:paraId="0B488E3A" w14:textId="77777777" w:rsidR="00280E7E" w:rsidRDefault="000E2653" w:rsidP="00A54747">
            <w:r>
              <w:t>Existing</w:t>
            </w:r>
            <w:r w:rsidR="00280E7E">
              <w:t xml:space="preserve"> Condition Points</w:t>
            </w:r>
          </w:p>
        </w:tc>
      </w:tr>
      <w:tr w:rsidR="00280E7E" w14:paraId="22E33787" w14:textId="77777777" w:rsidTr="59F7E2FC">
        <w:tc>
          <w:tcPr>
            <w:tcW w:w="4675" w:type="dxa"/>
          </w:tcPr>
          <w:p w14:paraId="7ED44FC9" w14:textId="1B61A21B" w:rsidR="00280E7E" w:rsidRDefault="00280E7E" w:rsidP="00A54747">
            <w:r>
              <w:t xml:space="preserve">Drifted </w:t>
            </w:r>
            <w:r w:rsidR="0055242B">
              <w:t xml:space="preserve">snow </w:t>
            </w:r>
            <w:r w:rsidR="003B1E3C">
              <w:t>does not occur in planning area.</w:t>
            </w:r>
          </w:p>
        </w:tc>
        <w:tc>
          <w:tcPr>
            <w:tcW w:w="4675" w:type="dxa"/>
          </w:tcPr>
          <w:p w14:paraId="3205C855" w14:textId="77777777" w:rsidR="00280E7E" w:rsidRDefault="001E6E77" w:rsidP="00A54747">
            <w:r>
              <w:t>5</w:t>
            </w:r>
            <w:r w:rsidR="00674F7B">
              <w:t>1</w:t>
            </w:r>
          </w:p>
        </w:tc>
      </w:tr>
      <w:tr w:rsidR="00280E7E" w14:paraId="00C5DE7E" w14:textId="77777777" w:rsidTr="59F7E2FC">
        <w:tc>
          <w:tcPr>
            <w:tcW w:w="4675" w:type="dxa"/>
          </w:tcPr>
          <w:p w14:paraId="086EEDD8" w14:textId="6186B7A2" w:rsidR="00280E7E" w:rsidRDefault="003B1E3C" w:rsidP="00A54747">
            <w:r w:rsidRPr="003B1E3C">
              <w:t>Drifted snow causes damage to buildings or structures; interferes with livestock accessing food, water, or shelter; interferes with access to essential agricultural operations; planner</w:t>
            </w:r>
            <w:r w:rsidR="0055242B">
              <w:t xml:space="preserve"> or </w:t>
            </w:r>
            <w:r w:rsidRPr="003B1E3C">
              <w:t xml:space="preserve">client can document that retention or accumulation of snow in strategic locations is beneficial to the enterprise.  </w:t>
            </w:r>
          </w:p>
        </w:tc>
        <w:tc>
          <w:tcPr>
            <w:tcW w:w="4675" w:type="dxa"/>
          </w:tcPr>
          <w:p w14:paraId="22A721BC" w14:textId="77777777" w:rsidR="00280E7E" w:rsidRDefault="59F7E2FC" w:rsidP="00A54747">
            <w:r>
              <w:t>1</w:t>
            </w:r>
          </w:p>
        </w:tc>
      </w:tr>
    </w:tbl>
    <w:p w14:paraId="41F52AA7" w14:textId="77777777" w:rsidR="00280E7E" w:rsidRDefault="00280E7E" w:rsidP="00280E7E"/>
    <w:p w14:paraId="75722491" w14:textId="0FBCB381" w:rsidR="00280E7E" w:rsidRDefault="00280E7E" w:rsidP="00280E7E">
      <w:r>
        <w:lastRenderedPageBreak/>
        <w:t xml:space="preserve">Conservation </w:t>
      </w:r>
      <w:r w:rsidR="007B3016">
        <w:t>practices and activities</w:t>
      </w:r>
      <w:r>
        <w:t xml:space="preserve"> are then added to the existing condition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_Ref1132012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40</w:t>
      </w:r>
      <w:r w:rsidR="00B53010">
        <w:fldChar w:fldCharType="end"/>
      </w:r>
      <w:r>
        <w:t>.</w:t>
      </w:r>
    </w:p>
    <w:p w14:paraId="36F1BED8" w14:textId="07FB87E3" w:rsidR="00280E7E" w:rsidRPr="00554408" w:rsidRDefault="00646E33" w:rsidP="00554408">
      <w:pPr>
        <w:rPr>
          <w:i/>
          <w:iCs/>
          <w:color w:val="44546A" w:themeColor="text2"/>
        </w:rPr>
      </w:pPr>
      <w:bookmarkStart w:id="117" w:name="_Ref113201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40</w:t>
      </w:r>
      <w:r w:rsidRPr="00554408">
        <w:rPr>
          <w:i/>
          <w:iCs/>
          <w:color w:val="44546A" w:themeColor="text2"/>
        </w:rPr>
        <w:fldChar w:fldCharType="end"/>
      </w:r>
      <w:bookmarkEnd w:id="117"/>
      <w:r w:rsidRPr="00554408">
        <w:rPr>
          <w:i/>
          <w:iCs/>
          <w:color w:val="44546A" w:themeColor="text2"/>
        </w:rPr>
        <w:t xml:space="preserve">: </w:t>
      </w:r>
      <w:r w:rsidR="00280E7E" w:rsidRPr="00554408">
        <w:rPr>
          <w:i/>
          <w:iCs/>
          <w:color w:val="44546A" w:themeColor="text2"/>
        </w:rPr>
        <w:t>Typical Practices Affecting Drifted Snow</w:t>
      </w:r>
    </w:p>
    <w:tbl>
      <w:tblPr>
        <w:tblStyle w:val="TableGrid"/>
        <w:tblW w:w="9355" w:type="dxa"/>
        <w:tblLook w:val="04A0" w:firstRow="1" w:lastRow="0" w:firstColumn="1" w:lastColumn="0" w:noHBand="0" w:noVBand="1"/>
      </w:tblPr>
      <w:tblGrid>
        <w:gridCol w:w="4675"/>
        <w:gridCol w:w="4680"/>
      </w:tblGrid>
      <w:tr w:rsidR="006663E4" w14:paraId="0E746C7F" w14:textId="77777777" w:rsidTr="006663E4">
        <w:tc>
          <w:tcPr>
            <w:tcW w:w="4675" w:type="dxa"/>
            <w:shd w:val="clear" w:color="auto" w:fill="D9E2F3" w:themeFill="accent1" w:themeFillTint="33"/>
          </w:tcPr>
          <w:p w14:paraId="73333B28" w14:textId="77777777" w:rsidR="006663E4" w:rsidRDefault="006663E4" w:rsidP="00A54747">
            <w:r w:rsidRPr="000F0ED3">
              <w:t>Conservation Practices</w:t>
            </w:r>
          </w:p>
        </w:tc>
        <w:tc>
          <w:tcPr>
            <w:tcW w:w="4680" w:type="dxa"/>
            <w:shd w:val="clear" w:color="auto" w:fill="D9E2F3" w:themeFill="accent1" w:themeFillTint="33"/>
          </w:tcPr>
          <w:p w14:paraId="0F7173CE" w14:textId="77777777" w:rsidR="006663E4" w:rsidRDefault="006663E4" w:rsidP="00A54747">
            <w:r w:rsidRPr="000F0ED3">
              <w:t>Conservation Management Points</w:t>
            </w:r>
          </w:p>
        </w:tc>
      </w:tr>
      <w:tr w:rsidR="006663E4" w14:paraId="2D79AE13" w14:textId="77777777" w:rsidTr="006663E4">
        <w:tc>
          <w:tcPr>
            <w:tcW w:w="4675" w:type="dxa"/>
          </w:tcPr>
          <w:p w14:paraId="237302A1" w14:textId="77777777" w:rsidR="006663E4" w:rsidRDefault="006663E4" w:rsidP="00A54747">
            <w:r w:rsidRPr="001D7B90">
              <w:t>Alley Cropping</w:t>
            </w:r>
          </w:p>
        </w:tc>
        <w:tc>
          <w:tcPr>
            <w:tcW w:w="4680" w:type="dxa"/>
          </w:tcPr>
          <w:p w14:paraId="0E38A0B3" w14:textId="77777777" w:rsidR="006663E4" w:rsidRDefault="006663E4" w:rsidP="00A54747">
            <w:r>
              <w:t>5</w:t>
            </w:r>
            <w:r w:rsidR="00674F7B">
              <w:t>1</w:t>
            </w:r>
          </w:p>
        </w:tc>
      </w:tr>
      <w:tr w:rsidR="006663E4" w14:paraId="5910E899" w14:textId="77777777" w:rsidTr="006663E4">
        <w:tc>
          <w:tcPr>
            <w:tcW w:w="4675" w:type="dxa"/>
          </w:tcPr>
          <w:p w14:paraId="3017C779" w14:textId="77777777" w:rsidR="006663E4" w:rsidRDefault="006663E4" w:rsidP="00A54747">
            <w:r>
              <w:t>Conservation Cover</w:t>
            </w:r>
          </w:p>
        </w:tc>
        <w:tc>
          <w:tcPr>
            <w:tcW w:w="4680" w:type="dxa"/>
          </w:tcPr>
          <w:p w14:paraId="1B4C4C1E" w14:textId="77777777" w:rsidR="006663E4" w:rsidRDefault="006663E4" w:rsidP="00A54747">
            <w:r>
              <w:t>20</w:t>
            </w:r>
          </w:p>
        </w:tc>
      </w:tr>
      <w:tr w:rsidR="006663E4" w14:paraId="5031EA85" w14:textId="77777777" w:rsidTr="006663E4">
        <w:tc>
          <w:tcPr>
            <w:tcW w:w="4675" w:type="dxa"/>
          </w:tcPr>
          <w:p w14:paraId="78B81D48" w14:textId="77777777" w:rsidR="006663E4" w:rsidRPr="001D7B90" w:rsidRDefault="006663E4" w:rsidP="00A54747">
            <w:r>
              <w:t>Cover Crop</w:t>
            </w:r>
          </w:p>
        </w:tc>
        <w:tc>
          <w:tcPr>
            <w:tcW w:w="4680" w:type="dxa"/>
          </w:tcPr>
          <w:p w14:paraId="4A483BFB" w14:textId="77777777" w:rsidR="006663E4" w:rsidRDefault="006663E4" w:rsidP="00A54747">
            <w:r>
              <w:t>10</w:t>
            </w:r>
          </w:p>
        </w:tc>
      </w:tr>
      <w:tr w:rsidR="006663E4" w14:paraId="07B035E3" w14:textId="77777777" w:rsidTr="006663E4">
        <w:tc>
          <w:tcPr>
            <w:tcW w:w="4675" w:type="dxa"/>
          </w:tcPr>
          <w:p w14:paraId="25FEBE18" w14:textId="77777777" w:rsidR="006663E4" w:rsidRDefault="006663E4" w:rsidP="00A54747">
            <w:r>
              <w:t>Fence</w:t>
            </w:r>
          </w:p>
        </w:tc>
        <w:tc>
          <w:tcPr>
            <w:tcW w:w="4680" w:type="dxa"/>
          </w:tcPr>
          <w:p w14:paraId="38CF6706" w14:textId="77777777" w:rsidR="006663E4" w:rsidRDefault="006663E4" w:rsidP="00A54747">
            <w:r>
              <w:t>5</w:t>
            </w:r>
            <w:r w:rsidR="00674F7B">
              <w:t>1</w:t>
            </w:r>
          </w:p>
        </w:tc>
      </w:tr>
      <w:tr w:rsidR="006663E4" w14:paraId="2D92681A" w14:textId="77777777" w:rsidTr="006663E4">
        <w:tc>
          <w:tcPr>
            <w:tcW w:w="4675" w:type="dxa"/>
          </w:tcPr>
          <w:p w14:paraId="0E0FFDBD" w14:textId="77777777" w:rsidR="006663E4" w:rsidRPr="001D7B90" w:rsidRDefault="006663E4" w:rsidP="00A54747">
            <w:r w:rsidRPr="001D7B90">
              <w:t>Hedgerow Planting</w:t>
            </w:r>
          </w:p>
        </w:tc>
        <w:tc>
          <w:tcPr>
            <w:tcW w:w="4680" w:type="dxa"/>
          </w:tcPr>
          <w:p w14:paraId="1685FEF3" w14:textId="77777777" w:rsidR="006663E4" w:rsidRDefault="006663E4" w:rsidP="00A54747">
            <w:r>
              <w:t>5</w:t>
            </w:r>
            <w:r w:rsidR="00674F7B">
              <w:t>1</w:t>
            </w:r>
          </w:p>
        </w:tc>
      </w:tr>
      <w:tr w:rsidR="006663E4" w14:paraId="1B552222" w14:textId="77777777" w:rsidTr="006663E4">
        <w:tc>
          <w:tcPr>
            <w:tcW w:w="4675" w:type="dxa"/>
          </w:tcPr>
          <w:p w14:paraId="64B06D48" w14:textId="77777777" w:rsidR="006663E4" w:rsidRDefault="006663E4" w:rsidP="00A54747">
            <w:r>
              <w:t>Strip Cropping</w:t>
            </w:r>
          </w:p>
        </w:tc>
        <w:tc>
          <w:tcPr>
            <w:tcW w:w="4680" w:type="dxa"/>
          </w:tcPr>
          <w:p w14:paraId="5F5D5A11" w14:textId="77777777" w:rsidR="006663E4" w:rsidRDefault="006663E4" w:rsidP="00A54747">
            <w:r>
              <w:t>5</w:t>
            </w:r>
            <w:r w:rsidR="00674F7B">
              <w:t>1</w:t>
            </w:r>
          </w:p>
        </w:tc>
      </w:tr>
      <w:tr w:rsidR="006663E4" w14:paraId="12241F0E" w14:textId="77777777" w:rsidTr="006663E4">
        <w:tc>
          <w:tcPr>
            <w:tcW w:w="4675" w:type="dxa"/>
          </w:tcPr>
          <w:p w14:paraId="2C0B31AB" w14:textId="77777777" w:rsidR="006663E4" w:rsidRDefault="006663E4" w:rsidP="00A54747">
            <w:r>
              <w:t>Tree/Shrub Establishment</w:t>
            </w:r>
          </w:p>
        </w:tc>
        <w:tc>
          <w:tcPr>
            <w:tcW w:w="4680" w:type="dxa"/>
          </w:tcPr>
          <w:p w14:paraId="447D3341" w14:textId="77777777" w:rsidR="006663E4" w:rsidRDefault="006663E4" w:rsidP="00A54747">
            <w:r>
              <w:t>5</w:t>
            </w:r>
            <w:r w:rsidR="00674F7B">
              <w:t>1</w:t>
            </w:r>
          </w:p>
        </w:tc>
      </w:tr>
      <w:tr w:rsidR="006663E4" w14:paraId="0CAAF57E" w14:textId="77777777" w:rsidTr="006663E4">
        <w:tc>
          <w:tcPr>
            <w:tcW w:w="4675" w:type="dxa"/>
          </w:tcPr>
          <w:p w14:paraId="0EC818C8" w14:textId="77777777" w:rsidR="006663E4" w:rsidRDefault="006663E4" w:rsidP="00A54747">
            <w:r w:rsidRPr="001D7B90">
              <w:t>Windbreak/Shelterbelt Establishment</w:t>
            </w:r>
          </w:p>
        </w:tc>
        <w:tc>
          <w:tcPr>
            <w:tcW w:w="4680" w:type="dxa"/>
          </w:tcPr>
          <w:p w14:paraId="2D6B6914" w14:textId="77777777" w:rsidR="006663E4" w:rsidRDefault="006663E4" w:rsidP="00A54747">
            <w:r>
              <w:t>5</w:t>
            </w:r>
            <w:r w:rsidR="00674F7B">
              <w:t>1</w:t>
            </w:r>
          </w:p>
        </w:tc>
      </w:tr>
      <w:tr w:rsidR="006663E4" w14:paraId="650242CF" w14:textId="77777777" w:rsidTr="006663E4">
        <w:tc>
          <w:tcPr>
            <w:tcW w:w="4675" w:type="dxa"/>
          </w:tcPr>
          <w:p w14:paraId="1598925B" w14:textId="77777777" w:rsidR="006663E4" w:rsidRDefault="006663E4" w:rsidP="00A54747">
            <w:r w:rsidRPr="001D7B90">
              <w:t>Windbreak/Shelterbelt Renovation</w:t>
            </w:r>
          </w:p>
        </w:tc>
        <w:tc>
          <w:tcPr>
            <w:tcW w:w="4680" w:type="dxa"/>
          </w:tcPr>
          <w:p w14:paraId="19336DA6" w14:textId="77777777" w:rsidR="006663E4" w:rsidRDefault="006663E4" w:rsidP="00A54747">
            <w:r>
              <w:t>5</w:t>
            </w:r>
            <w:r w:rsidR="00674F7B">
              <w:t>1</w:t>
            </w:r>
          </w:p>
        </w:tc>
      </w:tr>
    </w:tbl>
    <w:p w14:paraId="22C9E04F" w14:textId="77777777" w:rsidR="00280E7E" w:rsidRDefault="00280E7E" w:rsidP="00280E7E">
      <w:r w:rsidRPr="00CD5A8F">
        <w:t>*</w:t>
      </w:r>
      <w:r>
        <w:t>Supporting practices may be necessary to support the above practices, and will be identified as necessary supporting practices, but do not add conservation management points to the total</w:t>
      </w:r>
      <w:r w:rsidRPr="00CD5A8F">
        <w:t>.</w:t>
      </w:r>
    </w:p>
    <w:p w14:paraId="35AEF9C3" w14:textId="77777777" w:rsidR="00C565D3" w:rsidRPr="00865861" w:rsidRDefault="00C565D3" w:rsidP="00C565D3">
      <w:pPr>
        <w:pStyle w:val="Heading1"/>
        <w:rPr>
          <w:b/>
          <w:u w:val="single"/>
        </w:rPr>
      </w:pPr>
      <w:bookmarkStart w:id="118" w:name="_Toc531617569"/>
      <w:bookmarkStart w:id="119" w:name="_Toc535524397"/>
      <w:bookmarkStart w:id="120" w:name="_Toc2079922"/>
      <w:r w:rsidRPr="00865861">
        <w:rPr>
          <w:b/>
          <w:u w:val="single"/>
        </w:rPr>
        <w:t>Insufficient Water</w:t>
      </w:r>
      <w:bookmarkEnd w:id="118"/>
      <w:bookmarkEnd w:id="119"/>
      <w:bookmarkEnd w:id="120"/>
    </w:p>
    <w:p w14:paraId="14B0771F" w14:textId="77777777" w:rsidR="00992C8D" w:rsidRPr="004F0705" w:rsidRDefault="00C565D3" w:rsidP="00992C8D">
      <w:pPr>
        <w:pStyle w:val="Heading2"/>
        <w:rPr>
          <w:b/>
        </w:rPr>
      </w:pPr>
      <w:bookmarkStart w:id="121" w:name="_Toc531617570"/>
      <w:bookmarkStart w:id="122" w:name="_Toc535524398"/>
      <w:bookmarkStart w:id="123" w:name="_Toc2079923"/>
      <w:r>
        <w:rPr>
          <w:b/>
        </w:rPr>
        <w:t>Inefficient Moisture Management</w:t>
      </w:r>
      <w:bookmarkEnd w:id="121"/>
      <w:bookmarkEnd w:id="122"/>
      <w:bookmarkEnd w:id="123"/>
    </w:p>
    <w:p w14:paraId="50D6AC77" w14:textId="77777777" w:rsidR="00992C8D" w:rsidRDefault="00992C8D" w:rsidP="00992C8D">
      <w:r w:rsidRPr="004727FE">
        <w:rPr>
          <w:b/>
        </w:rPr>
        <w:t>Description:</w:t>
      </w:r>
      <w:r>
        <w:t xml:space="preserve">  </w:t>
      </w:r>
      <w:r w:rsidRPr="00265C02">
        <w:t>Natural precipitation is not optimally managed to support desired land use goals or ecological processes</w:t>
      </w:r>
      <w:r>
        <w:t>.</w:t>
      </w:r>
    </w:p>
    <w:p w14:paraId="56A320A7" w14:textId="77777777" w:rsidR="00992C8D" w:rsidRDefault="00992C8D" w:rsidP="00992C8D">
      <w:r w:rsidRPr="004727FE">
        <w:rPr>
          <w:b/>
        </w:rPr>
        <w:t>Objective:</w:t>
      </w:r>
      <w:r>
        <w:t xml:space="preserve">  </w:t>
      </w:r>
      <w:r w:rsidRPr="00265C02">
        <w:t>Manage natural precipitation more efficiently</w:t>
      </w:r>
      <w:r>
        <w:t>.</w:t>
      </w:r>
    </w:p>
    <w:p w14:paraId="4B289530" w14:textId="77777777" w:rsidR="00992C8D" w:rsidRPr="006B2316" w:rsidRDefault="00992C8D" w:rsidP="00992C8D">
      <w:pPr>
        <w:rPr>
          <w:b/>
        </w:rPr>
      </w:pPr>
      <w:r w:rsidRPr="004727FE">
        <w:rPr>
          <w:b/>
        </w:rPr>
        <w:t>Analysis within CART</w:t>
      </w:r>
      <w:r w:rsidRPr="006B2316">
        <w:rPr>
          <w:b/>
        </w:rPr>
        <w:t>:</w:t>
      </w:r>
    </w:p>
    <w:p w14:paraId="6EF02934" w14:textId="773C978C" w:rsidR="00992C8D" w:rsidRDefault="00992C8D" w:rsidP="00992C8D">
      <w:r>
        <w:t xml:space="preserve">Each PLU for </w:t>
      </w:r>
      <w:r w:rsidR="0055242B">
        <w:t>crop</w:t>
      </w:r>
      <w:r w:rsidR="00F30927">
        <w:t xml:space="preserve">, </w:t>
      </w:r>
      <w:r w:rsidR="0055242B">
        <w:t>pasture</w:t>
      </w:r>
      <w:r w:rsidR="00F30927">
        <w:t xml:space="preserve">, </w:t>
      </w:r>
      <w:r w:rsidR="0055242B">
        <w:t>range</w:t>
      </w:r>
      <w:r w:rsidR="00F30927">
        <w:t xml:space="preserve">, and </w:t>
      </w:r>
      <w:r w:rsidR="0055242B">
        <w:t xml:space="preserve">forest </w:t>
      </w:r>
      <w:r>
        <w:t>will default to a</w:t>
      </w:r>
      <w:r w:rsidR="00741777">
        <w:t xml:space="preserve"> “not assessed” </w:t>
      </w:r>
      <w:r>
        <w:t xml:space="preserve">status for </w:t>
      </w:r>
      <w:r w:rsidR="0055242B">
        <w:t>naturally available m</w:t>
      </w:r>
      <w:r>
        <w:t xml:space="preserve">oisture.  The </w:t>
      </w:r>
      <w:r w:rsidR="00FF6243">
        <w:t>planner</w:t>
      </w:r>
      <w:r>
        <w:t xml:space="preserve"> may also identify this resource concern based on </w:t>
      </w:r>
      <w:r w:rsidR="00741777">
        <w:t>site-specific</w:t>
      </w:r>
      <w:r>
        <w:t xml:space="preserve"> conditions.  </w:t>
      </w:r>
      <w:commentRangeStart w:id="124"/>
      <w:r w:rsidR="00A74F32">
        <w:t xml:space="preserve">NRCS does not have a threshold value for naturally available moisture. </w:t>
      </w:r>
      <w:commentRangeEnd w:id="124"/>
      <w:r w:rsidR="00A74F32">
        <w:rPr>
          <w:rStyle w:val="CommentReference"/>
        </w:rPr>
        <w:commentReference w:id="124"/>
      </w:r>
      <w:r>
        <w:t xml:space="preserve"> </w:t>
      </w:r>
    </w:p>
    <w:p w14:paraId="0E6996C5" w14:textId="35DD5906" w:rsidR="00992C8D" w:rsidRDefault="00110C29" w:rsidP="00992C8D">
      <w:r w:rsidRPr="001E73C8">
        <w:t xml:space="preserve">Conservation </w:t>
      </w:r>
      <w:r w:rsidR="007B3016">
        <w:t>practices and activities</w:t>
      </w:r>
      <w:r w:rsidRPr="001E73C8">
        <w:t xml:space="preserve"> are then added to the existing condition to determine the s</w:t>
      </w:r>
      <w:r w:rsidR="009D03DB">
        <w:t>tate of the management system.</w:t>
      </w:r>
      <w:r w:rsidR="00992C8D">
        <w:t xml:space="preserve"> </w:t>
      </w:r>
      <w:r w:rsidR="00A83FDF">
        <w:t xml:space="preserve">Some example practice points are identified </w:t>
      </w:r>
      <w:r w:rsidR="00B53010">
        <w:t xml:space="preserve">in </w:t>
      </w:r>
      <w:r w:rsidR="00B53010">
        <w:fldChar w:fldCharType="begin"/>
      </w:r>
      <w:r w:rsidR="00B53010">
        <w:instrText xml:space="preserve"> REF _Ref1132094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41</w:t>
      </w:r>
      <w:r w:rsidR="00B53010">
        <w:fldChar w:fldCharType="end"/>
      </w:r>
      <w:r w:rsidR="00992C8D">
        <w:t>.</w:t>
      </w:r>
    </w:p>
    <w:p w14:paraId="03C9C62F" w14:textId="6F4A691B" w:rsidR="00992C8D" w:rsidRPr="00554408" w:rsidRDefault="00646E33" w:rsidP="00554408">
      <w:pPr>
        <w:rPr>
          <w:i/>
          <w:iCs/>
          <w:color w:val="44546A" w:themeColor="text2"/>
        </w:rPr>
      </w:pPr>
      <w:bookmarkStart w:id="125" w:name="_Ref1132094"/>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41</w:t>
      </w:r>
      <w:r w:rsidRPr="00554408">
        <w:rPr>
          <w:i/>
          <w:iCs/>
          <w:color w:val="44546A" w:themeColor="text2"/>
        </w:rPr>
        <w:fldChar w:fldCharType="end"/>
      </w:r>
      <w:bookmarkEnd w:id="125"/>
      <w:r w:rsidRPr="00554408">
        <w:rPr>
          <w:i/>
          <w:iCs/>
          <w:color w:val="44546A" w:themeColor="text2"/>
        </w:rPr>
        <w:t xml:space="preserve">: </w:t>
      </w:r>
      <w:r w:rsidR="00992C8D" w:rsidRPr="00554408">
        <w:rPr>
          <w:i/>
          <w:iCs/>
          <w:color w:val="44546A" w:themeColor="text2"/>
        </w:rPr>
        <w:t>Typical Practices Affecting Naturally Available Moisture</w:t>
      </w:r>
    </w:p>
    <w:tbl>
      <w:tblPr>
        <w:tblStyle w:val="TableGrid"/>
        <w:tblW w:w="0" w:type="auto"/>
        <w:tblLook w:val="04A0" w:firstRow="1" w:lastRow="0" w:firstColumn="1" w:lastColumn="0" w:noHBand="0" w:noVBand="1"/>
      </w:tblPr>
      <w:tblGrid>
        <w:gridCol w:w="4765"/>
        <w:gridCol w:w="4320"/>
      </w:tblGrid>
      <w:tr w:rsidR="00992C8D" w14:paraId="7C66AFD8" w14:textId="77777777" w:rsidTr="006663E4">
        <w:tc>
          <w:tcPr>
            <w:tcW w:w="4765" w:type="dxa"/>
            <w:shd w:val="clear" w:color="auto" w:fill="D9E2F3" w:themeFill="accent1" w:themeFillTint="33"/>
          </w:tcPr>
          <w:p w14:paraId="6EC4988B" w14:textId="77777777" w:rsidR="00992C8D" w:rsidRDefault="00992C8D" w:rsidP="00A54747">
            <w:r w:rsidRPr="000F0ED3">
              <w:t>Conservation Practices</w:t>
            </w:r>
          </w:p>
        </w:tc>
        <w:tc>
          <w:tcPr>
            <w:tcW w:w="4320" w:type="dxa"/>
            <w:shd w:val="clear" w:color="auto" w:fill="D9E2F3" w:themeFill="accent1" w:themeFillTint="33"/>
          </w:tcPr>
          <w:p w14:paraId="071CF16E" w14:textId="77777777" w:rsidR="00992C8D" w:rsidRDefault="00992C8D" w:rsidP="00A54747">
            <w:r w:rsidRPr="000F0ED3">
              <w:t>Conservation Management Points</w:t>
            </w:r>
          </w:p>
        </w:tc>
      </w:tr>
      <w:tr w:rsidR="00992C8D" w14:paraId="6DA78776" w14:textId="77777777" w:rsidTr="006663E4">
        <w:tc>
          <w:tcPr>
            <w:tcW w:w="4765" w:type="dxa"/>
          </w:tcPr>
          <w:p w14:paraId="0A74FC17" w14:textId="77777777" w:rsidR="00992C8D" w:rsidRPr="00953327" w:rsidRDefault="00992C8D" w:rsidP="00A54747">
            <w:r>
              <w:t>Conservation Crop Rotation (328)</w:t>
            </w:r>
          </w:p>
        </w:tc>
        <w:tc>
          <w:tcPr>
            <w:tcW w:w="4320" w:type="dxa"/>
          </w:tcPr>
          <w:p w14:paraId="44F7B354" w14:textId="77777777" w:rsidR="00992C8D" w:rsidRDefault="008F6552" w:rsidP="00A54747">
            <w:r>
              <w:t>30</w:t>
            </w:r>
          </w:p>
        </w:tc>
      </w:tr>
      <w:tr w:rsidR="008F6552" w14:paraId="38CCE3D8" w14:textId="77777777" w:rsidTr="006663E4">
        <w:tc>
          <w:tcPr>
            <w:tcW w:w="4765" w:type="dxa"/>
          </w:tcPr>
          <w:p w14:paraId="4F04B3ED" w14:textId="77777777" w:rsidR="008F6552" w:rsidRDefault="008F6552" w:rsidP="00A54747">
            <w:r>
              <w:t>Contour Buffer Strips</w:t>
            </w:r>
          </w:p>
        </w:tc>
        <w:tc>
          <w:tcPr>
            <w:tcW w:w="4320" w:type="dxa"/>
          </w:tcPr>
          <w:p w14:paraId="027760E5" w14:textId="77777777" w:rsidR="008F6552" w:rsidRDefault="007C4883" w:rsidP="00A54747">
            <w:r>
              <w:t>20</w:t>
            </w:r>
          </w:p>
        </w:tc>
      </w:tr>
      <w:tr w:rsidR="008F6552" w14:paraId="60EF5101" w14:textId="77777777" w:rsidTr="006663E4">
        <w:tc>
          <w:tcPr>
            <w:tcW w:w="4765" w:type="dxa"/>
          </w:tcPr>
          <w:p w14:paraId="274DA738" w14:textId="77777777" w:rsidR="008F6552" w:rsidRDefault="008F6552" w:rsidP="00A54747">
            <w:r>
              <w:t>Contour Farming</w:t>
            </w:r>
          </w:p>
        </w:tc>
        <w:tc>
          <w:tcPr>
            <w:tcW w:w="4320" w:type="dxa"/>
          </w:tcPr>
          <w:p w14:paraId="6914E057" w14:textId="77777777" w:rsidR="008F6552" w:rsidRDefault="007C4883" w:rsidP="00A54747">
            <w:r>
              <w:t>20</w:t>
            </w:r>
          </w:p>
        </w:tc>
      </w:tr>
      <w:tr w:rsidR="00992C8D" w14:paraId="6B755186" w14:textId="77777777" w:rsidTr="006663E4">
        <w:tc>
          <w:tcPr>
            <w:tcW w:w="4765" w:type="dxa"/>
          </w:tcPr>
          <w:p w14:paraId="580386AD" w14:textId="77777777" w:rsidR="00992C8D" w:rsidRPr="00953327" w:rsidRDefault="00992C8D" w:rsidP="00A54747">
            <w:r>
              <w:t>Cover Crop (340)</w:t>
            </w:r>
          </w:p>
        </w:tc>
        <w:tc>
          <w:tcPr>
            <w:tcW w:w="4320" w:type="dxa"/>
          </w:tcPr>
          <w:p w14:paraId="1A528998" w14:textId="77777777" w:rsidR="00992C8D" w:rsidRDefault="007C4883" w:rsidP="00A54747">
            <w:r>
              <w:t>30</w:t>
            </w:r>
          </w:p>
        </w:tc>
      </w:tr>
      <w:tr w:rsidR="00992C8D" w14:paraId="71E31A55" w14:textId="77777777" w:rsidTr="006663E4">
        <w:tc>
          <w:tcPr>
            <w:tcW w:w="4765" w:type="dxa"/>
          </w:tcPr>
          <w:p w14:paraId="0EC5828F" w14:textId="77777777" w:rsidR="00992C8D" w:rsidRPr="00953327" w:rsidRDefault="002909EB" w:rsidP="00A54747">
            <w:r>
              <w:t>Cross Wind Trap Strips</w:t>
            </w:r>
          </w:p>
        </w:tc>
        <w:tc>
          <w:tcPr>
            <w:tcW w:w="4320" w:type="dxa"/>
          </w:tcPr>
          <w:p w14:paraId="4A2E6B9C" w14:textId="77777777" w:rsidR="00992C8D" w:rsidRDefault="007C4883" w:rsidP="00A54747">
            <w:r>
              <w:t>20</w:t>
            </w:r>
          </w:p>
        </w:tc>
      </w:tr>
      <w:tr w:rsidR="00992C8D" w14:paraId="4ACE6542" w14:textId="77777777" w:rsidTr="006663E4">
        <w:tc>
          <w:tcPr>
            <w:tcW w:w="4765" w:type="dxa"/>
          </w:tcPr>
          <w:p w14:paraId="307626D7" w14:textId="77777777" w:rsidR="00992C8D" w:rsidRDefault="002909EB" w:rsidP="00A54747">
            <w:r>
              <w:t>Deep Tillage</w:t>
            </w:r>
          </w:p>
        </w:tc>
        <w:tc>
          <w:tcPr>
            <w:tcW w:w="4320" w:type="dxa"/>
          </w:tcPr>
          <w:p w14:paraId="3FBCD89A" w14:textId="77777777" w:rsidR="00992C8D" w:rsidRDefault="007C4883" w:rsidP="00A54747">
            <w:r>
              <w:t>20</w:t>
            </w:r>
          </w:p>
        </w:tc>
      </w:tr>
      <w:tr w:rsidR="00992C8D" w14:paraId="454F0F42" w14:textId="77777777" w:rsidTr="006663E4">
        <w:tc>
          <w:tcPr>
            <w:tcW w:w="4765" w:type="dxa"/>
          </w:tcPr>
          <w:p w14:paraId="6B0F8298" w14:textId="77777777" w:rsidR="00992C8D" w:rsidRPr="00953327" w:rsidRDefault="002909EB" w:rsidP="00A54747">
            <w:r>
              <w:t>Forage Harvest Management</w:t>
            </w:r>
          </w:p>
        </w:tc>
        <w:tc>
          <w:tcPr>
            <w:tcW w:w="4320" w:type="dxa"/>
          </w:tcPr>
          <w:p w14:paraId="4D11F775" w14:textId="77777777" w:rsidR="00992C8D" w:rsidRDefault="007C4883" w:rsidP="00A54747">
            <w:r>
              <w:t>10</w:t>
            </w:r>
          </w:p>
        </w:tc>
      </w:tr>
      <w:tr w:rsidR="00992C8D" w14:paraId="6322A832" w14:textId="77777777" w:rsidTr="006663E4">
        <w:tc>
          <w:tcPr>
            <w:tcW w:w="4765" w:type="dxa"/>
          </w:tcPr>
          <w:p w14:paraId="050922F5" w14:textId="77777777" w:rsidR="002909EB" w:rsidRPr="00953327" w:rsidRDefault="002909EB" w:rsidP="00A54747">
            <w:r>
              <w:t>Forest Stand Improvement</w:t>
            </w:r>
          </w:p>
        </w:tc>
        <w:tc>
          <w:tcPr>
            <w:tcW w:w="4320" w:type="dxa"/>
          </w:tcPr>
          <w:p w14:paraId="4A8ECB86" w14:textId="77777777" w:rsidR="00992C8D" w:rsidRDefault="007C4883" w:rsidP="00A54747">
            <w:r>
              <w:t>20</w:t>
            </w:r>
          </w:p>
        </w:tc>
      </w:tr>
      <w:tr w:rsidR="00992C8D" w14:paraId="33DF48CD" w14:textId="77777777" w:rsidTr="006663E4">
        <w:tc>
          <w:tcPr>
            <w:tcW w:w="4765" w:type="dxa"/>
          </w:tcPr>
          <w:p w14:paraId="439B822C" w14:textId="77777777" w:rsidR="00992C8D" w:rsidRDefault="002909EB" w:rsidP="00A54747">
            <w:r>
              <w:t>Grazing Land Mechanical Treatment</w:t>
            </w:r>
          </w:p>
        </w:tc>
        <w:tc>
          <w:tcPr>
            <w:tcW w:w="4320" w:type="dxa"/>
          </w:tcPr>
          <w:p w14:paraId="3FDD9D10" w14:textId="77777777" w:rsidR="00992C8D" w:rsidRDefault="007C4883" w:rsidP="00A54747">
            <w:r>
              <w:t>20</w:t>
            </w:r>
          </w:p>
        </w:tc>
      </w:tr>
      <w:tr w:rsidR="00992C8D" w14:paraId="0689BF45" w14:textId="77777777" w:rsidTr="006663E4">
        <w:tc>
          <w:tcPr>
            <w:tcW w:w="4765" w:type="dxa"/>
          </w:tcPr>
          <w:p w14:paraId="17F8C015" w14:textId="77777777" w:rsidR="00992C8D" w:rsidRPr="00953327" w:rsidRDefault="002909EB" w:rsidP="00A54747">
            <w:r>
              <w:t>Herbaceous Wind Barriers</w:t>
            </w:r>
          </w:p>
        </w:tc>
        <w:tc>
          <w:tcPr>
            <w:tcW w:w="4320" w:type="dxa"/>
          </w:tcPr>
          <w:p w14:paraId="3CEDB6C7" w14:textId="77777777" w:rsidR="00992C8D" w:rsidRDefault="007C4883" w:rsidP="00A54747">
            <w:r>
              <w:t>30</w:t>
            </w:r>
          </w:p>
        </w:tc>
      </w:tr>
      <w:tr w:rsidR="00992C8D" w14:paraId="709550DC" w14:textId="77777777" w:rsidTr="006663E4">
        <w:tc>
          <w:tcPr>
            <w:tcW w:w="4765" w:type="dxa"/>
          </w:tcPr>
          <w:p w14:paraId="6D7B7EC6" w14:textId="77777777" w:rsidR="00992C8D" w:rsidRDefault="002909EB" w:rsidP="00A54747">
            <w:r>
              <w:t>Land Smoothing</w:t>
            </w:r>
          </w:p>
        </w:tc>
        <w:tc>
          <w:tcPr>
            <w:tcW w:w="4320" w:type="dxa"/>
          </w:tcPr>
          <w:p w14:paraId="35BB616D" w14:textId="77777777" w:rsidR="00992C8D" w:rsidRDefault="007C4883" w:rsidP="00A54747">
            <w:r>
              <w:t>30</w:t>
            </w:r>
          </w:p>
        </w:tc>
      </w:tr>
      <w:tr w:rsidR="00992C8D" w14:paraId="28724EEA" w14:textId="77777777" w:rsidTr="006663E4">
        <w:tc>
          <w:tcPr>
            <w:tcW w:w="4765" w:type="dxa"/>
          </w:tcPr>
          <w:p w14:paraId="2B4C05F4" w14:textId="77777777" w:rsidR="00992C8D" w:rsidRDefault="002909EB" w:rsidP="00A54747">
            <w:r>
              <w:lastRenderedPageBreak/>
              <w:t>Mulching</w:t>
            </w:r>
          </w:p>
        </w:tc>
        <w:tc>
          <w:tcPr>
            <w:tcW w:w="4320" w:type="dxa"/>
          </w:tcPr>
          <w:p w14:paraId="1E8D2933" w14:textId="77777777" w:rsidR="00992C8D" w:rsidRDefault="007C4883" w:rsidP="00A54747">
            <w:r>
              <w:t>30</w:t>
            </w:r>
          </w:p>
        </w:tc>
      </w:tr>
      <w:tr w:rsidR="00992C8D" w14:paraId="48231515" w14:textId="77777777" w:rsidTr="006663E4">
        <w:tc>
          <w:tcPr>
            <w:tcW w:w="4765" w:type="dxa"/>
          </w:tcPr>
          <w:p w14:paraId="444A2220" w14:textId="77777777" w:rsidR="00992C8D" w:rsidRDefault="002909EB" w:rsidP="00A54747">
            <w:r>
              <w:t>Precision Land Forming</w:t>
            </w:r>
          </w:p>
        </w:tc>
        <w:tc>
          <w:tcPr>
            <w:tcW w:w="4320" w:type="dxa"/>
          </w:tcPr>
          <w:p w14:paraId="6B0C0B86" w14:textId="77777777" w:rsidR="00992C8D" w:rsidRDefault="007C4883" w:rsidP="00A54747">
            <w:r>
              <w:t>20</w:t>
            </w:r>
          </w:p>
        </w:tc>
      </w:tr>
      <w:tr w:rsidR="00992C8D" w14:paraId="44B69C26" w14:textId="77777777" w:rsidTr="006663E4">
        <w:tc>
          <w:tcPr>
            <w:tcW w:w="4765" w:type="dxa"/>
          </w:tcPr>
          <w:p w14:paraId="04EC94C8" w14:textId="77777777" w:rsidR="00992C8D" w:rsidRDefault="002909EB" w:rsidP="00A54747">
            <w:r>
              <w:t>Residue and Tillage Management, No-Till</w:t>
            </w:r>
          </w:p>
        </w:tc>
        <w:tc>
          <w:tcPr>
            <w:tcW w:w="4320" w:type="dxa"/>
          </w:tcPr>
          <w:p w14:paraId="03148172" w14:textId="77777777" w:rsidR="00992C8D" w:rsidRDefault="007C4883" w:rsidP="00A54747">
            <w:r>
              <w:t>40</w:t>
            </w:r>
          </w:p>
        </w:tc>
      </w:tr>
      <w:tr w:rsidR="00992C8D" w14:paraId="20F656FE" w14:textId="77777777" w:rsidTr="006663E4">
        <w:tc>
          <w:tcPr>
            <w:tcW w:w="4765" w:type="dxa"/>
          </w:tcPr>
          <w:p w14:paraId="2C913E51" w14:textId="77777777" w:rsidR="00992C8D" w:rsidRDefault="002909EB" w:rsidP="00A54747">
            <w:r>
              <w:t>Residue and Tillage Management, Mulch-Till</w:t>
            </w:r>
          </w:p>
        </w:tc>
        <w:tc>
          <w:tcPr>
            <w:tcW w:w="4320" w:type="dxa"/>
          </w:tcPr>
          <w:p w14:paraId="5B10721B" w14:textId="77777777" w:rsidR="00992C8D" w:rsidRDefault="007C4883" w:rsidP="00A54747">
            <w:r>
              <w:t>40</w:t>
            </w:r>
          </w:p>
        </w:tc>
      </w:tr>
      <w:tr w:rsidR="007C4883" w14:paraId="1A3F2DB7" w14:textId="77777777" w:rsidTr="006663E4">
        <w:tc>
          <w:tcPr>
            <w:tcW w:w="4765" w:type="dxa"/>
          </w:tcPr>
          <w:p w14:paraId="2574184E" w14:textId="77777777" w:rsidR="007C4883" w:rsidRDefault="007C4883" w:rsidP="00A54747">
            <w:r>
              <w:t>Row Arrangement</w:t>
            </w:r>
          </w:p>
        </w:tc>
        <w:tc>
          <w:tcPr>
            <w:tcW w:w="4320" w:type="dxa"/>
          </w:tcPr>
          <w:p w14:paraId="71D52D7E" w14:textId="77777777" w:rsidR="007C4883" w:rsidRDefault="007C4883" w:rsidP="00A54747">
            <w:r>
              <w:t>40</w:t>
            </w:r>
          </w:p>
        </w:tc>
      </w:tr>
      <w:tr w:rsidR="007C4883" w14:paraId="28541260" w14:textId="77777777" w:rsidTr="006663E4">
        <w:tc>
          <w:tcPr>
            <w:tcW w:w="4765" w:type="dxa"/>
          </w:tcPr>
          <w:p w14:paraId="04C99189" w14:textId="77777777" w:rsidR="007C4883" w:rsidRDefault="007C4883" w:rsidP="00A54747">
            <w:r>
              <w:t>Salinity and Sodic Soil Management</w:t>
            </w:r>
          </w:p>
        </w:tc>
        <w:tc>
          <w:tcPr>
            <w:tcW w:w="4320" w:type="dxa"/>
          </w:tcPr>
          <w:p w14:paraId="43E0F642" w14:textId="77777777" w:rsidR="007C4883" w:rsidRDefault="007C4883" w:rsidP="00A54747">
            <w:r>
              <w:t>20</w:t>
            </w:r>
          </w:p>
        </w:tc>
      </w:tr>
      <w:tr w:rsidR="007C4883" w14:paraId="6F409522" w14:textId="77777777" w:rsidTr="006663E4">
        <w:tc>
          <w:tcPr>
            <w:tcW w:w="4765" w:type="dxa"/>
          </w:tcPr>
          <w:p w14:paraId="3C51C2E5" w14:textId="77777777" w:rsidR="007C4883" w:rsidRDefault="007C4883" w:rsidP="00A54747">
            <w:r>
              <w:t>Tree Shrub Establishment</w:t>
            </w:r>
          </w:p>
        </w:tc>
        <w:tc>
          <w:tcPr>
            <w:tcW w:w="4320" w:type="dxa"/>
          </w:tcPr>
          <w:p w14:paraId="27AE92C0" w14:textId="77777777" w:rsidR="007C4883" w:rsidRDefault="007C4883" w:rsidP="00A54747">
            <w:r>
              <w:t>30</w:t>
            </w:r>
          </w:p>
        </w:tc>
      </w:tr>
    </w:tbl>
    <w:p w14:paraId="1BA61AD6" w14:textId="77777777" w:rsidR="00992C8D" w:rsidRDefault="00992C8D" w:rsidP="00992C8D">
      <w:r w:rsidRPr="00CD5A8F">
        <w:t>*</w:t>
      </w:r>
      <w:r>
        <w:t>Supporting practices may be necessary to support the above practices, and will be identified as necessary supporting practices, but do not add conservation management points to the total</w:t>
      </w:r>
      <w:r w:rsidRPr="00CD5A8F">
        <w:t>.</w:t>
      </w:r>
    </w:p>
    <w:p w14:paraId="5E04DC10" w14:textId="77777777" w:rsidR="00992C8D" w:rsidRPr="004F0705" w:rsidRDefault="00992C8D" w:rsidP="00992C8D">
      <w:pPr>
        <w:pStyle w:val="Heading2"/>
        <w:rPr>
          <w:b/>
        </w:rPr>
      </w:pPr>
      <w:bookmarkStart w:id="126" w:name="_Toc531617571"/>
      <w:bookmarkStart w:id="127" w:name="_Toc535524399"/>
      <w:bookmarkStart w:id="128" w:name="_Toc2079924"/>
      <w:r w:rsidRPr="004F0705">
        <w:rPr>
          <w:b/>
        </w:rPr>
        <w:t xml:space="preserve">Inefficient </w:t>
      </w:r>
      <w:r w:rsidR="00C565D3">
        <w:rPr>
          <w:b/>
        </w:rPr>
        <w:t>use of Irrigation</w:t>
      </w:r>
      <w:r w:rsidRPr="004F0705">
        <w:rPr>
          <w:b/>
        </w:rPr>
        <w:t xml:space="preserve"> (Irrigation Efficiency)</w:t>
      </w:r>
      <w:bookmarkEnd w:id="126"/>
      <w:bookmarkEnd w:id="127"/>
      <w:bookmarkEnd w:id="128"/>
    </w:p>
    <w:p w14:paraId="7B7B4220" w14:textId="07ACFEB2" w:rsidR="00992C8D" w:rsidRPr="007B242E" w:rsidRDefault="00992C8D" w:rsidP="00992C8D">
      <w:r w:rsidRPr="007B242E">
        <w:rPr>
          <w:b/>
        </w:rPr>
        <w:t>Description:</w:t>
      </w:r>
      <w:r>
        <w:t xml:space="preserve">  </w:t>
      </w:r>
      <w:r w:rsidRPr="007B242E">
        <w:t>Irrigation water is not stored, delivered, scheduled</w:t>
      </w:r>
      <w:r w:rsidR="00481952">
        <w:t>,</w:t>
      </w:r>
      <w:r w:rsidRPr="007B242E">
        <w:t xml:space="preserve"> or applied efficiently</w:t>
      </w:r>
      <w:r w:rsidR="0055242B">
        <w:t xml:space="preserve"> or some combination of these.</w:t>
      </w:r>
    </w:p>
    <w:p w14:paraId="42A4D08B" w14:textId="77777777" w:rsidR="00992C8D" w:rsidRPr="007B242E" w:rsidRDefault="00992C8D" w:rsidP="00992C8D">
      <w:r w:rsidRPr="007B242E">
        <w:rPr>
          <w:b/>
        </w:rPr>
        <w:t>Objective:</w:t>
      </w:r>
      <w:r>
        <w:t xml:space="preserve">  </w:t>
      </w:r>
      <w:r w:rsidRPr="007B242E">
        <w:t>Manage irrigation water efficiently.</w:t>
      </w:r>
    </w:p>
    <w:p w14:paraId="47E13558" w14:textId="77777777" w:rsidR="00992C8D" w:rsidRPr="001E73C8" w:rsidRDefault="00992C8D" w:rsidP="00992C8D">
      <w:pPr>
        <w:rPr>
          <w:b/>
        </w:rPr>
      </w:pPr>
      <w:r w:rsidRPr="001E73C8">
        <w:rPr>
          <w:b/>
        </w:rPr>
        <w:t>Analysis within CART:</w:t>
      </w:r>
    </w:p>
    <w:p w14:paraId="59A7D8A1" w14:textId="5B643496" w:rsidR="00992C8D" w:rsidRDefault="006C0DAD" w:rsidP="00B065F7">
      <w:r w:rsidRPr="001E73C8">
        <w:t>Each PLU for all land uses default</w:t>
      </w:r>
      <w:r>
        <w:t>s</w:t>
      </w:r>
      <w:r w:rsidRPr="001E73C8">
        <w:t xml:space="preserve"> to a</w:t>
      </w:r>
      <w:r w:rsidR="00741777">
        <w:t xml:space="preserve"> “not assessed” </w:t>
      </w:r>
      <w:r w:rsidRPr="001E73C8">
        <w:t xml:space="preserve">status. </w:t>
      </w:r>
      <w:r>
        <w:t xml:space="preserve"> The </w:t>
      </w:r>
      <w:r w:rsidR="00FF6243">
        <w:t>planner</w:t>
      </w:r>
      <w:r>
        <w:t xml:space="preserve"> may identify this resource concern based on </w:t>
      </w:r>
      <w:r w:rsidR="00741777">
        <w:t>site-specific</w:t>
      </w:r>
      <w:r>
        <w:t xml:space="preserve"> conditions and a threshold value of 50 will be set. The existing condition question will set the existing score as seen in</w:t>
      </w:r>
      <w:r w:rsidR="00B53010">
        <w:t xml:space="preserve"> </w:t>
      </w:r>
      <w:r w:rsidR="00B53010">
        <w:fldChar w:fldCharType="begin"/>
      </w:r>
      <w:r w:rsidR="00B53010">
        <w:instrText xml:space="preserve"> REF _Ref1132200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42</w:t>
      </w:r>
      <w:r w:rsidR="00B53010">
        <w:fldChar w:fldCharType="end"/>
      </w:r>
      <w:r>
        <w:t>.</w:t>
      </w:r>
    </w:p>
    <w:p w14:paraId="6C6BEC1B" w14:textId="6BDD9D89" w:rsidR="00992C8D" w:rsidRPr="00554408" w:rsidRDefault="00646E33" w:rsidP="00554408">
      <w:pPr>
        <w:rPr>
          <w:i/>
          <w:iCs/>
          <w:color w:val="44546A" w:themeColor="text2"/>
        </w:rPr>
      </w:pPr>
      <w:bookmarkStart w:id="129" w:name="_Ref1132200"/>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42</w:t>
      </w:r>
      <w:r w:rsidRPr="00554408">
        <w:rPr>
          <w:i/>
          <w:iCs/>
          <w:color w:val="44546A" w:themeColor="text2"/>
        </w:rPr>
        <w:fldChar w:fldCharType="end"/>
      </w:r>
      <w:bookmarkEnd w:id="129"/>
      <w:r w:rsidRPr="00554408">
        <w:rPr>
          <w:i/>
          <w:iCs/>
          <w:color w:val="44546A" w:themeColor="text2"/>
        </w:rPr>
        <w:t xml:space="preserve">: </w:t>
      </w:r>
      <w:r w:rsidR="00992C8D" w:rsidRPr="00554408">
        <w:rPr>
          <w:i/>
          <w:iCs/>
          <w:color w:val="44546A" w:themeColor="text2"/>
        </w:rPr>
        <w:t>Irrigation System Type</w:t>
      </w:r>
    </w:p>
    <w:tbl>
      <w:tblPr>
        <w:tblStyle w:val="TableGrid"/>
        <w:tblW w:w="0" w:type="auto"/>
        <w:tblLook w:val="04A0" w:firstRow="1" w:lastRow="0" w:firstColumn="1" w:lastColumn="0" w:noHBand="0" w:noVBand="1"/>
      </w:tblPr>
      <w:tblGrid>
        <w:gridCol w:w="6925"/>
        <w:gridCol w:w="2425"/>
      </w:tblGrid>
      <w:tr w:rsidR="00992C8D" w:rsidRPr="00457307" w14:paraId="4946FB9F" w14:textId="77777777" w:rsidTr="0029467D">
        <w:tc>
          <w:tcPr>
            <w:tcW w:w="6925" w:type="dxa"/>
            <w:shd w:val="clear" w:color="auto" w:fill="D9E2F3" w:themeFill="accent1" w:themeFillTint="33"/>
          </w:tcPr>
          <w:p w14:paraId="034DC5B1" w14:textId="3C966A19" w:rsidR="00992C8D" w:rsidRPr="0029051F" w:rsidRDefault="00631281" w:rsidP="00A54747">
            <w:pPr>
              <w:rPr>
                <w:color w:val="000000" w:themeColor="text1"/>
              </w:rPr>
            </w:pPr>
            <w:r>
              <w:rPr>
                <w:color w:val="000000" w:themeColor="text1"/>
              </w:rPr>
              <w:t>Existing Condition</w:t>
            </w:r>
            <w:r w:rsidR="00731390">
              <w:rPr>
                <w:color w:val="000000" w:themeColor="text1"/>
              </w:rPr>
              <w:t xml:space="preserve">s – Indicator </w:t>
            </w:r>
            <w:r w:rsidR="004800E7">
              <w:rPr>
                <w:color w:val="000000" w:themeColor="text1"/>
              </w:rPr>
              <w:t>or</w:t>
            </w:r>
            <w:r w:rsidR="00731390">
              <w:rPr>
                <w:color w:val="000000" w:themeColor="text1"/>
              </w:rPr>
              <w:t xml:space="preserve"> Threshold</w:t>
            </w:r>
            <w:r w:rsidR="004800E7">
              <w:rPr>
                <w:color w:val="000000" w:themeColor="text1"/>
              </w:rPr>
              <w:t xml:space="preserve"> Basis</w:t>
            </w:r>
            <w:r w:rsidR="00731390">
              <w:rPr>
                <w:color w:val="000000" w:themeColor="text1"/>
              </w:rPr>
              <w:t xml:space="preserve"> </w:t>
            </w:r>
          </w:p>
        </w:tc>
        <w:tc>
          <w:tcPr>
            <w:tcW w:w="2425" w:type="dxa"/>
            <w:shd w:val="clear" w:color="auto" w:fill="D9E2F3" w:themeFill="accent1" w:themeFillTint="33"/>
          </w:tcPr>
          <w:p w14:paraId="59A5D0C5" w14:textId="77777777" w:rsidR="00992C8D" w:rsidRPr="0029051F" w:rsidRDefault="0029051F" w:rsidP="00A54747">
            <w:pPr>
              <w:rPr>
                <w:color w:val="000000" w:themeColor="text1"/>
              </w:rPr>
            </w:pPr>
            <w:r w:rsidRPr="0029051F">
              <w:rPr>
                <w:color w:val="000000" w:themeColor="text1"/>
              </w:rPr>
              <w:t>Existing Condition Points</w:t>
            </w:r>
          </w:p>
        </w:tc>
      </w:tr>
      <w:tr w:rsidR="00992C8D" w:rsidRPr="001E73C8" w14:paraId="3A59361E" w14:textId="77777777" w:rsidTr="0029467D">
        <w:tc>
          <w:tcPr>
            <w:tcW w:w="6925" w:type="dxa"/>
          </w:tcPr>
          <w:p w14:paraId="432FDC60" w14:textId="0CCB5125" w:rsidR="00992C8D" w:rsidRPr="001E73C8" w:rsidRDefault="0071409A" w:rsidP="00A54747">
            <w:r w:rsidRPr="001E73C8">
              <w:t>There is no irrigation water stored</w:t>
            </w:r>
            <w:r w:rsidR="00E14DBC">
              <w:t xml:space="preserve"> on </w:t>
            </w:r>
            <w:r w:rsidRPr="001E73C8">
              <w:t>or applied to the PLU</w:t>
            </w:r>
            <w:r w:rsidR="007C1BFC">
              <w:t>.</w:t>
            </w:r>
          </w:p>
        </w:tc>
        <w:tc>
          <w:tcPr>
            <w:tcW w:w="2425" w:type="dxa"/>
          </w:tcPr>
          <w:p w14:paraId="1E263202" w14:textId="6EF4A612" w:rsidR="00992C8D" w:rsidRPr="001E73C8" w:rsidRDefault="006C0DAD" w:rsidP="00A54747">
            <w:r>
              <w:t>51</w:t>
            </w:r>
          </w:p>
        </w:tc>
      </w:tr>
      <w:tr w:rsidR="00992C8D" w:rsidRPr="001E73C8" w14:paraId="68257EDA" w14:textId="77777777" w:rsidTr="0029467D">
        <w:tc>
          <w:tcPr>
            <w:tcW w:w="6925" w:type="dxa"/>
          </w:tcPr>
          <w:p w14:paraId="0B7DEA01" w14:textId="39B14EDD" w:rsidR="00992C8D" w:rsidRPr="001E73C8" w:rsidRDefault="0071409A" w:rsidP="009403B3">
            <w:r w:rsidRPr="001E73C8">
              <w:t xml:space="preserve">Irrigation water </w:t>
            </w:r>
            <w:r w:rsidR="006A1B62">
              <w:t xml:space="preserve">is poorly </w:t>
            </w:r>
            <w:r w:rsidRPr="001E73C8">
              <w:t xml:space="preserve">managed </w:t>
            </w:r>
            <w:r w:rsidR="006A1B62">
              <w:t xml:space="preserve">and fails </w:t>
            </w:r>
            <w:r w:rsidRPr="001E73C8">
              <w:t xml:space="preserve">to meet critical crop growth </w:t>
            </w:r>
            <w:r w:rsidR="00797712" w:rsidRPr="001E73C8">
              <w:t xml:space="preserve">states </w:t>
            </w:r>
            <w:r w:rsidR="006A1B62">
              <w:t xml:space="preserve">even </w:t>
            </w:r>
            <w:r w:rsidR="00797712" w:rsidRPr="001E73C8">
              <w:t>when water is available</w:t>
            </w:r>
            <w:r w:rsidR="009403B3">
              <w:t>.</w:t>
            </w:r>
          </w:p>
        </w:tc>
        <w:tc>
          <w:tcPr>
            <w:tcW w:w="2425" w:type="dxa"/>
          </w:tcPr>
          <w:p w14:paraId="7886D850" w14:textId="622B3625" w:rsidR="00992C8D" w:rsidRPr="001E73C8" w:rsidRDefault="00802DD7" w:rsidP="00A54747">
            <w:r>
              <w:t>30</w:t>
            </w:r>
          </w:p>
        </w:tc>
      </w:tr>
      <w:tr w:rsidR="00992C8D" w:rsidRPr="001E73C8" w14:paraId="0E0029C7" w14:textId="77777777" w:rsidTr="0029467D">
        <w:tc>
          <w:tcPr>
            <w:tcW w:w="6925" w:type="dxa"/>
          </w:tcPr>
          <w:p w14:paraId="018072E6" w14:textId="745E26FC" w:rsidR="00992C8D" w:rsidRPr="001E73C8" w:rsidRDefault="00797712" w:rsidP="00A54747">
            <w:r w:rsidRPr="001E73C8">
              <w:t>The irrigation delivery system is inadequate to control the rate of flow through the system and to the field</w:t>
            </w:r>
            <w:r w:rsidR="009403B3">
              <w:t>.</w:t>
            </w:r>
          </w:p>
        </w:tc>
        <w:tc>
          <w:tcPr>
            <w:tcW w:w="2425" w:type="dxa"/>
          </w:tcPr>
          <w:p w14:paraId="37C4A524" w14:textId="5B0A8157" w:rsidR="00992C8D" w:rsidRPr="001E73C8" w:rsidRDefault="00802DD7" w:rsidP="00A54747">
            <w:r>
              <w:t>30</w:t>
            </w:r>
          </w:p>
        </w:tc>
      </w:tr>
      <w:tr w:rsidR="00992C8D" w:rsidRPr="001E73C8" w14:paraId="1DF25BD6" w14:textId="77777777" w:rsidTr="0029467D">
        <w:tc>
          <w:tcPr>
            <w:tcW w:w="6925" w:type="dxa"/>
          </w:tcPr>
          <w:p w14:paraId="374F721D" w14:textId="4ACD6EE9" w:rsidR="00992C8D" w:rsidRPr="001E73C8" w:rsidRDefault="00797712" w:rsidP="00A54747">
            <w:r w:rsidRPr="001E73C8">
              <w:t xml:space="preserve">The conveyance </w:t>
            </w:r>
            <w:r w:rsidR="0055242B">
              <w:t>s</w:t>
            </w:r>
            <w:r w:rsidR="0055242B" w:rsidRPr="001E73C8">
              <w:t xml:space="preserve">ystem </w:t>
            </w:r>
            <w:r w:rsidRPr="001E73C8">
              <w:t>(ditches, canals, and/or reservoirs) has obvious leaks or soils that are naturally erosive</w:t>
            </w:r>
            <w:r w:rsidR="0055242B">
              <w:t>,</w:t>
            </w:r>
            <w:r w:rsidRPr="001E73C8">
              <w:t xml:space="preserve"> susceptible to excessive seepage</w:t>
            </w:r>
            <w:r w:rsidR="0055242B">
              <w:t xml:space="preserve">, or both </w:t>
            </w:r>
            <w:r w:rsidRPr="001E73C8">
              <w:t>(e.g.</w:t>
            </w:r>
            <w:r w:rsidR="0055242B">
              <w:t>,</w:t>
            </w:r>
            <w:r w:rsidRPr="001E73C8">
              <w:t xml:space="preserve"> sandy and gravelly soils)</w:t>
            </w:r>
            <w:r w:rsidR="009403B3">
              <w:t>.</w:t>
            </w:r>
          </w:p>
        </w:tc>
        <w:tc>
          <w:tcPr>
            <w:tcW w:w="2425" w:type="dxa"/>
          </w:tcPr>
          <w:p w14:paraId="7DD98C90" w14:textId="2E3777F2" w:rsidR="00992C8D" w:rsidRPr="001E73C8" w:rsidRDefault="00802DD7" w:rsidP="00A54747">
            <w:r>
              <w:t>30</w:t>
            </w:r>
          </w:p>
        </w:tc>
      </w:tr>
      <w:tr w:rsidR="00992C8D" w:rsidRPr="001E73C8" w14:paraId="209C8042" w14:textId="77777777" w:rsidTr="0029467D">
        <w:tc>
          <w:tcPr>
            <w:tcW w:w="6925" w:type="dxa"/>
          </w:tcPr>
          <w:p w14:paraId="75B9ED64" w14:textId="4A32A73E" w:rsidR="00992C8D" w:rsidRPr="001E73C8" w:rsidRDefault="00797712" w:rsidP="00A54747">
            <w:r w:rsidRPr="001E73C8">
              <w:t xml:space="preserve">The </w:t>
            </w:r>
            <w:r w:rsidR="002C1098" w:rsidRPr="001E73C8">
              <w:t>on-field</w:t>
            </w:r>
            <w:r w:rsidRPr="001E73C8">
              <w:t xml:space="preserve"> irrigation method is uncontrolled flood</w:t>
            </w:r>
            <w:r w:rsidR="009403B3">
              <w:t>.</w:t>
            </w:r>
          </w:p>
        </w:tc>
        <w:tc>
          <w:tcPr>
            <w:tcW w:w="2425" w:type="dxa"/>
          </w:tcPr>
          <w:p w14:paraId="78D50E8F" w14:textId="1446E22C" w:rsidR="00992C8D" w:rsidRPr="001E73C8" w:rsidRDefault="00802DD7" w:rsidP="00A54747">
            <w:r>
              <w:t>30</w:t>
            </w:r>
          </w:p>
        </w:tc>
      </w:tr>
      <w:tr w:rsidR="00992C8D" w:rsidRPr="001E73C8" w14:paraId="436567B5" w14:textId="77777777" w:rsidTr="0029467D">
        <w:tc>
          <w:tcPr>
            <w:tcW w:w="6925" w:type="dxa"/>
          </w:tcPr>
          <w:p w14:paraId="2EF124A4" w14:textId="09ED8C8F" w:rsidR="00992C8D" w:rsidRPr="001E73C8" w:rsidRDefault="00797712" w:rsidP="00A54747">
            <w:r w:rsidRPr="001E73C8">
              <w:t>The irrigation system, regardless of type</w:t>
            </w:r>
            <w:r w:rsidR="0055242B">
              <w:t>,</w:t>
            </w:r>
            <w:r w:rsidRPr="001E73C8">
              <w:t xml:space="preserve"> is beyond its practice lifespan and there are signs of the system operating below designed efficiency (e.g.</w:t>
            </w:r>
            <w:r w:rsidR="0055242B">
              <w:t>,</w:t>
            </w:r>
            <w:r w:rsidRPr="001E73C8">
              <w:t xml:space="preserve"> unleveled land, leaky nozzles, broken components)</w:t>
            </w:r>
            <w:r w:rsidR="009403B3">
              <w:t>.</w:t>
            </w:r>
          </w:p>
        </w:tc>
        <w:tc>
          <w:tcPr>
            <w:tcW w:w="2425" w:type="dxa"/>
          </w:tcPr>
          <w:p w14:paraId="7417780C" w14:textId="0F099350" w:rsidR="00992C8D" w:rsidRPr="001E73C8" w:rsidRDefault="00802DD7" w:rsidP="00A54747">
            <w:r>
              <w:t>30</w:t>
            </w:r>
          </w:p>
        </w:tc>
      </w:tr>
      <w:tr w:rsidR="00992C8D" w:rsidRPr="001E73C8" w14:paraId="793444D1" w14:textId="77777777" w:rsidTr="0029467D">
        <w:tc>
          <w:tcPr>
            <w:tcW w:w="6925" w:type="dxa"/>
          </w:tcPr>
          <w:p w14:paraId="244874A1" w14:textId="77777777" w:rsidR="00992C8D" w:rsidRPr="001E73C8" w:rsidRDefault="00221928" w:rsidP="00A54747">
            <w:r w:rsidRPr="001E73C8">
              <w:t>The FIRI rating of the irrigation system is:</w:t>
            </w:r>
            <w:r w:rsidR="002C1098" w:rsidRPr="001E73C8">
              <w:t xml:space="preserve"> &gt;80</w:t>
            </w:r>
          </w:p>
        </w:tc>
        <w:tc>
          <w:tcPr>
            <w:tcW w:w="2425" w:type="dxa"/>
          </w:tcPr>
          <w:p w14:paraId="0AAF1138" w14:textId="77777777" w:rsidR="00992C8D" w:rsidRPr="001E73C8" w:rsidRDefault="002C1098" w:rsidP="00A54747">
            <w:r>
              <w:t>51</w:t>
            </w:r>
          </w:p>
        </w:tc>
      </w:tr>
      <w:tr w:rsidR="002E7A6B" w:rsidRPr="001E73C8" w14:paraId="1B126372" w14:textId="77777777" w:rsidTr="0029467D">
        <w:tc>
          <w:tcPr>
            <w:tcW w:w="6925" w:type="dxa"/>
          </w:tcPr>
          <w:p w14:paraId="6540FDF5" w14:textId="77777777" w:rsidR="002E7A6B" w:rsidRPr="001E73C8" w:rsidRDefault="00536B13" w:rsidP="00A54747">
            <w:r w:rsidRPr="001E73C8">
              <w:t>The FIRI rating of the irrigation system is:</w:t>
            </w:r>
            <w:r>
              <w:t xml:space="preserve"> </w:t>
            </w:r>
            <w:r w:rsidR="00D30193" w:rsidRPr="001E73C8">
              <w:t>70-79</w:t>
            </w:r>
          </w:p>
        </w:tc>
        <w:tc>
          <w:tcPr>
            <w:tcW w:w="2425" w:type="dxa"/>
          </w:tcPr>
          <w:p w14:paraId="095B9FE9" w14:textId="77777777" w:rsidR="002E7A6B" w:rsidRPr="001E73C8" w:rsidRDefault="00D30193" w:rsidP="00A54747">
            <w:r w:rsidRPr="001E73C8">
              <w:t>40</w:t>
            </w:r>
          </w:p>
        </w:tc>
      </w:tr>
      <w:tr w:rsidR="002E7A6B" w:rsidRPr="001E73C8" w14:paraId="20340F7E" w14:textId="77777777" w:rsidTr="0029467D">
        <w:tc>
          <w:tcPr>
            <w:tcW w:w="6925" w:type="dxa"/>
          </w:tcPr>
          <w:p w14:paraId="2B7DCFED" w14:textId="77777777" w:rsidR="002E7A6B" w:rsidRPr="001E73C8" w:rsidRDefault="00536B13" w:rsidP="00A54747">
            <w:r w:rsidRPr="001E73C8">
              <w:t>The FIRI rating of the irrigation system is:</w:t>
            </w:r>
            <w:r>
              <w:t xml:space="preserve"> </w:t>
            </w:r>
            <w:r w:rsidR="00D21A95" w:rsidRPr="001E73C8">
              <w:t>60</w:t>
            </w:r>
            <w:r w:rsidR="003A3435" w:rsidRPr="001E73C8">
              <w:t>-69</w:t>
            </w:r>
          </w:p>
        </w:tc>
        <w:tc>
          <w:tcPr>
            <w:tcW w:w="2425" w:type="dxa"/>
          </w:tcPr>
          <w:p w14:paraId="149E83D4" w14:textId="77777777" w:rsidR="002E7A6B" w:rsidRPr="001E73C8" w:rsidRDefault="003A3435" w:rsidP="00A54747">
            <w:r w:rsidRPr="001E73C8">
              <w:t>30</w:t>
            </w:r>
          </w:p>
        </w:tc>
      </w:tr>
      <w:tr w:rsidR="002E7A6B" w:rsidRPr="001E73C8" w14:paraId="5025F90F" w14:textId="77777777" w:rsidTr="0029467D">
        <w:tc>
          <w:tcPr>
            <w:tcW w:w="6925" w:type="dxa"/>
          </w:tcPr>
          <w:p w14:paraId="08432673" w14:textId="77777777" w:rsidR="002E7A6B" w:rsidRPr="001E73C8" w:rsidRDefault="00536B13" w:rsidP="00A54747">
            <w:r w:rsidRPr="001E73C8">
              <w:t>The FIRI rating of the irrigation system is:</w:t>
            </w:r>
            <w:r>
              <w:t xml:space="preserve"> </w:t>
            </w:r>
            <w:r w:rsidR="009359F2" w:rsidRPr="001E73C8">
              <w:t>50-59</w:t>
            </w:r>
          </w:p>
        </w:tc>
        <w:tc>
          <w:tcPr>
            <w:tcW w:w="2425" w:type="dxa"/>
          </w:tcPr>
          <w:p w14:paraId="1326BCCE" w14:textId="77777777" w:rsidR="002E7A6B" w:rsidRPr="001E73C8" w:rsidRDefault="009359F2" w:rsidP="00A54747">
            <w:r w:rsidRPr="001E73C8">
              <w:t>20</w:t>
            </w:r>
          </w:p>
        </w:tc>
      </w:tr>
    </w:tbl>
    <w:p w14:paraId="5BD0A690" w14:textId="77777777" w:rsidR="00992C8D" w:rsidRPr="001E73C8" w:rsidRDefault="00992C8D" w:rsidP="00992C8D">
      <w:pPr>
        <w:rPr>
          <w:color w:val="FF0000"/>
        </w:rPr>
      </w:pPr>
    </w:p>
    <w:p w14:paraId="6E92D4A7" w14:textId="08CE2756" w:rsidR="00992C8D" w:rsidRPr="001E73C8" w:rsidRDefault="00992C8D" w:rsidP="00992C8D">
      <w:r w:rsidRPr="001E73C8">
        <w:t xml:space="preserve">Conservation </w:t>
      </w:r>
      <w:r w:rsidR="007B3016">
        <w:t>practices and activities</w:t>
      </w:r>
      <w:r w:rsidRPr="001E73C8">
        <w:t xml:space="preserve"> are then added to the existing condition to determine the state of the management system.  Some example practice po</w:t>
      </w:r>
      <w:r w:rsidR="008F59D3">
        <w:t xml:space="preserve">ints are identified in </w:t>
      </w:r>
      <w:r w:rsidR="00B53010">
        <w:fldChar w:fldCharType="begin"/>
      </w:r>
      <w:r w:rsidR="00B53010">
        <w:instrText xml:space="preserve"> REF _Ref1132227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43</w:t>
      </w:r>
      <w:r w:rsidR="00B53010">
        <w:fldChar w:fldCharType="end"/>
      </w:r>
      <w:r w:rsidRPr="001E73C8">
        <w:t>.</w:t>
      </w:r>
    </w:p>
    <w:p w14:paraId="11F4EB8E" w14:textId="2DBD00FA" w:rsidR="00992C8D" w:rsidRPr="00554408" w:rsidRDefault="00646E33" w:rsidP="00554408">
      <w:pPr>
        <w:rPr>
          <w:i/>
          <w:iCs/>
          <w:color w:val="44546A" w:themeColor="text2"/>
        </w:rPr>
      </w:pPr>
      <w:bookmarkStart w:id="130" w:name="_Ref1132227"/>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43</w:t>
      </w:r>
      <w:r w:rsidRPr="00554408">
        <w:rPr>
          <w:i/>
          <w:iCs/>
          <w:color w:val="44546A" w:themeColor="text2"/>
        </w:rPr>
        <w:fldChar w:fldCharType="end"/>
      </w:r>
      <w:bookmarkEnd w:id="130"/>
      <w:r w:rsidRPr="00554408">
        <w:rPr>
          <w:i/>
          <w:iCs/>
          <w:color w:val="44546A" w:themeColor="text2"/>
        </w:rPr>
        <w:t xml:space="preserve">: </w:t>
      </w:r>
      <w:r w:rsidR="00992C8D" w:rsidRPr="00554408">
        <w:rPr>
          <w:i/>
          <w:iCs/>
          <w:color w:val="44546A" w:themeColor="text2"/>
        </w:rPr>
        <w:t>Typical Practices Affecting Irrigation Efficiency</w:t>
      </w:r>
    </w:p>
    <w:tbl>
      <w:tblPr>
        <w:tblStyle w:val="TableGrid"/>
        <w:tblW w:w="9355" w:type="dxa"/>
        <w:tblLook w:val="04A0" w:firstRow="1" w:lastRow="0" w:firstColumn="1" w:lastColumn="0" w:noHBand="0" w:noVBand="1"/>
      </w:tblPr>
      <w:tblGrid>
        <w:gridCol w:w="4675"/>
        <w:gridCol w:w="4680"/>
      </w:tblGrid>
      <w:tr w:rsidR="006663E4" w:rsidRPr="001E73C8" w14:paraId="15ED1F18" w14:textId="77777777" w:rsidTr="55748213">
        <w:tc>
          <w:tcPr>
            <w:tcW w:w="4675" w:type="dxa"/>
            <w:shd w:val="clear" w:color="auto" w:fill="D9E2F3" w:themeFill="accent1" w:themeFillTint="33"/>
          </w:tcPr>
          <w:p w14:paraId="7BFD54D0" w14:textId="77777777" w:rsidR="006663E4" w:rsidRPr="001E73C8" w:rsidRDefault="006663E4" w:rsidP="00A54747">
            <w:r w:rsidRPr="001E73C8">
              <w:t>Conservation Practices</w:t>
            </w:r>
            <w:r w:rsidR="00C5264A">
              <w:t xml:space="preserve"> (Code)</w:t>
            </w:r>
          </w:p>
        </w:tc>
        <w:tc>
          <w:tcPr>
            <w:tcW w:w="4680" w:type="dxa"/>
            <w:shd w:val="clear" w:color="auto" w:fill="D9E2F3" w:themeFill="accent1" w:themeFillTint="33"/>
          </w:tcPr>
          <w:p w14:paraId="40ABB28A" w14:textId="77777777" w:rsidR="006663E4" w:rsidRPr="001E73C8" w:rsidRDefault="006663E4" w:rsidP="00A54747">
            <w:r w:rsidRPr="001E73C8">
              <w:t>Conservation Management Points</w:t>
            </w:r>
          </w:p>
        </w:tc>
      </w:tr>
      <w:tr w:rsidR="006663E4" w:rsidRPr="001E73C8" w14:paraId="2FF5CA5E" w14:textId="77777777" w:rsidTr="55748213">
        <w:tc>
          <w:tcPr>
            <w:tcW w:w="4675" w:type="dxa"/>
          </w:tcPr>
          <w:p w14:paraId="44CE8FB8" w14:textId="77777777" w:rsidR="006663E4" w:rsidRPr="001E73C8" w:rsidRDefault="006663E4" w:rsidP="00504176">
            <w:r w:rsidRPr="001E73C8">
              <w:lastRenderedPageBreak/>
              <w:t>Anionic Polyacrylamide (PAM) Application (450)</w:t>
            </w:r>
          </w:p>
        </w:tc>
        <w:tc>
          <w:tcPr>
            <w:tcW w:w="4680" w:type="dxa"/>
          </w:tcPr>
          <w:p w14:paraId="436C61EE" w14:textId="77777777" w:rsidR="006663E4" w:rsidRPr="001E73C8" w:rsidRDefault="006663E4" w:rsidP="00504176">
            <w:r w:rsidRPr="001E73C8">
              <w:t>30</w:t>
            </w:r>
          </w:p>
        </w:tc>
      </w:tr>
      <w:tr w:rsidR="006663E4" w:rsidRPr="001E73C8" w14:paraId="428712A4" w14:textId="77777777" w:rsidTr="55748213">
        <w:tc>
          <w:tcPr>
            <w:tcW w:w="4675" w:type="dxa"/>
          </w:tcPr>
          <w:p w14:paraId="03614900" w14:textId="77777777" w:rsidR="006663E4" w:rsidRPr="001E73C8" w:rsidRDefault="006663E4" w:rsidP="00504176">
            <w:r w:rsidRPr="001E73C8">
              <w:t>Dam (420)</w:t>
            </w:r>
          </w:p>
        </w:tc>
        <w:tc>
          <w:tcPr>
            <w:tcW w:w="4680" w:type="dxa"/>
          </w:tcPr>
          <w:p w14:paraId="463A381A" w14:textId="77777777" w:rsidR="006663E4" w:rsidRPr="001E73C8" w:rsidRDefault="006663E4" w:rsidP="00504176">
            <w:r w:rsidRPr="001E73C8">
              <w:t>20</w:t>
            </w:r>
          </w:p>
        </w:tc>
      </w:tr>
      <w:tr w:rsidR="006663E4" w:rsidRPr="001E73C8" w14:paraId="7DB14B73" w14:textId="77777777" w:rsidTr="55748213">
        <w:tc>
          <w:tcPr>
            <w:tcW w:w="4675" w:type="dxa"/>
          </w:tcPr>
          <w:p w14:paraId="52E2E535" w14:textId="77777777" w:rsidR="006663E4" w:rsidRPr="001E73C8" w:rsidRDefault="006663E4" w:rsidP="00504176">
            <w:r w:rsidRPr="001E73C8">
              <w:t>Irrigation Canal or Lateral (320)</w:t>
            </w:r>
          </w:p>
        </w:tc>
        <w:tc>
          <w:tcPr>
            <w:tcW w:w="4680" w:type="dxa"/>
          </w:tcPr>
          <w:p w14:paraId="658014F8" w14:textId="77777777" w:rsidR="006663E4" w:rsidRPr="001E73C8" w:rsidRDefault="006663E4" w:rsidP="00504176">
            <w:r w:rsidRPr="001E73C8">
              <w:t>30</w:t>
            </w:r>
          </w:p>
        </w:tc>
      </w:tr>
      <w:tr w:rsidR="006663E4" w:rsidRPr="001E73C8" w14:paraId="63D8F4AB" w14:textId="77777777" w:rsidTr="55748213">
        <w:tc>
          <w:tcPr>
            <w:tcW w:w="4675" w:type="dxa"/>
          </w:tcPr>
          <w:p w14:paraId="15A8876C" w14:textId="77777777" w:rsidR="006663E4" w:rsidRPr="001E73C8" w:rsidRDefault="006663E4" w:rsidP="00A54747">
            <w:r w:rsidRPr="001E73C8">
              <w:t>Irrigation Ditch Lining (428)</w:t>
            </w:r>
          </w:p>
        </w:tc>
        <w:tc>
          <w:tcPr>
            <w:tcW w:w="4680" w:type="dxa"/>
          </w:tcPr>
          <w:p w14:paraId="7D5FEB75" w14:textId="77777777" w:rsidR="006663E4" w:rsidRPr="001E73C8" w:rsidRDefault="006663E4" w:rsidP="00A54747">
            <w:r w:rsidRPr="001E73C8">
              <w:t>30</w:t>
            </w:r>
          </w:p>
        </w:tc>
      </w:tr>
      <w:tr w:rsidR="006663E4" w:rsidRPr="001E73C8" w14:paraId="6F305D36" w14:textId="77777777" w:rsidTr="55748213">
        <w:tc>
          <w:tcPr>
            <w:tcW w:w="4675" w:type="dxa"/>
          </w:tcPr>
          <w:p w14:paraId="152F260E" w14:textId="77777777" w:rsidR="006663E4" w:rsidRPr="001E73C8" w:rsidRDefault="006663E4" w:rsidP="00A54747">
            <w:r w:rsidRPr="001E73C8">
              <w:t>Irrigation Field Ditch (388)</w:t>
            </w:r>
          </w:p>
        </w:tc>
        <w:tc>
          <w:tcPr>
            <w:tcW w:w="4680" w:type="dxa"/>
          </w:tcPr>
          <w:p w14:paraId="4CD3AA12" w14:textId="77777777" w:rsidR="006663E4" w:rsidRPr="001E73C8" w:rsidRDefault="006663E4" w:rsidP="00A54747">
            <w:r w:rsidRPr="001E73C8">
              <w:t>30</w:t>
            </w:r>
          </w:p>
        </w:tc>
      </w:tr>
      <w:tr w:rsidR="006663E4" w:rsidRPr="001E73C8" w14:paraId="725393A4" w14:textId="77777777" w:rsidTr="55748213">
        <w:tc>
          <w:tcPr>
            <w:tcW w:w="4675" w:type="dxa"/>
          </w:tcPr>
          <w:p w14:paraId="2D74D74E" w14:textId="77777777" w:rsidR="006663E4" w:rsidRPr="001E73C8" w:rsidRDefault="006663E4" w:rsidP="00A54747">
            <w:r w:rsidRPr="001E73C8">
              <w:t>Irrigation Land Leveling (464)</w:t>
            </w:r>
          </w:p>
        </w:tc>
        <w:tc>
          <w:tcPr>
            <w:tcW w:w="4680" w:type="dxa"/>
          </w:tcPr>
          <w:p w14:paraId="76749A62" w14:textId="77777777" w:rsidR="006663E4" w:rsidRPr="001E73C8" w:rsidRDefault="006663E4" w:rsidP="00A54747">
            <w:r w:rsidRPr="001E73C8">
              <w:t>30</w:t>
            </w:r>
          </w:p>
        </w:tc>
      </w:tr>
      <w:tr w:rsidR="006663E4" w:rsidRPr="001E73C8" w14:paraId="5A3AD1F4" w14:textId="77777777" w:rsidTr="55748213">
        <w:tc>
          <w:tcPr>
            <w:tcW w:w="4675" w:type="dxa"/>
          </w:tcPr>
          <w:p w14:paraId="0B53E61B" w14:textId="77777777" w:rsidR="006663E4" w:rsidRPr="001E73C8" w:rsidRDefault="006663E4" w:rsidP="00A54747">
            <w:r w:rsidRPr="001E73C8">
              <w:t>Irrigation Pipeline (430)</w:t>
            </w:r>
          </w:p>
        </w:tc>
        <w:tc>
          <w:tcPr>
            <w:tcW w:w="4680" w:type="dxa"/>
          </w:tcPr>
          <w:p w14:paraId="2CAF4019" w14:textId="77777777" w:rsidR="006663E4" w:rsidRPr="001E73C8" w:rsidRDefault="006663E4" w:rsidP="00A54747">
            <w:r w:rsidRPr="001E73C8">
              <w:t>30</w:t>
            </w:r>
          </w:p>
        </w:tc>
      </w:tr>
      <w:tr w:rsidR="006663E4" w:rsidRPr="001E73C8" w14:paraId="3A96B55A" w14:textId="77777777" w:rsidTr="55748213">
        <w:tc>
          <w:tcPr>
            <w:tcW w:w="4675" w:type="dxa"/>
          </w:tcPr>
          <w:p w14:paraId="1D955370" w14:textId="77777777" w:rsidR="006663E4" w:rsidRPr="001E73C8" w:rsidRDefault="006663E4" w:rsidP="00A54747">
            <w:r w:rsidRPr="001E73C8">
              <w:t>Irrigation Reservoir (436)</w:t>
            </w:r>
          </w:p>
        </w:tc>
        <w:tc>
          <w:tcPr>
            <w:tcW w:w="4680" w:type="dxa"/>
          </w:tcPr>
          <w:p w14:paraId="04AEA258" w14:textId="77777777" w:rsidR="006663E4" w:rsidRPr="001E73C8" w:rsidRDefault="006663E4" w:rsidP="00A54747">
            <w:r w:rsidRPr="001E73C8">
              <w:t>20</w:t>
            </w:r>
          </w:p>
        </w:tc>
      </w:tr>
      <w:tr w:rsidR="006663E4" w:rsidRPr="001E73C8" w14:paraId="57E428ED" w14:textId="77777777" w:rsidTr="55748213">
        <w:tc>
          <w:tcPr>
            <w:tcW w:w="4675" w:type="dxa"/>
          </w:tcPr>
          <w:p w14:paraId="42B81E0E" w14:textId="77777777" w:rsidR="006663E4" w:rsidRPr="001E73C8" w:rsidRDefault="006663E4" w:rsidP="00A54747">
            <w:r w:rsidRPr="001E73C8">
              <w:t xml:space="preserve">Irrigation System, </w:t>
            </w:r>
            <w:proofErr w:type="spellStart"/>
            <w:r w:rsidRPr="001E73C8">
              <w:t>Microirrigation</w:t>
            </w:r>
            <w:proofErr w:type="spellEnd"/>
            <w:r w:rsidRPr="001E73C8">
              <w:t xml:space="preserve"> (441)</w:t>
            </w:r>
          </w:p>
        </w:tc>
        <w:tc>
          <w:tcPr>
            <w:tcW w:w="4680" w:type="dxa"/>
          </w:tcPr>
          <w:p w14:paraId="2C65C931" w14:textId="77777777" w:rsidR="006663E4" w:rsidRPr="001E73C8" w:rsidRDefault="006663E4" w:rsidP="00A54747">
            <w:r w:rsidRPr="001E73C8">
              <w:t>40</w:t>
            </w:r>
          </w:p>
        </w:tc>
      </w:tr>
      <w:tr w:rsidR="006663E4" w:rsidRPr="001E73C8" w14:paraId="35F117B3" w14:textId="77777777" w:rsidTr="55748213">
        <w:tc>
          <w:tcPr>
            <w:tcW w:w="4675" w:type="dxa"/>
          </w:tcPr>
          <w:p w14:paraId="6702FAEA" w14:textId="77777777" w:rsidR="006663E4" w:rsidRPr="001E73C8" w:rsidRDefault="006663E4" w:rsidP="00A54747">
            <w:r w:rsidRPr="001E73C8">
              <w:t>Irrigation System, Surface and Subsurface (443)</w:t>
            </w:r>
          </w:p>
        </w:tc>
        <w:tc>
          <w:tcPr>
            <w:tcW w:w="4680" w:type="dxa"/>
          </w:tcPr>
          <w:p w14:paraId="7860D5A5" w14:textId="77777777" w:rsidR="006663E4" w:rsidRPr="001E73C8" w:rsidRDefault="006663E4" w:rsidP="00A54747">
            <w:r w:rsidRPr="001E73C8">
              <w:t>40</w:t>
            </w:r>
          </w:p>
        </w:tc>
      </w:tr>
      <w:tr w:rsidR="006663E4" w:rsidRPr="001E73C8" w14:paraId="3326ABE3" w14:textId="77777777" w:rsidTr="55748213">
        <w:tc>
          <w:tcPr>
            <w:tcW w:w="4675" w:type="dxa"/>
          </w:tcPr>
          <w:p w14:paraId="7D26F222" w14:textId="77777777" w:rsidR="006663E4" w:rsidRPr="001E73C8" w:rsidRDefault="006663E4" w:rsidP="00A54747">
            <w:r w:rsidRPr="001E73C8">
              <w:t>Irrigation System, Tailwater Recovery (447)</w:t>
            </w:r>
          </w:p>
        </w:tc>
        <w:tc>
          <w:tcPr>
            <w:tcW w:w="4680" w:type="dxa"/>
          </w:tcPr>
          <w:p w14:paraId="5A2406D3" w14:textId="77777777" w:rsidR="006663E4" w:rsidRPr="001E73C8" w:rsidRDefault="006663E4" w:rsidP="00A54747">
            <w:r w:rsidRPr="001E73C8">
              <w:t>20</w:t>
            </w:r>
          </w:p>
        </w:tc>
      </w:tr>
      <w:tr w:rsidR="006663E4" w:rsidRPr="001E73C8" w14:paraId="17517ABD" w14:textId="77777777" w:rsidTr="55748213">
        <w:tc>
          <w:tcPr>
            <w:tcW w:w="4675" w:type="dxa"/>
          </w:tcPr>
          <w:p w14:paraId="6D9CF822" w14:textId="77777777" w:rsidR="006663E4" w:rsidRPr="001E73C8" w:rsidRDefault="006663E4" w:rsidP="00A54747">
            <w:r w:rsidRPr="001E73C8">
              <w:t>Irrigation Water Management (449)</w:t>
            </w:r>
          </w:p>
        </w:tc>
        <w:tc>
          <w:tcPr>
            <w:tcW w:w="4680" w:type="dxa"/>
          </w:tcPr>
          <w:p w14:paraId="39E813EF" w14:textId="77777777" w:rsidR="006663E4" w:rsidRPr="001E73C8" w:rsidRDefault="006663E4" w:rsidP="00A54747">
            <w:r w:rsidRPr="001E73C8">
              <w:t>40</w:t>
            </w:r>
          </w:p>
        </w:tc>
      </w:tr>
      <w:tr w:rsidR="006663E4" w:rsidRPr="001E73C8" w14:paraId="1A7805E0" w14:textId="77777777" w:rsidTr="55748213">
        <w:tc>
          <w:tcPr>
            <w:tcW w:w="4675" w:type="dxa"/>
          </w:tcPr>
          <w:p w14:paraId="2BDE6001" w14:textId="77777777" w:rsidR="006663E4" w:rsidRPr="001E73C8" w:rsidRDefault="006663E4" w:rsidP="00A54747">
            <w:r w:rsidRPr="001E73C8">
              <w:t>Pond (378)</w:t>
            </w:r>
          </w:p>
        </w:tc>
        <w:tc>
          <w:tcPr>
            <w:tcW w:w="4680" w:type="dxa"/>
          </w:tcPr>
          <w:p w14:paraId="0D15DAD0" w14:textId="77777777" w:rsidR="006663E4" w:rsidRPr="001E73C8" w:rsidRDefault="006663E4" w:rsidP="00A54747">
            <w:r w:rsidRPr="001E73C8">
              <w:t>20</w:t>
            </w:r>
          </w:p>
        </w:tc>
      </w:tr>
      <w:tr w:rsidR="006663E4" w:rsidRPr="001E73C8" w14:paraId="3FA8B295" w14:textId="77777777" w:rsidTr="55748213">
        <w:tc>
          <w:tcPr>
            <w:tcW w:w="4675" w:type="dxa"/>
          </w:tcPr>
          <w:p w14:paraId="09863194" w14:textId="77777777" w:rsidR="006663E4" w:rsidRPr="001E73C8" w:rsidRDefault="006663E4" w:rsidP="00A54747">
            <w:r w:rsidRPr="001E73C8">
              <w:t>Pumping Plant (533)</w:t>
            </w:r>
          </w:p>
        </w:tc>
        <w:tc>
          <w:tcPr>
            <w:tcW w:w="4680" w:type="dxa"/>
          </w:tcPr>
          <w:p w14:paraId="7C28AE03" w14:textId="77777777" w:rsidR="006663E4" w:rsidRPr="001E73C8" w:rsidRDefault="006663E4" w:rsidP="00A54747">
            <w:r w:rsidRPr="001E73C8">
              <w:t>20</w:t>
            </w:r>
          </w:p>
        </w:tc>
      </w:tr>
      <w:tr w:rsidR="006663E4" w:rsidRPr="001E73C8" w14:paraId="6CC96519" w14:textId="77777777" w:rsidTr="55748213">
        <w:tc>
          <w:tcPr>
            <w:tcW w:w="4675" w:type="dxa"/>
          </w:tcPr>
          <w:p w14:paraId="45D7E3F5" w14:textId="77777777" w:rsidR="006663E4" w:rsidRPr="001E73C8" w:rsidRDefault="006663E4" w:rsidP="00A54747">
            <w:r w:rsidRPr="001E73C8">
              <w:t>Sprinkler System (442)</w:t>
            </w:r>
          </w:p>
        </w:tc>
        <w:tc>
          <w:tcPr>
            <w:tcW w:w="4680" w:type="dxa"/>
          </w:tcPr>
          <w:p w14:paraId="06510214" w14:textId="77777777" w:rsidR="006663E4" w:rsidRPr="001E73C8" w:rsidRDefault="006663E4" w:rsidP="00A54747">
            <w:r w:rsidRPr="001E73C8">
              <w:t>40</w:t>
            </w:r>
          </w:p>
        </w:tc>
      </w:tr>
      <w:tr w:rsidR="006663E4" w:rsidRPr="001E73C8" w14:paraId="0B42D6A2" w14:textId="77777777" w:rsidTr="55748213">
        <w:tc>
          <w:tcPr>
            <w:tcW w:w="4675" w:type="dxa"/>
          </w:tcPr>
          <w:p w14:paraId="053853E4" w14:textId="77777777" w:rsidR="006663E4" w:rsidRPr="001E73C8" w:rsidRDefault="006663E4" w:rsidP="00A54747">
            <w:r w:rsidRPr="001E73C8">
              <w:t>Structure for Water Control (587)</w:t>
            </w:r>
          </w:p>
        </w:tc>
        <w:tc>
          <w:tcPr>
            <w:tcW w:w="4680" w:type="dxa"/>
          </w:tcPr>
          <w:p w14:paraId="5CF70334" w14:textId="77777777" w:rsidR="006663E4" w:rsidRPr="001E73C8" w:rsidRDefault="006663E4" w:rsidP="00A54747">
            <w:r w:rsidRPr="001E73C8">
              <w:t>30</w:t>
            </w:r>
          </w:p>
        </w:tc>
      </w:tr>
      <w:tr w:rsidR="006663E4" w:rsidRPr="001E73C8" w14:paraId="504A770C" w14:textId="77777777" w:rsidTr="55748213">
        <w:tc>
          <w:tcPr>
            <w:tcW w:w="4675" w:type="dxa"/>
          </w:tcPr>
          <w:p w14:paraId="1E30B82E" w14:textId="77777777" w:rsidR="006663E4" w:rsidRPr="001E73C8" w:rsidRDefault="006663E4" w:rsidP="00A54747">
            <w:proofErr w:type="spellStart"/>
            <w:r w:rsidRPr="001E73C8">
              <w:t>Waterspreading</w:t>
            </w:r>
            <w:proofErr w:type="spellEnd"/>
            <w:r w:rsidRPr="001E73C8">
              <w:t xml:space="preserve"> (640)</w:t>
            </w:r>
          </w:p>
        </w:tc>
        <w:tc>
          <w:tcPr>
            <w:tcW w:w="4680" w:type="dxa"/>
          </w:tcPr>
          <w:p w14:paraId="4E168072" w14:textId="77777777" w:rsidR="006663E4" w:rsidRPr="001E73C8" w:rsidRDefault="006663E4" w:rsidP="00A54747">
            <w:r w:rsidRPr="001E73C8">
              <w:t>10</w:t>
            </w:r>
          </w:p>
        </w:tc>
      </w:tr>
      <w:tr w:rsidR="006663E4" w:rsidRPr="001E73C8" w14:paraId="241FC4F6" w14:textId="77777777" w:rsidTr="55748213">
        <w:tc>
          <w:tcPr>
            <w:tcW w:w="4675" w:type="dxa"/>
          </w:tcPr>
          <w:p w14:paraId="53C5D4D6" w14:textId="77777777" w:rsidR="006663E4" w:rsidRPr="001E73C8" w:rsidRDefault="006663E4" w:rsidP="00A54747">
            <w:r w:rsidRPr="001E73C8">
              <w:t>Water well (642)</w:t>
            </w:r>
          </w:p>
        </w:tc>
        <w:tc>
          <w:tcPr>
            <w:tcW w:w="4680" w:type="dxa"/>
          </w:tcPr>
          <w:p w14:paraId="6782E889" w14:textId="77777777" w:rsidR="006663E4" w:rsidRPr="001E73C8" w:rsidRDefault="006663E4" w:rsidP="00A54747">
            <w:r w:rsidRPr="001E73C8">
              <w:t>20</w:t>
            </w:r>
          </w:p>
        </w:tc>
      </w:tr>
      <w:tr w:rsidR="006663E4" w:rsidRPr="001E73C8" w14:paraId="16AFC5CF" w14:textId="77777777" w:rsidTr="55748213">
        <w:tc>
          <w:tcPr>
            <w:tcW w:w="4675" w:type="dxa"/>
          </w:tcPr>
          <w:p w14:paraId="71D3C823" w14:textId="77777777" w:rsidR="006663E4" w:rsidRPr="001E73C8" w:rsidRDefault="006663E4" w:rsidP="00A54747">
            <w:r w:rsidRPr="001E73C8">
              <w:t>Well Decommissioning (351)</w:t>
            </w:r>
          </w:p>
        </w:tc>
        <w:tc>
          <w:tcPr>
            <w:tcW w:w="4680" w:type="dxa"/>
          </w:tcPr>
          <w:p w14:paraId="64B1DE73" w14:textId="77777777" w:rsidR="006663E4" w:rsidRPr="001E73C8" w:rsidRDefault="006663E4" w:rsidP="00A54747">
            <w:r w:rsidRPr="001E73C8">
              <w:t>20</w:t>
            </w:r>
          </w:p>
        </w:tc>
      </w:tr>
    </w:tbl>
    <w:p w14:paraId="70445C7B" w14:textId="77777777" w:rsidR="00992C8D" w:rsidRDefault="4DC0ABF9" w:rsidP="00992C8D">
      <w:r>
        <w:t>*Supporting practices may be necessary to support the above practices, and will be identified as necessary supporting practices, but do not add conservation management points to the total.</w:t>
      </w:r>
    </w:p>
    <w:p w14:paraId="099CC310" w14:textId="77777777" w:rsidR="0014673C" w:rsidRPr="001E73C8" w:rsidRDefault="0014673C" w:rsidP="00992C8D"/>
    <w:p w14:paraId="5DF3F156" w14:textId="77777777" w:rsidR="004138EE" w:rsidRPr="004F0705" w:rsidRDefault="004138EE" w:rsidP="004F0705">
      <w:pPr>
        <w:pStyle w:val="Heading1"/>
        <w:rPr>
          <w:b/>
          <w:u w:val="single"/>
        </w:rPr>
      </w:pPr>
      <w:bookmarkStart w:id="131" w:name="_Toc531617572"/>
      <w:bookmarkStart w:id="132" w:name="_Toc535524400"/>
      <w:bookmarkStart w:id="133" w:name="_Toc2079925"/>
      <w:r w:rsidRPr="004F0705">
        <w:rPr>
          <w:b/>
          <w:u w:val="single"/>
        </w:rPr>
        <w:t>Water Quality</w:t>
      </w:r>
      <w:bookmarkEnd w:id="131"/>
      <w:bookmarkEnd w:id="132"/>
      <w:bookmarkEnd w:id="133"/>
    </w:p>
    <w:p w14:paraId="73D2A371" w14:textId="77777777" w:rsidR="00FA3855" w:rsidRPr="004F0705" w:rsidRDefault="524E2AE1" w:rsidP="524E2AE1">
      <w:pPr>
        <w:pStyle w:val="Heading2"/>
        <w:rPr>
          <w:b/>
          <w:bCs/>
        </w:rPr>
      </w:pPr>
      <w:bookmarkStart w:id="134" w:name="_Toc531617573"/>
      <w:bookmarkStart w:id="135" w:name="_Toc535524401"/>
      <w:bookmarkStart w:id="136" w:name="_Toc2079926"/>
      <w:r w:rsidRPr="524E2AE1">
        <w:rPr>
          <w:b/>
          <w:bCs/>
        </w:rPr>
        <w:t>Diffuse Nutrient Transport to Surface Water (Diffuse Nutrient Transport – Surface Water)</w:t>
      </w:r>
      <w:bookmarkEnd w:id="134"/>
      <w:bookmarkEnd w:id="135"/>
      <w:bookmarkEnd w:id="136"/>
    </w:p>
    <w:p w14:paraId="72D51FF5" w14:textId="761A591B" w:rsidR="00FA3855" w:rsidRDefault="51FC7C9B" w:rsidP="1758993D">
      <w:r w:rsidRPr="51FC7C9B">
        <w:rPr>
          <w:b/>
          <w:bCs/>
        </w:rPr>
        <w:t>Description:</w:t>
      </w:r>
      <w:r>
        <w:t xml:space="preserve">  Nutrients (organic and inorganic) are transported beyond the edge of the field and therefore have the potential to contaminate surface waters in quantities that degrade water quality and limit its use. </w:t>
      </w:r>
      <w:r w:rsidRPr="51FC7C9B">
        <w:rPr>
          <w:rFonts w:ascii="Calibri" w:eastAsia="Calibri" w:hAnsi="Calibri" w:cs="Calibri"/>
        </w:rPr>
        <w:t xml:space="preserve">Nutrient sources can include both diffuse losses (nonpoint source) from land applied nutrients and concentrated (point source) losses associated with agrichemical and manure storage and handling, as well as direct animal access to sensitive areas. </w:t>
      </w:r>
      <w:r>
        <w:t>This resource concern only covers diffuse losses from land application of nutrients</w:t>
      </w:r>
      <w:r w:rsidR="00706FB2">
        <w:t>;</w:t>
      </w:r>
      <w:r>
        <w:t xml:space="preserve"> concentrated losses are covered under the </w:t>
      </w:r>
      <w:r w:rsidRPr="51FC7C9B">
        <w:rPr>
          <w:b/>
          <w:bCs/>
          <w:i/>
          <w:iCs/>
        </w:rPr>
        <w:t>Concentrated Pollutants Transported to Surface and Ground Water</w:t>
      </w:r>
      <w:r>
        <w:t xml:space="preserve"> resource concern.</w:t>
      </w:r>
    </w:p>
    <w:p w14:paraId="7537E838" w14:textId="0D742187" w:rsidR="00FA3855" w:rsidRDefault="4DC0ABF9" w:rsidP="4DC0ABF9">
      <w:pPr>
        <w:rPr>
          <w:b/>
          <w:bCs/>
        </w:rPr>
      </w:pPr>
      <w:r w:rsidRPr="4DC0ABF9">
        <w:rPr>
          <w:b/>
          <w:bCs/>
        </w:rPr>
        <w:t>Objective:</w:t>
      </w:r>
      <w:r>
        <w:t xml:space="preserve">  Reduce diffuse (nonpoint source) nutrient transport beyond the edge of the field and therefore has the potential to contaminate surface water on a national basis to an average of less than 15</w:t>
      </w:r>
      <w:r w:rsidR="00706FB2">
        <w:t xml:space="preserve"> </w:t>
      </w:r>
      <w:proofErr w:type="spellStart"/>
      <w:r>
        <w:t>lbs</w:t>
      </w:r>
      <w:proofErr w:type="spellEnd"/>
      <w:r>
        <w:t xml:space="preserve"> of nitrogen loss per acre per year and 3</w:t>
      </w:r>
      <w:r w:rsidR="00213861">
        <w:t>1</w:t>
      </w:r>
      <w:r w:rsidR="00706FB2">
        <w:t xml:space="preserve"> </w:t>
      </w:r>
      <w:proofErr w:type="spellStart"/>
      <w:r w:rsidR="00706FB2">
        <w:t>l</w:t>
      </w:r>
      <w:r>
        <w:t>bs</w:t>
      </w:r>
      <w:proofErr w:type="spellEnd"/>
      <w:r>
        <w:t xml:space="preserve"> phosphorus loss per acre per year by requiring a level of conservation management that is appropriate for each site’s potential for diffuse nutrient loss in runoff. </w:t>
      </w:r>
    </w:p>
    <w:p w14:paraId="7CD4B409" w14:textId="77777777" w:rsidR="00FA3855" w:rsidRDefault="00FA3855" w:rsidP="289ECEEA">
      <w:pPr>
        <w:rPr>
          <w:b/>
          <w:bCs/>
        </w:rPr>
      </w:pPr>
      <w:r w:rsidRPr="00A54747">
        <w:rPr>
          <w:b/>
          <w:bCs/>
        </w:rPr>
        <w:t>Analysis within CART</w:t>
      </w:r>
      <w:r w:rsidR="7C311D49" w:rsidRPr="00A54747">
        <w:rPr>
          <w:b/>
          <w:bCs/>
        </w:rPr>
        <w:t>:</w:t>
      </w:r>
    </w:p>
    <w:p w14:paraId="070BBBAD" w14:textId="77777777" w:rsidR="00FA3855" w:rsidRPr="006B2316" w:rsidRDefault="4114E404" w:rsidP="00C5667A">
      <w:pPr>
        <w:pStyle w:val="ListParagraph"/>
        <w:numPr>
          <w:ilvl w:val="0"/>
          <w:numId w:val="14"/>
        </w:numPr>
      </w:pPr>
      <w:r w:rsidRPr="4114E404">
        <w:rPr>
          <w:b/>
          <w:bCs/>
        </w:rPr>
        <w:t>Diffuse</w:t>
      </w:r>
      <w:r w:rsidR="04306708" w:rsidRPr="00F30927">
        <w:rPr>
          <w:b/>
          <w:bCs/>
        </w:rPr>
        <w:t xml:space="preserve"> </w:t>
      </w:r>
      <w:r w:rsidR="25CCECD9" w:rsidRPr="00F30927">
        <w:rPr>
          <w:b/>
          <w:bCs/>
        </w:rPr>
        <w:t>N</w:t>
      </w:r>
      <w:r w:rsidR="52B17889" w:rsidRPr="00F30927">
        <w:rPr>
          <w:b/>
          <w:bCs/>
        </w:rPr>
        <w:t>utr</w:t>
      </w:r>
      <w:r w:rsidR="52B17889" w:rsidRPr="003D034D">
        <w:rPr>
          <w:b/>
          <w:bCs/>
        </w:rPr>
        <w:t xml:space="preserve">ient </w:t>
      </w:r>
      <w:r w:rsidR="25CCECD9" w:rsidRPr="003D034D">
        <w:rPr>
          <w:b/>
          <w:bCs/>
        </w:rPr>
        <w:t>T</w:t>
      </w:r>
      <w:r w:rsidR="52B17889" w:rsidRPr="003D034D">
        <w:rPr>
          <w:b/>
          <w:bCs/>
        </w:rPr>
        <w:t xml:space="preserve">ransport to </w:t>
      </w:r>
      <w:r w:rsidR="25CCECD9" w:rsidRPr="003D034D">
        <w:rPr>
          <w:b/>
          <w:bCs/>
        </w:rPr>
        <w:t>S</w:t>
      </w:r>
      <w:r w:rsidR="52B17889" w:rsidRPr="003D034D">
        <w:rPr>
          <w:b/>
          <w:bCs/>
        </w:rPr>
        <w:t xml:space="preserve">urface </w:t>
      </w:r>
      <w:r w:rsidR="25CCECD9" w:rsidRPr="003D034D">
        <w:rPr>
          <w:b/>
          <w:bCs/>
        </w:rPr>
        <w:t>W</w:t>
      </w:r>
      <w:r w:rsidR="52B17889" w:rsidRPr="003D034D">
        <w:rPr>
          <w:b/>
          <w:bCs/>
        </w:rPr>
        <w:t>ater</w:t>
      </w:r>
      <w:r w:rsidR="00FA3855" w:rsidRPr="00A54747">
        <w:rPr>
          <w:b/>
          <w:bCs/>
        </w:rPr>
        <w:t>:</w:t>
      </w:r>
    </w:p>
    <w:p w14:paraId="682B9FCE" w14:textId="07A4C80A" w:rsidR="00FA3855" w:rsidRDefault="0003011A" w:rsidP="00FA3855">
      <w:r>
        <w:t xml:space="preserve">Each PLU will have </w:t>
      </w:r>
      <w:r w:rsidR="4B382B9E">
        <w:t xml:space="preserve">the PLU </w:t>
      </w:r>
      <w:r w:rsidR="00706FB2">
        <w:t xml:space="preserve">soil runoff potential </w:t>
      </w:r>
      <w:r>
        <w:t>determined</w:t>
      </w:r>
      <w:r w:rsidR="00FA3855" w:rsidRPr="4B382B9E">
        <w:t xml:space="preserve">.  </w:t>
      </w:r>
      <w:r>
        <w:t xml:space="preserve">Each soil </w:t>
      </w:r>
      <w:r w:rsidR="6BF2F42B">
        <w:t xml:space="preserve">map </w:t>
      </w:r>
      <w:r>
        <w:t xml:space="preserve">unit within the PLU will be categorized into </w:t>
      </w:r>
      <w:r w:rsidR="6BF2F42B">
        <w:t>one of f</w:t>
      </w:r>
      <w:r>
        <w:t xml:space="preserve">our </w:t>
      </w:r>
      <w:r w:rsidR="00706FB2">
        <w:t xml:space="preserve">soil runoff potentials </w:t>
      </w:r>
      <w:r w:rsidR="00FA3855">
        <w:t xml:space="preserve">through the Water Quality Management Services - Soil </w:t>
      </w:r>
      <w:r w:rsidR="00FA3855">
        <w:lastRenderedPageBreak/>
        <w:t>Runoff</w:t>
      </w:r>
      <w:r w:rsidR="4B382B9E">
        <w:t>, based on its published map unit components</w:t>
      </w:r>
      <w:r w:rsidR="00FA3855">
        <w:t>.  Th</w:t>
      </w:r>
      <w:r w:rsidR="6BF2F42B">
        <w:t xml:space="preserve">is </w:t>
      </w:r>
      <w:r w:rsidR="00FA3855">
        <w:t xml:space="preserve">service utilizes the </w:t>
      </w:r>
      <w:r w:rsidR="00CB7009">
        <w:t>NRCS-published</w:t>
      </w:r>
      <w:r w:rsidR="00FA3855">
        <w:t xml:space="preserve"> soils database (SSURGO)</w:t>
      </w:r>
      <w:r w:rsidR="00FA3855" w:rsidRPr="4B382B9E">
        <w:t xml:space="preserve"> </w:t>
      </w:r>
      <w:r w:rsidR="4F3BDD27">
        <w:t>a</w:t>
      </w:r>
      <w:r w:rsidR="00FA3855">
        <w:t xml:space="preserve">ccording to </w:t>
      </w:r>
      <w:r w:rsidR="0024013D">
        <w:t xml:space="preserve">the </w:t>
      </w:r>
      <w:r w:rsidR="00FA3855">
        <w:t xml:space="preserve">chart in </w:t>
      </w:r>
      <w:r w:rsidR="00B53010">
        <w:fldChar w:fldCharType="begin"/>
      </w:r>
      <w:r w:rsidR="00B53010">
        <w:instrText xml:space="preserve"> REF _Ref1132245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44</w:t>
      </w:r>
      <w:r w:rsidR="00B53010">
        <w:fldChar w:fldCharType="end"/>
      </w:r>
      <w:r w:rsidR="00FA3855">
        <w:t xml:space="preserve">.  The </w:t>
      </w:r>
      <w:r w:rsidR="03A8F400">
        <w:t>a</w:t>
      </w:r>
      <w:r w:rsidR="00FA3855">
        <w:t>cr</w:t>
      </w:r>
      <w:r w:rsidR="6EBC422C">
        <w:t xml:space="preserve">e weighted average </w:t>
      </w:r>
      <w:r w:rsidR="4B382B9E">
        <w:t xml:space="preserve">for the PLU </w:t>
      </w:r>
      <w:r w:rsidR="00FA3855">
        <w:t xml:space="preserve">is then determined </w:t>
      </w:r>
      <w:r w:rsidR="4B382B9E">
        <w:t>b</w:t>
      </w:r>
      <w:r w:rsidR="00FA3855">
        <w:t>a</w:t>
      </w:r>
      <w:r w:rsidR="4B382B9E">
        <w:t xml:space="preserve">sed on ratings for each soil map unit in </w:t>
      </w:r>
      <w:r w:rsidR="00FA3855">
        <w:t>the PLU</w:t>
      </w:r>
      <w:r w:rsidR="00FA3855" w:rsidRPr="4B382B9E">
        <w:t>.</w:t>
      </w:r>
    </w:p>
    <w:p w14:paraId="6C9E985F" w14:textId="7AB70558" w:rsidR="00AD2B6B" w:rsidRPr="00554408" w:rsidRDefault="00646E33" w:rsidP="00554408">
      <w:pPr>
        <w:rPr>
          <w:i/>
          <w:iCs/>
          <w:color w:val="44546A" w:themeColor="text2"/>
        </w:rPr>
      </w:pPr>
      <w:bookmarkStart w:id="137" w:name="_Ref1132245"/>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44</w:t>
      </w:r>
      <w:r w:rsidRPr="00554408">
        <w:rPr>
          <w:i/>
          <w:iCs/>
          <w:color w:val="44546A" w:themeColor="text2"/>
        </w:rPr>
        <w:fldChar w:fldCharType="end"/>
      </w:r>
      <w:bookmarkEnd w:id="137"/>
      <w:r w:rsidRPr="00554408">
        <w:rPr>
          <w:i/>
          <w:iCs/>
          <w:color w:val="44546A" w:themeColor="text2"/>
        </w:rPr>
        <w:t xml:space="preserve">: </w:t>
      </w:r>
      <w:r w:rsidR="00AD2B6B" w:rsidRPr="00554408">
        <w:rPr>
          <w:i/>
          <w:iCs/>
          <w:color w:val="44546A" w:themeColor="text2"/>
        </w:rPr>
        <w:t>Determining Soil Runoff Potential</w:t>
      </w:r>
    </w:p>
    <w:tbl>
      <w:tblPr>
        <w:tblStyle w:val="TableGrid"/>
        <w:tblW w:w="0" w:type="auto"/>
        <w:tblLook w:val="04A0" w:firstRow="1" w:lastRow="0" w:firstColumn="1" w:lastColumn="0" w:noHBand="0" w:noVBand="1"/>
      </w:tblPr>
      <w:tblGrid>
        <w:gridCol w:w="1435"/>
        <w:gridCol w:w="1175"/>
        <w:gridCol w:w="1435"/>
        <w:gridCol w:w="1350"/>
        <w:gridCol w:w="3955"/>
      </w:tblGrid>
      <w:tr w:rsidR="00FA3855" w14:paraId="5356FED1" w14:textId="77777777" w:rsidTr="0029467D">
        <w:tc>
          <w:tcPr>
            <w:tcW w:w="1435" w:type="dxa"/>
            <w:shd w:val="clear" w:color="auto" w:fill="D9E2F3" w:themeFill="accent1" w:themeFillTint="33"/>
          </w:tcPr>
          <w:p w14:paraId="1B485BFE" w14:textId="77777777" w:rsidR="00FA3855" w:rsidRDefault="00FA3855" w:rsidP="004138EE">
            <w:r>
              <w:t>Soil Runoff Potential</w:t>
            </w:r>
          </w:p>
        </w:tc>
        <w:tc>
          <w:tcPr>
            <w:tcW w:w="1175" w:type="dxa"/>
            <w:shd w:val="clear" w:color="auto" w:fill="D9E2F3" w:themeFill="accent1" w:themeFillTint="33"/>
          </w:tcPr>
          <w:p w14:paraId="41FDCCE8" w14:textId="579AEB97" w:rsidR="00FA3855" w:rsidRDefault="00FA3855" w:rsidP="004138EE">
            <w:r>
              <w:t>Hydrologic Group A</w:t>
            </w:r>
          </w:p>
        </w:tc>
        <w:tc>
          <w:tcPr>
            <w:tcW w:w="1435" w:type="dxa"/>
            <w:shd w:val="clear" w:color="auto" w:fill="D9E2F3" w:themeFill="accent1" w:themeFillTint="33"/>
          </w:tcPr>
          <w:p w14:paraId="40AAAB82" w14:textId="77777777" w:rsidR="00FA3855" w:rsidRDefault="00FA3855" w:rsidP="004138EE">
            <w:r>
              <w:t>Hydrologic Group B</w:t>
            </w:r>
          </w:p>
        </w:tc>
        <w:tc>
          <w:tcPr>
            <w:tcW w:w="1350" w:type="dxa"/>
            <w:shd w:val="clear" w:color="auto" w:fill="D9E2F3" w:themeFill="accent1" w:themeFillTint="33"/>
          </w:tcPr>
          <w:p w14:paraId="6E828226" w14:textId="77777777" w:rsidR="00FA3855" w:rsidRDefault="00FA3855" w:rsidP="004138EE">
            <w:r>
              <w:t>Hydrologic Group C</w:t>
            </w:r>
          </w:p>
        </w:tc>
        <w:tc>
          <w:tcPr>
            <w:tcW w:w="3955" w:type="dxa"/>
            <w:shd w:val="clear" w:color="auto" w:fill="D9E2F3" w:themeFill="accent1" w:themeFillTint="33"/>
          </w:tcPr>
          <w:p w14:paraId="1FC7E989" w14:textId="77777777" w:rsidR="00FA3855" w:rsidRDefault="00FA3855" w:rsidP="004138EE">
            <w:r>
              <w:t>Hydrologic Group D</w:t>
            </w:r>
          </w:p>
        </w:tc>
      </w:tr>
      <w:tr w:rsidR="00FA3855" w14:paraId="434F5D6B" w14:textId="77777777" w:rsidTr="0029467D">
        <w:tc>
          <w:tcPr>
            <w:tcW w:w="1435" w:type="dxa"/>
          </w:tcPr>
          <w:p w14:paraId="4B7A6DCB" w14:textId="77777777" w:rsidR="00FA3855" w:rsidRDefault="00FA3855" w:rsidP="004138EE">
            <w:r>
              <w:t>Low = 0</w:t>
            </w:r>
          </w:p>
        </w:tc>
        <w:tc>
          <w:tcPr>
            <w:tcW w:w="1175" w:type="dxa"/>
          </w:tcPr>
          <w:p w14:paraId="32D2E4BB" w14:textId="77777777" w:rsidR="00FA3855" w:rsidRDefault="00FA3855" w:rsidP="004138EE">
            <w:r>
              <w:t>All</w:t>
            </w:r>
            <w:r>
              <w:br/>
            </w:r>
          </w:p>
        </w:tc>
        <w:tc>
          <w:tcPr>
            <w:tcW w:w="1435" w:type="dxa"/>
          </w:tcPr>
          <w:p w14:paraId="5F9DA78F" w14:textId="77777777" w:rsidR="00FA3855" w:rsidRDefault="00FA3855" w:rsidP="004138EE">
            <w:r>
              <w:t>Slope &lt;4</w:t>
            </w:r>
          </w:p>
        </w:tc>
        <w:tc>
          <w:tcPr>
            <w:tcW w:w="1350" w:type="dxa"/>
          </w:tcPr>
          <w:p w14:paraId="3E31F9AF" w14:textId="77777777" w:rsidR="00FA3855" w:rsidRDefault="00FA3855" w:rsidP="004138EE">
            <w:r>
              <w:t>Slope &lt;2</w:t>
            </w:r>
          </w:p>
        </w:tc>
        <w:tc>
          <w:tcPr>
            <w:tcW w:w="3955" w:type="dxa"/>
          </w:tcPr>
          <w:p w14:paraId="1E447529" w14:textId="77777777" w:rsidR="00FA3855" w:rsidRDefault="00FA3855" w:rsidP="004138EE">
            <w:r>
              <w:t>Slope &lt;2 and K &lt;0.28 and no apparent or perched high water table</w:t>
            </w:r>
          </w:p>
        </w:tc>
      </w:tr>
      <w:tr w:rsidR="00FA3855" w14:paraId="4FEE5ABC" w14:textId="77777777" w:rsidTr="0029467D">
        <w:tc>
          <w:tcPr>
            <w:tcW w:w="1435" w:type="dxa"/>
          </w:tcPr>
          <w:p w14:paraId="56BF9C33" w14:textId="77777777" w:rsidR="00FA3855" w:rsidRDefault="00FA3855" w:rsidP="004138EE">
            <w:r>
              <w:t>Moderate = 1</w:t>
            </w:r>
          </w:p>
        </w:tc>
        <w:tc>
          <w:tcPr>
            <w:tcW w:w="1175" w:type="dxa"/>
          </w:tcPr>
          <w:p w14:paraId="0FD83190" w14:textId="77777777" w:rsidR="00FA3855" w:rsidRDefault="00FA3855" w:rsidP="004138EE">
            <w:r>
              <w:t>None</w:t>
            </w:r>
          </w:p>
        </w:tc>
        <w:tc>
          <w:tcPr>
            <w:tcW w:w="1435" w:type="dxa"/>
          </w:tcPr>
          <w:p w14:paraId="73F21D67" w14:textId="450A4FD5" w:rsidR="00FA3855" w:rsidRDefault="0055615F" w:rsidP="004138EE">
            <w:r>
              <w:rPr>
                <w:rFonts w:cstheme="minorHAnsi"/>
              </w:rPr>
              <w:t>≥</w:t>
            </w:r>
            <w:r w:rsidR="00FA3855">
              <w:rPr>
                <w:rFonts w:cstheme="minorHAnsi"/>
              </w:rPr>
              <w:t>4</w:t>
            </w:r>
            <w:r w:rsidR="00FA3855">
              <w:t xml:space="preserve"> Slope </w:t>
            </w:r>
            <w:r>
              <w:t>&lt;</w:t>
            </w:r>
            <w:r w:rsidR="00FA3855">
              <w:t xml:space="preserve">6 and K </w:t>
            </w:r>
            <w:r>
              <w:t>&lt;</w:t>
            </w:r>
            <w:r w:rsidR="00FA3855">
              <w:t>0.32</w:t>
            </w:r>
          </w:p>
        </w:tc>
        <w:tc>
          <w:tcPr>
            <w:tcW w:w="1350" w:type="dxa"/>
          </w:tcPr>
          <w:p w14:paraId="2A5EEC2F" w14:textId="7AA6A029" w:rsidR="00FA3855" w:rsidRDefault="0055615F" w:rsidP="004138EE">
            <w:r>
              <w:rPr>
                <w:rFonts w:cstheme="minorHAnsi"/>
              </w:rPr>
              <w:t>≥</w:t>
            </w:r>
            <w:r w:rsidR="00FA3855">
              <w:rPr>
                <w:rFonts w:cstheme="minorHAnsi"/>
              </w:rPr>
              <w:t>2</w:t>
            </w:r>
            <w:r w:rsidR="00FA3855">
              <w:t xml:space="preserve"> Slope </w:t>
            </w:r>
            <w:r>
              <w:t>&lt;</w:t>
            </w:r>
            <w:r w:rsidR="00FA3855">
              <w:t xml:space="preserve">6 and K </w:t>
            </w:r>
            <w:r>
              <w:t>&lt;</w:t>
            </w:r>
            <w:r w:rsidR="00FA3855">
              <w:t>0.28</w:t>
            </w:r>
          </w:p>
        </w:tc>
        <w:tc>
          <w:tcPr>
            <w:tcW w:w="3955" w:type="dxa"/>
          </w:tcPr>
          <w:p w14:paraId="169792FB" w14:textId="2E0349F7" w:rsidR="00FA3855" w:rsidRDefault="0055615F" w:rsidP="004138EE">
            <w:r>
              <w:rPr>
                <w:rFonts w:cstheme="minorHAnsi"/>
              </w:rPr>
              <w:t>≥</w:t>
            </w:r>
            <w:r w:rsidR="00FA3855">
              <w:rPr>
                <w:rFonts w:cstheme="minorHAnsi"/>
              </w:rPr>
              <w:t>2</w:t>
            </w:r>
            <w:r w:rsidR="00FA3855">
              <w:t xml:space="preserve"> Slope </w:t>
            </w:r>
            <w:r>
              <w:t>&lt;</w:t>
            </w:r>
            <w:r w:rsidR="00FA3855">
              <w:t xml:space="preserve">6 and K </w:t>
            </w:r>
            <w:r>
              <w:t>&lt;</w:t>
            </w:r>
            <w:r w:rsidR="00FA3855">
              <w:t>0.28 and no apparent or perched high water table</w:t>
            </w:r>
          </w:p>
        </w:tc>
      </w:tr>
      <w:tr w:rsidR="00FA3855" w14:paraId="52EB5CCB" w14:textId="77777777" w:rsidTr="0029467D">
        <w:tc>
          <w:tcPr>
            <w:tcW w:w="1435" w:type="dxa"/>
          </w:tcPr>
          <w:p w14:paraId="061BB6F1" w14:textId="77777777" w:rsidR="00FA3855" w:rsidRDefault="00FA3855" w:rsidP="004138EE">
            <w:r>
              <w:t>Moderately High = 2</w:t>
            </w:r>
          </w:p>
        </w:tc>
        <w:tc>
          <w:tcPr>
            <w:tcW w:w="1175" w:type="dxa"/>
          </w:tcPr>
          <w:p w14:paraId="7045EA74" w14:textId="77777777" w:rsidR="00FA3855" w:rsidRDefault="00FA3855" w:rsidP="004138EE">
            <w:r>
              <w:t>None</w:t>
            </w:r>
          </w:p>
        </w:tc>
        <w:tc>
          <w:tcPr>
            <w:tcW w:w="1435" w:type="dxa"/>
          </w:tcPr>
          <w:p w14:paraId="4540591B" w14:textId="5DACCA38" w:rsidR="00FA3855" w:rsidRDefault="0055615F" w:rsidP="004138EE">
            <w:r>
              <w:rPr>
                <w:rFonts w:cstheme="minorHAnsi"/>
              </w:rPr>
              <w:t>≥</w:t>
            </w:r>
            <w:r w:rsidR="00FA3855">
              <w:t xml:space="preserve">4 Slope </w:t>
            </w:r>
            <w:r>
              <w:t>&lt;</w:t>
            </w:r>
            <w:r w:rsidR="00FA3855">
              <w:t xml:space="preserve">6 and K </w:t>
            </w:r>
            <w:r>
              <w:rPr>
                <w:rFonts w:cstheme="minorHAnsi"/>
              </w:rPr>
              <w:t>≥</w:t>
            </w:r>
            <w:r w:rsidR="00FA3855">
              <w:t>0.32</w:t>
            </w:r>
          </w:p>
        </w:tc>
        <w:tc>
          <w:tcPr>
            <w:tcW w:w="1350" w:type="dxa"/>
          </w:tcPr>
          <w:p w14:paraId="50A7291D" w14:textId="601A4EFD" w:rsidR="00FA3855" w:rsidRDefault="0055615F" w:rsidP="004138EE">
            <w:r>
              <w:rPr>
                <w:rFonts w:cstheme="minorHAnsi"/>
              </w:rPr>
              <w:t>≥</w:t>
            </w:r>
            <w:r w:rsidR="00FA3855">
              <w:rPr>
                <w:rFonts w:cstheme="minorHAnsi"/>
              </w:rPr>
              <w:t>2</w:t>
            </w:r>
            <w:r w:rsidR="00FA3855">
              <w:t xml:space="preserve"> Slope </w:t>
            </w:r>
            <w:r>
              <w:t>&lt;</w:t>
            </w:r>
            <w:r w:rsidR="00FA3855">
              <w:t xml:space="preserve">6 and K </w:t>
            </w:r>
            <w:r>
              <w:rPr>
                <w:rFonts w:cstheme="minorHAnsi"/>
              </w:rPr>
              <w:t>≥</w:t>
            </w:r>
            <w:r w:rsidR="00FA3855">
              <w:t>0.28</w:t>
            </w:r>
          </w:p>
        </w:tc>
        <w:tc>
          <w:tcPr>
            <w:tcW w:w="3955" w:type="dxa"/>
          </w:tcPr>
          <w:p w14:paraId="37E1223D" w14:textId="19F75356" w:rsidR="00FA3855" w:rsidRDefault="0055615F" w:rsidP="004138EE">
            <w:r>
              <w:rPr>
                <w:rFonts w:cstheme="minorHAnsi"/>
              </w:rPr>
              <w:t>≥</w:t>
            </w:r>
            <w:r w:rsidR="00FA3855">
              <w:rPr>
                <w:rFonts w:cstheme="minorHAnsi"/>
              </w:rPr>
              <w:t>2</w:t>
            </w:r>
            <w:r w:rsidR="00FA3855">
              <w:t xml:space="preserve"> Slope </w:t>
            </w:r>
            <w:r>
              <w:t>&lt;</w:t>
            </w:r>
            <w:r w:rsidR="00FA3855">
              <w:t>4 and no apparent or perched high water table</w:t>
            </w:r>
          </w:p>
        </w:tc>
      </w:tr>
      <w:tr w:rsidR="00FA3855" w14:paraId="797EAA21" w14:textId="77777777" w:rsidTr="0029467D">
        <w:tc>
          <w:tcPr>
            <w:tcW w:w="1435" w:type="dxa"/>
          </w:tcPr>
          <w:p w14:paraId="2A53C166" w14:textId="77777777" w:rsidR="00FA3855" w:rsidRDefault="00FA3855" w:rsidP="004138EE">
            <w:r>
              <w:t>High = 3</w:t>
            </w:r>
          </w:p>
        </w:tc>
        <w:tc>
          <w:tcPr>
            <w:tcW w:w="1175" w:type="dxa"/>
          </w:tcPr>
          <w:p w14:paraId="6A2F1DE0" w14:textId="77777777" w:rsidR="00FA3855" w:rsidRDefault="00FA3855" w:rsidP="004138EE">
            <w:r>
              <w:t>None</w:t>
            </w:r>
          </w:p>
        </w:tc>
        <w:tc>
          <w:tcPr>
            <w:tcW w:w="1435" w:type="dxa"/>
          </w:tcPr>
          <w:p w14:paraId="2C9A0094" w14:textId="4044C36A" w:rsidR="00FA3855" w:rsidRDefault="00FA3855" w:rsidP="004138EE">
            <w:r>
              <w:t xml:space="preserve">Slope </w:t>
            </w:r>
            <w:r w:rsidR="00FE6EBB">
              <w:t>&gt;</w:t>
            </w:r>
            <w:r>
              <w:t>6</w:t>
            </w:r>
          </w:p>
        </w:tc>
        <w:tc>
          <w:tcPr>
            <w:tcW w:w="1350" w:type="dxa"/>
          </w:tcPr>
          <w:p w14:paraId="2B14FE51" w14:textId="77777777" w:rsidR="00FA3855" w:rsidRDefault="00FA3855" w:rsidP="004138EE">
            <w:r>
              <w:t>Slope &gt;6</w:t>
            </w:r>
          </w:p>
        </w:tc>
        <w:tc>
          <w:tcPr>
            <w:tcW w:w="3955" w:type="dxa"/>
          </w:tcPr>
          <w:p w14:paraId="5F6D2704" w14:textId="290983B0" w:rsidR="00FA3855" w:rsidRDefault="00FA3855" w:rsidP="004138EE">
            <w:r>
              <w:t xml:space="preserve">Slope </w:t>
            </w:r>
            <w:r w:rsidR="00FE6EBB">
              <w:t>&gt;</w:t>
            </w:r>
            <w:r>
              <w:t>4 or an apparent or perched high water table</w:t>
            </w:r>
          </w:p>
        </w:tc>
      </w:tr>
    </w:tbl>
    <w:p w14:paraId="0B51A07D" w14:textId="77777777" w:rsidR="00FA3855" w:rsidRPr="006B2316" w:rsidRDefault="00FA3855" w:rsidP="00FA3855">
      <w:pPr>
        <w:rPr>
          <w:sz w:val="4"/>
          <w:szCs w:val="4"/>
        </w:rPr>
      </w:pPr>
    </w:p>
    <w:p w14:paraId="55868F7C" w14:textId="09E276FA" w:rsidR="00FA3855" w:rsidRPr="003D034D" w:rsidRDefault="23D76F06" w:rsidP="23D76F06">
      <w:pPr>
        <w:rPr>
          <w:b/>
          <w:bCs/>
        </w:rPr>
      </w:pPr>
      <w:r>
        <w:t xml:space="preserve">Using the R factor from R </w:t>
      </w:r>
      <w:r w:rsidR="00706FB2">
        <w:t>factor service</w:t>
      </w:r>
      <w:r>
        <w:t xml:space="preserve">, the PLU </w:t>
      </w:r>
      <w:r w:rsidR="00706FB2">
        <w:t xml:space="preserve">soil runoff potential </w:t>
      </w:r>
      <w:r>
        <w:t xml:space="preserve">is used to determine the threshold of </w:t>
      </w:r>
      <w:r w:rsidR="007B3016">
        <w:t>conservation</w:t>
      </w:r>
      <w:r>
        <w:t xml:space="preserve"> </w:t>
      </w:r>
      <w:r w:rsidR="007B3016">
        <w:t>management points</w:t>
      </w:r>
      <w:r>
        <w:t xml:space="preserve"> necessary to meet the planning criteria.  </w:t>
      </w:r>
      <w:r w:rsidRPr="23D76F06">
        <w:rPr>
          <w:b/>
          <w:bCs/>
        </w:rPr>
        <w:t xml:space="preserve">Diffuse </w:t>
      </w:r>
      <w:r w:rsidR="00706FB2">
        <w:rPr>
          <w:b/>
          <w:bCs/>
        </w:rPr>
        <w:t>s</w:t>
      </w:r>
      <w:r w:rsidR="00706FB2" w:rsidRPr="23D76F06">
        <w:rPr>
          <w:b/>
          <w:bCs/>
        </w:rPr>
        <w:t xml:space="preserve">ource </w:t>
      </w:r>
      <w:r w:rsidR="00706FB2">
        <w:rPr>
          <w:b/>
          <w:bCs/>
        </w:rPr>
        <w:t>n</w:t>
      </w:r>
      <w:r w:rsidR="00706FB2" w:rsidRPr="23D76F06">
        <w:rPr>
          <w:b/>
          <w:bCs/>
        </w:rPr>
        <w:t xml:space="preserve">utrient </w:t>
      </w:r>
      <w:r w:rsidR="00706FB2">
        <w:rPr>
          <w:b/>
          <w:bCs/>
        </w:rPr>
        <w:t>l</w:t>
      </w:r>
      <w:r w:rsidR="00706FB2" w:rsidRPr="23D76F06">
        <w:rPr>
          <w:b/>
          <w:bCs/>
        </w:rPr>
        <w:t xml:space="preserve">oss </w:t>
      </w:r>
      <w:r w:rsidRPr="23D76F06">
        <w:rPr>
          <w:b/>
          <w:bCs/>
        </w:rPr>
        <w:t xml:space="preserve">to </w:t>
      </w:r>
      <w:r w:rsidR="00706FB2">
        <w:rPr>
          <w:b/>
          <w:bCs/>
        </w:rPr>
        <w:t>s</w:t>
      </w:r>
      <w:r w:rsidR="00706FB2" w:rsidRPr="23D76F06">
        <w:rPr>
          <w:b/>
          <w:bCs/>
        </w:rPr>
        <w:t xml:space="preserve">urface </w:t>
      </w:r>
      <w:r w:rsidR="00706FB2">
        <w:rPr>
          <w:b/>
          <w:bCs/>
        </w:rPr>
        <w:t>w</w:t>
      </w:r>
      <w:r w:rsidR="00706FB2" w:rsidRPr="23D76F06">
        <w:rPr>
          <w:b/>
          <w:bCs/>
        </w:rPr>
        <w:t xml:space="preserve">ater </w:t>
      </w:r>
      <w:r w:rsidRPr="23D76F06">
        <w:rPr>
          <w:b/>
          <w:bCs/>
        </w:rPr>
        <w:t xml:space="preserve">has two components, nitrogen and phosphorus, which have separate thresholds established </w:t>
      </w:r>
      <w:r w:rsidR="00706FB2">
        <w:rPr>
          <w:b/>
          <w:bCs/>
        </w:rPr>
        <w:t xml:space="preserve">as </w:t>
      </w:r>
      <w:r w:rsidRPr="23D76F06">
        <w:rPr>
          <w:b/>
          <w:bCs/>
        </w:rPr>
        <w:t xml:space="preserve">seen in </w:t>
      </w:r>
      <w:r w:rsidR="00B53010">
        <w:rPr>
          <w:b/>
          <w:bCs/>
        </w:rPr>
        <w:fldChar w:fldCharType="begin"/>
      </w:r>
      <w:r w:rsidR="00B53010">
        <w:rPr>
          <w:b/>
          <w:bCs/>
        </w:rPr>
        <w:instrText xml:space="preserve"> REF _Ref1132264 \h </w:instrText>
      </w:r>
      <w:r w:rsidR="00B53010">
        <w:rPr>
          <w:b/>
          <w:bCs/>
        </w:rPr>
      </w:r>
      <w:r w:rsidR="00B53010">
        <w:rPr>
          <w:b/>
          <w:bCs/>
        </w:rPr>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45</w:t>
      </w:r>
      <w:r w:rsidR="00B53010">
        <w:rPr>
          <w:b/>
          <w:bCs/>
        </w:rPr>
        <w:fldChar w:fldCharType="end"/>
      </w:r>
      <w:r w:rsidR="00B53010">
        <w:rPr>
          <w:b/>
          <w:bCs/>
        </w:rPr>
        <w:t xml:space="preserve"> and </w:t>
      </w:r>
      <w:r w:rsidR="00B53010">
        <w:rPr>
          <w:b/>
          <w:bCs/>
        </w:rPr>
        <w:fldChar w:fldCharType="begin"/>
      </w:r>
      <w:r w:rsidR="00B53010">
        <w:rPr>
          <w:b/>
          <w:bCs/>
        </w:rPr>
        <w:instrText xml:space="preserve"> REF _Ref1132272 \h </w:instrText>
      </w:r>
      <w:r w:rsidR="00B53010">
        <w:rPr>
          <w:b/>
          <w:bCs/>
        </w:rPr>
      </w:r>
      <w:r w:rsidR="00B53010">
        <w:rPr>
          <w:b/>
          <w:bCs/>
        </w:rPr>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46</w:t>
      </w:r>
      <w:r w:rsidR="00B53010">
        <w:rPr>
          <w:b/>
          <w:bCs/>
        </w:rPr>
        <w:fldChar w:fldCharType="end"/>
      </w:r>
      <w:r w:rsidR="00EF7195">
        <w:rPr>
          <w:b/>
          <w:bCs/>
        </w:rPr>
        <w:t>.</w:t>
      </w:r>
    </w:p>
    <w:p w14:paraId="5088A33B" w14:textId="15F7C43A" w:rsidR="00EA3595" w:rsidRDefault="00646E33" w:rsidP="00865861">
      <w:bookmarkStart w:id="138" w:name="_Ref1132264"/>
      <w:r w:rsidRPr="00554408">
        <w:rPr>
          <w:i/>
          <w:iCs/>
          <w:color w:val="44546A" w:themeColor="text2"/>
        </w:rPr>
        <w:t xml:space="preserve">Figure </w:t>
      </w:r>
      <w:r w:rsidRPr="00EA3595">
        <w:fldChar w:fldCharType="begin"/>
      </w:r>
      <w:r w:rsidRPr="00554408">
        <w:rPr>
          <w:i/>
          <w:iCs/>
          <w:color w:val="44546A" w:themeColor="text2"/>
        </w:rPr>
        <w:instrText xml:space="preserve"> SEQ Figure \* ARABIC </w:instrText>
      </w:r>
      <w:r w:rsidRPr="00EA3595">
        <w:rPr>
          <w:i/>
          <w:iCs/>
          <w:color w:val="44546A" w:themeColor="text2"/>
        </w:rPr>
        <w:fldChar w:fldCharType="separate"/>
      </w:r>
      <w:r w:rsidR="002551DD">
        <w:rPr>
          <w:i/>
          <w:iCs/>
          <w:noProof/>
          <w:color w:val="44546A" w:themeColor="text2"/>
        </w:rPr>
        <w:t>45</w:t>
      </w:r>
      <w:r w:rsidRPr="00EA3595">
        <w:fldChar w:fldCharType="end"/>
      </w:r>
      <w:bookmarkEnd w:id="138"/>
      <w:r w:rsidRPr="00554408">
        <w:rPr>
          <w:i/>
          <w:iCs/>
          <w:color w:val="44546A" w:themeColor="text2"/>
        </w:rPr>
        <w:t xml:space="preserve">: </w:t>
      </w:r>
      <w:r w:rsidR="00AD2B6B" w:rsidRPr="00554408">
        <w:rPr>
          <w:i/>
          <w:iCs/>
          <w:color w:val="44546A" w:themeColor="text2"/>
        </w:rPr>
        <w:t>Determining Diffuse Nitrogen to Surface Water Threshold</w:t>
      </w:r>
    </w:p>
    <w:tbl>
      <w:tblPr>
        <w:tblStyle w:val="TableGrid"/>
        <w:tblW w:w="0" w:type="auto"/>
        <w:tblLook w:val="04A0" w:firstRow="1" w:lastRow="0" w:firstColumn="1" w:lastColumn="0" w:noHBand="0" w:noVBand="1"/>
      </w:tblPr>
      <w:tblGrid>
        <w:gridCol w:w="1870"/>
        <w:gridCol w:w="1870"/>
        <w:gridCol w:w="1870"/>
        <w:gridCol w:w="1870"/>
        <w:gridCol w:w="1870"/>
      </w:tblGrid>
      <w:tr w:rsidR="00FA3855" w14:paraId="60590868" w14:textId="77777777" w:rsidTr="004F0705">
        <w:tc>
          <w:tcPr>
            <w:tcW w:w="1870" w:type="dxa"/>
            <w:vMerge w:val="restart"/>
            <w:shd w:val="clear" w:color="auto" w:fill="D9E2F3" w:themeFill="accent1" w:themeFillTint="33"/>
          </w:tcPr>
          <w:p w14:paraId="24EADFA8" w14:textId="77777777" w:rsidR="00FA3855" w:rsidRDefault="00EA3595" w:rsidP="004138EE">
            <w:r>
              <w:t>Soil</w:t>
            </w:r>
            <w:r w:rsidR="00FA3855">
              <w:t xml:space="preserve"> Vulnerability</w:t>
            </w:r>
            <w:r>
              <w:t xml:space="preserve"> to Runoff</w:t>
            </w:r>
          </w:p>
        </w:tc>
        <w:tc>
          <w:tcPr>
            <w:tcW w:w="7480" w:type="dxa"/>
            <w:gridSpan w:val="4"/>
            <w:shd w:val="clear" w:color="auto" w:fill="D9E2F3" w:themeFill="accent1" w:themeFillTint="33"/>
          </w:tcPr>
          <w:p w14:paraId="619305F9" w14:textId="77777777" w:rsidR="00FA3855" w:rsidRDefault="00FA3855" w:rsidP="004138EE">
            <w:pPr>
              <w:jc w:val="center"/>
            </w:pPr>
            <w:r>
              <w:t>R Factor</w:t>
            </w:r>
          </w:p>
        </w:tc>
      </w:tr>
      <w:tr w:rsidR="00FA3855" w14:paraId="225CADB3" w14:textId="77777777" w:rsidTr="00EA3595">
        <w:tc>
          <w:tcPr>
            <w:tcW w:w="1870" w:type="dxa"/>
            <w:vMerge/>
          </w:tcPr>
          <w:p w14:paraId="52A46DA6" w14:textId="77777777" w:rsidR="00FA3855" w:rsidRDefault="00FA3855" w:rsidP="004138EE"/>
        </w:tc>
        <w:tc>
          <w:tcPr>
            <w:tcW w:w="1870" w:type="dxa"/>
            <w:shd w:val="clear" w:color="auto" w:fill="D9E2F3" w:themeFill="accent1" w:themeFillTint="33"/>
          </w:tcPr>
          <w:p w14:paraId="090F5A6A" w14:textId="4FFB08E5" w:rsidR="00FA3855" w:rsidRDefault="0055615F" w:rsidP="004138EE">
            <w:pPr>
              <w:jc w:val="center"/>
            </w:pPr>
            <w:r>
              <w:t>≤</w:t>
            </w:r>
            <w:r w:rsidR="00FA3855" w:rsidRPr="000E06F2">
              <w:t>50</w:t>
            </w:r>
          </w:p>
        </w:tc>
        <w:tc>
          <w:tcPr>
            <w:tcW w:w="1870" w:type="dxa"/>
            <w:shd w:val="clear" w:color="auto" w:fill="D9E2F3" w:themeFill="accent1" w:themeFillTint="33"/>
          </w:tcPr>
          <w:p w14:paraId="2D0C5792" w14:textId="77777777" w:rsidR="00FA3855" w:rsidRDefault="00FA3855" w:rsidP="004138EE">
            <w:pPr>
              <w:jc w:val="center"/>
            </w:pPr>
            <w:r w:rsidRPr="000E06F2">
              <w:t>&gt;50-150</w:t>
            </w:r>
          </w:p>
        </w:tc>
        <w:tc>
          <w:tcPr>
            <w:tcW w:w="1870" w:type="dxa"/>
            <w:shd w:val="clear" w:color="auto" w:fill="D9E2F3" w:themeFill="accent1" w:themeFillTint="33"/>
          </w:tcPr>
          <w:p w14:paraId="4D884552" w14:textId="77777777" w:rsidR="00FA3855" w:rsidRDefault="00FA3855" w:rsidP="004138EE">
            <w:pPr>
              <w:jc w:val="center"/>
            </w:pPr>
            <w:r w:rsidRPr="000E06F2">
              <w:t>&gt;150-250</w:t>
            </w:r>
          </w:p>
        </w:tc>
        <w:tc>
          <w:tcPr>
            <w:tcW w:w="1870" w:type="dxa"/>
            <w:shd w:val="clear" w:color="auto" w:fill="D9E2F3" w:themeFill="accent1" w:themeFillTint="33"/>
          </w:tcPr>
          <w:p w14:paraId="7FD826FD" w14:textId="77777777" w:rsidR="00FA3855" w:rsidRDefault="00FA3855" w:rsidP="004138EE">
            <w:pPr>
              <w:jc w:val="center"/>
            </w:pPr>
            <w:r w:rsidRPr="000E06F2">
              <w:t>&gt;250</w:t>
            </w:r>
          </w:p>
        </w:tc>
      </w:tr>
      <w:tr w:rsidR="003B6C1B" w14:paraId="4B453D9C" w14:textId="77777777" w:rsidTr="004138EE">
        <w:tc>
          <w:tcPr>
            <w:tcW w:w="1870" w:type="dxa"/>
          </w:tcPr>
          <w:p w14:paraId="5880742F" w14:textId="77777777" w:rsidR="003B6C1B" w:rsidRDefault="003B6C1B" w:rsidP="003B6C1B">
            <w:r w:rsidRPr="00C312C1">
              <w:t>High</w:t>
            </w:r>
          </w:p>
        </w:tc>
        <w:tc>
          <w:tcPr>
            <w:tcW w:w="1870" w:type="dxa"/>
          </w:tcPr>
          <w:p w14:paraId="52F605D7" w14:textId="77777777" w:rsidR="003B6C1B" w:rsidRDefault="003B6C1B" w:rsidP="003B6C1B">
            <w:pPr>
              <w:jc w:val="center"/>
            </w:pPr>
            <w:r w:rsidRPr="00FA2421">
              <w:t>25</w:t>
            </w:r>
          </w:p>
        </w:tc>
        <w:tc>
          <w:tcPr>
            <w:tcW w:w="1870" w:type="dxa"/>
          </w:tcPr>
          <w:p w14:paraId="434AEFFB" w14:textId="77777777" w:rsidR="003B6C1B" w:rsidRDefault="003B6C1B" w:rsidP="003B6C1B">
            <w:pPr>
              <w:jc w:val="center"/>
            </w:pPr>
            <w:r w:rsidRPr="00FA2421">
              <w:t>55</w:t>
            </w:r>
          </w:p>
        </w:tc>
        <w:tc>
          <w:tcPr>
            <w:tcW w:w="1870" w:type="dxa"/>
          </w:tcPr>
          <w:p w14:paraId="2CE55916" w14:textId="77777777" w:rsidR="003B6C1B" w:rsidRDefault="003B6C1B" w:rsidP="003B6C1B">
            <w:pPr>
              <w:jc w:val="center"/>
            </w:pPr>
            <w:r w:rsidRPr="00FA2421">
              <w:t>70</w:t>
            </w:r>
          </w:p>
        </w:tc>
        <w:tc>
          <w:tcPr>
            <w:tcW w:w="1870" w:type="dxa"/>
          </w:tcPr>
          <w:p w14:paraId="75975FDB" w14:textId="77777777" w:rsidR="003B6C1B" w:rsidRDefault="003B6C1B" w:rsidP="003B6C1B">
            <w:pPr>
              <w:jc w:val="center"/>
            </w:pPr>
            <w:r w:rsidRPr="00FA2421">
              <w:t>90</w:t>
            </w:r>
          </w:p>
        </w:tc>
      </w:tr>
      <w:tr w:rsidR="003B6C1B" w14:paraId="48865560" w14:textId="77777777" w:rsidTr="004138EE">
        <w:tc>
          <w:tcPr>
            <w:tcW w:w="1870" w:type="dxa"/>
          </w:tcPr>
          <w:p w14:paraId="3A5956A0" w14:textId="77777777" w:rsidR="003B6C1B" w:rsidRDefault="003B6C1B" w:rsidP="003B6C1B">
            <w:r w:rsidRPr="00C312C1">
              <w:t>Moderately High</w:t>
            </w:r>
          </w:p>
        </w:tc>
        <w:tc>
          <w:tcPr>
            <w:tcW w:w="1870" w:type="dxa"/>
          </w:tcPr>
          <w:p w14:paraId="105D0082" w14:textId="77777777" w:rsidR="003B6C1B" w:rsidRDefault="003B6C1B" w:rsidP="003B6C1B">
            <w:pPr>
              <w:jc w:val="center"/>
            </w:pPr>
            <w:r w:rsidRPr="00FA2421">
              <w:t>25</w:t>
            </w:r>
          </w:p>
        </w:tc>
        <w:tc>
          <w:tcPr>
            <w:tcW w:w="1870" w:type="dxa"/>
          </w:tcPr>
          <w:p w14:paraId="5AE94089" w14:textId="77777777" w:rsidR="003B6C1B" w:rsidRDefault="003B6C1B" w:rsidP="003B6C1B">
            <w:pPr>
              <w:jc w:val="center"/>
            </w:pPr>
            <w:r w:rsidRPr="00FA2421">
              <w:t>40</w:t>
            </w:r>
          </w:p>
        </w:tc>
        <w:tc>
          <w:tcPr>
            <w:tcW w:w="1870" w:type="dxa"/>
          </w:tcPr>
          <w:p w14:paraId="415DA248" w14:textId="77777777" w:rsidR="003B6C1B" w:rsidRDefault="003B6C1B" w:rsidP="003B6C1B">
            <w:pPr>
              <w:jc w:val="center"/>
            </w:pPr>
            <w:r w:rsidRPr="00FA2421">
              <w:t>40</w:t>
            </w:r>
          </w:p>
        </w:tc>
        <w:tc>
          <w:tcPr>
            <w:tcW w:w="1870" w:type="dxa"/>
          </w:tcPr>
          <w:p w14:paraId="40278E2E" w14:textId="77777777" w:rsidR="003B6C1B" w:rsidRDefault="003B6C1B" w:rsidP="003B6C1B">
            <w:pPr>
              <w:jc w:val="center"/>
            </w:pPr>
            <w:r w:rsidRPr="00FA2421">
              <w:t>45</w:t>
            </w:r>
          </w:p>
        </w:tc>
      </w:tr>
      <w:tr w:rsidR="003B6C1B" w14:paraId="78C91BB6" w14:textId="77777777" w:rsidTr="004138EE">
        <w:tc>
          <w:tcPr>
            <w:tcW w:w="1870" w:type="dxa"/>
          </w:tcPr>
          <w:p w14:paraId="64861578" w14:textId="77777777" w:rsidR="003B6C1B" w:rsidRDefault="003B6C1B" w:rsidP="003B6C1B">
            <w:r w:rsidRPr="00C312C1">
              <w:t>Moderate</w:t>
            </w:r>
          </w:p>
        </w:tc>
        <w:tc>
          <w:tcPr>
            <w:tcW w:w="1870" w:type="dxa"/>
          </w:tcPr>
          <w:p w14:paraId="06F29562" w14:textId="77777777" w:rsidR="003B6C1B" w:rsidRDefault="003B6C1B" w:rsidP="003B6C1B">
            <w:pPr>
              <w:jc w:val="center"/>
            </w:pPr>
            <w:r w:rsidRPr="00FA2421">
              <w:t>25</w:t>
            </w:r>
          </w:p>
        </w:tc>
        <w:tc>
          <w:tcPr>
            <w:tcW w:w="1870" w:type="dxa"/>
          </w:tcPr>
          <w:p w14:paraId="23597C96" w14:textId="77777777" w:rsidR="003B6C1B" w:rsidRDefault="003B6C1B" w:rsidP="003B6C1B">
            <w:pPr>
              <w:jc w:val="center"/>
            </w:pPr>
            <w:r w:rsidRPr="00FA2421">
              <w:t>40</w:t>
            </w:r>
          </w:p>
        </w:tc>
        <w:tc>
          <w:tcPr>
            <w:tcW w:w="1870" w:type="dxa"/>
          </w:tcPr>
          <w:p w14:paraId="3B0D51DF" w14:textId="77777777" w:rsidR="003B6C1B" w:rsidRDefault="003B6C1B" w:rsidP="003B6C1B">
            <w:pPr>
              <w:jc w:val="center"/>
            </w:pPr>
            <w:r w:rsidRPr="00FA2421">
              <w:t>40</w:t>
            </w:r>
          </w:p>
        </w:tc>
        <w:tc>
          <w:tcPr>
            <w:tcW w:w="1870" w:type="dxa"/>
          </w:tcPr>
          <w:p w14:paraId="090AA784" w14:textId="77777777" w:rsidR="003B6C1B" w:rsidRDefault="003B6C1B" w:rsidP="003B6C1B">
            <w:pPr>
              <w:jc w:val="center"/>
            </w:pPr>
            <w:r w:rsidRPr="00FA2421">
              <w:t>40</w:t>
            </w:r>
          </w:p>
        </w:tc>
      </w:tr>
      <w:tr w:rsidR="003B6C1B" w14:paraId="4BE0AA45" w14:textId="77777777" w:rsidTr="004138EE">
        <w:tc>
          <w:tcPr>
            <w:tcW w:w="1870" w:type="dxa"/>
          </w:tcPr>
          <w:p w14:paraId="56390E20" w14:textId="77777777" w:rsidR="003B6C1B" w:rsidRDefault="003B6C1B" w:rsidP="003B6C1B">
            <w:r w:rsidRPr="00C312C1">
              <w:t>Low</w:t>
            </w:r>
          </w:p>
        </w:tc>
        <w:tc>
          <w:tcPr>
            <w:tcW w:w="1870" w:type="dxa"/>
          </w:tcPr>
          <w:p w14:paraId="65DFC8F3" w14:textId="77777777" w:rsidR="003B6C1B" w:rsidRDefault="003B6C1B" w:rsidP="003B6C1B">
            <w:pPr>
              <w:jc w:val="center"/>
            </w:pPr>
            <w:r w:rsidRPr="00FA2421">
              <w:t>25</w:t>
            </w:r>
          </w:p>
        </w:tc>
        <w:tc>
          <w:tcPr>
            <w:tcW w:w="1870" w:type="dxa"/>
          </w:tcPr>
          <w:p w14:paraId="552CFE9F" w14:textId="77777777" w:rsidR="003B6C1B" w:rsidRDefault="003B6C1B" w:rsidP="003B6C1B">
            <w:pPr>
              <w:jc w:val="center"/>
            </w:pPr>
            <w:r w:rsidRPr="00FA2421">
              <w:t>30</w:t>
            </w:r>
          </w:p>
        </w:tc>
        <w:tc>
          <w:tcPr>
            <w:tcW w:w="1870" w:type="dxa"/>
          </w:tcPr>
          <w:p w14:paraId="3A310CA1" w14:textId="77777777" w:rsidR="003B6C1B" w:rsidRDefault="003B6C1B" w:rsidP="003B6C1B">
            <w:pPr>
              <w:jc w:val="center"/>
            </w:pPr>
            <w:r w:rsidRPr="00FA2421">
              <w:t>30</w:t>
            </w:r>
          </w:p>
        </w:tc>
        <w:tc>
          <w:tcPr>
            <w:tcW w:w="1870" w:type="dxa"/>
          </w:tcPr>
          <w:p w14:paraId="06BE416D" w14:textId="77777777" w:rsidR="003B6C1B" w:rsidRDefault="003B6C1B" w:rsidP="003B6C1B">
            <w:pPr>
              <w:jc w:val="center"/>
            </w:pPr>
            <w:r w:rsidRPr="00FA2421">
              <w:t>30</w:t>
            </w:r>
          </w:p>
        </w:tc>
      </w:tr>
    </w:tbl>
    <w:p w14:paraId="04F0F156" w14:textId="77777777" w:rsidR="003B6C1B" w:rsidRDefault="003B6C1B" w:rsidP="00EA3595">
      <w:pPr>
        <w:jc w:val="center"/>
        <w:rPr>
          <w:rFonts w:ascii="Calibri" w:eastAsia="Calibri" w:hAnsi="Calibri" w:cs="Calibri"/>
          <w:color w:val="44546A" w:themeColor="text2"/>
        </w:rPr>
      </w:pPr>
    </w:p>
    <w:p w14:paraId="50AB30C6" w14:textId="39C9DB1E" w:rsidR="00EA3595" w:rsidRDefault="00646E33" w:rsidP="00865861">
      <w:bookmarkStart w:id="139" w:name="_Ref1132272"/>
      <w:r w:rsidRPr="00554408">
        <w:rPr>
          <w:i/>
          <w:iCs/>
          <w:color w:val="44546A" w:themeColor="text2"/>
        </w:rPr>
        <w:t xml:space="preserve">Figure </w:t>
      </w:r>
      <w:r w:rsidRPr="00EA3595">
        <w:fldChar w:fldCharType="begin"/>
      </w:r>
      <w:r w:rsidRPr="00554408">
        <w:rPr>
          <w:i/>
          <w:iCs/>
          <w:color w:val="44546A" w:themeColor="text2"/>
        </w:rPr>
        <w:instrText xml:space="preserve"> SEQ Figure \* ARABIC </w:instrText>
      </w:r>
      <w:r w:rsidRPr="00EA3595">
        <w:rPr>
          <w:i/>
          <w:iCs/>
          <w:color w:val="44546A" w:themeColor="text2"/>
        </w:rPr>
        <w:fldChar w:fldCharType="separate"/>
      </w:r>
      <w:r w:rsidR="002551DD">
        <w:rPr>
          <w:i/>
          <w:iCs/>
          <w:noProof/>
          <w:color w:val="44546A" w:themeColor="text2"/>
        </w:rPr>
        <w:t>46</w:t>
      </w:r>
      <w:r w:rsidRPr="00EA3595">
        <w:fldChar w:fldCharType="end"/>
      </w:r>
      <w:bookmarkEnd w:id="139"/>
      <w:r w:rsidRPr="00554408">
        <w:rPr>
          <w:i/>
          <w:iCs/>
          <w:color w:val="44546A" w:themeColor="text2"/>
        </w:rPr>
        <w:t xml:space="preserve">: </w:t>
      </w:r>
      <w:r w:rsidR="00AD2B6B" w:rsidRPr="00554408">
        <w:rPr>
          <w:i/>
          <w:iCs/>
          <w:color w:val="44546A" w:themeColor="text2"/>
        </w:rPr>
        <w:t>Determining Diffuse Phosphorus to Surface Water Threshold</w:t>
      </w:r>
    </w:p>
    <w:tbl>
      <w:tblPr>
        <w:tblStyle w:val="TableGrid"/>
        <w:tblW w:w="0" w:type="auto"/>
        <w:tblLook w:val="04A0" w:firstRow="1" w:lastRow="0" w:firstColumn="1" w:lastColumn="0" w:noHBand="0" w:noVBand="1"/>
      </w:tblPr>
      <w:tblGrid>
        <w:gridCol w:w="1870"/>
        <w:gridCol w:w="1870"/>
        <w:gridCol w:w="1870"/>
        <w:gridCol w:w="1870"/>
        <w:gridCol w:w="1870"/>
      </w:tblGrid>
      <w:tr w:rsidR="003B6C1B" w14:paraId="7B71CE03" w14:textId="77777777" w:rsidTr="004F0705">
        <w:tc>
          <w:tcPr>
            <w:tcW w:w="1870" w:type="dxa"/>
            <w:vMerge w:val="restart"/>
            <w:shd w:val="clear" w:color="auto" w:fill="D9E2F3" w:themeFill="accent1" w:themeFillTint="33"/>
          </w:tcPr>
          <w:p w14:paraId="527AED3A" w14:textId="6C911C3F" w:rsidR="003B6C1B" w:rsidRDefault="00EA3595" w:rsidP="00023AD0">
            <w:r>
              <w:t>Soil</w:t>
            </w:r>
            <w:r w:rsidR="003B6C1B">
              <w:t xml:space="preserve"> Vulnerability</w:t>
            </w:r>
            <w:r>
              <w:t xml:space="preserve"> </w:t>
            </w:r>
            <w:r w:rsidR="00706FB2">
              <w:t xml:space="preserve">to </w:t>
            </w:r>
            <w:r>
              <w:t>Runoff</w:t>
            </w:r>
          </w:p>
        </w:tc>
        <w:tc>
          <w:tcPr>
            <w:tcW w:w="7480" w:type="dxa"/>
            <w:gridSpan w:val="4"/>
            <w:shd w:val="clear" w:color="auto" w:fill="D9E2F3" w:themeFill="accent1" w:themeFillTint="33"/>
          </w:tcPr>
          <w:p w14:paraId="50EBA6FB" w14:textId="77777777" w:rsidR="003B6C1B" w:rsidRDefault="003B6C1B" w:rsidP="00023AD0">
            <w:pPr>
              <w:jc w:val="center"/>
            </w:pPr>
            <w:r>
              <w:t>R Factor</w:t>
            </w:r>
          </w:p>
        </w:tc>
      </w:tr>
      <w:tr w:rsidR="003B6C1B" w14:paraId="0D1DE71C" w14:textId="77777777" w:rsidTr="00EA3595">
        <w:tc>
          <w:tcPr>
            <w:tcW w:w="1870" w:type="dxa"/>
            <w:vMerge/>
          </w:tcPr>
          <w:p w14:paraId="57F93955" w14:textId="77777777" w:rsidR="003B6C1B" w:rsidRDefault="003B6C1B" w:rsidP="00023AD0"/>
        </w:tc>
        <w:tc>
          <w:tcPr>
            <w:tcW w:w="1870" w:type="dxa"/>
            <w:shd w:val="clear" w:color="auto" w:fill="D9E2F3" w:themeFill="accent1" w:themeFillTint="33"/>
          </w:tcPr>
          <w:p w14:paraId="0F194F9E" w14:textId="15F57BAD" w:rsidR="003B6C1B" w:rsidRDefault="0055615F" w:rsidP="00023AD0">
            <w:pPr>
              <w:jc w:val="center"/>
            </w:pPr>
            <w:r>
              <w:t>≤</w:t>
            </w:r>
            <w:r w:rsidR="003B6C1B" w:rsidRPr="000E06F2">
              <w:t>50</w:t>
            </w:r>
          </w:p>
        </w:tc>
        <w:tc>
          <w:tcPr>
            <w:tcW w:w="1870" w:type="dxa"/>
            <w:shd w:val="clear" w:color="auto" w:fill="D9E2F3" w:themeFill="accent1" w:themeFillTint="33"/>
          </w:tcPr>
          <w:p w14:paraId="59101CCA" w14:textId="77777777" w:rsidR="003B6C1B" w:rsidRDefault="003B6C1B" w:rsidP="00023AD0">
            <w:pPr>
              <w:jc w:val="center"/>
            </w:pPr>
            <w:r w:rsidRPr="000E06F2">
              <w:t>&gt;50-150</w:t>
            </w:r>
          </w:p>
        </w:tc>
        <w:tc>
          <w:tcPr>
            <w:tcW w:w="1870" w:type="dxa"/>
            <w:shd w:val="clear" w:color="auto" w:fill="D9E2F3" w:themeFill="accent1" w:themeFillTint="33"/>
          </w:tcPr>
          <w:p w14:paraId="5A2D5AA8" w14:textId="77777777" w:rsidR="003B6C1B" w:rsidRDefault="003B6C1B" w:rsidP="00023AD0">
            <w:pPr>
              <w:jc w:val="center"/>
            </w:pPr>
            <w:r w:rsidRPr="000E06F2">
              <w:t>&gt;150-250</w:t>
            </w:r>
          </w:p>
        </w:tc>
        <w:tc>
          <w:tcPr>
            <w:tcW w:w="1870" w:type="dxa"/>
            <w:shd w:val="clear" w:color="auto" w:fill="D9E2F3" w:themeFill="accent1" w:themeFillTint="33"/>
          </w:tcPr>
          <w:p w14:paraId="18FBC0BE" w14:textId="77777777" w:rsidR="003B6C1B" w:rsidRDefault="003B6C1B" w:rsidP="00023AD0">
            <w:pPr>
              <w:jc w:val="center"/>
            </w:pPr>
            <w:r w:rsidRPr="000E06F2">
              <w:t>&gt;250</w:t>
            </w:r>
          </w:p>
        </w:tc>
      </w:tr>
      <w:tr w:rsidR="003B6C1B" w14:paraId="0493F580" w14:textId="77777777" w:rsidTr="00023AD0">
        <w:tc>
          <w:tcPr>
            <w:tcW w:w="1870" w:type="dxa"/>
          </w:tcPr>
          <w:p w14:paraId="4F37C57C" w14:textId="77777777" w:rsidR="003B6C1B" w:rsidRDefault="003B6C1B" w:rsidP="003B6C1B">
            <w:r w:rsidRPr="00C312C1">
              <w:t>High</w:t>
            </w:r>
          </w:p>
        </w:tc>
        <w:tc>
          <w:tcPr>
            <w:tcW w:w="1870" w:type="dxa"/>
          </w:tcPr>
          <w:p w14:paraId="299FF53F" w14:textId="77777777" w:rsidR="003B6C1B" w:rsidRDefault="003B6C1B" w:rsidP="003B6C1B">
            <w:pPr>
              <w:jc w:val="center"/>
            </w:pPr>
            <w:r w:rsidRPr="00C147AE">
              <w:t>25</w:t>
            </w:r>
          </w:p>
        </w:tc>
        <w:tc>
          <w:tcPr>
            <w:tcW w:w="1870" w:type="dxa"/>
          </w:tcPr>
          <w:p w14:paraId="78904B7F" w14:textId="77777777" w:rsidR="003B6C1B" w:rsidRDefault="003B6C1B" w:rsidP="003B6C1B">
            <w:pPr>
              <w:jc w:val="center"/>
            </w:pPr>
            <w:r w:rsidRPr="00C147AE">
              <w:t>60</w:t>
            </w:r>
          </w:p>
        </w:tc>
        <w:tc>
          <w:tcPr>
            <w:tcW w:w="1870" w:type="dxa"/>
          </w:tcPr>
          <w:p w14:paraId="52AD50A1" w14:textId="77777777" w:rsidR="003B6C1B" w:rsidRDefault="003B6C1B" w:rsidP="003B6C1B">
            <w:pPr>
              <w:jc w:val="center"/>
            </w:pPr>
            <w:r w:rsidRPr="00C147AE">
              <w:t>75</w:t>
            </w:r>
          </w:p>
        </w:tc>
        <w:tc>
          <w:tcPr>
            <w:tcW w:w="1870" w:type="dxa"/>
          </w:tcPr>
          <w:p w14:paraId="5DFB1650" w14:textId="77777777" w:rsidR="003B6C1B" w:rsidRDefault="003B6C1B" w:rsidP="003B6C1B">
            <w:pPr>
              <w:jc w:val="center"/>
            </w:pPr>
            <w:r w:rsidRPr="00C147AE">
              <w:t>100</w:t>
            </w:r>
          </w:p>
        </w:tc>
      </w:tr>
      <w:tr w:rsidR="003B6C1B" w14:paraId="0F8405FF" w14:textId="77777777" w:rsidTr="00023AD0">
        <w:tc>
          <w:tcPr>
            <w:tcW w:w="1870" w:type="dxa"/>
          </w:tcPr>
          <w:p w14:paraId="3B3DDB55" w14:textId="77777777" w:rsidR="003B6C1B" w:rsidRDefault="003B6C1B" w:rsidP="003B6C1B">
            <w:r w:rsidRPr="00C312C1">
              <w:t>Moderately High</w:t>
            </w:r>
          </w:p>
        </w:tc>
        <w:tc>
          <w:tcPr>
            <w:tcW w:w="1870" w:type="dxa"/>
          </w:tcPr>
          <w:p w14:paraId="4F142FAF" w14:textId="77777777" w:rsidR="003B6C1B" w:rsidRDefault="003B6C1B" w:rsidP="003B6C1B">
            <w:pPr>
              <w:jc w:val="center"/>
            </w:pPr>
            <w:r w:rsidRPr="00C147AE">
              <w:t>20</w:t>
            </w:r>
          </w:p>
        </w:tc>
        <w:tc>
          <w:tcPr>
            <w:tcW w:w="1870" w:type="dxa"/>
          </w:tcPr>
          <w:p w14:paraId="54762450" w14:textId="77777777" w:rsidR="003B6C1B" w:rsidRDefault="042D3E51" w:rsidP="003B6C1B">
            <w:pPr>
              <w:jc w:val="center"/>
            </w:pPr>
            <w:r>
              <w:t>40</w:t>
            </w:r>
          </w:p>
        </w:tc>
        <w:tc>
          <w:tcPr>
            <w:tcW w:w="1870" w:type="dxa"/>
          </w:tcPr>
          <w:p w14:paraId="535C05CD" w14:textId="77777777" w:rsidR="003B6C1B" w:rsidRDefault="003B6C1B" w:rsidP="003B6C1B">
            <w:pPr>
              <w:jc w:val="center"/>
            </w:pPr>
            <w:r w:rsidRPr="00C147AE">
              <w:t>50</w:t>
            </w:r>
          </w:p>
        </w:tc>
        <w:tc>
          <w:tcPr>
            <w:tcW w:w="1870" w:type="dxa"/>
          </w:tcPr>
          <w:p w14:paraId="0C57632A" w14:textId="77777777" w:rsidR="003B6C1B" w:rsidRDefault="003B6C1B" w:rsidP="003B6C1B">
            <w:pPr>
              <w:jc w:val="center"/>
            </w:pPr>
            <w:r w:rsidRPr="00C147AE">
              <w:t>75</w:t>
            </w:r>
          </w:p>
        </w:tc>
      </w:tr>
      <w:tr w:rsidR="003B6C1B" w14:paraId="24E81304" w14:textId="77777777" w:rsidTr="00023AD0">
        <w:tc>
          <w:tcPr>
            <w:tcW w:w="1870" w:type="dxa"/>
          </w:tcPr>
          <w:p w14:paraId="56E6C2E7" w14:textId="77777777" w:rsidR="003B6C1B" w:rsidRDefault="003B6C1B" w:rsidP="003B6C1B">
            <w:r w:rsidRPr="00C312C1">
              <w:t>Moderate</w:t>
            </w:r>
          </w:p>
        </w:tc>
        <w:tc>
          <w:tcPr>
            <w:tcW w:w="1870" w:type="dxa"/>
          </w:tcPr>
          <w:p w14:paraId="6DD00BC1" w14:textId="77777777" w:rsidR="003B6C1B" w:rsidRDefault="003B6C1B" w:rsidP="003B6C1B">
            <w:pPr>
              <w:jc w:val="center"/>
            </w:pPr>
            <w:r w:rsidRPr="00C147AE">
              <w:t>20</w:t>
            </w:r>
          </w:p>
        </w:tc>
        <w:tc>
          <w:tcPr>
            <w:tcW w:w="1870" w:type="dxa"/>
          </w:tcPr>
          <w:p w14:paraId="615FE445" w14:textId="77777777" w:rsidR="003B6C1B" w:rsidRDefault="003B6C1B" w:rsidP="003B6C1B">
            <w:pPr>
              <w:jc w:val="center"/>
            </w:pPr>
            <w:r w:rsidRPr="00C147AE">
              <w:t>25</w:t>
            </w:r>
          </w:p>
        </w:tc>
        <w:tc>
          <w:tcPr>
            <w:tcW w:w="1870" w:type="dxa"/>
          </w:tcPr>
          <w:p w14:paraId="36C52054" w14:textId="77777777" w:rsidR="003B6C1B" w:rsidRDefault="003B6C1B" w:rsidP="003B6C1B">
            <w:pPr>
              <w:jc w:val="center"/>
            </w:pPr>
            <w:r w:rsidRPr="00C147AE">
              <w:t>25</w:t>
            </w:r>
          </w:p>
        </w:tc>
        <w:tc>
          <w:tcPr>
            <w:tcW w:w="1870" w:type="dxa"/>
          </w:tcPr>
          <w:p w14:paraId="43761A9F" w14:textId="77777777" w:rsidR="003B6C1B" w:rsidRDefault="003B6C1B" w:rsidP="003B6C1B">
            <w:pPr>
              <w:jc w:val="center"/>
            </w:pPr>
            <w:r w:rsidRPr="00C147AE">
              <w:t>30</w:t>
            </w:r>
          </w:p>
        </w:tc>
      </w:tr>
      <w:tr w:rsidR="003B6C1B" w14:paraId="40DB8027" w14:textId="77777777" w:rsidTr="00023AD0">
        <w:tc>
          <w:tcPr>
            <w:tcW w:w="1870" w:type="dxa"/>
          </w:tcPr>
          <w:p w14:paraId="762E3E57" w14:textId="77777777" w:rsidR="003B6C1B" w:rsidRDefault="003B6C1B" w:rsidP="003B6C1B">
            <w:r w:rsidRPr="00C312C1">
              <w:t>Low</w:t>
            </w:r>
          </w:p>
        </w:tc>
        <w:tc>
          <w:tcPr>
            <w:tcW w:w="1870" w:type="dxa"/>
          </w:tcPr>
          <w:p w14:paraId="671A9128" w14:textId="77777777" w:rsidR="003B6C1B" w:rsidRDefault="003B6C1B" w:rsidP="003B6C1B">
            <w:pPr>
              <w:jc w:val="center"/>
            </w:pPr>
            <w:r w:rsidRPr="00C147AE">
              <w:t>15</w:t>
            </w:r>
          </w:p>
        </w:tc>
        <w:tc>
          <w:tcPr>
            <w:tcW w:w="1870" w:type="dxa"/>
          </w:tcPr>
          <w:p w14:paraId="013F879F" w14:textId="77777777" w:rsidR="003B6C1B" w:rsidRDefault="003B6C1B" w:rsidP="003B6C1B">
            <w:pPr>
              <w:jc w:val="center"/>
            </w:pPr>
            <w:r w:rsidRPr="00C147AE">
              <w:t>15</w:t>
            </w:r>
          </w:p>
        </w:tc>
        <w:tc>
          <w:tcPr>
            <w:tcW w:w="1870" w:type="dxa"/>
          </w:tcPr>
          <w:p w14:paraId="7D429B4D" w14:textId="77777777" w:rsidR="003B6C1B" w:rsidRDefault="003B6C1B" w:rsidP="003B6C1B">
            <w:pPr>
              <w:jc w:val="center"/>
            </w:pPr>
            <w:r w:rsidRPr="00C147AE">
              <w:t>20</w:t>
            </w:r>
          </w:p>
        </w:tc>
        <w:tc>
          <w:tcPr>
            <w:tcW w:w="1870" w:type="dxa"/>
          </w:tcPr>
          <w:p w14:paraId="7F4CD02E" w14:textId="77777777" w:rsidR="003B6C1B" w:rsidRDefault="003B6C1B" w:rsidP="003B6C1B">
            <w:pPr>
              <w:jc w:val="center"/>
            </w:pPr>
            <w:r w:rsidRPr="00C147AE">
              <w:t>20</w:t>
            </w:r>
          </w:p>
        </w:tc>
      </w:tr>
    </w:tbl>
    <w:p w14:paraId="1F56F25A" w14:textId="77777777" w:rsidR="007058DA" w:rsidRDefault="007058DA" w:rsidP="00FA3855"/>
    <w:p w14:paraId="20AB0095" w14:textId="059646C9" w:rsidR="51001D07" w:rsidRDefault="51001D07">
      <w:r>
        <w:t xml:space="preserve">The existing condition question will set the existing </w:t>
      </w:r>
      <w:r w:rsidR="00E84B3B">
        <w:t>condition points</w:t>
      </w:r>
      <w:r>
        <w:t xml:space="preserve"> as seen in </w:t>
      </w:r>
      <w:r w:rsidR="00B53010">
        <w:fldChar w:fldCharType="begin"/>
      </w:r>
      <w:r w:rsidR="00B53010">
        <w:instrText xml:space="preserve"> REF _Ref1132280 \h </w:instrText>
      </w:r>
      <w:r w:rsidR="00B53010">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47</w:t>
      </w:r>
      <w:r w:rsidR="00B53010">
        <w:fldChar w:fldCharType="end"/>
      </w:r>
      <w:r>
        <w:t>.</w:t>
      </w:r>
    </w:p>
    <w:p w14:paraId="11C858DA" w14:textId="5F1343FC" w:rsidR="51001D07" w:rsidRPr="00865861" w:rsidRDefault="00A562BD">
      <w:pPr>
        <w:rPr>
          <w:i/>
          <w:color w:val="445369"/>
        </w:rPr>
      </w:pPr>
      <w:bookmarkStart w:id="140" w:name="_Ref1132280"/>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47</w:t>
      </w:r>
      <w:r w:rsidRPr="00865861">
        <w:fldChar w:fldCharType="end"/>
      </w:r>
      <w:bookmarkEnd w:id="140"/>
      <w:r w:rsidRPr="10C6172E">
        <w:rPr>
          <w:i/>
          <w:iCs/>
          <w:color w:val="44546A" w:themeColor="text2"/>
        </w:rPr>
        <w:t>:</w:t>
      </w:r>
      <w:r w:rsidR="4103CBA5" w:rsidRPr="00865861">
        <w:rPr>
          <w:i/>
          <w:iCs/>
          <w:color w:val="44546A" w:themeColor="text2"/>
        </w:rPr>
        <w:t xml:space="preserve"> </w:t>
      </w:r>
      <w:r w:rsidR="51001D07" w:rsidRPr="00865861">
        <w:rPr>
          <w:rFonts w:ascii="Calibri" w:eastAsia="Calibri" w:hAnsi="Calibri" w:cs="Calibri"/>
          <w:i/>
          <w:iCs/>
          <w:color w:val="44546A" w:themeColor="text2"/>
        </w:rPr>
        <w:t>Existing Rotation Residue Value</w:t>
      </w:r>
    </w:p>
    <w:tbl>
      <w:tblPr>
        <w:tblStyle w:val="TableGrid"/>
        <w:tblW w:w="9625" w:type="dxa"/>
        <w:tblLayout w:type="fixed"/>
        <w:tblLook w:val="04A0" w:firstRow="1" w:lastRow="0" w:firstColumn="1" w:lastColumn="0" w:noHBand="0" w:noVBand="1"/>
      </w:tblPr>
      <w:tblGrid>
        <w:gridCol w:w="6745"/>
        <w:gridCol w:w="1440"/>
        <w:gridCol w:w="1440"/>
      </w:tblGrid>
      <w:tr w:rsidR="00DB5687" w14:paraId="427FB8B4" w14:textId="77777777" w:rsidTr="0029467D">
        <w:tc>
          <w:tcPr>
            <w:tcW w:w="6745" w:type="dxa"/>
            <w:shd w:val="clear" w:color="auto" w:fill="D9E2F3" w:themeFill="accent1" w:themeFillTint="33"/>
          </w:tcPr>
          <w:p w14:paraId="4E055519" w14:textId="77777777" w:rsidR="00DB5687" w:rsidRDefault="00DB5687" w:rsidP="55748213">
            <w:r w:rsidRPr="00865861">
              <w:rPr>
                <w:rFonts w:ascii="Calibri" w:eastAsia="Calibri" w:hAnsi="Calibri" w:cs="Calibri"/>
              </w:rPr>
              <w:t xml:space="preserve">Crop Rotation Residue Level  </w:t>
            </w:r>
          </w:p>
        </w:tc>
        <w:tc>
          <w:tcPr>
            <w:tcW w:w="1440" w:type="dxa"/>
            <w:shd w:val="clear" w:color="auto" w:fill="D9E2F3" w:themeFill="accent1" w:themeFillTint="33"/>
          </w:tcPr>
          <w:p w14:paraId="3D9E78DF" w14:textId="77777777" w:rsidR="00DB5687" w:rsidRDefault="00DB5687" w:rsidP="00865861">
            <w:pPr>
              <w:jc w:val="center"/>
            </w:pPr>
            <w:r w:rsidRPr="00865861">
              <w:rPr>
                <w:rFonts w:ascii="Calibri" w:eastAsia="Calibri" w:hAnsi="Calibri" w:cs="Calibri"/>
              </w:rPr>
              <w:t>N Surface Water Credit</w:t>
            </w:r>
          </w:p>
        </w:tc>
        <w:tc>
          <w:tcPr>
            <w:tcW w:w="1440" w:type="dxa"/>
            <w:shd w:val="clear" w:color="auto" w:fill="D9E2F3" w:themeFill="accent1" w:themeFillTint="33"/>
          </w:tcPr>
          <w:p w14:paraId="038FE639" w14:textId="77777777" w:rsidR="00DB5687" w:rsidRPr="036F34B3" w:rsidRDefault="00DB5687">
            <w:pPr>
              <w:jc w:val="center"/>
              <w:rPr>
                <w:rFonts w:ascii="Calibri" w:eastAsia="Calibri" w:hAnsi="Calibri" w:cs="Calibri"/>
              </w:rPr>
            </w:pPr>
            <w:r>
              <w:rPr>
                <w:rFonts w:ascii="Calibri" w:eastAsia="Calibri" w:hAnsi="Calibri" w:cs="Calibri"/>
              </w:rPr>
              <w:t>P Surface Water Credit</w:t>
            </w:r>
          </w:p>
        </w:tc>
      </w:tr>
      <w:tr w:rsidR="00DB5687" w14:paraId="76B48CD7" w14:textId="77777777" w:rsidTr="0029467D">
        <w:tc>
          <w:tcPr>
            <w:tcW w:w="6745" w:type="dxa"/>
          </w:tcPr>
          <w:p w14:paraId="38DD9A5F" w14:textId="77777777" w:rsidR="00DB5687" w:rsidRDefault="00DB5687" w:rsidP="55748213">
            <w:r w:rsidRPr="00865861">
              <w:rPr>
                <w:rFonts w:ascii="Calibri" w:eastAsia="Calibri" w:hAnsi="Calibri" w:cs="Calibri"/>
                <w:b/>
                <w:bCs/>
              </w:rPr>
              <w:t>No Residue</w:t>
            </w:r>
          </w:p>
          <w:p w14:paraId="28780535" w14:textId="77777777" w:rsidR="00DB5687" w:rsidRDefault="00DB5687" w:rsidP="00865861">
            <w:pPr>
              <w:pStyle w:val="ListParagraph"/>
              <w:numPr>
                <w:ilvl w:val="0"/>
                <w:numId w:val="101"/>
              </w:numPr>
            </w:pPr>
            <w:r w:rsidRPr="00865861">
              <w:rPr>
                <w:rFonts w:ascii="Calibri" w:eastAsia="Calibri" w:hAnsi="Calibri" w:cs="Calibri"/>
              </w:rPr>
              <w:lastRenderedPageBreak/>
              <w:t>No crop (bare ground), any tillage type</w:t>
            </w:r>
          </w:p>
        </w:tc>
        <w:tc>
          <w:tcPr>
            <w:tcW w:w="1440" w:type="dxa"/>
          </w:tcPr>
          <w:p w14:paraId="1F6C7BCD" w14:textId="77777777" w:rsidR="00DB5687" w:rsidRDefault="00DB5687" w:rsidP="00865861">
            <w:pPr>
              <w:jc w:val="center"/>
            </w:pPr>
            <w:r w:rsidRPr="00865861">
              <w:rPr>
                <w:rFonts w:ascii="Calibri" w:eastAsia="Calibri" w:hAnsi="Calibri" w:cs="Calibri"/>
              </w:rPr>
              <w:lastRenderedPageBreak/>
              <w:t>0</w:t>
            </w:r>
          </w:p>
        </w:tc>
        <w:tc>
          <w:tcPr>
            <w:tcW w:w="1440" w:type="dxa"/>
          </w:tcPr>
          <w:p w14:paraId="1FD62E22" w14:textId="77777777" w:rsidR="00DB5687" w:rsidRPr="036F34B3" w:rsidRDefault="1B55430C">
            <w:pPr>
              <w:jc w:val="center"/>
              <w:rPr>
                <w:rFonts w:ascii="Calibri" w:eastAsia="Calibri" w:hAnsi="Calibri" w:cs="Calibri"/>
              </w:rPr>
            </w:pPr>
            <w:r w:rsidRPr="00865861">
              <w:rPr>
                <w:rFonts w:ascii="Calibri" w:eastAsia="Calibri" w:hAnsi="Calibri" w:cs="Calibri"/>
              </w:rPr>
              <w:t>0</w:t>
            </w:r>
          </w:p>
        </w:tc>
      </w:tr>
      <w:tr w:rsidR="00DB5687" w14:paraId="79EC91B7" w14:textId="77777777" w:rsidTr="0029467D">
        <w:tc>
          <w:tcPr>
            <w:tcW w:w="6745" w:type="dxa"/>
          </w:tcPr>
          <w:p w14:paraId="078C00AE" w14:textId="71264391" w:rsidR="00DB5687" w:rsidRDefault="00DB5687" w:rsidP="55748213">
            <w:r w:rsidRPr="00865861">
              <w:rPr>
                <w:rFonts w:ascii="Calibri" w:eastAsia="Calibri" w:hAnsi="Calibri" w:cs="Calibri"/>
                <w:b/>
                <w:bCs/>
              </w:rPr>
              <w:t>Very Low Residue</w:t>
            </w:r>
          </w:p>
          <w:p w14:paraId="2102CE55" w14:textId="77777777" w:rsidR="00DB5687" w:rsidRDefault="00DB5687" w:rsidP="00865861">
            <w:pPr>
              <w:pStyle w:val="ListParagraph"/>
              <w:numPr>
                <w:ilvl w:val="0"/>
                <w:numId w:val="101"/>
              </w:numPr>
            </w:pPr>
            <w:r w:rsidRPr="00865861">
              <w:rPr>
                <w:rFonts w:ascii="Calibri" w:eastAsia="Calibri" w:hAnsi="Calibri" w:cs="Calibri"/>
              </w:rPr>
              <w:t>Fragile residue crops, any tillage type</w:t>
            </w:r>
          </w:p>
        </w:tc>
        <w:tc>
          <w:tcPr>
            <w:tcW w:w="1440" w:type="dxa"/>
          </w:tcPr>
          <w:p w14:paraId="03B2526C" w14:textId="77777777" w:rsidR="00DB5687" w:rsidRDefault="00DB5687" w:rsidP="00865861">
            <w:pPr>
              <w:jc w:val="center"/>
            </w:pPr>
            <w:r w:rsidRPr="00865861">
              <w:rPr>
                <w:rFonts w:ascii="Calibri" w:eastAsia="Calibri" w:hAnsi="Calibri" w:cs="Calibri"/>
              </w:rPr>
              <w:t>5</w:t>
            </w:r>
          </w:p>
        </w:tc>
        <w:tc>
          <w:tcPr>
            <w:tcW w:w="1440" w:type="dxa"/>
          </w:tcPr>
          <w:p w14:paraId="6B10ADE8" w14:textId="77777777" w:rsidR="00DB5687" w:rsidRPr="036F34B3" w:rsidRDefault="5B035418">
            <w:pPr>
              <w:jc w:val="center"/>
              <w:rPr>
                <w:rFonts w:ascii="Calibri" w:eastAsia="Calibri" w:hAnsi="Calibri" w:cs="Calibri"/>
              </w:rPr>
            </w:pPr>
            <w:r w:rsidRPr="00865861">
              <w:rPr>
                <w:rFonts w:ascii="Calibri" w:eastAsia="Calibri" w:hAnsi="Calibri" w:cs="Calibri"/>
              </w:rPr>
              <w:t>10</w:t>
            </w:r>
          </w:p>
        </w:tc>
      </w:tr>
      <w:tr w:rsidR="00DB5687" w14:paraId="25119B27" w14:textId="77777777" w:rsidTr="0029467D">
        <w:tc>
          <w:tcPr>
            <w:tcW w:w="6745" w:type="dxa"/>
          </w:tcPr>
          <w:p w14:paraId="039F242D" w14:textId="77777777" w:rsidR="00DB5687" w:rsidRDefault="00DB5687" w:rsidP="55748213">
            <w:r w:rsidRPr="00865861">
              <w:rPr>
                <w:rFonts w:ascii="Calibri" w:eastAsia="Calibri" w:hAnsi="Calibri" w:cs="Calibri"/>
                <w:b/>
                <w:bCs/>
              </w:rPr>
              <w:t>Low Residue</w:t>
            </w:r>
          </w:p>
          <w:p w14:paraId="0B3B8E38" w14:textId="77777777" w:rsidR="00DB5687" w:rsidRDefault="00DB5687" w:rsidP="00865861">
            <w:pPr>
              <w:pStyle w:val="ListParagraph"/>
              <w:numPr>
                <w:ilvl w:val="0"/>
                <w:numId w:val="100"/>
              </w:numPr>
            </w:pPr>
            <w:r w:rsidRPr="00865861">
              <w:rPr>
                <w:rFonts w:ascii="Calibri" w:eastAsia="Calibri" w:hAnsi="Calibri" w:cs="Calibri"/>
              </w:rPr>
              <w:t>Fragile residue crops, cover crop, any tillage type</w:t>
            </w:r>
          </w:p>
          <w:p w14:paraId="06CBB2D8" w14:textId="77777777" w:rsidR="00DB5687" w:rsidRDefault="00DB5687" w:rsidP="00865861">
            <w:pPr>
              <w:pStyle w:val="ListParagraph"/>
              <w:numPr>
                <w:ilvl w:val="0"/>
                <w:numId w:val="100"/>
              </w:numPr>
            </w:pPr>
            <w:r w:rsidRPr="00865861">
              <w:rPr>
                <w:rFonts w:ascii="Calibri" w:eastAsia="Calibri" w:hAnsi="Calibri" w:cs="Calibri"/>
              </w:rPr>
              <w:t>Durable residue crops, any tillage type</w:t>
            </w:r>
          </w:p>
          <w:p w14:paraId="4F98BA4C" w14:textId="63FAF481" w:rsidR="00DB5687" w:rsidRDefault="00DB5687" w:rsidP="00865861">
            <w:pPr>
              <w:pStyle w:val="ListParagraph"/>
              <w:numPr>
                <w:ilvl w:val="0"/>
                <w:numId w:val="100"/>
              </w:numPr>
            </w:pPr>
            <w:r w:rsidRPr="00865861">
              <w:rPr>
                <w:rFonts w:ascii="Calibri" w:eastAsia="Calibri" w:hAnsi="Calibri" w:cs="Calibri"/>
              </w:rPr>
              <w:t>At least one conserving use crop in the rotation with the rest</w:t>
            </w:r>
            <w:r w:rsidR="00706FB2">
              <w:rPr>
                <w:rFonts w:ascii="Calibri" w:eastAsia="Calibri" w:hAnsi="Calibri" w:cs="Calibri"/>
              </w:rPr>
              <w:t>—</w:t>
            </w:r>
          </w:p>
          <w:p w14:paraId="312FC76F" w14:textId="77777777" w:rsidR="00DB5687" w:rsidRDefault="00DB5687" w:rsidP="00865861">
            <w:pPr>
              <w:pStyle w:val="ListParagraph"/>
              <w:numPr>
                <w:ilvl w:val="1"/>
                <w:numId w:val="100"/>
              </w:numPr>
            </w:pPr>
            <w:r w:rsidRPr="00865861">
              <w:rPr>
                <w:rFonts w:ascii="Calibri" w:eastAsia="Calibri" w:hAnsi="Calibri" w:cs="Calibri"/>
              </w:rPr>
              <w:t>Any crops, any tillage type</w:t>
            </w:r>
          </w:p>
        </w:tc>
        <w:tc>
          <w:tcPr>
            <w:tcW w:w="1440" w:type="dxa"/>
          </w:tcPr>
          <w:p w14:paraId="1102AE4A" w14:textId="77777777" w:rsidR="00DB5687" w:rsidRDefault="00DB5687" w:rsidP="00865861">
            <w:pPr>
              <w:jc w:val="center"/>
            </w:pPr>
            <w:r w:rsidRPr="00865861">
              <w:rPr>
                <w:rFonts w:ascii="Calibri" w:eastAsia="Calibri" w:hAnsi="Calibri" w:cs="Calibri"/>
              </w:rPr>
              <w:t>10</w:t>
            </w:r>
          </w:p>
        </w:tc>
        <w:tc>
          <w:tcPr>
            <w:tcW w:w="1440" w:type="dxa"/>
          </w:tcPr>
          <w:p w14:paraId="2EE512DE" w14:textId="77777777" w:rsidR="00DB5687" w:rsidRPr="036F34B3" w:rsidRDefault="5B035418">
            <w:pPr>
              <w:jc w:val="center"/>
              <w:rPr>
                <w:rFonts w:ascii="Calibri" w:eastAsia="Calibri" w:hAnsi="Calibri" w:cs="Calibri"/>
              </w:rPr>
            </w:pPr>
            <w:r w:rsidRPr="00865861">
              <w:rPr>
                <w:rFonts w:ascii="Calibri" w:eastAsia="Calibri" w:hAnsi="Calibri" w:cs="Calibri"/>
              </w:rPr>
              <w:t>15</w:t>
            </w:r>
          </w:p>
        </w:tc>
      </w:tr>
      <w:tr w:rsidR="00DB5687" w14:paraId="77453D8C" w14:textId="77777777" w:rsidTr="0029467D">
        <w:tc>
          <w:tcPr>
            <w:tcW w:w="6745" w:type="dxa"/>
          </w:tcPr>
          <w:p w14:paraId="2F79EC1A" w14:textId="77777777" w:rsidR="00DB5687" w:rsidRDefault="00DB5687" w:rsidP="55748213">
            <w:r w:rsidRPr="00865861">
              <w:rPr>
                <w:rFonts w:ascii="Calibri" w:eastAsia="Calibri" w:hAnsi="Calibri" w:cs="Calibri"/>
                <w:b/>
                <w:bCs/>
              </w:rPr>
              <w:t>Moderate Residue</w:t>
            </w:r>
          </w:p>
          <w:p w14:paraId="73637F7A" w14:textId="77777777" w:rsidR="00DB5687" w:rsidRDefault="00DB5687" w:rsidP="00865861">
            <w:pPr>
              <w:pStyle w:val="ListParagraph"/>
              <w:numPr>
                <w:ilvl w:val="0"/>
                <w:numId w:val="99"/>
              </w:numPr>
            </w:pPr>
            <w:r w:rsidRPr="00865861">
              <w:rPr>
                <w:rFonts w:ascii="Calibri" w:eastAsia="Calibri" w:hAnsi="Calibri" w:cs="Calibri"/>
              </w:rPr>
              <w:t>Fragile residue crops, cover crop, reduced or no-till</w:t>
            </w:r>
          </w:p>
          <w:p w14:paraId="4B1E69F3" w14:textId="77777777" w:rsidR="00DB5687" w:rsidRDefault="00DB5687" w:rsidP="00865861">
            <w:pPr>
              <w:pStyle w:val="ListParagraph"/>
              <w:numPr>
                <w:ilvl w:val="0"/>
                <w:numId w:val="99"/>
              </w:numPr>
            </w:pPr>
            <w:r w:rsidRPr="00865861">
              <w:rPr>
                <w:rFonts w:ascii="Calibri" w:eastAsia="Calibri" w:hAnsi="Calibri" w:cs="Calibri"/>
              </w:rPr>
              <w:t>Durable residue crops, harvested just for grain, reduced till</w:t>
            </w:r>
          </w:p>
          <w:p w14:paraId="68D36837" w14:textId="77777777" w:rsidR="00DB5687" w:rsidRDefault="00DB5687" w:rsidP="00865861">
            <w:pPr>
              <w:pStyle w:val="ListParagraph"/>
              <w:numPr>
                <w:ilvl w:val="0"/>
                <w:numId w:val="99"/>
              </w:numPr>
            </w:pPr>
            <w:r w:rsidRPr="00865861">
              <w:rPr>
                <w:rFonts w:ascii="Calibri" w:eastAsia="Calibri" w:hAnsi="Calibri" w:cs="Calibri"/>
              </w:rPr>
              <w:t>Durable residue crops, fully harvested, cover crop, reduced till</w:t>
            </w:r>
          </w:p>
          <w:p w14:paraId="1151F720" w14:textId="2D82E92F" w:rsidR="00DB5687" w:rsidRDefault="00DB5687" w:rsidP="00865861">
            <w:pPr>
              <w:pStyle w:val="ListParagraph"/>
              <w:numPr>
                <w:ilvl w:val="0"/>
                <w:numId w:val="99"/>
              </w:numPr>
            </w:pPr>
            <w:r w:rsidRPr="00865861">
              <w:rPr>
                <w:rFonts w:ascii="Calibri" w:eastAsia="Calibri" w:hAnsi="Calibri" w:cs="Calibri"/>
              </w:rPr>
              <w:t>At least half the rotation in conserving use crops with the rest</w:t>
            </w:r>
            <w:r w:rsidR="00706FB2">
              <w:rPr>
                <w:rFonts w:ascii="Calibri" w:eastAsia="Calibri" w:hAnsi="Calibri" w:cs="Calibri"/>
              </w:rPr>
              <w:t>—</w:t>
            </w:r>
          </w:p>
          <w:p w14:paraId="108244BE" w14:textId="77777777" w:rsidR="00DB5687" w:rsidRDefault="00DB5687" w:rsidP="00865861">
            <w:pPr>
              <w:pStyle w:val="ListParagraph"/>
              <w:numPr>
                <w:ilvl w:val="1"/>
                <w:numId w:val="99"/>
              </w:numPr>
            </w:pPr>
            <w:r w:rsidRPr="00865861">
              <w:rPr>
                <w:rFonts w:ascii="Calibri" w:eastAsia="Calibri" w:hAnsi="Calibri" w:cs="Calibri"/>
              </w:rPr>
              <w:t>Fragile residue crops, cover crop, reduced till</w:t>
            </w:r>
          </w:p>
          <w:p w14:paraId="7093F6C0" w14:textId="77777777" w:rsidR="00DB5687" w:rsidRDefault="00DB5687" w:rsidP="00865861">
            <w:pPr>
              <w:pStyle w:val="ListParagraph"/>
              <w:numPr>
                <w:ilvl w:val="1"/>
                <w:numId w:val="99"/>
              </w:numPr>
            </w:pPr>
            <w:r w:rsidRPr="00865861">
              <w:rPr>
                <w:rFonts w:ascii="Calibri" w:eastAsia="Calibri" w:hAnsi="Calibri" w:cs="Calibri"/>
              </w:rPr>
              <w:t>Durable residue crops, harvested just for grain, reduced till</w:t>
            </w:r>
          </w:p>
          <w:p w14:paraId="776E19C2" w14:textId="77777777" w:rsidR="00DB5687" w:rsidRDefault="00DB5687" w:rsidP="00865861">
            <w:pPr>
              <w:pStyle w:val="ListParagraph"/>
              <w:numPr>
                <w:ilvl w:val="1"/>
                <w:numId w:val="99"/>
              </w:numPr>
            </w:pPr>
            <w:r w:rsidRPr="00865861">
              <w:rPr>
                <w:rFonts w:ascii="Calibri" w:eastAsia="Calibri" w:hAnsi="Calibri" w:cs="Calibri"/>
              </w:rPr>
              <w:t>Durable residue crops, fully harvested, cover crop, reduced till</w:t>
            </w:r>
          </w:p>
        </w:tc>
        <w:tc>
          <w:tcPr>
            <w:tcW w:w="1440" w:type="dxa"/>
          </w:tcPr>
          <w:p w14:paraId="55DF2AFA" w14:textId="77777777" w:rsidR="00DB5687" w:rsidRDefault="00DB5687" w:rsidP="00865861">
            <w:pPr>
              <w:jc w:val="center"/>
            </w:pPr>
            <w:r w:rsidRPr="00865861">
              <w:rPr>
                <w:rFonts w:ascii="Calibri" w:eastAsia="Calibri" w:hAnsi="Calibri" w:cs="Calibri"/>
              </w:rPr>
              <w:t>15</w:t>
            </w:r>
          </w:p>
        </w:tc>
        <w:tc>
          <w:tcPr>
            <w:tcW w:w="1440" w:type="dxa"/>
          </w:tcPr>
          <w:p w14:paraId="6D808A44" w14:textId="77777777" w:rsidR="00DB5687" w:rsidRPr="036F34B3" w:rsidRDefault="5B035418">
            <w:pPr>
              <w:jc w:val="center"/>
              <w:rPr>
                <w:rFonts w:ascii="Calibri" w:eastAsia="Calibri" w:hAnsi="Calibri" w:cs="Calibri"/>
              </w:rPr>
            </w:pPr>
            <w:r w:rsidRPr="00865861">
              <w:rPr>
                <w:rFonts w:ascii="Calibri" w:eastAsia="Calibri" w:hAnsi="Calibri" w:cs="Calibri"/>
              </w:rPr>
              <w:t>20</w:t>
            </w:r>
          </w:p>
        </w:tc>
      </w:tr>
      <w:tr w:rsidR="00DB5687" w14:paraId="636EEBFD" w14:textId="77777777" w:rsidTr="0029467D">
        <w:tc>
          <w:tcPr>
            <w:tcW w:w="6745" w:type="dxa"/>
          </w:tcPr>
          <w:p w14:paraId="365724F6" w14:textId="77777777" w:rsidR="00DB5687" w:rsidRDefault="00DB5687" w:rsidP="55748213">
            <w:r w:rsidRPr="00865861">
              <w:rPr>
                <w:rFonts w:ascii="Calibri" w:eastAsia="Calibri" w:hAnsi="Calibri" w:cs="Calibri"/>
                <w:b/>
                <w:bCs/>
              </w:rPr>
              <w:t>Moderately High Residue</w:t>
            </w:r>
            <w:r w:rsidRPr="00865861">
              <w:rPr>
                <w:rFonts w:ascii="Calibri" w:eastAsia="Calibri" w:hAnsi="Calibri" w:cs="Calibri"/>
              </w:rPr>
              <w:t xml:space="preserve"> </w:t>
            </w:r>
          </w:p>
          <w:p w14:paraId="4831CA02" w14:textId="77777777" w:rsidR="00DB5687" w:rsidRDefault="00DB5687" w:rsidP="00865861">
            <w:pPr>
              <w:pStyle w:val="ListParagraph"/>
              <w:numPr>
                <w:ilvl w:val="0"/>
                <w:numId w:val="99"/>
              </w:numPr>
            </w:pPr>
            <w:proofErr w:type="gramStart"/>
            <w:r w:rsidRPr="00865861">
              <w:rPr>
                <w:rFonts w:ascii="Calibri" w:eastAsia="Calibri" w:hAnsi="Calibri" w:cs="Calibri"/>
              </w:rPr>
              <w:t>Durable residue crops,</w:t>
            </w:r>
            <w:proofErr w:type="gramEnd"/>
            <w:r w:rsidRPr="00865861">
              <w:rPr>
                <w:rFonts w:ascii="Calibri" w:eastAsia="Calibri" w:hAnsi="Calibri" w:cs="Calibri"/>
              </w:rPr>
              <w:t xml:space="preserve"> harvested just for grain, no-till</w:t>
            </w:r>
          </w:p>
          <w:p w14:paraId="391F83FF" w14:textId="77777777" w:rsidR="00DB5687" w:rsidRDefault="00DB5687" w:rsidP="00865861">
            <w:pPr>
              <w:pStyle w:val="ListParagraph"/>
              <w:numPr>
                <w:ilvl w:val="0"/>
                <w:numId w:val="99"/>
              </w:numPr>
            </w:pPr>
            <w:r w:rsidRPr="00865861">
              <w:rPr>
                <w:rFonts w:ascii="Calibri" w:eastAsia="Calibri" w:hAnsi="Calibri" w:cs="Calibri"/>
              </w:rPr>
              <w:t>Durable residue crops, fully harvested, cover crop, no-till</w:t>
            </w:r>
          </w:p>
          <w:p w14:paraId="09179C3D" w14:textId="12386E45" w:rsidR="00DB5687" w:rsidRDefault="00DB5687" w:rsidP="00865861">
            <w:pPr>
              <w:pStyle w:val="ListParagraph"/>
              <w:numPr>
                <w:ilvl w:val="0"/>
                <w:numId w:val="99"/>
              </w:numPr>
            </w:pPr>
            <w:r w:rsidRPr="00865861">
              <w:rPr>
                <w:rFonts w:ascii="Calibri" w:eastAsia="Calibri" w:hAnsi="Calibri" w:cs="Calibri"/>
              </w:rPr>
              <w:t>Mostly conserving use crops in the rotation with the rest</w:t>
            </w:r>
            <w:r w:rsidR="00706FB2">
              <w:rPr>
                <w:rFonts w:ascii="Calibri" w:eastAsia="Calibri" w:hAnsi="Calibri" w:cs="Calibri"/>
              </w:rPr>
              <w:t>—</w:t>
            </w:r>
          </w:p>
          <w:p w14:paraId="69D19864" w14:textId="77777777" w:rsidR="00DB5687" w:rsidRDefault="00DB5687" w:rsidP="00865861">
            <w:pPr>
              <w:pStyle w:val="ListParagraph"/>
              <w:numPr>
                <w:ilvl w:val="1"/>
                <w:numId w:val="99"/>
              </w:numPr>
            </w:pPr>
            <w:r w:rsidRPr="00865861">
              <w:rPr>
                <w:rFonts w:ascii="Calibri" w:eastAsia="Calibri" w:hAnsi="Calibri" w:cs="Calibri"/>
              </w:rPr>
              <w:t>Fragile residue crops, cover crop, no-till</w:t>
            </w:r>
          </w:p>
          <w:p w14:paraId="28D01211" w14:textId="77777777" w:rsidR="00DB5687" w:rsidRDefault="00DB5687" w:rsidP="00865861">
            <w:pPr>
              <w:pStyle w:val="ListParagraph"/>
              <w:numPr>
                <w:ilvl w:val="1"/>
                <w:numId w:val="99"/>
              </w:numPr>
            </w:pPr>
            <w:r w:rsidRPr="00865861">
              <w:rPr>
                <w:rFonts w:ascii="Calibri" w:eastAsia="Calibri" w:hAnsi="Calibri" w:cs="Calibri"/>
              </w:rPr>
              <w:t>Durable residue crops harvested just for grain, no-till</w:t>
            </w:r>
          </w:p>
          <w:p w14:paraId="5151D291" w14:textId="77777777" w:rsidR="00DB5687" w:rsidRDefault="00DB5687" w:rsidP="00865861">
            <w:pPr>
              <w:pStyle w:val="ListParagraph"/>
              <w:numPr>
                <w:ilvl w:val="1"/>
                <w:numId w:val="99"/>
              </w:numPr>
            </w:pPr>
            <w:r w:rsidRPr="00865861">
              <w:rPr>
                <w:rFonts w:ascii="Calibri" w:eastAsia="Calibri" w:hAnsi="Calibri" w:cs="Calibri"/>
              </w:rPr>
              <w:t>Durable residue crops, fully harvested, cover crop, no-till</w:t>
            </w:r>
          </w:p>
        </w:tc>
        <w:tc>
          <w:tcPr>
            <w:tcW w:w="1440" w:type="dxa"/>
          </w:tcPr>
          <w:p w14:paraId="4B07EDF3" w14:textId="77777777" w:rsidR="00DB5687" w:rsidRDefault="00DB5687" w:rsidP="00865861">
            <w:pPr>
              <w:jc w:val="center"/>
            </w:pPr>
            <w:r w:rsidRPr="00865861">
              <w:rPr>
                <w:rFonts w:ascii="Calibri" w:eastAsia="Calibri" w:hAnsi="Calibri" w:cs="Calibri"/>
              </w:rPr>
              <w:t>20</w:t>
            </w:r>
          </w:p>
        </w:tc>
        <w:tc>
          <w:tcPr>
            <w:tcW w:w="1440" w:type="dxa"/>
          </w:tcPr>
          <w:p w14:paraId="0A4064FD" w14:textId="77777777" w:rsidR="00DB5687" w:rsidRPr="036F34B3" w:rsidRDefault="5B035418">
            <w:pPr>
              <w:jc w:val="center"/>
              <w:rPr>
                <w:rFonts w:ascii="Calibri" w:eastAsia="Calibri" w:hAnsi="Calibri" w:cs="Calibri"/>
              </w:rPr>
            </w:pPr>
            <w:r w:rsidRPr="00865861">
              <w:rPr>
                <w:rFonts w:ascii="Calibri" w:eastAsia="Calibri" w:hAnsi="Calibri" w:cs="Calibri"/>
              </w:rPr>
              <w:t>25</w:t>
            </w:r>
          </w:p>
        </w:tc>
      </w:tr>
      <w:tr w:rsidR="00DB5687" w14:paraId="3BDD5065" w14:textId="77777777" w:rsidTr="0029467D">
        <w:tc>
          <w:tcPr>
            <w:tcW w:w="6745" w:type="dxa"/>
          </w:tcPr>
          <w:p w14:paraId="31603DF3" w14:textId="77777777" w:rsidR="00DB5687" w:rsidRDefault="00DB5687" w:rsidP="55748213">
            <w:r w:rsidRPr="00865861">
              <w:rPr>
                <w:rFonts w:ascii="Calibri" w:eastAsia="Calibri" w:hAnsi="Calibri" w:cs="Calibri"/>
                <w:b/>
                <w:bCs/>
              </w:rPr>
              <w:t>High Residue</w:t>
            </w:r>
          </w:p>
          <w:p w14:paraId="5435627A" w14:textId="77777777" w:rsidR="00DB5687" w:rsidRDefault="00DB5687" w:rsidP="00865861">
            <w:pPr>
              <w:pStyle w:val="ListParagraph"/>
              <w:numPr>
                <w:ilvl w:val="0"/>
                <w:numId w:val="99"/>
              </w:numPr>
            </w:pPr>
            <w:r w:rsidRPr="00865861">
              <w:rPr>
                <w:rFonts w:ascii="Calibri" w:eastAsia="Calibri" w:hAnsi="Calibri" w:cs="Calibri"/>
              </w:rPr>
              <w:t>Conserving use crops, no tillage</w:t>
            </w:r>
          </w:p>
        </w:tc>
        <w:tc>
          <w:tcPr>
            <w:tcW w:w="1440" w:type="dxa"/>
          </w:tcPr>
          <w:p w14:paraId="1F0FBBF0" w14:textId="77777777" w:rsidR="00DB5687" w:rsidRDefault="00DB5687" w:rsidP="00865861">
            <w:pPr>
              <w:jc w:val="center"/>
            </w:pPr>
            <w:r w:rsidRPr="00865861">
              <w:rPr>
                <w:rFonts w:ascii="Calibri" w:eastAsia="Calibri" w:hAnsi="Calibri" w:cs="Calibri"/>
              </w:rPr>
              <w:t>25</w:t>
            </w:r>
          </w:p>
        </w:tc>
        <w:tc>
          <w:tcPr>
            <w:tcW w:w="1440" w:type="dxa"/>
          </w:tcPr>
          <w:p w14:paraId="39A9A2F4" w14:textId="77777777" w:rsidR="00DB5687" w:rsidRPr="036F34B3" w:rsidRDefault="1B55430C">
            <w:pPr>
              <w:jc w:val="center"/>
              <w:rPr>
                <w:rFonts w:ascii="Calibri" w:eastAsia="Calibri" w:hAnsi="Calibri" w:cs="Calibri"/>
              </w:rPr>
            </w:pPr>
            <w:r w:rsidRPr="00865861">
              <w:rPr>
                <w:rFonts w:ascii="Calibri" w:eastAsia="Calibri" w:hAnsi="Calibri" w:cs="Calibri"/>
              </w:rPr>
              <w:t>30</w:t>
            </w:r>
          </w:p>
        </w:tc>
      </w:tr>
    </w:tbl>
    <w:p w14:paraId="3461FFCB" w14:textId="77777777" w:rsidR="036F34B3" w:rsidRPr="00865861" w:rsidRDefault="036F34B3">
      <w:pPr>
        <w:rPr>
          <w:i/>
          <w:iCs/>
          <w:color w:val="44546A" w:themeColor="text2"/>
        </w:rPr>
      </w:pPr>
    </w:p>
    <w:p w14:paraId="372DA0D6" w14:textId="3FE5225A" w:rsidR="00FA3855" w:rsidRDefault="00FA3855" w:rsidP="00FA3855">
      <w:r>
        <w:t xml:space="preserve">Conservation </w:t>
      </w:r>
      <w:r w:rsidR="007B3016">
        <w:t>practices and activities</w:t>
      </w:r>
      <w:r>
        <w:t xml:space="preserve"> are then added to the </w:t>
      </w:r>
      <w:r w:rsidR="005E668C">
        <w:t>residue management point</w:t>
      </w:r>
      <w:r>
        <w:t xml:space="preserve"> </w:t>
      </w:r>
      <w:r w:rsidR="00CF62F1">
        <w:t xml:space="preserve">score </w:t>
      </w:r>
      <w:r>
        <w:t xml:space="preserve">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_Ref1132292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48</w:t>
      </w:r>
      <w:r w:rsidR="00B53010">
        <w:fldChar w:fldCharType="end"/>
      </w:r>
      <w:r>
        <w:t>.</w:t>
      </w:r>
    </w:p>
    <w:p w14:paraId="6C7FF8FF" w14:textId="53BA6642" w:rsidR="00AD2B6B" w:rsidRPr="00554408" w:rsidRDefault="00646E33" w:rsidP="00554408">
      <w:pPr>
        <w:rPr>
          <w:i/>
          <w:iCs/>
          <w:color w:val="44546A" w:themeColor="text2"/>
        </w:rPr>
      </w:pPr>
      <w:bookmarkStart w:id="141" w:name="_Ref113229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48</w:t>
      </w:r>
      <w:r w:rsidRPr="00554408">
        <w:rPr>
          <w:i/>
          <w:iCs/>
          <w:color w:val="44546A" w:themeColor="text2"/>
        </w:rPr>
        <w:fldChar w:fldCharType="end"/>
      </w:r>
      <w:bookmarkEnd w:id="141"/>
      <w:r w:rsidRPr="00554408">
        <w:rPr>
          <w:i/>
          <w:iCs/>
          <w:color w:val="44546A" w:themeColor="text2"/>
        </w:rPr>
        <w:t xml:space="preserve">: </w:t>
      </w:r>
      <w:r w:rsidR="00AD2B6B" w:rsidRPr="00554408">
        <w:rPr>
          <w:i/>
          <w:iCs/>
          <w:color w:val="44546A" w:themeColor="text2"/>
        </w:rPr>
        <w:t>Typical Practices Affecting Nutrient Transport to Surface Water</w:t>
      </w:r>
    </w:p>
    <w:tbl>
      <w:tblPr>
        <w:tblStyle w:val="TableGrid"/>
        <w:tblW w:w="9355" w:type="dxa"/>
        <w:tblLook w:val="04A0" w:firstRow="1" w:lastRow="0" w:firstColumn="1" w:lastColumn="0" w:noHBand="0" w:noVBand="1"/>
      </w:tblPr>
      <w:tblGrid>
        <w:gridCol w:w="3435"/>
        <w:gridCol w:w="2950"/>
        <w:gridCol w:w="2970"/>
      </w:tblGrid>
      <w:tr w:rsidR="00A40C75" w14:paraId="5F62E69C" w14:textId="77777777" w:rsidTr="00865861">
        <w:tc>
          <w:tcPr>
            <w:tcW w:w="3435" w:type="dxa"/>
            <w:shd w:val="clear" w:color="auto" w:fill="D9E2F3" w:themeFill="accent1" w:themeFillTint="33"/>
          </w:tcPr>
          <w:p w14:paraId="048044E1" w14:textId="77777777" w:rsidR="00A40C75" w:rsidRDefault="00A40C75" w:rsidP="004138EE">
            <w:r>
              <w:t>Conservation Practices</w:t>
            </w:r>
          </w:p>
        </w:tc>
        <w:tc>
          <w:tcPr>
            <w:tcW w:w="2950" w:type="dxa"/>
            <w:shd w:val="clear" w:color="auto" w:fill="D9E2F3" w:themeFill="accent1" w:themeFillTint="33"/>
          </w:tcPr>
          <w:p w14:paraId="47DF1121" w14:textId="77777777" w:rsidR="00A40C75" w:rsidRDefault="00A40C75" w:rsidP="004138EE">
            <w:r>
              <w:t>Nitrogen Conservation Management Points</w:t>
            </w:r>
          </w:p>
        </w:tc>
        <w:tc>
          <w:tcPr>
            <w:tcW w:w="2970" w:type="dxa"/>
            <w:shd w:val="clear" w:color="auto" w:fill="D9E2F3" w:themeFill="accent1" w:themeFillTint="33"/>
          </w:tcPr>
          <w:p w14:paraId="53A0EAF7" w14:textId="77777777" w:rsidR="00A40C75" w:rsidRDefault="00A40C75" w:rsidP="004138EE">
            <w:r>
              <w:t>Phosphorus Conservation Management Points</w:t>
            </w:r>
          </w:p>
        </w:tc>
      </w:tr>
      <w:tr w:rsidR="00EA3595" w14:paraId="22528774" w14:textId="77777777" w:rsidTr="00865861">
        <w:tc>
          <w:tcPr>
            <w:tcW w:w="3435" w:type="dxa"/>
          </w:tcPr>
          <w:p w14:paraId="7035E98D" w14:textId="5053870B" w:rsidR="00EA3595" w:rsidRDefault="00EA3595" w:rsidP="00EA3595">
            <w:r>
              <w:t>N</w:t>
            </w:r>
            <w:r w:rsidR="00B065F7">
              <w:t xml:space="preserve">utrient </w:t>
            </w:r>
            <w:r>
              <w:t>M</w:t>
            </w:r>
            <w:r w:rsidR="00B065F7">
              <w:t>anagement</w:t>
            </w:r>
            <w:r>
              <w:t xml:space="preserve"> (590)</w:t>
            </w:r>
          </w:p>
        </w:tc>
        <w:tc>
          <w:tcPr>
            <w:tcW w:w="2950" w:type="dxa"/>
          </w:tcPr>
          <w:p w14:paraId="5F4DC23A" w14:textId="77777777" w:rsidR="00EA3595" w:rsidRDefault="00EA3595" w:rsidP="00EA3595">
            <w:r>
              <w:t>15</w:t>
            </w:r>
          </w:p>
        </w:tc>
        <w:tc>
          <w:tcPr>
            <w:tcW w:w="2970" w:type="dxa"/>
          </w:tcPr>
          <w:p w14:paraId="45211C96" w14:textId="77777777" w:rsidR="00EA3595" w:rsidRDefault="00EA3595" w:rsidP="00EA3595">
            <w:r>
              <w:t>15</w:t>
            </w:r>
          </w:p>
        </w:tc>
      </w:tr>
      <w:tr w:rsidR="00A40C75" w14:paraId="7A213325" w14:textId="77777777" w:rsidTr="00865861">
        <w:tc>
          <w:tcPr>
            <w:tcW w:w="3435" w:type="dxa"/>
          </w:tcPr>
          <w:p w14:paraId="53232244" w14:textId="77777777" w:rsidR="00A40C75" w:rsidRDefault="00A40C75" w:rsidP="004138EE">
            <w:r w:rsidRPr="005A2441">
              <w:t>Contour Buffer Strips (332)</w:t>
            </w:r>
          </w:p>
        </w:tc>
        <w:tc>
          <w:tcPr>
            <w:tcW w:w="2950" w:type="dxa"/>
          </w:tcPr>
          <w:p w14:paraId="05E65C3B" w14:textId="77777777" w:rsidR="00A40C75" w:rsidRDefault="00A40C75" w:rsidP="004138EE">
            <w:r w:rsidRPr="005A2441">
              <w:t>30</w:t>
            </w:r>
          </w:p>
        </w:tc>
        <w:tc>
          <w:tcPr>
            <w:tcW w:w="2970" w:type="dxa"/>
          </w:tcPr>
          <w:p w14:paraId="716CE885" w14:textId="77777777" w:rsidR="00A40C75" w:rsidRPr="005A2441" w:rsidRDefault="541350D4" w:rsidP="004138EE">
            <w:r>
              <w:t>30</w:t>
            </w:r>
          </w:p>
        </w:tc>
      </w:tr>
      <w:tr w:rsidR="008F64C6" w14:paraId="081A82FA" w14:textId="77777777" w:rsidTr="00865861">
        <w:tc>
          <w:tcPr>
            <w:tcW w:w="3435" w:type="dxa"/>
          </w:tcPr>
          <w:p w14:paraId="66B403F5" w14:textId="77777777" w:rsidR="524E2AE1" w:rsidRDefault="524E2AE1">
            <w:r>
              <w:t>Cover Crop (340)</w:t>
            </w:r>
          </w:p>
        </w:tc>
        <w:tc>
          <w:tcPr>
            <w:tcW w:w="2950" w:type="dxa"/>
          </w:tcPr>
          <w:p w14:paraId="2308AF0A" w14:textId="77777777" w:rsidR="524E2AE1" w:rsidRDefault="524E2AE1">
            <w:r>
              <w:t>10</w:t>
            </w:r>
          </w:p>
        </w:tc>
        <w:tc>
          <w:tcPr>
            <w:tcW w:w="2970" w:type="dxa"/>
          </w:tcPr>
          <w:p w14:paraId="1F2FCEBA" w14:textId="77777777" w:rsidR="524E2AE1" w:rsidRDefault="524E2AE1">
            <w:r>
              <w:t>20</w:t>
            </w:r>
          </w:p>
        </w:tc>
      </w:tr>
      <w:tr w:rsidR="008F64C6" w14:paraId="1B0DDB0A" w14:textId="77777777" w:rsidTr="00865861">
        <w:tc>
          <w:tcPr>
            <w:tcW w:w="3435" w:type="dxa"/>
          </w:tcPr>
          <w:p w14:paraId="7C1F5648" w14:textId="77777777" w:rsidR="008F64C6" w:rsidRPr="005A2441" w:rsidRDefault="008F64C6" w:rsidP="004138EE">
            <w:r>
              <w:t>Denitrifying Bioreactor (605)</w:t>
            </w:r>
          </w:p>
        </w:tc>
        <w:tc>
          <w:tcPr>
            <w:tcW w:w="2950" w:type="dxa"/>
          </w:tcPr>
          <w:p w14:paraId="593E0177" w14:textId="77777777" w:rsidR="008F64C6" w:rsidRPr="005A2441" w:rsidRDefault="008F64C6" w:rsidP="004138EE">
            <w:r>
              <w:t>30</w:t>
            </w:r>
          </w:p>
        </w:tc>
        <w:tc>
          <w:tcPr>
            <w:tcW w:w="2970" w:type="dxa"/>
          </w:tcPr>
          <w:p w14:paraId="3ACB0F11" w14:textId="77777777" w:rsidR="008F64C6" w:rsidRPr="005A2441" w:rsidRDefault="008F64C6" w:rsidP="004138EE"/>
        </w:tc>
      </w:tr>
      <w:tr w:rsidR="008F64C6" w14:paraId="7E69CDFF" w14:textId="77777777" w:rsidTr="00865861">
        <w:tc>
          <w:tcPr>
            <w:tcW w:w="3435" w:type="dxa"/>
          </w:tcPr>
          <w:p w14:paraId="7D98DCA1" w14:textId="77777777" w:rsidR="008F64C6" w:rsidRPr="005A2441" w:rsidRDefault="008F64C6" w:rsidP="008F64C6">
            <w:r>
              <w:t>Wetland Creation (658)</w:t>
            </w:r>
          </w:p>
        </w:tc>
        <w:tc>
          <w:tcPr>
            <w:tcW w:w="2950" w:type="dxa"/>
          </w:tcPr>
          <w:p w14:paraId="6C55100F" w14:textId="77777777" w:rsidR="008F64C6" w:rsidRPr="005A2441" w:rsidRDefault="008F64C6" w:rsidP="008F64C6">
            <w:r>
              <w:t>30</w:t>
            </w:r>
          </w:p>
        </w:tc>
        <w:tc>
          <w:tcPr>
            <w:tcW w:w="2970" w:type="dxa"/>
          </w:tcPr>
          <w:p w14:paraId="16560E28" w14:textId="77777777" w:rsidR="008F64C6" w:rsidRPr="005A2441" w:rsidRDefault="7259C68C" w:rsidP="008F64C6">
            <w:r>
              <w:t>30</w:t>
            </w:r>
          </w:p>
        </w:tc>
      </w:tr>
      <w:tr w:rsidR="00DF489D" w14:paraId="043987A3" w14:textId="77777777" w:rsidTr="00865861">
        <w:tc>
          <w:tcPr>
            <w:tcW w:w="3435" w:type="dxa"/>
          </w:tcPr>
          <w:p w14:paraId="3C10BC0E" w14:textId="77777777" w:rsidR="00DF489D" w:rsidRPr="005A2441" w:rsidRDefault="00DF489D" w:rsidP="00DF489D">
            <w:r>
              <w:t>Drainage Water Management (554)</w:t>
            </w:r>
          </w:p>
        </w:tc>
        <w:tc>
          <w:tcPr>
            <w:tcW w:w="2950" w:type="dxa"/>
          </w:tcPr>
          <w:p w14:paraId="690B27D8" w14:textId="77777777" w:rsidR="00DF489D" w:rsidRPr="005A2441" w:rsidRDefault="00DF489D" w:rsidP="00DF489D">
            <w:r>
              <w:t>25</w:t>
            </w:r>
          </w:p>
        </w:tc>
        <w:tc>
          <w:tcPr>
            <w:tcW w:w="2970" w:type="dxa"/>
          </w:tcPr>
          <w:p w14:paraId="6C048399" w14:textId="77777777" w:rsidR="00DF489D" w:rsidRPr="005A2441" w:rsidRDefault="7259C68C" w:rsidP="00DF489D">
            <w:r>
              <w:t>10</w:t>
            </w:r>
          </w:p>
        </w:tc>
      </w:tr>
      <w:tr w:rsidR="00DF489D" w14:paraId="0C82DE19" w14:textId="77777777" w:rsidTr="00865861">
        <w:tc>
          <w:tcPr>
            <w:tcW w:w="3435" w:type="dxa"/>
          </w:tcPr>
          <w:p w14:paraId="2E151FDA" w14:textId="77777777" w:rsidR="00DF489D" w:rsidRDefault="00DF489D" w:rsidP="00DF489D">
            <w:r w:rsidRPr="00CA32F3">
              <w:t>Filter Strip (393)</w:t>
            </w:r>
          </w:p>
        </w:tc>
        <w:tc>
          <w:tcPr>
            <w:tcW w:w="2950" w:type="dxa"/>
          </w:tcPr>
          <w:p w14:paraId="7B73CB67" w14:textId="77777777" w:rsidR="00DF489D" w:rsidRDefault="74622E89" w:rsidP="00DF489D">
            <w:r w:rsidRPr="00CA32F3">
              <w:t>5</w:t>
            </w:r>
          </w:p>
        </w:tc>
        <w:tc>
          <w:tcPr>
            <w:tcW w:w="2970" w:type="dxa"/>
          </w:tcPr>
          <w:p w14:paraId="244F2D20" w14:textId="77777777" w:rsidR="00DF489D" w:rsidRPr="005A2441" w:rsidRDefault="74622E89" w:rsidP="00DF489D">
            <w:r w:rsidRPr="74622E89">
              <w:t>15</w:t>
            </w:r>
          </w:p>
        </w:tc>
      </w:tr>
      <w:tr w:rsidR="00DF489D" w14:paraId="0E9C7F73" w14:textId="77777777" w:rsidTr="00865861">
        <w:tc>
          <w:tcPr>
            <w:tcW w:w="3435" w:type="dxa"/>
          </w:tcPr>
          <w:p w14:paraId="138F24C6" w14:textId="77777777" w:rsidR="00DF489D" w:rsidRPr="007B158D" w:rsidRDefault="505766BA" w:rsidP="00DF489D">
            <w:r w:rsidRPr="505766BA">
              <w:t>Grassed Waterway (41</w:t>
            </w:r>
            <w:r w:rsidR="00B45FF8">
              <w:t>2</w:t>
            </w:r>
            <w:r w:rsidRPr="505766BA">
              <w:t>)</w:t>
            </w:r>
          </w:p>
        </w:tc>
        <w:tc>
          <w:tcPr>
            <w:tcW w:w="2950" w:type="dxa"/>
          </w:tcPr>
          <w:p w14:paraId="7582828A" w14:textId="77777777" w:rsidR="00DF489D" w:rsidRPr="007B158D" w:rsidRDefault="6AE9E98F" w:rsidP="00DF489D">
            <w:r>
              <w:t>5</w:t>
            </w:r>
          </w:p>
        </w:tc>
        <w:tc>
          <w:tcPr>
            <w:tcW w:w="2970" w:type="dxa"/>
          </w:tcPr>
          <w:p w14:paraId="2AD6D455" w14:textId="77777777" w:rsidR="00DF489D" w:rsidRPr="00865861" w:rsidRDefault="6AE9E98F" w:rsidP="00DF489D">
            <w:pPr>
              <w:rPr>
                <w:highlight w:val="yellow"/>
              </w:rPr>
            </w:pPr>
            <w:r w:rsidRPr="00865861">
              <w:t>10</w:t>
            </w:r>
          </w:p>
        </w:tc>
      </w:tr>
    </w:tbl>
    <w:p w14:paraId="24D20598" w14:textId="77777777" w:rsidR="00FA3855" w:rsidRPr="0083429F" w:rsidRDefault="00FA3855" w:rsidP="00FA3855">
      <w:pPr>
        <w:rPr>
          <w:sz w:val="4"/>
          <w:szCs w:val="4"/>
        </w:rPr>
      </w:pPr>
    </w:p>
    <w:p w14:paraId="282D4F25" w14:textId="77777777" w:rsidR="7B99F748" w:rsidRDefault="1758993D" w:rsidP="7B99F748">
      <w:r>
        <w:lastRenderedPageBreak/>
        <w:t>*Supporting practices may be necessary to support the above practices, and will be identified as necessary supporting practices, but do not add conservation management points to the total.</w:t>
      </w:r>
    </w:p>
    <w:p w14:paraId="6D41F762" w14:textId="77777777" w:rsidR="00213861" w:rsidRDefault="00213861" w:rsidP="00213861">
      <w:bookmarkStart w:id="142" w:name="_Toc531617574"/>
    </w:p>
    <w:p w14:paraId="16BC6C9B" w14:textId="77777777" w:rsidR="68E833F5" w:rsidRPr="003D034D" w:rsidDel="2E8D5687" w:rsidRDefault="524E2AE1" w:rsidP="524E2AE1">
      <w:pPr>
        <w:pStyle w:val="Heading2"/>
        <w:rPr>
          <w:b/>
          <w:bCs/>
        </w:rPr>
      </w:pPr>
      <w:bookmarkStart w:id="143" w:name="_Toc535524402"/>
      <w:bookmarkStart w:id="144" w:name="_Toc2079927"/>
      <w:r w:rsidRPr="524E2AE1">
        <w:rPr>
          <w:b/>
          <w:bCs/>
        </w:rPr>
        <w:t>Diffuse Nutrient Transport to Groundwater (Diffuse Nutrient Transport - Groundwater)</w:t>
      </w:r>
      <w:bookmarkEnd w:id="142"/>
      <w:bookmarkEnd w:id="143"/>
      <w:bookmarkEnd w:id="144"/>
    </w:p>
    <w:p w14:paraId="559F2F7A" w14:textId="54639D94" w:rsidR="524E2AE1" w:rsidRDefault="51FC7C9B" w:rsidP="524E2AE1">
      <w:r w:rsidRPr="51FC7C9B">
        <w:rPr>
          <w:b/>
          <w:bCs/>
        </w:rPr>
        <w:t>Description:</w:t>
      </w:r>
      <w:r>
        <w:t xml:space="preserve">  Nutrients (organic and inorganic) are transported below the rootzone to groundwater in quantities that could degrade water quality and limit its use. Nutrient sources can include both diffuse losses (</w:t>
      </w:r>
      <w:r w:rsidR="00DA6084">
        <w:t>non</w:t>
      </w:r>
      <w:r>
        <w:t xml:space="preserve">point source) from land applied nutrients and concentrated (point source) losses associated with agrichemical and manure storage and handling, as well as direct animal access to sensitive areas. This resource concern only covers diffuse losses from land application of nutrients - concentrated losses are covered under the </w:t>
      </w:r>
      <w:r w:rsidRPr="51FC7C9B">
        <w:rPr>
          <w:b/>
          <w:bCs/>
          <w:i/>
          <w:iCs/>
        </w:rPr>
        <w:t>Concentrated Pollutants Transported to Surface and Ground Water</w:t>
      </w:r>
      <w:r>
        <w:t xml:space="preserve"> resource concern.</w:t>
      </w:r>
    </w:p>
    <w:p w14:paraId="56ED4BDD" w14:textId="190FA71B" w:rsidR="00652232" w:rsidRPr="004F0705" w:rsidRDefault="4DC0ABF9" w:rsidP="7C2886E8">
      <w:r w:rsidRPr="4DC0ABF9">
        <w:rPr>
          <w:b/>
          <w:bCs/>
        </w:rPr>
        <w:t>Objective:</w:t>
      </w:r>
      <w:r>
        <w:t xml:space="preserve">  Reduce diffuse (</w:t>
      </w:r>
      <w:r w:rsidR="00DA6084">
        <w:rPr>
          <w:rFonts w:ascii="Calibri" w:eastAsia="Calibri" w:hAnsi="Calibri" w:cs="Calibri"/>
        </w:rPr>
        <w:t>non</w:t>
      </w:r>
      <w:r w:rsidRPr="4DC0ABF9">
        <w:rPr>
          <w:rFonts w:ascii="Calibri" w:eastAsia="Calibri" w:hAnsi="Calibri" w:cs="Calibri"/>
        </w:rPr>
        <w:t>point source</w:t>
      </w:r>
      <w:r>
        <w:t>) nutrient transport below the rootzone to groundwater on a national basis to an average of less than 25</w:t>
      </w:r>
      <w:r w:rsidR="00B920D9">
        <w:t xml:space="preserve"> </w:t>
      </w:r>
      <w:proofErr w:type="spellStart"/>
      <w:r>
        <w:t>lbs</w:t>
      </w:r>
      <w:proofErr w:type="spellEnd"/>
      <w:r>
        <w:t xml:space="preserve"> of nitrogen loss per acre per year and 1 </w:t>
      </w:r>
      <w:proofErr w:type="spellStart"/>
      <w:r w:rsidR="001E767D">
        <w:t>lb</w:t>
      </w:r>
      <w:proofErr w:type="spellEnd"/>
      <w:r w:rsidR="00B920D9">
        <w:t xml:space="preserve"> of</w:t>
      </w:r>
      <w:r>
        <w:t xml:space="preserve"> phosphorus loss per acre per year by requiring a level of management that is appropriate for each site’s potential for nutrient leaching loss. Reduce concentrated (point source) nutrient transport to groundwater by requiring appropriate management wherever concentrated sources are identified by the planner.</w:t>
      </w:r>
    </w:p>
    <w:p w14:paraId="68843061" w14:textId="77777777" w:rsidR="00652232" w:rsidRPr="003D034D" w:rsidRDefault="6B1419A2" w:rsidP="289ECEEA">
      <w:pPr>
        <w:rPr>
          <w:b/>
          <w:bCs/>
        </w:rPr>
      </w:pPr>
      <w:r w:rsidRPr="003D034D">
        <w:rPr>
          <w:b/>
          <w:bCs/>
        </w:rPr>
        <w:t>Analysis within CART:</w:t>
      </w:r>
    </w:p>
    <w:p w14:paraId="3240E3F0" w14:textId="77777777" w:rsidR="00652232" w:rsidRPr="00A54747" w:rsidRDefault="0A844C0A" w:rsidP="00C5667A">
      <w:pPr>
        <w:pStyle w:val="ListParagraph"/>
        <w:numPr>
          <w:ilvl w:val="0"/>
          <w:numId w:val="14"/>
        </w:numPr>
      </w:pPr>
      <w:r w:rsidRPr="0A844C0A">
        <w:rPr>
          <w:b/>
          <w:bCs/>
        </w:rPr>
        <w:t>Diffuse</w:t>
      </w:r>
      <w:r w:rsidR="6B1419A2" w:rsidRPr="003D034D">
        <w:rPr>
          <w:b/>
          <w:bCs/>
        </w:rPr>
        <w:t xml:space="preserve"> Nutrient Transport to </w:t>
      </w:r>
      <w:r w:rsidR="7C2886E8" w:rsidRPr="003D034D">
        <w:rPr>
          <w:b/>
          <w:bCs/>
        </w:rPr>
        <w:t>Ground</w:t>
      </w:r>
      <w:r w:rsidR="46A4749C" w:rsidRPr="003D034D">
        <w:rPr>
          <w:b/>
          <w:bCs/>
        </w:rPr>
        <w:t>w</w:t>
      </w:r>
      <w:r w:rsidR="6B1419A2" w:rsidRPr="003D034D">
        <w:rPr>
          <w:b/>
          <w:bCs/>
        </w:rPr>
        <w:t>ater:</w:t>
      </w:r>
    </w:p>
    <w:p w14:paraId="7E753AD6" w14:textId="6D2100BE" w:rsidR="00652232" w:rsidRDefault="00C702E6" w:rsidP="00652232">
      <w:r>
        <w:t xml:space="preserve">Each PLU will </w:t>
      </w:r>
      <w:r w:rsidR="4B382B9E">
        <w:t>t</w:t>
      </w:r>
      <w:r>
        <w:t>h</w:t>
      </w:r>
      <w:r w:rsidR="4B382B9E">
        <w:t xml:space="preserve">e PLU </w:t>
      </w:r>
      <w:r w:rsidR="00B920D9">
        <w:t xml:space="preserve">soil leaching potential </w:t>
      </w:r>
      <w:r>
        <w:t>determined</w:t>
      </w:r>
      <w:r w:rsidR="00652232" w:rsidRPr="61F573E5">
        <w:t xml:space="preserve">.  </w:t>
      </w:r>
      <w:r>
        <w:t xml:space="preserve">Each soil </w:t>
      </w:r>
      <w:r w:rsidR="6826020B">
        <w:t xml:space="preserve">map </w:t>
      </w:r>
      <w:r>
        <w:t xml:space="preserve">unit within the PLU will be categorized into </w:t>
      </w:r>
      <w:r w:rsidR="6826020B">
        <w:t xml:space="preserve">one of four </w:t>
      </w:r>
      <w:r w:rsidR="00B920D9">
        <w:t xml:space="preserve">soil leaching potentials </w:t>
      </w:r>
      <w:r w:rsidR="00652232">
        <w:t>through the Water Quality Management Services - Soil Leaching</w:t>
      </w:r>
      <w:r w:rsidR="4B382B9E">
        <w:t>, based on published map unit components</w:t>
      </w:r>
      <w:r w:rsidR="00652232">
        <w:t xml:space="preserve">.  The service utilizes the </w:t>
      </w:r>
      <w:r w:rsidR="00CB7009">
        <w:t>NRCS-published</w:t>
      </w:r>
      <w:r w:rsidR="00652232">
        <w:t xml:space="preserve"> soils database (SSURGO) </w:t>
      </w:r>
      <w:r w:rsidR="4C9182F7">
        <w:t>a</w:t>
      </w:r>
      <w:r w:rsidR="00652232">
        <w:t>ccording to</w:t>
      </w:r>
      <w:r>
        <w:t xml:space="preserve"> the</w:t>
      </w:r>
      <w:r w:rsidR="00652232">
        <w:t xml:space="preserve"> chart in </w:t>
      </w:r>
      <w:r w:rsidR="00B53010">
        <w:fldChar w:fldCharType="begin"/>
      </w:r>
      <w:r w:rsidR="00B53010">
        <w:instrText xml:space="preserve"> REF _Ref1132331 \h </w:instrText>
      </w:r>
      <w:r w:rsidR="00B53010">
        <w:fldChar w:fldCharType="separate"/>
      </w:r>
      <w:r w:rsidR="000A6C42">
        <w:rPr>
          <w:i/>
          <w:iCs/>
          <w:color w:val="44546A" w:themeColor="text2"/>
        </w:rPr>
        <w:t>figure</w:t>
      </w:r>
      <w:r w:rsidR="002551DD" w:rsidRPr="00213861">
        <w:rPr>
          <w:i/>
          <w:iCs/>
          <w:color w:val="44546A" w:themeColor="text2"/>
        </w:rPr>
        <w:t xml:space="preserve"> </w:t>
      </w:r>
      <w:r w:rsidR="002551DD">
        <w:rPr>
          <w:i/>
          <w:iCs/>
          <w:noProof/>
          <w:color w:val="44546A" w:themeColor="text2"/>
        </w:rPr>
        <w:t>49</w:t>
      </w:r>
      <w:r w:rsidR="00B53010">
        <w:fldChar w:fldCharType="end"/>
      </w:r>
      <w:r w:rsidR="00652232">
        <w:t xml:space="preserve">.  The acre weighted average </w:t>
      </w:r>
      <w:r w:rsidR="4B382B9E">
        <w:t xml:space="preserve">rating for the PLU </w:t>
      </w:r>
      <w:r w:rsidR="00652232">
        <w:t xml:space="preserve">is then determined </w:t>
      </w:r>
      <w:r w:rsidR="4B382B9E">
        <w:t>b</w:t>
      </w:r>
      <w:r w:rsidR="00652232">
        <w:t>a</w:t>
      </w:r>
      <w:r w:rsidR="4B382B9E">
        <w:t xml:space="preserve">sed on ratings for each soil map unit in </w:t>
      </w:r>
      <w:r w:rsidR="00652232">
        <w:t>the PLU.</w:t>
      </w:r>
    </w:p>
    <w:p w14:paraId="725F1CF9" w14:textId="66003B27" w:rsidR="00AD2B6B" w:rsidRPr="00213861" w:rsidRDefault="00646E33" w:rsidP="00554408">
      <w:bookmarkStart w:id="145" w:name="_Ref1132331"/>
      <w:r w:rsidRPr="00554408">
        <w:rPr>
          <w:i/>
          <w:iCs/>
          <w:color w:val="44546A" w:themeColor="text2"/>
        </w:rPr>
        <w:t>F</w:t>
      </w:r>
      <w:r w:rsidRPr="00213861">
        <w:rPr>
          <w:i/>
          <w:iCs/>
          <w:color w:val="44546A" w:themeColor="text2"/>
        </w:rPr>
        <w:t xml:space="preserve">igure </w:t>
      </w:r>
      <w:r w:rsidRPr="00213861">
        <w:rPr>
          <w:i/>
          <w:iCs/>
          <w:color w:val="44546A" w:themeColor="text2"/>
        </w:rPr>
        <w:fldChar w:fldCharType="begin"/>
      </w:r>
      <w:r w:rsidRPr="00213861">
        <w:rPr>
          <w:i/>
          <w:iCs/>
          <w:color w:val="44546A" w:themeColor="text2"/>
        </w:rPr>
        <w:instrText xml:space="preserve"> SEQ Figure \* ARABIC </w:instrText>
      </w:r>
      <w:r w:rsidRPr="00213861">
        <w:rPr>
          <w:i/>
          <w:iCs/>
          <w:color w:val="44546A" w:themeColor="text2"/>
        </w:rPr>
        <w:fldChar w:fldCharType="separate"/>
      </w:r>
      <w:r w:rsidR="002551DD">
        <w:rPr>
          <w:i/>
          <w:iCs/>
          <w:noProof/>
          <w:color w:val="44546A" w:themeColor="text2"/>
        </w:rPr>
        <w:t>49</w:t>
      </w:r>
      <w:r w:rsidRPr="00213861">
        <w:rPr>
          <w:i/>
          <w:iCs/>
          <w:color w:val="44546A" w:themeColor="text2"/>
        </w:rPr>
        <w:fldChar w:fldCharType="end"/>
      </w:r>
      <w:bookmarkEnd w:id="145"/>
      <w:r w:rsidRPr="00213861">
        <w:rPr>
          <w:i/>
          <w:iCs/>
          <w:color w:val="44546A" w:themeColor="text2"/>
        </w:rPr>
        <w:t xml:space="preserve">: </w:t>
      </w:r>
      <w:r w:rsidR="00AD2B6B" w:rsidRPr="00213861">
        <w:rPr>
          <w:i/>
          <w:iCs/>
          <w:color w:val="44546A" w:themeColor="text2"/>
        </w:rPr>
        <w:t>Determining Soil Leaching Potential</w:t>
      </w:r>
    </w:p>
    <w:tbl>
      <w:tblPr>
        <w:tblStyle w:val="TableGrid"/>
        <w:tblW w:w="0" w:type="auto"/>
        <w:tblLook w:val="04A0" w:firstRow="1" w:lastRow="0" w:firstColumn="1" w:lastColumn="0" w:noHBand="0" w:noVBand="1"/>
      </w:tblPr>
      <w:tblGrid>
        <w:gridCol w:w="1435"/>
        <w:gridCol w:w="1980"/>
        <w:gridCol w:w="1980"/>
        <w:gridCol w:w="1980"/>
        <w:gridCol w:w="1975"/>
      </w:tblGrid>
      <w:tr w:rsidR="00652232" w:rsidRPr="00213861" w14:paraId="09EFB9B3" w14:textId="77777777" w:rsidTr="0029467D">
        <w:tc>
          <w:tcPr>
            <w:tcW w:w="1435" w:type="dxa"/>
            <w:shd w:val="clear" w:color="auto" w:fill="D9E2F3" w:themeFill="accent1" w:themeFillTint="33"/>
          </w:tcPr>
          <w:p w14:paraId="45E778C3" w14:textId="77777777" w:rsidR="00652232" w:rsidRPr="00213861" w:rsidRDefault="00BF7D5D" w:rsidP="00023AD0">
            <w:r w:rsidRPr="00213861">
              <w:t>Leaching</w:t>
            </w:r>
            <w:r w:rsidR="00652232" w:rsidRPr="00213861">
              <w:t xml:space="preserve"> Potential</w:t>
            </w:r>
          </w:p>
        </w:tc>
        <w:tc>
          <w:tcPr>
            <w:tcW w:w="1980" w:type="dxa"/>
            <w:shd w:val="clear" w:color="auto" w:fill="D9E2F3" w:themeFill="accent1" w:themeFillTint="33"/>
          </w:tcPr>
          <w:p w14:paraId="5C10B7DD" w14:textId="26266AC4" w:rsidR="00652232" w:rsidRPr="00213861" w:rsidRDefault="00652232" w:rsidP="00023AD0">
            <w:r w:rsidRPr="00213861">
              <w:t>Hydrologic Group A</w:t>
            </w:r>
          </w:p>
        </w:tc>
        <w:tc>
          <w:tcPr>
            <w:tcW w:w="1980" w:type="dxa"/>
            <w:shd w:val="clear" w:color="auto" w:fill="D9E2F3" w:themeFill="accent1" w:themeFillTint="33"/>
          </w:tcPr>
          <w:p w14:paraId="086A9020" w14:textId="77777777" w:rsidR="00652232" w:rsidRPr="00213861" w:rsidRDefault="00652232" w:rsidP="00023AD0">
            <w:r w:rsidRPr="00213861">
              <w:t>Hydrologic Group B</w:t>
            </w:r>
          </w:p>
        </w:tc>
        <w:tc>
          <w:tcPr>
            <w:tcW w:w="1980" w:type="dxa"/>
            <w:shd w:val="clear" w:color="auto" w:fill="D9E2F3" w:themeFill="accent1" w:themeFillTint="33"/>
          </w:tcPr>
          <w:p w14:paraId="7B27D23F" w14:textId="77777777" w:rsidR="00652232" w:rsidRPr="00213861" w:rsidRDefault="00652232" w:rsidP="00023AD0">
            <w:r w:rsidRPr="00213861">
              <w:t>Hydrologic Group C</w:t>
            </w:r>
          </w:p>
        </w:tc>
        <w:tc>
          <w:tcPr>
            <w:tcW w:w="1975" w:type="dxa"/>
            <w:shd w:val="clear" w:color="auto" w:fill="D9E2F3" w:themeFill="accent1" w:themeFillTint="33"/>
          </w:tcPr>
          <w:p w14:paraId="41B9A4B0" w14:textId="77777777" w:rsidR="00652232" w:rsidRPr="00213861" w:rsidRDefault="00652232" w:rsidP="00023AD0">
            <w:r w:rsidRPr="00213861">
              <w:t>Hydrologic Group D</w:t>
            </w:r>
          </w:p>
        </w:tc>
      </w:tr>
      <w:tr w:rsidR="00652232" w:rsidRPr="00213861" w14:paraId="1E19A749" w14:textId="77777777" w:rsidTr="0029467D">
        <w:tc>
          <w:tcPr>
            <w:tcW w:w="1435" w:type="dxa"/>
          </w:tcPr>
          <w:p w14:paraId="4CB3BFA0" w14:textId="77777777" w:rsidR="00652232" w:rsidRPr="00213861" w:rsidRDefault="00652232" w:rsidP="00023AD0">
            <w:r w:rsidRPr="00213861">
              <w:t>Low = 0</w:t>
            </w:r>
          </w:p>
        </w:tc>
        <w:tc>
          <w:tcPr>
            <w:tcW w:w="1980" w:type="dxa"/>
          </w:tcPr>
          <w:p w14:paraId="26CB2E6D" w14:textId="77777777" w:rsidR="00652232" w:rsidRPr="00213861" w:rsidRDefault="00652232" w:rsidP="00023AD0">
            <w:r w:rsidRPr="00213861">
              <w:br/>
            </w:r>
          </w:p>
        </w:tc>
        <w:tc>
          <w:tcPr>
            <w:tcW w:w="1980" w:type="dxa"/>
          </w:tcPr>
          <w:p w14:paraId="5BC0C225" w14:textId="22BF7842" w:rsidR="00652232" w:rsidRPr="00213861" w:rsidRDefault="00F938CD" w:rsidP="00023AD0">
            <w:r w:rsidRPr="00213861">
              <w:t xml:space="preserve">Slope </w:t>
            </w:r>
            <w:r w:rsidR="00FE6EBB">
              <w:rPr>
                <w:rFonts w:cstheme="minorHAnsi"/>
              </w:rPr>
              <w:t>≤</w:t>
            </w:r>
            <w:r w:rsidRPr="00213861">
              <w:rPr>
                <w:rFonts w:cstheme="minorHAnsi"/>
              </w:rPr>
              <w:t xml:space="preserve">12 and K factor </w:t>
            </w:r>
            <w:r w:rsidR="0055615F">
              <w:rPr>
                <w:rFonts w:cstheme="minorHAnsi"/>
              </w:rPr>
              <w:t>&lt;</w:t>
            </w:r>
            <w:r w:rsidRPr="00213861">
              <w:rPr>
                <w:rFonts w:cstheme="minorHAnsi"/>
              </w:rPr>
              <w:t>0.24</w:t>
            </w:r>
          </w:p>
        </w:tc>
        <w:tc>
          <w:tcPr>
            <w:tcW w:w="1980" w:type="dxa"/>
          </w:tcPr>
          <w:p w14:paraId="0CE4E846" w14:textId="77777777" w:rsidR="00652232" w:rsidRPr="00213861" w:rsidRDefault="00652232" w:rsidP="00023AD0"/>
        </w:tc>
        <w:tc>
          <w:tcPr>
            <w:tcW w:w="1975" w:type="dxa"/>
          </w:tcPr>
          <w:p w14:paraId="44AF8F4F" w14:textId="340C76A8" w:rsidR="00652232" w:rsidRPr="00213861" w:rsidRDefault="00BF7D5D" w:rsidP="00023AD0">
            <w:r w:rsidRPr="00213861">
              <w:t xml:space="preserve">All except </w:t>
            </w:r>
            <w:proofErr w:type="spellStart"/>
            <w:r w:rsidR="00B920D9">
              <w:t>h</w:t>
            </w:r>
            <w:r w:rsidR="00B920D9" w:rsidRPr="00213861">
              <w:t>istosols</w:t>
            </w:r>
            <w:proofErr w:type="spellEnd"/>
            <w:r w:rsidR="00B920D9" w:rsidRPr="00213861">
              <w:t xml:space="preserve"> </w:t>
            </w:r>
            <w:r w:rsidRPr="00213861">
              <w:t xml:space="preserve">or </w:t>
            </w:r>
            <w:proofErr w:type="gramStart"/>
            <w:r w:rsidR="00B920D9">
              <w:t>h</w:t>
            </w:r>
            <w:r w:rsidR="00B920D9" w:rsidRPr="00213861">
              <w:t xml:space="preserve">igh </w:t>
            </w:r>
            <w:r w:rsidR="00B920D9">
              <w:t>w</w:t>
            </w:r>
            <w:r w:rsidR="00B920D9" w:rsidRPr="00213861">
              <w:t>ater</w:t>
            </w:r>
            <w:proofErr w:type="gramEnd"/>
            <w:r w:rsidR="00B920D9" w:rsidRPr="00213861">
              <w:t xml:space="preserve"> </w:t>
            </w:r>
            <w:r w:rsidR="00B920D9">
              <w:t>t</w:t>
            </w:r>
            <w:r w:rsidR="00B920D9" w:rsidRPr="00213861">
              <w:t xml:space="preserve">able </w:t>
            </w:r>
            <w:r w:rsidR="00FE6EBB">
              <w:rPr>
                <w:rFonts w:cstheme="minorHAnsi"/>
              </w:rPr>
              <w:t>≤</w:t>
            </w:r>
            <w:r w:rsidRPr="00213861">
              <w:t>76 cm</w:t>
            </w:r>
          </w:p>
        </w:tc>
      </w:tr>
      <w:tr w:rsidR="00652232" w:rsidRPr="00213861" w14:paraId="69F3A871" w14:textId="77777777" w:rsidTr="0029467D">
        <w:tc>
          <w:tcPr>
            <w:tcW w:w="1435" w:type="dxa"/>
          </w:tcPr>
          <w:p w14:paraId="59337056" w14:textId="77777777" w:rsidR="00652232" w:rsidRPr="00213861" w:rsidRDefault="00652232" w:rsidP="00023AD0">
            <w:r w:rsidRPr="00213861">
              <w:t>Moderate = 1</w:t>
            </w:r>
          </w:p>
        </w:tc>
        <w:tc>
          <w:tcPr>
            <w:tcW w:w="1980" w:type="dxa"/>
          </w:tcPr>
          <w:p w14:paraId="256984C3" w14:textId="77777777" w:rsidR="00652232" w:rsidRPr="00213861" w:rsidRDefault="00652232" w:rsidP="00023AD0"/>
        </w:tc>
        <w:tc>
          <w:tcPr>
            <w:tcW w:w="1980" w:type="dxa"/>
          </w:tcPr>
          <w:p w14:paraId="5C16E76F" w14:textId="1E0EEE4B" w:rsidR="00652232" w:rsidRPr="00213861" w:rsidRDefault="005425DB" w:rsidP="00023AD0">
            <w:r w:rsidRPr="00213861">
              <w:rPr>
                <w:rFonts w:cstheme="minorHAnsi"/>
              </w:rPr>
              <w:t xml:space="preserve">Slope &gt;12 </w:t>
            </w:r>
            <w:r w:rsidR="00F938CD" w:rsidRPr="00213861">
              <w:rPr>
                <w:rFonts w:cstheme="minorHAnsi"/>
              </w:rPr>
              <w:t>and</w:t>
            </w:r>
            <w:r w:rsidRPr="00213861">
              <w:rPr>
                <w:rFonts w:cstheme="minorHAnsi"/>
              </w:rPr>
              <w:t xml:space="preserve"> K factor </w:t>
            </w:r>
            <w:r w:rsidR="0055615F">
              <w:rPr>
                <w:rFonts w:cstheme="minorHAnsi"/>
              </w:rPr>
              <w:t>≥</w:t>
            </w:r>
            <w:r w:rsidRPr="00213861">
              <w:rPr>
                <w:rFonts w:cstheme="minorHAnsi"/>
              </w:rPr>
              <w:t xml:space="preserve">0.24, </w:t>
            </w:r>
            <w:r w:rsidRPr="00213861">
              <w:t xml:space="preserve">except </w:t>
            </w:r>
            <w:proofErr w:type="spellStart"/>
            <w:r w:rsidR="00B920D9">
              <w:t>h</w:t>
            </w:r>
            <w:r w:rsidR="00B920D9" w:rsidRPr="00213861">
              <w:t>istosols</w:t>
            </w:r>
            <w:proofErr w:type="spellEnd"/>
            <w:r w:rsidR="00B920D9" w:rsidRPr="00213861">
              <w:t xml:space="preserve"> </w:t>
            </w:r>
            <w:r w:rsidRPr="00213861">
              <w:t xml:space="preserve">or </w:t>
            </w:r>
            <w:proofErr w:type="gramStart"/>
            <w:r w:rsidR="00B920D9">
              <w:t>h</w:t>
            </w:r>
            <w:r w:rsidR="00B920D9" w:rsidRPr="00213861">
              <w:t xml:space="preserve">igh </w:t>
            </w:r>
            <w:r w:rsidRPr="00213861">
              <w:t>water</w:t>
            </w:r>
            <w:proofErr w:type="gramEnd"/>
            <w:r w:rsidRPr="00213861">
              <w:t xml:space="preserve"> table </w:t>
            </w:r>
            <w:r w:rsidR="00FE6EBB">
              <w:rPr>
                <w:rFonts w:cstheme="minorHAnsi"/>
              </w:rPr>
              <w:t>≤</w:t>
            </w:r>
            <w:r w:rsidRPr="00213861">
              <w:t>76 cm</w:t>
            </w:r>
          </w:p>
        </w:tc>
        <w:tc>
          <w:tcPr>
            <w:tcW w:w="1980" w:type="dxa"/>
          </w:tcPr>
          <w:p w14:paraId="75B968CF" w14:textId="584774D3" w:rsidR="00652232" w:rsidRPr="00213861" w:rsidRDefault="00BF7D5D" w:rsidP="00023AD0">
            <w:r w:rsidRPr="00213861">
              <w:t xml:space="preserve">All except </w:t>
            </w:r>
            <w:proofErr w:type="spellStart"/>
            <w:r w:rsidR="00B920D9">
              <w:t>h</w:t>
            </w:r>
            <w:r w:rsidR="00B920D9" w:rsidRPr="00213861">
              <w:t>istosols</w:t>
            </w:r>
            <w:proofErr w:type="spellEnd"/>
            <w:r w:rsidR="00B920D9" w:rsidRPr="00213861">
              <w:t xml:space="preserve"> </w:t>
            </w:r>
            <w:r w:rsidRPr="00213861">
              <w:t xml:space="preserve">or </w:t>
            </w:r>
            <w:proofErr w:type="gramStart"/>
            <w:r w:rsidR="00B920D9">
              <w:t>h</w:t>
            </w:r>
            <w:r w:rsidR="00B920D9" w:rsidRPr="00213861">
              <w:t xml:space="preserve">igh </w:t>
            </w:r>
            <w:r w:rsidR="00B920D9">
              <w:t>w</w:t>
            </w:r>
            <w:r w:rsidR="00B920D9" w:rsidRPr="00213861">
              <w:t>ater</w:t>
            </w:r>
            <w:proofErr w:type="gramEnd"/>
            <w:r w:rsidR="00B920D9" w:rsidRPr="00213861">
              <w:t xml:space="preserve"> </w:t>
            </w:r>
            <w:r w:rsidR="00B920D9">
              <w:t>t</w:t>
            </w:r>
            <w:r w:rsidR="00B920D9" w:rsidRPr="00213861">
              <w:t xml:space="preserve">able </w:t>
            </w:r>
            <w:r w:rsidR="00FE6EBB">
              <w:rPr>
                <w:rFonts w:cstheme="minorHAnsi"/>
              </w:rPr>
              <w:t>≤</w:t>
            </w:r>
            <w:r w:rsidRPr="00213861">
              <w:t>76 cm</w:t>
            </w:r>
          </w:p>
        </w:tc>
        <w:tc>
          <w:tcPr>
            <w:tcW w:w="1975" w:type="dxa"/>
          </w:tcPr>
          <w:p w14:paraId="64F6C515" w14:textId="77777777" w:rsidR="00652232" w:rsidRPr="00213861" w:rsidRDefault="00652232" w:rsidP="00023AD0"/>
        </w:tc>
      </w:tr>
      <w:tr w:rsidR="00652232" w:rsidRPr="00213861" w14:paraId="7245EC77" w14:textId="77777777" w:rsidTr="0029467D">
        <w:tc>
          <w:tcPr>
            <w:tcW w:w="1435" w:type="dxa"/>
          </w:tcPr>
          <w:p w14:paraId="4391F3E2" w14:textId="77777777" w:rsidR="00652232" w:rsidRPr="00213861" w:rsidRDefault="00652232" w:rsidP="00023AD0">
            <w:r w:rsidRPr="00213861">
              <w:t>Moderately High = 2</w:t>
            </w:r>
          </w:p>
        </w:tc>
        <w:tc>
          <w:tcPr>
            <w:tcW w:w="1980" w:type="dxa"/>
          </w:tcPr>
          <w:p w14:paraId="5145F01B" w14:textId="4F7E2438" w:rsidR="00652232" w:rsidRPr="00213861" w:rsidRDefault="00BF7D5D" w:rsidP="00023AD0">
            <w:r w:rsidRPr="00213861">
              <w:t xml:space="preserve">Slope </w:t>
            </w:r>
            <w:r w:rsidR="00FE6EBB">
              <w:t>&gt;</w:t>
            </w:r>
            <w:r w:rsidRPr="00213861">
              <w:t xml:space="preserve">12, except </w:t>
            </w:r>
            <w:proofErr w:type="spellStart"/>
            <w:r w:rsidR="00B920D9">
              <w:t>h</w:t>
            </w:r>
            <w:r w:rsidR="00B920D9" w:rsidRPr="00213861">
              <w:t>istosols</w:t>
            </w:r>
            <w:proofErr w:type="spellEnd"/>
            <w:r w:rsidR="00B920D9" w:rsidRPr="00213861">
              <w:t xml:space="preserve"> </w:t>
            </w:r>
            <w:r w:rsidRPr="00213861">
              <w:t xml:space="preserve">or </w:t>
            </w:r>
            <w:proofErr w:type="gramStart"/>
            <w:r w:rsidR="00B920D9">
              <w:t>h</w:t>
            </w:r>
            <w:r w:rsidR="00B920D9" w:rsidRPr="00213861">
              <w:t xml:space="preserve">igh </w:t>
            </w:r>
            <w:r w:rsidRPr="00213861">
              <w:t>water</w:t>
            </w:r>
            <w:proofErr w:type="gramEnd"/>
            <w:r w:rsidRPr="00213861">
              <w:t xml:space="preserve"> table </w:t>
            </w:r>
            <w:r w:rsidR="00FE6EBB">
              <w:rPr>
                <w:rFonts w:cstheme="minorHAnsi"/>
              </w:rPr>
              <w:t>≤</w:t>
            </w:r>
            <w:r w:rsidRPr="00213861">
              <w:t>76</w:t>
            </w:r>
          </w:p>
        </w:tc>
        <w:tc>
          <w:tcPr>
            <w:tcW w:w="1980" w:type="dxa"/>
          </w:tcPr>
          <w:p w14:paraId="03190ED5" w14:textId="446BFF52" w:rsidR="00652232" w:rsidRPr="00213861" w:rsidRDefault="00BF7D5D" w:rsidP="00023AD0">
            <w:r w:rsidRPr="00213861">
              <w:t xml:space="preserve">Slope </w:t>
            </w:r>
            <w:r w:rsidR="0055615F">
              <w:rPr>
                <w:rFonts w:cstheme="minorHAnsi"/>
              </w:rPr>
              <w:t>≥</w:t>
            </w:r>
            <w:r w:rsidRPr="00213861">
              <w:t xml:space="preserve">3 and </w:t>
            </w:r>
            <w:r w:rsidR="00FE6EBB">
              <w:rPr>
                <w:rFonts w:cstheme="minorHAnsi"/>
              </w:rPr>
              <w:t>≤</w:t>
            </w:r>
            <w:r w:rsidRPr="00213861">
              <w:t xml:space="preserve">12 and K factor </w:t>
            </w:r>
            <w:r w:rsidR="0055615F">
              <w:t>&lt;</w:t>
            </w:r>
            <w:r w:rsidRPr="00213861">
              <w:t>0.24</w:t>
            </w:r>
            <w:r w:rsidR="005425DB" w:rsidRPr="00213861">
              <w:t>,</w:t>
            </w:r>
            <w:r w:rsidRPr="00213861">
              <w:t xml:space="preserve"> except </w:t>
            </w:r>
            <w:proofErr w:type="spellStart"/>
            <w:r w:rsidR="00B920D9">
              <w:t>h</w:t>
            </w:r>
            <w:r w:rsidR="00B920D9" w:rsidRPr="00213861">
              <w:t>istosols</w:t>
            </w:r>
            <w:proofErr w:type="spellEnd"/>
            <w:r w:rsidR="00B920D9" w:rsidRPr="00213861">
              <w:t xml:space="preserve"> </w:t>
            </w:r>
            <w:r w:rsidRPr="00213861">
              <w:t xml:space="preserve">or </w:t>
            </w:r>
            <w:proofErr w:type="gramStart"/>
            <w:r w:rsidR="00B920D9">
              <w:t>h</w:t>
            </w:r>
            <w:r w:rsidR="00B920D9" w:rsidRPr="00213861">
              <w:t xml:space="preserve">igh </w:t>
            </w:r>
            <w:r w:rsidRPr="00213861">
              <w:t>water</w:t>
            </w:r>
            <w:proofErr w:type="gramEnd"/>
            <w:r w:rsidRPr="00213861">
              <w:t xml:space="preserve"> table </w:t>
            </w:r>
            <w:r w:rsidR="00FE6EBB">
              <w:rPr>
                <w:rFonts w:cstheme="minorHAnsi"/>
              </w:rPr>
              <w:t>≤</w:t>
            </w:r>
            <w:r w:rsidRPr="00213861">
              <w:t>76 cm</w:t>
            </w:r>
          </w:p>
        </w:tc>
        <w:tc>
          <w:tcPr>
            <w:tcW w:w="1980" w:type="dxa"/>
          </w:tcPr>
          <w:p w14:paraId="735ABEBE" w14:textId="77777777" w:rsidR="00652232" w:rsidRPr="00213861" w:rsidRDefault="00652232" w:rsidP="00023AD0"/>
        </w:tc>
        <w:tc>
          <w:tcPr>
            <w:tcW w:w="1975" w:type="dxa"/>
          </w:tcPr>
          <w:p w14:paraId="7B547629" w14:textId="77777777" w:rsidR="00652232" w:rsidRPr="00213861" w:rsidRDefault="00652232" w:rsidP="00023AD0"/>
        </w:tc>
      </w:tr>
      <w:tr w:rsidR="00652232" w14:paraId="4D49CB69" w14:textId="77777777" w:rsidTr="0029467D">
        <w:tc>
          <w:tcPr>
            <w:tcW w:w="1435" w:type="dxa"/>
          </w:tcPr>
          <w:p w14:paraId="7F8D8EE2" w14:textId="77777777" w:rsidR="00652232" w:rsidRPr="00213861" w:rsidRDefault="00652232" w:rsidP="00023AD0">
            <w:r w:rsidRPr="00213861">
              <w:lastRenderedPageBreak/>
              <w:t>High = 3</w:t>
            </w:r>
          </w:p>
        </w:tc>
        <w:tc>
          <w:tcPr>
            <w:tcW w:w="1980" w:type="dxa"/>
          </w:tcPr>
          <w:p w14:paraId="74AF6577" w14:textId="745ED083" w:rsidR="00652232" w:rsidRPr="00213861" w:rsidRDefault="00BF7D5D" w:rsidP="00023AD0">
            <w:r w:rsidRPr="00213861">
              <w:t xml:space="preserve">Slope </w:t>
            </w:r>
            <w:r w:rsidR="00FE6EBB">
              <w:rPr>
                <w:rFonts w:cstheme="minorHAnsi"/>
              </w:rPr>
              <w:t>≤</w:t>
            </w:r>
            <w:r w:rsidRPr="00213861">
              <w:t xml:space="preserve">12 or </w:t>
            </w:r>
            <w:proofErr w:type="spellStart"/>
            <w:r w:rsidR="00B920D9">
              <w:t>h</w:t>
            </w:r>
            <w:r w:rsidR="00B920D9" w:rsidRPr="00213861">
              <w:t>istosols</w:t>
            </w:r>
            <w:proofErr w:type="spellEnd"/>
            <w:r w:rsidR="00B920D9" w:rsidRPr="00213861">
              <w:t xml:space="preserve"> </w:t>
            </w:r>
            <w:r w:rsidRPr="00213861">
              <w:t xml:space="preserve">or </w:t>
            </w:r>
            <w:proofErr w:type="gramStart"/>
            <w:r w:rsidR="00B920D9">
              <w:t>h</w:t>
            </w:r>
            <w:r w:rsidR="00B920D9" w:rsidRPr="00213861">
              <w:t xml:space="preserve">igh </w:t>
            </w:r>
            <w:r w:rsidRPr="00213861">
              <w:t>water</w:t>
            </w:r>
            <w:proofErr w:type="gramEnd"/>
            <w:r w:rsidRPr="00213861">
              <w:t xml:space="preserve"> table </w:t>
            </w:r>
            <w:r w:rsidR="00FE6EBB">
              <w:rPr>
                <w:rFonts w:cstheme="minorHAnsi"/>
              </w:rPr>
              <w:t>≤</w:t>
            </w:r>
            <w:r w:rsidRPr="00213861">
              <w:t>76 cm</w:t>
            </w:r>
          </w:p>
        </w:tc>
        <w:tc>
          <w:tcPr>
            <w:tcW w:w="1980" w:type="dxa"/>
          </w:tcPr>
          <w:p w14:paraId="07D47FB1" w14:textId="7C79829C" w:rsidR="00652232" w:rsidRPr="00213861" w:rsidRDefault="00BF7D5D" w:rsidP="00023AD0">
            <w:r w:rsidRPr="00213861">
              <w:t xml:space="preserve">Slope &lt;3 and K factor </w:t>
            </w:r>
            <w:r w:rsidR="0055615F">
              <w:t>&lt;</w:t>
            </w:r>
            <w:r w:rsidRPr="00213861">
              <w:t xml:space="preserve">0.24 or </w:t>
            </w:r>
            <w:proofErr w:type="spellStart"/>
            <w:r w:rsidR="00B920D9">
              <w:t>h</w:t>
            </w:r>
            <w:r w:rsidR="00B920D9" w:rsidRPr="00213861">
              <w:t>istosols</w:t>
            </w:r>
            <w:proofErr w:type="spellEnd"/>
            <w:r w:rsidR="00B920D9" w:rsidRPr="00213861">
              <w:t xml:space="preserve"> </w:t>
            </w:r>
            <w:r w:rsidRPr="00213861">
              <w:t xml:space="preserve">or </w:t>
            </w:r>
            <w:proofErr w:type="gramStart"/>
            <w:r w:rsidR="00B920D9">
              <w:t>h</w:t>
            </w:r>
            <w:r w:rsidR="00B920D9" w:rsidRPr="00213861">
              <w:t xml:space="preserve">igh </w:t>
            </w:r>
            <w:r w:rsidRPr="00213861">
              <w:t>water</w:t>
            </w:r>
            <w:proofErr w:type="gramEnd"/>
            <w:r w:rsidRPr="00213861">
              <w:t xml:space="preserve"> table </w:t>
            </w:r>
            <w:r w:rsidR="00FE6EBB">
              <w:rPr>
                <w:rFonts w:cstheme="minorHAnsi"/>
              </w:rPr>
              <w:t>≤</w:t>
            </w:r>
            <w:r w:rsidRPr="00213861">
              <w:t>76 cm</w:t>
            </w:r>
          </w:p>
        </w:tc>
        <w:tc>
          <w:tcPr>
            <w:tcW w:w="1980" w:type="dxa"/>
          </w:tcPr>
          <w:p w14:paraId="7E336DB5" w14:textId="57BBD388" w:rsidR="00652232" w:rsidRPr="00213861" w:rsidRDefault="00B920D9" w:rsidP="00023AD0">
            <w:proofErr w:type="spellStart"/>
            <w:r>
              <w:t>h</w:t>
            </w:r>
            <w:r w:rsidRPr="00213861">
              <w:t>istosols</w:t>
            </w:r>
            <w:proofErr w:type="spellEnd"/>
            <w:r w:rsidRPr="00213861">
              <w:t xml:space="preserve"> </w:t>
            </w:r>
            <w:r w:rsidR="00BF7D5D" w:rsidRPr="00213861">
              <w:t xml:space="preserve">or </w:t>
            </w:r>
            <w:proofErr w:type="gramStart"/>
            <w:r>
              <w:t>h</w:t>
            </w:r>
            <w:r w:rsidRPr="00213861">
              <w:t xml:space="preserve">igh </w:t>
            </w:r>
            <w:r>
              <w:t>w</w:t>
            </w:r>
            <w:r w:rsidRPr="00213861">
              <w:t>ater</w:t>
            </w:r>
            <w:proofErr w:type="gramEnd"/>
            <w:r w:rsidRPr="00213861">
              <w:t xml:space="preserve"> </w:t>
            </w:r>
            <w:r>
              <w:t>t</w:t>
            </w:r>
            <w:r w:rsidRPr="00213861">
              <w:t xml:space="preserve">able </w:t>
            </w:r>
            <w:r w:rsidR="00FE6EBB">
              <w:rPr>
                <w:rFonts w:cstheme="minorHAnsi"/>
              </w:rPr>
              <w:t>≤</w:t>
            </w:r>
            <w:r w:rsidR="00BF7D5D" w:rsidRPr="00213861">
              <w:t>76 cm</w:t>
            </w:r>
          </w:p>
        </w:tc>
        <w:tc>
          <w:tcPr>
            <w:tcW w:w="1975" w:type="dxa"/>
          </w:tcPr>
          <w:p w14:paraId="1604B2BD" w14:textId="369DC76E" w:rsidR="00652232" w:rsidRDefault="00B920D9" w:rsidP="00023AD0">
            <w:proofErr w:type="spellStart"/>
            <w:r>
              <w:t>h</w:t>
            </w:r>
            <w:r w:rsidRPr="00213861">
              <w:t>istosols</w:t>
            </w:r>
            <w:proofErr w:type="spellEnd"/>
            <w:r w:rsidRPr="00213861">
              <w:t xml:space="preserve"> </w:t>
            </w:r>
            <w:r w:rsidR="00BF7D5D" w:rsidRPr="00213861">
              <w:t xml:space="preserve">or </w:t>
            </w:r>
            <w:proofErr w:type="gramStart"/>
            <w:r>
              <w:t>h</w:t>
            </w:r>
            <w:r w:rsidRPr="00213861">
              <w:t xml:space="preserve">igh </w:t>
            </w:r>
            <w:r>
              <w:t>w</w:t>
            </w:r>
            <w:r w:rsidRPr="00213861">
              <w:t>ater</w:t>
            </w:r>
            <w:proofErr w:type="gramEnd"/>
            <w:r w:rsidRPr="00213861">
              <w:t xml:space="preserve"> </w:t>
            </w:r>
            <w:r>
              <w:t>t</w:t>
            </w:r>
            <w:r w:rsidRPr="00213861">
              <w:t xml:space="preserve">able </w:t>
            </w:r>
            <w:r w:rsidR="00FE6EBB">
              <w:rPr>
                <w:rFonts w:cstheme="minorHAnsi"/>
              </w:rPr>
              <w:t>≤</w:t>
            </w:r>
            <w:r w:rsidR="00BF7D5D" w:rsidRPr="00213861">
              <w:t>76 cm</w:t>
            </w:r>
          </w:p>
        </w:tc>
      </w:tr>
    </w:tbl>
    <w:p w14:paraId="230D5150" w14:textId="77777777" w:rsidR="00652232" w:rsidRPr="006B2316" w:rsidRDefault="00652232" w:rsidP="00652232">
      <w:pPr>
        <w:rPr>
          <w:sz w:val="4"/>
          <w:szCs w:val="4"/>
        </w:rPr>
      </w:pPr>
    </w:p>
    <w:p w14:paraId="50F53F8E" w14:textId="473D2FDC" w:rsidR="00652232" w:rsidRDefault="4DC0ABF9" w:rsidP="4DC0ABF9">
      <w:pPr>
        <w:rPr>
          <w:b/>
          <w:bCs/>
        </w:rPr>
      </w:pPr>
      <w:r>
        <w:t xml:space="preserve">Using the R factor from R </w:t>
      </w:r>
      <w:r w:rsidR="00B920D9">
        <w:t>factor service</w:t>
      </w:r>
      <w:r>
        <w:t xml:space="preserve">, the PLU </w:t>
      </w:r>
      <w:r w:rsidR="00B920D9">
        <w:t xml:space="preserve">soil leaching potential </w:t>
      </w:r>
      <w:r>
        <w:t xml:space="preserve">is used to determine the threshold of </w:t>
      </w:r>
      <w:r w:rsidR="007B3016">
        <w:t>conservation</w:t>
      </w:r>
      <w:r>
        <w:t xml:space="preserve"> </w:t>
      </w:r>
      <w:r w:rsidR="007B3016">
        <w:t>management points</w:t>
      </w:r>
      <w:r>
        <w:t xml:space="preserve"> necessary to meet the planning criteria.  </w:t>
      </w:r>
      <w:r w:rsidRPr="4DC0ABF9">
        <w:rPr>
          <w:b/>
          <w:bCs/>
        </w:rPr>
        <w:t xml:space="preserve">Diffuse </w:t>
      </w:r>
      <w:r w:rsidR="00B920D9">
        <w:rPr>
          <w:b/>
          <w:bCs/>
        </w:rPr>
        <w:t>n</w:t>
      </w:r>
      <w:r w:rsidR="00B920D9" w:rsidRPr="4DC0ABF9">
        <w:rPr>
          <w:b/>
          <w:bCs/>
        </w:rPr>
        <w:t xml:space="preserve">utrient </w:t>
      </w:r>
      <w:r w:rsidR="00B920D9">
        <w:rPr>
          <w:b/>
          <w:bCs/>
        </w:rPr>
        <w:t>l</w:t>
      </w:r>
      <w:r w:rsidR="00B920D9" w:rsidRPr="4DC0ABF9">
        <w:rPr>
          <w:b/>
          <w:bCs/>
        </w:rPr>
        <w:t xml:space="preserve">oss </w:t>
      </w:r>
      <w:r w:rsidRPr="4DC0ABF9">
        <w:rPr>
          <w:b/>
          <w:bCs/>
        </w:rPr>
        <w:t xml:space="preserve">to </w:t>
      </w:r>
      <w:r w:rsidR="00B920D9">
        <w:rPr>
          <w:b/>
          <w:bCs/>
        </w:rPr>
        <w:t>g</w:t>
      </w:r>
      <w:r w:rsidR="00B920D9" w:rsidRPr="00EA3595">
        <w:rPr>
          <w:b/>
          <w:bCs/>
        </w:rPr>
        <w:t>roundwater</w:t>
      </w:r>
      <w:r w:rsidR="00B920D9" w:rsidRPr="4DC0ABF9">
        <w:rPr>
          <w:b/>
          <w:bCs/>
        </w:rPr>
        <w:t xml:space="preserve"> </w:t>
      </w:r>
      <w:r w:rsidRPr="4DC0ABF9">
        <w:rPr>
          <w:b/>
          <w:bCs/>
        </w:rPr>
        <w:t xml:space="preserve">has two components, nitrogen and phosphorus, which have thresholds </w:t>
      </w:r>
      <w:r w:rsidR="00213861">
        <w:rPr>
          <w:b/>
          <w:bCs/>
        </w:rPr>
        <w:t xml:space="preserve">established as seen in </w:t>
      </w:r>
      <w:r w:rsidR="00B53010">
        <w:rPr>
          <w:b/>
          <w:bCs/>
        </w:rPr>
        <w:fldChar w:fldCharType="begin"/>
      </w:r>
      <w:r w:rsidR="00B53010">
        <w:rPr>
          <w:b/>
          <w:bCs/>
        </w:rPr>
        <w:instrText xml:space="preserve"> REF _Ref1132342 \h </w:instrText>
      </w:r>
      <w:r w:rsidR="00B53010">
        <w:rPr>
          <w:b/>
          <w:bCs/>
        </w:rPr>
      </w:r>
      <w:r w:rsidR="00B53010">
        <w:rPr>
          <w:b/>
          <w:bCs/>
        </w:rPr>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50</w:t>
      </w:r>
      <w:r w:rsidR="00B53010">
        <w:rPr>
          <w:b/>
          <w:bCs/>
        </w:rPr>
        <w:fldChar w:fldCharType="end"/>
      </w:r>
      <w:r w:rsidR="00B53010">
        <w:rPr>
          <w:b/>
          <w:bCs/>
        </w:rPr>
        <w:t xml:space="preserve"> and </w:t>
      </w:r>
      <w:r w:rsidR="00B53010">
        <w:rPr>
          <w:b/>
          <w:bCs/>
        </w:rPr>
        <w:fldChar w:fldCharType="begin"/>
      </w:r>
      <w:r w:rsidR="00B53010">
        <w:rPr>
          <w:b/>
          <w:bCs/>
        </w:rPr>
        <w:instrText xml:space="preserve"> REF _Ref1132352 \h </w:instrText>
      </w:r>
      <w:r w:rsidR="00B53010">
        <w:rPr>
          <w:b/>
          <w:bCs/>
        </w:rPr>
      </w:r>
      <w:r w:rsidR="00B53010">
        <w:rPr>
          <w:b/>
          <w:bCs/>
        </w:rPr>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51</w:t>
      </w:r>
      <w:r w:rsidR="00B53010">
        <w:rPr>
          <w:b/>
          <w:bCs/>
        </w:rPr>
        <w:fldChar w:fldCharType="end"/>
      </w:r>
      <w:r w:rsidRPr="4DC0ABF9">
        <w:rPr>
          <w:b/>
          <w:bCs/>
        </w:rPr>
        <w:t>.</w:t>
      </w:r>
    </w:p>
    <w:p w14:paraId="6B940E17" w14:textId="4D597886" w:rsidR="00AD2B6B" w:rsidRPr="00554408" w:rsidRDefault="00646E33" w:rsidP="00554408">
      <w:pPr>
        <w:rPr>
          <w:i/>
          <w:iCs/>
          <w:color w:val="44546A" w:themeColor="text2"/>
        </w:rPr>
      </w:pPr>
      <w:bookmarkStart w:id="146" w:name="_Ref113234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50</w:t>
      </w:r>
      <w:r w:rsidRPr="00554408">
        <w:rPr>
          <w:i/>
          <w:iCs/>
          <w:color w:val="44546A" w:themeColor="text2"/>
        </w:rPr>
        <w:fldChar w:fldCharType="end"/>
      </w:r>
      <w:bookmarkEnd w:id="146"/>
      <w:r w:rsidRPr="00554408">
        <w:rPr>
          <w:i/>
          <w:iCs/>
          <w:color w:val="44546A" w:themeColor="text2"/>
        </w:rPr>
        <w:t xml:space="preserve">: </w:t>
      </w:r>
      <w:r w:rsidR="00AD2B6B" w:rsidRPr="00554408">
        <w:rPr>
          <w:i/>
          <w:iCs/>
          <w:color w:val="44546A" w:themeColor="text2"/>
        </w:rPr>
        <w:t>Determining Diffuse Nitrogen to Groundwater Threshold</w:t>
      </w:r>
    </w:p>
    <w:tbl>
      <w:tblPr>
        <w:tblStyle w:val="TableGrid"/>
        <w:tblW w:w="0" w:type="auto"/>
        <w:tblLook w:val="04A0" w:firstRow="1" w:lastRow="0" w:firstColumn="1" w:lastColumn="0" w:noHBand="0" w:noVBand="1"/>
      </w:tblPr>
      <w:tblGrid>
        <w:gridCol w:w="1870"/>
        <w:gridCol w:w="1870"/>
        <w:gridCol w:w="1870"/>
        <w:gridCol w:w="1870"/>
        <w:gridCol w:w="1870"/>
      </w:tblGrid>
      <w:tr w:rsidR="00652232" w14:paraId="7ED4C3C1" w14:textId="77777777" w:rsidTr="004F0705">
        <w:tc>
          <w:tcPr>
            <w:tcW w:w="1870" w:type="dxa"/>
            <w:vMerge w:val="restart"/>
            <w:shd w:val="clear" w:color="auto" w:fill="D9E2F3" w:themeFill="accent1" w:themeFillTint="33"/>
          </w:tcPr>
          <w:p w14:paraId="29ED6A97" w14:textId="77777777" w:rsidR="00652232" w:rsidRDefault="00C23ED6" w:rsidP="00023AD0">
            <w:r>
              <w:t>L</w:t>
            </w:r>
            <w:r w:rsidR="008301E8">
              <w:t>eaching</w:t>
            </w:r>
            <w:r>
              <w:t xml:space="preserve"> </w:t>
            </w:r>
            <w:r w:rsidR="00220245">
              <w:t>Vulnerability</w:t>
            </w:r>
          </w:p>
        </w:tc>
        <w:tc>
          <w:tcPr>
            <w:tcW w:w="7480" w:type="dxa"/>
            <w:gridSpan w:val="4"/>
            <w:shd w:val="clear" w:color="auto" w:fill="D9E2F3" w:themeFill="accent1" w:themeFillTint="33"/>
          </w:tcPr>
          <w:p w14:paraId="141EDB6E" w14:textId="77777777" w:rsidR="00652232" w:rsidRDefault="00652232" w:rsidP="00023AD0">
            <w:pPr>
              <w:jc w:val="center"/>
            </w:pPr>
            <w:r>
              <w:t>R Factor</w:t>
            </w:r>
          </w:p>
        </w:tc>
      </w:tr>
      <w:tr w:rsidR="00652232" w14:paraId="42E6C385" w14:textId="77777777" w:rsidTr="004F0705">
        <w:tc>
          <w:tcPr>
            <w:tcW w:w="1870" w:type="dxa"/>
            <w:vMerge/>
            <w:shd w:val="clear" w:color="auto" w:fill="D9E2F3" w:themeFill="accent1" w:themeFillTint="33"/>
          </w:tcPr>
          <w:p w14:paraId="4366B72D" w14:textId="77777777" w:rsidR="00652232" w:rsidRDefault="00652232" w:rsidP="00023AD0"/>
        </w:tc>
        <w:tc>
          <w:tcPr>
            <w:tcW w:w="1870" w:type="dxa"/>
            <w:shd w:val="clear" w:color="auto" w:fill="D9E2F3" w:themeFill="accent1" w:themeFillTint="33"/>
          </w:tcPr>
          <w:p w14:paraId="568E211F" w14:textId="1161DD59" w:rsidR="00652232" w:rsidRDefault="0055615F" w:rsidP="00023AD0">
            <w:pPr>
              <w:jc w:val="center"/>
            </w:pPr>
            <w:r>
              <w:t>≤</w:t>
            </w:r>
            <w:r w:rsidR="00652232" w:rsidRPr="000E06F2">
              <w:t>50</w:t>
            </w:r>
          </w:p>
        </w:tc>
        <w:tc>
          <w:tcPr>
            <w:tcW w:w="1870" w:type="dxa"/>
            <w:shd w:val="clear" w:color="auto" w:fill="D9E2F3" w:themeFill="accent1" w:themeFillTint="33"/>
          </w:tcPr>
          <w:p w14:paraId="2599920F" w14:textId="77777777" w:rsidR="00652232" w:rsidRDefault="00652232" w:rsidP="00023AD0">
            <w:pPr>
              <w:jc w:val="center"/>
            </w:pPr>
            <w:r w:rsidRPr="000E06F2">
              <w:t>&gt;50-150</w:t>
            </w:r>
          </w:p>
        </w:tc>
        <w:tc>
          <w:tcPr>
            <w:tcW w:w="1870" w:type="dxa"/>
            <w:shd w:val="clear" w:color="auto" w:fill="D9E2F3" w:themeFill="accent1" w:themeFillTint="33"/>
          </w:tcPr>
          <w:p w14:paraId="0F84FD3A" w14:textId="77777777" w:rsidR="00652232" w:rsidRDefault="00652232" w:rsidP="00023AD0">
            <w:pPr>
              <w:jc w:val="center"/>
            </w:pPr>
            <w:r w:rsidRPr="000E06F2">
              <w:t>&gt;150-250</w:t>
            </w:r>
          </w:p>
        </w:tc>
        <w:tc>
          <w:tcPr>
            <w:tcW w:w="1870" w:type="dxa"/>
            <w:shd w:val="clear" w:color="auto" w:fill="D9E2F3" w:themeFill="accent1" w:themeFillTint="33"/>
          </w:tcPr>
          <w:p w14:paraId="7BF36140" w14:textId="77777777" w:rsidR="00652232" w:rsidRDefault="00652232" w:rsidP="00023AD0">
            <w:pPr>
              <w:jc w:val="center"/>
            </w:pPr>
            <w:r w:rsidRPr="000E06F2">
              <w:t>&gt;250</w:t>
            </w:r>
          </w:p>
        </w:tc>
      </w:tr>
      <w:tr w:rsidR="005425DB" w14:paraId="3154A7A6" w14:textId="77777777" w:rsidTr="00023AD0">
        <w:tc>
          <w:tcPr>
            <w:tcW w:w="1870" w:type="dxa"/>
          </w:tcPr>
          <w:p w14:paraId="29E7951E" w14:textId="77777777" w:rsidR="005425DB" w:rsidRDefault="005425DB" w:rsidP="005425DB">
            <w:r w:rsidRPr="00C312C1">
              <w:t>High</w:t>
            </w:r>
          </w:p>
        </w:tc>
        <w:tc>
          <w:tcPr>
            <w:tcW w:w="1870" w:type="dxa"/>
          </w:tcPr>
          <w:p w14:paraId="34506489" w14:textId="77777777" w:rsidR="005425DB" w:rsidRDefault="005425DB" w:rsidP="005425DB">
            <w:pPr>
              <w:jc w:val="center"/>
            </w:pPr>
            <w:r w:rsidRPr="00626F7E">
              <w:t>25</w:t>
            </w:r>
          </w:p>
        </w:tc>
        <w:tc>
          <w:tcPr>
            <w:tcW w:w="1870" w:type="dxa"/>
          </w:tcPr>
          <w:p w14:paraId="0B2D9DEF" w14:textId="77777777" w:rsidR="005425DB" w:rsidRDefault="005425DB" w:rsidP="005425DB">
            <w:pPr>
              <w:jc w:val="center"/>
            </w:pPr>
            <w:r w:rsidRPr="00626F7E">
              <w:t>45</w:t>
            </w:r>
          </w:p>
        </w:tc>
        <w:tc>
          <w:tcPr>
            <w:tcW w:w="1870" w:type="dxa"/>
          </w:tcPr>
          <w:p w14:paraId="70109C35" w14:textId="77777777" w:rsidR="005425DB" w:rsidRDefault="005425DB" w:rsidP="005425DB">
            <w:pPr>
              <w:jc w:val="center"/>
            </w:pPr>
            <w:r w:rsidRPr="00626F7E">
              <w:t>45</w:t>
            </w:r>
          </w:p>
        </w:tc>
        <w:tc>
          <w:tcPr>
            <w:tcW w:w="1870" w:type="dxa"/>
          </w:tcPr>
          <w:p w14:paraId="48459AE9" w14:textId="77777777" w:rsidR="005425DB" w:rsidRDefault="005425DB" w:rsidP="005425DB">
            <w:pPr>
              <w:jc w:val="center"/>
            </w:pPr>
            <w:r w:rsidRPr="00626F7E">
              <w:t>50</w:t>
            </w:r>
          </w:p>
        </w:tc>
      </w:tr>
      <w:tr w:rsidR="005425DB" w14:paraId="3DBCFBC6" w14:textId="77777777" w:rsidTr="00023AD0">
        <w:tc>
          <w:tcPr>
            <w:tcW w:w="1870" w:type="dxa"/>
          </w:tcPr>
          <w:p w14:paraId="17B05E54" w14:textId="77777777" w:rsidR="005425DB" w:rsidRDefault="005425DB" w:rsidP="005425DB">
            <w:r w:rsidRPr="00C312C1">
              <w:t>Moderately High</w:t>
            </w:r>
          </w:p>
        </w:tc>
        <w:tc>
          <w:tcPr>
            <w:tcW w:w="1870" w:type="dxa"/>
          </w:tcPr>
          <w:p w14:paraId="641F79E1" w14:textId="77777777" w:rsidR="005425DB" w:rsidRDefault="005425DB" w:rsidP="005425DB">
            <w:pPr>
              <w:jc w:val="center"/>
            </w:pPr>
            <w:r w:rsidRPr="00626F7E">
              <w:t>25</w:t>
            </w:r>
          </w:p>
        </w:tc>
        <w:tc>
          <w:tcPr>
            <w:tcW w:w="1870" w:type="dxa"/>
          </w:tcPr>
          <w:p w14:paraId="2693A3E0" w14:textId="77777777" w:rsidR="005425DB" w:rsidRDefault="005425DB" w:rsidP="005425DB">
            <w:pPr>
              <w:jc w:val="center"/>
            </w:pPr>
            <w:r w:rsidRPr="00626F7E">
              <w:t>35</w:t>
            </w:r>
          </w:p>
        </w:tc>
        <w:tc>
          <w:tcPr>
            <w:tcW w:w="1870" w:type="dxa"/>
          </w:tcPr>
          <w:p w14:paraId="09029AE0" w14:textId="77777777" w:rsidR="005425DB" w:rsidRDefault="005425DB" w:rsidP="005425DB">
            <w:pPr>
              <w:jc w:val="center"/>
            </w:pPr>
            <w:r w:rsidRPr="00626F7E">
              <w:t>40</w:t>
            </w:r>
          </w:p>
        </w:tc>
        <w:tc>
          <w:tcPr>
            <w:tcW w:w="1870" w:type="dxa"/>
          </w:tcPr>
          <w:p w14:paraId="43FC3654" w14:textId="77777777" w:rsidR="005425DB" w:rsidRDefault="005425DB" w:rsidP="005425DB">
            <w:pPr>
              <w:jc w:val="center"/>
            </w:pPr>
            <w:r w:rsidRPr="00626F7E">
              <w:t>45</w:t>
            </w:r>
          </w:p>
        </w:tc>
      </w:tr>
      <w:tr w:rsidR="005425DB" w14:paraId="0C2038D5" w14:textId="77777777" w:rsidTr="00023AD0">
        <w:tc>
          <w:tcPr>
            <w:tcW w:w="1870" w:type="dxa"/>
          </w:tcPr>
          <w:p w14:paraId="1613AACE" w14:textId="77777777" w:rsidR="005425DB" w:rsidRDefault="005425DB" w:rsidP="005425DB">
            <w:r w:rsidRPr="00C312C1">
              <w:t>Moderate</w:t>
            </w:r>
          </w:p>
        </w:tc>
        <w:tc>
          <w:tcPr>
            <w:tcW w:w="1870" w:type="dxa"/>
          </w:tcPr>
          <w:p w14:paraId="0B8C6C71" w14:textId="77777777" w:rsidR="005425DB" w:rsidRDefault="005425DB" w:rsidP="005425DB">
            <w:pPr>
              <w:jc w:val="center"/>
            </w:pPr>
            <w:r w:rsidRPr="00626F7E">
              <w:t>25</w:t>
            </w:r>
          </w:p>
        </w:tc>
        <w:tc>
          <w:tcPr>
            <w:tcW w:w="1870" w:type="dxa"/>
          </w:tcPr>
          <w:p w14:paraId="2528E918" w14:textId="77777777" w:rsidR="005425DB" w:rsidRDefault="005425DB" w:rsidP="005425DB">
            <w:pPr>
              <w:jc w:val="center"/>
            </w:pPr>
            <w:r w:rsidRPr="00626F7E">
              <w:t>30</w:t>
            </w:r>
          </w:p>
        </w:tc>
        <w:tc>
          <w:tcPr>
            <w:tcW w:w="1870" w:type="dxa"/>
          </w:tcPr>
          <w:p w14:paraId="2D83007B" w14:textId="77777777" w:rsidR="005425DB" w:rsidRDefault="005425DB" w:rsidP="005425DB">
            <w:pPr>
              <w:jc w:val="center"/>
            </w:pPr>
            <w:r w:rsidRPr="00626F7E">
              <w:t>35</w:t>
            </w:r>
          </w:p>
        </w:tc>
        <w:tc>
          <w:tcPr>
            <w:tcW w:w="1870" w:type="dxa"/>
          </w:tcPr>
          <w:p w14:paraId="15B64275" w14:textId="77777777" w:rsidR="005425DB" w:rsidRDefault="005425DB" w:rsidP="005425DB">
            <w:pPr>
              <w:jc w:val="center"/>
            </w:pPr>
            <w:r w:rsidRPr="00626F7E">
              <w:t>45</w:t>
            </w:r>
          </w:p>
        </w:tc>
      </w:tr>
      <w:tr w:rsidR="005425DB" w14:paraId="5B52A37F" w14:textId="77777777" w:rsidTr="00023AD0">
        <w:tc>
          <w:tcPr>
            <w:tcW w:w="1870" w:type="dxa"/>
          </w:tcPr>
          <w:p w14:paraId="4B30EAF1" w14:textId="77777777" w:rsidR="005425DB" w:rsidRDefault="005425DB" w:rsidP="005425DB">
            <w:r w:rsidRPr="00C312C1">
              <w:t>Low</w:t>
            </w:r>
          </w:p>
        </w:tc>
        <w:tc>
          <w:tcPr>
            <w:tcW w:w="1870" w:type="dxa"/>
          </w:tcPr>
          <w:p w14:paraId="2EB1F5CB" w14:textId="77777777" w:rsidR="005425DB" w:rsidRDefault="005425DB" w:rsidP="005425DB">
            <w:pPr>
              <w:jc w:val="center"/>
            </w:pPr>
            <w:r w:rsidRPr="00626F7E">
              <w:t>25</w:t>
            </w:r>
          </w:p>
        </w:tc>
        <w:tc>
          <w:tcPr>
            <w:tcW w:w="1870" w:type="dxa"/>
          </w:tcPr>
          <w:p w14:paraId="7C2F4934" w14:textId="77777777" w:rsidR="005425DB" w:rsidRDefault="005425DB" w:rsidP="005425DB">
            <w:pPr>
              <w:jc w:val="center"/>
            </w:pPr>
            <w:r w:rsidRPr="00626F7E">
              <w:t>30</w:t>
            </w:r>
          </w:p>
        </w:tc>
        <w:tc>
          <w:tcPr>
            <w:tcW w:w="1870" w:type="dxa"/>
          </w:tcPr>
          <w:p w14:paraId="3D1855A3" w14:textId="77777777" w:rsidR="005425DB" w:rsidRDefault="005425DB" w:rsidP="005425DB">
            <w:pPr>
              <w:jc w:val="center"/>
            </w:pPr>
            <w:r w:rsidRPr="00626F7E">
              <w:t>30</w:t>
            </w:r>
          </w:p>
        </w:tc>
        <w:tc>
          <w:tcPr>
            <w:tcW w:w="1870" w:type="dxa"/>
          </w:tcPr>
          <w:p w14:paraId="699A30E5" w14:textId="77777777" w:rsidR="005425DB" w:rsidRDefault="005425DB" w:rsidP="005425DB">
            <w:pPr>
              <w:jc w:val="center"/>
            </w:pPr>
            <w:r w:rsidRPr="00626F7E">
              <w:t>45</w:t>
            </w:r>
          </w:p>
        </w:tc>
      </w:tr>
    </w:tbl>
    <w:p w14:paraId="0C5724F8" w14:textId="77777777" w:rsidR="00652232" w:rsidRDefault="00652232" w:rsidP="00652232"/>
    <w:p w14:paraId="0631EBCE" w14:textId="34F06E47" w:rsidR="00AD2B6B" w:rsidRPr="00554408" w:rsidRDefault="00646E33" w:rsidP="00554408">
      <w:pPr>
        <w:rPr>
          <w:i/>
          <w:iCs/>
          <w:color w:val="44546A" w:themeColor="text2"/>
        </w:rPr>
      </w:pPr>
      <w:bookmarkStart w:id="147" w:name="_Ref1132352"/>
      <w:r w:rsidRPr="00554408">
        <w:rPr>
          <w:i/>
          <w:iCs/>
          <w:color w:val="44546A" w:themeColor="text2"/>
        </w:rPr>
        <w:t xml:space="preserve">Figure </w:t>
      </w:r>
      <w:r w:rsidRPr="00554408">
        <w:rPr>
          <w:i/>
          <w:iCs/>
          <w:color w:val="44546A" w:themeColor="text2"/>
        </w:rPr>
        <w:fldChar w:fldCharType="begin"/>
      </w:r>
      <w:r w:rsidRPr="00554408">
        <w:rPr>
          <w:i/>
          <w:iCs/>
          <w:color w:val="44546A" w:themeColor="text2"/>
        </w:rPr>
        <w:instrText xml:space="preserve"> SEQ Figure \* ARABIC </w:instrText>
      </w:r>
      <w:r w:rsidRPr="00554408">
        <w:rPr>
          <w:i/>
          <w:iCs/>
          <w:color w:val="44546A" w:themeColor="text2"/>
        </w:rPr>
        <w:fldChar w:fldCharType="separate"/>
      </w:r>
      <w:r w:rsidR="002551DD">
        <w:rPr>
          <w:i/>
          <w:iCs/>
          <w:noProof/>
          <w:color w:val="44546A" w:themeColor="text2"/>
        </w:rPr>
        <w:t>51</w:t>
      </w:r>
      <w:r w:rsidRPr="00554408">
        <w:rPr>
          <w:i/>
          <w:iCs/>
          <w:color w:val="44546A" w:themeColor="text2"/>
        </w:rPr>
        <w:fldChar w:fldCharType="end"/>
      </w:r>
      <w:bookmarkEnd w:id="147"/>
      <w:r w:rsidRPr="00554408">
        <w:rPr>
          <w:i/>
          <w:iCs/>
          <w:color w:val="44546A" w:themeColor="text2"/>
        </w:rPr>
        <w:t xml:space="preserve">: </w:t>
      </w:r>
      <w:r w:rsidR="00AD2B6B" w:rsidRPr="00554408">
        <w:rPr>
          <w:i/>
          <w:iCs/>
          <w:color w:val="44546A" w:themeColor="text2"/>
        </w:rPr>
        <w:t>Determining Diffuse Phosphorus to Groundwater Threshold</w:t>
      </w:r>
    </w:p>
    <w:tbl>
      <w:tblPr>
        <w:tblStyle w:val="TableGrid"/>
        <w:tblW w:w="0" w:type="auto"/>
        <w:tblLook w:val="04A0" w:firstRow="1" w:lastRow="0" w:firstColumn="1" w:lastColumn="0" w:noHBand="0" w:noVBand="1"/>
      </w:tblPr>
      <w:tblGrid>
        <w:gridCol w:w="1870"/>
        <w:gridCol w:w="1870"/>
        <w:gridCol w:w="1870"/>
        <w:gridCol w:w="1870"/>
        <w:gridCol w:w="1870"/>
      </w:tblGrid>
      <w:tr w:rsidR="00652232" w14:paraId="6F42E3D6" w14:textId="77777777" w:rsidTr="00865861">
        <w:tc>
          <w:tcPr>
            <w:tcW w:w="1870" w:type="dxa"/>
            <w:vMerge w:val="restart"/>
            <w:shd w:val="clear" w:color="auto" w:fill="D9E2F3" w:themeFill="accent1" w:themeFillTint="33"/>
          </w:tcPr>
          <w:p w14:paraId="442FE9AB" w14:textId="77777777" w:rsidR="00652232" w:rsidRDefault="00C23ED6" w:rsidP="00023AD0">
            <w:r>
              <w:t>Leaching</w:t>
            </w:r>
            <w:r w:rsidR="00652232">
              <w:t xml:space="preserve"> Vulnerability</w:t>
            </w:r>
          </w:p>
        </w:tc>
        <w:tc>
          <w:tcPr>
            <w:tcW w:w="7480" w:type="dxa"/>
            <w:gridSpan w:val="4"/>
            <w:shd w:val="clear" w:color="auto" w:fill="D9E2F3" w:themeFill="accent1" w:themeFillTint="33"/>
          </w:tcPr>
          <w:p w14:paraId="7D2428EC" w14:textId="77777777" w:rsidR="00652232" w:rsidRDefault="00652232" w:rsidP="00023AD0">
            <w:pPr>
              <w:jc w:val="center"/>
            </w:pPr>
            <w:r>
              <w:t>R Factor</w:t>
            </w:r>
          </w:p>
        </w:tc>
      </w:tr>
      <w:tr w:rsidR="00652232" w14:paraId="75ECE2D5" w14:textId="77777777" w:rsidTr="00865861">
        <w:tc>
          <w:tcPr>
            <w:tcW w:w="1870" w:type="dxa"/>
            <w:vMerge/>
            <w:shd w:val="clear" w:color="auto" w:fill="D9E2F3" w:themeFill="accent1" w:themeFillTint="33"/>
          </w:tcPr>
          <w:p w14:paraId="742B7D8D" w14:textId="77777777" w:rsidR="00652232" w:rsidRDefault="00652232" w:rsidP="00023AD0"/>
        </w:tc>
        <w:tc>
          <w:tcPr>
            <w:tcW w:w="1870" w:type="dxa"/>
            <w:shd w:val="clear" w:color="auto" w:fill="D9E2F3" w:themeFill="accent1" w:themeFillTint="33"/>
          </w:tcPr>
          <w:p w14:paraId="437C9152" w14:textId="72754B50" w:rsidR="00652232" w:rsidRDefault="0055615F" w:rsidP="00023AD0">
            <w:pPr>
              <w:jc w:val="center"/>
            </w:pPr>
            <w:r>
              <w:t>≤</w:t>
            </w:r>
            <w:r w:rsidR="00652232" w:rsidRPr="000E06F2">
              <w:t>50</w:t>
            </w:r>
          </w:p>
        </w:tc>
        <w:tc>
          <w:tcPr>
            <w:tcW w:w="1870" w:type="dxa"/>
            <w:shd w:val="clear" w:color="auto" w:fill="D9E2F3" w:themeFill="accent1" w:themeFillTint="33"/>
          </w:tcPr>
          <w:p w14:paraId="1CDFBD73" w14:textId="77777777" w:rsidR="00652232" w:rsidRDefault="00652232" w:rsidP="00023AD0">
            <w:pPr>
              <w:jc w:val="center"/>
            </w:pPr>
            <w:r w:rsidRPr="000E06F2">
              <w:t>&gt;50-150</w:t>
            </w:r>
          </w:p>
        </w:tc>
        <w:tc>
          <w:tcPr>
            <w:tcW w:w="1870" w:type="dxa"/>
            <w:shd w:val="clear" w:color="auto" w:fill="D9E2F3" w:themeFill="accent1" w:themeFillTint="33"/>
          </w:tcPr>
          <w:p w14:paraId="4E73A344" w14:textId="77777777" w:rsidR="00652232" w:rsidRDefault="00652232" w:rsidP="00023AD0">
            <w:pPr>
              <w:jc w:val="center"/>
            </w:pPr>
            <w:r w:rsidRPr="000E06F2">
              <w:t>&gt;150-250</w:t>
            </w:r>
          </w:p>
        </w:tc>
        <w:tc>
          <w:tcPr>
            <w:tcW w:w="1870" w:type="dxa"/>
            <w:shd w:val="clear" w:color="auto" w:fill="D9E2F3" w:themeFill="accent1" w:themeFillTint="33"/>
          </w:tcPr>
          <w:p w14:paraId="454B5446" w14:textId="77777777" w:rsidR="00652232" w:rsidRDefault="00652232" w:rsidP="00023AD0">
            <w:pPr>
              <w:jc w:val="center"/>
            </w:pPr>
            <w:r w:rsidRPr="000E06F2">
              <w:t>&gt;250</w:t>
            </w:r>
          </w:p>
        </w:tc>
      </w:tr>
      <w:tr w:rsidR="005425DB" w14:paraId="1EC908D3" w14:textId="77777777" w:rsidTr="00023AD0">
        <w:tc>
          <w:tcPr>
            <w:tcW w:w="1870" w:type="dxa"/>
          </w:tcPr>
          <w:p w14:paraId="1BC70AAE" w14:textId="77777777" w:rsidR="005425DB" w:rsidRDefault="005425DB" w:rsidP="005425DB">
            <w:r w:rsidRPr="00C312C1">
              <w:t>High</w:t>
            </w:r>
          </w:p>
        </w:tc>
        <w:tc>
          <w:tcPr>
            <w:tcW w:w="1870" w:type="dxa"/>
          </w:tcPr>
          <w:p w14:paraId="3DF16E15" w14:textId="77777777" w:rsidR="005425DB" w:rsidRDefault="005425DB" w:rsidP="005425DB">
            <w:pPr>
              <w:jc w:val="center"/>
            </w:pPr>
            <w:r w:rsidRPr="00BF65F2">
              <w:t>15</w:t>
            </w:r>
          </w:p>
        </w:tc>
        <w:tc>
          <w:tcPr>
            <w:tcW w:w="1870" w:type="dxa"/>
          </w:tcPr>
          <w:p w14:paraId="7218F04C" w14:textId="77777777" w:rsidR="005425DB" w:rsidRDefault="005425DB" w:rsidP="005425DB">
            <w:pPr>
              <w:jc w:val="center"/>
            </w:pPr>
            <w:r w:rsidRPr="00BF65F2">
              <w:t>20</w:t>
            </w:r>
          </w:p>
        </w:tc>
        <w:tc>
          <w:tcPr>
            <w:tcW w:w="1870" w:type="dxa"/>
          </w:tcPr>
          <w:p w14:paraId="41C77730" w14:textId="77777777" w:rsidR="005425DB" w:rsidRDefault="005425DB" w:rsidP="005425DB">
            <w:pPr>
              <w:jc w:val="center"/>
            </w:pPr>
            <w:r w:rsidRPr="00BF65F2">
              <w:t>35</w:t>
            </w:r>
          </w:p>
        </w:tc>
        <w:tc>
          <w:tcPr>
            <w:tcW w:w="1870" w:type="dxa"/>
          </w:tcPr>
          <w:p w14:paraId="1C3455B7" w14:textId="77777777" w:rsidR="005425DB" w:rsidRDefault="005425DB" w:rsidP="005425DB">
            <w:pPr>
              <w:jc w:val="center"/>
            </w:pPr>
            <w:r w:rsidRPr="00BF65F2">
              <w:t>55</w:t>
            </w:r>
          </w:p>
        </w:tc>
      </w:tr>
      <w:tr w:rsidR="005425DB" w14:paraId="35070077" w14:textId="77777777" w:rsidTr="00023AD0">
        <w:tc>
          <w:tcPr>
            <w:tcW w:w="1870" w:type="dxa"/>
          </w:tcPr>
          <w:p w14:paraId="21645B19" w14:textId="77777777" w:rsidR="005425DB" w:rsidRDefault="005425DB" w:rsidP="005425DB">
            <w:r w:rsidRPr="00C312C1">
              <w:t>Moderately High</w:t>
            </w:r>
          </w:p>
        </w:tc>
        <w:tc>
          <w:tcPr>
            <w:tcW w:w="1870" w:type="dxa"/>
          </w:tcPr>
          <w:p w14:paraId="22079CC2" w14:textId="77777777" w:rsidR="005425DB" w:rsidRDefault="005425DB" w:rsidP="005425DB">
            <w:pPr>
              <w:jc w:val="center"/>
            </w:pPr>
            <w:r w:rsidRPr="00BF65F2">
              <w:t>10</w:t>
            </w:r>
          </w:p>
        </w:tc>
        <w:tc>
          <w:tcPr>
            <w:tcW w:w="1870" w:type="dxa"/>
          </w:tcPr>
          <w:p w14:paraId="19158DAE" w14:textId="77777777" w:rsidR="005425DB" w:rsidRDefault="005425DB" w:rsidP="005425DB">
            <w:pPr>
              <w:jc w:val="center"/>
            </w:pPr>
            <w:r w:rsidRPr="00BF65F2">
              <w:t>15</w:t>
            </w:r>
          </w:p>
        </w:tc>
        <w:tc>
          <w:tcPr>
            <w:tcW w:w="1870" w:type="dxa"/>
          </w:tcPr>
          <w:p w14:paraId="6AE8FF76" w14:textId="77777777" w:rsidR="005425DB" w:rsidRDefault="005425DB" w:rsidP="005425DB">
            <w:pPr>
              <w:jc w:val="center"/>
            </w:pPr>
            <w:r w:rsidRPr="00BF65F2">
              <w:t>35</w:t>
            </w:r>
          </w:p>
        </w:tc>
        <w:tc>
          <w:tcPr>
            <w:tcW w:w="1870" w:type="dxa"/>
          </w:tcPr>
          <w:p w14:paraId="079D3500" w14:textId="77777777" w:rsidR="005425DB" w:rsidRDefault="005425DB" w:rsidP="005425DB">
            <w:pPr>
              <w:jc w:val="center"/>
            </w:pPr>
            <w:r w:rsidRPr="00BF65F2">
              <w:t>55</w:t>
            </w:r>
          </w:p>
        </w:tc>
      </w:tr>
      <w:tr w:rsidR="005425DB" w14:paraId="287E20E0" w14:textId="77777777" w:rsidTr="00023AD0">
        <w:tc>
          <w:tcPr>
            <w:tcW w:w="1870" w:type="dxa"/>
          </w:tcPr>
          <w:p w14:paraId="68A9A94C" w14:textId="77777777" w:rsidR="005425DB" w:rsidRDefault="005425DB" w:rsidP="005425DB">
            <w:r w:rsidRPr="00C312C1">
              <w:t>Moderate</w:t>
            </w:r>
          </w:p>
        </w:tc>
        <w:tc>
          <w:tcPr>
            <w:tcW w:w="1870" w:type="dxa"/>
          </w:tcPr>
          <w:p w14:paraId="4FD0C12B" w14:textId="77777777" w:rsidR="005425DB" w:rsidRDefault="005425DB" w:rsidP="005425DB">
            <w:pPr>
              <w:jc w:val="center"/>
            </w:pPr>
            <w:r w:rsidRPr="00BF65F2">
              <w:t>10</w:t>
            </w:r>
          </w:p>
        </w:tc>
        <w:tc>
          <w:tcPr>
            <w:tcW w:w="1870" w:type="dxa"/>
          </w:tcPr>
          <w:p w14:paraId="168F726E" w14:textId="77777777" w:rsidR="005425DB" w:rsidRDefault="005425DB" w:rsidP="005425DB">
            <w:pPr>
              <w:jc w:val="center"/>
            </w:pPr>
            <w:r w:rsidRPr="00BF65F2">
              <w:t>15</w:t>
            </w:r>
          </w:p>
        </w:tc>
        <w:tc>
          <w:tcPr>
            <w:tcW w:w="1870" w:type="dxa"/>
          </w:tcPr>
          <w:p w14:paraId="18259757" w14:textId="77777777" w:rsidR="005425DB" w:rsidRDefault="005425DB" w:rsidP="005425DB">
            <w:pPr>
              <w:jc w:val="center"/>
            </w:pPr>
            <w:r w:rsidRPr="00BF65F2">
              <w:t>30</w:t>
            </w:r>
          </w:p>
        </w:tc>
        <w:tc>
          <w:tcPr>
            <w:tcW w:w="1870" w:type="dxa"/>
          </w:tcPr>
          <w:p w14:paraId="752BB2FA" w14:textId="77777777" w:rsidR="005425DB" w:rsidRDefault="005425DB" w:rsidP="005425DB">
            <w:pPr>
              <w:jc w:val="center"/>
            </w:pPr>
            <w:r w:rsidRPr="00BF65F2">
              <w:t>55</w:t>
            </w:r>
          </w:p>
        </w:tc>
      </w:tr>
      <w:tr w:rsidR="005425DB" w14:paraId="5D53E46D" w14:textId="77777777" w:rsidTr="00023AD0">
        <w:tc>
          <w:tcPr>
            <w:tcW w:w="1870" w:type="dxa"/>
          </w:tcPr>
          <w:p w14:paraId="09BFF530" w14:textId="77777777" w:rsidR="005425DB" w:rsidRDefault="005425DB" w:rsidP="005425DB">
            <w:r w:rsidRPr="00C312C1">
              <w:t>Low</w:t>
            </w:r>
          </w:p>
        </w:tc>
        <w:tc>
          <w:tcPr>
            <w:tcW w:w="1870" w:type="dxa"/>
          </w:tcPr>
          <w:p w14:paraId="242DF4AD" w14:textId="77777777" w:rsidR="005425DB" w:rsidRDefault="005425DB" w:rsidP="005425DB">
            <w:pPr>
              <w:jc w:val="center"/>
            </w:pPr>
            <w:r w:rsidRPr="00BF65F2">
              <w:t>10</w:t>
            </w:r>
          </w:p>
        </w:tc>
        <w:tc>
          <w:tcPr>
            <w:tcW w:w="1870" w:type="dxa"/>
          </w:tcPr>
          <w:p w14:paraId="12105A35" w14:textId="77777777" w:rsidR="005425DB" w:rsidRDefault="005425DB" w:rsidP="005425DB">
            <w:pPr>
              <w:jc w:val="center"/>
            </w:pPr>
            <w:r w:rsidRPr="00BF65F2">
              <w:t>10</w:t>
            </w:r>
          </w:p>
        </w:tc>
        <w:tc>
          <w:tcPr>
            <w:tcW w:w="1870" w:type="dxa"/>
          </w:tcPr>
          <w:p w14:paraId="18615010" w14:textId="77777777" w:rsidR="005425DB" w:rsidRDefault="005425DB" w:rsidP="005425DB">
            <w:pPr>
              <w:jc w:val="center"/>
            </w:pPr>
            <w:r w:rsidRPr="00BF65F2">
              <w:t>20</w:t>
            </w:r>
          </w:p>
        </w:tc>
        <w:tc>
          <w:tcPr>
            <w:tcW w:w="1870" w:type="dxa"/>
          </w:tcPr>
          <w:p w14:paraId="6849411D" w14:textId="77777777" w:rsidR="005425DB" w:rsidRDefault="005425DB" w:rsidP="005425DB">
            <w:pPr>
              <w:jc w:val="center"/>
            </w:pPr>
            <w:r w:rsidRPr="00BF65F2">
              <w:t>45</w:t>
            </w:r>
          </w:p>
        </w:tc>
      </w:tr>
    </w:tbl>
    <w:p w14:paraId="12AC2EBD" w14:textId="77777777" w:rsidR="007460B7" w:rsidRDefault="007460B7" w:rsidP="23D76F06">
      <w:pPr>
        <w:rPr>
          <w:i/>
          <w:iCs/>
          <w:color w:val="44546A" w:themeColor="text2"/>
        </w:rPr>
      </w:pPr>
    </w:p>
    <w:p w14:paraId="7289C4FA" w14:textId="1205077D" w:rsidR="00652232" w:rsidRDefault="00652232" w:rsidP="00652232">
      <w:r>
        <w:t xml:space="preserve">Conservation </w:t>
      </w:r>
      <w:r w:rsidR="007B3016">
        <w:t>practices and activities</w:t>
      </w:r>
      <w:r>
        <w:t xml:space="preserve"> ar</w:t>
      </w:r>
      <w:r w:rsidR="006135AB">
        <w:t xml:space="preserve">e </w:t>
      </w:r>
      <w:r>
        <w:t xml:space="preserve">added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_Ref1132363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52</w:t>
      </w:r>
      <w:r w:rsidR="00B53010">
        <w:fldChar w:fldCharType="end"/>
      </w:r>
      <w:r>
        <w:t>.</w:t>
      </w:r>
    </w:p>
    <w:p w14:paraId="2A568D21" w14:textId="28A7533A" w:rsidR="00AD2B6B" w:rsidRPr="0041409E" w:rsidRDefault="00646E33" w:rsidP="00554408">
      <w:pPr>
        <w:rPr>
          <w:i/>
          <w:color w:val="44546A" w:themeColor="text2"/>
        </w:rPr>
      </w:pPr>
      <w:bookmarkStart w:id="148" w:name="_Ref1132363"/>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52</w:t>
      </w:r>
      <w:r w:rsidRPr="00865861">
        <w:fldChar w:fldCharType="end"/>
      </w:r>
      <w:bookmarkEnd w:id="148"/>
      <w:r w:rsidRPr="00554408">
        <w:rPr>
          <w:i/>
          <w:iCs/>
          <w:color w:val="44546A" w:themeColor="text2"/>
        </w:rPr>
        <w:t xml:space="preserve">: </w:t>
      </w:r>
      <w:r w:rsidR="00AD2B6B" w:rsidRPr="00554408">
        <w:rPr>
          <w:i/>
          <w:iCs/>
          <w:color w:val="44546A" w:themeColor="text2"/>
        </w:rPr>
        <w:t>Typical Practices Affecting Diffuse Nutrient Transport to Groundwater</w:t>
      </w:r>
    </w:p>
    <w:tbl>
      <w:tblPr>
        <w:tblStyle w:val="TableGrid"/>
        <w:tblW w:w="9355" w:type="dxa"/>
        <w:tblLook w:val="04A0" w:firstRow="1" w:lastRow="0" w:firstColumn="1" w:lastColumn="0" w:noHBand="0" w:noVBand="1"/>
      </w:tblPr>
      <w:tblGrid>
        <w:gridCol w:w="3505"/>
        <w:gridCol w:w="2700"/>
        <w:gridCol w:w="3150"/>
      </w:tblGrid>
      <w:tr w:rsidR="00652232" w14:paraId="2EF5AC5E" w14:textId="77777777" w:rsidTr="0029467D">
        <w:tc>
          <w:tcPr>
            <w:tcW w:w="3505" w:type="dxa"/>
            <w:shd w:val="clear" w:color="auto" w:fill="D9E2F3" w:themeFill="accent1" w:themeFillTint="33"/>
          </w:tcPr>
          <w:p w14:paraId="5570EA74" w14:textId="77777777" w:rsidR="00652232" w:rsidRDefault="00652232" w:rsidP="00023AD0">
            <w:r>
              <w:t>Conservation Practices</w:t>
            </w:r>
          </w:p>
        </w:tc>
        <w:tc>
          <w:tcPr>
            <w:tcW w:w="2700" w:type="dxa"/>
            <w:shd w:val="clear" w:color="auto" w:fill="D9E2F3" w:themeFill="accent1" w:themeFillTint="33"/>
          </w:tcPr>
          <w:p w14:paraId="67DF3835" w14:textId="77777777" w:rsidR="00652232" w:rsidRPr="0029051F" w:rsidRDefault="00652232" w:rsidP="00023AD0">
            <w:r w:rsidRPr="0029051F">
              <w:t>Nitrogen Conservation Management Points</w:t>
            </w:r>
          </w:p>
        </w:tc>
        <w:tc>
          <w:tcPr>
            <w:tcW w:w="3150" w:type="dxa"/>
            <w:shd w:val="clear" w:color="auto" w:fill="D9E2F3" w:themeFill="accent1" w:themeFillTint="33"/>
          </w:tcPr>
          <w:p w14:paraId="797C41CF" w14:textId="77777777" w:rsidR="00652232" w:rsidRPr="0029051F" w:rsidRDefault="00652232" w:rsidP="00023AD0">
            <w:r w:rsidRPr="0029051F">
              <w:t>Phosphorus Conservation Management Points</w:t>
            </w:r>
          </w:p>
        </w:tc>
      </w:tr>
      <w:tr w:rsidR="00652232" w14:paraId="652539DD" w14:textId="77777777" w:rsidTr="0029467D">
        <w:tc>
          <w:tcPr>
            <w:tcW w:w="3505" w:type="dxa"/>
          </w:tcPr>
          <w:p w14:paraId="21E269E4" w14:textId="77777777" w:rsidR="00652232" w:rsidRDefault="00652232" w:rsidP="00023AD0">
            <w:r w:rsidRPr="005A2441">
              <w:t>Contour Buffer Strips (332)</w:t>
            </w:r>
          </w:p>
        </w:tc>
        <w:tc>
          <w:tcPr>
            <w:tcW w:w="2700" w:type="dxa"/>
          </w:tcPr>
          <w:p w14:paraId="06051E35" w14:textId="77777777" w:rsidR="00652232" w:rsidRDefault="1435BF3A" w:rsidP="00023AD0">
            <w:r>
              <w:t>10</w:t>
            </w:r>
          </w:p>
        </w:tc>
        <w:tc>
          <w:tcPr>
            <w:tcW w:w="3150" w:type="dxa"/>
          </w:tcPr>
          <w:p w14:paraId="0D648A95" w14:textId="77777777" w:rsidR="00652232" w:rsidRPr="005A2441" w:rsidRDefault="241EE582" w:rsidP="00023AD0">
            <w:r>
              <w:t>5</w:t>
            </w:r>
          </w:p>
        </w:tc>
      </w:tr>
      <w:tr w:rsidR="008F64C6" w14:paraId="3CCB41F9" w14:textId="77777777" w:rsidTr="0029467D">
        <w:tc>
          <w:tcPr>
            <w:tcW w:w="3505" w:type="dxa"/>
          </w:tcPr>
          <w:p w14:paraId="08310087" w14:textId="77777777" w:rsidR="524E2AE1" w:rsidRDefault="524E2AE1">
            <w:r>
              <w:t>Cover Crop (340)</w:t>
            </w:r>
          </w:p>
        </w:tc>
        <w:tc>
          <w:tcPr>
            <w:tcW w:w="2700" w:type="dxa"/>
          </w:tcPr>
          <w:p w14:paraId="5AEDEEBE" w14:textId="77777777" w:rsidR="524E2AE1" w:rsidRDefault="524E2AE1">
            <w:r>
              <w:t>10</w:t>
            </w:r>
          </w:p>
        </w:tc>
        <w:tc>
          <w:tcPr>
            <w:tcW w:w="3150" w:type="dxa"/>
          </w:tcPr>
          <w:p w14:paraId="74ECD599" w14:textId="77777777" w:rsidR="524E2AE1" w:rsidRDefault="524E2AE1">
            <w:r>
              <w:t>20</w:t>
            </w:r>
          </w:p>
        </w:tc>
      </w:tr>
      <w:tr w:rsidR="008F64C6" w14:paraId="3732A3B3" w14:textId="77777777" w:rsidTr="0029467D">
        <w:tc>
          <w:tcPr>
            <w:tcW w:w="3505" w:type="dxa"/>
          </w:tcPr>
          <w:p w14:paraId="5CAEBCCE" w14:textId="77777777" w:rsidR="008F64C6" w:rsidRPr="005A2441" w:rsidRDefault="008F64C6" w:rsidP="00023AD0">
            <w:r>
              <w:t>Saturated Buffer (604)</w:t>
            </w:r>
          </w:p>
        </w:tc>
        <w:tc>
          <w:tcPr>
            <w:tcW w:w="2700" w:type="dxa"/>
          </w:tcPr>
          <w:p w14:paraId="368E1263" w14:textId="77777777" w:rsidR="008F64C6" w:rsidRPr="005A2441" w:rsidRDefault="1435BF3A" w:rsidP="00023AD0">
            <w:r w:rsidRPr="1435BF3A">
              <w:t>20</w:t>
            </w:r>
          </w:p>
        </w:tc>
        <w:tc>
          <w:tcPr>
            <w:tcW w:w="3150" w:type="dxa"/>
          </w:tcPr>
          <w:p w14:paraId="03643ADB" w14:textId="77777777" w:rsidR="008F64C6" w:rsidRPr="005A2441" w:rsidRDefault="1435BF3A" w:rsidP="00023AD0">
            <w:r>
              <w:t>10</w:t>
            </w:r>
          </w:p>
        </w:tc>
      </w:tr>
      <w:tr w:rsidR="008F64C6" w14:paraId="29346968" w14:textId="77777777" w:rsidTr="0029467D">
        <w:tc>
          <w:tcPr>
            <w:tcW w:w="3505" w:type="dxa"/>
          </w:tcPr>
          <w:p w14:paraId="2CBED016" w14:textId="77777777" w:rsidR="008F64C6" w:rsidRPr="005A2441" w:rsidRDefault="008F64C6" w:rsidP="00023AD0">
            <w:r>
              <w:t>Riparian Forest Buffer (391)</w:t>
            </w:r>
          </w:p>
        </w:tc>
        <w:tc>
          <w:tcPr>
            <w:tcW w:w="2700" w:type="dxa"/>
          </w:tcPr>
          <w:p w14:paraId="2F41AF77" w14:textId="77777777" w:rsidR="008F64C6" w:rsidRPr="005A2441" w:rsidRDefault="1352D277" w:rsidP="00023AD0">
            <w:r w:rsidRPr="1352D277">
              <w:t>30</w:t>
            </w:r>
          </w:p>
        </w:tc>
        <w:tc>
          <w:tcPr>
            <w:tcW w:w="3150" w:type="dxa"/>
          </w:tcPr>
          <w:p w14:paraId="05F5290C" w14:textId="77777777" w:rsidR="008F64C6" w:rsidRPr="005A2441" w:rsidRDefault="241EE582" w:rsidP="00023AD0">
            <w:r>
              <w:t>15</w:t>
            </w:r>
          </w:p>
        </w:tc>
      </w:tr>
      <w:tr w:rsidR="00652232" w14:paraId="02C00CEC" w14:textId="77777777" w:rsidTr="0029467D">
        <w:tc>
          <w:tcPr>
            <w:tcW w:w="3505" w:type="dxa"/>
          </w:tcPr>
          <w:p w14:paraId="5ABC8F86" w14:textId="77777777" w:rsidR="00652232" w:rsidRDefault="009C5CA2" w:rsidP="00023AD0">
            <w:r>
              <w:t>Drainage Water Management (554)</w:t>
            </w:r>
          </w:p>
        </w:tc>
        <w:tc>
          <w:tcPr>
            <w:tcW w:w="2700" w:type="dxa"/>
          </w:tcPr>
          <w:p w14:paraId="0EDAF23B" w14:textId="77777777" w:rsidR="00652232" w:rsidRDefault="1CD1AF69" w:rsidP="00023AD0">
            <w:r>
              <w:t>15</w:t>
            </w:r>
          </w:p>
        </w:tc>
        <w:tc>
          <w:tcPr>
            <w:tcW w:w="3150" w:type="dxa"/>
          </w:tcPr>
          <w:p w14:paraId="008B8027" w14:textId="77777777" w:rsidR="00652232" w:rsidRDefault="374C2C9E" w:rsidP="00023AD0">
            <w:r>
              <w:t>5</w:t>
            </w:r>
          </w:p>
        </w:tc>
      </w:tr>
      <w:tr w:rsidR="00652232" w14:paraId="6F618699" w14:textId="77777777" w:rsidTr="0029467D">
        <w:tc>
          <w:tcPr>
            <w:tcW w:w="3505" w:type="dxa"/>
          </w:tcPr>
          <w:p w14:paraId="1CBC686B" w14:textId="77777777" w:rsidR="00652232" w:rsidRDefault="009C5CA2" w:rsidP="00023AD0">
            <w:r>
              <w:t xml:space="preserve">Irrigation Water Management (449) </w:t>
            </w:r>
          </w:p>
        </w:tc>
        <w:tc>
          <w:tcPr>
            <w:tcW w:w="2700" w:type="dxa"/>
          </w:tcPr>
          <w:p w14:paraId="02FE9612" w14:textId="77777777" w:rsidR="00652232" w:rsidRDefault="6DD6D811" w:rsidP="00023AD0">
            <w:r>
              <w:t>20</w:t>
            </w:r>
          </w:p>
        </w:tc>
        <w:tc>
          <w:tcPr>
            <w:tcW w:w="3150" w:type="dxa"/>
          </w:tcPr>
          <w:p w14:paraId="7BCFD669" w14:textId="77777777" w:rsidR="00652232" w:rsidRDefault="1CD1AF69" w:rsidP="00023AD0">
            <w:r>
              <w:t>20</w:t>
            </w:r>
          </w:p>
        </w:tc>
      </w:tr>
      <w:tr w:rsidR="00652232" w14:paraId="76ED4D6D" w14:textId="77777777" w:rsidTr="0029467D">
        <w:tc>
          <w:tcPr>
            <w:tcW w:w="3505" w:type="dxa"/>
          </w:tcPr>
          <w:p w14:paraId="0B758BE7" w14:textId="0CAB8A79" w:rsidR="40C91252" w:rsidRDefault="40C91252">
            <w:r>
              <w:t>N</w:t>
            </w:r>
            <w:r w:rsidR="00B065F7">
              <w:t xml:space="preserve">utrient </w:t>
            </w:r>
            <w:r>
              <w:t>M</w:t>
            </w:r>
            <w:r w:rsidR="00B065F7">
              <w:t>anagement</w:t>
            </w:r>
            <w:r>
              <w:t xml:space="preserve"> (590)</w:t>
            </w:r>
          </w:p>
        </w:tc>
        <w:tc>
          <w:tcPr>
            <w:tcW w:w="2700" w:type="dxa"/>
          </w:tcPr>
          <w:p w14:paraId="3784DB2F" w14:textId="77777777" w:rsidR="40C91252" w:rsidRDefault="40C91252">
            <w:r>
              <w:t>15</w:t>
            </w:r>
          </w:p>
        </w:tc>
        <w:tc>
          <w:tcPr>
            <w:tcW w:w="3150" w:type="dxa"/>
          </w:tcPr>
          <w:p w14:paraId="7ED971BD" w14:textId="77777777" w:rsidR="40C91252" w:rsidRDefault="40C91252">
            <w:r>
              <w:t>15</w:t>
            </w:r>
          </w:p>
        </w:tc>
      </w:tr>
    </w:tbl>
    <w:p w14:paraId="7A593CFA" w14:textId="77777777" w:rsidR="7B99F748" w:rsidRDefault="4DC0ABF9" w:rsidP="4DC0ABF9">
      <w:r>
        <w:t>*Supporting practices may be necessary to support the above practices, and will be identified as necessary supporting practices, but do not add conservation management points to the total.</w:t>
      </w:r>
    </w:p>
    <w:p w14:paraId="4C854C8A" w14:textId="77777777" w:rsidR="00A04C24" w:rsidRPr="00C64C43" w:rsidRDefault="00A04C24" w:rsidP="00C64C43"/>
    <w:p w14:paraId="30D61E94" w14:textId="77777777" w:rsidR="00860E8D" w:rsidRPr="005F0013" w:rsidRDefault="4DC0ABF9" w:rsidP="4DC0ABF9">
      <w:pPr>
        <w:pStyle w:val="Heading2"/>
        <w:rPr>
          <w:b/>
          <w:bCs/>
        </w:rPr>
      </w:pPr>
      <w:bookmarkStart w:id="149" w:name="_Toc531617575"/>
      <w:bookmarkStart w:id="150" w:name="_Toc535524403"/>
      <w:bookmarkStart w:id="151" w:name="_Toc2079928"/>
      <w:r w:rsidRPr="4DC0ABF9">
        <w:rPr>
          <w:b/>
          <w:bCs/>
        </w:rPr>
        <w:lastRenderedPageBreak/>
        <w:t>Diffuse Pesticide Transport to Surface Water (Diffuse Pesticide Transport – Surface Water)</w:t>
      </w:r>
      <w:bookmarkEnd w:id="149"/>
      <w:bookmarkEnd w:id="150"/>
      <w:bookmarkEnd w:id="151"/>
    </w:p>
    <w:p w14:paraId="215FE271" w14:textId="77777777" w:rsidR="00860E8D" w:rsidRDefault="4DC0ABF9" w:rsidP="00860E8D">
      <w:r w:rsidRPr="4DC0ABF9">
        <w:rPr>
          <w:b/>
          <w:bCs/>
        </w:rPr>
        <w:t>Description:</w:t>
      </w:r>
      <w:r>
        <w:t xml:space="preserve">  Pesticides are lost from their application area beyond the edge of the field and therefore could be transported to surface water sources in quantities that degrade water quality and limit its use. </w:t>
      </w:r>
    </w:p>
    <w:p w14:paraId="767ED83F" w14:textId="77777777" w:rsidR="00860E8D" w:rsidRDefault="4DC0ABF9" w:rsidP="00860E8D">
      <w:r w:rsidRPr="4DC0ABF9">
        <w:rPr>
          <w:b/>
          <w:bCs/>
        </w:rPr>
        <w:t>Objective:</w:t>
      </w:r>
      <w:r>
        <w:t xml:space="preserve">  Reduce hazardous diffuse pesticide losses that can be transported to surface water sources.</w:t>
      </w:r>
    </w:p>
    <w:p w14:paraId="7B3AE8DC" w14:textId="77777777" w:rsidR="7E7C86C9" w:rsidRPr="003D034D" w:rsidRDefault="00860E8D" w:rsidP="289ECEEA">
      <w:pPr>
        <w:rPr>
          <w:b/>
          <w:bCs/>
        </w:rPr>
      </w:pPr>
      <w:r w:rsidRPr="3ACC3DC2">
        <w:rPr>
          <w:b/>
          <w:bCs/>
        </w:rPr>
        <w:t>Analysis within CART:</w:t>
      </w:r>
    </w:p>
    <w:p w14:paraId="1E04496B" w14:textId="79810D7D" w:rsidR="008301E8" w:rsidRDefault="4B382B9E" w:rsidP="008301E8">
      <w:r>
        <w:t xml:space="preserve">Each PLU will have the PLU </w:t>
      </w:r>
      <w:r w:rsidR="00A26E5E">
        <w:t xml:space="preserve">soil runoff </w:t>
      </w:r>
      <w:r w:rsidR="00D85759">
        <w:t xml:space="preserve">potential </w:t>
      </w:r>
      <w:r>
        <w:t xml:space="preserve">determined.  Each soil map unit within the PLU will be categorized into one of four </w:t>
      </w:r>
      <w:r w:rsidR="00D85759">
        <w:t xml:space="preserve">soil runoff potentials </w:t>
      </w:r>
      <w:r>
        <w:t xml:space="preserve">through the Water Quality Management Services - Soil Runoff, based on its published map unit components.  This service utilizes the </w:t>
      </w:r>
      <w:r w:rsidR="00D85759">
        <w:t>NRCS-</w:t>
      </w:r>
      <w:r>
        <w:t>published soils database (SSURGO) ac</w:t>
      </w:r>
      <w:r w:rsidR="00213861">
        <w:t xml:space="preserve">cording to the chart in </w:t>
      </w:r>
      <w:r w:rsidR="00B53010">
        <w:fldChar w:fldCharType="begin"/>
      </w:r>
      <w:r w:rsidR="00B53010">
        <w:instrText xml:space="preserve"> REF _Ref1132376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53</w:t>
      </w:r>
      <w:r w:rsidR="00B53010">
        <w:fldChar w:fldCharType="end"/>
      </w:r>
      <w:r>
        <w:t>.  The acre weighted average rating for the PLU is then determined based on rating for each soil map unit in the PLU.</w:t>
      </w:r>
    </w:p>
    <w:p w14:paraId="25814D56" w14:textId="0250A1A5" w:rsidR="008301E8" w:rsidRPr="0041409E" w:rsidRDefault="00CC0EBE" w:rsidP="00554408">
      <w:pPr>
        <w:rPr>
          <w:i/>
          <w:color w:val="44546A" w:themeColor="text2"/>
        </w:rPr>
      </w:pPr>
      <w:bookmarkStart w:id="152" w:name="_Ref1132376"/>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53</w:t>
      </w:r>
      <w:r w:rsidRPr="00865861">
        <w:fldChar w:fldCharType="end"/>
      </w:r>
      <w:bookmarkEnd w:id="152"/>
      <w:r w:rsidRPr="00554408">
        <w:rPr>
          <w:i/>
          <w:iCs/>
          <w:color w:val="44546A" w:themeColor="text2"/>
        </w:rPr>
        <w:t xml:space="preserve">: </w:t>
      </w:r>
      <w:r w:rsidR="1BEECED6" w:rsidRPr="00554408">
        <w:rPr>
          <w:i/>
          <w:iCs/>
          <w:color w:val="44546A" w:themeColor="text2"/>
        </w:rPr>
        <w:t>Determining Soil Runoff Potential</w:t>
      </w:r>
    </w:p>
    <w:tbl>
      <w:tblPr>
        <w:tblStyle w:val="TableGrid"/>
        <w:tblW w:w="0" w:type="auto"/>
        <w:tblLook w:val="04A0" w:firstRow="1" w:lastRow="0" w:firstColumn="1" w:lastColumn="0" w:noHBand="0" w:noVBand="1"/>
      </w:tblPr>
      <w:tblGrid>
        <w:gridCol w:w="1615"/>
        <w:gridCol w:w="1350"/>
        <w:gridCol w:w="1350"/>
        <w:gridCol w:w="1440"/>
        <w:gridCol w:w="3595"/>
      </w:tblGrid>
      <w:tr w:rsidR="1BEECED6" w14:paraId="2A0C22DB" w14:textId="77777777" w:rsidTr="0029467D">
        <w:tc>
          <w:tcPr>
            <w:tcW w:w="1615" w:type="dxa"/>
            <w:shd w:val="clear" w:color="auto" w:fill="D9E2F3" w:themeFill="accent1" w:themeFillTint="33"/>
          </w:tcPr>
          <w:p w14:paraId="6C80B04F" w14:textId="77777777" w:rsidR="1BEECED6" w:rsidRDefault="1BEECED6">
            <w:r>
              <w:t>Soil Runoff Potential</w:t>
            </w:r>
          </w:p>
        </w:tc>
        <w:tc>
          <w:tcPr>
            <w:tcW w:w="1350" w:type="dxa"/>
            <w:shd w:val="clear" w:color="auto" w:fill="D9E2F3" w:themeFill="accent1" w:themeFillTint="33"/>
          </w:tcPr>
          <w:p w14:paraId="1FF8BF43" w14:textId="66EF78F5" w:rsidR="1BEECED6" w:rsidRDefault="1BEECED6">
            <w:r>
              <w:t>Hydrologic Group A</w:t>
            </w:r>
          </w:p>
        </w:tc>
        <w:tc>
          <w:tcPr>
            <w:tcW w:w="1350" w:type="dxa"/>
            <w:shd w:val="clear" w:color="auto" w:fill="D9E2F3" w:themeFill="accent1" w:themeFillTint="33"/>
          </w:tcPr>
          <w:p w14:paraId="24CE2ADC" w14:textId="77777777" w:rsidR="1BEECED6" w:rsidRDefault="1BEECED6">
            <w:r>
              <w:t>Hydrologic Group B</w:t>
            </w:r>
          </w:p>
        </w:tc>
        <w:tc>
          <w:tcPr>
            <w:tcW w:w="1440" w:type="dxa"/>
            <w:shd w:val="clear" w:color="auto" w:fill="D9E2F3" w:themeFill="accent1" w:themeFillTint="33"/>
          </w:tcPr>
          <w:p w14:paraId="144EF245" w14:textId="77777777" w:rsidR="1BEECED6" w:rsidRDefault="1BEECED6">
            <w:r>
              <w:t>Hydrologic Group C</w:t>
            </w:r>
          </w:p>
        </w:tc>
        <w:tc>
          <w:tcPr>
            <w:tcW w:w="3595" w:type="dxa"/>
            <w:shd w:val="clear" w:color="auto" w:fill="D9E2F3" w:themeFill="accent1" w:themeFillTint="33"/>
          </w:tcPr>
          <w:p w14:paraId="33B10B52" w14:textId="77777777" w:rsidR="1BEECED6" w:rsidRDefault="1BEECED6">
            <w:r>
              <w:t>Hydrologic Group D</w:t>
            </w:r>
          </w:p>
        </w:tc>
      </w:tr>
      <w:tr w:rsidR="1BEECED6" w14:paraId="5E087A6E" w14:textId="77777777" w:rsidTr="0029467D">
        <w:tc>
          <w:tcPr>
            <w:tcW w:w="1615" w:type="dxa"/>
          </w:tcPr>
          <w:p w14:paraId="2EA1EBC6" w14:textId="77777777" w:rsidR="1BEECED6" w:rsidRDefault="1BEECED6">
            <w:r>
              <w:t>Low = 0</w:t>
            </w:r>
          </w:p>
        </w:tc>
        <w:tc>
          <w:tcPr>
            <w:tcW w:w="1350" w:type="dxa"/>
          </w:tcPr>
          <w:p w14:paraId="14DED7F5" w14:textId="77777777" w:rsidR="1BEECED6" w:rsidRDefault="1BEECED6">
            <w:r>
              <w:t>All</w:t>
            </w:r>
            <w:r>
              <w:br/>
            </w:r>
          </w:p>
        </w:tc>
        <w:tc>
          <w:tcPr>
            <w:tcW w:w="1350" w:type="dxa"/>
          </w:tcPr>
          <w:p w14:paraId="440FA15A" w14:textId="77777777" w:rsidR="1BEECED6" w:rsidRDefault="1BEECED6">
            <w:r>
              <w:t>Slope &lt;4</w:t>
            </w:r>
          </w:p>
        </w:tc>
        <w:tc>
          <w:tcPr>
            <w:tcW w:w="1440" w:type="dxa"/>
          </w:tcPr>
          <w:p w14:paraId="26ADE140" w14:textId="77777777" w:rsidR="1BEECED6" w:rsidRDefault="1BEECED6">
            <w:r>
              <w:t>Slope &lt;2</w:t>
            </w:r>
          </w:p>
        </w:tc>
        <w:tc>
          <w:tcPr>
            <w:tcW w:w="3595" w:type="dxa"/>
          </w:tcPr>
          <w:p w14:paraId="77A708C6" w14:textId="77777777" w:rsidR="1BEECED6" w:rsidRDefault="1BEECED6">
            <w:r>
              <w:t>Slope &lt;2 and K &lt;0.28 and no apparent or perched high water table</w:t>
            </w:r>
          </w:p>
        </w:tc>
      </w:tr>
      <w:tr w:rsidR="1BEECED6" w14:paraId="6628147A" w14:textId="77777777" w:rsidTr="0029467D">
        <w:tc>
          <w:tcPr>
            <w:tcW w:w="1615" w:type="dxa"/>
          </w:tcPr>
          <w:p w14:paraId="064DBA63" w14:textId="77777777" w:rsidR="1BEECED6" w:rsidRDefault="1BEECED6">
            <w:r>
              <w:t>Moderate = 1</w:t>
            </w:r>
          </w:p>
        </w:tc>
        <w:tc>
          <w:tcPr>
            <w:tcW w:w="1350" w:type="dxa"/>
          </w:tcPr>
          <w:p w14:paraId="6EF41512" w14:textId="77777777" w:rsidR="1BEECED6" w:rsidRDefault="1BEECED6">
            <w:r>
              <w:t>None</w:t>
            </w:r>
          </w:p>
        </w:tc>
        <w:tc>
          <w:tcPr>
            <w:tcW w:w="1350" w:type="dxa"/>
          </w:tcPr>
          <w:p w14:paraId="24D93AB8" w14:textId="12ECC052" w:rsidR="1BEECED6" w:rsidRDefault="0055615F">
            <w:r>
              <w:t>≥</w:t>
            </w:r>
            <w:r w:rsidR="1BEECED6" w:rsidRPr="1BEECED6">
              <w:t>4</w:t>
            </w:r>
            <w:r w:rsidR="1BEECED6">
              <w:t xml:space="preserve"> Slope </w:t>
            </w:r>
            <w:r>
              <w:t>&lt;</w:t>
            </w:r>
            <w:r w:rsidR="1BEECED6">
              <w:t xml:space="preserve">6 and K </w:t>
            </w:r>
            <w:r>
              <w:t>&lt;</w:t>
            </w:r>
            <w:r w:rsidR="1BEECED6">
              <w:t>0.32</w:t>
            </w:r>
          </w:p>
        </w:tc>
        <w:tc>
          <w:tcPr>
            <w:tcW w:w="1440" w:type="dxa"/>
          </w:tcPr>
          <w:p w14:paraId="3CAE5CF7" w14:textId="12E63156" w:rsidR="1BEECED6" w:rsidRDefault="0055615F">
            <w:r>
              <w:t>≥</w:t>
            </w:r>
            <w:r w:rsidR="1BEECED6" w:rsidRPr="1BEECED6">
              <w:t>2</w:t>
            </w:r>
            <w:r w:rsidR="1BEECED6">
              <w:t xml:space="preserve"> Slope </w:t>
            </w:r>
            <w:r>
              <w:t>&lt;</w:t>
            </w:r>
            <w:r w:rsidR="1BEECED6">
              <w:t xml:space="preserve">6 and K </w:t>
            </w:r>
            <w:r>
              <w:t>&lt;</w:t>
            </w:r>
            <w:r w:rsidR="1BEECED6">
              <w:t>0.28</w:t>
            </w:r>
          </w:p>
        </w:tc>
        <w:tc>
          <w:tcPr>
            <w:tcW w:w="3595" w:type="dxa"/>
          </w:tcPr>
          <w:p w14:paraId="08314B72" w14:textId="0C55F99E" w:rsidR="1BEECED6" w:rsidRDefault="0055615F">
            <w:r>
              <w:t>≥</w:t>
            </w:r>
            <w:r w:rsidR="1BEECED6" w:rsidRPr="1BEECED6">
              <w:t>2</w:t>
            </w:r>
            <w:r w:rsidR="1BEECED6">
              <w:t xml:space="preserve"> Slope </w:t>
            </w:r>
            <w:r>
              <w:t>&lt;</w:t>
            </w:r>
            <w:r w:rsidR="1BEECED6">
              <w:t xml:space="preserve">6 and K </w:t>
            </w:r>
            <w:r>
              <w:t>&lt;</w:t>
            </w:r>
            <w:r w:rsidR="1BEECED6">
              <w:t>0.28 and no apparent or perched high water table</w:t>
            </w:r>
          </w:p>
        </w:tc>
      </w:tr>
      <w:tr w:rsidR="1BEECED6" w14:paraId="3B3A0755" w14:textId="77777777" w:rsidTr="0029467D">
        <w:tc>
          <w:tcPr>
            <w:tcW w:w="1615" w:type="dxa"/>
          </w:tcPr>
          <w:p w14:paraId="2AA671C6" w14:textId="77777777" w:rsidR="1BEECED6" w:rsidRDefault="1BEECED6">
            <w:r>
              <w:t>Moderately High = 2</w:t>
            </w:r>
          </w:p>
        </w:tc>
        <w:tc>
          <w:tcPr>
            <w:tcW w:w="1350" w:type="dxa"/>
          </w:tcPr>
          <w:p w14:paraId="4E679085" w14:textId="77777777" w:rsidR="1BEECED6" w:rsidRDefault="1BEECED6">
            <w:r>
              <w:t>None</w:t>
            </w:r>
          </w:p>
        </w:tc>
        <w:tc>
          <w:tcPr>
            <w:tcW w:w="1350" w:type="dxa"/>
          </w:tcPr>
          <w:p w14:paraId="7620251D" w14:textId="2EC81CD9" w:rsidR="1BEECED6" w:rsidRDefault="0055615F">
            <w:r>
              <w:t>≥</w:t>
            </w:r>
            <w:r w:rsidR="1BEECED6">
              <w:t xml:space="preserve">4 Slope </w:t>
            </w:r>
            <w:r>
              <w:t>&lt;</w:t>
            </w:r>
            <w:r w:rsidR="1BEECED6">
              <w:t xml:space="preserve">6 and K </w:t>
            </w:r>
            <w:r>
              <w:t>≥</w:t>
            </w:r>
            <w:r w:rsidR="1BEECED6">
              <w:t>0.32</w:t>
            </w:r>
          </w:p>
        </w:tc>
        <w:tc>
          <w:tcPr>
            <w:tcW w:w="1440" w:type="dxa"/>
          </w:tcPr>
          <w:p w14:paraId="4A3CD1D4" w14:textId="756C07AD" w:rsidR="1BEECED6" w:rsidRDefault="0055615F">
            <w:r>
              <w:t>≥</w:t>
            </w:r>
            <w:r w:rsidR="1BEECED6" w:rsidRPr="1BEECED6">
              <w:t>2</w:t>
            </w:r>
            <w:r w:rsidR="1BEECED6">
              <w:t xml:space="preserve"> Slope </w:t>
            </w:r>
            <w:r>
              <w:t>&lt;</w:t>
            </w:r>
            <w:r w:rsidR="1BEECED6">
              <w:t xml:space="preserve">6 and K </w:t>
            </w:r>
            <w:r>
              <w:t>≥</w:t>
            </w:r>
            <w:r w:rsidR="1BEECED6">
              <w:t>0.28</w:t>
            </w:r>
          </w:p>
        </w:tc>
        <w:tc>
          <w:tcPr>
            <w:tcW w:w="3595" w:type="dxa"/>
          </w:tcPr>
          <w:p w14:paraId="1A4A9B71" w14:textId="69AB4FEC" w:rsidR="1BEECED6" w:rsidRDefault="0055615F">
            <w:r>
              <w:t>≥</w:t>
            </w:r>
            <w:r w:rsidR="1BEECED6" w:rsidRPr="1BEECED6">
              <w:t>2</w:t>
            </w:r>
            <w:r w:rsidR="1BEECED6">
              <w:t xml:space="preserve"> Slope </w:t>
            </w:r>
            <w:r>
              <w:t>&lt;</w:t>
            </w:r>
            <w:r w:rsidR="1BEECED6">
              <w:t>4 and no apparent or perched high water table</w:t>
            </w:r>
          </w:p>
        </w:tc>
      </w:tr>
      <w:tr w:rsidR="1BEECED6" w14:paraId="0072BB75" w14:textId="77777777" w:rsidTr="0029467D">
        <w:tc>
          <w:tcPr>
            <w:tcW w:w="1615" w:type="dxa"/>
          </w:tcPr>
          <w:p w14:paraId="3C381415" w14:textId="77777777" w:rsidR="1BEECED6" w:rsidRDefault="1BEECED6">
            <w:r>
              <w:t>High = 3</w:t>
            </w:r>
          </w:p>
        </w:tc>
        <w:tc>
          <w:tcPr>
            <w:tcW w:w="1350" w:type="dxa"/>
          </w:tcPr>
          <w:p w14:paraId="4E67390D" w14:textId="77777777" w:rsidR="1BEECED6" w:rsidRDefault="1BEECED6">
            <w:r>
              <w:t>None</w:t>
            </w:r>
          </w:p>
        </w:tc>
        <w:tc>
          <w:tcPr>
            <w:tcW w:w="1350" w:type="dxa"/>
          </w:tcPr>
          <w:p w14:paraId="6904963D" w14:textId="6C25F297" w:rsidR="1BEECED6" w:rsidRDefault="1BEECED6">
            <w:r>
              <w:t xml:space="preserve">Slope </w:t>
            </w:r>
            <w:r w:rsidR="00FE6EBB">
              <w:t>&gt;</w:t>
            </w:r>
            <w:r>
              <w:t>6</w:t>
            </w:r>
          </w:p>
        </w:tc>
        <w:tc>
          <w:tcPr>
            <w:tcW w:w="1440" w:type="dxa"/>
          </w:tcPr>
          <w:p w14:paraId="70049F4A" w14:textId="77777777" w:rsidR="1BEECED6" w:rsidRDefault="1BEECED6">
            <w:r>
              <w:t>Slope &gt;6</w:t>
            </w:r>
          </w:p>
        </w:tc>
        <w:tc>
          <w:tcPr>
            <w:tcW w:w="3595" w:type="dxa"/>
          </w:tcPr>
          <w:p w14:paraId="7C5FC0C2" w14:textId="06D86D3D" w:rsidR="1BEECED6" w:rsidRDefault="1BEECED6">
            <w:r>
              <w:t xml:space="preserve">Slope </w:t>
            </w:r>
            <w:r w:rsidR="00FE6EBB">
              <w:t>&gt;</w:t>
            </w:r>
            <w:r>
              <w:t>4 or an apparent or perched high water table</w:t>
            </w:r>
          </w:p>
        </w:tc>
      </w:tr>
    </w:tbl>
    <w:p w14:paraId="4C8E170C" w14:textId="77777777" w:rsidR="008301E8" w:rsidRDefault="008301E8" w:rsidP="1BEECED6">
      <w:pPr>
        <w:rPr>
          <w:sz w:val="4"/>
          <w:szCs w:val="4"/>
        </w:rPr>
      </w:pPr>
    </w:p>
    <w:p w14:paraId="02171343" w14:textId="3368BCC3" w:rsidR="2546F627" w:rsidRDefault="2546F627">
      <w:r>
        <w:t xml:space="preserve">All PLUs will select a </w:t>
      </w:r>
      <w:r w:rsidR="00D85759">
        <w:t>c</w:t>
      </w:r>
      <w:r>
        <w:t xml:space="preserve">ropping </w:t>
      </w:r>
      <w:r w:rsidR="00D85759">
        <w:t>c</w:t>
      </w:r>
      <w:r>
        <w:t>ategory for each rotation</w:t>
      </w:r>
      <w:r w:rsidR="00D85759">
        <w:t>,</w:t>
      </w:r>
      <w:r>
        <w:t xml:space="preserve"> which will be used to determine </w:t>
      </w:r>
      <w:r w:rsidR="00D85759">
        <w:t>the pesticide c</w:t>
      </w:r>
      <w:r>
        <w:t xml:space="preserve">ropping </w:t>
      </w:r>
      <w:r w:rsidR="00D85759">
        <w:t>r</w:t>
      </w:r>
      <w:r>
        <w:t>isk based on the likelihood of pesticide use</w:t>
      </w:r>
      <w:r w:rsidR="00D85759">
        <w:t xml:space="preserve"> and </w:t>
      </w:r>
      <w:r>
        <w:t xml:space="preserve">risk. If more than one </w:t>
      </w:r>
      <w:r w:rsidR="00D85759">
        <w:t xml:space="preserve">cropping category </w:t>
      </w:r>
      <w:r>
        <w:t>is used in a rotation</w:t>
      </w:r>
      <w:r w:rsidR="0029051F">
        <w:t>,</w:t>
      </w:r>
      <w:r>
        <w:t xml:space="preserve"> the highest</w:t>
      </w:r>
      <w:r w:rsidR="00D85759">
        <w:t>-</w:t>
      </w:r>
      <w:r>
        <w:t>risk category for the rotation will be used for the PLU ana</w:t>
      </w:r>
      <w:r w:rsidR="00213861">
        <w:t xml:space="preserve">lysis from the list in </w:t>
      </w:r>
      <w:r w:rsidR="00B53010">
        <w:fldChar w:fldCharType="begin"/>
      </w:r>
      <w:r w:rsidR="00B53010">
        <w:instrText xml:space="preserve"> REF _Ref1132390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54</w:t>
      </w:r>
      <w:r w:rsidR="00B53010">
        <w:fldChar w:fldCharType="end"/>
      </w:r>
      <w:r>
        <w:t xml:space="preserve"> below.</w:t>
      </w:r>
    </w:p>
    <w:p w14:paraId="4A4A9F7F" w14:textId="49F37D4D" w:rsidR="00AD2B6B" w:rsidRPr="0041409E" w:rsidRDefault="00646E33" w:rsidP="00554408">
      <w:pPr>
        <w:rPr>
          <w:i/>
          <w:color w:val="44546A" w:themeColor="text2"/>
        </w:rPr>
      </w:pPr>
      <w:bookmarkStart w:id="153" w:name="_Ref1132390"/>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54</w:t>
      </w:r>
      <w:r w:rsidRPr="00865861">
        <w:fldChar w:fldCharType="end"/>
      </w:r>
      <w:bookmarkEnd w:id="153"/>
      <w:r w:rsidRPr="00554408">
        <w:rPr>
          <w:i/>
          <w:iCs/>
          <w:color w:val="44546A" w:themeColor="text2"/>
        </w:rPr>
        <w:t xml:space="preserve">: </w:t>
      </w:r>
      <w:r w:rsidR="00AD2B6B" w:rsidRPr="00554408">
        <w:rPr>
          <w:i/>
          <w:iCs/>
          <w:color w:val="44546A" w:themeColor="text2"/>
        </w:rPr>
        <w:t>Cropping Risk Categories for Pesticide Loss</w:t>
      </w:r>
    </w:p>
    <w:tbl>
      <w:tblPr>
        <w:tblStyle w:val="TableGrid"/>
        <w:tblW w:w="0" w:type="auto"/>
        <w:tblLook w:val="04A0" w:firstRow="1" w:lastRow="0" w:firstColumn="1" w:lastColumn="0" w:noHBand="0" w:noVBand="1"/>
      </w:tblPr>
      <w:tblGrid>
        <w:gridCol w:w="4675"/>
        <w:gridCol w:w="4675"/>
      </w:tblGrid>
      <w:tr w:rsidR="008301E8" w14:paraId="57F0F595" w14:textId="77777777" w:rsidTr="55748213">
        <w:tc>
          <w:tcPr>
            <w:tcW w:w="4675" w:type="dxa"/>
            <w:shd w:val="clear" w:color="auto" w:fill="D9E2F3" w:themeFill="accent1" w:themeFillTint="33"/>
          </w:tcPr>
          <w:p w14:paraId="2BD5A0C9" w14:textId="77777777" w:rsidR="008301E8" w:rsidRDefault="008301E8" w:rsidP="008301E8">
            <w:r>
              <w:t>Cropping Category</w:t>
            </w:r>
          </w:p>
        </w:tc>
        <w:tc>
          <w:tcPr>
            <w:tcW w:w="4675" w:type="dxa"/>
            <w:shd w:val="clear" w:color="auto" w:fill="D9E2F3" w:themeFill="accent1" w:themeFillTint="33"/>
          </w:tcPr>
          <w:p w14:paraId="3D85FABD" w14:textId="77777777" w:rsidR="008301E8" w:rsidRDefault="008301E8" w:rsidP="008301E8">
            <w:r>
              <w:t>Pesticide Cropping Risk</w:t>
            </w:r>
          </w:p>
        </w:tc>
      </w:tr>
      <w:tr w:rsidR="000E2E5B" w14:paraId="0FBCEBF9" w14:textId="77777777" w:rsidTr="55748213">
        <w:tc>
          <w:tcPr>
            <w:tcW w:w="4675" w:type="dxa"/>
          </w:tcPr>
          <w:p w14:paraId="520A3590" w14:textId="6C18A022" w:rsidR="000E2E5B" w:rsidRDefault="000E2E5B" w:rsidP="000E2E5B">
            <w:r>
              <w:t>F</w:t>
            </w:r>
            <w:r w:rsidRPr="006E610F">
              <w:t>ruit crops</w:t>
            </w:r>
            <w:r w:rsidR="43C66018" w:rsidRPr="006E610F">
              <w:t>,</w:t>
            </w:r>
            <w:r w:rsidR="119DD095" w:rsidRPr="0DDDA604">
              <w:t xml:space="preserve"> </w:t>
            </w:r>
            <w:r w:rsidRPr="006E610F">
              <w:t>including orchards</w:t>
            </w:r>
            <w:r w:rsidR="43C66018" w:rsidRPr="006E610F">
              <w:t>,</w:t>
            </w:r>
            <w:r w:rsidR="0E74437C" w:rsidRPr="006E610F">
              <w:t xml:space="preserve"> and </w:t>
            </w:r>
            <w:r w:rsidR="0DDDA604" w:rsidRPr="006E610F">
              <w:t>co</w:t>
            </w:r>
            <w:r w:rsidR="0E74437C" w:rsidRPr="006E610F">
              <w:t>tton</w:t>
            </w:r>
          </w:p>
        </w:tc>
        <w:tc>
          <w:tcPr>
            <w:tcW w:w="4675" w:type="dxa"/>
          </w:tcPr>
          <w:p w14:paraId="6CB5A662" w14:textId="77777777" w:rsidR="000E2E5B" w:rsidRDefault="000E2E5B" w:rsidP="000E2E5B">
            <w:r>
              <w:t>High</w:t>
            </w:r>
          </w:p>
        </w:tc>
      </w:tr>
      <w:tr w:rsidR="000E2E5B" w14:paraId="0144FA43" w14:textId="77777777" w:rsidTr="55748213">
        <w:tc>
          <w:tcPr>
            <w:tcW w:w="4675" w:type="dxa"/>
          </w:tcPr>
          <w:p w14:paraId="5DB5785C" w14:textId="77777777" w:rsidR="000E2E5B" w:rsidRDefault="000E2E5B" w:rsidP="000E2E5B">
            <w:r>
              <w:t>S</w:t>
            </w:r>
            <w:r w:rsidRPr="006E610F">
              <w:t>eed and vegetable crops</w:t>
            </w:r>
          </w:p>
        </w:tc>
        <w:tc>
          <w:tcPr>
            <w:tcW w:w="4675" w:type="dxa"/>
          </w:tcPr>
          <w:p w14:paraId="15D75783" w14:textId="77777777" w:rsidR="000E2E5B" w:rsidRDefault="000E2E5B" w:rsidP="000E2E5B">
            <w:r>
              <w:t>Moderately High</w:t>
            </w:r>
          </w:p>
        </w:tc>
      </w:tr>
      <w:tr w:rsidR="000E2E5B" w14:paraId="22A0DAF9" w14:textId="77777777" w:rsidTr="55748213">
        <w:tc>
          <w:tcPr>
            <w:tcW w:w="4675" w:type="dxa"/>
          </w:tcPr>
          <w:p w14:paraId="4E417C42" w14:textId="77777777" w:rsidR="000E2E5B" w:rsidRDefault="000E2E5B" w:rsidP="000E2E5B">
            <w:r>
              <w:t>C</w:t>
            </w:r>
            <w:r w:rsidRPr="006E610F">
              <w:t>ommodity crops</w:t>
            </w:r>
          </w:p>
        </w:tc>
        <w:tc>
          <w:tcPr>
            <w:tcW w:w="4675" w:type="dxa"/>
          </w:tcPr>
          <w:p w14:paraId="4148D85A" w14:textId="77777777" w:rsidR="000E2E5B" w:rsidRDefault="0023532F" w:rsidP="000E2E5B">
            <w:r>
              <w:t>Moderate</w:t>
            </w:r>
          </w:p>
        </w:tc>
      </w:tr>
      <w:tr w:rsidR="000E2E5B" w14:paraId="6F134DEF" w14:textId="77777777" w:rsidTr="55748213">
        <w:tc>
          <w:tcPr>
            <w:tcW w:w="4675" w:type="dxa"/>
          </w:tcPr>
          <w:p w14:paraId="0FFD59FA" w14:textId="77777777" w:rsidR="000E2E5B" w:rsidRDefault="000E2E5B" w:rsidP="000E2E5B">
            <w:r>
              <w:t>G</w:t>
            </w:r>
            <w:r w:rsidRPr="006E610F">
              <w:t>rass/hay crops</w:t>
            </w:r>
          </w:p>
        </w:tc>
        <w:tc>
          <w:tcPr>
            <w:tcW w:w="4675" w:type="dxa"/>
          </w:tcPr>
          <w:p w14:paraId="0571854B" w14:textId="77777777" w:rsidR="000E2E5B" w:rsidRDefault="000E2E5B" w:rsidP="000E2E5B">
            <w:r>
              <w:t>Low</w:t>
            </w:r>
          </w:p>
        </w:tc>
      </w:tr>
    </w:tbl>
    <w:p w14:paraId="52A1B2CC" w14:textId="77777777" w:rsidR="008301E8" w:rsidRDefault="008301E8" w:rsidP="35FFA82F"/>
    <w:p w14:paraId="20552862" w14:textId="2E4D5AE8" w:rsidR="008301E8" w:rsidRDefault="4DC0ABF9" w:rsidP="008301E8">
      <w:r>
        <w:t xml:space="preserve">A threshold for </w:t>
      </w:r>
      <w:r w:rsidR="00D85759">
        <w:t xml:space="preserve">diffuse pesticide loss </w:t>
      </w:r>
      <w:r>
        <w:t xml:space="preserve">– </w:t>
      </w:r>
      <w:r w:rsidR="00D85759">
        <w:t xml:space="preserve">surface water </w:t>
      </w:r>
      <w:r>
        <w:t xml:space="preserve">will be established using the PLU’s acre weighted WIN-PST </w:t>
      </w:r>
      <w:r w:rsidR="00D85759">
        <w:t>soil runoff potential</w:t>
      </w:r>
      <w:r>
        <w:t xml:space="preserve">, R factor, and </w:t>
      </w:r>
      <w:r w:rsidR="00D85759">
        <w:t xml:space="preserve">crop risk category </w:t>
      </w:r>
      <w:r w:rsidR="00213861">
        <w:t xml:space="preserve">based on </w:t>
      </w:r>
      <w:r w:rsidR="00B53010">
        <w:fldChar w:fldCharType="begin"/>
      </w:r>
      <w:r w:rsidR="00B53010">
        <w:instrText xml:space="preserve"> REF _Ref1132407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55</w:t>
      </w:r>
      <w:r w:rsidR="00B53010">
        <w:fldChar w:fldCharType="end"/>
      </w:r>
      <w:r>
        <w:t>.</w:t>
      </w:r>
    </w:p>
    <w:p w14:paraId="7DFAFD22" w14:textId="207F67A1" w:rsidR="00AD2B6B" w:rsidRPr="0041409E" w:rsidRDefault="00646E33" w:rsidP="00554408">
      <w:pPr>
        <w:rPr>
          <w:i/>
          <w:color w:val="44546A" w:themeColor="text2"/>
        </w:rPr>
      </w:pPr>
      <w:bookmarkStart w:id="154" w:name="_Ref1132407"/>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55</w:t>
      </w:r>
      <w:r w:rsidRPr="00865861">
        <w:fldChar w:fldCharType="end"/>
      </w:r>
      <w:bookmarkEnd w:id="154"/>
      <w:r w:rsidRPr="00554408">
        <w:rPr>
          <w:i/>
          <w:iCs/>
          <w:color w:val="44546A" w:themeColor="text2"/>
        </w:rPr>
        <w:t xml:space="preserve">: </w:t>
      </w:r>
      <w:r w:rsidR="00AD2B6B" w:rsidRPr="00554408">
        <w:rPr>
          <w:i/>
          <w:iCs/>
          <w:color w:val="44546A" w:themeColor="text2"/>
        </w:rPr>
        <w:t>Determining Diffuse Pesticide Loss to Surface Water Threshold</w:t>
      </w:r>
    </w:p>
    <w:p w14:paraId="20CDF0C6" w14:textId="68A5342B" w:rsidR="00AD2B6B" w:rsidRDefault="00AD2B6B" w:rsidP="00AD2B6B">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0"/>
        <w:gridCol w:w="1586"/>
        <w:gridCol w:w="1868"/>
        <w:gridCol w:w="1869"/>
        <w:gridCol w:w="1867"/>
      </w:tblGrid>
      <w:tr w:rsidR="007F44E9" w14:paraId="66F46FD8" w14:textId="77777777" w:rsidTr="00865861">
        <w:tc>
          <w:tcPr>
            <w:tcW w:w="2150" w:type="dxa"/>
            <w:vMerge w:val="restart"/>
            <w:shd w:val="clear" w:color="auto" w:fill="D9E2F3" w:themeFill="accent1" w:themeFillTint="33"/>
            <w:tcMar>
              <w:top w:w="0" w:type="dxa"/>
              <w:left w:w="108" w:type="dxa"/>
              <w:bottom w:w="0" w:type="dxa"/>
              <w:right w:w="108" w:type="dxa"/>
            </w:tcMar>
            <w:hideMark/>
          </w:tcPr>
          <w:p w14:paraId="179A934E" w14:textId="77777777" w:rsidR="007F44E9" w:rsidRDefault="00EA3595" w:rsidP="0029467D">
            <w:pPr>
              <w:spacing w:after="0" w:line="240" w:lineRule="auto"/>
            </w:pPr>
            <w:r>
              <w:lastRenderedPageBreak/>
              <w:t>Soil</w:t>
            </w:r>
            <w:r w:rsidR="008301E8">
              <w:t xml:space="preserve"> Vulnerability</w:t>
            </w:r>
            <w:r>
              <w:t xml:space="preserve"> to Runoff</w:t>
            </w:r>
          </w:p>
        </w:tc>
        <w:tc>
          <w:tcPr>
            <w:tcW w:w="7190" w:type="dxa"/>
            <w:gridSpan w:val="4"/>
            <w:shd w:val="clear" w:color="auto" w:fill="D9E2F3" w:themeFill="accent1" w:themeFillTint="33"/>
            <w:tcMar>
              <w:top w:w="0" w:type="dxa"/>
              <w:left w:w="108" w:type="dxa"/>
              <w:bottom w:w="0" w:type="dxa"/>
              <w:right w:w="108" w:type="dxa"/>
            </w:tcMar>
            <w:hideMark/>
          </w:tcPr>
          <w:p w14:paraId="2011D3BB" w14:textId="77777777" w:rsidR="007F44E9" w:rsidRDefault="007F44E9" w:rsidP="0029467D">
            <w:pPr>
              <w:spacing w:after="0" w:line="240" w:lineRule="auto"/>
              <w:jc w:val="center"/>
            </w:pPr>
            <w:r>
              <w:t>Cropping Risk Category</w:t>
            </w:r>
          </w:p>
        </w:tc>
      </w:tr>
      <w:tr w:rsidR="007F44E9" w14:paraId="15456252" w14:textId="77777777" w:rsidTr="0029467D">
        <w:trPr>
          <w:trHeight w:val="41"/>
        </w:trPr>
        <w:tc>
          <w:tcPr>
            <w:tcW w:w="0" w:type="auto"/>
            <w:vMerge/>
            <w:vAlign w:val="center"/>
            <w:hideMark/>
          </w:tcPr>
          <w:p w14:paraId="4A73932D" w14:textId="77777777" w:rsidR="007F44E9" w:rsidRDefault="007F44E9" w:rsidP="0029467D">
            <w:pPr>
              <w:spacing w:after="0" w:line="240" w:lineRule="auto"/>
              <w:rPr>
                <w:rFonts w:ascii="Calibri" w:hAnsi="Calibri" w:cs="Calibri"/>
              </w:rPr>
            </w:pPr>
          </w:p>
        </w:tc>
        <w:tc>
          <w:tcPr>
            <w:tcW w:w="1586" w:type="dxa"/>
            <w:shd w:val="clear" w:color="auto" w:fill="D9E2F3" w:themeFill="accent1" w:themeFillTint="33"/>
            <w:tcMar>
              <w:top w:w="0" w:type="dxa"/>
              <w:left w:w="108" w:type="dxa"/>
              <w:bottom w:w="0" w:type="dxa"/>
              <w:right w:w="108" w:type="dxa"/>
            </w:tcMar>
            <w:hideMark/>
          </w:tcPr>
          <w:p w14:paraId="4EE1F9CB" w14:textId="77777777" w:rsidR="007F44E9" w:rsidRDefault="007F44E9" w:rsidP="0029467D">
            <w:pPr>
              <w:spacing w:after="0" w:line="240" w:lineRule="auto"/>
              <w:jc w:val="center"/>
            </w:pPr>
            <w:r>
              <w:t>Low</w:t>
            </w:r>
          </w:p>
        </w:tc>
        <w:tc>
          <w:tcPr>
            <w:tcW w:w="1868" w:type="dxa"/>
            <w:shd w:val="clear" w:color="auto" w:fill="D9E2F3" w:themeFill="accent1" w:themeFillTint="33"/>
            <w:tcMar>
              <w:top w:w="0" w:type="dxa"/>
              <w:left w:w="108" w:type="dxa"/>
              <w:bottom w:w="0" w:type="dxa"/>
              <w:right w:w="108" w:type="dxa"/>
            </w:tcMar>
            <w:hideMark/>
          </w:tcPr>
          <w:p w14:paraId="4E38AF6C" w14:textId="77777777" w:rsidR="007F44E9" w:rsidRDefault="007F44E9" w:rsidP="0029467D">
            <w:pPr>
              <w:spacing w:after="0" w:line="240" w:lineRule="auto"/>
              <w:jc w:val="center"/>
            </w:pPr>
            <w:r>
              <w:t>Medium</w:t>
            </w:r>
          </w:p>
        </w:tc>
        <w:tc>
          <w:tcPr>
            <w:tcW w:w="1869" w:type="dxa"/>
            <w:shd w:val="clear" w:color="auto" w:fill="D9E2F3" w:themeFill="accent1" w:themeFillTint="33"/>
            <w:tcMar>
              <w:top w:w="0" w:type="dxa"/>
              <w:left w:w="108" w:type="dxa"/>
              <w:bottom w:w="0" w:type="dxa"/>
              <w:right w:w="108" w:type="dxa"/>
            </w:tcMar>
            <w:hideMark/>
          </w:tcPr>
          <w:p w14:paraId="6FAE916E" w14:textId="77777777" w:rsidR="007F44E9" w:rsidRDefault="007F44E9" w:rsidP="0029467D">
            <w:pPr>
              <w:spacing w:after="0" w:line="240" w:lineRule="auto"/>
              <w:jc w:val="center"/>
            </w:pPr>
            <w:r>
              <w:t>Moderately High</w:t>
            </w:r>
          </w:p>
        </w:tc>
        <w:tc>
          <w:tcPr>
            <w:tcW w:w="1867" w:type="dxa"/>
            <w:shd w:val="clear" w:color="auto" w:fill="D9E2F3" w:themeFill="accent1" w:themeFillTint="33"/>
            <w:tcMar>
              <w:top w:w="0" w:type="dxa"/>
              <w:left w:w="108" w:type="dxa"/>
              <w:bottom w:w="0" w:type="dxa"/>
              <w:right w:w="108" w:type="dxa"/>
            </w:tcMar>
            <w:hideMark/>
          </w:tcPr>
          <w:p w14:paraId="170E28F1" w14:textId="77777777" w:rsidR="007F44E9" w:rsidRDefault="007F44E9" w:rsidP="0029467D">
            <w:pPr>
              <w:spacing w:after="0" w:line="240" w:lineRule="auto"/>
              <w:jc w:val="center"/>
            </w:pPr>
            <w:r>
              <w:t>High</w:t>
            </w:r>
          </w:p>
        </w:tc>
      </w:tr>
      <w:tr w:rsidR="007F44E9" w14:paraId="0A9E7D16" w14:textId="77777777" w:rsidTr="00865861">
        <w:trPr>
          <w:trHeight w:val="250"/>
        </w:trPr>
        <w:tc>
          <w:tcPr>
            <w:tcW w:w="2150" w:type="dxa"/>
            <w:tcMar>
              <w:top w:w="0" w:type="dxa"/>
              <w:left w:w="108" w:type="dxa"/>
              <w:bottom w:w="0" w:type="dxa"/>
              <w:right w:w="108" w:type="dxa"/>
            </w:tcMar>
            <w:hideMark/>
          </w:tcPr>
          <w:p w14:paraId="21D9A32E" w14:textId="77777777" w:rsidR="007F44E9" w:rsidRDefault="007F44E9" w:rsidP="0029467D">
            <w:pPr>
              <w:spacing w:after="0" w:line="240" w:lineRule="auto"/>
            </w:pPr>
            <w:r>
              <w:t>High</w:t>
            </w:r>
          </w:p>
        </w:tc>
        <w:tc>
          <w:tcPr>
            <w:tcW w:w="1586" w:type="dxa"/>
            <w:tcMar>
              <w:top w:w="0" w:type="dxa"/>
              <w:left w:w="108" w:type="dxa"/>
              <w:bottom w:w="0" w:type="dxa"/>
              <w:right w:w="108" w:type="dxa"/>
            </w:tcMar>
            <w:hideMark/>
          </w:tcPr>
          <w:p w14:paraId="3555E8D0"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3BD149E1" w14:textId="77777777" w:rsidR="007F44E9" w:rsidRDefault="007F44E9" w:rsidP="0029467D">
            <w:pPr>
              <w:spacing w:after="0" w:line="240" w:lineRule="auto"/>
              <w:jc w:val="center"/>
            </w:pPr>
            <w:r>
              <w:t>30</w:t>
            </w:r>
          </w:p>
        </w:tc>
        <w:tc>
          <w:tcPr>
            <w:tcW w:w="1869" w:type="dxa"/>
            <w:tcMar>
              <w:top w:w="0" w:type="dxa"/>
              <w:left w:w="108" w:type="dxa"/>
              <w:bottom w:w="0" w:type="dxa"/>
              <w:right w:w="108" w:type="dxa"/>
            </w:tcMar>
            <w:hideMark/>
          </w:tcPr>
          <w:p w14:paraId="670C202B" w14:textId="77777777" w:rsidR="007F44E9" w:rsidRDefault="007F44E9" w:rsidP="0029467D">
            <w:pPr>
              <w:spacing w:after="0" w:line="240" w:lineRule="auto"/>
              <w:jc w:val="center"/>
            </w:pPr>
            <w:r>
              <w:t>30</w:t>
            </w:r>
          </w:p>
        </w:tc>
        <w:tc>
          <w:tcPr>
            <w:tcW w:w="1867" w:type="dxa"/>
            <w:tcMar>
              <w:top w:w="0" w:type="dxa"/>
              <w:left w:w="108" w:type="dxa"/>
              <w:bottom w:w="0" w:type="dxa"/>
              <w:right w:w="108" w:type="dxa"/>
            </w:tcMar>
            <w:hideMark/>
          </w:tcPr>
          <w:p w14:paraId="573AECE2" w14:textId="77777777" w:rsidR="007F44E9" w:rsidRDefault="007F44E9" w:rsidP="0029467D">
            <w:pPr>
              <w:spacing w:after="0" w:line="240" w:lineRule="auto"/>
              <w:jc w:val="center"/>
            </w:pPr>
            <w:r>
              <w:t>30</w:t>
            </w:r>
          </w:p>
        </w:tc>
      </w:tr>
      <w:tr w:rsidR="007F44E9" w14:paraId="552B77B8" w14:textId="77777777" w:rsidTr="00865861">
        <w:tc>
          <w:tcPr>
            <w:tcW w:w="2150" w:type="dxa"/>
            <w:tcMar>
              <w:top w:w="0" w:type="dxa"/>
              <w:left w:w="108" w:type="dxa"/>
              <w:bottom w:w="0" w:type="dxa"/>
              <w:right w:w="108" w:type="dxa"/>
            </w:tcMar>
            <w:hideMark/>
          </w:tcPr>
          <w:p w14:paraId="7D316671" w14:textId="77777777" w:rsidR="007F44E9" w:rsidRDefault="007F44E9" w:rsidP="0029467D">
            <w:pPr>
              <w:spacing w:after="0" w:line="240" w:lineRule="auto"/>
            </w:pPr>
            <w:r>
              <w:t>Moderately High</w:t>
            </w:r>
          </w:p>
        </w:tc>
        <w:tc>
          <w:tcPr>
            <w:tcW w:w="1586" w:type="dxa"/>
            <w:tcMar>
              <w:top w:w="0" w:type="dxa"/>
              <w:left w:w="108" w:type="dxa"/>
              <w:bottom w:w="0" w:type="dxa"/>
              <w:right w:w="108" w:type="dxa"/>
            </w:tcMar>
            <w:hideMark/>
          </w:tcPr>
          <w:p w14:paraId="6B33F8C1"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43DB001F" w14:textId="77777777" w:rsidR="007F44E9" w:rsidRDefault="007F44E9" w:rsidP="0029467D">
            <w:pPr>
              <w:spacing w:after="0" w:line="240" w:lineRule="auto"/>
              <w:jc w:val="center"/>
            </w:pPr>
            <w:r>
              <w:t>30</w:t>
            </w:r>
          </w:p>
        </w:tc>
        <w:tc>
          <w:tcPr>
            <w:tcW w:w="1869" w:type="dxa"/>
            <w:tcMar>
              <w:top w:w="0" w:type="dxa"/>
              <w:left w:w="108" w:type="dxa"/>
              <w:bottom w:w="0" w:type="dxa"/>
              <w:right w:w="108" w:type="dxa"/>
            </w:tcMar>
            <w:hideMark/>
          </w:tcPr>
          <w:p w14:paraId="43A0706A" w14:textId="77777777" w:rsidR="007F44E9" w:rsidRDefault="007F44E9" w:rsidP="0029467D">
            <w:pPr>
              <w:spacing w:after="0" w:line="240" w:lineRule="auto"/>
              <w:jc w:val="center"/>
            </w:pPr>
            <w:r>
              <w:t>30</w:t>
            </w:r>
          </w:p>
        </w:tc>
        <w:tc>
          <w:tcPr>
            <w:tcW w:w="1867" w:type="dxa"/>
            <w:tcMar>
              <w:top w:w="0" w:type="dxa"/>
              <w:left w:w="108" w:type="dxa"/>
              <w:bottom w:w="0" w:type="dxa"/>
              <w:right w:w="108" w:type="dxa"/>
            </w:tcMar>
            <w:hideMark/>
          </w:tcPr>
          <w:p w14:paraId="7D057376" w14:textId="77777777" w:rsidR="007F44E9" w:rsidRDefault="007F44E9" w:rsidP="0029467D">
            <w:pPr>
              <w:spacing w:after="0" w:line="240" w:lineRule="auto"/>
              <w:jc w:val="center"/>
            </w:pPr>
            <w:r>
              <w:t>30</w:t>
            </w:r>
          </w:p>
        </w:tc>
      </w:tr>
      <w:tr w:rsidR="007F44E9" w14:paraId="5888F64F" w14:textId="77777777" w:rsidTr="00865861">
        <w:tc>
          <w:tcPr>
            <w:tcW w:w="2150" w:type="dxa"/>
            <w:tcMar>
              <w:top w:w="0" w:type="dxa"/>
              <w:left w:w="108" w:type="dxa"/>
              <w:bottom w:w="0" w:type="dxa"/>
              <w:right w:w="108" w:type="dxa"/>
            </w:tcMar>
            <w:hideMark/>
          </w:tcPr>
          <w:p w14:paraId="7F9C9F70" w14:textId="77777777" w:rsidR="007F44E9" w:rsidRDefault="007F44E9" w:rsidP="0029467D">
            <w:pPr>
              <w:spacing w:after="0" w:line="240" w:lineRule="auto"/>
            </w:pPr>
            <w:r>
              <w:t>Moderate</w:t>
            </w:r>
          </w:p>
        </w:tc>
        <w:tc>
          <w:tcPr>
            <w:tcW w:w="1586" w:type="dxa"/>
            <w:tcMar>
              <w:top w:w="0" w:type="dxa"/>
              <w:left w:w="108" w:type="dxa"/>
              <w:bottom w:w="0" w:type="dxa"/>
              <w:right w:w="108" w:type="dxa"/>
            </w:tcMar>
            <w:hideMark/>
          </w:tcPr>
          <w:p w14:paraId="369D8479"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53EFE84D" w14:textId="77777777" w:rsidR="007F44E9" w:rsidRDefault="007F44E9" w:rsidP="0029467D">
            <w:pPr>
              <w:spacing w:after="0" w:line="240" w:lineRule="auto"/>
              <w:jc w:val="center"/>
            </w:pPr>
            <w:r>
              <w:t>15</w:t>
            </w:r>
          </w:p>
        </w:tc>
        <w:tc>
          <w:tcPr>
            <w:tcW w:w="1869" w:type="dxa"/>
            <w:tcMar>
              <w:top w:w="0" w:type="dxa"/>
              <w:left w:w="108" w:type="dxa"/>
              <w:bottom w:w="0" w:type="dxa"/>
              <w:right w:w="108" w:type="dxa"/>
            </w:tcMar>
            <w:hideMark/>
          </w:tcPr>
          <w:p w14:paraId="35AFC3B7" w14:textId="77777777" w:rsidR="007F44E9" w:rsidRDefault="007F44E9" w:rsidP="0029467D">
            <w:pPr>
              <w:spacing w:after="0" w:line="240" w:lineRule="auto"/>
              <w:jc w:val="center"/>
            </w:pPr>
            <w:r>
              <w:t>30</w:t>
            </w:r>
          </w:p>
        </w:tc>
        <w:tc>
          <w:tcPr>
            <w:tcW w:w="1867" w:type="dxa"/>
            <w:tcMar>
              <w:top w:w="0" w:type="dxa"/>
              <w:left w:w="108" w:type="dxa"/>
              <w:bottom w:w="0" w:type="dxa"/>
              <w:right w:w="108" w:type="dxa"/>
            </w:tcMar>
            <w:hideMark/>
          </w:tcPr>
          <w:p w14:paraId="32F412FB" w14:textId="77777777" w:rsidR="007F44E9" w:rsidRDefault="007F44E9" w:rsidP="0029467D">
            <w:pPr>
              <w:spacing w:after="0" w:line="240" w:lineRule="auto"/>
              <w:jc w:val="center"/>
            </w:pPr>
            <w:r>
              <w:t>30</w:t>
            </w:r>
          </w:p>
        </w:tc>
      </w:tr>
      <w:tr w:rsidR="007F44E9" w14:paraId="318FABBF" w14:textId="77777777" w:rsidTr="00865861">
        <w:tc>
          <w:tcPr>
            <w:tcW w:w="2150" w:type="dxa"/>
            <w:tcMar>
              <w:top w:w="0" w:type="dxa"/>
              <w:left w:w="108" w:type="dxa"/>
              <w:bottom w:w="0" w:type="dxa"/>
              <w:right w:w="108" w:type="dxa"/>
            </w:tcMar>
            <w:hideMark/>
          </w:tcPr>
          <w:p w14:paraId="195E0759" w14:textId="77777777" w:rsidR="007F44E9" w:rsidRDefault="007F44E9" w:rsidP="0029467D">
            <w:pPr>
              <w:spacing w:after="0" w:line="240" w:lineRule="auto"/>
            </w:pPr>
            <w:r>
              <w:t>Low</w:t>
            </w:r>
          </w:p>
        </w:tc>
        <w:tc>
          <w:tcPr>
            <w:tcW w:w="1586" w:type="dxa"/>
            <w:tcMar>
              <w:top w:w="0" w:type="dxa"/>
              <w:left w:w="108" w:type="dxa"/>
              <w:bottom w:w="0" w:type="dxa"/>
              <w:right w:w="108" w:type="dxa"/>
            </w:tcMar>
            <w:hideMark/>
          </w:tcPr>
          <w:p w14:paraId="474CA238"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61F823B8" w14:textId="77777777" w:rsidR="007F44E9" w:rsidRDefault="007F44E9" w:rsidP="0029467D">
            <w:pPr>
              <w:spacing w:after="0" w:line="240" w:lineRule="auto"/>
              <w:jc w:val="center"/>
            </w:pPr>
            <w:r>
              <w:t>15</w:t>
            </w:r>
          </w:p>
        </w:tc>
        <w:tc>
          <w:tcPr>
            <w:tcW w:w="1869" w:type="dxa"/>
            <w:tcMar>
              <w:top w:w="0" w:type="dxa"/>
              <w:left w:w="108" w:type="dxa"/>
              <w:bottom w:w="0" w:type="dxa"/>
              <w:right w:w="108" w:type="dxa"/>
            </w:tcMar>
            <w:hideMark/>
          </w:tcPr>
          <w:p w14:paraId="077F40D5" w14:textId="77777777" w:rsidR="007F44E9" w:rsidRDefault="007F44E9" w:rsidP="0029467D">
            <w:pPr>
              <w:spacing w:after="0" w:line="240" w:lineRule="auto"/>
              <w:jc w:val="center"/>
            </w:pPr>
            <w:r>
              <w:t>15</w:t>
            </w:r>
          </w:p>
        </w:tc>
        <w:tc>
          <w:tcPr>
            <w:tcW w:w="1867" w:type="dxa"/>
            <w:tcMar>
              <w:top w:w="0" w:type="dxa"/>
              <w:left w:w="108" w:type="dxa"/>
              <w:bottom w:w="0" w:type="dxa"/>
              <w:right w:w="108" w:type="dxa"/>
            </w:tcMar>
            <w:hideMark/>
          </w:tcPr>
          <w:p w14:paraId="37E6EFF0" w14:textId="77777777" w:rsidR="007F44E9" w:rsidRDefault="007F44E9" w:rsidP="0029467D">
            <w:pPr>
              <w:spacing w:after="0" w:line="240" w:lineRule="auto"/>
              <w:jc w:val="center"/>
            </w:pPr>
            <w:r>
              <w:t>15</w:t>
            </w:r>
          </w:p>
        </w:tc>
      </w:tr>
    </w:tbl>
    <w:p w14:paraId="6FBC84E4" w14:textId="77777777" w:rsidR="007F44E9" w:rsidRDefault="007F44E9" w:rsidP="007F44E9">
      <w:pPr>
        <w:rPr>
          <w:rFonts w:ascii="Calibri" w:hAnsi="Calibri" w:cs="Calibri"/>
          <w:sz w:val="4"/>
          <w:szCs w:val="4"/>
        </w:rPr>
      </w:pPr>
    </w:p>
    <w:p w14:paraId="2E431C1C" w14:textId="77777777" w:rsidR="007F44E9" w:rsidRDefault="007F44E9" w:rsidP="007F44E9">
      <w:pPr>
        <w:ind w:left="2160" w:firstLine="720"/>
      </w:pPr>
      <w:r>
        <w:t>Humid Climate: &gt;50 R Factor</w:t>
      </w:r>
    </w:p>
    <w:tbl>
      <w:tblPr>
        <w:tblW w:w="0" w:type="auto"/>
        <w:tblCellMar>
          <w:left w:w="0" w:type="dxa"/>
          <w:right w:w="0" w:type="dxa"/>
        </w:tblCellMar>
        <w:tblLook w:val="04A0" w:firstRow="1" w:lastRow="0" w:firstColumn="1" w:lastColumn="0" w:noHBand="0" w:noVBand="1"/>
      </w:tblPr>
      <w:tblGrid>
        <w:gridCol w:w="2150"/>
        <w:gridCol w:w="1586"/>
        <w:gridCol w:w="1868"/>
        <w:gridCol w:w="1869"/>
        <w:gridCol w:w="1867"/>
      </w:tblGrid>
      <w:tr w:rsidR="007F44E9" w14:paraId="20B2DEDA" w14:textId="77777777" w:rsidTr="004F0705">
        <w:tc>
          <w:tcPr>
            <w:tcW w:w="2152" w:type="dxa"/>
            <w:vMerge w:val="restart"/>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F9A2C9F" w14:textId="77777777" w:rsidR="007F44E9" w:rsidRDefault="007F44E9" w:rsidP="0029467D">
            <w:pPr>
              <w:spacing w:after="0" w:line="240" w:lineRule="auto"/>
            </w:pPr>
            <w:r>
              <w:t>Soil Vulnerability to Runoff</w:t>
            </w:r>
          </w:p>
        </w:tc>
        <w:tc>
          <w:tcPr>
            <w:tcW w:w="7198" w:type="dxa"/>
            <w:gridSpan w:val="4"/>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8AEB06C" w14:textId="77777777" w:rsidR="007F44E9" w:rsidRDefault="007F44E9" w:rsidP="0029467D">
            <w:pPr>
              <w:spacing w:after="0" w:line="240" w:lineRule="auto"/>
              <w:jc w:val="center"/>
            </w:pPr>
            <w:r>
              <w:t>Cropping Risk Category</w:t>
            </w:r>
          </w:p>
        </w:tc>
      </w:tr>
      <w:tr w:rsidR="007F44E9" w14:paraId="0C2FF4EA" w14:textId="77777777" w:rsidTr="004F0705">
        <w:tc>
          <w:tcPr>
            <w:tcW w:w="0" w:type="auto"/>
            <w:vMerge/>
            <w:tcBorders>
              <w:top w:val="single" w:sz="8" w:space="0" w:color="auto"/>
              <w:left w:val="single" w:sz="8" w:space="0" w:color="auto"/>
              <w:bottom w:val="single" w:sz="8" w:space="0" w:color="auto"/>
              <w:right w:val="single" w:sz="8" w:space="0" w:color="auto"/>
            </w:tcBorders>
            <w:shd w:val="clear" w:color="auto" w:fill="D9E2F3" w:themeFill="accent1" w:themeFillTint="33"/>
            <w:vAlign w:val="center"/>
            <w:hideMark/>
          </w:tcPr>
          <w:p w14:paraId="091C0CD8" w14:textId="77777777" w:rsidR="007F44E9" w:rsidRDefault="007F44E9" w:rsidP="0029467D">
            <w:pPr>
              <w:spacing w:after="0" w:line="240" w:lineRule="auto"/>
              <w:rPr>
                <w:rFonts w:ascii="Calibri" w:hAnsi="Calibri" w:cs="Calibri"/>
              </w:rPr>
            </w:pPr>
          </w:p>
        </w:tc>
        <w:tc>
          <w:tcPr>
            <w:tcW w:w="1588"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4255E10" w14:textId="77777777" w:rsidR="007F44E9" w:rsidRDefault="007F44E9" w:rsidP="0029467D">
            <w:pPr>
              <w:spacing w:after="0" w:line="240" w:lineRule="auto"/>
              <w:jc w:val="center"/>
            </w:pPr>
            <w:r>
              <w:t>Low</w:t>
            </w:r>
          </w:p>
        </w:tc>
        <w:tc>
          <w:tcPr>
            <w:tcW w:w="1870"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8964A00" w14:textId="77777777" w:rsidR="007F44E9" w:rsidRDefault="007F44E9" w:rsidP="0029467D">
            <w:pPr>
              <w:spacing w:after="0" w:line="240" w:lineRule="auto"/>
              <w:jc w:val="center"/>
            </w:pPr>
            <w:r>
              <w:t>Medium</w:t>
            </w:r>
          </w:p>
        </w:tc>
        <w:tc>
          <w:tcPr>
            <w:tcW w:w="1870"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8A1D910" w14:textId="77777777" w:rsidR="007F44E9" w:rsidRDefault="007F44E9" w:rsidP="0029467D">
            <w:pPr>
              <w:spacing w:after="0" w:line="240" w:lineRule="auto"/>
              <w:jc w:val="center"/>
            </w:pPr>
            <w:r>
              <w:t>Moderately High</w:t>
            </w:r>
          </w:p>
        </w:tc>
        <w:tc>
          <w:tcPr>
            <w:tcW w:w="1870"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411066B" w14:textId="77777777" w:rsidR="007F44E9" w:rsidRDefault="007F44E9" w:rsidP="0029467D">
            <w:pPr>
              <w:spacing w:after="0" w:line="240" w:lineRule="auto"/>
              <w:jc w:val="center"/>
            </w:pPr>
            <w:r>
              <w:t>High</w:t>
            </w:r>
          </w:p>
        </w:tc>
      </w:tr>
      <w:tr w:rsidR="007F44E9" w14:paraId="419410B7"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377C5" w14:textId="77777777" w:rsidR="007F44E9" w:rsidRDefault="007F44E9" w:rsidP="0029467D">
            <w:pPr>
              <w:spacing w:after="0" w:line="240" w:lineRule="auto"/>
            </w:pPr>
            <w:r>
              <w:t>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19A69457"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69583EE"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0F30F63"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7A21F36" w14:textId="77777777" w:rsidR="007F44E9" w:rsidRDefault="007F44E9" w:rsidP="0029467D">
            <w:pPr>
              <w:spacing w:after="0" w:line="240" w:lineRule="auto"/>
              <w:jc w:val="center"/>
            </w:pPr>
            <w:r>
              <w:t>60</w:t>
            </w:r>
          </w:p>
        </w:tc>
      </w:tr>
      <w:tr w:rsidR="007F44E9" w14:paraId="250FEDBD"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21BDD" w14:textId="77777777" w:rsidR="007F44E9" w:rsidRDefault="007F44E9" w:rsidP="0029467D">
            <w:pPr>
              <w:spacing w:after="0" w:line="240" w:lineRule="auto"/>
            </w:pPr>
            <w:r>
              <w:t>Moderately 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3103CFE4"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A4B392A"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2DCEA35"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011C719" w14:textId="77777777" w:rsidR="007F44E9" w:rsidRDefault="007F44E9" w:rsidP="0029467D">
            <w:pPr>
              <w:spacing w:after="0" w:line="240" w:lineRule="auto"/>
              <w:jc w:val="center"/>
            </w:pPr>
            <w:r>
              <w:t>60</w:t>
            </w:r>
          </w:p>
        </w:tc>
      </w:tr>
      <w:tr w:rsidR="007F44E9" w14:paraId="28CA5E87"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203576" w14:textId="77777777" w:rsidR="007F44E9" w:rsidRDefault="007F44E9" w:rsidP="0029467D">
            <w:pPr>
              <w:spacing w:after="0" w:line="240" w:lineRule="auto"/>
            </w:pPr>
            <w:r>
              <w:t>Moderate</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41AFECD9" w14:textId="77777777" w:rsidR="007F44E9" w:rsidRDefault="007F44E9" w:rsidP="0029467D">
            <w:pPr>
              <w:spacing w:after="0" w:line="240" w:lineRule="auto"/>
              <w:jc w:val="center"/>
            </w:pPr>
            <w:r>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51E19C6"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ECF8BB5"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B2F833C" w14:textId="77777777" w:rsidR="007F44E9" w:rsidRDefault="007F44E9" w:rsidP="0029467D">
            <w:pPr>
              <w:spacing w:after="0" w:line="240" w:lineRule="auto"/>
              <w:jc w:val="center"/>
            </w:pPr>
            <w:r>
              <w:t>60</w:t>
            </w:r>
          </w:p>
        </w:tc>
      </w:tr>
      <w:tr w:rsidR="007F44E9" w14:paraId="169CEF41"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9930B0" w14:textId="77777777" w:rsidR="007F44E9" w:rsidRDefault="007F44E9" w:rsidP="0029467D">
            <w:pPr>
              <w:spacing w:after="0" w:line="240" w:lineRule="auto"/>
            </w:pPr>
            <w:r>
              <w:t>Low</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6DEDD35C" w14:textId="77777777" w:rsidR="007F44E9" w:rsidRDefault="007F44E9" w:rsidP="0029467D">
            <w:pPr>
              <w:spacing w:after="0" w:line="240" w:lineRule="auto"/>
              <w:jc w:val="center"/>
            </w:pPr>
            <w:r>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7D26156" w14:textId="77777777" w:rsidR="007F44E9" w:rsidRDefault="007F44E9" w:rsidP="0029467D">
            <w:pPr>
              <w:spacing w:after="0" w:line="240" w:lineRule="auto"/>
              <w:jc w:val="center"/>
            </w:pPr>
            <w:r>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CED1641"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7B98AC" w14:textId="77777777" w:rsidR="007F44E9" w:rsidRDefault="007F44E9" w:rsidP="0029467D">
            <w:pPr>
              <w:spacing w:after="0" w:line="240" w:lineRule="auto"/>
              <w:jc w:val="center"/>
            </w:pPr>
            <w:r>
              <w:t>30</w:t>
            </w:r>
          </w:p>
        </w:tc>
      </w:tr>
    </w:tbl>
    <w:p w14:paraId="1D935254" w14:textId="77777777" w:rsidR="007F44E9" w:rsidRDefault="007F44E9" w:rsidP="007F44E9">
      <w:pPr>
        <w:rPr>
          <w:rFonts w:ascii="Calibri" w:hAnsi="Calibri" w:cs="Calibri"/>
        </w:rPr>
      </w:pPr>
    </w:p>
    <w:p w14:paraId="60259528" w14:textId="24CF572D" w:rsidR="1D7207F6" w:rsidRDefault="1D7207F6">
      <w:bookmarkStart w:id="155" w:name="_Hlk520446021"/>
      <w:r>
        <w:t xml:space="preserve">The existing condition question will set the existing score as seen in </w:t>
      </w:r>
      <w:r w:rsidR="00B53010">
        <w:fldChar w:fldCharType="begin"/>
      </w:r>
      <w:r w:rsidR="00B53010">
        <w:instrText xml:space="preserve"> REF _Ref1132556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56</w:t>
      </w:r>
      <w:r w:rsidR="00B53010">
        <w:fldChar w:fldCharType="end"/>
      </w:r>
      <w:r>
        <w:t>.</w:t>
      </w:r>
    </w:p>
    <w:p w14:paraId="27B3FE96" w14:textId="5C541B05" w:rsidR="5DDE0897" w:rsidRPr="00865861" w:rsidRDefault="00B53010">
      <w:pPr>
        <w:rPr>
          <w:i/>
          <w:iCs/>
          <w:color w:val="445369"/>
        </w:rPr>
      </w:pPr>
      <w:bookmarkStart w:id="156" w:name="_Ref1132556"/>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56</w:t>
      </w:r>
      <w:r w:rsidRPr="00865861">
        <w:fldChar w:fldCharType="end"/>
      </w:r>
      <w:bookmarkEnd w:id="156"/>
      <w:r w:rsidRPr="00554408">
        <w:rPr>
          <w:i/>
          <w:iCs/>
          <w:color w:val="44546A" w:themeColor="text2"/>
        </w:rPr>
        <w:t xml:space="preserve">: </w:t>
      </w:r>
      <w:r w:rsidR="6E5623A0" w:rsidRPr="00865861">
        <w:rPr>
          <w:i/>
          <w:iCs/>
          <w:color w:val="44546A" w:themeColor="text2"/>
        </w:rPr>
        <w:t xml:space="preserve"> </w:t>
      </w:r>
      <w:r w:rsidR="5DDE0897" w:rsidRPr="00865861">
        <w:rPr>
          <w:rFonts w:ascii="Calibri" w:eastAsia="Calibri" w:hAnsi="Calibri" w:cs="Calibri"/>
          <w:i/>
          <w:iCs/>
          <w:color w:val="445369"/>
        </w:rPr>
        <w:t>Existing Rotation Residue Value</w:t>
      </w:r>
    </w:p>
    <w:tbl>
      <w:tblPr>
        <w:tblW w:w="0" w:type="auto"/>
        <w:tblInd w:w="82"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503"/>
        <w:gridCol w:w="1757"/>
      </w:tblGrid>
      <w:tr w:rsidR="6E5623A0" w14:paraId="292A33AF" w14:textId="77777777" w:rsidTr="00865861">
        <w:tc>
          <w:tcPr>
            <w:tcW w:w="7740" w:type="dxa"/>
            <w:tcBorders>
              <w:top w:val="outset" w:sz="6" w:space="0" w:color="auto"/>
              <w:left w:val="outset" w:sz="6" w:space="0" w:color="auto"/>
              <w:bottom w:val="outset" w:sz="6" w:space="0" w:color="auto"/>
              <w:right w:val="outset" w:sz="6" w:space="0" w:color="auto"/>
            </w:tcBorders>
            <w:shd w:val="clear" w:color="auto" w:fill="D9E2F3" w:themeFill="accent1" w:themeFillTint="33"/>
            <w:tcMar>
              <w:top w:w="15" w:type="dxa"/>
              <w:left w:w="15" w:type="dxa"/>
              <w:bottom w:w="15" w:type="dxa"/>
              <w:right w:w="15" w:type="dxa"/>
            </w:tcMar>
          </w:tcPr>
          <w:p w14:paraId="3F3A8A86" w14:textId="77777777" w:rsidR="6E5623A0" w:rsidRDefault="6E5623A0" w:rsidP="0029467D">
            <w:pPr>
              <w:spacing w:after="0" w:line="240" w:lineRule="auto"/>
            </w:pPr>
            <w:r>
              <w:t>Crop Rotation Residue Level  </w:t>
            </w:r>
          </w:p>
        </w:tc>
        <w:tc>
          <w:tcPr>
            <w:tcW w:w="1800" w:type="dxa"/>
            <w:tcBorders>
              <w:top w:val="single" w:sz="8" w:space="0" w:color="auto"/>
              <w:left w:val="nil"/>
              <w:bottom w:val="single" w:sz="8" w:space="0" w:color="auto"/>
              <w:right w:val="single" w:sz="8" w:space="0" w:color="auto"/>
            </w:tcBorders>
            <w:shd w:val="clear" w:color="auto" w:fill="D9E2F3" w:themeFill="accent1" w:themeFillTint="33"/>
            <w:tcMar>
              <w:top w:w="15" w:type="dxa"/>
              <w:left w:w="15" w:type="dxa"/>
              <w:bottom w:w="15" w:type="dxa"/>
              <w:right w:w="15" w:type="dxa"/>
            </w:tcMar>
          </w:tcPr>
          <w:p w14:paraId="43E0FBD7" w14:textId="77777777" w:rsidR="6E5623A0" w:rsidRDefault="6E5623A0" w:rsidP="0029467D">
            <w:pPr>
              <w:spacing w:after="0" w:line="240" w:lineRule="auto"/>
              <w:jc w:val="center"/>
            </w:pPr>
            <w:r>
              <w:t xml:space="preserve">Pesticide </w:t>
            </w:r>
            <w:r w:rsidR="5E529C6E">
              <w:t>Runo</w:t>
            </w:r>
            <w:r w:rsidR="725B476E">
              <w:t>f</w:t>
            </w:r>
            <w:r w:rsidR="5E529C6E">
              <w:t>f</w:t>
            </w:r>
            <w:r>
              <w:t xml:space="preserve"> Credit</w:t>
            </w:r>
          </w:p>
        </w:tc>
      </w:tr>
      <w:tr w:rsidR="6E5623A0" w14:paraId="6DFFC9F4" w14:textId="77777777"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530D8C7A" w14:textId="77777777" w:rsidR="6E5623A0" w:rsidRPr="00865861" w:rsidRDefault="6E5623A0">
            <w:pPr>
              <w:rPr>
                <w:b/>
                <w:bCs/>
              </w:rPr>
            </w:pPr>
            <w:r w:rsidRPr="00865861">
              <w:rPr>
                <w:b/>
                <w:bCs/>
              </w:rPr>
              <w:t>No Residue</w:t>
            </w:r>
          </w:p>
          <w:p w14:paraId="49D2FE3C" w14:textId="77777777" w:rsidR="6E5623A0" w:rsidRDefault="6E5623A0" w:rsidP="00865861">
            <w:pPr>
              <w:pStyle w:val="ListParagraph"/>
              <w:numPr>
                <w:ilvl w:val="0"/>
                <w:numId w:val="104"/>
              </w:numPr>
              <w:spacing w:after="0" w:line="240" w:lineRule="auto"/>
            </w:pPr>
            <w:r>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3E701C70" w14:textId="77777777" w:rsidR="6E5623A0" w:rsidRDefault="6E5623A0" w:rsidP="00865861">
            <w:pPr>
              <w:jc w:val="center"/>
            </w:pPr>
            <w:r>
              <w:t>0</w:t>
            </w:r>
          </w:p>
        </w:tc>
      </w:tr>
      <w:tr w:rsidR="6E5623A0" w14:paraId="7097544B" w14:textId="77777777"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08F38A9B" w14:textId="41500EFF" w:rsidR="6E5623A0" w:rsidRPr="00865861" w:rsidRDefault="6E5623A0">
            <w:pPr>
              <w:rPr>
                <w:b/>
                <w:bCs/>
              </w:rPr>
            </w:pPr>
            <w:r w:rsidRPr="00865861">
              <w:rPr>
                <w:b/>
                <w:bCs/>
              </w:rPr>
              <w:t xml:space="preserve">Very Low </w:t>
            </w:r>
            <w:r w:rsidR="00706FB2">
              <w:rPr>
                <w:b/>
                <w:bCs/>
              </w:rPr>
              <w:t>Residue</w:t>
            </w:r>
            <w:r w:rsidRPr="00865861">
              <w:rPr>
                <w:b/>
                <w:bCs/>
              </w:rPr>
              <w:t xml:space="preserve"> </w:t>
            </w:r>
          </w:p>
          <w:p w14:paraId="0219249E" w14:textId="77777777" w:rsidR="6E5623A0" w:rsidRDefault="6E5623A0" w:rsidP="00865861">
            <w:pPr>
              <w:pStyle w:val="ListParagraph"/>
              <w:numPr>
                <w:ilvl w:val="0"/>
                <w:numId w:val="104"/>
              </w:numPr>
              <w:spacing w:after="0" w:line="240" w:lineRule="auto"/>
            </w:pPr>
            <w:r>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199E7FBE" w14:textId="77777777" w:rsidR="6E5623A0" w:rsidRDefault="725B476E" w:rsidP="00865861">
            <w:pPr>
              <w:jc w:val="center"/>
            </w:pPr>
            <w:r>
              <w:t>5</w:t>
            </w:r>
          </w:p>
        </w:tc>
      </w:tr>
      <w:tr w:rsidR="6E5623A0" w14:paraId="34B6F7AE" w14:textId="77777777"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7889C1E5" w14:textId="77777777" w:rsidR="6E5623A0" w:rsidRPr="00865861" w:rsidRDefault="6E5623A0">
            <w:pPr>
              <w:rPr>
                <w:b/>
                <w:bCs/>
              </w:rPr>
            </w:pPr>
            <w:r w:rsidRPr="00865861">
              <w:rPr>
                <w:b/>
                <w:bCs/>
              </w:rPr>
              <w:t>Low Residue</w:t>
            </w:r>
          </w:p>
          <w:p w14:paraId="57E069BF" w14:textId="77777777" w:rsidR="6E5623A0" w:rsidRDefault="6E5623A0" w:rsidP="00865861">
            <w:pPr>
              <w:pStyle w:val="ListParagraph"/>
              <w:numPr>
                <w:ilvl w:val="0"/>
                <w:numId w:val="103"/>
              </w:numPr>
              <w:spacing w:after="0" w:line="240" w:lineRule="auto"/>
            </w:pPr>
            <w:r>
              <w:t>Fragile residue crops, cover crop, any tillage type</w:t>
            </w:r>
          </w:p>
          <w:p w14:paraId="5745B275" w14:textId="77777777" w:rsidR="6E5623A0" w:rsidRDefault="6E5623A0" w:rsidP="00865861">
            <w:pPr>
              <w:pStyle w:val="ListParagraph"/>
              <w:numPr>
                <w:ilvl w:val="0"/>
                <w:numId w:val="103"/>
              </w:numPr>
              <w:spacing w:after="0" w:line="240" w:lineRule="auto"/>
            </w:pPr>
            <w:r>
              <w:t>Durable residue crops, any tillage type</w:t>
            </w:r>
          </w:p>
          <w:p w14:paraId="27DC05D3" w14:textId="375C2893" w:rsidR="6E5623A0" w:rsidRDefault="6E5623A0" w:rsidP="00865861">
            <w:pPr>
              <w:pStyle w:val="ListParagraph"/>
              <w:numPr>
                <w:ilvl w:val="0"/>
                <w:numId w:val="103"/>
              </w:numPr>
              <w:spacing w:after="0" w:line="240" w:lineRule="auto"/>
            </w:pPr>
            <w:r>
              <w:t xml:space="preserve">At least one conserving use crop in the rotation with the </w:t>
            </w:r>
            <w:r w:rsidR="00706FB2">
              <w:t>rest—</w:t>
            </w:r>
          </w:p>
          <w:p w14:paraId="3ED848E4" w14:textId="77777777" w:rsidR="6E5623A0" w:rsidRPr="00865861" w:rsidRDefault="6E5623A0" w:rsidP="00865861">
            <w:pPr>
              <w:pStyle w:val="ListParagraph"/>
              <w:numPr>
                <w:ilvl w:val="1"/>
                <w:numId w:val="103"/>
              </w:numPr>
              <w:spacing w:after="0" w:line="240" w:lineRule="auto"/>
              <w:rPr>
                <w:b/>
                <w:bCs/>
              </w:rPr>
            </w:pPr>
            <w:r>
              <w:t>Any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0A71397C" w14:textId="77777777" w:rsidR="6E5623A0" w:rsidRDefault="725B476E" w:rsidP="00865861">
            <w:pPr>
              <w:jc w:val="center"/>
            </w:pPr>
            <w:r>
              <w:t>10</w:t>
            </w:r>
          </w:p>
        </w:tc>
      </w:tr>
      <w:tr w:rsidR="6E5623A0" w14:paraId="046BDAC8" w14:textId="77777777"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6A489970" w14:textId="77777777" w:rsidR="6E5623A0" w:rsidRPr="00865861" w:rsidRDefault="6E5623A0">
            <w:pPr>
              <w:rPr>
                <w:b/>
                <w:bCs/>
              </w:rPr>
            </w:pPr>
            <w:r w:rsidRPr="00865861">
              <w:rPr>
                <w:b/>
                <w:bCs/>
              </w:rPr>
              <w:t>Moderate Residue</w:t>
            </w:r>
          </w:p>
          <w:p w14:paraId="7E33459C" w14:textId="77777777" w:rsidR="6E5623A0" w:rsidRDefault="6E5623A0" w:rsidP="00865861">
            <w:pPr>
              <w:pStyle w:val="ListParagraph"/>
              <w:numPr>
                <w:ilvl w:val="0"/>
                <w:numId w:val="102"/>
              </w:numPr>
              <w:spacing w:after="0" w:line="240" w:lineRule="auto"/>
            </w:pPr>
            <w:r>
              <w:t>Fragile residue crops, cover crop, reduced or no-till</w:t>
            </w:r>
          </w:p>
          <w:p w14:paraId="10026F68" w14:textId="77777777" w:rsidR="6E5623A0" w:rsidRDefault="6E5623A0" w:rsidP="00865861">
            <w:pPr>
              <w:pStyle w:val="ListParagraph"/>
              <w:numPr>
                <w:ilvl w:val="0"/>
                <w:numId w:val="102"/>
              </w:numPr>
              <w:spacing w:after="0" w:line="240" w:lineRule="auto"/>
            </w:pPr>
            <w:r>
              <w:t>Durable residue crops, harvested just for grain, reduced till</w:t>
            </w:r>
          </w:p>
          <w:p w14:paraId="48789477" w14:textId="77777777" w:rsidR="6E5623A0" w:rsidRDefault="6E5623A0" w:rsidP="00865861">
            <w:pPr>
              <w:pStyle w:val="ListParagraph"/>
              <w:numPr>
                <w:ilvl w:val="0"/>
                <w:numId w:val="102"/>
              </w:numPr>
              <w:spacing w:after="0" w:line="240" w:lineRule="auto"/>
            </w:pPr>
            <w:r>
              <w:t>Durable residue crops, fully harvested, cover crop, reduced till</w:t>
            </w:r>
          </w:p>
          <w:p w14:paraId="54E46F19" w14:textId="658D645E" w:rsidR="6E5623A0" w:rsidRDefault="6E5623A0" w:rsidP="00865861">
            <w:pPr>
              <w:pStyle w:val="ListParagraph"/>
              <w:numPr>
                <w:ilvl w:val="0"/>
                <w:numId w:val="102"/>
              </w:numPr>
              <w:spacing w:after="0" w:line="240" w:lineRule="auto"/>
            </w:pPr>
            <w:r>
              <w:t xml:space="preserve">At least half the rotation in conserving use crops with the </w:t>
            </w:r>
            <w:r w:rsidR="00706FB2">
              <w:t>rest—</w:t>
            </w:r>
          </w:p>
          <w:p w14:paraId="5A86F210" w14:textId="77777777" w:rsidR="6E5623A0" w:rsidRDefault="6E5623A0" w:rsidP="00865861">
            <w:pPr>
              <w:pStyle w:val="ListParagraph"/>
              <w:numPr>
                <w:ilvl w:val="1"/>
                <w:numId w:val="102"/>
              </w:numPr>
              <w:spacing w:after="0" w:line="240" w:lineRule="auto"/>
            </w:pPr>
            <w:r>
              <w:t>Fragile residue crops, cover crop, reduced till</w:t>
            </w:r>
          </w:p>
          <w:p w14:paraId="060143CE" w14:textId="77777777" w:rsidR="6E5623A0" w:rsidRDefault="6E5623A0" w:rsidP="00865861">
            <w:pPr>
              <w:pStyle w:val="ListParagraph"/>
              <w:numPr>
                <w:ilvl w:val="1"/>
                <w:numId w:val="102"/>
              </w:numPr>
              <w:spacing w:after="0" w:line="240" w:lineRule="auto"/>
            </w:pPr>
            <w:r>
              <w:t>Durable residue crops, harvested just for grain, reduced till</w:t>
            </w:r>
          </w:p>
          <w:p w14:paraId="7992F034" w14:textId="77777777" w:rsidR="6E5623A0" w:rsidRDefault="6E5623A0" w:rsidP="00865861">
            <w:pPr>
              <w:pStyle w:val="ListParagraph"/>
              <w:numPr>
                <w:ilvl w:val="1"/>
                <w:numId w:val="102"/>
              </w:numPr>
              <w:spacing w:after="0" w:line="240" w:lineRule="auto"/>
            </w:pPr>
            <w:r>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1515E7D7" w14:textId="77777777" w:rsidR="6E5623A0" w:rsidRDefault="725B476E" w:rsidP="00865861">
            <w:pPr>
              <w:jc w:val="center"/>
            </w:pPr>
            <w:r>
              <w:t>15</w:t>
            </w:r>
          </w:p>
        </w:tc>
      </w:tr>
      <w:tr w:rsidR="6E5623A0" w14:paraId="0B6A4E0E" w14:textId="77777777"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38B4DC8F" w14:textId="77777777" w:rsidR="6E5623A0" w:rsidRDefault="6E5623A0" w:rsidP="55748213">
            <w:r w:rsidRPr="00865861">
              <w:rPr>
                <w:b/>
                <w:bCs/>
              </w:rPr>
              <w:t>Moderately High Residue</w:t>
            </w:r>
            <w:r>
              <w:t xml:space="preserve"> </w:t>
            </w:r>
          </w:p>
          <w:p w14:paraId="0D7E32BE" w14:textId="77777777" w:rsidR="6E5623A0" w:rsidRDefault="6E5623A0" w:rsidP="00865861">
            <w:pPr>
              <w:pStyle w:val="ListParagraph"/>
              <w:numPr>
                <w:ilvl w:val="0"/>
                <w:numId w:val="102"/>
              </w:numPr>
              <w:spacing w:after="0" w:line="240" w:lineRule="auto"/>
            </w:pPr>
            <w:proofErr w:type="gramStart"/>
            <w:r>
              <w:t>Durable residue crops,</w:t>
            </w:r>
            <w:proofErr w:type="gramEnd"/>
            <w:r>
              <w:t xml:space="preserve"> harvested just for grain, no-till</w:t>
            </w:r>
          </w:p>
          <w:p w14:paraId="3D6D5FDE" w14:textId="77777777" w:rsidR="6E5623A0" w:rsidRDefault="6E5623A0" w:rsidP="00865861">
            <w:pPr>
              <w:pStyle w:val="ListParagraph"/>
              <w:numPr>
                <w:ilvl w:val="0"/>
                <w:numId w:val="102"/>
              </w:numPr>
              <w:spacing w:after="0" w:line="240" w:lineRule="auto"/>
            </w:pPr>
            <w:r>
              <w:t>Durable residue crops, fully harvested, cover crop, no-till</w:t>
            </w:r>
          </w:p>
          <w:p w14:paraId="28038E02" w14:textId="7C506999" w:rsidR="6E5623A0" w:rsidRDefault="6E5623A0" w:rsidP="00865861">
            <w:pPr>
              <w:pStyle w:val="ListParagraph"/>
              <w:numPr>
                <w:ilvl w:val="0"/>
                <w:numId w:val="102"/>
              </w:numPr>
              <w:spacing w:after="0" w:line="240" w:lineRule="auto"/>
            </w:pPr>
            <w:r>
              <w:lastRenderedPageBreak/>
              <w:t xml:space="preserve">Mostly conserving use crops in the rotation with the </w:t>
            </w:r>
            <w:r w:rsidR="00706FB2">
              <w:t>rest—</w:t>
            </w:r>
          </w:p>
          <w:p w14:paraId="2B6BABB5" w14:textId="77777777" w:rsidR="6E5623A0" w:rsidRDefault="6E5623A0" w:rsidP="00865861">
            <w:pPr>
              <w:pStyle w:val="ListParagraph"/>
              <w:numPr>
                <w:ilvl w:val="1"/>
                <w:numId w:val="102"/>
              </w:numPr>
              <w:spacing w:after="0" w:line="240" w:lineRule="auto"/>
            </w:pPr>
            <w:r>
              <w:t>Fragile residue crops, cover crop, no-till</w:t>
            </w:r>
          </w:p>
          <w:p w14:paraId="5CA71572" w14:textId="77777777" w:rsidR="6E5623A0" w:rsidRDefault="6E5623A0" w:rsidP="00865861">
            <w:pPr>
              <w:pStyle w:val="ListParagraph"/>
              <w:numPr>
                <w:ilvl w:val="1"/>
                <w:numId w:val="102"/>
              </w:numPr>
              <w:spacing w:after="0" w:line="240" w:lineRule="auto"/>
            </w:pPr>
            <w:r>
              <w:t>Durable residue crops harvested just for grain, no-till</w:t>
            </w:r>
          </w:p>
          <w:p w14:paraId="10EE9653" w14:textId="77777777" w:rsidR="6E5623A0" w:rsidRDefault="6E5623A0" w:rsidP="00865861">
            <w:pPr>
              <w:pStyle w:val="ListParagraph"/>
              <w:numPr>
                <w:ilvl w:val="1"/>
                <w:numId w:val="102"/>
              </w:numPr>
              <w:spacing w:after="0" w:line="240" w:lineRule="auto"/>
            </w:pPr>
            <w:r>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2C09B4D0" w14:textId="77777777" w:rsidR="6E5623A0" w:rsidRDefault="2D896A60" w:rsidP="00865861">
            <w:pPr>
              <w:jc w:val="center"/>
            </w:pPr>
            <w:r>
              <w:lastRenderedPageBreak/>
              <w:t>20</w:t>
            </w:r>
          </w:p>
        </w:tc>
      </w:tr>
      <w:tr w:rsidR="6E5623A0" w14:paraId="57A9BB1A" w14:textId="77777777"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0841354C" w14:textId="77777777" w:rsidR="6E5623A0" w:rsidRPr="00865861" w:rsidRDefault="6E5623A0">
            <w:pPr>
              <w:rPr>
                <w:b/>
                <w:bCs/>
              </w:rPr>
            </w:pPr>
            <w:r w:rsidRPr="00865861">
              <w:rPr>
                <w:b/>
                <w:bCs/>
              </w:rPr>
              <w:t>High Residue</w:t>
            </w:r>
          </w:p>
          <w:p w14:paraId="48A65FA7" w14:textId="77777777" w:rsidR="6E5623A0" w:rsidRDefault="6E5623A0" w:rsidP="00865861">
            <w:pPr>
              <w:pStyle w:val="ListParagraph"/>
              <w:numPr>
                <w:ilvl w:val="0"/>
                <w:numId w:val="102"/>
              </w:numPr>
              <w:spacing w:after="0" w:line="240" w:lineRule="auto"/>
            </w:pPr>
            <w:r>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31B0689A" w14:textId="77777777" w:rsidR="6E5623A0" w:rsidRDefault="2D896A60" w:rsidP="00865861">
            <w:pPr>
              <w:jc w:val="center"/>
            </w:pPr>
            <w:r>
              <w:t>2</w:t>
            </w:r>
            <w:r w:rsidR="6E5623A0">
              <w:t>5</w:t>
            </w:r>
          </w:p>
        </w:tc>
      </w:tr>
    </w:tbl>
    <w:p w14:paraId="257BC883" w14:textId="77777777" w:rsidR="6E5623A0" w:rsidRPr="00865861" w:rsidRDefault="6E5623A0">
      <w:pPr>
        <w:rPr>
          <w:i/>
          <w:iCs/>
          <w:color w:val="44546A" w:themeColor="text2"/>
        </w:rPr>
      </w:pPr>
    </w:p>
    <w:p w14:paraId="4D580EEC" w14:textId="1EBCEE7D" w:rsidR="785885CC" w:rsidRDefault="785885CC">
      <w:r>
        <w:t xml:space="preserve">Conservation </w:t>
      </w:r>
      <w:r w:rsidR="007B3016">
        <w:t>management points</w:t>
      </w:r>
      <w:r>
        <w:t xml:space="preserve"> to meet the planning criteria are established according to selected </w:t>
      </w:r>
      <w:r w:rsidR="007B3016">
        <w:t>conservation</w:t>
      </w:r>
      <w:r>
        <w:t xml:space="preserve"> </w:t>
      </w:r>
      <w:r w:rsidR="00D85759">
        <w:t>practices</w:t>
      </w:r>
      <w:r>
        <w:t xml:space="preserve">.  </w:t>
      </w:r>
      <w:r w:rsidR="00A83FDF">
        <w:t xml:space="preserve">Some example practice points are identified </w:t>
      </w:r>
      <w:r w:rsidR="00B53010">
        <w:t xml:space="preserve">in </w:t>
      </w:r>
      <w:r w:rsidR="00B53010">
        <w:fldChar w:fldCharType="begin"/>
      </w:r>
      <w:r w:rsidR="00B53010">
        <w:instrText xml:space="preserve"> REF _Ref1132598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57</w:t>
      </w:r>
      <w:r w:rsidR="00B53010">
        <w:fldChar w:fldCharType="end"/>
      </w:r>
      <w:r>
        <w:t>.</w:t>
      </w:r>
    </w:p>
    <w:p w14:paraId="464151FE" w14:textId="0728250E" w:rsidR="00AD2B6B" w:rsidRPr="0041409E" w:rsidRDefault="00646E33" w:rsidP="00554408">
      <w:pPr>
        <w:rPr>
          <w:i/>
          <w:color w:val="44546A" w:themeColor="text2"/>
        </w:rPr>
      </w:pPr>
      <w:bookmarkStart w:id="157" w:name="_Ref1132598"/>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57</w:t>
      </w:r>
      <w:r w:rsidRPr="00865861">
        <w:fldChar w:fldCharType="end"/>
      </w:r>
      <w:bookmarkEnd w:id="157"/>
      <w:r w:rsidRPr="00554408">
        <w:rPr>
          <w:i/>
          <w:iCs/>
          <w:color w:val="44546A" w:themeColor="text2"/>
        </w:rPr>
        <w:t xml:space="preserve">: </w:t>
      </w:r>
      <w:r w:rsidR="00AD2B6B" w:rsidRPr="00554408">
        <w:rPr>
          <w:i/>
          <w:iCs/>
          <w:color w:val="44546A" w:themeColor="text2"/>
        </w:rPr>
        <w:t>Typical Practices Affecting Diffuse Pesticides - Surface Water</w:t>
      </w:r>
    </w:p>
    <w:tbl>
      <w:tblPr>
        <w:tblStyle w:val="TableGrid"/>
        <w:tblW w:w="7101" w:type="dxa"/>
        <w:tblLook w:val="04A0" w:firstRow="1" w:lastRow="0" w:firstColumn="1" w:lastColumn="0" w:noHBand="0" w:noVBand="1"/>
      </w:tblPr>
      <w:tblGrid>
        <w:gridCol w:w="2542"/>
        <w:gridCol w:w="2134"/>
        <w:gridCol w:w="2425"/>
      </w:tblGrid>
      <w:tr w:rsidR="005A1BE5" w14:paraId="0CCC6B7C" w14:textId="77777777" w:rsidTr="7B956938">
        <w:tc>
          <w:tcPr>
            <w:tcW w:w="2542" w:type="dxa"/>
            <w:shd w:val="clear" w:color="auto" w:fill="D9E2F3" w:themeFill="accent1" w:themeFillTint="33"/>
          </w:tcPr>
          <w:p w14:paraId="52F36A71" w14:textId="77777777" w:rsidR="005A1BE5" w:rsidRDefault="005A1BE5" w:rsidP="00F13B90">
            <w:r>
              <w:t>Conservation Practices</w:t>
            </w:r>
          </w:p>
        </w:tc>
        <w:tc>
          <w:tcPr>
            <w:tcW w:w="2134" w:type="dxa"/>
            <w:shd w:val="clear" w:color="auto" w:fill="D9E2F3" w:themeFill="accent1" w:themeFillTint="33"/>
          </w:tcPr>
          <w:p w14:paraId="5F4763D7" w14:textId="77777777" w:rsidR="005A1BE5" w:rsidRDefault="005A1BE5" w:rsidP="00F13B90">
            <w:r>
              <w:t>Pesticide Soluble Runoff</w:t>
            </w:r>
            <w:r w:rsidRPr="6887F52D">
              <w:t xml:space="preserve"> </w:t>
            </w:r>
            <w:r>
              <w:t>Conservation Management Points</w:t>
            </w:r>
          </w:p>
        </w:tc>
        <w:tc>
          <w:tcPr>
            <w:tcW w:w="2425" w:type="dxa"/>
            <w:shd w:val="clear" w:color="auto" w:fill="D9E2F3" w:themeFill="accent1" w:themeFillTint="33"/>
          </w:tcPr>
          <w:p w14:paraId="50CE136F" w14:textId="77777777" w:rsidR="005A1BE5" w:rsidRDefault="005A1BE5" w:rsidP="00F13B90">
            <w:r>
              <w:t>Pesticide Adsorbed Runoff Conservation Management Points</w:t>
            </w:r>
          </w:p>
        </w:tc>
      </w:tr>
      <w:tr w:rsidR="005A1BE5" w14:paraId="19148BF3" w14:textId="77777777" w:rsidTr="7B956938">
        <w:tc>
          <w:tcPr>
            <w:tcW w:w="2542" w:type="dxa"/>
          </w:tcPr>
          <w:p w14:paraId="19442594" w14:textId="77777777" w:rsidR="005A1BE5" w:rsidRDefault="005A1BE5" w:rsidP="00F13B90">
            <w:r w:rsidRPr="6F8339C3">
              <w:t>Cover Crop</w:t>
            </w:r>
          </w:p>
        </w:tc>
        <w:tc>
          <w:tcPr>
            <w:tcW w:w="2134" w:type="dxa"/>
          </w:tcPr>
          <w:p w14:paraId="666254B6" w14:textId="77777777" w:rsidR="005A1BE5" w:rsidRDefault="005A1BE5" w:rsidP="00F13B90">
            <w:r>
              <w:t>5</w:t>
            </w:r>
          </w:p>
        </w:tc>
        <w:tc>
          <w:tcPr>
            <w:tcW w:w="2425" w:type="dxa"/>
          </w:tcPr>
          <w:p w14:paraId="6558C1ED" w14:textId="77777777" w:rsidR="005A1BE5" w:rsidRDefault="005A1BE5" w:rsidP="00F13B90">
            <w:r>
              <w:t>5</w:t>
            </w:r>
          </w:p>
        </w:tc>
      </w:tr>
      <w:tr w:rsidR="005A1BE5" w14:paraId="0E223567" w14:textId="77777777" w:rsidTr="7B956938">
        <w:tc>
          <w:tcPr>
            <w:tcW w:w="2542" w:type="dxa"/>
          </w:tcPr>
          <w:p w14:paraId="44499D81" w14:textId="77777777" w:rsidR="005A1BE5" w:rsidRDefault="005A1BE5" w:rsidP="00F13B90">
            <w:r>
              <w:t>Filter Strip</w:t>
            </w:r>
          </w:p>
        </w:tc>
        <w:tc>
          <w:tcPr>
            <w:tcW w:w="2134" w:type="dxa"/>
          </w:tcPr>
          <w:p w14:paraId="572C287E" w14:textId="77777777" w:rsidR="005A1BE5" w:rsidRDefault="005A1BE5" w:rsidP="00F13B90">
            <w:r>
              <w:t>10</w:t>
            </w:r>
          </w:p>
        </w:tc>
        <w:tc>
          <w:tcPr>
            <w:tcW w:w="2425" w:type="dxa"/>
          </w:tcPr>
          <w:p w14:paraId="541A4051" w14:textId="77777777" w:rsidR="005A1BE5" w:rsidRDefault="005A1BE5" w:rsidP="00F13B90">
            <w:r>
              <w:t>20</w:t>
            </w:r>
          </w:p>
        </w:tc>
      </w:tr>
      <w:tr w:rsidR="005A1BE5" w14:paraId="63765978" w14:textId="77777777" w:rsidTr="7B956938">
        <w:tc>
          <w:tcPr>
            <w:tcW w:w="2542" w:type="dxa"/>
          </w:tcPr>
          <w:p w14:paraId="516758F4" w14:textId="77777777" w:rsidR="005A1BE5" w:rsidRDefault="005A1BE5" w:rsidP="70B441AF">
            <w:pPr>
              <w:spacing w:line="259" w:lineRule="auto"/>
            </w:pPr>
            <w:r>
              <w:t>IPM (595)</w:t>
            </w:r>
            <w:r w:rsidR="70B441AF">
              <w:t xml:space="preserve"> </w:t>
            </w:r>
            <w:r w:rsidR="7B956938">
              <w:t xml:space="preserve">- </w:t>
            </w:r>
            <w:r w:rsidR="70B441AF">
              <w:t>Low</w:t>
            </w:r>
          </w:p>
        </w:tc>
        <w:tc>
          <w:tcPr>
            <w:tcW w:w="2134" w:type="dxa"/>
          </w:tcPr>
          <w:p w14:paraId="04CC6CC0" w14:textId="77777777" w:rsidR="005A1BE5" w:rsidRDefault="005A1BE5" w:rsidP="00F13B90">
            <w:r>
              <w:t>15</w:t>
            </w:r>
          </w:p>
        </w:tc>
        <w:tc>
          <w:tcPr>
            <w:tcW w:w="2425" w:type="dxa"/>
          </w:tcPr>
          <w:p w14:paraId="3174A8A4" w14:textId="77777777" w:rsidR="005A1BE5" w:rsidRPr="005A2441" w:rsidRDefault="005A1BE5" w:rsidP="00F13B90">
            <w:r>
              <w:t>15</w:t>
            </w:r>
          </w:p>
        </w:tc>
      </w:tr>
      <w:tr w:rsidR="005A1BE5" w14:paraId="3FCE6B6B" w14:textId="77777777" w:rsidTr="7B956938">
        <w:tc>
          <w:tcPr>
            <w:tcW w:w="2542" w:type="dxa"/>
          </w:tcPr>
          <w:p w14:paraId="4E532BC8" w14:textId="77777777" w:rsidR="005A1BE5" w:rsidRDefault="005A1BE5" w:rsidP="00F13B90">
            <w:r>
              <w:t>IPM (595)</w:t>
            </w:r>
            <w:r w:rsidR="7B956938">
              <w:t xml:space="preserve"> - Basic</w:t>
            </w:r>
          </w:p>
        </w:tc>
        <w:tc>
          <w:tcPr>
            <w:tcW w:w="2134" w:type="dxa"/>
          </w:tcPr>
          <w:p w14:paraId="67C373AB" w14:textId="77777777" w:rsidR="005A1BE5" w:rsidRDefault="005A1BE5" w:rsidP="00F13B90">
            <w:r w:rsidRPr="005A2441">
              <w:t>30</w:t>
            </w:r>
          </w:p>
        </w:tc>
        <w:tc>
          <w:tcPr>
            <w:tcW w:w="2425" w:type="dxa"/>
          </w:tcPr>
          <w:p w14:paraId="5039430F" w14:textId="77777777" w:rsidR="005A1BE5" w:rsidRPr="005A2441" w:rsidRDefault="005A1BE5" w:rsidP="00F13B90">
            <w:r>
              <w:t>30</w:t>
            </w:r>
          </w:p>
        </w:tc>
      </w:tr>
      <w:tr w:rsidR="005A1BE5" w14:paraId="36751221" w14:textId="77777777" w:rsidTr="7B956938">
        <w:tc>
          <w:tcPr>
            <w:tcW w:w="2542" w:type="dxa"/>
          </w:tcPr>
          <w:p w14:paraId="6CFBC0F5" w14:textId="77777777" w:rsidR="005A1BE5" w:rsidRDefault="005A1BE5" w:rsidP="7B956938">
            <w:pPr>
              <w:spacing w:line="259" w:lineRule="auto"/>
            </w:pPr>
            <w:r>
              <w:t>IPM</w:t>
            </w:r>
            <w:r w:rsidRPr="005A2441">
              <w:t xml:space="preserve"> (595)</w:t>
            </w:r>
            <w:r w:rsidR="7B956938">
              <w:t xml:space="preserve"> - Advanced</w:t>
            </w:r>
          </w:p>
        </w:tc>
        <w:tc>
          <w:tcPr>
            <w:tcW w:w="2134" w:type="dxa"/>
          </w:tcPr>
          <w:p w14:paraId="11267616" w14:textId="77777777" w:rsidR="005A1BE5" w:rsidRDefault="005A1BE5" w:rsidP="00F13B90">
            <w:r>
              <w:t>60</w:t>
            </w:r>
          </w:p>
        </w:tc>
        <w:tc>
          <w:tcPr>
            <w:tcW w:w="2425" w:type="dxa"/>
          </w:tcPr>
          <w:p w14:paraId="0B8CDFDF" w14:textId="77777777" w:rsidR="005A1BE5" w:rsidRPr="005A2441" w:rsidRDefault="005A1BE5" w:rsidP="00F13B90">
            <w:r>
              <w:t>60</w:t>
            </w:r>
          </w:p>
        </w:tc>
      </w:tr>
    </w:tbl>
    <w:p w14:paraId="44454498" w14:textId="5115E543" w:rsidR="000E2E5B" w:rsidRPr="00B53010" w:rsidRDefault="261032E4" w:rsidP="55748213">
      <w:pPr>
        <w:rPr>
          <w:sz w:val="20"/>
        </w:rPr>
      </w:pPr>
      <w:r w:rsidRPr="00B53010">
        <w:rPr>
          <w:rFonts w:ascii="Calibri" w:eastAsia="Calibri" w:hAnsi="Calibri" w:cs="Calibri"/>
          <w:b/>
          <w:bCs/>
          <w:color w:val="000000" w:themeColor="text1"/>
          <w:szCs w:val="24"/>
        </w:rPr>
        <w:t>*</w:t>
      </w:r>
      <w:r w:rsidR="0667B210" w:rsidRPr="00B53010">
        <w:rPr>
          <w:rFonts w:ascii="Calibri" w:eastAsia="Calibri" w:hAnsi="Calibri" w:cs="Calibri"/>
          <w:b/>
          <w:bCs/>
          <w:color w:val="000000" w:themeColor="text1"/>
          <w:szCs w:val="24"/>
        </w:rPr>
        <w:t xml:space="preserve">Low Level IPM/PM: </w:t>
      </w:r>
      <w:r w:rsidR="0667B210" w:rsidRPr="00B53010">
        <w:rPr>
          <w:rFonts w:ascii="Calibri" w:eastAsia="Calibri" w:hAnsi="Calibri" w:cs="Calibri"/>
          <w:color w:val="000000" w:themeColor="text1"/>
          <w:szCs w:val="24"/>
        </w:rPr>
        <w:t xml:space="preserve">Follow the label and </w:t>
      </w:r>
      <w:r w:rsidR="0667B210" w:rsidRPr="00B53010">
        <w:rPr>
          <w:rFonts w:ascii="Calibri" w:eastAsia="Calibri" w:hAnsi="Calibri" w:cs="Calibri"/>
          <w:color w:val="000000" w:themeColor="text1"/>
          <w:szCs w:val="24"/>
          <w:u w:val="single"/>
        </w:rPr>
        <w:t xml:space="preserve">utilize published </w:t>
      </w:r>
      <w:r w:rsidR="00EE062E">
        <w:rPr>
          <w:rFonts w:ascii="Calibri" w:eastAsia="Calibri" w:hAnsi="Calibri" w:cs="Calibri"/>
          <w:color w:val="000000" w:themeColor="text1"/>
          <w:szCs w:val="24"/>
          <w:u w:val="single"/>
        </w:rPr>
        <w:t>e</w:t>
      </w:r>
      <w:r w:rsidR="00EE062E" w:rsidRPr="00B53010">
        <w:rPr>
          <w:rFonts w:ascii="Calibri" w:eastAsia="Calibri" w:hAnsi="Calibri" w:cs="Calibri"/>
          <w:color w:val="000000" w:themeColor="text1"/>
          <w:szCs w:val="24"/>
          <w:u w:val="single"/>
        </w:rPr>
        <w:t xml:space="preserve">xtension </w:t>
      </w:r>
      <w:r w:rsidR="0667B210" w:rsidRPr="00B53010">
        <w:rPr>
          <w:rFonts w:ascii="Calibri" w:eastAsia="Calibri" w:hAnsi="Calibri" w:cs="Calibri"/>
          <w:color w:val="000000" w:themeColor="text1"/>
          <w:szCs w:val="24"/>
          <w:u w:val="single"/>
        </w:rPr>
        <w:t>recommendations</w:t>
      </w:r>
      <w:r w:rsidR="0667B210" w:rsidRPr="00B53010">
        <w:rPr>
          <w:rFonts w:ascii="Calibri" w:eastAsia="Calibri" w:hAnsi="Calibri" w:cs="Calibri"/>
          <w:color w:val="000000" w:themeColor="text1"/>
          <w:szCs w:val="24"/>
        </w:rPr>
        <w:t xml:space="preserve"> that include resistance management techniques to help avoid things like herbicide-resistant weeds in no-till.      </w:t>
      </w:r>
    </w:p>
    <w:p w14:paraId="3065556F" w14:textId="05BDEB90" w:rsidR="000E2E5B" w:rsidRPr="00B53010" w:rsidRDefault="261032E4" w:rsidP="00865861">
      <w:pPr>
        <w:pStyle w:val="ListParagraph"/>
        <w:ind w:left="0"/>
        <w:rPr>
          <w:sz w:val="20"/>
        </w:rPr>
      </w:pPr>
      <w:r w:rsidRPr="00B53010">
        <w:rPr>
          <w:rFonts w:ascii="Calibri" w:eastAsia="Calibri" w:hAnsi="Calibri" w:cs="Calibri"/>
          <w:b/>
          <w:bCs/>
          <w:color w:val="000000" w:themeColor="text1"/>
          <w:szCs w:val="24"/>
        </w:rPr>
        <w:t>*</w:t>
      </w:r>
      <w:r w:rsidR="0667B210" w:rsidRPr="00B53010">
        <w:rPr>
          <w:rFonts w:ascii="Calibri" w:eastAsia="Calibri" w:hAnsi="Calibri" w:cs="Calibri"/>
          <w:b/>
          <w:bCs/>
          <w:color w:val="000000" w:themeColor="text1"/>
          <w:szCs w:val="24"/>
        </w:rPr>
        <w:t>Basic IPM</w:t>
      </w:r>
      <w:r w:rsidR="0667B210" w:rsidRPr="00B53010">
        <w:rPr>
          <w:rFonts w:ascii="Calibri" w:eastAsia="Calibri" w:hAnsi="Calibri" w:cs="Calibri"/>
          <w:color w:val="000000" w:themeColor="text1"/>
          <w:szCs w:val="24"/>
        </w:rPr>
        <w:t xml:space="preserve">: </w:t>
      </w:r>
      <w:r w:rsidR="0667B210" w:rsidRPr="00B53010">
        <w:rPr>
          <w:rFonts w:ascii="Calibri" w:eastAsia="Calibri" w:hAnsi="Calibri" w:cs="Calibri"/>
          <w:color w:val="000000" w:themeColor="text1"/>
          <w:szCs w:val="24"/>
          <w:u w:val="single"/>
        </w:rPr>
        <w:t>IPM for production</w:t>
      </w:r>
      <w:r w:rsidR="0667B210" w:rsidRPr="00B53010">
        <w:rPr>
          <w:rFonts w:ascii="Calibri" w:eastAsia="Calibri" w:hAnsi="Calibri" w:cs="Calibri"/>
          <w:color w:val="000000" w:themeColor="text1"/>
          <w:szCs w:val="24"/>
        </w:rPr>
        <w:t xml:space="preserve"> that uses all </w:t>
      </w:r>
      <w:r w:rsidR="00EE062E">
        <w:rPr>
          <w:rFonts w:ascii="Calibri" w:eastAsia="Calibri" w:hAnsi="Calibri" w:cs="Calibri"/>
          <w:i/>
          <w:iCs/>
          <w:color w:val="000000" w:themeColor="text1"/>
          <w:szCs w:val="24"/>
        </w:rPr>
        <w:t>l</w:t>
      </w:r>
      <w:r w:rsidR="00EE062E" w:rsidRPr="00B53010">
        <w:rPr>
          <w:rFonts w:ascii="Calibri" w:eastAsia="Calibri" w:hAnsi="Calibri" w:cs="Calibri"/>
          <w:i/>
          <w:iCs/>
          <w:color w:val="000000" w:themeColor="text1"/>
          <w:szCs w:val="24"/>
        </w:rPr>
        <w:t xml:space="preserve">ow </w:t>
      </w:r>
      <w:r w:rsidR="0667B210" w:rsidRPr="00B53010">
        <w:rPr>
          <w:rFonts w:ascii="Calibri" w:eastAsia="Calibri" w:hAnsi="Calibri" w:cs="Calibri"/>
          <w:i/>
          <w:iCs/>
          <w:color w:val="000000" w:themeColor="text1"/>
          <w:szCs w:val="24"/>
        </w:rPr>
        <w:t>IPM requirements</w:t>
      </w:r>
      <w:r w:rsidR="0667B210" w:rsidRPr="00B53010">
        <w:rPr>
          <w:rFonts w:ascii="Calibri" w:eastAsia="Calibri" w:hAnsi="Calibri" w:cs="Calibri"/>
          <w:color w:val="000000" w:themeColor="text1"/>
          <w:szCs w:val="24"/>
        </w:rPr>
        <w:t xml:space="preserve"> + using all types of monitoring (current pests, </w:t>
      </w:r>
      <w:proofErr w:type="gramStart"/>
      <w:r w:rsidR="0667B210" w:rsidRPr="00B53010">
        <w:rPr>
          <w:rFonts w:ascii="Calibri" w:eastAsia="Calibri" w:hAnsi="Calibri" w:cs="Calibri"/>
          <w:color w:val="000000" w:themeColor="text1"/>
          <w:szCs w:val="24"/>
        </w:rPr>
        <w:t>past history</w:t>
      </w:r>
      <w:proofErr w:type="gramEnd"/>
      <w:r w:rsidR="0667B210" w:rsidRPr="00B53010">
        <w:rPr>
          <w:rFonts w:ascii="Calibri" w:eastAsia="Calibri" w:hAnsi="Calibri" w:cs="Calibri"/>
          <w:color w:val="000000" w:themeColor="text1"/>
          <w:szCs w:val="24"/>
        </w:rPr>
        <w:t>, weed check strips, weather</w:t>
      </w:r>
      <w:r w:rsidR="00EE062E">
        <w:rPr>
          <w:rFonts w:ascii="Calibri" w:eastAsia="Calibri" w:hAnsi="Calibri" w:cs="Calibri"/>
          <w:color w:val="000000" w:themeColor="text1"/>
          <w:szCs w:val="24"/>
        </w:rPr>
        <w:t xml:space="preserve"> and </w:t>
      </w:r>
      <w:r w:rsidR="0667B210" w:rsidRPr="00B53010">
        <w:rPr>
          <w:rFonts w:ascii="Calibri" w:eastAsia="Calibri" w:hAnsi="Calibri" w:cs="Calibri"/>
          <w:color w:val="000000" w:themeColor="text1"/>
          <w:szCs w:val="24"/>
        </w:rPr>
        <w:t>conditions at the site, etc.), action thresholds for making applications, and anything else that helps make pest management decisions as efficient as possible from a production standpoint.</w:t>
      </w:r>
    </w:p>
    <w:p w14:paraId="3A8B517A" w14:textId="2200DDB1" w:rsidR="000E2E5B" w:rsidRPr="00B53010" w:rsidRDefault="261032E4">
      <w:pPr>
        <w:rPr>
          <w:sz w:val="20"/>
        </w:rPr>
      </w:pPr>
      <w:r w:rsidRPr="00B53010">
        <w:rPr>
          <w:rFonts w:ascii="Calibri" w:eastAsia="Calibri" w:hAnsi="Calibri" w:cs="Calibri"/>
          <w:b/>
          <w:bCs/>
          <w:color w:val="000000" w:themeColor="text1"/>
          <w:szCs w:val="24"/>
        </w:rPr>
        <w:t>*</w:t>
      </w:r>
      <w:r w:rsidR="0667B210" w:rsidRPr="00B53010">
        <w:rPr>
          <w:rFonts w:ascii="Calibri" w:eastAsia="Calibri" w:hAnsi="Calibri" w:cs="Calibri"/>
          <w:b/>
          <w:bCs/>
          <w:color w:val="000000" w:themeColor="text1"/>
          <w:szCs w:val="24"/>
        </w:rPr>
        <w:t xml:space="preserve">Advanced IPM: </w:t>
      </w:r>
      <w:r w:rsidR="00EE062E">
        <w:rPr>
          <w:rFonts w:ascii="Calibri" w:eastAsia="Calibri" w:hAnsi="Calibri" w:cs="Calibri"/>
          <w:color w:val="000000" w:themeColor="text1"/>
          <w:szCs w:val="24"/>
        </w:rPr>
        <w:t>W</w:t>
      </w:r>
      <w:r w:rsidR="00EE062E" w:rsidRPr="00B53010">
        <w:rPr>
          <w:rFonts w:ascii="Calibri" w:eastAsia="Calibri" w:hAnsi="Calibri" w:cs="Calibri"/>
          <w:color w:val="000000" w:themeColor="text1"/>
          <w:szCs w:val="24"/>
        </w:rPr>
        <w:t xml:space="preserve">hat </w:t>
      </w:r>
      <w:r w:rsidR="0667B210" w:rsidRPr="00B53010">
        <w:rPr>
          <w:rFonts w:ascii="Calibri" w:eastAsia="Calibri" w:hAnsi="Calibri" w:cs="Calibri"/>
          <w:color w:val="000000" w:themeColor="text1"/>
          <w:szCs w:val="24"/>
        </w:rPr>
        <w:t xml:space="preserve">595 has traditionally supported with all </w:t>
      </w:r>
      <w:r w:rsidR="00EE062E">
        <w:rPr>
          <w:rFonts w:ascii="Calibri" w:eastAsia="Calibri" w:hAnsi="Calibri" w:cs="Calibri"/>
          <w:i/>
          <w:iCs/>
          <w:color w:val="000000" w:themeColor="text1"/>
          <w:szCs w:val="24"/>
        </w:rPr>
        <w:t>b</w:t>
      </w:r>
      <w:r w:rsidR="00EE062E" w:rsidRPr="00B53010">
        <w:rPr>
          <w:rFonts w:ascii="Calibri" w:eastAsia="Calibri" w:hAnsi="Calibri" w:cs="Calibri"/>
          <w:i/>
          <w:iCs/>
          <w:color w:val="000000" w:themeColor="text1"/>
          <w:szCs w:val="24"/>
        </w:rPr>
        <w:t xml:space="preserve">asic </w:t>
      </w:r>
      <w:r w:rsidR="0667B210" w:rsidRPr="00B53010">
        <w:rPr>
          <w:rFonts w:ascii="Calibri" w:eastAsia="Calibri" w:hAnsi="Calibri" w:cs="Calibri"/>
          <w:i/>
          <w:iCs/>
          <w:color w:val="000000" w:themeColor="text1"/>
          <w:szCs w:val="24"/>
        </w:rPr>
        <w:t>IPM requirements</w:t>
      </w:r>
      <w:r w:rsidR="0667B210" w:rsidRPr="00B53010">
        <w:rPr>
          <w:rFonts w:ascii="Calibri" w:eastAsia="Calibri" w:hAnsi="Calibri" w:cs="Calibri"/>
          <w:color w:val="000000" w:themeColor="text1"/>
          <w:szCs w:val="24"/>
        </w:rPr>
        <w:t xml:space="preserve"> + site-specific risk prevention</w:t>
      </w:r>
      <w:r w:rsidR="00EE062E">
        <w:rPr>
          <w:rFonts w:ascii="Calibri" w:eastAsia="Calibri" w:hAnsi="Calibri" w:cs="Calibri"/>
          <w:color w:val="000000" w:themeColor="text1"/>
          <w:szCs w:val="24"/>
        </w:rPr>
        <w:t xml:space="preserve"> and </w:t>
      </w:r>
      <w:r w:rsidR="0667B210" w:rsidRPr="00B53010">
        <w:rPr>
          <w:rFonts w:ascii="Calibri" w:eastAsia="Calibri" w:hAnsi="Calibri" w:cs="Calibri"/>
          <w:color w:val="000000" w:themeColor="text1"/>
          <w:szCs w:val="24"/>
        </w:rPr>
        <w:t>mitigation based on WIN-PST results.</w:t>
      </w:r>
    </w:p>
    <w:p w14:paraId="1ACBFDCB" w14:textId="77777777" w:rsidR="000E2E5B" w:rsidRDefault="000E2E5B" w:rsidP="000E2E5B">
      <w:r w:rsidRPr="00CD5A8F">
        <w:t>*</w:t>
      </w:r>
      <w:r w:rsidR="0024013D">
        <w:t>Supporting practices may be necessary to support the above practices, and will be identified as necessary supporting practices, but do not add conservation management points to the total</w:t>
      </w:r>
      <w:r w:rsidRPr="00CD5A8F">
        <w:t>.</w:t>
      </w:r>
    </w:p>
    <w:bookmarkEnd w:id="155"/>
    <w:p w14:paraId="1ED4066D" w14:textId="77777777" w:rsidR="6A7BC854" w:rsidRDefault="6A7BC854"/>
    <w:p w14:paraId="4707477C" w14:textId="77777777" w:rsidR="00860E8D" w:rsidRPr="004F0705" w:rsidRDefault="4DC0ABF9" w:rsidP="4DC0ABF9">
      <w:pPr>
        <w:pStyle w:val="Heading2"/>
        <w:rPr>
          <w:b/>
          <w:bCs/>
        </w:rPr>
      </w:pPr>
      <w:bookmarkStart w:id="158" w:name="_Toc531617576"/>
      <w:bookmarkStart w:id="159" w:name="_Toc535524404"/>
      <w:bookmarkStart w:id="160" w:name="_Toc2079929"/>
      <w:r w:rsidRPr="4DC0ABF9">
        <w:rPr>
          <w:b/>
          <w:bCs/>
        </w:rPr>
        <w:t>Diffuse Pesticide Transport to Groundwater (Diffuse Pesticide Transport - Groundwater)</w:t>
      </w:r>
      <w:bookmarkEnd w:id="158"/>
      <w:bookmarkEnd w:id="159"/>
      <w:bookmarkEnd w:id="160"/>
    </w:p>
    <w:p w14:paraId="7D4E2940" w14:textId="77777777" w:rsidR="00860E8D" w:rsidRDefault="7B99F748" w:rsidP="00860E8D">
      <w:r w:rsidRPr="7B99F748">
        <w:rPr>
          <w:b/>
          <w:bCs/>
        </w:rPr>
        <w:t>Description:</w:t>
      </w:r>
      <w:r>
        <w:t xml:space="preserve">  Pesticide losses from the application area are transported to groundwater sources in quantities that degrade water quality and limit its use.</w:t>
      </w:r>
    </w:p>
    <w:p w14:paraId="3A9167D9" w14:textId="0401DDE6" w:rsidR="00860E8D" w:rsidRDefault="00860E8D" w:rsidP="00860E8D">
      <w:r w:rsidRPr="005F0013">
        <w:rPr>
          <w:b/>
        </w:rPr>
        <w:t>Objective:</w:t>
      </w:r>
      <w:r w:rsidR="003131F9">
        <w:t xml:space="preserve">  </w:t>
      </w:r>
      <w:r w:rsidRPr="00860E8D">
        <w:t xml:space="preserve">Reduce hazardous </w:t>
      </w:r>
      <w:r w:rsidR="00DA6084">
        <w:t>non</w:t>
      </w:r>
      <w:r w:rsidRPr="00860E8D">
        <w:t>point pesticide losses that can be transported to groundwater sources.</w:t>
      </w:r>
    </w:p>
    <w:p w14:paraId="7749C360" w14:textId="77777777" w:rsidR="00860E8D" w:rsidRDefault="323209B7" w:rsidP="61F573E5">
      <w:pPr>
        <w:rPr>
          <w:b/>
          <w:bCs/>
        </w:rPr>
      </w:pPr>
      <w:r w:rsidRPr="005F0013">
        <w:rPr>
          <w:b/>
          <w:bCs/>
        </w:rPr>
        <w:t xml:space="preserve">Analysis </w:t>
      </w:r>
      <w:r w:rsidR="714A6977" w:rsidRPr="3ACC3DC2">
        <w:rPr>
          <w:b/>
          <w:bCs/>
        </w:rPr>
        <w:t xml:space="preserve">within </w:t>
      </w:r>
      <w:r w:rsidR="00860E8D" w:rsidRPr="3ACC3DC2">
        <w:rPr>
          <w:b/>
          <w:bCs/>
        </w:rPr>
        <w:t>CART:</w:t>
      </w:r>
    </w:p>
    <w:p w14:paraId="63D92805" w14:textId="1D348F18" w:rsidR="000E2E5B" w:rsidRDefault="00C702E6" w:rsidP="000E2E5B">
      <w:r>
        <w:t xml:space="preserve">Each PLU will have </w:t>
      </w:r>
      <w:r w:rsidR="2C31EF85">
        <w:t xml:space="preserve">its WIN-PST </w:t>
      </w:r>
      <w:r w:rsidR="00EE062E">
        <w:t xml:space="preserve">soil leaching potential </w:t>
      </w:r>
      <w:r>
        <w:t>(SLP) determined</w:t>
      </w:r>
      <w:r w:rsidR="000E2E5B" w:rsidRPr="61F573E5">
        <w:t xml:space="preserve">.  </w:t>
      </w:r>
    </w:p>
    <w:p w14:paraId="1CE12242" w14:textId="77777777" w:rsidR="000E2E5B" w:rsidRDefault="2546F627" w:rsidP="000E2E5B">
      <w:r w:rsidRPr="2546F627">
        <w:rPr>
          <w:rFonts w:ascii="Calibri" w:eastAsia="Calibri" w:hAnsi="Calibri" w:cs="Calibri"/>
          <w:b/>
          <w:bCs/>
        </w:rPr>
        <w:t>SLP</w:t>
      </w:r>
      <w:r w:rsidRPr="2546F627">
        <w:rPr>
          <w:rFonts w:ascii="Calibri" w:eastAsia="Calibri" w:hAnsi="Calibri" w:cs="Calibri"/>
        </w:rPr>
        <w:t xml:space="preserve"> Algorithm:</w:t>
      </w:r>
    </w:p>
    <w:p w14:paraId="03EBFAAC" w14:textId="77777777" w:rsidR="000E2E5B" w:rsidRPr="00F429E2" w:rsidRDefault="2546F627" w:rsidP="000E2E5B">
      <w:r w:rsidRPr="00F429E2">
        <w:rPr>
          <w:rFonts w:ascii="Calibri" w:eastAsia="Calibri" w:hAnsi="Calibri" w:cs="Calibri"/>
        </w:rPr>
        <w:lastRenderedPageBreak/>
        <w:t>HYD -- Hydrologic Group.</w:t>
      </w:r>
      <w:r w:rsidR="00C702E6" w:rsidRPr="00F429E2">
        <w:br/>
      </w:r>
      <w:r w:rsidRPr="00F429E2">
        <w:rPr>
          <w:rFonts w:ascii="Calibri" w:eastAsia="Calibri" w:hAnsi="Calibri" w:cs="Calibri"/>
        </w:rPr>
        <w:t>KFACT -- Soil K factor.</w:t>
      </w:r>
      <w:r w:rsidR="00C702E6" w:rsidRPr="00F429E2">
        <w:br/>
      </w:r>
      <w:r w:rsidRPr="00F429E2">
        <w:rPr>
          <w:rFonts w:ascii="Calibri" w:eastAsia="Calibri" w:hAnsi="Calibri" w:cs="Calibri"/>
        </w:rPr>
        <w:t>OM1 -- % surface horizon organic matter content.</w:t>
      </w:r>
      <w:r w:rsidR="00C702E6" w:rsidRPr="00F429E2">
        <w:br/>
      </w:r>
      <w:r w:rsidRPr="00F429E2">
        <w:rPr>
          <w:rFonts w:ascii="Calibri" w:eastAsia="Calibri" w:hAnsi="Calibri" w:cs="Calibri"/>
        </w:rPr>
        <w:t>Horiz_1_Depth -- Depth of the first soil horizon, in inches.</w:t>
      </w:r>
    </w:p>
    <w:p w14:paraId="0EFC50E9" w14:textId="6572B7F5" w:rsidR="000E2E5B" w:rsidRPr="00F429E2" w:rsidRDefault="2546F627" w:rsidP="000E2E5B">
      <w:r w:rsidRPr="00F429E2">
        <w:rPr>
          <w:rFonts w:ascii="Calibri" w:eastAsia="Calibri" w:hAnsi="Calibri" w:cs="Calibri"/>
        </w:rPr>
        <w:t xml:space="preserve">If (HYD == </w:t>
      </w:r>
      <w:r w:rsidR="000E6F04">
        <w:rPr>
          <w:rFonts w:ascii="Calibri" w:eastAsia="Calibri" w:hAnsi="Calibri" w:cs="Calibri"/>
        </w:rPr>
        <w:t>“</w:t>
      </w:r>
      <w:r w:rsidRPr="00F429E2">
        <w:rPr>
          <w:rFonts w:ascii="Calibri" w:eastAsia="Calibri" w:hAnsi="Calibri" w:cs="Calibri"/>
        </w:rPr>
        <w:t>D</w:t>
      </w:r>
      <w:r w:rsidR="000E6F04">
        <w:rPr>
          <w:rFonts w:ascii="Calibri" w:eastAsia="Calibri" w:hAnsi="Calibri" w:cs="Calibri"/>
        </w:rPr>
        <w:t>”</w:t>
      </w:r>
      <w:r w:rsidRPr="00F429E2">
        <w:rPr>
          <w:rFonts w:ascii="Calibri" w:eastAsia="Calibri" w:hAnsi="Calibri" w:cs="Calibri"/>
        </w:rPr>
        <w:t xml:space="preserve">) and (KFACT is null) and the soil taxonomic class is </w:t>
      </w:r>
      <w:proofErr w:type="spellStart"/>
      <w:r w:rsidR="00EE062E">
        <w:rPr>
          <w:rFonts w:ascii="Calibri" w:eastAsia="Calibri" w:hAnsi="Calibri" w:cs="Calibri"/>
        </w:rPr>
        <w:t>h</w:t>
      </w:r>
      <w:r w:rsidR="00EE062E" w:rsidRPr="00F429E2">
        <w:rPr>
          <w:rFonts w:ascii="Calibri" w:eastAsia="Calibri" w:hAnsi="Calibri" w:cs="Calibri"/>
        </w:rPr>
        <w:t>istisol</w:t>
      </w:r>
      <w:proofErr w:type="spellEnd"/>
      <w:r w:rsidR="00EE062E" w:rsidRPr="00F429E2">
        <w:rPr>
          <w:rFonts w:ascii="Calibri" w:eastAsia="Calibri" w:hAnsi="Calibri" w:cs="Calibri"/>
        </w:rPr>
        <w:t xml:space="preserve"> </w:t>
      </w:r>
      <w:r w:rsidRPr="00F429E2">
        <w:rPr>
          <w:rFonts w:ascii="Calibri" w:eastAsia="Calibri" w:hAnsi="Calibri" w:cs="Calibri"/>
        </w:rPr>
        <w:t>(i.e., organic soil), use a KFACT of 0.02 in the algorithm below. If the surface horizon is organic, the KFACT is null and the soil taxonomic class is not organic (i.e., mineral) then use the KFACT of the fist mineral horizon.  See the definition for KFACT.</w:t>
      </w:r>
    </w:p>
    <w:p w14:paraId="00B8A582" w14:textId="3D6D93E8" w:rsidR="000E2E5B" w:rsidRDefault="2546F627" w:rsidP="000E2E5B">
      <w:r w:rsidRPr="00F429E2">
        <w:rPr>
          <w:rFonts w:ascii="Calibri" w:eastAsia="Calibri" w:hAnsi="Calibri" w:cs="Calibri"/>
        </w:rPr>
        <w:t xml:space="preserve">If ((HYD == </w:t>
      </w:r>
      <w:r w:rsidR="000E6F04">
        <w:rPr>
          <w:rFonts w:ascii="Calibri" w:eastAsia="Calibri" w:hAnsi="Calibri" w:cs="Calibri"/>
        </w:rPr>
        <w:t>“</w:t>
      </w:r>
      <w:r w:rsidRPr="00F429E2">
        <w:rPr>
          <w:rFonts w:ascii="Calibri" w:eastAsia="Calibri" w:hAnsi="Calibri" w:cs="Calibri"/>
        </w:rPr>
        <w:t>A</w:t>
      </w:r>
      <w:r w:rsidR="000E6F04">
        <w:rPr>
          <w:rFonts w:ascii="Calibri" w:eastAsia="Calibri" w:hAnsi="Calibri" w:cs="Calibri"/>
        </w:rPr>
        <w:t>”</w:t>
      </w:r>
      <w:r w:rsidRPr="00F429E2">
        <w:rPr>
          <w:rFonts w:ascii="Calibri" w:eastAsia="Calibri" w:hAnsi="Calibri" w:cs="Calibri"/>
        </w:rPr>
        <w:t>) and ((OM1 * Horiz_1_Depth) &lt;= 30)) or</w:t>
      </w:r>
      <w:r w:rsidR="00C702E6" w:rsidRPr="00F429E2">
        <w:br/>
      </w:r>
      <w:r w:rsidRPr="00F429E2">
        <w:rPr>
          <w:rFonts w:ascii="Calibri" w:eastAsia="Calibri" w:hAnsi="Calibri" w:cs="Calibri"/>
        </w:rPr>
        <w:t xml:space="preserve">((HYD == </w:t>
      </w:r>
      <w:r w:rsidR="000E6F04">
        <w:rPr>
          <w:rFonts w:ascii="Calibri" w:eastAsia="Calibri" w:hAnsi="Calibri" w:cs="Calibri"/>
        </w:rPr>
        <w:t>“</w:t>
      </w:r>
      <w:r w:rsidRPr="00F429E2">
        <w:rPr>
          <w:rFonts w:ascii="Calibri" w:eastAsia="Calibri" w:hAnsi="Calibri" w:cs="Calibri"/>
        </w:rPr>
        <w:t>B</w:t>
      </w:r>
      <w:r w:rsidR="000E6F04">
        <w:rPr>
          <w:rFonts w:ascii="Calibri" w:eastAsia="Calibri" w:hAnsi="Calibri" w:cs="Calibri"/>
        </w:rPr>
        <w:t>”</w:t>
      </w:r>
      <w:r w:rsidRPr="00F429E2">
        <w:rPr>
          <w:rFonts w:ascii="Calibri" w:eastAsia="Calibri" w:hAnsi="Calibri" w:cs="Calibri"/>
        </w:rPr>
        <w:t>) and ((OM1 * Horiz_1_Depth) &lt;= 9) and (KFACT &lt;= 0.48)) or</w:t>
      </w:r>
      <w:r w:rsidR="00C702E6" w:rsidRPr="00F429E2">
        <w:br/>
      </w:r>
      <w:r w:rsidRPr="00F429E2">
        <w:rPr>
          <w:rFonts w:ascii="Calibri" w:eastAsia="Calibri" w:hAnsi="Calibri" w:cs="Calibri"/>
        </w:rPr>
        <w:t xml:space="preserve">((HYD == </w:t>
      </w:r>
      <w:r w:rsidR="000E6F04">
        <w:rPr>
          <w:rFonts w:ascii="Calibri" w:eastAsia="Calibri" w:hAnsi="Calibri" w:cs="Calibri"/>
        </w:rPr>
        <w:t>“</w:t>
      </w:r>
      <w:r w:rsidRPr="00F429E2">
        <w:rPr>
          <w:rFonts w:ascii="Calibri" w:eastAsia="Calibri" w:hAnsi="Calibri" w:cs="Calibri"/>
        </w:rPr>
        <w:t>B</w:t>
      </w:r>
      <w:r w:rsidR="000E6F04">
        <w:rPr>
          <w:rFonts w:ascii="Calibri" w:eastAsia="Calibri" w:hAnsi="Calibri" w:cs="Calibri"/>
        </w:rPr>
        <w:t>”</w:t>
      </w:r>
      <w:r w:rsidRPr="00F429E2">
        <w:rPr>
          <w:rFonts w:ascii="Calibri" w:eastAsia="Calibri" w:hAnsi="Calibri" w:cs="Calibri"/>
        </w:rPr>
        <w:t>) and ((OM1 * Horiz_1_Depth) &lt;= 15) and (KFACT &lt;= 0.26))</w:t>
      </w:r>
      <w:r w:rsidR="00C702E6" w:rsidRPr="00F429E2">
        <w:br/>
      </w:r>
      <w:r w:rsidRPr="00F429E2">
        <w:rPr>
          <w:rFonts w:ascii="Calibri" w:eastAsia="Calibri" w:hAnsi="Calibri" w:cs="Calibri"/>
        </w:rPr>
        <w:t>SLP = HIGH</w:t>
      </w:r>
      <w:r w:rsidR="00C702E6" w:rsidRPr="00F429E2">
        <w:br/>
      </w:r>
      <w:r w:rsidR="00C702E6" w:rsidRPr="00F429E2">
        <w:br/>
      </w:r>
      <w:r w:rsidRPr="00F429E2">
        <w:rPr>
          <w:rFonts w:ascii="Calibri" w:eastAsia="Calibri" w:hAnsi="Calibri" w:cs="Calibri"/>
        </w:rPr>
        <w:t>otherwise</w:t>
      </w:r>
      <w:r w:rsidR="00C702E6" w:rsidRPr="00F429E2">
        <w:br/>
      </w:r>
      <w:r w:rsidR="00C702E6" w:rsidRPr="00F429E2">
        <w:br/>
      </w:r>
      <w:r w:rsidRPr="00F429E2">
        <w:rPr>
          <w:rFonts w:ascii="Calibri" w:eastAsia="Calibri" w:hAnsi="Calibri" w:cs="Calibri"/>
        </w:rPr>
        <w:t xml:space="preserve">if ((HYD == </w:t>
      </w:r>
      <w:r w:rsidR="000E6F04">
        <w:rPr>
          <w:rFonts w:ascii="Calibri" w:eastAsia="Calibri" w:hAnsi="Calibri" w:cs="Calibri"/>
        </w:rPr>
        <w:t>“</w:t>
      </w:r>
      <w:r w:rsidRPr="00F429E2">
        <w:rPr>
          <w:rFonts w:ascii="Calibri" w:eastAsia="Calibri" w:hAnsi="Calibri" w:cs="Calibri"/>
        </w:rPr>
        <w:t>B</w:t>
      </w:r>
      <w:r w:rsidR="000E6F04">
        <w:rPr>
          <w:rFonts w:ascii="Calibri" w:eastAsia="Calibri" w:hAnsi="Calibri" w:cs="Calibri"/>
        </w:rPr>
        <w:t>”</w:t>
      </w:r>
      <w:r w:rsidRPr="00F429E2">
        <w:rPr>
          <w:rFonts w:ascii="Calibri" w:eastAsia="Calibri" w:hAnsi="Calibri" w:cs="Calibri"/>
        </w:rPr>
        <w:t>) and ((OM1 * Horiz_1_Depth) &gt;= 35) and (KFACT &gt;= 0.40)) or</w:t>
      </w:r>
      <w:r w:rsidR="00C702E6" w:rsidRPr="00F429E2">
        <w:br/>
      </w:r>
      <w:r w:rsidRPr="00F429E2">
        <w:rPr>
          <w:rFonts w:ascii="Calibri" w:eastAsia="Calibri" w:hAnsi="Calibri" w:cs="Calibri"/>
        </w:rPr>
        <w:t xml:space="preserve">((HYD == </w:t>
      </w:r>
      <w:r w:rsidR="000E6F04">
        <w:rPr>
          <w:rFonts w:ascii="Calibri" w:eastAsia="Calibri" w:hAnsi="Calibri" w:cs="Calibri"/>
        </w:rPr>
        <w:t>“</w:t>
      </w:r>
      <w:r w:rsidRPr="00F429E2">
        <w:rPr>
          <w:rFonts w:ascii="Calibri" w:eastAsia="Calibri" w:hAnsi="Calibri" w:cs="Calibri"/>
        </w:rPr>
        <w:t>B</w:t>
      </w:r>
      <w:r w:rsidR="000E6F04">
        <w:rPr>
          <w:rFonts w:ascii="Calibri" w:eastAsia="Calibri" w:hAnsi="Calibri" w:cs="Calibri"/>
        </w:rPr>
        <w:t>”</w:t>
      </w:r>
      <w:r w:rsidRPr="00F429E2">
        <w:rPr>
          <w:rFonts w:ascii="Calibri" w:eastAsia="Calibri" w:hAnsi="Calibri" w:cs="Calibri"/>
        </w:rPr>
        <w:t>) and ((OM1 * Horiz_1_Depth) &gt;= 45) and (KFACT &gt;= 0.20)) or</w:t>
      </w:r>
      <w:r w:rsidR="00C702E6" w:rsidRPr="00F429E2">
        <w:br/>
      </w:r>
      <w:r w:rsidRPr="00F429E2">
        <w:rPr>
          <w:rFonts w:ascii="Calibri" w:eastAsia="Calibri" w:hAnsi="Calibri" w:cs="Calibri"/>
        </w:rPr>
        <w:t xml:space="preserve">((HYD == </w:t>
      </w:r>
      <w:r w:rsidR="000E6F04">
        <w:rPr>
          <w:rFonts w:ascii="Calibri" w:eastAsia="Calibri" w:hAnsi="Calibri" w:cs="Calibri"/>
        </w:rPr>
        <w:t>“</w:t>
      </w:r>
      <w:r w:rsidRPr="00F429E2">
        <w:rPr>
          <w:rFonts w:ascii="Calibri" w:eastAsia="Calibri" w:hAnsi="Calibri" w:cs="Calibri"/>
        </w:rPr>
        <w:t>C</w:t>
      </w:r>
      <w:r w:rsidR="000E6F04">
        <w:rPr>
          <w:rFonts w:ascii="Calibri" w:eastAsia="Calibri" w:hAnsi="Calibri" w:cs="Calibri"/>
        </w:rPr>
        <w:t>”</w:t>
      </w:r>
      <w:r w:rsidRPr="00F429E2">
        <w:rPr>
          <w:rFonts w:ascii="Calibri" w:eastAsia="Calibri" w:hAnsi="Calibri" w:cs="Calibri"/>
        </w:rPr>
        <w:t>) and ((OM1 * Horiz_1_Depth) &lt;= 10) and (KFACT &gt;= 0.28)) or</w:t>
      </w:r>
      <w:r w:rsidR="00C702E6" w:rsidRPr="00F429E2">
        <w:br/>
      </w:r>
      <w:r w:rsidRPr="00F429E2">
        <w:rPr>
          <w:rFonts w:ascii="Calibri" w:eastAsia="Calibri" w:hAnsi="Calibri" w:cs="Calibri"/>
        </w:rPr>
        <w:t xml:space="preserve">((HYD == </w:t>
      </w:r>
      <w:r w:rsidR="000E6F04">
        <w:rPr>
          <w:rFonts w:ascii="Calibri" w:eastAsia="Calibri" w:hAnsi="Calibri" w:cs="Calibri"/>
        </w:rPr>
        <w:t>“</w:t>
      </w:r>
      <w:r w:rsidRPr="00F429E2">
        <w:rPr>
          <w:rFonts w:ascii="Calibri" w:eastAsia="Calibri" w:hAnsi="Calibri" w:cs="Calibri"/>
        </w:rPr>
        <w:t>C</w:t>
      </w:r>
      <w:r w:rsidR="000E6F04">
        <w:rPr>
          <w:rFonts w:ascii="Calibri" w:eastAsia="Calibri" w:hAnsi="Calibri" w:cs="Calibri"/>
        </w:rPr>
        <w:t>”</w:t>
      </w:r>
      <w:r w:rsidRPr="00F429E2">
        <w:rPr>
          <w:rFonts w:ascii="Calibri" w:eastAsia="Calibri" w:hAnsi="Calibri" w:cs="Calibri"/>
        </w:rPr>
        <w:t>) and ((OM1 * Horiz_1_Depth) &gt;= 10))</w:t>
      </w:r>
      <w:r w:rsidR="00C702E6" w:rsidRPr="00F429E2">
        <w:br/>
      </w:r>
      <w:r w:rsidRPr="00F429E2">
        <w:rPr>
          <w:rFonts w:ascii="Calibri" w:eastAsia="Calibri" w:hAnsi="Calibri" w:cs="Calibri"/>
        </w:rPr>
        <w:t>SLP = LOW</w:t>
      </w:r>
      <w:r w:rsidR="00C702E6" w:rsidRPr="00F429E2">
        <w:br/>
      </w:r>
      <w:r w:rsidR="00C702E6" w:rsidRPr="00F429E2">
        <w:br/>
      </w:r>
      <w:r w:rsidRPr="00F429E2">
        <w:rPr>
          <w:rFonts w:ascii="Calibri" w:eastAsia="Calibri" w:hAnsi="Calibri" w:cs="Calibri"/>
        </w:rPr>
        <w:t>otherwise</w:t>
      </w:r>
      <w:r w:rsidR="00C702E6">
        <w:br/>
      </w:r>
      <w:r w:rsidR="00C702E6">
        <w:br/>
      </w:r>
      <w:r w:rsidRPr="2546F627">
        <w:rPr>
          <w:rFonts w:ascii="Calibri" w:eastAsia="Calibri" w:hAnsi="Calibri" w:cs="Calibri"/>
        </w:rPr>
        <w:t xml:space="preserve">if (HYD == </w:t>
      </w:r>
      <w:r w:rsidR="000E6F04">
        <w:rPr>
          <w:rFonts w:ascii="Calibri" w:eastAsia="Calibri" w:hAnsi="Calibri" w:cs="Calibri"/>
        </w:rPr>
        <w:t>“</w:t>
      </w:r>
      <w:r w:rsidRPr="2546F627">
        <w:rPr>
          <w:rFonts w:ascii="Calibri" w:eastAsia="Calibri" w:hAnsi="Calibri" w:cs="Calibri"/>
        </w:rPr>
        <w:t>D</w:t>
      </w:r>
      <w:r w:rsidR="000E6F04">
        <w:rPr>
          <w:rFonts w:ascii="Calibri" w:eastAsia="Calibri" w:hAnsi="Calibri" w:cs="Calibri"/>
        </w:rPr>
        <w:t>”</w:t>
      </w:r>
      <w:r w:rsidRPr="2546F627">
        <w:rPr>
          <w:rFonts w:ascii="Calibri" w:eastAsia="Calibri" w:hAnsi="Calibri" w:cs="Calibri"/>
        </w:rPr>
        <w:t>)</w:t>
      </w:r>
      <w:r w:rsidR="00C702E6">
        <w:br/>
      </w:r>
      <w:r w:rsidRPr="2546F627">
        <w:rPr>
          <w:rFonts w:ascii="Calibri" w:eastAsia="Calibri" w:hAnsi="Calibri" w:cs="Calibri"/>
        </w:rPr>
        <w:t>SLP = VERY LOW</w:t>
      </w:r>
      <w:r w:rsidR="00C702E6">
        <w:br/>
      </w:r>
      <w:r w:rsidR="00C702E6">
        <w:br/>
      </w:r>
      <w:r w:rsidRPr="2546F627">
        <w:rPr>
          <w:rFonts w:ascii="Calibri" w:eastAsia="Calibri" w:hAnsi="Calibri" w:cs="Calibri"/>
        </w:rPr>
        <w:t>otherwise</w:t>
      </w:r>
      <w:r w:rsidR="00C702E6">
        <w:br/>
      </w:r>
      <w:r w:rsidR="00C702E6">
        <w:br/>
      </w:r>
      <w:r w:rsidRPr="2546F627">
        <w:rPr>
          <w:rFonts w:ascii="Calibri" w:eastAsia="Calibri" w:hAnsi="Calibri" w:cs="Calibri"/>
        </w:rPr>
        <w:t>SLP = INTERMEDIATE</w:t>
      </w:r>
    </w:p>
    <w:p w14:paraId="39E194CA" w14:textId="77777777" w:rsidR="4496B185" w:rsidRPr="00865861" w:rsidRDefault="4496B185">
      <w:pPr>
        <w:rPr>
          <w:rFonts w:ascii="Calibri" w:eastAsia="Calibri" w:hAnsi="Calibri" w:cs="Calibri"/>
        </w:rPr>
      </w:pPr>
    </w:p>
    <w:p w14:paraId="1E15DE5B" w14:textId="77777777" w:rsidR="000E2E5B" w:rsidRDefault="2546F627" w:rsidP="000E2E5B">
      <w:r w:rsidRPr="2546F627">
        <w:rPr>
          <w:rFonts w:ascii="Calibri" w:eastAsia="Calibri" w:hAnsi="Calibri" w:cs="Calibri"/>
        </w:rPr>
        <w:t>Site Conditions:</w:t>
      </w:r>
    </w:p>
    <w:p w14:paraId="47FFFBC9" w14:textId="6C5EF9E4" w:rsidR="000E2E5B" w:rsidRDefault="2546F627" w:rsidP="000E2E5B">
      <w:proofErr w:type="gramStart"/>
      <w:r w:rsidRPr="2546F627">
        <w:rPr>
          <w:rFonts w:ascii="Calibri" w:eastAsia="Calibri" w:hAnsi="Calibri" w:cs="Calibri"/>
        </w:rPr>
        <w:t>HWT :</w:t>
      </w:r>
      <w:proofErr w:type="gramEnd"/>
      <w:r w:rsidRPr="2546F627">
        <w:rPr>
          <w:rFonts w:ascii="Calibri" w:eastAsia="Calibri" w:hAnsi="Calibri" w:cs="Calibri"/>
        </w:rPr>
        <w:t xml:space="preserve"> HIGH</w:t>
      </w:r>
    </w:p>
    <w:p w14:paraId="426B26BC" w14:textId="6EBCED8E" w:rsidR="000E2E5B" w:rsidRDefault="00C702E6" w:rsidP="000E2E5B">
      <w:r>
        <w:t xml:space="preserve">Each soil </w:t>
      </w:r>
      <w:r w:rsidR="150CCDFB">
        <w:t xml:space="preserve">map unit </w:t>
      </w:r>
      <w:r w:rsidR="2671DEAC">
        <w:t xml:space="preserve">component </w:t>
      </w:r>
      <w:r>
        <w:t xml:space="preserve">within the PLU will be categorized into </w:t>
      </w:r>
      <w:r w:rsidR="2C31EF85">
        <w:t>one o</w:t>
      </w:r>
      <w:r>
        <w:t>f</w:t>
      </w:r>
      <w:r w:rsidR="2C31EF85">
        <w:t xml:space="preserve"> f</w:t>
      </w:r>
      <w:r>
        <w:t xml:space="preserve">our </w:t>
      </w:r>
      <w:r w:rsidR="2C31EF85">
        <w:t xml:space="preserve">WIN-PST </w:t>
      </w:r>
      <w:r w:rsidR="00EE062E">
        <w:t xml:space="preserve">soil leaching potentials </w:t>
      </w:r>
      <w:r w:rsidR="000E2E5B">
        <w:t xml:space="preserve">through the Water Quality Management Services </w:t>
      </w:r>
      <w:r w:rsidR="2601192B" w:rsidRPr="2546F627">
        <w:t>–</w:t>
      </w:r>
      <w:r w:rsidR="000E2E5B" w:rsidRPr="2546F627">
        <w:t xml:space="preserve"> </w:t>
      </w:r>
      <w:r w:rsidR="2601192B">
        <w:t xml:space="preserve">WIN-PST </w:t>
      </w:r>
      <w:r w:rsidR="000E2E5B">
        <w:t xml:space="preserve">Soil </w:t>
      </w:r>
      <w:r w:rsidR="2601192B">
        <w:t>Leaching</w:t>
      </w:r>
      <w:r w:rsidR="000E2E5B">
        <w:t xml:space="preserve">.  The service utilizes the </w:t>
      </w:r>
      <w:r w:rsidR="00CB7009">
        <w:t>NRCS-published</w:t>
      </w:r>
      <w:r w:rsidR="000E2E5B">
        <w:t xml:space="preserve"> soils database (SSURGO) </w:t>
      </w:r>
      <w:r w:rsidR="2601192B">
        <w:t xml:space="preserve">data </w:t>
      </w:r>
      <w:r w:rsidR="000E2E5B">
        <w:t>according to</w:t>
      </w:r>
      <w:r w:rsidR="00586EA3" w:rsidRPr="2546F627">
        <w:t xml:space="preserve"> </w:t>
      </w:r>
      <w:r w:rsidR="2601192B">
        <w:t xml:space="preserve">published </w:t>
      </w:r>
      <w:r w:rsidR="150CCDFB">
        <w:t>WIN-PST criter</w:t>
      </w:r>
      <w:r w:rsidR="455ABD4C">
        <w:t>i</w:t>
      </w:r>
      <w:r w:rsidR="150CCDFB">
        <w:t>a</w:t>
      </w:r>
      <w:r w:rsidR="150CCDFB" w:rsidRPr="2546F627">
        <w:t>.</w:t>
      </w:r>
      <w:r w:rsidR="000E2E5B">
        <w:t xml:space="preserve"> The acre weighted average is then determined and applied to the PLU.</w:t>
      </w:r>
      <w:r w:rsidR="000E2E5B" w:rsidRPr="2546F627">
        <w:t xml:space="preserve"> </w:t>
      </w:r>
    </w:p>
    <w:p w14:paraId="23B9D689" w14:textId="25171D1C" w:rsidR="000E2E5B" w:rsidRPr="00AD2B6B" w:rsidRDefault="23D76F06">
      <w:r>
        <w:t xml:space="preserve">All PLUs will select a </w:t>
      </w:r>
      <w:r w:rsidR="00EE062E">
        <w:t>cropping category</w:t>
      </w:r>
      <w:r>
        <w:t xml:space="preserve"> for each rotation which will be used to determine </w:t>
      </w:r>
      <w:r w:rsidR="00EE062E">
        <w:t xml:space="preserve">pesticide cropping risk </w:t>
      </w:r>
      <w:r>
        <w:t>based on the general likelihood of pesticide use</w:t>
      </w:r>
      <w:r w:rsidR="00EE062E">
        <w:t xml:space="preserve"> and </w:t>
      </w:r>
      <w:r>
        <w:t xml:space="preserve">risk. If more than one </w:t>
      </w:r>
      <w:r w:rsidR="00EE062E">
        <w:t>cropping category</w:t>
      </w:r>
      <w:r>
        <w:t xml:space="preserve"> is used in a rotation</w:t>
      </w:r>
      <w:r w:rsidR="00EE062E">
        <w:t>,</w:t>
      </w:r>
      <w:r>
        <w:t xml:space="preserve"> the highest risk category for the rotation will be used for the PLU analysis from the list in</w:t>
      </w:r>
      <w:r w:rsidR="00B53010">
        <w:t xml:space="preserve"> </w:t>
      </w:r>
      <w:r w:rsidR="00B53010">
        <w:fldChar w:fldCharType="begin"/>
      </w:r>
      <w:r w:rsidR="00B53010">
        <w:instrText xml:space="preserve"> REF _Ref1132641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58</w:t>
      </w:r>
      <w:r w:rsidR="00B53010">
        <w:fldChar w:fldCharType="end"/>
      </w:r>
      <w:r>
        <w:t xml:space="preserve"> below.</w:t>
      </w:r>
    </w:p>
    <w:p w14:paraId="2B681040" w14:textId="2D776362" w:rsidR="00AD2B6B" w:rsidRPr="0041409E" w:rsidRDefault="00646E33" w:rsidP="00554408">
      <w:pPr>
        <w:rPr>
          <w:i/>
          <w:color w:val="44546A" w:themeColor="text2"/>
        </w:rPr>
      </w:pPr>
      <w:bookmarkStart w:id="161" w:name="_Ref1132641"/>
      <w:r w:rsidRPr="00554408">
        <w:rPr>
          <w:i/>
          <w:iCs/>
          <w:color w:val="44546A" w:themeColor="text2"/>
        </w:rPr>
        <w:lastRenderedPageBreak/>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58</w:t>
      </w:r>
      <w:r w:rsidRPr="00865861">
        <w:fldChar w:fldCharType="end"/>
      </w:r>
      <w:bookmarkEnd w:id="161"/>
      <w:r w:rsidRPr="00554408">
        <w:rPr>
          <w:i/>
          <w:iCs/>
          <w:color w:val="44546A" w:themeColor="text2"/>
        </w:rPr>
        <w:t xml:space="preserve">: </w:t>
      </w:r>
      <w:r w:rsidR="00AD2B6B" w:rsidRPr="00554408">
        <w:rPr>
          <w:i/>
          <w:iCs/>
          <w:color w:val="44546A" w:themeColor="text2"/>
        </w:rPr>
        <w:t>Cropping Risk Categories for Pesticide Loss</w:t>
      </w:r>
    </w:p>
    <w:tbl>
      <w:tblPr>
        <w:tblStyle w:val="TableGrid"/>
        <w:tblW w:w="0" w:type="auto"/>
        <w:tblLook w:val="04A0" w:firstRow="1" w:lastRow="0" w:firstColumn="1" w:lastColumn="0" w:noHBand="0" w:noVBand="1"/>
      </w:tblPr>
      <w:tblGrid>
        <w:gridCol w:w="4675"/>
        <w:gridCol w:w="4675"/>
      </w:tblGrid>
      <w:tr w:rsidR="000E2E5B" w14:paraId="415F8015" w14:textId="77777777" w:rsidTr="5524210D">
        <w:tc>
          <w:tcPr>
            <w:tcW w:w="4675" w:type="dxa"/>
            <w:shd w:val="clear" w:color="auto" w:fill="D9E2F3" w:themeFill="accent1" w:themeFillTint="33"/>
          </w:tcPr>
          <w:p w14:paraId="52442FDB" w14:textId="77777777" w:rsidR="000E2E5B" w:rsidRDefault="000E2E5B" w:rsidP="00F13B90">
            <w:r>
              <w:t>Cropping Category</w:t>
            </w:r>
          </w:p>
        </w:tc>
        <w:tc>
          <w:tcPr>
            <w:tcW w:w="4675" w:type="dxa"/>
            <w:shd w:val="clear" w:color="auto" w:fill="D9E2F3" w:themeFill="accent1" w:themeFillTint="33"/>
          </w:tcPr>
          <w:p w14:paraId="1CECBEC6" w14:textId="77777777" w:rsidR="000E2E5B" w:rsidRDefault="000E2E5B" w:rsidP="00F13B90">
            <w:r>
              <w:t>Pesticide Cropping Risk</w:t>
            </w:r>
          </w:p>
        </w:tc>
      </w:tr>
      <w:tr w:rsidR="000E2E5B" w14:paraId="2F1AFED1" w14:textId="77777777" w:rsidTr="5524210D">
        <w:tc>
          <w:tcPr>
            <w:tcW w:w="4675" w:type="dxa"/>
          </w:tcPr>
          <w:p w14:paraId="07C16A6B" w14:textId="77777777" w:rsidR="000E2E5B" w:rsidRDefault="000E2E5B" w:rsidP="00F13B90">
            <w:r>
              <w:t>F</w:t>
            </w:r>
            <w:r w:rsidRPr="006E610F">
              <w:t>ruit crops, including orchards</w:t>
            </w:r>
            <w:r w:rsidR="69E37F45">
              <w:t>, and cotton</w:t>
            </w:r>
          </w:p>
        </w:tc>
        <w:tc>
          <w:tcPr>
            <w:tcW w:w="4675" w:type="dxa"/>
          </w:tcPr>
          <w:p w14:paraId="221C349C" w14:textId="77777777" w:rsidR="000E2E5B" w:rsidRDefault="000E2E5B" w:rsidP="00F13B90">
            <w:r>
              <w:t>High</w:t>
            </w:r>
          </w:p>
        </w:tc>
      </w:tr>
      <w:tr w:rsidR="000E2E5B" w14:paraId="486BA663" w14:textId="77777777" w:rsidTr="5524210D">
        <w:tc>
          <w:tcPr>
            <w:tcW w:w="4675" w:type="dxa"/>
          </w:tcPr>
          <w:p w14:paraId="39AE6FF8" w14:textId="77777777" w:rsidR="000E2E5B" w:rsidRDefault="000E2E5B" w:rsidP="00F13B90">
            <w:r>
              <w:t>S</w:t>
            </w:r>
            <w:r w:rsidRPr="006E610F">
              <w:t>eed and vegetable crops</w:t>
            </w:r>
          </w:p>
        </w:tc>
        <w:tc>
          <w:tcPr>
            <w:tcW w:w="4675" w:type="dxa"/>
          </w:tcPr>
          <w:p w14:paraId="740A40FA" w14:textId="77777777" w:rsidR="000E2E5B" w:rsidRDefault="000E2E5B" w:rsidP="00F13B90">
            <w:r>
              <w:t>Moderately High</w:t>
            </w:r>
          </w:p>
        </w:tc>
      </w:tr>
      <w:tr w:rsidR="000E2E5B" w14:paraId="1B4F5B99" w14:textId="77777777" w:rsidTr="5524210D">
        <w:tc>
          <w:tcPr>
            <w:tcW w:w="4675" w:type="dxa"/>
          </w:tcPr>
          <w:p w14:paraId="64DB0FA3" w14:textId="77777777" w:rsidR="000E2E5B" w:rsidRDefault="000E2E5B" w:rsidP="00F13B90">
            <w:r>
              <w:t>C</w:t>
            </w:r>
            <w:r w:rsidRPr="006E610F">
              <w:t>ommodity crops</w:t>
            </w:r>
          </w:p>
        </w:tc>
        <w:tc>
          <w:tcPr>
            <w:tcW w:w="4675" w:type="dxa"/>
          </w:tcPr>
          <w:p w14:paraId="42F3BABA" w14:textId="77777777" w:rsidR="000E2E5B" w:rsidRDefault="000E2E5B" w:rsidP="00F13B90">
            <w:r>
              <w:t>M</w:t>
            </w:r>
            <w:r w:rsidR="0023532F">
              <w:t>oderate</w:t>
            </w:r>
          </w:p>
        </w:tc>
      </w:tr>
      <w:tr w:rsidR="000E2E5B" w14:paraId="2D926873" w14:textId="77777777" w:rsidTr="5524210D">
        <w:tc>
          <w:tcPr>
            <w:tcW w:w="4675" w:type="dxa"/>
          </w:tcPr>
          <w:p w14:paraId="4E79B0E2" w14:textId="77777777" w:rsidR="000E2E5B" w:rsidRDefault="000E2E5B" w:rsidP="00F13B90">
            <w:r>
              <w:t>G</w:t>
            </w:r>
            <w:r w:rsidRPr="006E610F">
              <w:t>rass/hay crops</w:t>
            </w:r>
          </w:p>
        </w:tc>
        <w:tc>
          <w:tcPr>
            <w:tcW w:w="4675" w:type="dxa"/>
          </w:tcPr>
          <w:p w14:paraId="2D839FB3" w14:textId="77777777" w:rsidR="000E2E5B" w:rsidRDefault="000E2E5B" w:rsidP="00F13B90">
            <w:r>
              <w:t>Low</w:t>
            </w:r>
          </w:p>
        </w:tc>
      </w:tr>
    </w:tbl>
    <w:p w14:paraId="64BDD61F" w14:textId="77777777" w:rsidR="000E2E5B" w:rsidRDefault="000E2E5B" w:rsidP="000E2E5B"/>
    <w:p w14:paraId="61CC5500" w14:textId="7B1736AD" w:rsidR="000E2E5B" w:rsidRDefault="23D76F06" w:rsidP="2AD9E723">
      <w:r>
        <w:t xml:space="preserve">A threshold for </w:t>
      </w:r>
      <w:r w:rsidR="00EE062E">
        <w:t xml:space="preserve">pesticide loss </w:t>
      </w:r>
      <w:r>
        <w:t xml:space="preserve">– </w:t>
      </w:r>
      <w:r w:rsidR="00EE062E">
        <w:t xml:space="preserve">groundwater </w:t>
      </w:r>
      <w:r>
        <w:t xml:space="preserve">will be established using the PLU’s acre weighted WIN-PST </w:t>
      </w:r>
      <w:r w:rsidR="00EE062E">
        <w:t>soil runoff potential</w:t>
      </w:r>
      <w:r>
        <w:t xml:space="preserve">, R factor, and </w:t>
      </w:r>
      <w:r w:rsidR="00EE062E">
        <w:t xml:space="preserve">crop risk category </w:t>
      </w:r>
      <w:r>
        <w:t xml:space="preserve">based on </w:t>
      </w:r>
      <w:r w:rsidR="00B53010">
        <w:fldChar w:fldCharType="begin"/>
      </w:r>
      <w:r w:rsidR="00B53010">
        <w:instrText xml:space="preserve"> REF _Ref1132650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59</w:t>
      </w:r>
      <w:r w:rsidR="00B53010">
        <w:fldChar w:fldCharType="end"/>
      </w:r>
      <w:r>
        <w:t xml:space="preserve"> below.</w:t>
      </w:r>
    </w:p>
    <w:p w14:paraId="76E5D6DC" w14:textId="1380B9F8" w:rsidR="00AD2B6B" w:rsidRPr="004F0705" w:rsidRDefault="00646E33" w:rsidP="00554408">
      <w:bookmarkStart w:id="162" w:name="_Ref1132650"/>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59</w:t>
      </w:r>
      <w:r w:rsidRPr="00865861">
        <w:fldChar w:fldCharType="end"/>
      </w:r>
      <w:bookmarkEnd w:id="162"/>
      <w:r w:rsidRPr="00554408">
        <w:rPr>
          <w:i/>
          <w:iCs/>
          <w:color w:val="44546A" w:themeColor="text2"/>
        </w:rPr>
        <w:t xml:space="preserve">: </w:t>
      </w:r>
      <w:r w:rsidR="00AD2B6B" w:rsidRPr="00554408">
        <w:rPr>
          <w:i/>
          <w:iCs/>
          <w:color w:val="44546A" w:themeColor="text2"/>
        </w:rPr>
        <w:t>Determining Pesticide Loss to Groundwater Threshold</w:t>
      </w:r>
    </w:p>
    <w:p w14:paraId="6A70AB68" w14:textId="44998DE6" w:rsidR="00AD2B6B" w:rsidRDefault="00AD2B6B" w:rsidP="00AD2B6B">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0"/>
        <w:gridCol w:w="1586"/>
        <w:gridCol w:w="1868"/>
        <w:gridCol w:w="1869"/>
        <w:gridCol w:w="1867"/>
      </w:tblGrid>
      <w:tr w:rsidR="007F44E9" w14:paraId="3D68FD61" w14:textId="77777777" w:rsidTr="00865861">
        <w:tc>
          <w:tcPr>
            <w:tcW w:w="2150" w:type="dxa"/>
            <w:vMerge w:val="restart"/>
            <w:shd w:val="clear" w:color="auto" w:fill="D9E2F3" w:themeFill="accent1" w:themeFillTint="33"/>
            <w:tcMar>
              <w:top w:w="0" w:type="dxa"/>
              <w:left w:w="108" w:type="dxa"/>
              <w:bottom w:w="0" w:type="dxa"/>
              <w:right w:w="108" w:type="dxa"/>
            </w:tcMar>
            <w:hideMark/>
          </w:tcPr>
          <w:p w14:paraId="7F6CADC9" w14:textId="77777777" w:rsidR="007F44E9" w:rsidRDefault="00EA3595" w:rsidP="0029467D">
            <w:pPr>
              <w:spacing w:after="0" w:line="240" w:lineRule="auto"/>
            </w:pPr>
            <w:r>
              <w:t>Soil</w:t>
            </w:r>
            <w:r w:rsidR="000E2E5B">
              <w:t xml:space="preserve"> Vulnerability</w:t>
            </w:r>
            <w:r>
              <w:t xml:space="preserve"> to Leaching</w:t>
            </w:r>
          </w:p>
        </w:tc>
        <w:tc>
          <w:tcPr>
            <w:tcW w:w="7190" w:type="dxa"/>
            <w:gridSpan w:val="4"/>
            <w:shd w:val="clear" w:color="auto" w:fill="D9E2F3" w:themeFill="accent1" w:themeFillTint="33"/>
            <w:tcMar>
              <w:top w:w="0" w:type="dxa"/>
              <w:left w:w="108" w:type="dxa"/>
              <w:bottom w:w="0" w:type="dxa"/>
              <w:right w:w="108" w:type="dxa"/>
            </w:tcMar>
            <w:hideMark/>
          </w:tcPr>
          <w:p w14:paraId="075405A3" w14:textId="77777777" w:rsidR="007F44E9" w:rsidRDefault="007F44E9" w:rsidP="0029467D">
            <w:pPr>
              <w:spacing w:after="0" w:line="240" w:lineRule="auto"/>
              <w:jc w:val="center"/>
            </w:pPr>
            <w:r>
              <w:t>Cropping Risk Category</w:t>
            </w:r>
          </w:p>
        </w:tc>
      </w:tr>
      <w:tr w:rsidR="007F44E9" w14:paraId="13CAF728" w14:textId="77777777" w:rsidTr="00865861">
        <w:tc>
          <w:tcPr>
            <w:tcW w:w="0" w:type="auto"/>
            <w:vMerge/>
            <w:vAlign w:val="center"/>
            <w:hideMark/>
          </w:tcPr>
          <w:p w14:paraId="7FCD50CB" w14:textId="77777777" w:rsidR="007F44E9" w:rsidRDefault="007F44E9" w:rsidP="0029467D">
            <w:pPr>
              <w:spacing w:after="0" w:line="240" w:lineRule="auto"/>
              <w:rPr>
                <w:rFonts w:ascii="Calibri" w:hAnsi="Calibri" w:cs="Calibri"/>
              </w:rPr>
            </w:pPr>
          </w:p>
        </w:tc>
        <w:tc>
          <w:tcPr>
            <w:tcW w:w="1586" w:type="dxa"/>
            <w:shd w:val="clear" w:color="auto" w:fill="D9E2F3" w:themeFill="accent1" w:themeFillTint="33"/>
            <w:tcMar>
              <w:top w:w="0" w:type="dxa"/>
              <w:left w:w="108" w:type="dxa"/>
              <w:bottom w:w="0" w:type="dxa"/>
              <w:right w:w="108" w:type="dxa"/>
            </w:tcMar>
            <w:hideMark/>
          </w:tcPr>
          <w:p w14:paraId="02A184CB" w14:textId="77777777" w:rsidR="007F44E9" w:rsidRDefault="007F44E9" w:rsidP="0029467D">
            <w:pPr>
              <w:spacing w:after="0" w:line="240" w:lineRule="auto"/>
              <w:jc w:val="center"/>
            </w:pPr>
            <w:r>
              <w:t>Low</w:t>
            </w:r>
          </w:p>
        </w:tc>
        <w:tc>
          <w:tcPr>
            <w:tcW w:w="1868" w:type="dxa"/>
            <w:shd w:val="clear" w:color="auto" w:fill="D9E2F3" w:themeFill="accent1" w:themeFillTint="33"/>
            <w:tcMar>
              <w:top w:w="0" w:type="dxa"/>
              <w:left w:w="108" w:type="dxa"/>
              <w:bottom w:w="0" w:type="dxa"/>
              <w:right w:w="108" w:type="dxa"/>
            </w:tcMar>
            <w:hideMark/>
          </w:tcPr>
          <w:p w14:paraId="09701BC4" w14:textId="77777777" w:rsidR="007F44E9" w:rsidRDefault="007F44E9" w:rsidP="0029467D">
            <w:pPr>
              <w:spacing w:after="0" w:line="240" w:lineRule="auto"/>
              <w:jc w:val="center"/>
            </w:pPr>
            <w:r>
              <w:t>Medium</w:t>
            </w:r>
          </w:p>
        </w:tc>
        <w:tc>
          <w:tcPr>
            <w:tcW w:w="1869" w:type="dxa"/>
            <w:shd w:val="clear" w:color="auto" w:fill="D9E2F3" w:themeFill="accent1" w:themeFillTint="33"/>
            <w:tcMar>
              <w:top w:w="0" w:type="dxa"/>
              <w:left w:w="108" w:type="dxa"/>
              <w:bottom w:w="0" w:type="dxa"/>
              <w:right w:w="108" w:type="dxa"/>
            </w:tcMar>
            <w:hideMark/>
          </w:tcPr>
          <w:p w14:paraId="2CE5F4A4" w14:textId="77777777" w:rsidR="007F44E9" w:rsidRDefault="007F44E9" w:rsidP="0029467D">
            <w:pPr>
              <w:spacing w:after="0" w:line="240" w:lineRule="auto"/>
              <w:jc w:val="center"/>
            </w:pPr>
            <w:r>
              <w:t>Moderately High</w:t>
            </w:r>
          </w:p>
        </w:tc>
        <w:tc>
          <w:tcPr>
            <w:tcW w:w="1867" w:type="dxa"/>
            <w:shd w:val="clear" w:color="auto" w:fill="D9E2F3" w:themeFill="accent1" w:themeFillTint="33"/>
            <w:tcMar>
              <w:top w:w="0" w:type="dxa"/>
              <w:left w:w="108" w:type="dxa"/>
              <w:bottom w:w="0" w:type="dxa"/>
              <w:right w:w="108" w:type="dxa"/>
            </w:tcMar>
            <w:hideMark/>
          </w:tcPr>
          <w:p w14:paraId="0CE6F829" w14:textId="77777777" w:rsidR="007F44E9" w:rsidRDefault="007F44E9" w:rsidP="0029467D">
            <w:pPr>
              <w:spacing w:after="0" w:line="240" w:lineRule="auto"/>
              <w:jc w:val="center"/>
            </w:pPr>
            <w:r>
              <w:t>High</w:t>
            </w:r>
          </w:p>
        </w:tc>
      </w:tr>
      <w:tr w:rsidR="007F44E9" w14:paraId="57C8C7AD" w14:textId="77777777" w:rsidTr="00865861">
        <w:tc>
          <w:tcPr>
            <w:tcW w:w="2150" w:type="dxa"/>
            <w:tcMar>
              <w:top w:w="0" w:type="dxa"/>
              <w:left w:w="108" w:type="dxa"/>
              <w:bottom w:w="0" w:type="dxa"/>
              <w:right w:w="108" w:type="dxa"/>
            </w:tcMar>
            <w:hideMark/>
          </w:tcPr>
          <w:p w14:paraId="6C78627A" w14:textId="77777777" w:rsidR="007F44E9" w:rsidRDefault="007F44E9" w:rsidP="0029467D">
            <w:pPr>
              <w:spacing w:after="0" w:line="240" w:lineRule="auto"/>
            </w:pPr>
            <w:r>
              <w:t>High</w:t>
            </w:r>
          </w:p>
        </w:tc>
        <w:tc>
          <w:tcPr>
            <w:tcW w:w="1586" w:type="dxa"/>
            <w:tcMar>
              <w:top w:w="0" w:type="dxa"/>
              <w:left w:w="108" w:type="dxa"/>
              <w:bottom w:w="0" w:type="dxa"/>
              <w:right w:w="108" w:type="dxa"/>
            </w:tcMar>
            <w:hideMark/>
          </w:tcPr>
          <w:p w14:paraId="6166D991"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41B57FD8" w14:textId="77777777" w:rsidR="007F44E9" w:rsidRDefault="007F44E9" w:rsidP="0029467D">
            <w:pPr>
              <w:spacing w:after="0" w:line="240" w:lineRule="auto"/>
              <w:jc w:val="center"/>
            </w:pPr>
            <w:r>
              <w:t>30</w:t>
            </w:r>
          </w:p>
        </w:tc>
        <w:tc>
          <w:tcPr>
            <w:tcW w:w="1869" w:type="dxa"/>
            <w:tcMar>
              <w:top w:w="0" w:type="dxa"/>
              <w:left w:w="108" w:type="dxa"/>
              <w:bottom w:w="0" w:type="dxa"/>
              <w:right w:w="108" w:type="dxa"/>
            </w:tcMar>
            <w:hideMark/>
          </w:tcPr>
          <w:p w14:paraId="6AF65815" w14:textId="77777777" w:rsidR="007F44E9" w:rsidRDefault="007F44E9" w:rsidP="0029467D">
            <w:pPr>
              <w:spacing w:after="0" w:line="240" w:lineRule="auto"/>
              <w:jc w:val="center"/>
            </w:pPr>
            <w:r>
              <w:t>30</w:t>
            </w:r>
          </w:p>
        </w:tc>
        <w:tc>
          <w:tcPr>
            <w:tcW w:w="1867" w:type="dxa"/>
            <w:tcMar>
              <w:top w:w="0" w:type="dxa"/>
              <w:left w:w="108" w:type="dxa"/>
              <w:bottom w:w="0" w:type="dxa"/>
              <w:right w:w="108" w:type="dxa"/>
            </w:tcMar>
            <w:hideMark/>
          </w:tcPr>
          <w:p w14:paraId="079E1CF0" w14:textId="77777777" w:rsidR="007F44E9" w:rsidRDefault="007F44E9" w:rsidP="0029467D">
            <w:pPr>
              <w:spacing w:after="0" w:line="240" w:lineRule="auto"/>
              <w:jc w:val="center"/>
            </w:pPr>
            <w:r>
              <w:t>30</w:t>
            </w:r>
          </w:p>
        </w:tc>
      </w:tr>
      <w:tr w:rsidR="007F44E9" w14:paraId="42F5FFF5" w14:textId="77777777" w:rsidTr="00865861">
        <w:tc>
          <w:tcPr>
            <w:tcW w:w="2150" w:type="dxa"/>
            <w:tcMar>
              <w:top w:w="0" w:type="dxa"/>
              <w:left w:w="108" w:type="dxa"/>
              <w:bottom w:w="0" w:type="dxa"/>
              <w:right w:w="108" w:type="dxa"/>
            </w:tcMar>
            <w:hideMark/>
          </w:tcPr>
          <w:p w14:paraId="4CA1234B" w14:textId="77777777" w:rsidR="007F44E9" w:rsidRDefault="007F44E9" w:rsidP="0029467D">
            <w:pPr>
              <w:spacing w:after="0" w:line="240" w:lineRule="auto"/>
            </w:pPr>
            <w:r>
              <w:t>Moderately High</w:t>
            </w:r>
          </w:p>
        </w:tc>
        <w:tc>
          <w:tcPr>
            <w:tcW w:w="1586" w:type="dxa"/>
            <w:tcMar>
              <w:top w:w="0" w:type="dxa"/>
              <w:left w:w="108" w:type="dxa"/>
              <w:bottom w:w="0" w:type="dxa"/>
              <w:right w:w="108" w:type="dxa"/>
            </w:tcMar>
            <w:hideMark/>
          </w:tcPr>
          <w:p w14:paraId="5CD3E037"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474D945E" w14:textId="77777777" w:rsidR="007F44E9" w:rsidRDefault="007F44E9" w:rsidP="0029467D">
            <w:pPr>
              <w:spacing w:after="0" w:line="240" w:lineRule="auto"/>
              <w:jc w:val="center"/>
            </w:pPr>
            <w:r>
              <w:t>30</w:t>
            </w:r>
          </w:p>
        </w:tc>
        <w:tc>
          <w:tcPr>
            <w:tcW w:w="1869" w:type="dxa"/>
            <w:tcMar>
              <w:top w:w="0" w:type="dxa"/>
              <w:left w:w="108" w:type="dxa"/>
              <w:bottom w:w="0" w:type="dxa"/>
              <w:right w:w="108" w:type="dxa"/>
            </w:tcMar>
            <w:hideMark/>
          </w:tcPr>
          <w:p w14:paraId="0641B3B1" w14:textId="77777777" w:rsidR="007F44E9" w:rsidRDefault="007F44E9" w:rsidP="0029467D">
            <w:pPr>
              <w:spacing w:after="0" w:line="240" w:lineRule="auto"/>
              <w:jc w:val="center"/>
            </w:pPr>
            <w:r>
              <w:t>30</w:t>
            </w:r>
          </w:p>
        </w:tc>
        <w:tc>
          <w:tcPr>
            <w:tcW w:w="1867" w:type="dxa"/>
            <w:tcMar>
              <w:top w:w="0" w:type="dxa"/>
              <w:left w:w="108" w:type="dxa"/>
              <w:bottom w:w="0" w:type="dxa"/>
              <w:right w:w="108" w:type="dxa"/>
            </w:tcMar>
            <w:hideMark/>
          </w:tcPr>
          <w:p w14:paraId="2197431A" w14:textId="77777777" w:rsidR="007F44E9" w:rsidRDefault="007F44E9" w:rsidP="0029467D">
            <w:pPr>
              <w:spacing w:after="0" w:line="240" w:lineRule="auto"/>
              <w:jc w:val="center"/>
            </w:pPr>
            <w:r>
              <w:t>30</w:t>
            </w:r>
          </w:p>
        </w:tc>
      </w:tr>
      <w:tr w:rsidR="007F44E9" w14:paraId="2508278D" w14:textId="77777777" w:rsidTr="00865861">
        <w:tc>
          <w:tcPr>
            <w:tcW w:w="2150" w:type="dxa"/>
            <w:tcMar>
              <w:top w:w="0" w:type="dxa"/>
              <w:left w:w="108" w:type="dxa"/>
              <w:bottom w:w="0" w:type="dxa"/>
              <w:right w:w="108" w:type="dxa"/>
            </w:tcMar>
            <w:hideMark/>
          </w:tcPr>
          <w:p w14:paraId="726926BA" w14:textId="77777777" w:rsidR="007F44E9" w:rsidRDefault="007F44E9" w:rsidP="0029467D">
            <w:pPr>
              <w:spacing w:after="0" w:line="240" w:lineRule="auto"/>
            </w:pPr>
            <w:r>
              <w:t>Moderate</w:t>
            </w:r>
          </w:p>
        </w:tc>
        <w:tc>
          <w:tcPr>
            <w:tcW w:w="1586" w:type="dxa"/>
            <w:tcMar>
              <w:top w:w="0" w:type="dxa"/>
              <w:left w:w="108" w:type="dxa"/>
              <w:bottom w:w="0" w:type="dxa"/>
              <w:right w:w="108" w:type="dxa"/>
            </w:tcMar>
            <w:hideMark/>
          </w:tcPr>
          <w:p w14:paraId="46FFADC6"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59BA56AD" w14:textId="77777777" w:rsidR="007F44E9" w:rsidRDefault="007F44E9" w:rsidP="0029467D">
            <w:pPr>
              <w:spacing w:after="0" w:line="240" w:lineRule="auto"/>
              <w:jc w:val="center"/>
            </w:pPr>
            <w:r>
              <w:t>15</w:t>
            </w:r>
          </w:p>
        </w:tc>
        <w:tc>
          <w:tcPr>
            <w:tcW w:w="1869" w:type="dxa"/>
            <w:tcMar>
              <w:top w:w="0" w:type="dxa"/>
              <w:left w:w="108" w:type="dxa"/>
              <w:bottom w:w="0" w:type="dxa"/>
              <w:right w:w="108" w:type="dxa"/>
            </w:tcMar>
            <w:hideMark/>
          </w:tcPr>
          <w:p w14:paraId="5C9C0B34" w14:textId="77777777" w:rsidR="007F44E9" w:rsidRDefault="007F44E9" w:rsidP="0029467D">
            <w:pPr>
              <w:spacing w:after="0" w:line="240" w:lineRule="auto"/>
              <w:jc w:val="center"/>
            </w:pPr>
            <w:r>
              <w:t>30</w:t>
            </w:r>
          </w:p>
        </w:tc>
        <w:tc>
          <w:tcPr>
            <w:tcW w:w="1867" w:type="dxa"/>
            <w:tcMar>
              <w:top w:w="0" w:type="dxa"/>
              <w:left w:w="108" w:type="dxa"/>
              <w:bottom w:w="0" w:type="dxa"/>
              <w:right w:w="108" w:type="dxa"/>
            </w:tcMar>
            <w:hideMark/>
          </w:tcPr>
          <w:p w14:paraId="6966BA5B" w14:textId="77777777" w:rsidR="007F44E9" w:rsidRDefault="007F44E9" w:rsidP="0029467D">
            <w:pPr>
              <w:spacing w:after="0" w:line="240" w:lineRule="auto"/>
              <w:jc w:val="center"/>
            </w:pPr>
            <w:r>
              <w:t>30</w:t>
            </w:r>
          </w:p>
        </w:tc>
      </w:tr>
      <w:tr w:rsidR="007F44E9" w14:paraId="08E04F9A" w14:textId="77777777" w:rsidTr="00865861">
        <w:tc>
          <w:tcPr>
            <w:tcW w:w="2150" w:type="dxa"/>
            <w:tcMar>
              <w:top w:w="0" w:type="dxa"/>
              <w:left w:w="108" w:type="dxa"/>
              <w:bottom w:w="0" w:type="dxa"/>
              <w:right w:w="108" w:type="dxa"/>
            </w:tcMar>
            <w:hideMark/>
          </w:tcPr>
          <w:p w14:paraId="44E214AE" w14:textId="77777777" w:rsidR="007F44E9" w:rsidRDefault="007F44E9" w:rsidP="0029467D">
            <w:pPr>
              <w:spacing w:after="0" w:line="240" w:lineRule="auto"/>
            </w:pPr>
            <w:r>
              <w:t>Low</w:t>
            </w:r>
          </w:p>
        </w:tc>
        <w:tc>
          <w:tcPr>
            <w:tcW w:w="1586" w:type="dxa"/>
            <w:tcMar>
              <w:top w:w="0" w:type="dxa"/>
              <w:left w:w="108" w:type="dxa"/>
              <w:bottom w:w="0" w:type="dxa"/>
              <w:right w:w="108" w:type="dxa"/>
            </w:tcMar>
            <w:hideMark/>
          </w:tcPr>
          <w:p w14:paraId="3040237D" w14:textId="77777777" w:rsidR="007F44E9" w:rsidRDefault="007F44E9" w:rsidP="0029467D">
            <w:pPr>
              <w:spacing w:after="0" w:line="240" w:lineRule="auto"/>
              <w:jc w:val="center"/>
            </w:pPr>
            <w:r>
              <w:t>15</w:t>
            </w:r>
          </w:p>
        </w:tc>
        <w:tc>
          <w:tcPr>
            <w:tcW w:w="1868" w:type="dxa"/>
            <w:tcMar>
              <w:top w:w="0" w:type="dxa"/>
              <w:left w:w="108" w:type="dxa"/>
              <w:bottom w:w="0" w:type="dxa"/>
              <w:right w:w="108" w:type="dxa"/>
            </w:tcMar>
            <w:hideMark/>
          </w:tcPr>
          <w:p w14:paraId="279E48CE" w14:textId="77777777" w:rsidR="007F44E9" w:rsidRDefault="007F44E9" w:rsidP="0029467D">
            <w:pPr>
              <w:spacing w:after="0" w:line="240" w:lineRule="auto"/>
              <w:jc w:val="center"/>
            </w:pPr>
            <w:r>
              <w:t>15</w:t>
            </w:r>
          </w:p>
        </w:tc>
        <w:tc>
          <w:tcPr>
            <w:tcW w:w="1869" w:type="dxa"/>
            <w:tcMar>
              <w:top w:w="0" w:type="dxa"/>
              <w:left w:w="108" w:type="dxa"/>
              <w:bottom w:w="0" w:type="dxa"/>
              <w:right w:w="108" w:type="dxa"/>
            </w:tcMar>
            <w:hideMark/>
          </w:tcPr>
          <w:p w14:paraId="7E5BCADE" w14:textId="77777777" w:rsidR="007F44E9" w:rsidRDefault="007F44E9" w:rsidP="0029467D">
            <w:pPr>
              <w:spacing w:after="0" w:line="240" w:lineRule="auto"/>
              <w:jc w:val="center"/>
            </w:pPr>
            <w:r>
              <w:t>15</w:t>
            </w:r>
          </w:p>
        </w:tc>
        <w:tc>
          <w:tcPr>
            <w:tcW w:w="1867" w:type="dxa"/>
            <w:tcMar>
              <w:top w:w="0" w:type="dxa"/>
              <w:left w:w="108" w:type="dxa"/>
              <w:bottom w:w="0" w:type="dxa"/>
              <w:right w:w="108" w:type="dxa"/>
            </w:tcMar>
            <w:hideMark/>
          </w:tcPr>
          <w:p w14:paraId="2282A428" w14:textId="77777777" w:rsidR="007F44E9" w:rsidRDefault="007F44E9" w:rsidP="0029467D">
            <w:pPr>
              <w:spacing w:after="0" w:line="240" w:lineRule="auto"/>
              <w:jc w:val="center"/>
            </w:pPr>
            <w:r>
              <w:t>15</w:t>
            </w:r>
          </w:p>
        </w:tc>
      </w:tr>
    </w:tbl>
    <w:p w14:paraId="205A7BD9" w14:textId="77777777" w:rsidR="007F44E9" w:rsidRDefault="007F44E9" w:rsidP="007F44E9">
      <w:pPr>
        <w:rPr>
          <w:rFonts w:ascii="Calibri" w:hAnsi="Calibri" w:cs="Calibri"/>
          <w:sz w:val="4"/>
          <w:szCs w:val="4"/>
        </w:rPr>
      </w:pPr>
    </w:p>
    <w:p w14:paraId="4A4DF073" w14:textId="77777777" w:rsidR="007F44E9" w:rsidRDefault="007F44E9" w:rsidP="3BE1492E">
      <w:pPr>
        <w:ind w:left="2160"/>
      </w:pPr>
      <w:r>
        <w:t>Humid Climate: &gt;50 R Factor</w:t>
      </w:r>
      <w:r w:rsidR="3BE1492E">
        <w:t xml:space="preserve"> or Dry Climate with Irrigation</w:t>
      </w:r>
    </w:p>
    <w:tbl>
      <w:tblPr>
        <w:tblW w:w="0" w:type="auto"/>
        <w:tblCellMar>
          <w:left w:w="0" w:type="dxa"/>
          <w:right w:w="0" w:type="dxa"/>
        </w:tblCellMar>
        <w:tblLook w:val="04A0" w:firstRow="1" w:lastRow="0" w:firstColumn="1" w:lastColumn="0" w:noHBand="0" w:noVBand="1"/>
      </w:tblPr>
      <w:tblGrid>
        <w:gridCol w:w="2150"/>
        <w:gridCol w:w="1586"/>
        <w:gridCol w:w="1868"/>
        <w:gridCol w:w="1869"/>
        <w:gridCol w:w="1867"/>
      </w:tblGrid>
      <w:tr w:rsidR="007F44E9" w14:paraId="12E3B0E2" w14:textId="77777777" w:rsidTr="004F0705">
        <w:tc>
          <w:tcPr>
            <w:tcW w:w="2152" w:type="dxa"/>
            <w:vMerge w:val="restart"/>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B0E4398" w14:textId="77777777" w:rsidR="007F44E9" w:rsidRDefault="007F44E9" w:rsidP="0029467D">
            <w:pPr>
              <w:spacing w:after="0" w:line="240" w:lineRule="auto"/>
            </w:pPr>
            <w:r>
              <w:t>Soil Vulnerability to Leaching</w:t>
            </w:r>
          </w:p>
        </w:tc>
        <w:tc>
          <w:tcPr>
            <w:tcW w:w="7198" w:type="dxa"/>
            <w:gridSpan w:val="4"/>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D43F390" w14:textId="77777777" w:rsidR="007F44E9" w:rsidRDefault="007F44E9" w:rsidP="0029467D">
            <w:pPr>
              <w:spacing w:after="0" w:line="240" w:lineRule="auto"/>
              <w:jc w:val="center"/>
            </w:pPr>
            <w:r>
              <w:t>Cropping Risk Category</w:t>
            </w:r>
          </w:p>
        </w:tc>
      </w:tr>
      <w:tr w:rsidR="007F44E9" w14:paraId="50E3ABC0" w14:textId="77777777" w:rsidTr="004F0705">
        <w:tc>
          <w:tcPr>
            <w:tcW w:w="0" w:type="auto"/>
            <w:vMerge/>
            <w:tcBorders>
              <w:top w:val="single" w:sz="8" w:space="0" w:color="auto"/>
              <w:left w:val="single" w:sz="8" w:space="0" w:color="auto"/>
              <w:bottom w:val="single" w:sz="8" w:space="0" w:color="auto"/>
              <w:right w:val="single" w:sz="8" w:space="0" w:color="auto"/>
            </w:tcBorders>
            <w:shd w:val="clear" w:color="auto" w:fill="D9E2F3" w:themeFill="accent1" w:themeFillTint="33"/>
            <w:vAlign w:val="center"/>
            <w:hideMark/>
          </w:tcPr>
          <w:p w14:paraId="44059236" w14:textId="77777777" w:rsidR="007F44E9" w:rsidRDefault="007F44E9" w:rsidP="0029467D">
            <w:pPr>
              <w:spacing w:after="0" w:line="240" w:lineRule="auto"/>
              <w:rPr>
                <w:rFonts w:ascii="Calibri" w:hAnsi="Calibri" w:cs="Calibri"/>
              </w:rPr>
            </w:pPr>
          </w:p>
        </w:tc>
        <w:tc>
          <w:tcPr>
            <w:tcW w:w="1588"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4C6FFBB" w14:textId="77777777" w:rsidR="007F44E9" w:rsidRDefault="007F44E9" w:rsidP="0029467D">
            <w:pPr>
              <w:spacing w:after="0" w:line="240" w:lineRule="auto"/>
              <w:jc w:val="center"/>
            </w:pPr>
            <w:r>
              <w:t>Low</w:t>
            </w:r>
          </w:p>
        </w:tc>
        <w:tc>
          <w:tcPr>
            <w:tcW w:w="1870"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14D61CF" w14:textId="77777777" w:rsidR="007F44E9" w:rsidRDefault="007F44E9" w:rsidP="0029467D">
            <w:pPr>
              <w:spacing w:after="0" w:line="240" w:lineRule="auto"/>
              <w:jc w:val="center"/>
            </w:pPr>
            <w:r>
              <w:t>Medium</w:t>
            </w:r>
          </w:p>
        </w:tc>
        <w:tc>
          <w:tcPr>
            <w:tcW w:w="1870"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0ADF082" w14:textId="77777777" w:rsidR="007F44E9" w:rsidRDefault="007F44E9" w:rsidP="0029467D">
            <w:pPr>
              <w:spacing w:after="0" w:line="240" w:lineRule="auto"/>
              <w:jc w:val="center"/>
            </w:pPr>
            <w:r>
              <w:t>Moderately High</w:t>
            </w:r>
          </w:p>
        </w:tc>
        <w:tc>
          <w:tcPr>
            <w:tcW w:w="1870" w:type="dxa"/>
            <w:tcBorders>
              <w:top w:val="nil"/>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BF06871" w14:textId="77777777" w:rsidR="007F44E9" w:rsidRDefault="007F44E9" w:rsidP="0029467D">
            <w:pPr>
              <w:spacing w:after="0" w:line="240" w:lineRule="auto"/>
              <w:jc w:val="center"/>
            </w:pPr>
            <w:r>
              <w:t>High</w:t>
            </w:r>
          </w:p>
        </w:tc>
      </w:tr>
      <w:tr w:rsidR="007F44E9" w14:paraId="6EFBA756"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40CE2D" w14:textId="77777777" w:rsidR="007F44E9" w:rsidRDefault="007F44E9" w:rsidP="0029467D">
            <w:pPr>
              <w:spacing w:after="0" w:line="240" w:lineRule="auto"/>
            </w:pPr>
            <w:r>
              <w:t>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56325DA0"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53EB5B0"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1CD16BA"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3EDA5BA" w14:textId="77777777" w:rsidR="007F44E9" w:rsidRDefault="007F44E9" w:rsidP="0029467D">
            <w:pPr>
              <w:spacing w:after="0" w:line="240" w:lineRule="auto"/>
              <w:jc w:val="center"/>
            </w:pPr>
            <w:r>
              <w:t>60</w:t>
            </w:r>
          </w:p>
        </w:tc>
      </w:tr>
      <w:tr w:rsidR="007F44E9" w14:paraId="01B9ED69"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F751E" w14:textId="77777777" w:rsidR="007F44E9" w:rsidRDefault="007F44E9" w:rsidP="0029467D">
            <w:pPr>
              <w:spacing w:after="0" w:line="240" w:lineRule="auto"/>
            </w:pPr>
            <w:r>
              <w:t>Moderately 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4E4CE8DF"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78E9F35"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57E992F"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4C76D53" w14:textId="77777777" w:rsidR="007F44E9" w:rsidRDefault="007F44E9" w:rsidP="0029467D">
            <w:pPr>
              <w:spacing w:after="0" w:line="240" w:lineRule="auto"/>
              <w:jc w:val="center"/>
            </w:pPr>
            <w:r>
              <w:t>60</w:t>
            </w:r>
          </w:p>
        </w:tc>
      </w:tr>
      <w:tr w:rsidR="007F44E9" w14:paraId="7E2716C4"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589F8" w14:textId="77777777" w:rsidR="007F44E9" w:rsidRDefault="007F44E9" w:rsidP="0029467D">
            <w:pPr>
              <w:spacing w:after="0" w:line="240" w:lineRule="auto"/>
            </w:pPr>
            <w:r>
              <w:t>Moderate</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1F1ACB1C" w14:textId="77777777" w:rsidR="007F44E9" w:rsidRDefault="007F44E9" w:rsidP="0029467D">
            <w:pPr>
              <w:spacing w:after="0" w:line="240" w:lineRule="auto"/>
              <w:jc w:val="center"/>
            </w:pPr>
            <w:r>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1EEBDBF"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EF23AA8" w14:textId="77777777" w:rsidR="007F44E9" w:rsidRDefault="007F44E9" w:rsidP="0029467D">
            <w:pPr>
              <w:spacing w:after="0" w:line="240" w:lineRule="auto"/>
              <w:jc w:val="center"/>
            </w:pPr>
            <w:r>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DC0F295" w14:textId="77777777" w:rsidR="007F44E9" w:rsidRDefault="007F44E9" w:rsidP="0029467D">
            <w:pPr>
              <w:spacing w:after="0" w:line="240" w:lineRule="auto"/>
              <w:jc w:val="center"/>
            </w:pPr>
            <w:r>
              <w:t>60</w:t>
            </w:r>
          </w:p>
        </w:tc>
      </w:tr>
      <w:tr w:rsidR="007F44E9" w14:paraId="30EB8BBB" w14:textId="77777777"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A158D6" w14:textId="77777777" w:rsidR="007F44E9" w:rsidRDefault="007F44E9" w:rsidP="0029467D">
            <w:pPr>
              <w:spacing w:after="0" w:line="240" w:lineRule="auto"/>
            </w:pPr>
            <w:r>
              <w:t>Low</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14:paraId="14D9D87F" w14:textId="77777777" w:rsidR="007F44E9" w:rsidRDefault="007F44E9" w:rsidP="0029467D">
            <w:pPr>
              <w:spacing w:after="0" w:line="240" w:lineRule="auto"/>
              <w:jc w:val="center"/>
            </w:pPr>
            <w:r>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4532FF2" w14:textId="77777777" w:rsidR="007F44E9" w:rsidRDefault="007F44E9" w:rsidP="0029467D">
            <w:pPr>
              <w:spacing w:after="0" w:line="240" w:lineRule="auto"/>
              <w:jc w:val="center"/>
            </w:pPr>
            <w:r>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663060C" w14:textId="77777777" w:rsidR="007F44E9" w:rsidRDefault="007F44E9" w:rsidP="0029467D">
            <w:pPr>
              <w:spacing w:after="0" w:line="240" w:lineRule="auto"/>
              <w:jc w:val="center"/>
            </w:pPr>
            <w:r>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FEBB781" w14:textId="77777777" w:rsidR="007F44E9" w:rsidRDefault="007F44E9" w:rsidP="0029467D">
            <w:pPr>
              <w:spacing w:after="0" w:line="240" w:lineRule="auto"/>
              <w:jc w:val="center"/>
            </w:pPr>
            <w:r>
              <w:t>30</w:t>
            </w:r>
          </w:p>
        </w:tc>
      </w:tr>
    </w:tbl>
    <w:p w14:paraId="575C63CB" w14:textId="77777777" w:rsidR="007F44E9" w:rsidRDefault="007F44E9" w:rsidP="007F44E9">
      <w:pPr>
        <w:rPr>
          <w:rFonts w:ascii="Calibri" w:hAnsi="Calibri" w:cs="Calibri"/>
        </w:rPr>
      </w:pPr>
    </w:p>
    <w:p w14:paraId="0F7ADB03" w14:textId="51E57E8E" w:rsidR="47341601" w:rsidRDefault="47341601">
      <w:r>
        <w:t xml:space="preserve">The existing condition question will set the existing score as seen in </w:t>
      </w:r>
      <w:r w:rsidR="00B53010">
        <w:fldChar w:fldCharType="begin"/>
      </w:r>
      <w:r w:rsidR="00B53010">
        <w:instrText xml:space="preserve"> REF _Ref1132659 \h </w:instrText>
      </w:r>
      <w:r w:rsidR="00B53010">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60</w:t>
      </w:r>
      <w:r w:rsidR="00B53010">
        <w:fldChar w:fldCharType="end"/>
      </w:r>
      <w:r>
        <w:t>.</w:t>
      </w:r>
    </w:p>
    <w:p w14:paraId="24B7B612" w14:textId="3E595B3E" w:rsidR="5DDE0897" w:rsidRPr="00865861" w:rsidRDefault="00E634AC">
      <w:pPr>
        <w:rPr>
          <w:i/>
          <w:iCs/>
          <w:color w:val="445369"/>
        </w:rPr>
      </w:pPr>
      <w:bookmarkStart w:id="163" w:name="_Ref1132659"/>
      <w:r w:rsidRPr="10C6172E">
        <w:rPr>
          <w:i/>
          <w:iCs/>
          <w:color w:val="44546A" w:themeColor="text2"/>
        </w:rPr>
        <w:t xml:space="preserve">Figure </w:t>
      </w:r>
      <w:r w:rsidRPr="00405FAA">
        <w:fldChar w:fldCharType="begin"/>
      </w:r>
      <w:r w:rsidRPr="00554408">
        <w:rPr>
          <w:i/>
          <w:iCs/>
          <w:color w:val="44546A" w:themeColor="text2"/>
        </w:rPr>
        <w:instrText xml:space="preserve"> SEQ Figure \* ARABIC </w:instrText>
      </w:r>
      <w:r w:rsidRPr="00405FAA">
        <w:rPr>
          <w:i/>
          <w:iCs/>
          <w:color w:val="44546A" w:themeColor="text2"/>
        </w:rPr>
        <w:fldChar w:fldCharType="separate"/>
      </w:r>
      <w:r w:rsidR="002551DD">
        <w:rPr>
          <w:i/>
          <w:iCs/>
          <w:noProof/>
          <w:color w:val="44546A" w:themeColor="text2"/>
        </w:rPr>
        <w:t>60</w:t>
      </w:r>
      <w:r w:rsidRPr="00405FAA">
        <w:fldChar w:fldCharType="end"/>
      </w:r>
      <w:bookmarkEnd w:id="163"/>
      <w:r w:rsidRPr="10C6172E">
        <w:rPr>
          <w:i/>
          <w:iCs/>
          <w:color w:val="44546A" w:themeColor="text2"/>
        </w:rPr>
        <w:t xml:space="preserve">: </w:t>
      </w:r>
      <w:r w:rsidR="5DDE0897" w:rsidRPr="00865861">
        <w:rPr>
          <w:rFonts w:ascii="Calibri" w:eastAsia="Calibri" w:hAnsi="Calibri" w:cs="Calibri"/>
          <w:i/>
          <w:iCs/>
          <w:color w:val="445369"/>
        </w:rPr>
        <w:t>Existing Rotation Residue Value</w:t>
      </w:r>
    </w:p>
    <w:tbl>
      <w:tblPr>
        <w:tblW w:w="954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0"/>
        <w:gridCol w:w="1800"/>
      </w:tblGrid>
      <w:tr w:rsidR="00731A5F" w14:paraId="206A2348" w14:textId="77777777" w:rsidTr="55748213">
        <w:tc>
          <w:tcPr>
            <w:tcW w:w="7740" w:type="dxa"/>
            <w:tcBorders>
              <w:top w:val="outset" w:sz="6" w:space="0" w:color="auto"/>
              <w:left w:val="outset" w:sz="6" w:space="0" w:color="auto"/>
              <w:bottom w:val="outset" w:sz="6" w:space="0" w:color="auto"/>
              <w:right w:val="outset" w:sz="6" w:space="0" w:color="auto"/>
            </w:tcBorders>
            <w:shd w:val="clear" w:color="auto" w:fill="D9E2F3" w:themeFill="accent1" w:themeFillTint="33"/>
            <w:tcMar>
              <w:top w:w="15" w:type="dxa"/>
              <w:left w:w="15" w:type="dxa"/>
              <w:bottom w:w="15" w:type="dxa"/>
              <w:right w:w="15" w:type="dxa"/>
            </w:tcMar>
            <w:hideMark/>
          </w:tcPr>
          <w:p w14:paraId="36D09D31" w14:textId="77777777" w:rsidR="006411F4" w:rsidRDefault="006411F4" w:rsidP="55748213">
            <w:pPr>
              <w:textAlignment w:val="baseline"/>
            </w:pPr>
            <w:r>
              <w:t>Crop Rotation Residue Level  </w:t>
            </w:r>
          </w:p>
        </w:tc>
        <w:tc>
          <w:tcPr>
            <w:tcW w:w="1800" w:type="dxa"/>
            <w:tcBorders>
              <w:top w:val="single" w:sz="8" w:space="0" w:color="auto"/>
              <w:left w:val="nil"/>
              <w:bottom w:val="single" w:sz="8" w:space="0" w:color="auto"/>
              <w:right w:val="single" w:sz="8" w:space="0" w:color="auto"/>
            </w:tcBorders>
            <w:shd w:val="clear" w:color="auto" w:fill="D9E2F3" w:themeFill="accent1" w:themeFillTint="33"/>
            <w:tcMar>
              <w:top w:w="15" w:type="dxa"/>
              <w:left w:w="15" w:type="dxa"/>
              <w:bottom w:w="15" w:type="dxa"/>
              <w:right w:w="15" w:type="dxa"/>
            </w:tcMar>
            <w:hideMark/>
          </w:tcPr>
          <w:p w14:paraId="7C2B33AB" w14:textId="74E6BCE3" w:rsidR="006411F4" w:rsidRDefault="058A87C4" w:rsidP="55748213">
            <w:pPr>
              <w:jc w:val="center"/>
              <w:textAlignment w:val="baseline"/>
            </w:pPr>
            <w:r>
              <w:t>Pest</w:t>
            </w:r>
            <w:r w:rsidR="4AB16AF1">
              <w:t>icide Leaching</w:t>
            </w:r>
            <w:r w:rsidR="006411F4">
              <w:t xml:space="preserve"> Credit</w:t>
            </w:r>
          </w:p>
        </w:tc>
      </w:tr>
      <w:tr w:rsidR="006411F4" w14:paraId="460FB0BD"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22D833E3" w14:textId="77777777" w:rsidR="006411F4" w:rsidRPr="005D102B" w:rsidRDefault="006411F4">
            <w:pPr>
              <w:textAlignment w:val="baseline"/>
              <w:rPr>
                <w:b/>
              </w:rPr>
            </w:pPr>
            <w:r w:rsidRPr="00C64C43">
              <w:rPr>
                <w:b/>
              </w:rPr>
              <w:t>No Residue</w:t>
            </w:r>
          </w:p>
          <w:p w14:paraId="5B4B3DD1" w14:textId="77777777" w:rsidR="006411F4" w:rsidRDefault="006411F4" w:rsidP="55748213">
            <w:pPr>
              <w:pStyle w:val="ListParagraph"/>
              <w:numPr>
                <w:ilvl w:val="0"/>
                <w:numId w:val="104"/>
              </w:numPr>
              <w:spacing w:after="0" w:line="240" w:lineRule="auto"/>
              <w:contextualSpacing w:val="0"/>
              <w:textAlignment w:val="baseline"/>
            </w:pPr>
            <w:r>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708F5729" w14:textId="77777777" w:rsidR="006411F4" w:rsidRDefault="006411F4" w:rsidP="00E106C1">
            <w:pPr>
              <w:jc w:val="center"/>
              <w:textAlignment w:val="baseline"/>
            </w:pPr>
            <w:r>
              <w:t>0</w:t>
            </w:r>
          </w:p>
        </w:tc>
      </w:tr>
      <w:tr w:rsidR="006411F4" w14:paraId="48E65BF2"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62FC0B6A" w14:textId="6C34EACB" w:rsidR="006411F4" w:rsidRPr="005D102B" w:rsidRDefault="006411F4">
            <w:pPr>
              <w:textAlignment w:val="baseline"/>
              <w:rPr>
                <w:b/>
              </w:rPr>
            </w:pPr>
            <w:r w:rsidRPr="00C64C43">
              <w:rPr>
                <w:b/>
              </w:rPr>
              <w:t xml:space="preserve">Very Low </w:t>
            </w:r>
            <w:r w:rsidR="00706FB2">
              <w:rPr>
                <w:b/>
              </w:rPr>
              <w:t>Residue</w:t>
            </w:r>
            <w:r w:rsidRPr="00C64C43">
              <w:rPr>
                <w:b/>
              </w:rPr>
              <w:t xml:space="preserve"> </w:t>
            </w:r>
          </w:p>
          <w:p w14:paraId="7A4EC9A8" w14:textId="77777777" w:rsidR="006411F4" w:rsidRDefault="006411F4" w:rsidP="55748213">
            <w:pPr>
              <w:pStyle w:val="ListParagraph"/>
              <w:numPr>
                <w:ilvl w:val="0"/>
                <w:numId w:val="104"/>
              </w:numPr>
              <w:spacing w:after="0" w:line="240" w:lineRule="auto"/>
              <w:contextualSpacing w:val="0"/>
              <w:textAlignment w:val="baseline"/>
            </w:pPr>
            <w:r>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3B9B1E4E" w14:textId="77777777" w:rsidR="006411F4" w:rsidRDefault="5C3498E4" w:rsidP="00E106C1">
            <w:pPr>
              <w:jc w:val="center"/>
              <w:textAlignment w:val="baseline"/>
            </w:pPr>
            <w:r>
              <w:t>3</w:t>
            </w:r>
          </w:p>
        </w:tc>
      </w:tr>
      <w:tr w:rsidR="006411F4" w14:paraId="19058344"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486222F0" w14:textId="77777777" w:rsidR="006411F4" w:rsidRPr="005D102B" w:rsidRDefault="006411F4">
            <w:pPr>
              <w:textAlignment w:val="baseline"/>
              <w:rPr>
                <w:b/>
              </w:rPr>
            </w:pPr>
            <w:r w:rsidRPr="00C64C43">
              <w:rPr>
                <w:b/>
              </w:rPr>
              <w:t>Low Residue</w:t>
            </w:r>
          </w:p>
          <w:p w14:paraId="77E32AB9" w14:textId="77777777" w:rsidR="006411F4" w:rsidRPr="001D14DE" w:rsidRDefault="006411F4" w:rsidP="55748213">
            <w:pPr>
              <w:pStyle w:val="ListParagraph"/>
              <w:numPr>
                <w:ilvl w:val="0"/>
                <w:numId w:val="103"/>
              </w:numPr>
              <w:spacing w:after="0" w:line="240" w:lineRule="auto"/>
              <w:contextualSpacing w:val="0"/>
              <w:textAlignment w:val="baseline"/>
            </w:pPr>
            <w:r w:rsidRPr="001D14DE">
              <w:t>Fragile residue crops, cover crop, any tillage type</w:t>
            </w:r>
          </w:p>
          <w:p w14:paraId="60EAFDBB" w14:textId="77777777" w:rsidR="006411F4" w:rsidRPr="001D14DE" w:rsidRDefault="006411F4" w:rsidP="55748213">
            <w:pPr>
              <w:pStyle w:val="ListParagraph"/>
              <w:numPr>
                <w:ilvl w:val="0"/>
                <w:numId w:val="103"/>
              </w:numPr>
              <w:spacing w:after="0" w:line="240" w:lineRule="auto"/>
              <w:contextualSpacing w:val="0"/>
              <w:textAlignment w:val="baseline"/>
            </w:pPr>
            <w:r w:rsidRPr="001D14DE">
              <w:t>Durable residue crops, any tillage type</w:t>
            </w:r>
          </w:p>
          <w:p w14:paraId="3214D8F5" w14:textId="45206C73" w:rsidR="006411F4" w:rsidRPr="001D14DE" w:rsidRDefault="006411F4" w:rsidP="55748213">
            <w:pPr>
              <w:pStyle w:val="ListParagraph"/>
              <w:numPr>
                <w:ilvl w:val="0"/>
                <w:numId w:val="103"/>
              </w:numPr>
              <w:spacing w:after="0" w:line="240" w:lineRule="auto"/>
              <w:contextualSpacing w:val="0"/>
              <w:textAlignment w:val="baseline"/>
            </w:pPr>
            <w:r w:rsidRPr="001D14DE">
              <w:lastRenderedPageBreak/>
              <w:t xml:space="preserve">At least one conserving use crop in the rotation </w:t>
            </w:r>
            <w:r>
              <w:t xml:space="preserve">with </w:t>
            </w:r>
            <w:r w:rsidRPr="001D14DE">
              <w:t xml:space="preserve">the </w:t>
            </w:r>
            <w:r w:rsidR="00706FB2">
              <w:t>rest—</w:t>
            </w:r>
          </w:p>
          <w:p w14:paraId="64D409AA" w14:textId="77777777" w:rsidR="006411F4" w:rsidRPr="00C64C43" w:rsidRDefault="006411F4" w:rsidP="00C64C43">
            <w:pPr>
              <w:pStyle w:val="ListParagraph"/>
              <w:numPr>
                <w:ilvl w:val="1"/>
                <w:numId w:val="103"/>
              </w:numPr>
              <w:spacing w:after="0" w:line="240" w:lineRule="auto"/>
              <w:contextualSpacing w:val="0"/>
              <w:textAlignment w:val="baseline"/>
              <w:rPr>
                <w:b/>
              </w:rPr>
            </w:pPr>
            <w:r w:rsidRPr="001D14DE">
              <w:t>Any crops</w:t>
            </w:r>
            <w:r>
              <w:t xml:space="preserve">, </w:t>
            </w:r>
            <w:r w:rsidRPr="001D14DE">
              <w:t>any tillage</w:t>
            </w:r>
            <w:r>
              <w:t xml:space="preserv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3583B6B8" w14:textId="77777777" w:rsidR="006411F4" w:rsidRDefault="5C3498E4" w:rsidP="00E106C1">
            <w:pPr>
              <w:jc w:val="center"/>
              <w:textAlignment w:val="baseline"/>
            </w:pPr>
            <w:r>
              <w:lastRenderedPageBreak/>
              <w:t>6</w:t>
            </w:r>
          </w:p>
        </w:tc>
      </w:tr>
      <w:tr w:rsidR="006411F4" w14:paraId="2A99DE02"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03899A0E" w14:textId="77777777" w:rsidR="006411F4" w:rsidRPr="00297625" w:rsidRDefault="006411F4">
            <w:pPr>
              <w:textAlignment w:val="baseline"/>
              <w:rPr>
                <w:b/>
              </w:rPr>
            </w:pPr>
            <w:r w:rsidRPr="00C64C43">
              <w:rPr>
                <w:b/>
              </w:rPr>
              <w:t>Moderate Residue</w:t>
            </w:r>
          </w:p>
          <w:p w14:paraId="50E7B01A" w14:textId="77777777" w:rsidR="006411F4" w:rsidRDefault="006411F4" w:rsidP="55748213">
            <w:pPr>
              <w:pStyle w:val="ListParagraph"/>
              <w:numPr>
                <w:ilvl w:val="0"/>
                <w:numId w:val="102"/>
              </w:numPr>
              <w:spacing w:after="0" w:line="240" w:lineRule="auto"/>
              <w:contextualSpacing w:val="0"/>
              <w:textAlignment w:val="baseline"/>
            </w:pPr>
            <w:r>
              <w:t>Fragile residue crops, cover crop, reduced or no-till</w:t>
            </w:r>
          </w:p>
          <w:p w14:paraId="635BA4F1" w14:textId="77777777" w:rsidR="006411F4" w:rsidRDefault="006411F4" w:rsidP="55748213">
            <w:pPr>
              <w:pStyle w:val="ListParagraph"/>
              <w:numPr>
                <w:ilvl w:val="0"/>
                <w:numId w:val="102"/>
              </w:numPr>
              <w:spacing w:after="0" w:line="240" w:lineRule="auto"/>
              <w:contextualSpacing w:val="0"/>
              <w:textAlignment w:val="baseline"/>
            </w:pPr>
            <w:r>
              <w:t>Durable residue crops, harvested just for grain, reduced till</w:t>
            </w:r>
          </w:p>
          <w:p w14:paraId="4DD3A70A" w14:textId="77777777" w:rsidR="006411F4" w:rsidRDefault="006411F4" w:rsidP="55748213">
            <w:pPr>
              <w:pStyle w:val="ListParagraph"/>
              <w:numPr>
                <w:ilvl w:val="0"/>
                <w:numId w:val="102"/>
              </w:numPr>
              <w:spacing w:after="0" w:line="240" w:lineRule="auto"/>
              <w:contextualSpacing w:val="0"/>
              <w:textAlignment w:val="baseline"/>
            </w:pPr>
            <w:r>
              <w:t>Durable residue crops, fully harvested, cover crop, reduced till</w:t>
            </w:r>
          </w:p>
          <w:p w14:paraId="4BBBFD47" w14:textId="07ED579D" w:rsidR="006411F4" w:rsidRDefault="006411F4" w:rsidP="55748213">
            <w:pPr>
              <w:pStyle w:val="ListParagraph"/>
              <w:numPr>
                <w:ilvl w:val="0"/>
                <w:numId w:val="102"/>
              </w:numPr>
              <w:spacing w:after="0" w:line="240" w:lineRule="auto"/>
              <w:contextualSpacing w:val="0"/>
              <w:textAlignment w:val="baseline"/>
            </w:pPr>
            <w:r>
              <w:t xml:space="preserve">At least half the rotation in conserving use crops with the </w:t>
            </w:r>
            <w:r w:rsidR="00706FB2">
              <w:t>rest—</w:t>
            </w:r>
          </w:p>
          <w:p w14:paraId="05F0740C" w14:textId="77777777" w:rsidR="006411F4" w:rsidRDefault="006411F4" w:rsidP="55748213">
            <w:pPr>
              <w:pStyle w:val="ListParagraph"/>
              <w:numPr>
                <w:ilvl w:val="1"/>
                <w:numId w:val="102"/>
              </w:numPr>
              <w:spacing w:after="0" w:line="240" w:lineRule="auto"/>
              <w:contextualSpacing w:val="0"/>
              <w:textAlignment w:val="baseline"/>
            </w:pPr>
            <w:r>
              <w:t>Fragile residue crops, cover crop, reduced till</w:t>
            </w:r>
          </w:p>
          <w:p w14:paraId="74A0AF5F" w14:textId="77777777" w:rsidR="006411F4" w:rsidRDefault="006411F4" w:rsidP="55748213">
            <w:pPr>
              <w:pStyle w:val="ListParagraph"/>
              <w:numPr>
                <w:ilvl w:val="1"/>
                <w:numId w:val="102"/>
              </w:numPr>
              <w:spacing w:after="0" w:line="240" w:lineRule="auto"/>
              <w:contextualSpacing w:val="0"/>
              <w:textAlignment w:val="baseline"/>
            </w:pPr>
            <w:r>
              <w:t>Durable residue crops, harvested just for grain, reduced till</w:t>
            </w:r>
          </w:p>
          <w:p w14:paraId="5374C67F" w14:textId="77777777" w:rsidR="006411F4" w:rsidRDefault="006411F4" w:rsidP="55748213">
            <w:pPr>
              <w:pStyle w:val="ListParagraph"/>
              <w:numPr>
                <w:ilvl w:val="1"/>
                <w:numId w:val="102"/>
              </w:numPr>
              <w:spacing w:after="0" w:line="240" w:lineRule="auto"/>
              <w:contextualSpacing w:val="0"/>
              <w:textAlignment w:val="baseline"/>
            </w:pPr>
            <w:r>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41EFE10F" w14:textId="77777777" w:rsidR="006411F4" w:rsidRDefault="5C3498E4" w:rsidP="00E106C1">
            <w:pPr>
              <w:jc w:val="center"/>
              <w:textAlignment w:val="baseline"/>
            </w:pPr>
            <w:r>
              <w:t>9</w:t>
            </w:r>
          </w:p>
        </w:tc>
      </w:tr>
      <w:tr w:rsidR="006411F4" w14:paraId="26952BC7"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6BE6B93B" w14:textId="77777777" w:rsidR="006411F4" w:rsidRDefault="006411F4" w:rsidP="55748213">
            <w:pPr>
              <w:textAlignment w:val="baseline"/>
            </w:pPr>
            <w:r w:rsidRPr="00C64C43">
              <w:rPr>
                <w:b/>
              </w:rPr>
              <w:t>Moderately High Residue</w:t>
            </w:r>
            <w:r>
              <w:t xml:space="preserve"> </w:t>
            </w:r>
          </w:p>
          <w:p w14:paraId="0D5D09B8" w14:textId="77777777" w:rsidR="006411F4" w:rsidRDefault="006411F4" w:rsidP="55748213">
            <w:pPr>
              <w:pStyle w:val="ListParagraph"/>
              <w:numPr>
                <w:ilvl w:val="0"/>
                <w:numId w:val="102"/>
              </w:numPr>
              <w:spacing w:after="0" w:line="240" w:lineRule="auto"/>
              <w:contextualSpacing w:val="0"/>
              <w:textAlignment w:val="baseline"/>
            </w:pPr>
            <w:proofErr w:type="gramStart"/>
            <w:r>
              <w:t>Durable residue crops,</w:t>
            </w:r>
            <w:proofErr w:type="gramEnd"/>
            <w:r>
              <w:t xml:space="preserve"> harvested just for grain, no-till</w:t>
            </w:r>
          </w:p>
          <w:p w14:paraId="454A7FEE" w14:textId="77777777" w:rsidR="006411F4" w:rsidRDefault="006411F4" w:rsidP="55748213">
            <w:pPr>
              <w:pStyle w:val="ListParagraph"/>
              <w:numPr>
                <w:ilvl w:val="0"/>
                <w:numId w:val="102"/>
              </w:numPr>
              <w:spacing w:after="0" w:line="240" w:lineRule="auto"/>
              <w:contextualSpacing w:val="0"/>
              <w:textAlignment w:val="baseline"/>
            </w:pPr>
            <w:r>
              <w:t>Durable residue crops, fully harvested, cover crop, no-till</w:t>
            </w:r>
          </w:p>
          <w:p w14:paraId="561AAE1E" w14:textId="3746E1BA" w:rsidR="006411F4" w:rsidRDefault="006411F4" w:rsidP="55748213">
            <w:pPr>
              <w:pStyle w:val="ListParagraph"/>
              <w:numPr>
                <w:ilvl w:val="0"/>
                <w:numId w:val="102"/>
              </w:numPr>
              <w:spacing w:after="0" w:line="240" w:lineRule="auto"/>
              <w:contextualSpacing w:val="0"/>
              <w:textAlignment w:val="baseline"/>
            </w:pPr>
            <w:r>
              <w:t xml:space="preserve">Mostly conserving use crops in the rotation with the </w:t>
            </w:r>
            <w:r w:rsidR="00706FB2">
              <w:t>rest—</w:t>
            </w:r>
          </w:p>
          <w:p w14:paraId="58969AE0" w14:textId="77777777" w:rsidR="006411F4" w:rsidRDefault="006411F4" w:rsidP="55748213">
            <w:pPr>
              <w:pStyle w:val="ListParagraph"/>
              <w:numPr>
                <w:ilvl w:val="1"/>
                <w:numId w:val="102"/>
              </w:numPr>
              <w:spacing w:after="0" w:line="240" w:lineRule="auto"/>
              <w:contextualSpacing w:val="0"/>
              <w:textAlignment w:val="baseline"/>
            </w:pPr>
            <w:r>
              <w:t>Fragile residue crops, cover crop, no-till</w:t>
            </w:r>
          </w:p>
          <w:p w14:paraId="24C06562" w14:textId="77777777" w:rsidR="006411F4" w:rsidRDefault="006411F4" w:rsidP="55748213">
            <w:pPr>
              <w:pStyle w:val="ListParagraph"/>
              <w:numPr>
                <w:ilvl w:val="1"/>
                <w:numId w:val="102"/>
              </w:numPr>
              <w:spacing w:after="0" w:line="240" w:lineRule="auto"/>
              <w:contextualSpacing w:val="0"/>
              <w:textAlignment w:val="baseline"/>
            </w:pPr>
            <w:r>
              <w:t>Durable residue crops harvested just for grain, no-till</w:t>
            </w:r>
          </w:p>
          <w:p w14:paraId="03FE2A8F" w14:textId="77777777" w:rsidR="006411F4" w:rsidRDefault="006411F4" w:rsidP="55748213">
            <w:pPr>
              <w:pStyle w:val="ListParagraph"/>
              <w:numPr>
                <w:ilvl w:val="1"/>
                <w:numId w:val="102"/>
              </w:numPr>
              <w:spacing w:after="0" w:line="240" w:lineRule="auto"/>
              <w:contextualSpacing w:val="0"/>
              <w:textAlignment w:val="baseline"/>
            </w:pPr>
            <w:r>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48B36E24" w14:textId="77777777" w:rsidR="006411F4" w:rsidRDefault="5C3498E4" w:rsidP="00E106C1">
            <w:pPr>
              <w:jc w:val="center"/>
              <w:textAlignment w:val="baseline"/>
            </w:pPr>
            <w:r>
              <w:t>12</w:t>
            </w:r>
          </w:p>
        </w:tc>
      </w:tr>
      <w:tr w:rsidR="006411F4" w14:paraId="1AA86C8A"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43BD3CD2" w14:textId="77777777" w:rsidR="006411F4" w:rsidRPr="005D102B" w:rsidRDefault="006411F4">
            <w:pPr>
              <w:textAlignment w:val="baseline"/>
              <w:rPr>
                <w:b/>
              </w:rPr>
            </w:pPr>
            <w:r w:rsidRPr="00C64C43">
              <w:rPr>
                <w:b/>
              </w:rPr>
              <w:t>High Residue</w:t>
            </w:r>
          </w:p>
          <w:p w14:paraId="4DD321B9" w14:textId="77777777" w:rsidR="006411F4" w:rsidRDefault="006411F4" w:rsidP="55748213">
            <w:pPr>
              <w:pStyle w:val="ListParagraph"/>
              <w:numPr>
                <w:ilvl w:val="0"/>
                <w:numId w:val="102"/>
              </w:numPr>
              <w:spacing w:after="0" w:line="240" w:lineRule="auto"/>
              <w:contextualSpacing w:val="0"/>
              <w:textAlignment w:val="baseline"/>
            </w:pPr>
            <w:r>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37C1A374" w14:textId="77777777" w:rsidR="006411F4" w:rsidRDefault="5C3498E4" w:rsidP="00E106C1">
            <w:pPr>
              <w:jc w:val="center"/>
              <w:textAlignment w:val="baseline"/>
            </w:pPr>
            <w:r>
              <w:t>15</w:t>
            </w:r>
          </w:p>
        </w:tc>
      </w:tr>
    </w:tbl>
    <w:p w14:paraId="4597905A" w14:textId="77777777" w:rsidR="000E2E5B" w:rsidRPr="0083429F" w:rsidRDefault="000E2E5B" w:rsidP="000E2E5B">
      <w:pPr>
        <w:rPr>
          <w:sz w:val="4"/>
          <w:szCs w:val="4"/>
        </w:rPr>
      </w:pPr>
    </w:p>
    <w:p w14:paraId="7C7CB12F" w14:textId="79EDD035" w:rsidR="00B53010" w:rsidRDefault="00B53010" w:rsidP="00B53010">
      <w:r>
        <w:t xml:space="preserve">Conservation </w:t>
      </w:r>
      <w:r w:rsidR="007B3016">
        <w:t>management points</w:t>
      </w:r>
      <w:r>
        <w:t xml:space="preserve"> to meet the planning criteria are established according to selected </w:t>
      </w:r>
      <w:r w:rsidR="007B3016">
        <w:t>conservation</w:t>
      </w:r>
      <w:r>
        <w:t xml:space="preserve"> Practices.  Some example practice points are identified in </w:t>
      </w:r>
      <w:r>
        <w:fldChar w:fldCharType="begin"/>
      </w:r>
      <w:r>
        <w:instrText xml:space="preserve"> REF _Ref1132734 \h </w:instrText>
      </w:r>
      <w:r>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61</w:t>
      </w:r>
      <w:r>
        <w:fldChar w:fldCharType="end"/>
      </w:r>
      <w:r>
        <w:t>.</w:t>
      </w:r>
    </w:p>
    <w:p w14:paraId="6289A110" w14:textId="051A52CB" w:rsidR="75E45540" w:rsidRPr="0041409E" w:rsidRDefault="00646E33" w:rsidP="00B53010">
      <w:pPr>
        <w:rPr>
          <w:i/>
          <w:color w:val="44546A" w:themeColor="text2"/>
        </w:rPr>
      </w:pPr>
      <w:bookmarkStart w:id="164" w:name="_Ref1132734"/>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61</w:t>
      </w:r>
      <w:r w:rsidRPr="00865861">
        <w:fldChar w:fldCharType="end"/>
      </w:r>
      <w:bookmarkEnd w:id="164"/>
      <w:r w:rsidRPr="00554408">
        <w:rPr>
          <w:i/>
          <w:iCs/>
          <w:color w:val="44546A" w:themeColor="text2"/>
        </w:rPr>
        <w:t xml:space="preserve">: </w:t>
      </w:r>
      <w:r w:rsidR="75E45540" w:rsidRPr="00554408">
        <w:rPr>
          <w:i/>
          <w:iCs/>
          <w:color w:val="44546A" w:themeColor="text2"/>
        </w:rPr>
        <w:t xml:space="preserve">Typical Practices Affecting Pesticides - </w:t>
      </w:r>
      <w:r w:rsidR="6F0614A3" w:rsidRPr="00554408">
        <w:rPr>
          <w:i/>
          <w:iCs/>
          <w:color w:val="44546A" w:themeColor="text2"/>
        </w:rPr>
        <w:t>Groundwater</w:t>
      </w:r>
    </w:p>
    <w:tbl>
      <w:tblPr>
        <w:tblStyle w:val="TableGrid"/>
        <w:tblW w:w="9355" w:type="dxa"/>
        <w:tblLook w:val="04A0" w:firstRow="1" w:lastRow="0" w:firstColumn="1" w:lastColumn="0" w:noHBand="0" w:noVBand="1"/>
      </w:tblPr>
      <w:tblGrid>
        <w:gridCol w:w="4495"/>
        <w:gridCol w:w="4860"/>
      </w:tblGrid>
      <w:tr w:rsidR="005A1BE5" w14:paraId="0B20A57A" w14:textId="77777777" w:rsidTr="00865861">
        <w:tc>
          <w:tcPr>
            <w:tcW w:w="4495" w:type="dxa"/>
            <w:shd w:val="clear" w:color="auto" w:fill="D9E2F3" w:themeFill="accent1" w:themeFillTint="33"/>
          </w:tcPr>
          <w:p w14:paraId="54F4D0E2" w14:textId="77777777" w:rsidR="005A1BE5" w:rsidRDefault="005A1BE5">
            <w:r>
              <w:t>Conservation Practices</w:t>
            </w:r>
          </w:p>
        </w:tc>
        <w:tc>
          <w:tcPr>
            <w:tcW w:w="4860" w:type="dxa"/>
            <w:shd w:val="clear" w:color="auto" w:fill="D9E2F3" w:themeFill="accent1" w:themeFillTint="33"/>
          </w:tcPr>
          <w:p w14:paraId="4EFE416C" w14:textId="77777777" w:rsidR="005A1BE5" w:rsidRDefault="005A1BE5" w:rsidP="05D3D47D">
            <w:r>
              <w:t>Pesticide Leaching Loss</w:t>
            </w:r>
            <w:r w:rsidRPr="05D3D47D">
              <w:t xml:space="preserve"> </w:t>
            </w:r>
            <w:r>
              <w:t>Conservation</w:t>
            </w:r>
            <w:r w:rsidRPr="05D3D47D">
              <w:t xml:space="preserve"> </w:t>
            </w:r>
            <w:r>
              <w:t>Management Points</w:t>
            </w:r>
          </w:p>
        </w:tc>
      </w:tr>
      <w:tr w:rsidR="005A1BE5" w14:paraId="3AD5D06D" w14:textId="77777777" w:rsidTr="00865861">
        <w:tc>
          <w:tcPr>
            <w:tcW w:w="4495" w:type="dxa"/>
          </w:tcPr>
          <w:p w14:paraId="7E78F99B" w14:textId="77777777" w:rsidR="005A1BE5" w:rsidRDefault="005A1BE5">
            <w:r>
              <w:t>Cover Crop</w:t>
            </w:r>
          </w:p>
        </w:tc>
        <w:tc>
          <w:tcPr>
            <w:tcW w:w="4860" w:type="dxa"/>
          </w:tcPr>
          <w:p w14:paraId="020CA9AC" w14:textId="77777777" w:rsidR="005A1BE5" w:rsidRDefault="005A1BE5">
            <w:r>
              <w:t>5</w:t>
            </w:r>
          </w:p>
        </w:tc>
      </w:tr>
      <w:tr w:rsidR="005A1BE5" w14:paraId="62EA775D" w14:textId="77777777" w:rsidTr="00865861">
        <w:tc>
          <w:tcPr>
            <w:tcW w:w="4495" w:type="dxa"/>
          </w:tcPr>
          <w:p w14:paraId="37A9AE22" w14:textId="77777777" w:rsidR="005A1BE5" w:rsidRDefault="005A1BE5">
            <w:r>
              <w:t>IPM (595)</w:t>
            </w:r>
            <w:r w:rsidR="619311BD">
              <w:t xml:space="preserve"> - Low</w:t>
            </w:r>
          </w:p>
        </w:tc>
        <w:tc>
          <w:tcPr>
            <w:tcW w:w="4860" w:type="dxa"/>
          </w:tcPr>
          <w:p w14:paraId="038A123E" w14:textId="77777777" w:rsidR="005A1BE5" w:rsidRDefault="005A1BE5">
            <w:r>
              <w:t>15</w:t>
            </w:r>
          </w:p>
        </w:tc>
      </w:tr>
      <w:tr w:rsidR="005A1BE5" w14:paraId="3AD45696" w14:textId="77777777" w:rsidTr="00865861">
        <w:tc>
          <w:tcPr>
            <w:tcW w:w="4495" w:type="dxa"/>
          </w:tcPr>
          <w:p w14:paraId="57F21662" w14:textId="77777777" w:rsidR="005A1BE5" w:rsidRDefault="005A1BE5">
            <w:r>
              <w:t>IPM (595)</w:t>
            </w:r>
            <w:r w:rsidR="619311BD">
              <w:t xml:space="preserve"> - Basic</w:t>
            </w:r>
          </w:p>
        </w:tc>
        <w:tc>
          <w:tcPr>
            <w:tcW w:w="4860" w:type="dxa"/>
          </w:tcPr>
          <w:p w14:paraId="7D518125" w14:textId="77777777" w:rsidR="005A1BE5" w:rsidRDefault="005A1BE5">
            <w:r>
              <w:t>30</w:t>
            </w:r>
          </w:p>
        </w:tc>
      </w:tr>
      <w:tr w:rsidR="005A1BE5" w14:paraId="2BC881E4" w14:textId="77777777" w:rsidTr="00865861">
        <w:tc>
          <w:tcPr>
            <w:tcW w:w="4495" w:type="dxa"/>
          </w:tcPr>
          <w:p w14:paraId="7F0A92ED" w14:textId="77777777" w:rsidR="005A1BE5" w:rsidRDefault="005A1BE5" w:rsidP="619311BD">
            <w:pPr>
              <w:spacing w:line="259" w:lineRule="auto"/>
            </w:pPr>
            <w:r>
              <w:t>IPM (595)</w:t>
            </w:r>
            <w:r w:rsidR="619311BD">
              <w:t xml:space="preserve"> - Advanced</w:t>
            </w:r>
          </w:p>
        </w:tc>
        <w:tc>
          <w:tcPr>
            <w:tcW w:w="4860" w:type="dxa"/>
          </w:tcPr>
          <w:p w14:paraId="53B39784" w14:textId="77777777" w:rsidR="005A1BE5" w:rsidRDefault="005A1BE5">
            <w:r>
              <w:t>60</w:t>
            </w:r>
          </w:p>
        </w:tc>
      </w:tr>
    </w:tbl>
    <w:p w14:paraId="462BC0A0" w14:textId="335974CB" w:rsidR="000E2E5B" w:rsidRPr="00B53010" w:rsidRDefault="6C8DED35" w:rsidP="55748213">
      <w:pPr>
        <w:rPr>
          <w:sz w:val="20"/>
        </w:rPr>
      </w:pPr>
      <w:r w:rsidRPr="00B53010">
        <w:rPr>
          <w:rFonts w:ascii="Calibri" w:eastAsia="Calibri" w:hAnsi="Calibri" w:cs="Calibri"/>
          <w:b/>
          <w:bCs/>
          <w:color w:val="000000" w:themeColor="text1"/>
          <w:szCs w:val="24"/>
        </w:rPr>
        <w:t xml:space="preserve">*Low Level IPM/PM: </w:t>
      </w:r>
      <w:r w:rsidRPr="00B53010">
        <w:rPr>
          <w:rFonts w:ascii="Calibri" w:eastAsia="Calibri" w:hAnsi="Calibri" w:cs="Calibri"/>
          <w:color w:val="000000" w:themeColor="text1"/>
          <w:szCs w:val="24"/>
        </w:rPr>
        <w:t xml:space="preserve">Follow the label and </w:t>
      </w:r>
      <w:r w:rsidRPr="00B53010">
        <w:rPr>
          <w:rFonts w:ascii="Calibri" w:eastAsia="Calibri" w:hAnsi="Calibri" w:cs="Calibri"/>
          <w:color w:val="000000" w:themeColor="text1"/>
          <w:szCs w:val="24"/>
          <w:u w:val="single"/>
        </w:rPr>
        <w:t xml:space="preserve">utilize published </w:t>
      </w:r>
      <w:r w:rsidR="00EE062E">
        <w:rPr>
          <w:rFonts w:ascii="Calibri" w:eastAsia="Calibri" w:hAnsi="Calibri" w:cs="Calibri"/>
          <w:color w:val="000000" w:themeColor="text1"/>
          <w:szCs w:val="24"/>
          <w:u w:val="single"/>
        </w:rPr>
        <w:t>e</w:t>
      </w:r>
      <w:r w:rsidR="00EE062E" w:rsidRPr="00B53010">
        <w:rPr>
          <w:rFonts w:ascii="Calibri" w:eastAsia="Calibri" w:hAnsi="Calibri" w:cs="Calibri"/>
          <w:color w:val="000000" w:themeColor="text1"/>
          <w:szCs w:val="24"/>
          <w:u w:val="single"/>
        </w:rPr>
        <w:t xml:space="preserve">xtension </w:t>
      </w:r>
      <w:r w:rsidRPr="00B53010">
        <w:rPr>
          <w:rFonts w:ascii="Calibri" w:eastAsia="Calibri" w:hAnsi="Calibri" w:cs="Calibri"/>
          <w:color w:val="000000" w:themeColor="text1"/>
          <w:szCs w:val="24"/>
          <w:u w:val="single"/>
        </w:rPr>
        <w:t>recommendations</w:t>
      </w:r>
      <w:r w:rsidRPr="00B53010">
        <w:rPr>
          <w:rFonts w:ascii="Calibri" w:eastAsia="Calibri" w:hAnsi="Calibri" w:cs="Calibri"/>
          <w:color w:val="000000" w:themeColor="text1"/>
          <w:szCs w:val="24"/>
        </w:rPr>
        <w:t xml:space="preserve"> that include resistance management techniques to help avoid things like herbicide-resistant weeds in no-till.      </w:t>
      </w:r>
    </w:p>
    <w:p w14:paraId="178987D4" w14:textId="4E836AF5" w:rsidR="000E2E5B" w:rsidRPr="00B53010" w:rsidRDefault="6C8DED35" w:rsidP="00865861">
      <w:pPr>
        <w:pStyle w:val="ListParagraph"/>
        <w:ind w:left="0"/>
        <w:rPr>
          <w:sz w:val="20"/>
        </w:rPr>
      </w:pPr>
      <w:r w:rsidRPr="00B53010">
        <w:rPr>
          <w:rFonts w:ascii="Calibri" w:eastAsia="Calibri" w:hAnsi="Calibri" w:cs="Calibri"/>
          <w:b/>
          <w:bCs/>
          <w:color w:val="000000" w:themeColor="text1"/>
          <w:szCs w:val="24"/>
        </w:rPr>
        <w:t>*Basic IPM</w:t>
      </w:r>
      <w:r w:rsidRPr="00B53010">
        <w:rPr>
          <w:rFonts w:ascii="Calibri" w:eastAsia="Calibri" w:hAnsi="Calibri" w:cs="Calibri"/>
          <w:color w:val="000000" w:themeColor="text1"/>
          <w:szCs w:val="24"/>
        </w:rPr>
        <w:t xml:space="preserve">: </w:t>
      </w:r>
      <w:r w:rsidRPr="00B53010">
        <w:rPr>
          <w:rFonts w:ascii="Calibri" w:eastAsia="Calibri" w:hAnsi="Calibri" w:cs="Calibri"/>
          <w:color w:val="000000" w:themeColor="text1"/>
          <w:szCs w:val="24"/>
          <w:u w:val="single"/>
        </w:rPr>
        <w:t>IPM for production</w:t>
      </w:r>
      <w:r w:rsidRPr="00B53010">
        <w:rPr>
          <w:rFonts w:ascii="Calibri" w:eastAsia="Calibri" w:hAnsi="Calibri" w:cs="Calibri"/>
          <w:color w:val="000000" w:themeColor="text1"/>
          <w:szCs w:val="24"/>
        </w:rPr>
        <w:t xml:space="preserve"> that uses all </w:t>
      </w:r>
      <w:r w:rsidR="00EE062E">
        <w:rPr>
          <w:rFonts w:ascii="Calibri" w:eastAsia="Calibri" w:hAnsi="Calibri" w:cs="Calibri"/>
          <w:i/>
          <w:iCs/>
          <w:color w:val="000000" w:themeColor="text1"/>
          <w:szCs w:val="24"/>
        </w:rPr>
        <w:t>l</w:t>
      </w:r>
      <w:r w:rsidR="00EE062E" w:rsidRPr="00B53010">
        <w:rPr>
          <w:rFonts w:ascii="Calibri" w:eastAsia="Calibri" w:hAnsi="Calibri" w:cs="Calibri"/>
          <w:i/>
          <w:iCs/>
          <w:color w:val="000000" w:themeColor="text1"/>
          <w:szCs w:val="24"/>
        </w:rPr>
        <w:t xml:space="preserve">ow </w:t>
      </w:r>
      <w:r w:rsidRPr="00B53010">
        <w:rPr>
          <w:rFonts w:ascii="Calibri" w:eastAsia="Calibri" w:hAnsi="Calibri" w:cs="Calibri"/>
          <w:i/>
          <w:iCs/>
          <w:color w:val="000000" w:themeColor="text1"/>
          <w:szCs w:val="24"/>
        </w:rPr>
        <w:t>IPM requirements</w:t>
      </w:r>
      <w:r w:rsidRPr="00B53010">
        <w:rPr>
          <w:rFonts w:ascii="Calibri" w:eastAsia="Calibri" w:hAnsi="Calibri" w:cs="Calibri"/>
          <w:color w:val="000000" w:themeColor="text1"/>
          <w:szCs w:val="24"/>
        </w:rPr>
        <w:t xml:space="preserve"> + using all types of monitoring (current pests, </w:t>
      </w:r>
      <w:proofErr w:type="gramStart"/>
      <w:r w:rsidRPr="00B53010">
        <w:rPr>
          <w:rFonts w:ascii="Calibri" w:eastAsia="Calibri" w:hAnsi="Calibri" w:cs="Calibri"/>
          <w:color w:val="000000" w:themeColor="text1"/>
          <w:szCs w:val="24"/>
        </w:rPr>
        <w:t>past history</w:t>
      </w:r>
      <w:proofErr w:type="gramEnd"/>
      <w:r w:rsidRPr="00B53010">
        <w:rPr>
          <w:rFonts w:ascii="Calibri" w:eastAsia="Calibri" w:hAnsi="Calibri" w:cs="Calibri"/>
          <w:color w:val="000000" w:themeColor="text1"/>
          <w:szCs w:val="24"/>
        </w:rPr>
        <w:t>, weed check strips, weather</w:t>
      </w:r>
      <w:r w:rsidR="00EE062E">
        <w:rPr>
          <w:rFonts w:ascii="Calibri" w:eastAsia="Calibri" w:hAnsi="Calibri" w:cs="Calibri"/>
          <w:color w:val="000000" w:themeColor="text1"/>
          <w:szCs w:val="24"/>
        </w:rPr>
        <w:t xml:space="preserve"> and </w:t>
      </w:r>
      <w:r w:rsidRPr="00B53010">
        <w:rPr>
          <w:rFonts w:ascii="Calibri" w:eastAsia="Calibri" w:hAnsi="Calibri" w:cs="Calibri"/>
          <w:color w:val="000000" w:themeColor="text1"/>
          <w:szCs w:val="24"/>
        </w:rPr>
        <w:t>conditions at the site, etc.), action thresholds for making applications, and anything else that helps make pest management decisions as efficient as possible from a production standpoint.</w:t>
      </w:r>
    </w:p>
    <w:p w14:paraId="122C915B" w14:textId="16903DE0" w:rsidR="000E2E5B" w:rsidRPr="00B53010" w:rsidRDefault="6C8DED35" w:rsidP="55748213">
      <w:pPr>
        <w:rPr>
          <w:sz w:val="20"/>
        </w:rPr>
      </w:pPr>
      <w:r w:rsidRPr="00B53010">
        <w:rPr>
          <w:rFonts w:ascii="Calibri" w:eastAsia="Calibri" w:hAnsi="Calibri" w:cs="Calibri"/>
          <w:b/>
          <w:bCs/>
          <w:color w:val="000000" w:themeColor="text1"/>
          <w:szCs w:val="24"/>
        </w:rPr>
        <w:t xml:space="preserve">*Advanced IPM: </w:t>
      </w:r>
      <w:r w:rsidR="00EE062E">
        <w:rPr>
          <w:rFonts w:ascii="Calibri" w:eastAsia="Calibri" w:hAnsi="Calibri" w:cs="Calibri"/>
          <w:color w:val="000000" w:themeColor="text1"/>
          <w:szCs w:val="24"/>
        </w:rPr>
        <w:t>W</w:t>
      </w:r>
      <w:r w:rsidR="00EE062E" w:rsidRPr="00B53010">
        <w:rPr>
          <w:rFonts w:ascii="Calibri" w:eastAsia="Calibri" w:hAnsi="Calibri" w:cs="Calibri"/>
          <w:color w:val="000000" w:themeColor="text1"/>
          <w:szCs w:val="24"/>
        </w:rPr>
        <w:t xml:space="preserve">hat </w:t>
      </w:r>
      <w:r w:rsidRPr="00B53010">
        <w:rPr>
          <w:rFonts w:ascii="Calibri" w:eastAsia="Calibri" w:hAnsi="Calibri" w:cs="Calibri"/>
          <w:color w:val="000000" w:themeColor="text1"/>
          <w:szCs w:val="24"/>
        </w:rPr>
        <w:t xml:space="preserve">595 has traditionally supported with all </w:t>
      </w:r>
      <w:r w:rsidR="00EE062E">
        <w:rPr>
          <w:rFonts w:ascii="Calibri" w:eastAsia="Calibri" w:hAnsi="Calibri" w:cs="Calibri"/>
          <w:i/>
          <w:iCs/>
          <w:color w:val="000000" w:themeColor="text1"/>
          <w:szCs w:val="24"/>
        </w:rPr>
        <w:t>b</w:t>
      </w:r>
      <w:r w:rsidR="00EE062E" w:rsidRPr="00B53010">
        <w:rPr>
          <w:rFonts w:ascii="Calibri" w:eastAsia="Calibri" w:hAnsi="Calibri" w:cs="Calibri"/>
          <w:i/>
          <w:iCs/>
          <w:color w:val="000000" w:themeColor="text1"/>
          <w:szCs w:val="24"/>
        </w:rPr>
        <w:t xml:space="preserve">asic </w:t>
      </w:r>
      <w:r w:rsidRPr="00B53010">
        <w:rPr>
          <w:rFonts w:ascii="Calibri" w:eastAsia="Calibri" w:hAnsi="Calibri" w:cs="Calibri"/>
          <w:i/>
          <w:iCs/>
          <w:color w:val="000000" w:themeColor="text1"/>
          <w:szCs w:val="24"/>
        </w:rPr>
        <w:t>IPM requirements</w:t>
      </w:r>
      <w:r w:rsidRPr="00B53010">
        <w:rPr>
          <w:rFonts w:ascii="Calibri" w:eastAsia="Calibri" w:hAnsi="Calibri" w:cs="Calibri"/>
          <w:color w:val="000000" w:themeColor="text1"/>
          <w:szCs w:val="24"/>
        </w:rPr>
        <w:t xml:space="preserve"> + site-specific risk prevention</w:t>
      </w:r>
      <w:r w:rsidR="00EE062E">
        <w:rPr>
          <w:rFonts w:ascii="Calibri" w:eastAsia="Calibri" w:hAnsi="Calibri" w:cs="Calibri"/>
          <w:color w:val="000000" w:themeColor="text1"/>
          <w:szCs w:val="24"/>
        </w:rPr>
        <w:t xml:space="preserve"> and </w:t>
      </w:r>
      <w:r w:rsidRPr="00B53010">
        <w:rPr>
          <w:rFonts w:ascii="Calibri" w:eastAsia="Calibri" w:hAnsi="Calibri" w:cs="Calibri"/>
          <w:color w:val="000000" w:themeColor="text1"/>
          <w:szCs w:val="24"/>
        </w:rPr>
        <w:t>mitigation based on WIN-PST results.</w:t>
      </w:r>
    </w:p>
    <w:p w14:paraId="52D11285" w14:textId="587E47D6" w:rsidR="000E2E5B" w:rsidRDefault="6C8DED35" w:rsidP="000E2E5B">
      <w:r>
        <w:t>*</w:t>
      </w:r>
      <w:r w:rsidR="7B99F748">
        <w:t>Supporting practices may be necessary to support the above practices, and will be identified as necessary supporting practices, but do not add conservation management points to the total.</w:t>
      </w:r>
    </w:p>
    <w:p w14:paraId="39C05694" w14:textId="77777777" w:rsidR="00F429E2" w:rsidRDefault="00F429E2" w:rsidP="00FD56A8"/>
    <w:p w14:paraId="22C63293" w14:textId="36A26862" w:rsidR="00457307" w:rsidRPr="004F0705" w:rsidRDefault="524E2AE1" w:rsidP="524E2AE1">
      <w:pPr>
        <w:pStyle w:val="Heading2"/>
        <w:rPr>
          <w:b/>
          <w:bCs/>
        </w:rPr>
      </w:pPr>
      <w:bookmarkStart w:id="165" w:name="_Toc531617577"/>
      <w:bookmarkStart w:id="166" w:name="_Toc535524405"/>
      <w:bookmarkStart w:id="167" w:name="_Toc2079930"/>
      <w:r w:rsidRPr="524E2AE1">
        <w:rPr>
          <w:b/>
          <w:bCs/>
        </w:rPr>
        <w:lastRenderedPageBreak/>
        <w:t>Diffuse Pathogens and Chemicals from Manure, Biosolids, or Compost Application Transported to Surface Water (Diffuse Pathogens – Surface Water)</w:t>
      </w:r>
      <w:bookmarkEnd w:id="165"/>
      <w:bookmarkEnd w:id="166"/>
      <w:bookmarkEnd w:id="167"/>
    </w:p>
    <w:p w14:paraId="10AC9259" w14:textId="67FD771A" w:rsidR="7E877F51" w:rsidRDefault="22283B2B" w:rsidP="22283B2B">
      <w:r w:rsidRPr="22283B2B">
        <w:rPr>
          <w:b/>
          <w:bCs/>
        </w:rPr>
        <w:t>Description:</w:t>
      </w:r>
      <w:r>
        <w:t xml:space="preserve">  Pathogens, pharmaceuticals, and chemicals from land applied manure, biosolids, or compost are transported to surface waters in quantities that degrade water quality and limit its use. Sources can include both diffuse losses (</w:t>
      </w:r>
      <w:r w:rsidR="00DA6084">
        <w:t>non</w:t>
      </w:r>
      <w:r>
        <w:t>point source) from land application and concentrated (point source) losses associated with agrichemical and manure storage and handling and direct animal access to sensitive areas. This resource concern covers diffuse losses from land application of manures or livestock on the PLU.</w:t>
      </w:r>
    </w:p>
    <w:p w14:paraId="47771C20" w14:textId="01CF1AA8" w:rsidR="7E877F51" w:rsidRDefault="21A4D297" w:rsidP="7E877F51">
      <w:pPr>
        <w:rPr>
          <w:b/>
          <w:bCs/>
        </w:rPr>
      </w:pPr>
      <w:r w:rsidRPr="21A4D297">
        <w:rPr>
          <w:b/>
          <w:bCs/>
        </w:rPr>
        <w:t>Objective:</w:t>
      </w:r>
      <w:r>
        <w:t xml:space="preserve">  Reduce transport of pathogens, pharmaceuticals, and polluting chemicals from manure, biosolids, or compost to surface water.</w:t>
      </w:r>
    </w:p>
    <w:p w14:paraId="3F7ECF84" w14:textId="77777777" w:rsidR="002502BB" w:rsidRPr="002502BB" w:rsidRDefault="7E877F51" w:rsidP="002502BB">
      <w:pPr>
        <w:rPr>
          <w:b/>
          <w:bCs/>
        </w:rPr>
      </w:pPr>
      <w:r w:rsidRPr="7E877F51">
        <w:rPr>
          <w:b/>
          <w:bCs/>
        </w:rPr>
        <w:t>Analysis within CART:</w:t>
      </w:r>
    </w:p>
    <w:p w14:paraId="7EEBD743" w14:textId="43BCF93A" w:rsidR="00750CD8" w:rsidRDefault="22283B2B" w:rsidP="22283B2B">
      <w:r>
        <w:t>Each PLU will default to a</w:t>
      </w:r>
      <w:r w:rsidR="00741777">
        <w:t xml:space="preserve"> “not assessed” </w:t>
      </w:r>
      <w:r>
        <w:t xml:space="preserve">status for </w:t>
      </w:r>
      <w:r w:rsidR="00CB7009">
        <w:t xml:space="preserve">pathogens </w:t>
      </w:r>
      <w:r>
        <w:t xml:space="preserve">– </w:t>
      </w:r>
      <w:r w:rsidR="00CB7009">
        <w:t>surface water</w:t>
      </w:r>
      <w:r>
        <w:t xml:space="preserve">. The </w:t>
      </w:r>
      <w:r w:rsidR="00FF6243">
        <w:t>planner</w:t>
      </w:r>
      <w:r>
        <w:t xml:space="preserve"> will identify this resource concern based on </w:t>
      </w:r>
      <w:r w:rsidR="00741777">
        <w:t>site-specific</w:t>
      </w:r>
      <w:r>
        <w:t xml:space="preserve"> conditions such as application of manures, or presence of livestock on the PLU. Where identified, at least 50 points of pathogen mitigation will be required from appropriate </w:t>
      </w:r>
      <w:r w:rsidR="007B3016">
        <w:t>conservation</w:t>
      </w:r>
      <w:r>
        <w:t xml:space="preserve"> </w:t>
      </w:r>
      <w:r w:rsidR="007B3016">
        <w:t>practices and activities</w:t>
      </w:r>
      <w:r>
        <w:t xml:space="preserve"> that have pathogen credits, such as </w:t>
      </w:r>
      <w:r w:rsidR="00CB7009">
        <w:t>waste treatment</w:t>
      </w:r>
      <w:r>
        <w:t xml:space="preserve">. </w:t>
      </w:r>
      <w:r w:rsidR="00501E62">
        <w:t xml:space="preserve"> </w:t>
      </w:r>
    </w:p>
    <w:p w14:paraId="0AA125BB" w14:textId="77777777" w:rsidR="7E877F51" w:rsidRDefault="53B96C32" w:rsidP="00C5667A">
      <w:pPr>
        <w:pStyle w:val="ListParagraph"/>
        <w:numPr>
          <w:ilvl w:val="0"/>
          <w:numId w:val="14"/>
        </w:numPr>
      </w:pPr>
      <w:r w:rsidRPr="53B96C32">
        <w:rPr>
          <w:b/>
          <w:bCs/>
        </w:rPr>
        <w:t>Diffuse</w:t>
      </w:r>
      <w:r w:rsidR="7E877F51" w:rsidRPr="7E877F51">
        <w:rPr>
          <w:b/>
          <w:bCs/>
        </w:rPr>
        <w:t xml:space="preserve"> </w:t>
      </w:r>
      <w:r w:rsidR="299B1338" w:rsidRPr="299B1338">
        <w:rPr>
          <w:b/>
          <w:bCs/>
        </w:rPr>
        <w:t>Pathogen</w:t>
      </w:r>
      <w:r w:rsidR="7E877F51" w:rsidRPr="7E877F51">
        <w:rPr>
          <w:b/>
          <w:bCs/>
        </w:rPr>
        <w:t xml:space="preserve"> Transport to Surface Water:</w:t>
      </w:r>
    </w:p>
    <w:p w14:paraId="63313220" w14:textId="2CB7FEAA" w:rsidR="7E877F51" w:rsidRDefault="7E877F51">
      <w:r>
        <w:t xml:space="preserve">Each PLU will have the PLU </w:t>
      </w:r>
      <w:r w:rsidR="00CB7009">
        <w:t>soil runoff potential</w:t>
      </w:r>
      <w:r>
        <w:t xml:space="preserve"> determined.  Each soil map unit within the PLU will be categorized into one of four </w:t>
      </w:r>
      <w:r w:rsidR="00CB7009">
        <w:t>soil runoff potential</w:t>
      </w:r>
      <w:r>
        <w:t xml:space="preserve">s through the Water Quality Management Services - Soil Runoff, based on its published map unit components.  This service utilizes the </w:t>
      </w:r>
      <w:r w:rsidR="00CB7009">
        <w:t>NRCS-published</w:t>
      </w:r>
      <w:r>
        <w:t xml:space="preserve"> soils database (SSURGO) according to the chart in </w:t>
      </w:r>
      <w:r w:rsidR="00B53010">
        <w:fldChar w:fldCharType="begin"/>
      </w:r>
      <w:r w:rsidR="00B53010">
        <w:instrText xml:space="preserve"> REF _Ref1132751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62</w:t>
      </w:r>
      <w:r w:rsidR="00B53010">
        <w:fldChar w:fldCharType="end"/>
      </w:r>
      <w:r w:rsidR="00D10F60">
        <w:t>.</w:t>
      </w:r>
      <w:r>
        <w:t xml:space="preserve">  The acre weighted average for the PLU is then determined based on ratings for each soil map unit in the PLU.</w:t>
      </w:r>
    </w:p>
    <w:p w14:paraId="715CE27E" w14:textId="395E76B6" w:rsidR="00273A74" w:rsidRPr="0041409E" w:rsidRDefault="00273A74" w:rsidP="00554408">
      <w:pPr>
        <w:rPr>
          <w:i/>
          <w:color w:val="44546A" w:themeColor="text2"/>
        </w:rPr>
      </w:pPr>
      <w:bookmarkStart w:id="168" w:name="_Ref1132751"/>
      <w:r w:rsidRPr="00554408">
        <w:rPr>
          <w:i/>
          <w:iCs/>
          <w:color w:val="44546A" w:themeColor="text2"/>
        </w:rPr>
        <w:t xml:space="preserve">Figure </w:t>
      </w:r>
      <w:r w:rsidRPr="00EA3595">
        <w:fldChar w:fldCharType="begin"/>
      </w:r>
      <w:r w:rsidRPr="00554408">
        <w:rPr>
          <w:i/>
          <w:iCs/>
          <w:color w:val="44546A" w:themeColor="text2"/>
        </w:rPr>
        <w:instrText xml:space="preserve"> SEQ Figure \* ARABIC </w:instrText>
      </w:r>
      <w:r w:rsidRPr="00EA3595">
        <w:rPr>
          <w:i/>
          <w:iCs/>
          <w:color w:val="44546A" w:themeColor="text2"/>
        </w:rPr>
        <w:fldChar w:fldCharType="separate"/>
      </w:r>
      <w:r w:rsidR="002551DD">
        <w:rPr>
          <w:i/>
          <w:iCs/>
          <w:noProof/>
          <w:color w:val="44546A" w:themeColor="text2"/>
        </w:rPr>
        <w:t>62</w:t>
      </w:r>
      <w:r w:rsidRPr="00EA3595">
        <w:fldChar w:fldCharType="end"/>
      </w:r>
      <w:bookmarkEnd w:id="168"/>
      <w:r w:rsidRPr="00554408">
        <w:rPr>
          <w:i/>
          <w:iCs/>
          <w:color w:val="44546A" w:themeColor="text2"/>
        </w:rPr>
        <w:t xml:space="preserve">: </w:t>
      </w:r>
      <w:r w:rsidRPr="00EA3595">
        <w:rPr>
          <w:i/>
          <w:iCs/>
          <w:color w:val="44546A" w:themeColor="text2"/>
        </w:rPr>
        <w:t>Soil Runoff Potential</w:t>
      </w:r>
    </w:p>
    <w:tbl>
      <w:tblPr>
        <w:tblStyle w:val="TableGrid"/>
        <w:tblW w:w="0" w:type="auto"/>
        <w:tblLook w:val="04A0" w:firstRow="1" w:lastRow="0" w:firstColumn="1" w:lastColumn="0" w:noHBand="0" w:noVBand="1"/>
      </w:tblPr>
      <w:tblGrid>
        <w:gridCol w:w="1614"/>
        <w:gridCol w:w="1175"/>
        <w:gridCol w:w="1436"/>
        <w:gridCol w:w="1440"/>
        <w:gridCol w:w="3685"/>
      </w:tblGrid>
      <w:tr w:rsidR="7E877F51" w:rsidRPr="00F429E2" w14:paraId="61DDA219" w14:textId="77777777" w:rsidTr="0029467D">
        <w:tc>
          <w:tcPr>
            <w:tcW w:w="1614" w:type="dxa"/>
            <w:shd w:val="clear" w:color="auto" w:fill="D9E2F3" w:themeFill="accent1" w:themeFillTint="33"/>
          </w:tcPr>
          <w:p w14:paraId="1369F90E" w14:textId="77777777" w:rsidR="7E877F51" w:rsidRPr="00F429E2" w:rsidRDefault="7E877F51">
            <w:r w:rsidRPr="00F429E2">
              <w:t xml:space="preserve"> Soil Runoff Potential</w:t>
            </w:r>
          </w:p>
        </w:tc>
        <w:tc>
          <w:tcPr>
            <w:tcW w:w="1175" w:type="dxa"/>
            <w:shd w:val="clear" w:color="auto" w:fill="D9E2F3" w:themeFill="accent1" w:themeFillTint="33"/>
          </w:tcPr>
          <w:p w14:paraId="63845C89" w14:textId="29B18D63" w:rsidR="7E877F51" w:rsidRPr="00F429E2" w:rsidRDefault="7E877F51">
            <w:r w:rsidRPr="00F429E2">
              <w:t>Hydrologic Group A</w:t>
            </w:r>
          </w:p>
        </w:tc>
        <w:tc>
          <w:tcPr>
            <w:tcW w:w="1436" w:type="dxa"/>
            <w:shd w:val="clear" w:color="auto" w:fill="D9E2F3" w:themeFill="accent1" w:themeFillTint="33"/>
          </w:tcPr>
          <w:p w14:paraId="67DED46D" w14:textId="77777777" w:rsidR="7E877F51" w:rsidRPr="00F429E2" w:rsidRDefault="7E877F51">
            <w:r w:rsidRPr="00F429E2">
              <w:t>Hydrologic Group B</w:t>
            </w:r>
          </w:p>
        </w:tc>
        <w:tc>
          <w:tcPr>
            <w:tcW w:w="1440" w:type="dxa"/>
            <w:shd w:val="clear" w:color="auto" w:fill="D9E2F3" w:themeFill="accent1" w:themeFillTint="33"/>
          </w:tcPr>
          <w:p w14:paraId="6A883F93" w14:textId="77777777" w:rsidR="7E877F51" w:rsidRPr="00F429E2" w:rsidRDefault="7E877F51">
            <w:r w:rsidRPr="00F429E2">
              <w:t>Hydrologic Group C</w:t>
            </w:r>
          </w:p>
        </w:tc>
        <w:tc>
          <w:tcPr>
            <w:tcW w:w="3685" w:type="dxa"/>
            <w:shd w:val="clear" w:color="auto" w:fill="D9E2F3" w:themeFill="accent1" w:themeFillTint="33"/>
          </w:tcPr>
          <w:p w14:paraId="07FBCC6A" w14:textId="77777777" w:rsidR="7E877F51" w:rsidRPr="00F429E2" w:rsidRDefault="7E877F51">
            <w:r w:rsidRPr="00F429E2">
              <w:t>Hydrologic Group D</w:t>
            </w:r>
          </w:p>
        </w:tc>
      </w:tr>
      <w:tr w:rsidR="7E877F51" w:rsidRPr="00F429E2" w14:paraId="35D3091C" w14:textId="77777777" w:rsidTr="0029467D">
        <w:tc>
          <w:tcPr>
            <w:tcW w:w="1614" w:type="dxa"/>
          </w:tcPr>
          <w:p w14:paraId="0EA07DA4" w14:textId="77777777" w:rsidR="7E877F51" w:rsidRPr="00F429E2" w:rsidRDefault="7E877F51">
            <w:r w:rsidRPr="00F429E2">
              <w:t>Low = 0</w:t>
            </w:r>
          </w:p>
        </w:tc>
        <w:tc>
          <w:tcPr>
            <w:tcW w:w="1175" w:type="dxa"/>
          </w:tcPr>
          <w:p w14:paraId="3E00A6EA" w14:textId="77777777" w:rsidR="7E877F51" w:rsidRPr="00F429E2" w:rsidRDefault="7E877F51">
            <w:r w:rsidRPr="00F429E2">
              <w:t>All</w:t>
            </w:r>
            <w:r w:rsidRPr="00F429E2">
              <w:br/>
            </w:r>
          </w:p>
        </w:tc>
        <w:tc>
          <w:tcPr>
            <w:tcW w:w="1436" w:type="dxa"/>
          </w:tcPr>
          <w:p w14:paraId="3A102A89" w14:textId="77777777" w:rsidR="7E877F51" w:rsidRPr="00F429E2" w:rsidRDefault="7E877F51">
            <w:r w:rsidRPr="00F429E2">
              <w:t>Slope &lt;4</w:t>
            </w:r>
          </w:p>
        </w:tc>
        <w:tc>
          <w:tcPr>
            <w:tcW w:w="1440" w:type="dxa"/>
          </w:tcPr>
          <w:p w14:paraId="193CA735" w14:textId="77777777" w:rsidR="7E877F51" w:rsidRPr="00F429E2" w:rsidRDefault="7E877F51">
            <w:r w:rsidRPr="00F429E2">
              <w:t>Slope &lt;2</w:t>
            </w:r>
          </w:p>
        </w:tc>
        <w:tc>
          <w:tcPr>
            <w:tcW w:w="3685" w:type="dxa"/>
          </w:tcPr>
          <w:p w14:paraId="46E76323" w14:textId="77777777" w:rsidR="7E877F51" w:rsidRPr="00F429E2" w:rsidRDefault="7E877F51">
            <w:r w:rsidRPr="00F429E2">
              <w:t>Slope &lt;2 and K &lt;0.28 and no apparent or perched high water table</w:t>
            </w:r>
          </w:p>
        </w:tc>
      </w:tr>
      <w:tr w:rsidR="7E877F51" w:rsidRPr="00F429E2" w14:paraId="512CB008" w14:textId="77777777" w:rsidTr="0029467D">
        <w:tc>
          <w:tcPr>
            <w:tcW w:w="1614" w:type="dxa"/>
          </w:tcPr>
          <w:p w14:paraId="7C115760" w14:textId="77777777" w:rsidR="7E877F51" w:rsidRPr="00F429E2" w:rsidRDefault="7E877F51">
            <w:r w:rsidRPr="00F429E2">
              <w:t>Moderate = 1</w:t>
            </w:r>
          </w:p>
        </w:tc>
        <w:tc>
          <w:tcPr>
            <w:tcW w:w="1175" w:type="dxa"/>
          </w:tcPr>
          <w:p w14:paraId="405206C5" w14:textId="77777777" w:rsidR="7E877F51" w:rsidRPr="00F429E2" w:rsidRDefault="7E877F51">
            <w:r w:rsidRPr="00F429E2">
              <w:t>None</w:t>
            </w:r>
          </w:p>
        </w:tc>
        <w:tc>
          <w:tcPr>
            <w:tcW w:w="1436" w:type="dxa"/>
          </w:tcPr>
          <w:p w14:paraId="25DA8803" w14:textId="5099AEF8" w:rsidR="7E877F51" w:rsidRPr="00F429E2" w:rsidRDefault="0055615F">
            <w:r>
              <w:t>≥</w:t>
            </w:r>
            <w:r w:rsidR="7E877F51" w:rsidRPr="00F429E2">
              <w:t xml:space="preserve">4 Slope </w:t>
            </w:r>
            <w:r>
              <w:t>&lt;</w:t>
            </w:r>
            <w:r w:rsidR="7E877F51" w:rsidRPr="00F429E2">
              <w:t xml:space="preserve">6 and K </w:t>
            </w:r>
            <w:r>
              <w:t>&lt;</w:t>
            </w:r>
            <w:r w:rsidR="7E877F51" w:rsidRPr="00F429E2">
              <w:t>0.32</w:t>
            </w:r>
          </w:p>
        </w:tc>
        <w:tc>
          <w:tcPr>
            <w:tcW w:w="1440" w:type="dxa"/>
          </w:tcPr>
          <w:p w14:paraId="4BA0A9C4" w14:textId="37E03B4A" w:rsidR="7E877F51" w:rsidRPr="00F429E2" w:rsidRDefault="0055615F">
            <w:r>
              <w:t>≥</w:t>
            </w:r>
            <w:r w:rsidR="7E877F51" w:rsidRPr="00F429E2">
              <w:t xml:space="preserve">2 Slope </w:t>
            </w:r>
            <w:r>
              <w:t>&lt;</w:t>
            </w:r>
            <w:r w:rsidR="7E877F51" w:rsidRPr="00F429E2">
              <w:t xml:space="preserve">6 and K </w:t>
            </w:r>
            <w:r>
              <w:t>&lt;</w:t>
            </w:r>
            <w:r w:rsidR="7E877F51" w:rsidRPr="00F429E2">
              <w:t>0.28</w:t>
            </w:r>
          </w:p>
        </w:tc>
        <w:tc>
          <w:tcPr>
            <w:tcW w:w="3685" w:type="dxa"/>
          </w:tcPr>
          <w:p w14:paraId="6D9D9366" w14:textId="2B16F8B7" w:rsidR="7E877F51" w:rsidRPr="00F429E2" w:rsidRDefault="0055615F">
            <w:r>
              <w:t>≥</w:t>
            </w:r>
            <w:r w:rsidR="7E877F51" w:rsidRPr="00F429E2">
              <w:t xml:space="preserve">2 Slope </w:t>
            </w:r>
            <w:r>
              <w:t>&lt;</w:t>
            </w:r>
            <w:r w:rsidR="7E877F51" w:rsidRPr="00F429E2">
              <w:t xml:space="preserve">6 and K </w:t>
            </w:r>
            <w:r>
              <w:t>&lt;</w:t>
            </w:r>
            <w:r w:rsidR="7E877F51" w:rsidRPr="00F429E2">
              <w:t>0.28 and no apparent or perched high water table</w:t>
            </w:r>
          </w:p>
        </w:tc>
      </w:tr>
      <w:tr w:rsidR="7E877F51" w:rsidRPr="00F429E2" w14:paraId="21719E3B" w14:textId="77777777" w:rsidTr="0029467D">
        <w:tc>
          <w:tcPr>
            <w:tcW w:w="1614" w:type="dxa"/>
          </w:tcPr>
          <w:p w14:paraId="3A6A0609" w14:textId="77777777" w:rsidR="7E877F51" w:rsidRPr="00F429E2" w:rsidRDefault="7E877F51">
            <w:r w:rsidRPr="00F429E2">
              <w:t>Moderately High = 2</w:t>
            </w:r>
          </w:p>
        </w:tc>
        <w:tc>
          <w:tcPr>
            <w:tcW w:w="1175" w:type="dxa"/>
          </w:tcPr>
          <w:p w14:paraId="10766D06" w14:textId="77777777" w:rsidR="7E877F51" w:rsidRPr="00F429E2" w:rsidRDefault="7E877F51">
            <w:r w:rsidRPr="00F429E2">
              <w:t>None</w:t>
            </w:r>
          </w:p>
        </w:tc>
        <w:tc>
          <w:tcPr>
            <w:tcW w:w="1436" w:type="dxa"/>
          </w:tcPr>
          <w:p w14:paraId="2A414C48" w14:textId="443F6B12" w:rsidR="7E877F51" w:rsidRPr="00F429E2" w:rsidRDefault="0055615F">
            <w:r>
              <w:t>≥</w:t>
            </w:r>
            <w:r w:rsidR="7E877F51" w:rsidRPr="00F429E2">
              <w:t xml:space="preserve">4 Slope </w:t>
            </w:r>
            <w:r>
              <w:t>&lt;</w:t>
            </w:r>
            <w:r w:rsidR="7E877F51" w:rsidRPr="00F429E2">
              <w:t xml:space="preserve">6 and K </w:t>
            </w:r>
            <w:r>
              <w:t>≥</w:t>
            </w:r>
            <w:r w:rsidR="7E877F51" w:rsidRPr="00F429E2">
              <w:t>0.32</w:t>
            </w:r>
          </w:p>
        </w:tc>
        <w:tc>
          <w:tcPr>
            <w:tcW w:w="1440" w:type="dxa"/>
          </w:tcPr>
          <w:p w14:paraId="26183C7A" w14:textId="11C0B90D" w:rsidR="7E877F51" w:rsidRPr="00F429E2" w:rsidRDefault="0055615F">
            <w:r>
              <w:t>≥</w:t>
            </w:r>
            <w:r w:rsidR="7E877F51" w:rsidRPr="00F429E2">
              <w:t xml:space="preserve">2 Slope </w:t>
            </w:r>
            <w:r>
              <w:t>&lt;</w:t>
            </w:r>
            <w:r w:rsidR="7E877F51" w:rsidRPr="00F429E2">
              <w:t xml:space="preserve">6 and K </w:t>
            </w:r>
            <w:r>
              <w:t>≥</w:t>
            </w:r>
            <w:r w:rsidR="7E877F51" w:rsidRPr="00F429E2">
              <w:t>0.28</w:t>
            </w:r>
          </w:p>
        </w:tc>
        <w:tc>
          <w:tcPr>
            <w:tcW w:w="3685" w:type="dxa"/>
          </w:tcPr>
          <w:p w14:paraId="0AD4D164" w14:textId="5CE27A56" w:rsidR="7E877F51" w:rsidRPr="00F429E2" w:rsidRDefault="0055615F">
            <w:r>
              <w:t>≥</w:t>
            </w:r>
            <w:r w:rsidR="7E877F51" w:rsidRPr="00F429E2">
              <w:t xml:space="preserve">2 Slope </w:t>
            </w:r>
            <w:r>
              <w:t>&lt;</w:t>
            </w:r>
            <w:r w:rsidR="7E877F51" w:rsidRPr="00F429E2">
              <w:t>4 and no apparent or perched high water table</w:t>
            </w:r>
          </w:p>
        </w:tc>
      </w:tr>
      <w:tr w:rsidR="7E877F51" w:rsidRPr="00F429E2" w14:paraId="00E2FB60" w14:textId="77777777" w:rsidTr="0029467D">
        <w:tc>
          <w:tcPr>
            <w:tcW w:w="1614" w:type="dxa"/>
          </w:tcPr>
          <w:p w14:paraId="1ECFFA0E" w14:textId="77777777" w:rsidR="7E877F51" w:rsidRPr="00F429E2" w:rsidRDefault="7E877F51">
            <w:r w:rsidRPr="00F429E2">
              <w:t>High = 3</w:t>
            </w:r>
          </w:p>
        </w:tc>
        <w:tc>
          <w:tcPr>
            <w:tcW w:w="1175" w:type="dxa"/>
          </w:tcPr>
          <w:p w14:paraId="2BB89C8A" w14:textId="77777777" w:rsidR="7E877F51" w:rsidRPr="00F429E2" w:rsidRDefault="7E877F51">
            <w:r w:rsidRPr="00F429E2">
              <w:t>None</w:t>
            </w:r>
          </w:p>
        </w:tc>
        <w:tc>
          <w:tcPr>
            <w:tcW w:w="1436" w:type="dxa"/>
          </w:tcPr>
          <w:p w14:paraId="645A2F79" w14:textId="777C0DBB" w:rsidR="7E877F51" w:rsidRPr="00F429E2" w:rsidRDefault="7E877F51">
            <w:r w:rsidRPr="00F429E2">
              <w:t xml:space="preserve">Slope </w:t>
            </w:r>
            <w:r w:rsidR="00FE6EBB">
              <w:t>&gt;</w:t>
            </w:r>
            <w:r w:rsidRPr="00F429E2">
              <w:t>6</w:t>
            </w:r>
          </w:p>
        </w:tc>
        <w:tc>
          <w:tcPr>
            <w:tcW w:w="1440" w:type="dxa"/>
          </w:tcPr>
          <w:p w14:paraId="72DC30E3" w14:textId="77777777" w:rsidR="7E877F51" w:rsidRPr="00F429E2" w:rsidRDefault="7E877F51">
            <w:r w:rsidRPr="00F429E2">
              <w:t>Slope &gt;6</w:t>
            </w:r>
          </w:p>
        </w:tc>
        <w:tc>
          <w:tcPr>
            <w:tcW w:w="3685" w:type="dxa"/>
          </w:tcPr>
          <w:p w14:paraId="044C5EF1" w14:textId="6D27ACA0" w:rsidR="7E877F51" w:rsidRPr="00F429E2" w:rsidRDefault="7E877F51">
            <w:r w:rsidRPr="00F429E2">
              <w:t xml:space="preserve">Slope </w:t>
            </w:r>
            <w:r w:rsidR="00FE6EBB">
              <w:t>&gt;</w:t>
            </w:r>
            <w:r w:rsidRPr="00F429E2">
              <w:t>4 or an apparent or perched high water table</w:t>
            </w:r>
          </w:p>
        </w:tc>
      </w:tr>
    </w:tbl>
    <w:p w14:paraId="1ED251B7" w14:textId="77777777" w:rsidR="7E877F51" w:rsidRDefault="7E877F51" w:rsidP="7E877F51">
      <w:pPr>
        <w:rPr>
          <w:sz w:val="4"/>
          <w:szCs w:val="4"/>
        </w:rPr>
      </w:pPr>
    </w:p>
    <w:p w14:paraId="0595AA09" w14:textId="10F15EB9" w:rsidR="21A4D297" w:rsidRDefault="757C52AD" w:rsidP="757C52AD">
      <w:pPr>
        <w:rPr>
          <w:b/>
          <w:bCs/>
        </w:rPr>
      </w:pPr>
      <w:r>
        <w:t xml:space="preserve">Using the R factor from R </w:t>
      </w:r>
      <w:r w:rsidR="00886662">
        <w:t>factor service</w:t>
      </w:r>
      <w:r>
        <w:t xml:space="preserve">, the PLU </w:t>
      </w:r>
      <w:r w:rsidR="00CB7009">
        <w:t>soil runoff potential</w:t>
      </w:r>
      <w:r>
        <w:t xml:space="preserve"> is used to determine the threshold of </w:t>
      </w:r>
      <w:r w:rsidR="007B3016">
        <w:t>conservation</w:t>
      </w:r>
      <w:r>
        <w:t xml:space="preserve"> </w:t>
      </w:r>
      <w:r w:rsidR="007B3016">
        <w:t>management points</w:t>
      </w:r>
      <w:r>
        <w:t xml:space="preserve"> necessary to meet the planning criteria.</w:t>
      </w:r>
    </w:p>
    <w:p w14:paraId="59A8BDFF" w14:textId="619D9B3E" w:rsidR="00C066C1" w:rsidRPr="0041409E" w:rsidRDefault="002D7691" w:rsidP="23D76F06">
      <w:pPr>
        <w:rPr>
          <w:i/>
          <w:color w:val="44546A" w:themeColor="text2"/>
        </w:rPr>
      </w:pPr>
      <w:r w:rsidRPr="23D76F06">
        <w:rPr>
          <w:i/>
          <w:iCs/>
          <w:color w:val="44546A" w:themeColor="text2"/>
        </w:rPr>
        <w:t xml:space="preserve">Figure </w:t>
      </w:r>
      <w:r w:rsidRPr="23D76F06">
        <w:fldChar w:fldCharType="begin"/>
      </w:r>
      <w:r w:rsidRPr="00554408">
        <w:rPr>
          <w:i/>
          <w:iCs/>
          <w:color w:val="44546A" w:themeColor="text2"/>
        </w:rPr>
        <w:instrText xml:space="preserve"> SEQ Figure \* ARABIC </w:instrText>
      </w:r>
      <w:r w:rsidRPr="23D76F06">
        <w:rPr>
          <w:i/>
          <w:iCs/>
          <w:color w:val="44546A" w:themeColor="text2"/>
        </w:rPr>
        <w:fldChar w:fldCharType="separate"/>
      </w:r>
      <w:r w:rsidR="002551DD">
        <w:rPr>
          <w:i/>
          <w:iCs/>
          <w:noProof/>
          <w:color w:val="44546A" w:themeColor="text2"/>
        </w:rPr>
        <w:t>63</w:t>
      </w:r>
      <w:r w:rsidRPr="23D76F06">
        <w:fldChar w:fldCharType="end"/>
      </w:r>
      <w:r w:rsidRPr="23D76F06">
        <w:rPr>
          <w:i/>
          <w:iCs/>
          <w:color w:val="44546A" w:themeColor="text2"/>
        </w:rPr>
        <w:t xml:space="preserve">: </w:t>
      </w:r>
      <w:r w:rsidRPr="43C66018">
        <w:rPr>
          <w:i/>
          <w:iCs/>
          <w:color w:val="44546A" w:themeColor="text2"/>
        </w:rPr>
        <w:t>Determ</w:t>
      </w:r>
      <w:r w:rsidR="7E877F51" w:rsidRPr="43C66018">
        <w:rPr>
          <w:i/>
          <w:iCs/>
          <w:color w:val="44546A" w:themeColor="text2"/>
        </w:rPr>
        <w:t>ining</w:t>
      </w:r>
      <w:r w:rsidR="7E877F51" w:rsidRPr="23D76F06">
        <w:rPr>
          <w:i/>
          <w:iCs/>
          <w:color w:val="44546A" w:themeColor="text2"/>
        </w:rPr>
        <w:t xml:space="preserve"> </w:t>
      </w:r>
      <w:r w:rsidR="7FC46718" w:rsidRPr="23D76F06">
        <w:rPr>
          <w:i/>
          <w:iCs/>
          <w:color w:val="44546A" w:themeColor="text2"/>
        </w:rPr>
        <w:t>Pathogens</w:t>
      </w:r>
      <w:r w:rsidR="7E877F51" w:rsidRPr="23D76F06">
        <w:rPr>
          <w:i/>
          <w:iCs/>
          <w:color w:val="44546A" w:themeColor="text2"/>
        </w:rPr>
        <w:t xml:space="preserve"> to Surface Water Threshold</w:t>
      </w:r>
    </w:p>
    <w:p w14:paraId="398DD3F7" w14:textId="16CB93E3" w:rsidR="5EA76E9C" w:rsidRDefault="5EA76E9C" w:rsidP="5EA76E9C">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5EA76E9C" w14:paraId="4B6B1F9B" w14:textId="77777777" w:rsidTr="00B77C83">
        <w:tc>
          <w:tcPr>
            <w:tcW w:w="2150" w:type="dxa"/>
            <w:vMerge w:val="restart"/>
            <w:shd w:val="clear" w:color="auto" w:fill="D9E2F3" w:themeFill="accent1" w:themeFillTint="33"/>
            <w:tcMar>
              <w:top w:w="0" w:type="dxa"/>
              <w:left w:w="108" w:type="dxa"/>
              <w:bottom w:w="0" w:type="dxa"/>
              <w:right w:w="108" w:type="dxa"/>
            </w:tcMar>
          </w:tcPr>
          <w:p w14:paraId="11097151" w14:textId="77777777" w:rsidR="5EA76E9C" w:rsidRDefault="5EA76E9C" w:rsidP="0029467D">
            <w:pPr>
              <w:spacing w:after="0" w:line="240" w:lineRule="auto"/>
            </w:pPr>
            <w:r>
              <w:t>Soil Vulnerability</w:t>
            </w:r>
            <w:r w:rsidR="2F6DBFAE">
              <w:t xml:space="preserve"> to </w:t>
            </w:r>
            <w:r w:rsidR="00EA3595">
              <w:t>Runoff (</w:t>
            </w:r>
            <w:r w:rsidR="2F6DBFAE">
              <w:t>Surface Loss</w:t>
            </w:r>
            <w:r w:rsidR="00EA3595">
              <w:t>)</w:t>
            </w:r>
          </w:p>
        </w:tc>
        <w:tc>
          <w:tcPr>
            <w:tcW w:w="7190" w:type="dxa"/>
            <w:gridSpan w:val="4"/>
            <w:shd w:val="clear" w:color="auto" w:fill="D9E2F3" w:themeFill="accent1" w:themeFillTint="33"/>
            <w:tcMar>
              <w:top w:w="0" w:type="dxa"/>
              <w:left w:w="108" w:type="dxa"/>
              <w:bottom w:w="0" w:type="dxa"/>
              <w:right w:w="108" w:type="dxa"/>
            </w:tcMar>
          </w:tcPr>
          <w:p w14:paraId="324CE7F3" w14:textId="77777777" w:rsidR="5EA76E9C" w:rsidRDefault="5EA76E9C" w:rsidP="0029467D">
            <w:pPr>
              <w:spacing w:after="0" w:line="240" w:lineRule="auto"/>
              <w:jc w:val="center"/>
            </w:pPr>
            <w:r>
              <w:t>Cropping Risk Category</w:t>
            </w:r>
          </w:p>
        </w:tc>
      </w:tr>
      <w:tr w:rsidR="5EA76E9C" w14:paraId="7C61A233" w14:textId="77777777" w:rsidTr="00B77C83">
        <w:tc>
          <w:tcPr>
            <w:tcW w:w="2150" w:type="dxa"/>
            <w:vMerge/>
          </w:tcPr>
          <w:p w14:paraId="67A85E57" w14:textId="77777777" w:rsidR="00831445" w:rsidRDefault="00831445" w:rsidP="0029467D">
            <w:pPr>
              <w:spacing w:after="0" w:line="240" w:lineRule="auto"/>
            </w:pPr>
          </w:p>
        </w:tc>
        <w:tc>
          <w:tcPr>
            <w:tcW w:w="1586" w:type="dxa"/>
            <w:shd w:val="clear" w:color="auto" w:fill="D9E2F3" w:themeFill="accent1" w:themeFillTint="33"/>
            <w:tcMar>
              <w:top w:w="0" w:type="dxa"/>
              <w:left w:w="108" w:type="dxa"/>
              <w:bottom w:w="0" w:type="dxa"/>
              <w:right w:w="108" w:type="dxa"/>
            </w:tcMar>
          </w:tcPr>
          <w:p w14:paraId="41381210" w14:textId="77777777" w:rsidR="5EA76E9C" w:rsidRDefault="5EA76E9C" w:rsidP="0029467D">
            <w:pPr>
              <w:spacing w:after="0" w:line="240" w:lineRule="auto"/>
              <w:jc w:val="center"/>
            </w:pPr>
            <w:r>
              <w:t>Low</w:t>
            </w:r>
          </w:p>
        </w:tc>
        <w:tc>
          <w:tcPr>
            <w:tcW w:w="1868" w:type="dxa"/>
            <w:shd w:val="clear" w:color="auto" w:fill="D9E2F3" w:themeFill="accent1" w:themeFillTint="33"/>
            <w:tcMar>
              <w:top w:w="0" w:type="dxa"/>
              <w:left w:w="108" w:type="dxa"/>
              <w:bottom w:w="0" w:type="dxa"/>
              <w:right w:w="108" w:type="dxa"/>
            </w:tcMar>
          </w:tcPr>
          <w:p w14:paraId="1F19BD37" w14:textId="77777777" w:rsidR="5EA76E9C" w:rsidRDefault="5EA76E9C" w:rsidP="0029467D">
            <w:pPr>
              <w:spacing w:after="0" w:line="240" w:lineRule="auto"/>
              <w:jc w:val="center"/>
            </w:pPr>
            <w:r>
              <w:t>Medium</w:t>
            </w:r>
          </w:p>
        </w:tc>
        <w:tc>
          <w:tcPr>
            <w:tcW w:w="1869" w:type="dxa"/>
            <w:shd w:val="clear" w:color="auto" w:fill="D9E2F3" w:themeFill="accent1" w:themeFillTint="33"/>
            <w:tcMar>
              <w:top w:w="0" w:type="dxa"/>
              <w:left w:w="108" w:type="dxa"/>
              <w:bottom w:w="0" w:type="dxa"/>
              <w:right w:w="108" w:type="dxa"/>
            </w:tcMar>
          </w:tcPr>
          <w:p w14:paraId="397CB2CF" w14:textId="77777777" w:rsidR="5EA76E9C" w:rsidRDefault="5EA76E9C" w:rsidP="0029467D">
            <w:pPr>
              <w:spacing w:after="0" w:line="240" w:lineRule="auto"/>
              <w:jc w:val="center"/>
            </w:pPr>
            <w:r>
              <w:t>Moderately High</w:t>
            </w:r>
          </w:p>
        </w:tc>
        <w:tc>
          <w:tcPr>
            <w:tcW w:w="1867" w:type="dxa"/>
            <w:shd w:val="clear" w:color="auto" w:fill="D9E2F3" w:themeFill="accent1" w:themeFillTint="33"/>
            <w:tcMar>
              <w:top w:w="0" w:type="dxa"/>
              <w:left w:w="108" w:type="dxa"/>
              <w:bottom w:w="0" w:type="dxa"/>
              <w:right w:w="108" w:type="dxa"/>
            </w:tcMar>
          </w:tcPr>
          <w:p w14:paraId="7FE48224" w14:textId="77777777" w:rsidR="5EA76E9C" w:rsidRDefault="5EA76E9C" w:rsidP="0029467D">
            <w:pPr>
              <w:spacing w:after="0" w:line="240" w:lineRule="auto"/>
              <w:jc w:val="center"/>
            </w:pPr>
            <w:r>
              <w:t>High</w:t>
            </w:r>
          </w:p>
        </w:tc>
      </w:tr>
      <w:tr w:rsidR="5EA76E9C" w14:paraId="1AC4B97C" w14:textId="77777777" w:rsidTr="00B77C83">
        <w:tc>
          <w:tcPr>
            <w:tcW w:w="2150" w:type="dxa"/>
            <w:tcMar>
              <w:top w:w="0" w:type="dxa"/>
              <w:left w:w="108" w:type="dxa"/>
              <w:bottom w:w="0" w:type="dxa"/>
              <w:right w:w="108" w:type="dxa"/>
            </w:tcMar>
          </w:tcPr>
          <w:p w14:paraId="489879EF" w14:textId="77777777" w:rsidR="5EA76E9C" w:rsidRDefault="5EA76E9C" w:rsidP="0029467D">
            <w:pPr>
              <w:spacing w:after="0" w:line="240" w:lineRule="auto"/>
            </w:pPr>
            <w:r>
              <w:lastRenderedPageBreak/>
              <w:t>High</w:t>
            </w:r>
          </w:p>
        </w:tc>
        <w:tc>
          <w:tcPr>
            <w:tcW w:w="1586" w:type="dxa"/>
            <w:tcMar>
              <w:top w:w="0" w:type="dxa"/>
              <w:left w:w="108" w:type="dxa"/>
              <w:bottom w:w="0" w:type="dxa"/>
              <w:right w:w="108" w:type="dxa"/>
            </w:tcMar>
          </w:tcPr>
          <w:p w14:paraId="1C8AA5F6" w14:textId="77777777" w:rsidR="5EA76E9C" w:rsidRDefault="5EA76E9C" w:rsidP="0029467D">
            <w:pPr>
              <w:spacing w:after="0" w:line="240" w:lineRule="auto"/>
              <w:jc w:val="center"/>
            </w:pPr>
            <w:r>
              <w:t>15</w:t>
            </w:r>
          </w:p>
        </w:tc>
        <w:tc>
          <w:tcPr>
            <w:tcW w:w="1868" w:type="dxa"/>
            <w:tcMar>
              <w:top w:w="0" w:type="dxa"/>
              <w:left w:w="108" w:type="dxa"/>
              <w:bottom w:w="0" w:type="dxa"/>
              <w:right w:w="108" w:type="dxa"/>
            </w:tcMar>
          </w:tcPr>
          <w:p w14:paraId="0E0D8392" w14:textId="77777777" w:rsidR="5EA76E9C" w:rsidRDefault="5EA76E9C" w:rsidP="0029467D">
            <w:pPr>
              <w:spacing w:after="0" w:line="240" w:lineRule="auto"/>
              <w:jc w:val="center"/>
            </w:pPr>
            <w:r>
              <w:t>30</w:t>
            </w:r>
          </w:p>
        </w:tc>
        <w:tc>
          <w:tcPr>
            <w:tcW w:w="1869" w:type="dxa"/>
            <w:tcMar>
              <w:top w:w="0" w:type="dxa"/>
              <w:left w:w="108" w:type="dxa"/>
              <w:bottom w:w="0" w:type="dxa"/>
              <w:right w:w="108" w:type="dxa"/>
            </w:tcMar>
          </w:tcPr>
          <w:p w14:paraId="377D2A2B" w14:textId="77777777" w:rsidR="5EA76E9C" w:rsidRDefault="5EA76E9C" w:rsidP="0029467D">
            <w:pPr>
              <w:spacing w:after="0" w:line="240" w:lineRule="auto"/>
              <w:jc w:val="center"/>
            </w:pPr>
            <w:r>
              <w:t>30</w:t>
            </w:r>
          </w:p>
        </w:tc>
        <w:tc>
          <w:tcPr>
            <w:tcW w:w="1867" w:type="dxa"/>
            <w:tcMar>
              <w:top w:w="0" w:type="dxa"/>
              <w:left w:w="108" w:type="dxa"/>
              <w:bottom w:w="0" w:type="dxa"/>
              <w:right w:w="108" w:type="dxa"/>
            </w:tcMar>
          </w:tcPr>
          <w:p w14:paraId="57C77AF4" w14:textId="77777777" w:rsidR="5EA76E9C" w:rsidRDefault="5EA76E9C" w:rsidP="0029467D">
            <w:pPr>
              <w:spacing w:after="0" w:line="240" w:lineRule="auto"/>
              <w:jc w:val="center"/>
            </w:pPr>
            <w:r>
              <w:t>30</w:t>
            </w:r>
          </w:p>
        </w:tc>
      </w:tr>
      <w:tr w:rsidR="5EA76E9C" w14:paraId="56D65A3A" w14:textId="77777777" w:rsidTr="00B77C83">
        <w:tc>
          <w:tcPr>
            <w:tcW w:w="2150" w:type="dxa"/>
            <w:tcMar>
              <w:top w:w="0" w:type="dxa"/>
              <w:left w:w="108" w:type="dxa"/>
              <w:bottom w:w="0" w:type="dxa"/>
              <w:right w:w="108" w:type="dxa"/>
            </w:tcMar>
          </w:tcPr>
          <w:p w14:paraId="080C9188" w14:textId="77777777" w:rsidR="5EA76E9C" w:rsidRDefault="5EA76E9C" w:rsidP="0029467D">
            <w:pPr>
              <w:spacing w:after="0" w:line="240" w:lineRule="auto"/>
            </w:pPr>
            <w:r>
              <w:t>Moderately High</w:t>
            </w:r>
          </w:p>
        </w:tc>
        <w:tc>
          <w:tcPr>
            <w:tcW w:w="1586" w:type="dxa"/>
            <w:tcMar>
              <w:top w:w="0" w:type="dxa"/>
              <w:left w:w="108" w:type="dxa"/>
              <w:bottom w:w="0" w:type="dxa"/>
              <w:right w:w="108" w:type="dxa"/>
            </w:tcMar>
          </w:tcPr>
          <w:p w14:paraId="6537CCD2" w14:textId="77777777" w:rsidR="5EA76E9C" w:rsidRDefault="5EA76E9C" w:rsidP="0029467D">
            <w:pPr>
              <w:spacing w:after="0" w:line="240" w:lineRule="auto"/>
              <w:jc w:val="center"/>
            </w:pPr>
            <w:r>
              <w:t>15</w:t>
            </w:r>
          </w:p>
        </w:tc>
        <w:tc>
          <w:tcPr>
            <w:tcW w:w="1868" w:type="dxa"/>
            <w:tcMar>
              <w:top w:w="0" w:type="dxa"/>
              <w:left w:w="108" w:type="dxa"/>
              <w:bottom w:w="0" w:type="dxa"/>
              <w:right w:w="108" w:type="dxa"/>
            </w:tcMar>
          </w:tcPr>
          <w:p w14:paraId="28B979E5" w14:textId="77777777" w:rsidR="5EA76E9C" w:rsidRDefault="5EA76E9C" w:rsidP="0029467D">
            <w:pPr>
              <w:spacing w:after="0" w:line="240" w:lineRule="auto"/>
              <w:jc w:val="center"/>
            </w:pPr>
            <w:r>
              <w:t>30</w:t>
            </w:r>
          </w:p>
        </w:tc>
        <w:tc>
          <w:tcPr>
            <w:tcW w:w="1869" w:type="dxa"/>
            <w:tcMar>
              <w:top w:w="0" w:type="dxa"/>
              <w:left w:w="108" w:type="dxa"/>
              <w:bottom w:w="0" w:type="dxa"/>
              <w:right w:w="108" w:type="dxa"/>
            </w:tcMar>
          </w:tcPr>
          <w:p w14:paraId="6E86055A" w14:textId="77777777" w:rsidR="5EA76E9C" w:rsidRDefault="5EA76E9C" w:rsidP="0029467D">
            <w:pPr>
              <w:spacing w:after="0" w:line="240" w:lineRule="auto"/>
              <w:jc w:val="center"/>
            </w:pPr>
            <w:r>
              <w:t>30</w:t>
            </w:r>
          </w:p>
        </w:tc>
        <w:tc>
          <w:tcPr>
            <w:tcW w:w="1867" w:type="dxa"/>
            <w:tcMar>
              <w:top w:w="0" w:type="dxa"/>
              <w:left w:w="108" w:type="dxa"/>
              <w:bottom w:w="0" w:type="dxa"/>
              <w:right w:w="108" w:type="dxa"/>
            </w:tcMar>
          </w:tcPr>
          <w:p w14:paraId="2688529F" w14:textId="77777777" w:rsidR="5EA76E9C" w:rsidRDefault="5EA76E9C" w:rsidP="0029467D">
            <w:pPr>
              <w:spacing w:after="0" w:line="240" w:lineRule="auto"/>
              <w:jc w:val="center"/>
            </w:pPr>
            <w:r>
              <w:t>30</w:t>
            </w:r>
          </w:p>
        </w:tc>
      </w:tr>
      <w:tr w:rsidR="5EA76E9C" w14:paraId="4E79E9F1" w14:textId="77777777" w:rsidTr="00B77C83">
        <w:tc>
          <w:tcPr>
            <w:tcW w:w="2150" w:type="dxa"/>
            <w:tcMar>
              <w:top w:w="0" w:type="dxa"/>
              <w:left w:w="108" w:type="dxa"/>
              <w:bottom w:w="0" w:type="dxa"/>
              <w:right w:w="108" w:type="dxa"/>
            </w:tcMar>
          </w:tcPr>
          <w:p w14:paraId="7850534F" w14:textId="77777777" w:rsidR="5EA76E9C" w:rsidRDefault="5EA76E9C" w:rsidP="0029467D">
            <w:pPr>
              <w:spacing w:after="0" w:line="240" w:lineRule="auto"/>
            </w:pPr>
            <w:r>
              <w:t>Moderate</w:t>
            </w:r>
          </w:p>
        </w:tc>
        <w:tc>
          <w:tcPr>
            <w:tcW w:w="1586" w:type="dxa"/>
            <w:tcMar>
              <w:top w:w="0" w:type="dxa"/>
              <w:left w:w="108" w:type="dxa"/>
              <w:bottom w:w="0" w:type="dxa"/>
              <w:right w:w="108" w:type="dxa"/>
            </w:tcMar>
          </w:tcPr>
          <w:p w14:paraId="3C9901A6" w14:textId="77777777" w:rsidR="5EA76E9C" w:rsidRDefault="5EA76E9C" w:rsidP="0029467D">
            <w:pPr>
              <w:spacing w:after="0" w:line="240" w:lineRule="auto"/>
              <w:jc w:val="center"/>
            </w:pPr>
            <w:r>
              <w:t>15</w:t>
            </w:r>
          </w:p>
        </w:tc>
        <w:tc>
          <w:tcPr>
            <w:tcW w:w="1868" w:type="dxa"/>
            <w:tcMar>
              <w:top w:w="0" w:type="dxa"/>
              <w:left w:w="108" w:type="dxa"/>
              <w:bottom w:w="0" w:type="dxa"/>
              <w:right w:w="108" w:type="dxa"/>
            </w:tcMar>
          </w:tcPr>
          <w:p w14:paraId="54E11233" w14:textId="77777777" w:rsidR="5EA76E9C" w:rsidRDefault="5EA76E9C" w:rsidP="0029467D">
            <w:pPr>
              <w:spacing w:after="0" w:line="240" w:lineRule="auto"/>
              <w:jc w:val="center"/>
            </w:pPr>
            <w:r>
              <w:t>15</w:t>
            </w:r>
          </w:p>
        </w:tc>
        <w:tc>
          <w:tcPr>
            <w:tcW w:w="1869" w:type="dxa"/>
            <w:tcMar>
              <w:top w:w="0" w:type="dxa"/>
              <w:left w:w="108" w:type="dxa"/>
              <w:bottom w:w="0" w:type="dxa"/>
              <w:right w:w="108" w:type="dxa"/>
            </w:tcMar>
          </w:tcPr>
          <w:p w14:paraId="598400A6" w14:textId="77777777" w:rsidR="5EA76E9C" w:rsidRDefault="5EA76E9C" w:rsidP="0029467D">
            <w:pPr>
              <w:spacing w:after="0" w:line="240" w:lineRule="auto"/>
              <w:jc w:val="center"/>
            </w:pPr>
            <w:r>
              <w:t>30</w:t>
            </w:r>
          </w:p>
        </w:tc>
        <w:tc>
          <w:tcPr>
            <w:tcW w:w="1867" w:type="dxa"/>
            <w:tcMar>
              <w:top w:w="0" w:type="dxa"/>
              <w:left w:w="108" w:type="dxa"/>
              <w:bottom w:w="0" w:type="dxa"/>
              <w:right w:w="108" w:type="dxa"/>
            </w:tcMar>
          </w:tcPr>
          <w:p w14:paraId="3819BD24" w14:textId="77777777" w:rsidR="5EA76E9C" w:rsidRDefault="5EA76E9C" w:rsidP="0029467D">
            <w:pPr>
              <w:spacing w:after="0" w:line="240" w:lineRule="auto"/>
              <w:jc w:val="center"/>
            </w:pPr>
            <w:r>
              <w:t>30</w:t>
            </w:r>
          </w:p>
        </w:tc>
      </w:tr>
      <w:tr w:rsidR="5EA76E9C" w14:paraId="1E70E271" w14:textId="77777777" w:rsidTr="00B77C83">
        <w:tc>
          <w:tcPr>
            <w:tcW w:w="2150" w:type="dxa"/>
            <w:tcMar>
              <w:top w:w="0" w:type="dxa"/>
              <w:left w:w="108" w:type="dxa"/>
              <w:bottom w:w="0" w:type="dxa"/>
              <w:right w:w="108" w:type="dxa"/>
            </w:tcMar>
          </w:tcPr>
          <w:p w14:paraId="3610908D" w14:textId="77777777" w:rsidR="5EA76E9C" w:rsidRDefault="5EA76E9C" w:rsidP="0029467D">
            <w:pPr>
              <w:spacing w:after="0" w:line="240" w:lineRule="auto"/>
            </w:pPr>
            <w:r>
              <w:t>Low</w:t>
            </w:r>
          </w:p>
        </w:tc>
        <w:tc>
          <w:tcPr>
            <w:tcW w:w="1586" w:type="dxa"/>
            <w:tcMar>
              <w:top w:w="0" w:type="dxa"/>
              <w:left w:w="108" w:type="dxa"/>
              <w:bottom w:w="0" w:type="dxa"/>
              <w:right w:w="108" w:type="dxa"/>
            </w:tcMar>
          </w:tcPr>
          <w:p w14:paraId="34864E6F" w14:textId="77777777" w:rsidR="5EA76E9C" w:rsidRDefault="5EA76E9C" w:rsidP="0029467D">
            <w:pPr>
              <w:spacing w:after="0" w:line="240" w:lineRule="auto"/>
              <w:jc w:val="center"/>
            </w:pPr>
            <w:r>
              <w:t>15</w:t>
            </w:r>
          </w:p>
        </w:tc>
        <w:tc>
          <w:tcPr>
            <w:tcW w:w="1868" w:type="dxa"/>
            <w:tcMar>
              <w:top w:w="0" w:type="dxa"/>
              <w:left w:w="108" w:type="dxa"/>
              <w:bottom w:w="0" w:type="dxa"/>
              <w:right w:w="108" w:type="dxa"/>
            </w:tcMar>
          </w:tcPr>
          <w:p w14:paraId="1F7BD0AB" w14:textId="77777777" w:rsidR="5EA76E9C" w:rsidRDefault="5EA76E9C" w:rsidP="0029467D">
            <w:pPr>
              <w:spacing w:after="0" w:line="240" w:lineRule="auto"/>
              <w:jc w:val="center"/>
            </w:pPr>
            <w:r>
              <w:t>15</w:t>
            </w:r>
          </w:p>
        </w:tc>
        <w:tc>
          <w:tcPr>
            <w:tcW w:w="1869" w:type="dxa"/>
            <w:tcMar>
              <w:top w:w="0" w:type="dxa"/>
              <w:left w:w="108" w:type="dxa"/>
              <w:bottom w:w="0" w:type="dxa"/>
              <w:right w:w="108" w:type="dxa"/>
            </w:tcMar>
          </w:tcPr>
          <w:p w14:paraId="6C00E984" w14:textId="77777777" w:rsidR="5EA76E9C" w:rsidRDefault="5EA76E9C" w:rsidP="0029467D">
            <w:pPr>
              <w:spacing w:after="0" w:line="240" w:lineRule="auto"/>
              <w:jc w:val="center"/>
            </w:pPr>
            <w:r>
              <w:t>15</w:t>
            </w:r>
          </w:p>
        </w:tc>
        <w:tc>
          <w:tcPr>
            <w:tcW w:w="1867" w:type="dxa"/>
            <w:tcMar>
              <w:top w:w="0" w:type="dxa"/>
              <w:left w:w="108" w:type="dxa"/>
              <w:bottom w:w="0" w:type="dxa"/>
              <w:right w:w="108" w:type="dxa"/>
            </w:tcMar>
          </w:tcPr>
          <w:p w14:paraId="7A0B4C09" w14:textId="77777777" w:rsidR="5EA76E9C" w:rsidRDefault="5EA76E9C" w:rsidP="0029467D">
            <w:pPr>
              <w:spacing w:after="0" w:line="240" w:lineRule="auto"/>
              <w:jc w:val="center"/>
            </w:pPr>
            <w:r>
              <w:t>15</w:t>
            </w:r>
          </w:p>
        </w:tc>
      </w:tr>
    </w:tbl>
    <w:p w14:paraId="6BABD58D" w14:textId="77777777" w:rsidR="5EA76E9C" w:rsidRDefault="5EA76E9C" w:rsidP="5EA76E9C">
      <w:pPr>
        <w:rPr>
          <w:rFonts w:ascii="Calibri" w:hAnsi="Calibri" w:cs="Calibri"/>
          <w:sz w:val="4"/>
          <w:szCs w:val="4"/>
        </w:rPr>
      </w:pPr>
    </w:p>
    <w:p w14:paraId="3A2C6D85" w14:textId="77777777" w:rsidR="5EA76E9C" w:rsidRDefault="5EA76E9C" w:rsidP="5EA76E9C">
      <w:pPr>
        <w:ind w:left="2160" w:firstLine="720"/>
      </w:pPr>
      <w:r>
        <w:t>Humid Climate: &gt;50 R Factor</w:t>
      </w:r>
      <w:r w:rsidR="372D9D4D">
        <w:t xml:space="preserve"> or with Irrigation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5EA76E9C" w14:paraId="429C8728" w14:textId="77777777" w:rsidTr="00B77C83">
        <w:tc>
          <w:tcPr>
            <w:tcW w:w="2150" w:type="dxa"/>
            <w:vMerge w:val="restart"/>
            <w:shd w:val="clear" w:color="auto" w:fill="D9E2F3" w:themeFill="accent1" w:themeFillTint="33"/>
            <w:tcMar>
              <w:top w:w="0" w:type="dxa"/>
              <w:left w:w="108" w:type="dxa"/>
              <w:bottom w:w="0" w:type="dxa"/>
              <w:right w:w="108" w:type="dxa"/>
            </w:tcMar>
          </w:tcPr>
          <w:p w14:paraId="5572655A" w14:textId="77777777" w:rsidR="5EA76E9C" w:rsidRDefault="5EA76E9C" w:rsidP="0029467D">
            <w:pPr>
              <w:spacing w:after="0" w:line="240" w:lineRule="auto"/>
            </w:pPr>
            <w:r>
              <w:t xml:space="preserve">Soil Vulnerability to </w:t>
            </w:r>
            <w:r w:rsidR="2F6DBFAE">
              <w:t>Surface Loss</w:t>
            </w:r>
          </w:p>
        </w:tc>
        <w:tc>
          <w:tcPr>
            <w:tcW w:w="7190" w:type="dxa"/>
            <w:gridSpan w:val="4"/>
            <w:shd w:val="clear" w:color="auto" w:fill="D9E2F3" w:themeFill="accent1" w:themeFillTint="33"/>
            <w:tcMar>
              <w:top w:w="0" w:type="dxa"/>
              <w:left w:w="108" w:type="dxa"/>
              <w:bottom w:w="0" w:type="dxa"/>
              <w:right w:w="108" w:type="dxa"/>
            </w:tcMar>
          </w:tcPr>
          <w:p w14:paraId="20A705F7" w14:textId="77777777" w:rsidR="5EA76E9C" w:rsidRDefault="5EA76E9C" w:rsidP="0029467D">
            <w:pPr>
              <w:spacing w:after="0" w:line="240" w:lineRule="auto"/>
              <w:jc w:val="center"/>
            </w:pPr>
            <w:r>
              <w:t>Cropping Risk Category</w:t>
            </w:r>
          </w:p>
        </w:tc>
      </w:tr>
      <w:tr w:rsidR="5EA76E9C" w14:paraId="2030C322" w14:textId="77777777" w:rsidTr="00B77C83">
        <w:tc>
          <w:tcPr>
            <w:tcW w:w="2150" w:type="dxa"/>
            <w:vMerge/>
          </w:tcPr>
          <w:p w14:paraId="09F9ECBD" w14:textId="77777777" w:rsidR="00831445" w:rsidRDefault="00831445" w:rsidP="0029467D">
            <w:pPr>
              <w:spacing w:after="0" w:line="240" w:lineRule="auto"/>
            </w:pPr>
          </w:p>
        </w:tc>
        <w:tc>
          <w:tcPr>
            <w:tcW w:w="1586" w:type="dxa"/>
            <w:shd w:val="clear" w:color="auto" w:fill="D9E2F3" w:themeFill="accent1" w:themeFillTint="33"/>
            <w:tcMar>
              <w:top w:w="0" w:type="dxa"/>
              <w:left w:w="108" w:type="dxa"/>
              <w:bottom w:w="0" w:type="dxa"/>
              <w:right w:w="108" w:type="dxa"/>
            </w:tcMar>
          </w:tcPr>
          <w:p w14:paraId="53FBD504" w14:textId="77777777" w:rsidR="5EA76E9C" w:rsidRDefault="5EA76E9C" w:rsidP="0029467D">
            <w:pPr>
              <w:spacing w:after="0" w:line="240" w:lineRule="auto"/>
              <w:jc w:val="center"/>
            </w:pPr>
            <w:r>
              <w:t>Low</w:t>
            </w:r>
          </w:p>
        </w:tc>
        <w:tc>
          <w:tcPr>
            <w:tcW w:w="1868" w:type="dxa"/>
            <w:shd w:val="clear" w:color="auto" w:fill="D9E2F3" w:themeFill="accent1" w:themeFillTint="33"/>
            <w:tcMar>
              <w:top w:w="0" w:type="dxa"/>
              <w:left w:w="108" w:type="dxa"/>
              <w:bottom w:w="0" w:type="dxa"/>
              <w:right w:w="108" w:type="dxa"/>
            </w:tcMar>
          </w:tcPr>
          <w:p w14:paraId="7F27E9CB" w14:textId="77777777" w:rsidR="5EA76E9C" w:rsidRDefault="5EA76E9C" w:rsidP="0029467D">
            <w:pPr>
              <w:spacing w:after="0" w:line="240" w:lineRule="auto"/>
              <w:jc w:val="center"/>
            </w:pPr>
            <w:r>
              <w:t>Medium</w:t>
            </w:r>
          </w:p>
        </w:tc>
        <w:tc>
          <w:tcPr>
            <w:tcW w:w="1869" w:type="dxa"/>
            <w:shd w:val="clear" w:color="auto" w:fill="D9E2F3" w:themeFill="accent1" w:themeFillTint="33"/>
            <w:tcMar>
              <w:top w:w="0" w:type="dxa"/>
              <w:left w:w="108" w:type="dxa"/>
              <w:bottom w:w="0" w:type="dxa"/>
              <w:right w:w="108" w:type="dxa"/>
            </w:tcMar>
          </w:tcPr>
          <w:p w14:paraId="39410DCD" w14:textId="77777777" w:rsidR="5EA76E9C" w:rsidRDefault="5EA76E9C" w:rsidP="0029467D">
            <w:pPr>
              <w:spacing w:after="0" w:line="240" w:lineRule="auto"/>
              <w:jc w:val="center"/>
            </w:pPr>
            <w:r>
              <w:t>Moderately High</w:t>
            </w:r>
          </w:p>
        </w:tc>
        <w:tc>
          <w:tcPr>
            <w:tcW w:w="1867" w:type="dxa"/>
            <w:shd w:val="clear" w:color="auto" w:fill="D9E2F3" w:themeFill="accent1" w:themeFillTint="33"/>
            <w:tcMar>
              <w:top w:w="0" w:type="dxa"/>
              <w:left w:w="108" w:type="dxa"/>
              <w:bottom w:w="0" w:type="dxa"/>
              <w:right w:w="108" w:type="dxa"/>
            </w:tcMar>
          </w:tcPr>
          <w:p w14:paraId="0FBB5176" w14:textId="77777777" w:rsidR="5EA76E9C" w:rsidRDefault="5EA76E9C" w:rsidP="0029467D">
            <w:pPr>
              <w:spacing w:after="0" w:line="240" w:lineRule="auto"/>
              <w:jc w:val="center"/>
            </w:pPr>
            <w:r>
              <w:t>High</w:t>
            </w:r>
          </w:p>
        </w:tc>
      </w:tr>
      <w:tr w:rsidR="5EA76E9C" w14:paraId="73906EA9" w14:textId="77777777" w:rsidTr="00B77C83">
        <w:tc>
          <w:tcPr>
            <w:tcW w:w="2150" w:type="dxa"/>
            <w:tcMar>
              <w:top w:w="0" w:type="dxa"/>
              <w:left w:w="108" w:type="dxa"/>
              <w:bottom w:w="0" w:type="dxa"/>
              <w:right w:w="108" w:type="dxa"/>
            </w:tcMar>
          </w:tcPr>
          <w:p w14:paraId="09BAA9B9" w14:textId="77777777" w:rsidR="5EA76E9C" w:rsidRDefault="5EA76E9C" w:rsidP="0029467D">
            <w:pPr>
              <w:spacing w:after="0" w:line="240" w:lineRule="auto"/>
            </w:pPr>
            <w:r>
              <w:t>High</w:t>
            </w:r>
          </w:p>
        </w:tc>
        <w:tc>
          <w:tcPr>
            <w:tcW w:w="1586" w:type="dxa"/>
            <w:tcMar>
              <w:top w:w="0" w:type="dxa"/>
              <w:left w:w="108" w:type="dxa"/>
              <w:bottom w:w="0" w:type="dxa"/>
              <w:right w:w="108" w:type="dxa"/>
            </w:tcMar>
          </w:tcPr>
          <w:p w14:paraId="590DE4CA" w14:textId="77777777" w:rsidR="5EA76E9C" w:rsidRDefault="5EA76E9C" w:rsidP="0029467D">
            <w:pPr>
              <w:spacing w:after="0" w:line="240" w:lineRule="auto"/>
              <w:jc w:val="center"/>
            </w:pPr>
            <w:r>
              <w:t>30</w:t>
            </w:r>
          </w:p>
        </w:tc>
        <w:tc>
          <w:tcPr>
            <w:tcW w:w="1868" w:type="dxa"/>
            <w:tcMar>
              <w:top w:w="0" w:type="dxa"/>
              <w:left w:w="108" w:type="dxa"/>
              <w:bottom w:w="0" w:type="dxa"/>
              <w:right w:w="108" w:type="dxa"/>
            </w:tcMar>
          </w:tcPr>
          <w:p w14:paraId="050EF746" w14:textId="77777777" w:rsidR="5EA76E9C" w:rsidRDefault="5EA76E9C" w:rsidP="0029467D">
            <w:pPr>
              <w:spacing w:after="0" w:line="240" w:lineRule="auto"/>
              <w:jc w:val="center"/>
            </w:pPr>
            <w:r>
              <w:t>60</w:t>
            </w:r>
          </w:p>
        </w:tc>
        <w:tc>
          <w:tcPr>
            <w:tcW w:w="1869" w:type="dxa"/>
            <w:tcMar>
              <w:top w:w="0" w:type="dxa"/>
              <w:left w:w="108" w:type="dxa"/>
              <w:bottom w:w="0" w:type="dxa"/>
              <w:right w:w="108" w:type="dxa"/>
            </w:tcMar>
          </w:tcPr>
          <w:p w14:paraId="2A30DC66" w14:textId="77777777" w:rsidR="5EA76E9C" w:rsidRDefault="5EA76E9C" w:rsidP="0029467D">
            <w:pPr>
              <w:spacing w:after="0" w:line="240" w:lineRule="auto"/>
              <w:jc w:val="center"/>
            </w:pPr>
            <w:r>
              <w:t>60</w:t>
            </w:r>
          </w:p>
        </w:tc>
        <w:tc>
          <w:tcPr>
            <w:tcW w:w="1867" w:type="dxa"/>
            <w:tcMar>
              <w:top w:w="0" w:type="dxa"/>
              <w:left w:w="108" w:type="dxa"/>
              <w:bottom w:w="0" w:type="dxa"/>
              <w:right w:w="108" w:type="dxa"/>
            </w:tcMar>
          </w:tcPr>
          <w:p w14:paraId="2F83EFBA" w14:textId="77777777" w:rsidR="5EA76E9C" w:rsidRDefault="5EA76E9C" w:rsidP="0029467D">
            <w:pPr>
              <w:spacing w:after="0" w:line="240" w:lineRule="auto"/>
              <w:jc w:val="center"/>
            </w:pPr>
            <w:r>
              <w:t>60</w:t>
            </w:r>
          </w:p>
        </w:tc>
      </w:tr>
      <w:tr w:rsidR="5EA76E9C" w14:paraId="2D05E88D" w14:textId="77777777" w:rsidTr="00B77C83">
        <w:tc>
          <w:tcPr>
            <w:tcW w:w="2150" w:type="dxa"/>
            <w:tcMar>
              <w:top w:w="0" w:type="dxa"/>
              <w:left w:w="108" w:type="dxa"/>
              <w:bottom w:w="0" w:type="dxa"/>
              <w:right w:w="108" w:type="dxa"/>
            </w:tcMar>
          </w:tcPr>
          <w:p w14:paraId="06F23D2A" w14:textId="77777777" w:rsidR="5EA76E9C" w:rsidRDefault="5EA76E9C" w:rsidP="0029467D">
            <w:pPr>
              <w:spacing w:after="0" w:line="240" w:lineRule="auto"/>
            </w:pPr>
            <w:r>
              <w:t>Moderately High</w:t>
            </w:r>
          </w:p>
        </w:tc>
        <w:tc>
          <w:tcPr>
            <w:tcW w:w="1586" w:type="dxa"/>
            <w:tcMar>
              <w:top w:w="0" w:type="dxa"/>
              <w:left w:w="108" w:type="dxa"/>
              <w:bottom w:w="0" w:type="dxa"/>
              <w:right w:w="108" w:type="dxa"/>
            </w:tcMar>
          </w:tcPr>
          <w:p w14:paraId="162119CD" w14:textId="77777777" w:rsidR="5EA76E9C" w:rsidRDefault="5EA76E9C" w:rsidP="0029467D">
            <w:pPr>
              <w:spacing w:after="0" w:line="240" w:lineRule="auto"/>
              <w:jc w:val="center"/>
            </w:pPr>
            <w:r>
              <w:t>30</w:t>
            </w:r>
          </w:p>
        </w:tc>
        <w:tc>
          <w:tcPr>
            <w:tcW w:w="1868" w:type="dxa"/>
            <w:tcMar>
              <w:top w:w="0" w:type="dxa"/>
              <w:left w:w="108" w:type="dxa"/>
              <w:bottom w:w="0" w:type="dxa"/>
              <w:right w:w="108" w:type="dxa"/>
            </w:tcMar>
          </w:tcPr>
          <w:p w14:paraId="0EE78107" w14:textId="77777777" w:rsidR="5EA76E9C" w:rsidRDefault="5EA76E9C" w:rsidP="0029467D">
            <w:pPr>
              <w:spacing w:after="0" w:line="240" w:lineRule="auto"/>
              <w:jc w:val="center"/>
            </w:pPr>
            <w:r>
              <w:t>60</w:t>
            </w:r>
          </w:p>
        </w:tc>
        <w:tc>
          <w:tcPr>
            <w:tcW w:w="1869" w:type="dxa"/>
            <w:tcMar>
              <w:top w:w="0" w:type="dxa"/>
              <w:left w:w="108" w:type="dxa"/>
              <w:bottom w:w="0" w:type="dxa"/>
              <w:right w:w="108" w:type="dxa"/>
            </w:tcMar>
          </w:tcPr>
          <w:p w14:paraId="624D9BD1" w14:textId="77777777" w:rsidR="5EA76E9C" w:rsidRDefault="5EA76E9C" w:rsidP="0029467D">
            <w:pPr>
              <w:spacing w:after="0" w:line="240" w:lineRule="auto"/>
              <w:jc w:val="center"/>
            </w:pPr>
            <w:r>
              <w:t>60</w:t>
            </w:r>
          </w:p>
        </w:tc>
        <w:tc>
          <w:tcPr>
            <w:tcW w:w="1867" w:type="dxa"/>
            <w:tcMar>
              <w:top w:w="0" w:type="dxa"/>
              <w:left w:w="108" w:type="dxa"/>
              <w:bottom w:w="0" w:type="dxa"/>
              <w:right w:w="108" w:type="dxa"/>
            </w:tcMar>
          </w:tcPr>
          <w:p w14:paraId="565F9C8E" w14:textId="77777777" w:rsidR="5EA76E9C" w:rsidRDefault="5EA76E9C" w:rsidP="0029467D">
            <w:pPr>
              <w:spacing w:after="0" w:line="240" w:lineRule="auto"/>
              <w:jc w:val="center"/>
            </w:pPr>
            <w:r>
              <w:t>60</w:t>
            </w:r>
          </w:p>
        </w:tc>
      </w:tr>
      <w:tr w:rsidR="5EA76E9C" w14:paraId="69455FCD" w14:textId="77777777" w:rsidTr="00B77C83">
        <w:tc>
          <w:tcPr>
            <w:tcW w:w="2150" w:type="dxa"/>
            <w:tcMar>
              <w:top w:w="0" w:type="dxa"/>
              <w:left w:w="108" w:type="dxa"/>
              <w:bottom w:w="0" w:type="dxa"/>
              <w:right w:w="108" w:type="dxa"/>
            </w:tcMar>
          </w:tcPr>
          <w:p w14:paraId="56B73174" w14:textId="77777777" w:rsidR="5EA76E9C" w:rsidRDefault="5EA76E9C" w:rsidP="0029467D">
            <w:pPr>
              <w:spacing w:after="0" w:line="240" w:lineRule="auto"/>
            </w:pPr>
            <w:r>
              <w:t>Moderate</w:t>
            </w:r>
          </w:p>
        </w:tc>
        <w:tc>
          <w:tcPr>
            <w:tcW w:w="1586" w:type="dxa"/>
            <w:tcMar>
              <w:top w:w="0" w:type="dxa"/>
              <w:left w:w="108" w:type="dxa"/>
              <w:bottom w:w="0" w:type="dxa"/>
              <w:right w:w="108" w:type="dxa"/>
            </w:tcMar>
          </w:tcPr>
          <w:p w14:paraId="4CF10CE0" w14:textId="77777777" w:rsidR="5EA76E9C" w:rsidRDefault="5EA76E9C" w:rsidP="0029467D">
            <w:pPr>
              <w:spacing w:after="0" w:line="240" w:lineRule="auto"/>
              <w:jc w:val="center"/>
            </w:pPr>
            <w:r>
              <w:t>15</w:t>
            </w:r>
          </w:p>
        </w:tc>
        <w:tc>
          <w:tcPr>
            <w:tcW w:w="1868" w:type="dxa"/>
            <w:tcMar>
              <w:top w:w="0" w:type="dxa"/>
              <w:left w:w="108" w:type="dxa"/>
              <w:bottom w:w="0" w:type="dxa"/>
              <w:right w:w="108" w:type="dxa"/>
            </w:tcMar>
          </w:tcPr>
          <w:p w14:paraId="5687D021" w14:textId="77777777" w:rsidR="5EA76E9C" w:rsidRDefault="5EA76E9C" w:rsidP="0029467D">
            <w:pPr>
              <w:spacing w:after="0" w:line="240" w:lineRule="auto"/>
              <w:jc w:val="center"/>
            </w:pPr>
            <w:r>
              <w:t>30</w:t>
            </w:r>
          </w:p>
        </w:tc>
        <w:tc>
          <w:tcPr>
            <w:tcW w:w="1869" w:type="dxa"/>
            <w:tcMar>
              <w:top w:w="0" w:type="dxa"/>
              <w:left w:w="108" w:type="dxa"/>
              <w:bottom w:w="0" w:type="dxa"/>
              <w:right w:w="108" w:type="dxa"/>
            </w:tcMar>
          </w:tcPr>
          <w:p w14:paraId="33486B43" w14:textId="77777777" w:rsidR="5EA76E9C" w:rsidRDefault="5EA76E9C" w:rsidP="0029467D">
            <w:pPr>
              <w:spacing w:after="0" w:line="240" w:lineRule="auto"/>
              <w:jc w:val="center"/>
            </w:pPr>
            <w:r>
              <w:t>60</w:t>
            </w:r>
          </w:p>
        </w:tc>
        <w:tc>
          <w:tcPr>
            <w:tcW w:w="1867" w:type="dxa"/>
            <w:tcMar>
              <w:top w:w="0" w:type="dxa"/>
              <w:left w:w="108" w:type="dxa"/>
              <w:bottom w:w="0" w:type="dxa"/>
              <w:right w:w="108" w:type="dxa"/>
            </w:tcMar>
          </w:tcPr>
          <w:p w14:paraId="7C47CB0B" w14:textId="77777777" w:rsidR="5EA76E9C" w:rsidRDefault="5EA76E9C" w:rsidP="0029467D">
            <w:pPr>
              <w:spacing w:after="0" w:line="240" w:lineRule="auto"/>
              <w:jc w:val="center"/>
            </w:pPr>
            <w:r>
              <w:t>60</w:t>
            </w:r>
          </w:p>
        </w:tc>
      </w:tr>
      <w:tr w:rsidR="5EA76E9C" w14:paraId="37E29203" w14:textId="77777777" w:rsidTr="00B77C83">
        <w:tc>
          <w:tcPr>
            <w:tcW w:w="2150" w:type="dxa"/>
            <w:tcMar>
              <w:top w:w="0" w:type="dxa"/>
              <w:left w:w="108" w:type="dxa"/>
              <w:bottom w:w="0" w:type="dxa"/>
              <w:right w:w="108" w:type="dxa"/>
            </w:tcMar>
          </w:tcPr>
          <w:p w14:paraId="25793096" w14:textId="77777777" w:rsidR="5EA76E9C" w:rsidRDefault="5EA76E9C" w:rsidP="0029467D">
            <w:pPr>
              <w:spacing w:after="0" w:line="240" w:lineRule="auto"/>
            </w:pPr>
            <w:r>
              <w:t>Low</w:t>
            </w:r>
          </w:p>
        </w:tc>
        <w:tc>
          <w:tcPr>
            <w:tcW w:w="1586" w:type="dxa"/>
            <w:tcMar>
              <w:top w:w="0" w:type="dxa"/>
              <w:left w:w="108" w:type="dxa"/>
              <w:bottom w:w="0" w:type="dxa"/>
              <w:right w:w="108" w:type="dxa"/>
            </w:tcMar>
          </w:tcPr>
          <w:p w14:paraId="3549C0A9" w14:textId="77777777" w:rsidR="5EA76E9C" w:rsidRDefault="5EA76E9C" w:rsidP="0029467D">
            <w:pPr>
              <w:spacing w:after="0" w:line="240" w:lineRule="auto"/>
              <w:jc w:val="center"/>
            </w:pPr>
            <w:r>
              <w:t>15</w:t>
            </w:r>
          </w:p>
        </w:tc>
        <w:tc>
          <w:tcPr>
            <w:tcW w:w="1868" w:type="dxa"/>
            <w:tcMar>
              <w:top w:w="0" w:type="dxa"/>
              <w:left w:w="108" w:type="dxa"/>
              <w:bottom w:w="0" w:type="dxa"/>
              <w:right w:w="108" w:type="dxa"/>
            </w:tcMar>
          </w:tcPr>
          <w:p w14:paraId="6970E8E3" w14:textId="77777777" w:rsidR="5EA76E9C" w:rsidRDefault="5EA76E9C" w:rsidP="0029467D">
            <w:pPr>
              <w:spacing w:after="0" w:line="240" w:lineRule="auto"/>
              <w:jc w:val="center"/>
            </w:pPr>
            <w:r>
              <w:t>15</w:t>
            </w:r>
          </w:p>
        </w:tc>
        <w:tc>
          <w:tcPr>
            <w:tcW w:w="1869" w:type="dxa"/>
            <w:tcMar>
              <w:top w:w="0" w:type="dxa"/>
              <w:left w:w="108" w:type="dxa"/>
              <w:bottom w:w="0" w:type="dxa"/>
              <w:right w:w="108" w:type="dxa"/>
            </w:tcMar>
          </w:tcPr>
          <w:p w14:paraId="2BA32FF9" w14:textId="77777777" w:rsidR="5EA76E9C" w:rsidRDefault="5EA76E9C" w:rsidP="0029467D">
            <w:pPr>
              <w:spacing w:after="0" w:line="240" w:lineRule="auto"/>
              <w:jc w:val="center"/>
            </w:pPr>
            <w:r>
              <w:t>30</w:t>
            </w:r>
          </w:p>
        </w:tc>
        <w:tc>
          <w:tcPr>
            <w:tcW w:w="1867" w:type="dxa"/>
            <w:tcMar>
              <w:top w:w="0" w:type="dxa"/>
              <w:left w:w="108" w:type="dxa"/>
              <w:bottom w:w="0" w:type="dxa"/>
              <w:right w:w="108" w:type="dxa"/>
            </w:tcMar>
          </w:tcPr>
          <w:p w14:paraId="2E741F53" w14:textId="77777777" w:rsidR="5EA76E9C" w:rsidRDefault="5EA76E9C" w:rsidP="0029467D">
            <w:pPr>
              <w:spacing w:after="0" w:line="240" w:lineRule="auto"/>
              <w:jc w:val="center"/>
            </w:pPr>
            <w:r>
              <w:t>30</w:t>
            </w:r>
          </w:p>
        </w:tc>
      </w:tr>
    </w:tbl>
    <w:p w14:paraId="0A085549" w14:textId="77777777" w:rsidR="7E877F51" w:rsidRDefault="7E877F51"/>
    <w:p w14:paraId="3F0D66C1" w14:textId="1AF52A2F" w:rsidR="380B8E0C" w:rsidRDefault="380B8E0C">
      <w:r>
        <w:t xml:space="preserve">The existing condition question will set the existing score as seen in </w:t>
      </w:r>
      <w:r w:rsidR="00B53010">
        <w:fldChar w:fldCharType="begin"/>
      </w:r>
      <w:r w:rsidR="00B53010">
        <w:instrText xml:space="preserve"> REF _Ref1132785 \h </w:instrText>
      </w:r>
      <w:r w:rsidR="00B53010">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64</w:t>
      </w:r>
      <w:r w:rsidR="00B53010">
        <w:fldChar w:fldCharType="end"/>
      </w:r>
      <w:r>
        <w:t>.</w:t>
      </w:r>
    </w:p>
    <w:p w14:paraId="56A52B5D" w14:textId="155715DB" w:rsidR="00E634AC" w:rsidRDefault="00E634AC" w:rsidP="10C6172E">
      <w:pPr>
        <w:textAlignment w:val="baseline"/>
      </w:pPr>
      <w:bookmarkStart w:id="169" w:name="_Ref1132785"/>
      <w:r w:rsidRPr="10C6172E">
        <w:rPr>
          <w:i/>
          <w:iCs/>
          <w:color w:val="44546A" w:themeColor="text2"/>
        </w:rPr>
        <w:t xml:space="preserve">Figure </w:t>
      </w:r>
      <w:r w:rsidRPr="00405FAA">
        <w:fldChar w:fldCharType="begin"/>
      </w:r>
      <w:r w:rsidRPr="00554408">
        <w:rPr>
          <w:i/>
          <w:iCs/>
          <w:color w:val="44546A" w:themeColor="text2"/>
        </w:rPr>
        <w:instrText xml:space="preserve"> SEQ Figure \* ARABIC </w:instrText>
      </w:r>
      <w:r w:rsidRPr="00405FAA">
        <w:rPr>
          <w:i/>
          <w:iCs/>
          <w:color w:val="44546A" w:themeColor="text2"/>
        </w:rPr>
        <w:fldChar w:fldCharType="separate"/>
      </w:r>
      <w:r w:rsidR="002551DD">
        <w:rPr>
          <w:i/>
          <w:iCs/>
          <w:noProof/>
          <w:color w:val="44546A" w:themeColor="text2"/>
        </w:rPr>
        <w:t>64</w:t>
      </w:r>
      <w:r w:rsidRPr="00405FAA">
        <w:fldChar w:fldCharType="end"/>
      </w:r>
      <w:bookmarkEnd w:id="169"/>
      <w:r w:rsidRPr="10C6172E">
        <w:rPr>
          <w:i/>
          <w:iCs/>
          <w:color w:val="44546A" w:themeColor="text2"/>
        </w:rPr>
        <w:t xml:space="preserve">: </w:t>
      </w:r>
      <w:r w:rsidRPr="10C6172E">
        <w:rPr>
          <w:i/>
          <w:iCs/>
          <w:color w:val="44546A"/>
        </w:rPr>
        <w:t>Crop Rotation Management Points</w:t>
      </w:r>
      <w:r>
        <w:t> </w:t>
      </w:r>
    </w:p>
    <w:tbl>
      <w:tblPr>
        <w:tblW w:w="954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0"/>
        <w:gridCol w:w="1800"/>
      </w:tblGrid>
      <w:tr w:rsidR="000F414F" w14:paraId="71398351" w14:textId="77777777" w:rsidTr="55748213">
        <w:tc>
          <w:tcPr>
            <w:tcW w:w="7740" w:type="dxa"/>
            <w:tcBorders>
              <w:top w:val="outset" w:sz="6" w:space="0" w:color="auto"/>
              <w:left w:val="outset" w:sz="6" w:space="0" w:color="auto"/>
              <w:bottom w:val="outset" w:sz="6" w:space="0" w:color="auto"/>
              <w:right w:val="outset" w:sz="6" w:space="0" w:color="auto"/>
            </w:tcBorders>
            <w:shd w:val="clear" w:color="auto" w:fill="D9E2F3" w:themeFill="accent1" w:themeFillTint="33"/>
            <w:tcMar>
              <w:top w:w="15" w:type="dxa"/>
              <w:left w:w="15" w:type="dxa"/>
              <w:bottom w:w="15" w:type="dxa"/>
              <w:right w:w="15" w:type="dxa"/>
            </w:tcMar>
            <w:hideMark/>
          </w:tcPr>
          <w:p w14:paraId="197D7883" w14:textId="77777777" w:rsidR="00E634AC" w:rsidRDefault="00E634AC" w:rsidP="55748213">
            <w:pPr>
              <w:textAlignment w:val="baseline"/>
            </w:pPr>
            <w:r>
              <w:t>Crop Rotation Residue Level  </w:t>
            </w:r>
          </w:p>
        </w:tc>
        <w:tc>
          <w:tcPr>
            <w:tcW w:w="1800" w:type="dxa"/>
            <w:tcBorders>
              <w:top w:val="single" w:sz="8" w:space="0" w:color="auto"/>
              <w:left w:val="nil"/>
              <w:bottom w:val="single" w:sz="8" w:space="0" w:color="auto"/>
              <w:right w:val="single" w:sz="8" w:space="0" w:color="auto"/>
            </w:tcBorders>
            <w:shd w:val="clear" w:color="auto" w:fill="D9E2F3" w:themeFill="accent1" w:themeFillTint="33"/>
            <w:tcMar>
              <w:top w:w="15" w:type="dxa"/>
              <w:left w:w="15" w:type="dxa"/>
              <w:bottom w:w="15" w:type="dxa"/>
              <w:right w:w="15" w:type="dxa"/>
            </w:tcMar>
            <w:hideMark/>
          </w:tcPr>
          <w:p w14:paraId="7D84F860" w14:textId="77777777" w:rsidR="00E634AC" w:rsidRDefault="00E634AC" w:rsidP="55748213">
            <w:pPr>
              <w:jc w:val="center"/>
              <w:textAlignment w:val="baseline"/>
            </w:pPr>
            <w:r>
              <w:t>N Surface Water Credit</w:t>
            </w:r>
          </w:p>
        </w:tc>
      </w:tr>
      <w:tr w:rsidR="00E634AC" w14:paraId="47F61AB5"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466FB1C9" w14:textId="77777777" w:rsidR="00E634AC" w:rsidRPr="005D102B" w:rsidRDefault="00E634AC">
            <w:pPr>
              <w:textAlignment w:val="baseline"/>
              <w:rPr>
                <w:b/>
              </w:rPr>
            </w:pPr>
            <w:r w:rsidRPr="00C64C43">
              <w:rPr>
                <w:b/>
              </w:rPr>
              <w:t>No Residue</w:t>
            </w:r>
          </w:p>
          <w:p w14:paraId="4604537F" w14:textId="77777777" w:rsidR="00E634AC" w:rsidRDefault="00E634AC" w:rsidP="55748213">
            <w:pPr>
              <w:pStyle w:val="ListParagraph"/>
              <w:numPr>
                <w:ilvl w:val="0"/>
                <w:numId w:val="104"/>
              </w:numPr>
              <w:spacing w:after="0" w:line="240" w:lineRule="auto"/>
              <w:contextualSpacing w:val="0"/>
              <w:textAlignment w:val="baseline"/>
            </w:pPr>
            <w:r>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2F04030F" w14:textId="77777777" w:rsidR="00E634AC" w:rsidRDefault="00E634AC" w:rsidP="00E106C1">
            <w:pPr>
              <w:jc w:val="center"/>
              <w:textAlignment w:val="baseline"/>
            </w:pPr>
            <w:r>
              <w:t>0</w:t>
            </w:r>
          </w:p>
        </w:tc>
      </w:tr>
      <w:tr w:rsidR="00E634AC" w14:paraId="170D36D9"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476B7DCD" w14:textId="4A6001D3" w:rsidR="00E634AC" w:rsidRPr="005D102B" w:rsidRDefault="00E634AC">
            <w:pPr>
              <w:textAlignment w:val="baseline"/>
              <w:rPr>
                <w:b/>
              </w:rPr>
            </w:pPr>
            <w:r w:rsidRPr="00C64C43">
              <w:rPr>
                <w:b/>
              </w:rPr>
              <w:t xml:space="preserve">Very Low </w:t>
            </w:r>
            <w:r w:rsidR="00706FB2">
              <w:rPr>
                <w:b/>
              </w:rPr>
              <w:t>Residue</w:t>
            </w:r>
            <w:r w:rsidRPr="00C64C43">
              <w:rPr>
                <w:b/>
              </w:rPr>
              <w:t xml:space="preserve"> </w:t>
            </w:r>
          </w:p>
          <w:p w14:paraId="01C5F878" w14:textId="77777777" w:rsidR="00E634AC" w:rsidRDefault="00E634AC" w:rsidP="55748213">
            <w:pPr>
              <w:pStyle w:val="ListParagraph"/>
              <w:numPr>
                <w:ilvl w:val="0"/>
                <w:numId w:val="104"/>
              </w:numPr>
              <w:spacing w:after="0" w:line="240" w:lineRule="auto"/>
              <w:contextualSpacing w:val="0"/>
              <w:textAlignment w:val="baseline"/>
            </w:pPr>
            <w:r>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22D9C2A7" w14:textId="77777777" w:rsidR="00E634AC" w:rsidRDefault="00E634AC" w:rsidP="00E106C1">
            <w:pPr>
              <w:jc w:val="center"/>
              <w:textAlignment w:val="baseline"/>
            </w:pPr>
            <w:r>
              <w:t>5</w:t>
            </w:r>
          </w:p>
        </w:tc>
      </w:tr>
      <w:tr w:rsidR="00E634AC" w14:paraId="78B3A017"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70FDD375" w14:textId="77777777" w:rsidR="00E634AC" w:rsidRPr="005D102B" w:rsidRDefault="00E634AC">
            <w:pPr>
              <w:textAlignment w:val="baseline"/>
              <w:rPr>
                <w:b/>
              </w:rPr>
            </w:pPr>
            <w:r w:rsidRPr="00C64C43">
              <w:rPr>
                <w:b/>
              </w:rPr>
              <w:t>Low Residue</w:t>
            </w:r>
          </w:p>
          <w:p w14:paraId="54A62B49" w14:textId="77777777" w:rsidR="00E634AC" w:rsidRPr="001D14DE" w:rsidRDefault="00E634AC" w:rsidP="55748213">
            <w:pPr>
              <w:pStyle w:val="ListParagraph"/>
              <w:numPr>
                <w:ilvl w:val="0"/>
                <w:numId w:val="103"/>
              </w:numPr>
              <w:spacing w:after="0" w:line="240" w:lineRule="auto"/>
              <w:contextualSpacing w:val="0"/>
              <w:textAlignment w:val="baseline"/>
            </w:pPr>
            <w:r w:rsidRPr="001D14DE">
              <w:t>Fragile residue crops, cover crop, any tillage type</w:t>
            </w:r>
          </w:p>
          <w:p w14:paraId="05D76C0F" w14:textId="77777777" w:rsidR="00E634AC" w:rsidRPr="001D14DE" w:rsidRDefault="00E634AC" w:rsidP="55748213">
            <w:pPr>
              <w:pStyle w:val="ListParagraph"/>
              <w:numPr>
                <w:ilvl w:val="0"/>
                <w:numId w:val="103"/>
              </w:numPr>
              <w:spacing w:after="0" w:line="240" w:lineRule="auto"/>
              <w:contextualSpacing w:val="0"/>
              <w:textAlignment w:val="baseline"/>
            </w:pPr>
            <w:r w:rsidRPr="001D14DE">
              <w:t>Durable residue crops, any tillage type</w:t>
            </w:r>
          </w:p>
          <w:p w14:paraId="34593B70" w14:textId="6032D0B2" w:rsidR="00E634AC" w:rsidRPr="001D14DE" w:rsidRDefault="00E634AC" w:rsidP="55748213">
            <w:pPr>
              <w:pStyle w:val="ListParagraph"/>
              <w:numPr>
                <w:ilvl w:val="0"/>
                <w:numId w:val="103"/>
              </w:numPr>
              <w:spacing w:after="0" w:line="240" w:lineRule="auto"/>
              <w:contextualSpacing w:val="0"/>
              <w:textAlignment w:val="baseline"/>
            </w:pPr>
            <w:r w:rsidRPr="001D14DE">
              <w:t xml:space="preserve">At least one conserving use crop in the rotation </w:t>
            </w:r>
            <w:r>
              <w:t xml:space="preserve">with </w:t>
            </w:r>
            <w:r w:rsidRPr="001D14DE">
              <w:t xml:space="preserve">the </w:t>
            </w:r>
            <w:r w:rsidR="00706FB2">
              <w:t>rest—</w:t>
            </w:r>
          </w:p>
          <w:p w14:paraId="5E4A162C" w14:textId="77777777" w:rsidR="00E634AC" w:rsidRPr="00C64C43" w:rsidRDefault="00E634AC" w:rsidP="00C64C43">
            <w:pPr>
              <w:pStyle w:val="ListParagraph"/>
              <w:numPr>
                <w:ilvl w:val="1"/>
                <w:numId w:val="103"/>
              </w:numPr>
              <w:spacing w:after="0" w:line="240" w:lineRule="auto"/>
              <w:contextualSpacing w:val="0"/>
              <w:textAlignment w:val="baseline"/>
              <w:rPr>
                <w:b/>
              </w:rPr>
            </w:pPr>
            <w:r w:rsidRPr="001D14DE">
              <w:t>Any crops</w:t>
            </w:r>
            <w:r>
              <w:t xml:space="preserve">, </w:t>
            </w:r>
            <w:r w:rsidRPr="001D14DE">
              <w:t>any tillage</w:t>
            </w:r>
            <w:r>
              <w:t xml:space="preserv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5B4171B2" w14:textId="77777777" w:rsidR="00E634AC" w:rsidRDefault="00E634AC" w:rsidP="00E106C1">
            <w:pPr>
              <w:jc w:val="center"/>
              <w:textAlignment w:val="baseline"/>
            </w:pPr>
            <w:r>
              <w:t>10</w:t>
            </w:r>
          </w:p>
        </w:tc>
      </w:tr>
      <w:tr w:rsidR="00E634AC" w14:paraId="09527261"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1E1177D0" w14:textId="77777777" w:rsidR="00E634AC" w:rsidRPr="005D102B" w:rsidRDefault="00E634AC">
            <w:pPr>
              <w:textAlignment w:val="baseline"/>
              <w:rPr>
                <w:b/>
              </w:rPr>
            </w:pPr>
            <w:r w:rsidRPr="00C64C43">
              <w:rPr>
                <w:b/>
              </w:rPr>
              <w:t>Moderate Residue</w:t>
            </w:r>
          </w:p>
          <w:p w14:paraId="1F2E17F1" w14:textId="77777777" w:rsidR="00E634AC" w:rsidRDefault="00E634AC" w:rsidP="55748213">
            <w:pPr>
              <w:pStyle w:val="ListParagraph"/>
              <w:numPr>
                <w:ilvl w:val="0"/>
                <w:numId w:val="102"/>
              </w:numPr>
              <w:spacing w:after="0" w:line="240" w:lineRule="auto"/>
              <w:contextualSpacing w:val="0"/>
              <w:textAlignment w:val="baseline"/>
            </w:pPr>
            <w:r>
              <w:t>Fragile residue crops, cover crop, reduced or no-till</w:t>
            </w:r>
          </w:p>
          <w:p w14:paraId="465946ED" w14:textId="77777777" w:rsidR="00E634AC" w:rsidRDefault="00E634AC" w:rsidP="55748213">
            <w:pPr>
              <w:pStyle w:val="ListParagraph"/>
              <w:numPr>
                <w:ilvl w:val="0"/>
                <w:numId w:val="102"/>
              </w:numPr>
              <w:spacing w:after="0" w:line="240" w:lineRule="auto"/>
              <w:contextualSpacing w:val="0"/>
              <w:textAlignment w:val="baseline"/>
            </w:pPr>
            <w:r>
              <w:t>Durable residue crops, harvested just for grain, reduced till</w:t>
            </w:r>
          </w:p>
          <w:p w14:paraId="6A02CBC9" w14:textId="77777777" w:rsidR="00E634AC" w:rsidRDefault="00E634AC" w:rsidP="55748213">
            <w:pPr>
              <w:pStyle w:val="ListParagraph"/>
              <w:numPr>
                <w:ilvl w:val="0"/>
                <w:numId w:val="102"/>
              </w:numPr>
              <w:spacing w:after="0" w:line="240" w:lineRule="auto"/>
              <w:contextualSpacing w:val="0"/>
              <w:textAlignment w:val="baseline"/>
            </w:pPr>
            <w:r>
              <w:t>Durable residue crops, fully harvested, cover crop, reduced till</w:t>
            </w:r>
          </w:p>
          <w:p w14:paraId="0850C81F" w14:textId="187D1CBA" w:rsidR="00E634AC" w:rsidRDefault="00E634AC" w:rsidP="55748213">
            <w:pPr>
              <w:pStyle w:val="ListParagraph"/>
              <w:numPr>
                <w:ilvl w:val="0"/>
                <w:numId w:val="102"/>
              </w:numPr>
              <w:spacing w:after="0" w:line="240" w:lineRule="auto"/>
              <w:contextualSpacing w:val="0"/>
              <w:textAlignment w:val="baseline"/>
            </w:pPr>
            <w:r>
              <w:t xml:space="preserve">At least half the rotation in conserving use crops with the </w:t>
            </w:r>
            <w:r w:rsidR="00706FB2">
              <w:t>rest—</w:t>
            </w:r>
          </w:p>
          <w:p w14:paraId="1E1A0888" w14:textId="77777777" w:rsidR="00E634AC" w:rsidRDefault="00E634AC" w:rsidP="55748213">
            <w:pPr>
              <w:pStyle w:val="ListParagraph"/>
              <w:numPr>
                <w:ilvl w:val="1"/>
                <w:numId w:val="102"/>
              </w:numPr>
              <w:spacing w:after="0" w:line="240" w:lineRule="auto"/>
              <w:contextualSpacing w:val="0"/>
              <w:textAlignment w:val="baseline"/>
            </w:pPr>
            <w:r>
              <w:t>Fragile residue crops, cover crop, reduced till</w:t>
            </w:r>
          </w:p>
          <w:p w14:paraId="67C616E1" w14:textId="77777777" w:rsidR="00E634AC" w:rsidRDefault="00E634AC" w:rsidP="55748213">
            <w:pPr>
              <w:pStyle w:val="ListParagraph"/>
              <w:numPr>
                <w:ilvl w:val="1"/>
                <w:numId w:val="102"/>
              </w:numPr>
              <w:spacing w:after="0" w:line="240" w:lineRule="auto"/>
              <w:contextualSpacing w:val="0"/>
              <w:textAlignment w:val="baseline"/>
            </w:pPr>
            <w:r>
              <w:t>Durable residue crops, harvested just for grain, reduced till</w:t>
            </w:r>
          </w:p>
          <w:p w14:paraId="3568AEE6" w14:textId="77777777" w:rsidR="00E634AC" w:rsidRDefault="00E634AC" w:rsidP="55748213">
            <w:pPr>
              <w:pStyle w:val="ListParagraph"/>
              <w:numPr>
                <w:ilvl w:val="1"/>
                <w:numId w:val="102"/>
              </w:numPr>
              <w:spacing w:after="0" w:line="240" w:lineRule="auto"/>
              <w:contextualSpacing w:val="0"/>
              <w:textAlignment w:val="baseline"/>
            </w:pPr>
            <w:r>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0C0A7C62" w14:textId="77777777" w:rsidR="00E634AC" w:rsidRDefault="00E634AC" w:rsidP="00E106C1">
            <w:pPr>
              <w:jc w:val="center"/>
              <w:textAlignment w:val="baseline"/>
            </w:pPr>
            <w:r>
              <w:t>15</w:t>
            </w:r>
          </w:p>
        </w:tc>
      </w:tr>
      <w:tr w:rsidR="00E634AC" w14:paraId="66966DBA"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3AFA9E3F" w14:textId="77777777" w:rsidR="00E634AC" w:rsidRDefault="00E634AC" w:rsidP="55748213">
            <w:pPr>
              <w:textAlignment w:val="baseline"/>
            </w:pPr>
            <w:r w:rsidRPr="00C64C43">
              <w:rPr>
                <w:b/>
              </w:rPr>
              <w:t>Moderately High Residue</w:t>
            </w:r>
            <w:r>
              <w:t xml:space="preserve"> </w:t>
            </w:r>
          </w:p>
          <w:p w14:paraId="3B95BAC4" w14:textId="77777777" w:rsidR="00E634AC" w:rsidRDefault="00E634AC" w:rsidP="55748213">
            <w:pPr>
              <w:pStyle w:val="ListParagraph"/>
              <w:numPr>
                <w:ilvl w:val="0"/>
                <w:numId w:val="102"/>
              </w:numPr>
              <w:spacing w:after="0" w:line="240" w:lineRule="auto"/>
              <w:contextualSpacing w:val="0"/>
              <w:textAlignment w:val="baseline"/>
            </w:pPr>
            <w:proofErr w:type="gramStart"/>
            <w:r>
              <w:t>Durable residue crops,</w:t>
            </w:r>
            <w:proofErr w:type="gramEnd"/>
            <w:r>
              <w:t xml:space="preserve"> harvested just for grain, no-till</w:t>
            </w:r>
          </w:p>
          <w:p w14:paraId="7A2ACFE9" w14:textId="77777777" w:rsidR="00E634AC" w:rsidRDefault="00E634AC" w:rsidP="55748213">
            <w:pPr>
              <w:pStyle w:val="ListParagraph"/>
              <w:numPr>
                <w:ilvl w:val="0"/>
                <w:numId w:val="102"/>
              </w:numPr>
              <w:spacing w:after="0" w:line="240" w:lineRule="auto"/>
              <w:contextualSpacing w:val="0"/>
              <w:textAlignment w:val="baseline"/>
            </w:pPr>
            <w:r>
              <w:t>Durable residue crops, fully harvested, cover crop, no-till</w:t>
            </w:r>
          </w:p>
          <w:p w14:paraId="57770E43" w14:textId="12C3B9CE" w:rsidR="00E634AC" w:rsidRDefault="00E634AC" w:rsidP="55748213">
            <w:pPr>
              <w:pStyle w:val="ListParagraph"/>
              <w:numPr>
                <w:ilvl w:val="0"/>
                <w:numId w:val="102"/>
              </w:numPr>
              <w:spacing w:after="0" w:line="240" w:lineRule="auto"/>
              <w:contextualSpacing w:val="0"/>
              <w:textAlignment w:val="baseline"/>
            </w:pPr>
            <w:r>
              <w:t xml:space="preserve">Mostly conserving use crops in the rotation with the </w:t>
            </w:r>
            <w:r w:rsidR="00706FB2">
              <w:t>rest—</w:t>
            </w:r>
          </w:p>
          <w:p w14:paraId="0D6AFA7B" w14:textId="77777777" w:rsidR="00E634AC" w:rsidRDefault="00E634AC" w:rsidP="55748213">
            <w:pPr>
              <w:pStyle w:val="ListParagraph"/>
              <w:numPr>
                <w:ilvl w:val="1"/>
                <w:numId w:val="102"/>
              </w:numPr>
              <w:spacing w:after="0" w:line="240" w:lineRule="auto"/>
              <w:contextualSpacing w:val="0"/>
              <w:textAlignment w:val="baseline"/>
            </w:pPr>
            <w:r>
              <w:t>Fragile residue crops, cover crop, no-till</w:t>
            </w:r>
          </w:p>
          <w:p w14:paraId="5C1807DD" w14:textId="77777777" w:rsidR="00E634AC" w:rsidRDefault="00E634AC" w:rsidP="55748213">
            <w:pPr>
              <w:pStyle w:val="ListParagraph"/>
              <w:numPr>
                <w:ilvl w:val="1"/>
                <w:numId w:val="102"/>
              </w:numPr>
              <w:spacing w:after="0" w:line="240" w:lineRule="auto"/>
              <w:contextualSpacing w:val="0"/>
              <w:textAlignment w:val="baseline"/>
            </w:pPr>
            <w:r>
              <w:lastRenderedPageBreak/>
              <w:t>Durable residue crops harvested just for grain, no-till</w:t>
            </w:r>
          </w:p>
          <w:p w14:paraId="20F2988E" w14:textId="77777777" w:rsidR="00E634AC" w:rsidRDefault="00E634AC" w:rsidP="55748213">
            <w:pPr>
              <w:pStyle w:val="ListParagraph"/>
              <w:numPr>
                <w:ilvl w:val="1"/>
                <w:numId w:val="102"/>
              </w:numPr>
              <w:spacing w:after="0" w:line="240" w:lineRule="auto"/>
              <w:contextualSpacing w:val="0"/>
              <w:textAlignment w:val="baseline"/>
            </w:pPr>
            <w:r>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15D34F50" w14:textId="77777777" w:rsidR="00E634AC" w:rsidRDefault="00E634AC" w:rsidP="00E106C1">
            <w:pPr>
              <w:jc w:val="center"/>
              <w:textAlignment w:val="baseline"/>
            </w:pPr>
            <w:r>
              <w:lastRenderedPageBreak/>
              <w:t>20</w:t>
            </w:r>
          </w:p>
        </w:tc>
      </w:tr>
      <w:tr w:rsidR="00E634AC" w14:paraId="0EDA828C"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33FC6538" w14:textId="77777777" w:rsidR="00E634AC" w:rsidRPr="005D102B" w:rsidRDefault="00E634AC">
            <w:pPr>
              <w:textAlignment w:val="baseline"/>
              <w:rPr>
                <w:b/>
              </w:rPr>
            </w:pPr>
            <w:r w:rsidRPr="00C64C43">
              <w:rPr>
                <w:b/>
              </w:rPr>
              <w:t>High Residue</w:t>
            </w:r>
          </w:p>
          <w:p w14:paraId="74C3D75A" w14:textId="77777777" w:rsidR="00E634AC" w:rsidRDefault="00E634AC" w:rsidP="55748213">
            <w:pPr>
              <w:pStyle w:val="ListParagraph"/>
              <w:numPr>
                <w:ilvl w:val="0"/>
                <w:numId w:val="102"/>
              </w:numPr>
              <w:spacing w:after="0" w:line="240" w:lineRule="auto"/>
              <w:contextualSpacing w:val="0"/>
              <w:textAlignment w:val="baseline"/>
            </w:pPr>
            <w:r>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182998E0" w14:textId="77777777" w:rsidR="00E634AC" w:rsidRDefault="00E634AC" w:rsidP="00E106C1">
            <w:pPr>
              <w:jc w:val="center"/>
              <w:textAlignment w:val="baseline"/>
            </w:pPr>
            <w:r>
              <w:t>25</w:t>
            </w:r>
          </w:p>
        </w:tc>
      </w:tr>
    </w:tbl>
    <w:p w14:paraId="6FCEFF09" w14:textId="77777777" w:rsidR="00E634AC" w:rsidRDefault="00E634AC" w:rsidP="00E634AC">
      <w:pPr>
        <w:rPr>
          <w:rFonts w:ascii="Calibri" w:hAnsi="Calibri" w:cs="Calibri"/>
        </w:rPr>
      </w:pPr>
    </w:p>
    <w:p w14:paraId="6C51CB57" w14:textId="6B891789" w:rsidR="7E877F51" w:rsidRDefault="7E877F51">
      <w:r>
        <w:t xml:space="preserve">Conservation </w:t>
      </w:r>
      <w:r w:rsidR="007B3016">
        <w:t>practices and activities</w:t>
      </w:r>
      <w:r>
        <w:t xml:space="preserve"> are then added to the </w:t>
      </w:r>
      <w:r w:rsidR="005E668C">
        <w:t>residue management point</w:t>
      </w:r>
      <w:r>
        <w:t xml:space="preserve"> score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_Ref1132824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65</w:t>
      </w:r>
      <w:r w:rsidR="00B53010">
        <w:fldChar w:fldCharType="end"/>
      </w:r>
      <w:r>
        <w:t>.</w:t>
      </w:r>
    </w:p>
    <w:p w14:paraId="18F2C2AB" w14:textId="5604798A" w:rsidR="7E877F51" w:rsidRPr="0041409E" w:rsidRDefault="00C727CF" w:rsidP="00554408">
      <w:pPr>
        <w:rPr>
          <w:i/>
          <w:color w:val="44546A" w:themeColor="text2"/>
        </w:rPr>
      </w:pPr>
      <w:bookmarkStart w:id="170" w:name="_Ref1132824"/>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65</w:t>
      </w:r>
      <w:r w:rsidRPr="00865861">
        <w:fldChar w:fldCharType="end"/>
      </w:r>
      <w:bookmarkEnd w:id="170"/>
      <w:r w:rsidRPr="00554408">
        <w:rPr>
          <w:i/>
          <w:iCs/>
          <w:color w:val="44546A" w:themeColor="text2"/>
        </w:rPr>
        <w:t xml:space="preserve">: </w:t>
      </w:r>
      <w:r w:rsidR="7E877F51" w:rsidRPr="00554408">
        <w:rPr>
          <w:i/>
          <w:iCs/>
          <w:color w:val="44546A" w:themeColor="text2"/>
        </w:rPr>
        <w:t xml:space="preserve">Typical Practices Affecting </w:t>
      </w:r>
      <w:r w:rsidR="7FBB2BE2" w:rsidRPr="00554408">
        <w:rPr>
          <w:i/>
          <w:iCs/>
          <w:color w:val="44546A" w:themeColor="text2"/>
        </w:rPr>
        <w:t>Pathogen</w:t>
      </w:r>
      <w:r w:rsidR="7E877F51" w:rsidRPr="00554408">
        <w:rPr>
          <w:i/>
          <w:iCs/>
          <w:color w:val="44546A" w:themeColor="text2"/>
        </w:rPr>
        <w:t xml:space="preserve"> Transport to Surface Water</w:t>
      </w:r>
    </w:p>
    <w:tbl>
      <w:tblPr>
        <w:tblStyle w:val="TableGrid"/>
        <w:tblW w:w="9355" w:type="dxa"/>
        <w:tblLook w:val="04A0" w:firstRow="1" w:lastRow="0" w:firstColumn="1" w:lastColumn="0" w:noHBand="0" w:noVBand="1"/>
      </w:tblPr>
      <w:tblGrid>
        <w:gridCol w:w="4675"/>
        <w:gridCol w:w="4680"/>
      </w:tblGrid>
      <w:tr w:rsidR="005A1BE5" w14:paraId="163E98E9" w14:textId="77777777" w:rsidTr="00865861">
        <w:tc>
          <w:tcPr>
            <w:tcW w:w="4675" w:type="dxa"/>
            <w:shd w:val="clear" w:color="auto" w:fill="D9E2F3" w:themeFill="accent1" w:themeFillTint="33"/>
          </w:tcPr>
          <w:p w14:paraId="3422C98D" w14:textId="77777777" w:rsidR="005A1BE5" w:rsidRDefault="005A1BE5">
            <w:r>
              <w:t>Conservation Practices</w:t>
            </w:r>
          </w:p>
        </w:tc>
        <w:tc>
          <w:tcPr>
            <w:tcW w:w="4680" w:type="dxa"/>
            <w:shd w:val="clear" w:color="auto" w:fill="D9E2F3" w:themeFill="accent1" w:themeFillTint="33"/>
          </w:tcPr>
          <w:p w14:paraId="359AFF3D" w14:textId="77777777" w:rsidR="005A1BE5" w:rsidRDefault="005A1BE5">
            <w:r>
              <w:t>Pathogen Conservation Management Points</w:t>
            </w:r>
          </w:p>
        </w:tc>
      </w:tr>
      <w:tr w:rsidR="00EA3595" w14:paraId="01FC8AC8" w14:textId="77777777" w:rsidTr="00865861">
        <w:tc>
          <w:tcPr>
            <w:tcW w:w="4675" w:type="dxa"/>
          </w:tcPr>
          <w:p w14:paraId="7A7CDCA3" w14:textId="6438941F" w:rsidR="00EA3595" w:rsidRDefault="00130350" w:rsidP="00EA3595">
            <w:ins w:id="171" w:author="Breanna Barlow" w:date="2019-03-22T12:27:00Z">
              <w:r w:rsidRPr="00AB186A">
                <w:t>N</w:t>
              </w:r>
              <w:r>
                <w:t xml:space="preserve">utrient </w:t>
              </w:r>
              <w:r w:rsidRPr="00AB186A">
                <w:t>M</w:t>
              </w:r>
              <w:r>
                <w:t>anagement</w:t>
              </w:r>
              <w:r w:rsidRPr="00AB186A">
                <w:t xml:space="preserve"> </w:t>
              </w:r>
            </w:ins>
            <w:del w:id="172" w:author="Breanna Barlow" w:date="2019-03-22T12:27:00Z">
              <w:r w:rsidR="00EA3595" w:rsidDel="00130350">
                <w:delText xml:space="preserve">NM </w:delText>
              </w:r>
            </w:del>
            <w:r w:rsidR="00EA3595">
              <w:t>(590)</w:t>
            </w:r>
          </w:p>
        </w:tc>
        <w:tc>
          <w:tcPr>
            <w:tcW w:w="4680" w:type="dxa"/>
          </w:tcPr>
          <w:p w14:paraId="232949AF" w14:textId="77777777" w:rsidR="00EA3595" w:rsidRDefault="00EA3595" w:rsidP="00EA3595">
            <w:r>
              <w:t>5</w:t>
            </w:r>
          </w:p>
        </w:tc>
      </w:tr>
      <w:tr w:rsidR="005A1BE5" w14:paraId="764C17C4" w14:textId="77777777" w:rsidTr="00865861">
        <w:tc>
          <w:tcPr>
            <w:tcW w:w="4675" w:type="dxa"/>
          </w:tcPr>
          <w:p w14:paraId="5064C3B7" w14:textId="77777777" w:rsidR="005A1BE5" w:rsidRDefault="005A1BE5">
            <w:r>
              <w:t>Contour Buffer Strips (332)</w:t>
            </w:r>
          </w:p>
        </w:tc>
        <w:tc>
          <w:tcPr>
            <w:tcW w:w="4680" w:type="dxa"/>
          </w:tcPr>
          <w:p w14:paraId="44B53201" w14:textId="77777777" w:rsidR="005A1BE5" w:rsidRDefault="005A1BE5">
            <w:r>
              <w:t>15</w:t>
            </w:r>
          </w:p>
        </w:tc>
      </w:tr>
      <w:tr w:rsidR="005A1BE5" w14:paraId="34299CBC" w14:textId="77777777" w:rsidTr="00865861">
        <w:tc>
          <w:tcPr>
            <w:tcW w:w="4675" w:type="dxa"/>
          </w:tcPr>
          <w:p w14:paraId="6038BE60" w14:textId="77777777" w:rsidR="005A1BE5" w:rsidRDefault="005A1BE5">
            <w:r>
              <w:t>Cover Crop (340)</w:t>
            </w:r>
          </w:p>
        </w:tc>
        <w:tc>
          <w:tcPr>
            <w:tcW w:w="4680" w:type="dxa"/>
          </w:tcPr>
          <w:p w14:paraId="7BEC5298" w14:textId="77777777" w:rsidR="005A1BE5" w:rsidRDefault="005A1BE5">
            <w:r>
              <w:t>5</w:t>
            </w:r>
          </w:p>
        </w:tc>
      </w:tr>
      <w:tr w:rsidR="005A1BE5" w14:paraId="0F2D951D" w14:textId="77777777" w:rsidTr="00865861">
        <w:tc>
          <w:tcPr>
            <w:tcW w:w="4675" w:type="dxa"/>
          </w:tcPr>
          <w:p w14:paraId="3B6EBA87" w14:textId="77777777" w:rsidR="005A1BE5" w:rsidRDefault="005A1BE5">
            <w:r>
              <w:t>Denitrifying Bioreactor (605)</w:t>
            </w:r>
          </w:p>
        </w:tc>
        <w:tc>
          <w:tcPr>
            <w:tcW w:w="4680" w:type="dxa"/>
          </w:tcPr>
          <w:p w14:paraId="21F6ABE8" w14:textId="77777777" w:rsidR="005A1BE5" w:rsidRDefault="005A1BE5">
            <w:r>
              <w:t>15</w:t>
            </w:r>
          </w:p>
        </w:tc>
      </w:tr>
      <w:tr w:rsidR="005A1BE5" w14:paraId="512FD8ED" w14:textId="77777777" w:rsidTr="00865861">
        <w:tc>
          <w:tcPr>
            <w:tcW w:w="4675" w:type="dxa"/>
          </w:tcPr>
          <w:p w14:paraId="62BE24FE" w14:textId="77777777" w:rsidR="005A1BE5" w:rsidRDefault="005A1BE5">
            <w:r>
              <w:t>Drainage Water Management (554)</w:t>
            </w:r>
          </w:p>
        </w:tc>
        <w:tc>
          <w:tcPr>
            <w:tcW w:w="4680" w:type="dxa"/>
          </w:tcPr>
          <w:p w14:paraId="339E0B9A" w14:textId="77777777" w:rsidR="005A1BE5" w:rsidRDefault="005A1BE5">
            <w:r>
              <w:t>15</w:t>
            </w:r>
          </w:p>
        </w:tc>
      </w:tr>
      <w:tr w:rsidR="005A1BE5" w14:paraId="08C5DDCC" w14:textId="77777777" w:rsidTr="00865861">
        <w:tc>
          <w:tcPr>
            <w:tcW w:w="4675" w:type="dxa"/>
          </w:tcPr>
          <w:p w14:paraId="33A1EEF7" w14:textId="77777777" w:rsidR="005A1BE5" w:rsidRDefault="005A1BE5">
            <w:r>
              <w:t>Filter Strip (393)</w:t>
            </w:r>
          </w:p>
        </w:tc>
        <w:tc>
          <w:tcPr>
            <w:tcW w:w="4680" w:type="dxa"/>
          </w:tcPr>
          <w:p w14:paraId="66593EAA" w14:textId="77777777" w:rsidR="005A1BE5" w:rsidRDefault="005A1BE5">
            <w:r>
              <w:t>5</w:t>
            </w:r>
          </w:p>
        </w:tc>
      </w:tr>
      <w:tr w:rsidR="005A1BE5" w14:paraId="51D68EF1" w14:textId="77777777" w:rsidTr="00865861">
        <w:tc>
          <w:tcPr>
            <w:tcW w:w="4675" w:type="dxa"/>
          </w:tcPr>
          <w:p w14:paraId="29DA8D03" w14:textId="77777777" w:rsidR="005A1BE5" w:rsidRDefault="005A1BE5">
            <w:r>
              <w:t>Grassed Waterway (412)</w:t>
            </w:r>
          </w:p>
        </w:tc>
        <w:tc>
          <w:tcPr>
            <w:tcW w:w="4680" w:type="dxa"/>
          </w:tcPr>
          <w:p w14:paraId="406084E1" w14:textId="77777777" w:rsidR="005A1BE5" w:rsidRDefault="005A1BE5">
            <w:r>
              <w:t>5</w:t>
            </w:r>
          </w:p>
        </w:tc>
      </w:tr>
      <w:tr w:rsidR="005A1BE5" w14:paraId="2CF8A0D7" w14:textId="77777777" w:rsidTr="00865861">
        <w:tc>
          <w:tcPr>
            <w:tcW w:w="4675" w:type="dxa"/>
          </w:tcPr>
          <w:p w14:paraId="2F36A046" w14:textId="77777777" w:rsidR="005A1BE5" w:rsidRDefault="005A1BE5">
            <w:r>
              <w:t>Wetland Creation (658)</w:t>
            </w:r>
          </w:p>
        </w:tc>
        <w:tc>
          <w:tcPr>
            <w:tcW w:w="4680" w:type="dxa"/>
          </w:tcPr>
          <w:p w14:paraId="5DAF6669" w14:textId="77777777" w:rsidR="005A1BE5" w:rsidRDefault="005A1BE5">
            <w:r>
              <w:t>15</w:t>
            </w:r>
          </w:p>
        </w:tc>
      </w:tr>
    </w:tbl>
    <w:p w14:paraId="593F11A6" w14:textId="77777777" w:rsidR="7E877F51" w:rsidRDefault="7E877F51" w:rsidP="7E877F51">
      <w:pPr>
        <w:rPr>
          <w:sz w:val="4"/>
          <w:szCs w:val="4"/>
        </w:rPr>
      </w:pPr>
    </w:p>
    <w:p w14:paraId="6394FA53" w14:textId="77777777" w:rsidR="7E877F51" w:rsidRDefault="7E877F51">
      <w:r>
        <w:t>*Supporting practices may be necessary to support the above practices, and will be identified as necessary supporting practices, but do not add conservation management points to the total.</w:t>
      </w:r>
    </w:p>
    <w:p w14:paraId="65542701" w14:textId="77777777" w:rsidR="00B93006" w:rsidRPr="00B93006" w:rsidRDefault="00B93006" w:rsidP="00B93006"/>
    <w:p w14:paraId="68693DEF" w14:textId="0558C18F" w:rsidR="00561969" w:rsidRPr="00561969" w:rsidRDefault="524E2AE1" w:rsidP="524E2AE1">
      <w:pPr>
        <w:pStyle w:val="Heading2"/>
        <w:rPr>
          <w:b/>
          <w:bCs/>
        </w:rPr>
      </w:pPr>
      <w:bookmarkStart w:id="173" w:name="_Toc535524406"/>
      <w:bookmarkStart w:id="174" w:name="_Toc2079931"/>
      <w:r w:rsidRPr="524E2AE1">
        <w:rPr>
          <w:b/>
          <w:bCs/>
        </w:rPr>
        <w:t>Diffuse Pathogens and Chemicals from Manure, Biosolids, or Compost Application Transported to Groundwater (Diffuse Pathogens – Groundwater)</w:t>
      </w:r>
      <w:bookmarkEnd w:id="173"/>
      <w:bookmarkEnd w:id="174"/>
    </w:p>
    <w:p w14:paraId="2879DB3C" w14:textId="4B8DFF3A" w:rsidR="00457307" w:rsidRPr="007B242E" w:rsidRDefault="524E2AE1" w:rsidP="5F713A78">
      <w:r w:rsidRPr="524E2AE1">
        <w:rPr>
          <w:b/>
          <w:bCs/>
        </w:rPr>
        <w:t>Description:</w:t>
      </w:r>
      <w:r>
        <w:t xml:space="preserve">  Pathogens, pharmaceuticals, and chemicals from land applied manure, biosolids, or compost are transported to groundwater in quantities that degrade water quality and limit its use. Sources can include both diffuse losses (</w:t>
      </w:r>
      <w:r w:rsidR="00DA6084">
        <w:t>non</w:t>
      </w:r>
      <w:r>
        <w:t>point source) from land application and concentrated (point source) losses associated with agrichemical and manure storage and handling and direct livestock access to sensitive areas. This resource concern only covers diffuse losses from land application or livestock on the PLU.</w:t>
      </w:r>
    </w:p>
    <w:p w14:paraId="65DC455E" w14:textId="218537E1" w:rsidR="00457307" w:rsidRPr="007B242E" w:rsidRDefault="096CD9E1" w:rsidP="096CD9E1">
      <w:r w:rsidRPr="096CD9E1">
        <w:rPr>
          <w:b/>
          <w:bCs/>
        </w:rPr>
        <w:t>Objective:</w:t>
      </w:r>
      <w:r>
        <w:t xml:space="preserve">  Reduce transport of pathogens, pharmaceuticals, and polluting chemicals from manure, biosolids, or compost to </w:t>
      </w:r>
      <w:r w:rsidR="7EF77774">
        <w:t>groundwater</w:t>
      </w:r>
      <w:r>
        <w:t>.</w:t>
      </w:r>
    </w:p>
    <w:p w14:paraId="4E5E064F" w14:textId="77777777" w:rsidR="00457307" w:rsidRPr="007B242E" w:rsidRDefault="096CD9E1" w:rsidP="096CD9E1">
      <w:pPr>
        <w:rPr>
          <w:b/>
          <w:bCs/>
        </w:rPr>
      </w:pPr>
      <w:r w:rsidRPr="096CD9E1">
        <w:rPr>
          <w:b/>
          <w:bCs/>
        </w:rPr>
        <w:t>Analysis within CART:</w:t>
      </w:r>
    </w:p>
    <w:p w14:paraId="0824D267" w14:textId="095C52AE" w:rsidR="00B54FC4" w:rsidRDefault="22283B2B" w:rsidP="00457307">
      <w:r>
        <w:t>Each PLU will default to a</w:t>
      </w:r>
      <w:r w:rsidR="00741777">
        <w:t xml:space="preserve"> “not assessed” </w:t>
      </w:r>
      <w:r>
        <w:t xml:space="preserve">status for </w:t>
      </w:r>
      <w:r w:rsidR="003C3456">
        <w:t xml:space="preserve">pathogens </w:t>
      </w:r>
      <w:r>
        <w:t xml:space="preserve">– </w:t>
      </w:r>
      <w:r w:rsidR="003C3456">
        <w:t>g</w:t>
      </w:r>
      <w:r>
        <w:t xml:space="preserve">roundwater.  The </w:t>
      </w:r>
      <w:r w:rsidR="00FF6243">
        <w:t>planner</w:t>
      </w:r>
      <w:r>
        <w:t xml:space="preserve"> will identify this resource concern based on </w:t>
      </w:r>
      <w:r w:rsidR="00741777">
        <w:t>site-specific</w:t>
      </w:r>
      <w:r>
        <w:t xml:space="preserve"> conditions such as application of manures, or presence of livestock on the PLU. Where identified, at least 50 points of pathogen mitigation will be required from appropriate </w:t>
      </w:r>
      <w:r w:rsidR="007B3016">
        <w:t>conservation</w:t>
      </w:r>
      <w:r>
        <w:t xml:space="preserve"> </w:t>
      </w:r>
      <w:r w:rsidR="007B3016">
        <w:t>practices and activities</w:t>
      </w:r>
      <w:r>
        <w:t xml:space="preserve"> that have pathogen credits, such as </w:t>
      </w:r>
      <w:r w:rsidR="003C3456">
        <w:t>waste treatment</w:t>
      </w:r>
      <w:r>
        <w:t xml:space="preserve">. </w:t>
      </w:r>
    </w:p>
    <w:p w14:paraId="657A26F0" w14:textId="77777777" w:rsidR="00457307" w:rsidRPr="007B242E" w:rsidRDefault="096CD9E1" w:rsidP="00C5667A">
      <w:pPr>
        <w:pStyle w:val="ListParagraph"/>
        <w:numPr>
          <w:ilvl w:val="0"/>
          <w:numId w:val="14"/>
        </w:numPr>
      </w:pPr>
      <w:r w:rsidRPr="096CD9E1">
        <w:rPr>
          <w:b/>
          <w:bCs/>
        </w:rPr>
        <w:t xml:space="preserve">Diffuse Pathogen Transport to </w:t>
      </w:r>
      <w:r w:rsidR="69AB9556" w:rsidRPr="69AB9556">
        <w:rPr>
          <w:b/>
          <w:bCs/>
        </w:rPr>
        <w:t>Groundwater</w:t>
      </w:r>
      <w:r w:rsidRPr="096CD9E1">
        <w:rPr>
          <w:b/>
          <w:bCs/>
        </w:rPr>
        <w:t>:</w:t>
      </w:r>
    </w:p>
    <w:p w14:paraId="1A34A373" w14:textId="40E62820" w:rsidR="00457307" w:rsidRPr="007B242E" w:rsidRDefault="096CD9E1" w:rsidP="00457307">
      <w:r>
        <w:lastRenderedPageBreak/>
        <w:t xml:space="preserve">Each PLU will have the PLU </w:t>
      </w:r>
      <w:r w:rsidR="00CB7009">
        <w:t>soil runoff potential</w:t>
      </w:r>
      <w:r>
        <w:t xml:space="preserve"> determined.  Each soil map unit within the PLU will be categorized into one of four </w:t>
      </w:r>
      <w:r w:rsidR="00CB7009">
        <w:t>soil runoff potential</w:t>
      </w:r>
      <w:r>
        <w:t xml:space="preserve">s through the Water Quality Management Services - Soil Runoff, based on its published map unit components.  This service utilizes the </w:t>
      </w:r>
      <w:r w:rsidR="00CB7009">
        <w:t>NRCS-published</w:t>
      </w:r>
      <w:r>
        <w:t xml:space="preserve"> soils database (SSURGO) according to the chart in</w:t>
      </w:r>
      <w:r w:rsidR="00B53010">
        <w:t xml:space="preserve"> </w:t>
      </w:r>
      <w:r w:rsidR="00B53010">
        <w:fldChar w:fldCharType="begin"/>
      </w:r>
      <w:r w:rsidR="00B53010">
        <w:instrText xml:space="preserve"> REF _Ref1132836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66</w:t>
      </w:r>
      <w:r w:rsidR="00B53010">
        <w:fldChar w:fldCharType="end"/>
      </w:r>
      <w:r w:rsidR="00B53010">
        <w:t>.</w:t>
      </w:r>
      <w:r>
        <w:t xml:space="preserve"> The acre weighted average for the PLU is then determined based on ratings for each soil map unit in the PLU.</w:t>
      </w:r>
    </w:p>
    <w:p w14:paraId="706F3995" w14:textId="5BC34E67" w:rsidR="00457307" w:rsidRPr="0041409E" w:rsidRDefault="00862696" w:rsidP="00554408">
      <w:pPr>
        <w:rPr>
          <w:i/>
          <w:color w:val="44546A" w:themeColor="text2"/>
        </w:rPr>
      </w:pPr>
      <w:bookmarkStart w:id="175" w:name="_Ref1132836"/>
      <w:r w:rsidRPr="00554408">
        <w:rPr>
          <w:i/>
          <w:iCs/>
          <w:color w:val="44546A" w:themeColor="text2"/>
        </w:rPr>
        <w:t xml:space="preserve">Figure </w:t>
      </w:r>
      <w:r w:rsidRPr="00EA3595">
        <w:fldChar w:fldCharType="begin"/>
      </w:r>
      <w:r w:rsidRPr="00554408">
        <w:rPr>
          <w:i/>
          <w:iCs/>
          <w:color w:val="44546A" w:themeColor="text2"/>
        </w:rPr>
        <w:instrText xml:space="preserve"> SEQ Figure \* ARABIC </w:instrText>
      </w:r>
      <w:r w:rsidRPr="00EA3595">
        <w:rPr>
          <w:i/>
          <w:iCs/>
          <w:color w:val="44546A" w:themeColor="text2"/>
        </w:rPr>
        <w:fldChar w:fldCharType="separate"/>
      </w:r>
      <w:r w:rsidR="002551DD">
        <w:rPr>
          <w:i/>
          <w:iCs/>
          <w:noProof/>
          <w:color w:val="44546A" w:themeColor="text2"/>
        </w:rPr>
        <w:t>66</w:t>
      </w:r>
      <w:r w:rsidRPr="00EA3595">
        <w:fldChar w:fldCharType="end"/>
      </w:r>
      <w:bookmarkEnd w:id="175"/>
      <w:r w:rsidRPr="00554408">
        <w:rPr>
          <w:i/>
          <w:iCs/>
          <w:color w:val="44546A" w:themeColor="text2"/>
        </w:rPr>
        <w:t xml:space="preserve">: </w:t>
      </w:r>
      <w:r w:rsidR="096CD9E1" w:rsidRPr="00554408">
        <w:rPr>
          <w:i/>
          <w:iCs/>
          <w:color w:val="44546A" w:themeColor="text2"/>
        </w:rPr>
        <w:t xml:space="preserve">Determining Soil </w:t>
      </w:r>
      <w:r w:rsidR="096CD9E1" w:rsidRPr="00EA3595">
        <w:rPr>
          <w:i/>
          <w:iCs/>
          <w:color w:val="44546A" w:themeColor="text2"/>
        </w:rPr>
        <w:t>Leaching</w:t>
      </w:r>
      <w:r w:rsidR="096CD9E1" w:rsidRPr="00554408">
        <w:rPr>
          <w:i/>
          <w:iCs/>
          <w:color w:val="44546A" w:themeColor="text2"/>
        </w:rPr>
        <w:t xml:space="preserve"> Potential</w:t>
      </w:r>
    </w:p>
    <w:tbl>
      <w:tblPr>
        <w:tblStyle w:val="TableGrid"/>
        <w:tblW w:w="0" w:type="auto"/>
        <w:tblLayout w:type="fixed"/>
        <w:tblLook w:val="04A0" w:firstRow="1" w:lastRow="0" w:firstColumn="1" w:lastColumn="0" w:noHBand="0" w:noVBand="1"/>
      </w:tblPr>
      <w:tblGrid>
        <w:gridCol w:w="1440"/>
        <w:gridCol w:w="1800"/>
        <w:gridCol w:w="2160"/>
        <w:gridCol w:w="1980"/>
        <w:gridCol w:w="1980"/>
      </w:tblGrid>
      <w:tr w:rsidR="00EA3595" w14:paraId="2FBD8CA6" w14:textId="77777777" w:rsidTr="00EA3595">
        <w:tc>
          <w:tcPr>
            <w:tcW w:w="14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00FBEB" w14:textId="77777777" w:rsidR="00EA3595" w:rsidRDefault="00EA3595" w:rsidP="00EA3595">
            <w:r w:rsidRPr="00EA3595">
              <w:rPr>
                <w:rFonts w:ascii="Calibri" w:eastAsia="Calibri" w:hAnsi="Calibri" w:cs="Calibri"/>
              </w:rPr>
              <w:t>Leaching Potential</w:t>
            </w:r>
          </w:p>
        </w:tc>
        <w:tc>
          <w:tcPr>
            <w:tcW w:w="18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ECD4AB4" w14:textId="3B3357FB" w:rsidR="00EA3595" w:rsidRDefault="00EA3595" w:rsidP="00EA3595">
            <w:pPr>
              <w:rPr>
                <w:rFonts w:ascii="Calibri" w:eastAsia="Calibri" w:hAnsi="Calibri" w:cs="Calibri"/>
              </w:rPr>
            </w:pPr>
            <w:r w:rsidRPr="00EA3595">
              <w:rPr>
                <w:rFonts w:ascii="Calibri" w:eastAsia="Calibri" w:hAnsi="Calibri" w:cs="Calibri"/>
              </w:rPr>
              <w:t>Hydrologic Group A</w:t>
            </w:r>
          </w:p>
        </w:tc>
        <w:tc>
          <w:tcPr>
            <w:tcW w:w="21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4B79742" w14:textId="77777777" w:rsidR="00EA3595" w:rsidRDefault="00EA3595" w:rsidP="00EA3595">
            <w:r w:rsidRPr="00EA3595">
              <w:rPr>
                <w:rFonts w:ascii="Calibri" w:eastAsia="Calibri" w:hAnsi="Calibri" w:cs="Calibri"/>
              </w:rPr>
              <w:t>Hydrologic Group B</w:t>
            </w:r>
          </w:p>
        </w:tc>
        <w:tc>
          <w:tcPr>
            <w:tcW w:w="19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2329DD6" w14:textId="77777777" w:rsidR="00EA3595" w:rsidRDefault="00EA3595" w:rsidP="00EA3595">
            <w:r w:rsidRPr="00EA3595">
              <w:rPr>
                <w:rFonts w:ascii="Calibri" w:eastAsia="Calibri" w:hAnsi="Calibri" w:cs="Calibri"/>
              </w:rPr>
              <w:t>Hydrologic Group C</w:t>
            </w:r>
          </w:p>
        </w:tc>
        <w:tc>
          <w:tcPr>
            <w:tcW w:w="19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ADDF2EE" w14:textId="77777777" w:rsidR="00EA3595" w:rsidRDefault="00EA3595" w:rsidP="00EA3595">
            <w:r w:rsidRPr="00EA3595">
              <w:rPr>
                <w:rFonts w:ascii="Calibri" w:eastAsia="Calibri" w:hAnsi="Calibri" w:cs="Calibri"/>
              </w:rPr>
              <w:t>Hydrologic Group D</w:t>
            </w:r>
          </w:p>
        </w:tc>
      </w:tr>
      <w:tr w:rsidR="00EA3595" w14:paraId="0F0CD49A" w14:textId="77777777" w:rsidTr="00EA3595">
        <w:tc>
          <w:tcPr>
            <w:tcW w:w="1440" w:type="dxa"/>
            <w:tcBorders>
              <w:top w:val="single" w:sz="8" w:space="0" w:color="auto"/>
              <w:left w:val="single" w:sz="8" w:space="0" w:color="auto"/>
              <w:bottom w:val="single" w:sz="8" w:space="0" w:color="auto"/>
              <w:right w:val="single" w:sz="8" w:space="0" w:color="auto"/>
            </w:tcBorders>
          </w:tcPr>
          <w:p w14:paraId="15C97D45" w14:textId="77777777" w:rsidR="00EA3595" w:rsidRDefault="00EA3595" w:rsidP="00EA3595">
            <w:r w:rsidRPr="00EA3595">
              <w:rPr>
                <w:rFonts w:ascii="Calibri" w:eastAsia="Calibri" w:hAnsi="Calibri" w:cs="Calibri"/>
              </w:rPr>
              <w:t>Low = 0</w:t>
            </w:r>
          </w:p>
        </w:tc>
        <w:tc>
          <w:tcPr>
            <w:tcW w:w="1800" w:type="dxa"/>
            <w:tcBorders>
              <w:top w:val="single" w:sz="8" w:space="0" w:color="auto"/>
              <w:left w:val="single" w:sz="8" w:space="0" w:color="auto"/>
              <w:bottom w:val="single" w:sz="8" w:space="0" w:color="auto"/>
              <w:right w:val="single" w:sz="8" w:space="0" w:color="auto"/>
            </w:tcBorders>
          </w:tcPr>
          <w:p w14:paraId="6DD7860C" w14:textId="77777777" w:rsidR="00EA3595" w:rsidRDefault="00EA3595" w:rsidP="00EA3595">
            <w:r>
              <w:br/>
            </w:r>
            <w:r>
              <w:br/>
            </w:r>
          </w:p>
        </w:tc>
        <w:tc>
          <w:tcPr>
            <w:tcW w:w="2160" w:type="dxa"/>
            <w:tcBorders>
              <w:top w:val="single" w:sz="8" w:space="0" w:color="auto"/>
              <w:left w:val="single" w:sz="8" w:space="0" w:color="auto"/>
              <w:bottom w:val="single" w:sz="8" w:space="0" w:color="auto"/>
              <w:right w:val="single" w:sz="8" w:space="0" w:color="auto"/>
            </w:tcBorders>
          </w:tcPr>
          <w:p w14:paraId="003E6D3B" w14:textId="4404D3F5" w:rsidR="00EA3595" w:rsidRDefault="00EA3595" w:rsidP="00EA3595">
            <w:r w:rsidRPr="00EA3595">
              <w:rPr>
                <w:rFonts w:ascii="Calibri" w:eastAsia="Calibri" w:hAnsi="Calibri" w:cs="Calibri"/>
              </w:rPr>
              <w:t xml:space="preserve">Slope </w:t>
            </w:r>
            <w:r w:rsidR="00FE6EBB">
              <w:rPr>
                <w:rFonts w:ascii="Calibri" w:eastAsia="Calibri" w:hAnsi="Calibri" w:cs="Calibri"/>
              </w:rPr>
              <w:t>≤</w:t>
            </w:r>
            <w:r w:rsidRPr="00EA3595">
              <w:rPr>
                <w:rFonts w:ascii="Calibri" w:eastAsia="Calibri" w:hAnsi="Calibri" w:cs="Calibri"/>
              </w:rPr>
              <w:t xml:space="preserve">12 and K factor </w:t>
            </w:r>
            <w:r w:rsidR="0055615F">
              <w:rPr>
                <w:rFonts w:ascii="Calibri" w:eastAsia="Calibri" w:hAnsi="Calibri" w:cs="Calibri"/>
              </w:rPr>
              <w:t>&lt;</w:t>
            </w:r>
            <w:r w:rsidRPr="00EA3595">
              <w:rPr>
                <w:rFonts w:ascii="Calibri" w:eastAsia="Calibri" w:hAnsi="Calibri" w:cs="Calibri"/>
              </w:rPr>
              <w:t>0.24</w:t>
            </w:r>
          </w:p>
        </w:tc>
        <w:tc>
          <w:tcPr>
            <w:tcW w:w="1980" w:type="dxa"/>
            <w:tcBorders>
              <w:top w:val="single" w:sz="8" w:space="0" w:color="auto"/>
              <w:left w:val="single" w:sz="8" w:space="0" w:color="auto"/>
              <w:bottom w:val="single" w:sz="8" w:space="0" w:color="auto"/>
              <w:right w:val="single" w:sz="8" w:space="0" w:color="auto"/>
            </w:tcBorders>
          </w:tcPr>
          <w:p w14:paraId="75F10F14" w14:textId="77777777" w:rsidR="00EA3595" w:rsidRDefault="00EA3595" w:rsidP="00EA3595">
            <w:r w:rsidRPr="00EA3595">
              <w:rPr>
                <w:rFonts w:ascii="Calibri" w:eastAsia="Calibri" w:hAnsi="Calibri" w:cs="Calibri"/>
              </w:rPr>
              <w:t xml:space="preserve"> </w:t>
            </w:r>
          </w:p>
        </w:tc>
        <w:tc>
          <w:tcPr>
            <w:tcW w:w="1980" w:type="dxa"/>
            <w:tcBorders>
              <w:top w:val="single" w:sz="8" w:space="0" w:color="auto"/>
              <w:left w:val="single" w:sz="8" w:space="0" w:color="auto"/>
              <w:bottom w:val="single" w:sz="8" w:space="0" w:color="auto"/>
              <w:right w:val="single" w:sz="8" w:space="0" w:color="auto"/>
            </w:tcBorders>
          </w:tcPr>
          <w:p w14:paraId="3BDC5745" w14:textId="205775A9" w:rsidR="00EA3595" w:rsidRDefault="00EA3595" w:rsidP="00EA3595">
            <w:r w:rsidRPr="00EA3595">
              <w:rPr>
                <w:rFonts w:ascii="Calibri" w:eastAsia="Calibri" w:hAnsi="Calibri" w:cs="Calibri"/>
              </w:rPr>
              <w:t xml:space="preserve">All except </w:t>
            </w:r>
            <w:proofErr w:type="spellStart"/>
            <w:r w:rsidR="003C3456">
              <w:rPr>
                <w:rFonts w:ascii="Calibri" w:eastAsia="Calibri" w:hAnsi="Calibri" w:cs="Calibri"/>
              </w:rPr>
              <w:t>h</w:t>
            </w:r>
            <w:r w:rsidRPr="00EA3595">
              <w:rPr>
                <w:rFonts w:ascii="Calibri" w:eastAsia="Calibri" w:hAnsi="Calibri" w:cs="Calibri"/>
              </w:rPr>
              <w:t>istosols</w:t>
            </w:r>
            <w:proofErr w:type="spellEnd"/>
            <w:r w:rsidRPr="00EA3595">
              <w:rPr>
                <w:rFonts w:ascii="Calibri" w:eastAsia="Calibri" w:hAnsi="Calibri" w:cs="Calibri"/>
              </w:rPr>
              <w:t xml:space="preserve"> or </w:t>
            </w:r>
            <w:proofErr w:type="gramStart"/>
            <w:r w:rsidR="003C3456">
              <w:rPr>
                <w:rFonts w:ascii="Calibri" w:eastAsia="Calibri" w:hAnsi="Calibri" w:cs="Calibri"/>
              </w:rPr>
              <w:t>h</w:t>
            </w:r>
            <w:r w:rsidRPr="00EA3595">
              <w:rPr>
                <w:rFonts w:ascii="Calibri" w:eastAsia="Calibri" w:hAnsi="Calibri" w:cs="Calibri"/>
              </w:rPr>
              <w:t xml:space="preserve">igh </w:t>
            </w:r>
            <w:r w:rsidR="003C3456">
              <w:rPr>
                <w:rFonts w:ascii="Calibri" w:eastAsia="Calibri" w:hAnsi="Calibri" w:cs="Calibri"/>
              </w:rPr>
              <w:t>w</w:t>
            </w:r>
            <w:r w:rsidR="003C3456" w:rsidRPr="00EA3595">
              <w:rPr>
                <w:rFonts w:ascii="Calibri" w:eastAsia="Calibri" w:hAnsi="Calibri" w:cs="Calibri"/>
              </w:rPr>
              <w:t>ater</w:t>
            </w:r>
            <w:proofErr w:type="gramEnd"/>
            <w:r w:rsidR="003C3456" w:rsidRPr="00EA3595">
              <w:rPr>
                <w:rFonts w:ascii="Calibri" w:eastAsia="Calibri" w:hAnsi="Calibri" w:cs="Calibri"/>
              </w:rPr>
              <w:t xml:space="preserve"> </w:t>
            </w:r>
            <w:r w:rsidRPr="00EA3595">
              <w:rPr>
                <w:rFonts w:ascii="Calibri" w:eastAsia="Calibri" w:hAnsi="Calibri" w:cs="Calibri"/>
              </w:rPr>
              <w:t xml:space="preserve">Table </w:t>
            </w:r>
            <w:r w:rsidR="00FE6EBB">
              <w:rPr>
                <w:rFonts w:ascii="Calibri" w:eastAsia="Calibri" w:hAnsi="Calibri" w:cs="Calibri"/>
              </w:rPr>
              <w:t>≤</w:t>
            </w:r>
            <w:r w:rsidRPr="00EA3595">
              <w:rPr>
                <w:rFonts w:ascii="Calibri" w:eastAsia="Calibri" w:hAnsi="Calibri" w:cs="Calibri"/>
              </w:rPr>
              <w:t>76 cm</w:t>
            </w:r>
          </w:p>
        </w:tc>
      </w:tr>
      <w:tr w:rsidR="00EA3595" w14:paraId="21FAD406" w14:textId="77777777" w:rsidTr="00EA3595">
        <w:tc>
          <w:tcPr>
            <w:tcW w:w="1440" w:type="dxa"/>
            <w:tcBorders>
              <w:top w:val="single" w:sz="8" w:space="0" w:color="auto"/>
              <w:left w:val="single" w:sz="8" w:space="0" w:color="auto"/>
              <w:bottom w:val="single" w:sz="8" w:space="0" w:color="auto"/>
              <w:right w:val="single" w:sz="8" w:space="0" w:color="auto"/>
            </w:tcBorders>
          </w:tcPr>
          <w:p w14:paraId="7A44C5F3" w14:textId="77777777" w:rsidR="00EA3595" w:rsidRDefault="00EA3595" w:rsidP="00EA3595">
            <w:r w:rsidRPr="00EA3595">
              <w:rPr>
                <w:rFonts w:ascii="Calibri" w:eastAsia="Calibri" w:hAnsi="Calibri" w:cs="Calibri"/>
              </w:rPr>
              <w:t>Moderate = 1</w:t>
            </w:r>
          </w:p>
        </w:tc>
        <w:tc>
          <w:tcPr>
            <w:tcW w:w="1800" w:type="dxa"/>
            <w:tcBorders>
              <w:top w:val="single" w:sz="8" w:space="0" w:color="auto"/>
              <w:left w:val="single" w:sz="8" w:space="0" w:color="auto"/>
              <w:bottom w:val="single" w:sz="8" w:space="0" w:color="auto"/>
              <w:right w:val="single" w:sz="8" w:space="0" w:color="auto"/>
            </w:tcBorders>
          </w:tcPr>
          <w:p w14:paraId="3B6AE959" w14:textId="77777777" w:rsidR="00EA3595" w:rsidRDefault="00EA3595" w:rsidP="00EA3595">
            <w:r w:rsidRPr="00EA3595">
              <w:rPr>
                <w:rFonts w:ascii="Calibri" w:eastAsia="Calibri" w:hAnsi="Calibri" w:cs="Calibri"/>
              </w:rPr>
              <w:t xml:space="preserve"> </w:t>
            </w:r>
          </w:p>
        </w:tc>
        <w:tc>
          <w:tcPr>
            <w:tcW w:w="2160" w:type="dxa"/>
            <w:tcBorders>
              <w:top w:val="single" w:sz="8" w:space="0" w:color="auto"/>
              <w:left w:val="single" w:sz="8" w:space="0" w:color="auto"/>
              <w:bottom w:val="single" w:sz="8" w:space="0" w:color="auto"/>
              <w:right w:val="single" w:sz="8" w:space="0" w:color="auto"/>
            </w:tcBorders>
          </w:tcPr>
          <w:p w14:paraId="0F86CEBB" w14:textId="339FDF0D" w:rsidR="00EA3595" w:rsidRDefault="00EA3595" w:rsidP="00EA3595">
            <w:r w:rsidRPr="00EA3595">
              <w:rPr>
                <w:rFonts w:ascii="Calibri" w:eastAsia="Calibri" w:hAnsi="Calibri" w:cs="Calibri"/>
              </w:rPr>
              <w:t xml:space="preserve">Slope &gt;12 and K factor </w:t>
            </w:r>
            <w:r w:rsidR="0055615F">
              <w:rPr>
                <w:rFonts w:ascii="Calibri" w:eastAsia="Calibri" w:hAnsi="Calibri" w:cs="Calibri"/>
              </w:rPr>
              <w:t>≥</w:t>
            </w:r>
            <w:r w:rsidRPr="00EA3595">
              <w:rPr>
                <w:rFonts w:ascii="Calibri" w:eastAsia="Calibri" w:hAnsi="Calibri" w:cs="Calibri"/>
              </w:rPr>
              <w:t xml:space="preserve">0.24, except </w:t>
            </w:r>
            <w:proofErr w:type="spellStart"/>
            <w:r w:rsidR="003C3456">
              <w:rPr>
                <w:rFonts w:ascii="Calibri" w:eastAsia="Calibri" w:hAnsi="Calibri" w:cs="Calibri"/>
              </w:rPr>
              <w:t>h</w:t>
            </w:r>
            <w:r w:rsidRPr="00EA3595">
              <w:rPr>
                <w:rFonts w:ascii="Calibri" w:eastAsia="Calibri" w:hAnsi="Calibri" w:cs="Calibri"/>
              </w:rPr>
              <w:t>istosols</w:t>
            </w:r>
            <w:proofErr w:type="spellEnd"/>
            <w:r w:rsidRPr="00EA3595">
              <w:rPr>
                <w:rFonts w:ascii="Calibri" w:eastAsia="Calibri" w:hAnsi="Calibri" w:cs="Calibri"/>
              </w:rPr>
              <w:t xml:space="preserve"> or </w:t>
            </w:r>
            <w:proofErr w:type="gramStart"/>
            <w:r w:rsidR="003C3456">
              <w:rPr>
                <w:rFonts w:ascii="Calibri" w:eastAsia="Calibri" w:hAnsi="Calibri" w:cs="Calibri"/>
              </w:rPr>
              <w:t>h</w:t>
            </w:r>
            <w:r w:rsidRPr="00EA3595">
              <w:rPr>
                <w:rFonts w:ascii="Calibri" w:eastAsia="Calibri" w:hAnsi="Calibri" w:cs="Calibri"/>
              </w:rPr>
              <w:t>igh water</w:t>
            </w:r>
            <w:proofErr w:type="gramEnd"/>
            <w:r w:rsidRPr="00EA3595">
              <w:rPr>
                <w:rFonts w:ascii="Calibri" w:eastAsia="Calibri" w:hAnsi="Calibri" w:cs="Calibri"/>
              </w:rPr>
              <w:t xml:space="preserve"> table </w:t>
            </w:r>
            <w:r w:rsidR="00FE6EBB">
              <w:rPr>
                <w:rFonts w:ascii="Calibri" w:eastAsia="Calibri" w:hAnsi="Calibri" w:cs="Calibri"/>
              </w:rPr>
              <w:t>≤</w:t>
            </w:r>
            <w:r w:rsidRPr="00EA3595">
              <w:rPr>
                <w:rFonts w:ascii="Calibri" w:eastAsia="Calibri" w:hAnsi="Calibri" w:cs="Calibri"/>
              </w:rPr>
              <w:t>76 cm</w:t>
            </w:r>
          </w:p>
        </w:tc>
        <w:tc>
          <w:tcPr>
            <w:tcW w:w="1980" w:type="dxa"/>
            <w:tcBorders>
              <w:top w:val="single" w:sz="8" w:space="0" w:color="auto"/>
              <w:left w:val="single" w:sz="8" w:space="0" w:color="auto"/>
              <w:bottom w:val="single" w:sz="8" w:space="0" w:color="auto"/>
              <w:right w:val="single" w:sz="8" w:space="0" w:color="auto"/>
            </w:tcBorders>
          </w:tcPr>
          <w:p w14:paraId="41B595C7" w14:textId="6B0C27AE" w:rsidR="00EA3595" w:rsidRDefault="00EA3595" w:rsidP="00EA3595">
            <w:r w:rsidRPr="00EA3595">
              <w:rPr>
                <w:rFonts w:ascii="Calibri" w:eastAsia="Calibri" w:hAnsi="Calibri" w:cs="Calibri"/>
              </w:rPr>
              <w:t xml:space="preserve">All except </w:t>
            </w:r>
            <w:proofErr w:type="spellStart"/>
            <w:r w:rsidR="003C3456">
              <w:rPr>
                <w:rFonts w:ascii="Calibri" w:eastAsia="Calibri" w:hAnsi="Calibri" w:cs="Calibri"/>
              </w:rPr>
              <w:t>h</w:t>
            </w:r>
            <w:r w:rsidRPr="00EA3595">
              <w:rPr>
                <w:rFonts w:ascii="Calibri" w:eastAsia="Calibri" w:hAnsi="Calibri" w:cs="Calibri"/>
              </w:rPr>
              <w:t>istosols</w:t>
            </w:r>
            <w:proofErr w:type="spellEnd"/>
            <w:r w:rsidRPr="00EA3595">
              <w:rPr>
                <w:rFonts w:ascii="Calibri" w:eastAsia="Calibri" w:hAnsi="Calibri" w:cs="Calibri"/>
              </w:rPr>
              <w:t xml:space="preserve"> or </w:t>
            </w:r>
            <w:proofErr w:type="gramStart"/>
            <w:r w:rsidR="003C3456">
              <w:rPr>
                <w:rFonts w:ascii="Calibri" w:eastAsia="Calibri" w:hAnsi="Calibri" w:cs="Calibri"/>
              </w:rPr>
              <w:t>h</w:t>
            </w:r>
            <w:r w:rsidRPr="00EA3595">
              <w:rPr>
                <w:rFonts w:ascii="Calibri" w:eastAsia="Calibri" w:hAnsi="Calibri" w:cs="Calibri"/>
              </w:rPr>
              <w:t xml:space="preserve">igh </w:t>
            </w:r>
            <w:r w:rsidR="003C3456">
              <w:rPr>
                <w:rFonts w:ascii="Calibri" w:eastAsia="Calibri" w:hAnsi="Calibri" w:cs="Calibri"/>
              </w:rPr>
              <w:t>w</w:t>
            </w:r>
            <w:r w:rsidR="003C3456" w:rsidRPr="00EA3595">
              <w:rPr>
                <w:rFonts w:ascii="Calibri" w:eastAsia="Calibri" w:hAnsi="Calibri" w:cs="Calibri"/>
              </w:rPr>
              <w:t>ater</w:t>
            </w:r>
            <w:proofErr w:type="gramEnd"/>
            <w:r w:rsidR="003C3456" w:rsidRPr="00EA3595">
              <w:rPr>
                <w:rFonts w:ascii="Calibri" w:eastAsia="Calibri" w:hAnsi="Calibri" w:cs="Calibri"/>
              </w:rPr>
              <w:t xml:space="preserve"> </w:t>
            </w:r>
            <w:r w:rsidR="003C3456">
              <w:rPr>
                <w:rFonts w:ascii="Calibri" w:eastAsia="Calibri" w:hAnsi="Calibri" w:cs="Calibri"/>
              </w:rPr>
              <w:t>t</w:t>
            </w:r>
            <w:r w:rsidR="003C3456" w:rsidRPr="00EA3595">
              <w:rPr>
                <w:rFonts w:ascii="Calibri" w:eastAsia="Calibri" w:hAnsi="Calibri" w:cs="Calibri"/>
              </w:rPr>
              <w:t xml:space="preserve">able </w:t>
            </w:r>
            <w:r w:rsidR="00FE6EBB">
              <w:rPr>
                <w:rFonts w:ascii="Calibri" w:eastAsia="Calibri" w:hAnsi="Calibri" w:cs="Calibri"/>
              </w:rPr>
              <w:t>≤</w:t>
            </w:r>
            <w:r w:rsidRPr="00EA3595">
              <w:rPr>
                <w:rFonts w:ascii="Calibri" w:eastAsia="Calibri" w:hAnsi="Calibri" w:cs="Calibri"/>
              </w:rPr>
              <w:t>76 cm</w:t>
            </w:r>
          </w:p>
        </w:tc>
        <w:tc>
          <w:tcPr>
            <w:tcW w:w="1980" w:type="dxa"/>
            <w:tcBorders>
              <w:top w:val="single" w:sz="8" w:space="0" w:color="auto"/>
              <w:left w:val="single" w:sz="8" w:space="0" w:color="auto"/>
              <w:bottom w:val="single" w:sz="8" w:space="0" w:color="auto"/>
              <w:right w:val="single" w:sz="8" w:space="0" w:color="auto"/>
            </w:tcBorders>
          </w:tcPr>
          <w:p w14:paraId="6E3FD5D2" w14:textId="77777777" w:rsidR="00EA3595" w:rsidRDefault="00EA3595" w:rsidP="00EA3595">
            <w:r w:rsidRPr="00EA3595">
              <w:rPr>
                <w:rFonts w:ascii="Calibri" w:eastAsia="Calibri" w:hAnsi="Calibri" w:cs="Calibri"/>
              </w:rPr>
              <w:t xml:space="preserve"> </w:t>
            </w:r>
          </w:p>
        </w:tc>
      </w:tr>
      <w:tr w:rsidR="00EA3595" w14:paraId="1AA6C9FB" w14:textId="77777777" w:rsidTr="00EA3595">
        <w:tc>
          <w:tcPr>
            <w:tcW w:w="1440" w:type="dxa"/>
            <w:tcBorders>
              <w:top w:val="single" w:sz="8" w:space="0" w:color="auto"/>
              <w:left w:val="single" w:sz="8" w:space="0" w:color="auto"/>
              <w:bottom w:val="single" w:sz="8" w:space="0" w:color="auto"/>
              <w:right w:val="single" w:sz="8" w:space="0" w:color="auto"/>
            </w:tcBorders>
          </w:tcPr>
          <w:p w14:paraId="2EA4B20A" w14:textId="77777777" w:rsidR="00EA3595" w:rsidRDefault="00EA3595" w:rsidP="00EA3595">
            <w:r w:rsidRPr="00EA3595">
              <w:rPr>
                <w:rFonts w:ascii="Calibri" w:eastAsia="Calibri" w:hAnsi="Calibri" w:cs="Calibri"/>
              </w:rPr>
              <w:t>Moderately High = 2</w:t>
            </w:r>
          </w:p>
        </w:tc>
        <w:tc>
          <w:tcPr>
            <w:tcW w:w="1800" w:type="dxa"/>
            <w:tcBorders>
              <w:top w:val="single" w:sz="8" w:space="0" w:color="auto"/>
              <w:left w:val="single" w:sz="8" w:space="0" w:color="auto"/>
              <w:bottom w:val="single" w:sz="8" w:space="0" w:color="auto"/>
              <w:right w:val="single" w:sz="8" w:space="0" w:color="auto"/>
            </w:tcBorders>
          </w:tcPr>
          <w:p w14:paraId="7F4EE486" w14:textId="71B09543" w:rsidR="00EA3595" w:rsidRDefault="00EA3595" w:rsidP="00EA3595">
            <w:r w:rsidRPr="00EA3595">
              <w:rPr>
                <w:rFonts w:ascii="Calibri" w:eastAsia="Calibri" w:hAnsi="Calibri" w:cs="Calibri"/>
              </w:rPr>
              <w:t xml:space="preserve">Slope </w:t>
            </w:r>
            <w:r w:rsidR="00FE6EBB">
              <w:rPr>
                <w:rFonts w:ascii="Calibri" w:eastAsia="Calibri" w:hAnsi="Calibri" w:cs="Calibri"/>
              </w:rPr>
              <w:t>&gt;</w:t>
            </w:r>
            <w:r w:rsidRPr="00EA3595">
              <w:rPr>
                <w:rFonts w:ascii="Calibri" w:eastAsia="Calibri" w:hAnsi="Calibri" w:cs="Calibri"/>
              </w:rPr>
              <w:t xml:space="preserve">12, except </w:t>
            </w:r>
            <w:proofErr w:type="spellStart"/>
            <w:r w:rsidR="003C3456">
              <w:rPr>
                <w:rFonts w:ascii="Calibri" w:eastAsia="Calibri" w:hAnsi="Calibri" w:cs="Calibri"/>
              </w:rPr>
              <w:t>h</w:t>
            </w:r>
            <w:r w:rsidRPr="00EA3595">
              <w:rPr>
                <w:rFonts w:ascii="Calibri" w:eastAsia="Calibri" w:hAnsi="Calibri" w:cs="Calibri"/>
              </w:rPr>
              <w:t>istosols</w:t>
            </w:r>
            <w:proofErr w:type="spellEnd"/>
            <w:r w:rsidRPr="00EA3595">
              <w:rPr>
                <w:rFonts w:ascii="Calibri" w:eastAsia="Calibri" w:hAnsi="Calibri" w:cs="Calibri"/>
              </w:rPr>
              <w:t xml:space="preserve"> or </w:t>
            </w:r>
            <w:proofErr w:type="gramStart"/>
            <w:r w:rsidR="003C3456">
              <w:rPr>
                <w:rFonts w:ascii="Calibri" w:eastAsia="Calibri" w:hAnsi="Calibri" w:cs="Calibri"/>
              </w:rPr>
              <w:t>h</w:t>
            </w:r>
            <w:r w:rsidRPr="00EA3595">
              <w:rPr>
                <w:rFonts w:ascii="Calibri" w:eastAsia="Calibri" w:hAnsi="Calibri" w:cs="Calibri"/>
              </w:rPr>
              <w:t>igh water</w:t>
            </w:r>
            <w:proofErr w:type="gramEnd"/>
            <w:r w:rsidRPr="00EA3595">
              <w:rPr>
                <w:rFonts w:ascii="Calibri" w:eastAsia="Calibri" w:hAnsi="Calibri" w:cs="Calibri"/>
              </w:rPr>
              <w:t xml:space="preserve"> table </w:t>
            </w:r>
            <w:r w:rsidR="00FE6EBB">
              <w:rPr>
                <w:rFonts w:ascii="Calibri" w:eastAsia="Calibri" w:hAnsi="Calibri" w:cs="Calibri"/>
              </w:rPr>
              <w:t>≤</w:t>
            </w:r>
            <w:r w:rsidRPr="00EA3595">
              <w:rPr>
                <w:rFonts w:ascii="Calibri" w:eastAsia="Calibri" w:hAnsi="Calibri" w:cs="Calibri"/>
              </w:rPr>
              <w:t>76</w:t>
            </w:r>
          </w:p>
        </w:tc>
        <w:tc>
          <w:tcPr>
            <w:tcW w:w="2160" w:type="dxa"/>
            <w:tcBorders>
              <w:top w:val="single" w:sz="8" w:space="0" w:color="auto"/>
              <w:left w:val="single" w:sz="8" w:space="0" w:color="auto"/>
              <w:bottom w:val="single" w:sz="8" w:space="0" w:color="auto"/>
              <w:right w:val="single" w:sz="8" w:space="0" w:color="auto"/>
            </w:tcBorders>
          </w:tcPr>
          <w:p w14:paraId="10A1E00B" w14:textId="3407AD09" w:rsidR="00EA3595" w:rsidRDefault="00EA3595" w:rsidP="00EA3595">
            <w:r w:rsidRPr="00EA3595">
              <w:rPr>
                <w:rFonts w:ascii="Calibri" w:eastAsia="Calibri" w:hAnsi="Calibri" w:cs="Calibri"/>
              </w:rPr>
              <w:t xml:space="preserve">Slope </w:t>
            </w:r>
            <w:r w:rsidR="0055615F">
              <w:rPr>
                <w:rFonts w:ascii="Calibri" w:eastAsia="Calibri" w:hAnsi="Calibri" w:cs="Calibri"/>
              </w:rPr>
              <w:t>≥</w:t>
            </w:r>
            <w:r w:rsidRPr="00EA3595">
              <w:rPr>
                <w:rFonts w:ascii="Calibri" w:eastAsia="Calibri" w:hAnsi="Calibri" w:cs="Calibri"/>
              </w:rPr>
              <w:t xml:space="preserve">3 and </w:t>
            </w:r>
            <w:r w:rsidR="00FE6EBB">
              <w:rPr>
                <w:rFonts w:ascii="Calibri" w:eastAsia="Calibri" w:hAnsi="Calibri" w:cs="Calibri"/>
              </w:rPr>
              <w:t>≤</w:t>
            </w:r>
            <w:r w:rsidRPr="00EA3595">
              <w:rPr>
                <w:rFonts w:ascii="Calibri" w:eastAsia="Calibri" w:hAnsi="Calibri" w:cs="Calibri"/>
              </w:rPr>
              <w:t xml:space="preserve">12 and K factor </w:t>
            </w:r>
            <w:r w:rsidR="0055615F">
              <w:rPr>
                <w:rFonts w:ascii="Calibri" w:eastAsia="Calibri" w:hAnsi="Calibri" w:cs="Calibri"/>
              </w:rPr>
              <w:t>&lt;</w:t>
            </w:r>
            <w:r w:rsidRPr="00EA3595">
              <w:rPr>
                <w:rFonts w:ascii="Calibri" w:eastAsia="Calibri" w:hAnsi="Calibri" w:cs="Calibri"/>
              </w:rPr>
              <w:t xml:space="preserve">0.24, except </w:t>
            </w:r>
            <w:proofErr w:type="spellStart"/>
            <w:r w:rsidR="003C3456">
              <w:rPr>
                <w:rFonts w:ascii="Calibri" w:eastAsia="Calibri" w:hAnsi="Calibri" w:cs="Calibri"/>
              </w:rPr>
              <w:t>h</w:t>
            </w:r>
            <w:r w:rsidRPr="00EA3595">
              <w:rPr>
                <w:rFonts w:ascii="Calibri" w:eastAsia="Calibri" w:hAnsi="Calibri" w:cs="Calibri"/>
              </w:rPr>
              <w:t>istosols</w:t>
            </w:r>
            <w:proofErr w:type="spellEnd"/>
            <w:r w:rsidRPr="00EA3595">
              <w:rPr>
                <w:rFonts w:ascii="Calibri" w:eastAsia="Calibri" w:hAnsi="Calibri" w:cs="Calibri"/>
              </w:rPr>
              <w:t xml:space="preserve"> or </w:t>
            </w:r>
            <w:proofErr w:type="gramStart"/>
            <w:r w:rsidR="003C3456">
              <w:rPr>
                <w:rFonts w:ascii="Calibri" w:eastAsia="Calibri" w:hAnsi="Calibri" w:cs="Calibri"/>
              </w:rPr>
              <w:t>h</w:t>
            </w:r>
            <w:r w:rsidRPr="00EA3595">
              <w:rPr>
                <w:rFonts w:ascii="Calibri" w:eastAsia="Calibri" w:hAnsi="Calibri" w:cs="Calibri"/>
              </w:rPr>
              <w:t>igh water</w:t>
            </w:r>
            <w:proofErr w:type="gramEnd"/>
            <w:r w:rsidRPr="00EA3595">
              <w:rPr>
                <w:rFonts w:ascii="Calibri" w:eastAsia="Calibri" w:hAnsi="Calibri" w:cs="Calibri"/>
              </w:rPr>
              <w:t xml:space="preserve"> table </w:t>
            </w:r>
            <w:r w:rsidR="00FE6EBB">
              <w:rPr>
                <w:rFonts w:ascii="Calibri" w:eastAsia="Calibri" w:hAnsi="Calibri" w:cs="Calibri"/>
              </w:rPr>
              <w:t>≤</w:t>
            </w:r>
            <w:r w:rsidRPr="00EA3595">
              <w:rPr>
                <w:rFonts w:ascii="Calibri" w:eastAsia="Calibri" w:hAnsi="Calibri" w:cs="Calibri"/>
              </w:rPr>
              <w:t>76 cm</w:t>
            </w:r>
          </w:p>
        </w:tc>
        <w:tc>
          <w:tcPr>
            <w:tcW w:w="1980" w:type="dxa"/>
            <w:tcBorders>
              <w:top w:val="single" w:sz="8" w:space="0" w:color="auto"/>
              <w:left w:val="single" w:sz="8" w:space="0" w:color="auto"/>
              <w:bottom w:val="single" w:sz="8" w:space="0" w:color="auto"/>
              <w:right w:val="single" w:sz="8" w:space="0" w:color="auto"/>
            </w:tcBorders>
          </w:tcPr>
          <w:p w14:paraId="2D1CC71C" w14:textId="77777777" w:rsidR="00EA3595" w:rsidRDefault="00EA3595" w:rsidP="00EA3595">
            <w:r w:rsidRPr="00EA3595">
              <w:rPr>
                <w:rFonts w:ascii="Calibri" w:eastAsia="Calibri" w:hAnsi="Calibri" w:cs="Calibri"/>
              </w:rPr>
              <w:t xml:space="preserve"> </w:t>
            </w:r>
          </w:p>
        </w:tc>
        <w:tc>
          <w:tcPr>
            <w:tcW w:w="1980" w:type="dxa"/>
            <w:tcBorders>
              <w:top w:val="single" w:sz="8" w:space="0" w:color="auto"/>
              <w:left w:val="single" w:sz="8" w:space="0" w:color="auto"/>
              <w:bottom w:val="single" w:sz="8" w:space="0" w:color="auto"/>
              <w:right w:val="single" w:sz="8" w:space="0" w:color="auto"/>
            </w:tcBorders>
          </w:tcPr>
          <w:p w14:paraId="440F5117" w14:textId="77777777" w:rsidR="00EA3595" w:rsidRDefault="00EA3595" w:rsidP="00EA3595">
            <w:r w:rsidRPr="00EA3595">
              <w:rPr>
                <w:rFonts w:ascii="Calibri" w:eastAsia="Calibri" w:hAnsi="Calibri" w:cs="Calibri"/>
              </w:rPr>
              <w:t xml:space="preserve"> </w:t>
            </w:r>
          </w:p>
        </w:tc>
      </w:tr>
      <w:tr w:rsidR="00EA3595" w14:paraId="7DB8C098" w14:textId="77777777" w:rsidTr="00EA3595">
        <w:tc>
          <w:tcPr>
            <w:tcW w:w="1440" w:type="dxa"/>
            <w:tcBorders>
              <w:top w:val="single" w:sz="8" w:space="0" w:color="auto"/>
              <w:left w:val="single" w:sz="8" w:space="0" w:color="auto"/>
              <w:bottom w:val="single" w:sz="8" w:space="0" w:color="auto"/>
              <w:right w:val="single" w:sz="8" w:space="0" w:color="auto"/>
            </w:tcBorders>
          </w:tcPr>
          <w:p w14:paraId="0B9F67DF" w14:textId="77777777" w:rsidR="00EA3595" w:rsidRDefault="00EA3595" w:rsidP="00EA3595">
            <w:r w:rsidRPr="00EA3595">
              <w:rPr>
                <w:rFonts w:ascii="Calibri" w:eastAsia="Calibri" w:hAnsi="Calibri" w:cs="Calibri"/>
              </w:rPr>
              <w:t>High = 3</w:t>
            </w:r>
          </w:p>
        </w:tc>
        <w:tc>
          <w:tcPr>
            <w:tcW w:w="1800" w:type="dxa"/>
            <w:tcBorders>
              <w:top w:val="single" w:sz="8" w:space="0" w:color="auto"/>
              <w:left w:val="single" w:sz="8" w:space="0" w:color="auto"/>
              <w:bottom w:val="single" w:sz="8" w:space="0" w:color="auto"/>
              <w:right w:val="single" w:sz="8" w:space="0" w:color="auto"/>
            </w:tcBorders>
          </w:tcPr>
          <w:p w14:paraId="7D6086A3" w14:textId="5E4404B3" w:rsidR="00EA3595" w:rsidRDefault="00EA3595" w:rsidP="00EA3595">
            <w:r w:rsidRPr="00EA3595">
              <w:rPr>
                <w:rFonts w:ascii="Calibri" w:eastAsia="Calibri" w:hAnsi="Calibri" w:cs="Calibri"/>
              </w:rPr>
              <w:t xml:space="preserve">Slope </w:t>
            </w:r>
            <w:r w:rsidR="00FE6EBB">
              <w:rPr>
                <w:rFonts w:ascii="Calibri" w:eastAsia="Calibri" w:hAnsi="Calibri" w:cs="Calibri"/>
              </w:rPr>
              <w:t>≤</w:t>
            </w:r>
            <w:r w:rsidRPr="00EA3595">
              <w:rPr>
                <w:rFonts w:ascii="Calibri" w:eastAsia="Calibri" w:hAnsi="Calibri" w:cs="Calibri"/>
              </w:rPr>
              <w:t xml:space="preserve">12 or </w:t>
            </w:r>
            <w:proofErr w:type="spellStart"/>
            <w:r w:rsidR="003C3456">
              <w:rPr>
                <w:rFonts w:ascii="Calibri" w:eastAsia="Calibri" w:hAnsi="Calibri" w:cs="Calibri"/>
              </w:rPr>
              <w:t>h</w:t>
            </w:r>
            <w:r w:rsidRPr="00EA3595">
              <w:rPr>
                <w:rFonts w:ascii="Calibri" w:eastAsia="Calibri" w:hAnsi="Calibri" w:cs="Calibri"/>
              </w:rPr>
              <w:t>istosols</w:t>
            </w:r>
            <w:proofErr w:type="spellEnd"/>
            <w:r w:rsidRPr="00EA3595">
              <w:rPr>
                <w:rFonts w:ascii="Calibri" w:eastAsia="Calibri" w:hAnsi="Calibri" w:cs="Calibri"/>
              </w:rPr>
              <w:t xml:space="preserve"> or </w:t>
            </w:r>
            <w:proofErr w:type="gramStart"/>
            <w:r w:rsidR="003C3456">
              <w:rPr>
                <w:rFonts w:ascii="Calibri" w:eastAsia="Calibri" w:hAnsi="Calibri" w:cs="Calibri"/>
              </w:rPr>
              <w:t>h</w:t>
            </w:r>
            <w:r w:rsidRPr="00EA3595">
              <w:rPr>
                <w:rFonts w:ascii="Calibri" w:eastAsia="Calibri" w:hAnsi="Calibri" w:cs="Calibri"/>
              </w:rPr>
              <w:t>igh water</w:t>
            </w:r>
            <w:proofErr w:type="gramEnd"/>
            <w:r w:rsidRPr="00EA3595">
              <w:rPr>
                <w:rFonts w:ascii="Calibri" w:eastAsia="Calibri" w:hAnsi="Calibri" w:cs="Calibri"/>
              </w:rPr>
              <w:t xml:space="preserve"> table </w:t>
            </w:r>
            <w:r w:rsidR="00FE6EBB">
              <w:rPr>
                <w:rFonts w:ascii="Calibri" w:eastAsia="Calibri" w:hAnsi="Calibri" w:cs="Calibri"/>
              </w:rPr>
              <w:t>≤</w:t>
            </w:r>
            <w:r w:rsidRPr="00EA3595">
              <w:rPr>
                <w:rFonts w:ascii="Calibri" w:eastAsia="Calibri" w:hAnsi="Calibri" w:cs="Calibri"/>
              </w:rPr>
              <w:t>76 cm</w:t>
            </w:r>
          </w:p>
        </w:tc>
        <w:tc>
          <w:tcPr>
            <w:tcW w:w="2160" w:type="dxa"/>
            <w:tcBorders>
              <w:top w:val="single" w:sz="8" w:space="0" w:color="auto"/>
              <w:left w:val="single" w:sz="8" w:space="0" w:color="auto"/>
              <w:bottom w:val="single" w:sz="8" w:space="0" w:color="auto"/>
              <w:right w:val="single" w:sz="8" w:space="0" w:color="auto"/>
            </w:tcBorders>
          </w:tcPr>
          <w:p w14:paraId="7B1A16FE" w14:textId="59A433E1" w:rsidR="00EA3595" w:rsidRDefault="00EA3595" w:rsidP="00EA3595">
            <w:r w:rsidRPr="00EA3595">
              <w:rPr>
                <w:rFonts w:ascii="Calibri" w:eastAsia="Calibri" w:hAnsi="Calibri" w:cs="Calibri"/>
              </w:rPr>
              <w:t xml:space="preserve">Slope &lt;3 and K factor </w:t>
            </w:r>
            <w:r w:rsidR="0055615F">
              <w:rPr>
                <w:rFonts w:ascii="Calibri" w:eastAsia="Calibri" w:hAnsi="Calibri" w:cs="Calibri"/>
              </w:rPr>
              <w:t>&lt;</w:t>
            </w:r>
            <w:r w:rsidRPr="00EA3595">
              <w:rPr>
                <w:rFonts w:ascii="Calibri" w:eastAsia="Calibri" w:hAnsi="Calibri" w:cs="Calibri"/>
              </w:rPr>
              <w:t xml:space="preserve">0.24 or </w:t>
            </w:r>
            <w:proofErr w:type="spellStart"/>
            <w:r w:rsidR="003C3456">
              <w:rPr>
                <w:rFonts w:ascii="Calibri" w:eastAsia="Calibri" w:hAnsi="Calibri" w:cs="Calibri"/>
              </w:rPr>
              <w:t>h</w:t>
            </w:r>
            <w:r w:rsidRPr="00EA3595">
              <w:rPr>
                <w:rFonts w:ascii="Calibri" w:eastAsia="Calibri" w:hAnsi="Calibri" w:cs="Calibri"/>
              </w:rPr>
              <w:t>istosols</w:t>
            </w:r>
            <w:proofErr w:type="spellEnd"/>
            <w:r w:rsidRPr="00EA3595">
              <w:rPr>
                <w:rFonts w:ascii="Calibri" w:eastAsia="Calibri" w:hAnsi="Calibri" w:cs="Calibri"/>
              </w:rPr>
              <w:t xml:space="preserve"> or </w:t>
            </w:r>
            <w:proofErr w:type="gramStart"/>
            <w:r w:rsidR="003C3456">
              <w:rPr>
                <w:rFonts w:ascii="Calibri" w:eastAsia="Calibri" w:hAnsi="Calibri" w:cs="Calibri"/>
              </w:rPr>
              <w:t>h</w:t>
            </w:r>
            <w:r w:rsidRPr="00EA3595">
              <w:rPr>
                <w:rFonts w:ascii="Calibri" w:eastAsia="Calibri" w:hAnsi="Calibri" w:cs="Calibri"/>
              </w:rPr>
              <w:t>igh water</w:t>
            </w:r>
            <w:proofErr w:type="gramEnd"/>
            <w:r w:rsidRPr="00EA3595">
              <w:rPr>
                <w:rFonts w:ascii="Calibri" w:eastAsia="Calibri" w:hAnsi="Calibri" w:cs="Calibri"/>
              </w:rPr>
              <w:t xml:space="preserve"> table </w:t>
            </w:r>
            <w:r w:rsidR="00FE6EBB">
              <w:rPr>
                <w:rFonts w:ascii="Calibri" w:eastAsia="Calibri" w:hAnsi="Calibri" w:cs="Calibri"/>
              </w:rPr>
              <w:t>≤</w:t>
            </w:r>
            <w:r w:rsidRPr="00EA3595">
              <w:rPr>
                <w:rFonts w:ascii="Calibri" w:eastAsia="Calibri" w:hAnsi="Calibri" w:cs="Calibri"/>
              </w:rPr>
              <w:t>76 cm</w:t>
            </w:r>
          </w:p>
        </w:tc>
        <w:tc>
          <w:tcPr>
            <w:tcW w:w="1980" w:type="dxa"/>
            <w:tcBorders>
              <w:top w:val="single" w:sz="8" w:space="0" w:color="auto"/>
              <w:left w:val="single" w:sz="8" w:space="0" w:color="auto"/>
              <w:bottom w:val="single" w:sz="8" w:space="0" w:color="auto"/>
              <w:right w:val="single" w:sz="8" w:space="0" w:color="auto"/>
            </w:tcBorders>
          </w:tcPr>
          <w:p w14:paraId="32F1112D" w14:textId="739F5E2E" w:rsidR="00EA3595" w:rsidRDefault="003C3456" w:rsidP="00EA3595">
            <w:proofErr w:type="spellStart"/>
            <w:r>
              <w:rPr>
                <w:rFonts w:ascii="Calibri" w:eastAsia="Calibri" w:hAnsi="Calibri" w:cs="Calibri"/>
              </w:rPr>
              <w:t>h</w:t>
            </w:r>
            <w:r w:rsidR="00EA3595" w:rsidRPr="00EA3595">
              <w:rPr>
                <w:rFonts w:ascii="Calibri" w:eastAsia="Calibri" w:hAnsi="Calibri" w:cs="Calibri"/>
              </w:rPr>
              <w:t>istosols</w:t>
            </w:r>
            <w:proofErr w:type="spellEnd"/>
            <w:r w:rsidR="00EA3595" w:rsidRPr="00EA3595">
              <w:rPr>
                <w:rFonts w:ascii="Calibri" w:eastAsia="Calibri" w:hAnsi="Calibri" w:cs="Calibri"/>
              </w:rPr>
              <w:t xml:space="preserve"> or </w:t>
            </w:r>
            <w:proofErr w:type="gramStart"/>
            <w:r>
              <w:rPr>
                <w:rFonts w:ascii="Calibri" w:eastAsia="Calibri" w:hAnsi="Calibri" w:cs="Calibri"/>
              </w:rPr>
              <w:t>h</w:t>
            </w:r>
            <w:r w:rsidR="00EA3595" w:rsidRPr="00EA3595">
              <w:rPr>
                <w:rFonts w:ascii="Calibri" w:eastAsia="Calibri" w:hAnsi="Calibri" w:cs="Calibri"/>
              </w:rPr>
              <w:t xml:space="preserve">igh </w:t>
            </w:r>
            <w:r>
              <w:rPr>
                <w:rFonts w:ascii="Calibri" w:eastAsia="Calibri" w:hAnsi="Calibri" w:cs="Calibri"/>
              </w:rPr>
              <w:t>w</w:t>
            </w:r>
            <w:r w:rsidRPr="00EA3595">
              <w:rPr>
                <w:rFonts w:ascii="Calibri" w:eastAsia="Calibri" w:hAnsi="Calibri" w:cs="Calibri"/>
              </w:rPr>
              <w:t>ater</w:t>
            </w:r>
            <w:proofErr w:type="gramEnd"/>
            <w:r w:rsidRPr="00EA3595">
              <w:rPr>
                <w:rFonts w:ascii="Calibri" w:eastAsia="Calibri" w:hAnsi="Calibri" w:cs="Calibri"/>
              </w:rPr>
              <w:t xml:space="preserve"> </w:t>
            </w:r>
            <w:r>
              <w:rPr>
                <w:rFonts w:ascii="Calibri" w:eastAsia="Calibri" w:hAnsi="Calibri" w:cs="Calibri"/>
              </w:rPr>
              <w:t>t</w:t>
            </w:r>
            <w:r w:rsidRPr="00EA3595">
              <w:rPr>
                <w:rFonts w:ascii="Calibri" w:eastAsia="Calibri" w:hAnsi="Calibri" w:cs="Calibri"/>
              </w:rPr>
              <w:t xml:space="preserve">able </w:t>
            </w:r>
            <w:r w:rsidR="00FE6EBB">
              <w:rPr>
                <w:rFonts w:ascii="Calibri" w:eastAsia="Calibri" w:hAnsi="Calibri" w:cs="Calibri"/>
              </w:rPr>
              <w:t>≤</w:t>
            </w:r>
            <w:r w:rsidR="00EA3595" w:rsidRPr="00EA3595">
              <w:rPr>
                <w:rFonts w:ascii="Calibri" w:eastAsia="Calibri" w:hAnsi="Calibri" w:cs="Calibri"/>
              </w:rPr>
              <w:t>76 cm</w:t>
            </w:r>
          </w:p>
        </w:tc>
        <w:tc>
          <w:tcPr>
            <w:tcW w:w="1980" w:type="dxa"/>
            <w:tcBorders>
              <w:top w:val="single" w:sz="8" w:space="0" w:color="auto"/>
              <w:left w:val="single" w:sz="8" w:space="0" w:color="auto"/>
              <w:bottom w:val="single" w:sz="8" w:space="0" w:color="auto"/>
              <w:right w:val="single" w:sz="8" w:space="0" w:color="auto"/>
            </w:tcBorders>
          </w:tcPr>
          <w:p w14:paraId="652CAB69" w14:textId="4E5A7F94" w:rsidR="00EA3595" w:rsidRDefault="003C3456" w:rsidP="00EA3595">
            <w:proofErr w:type="spellStart"/>
            <w:r>
              <w:rPr>
                <w:rFonts w:ascii="Calibri" w:eastAsia="Calibri" w:hAnsi="Calibri" w:cs="Calibri"/>
              </w:rPr>
              <w:t>h</w:t>
            </w:r>
            <w:r w:rsidR="00EA3595" w:rsidRPr="00EA3595">
              <w:rPr>
                <w:rFonts w:ascii="Calibri" w:eastAsia="Calibri" w:hAnsi="Calibri" w:cs="Calibri"/>
              </w:rPr>
              <w:t>istosols</w:t>
            </w:r>
            <w:proofErr w:type="spellEnd"/>
            <w:r w:rsidR="00EA3595" w:rsidRPr="00EA3595">
              <w:rPr>
                <w:rFonts w:ascii="Calibri" w:eastAsia="Calibri" w:hAnsi="Calibri" w:cs="Calibri"/>
              </w:rPr>
              <w:t xml:space="preserve"> or </w:t>
            </w:r>
            <w:proofErr w:type="gramStart"/>
            <w:r>
              <w:rPr>
                <w:rFonts w:ascii="Calibri" w:eastAsia="Calibri" w:hAnsi="Calibri" w:cs="Calibri"/>
              </w:rPr>
              <w:t>h</w:t>
            </w:r>
            <w:r w:rsidR="00EA3595" w:rsidRPr="00EA3595">
              <w:rPr>
                <w:rFonts w:ascii="Calibri" w:eastAsia="Calibri" w:hAnsi="Calibri" w:cs="Calibri"/>
              </w:rPr>
              <w:t xml:space="preserve">igh </w:t>
            </w:r>
            <w:r>
              <w:rPr>
                <w:rFonts w:ascii="Calibri" w:eastAsia="Calibri" w:hAnsi="Calibri" w:cs="Calibri"/>
              </w:rPr>
              <w:t>w</w:t>
            </w:r>
            <w:r w:rsidRPr="00EA3595">
              <w:rPr>
                <w:rFonts w:ascii="Calibri" w:eastAsia="Calibri" w:hAnsi="Calibri" w:cs="Calibri"/>
              </w:rPr>
              <w:t>ater</w:t>
            </w:r>
            <w:proofErr w:type="gramEnd"/>
            <w:r w:rsidRPr="00EA3595">
              <w:rPr>
                <w:rFonts w:ascii="Calibri" w:eastAsia="Calibri" w:hAnsi="Calibri" w:cs="Calibri"/>
              </w:rPr>
              <w:t xml:space="preserve"> </w:t>
            </w:r>
            <w:r>
              <w:rPr>
                <w:rFonts w:ascii="Calibri" w:eastAsia="Calibri" w:hAnsi="Calibri" w:cs="Calibri"/>
              </w:rPr>
              <w:t>t</w:t>
            </w:r>
            <w:r w:rsidRPr="00EA3595">
              <w:rPr>
                <w:rFonts w:ascii="Calibri" w:eastAsia="Calibri" w:hAnsi="Calibri" w:cs="Calibri"/>
              </w:rPr>
              <w:t xml:space="preserve">able </w:t>
            </w:r>
            <w:r w:rsidR="00FE6EBB">
              <w:rPr>
                <w:rFonts w:ascii="Calibri" w:eastAsia="Calibri" w:hAnsi="Calibri" w:cs="Calibri"/>
              </w:rPr>
              <w:t>≤</w:t>
            </w:r>
            <w:r w:rsidR="00EA3595" w:rsidRPr="00EA3595">
              <w:rPr>
                <w:rFonts w:ascii="Calibri" w:eastAsia="Calibri" w:hAnsi="Calibri" w:cs="Calibri"/>
              </w:rPr>
              <w:t>76 cm</w:t>
            </w:r>
          </w:p>
        </w:tc>
      </w:tr>
    </w:tbl>
    <w:p w14:paraId="131913D3" w14:textId="77777777" w:rsidR="00457307" w:rsidRPr="007B242E" w:rsidRDefault="00457307" w:rsidP="096CD9E1">
      <w:pPr>
        <w:rPr>
          <w:sz w:val="4"/>
          <w:szCs w:val="4"/>
        </w:rPr>
      </w:pPr>
    </w:p>
    <w:p w14:paraId="441A4484" w14:textId="2E4A2109" w:rsidR="00457307" w:rsidRPr="007B242E" w:rsidRDefault="096CD9E1" w:rsidP="096CD9E1">
      <w:pPr>
        <w:rPr>
          <w:b/>
          <w:bCs/>
        </w:rPr>
      </w:pPr>
      <w:r>
        <w:t xml:space="preserve">Using the R factor from R </w:t>
      </w:r>
      <w:r w:rsidR="003C3456">
        <w:t>factor service</w:t>
      </w:r>
      <w:r>
        <w:t xml:space="preserve">, the PLU </w:t>
      </w:r>
      <w:r w:rsidR="00CB7009">
        <w:t>soil runoff potential</w:t>
      </w:r>
      <w:r>
        <w:t xml:space="preserve"> is used to determine the threshold of </w:t>
      </w:r>
      <w:r w:rsidR="007B3016">
        <w:t>conservation</w:t>
      </w:r>
      <w:r>
        <w:t xml:space="preserve"> </w:t>
      </w:r>
      <w:r w:rsidR="007B3016">
        <w:t>management points</w:t>
      </w:r>
      <w:r>
        <w:t xml:space="preserve"> necessary to meet the planning criteria.</w:t>
      </w:r>
    </w:p>
    <w:p w14:paraId="3EC36501" w14:textId="2FF02ED8" w:rsidR="00457307" w:rsidRPr="00865861" w:rsidRDefault="00354F13" w:rsidP="00554408">
      <w:pPr>
        <w:rPr>
          <w:i/>
          <w:color w:val="445369"/>
        </w:rPr>
      </w:pPr>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67</w:t>
      </w:r>
      <w:r w:rsidRPr="00865861">
        <w:fldChar w:fldCharType="end"/>
      </w:r>
      <w:r w:rsidRPr="00554408">
        <w:rPr>
          <w:i/>
          <w:iCs/>
          <w:color w:val="44546A" w:themeColor="text2"/>
        </w:rPr>
        <w:t xml:space="preserve">: </w:t>
      </w:r>
      <w:r w:rsidR="096CD9E1" w:rsidRPr="00554408">
        <w:rPr>
          <w:i/>
          <w:iCs/>
          <w:color w:val="44546A" w:themeColor="text2"/>
        </w:rPr>
        <w:t xml:space="preserve">Determining Pathogens to </w:t>
      </w:r>
      <w:r w:rsidR="7D363175" w:rsidRPr="00554408">
        <w:rPr>
          <w:i/>
          <w:iCs/>
          <w:color w:val="44546A" w:themeColor="text2"/>
        </w:rPr>
        <w:t>Groundwater</w:t>
      </w:r>
      <w:r w:rsidR="096CD9E1" w:rsidRPr="00554408">
        <w:rPr>
          <w:i/>
          <w:iCs/>
          <w:color w:val="44546A" w:themeColor="text2"/>
        </w:rPr>
        <w:t xml:space="preserve"> Threshold</w:t>
      </w:r>
    </w:p>
    <w:p w14:paraId="6906A42A" w14:textId="6CE22BC3" w:rsidR="00457307" w:rsidRPr="007B242E" w:rsidRDefault="096CD9E1" w:rsidP="096CD9E1">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096CD9E1" w14:paraId="5DBCCE55" w14:textId="77777777" w:rsidTr="00B77C83">
        <w:tc>
          <w:tcPr>
            <w:tcW w:w="2150" w:type="dxa"/>
            <w:vMerge w:val="restart"/>
            <w:shd w:val="clear" w:color="auto" w:fill="D9E2F3" w:themeFill="accent1" w:themeFillTint="33"/>
            <w:tcMar>
              <w:top w:w="0" w:type="dxa"/>
              <w:left w:w="108" w:type="dxa"/>
              <w:bottom w:w="0" w:type="dxa"/>
              <w:right w:w="108" w:type="dxa"/>
            </w:tcMar>
          </w:tcPr>
          <w:p w14:paraId="3ED4C011" w14:textId="77777777" w:rsidR="096CD9E1" w:rsidRDefault="096CD9E1" w:rsidP="0029467D">
            <w:pPr>
              <w:spacing w:after="0" w:line="240" w:lineRule="auto"/>
            </w:pPr>
            <w:r>
              <w:t>Soil Vulnerability to Leaching Loss</w:t>
            </w:r>
          </w:p>
        </w:tc>
        <w:tc>
          <w:tcPr>
            <w:tcW w:w="7190" w:type="dxa"/>
            <w:gridSpan w:val="4"/>
            <w:shd w:val="clear" w:color="auto" w:fill="D9E2F3" w:themeFill="accent1" w:themeFillTint="33"/>
            <w:tcMar>
              <w:top w:w="0" w:type="dxa"/>
              <w:left w:w="108" w:type="dxa"/>
              <w:bottom w:w="0" w:type="dxa"/>
              <w:right w:w="108" w:type="dxa"/>
            </w:tcMar>
          </w:tcPr>
          <w:p w14:paraId="02D919BB" w14:textId="77777777" w:rsidR="096CD9E1" w:rsidRDefault="096CD9E1" w:rsidP="0029467D">
            <w:pPr>
              <w:spacing w:after="0" w:line="240" w:lineRule="auto"/>
              <w:jc w:val="center"/>
            </w:pPr>
            <w:r>
              <w:t>Cropping Risk Category</w:t>
            </w:r>
          </w:p>
        </w:tc>
      </w:tr>
      <w:tr w:rsidR="096CD9E1" w14:paraId="77DFDA68" w14:textId="77777777" w:rsidTr="00B77C83">
        <w:tc>
          <w:tcPr>
            <w:tcW w:w="2150" w:type="dxa"/>
            <w:vMerge/>
          </w:tcPr>
          <w:p w14:paraId="2F4483F3" w14:textId="77777777" w:rsidR="00831445" w:rsidRDefault="00831445" w:rsidP="0029467D">
            <w:pPr>
              <w:spacing w:after="0" w:line="240" w:lineRule="auto"/>
            </w:pPr>
          </w:p>
        </w:tc>
        <w:tc>
          <w:tcPr>
            <w:tcW w:w="1586" w:type="dxa"/>
            <w:shd w:val="clear" w:color="auto" w:fill="D9E2F3" w:themeFill="accent1" w:themeFillTint="33"/>
            <w:tcMar>
              <w:top w:w="0" w:type="dxa"/>
              <w:left w:w="108" w:type="dxa"/>
              <w:bottom w:w="0" w:type="dxa"/>
              <w:right w:w="108" w:type="dxa"/>
            </w:tcMar>
          </w:tcPr>
          <w:p w14:paraId="7286CF6D" w14:textId="77777777" w:rsidR="096CD9E1" w:rsidRDefault="096CD9E1" w:rsidP="0029467D">
            <w:pPr>
              <w:spacing w:after="0" w:line="240" w:lineRule="auto"/>
              <w:jc w:val="center"/>
            </w:pPr>
            <w:r>
              <w:t>Low</w:t>
            </w:r>
          </w:p>
        </w:tc>
        <w:tc>
          <w:tcPr>
            <w:tcW w:w="1868" w:type="dxa"/>
            <w:shd w:val="clear" w:color="auto" w:fill="D9E2F3" w:themeFill="accent1" w:themeFillTint="33"/>
            <w:tcMar>
              <w:top w:w="0" w:type="dxa"/>
              <w:left w:w="108" w:type="dxa"/>
              <w:bottom w:w="0" w:type="dxa"/>
              <w:right w:w="108" w:type="dxa"/>
            </w:tcMar>
          </w:tcPr>
          <w:p w14:paraId="38D073BF" w14:textId="77777777" w:rsidR="096CD9E1" w:rsidRDefault="096CD9E1" w:rsidP="0029467D">
            <w:pPr>
              <w:spacing w:after="0" w:line="240" w:lineRule="auto"/>
              <w:jc w:val="center"/>
            </w:pPr>
            <w:r>
              <w:t>Medium</w:t>
            </w:r>
          </w:p>
        </w:tc>
        <w:tc>
          <w:tcPr>
            <w:tcW w:w="1869" w:type="dxa"/>
            <w:shd w:val="clear" w:color="auto" w:fill="D9E2F3" w:themeFill="accent1" w:themeFillTint="33"/>
            <w:tcMar>
              <w:top w:w="0" w:type="dxa"/>
              <w:left w:w="108" w:type="dxa"/>
              <w:bottom w:w="0" w:type="dxa"/>
              <w:right w:w="108" w:type="dxa"/>
            </w:tcMar>
          </w:tcPr>
          <w:p w14:paraId="2FF536A3" w14:textId="77777777" w:rsidR="096CD9E1" w:rsidRDefault="096CD9E1" w:rsidP="0029467D">
            <w:pPr>
              <w:spacing w:after="0" w:line="240" w:lineRule="auto"/>
              <w:jc w:val="center"/>
            </w:pPr>
            <w:r>
              <w:t>Moderately High</w:t>
            </w:r>
          </w:p>
        </w:tc>
        <w:tc>
          <w:tcPr>
            <w:tcW w:w="1867" w:type="dxa"/>
            <w:shd w:val="clear" w:color="auto" w:fill="D9E2F3" w:themeFill="accent1" w:themeFillTint="33"/>
            <w:tcMar>
              <w:top w:w="0" w:type="dxa"/>
              <w:left w:w="108" w:type="dxa"/>
              <w:bottom w:w="0" w:type="dxa"/>
              <w:right w:w="108" w:type="dxa"/>
            </w:tcMar>
          </w:tcPr>
          <w:p w14:paraId="6D3DD34B" w14:textId="77777777" w:rsidR="096CD9E1" w:rsidRDefault="096CD9E1" w:rsidP="0029467D">
            <w:pPr>
              <w:spacing w:after="0" w:line="240" w:lineRule="auto"/>
              <w:jc w:val="center"/>
            </w:pPr>
            <w:r>
              <w:t>High</w:t>
            </w:r>
          </w:p>
        </w:tc>
      </w:tr>
      <w:tr w:rsidR="096CD9E1" w14:paraId="003A2CEE" w14:textId="77777777" w:rsidTr="00B77C83">
        <w:tc>
          <w:tcPr>
            <w:tcW w:w="2150" w:type="dxa"/>
            <w:tcMar>
              <w:top w:w="0" w:type="dxa"/>
              <w:left w:w="108" w:type="dxa"/>
              <w:bottom w:w="0" w:type="dxa"/>
              <w:right w:w="108" w:type="dxa"/>
            </w:tcMar>
          </w:tcPr>
          <w:p w14:paraId="61CAB2DA" w14:textId="77777777" w:rsidR="096CD9E1" w:rsidRDefault="096CD9E1" w:rsidP="0029467D">
            <w:pPr>
              <w:spacing w:after="0" w:line="240" w:lineRule="auto"/>
            </w:pPr>
            <w:r>
              <w:t>High</w:t>
            </w:r>
          </w:p>
        </w:tc>
        <w:tc>
          <w:tcPr>
            <w:tcW w:w="1586" w:type="dxa"/>
            <w:tcMar>
              <w:top w:w="0" w:type="dxa"/>
              <w:left w:w="108" w:type="dxa"/>
              <w:bottom w:w="0" w:type="dxa"/>
              <w:right w:w="108" w:type="dxa"/>
            </w:tcMar>
          </w:tcPr>
          <w:p w14:paraId="383C44C4" w14:textId="77777777" w:rsidR="096CD9E1" w:rsidRDefault="096CD9E1" w:rsidP="0029467D">
            <w:pPr>
              <w:spacing w:after="0" w:line="240" w:lineRule="auto"/>
              <w:jc w:val="center"/>
            </w:pPr>
            <w:r>
              <w:t>15</w:t>
            </w:r>
          </w:p>
        </w:tc>
        <w:tc>
          <w:tcPr>
            <w:tcW w:w="1868" w:type="dxa"/>
            <w:tcMar>
              <w:top w:w="0" w:type="dxa"/>
              <w:left w:w="108" w:type="dxa"/>
              <w:bottom w:w="0" w:type="dxa"/>
              <w:right w:w="108" w:type="dxa"/>
            </w:tcMar>
          </w:tcPr>
          <w:p w14:paraId="7B26D86F" w14:textId="77777777" w:rsidR="096CD9E1" w:rsidRDefault="096CD9E1" w:rsidP="0029467D">
            <w:pPr>
              <w:spacing w:after="0" w:line="240" w:lineRule="auto"/>
              <w:jc w:val="center"/>
            </w:pPr>
            <w:r>
              <w:t>30</w:t>
            </w:r>
          </w:p>
        </w:tc>
        <w:tc>
          <w:tcPr>
            <w:tcW w:w="1869" w:type="dxa"/>
            <w:tcMar>
              <w:top w:w="0" w:type="dxa"/>
              <w:left w:w="108" w:type="dxa"/>
              <w:bottom w:w="0" w:type="dxa"/>
              <w:right w:w="108" w:type="dxa"/>
            </w:tcMar>
          </w:tcPr>
          <w:p w14:paraId="1C4A143C" w14:textId="77777777" w:rsidR="096CD9E1" w:rsidRDefault="096CD9E1" w:rsidP="0029467D">
            <w:pPr>
              <w:spacing w:after="0" w:line="240" w:lineRule="auto"/>
              <w:jc w:val="center"/>
            </w:pPr>
            <w:r>
              <w:t>30</w:t>
            </w:r>
          </w:p>
        </w:tc>
        <w:tc>
          <w:tcPr>
            <w:tcW w:w="1867" w:type="dxa"/>
            <w:tcMar>
              <w:top w:w="0" w:type="dxa"/>
              <w:left w:w="108" w:type="dxa"/>
              <w:bottom w:w="0" w:type="dxa"/>
              <w:right w:w="108" w:type="dxa"/>
            </w:tcMar>
          </w:tcPr>
          <w:p w14:paraId="60F709A7" w14:textId="77777777" w:rsidR="096CD9E1" w:rsidRDefault="096CD9E1" w:rsidP="0029467D">
            <w:pPr>
              <w:spacing w:after="0" w:line="240" w:lineRule="auto"/>
              <w:jc w:val="center"/>
            </w:pPr>
            <w:r>
              <w:t>30</w:t>
            </w:r>
          </w:p>
        </w:tc>
      </w:tr>
      <w:tr w:rsidR="096CD9E1" w14:paraId="16C6C82B" w14:textId="77777777" w:rsidTr="00B77C83">
        <w:tc>
          <w:tcPr>
            <w:tcW w:w="2150" w:type="dxa"/>
            <w:tcMar>
              <w:top w:w="0" w:type="dxa"/>
              <w:left w:w="108" w:type="dxa"/>
              <w:bottom w:w="0" w:type="dxa"/>
              <w:right w:w="108" w:type="dxa"/>
            </w:tcMar>
          </w:tcPr>
          <w:p w14:paraId="52DA5118" w14:textId="77777777" w:rsidR="096CD9E1" w:rsidRDefault="096CD9E1" w:rsidP="0029467D">
            <w:pPr>
              <w:spacing w:after="0" w:line="240" w:lineRule="auto"/>
            </w:pPr>
            <w:r>
              <w:t>Moderately High</w:t>
            </w:r>
          </w:p>
        </w:tc>
        <w:tc>
          <w:tcPr>
            <w:tcW w:w="1586" w:type="dxa"/>
            <w:tcMar>
              <w:top w:w="0" w:type="dxa"/>
              <w:left w:w="108" w:type="dxa"/>
              <w:bottom w:w="0" w:type="dxa"/>
              <w:right w:w="108" w:type="dxa"/>
            </w:tcMar>
          </w:tcPr>
          <w:p w14:paraId="1C65ED20" w14:textId="77777777" w:rsidR="096CD9E1" w:rsidRDefault="096CD9E1" w:rsidP="0029467D">
            <w:pPr>
              <w:spacing w:after="0" w:line="240" w:lineRule="auto"/>
              <w:jc w:val="center"/>
            </w:pPr>
            <w:r>
              <w:t>15</w:t>
            </w:r>
          </w:p>
        </w:tc>
        <w:tc>
          <w:tcPr>
            <w:tcW w:w="1868" w:type="dxa"/>
            <w:tcMar>
              <w:top w:w="0" w:type="dxa"/>
              <w:left w:w="108" w:type="dxa"/>
              <w:bottom w:w="0" w:type="dxa"/>
              <w:right w:w="108" w:type="dxa"/>
            </w:tcMar>
          </w:tcPr>
          <w:p w14:paraId="0D46999A" w14:textId="77777777" w:rsidR="096CD9E1" w:rsidRDefault="096CD9E1" w:rsidP="0029467D">
            <w:pPr>
              <w:spacing w:after="0" w:line="240" w:lineRule="auto"/>
              <w:jc w:val="center"/>
            </w:pPr>
            <w:r>
              <w:t>30</w:t>
            </w:r>
          </w:p>
        </w:tc>
        <w:tc>
          <w:tcPr>
            <w:tcW w:w="1869" w:type="dxa"/>
            <w:tcMar>
              <w:top w:w="0" w:type="dxa"/>
              <w:left w:w="108" w:type="dxa"/>
              <w:bottom w:w="0" w:type="dxa"/>
              <w:right w:w="108" w:type="dxa"/>
            </w:tcMar>
          </w:tcPr>
          <w:p w14:paraId="687F6C87" w14:textId="77777777" w:rsidR="096CD9E1" w:rsidRDefault="096CD9E1" w:rsidP="0029467D">
            <w:pPr>
              <w:spacing w:after="0" w:line="240" w:lineRule="auto"/>
              <w:jc w:val="center"/>
            </w:pPr>
            <w:r>
              <w:t>30</w:t>
            </w:r>
          </w:p>
        </w:tc>
        <w:tc>
          <w:tcPr>
            <w:tcW w:w="1867" w:type="dxa"/>
            <w:tcMar>
              <w:top w:w="0" w:type="dxa"/>
              <w:left w:w="108" w:type="dxa"/>
              <w:bottom w:w="0" w:type="dxa"/>
              <w:right w:w="108" w:type="dxa"/>
            </w:tcMar>
          </w:tcPr>
          <w:p w14:paraId="7B737119" w14:textId="77777777" w:rsidR="096CD9E1" w:rsidRDefault="096CD9E1" w:rsidP="0029467D">
            <w:pPr>
              <w:spacing w:after="0" w:line="240" w:lineRule="auto"/>
              <w:jc w:val="center"/>
            </w:pPr>
            <w:r>
              <w:t>30</w:t>
            </w:r>
          </w:p>
        </w:tc>
      </w:tr>
      <w:tr w:rsidR="096CD9E1" w14:paraId="47B002E1" w14:textId="77777777" w:rsidTr="00B77C83">
        <w:tc>
          <w:tcPr>
            <w:tcW w:w="2150" w:type="dxa"/>
            <w:tcMar>
              <w:top w:w="0" w:type="dxa"/>
              <w:left w:w="108" w:type="dxa"/>
              <w:bottom w:w="0" w:type="dxa"/>
              <w:right w:w="108" w:type="dxa"/>
            </w:tcMar>
          </w:tcPr>
          <w:p w14:paraId="62F9C54D" w14:textId="77777777" w:rsidR="096CD9E1" w:rsidRDefault="096CD9E1" w:rsidP="0029467D">
            <w:pPr>
              <w:spacing w:after="0" w:line="240" w:lineRule="auto"/>
            </w:pPr>
            <w:r>
              <w:t>Moderate</w:t>
            </w:r>
          </w:p>
        </w:tc>
        <w:tc>
          <w:tcPr>
            <w:tcW w:w="1586" w:type="dxa"/>
            <w:tcMar>
              <w:top w:w="0" w:type="dxa"/>
              <w:left w:w="108" w:type="dxa"/>
              <w:bottom w:w="0" w:type="dxa"/>
              <w:right w:w="108" w:type="dxa"/>
            </w:tcMar>
          </w:tcPr>
          <w:p w14:paraId="23131735" w14:textId="77777777" w:rsidR="096CD9E1" w:rsidRDefault="096CD9E1" w:rsidP="0029467D">
            <w:pPr>
              <w:spacing w:after="0" w:line="240" w:lineRule="auto"/>
              <w:jc w:val="center"/>
            </w:pPr>
            <w:r>
              <w:t>15</w:t>
            </w:r>
          </w:p>
        </w:tc>
        <w:tc>
          <w:tcPr>
            <w:tcW w:w="1868" w:type="dxa"/>
            <w:tcMar>
              <w:top w:w="0" w:type="dxa"/>
              <w:left w:w="108" w:type="dxa"/>
              <w:bottom w:w="0" w:type="dxa"/>
              <w:right w:w="108" w:type="dxa"/>
            </w:tcMar>
          </w:tcPr>
          <w:p w14:paraId="2E6E05E0" w14:textId="77777777" w:rsidR="096CD9E1" w:rsidRDefault="096CD9E1" w:rsidP="0029467D">
            <w:pPr>
              <w:spacing w:after="0" w:line="240" w:lineRule="auto"/>
              <w:jc w:val="center"/>
            </w:pPr>
            <w:r>
              <w:t>15</w:t>
            </w:r>
          </w:p>
        </w:tc>
        <w:tc>
          <w:tcPr>
            <w:tcW w:w="1869" w:type="dxa"/>
            <w:tcMar>
              <w:top w:w="0" w:type="dxa"/>
              <w:left w:w="108" w:type="dxa"/>
              <w:bottom w:w="0" w:type="dxa"/>
              <w:right w:w="108" w:type="dxa"/>
            </w:tcMar>
          </w:tcPr>
          <w:p w14:paraId="4DE43000" w14:textId="77777777" w:rsidR="096CD9E1" w:rsidRDefault="096CD9E1" w:rsidP="0029467D">
            <w:pPr>
              <w:spacing w:after="0" w:line="240" w:lineRule="auto"/>
              <w:jc w:val="center"/>
            </w:pPr>
            <w:r>
              <w:t>30</w:t>
            </w:r>
          </w:p>
        </w:tc>
        <w:tc>
          <w:tcPr>
            <w:tcW w:w="1867" w:type="dxa"/>
            <w:tcMar>
              <w:top w:w="0" w:type="dxa"/>
              <w:left w:w="108" w:type="dxa"/>
              <w:bottom w:w="0" w:type="dxa"/>
              <w:right w:w="108" w:type="dxa"/>
            </w:tcMar>
          </w:tcPr>
          <w:p w14:paraId="461250BB" w14:textId="77777777" w:rsidR="096CD9E1" w:rsidRDefault="096CD9E1" w:rsidP="0029467D">
            <w:pPr>
              <w:spacing w:after="0" w:line="240" w:lineRule="auto"/>
              <w:jc w:val="center"/>
            </w:pPr>
            <w:r>
              <w:t>30</w:t>
            </w:r>
          </w:p>
        </w:tc>
      </w:tr>
      <w:tr w:rsidR="096CD9E1" w14:paraId="125BBA0C" w14:textId="77777777" w:rsidTr="00B77C83">
        <w:tc>
          <w:tcPr>
            <w:tcW w:w="2150" w:type="dxa"/>
            <w:tcMar>
              <w:top w:w="0" w:type="dxa"/>
              <w:left w:w="108" w:type="dxa"/>
              <w:bottom w:w="0" w:type="dxa"/>
              <w:right w:w="108" w:type="dxa"/>
            </w:tcMar>
          </w:tcPr>
          <w:p w14:paraId="466B4FA0" w14:textId="77777777" w:rsidR="096CD9E1" w:rsidRDefault="096CD9E1" w:rsidP="0029467D">
            <w:pPr>
              <w:spacing w:after="0" w:line="240" w:lineRule="auto"/>
            </w:pPr>
            <w:r>
              <w:t>Low</w:t>
            </w:r>
          </w:p>
        </w:tc>
        <w:tc>
          <w:tcPr>
            <w:tcW w:w="1586" w:type="dxa"/>
            <w:tcMar>
              <w:top w:w="0" w:type="dxa"/>
              <w:left w:w="108" w:type="dxa"/>
              <w:bottom w:w="0" w:type="dxa"/>
              <w:right w:w="108" w:type="dxa"/>
            </w:tcMar>
          </w:tcPr>
          <w:p w14:paraId="1DDA7775" w14:textId="77777777" w:rsidR="096CD9E1" w:rsidRDefault="096CD9E1" w:rsidP="0029467D">
            <w:pPr>
              <w:spacing w:after="0" w:line="240" w:lineRule="auto"/>
              <w:jc w:val="center"/>
            </w:pPr>
            <w:r>
              <w:t>15</w:t>
            </w:r>
          </w:p>
        </w:tc>
        <w:tc>
          <w:tcPr>
            <w:tcW w:w="1868" w:type="dxa"/>
            <w:tcMar>
              <w:top w:w="0" w:type="dxa"/>
              <w:left w:w="108" w:type="dxa"/>
              <w:bottom w:w="0" w:type="dxa"/>
              <w:right w:w="108" w:type="dxa"/>
            </w:tcMar>
          </w:tcPr>
          <w:p w14:paraId="61257E2C" w14:textId="77777777" w:rsidR="096CD9E1" w:rsidRDefault="096CD9E1" w:rsidP="0029467D">
            <w:pPr>
              <w:spacing w:after="0" w:line="240" w:lineRule="auto"/>
              <w:jc w:val="center"/>
            </w:pPr>
            <w:r>
              <w:t>15</w:t>
            </w:r>
          </w:p>
        </w:tc>
        <w:tc>
          <w:tcPr>
            <w:tcW w:w="1869" w:type="dxa"/>
            <w:tcMar>
              <w:top w:w="0" w:type="dxa"/>
              <w:left w:w="108" w:type="dxa"/>
              <w:bottom w:w="0" w:type="dxa"/>
              <w:right w:w="108" w:type="dxa"/>
            </w:tcMar>
          </w:tcPr>
          <w:p w14:paraId="76664070" w14:textId="77777777" w:rsidR="096CD9E1" w:rsidRDefault="096CD9E1" w:rsidP="0029467D">
            <w:pPr>
              <w:spacing w:after="0" w:line="240" w:lineRule="auto"/>
              <w:jc w:val="center"/>
            </w:pPr>
            <w:r>
              <w:t>15</w:t>
            </w:r>
          </w:p>
        </w:tc>
        <w:tc>
          <w:tcPr>
            <w:tcW w:w="1867" w:type="dxa"/>
            <w:tcMar>
              <w:top w:w="0" w:type="dxa"/>
              <w:left w:w="108" w:type="dxa"/>
              <w:bottom w:w="0" w:type="dxa"/>
              <w:right w:w="108" w:type="dxa"/>
            </w:tcMar>
          </w:tcPr>
          <w:p w14:paraId="4BC2FC74" w14:textId="77777777" w:rsidR="096CD9E1" w:rsidRDefault="096CD9E1" w:rsidP="0029467D">
            <w:pPr>
              <w:spacing w:after="0" w:line="240" w:lineRule="auto"/>
              <w:jc w:val="center"/>
            </w:pPr>
            <w:r>
              <w:t>15</w:t>
            </w:r>
          </w:p>
        </w:tc>
      </w:tr>
    </w:tbl>
    <w:p w14:paraId="63FD11E8" w14:textId="77777777" w:rsidR="00457307" w:rsidRPr="007B242E" w:rsidRDefault="00457307" w:rsidP="096CD9E1">
      <w:pPr>
        <w:rPr>
          <w:rFonts w:ascii="Calibri" w:hAnsi="Calibri" w:cs="Calibri"/>
          <w:sz w:val="4"/>
          <w:szCs w:val="4"/>
        </w:rPr>
      </w:pPr>
    </w:p>
    <w:p w14:paraId="7EA4F048" w14:textId="77777777" w:rsidR="00457307" w:rsidRPr="007B242E" w:rsidRDefault="58FF15A0" w:rsidP="096CD9E1">
      <w:pPr>
        <w:ind w:left="2160" w:firstLine="720"/>
      </w:pPr>
      <w:r>
        <w:t>Humid Climate: &gt;50 R Factor or Irrigated Dry Climate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096CD9E1" w14:paraId="50838F85" w14:textId="77777777" w:rsidTr="00B77C83">
        <w:tc>
          <w:tcPr>
            <w:tcW w:w="2150" w:type="dxa"/>
            <w:vMerge w:val="restart"/>
            <w:shd w:val="clear" w:color="auto" w:fill="D9E2F3" w:themeFill="accent1" w:themeFillTint="33"/>
            <w:tcMar>
              <w:top w:w="0" w:type="dxa"/>
              <w:left w:w="108" w:type="dxa"/>
              <w:bottom w:w="0" w:type="dxa"/>
              <w:right w:w="108" w:type="dxa"/>
            </w:tcMar>
          </w:tcPr>
          <w:p w14:paraId="18A2F5CA" w14:textId="77777777" w:rsidR="096CD9E1" w:rsidRDefault="096CD9E1" w:rsidP="0029467D">
            <w:pPr>
              <w:spacing w:after="0" w:line="240" w:lineRule="auto"/>
            </w:pPr>
            <w:r>
              <w:t>Soil Vulnerability to Leaching Loss</w:t>
            </w:r>
          </w:p>
        </w:tc>
        <w:tc>
          <w:tcPr>
            <w:tcW w:w="7190" w:type="dxa"/>
            <w:gridSpan w:val="4"/>
            <w:shd w:val="clear" w:color="auto" w:fill="D9E2F3" w:themeFill="accent1" w:themeFillTint="33"/>
            <w:tcMar>
              <w:top w:w="0" w:type="dxa"/>
              <w:left w:w="108" w:type="dxa"/>
              <w:bottom w:w="0" w:type="dxa"/>
              <w:right w:w="108" w:type="dxa"/>
            </w:tcMar>
          </w:tcPr>
          <w:p w14:paraId="3EBC1522" w14:textId="77777777" w:rsidR="096CD9E1" w:rsidRDefault="096CD9E1" w:rsidP="0029467D">
            <w:pPr>
              <w:spacing w:after="0" w:line="240" w:lineRule="auto"/>
              <w:jc w:val="center"/>
            </w:pPr>
            <w:r>
              <w:t>Cropping Risk Category</w:t>
            </w:r>
          </w:p>
        </w:tc>
      </w:tr>
      <w:tr w:rsidR="096CD9E1" w14:paraId="65C07076" w14:textId="77777777" w:rsidTr="00B77C83">
        <w:tc>
          <w:tcPr>
            <w:tcW w:w="2150" w:type="dxa"/>
            <w:vMerge/>
          </w:tcPr>
          <w:p w14:paraId="6225B6CF" w14:textId="77777777" w:rsidR="00831445" w:rsidRDefault="00831445" w:rsidP="0029467D">
            <w:pPr>
              <w:spacing w:after="0" w:line="240" w:lineRule="auto"/>
            </w:pPr>
          </w:p>
        </w:tc>
        <w:tc>
          <w:tcPr>
            <w:tcW w:w="1586" w:type="dxa"/>
            <w:shd w:val="clear" w:color="auto" w:fill="D9E2F3" w:themeFill="accent1" w:themeFillTint="33"/>
            <w:tcMar>
              <w:top w:w="0" w:type="dxa"/>
              <w:left w:w="108" w:type="dxa"/>
              <w:bottom w:w="0" w:type="dxa"/>
              <w:right w:w="108" w:type="dxa"/>
            </w:tcMar>
          </w:tcPr>
          <w:p w14:paraId="5BE306B4" w14:textId="77777777" w:rsidR="096CD9E1" w:rsidRDefault="096CD9E1" w:rsidP="0029467D">
            <w:pPr>
              <w:spacing w:after="0" w:line="240" w:lineRule="auto"/>
              <w:jc w:val="center"/>
            </w:pPr>
            <w:r>
              <w:t>Low</w:t>
            </w:r>
          </w:p>
        </w:tc>
        <w:tc>
          <w:tcPr>
            <w:tcW w:w="1868" w:type="dxa"/>
            <w:shd w:val="clear" w:color="auto" w:fill="D9E2F3" w:themeFill="accent1" w:themeFillTint="33"/>
            <w:tcMar>
              <w:top w:w="0" w:type="dxa"/>
              <w:left w:w="108" w:type="dxa"/>
              <w:bottom w:w="0" w:type="dxa"/>
              <w:right w:w="108" w:type="dxa"/>
            </w:tcMar>
          </w:tcPr>
          <w:p w14:paraId="2F85099F" w14:textId="77777777" w:rsidR="096CD9E1" w:rsidRDefault="096CD9E1" w:rsidP="0029467D">
            <w:pPr>
              <w:spacing w:after="0" w:line="240" w:lineRule="auto"/>
              <w:jc w:val="center"/>
            </w:pPr>
            <w:r>
              <w:t>Medium</w:t>
            </w:r>
          </w:p>
        </w:tc>
        <w:tc>
          <w:tcPr>
            <w:tcW w:w="1869" w:type="dxa"/>
            <w:shd w:val="clear" w:color="auto" w:fill="D9E2F3" w:themeFill="accent1" w:themeFillTint="33"/>
            <w:tcMar>
              <w:top w:w="0" w:type="dxa"/>
              <w:left w:w="108" w:type="dxa"/>
              <w:bottom w:w="0" w:type="dxa"/>
              <w:right w:w="108" w:type="dxa"/>
            </w:tcMar>
          </w:tcPr>
          <w:p w14:paraId="1DCEF7A0" w14:textId="77777777" w:rsidR="096CD9E1" w:rsidRDefault="096CD9E1" w:rsidP="0029467D">
            <w:pPr>
              <w:spacing w:after="0" w:line="240" w:lineRule="auto"/>
              <w:jc w:val="center"/>
            </w:pPr>
            <w:r>
              <w:t>Moderately High</w:t>
            </w:r>
          </w:p>
        </w:tc>
        <w:tc>
          <w:tcPr>
            <w:tcW w:w="1867" w:type="dxa"/>
            <w:shd w:val="clear" w:color="auto" w:fill="D9E2F3" w:themeFill="accent1" w:themeFillTint="33"/>
            <w:tcMar>
              <w:top w:w="0" w:type="dxa"/>
              <w:left w:w="108" w:type="dxa"/>
              <w:bottom w:w="0" w:type="dxa"/>
              <w:right w:w="108" w:type="dxa"/>
            </w:tcMar>
          </w:tcPr>
          <w:p w14:paraId="27FE66F4" w14:textId="77777777" w:rsidR="096CD9E1" w:rsidRDefault="096CD9E1" w:rsidP="0029467D">
            <w:pPr>
              <w:spacing w:after="0" w:line="240" w:lineRule="auto"/>
              <w:jc w:val="center"/>
            </w:pPr>
            <w:r>
              <w:t>High</w:t>
            </w:r>
          </w:p>
        </w:tc>
      </w:tr>
      <w:tr w:rsidR="096CD9E1" w14:paraId="27BD6BBB" w14:textId="77777777" w:rsidTr="00B77C83">
        <w:tc>
          <w:tcPr>
            <w:tcW w:w="2150" w:type="dxa"/>
            <w:tcMar>
              <w:top w:w="0" w:type="dxa"/>
              <w:left w:w="108" w:type="dxa"/>
              <w:bottom w:w="0" w:type="dxa"/>
              <w:right w:w="108" w:type="dxa"/>
            </w:tcMar>
          </w:tcPr>
          <w:p w14:paraId="22A74632" w14:textId="77777777" w:rsidR="096CD9E1" w:rsidRDefault="096CD9E1" w:rsidP="0029467D">
            <w:pPr>
              <w:spacing w:after="0" w:line="240" w:lineRule="auto"/>
            </w:pPr>
            <w:r>
              <w:t>High</w:t>
            </w:r>
          </w:p>
        </w:tc>
        <w:tc>
          <w:tcPr>
            <w:tcW w:w="1586" w:type="dxa"/>
            <w:tcMar>
              <w:top w:w="0" w:type="dxa"/>
              <w:left w:w="108" w:type="dxa"/>
              <w:bottom w:w="0" w:type="dxa"/>
              <w:right w:w="108" w:type="dxa"/>
            </w:tcMar>
          </w:tcPr>
          <w:p w14:paraId="063CB227" w14:textId="77777777" w:rsidR="096CD9E1" w:rsidRDefault="096CD9E1" w:rsidP="0029467D">
            <w:pPr>
              <w:spacing w:after="0" w:line="240" w:lineRule="auto"/>
              <w:jc w:val="center"/>
            </w:pPr>
            <w:r>
              <w:t>30</w:t>
            </w:r>
          </w:p>
        </w:tc>
        <w:tc>
          <w:tcPr>
            <w:tcW w:w="1868" w:type="dxa"/>
            <w:tcMar>
              <w:top w:w="0" w:type="dxa"/>
              <w:left w:w="108" w:type="dxa"/>
              <w:bottom w:w="0" w:type="dxa"/>
              <w:right w:w="108" w:type="dxa"/>
            </w:tcMar>
          </w:tcPr>
          <w:p w14:paraId="618B284E" w14:textId="77777777" w:rsidR="096CD9E1" w:rsidRDefault="096CD9E1" w:rsidP="0029467D">
            <w:pPr>
              <w:spacing w:after="0" w:line="240" w:lineRule="auto"/>
              <w:jc w:val="center"/>
            </w:pPr>
            <w:r>
              <w:t>60</w:t>
            </w:r>
          </w:p>
        </w:tc>
        <w:tc>
          <w:tcPr>
            <w:tcW w:w="1869" w:type="dxa"/>
            <w:tcMar>
              <w:top w:w="0" w:type="dxa"/>
              <w:left w:w="108" w:type="dxa"/>
              <w:bottom w:w="0" w:type="dxa"/>
              <w:right w:w="108" w:type="dxa"/>
            </w:tcMar>
          </w:tcPr>
          <w:p w14:paraId="329623A2" w14:textId="77777777" w:rsidR="096CD9E1" w:rsidRDefault="096CD9E1" w:rsidP="0029467D">
            <w:pPr>
              <w:spacing w:after="0" w:line="240" w:lineRule="auto"/>
              <w:jc w:val="center"/>
            </w:pPr>
            <w:r>
              <w:t>60</w:t>
            </w:r>
          </w:p>
        </w:tc>
        <w:tc>
          <w:tcPr>
            <w:tcW w:w="1867" w:type="dxa"/>
            <w:tcMar>
              <w:top w:w="0" w:type="dxa"/>
              <w:left w:w="108" w:type="dxa"/>
              <w:bottom w:w="0" w:type="dxa"/>
              <w:right w:w="108" w:type="dxa"/>
            </w:tcMar>
          </w:tcPr>
          <w:p w14:paraId="44E1DBE3" w14:textId="77777777" w:rsidR="096CD9E1" w:rsidRDefault="096CD9E1" w:rsidP="0029467D">
            <w:pPr>
              <w:spacing w:after="0" w:line="240" w:lineRule="auto"/>
              <w:jc w:val="center"/>
            </w:pPr>
            <w:r>
              <w:t>60</w:t>
            </w:r>
          </w:p>
        </w:tc>
      </w:tr>
      <w:tr w:rsidR="096CD9E1" w14:paraId="4EF4519E" w14:textId="77777777" w:rsidTr="00B77C83">
        <w:tc>
          <w:tcPr>
            <w:tcW w:w="2150" w:type="dxa"/>
            <w:tcMar>
              <w:top w:w="0" w:type="dxa"/>
              <w:left w:w="108" w:type="dxa"/>
              <w:bottom w:w="0" w:type="dxa"/>
              <w:right w:w="108" w:type="dxa"/>
            </w:tcMar>
          </w:tcPr>
          <w:p w14:paraId="28DABDBA" w14:textId="77777777" w:rsidR="096CD9E1" w:rsidRDefault="096CD9E1" w:rsidP="0029467D">
            <w:pPr>
              <w:spacing w:after="0" w:line="240" w:lineRule="auto"/>
            </w:pPr>
            <w:r>
              <w:t>Moderately High</w:t>
            </w:r>
          </w:p>
        </w:tc>
        <w:tc>
          <w:tcPr>
            <w:tcW w:w="1586" w:type="dxa"/>
            <w:tcMar>
              <w:top w:w="0" w:type="dxa"/>
              <w:left w:w="108" w:type="dxa"/>
              <w:bottom w:w="0" w:type="dxa"/>
              <w:right w:w="108" w:type="dxa"/>
            </w:tcMar>
          </w:tcPr>
          <w:p w14:paraId="6AAD4569" w14:textId="77777777" w:rsidR="096CD9E1" w:rsidRDefault="096CD9E1" w:rsidP="0029467D">
            <w:pPr>
              <w:spacing w:after="0" w:line="240" w:lineRule="auto"/>
              <w:jc w:val="center"/>
            </w:pPr>
            <w:r>
              <w:t>30</w:t>
            </w:r>
          </w:p>
        </w:tc>
        <w:tc>
          <w:tcPr>
            <w:tcW w:w="1868" w:type="dxa"/>
            <w:tcMar>
              <w:top w:w="0" w:type="dxa"/>
              <w:left w:w="108" w:type="dxa"/>
              <w:bottom w:w="0" w:type="dxa"/>
              <w:right w:w="108" w:type="dxa"/>
            </w:tcMar>
          </w:tcPr>
          <w:p w14:paraId="144CB9DE" w14:textId="77777777" w:rsidR="096CD9E1" w:rsidRDefault="096CD9E1" w:rsidP="0029467D">
            <w:pPr>
              <w:spacing w:after="0" w:line="240" w:lineRule="auto"/>
              <w:jc w:val="center"/>
            </w:pPr>
            <w:r>
              <w:t>60</w:t>
            </w:r>
          </w:p>
        </w:tc>
        <w:tc>
          <w:tcPr>
            <w:tcW w:w="1869" w:type="dxa"/>
            <w:tcMar>
              <w:top w:w="0" w:type="dxa"/>
              <w:left w:w="108" w:type="dxa"/>
              <w:bottom w:w="0" w:type="dxa"/>
              <w:right w:w="108" w:type="dxa"/>
            </w:tcMar>
          </w:tcPr>
          <w:p w14:paraId="5E8342A1" w14:textId="77777777" w:rsidR="096CD9E1" w:rsidRDefault="096CD9E1" w:rsidP="0029467D">
            <w:pPr>
              <w:spacing w:after="0" w:line="240" w:lineRule="auto"/>
              <w:jc w:val="center"/>
            </w:pPr>
            <w:r>
              <w:t>60</w:t>
            </w:r>
          </w:p>
        </w:tc>
        <w:tc>
          <w:tcPr>
            <w:tcW w:w="1867" w:type="dxa"/>
            <w:tcMar>
              <w:top w:w="0" w:type="dxa"/>
              <w:left w:w="108" w:type="dxa"/>
              <w:bottom w:w="0" w:type="dxa"/>
              <w:right w:w="108" w:type="dxa"/>
            </w:tcMar>
          </w:tcPr>
          <w:p w14:paraId="6C9FF12E" w14:textId="77777777" w:rsidR="096CD9E1" w:rsidRDefault="096CD9E1" w:rsidP="0029467D">
            <w:pPr>
              <w:spacing w:after="0" w:line="240" w:lineRule="auto"/>
              <w:jc w:val="center"/>
            </w:pPr>
            <w:r>
              <w:t>60</w:t>
            </w:r>
          </w:p>
        </w:tc>
      </w:tr>
      <w:tr w:rsidR="096CD9E1" w14:paraId="6CE2C586" w14:textId="77777777" w:rsidTr="00B77C83">
        <w:tc>
          <w:tcPr>
            <w:tcW w:w="2150" w:type="dxa"/>
            <w:tcMar>
              <w:top w:w="0" w:type="dxa"/>
              <w:left w:w="108" w:type="dxa"/>
              <w:bottom w:w="0" w:type="dxa"/>
              <w:right w:w="108" w:type="dxa"/>
            </w:tcMar>
          </w:tcPr>
          <w:p w14:paraId="0DEC076C" w14:textId="77777777" w:rsidR="096CD9E1" w:rsidRDefault="096CD9E1" w:rsidP="0029467D">
            <w:pPr>
              <w:spacing w:after="0" w:line="240" w:lineRule="auto"/>
            </w:pPr>
            <w:r>
              <w:t>Moderate</w:t>
            </w:r>
          </w:p>
        </w:tc>
        <w:tc>
          <w:tcPr>
            <w:tcW w:w="1586" w:type="dxa"/>
            <w:tcMar>
              <w:top w:w="0" w:type="dxa"/>
              <w:left w:w="108" w:type="dxa"/>
              <w:bottom w:w="0" w:type="dxa"/>
              <w:right w:w="108" w:type="dxa"/>
            </w:tcMar>
          </w:tcPr>
          <w:p w14:paraId="32E578BA" w14:textId="77777777" w:rsidR="096CD9E1" w:rsidRDefault="096CD9E1" w:rsidP="0029467D">
            <w:pPr>
              <w:spacing w:after="0" w:line="240" w:lineRule="auto"/>
              <w:jc w:val="center"/>
            </w:pPr>
            <w:r>
              <w:t>15</w:t>
            </w:r>
          </w:p>
        </w:tc>
        <w:tc>
          <w:tcPr>
            <w:tcW w:w="1868" w:type="dxa"/>
            <w:tcMar>
              <w:top w:w="0" w:type="dxa"/>
              <w:left w:w="108" w:type="dxa"/>
              <w:bottom w:w="0" w:type="dxa"/>
              <w:right w:w="108" w:type="dxa"/>
            </w:tcMar>
          </w:tcPr>
          <w:p w14:paraId="28553DC8" w14:textId="77777777" w:rsidR="096CD9E1" w:rsidRDefault="096CD9E1" w:rsidP="0029467D">
            <w:pPr>
              <w:spacing w:after="0" w:line="240" w:lineRule="auto"/>
              <w:jc w:val="center"/>
            </w:pPr>
            <w:r>
              <w:t>30</w:t>
            </w:r>
          </w:p>
        </w:tc>
        <w:tc>
          <w:tcPr>
            <w:tcW w:w="1869" w:type="dxa"/>
            <w:tcMar>
              <w:top w:w="0" w:type="dxa"/>
              <w:left w:w="108" w:type="dxa"/>
              <w:bottom w:w="0" w:type="dxa"/>
              <w:right w:w="108" w:type="dxa"/>
            </w:tcMar>
          </w:tcPr>
          <w:p w14:paraId="692FDCB3" w14:textId="77777777" w:rsidR="096CD9E1" w:rsidRDefault="096CD9E1" w:rsidP="0029467D">
            <w:pPr>
              <w:spacing w:after="0" w:line="240" w:lineRule="auto"/>
              <w:jc w:val="center"/>
            </w:pPr>
            <w:r>
              <w:t>60</w:t>
            </w:r>
          </w:p>
        </w:tc>
        <w:tc>
          <w:tcPr>
            <w:tcW w:w="1867" w:type="dxa"/>
            <w:tcMar>
              <w:top w:w="0" w:type="dxa"/>
              <w:left w:w="108" w:type="dxa"/>
              <w:bottom w:w="0" w:type="dxa"/>
              <w:right w:w="108" w:type="dxa"/>
            </w:tcMar>
          </w:tcPr>
          <w:p w14:paraId="6C329DF6" w14:textId="77777777" w:rsidR="096CD9E1" w:rsidRDefault="096CD9E1" w:rsidP="0029467D">
            <w:pPr>
              <w:spacing w:after="0" w:line="240" w:lineRule="auto"/>
              <w:jc w:val="center"/>
            </w:pPr>
            <w:r>
              <w:t>60</w:t>
            </w:r>
          </w:p>
        </w:tc>
      </w:tr>
      <w:tr w:rsidR="096CD9E1" w14:paraId="5BDA8591" w14:textId="77777777" w:rsidTr="00B77C83">
        <w:tc>
          <w:tcPr>
            <w:tcW w:w="2150" w:type="dxa"/>
            <w:tcMar>
              <w:top w:w="0" w:type="dxa"/>
              <w:left w:w="108" w:type="dxa"/>
              <w:bottom w:w="0" w:type="dxa"/>
              <w:right w:w="108" w:type="dxa"/>
            </w:tcMar>
          </w:tcPr>
          <w:p w14:paraId="52C099E5" w14:textId="77777777" w:rsidR="096CD9E1" w:rsidRDefault="096CD9E1" w:rsidP="0029467D">
            <w:pPr>
              <w:spacing w:after="0" w:line="240" w:lineRule="auto"/>
            </w:pPr>
            <w:r>
              <w:lastRenderedPageBreak/>
              <w:t>Low</w:t>
            </w:r>
          </w:p>
        </w:tc>
        <w:tc>
          <w:tcPr>
            <w:tcW w:w="1586" w:type="dxa"/>
            <w:tcMar>
              <w:top w:w="0" w:type="dxa"/>
              <w:left w:w="108" w:type="dxa"/>
              <w:bottom w:w="0" w:type="dxa"/>
              <w:right w:w="108" w:type="dxa"/>
            </w:tcMar>
          </w:tcPr>
          <w:p w14:paraId="41DCB58A" w14:textId="77777777" w:rsidR="096CD9E1" w:rsidRDefault="096CD9E1" w:rsidP="0029467D">
            <w:pPr>
              <w:spacing w:after="0" w:line="240" w:lineRule="auto"/>
              <w:jc w:val="center"/>
            </w:pPr>
            <w:r>
              <w:t>15</w:t>
            </w:r>
          </w:p>
        </w:tc>
        <w:tc>
          <w:tcPr>
            <w:tcW w:w="1868" w:type="dxa"/>
            <w:tcMar>
              <w:top w:w="0" w:type="dxa"/>
              <w:left w:w="108" w:type="dxa"/>
              <w:bottom w:w="0" w:type="dxa"/>
              <w:right w:w="108" w:type="dxa"/>
            </w:tcMar>
          </w:tcPr>
          <w:p w14:paraId="4B2D56AF" w14:textId="77777777" w:rsidR="096CD9E1" w:rsidRDefault="096CD9E1" w:rsidP="0029467D">
            <w:pPr>
              <w:spacing w:after="0" w:line="240" w:lineRule="auto"/>
              <w:jc w:val="center"/>
            </w:pPr>
            <w:r>
              <w:t>15</w:t>
            </w:r>
          </w:p>
        </w:tc>
        <w:tc>
          <w:tcPr>
            <w:tcW w:w="1869" w:type="dxa"/>
            <w:tcMar>
              <w:top w:w="0" w:type="dxa"/>
              <w:left w:w="108" w:type="dxa"/>
              <w:bottom w:w="0" w:type="dxa"/>
              <w:right w:w="108" w:type="dxa"/>
            </w:tcMar>
          </w:tcPr>
          <w:p w14:paraId="25635277" w14:textId="77777777" w:rsidR="096CD9E1" w:rsidRDefault="096CD9E1" w:rsidP="0029467D">
            <w:pPr>
              <w:spacing w:after="0" w:line="240" w:lineRule="auto"/>
              <w:jc w:val="center"/>
            </w:pPr>
            <w:r>
              <w:t>30</w:t>
            </w:r>
          </w:p>
        </w:tc>
        <w:tc>
          <w:tcPr>
            <w:tcW w:w="1867" w:type="dxa"/>
            <w:tcMar>
              <w:top w:w="0" w:type="dxa"/>
              <w:left w:w="108" w:type="dxa"/>
              <w:bottom w:w="0" w:type="dxa"/>
              <w:right w:w="108" w:type="dxa"/>
            </w:tcMar>
          </w:tcPr>
          <w:p w14:paraId="6E5F5F5E" w14:textId="77777777" w:rsidR="096CD9E1" w:rsidRDefault="096CD9E1" w:rsidP="0029467D">
            <w:pPr>
              <w:spacing w:after="0" w:line="240" w:lineRule="auto"/>
              <w:jc w:val="center"/>
            </w:pPr>
            <w:r>
              <w:t>30</w:t>
            </w:r>
          </w:p>
        </w:tc>
      </w:tr>
    </w:tbl>
    <w:p w14:paraId="69430595" w14:textId="77777777" w:rsidR="00457307" w:rsidRPr="007B242E" w:rsidRDefault="00457307" w:rsidP="096CD9E1"/>
    <w:p w14:paraId="4B3A1346" w14:textId="1DC9962A" w:rsidR="00457307" w:rsidRPr="007B242E" w:rsidRDefault="096CD9E1" w:rsidP="00457307">
      <w:r>
        <w:t xml:space="preserve">All PLUs will be asked to select a rotation. Conservation </w:t>
      </w:r>
      <w:r w:rsidR="007B3016">
        <w:t>management points</w:t>
      </w:r>
      <w:r>
        <w:t xml:space="preserve"> for </w:t>
      </w:r>
      <w:r w:rsidR="003C3456">
        <w:t xml:space="preserve">pathogens </w:t>
      </w:r>
      <w:r>
        <w:t xml:space="preserve">to </w:t>
      </w:r>
      <w:r w:rsidR="003C3456">
        <w:t xml:space="preserve">surface water </w:t>
      </w:r>
      <w:r>
        <w:t xml:space="preserve">are summed separately by looking at the current rotation as modified by tillage, crop residue removal, and grazing, as well as the conservation practices implemented to address </w:t>
      </w:r>
      <w:r w:rsidR="003C3456">
        <w:t xml:space="preserve">losses </w:t>
      </w:r>
      <w:r>
        <w:t xml:space="preserve">to </w:t>
      </w:r>
      <w:r w:rsidR="003C3456">
        <w:t>s</w:t>
      </w:r>
      <w:r>
        <w:t xml:space="preserve">urface </w:t>
      </w:r>
      <w:r w:rsidR="003C3456">
        <w:t>w</w:t>
      </w:r>
      <w:r>
        <w:t xml:space="preserve">ater.  </w:t>
      </w:r>
    </w:p>
    <w:p w14:paraId="0E023EB9" w14:textId="0E94A4B7" w:rsidR="00457307" w:rsidRPr="007B242E" w:rsidRDefault="096CD9E1" w:rsidP="00457307">
      <w:r>
        <w:t xml:space="preserve">To determine the rotational conservation points, the crop residue score is multiplied by tillage and grazing modifiers as appropriate by their proportion of the rotation.  The resulting residue score has associated sediment management points.  Some example </w:t>
      </w:r>
      <w:r w:rsidR="003C3456">
        <w:t xml:space="preserve">rotational </w:t>
      </w:r>
      <w:r w:rsidR="007B3016">
        <w:t>conservation</w:t>
      </w:r>
      <w:r>
        <w:t xml:space="preserve"> </w:t>
      </w:r>
      <w:r w:rsidR="007B3016">
        <w:t>management points</w:t>
      </w:r>
      <w:r w:rsidR="002C4F54">
        <w:t xml:space="preserve"> are includ</w:t>
      </w:r>
      <w:r w:rsidR="00D10F60">
        <w:t xml:space="preserve">ed in </w:t>
      </w:r>
      <w:r w:rsidR="00B53010">
        <w:fldChar w:fldCharType="begin"/>
      </w:r>
      <w:r w:rsidR="00B53010">
        <w:instrText xml:space="preserve"> REF _Ref1132877 \h </w:instrText>
      </w:r>
      <w:r w:rsidR="00B53010">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68</w:t>
      </w:r>
      <w:r w:rsidR="00B53010">
        <w:fldChar w:fldCharType="end"/>
      </w:r>
      <w:r>
        <w:t>.</w:t>
      </w:r>
    </w:p>
    <w:p w14:paraId="1202B2D3" w14:textId="1C3B4887" w:rsidR="4FB11C57" w:rsidRPr="00865861" w:rsidRDefault="00E634AC">
      <w:pPr>
        <w:rPr>
          <w:i/>
          <w:iCs/>
          <w:color w:val="445369"/>
        </w:rPr>
      </w:pPr>
      <w:bookmarkStart w:id="176" w:name="_Ref1132877"/>
      <w:r w:rsidRPr="10C6172E">
        <w:rPr>
          <w:i/>
          <w:iCs/>
          <w:color w:val="44546A" w:themeColor="text2"/>
        </w:rPr>
        <w:t xml:space="preserve">Figure </w:t>
      </w:r>
      <w:r w:rsidRPr="00405FAA">
        <w:fldChar w:fldCharType="begin"/>
      </w:r>
      <w:r w:rsidRPr="00554408">
        <w:rPr>
          <w:i/>
          <w:iCs/>
          <w:color w:val="44546A" w:themeColor="text2"/>
        </w:rPr>
        <w:instrText xml:space="preserve"> SEQ Figure \* ARABIC </w:instrText>
      </w:r>
      <w:r w:rsidRPr="00405FAA">
        <w:rPr>
          <w:i/>
          <w:iCs/>
          <w:color w:val="44546A" w:themeColor="text2"/>
        </w:rPr>
        <w:fldChar w:fldCharType="separate"/>
      </w:r>
      <w:r w:rsidR="002551DD">
        <w:rPr>
          <w:i/>
          <w:iCs/>
          <w:noProof/>
          <w:color w:val="44546A" w:themeColor="text2"/>
        </w:rPr>
        <w:t>68</w:t>
      </w:r>
      <w:r w:rsidRPr="00405FAA">
        <w:fldChar w:fldCharType="end"/>
      </w:r>
      <w:bookmarkEnd w:id="176"/>
      <w:r w:rsidRPr="10C6172E">
        <w:rPr>
          <w:i/>
          <w:iCs/>
          <w:color w:val="44546A" w:themeColor="text2"/>
        </w:rPr>
        <w:t xml:space="preserve">: </w:t>
      </w:r>
      <w:r w:rsidR="4FB11C57" w:rsidRPr="00865861">
        <w:rPr>
          <w:rFonts w:ascii="Calibri" w:eastAsia="Calibri" w:hAnsi="Calibri" w:cs="Calibri"/>
          <w:i/>
          <w:iCs/>
          <w:color w:val="445369"/>
        </w:rPr>
        <w:t>Existing Rotation Residue Value</w:t>
      </w:r>
    </w:p>
    <w:tbl>
      <w:tblPr>
        <w:tblW w:w="954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0"/>
        <w:gridCol w:w="1800"/>
      </w:tblGrid>
      <w:tr w:rsidR="000E2B88" w14:paraId="3C318C08" w14:textId="77777777" w:rsidTr="55748213">
        <w:tc>
          <w:tcPr>
            <w:tcW w:w="7740" w:type="dxa"/>
            <w:tcBorders>
              <w:top w:val="outset" w:sz="6" w:space="0" w:color="auto"/>
              <w:left w:val="outset" w:sz="6" w:space="0" w:color="auto"/>
              <w:bottom w:val="outset" w:sz="6" w:space="0" w:color="auto"/>
              <w:right w:val="outset" w:sz="6" w:space="0" w:color="auto"/>
            </w:tcBorders>
            <w:shd w:val="clear" w:color="auto" w:fill="D9E2F3" w:themeFill="accent1" w:themeFillTint="33"/>
            <w:tcMar>
              <w:top w:w="15" w:type="dxa"/>
              <w:left w:w="15" w:type="dxa"/>
              <w:bottom w:w="15" w:type="dxa"/>
              <w:right w:w="15" w:type="dxa"/>
            </w:tcMar>
            <w:hideMark/>
          </w:tcPr>
          <w:p w14:paraId="0C92F3BD" w14:textId="77777777" w:rsidR="00E634AC" w:rsidRDefault="00E634AC" w:rsidP="55748213">
            <w:pPr>
              <w:textAlignment w:val="baseline"/>
            </w:pPr>
            <w:r>
              <w:t>Crop Rotation Residue Level  </w:t>
            </w:r>
          </w:p>
        </w:tc>
        <w:tc>
          <w:tcPr>
            <w:tcW w:w="1800" w:type="dxa"/>
            <w:tcBorders>
              <w:top w:val="single" w:sz="8" w:space="0" w:color="auto"/>
              <w:left w:val="nil"/>
              <w:bottom w:val="single" w:sz="8" w:space="0" w:color="auto"/>
              <w:right w:val="single" w:sz="8" w:space="0" w:color="auto"/>
            </w:tcBorders>
            <w:shd w:val="clear" w:color="auto" w:fill="D9E2F3" w:themeFill="accent1" w:themeFillTint="33"/>
            <w:tcMar>
              <w:top w:w="15" w:type="dxa"/>
              <w:left w:w="15" w:type="dxa"/>
              <w:bottom w:w="15" w:type="dxa"/>
              <w:right w:w="15" w:type="dxa"/>
            </w:tcMar>
            <w:hideMark/>
          </w:tcPr>
          <w:p w14:paraId="7C9D5E24" w14:textId="77777777" w:rsidR="00E634AC" w:rsidRDefault="00E634AC" w:rsidP="55748213">
            <w:pPr>
              <w:jc w:val="center"/>
              <w:textAlignment w:val="baseline"/>
            </w:pPr>
            <w:r>
              <w:t>N Surface Water Credit</w:t>
            </w:r>
          </w:p>
        </w:tc>
      </w:tr>
      <w:tr w:rsidR="00E634AC" w14:paraId="4665B65F"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53D5D99C" w14:textId="77777777" w:rsidR="00E634AC" w:rsidRPr="005D102B" w:rsidRDefault="00E634AC">
            <w:pPr>
              <w:textAlignment w:val="baseline"/>
              <w:rPr>
                <w:b/>
              </w:rPr>
            </w:pPr>
            <w:r w:rsidRPr="00C64C43">
              <w:rPr>
                <w:b/>
              </w:rPr>
              <w:t>No Residue</w:t>
            </w:r>
          </w:p>
          <w:p w14:paraId="4E0A132F" w14:textId="77777777" w:rsidR="00E634AC" w:rsidRDefault="00E634AC" w:rsidP="55748213">
            <w:pPr>
              <w:pStyle w:val="ListParagraph"/>
              <w:numPr>
                <w:ilvl w:val="0"/>
                <w:numId w:val="104"/>
              </w:numPr>
              <w:spacing w:after="0" w:line="240" w:lineRule="auto"/>
              <w:contextualSpacing w:val="0"/>
              <w:textAlignment w:val="baseline"/>
            </w:pPr>
            <w:r>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738EBFEC" w14:textId="77777777" w:rsidR="00E634AC" w:rsidRDefault="00E634AC" w:rsidP="00E106C1">
            <w:pPr>
              <w:jc w:val="center"/>
              <w:textAlignment w:val="baseline"/>
            </w:pPr>
            <w:r>
              <w:t>0</w:t>
            </w:r>
          </w:p>
        </w:tc>
      </w:tr>
      <w:tr w:rsidR="00E634AC" w14:paraId="00096404"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47123B3E" w14:textId="777FC689" w:rsidR="00E634AC" w:rsidRPr="005D102B" w:rsidRDefault="00E634AC">
            <w:pPr>
              <w:textAlignment w:val="baseline"/>
              <w:rPr>
                <w:b/>
              </w:rPr>
            </w:pPr>
            <w:r w:rsidRPr="00C64C43">
              <w:rPr>
                <w:b/>
              </w:rPr>
              <w:t xml:space="preserve">Very Low </w:t>
            </w:r>
            <w:r w:rsidR="00706FB2">
              <w:rPr>
                <w:b/>
              </w:rPr>
              <w:t>Residue</w:t>
            </w:r>
            <w:r w:rsidRPr="00C64C43">
              <w:rPr>
                <w:b/>
              </w:rPr>
              <w:t xml:space="preserve"> </w:t>
            </w:r>
          </w:p>
          <w:p w14:paraId="2177A679" w14:textId="77777777" w:rsidR="00E634AC" w:rsidRDefault="00E634AC" w:rsidP="55748213">
            <w:pPr>
              <w:pStyle w:val="ListParagraph"/>
              <w:numPr>
                <w:ilvl w:val="0"/>
                <w:numId w:val="104"/>
              </w:numPr>
              <w:spacing w:after="0" w:line="240" w:lineRule="auto"/>
              <w:contextualSpacing w:val="0"/>
              <w:textAlignment w:val="baseline"/>
            </w:pPr>
            <w:r>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063A277C" w14:textId="77777777" w:rsidR="00E634AC" w:rsidRDefault="00E634AC" w:rsidP="00E106C1">
            <w:pPr>
              <w:jc w:val="center"/>
              <w:textAlignment w:val="baseline"/>
            </w:pPr>
            <w:r>
              <w:t>5</w:t>
            </w:r>
          </w:p>
        </w:tc>
      </w:tr>
      <w:tr w:rsidR="00E634AC" w14:paraId="2A770DAC"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14:paraId="034EA820" w14:textId="77777777" w:rsidR="00E634AC" w:rsidRPr="005D102B" w:rsidRDefault="00E634AC">
            <w:pPr>
              <w:textAlignment w:val="baseline"/>
              <w:rPr>
                <w:b/>
              </w:rPr>
            </w:pPr>
            <w:r w:rsidRPr="00C64C43">
              <w:rPr>
                <w:b/>
              </w:rPr>
              <w:t>Low Residue</w:t>
            </w:r>
          </w:p>
          <w:p w14:paraId="7B948FB7" w14:textId="77777777" w:rsidR="00E634AC" w:rsidRPr="001D14DE" w:rsidRDefault="00E634AC" w:rsidP="55748213">
            <w:pPr>
              <w:pStyle w:val="ListParagraph"/>
              <w:numPr>
                <w:ilvl w:val="0"/>
                <w:numId w:val="103"/>
              </w:numPr>
              <w:spacing w:after="0" w:line="240" w:lineRule="auto"/>
              <w:contextualSpacing w:val="0"/>
              <w:textAlignment w:val="baseline"/>
            </w:pPr>
            <w:r w:rsidRPr="001D14DE">
              <w:t>Fragile residue crops, cover crop, any tillage type</w:t>
            </w:r>
          </w:p>
          <w:p w14:paraId="0D5A60E7" w14:textId="77777777" w:rsidR="00E634AC" w:rsidRPr="001D14DE" w:rsidRDefault="00E634AC" w:rsidP="55748213">
            <w:pPr>
              <w:pStyle w:val="ListParagraph"/>
              <w:numPr>
                <w:ilvl w:val="0"/>
                <w:numId w:val="103"/>
              </w:numPr>
              <w:spacing w:after="0" w:line="240" w:lineRule="auto"/>
              <w:contextualSpacing w:val="0"/>
              <w:textAlignment w:val="baseline"/>
            </w:pPr>
            <w:r w:rsidRPr="001D14DE">
              <w:t>Durable residue crops, any tillage type</w:t>
            </w:r>
          </w:p>
          <w:p w14:paraId="5F444446" w14:textId="7BF06F9A" w:rsidR="00E634AC" w:rsidRPr="001D14DE" w:rsidRDefault="00E634AC" w:rsidP="55748213">
            <w:pPr>
              <w:pStyle w:val="ListParagraph"/>
              <w:numPr>
                <w:ilvl w:val="0"/>
                <w:numId w:val="103"/>
              </w:numPr>
              <w:spacing w:after="0" w:line="240" w:lineRule="auto"/>
              <w:contextualSpacing w:val="0"/>
              <w:textAlignment w:val="baseline"/>
            </w:pPr>
            <w:r w:rsidRPr="001D14DE">
              <w:t xml:space="preserve">At least one conserving use crop in the rotation </w:t>
            </w:r>
            <w:r>
              <w:t xml:space="preserve">with </w:t>
            </w:r>
            <w:r w:rsidRPr="001D14DE">
              <w:t xml:space="preserve">the </w:t>
            </w:r>
            <w:r w:rsidR="00706FB2">
              <w:t>rest—</w:t>
            </w:r>
          </w:p>
          <w:p w14:paraId="58FC20C6" w14:textId="77777777" w:rsidR="00E634AC" w:rsidRPr="00C64C43" w:rsidRDefault="00E634AC" w:rsidP="00C64C43">
            <w:pPr>
              <w:pStyle w:val="ListParagraph"/>
              <w:numPr>
                <w:ilvl w:val="1"/>
                <w:numId w:val="103"/>
              </w:numPr>
              <w:spacing w:after="0" w:line="240" w:lineRule="auto"/>
              <w:contextualSpacing w:val="0"/>
              <w:textAlignment w:val="baseline"/>
              <w:rPr>
                <w:b/>
              </w:rPr>
            </w:pPr>
            <w:r w:rsidRPr="001D14DE">
              <w:t>Any crops</w:t>
            </w:r>
            <w:r>
              <w:t xml:space="preserve">, </w:t>
            </w:r>
            <w:r w:rsidRPr="001D14DE">
              <w:t>any tillage</w:t>
            </w:r>
            <w:r>
              <w:t xml:space="preserv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14:paraId="5B82229F" w14:textId="77777777" w:rsidR="00E634AC" w:rsidRDefault="00E634AC" w:rsidP="00E106C1">
            <w:pPr>
              <w:jc w:val="center"/>
              <w:textAlignment w:val="baseline"/>
            </w:pPr>
            <w:r>
              <w:t>10</w:t>
            </w:r>
          </w:p>
        </w:tc>
      </w:tr>
      <w:tr w:rsidR="00E634AC" w14:paraId="4AFC97DE"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34544625" w14:textId="77777777" w:rsidR="00E634AC" w:rsidRPr="005D102B" w:rsidRDefault="00E634AC">
            <w:pPr>
              <w:textAlignment w:val="baseline"/>
              <w:rPr>
                <w:b/>
              </w:rPr>
            </w:pPr>
            <w:r w:rsidRPr="00C64C43">
              <w:rPr>
                <w:b/>
              </w:rPr>
              <w:t>Moderate Residue</w:t>
            </w:r>
          </w:p>
          <w:p w14:paraId="2013B7EF" w14:textId="77777777" w:rsidR="00E634AC" w:rsidRDefault="00E634AC" w:rsidP="55748213">
            <w:pPr>
              <w:pStyle w:val="ListParagraph"/>
              <w:numPr>
                <w:ilvl w:val="0"/>
                <w:numId w:val="102"/>
              </w:numPr>
              <w:spacing w:after="0" w:line="240" w:lineRule="auto"/>
              <w:contextualSpacing w:val="0"/>
              <w:textAlignment w:val="baseline"/>
            </w:pPr>
            <w:r>
              <w:t>Fragile residue crops, cover crop, reduced or no-till</w:t>
            </w:r>
          </w:p>
          <w:p w14:paraId="2F841209" w14:textId="77777777" w:rsidR="00E634AC" w:rsidRDefault="00E634AC" w:rsidP="55748213">
            <w:pPr>
              <w:pStyle w:val="ListParagraph"/>
              <w:numPr>
                <w:ilvl w:val="0"/>
                <w:numId w:val="102"/>
              </w:numPr>
              <w:spacing w:after="0" w:line="240" w:lineRule="auto"/>
              <w:contextualSpacing w:val="0"/>
              <w:textAlignment w:val="baseline"/>
            </w:pPr>
            <w:r>
              <w:t>Durable residue crops, harvested just for grain, reduced till</w:t>
            </w:r>
          </w:p>
          <w:p w14:paraId="78B49E4F" w14:textId="77777777" w:rsidR="00E634AC" w:rsidRDefault="00E634AC" w:rsidP="55748213">
            <w:pPr>
              <w:pStyle w:val="ListParagraph"/>
              <w:numPr>
                <w:ilvl w:val="0"/>
                <w:numId w:val="102"/>
              </w:numPr>
              <w:spacing w:after="0" w:line="240" w:lineRule="auto"/>
              <w:contextualSpacing w:val="0"/>
              <w:textAlignment w:val="baseline"/>
            </w:pPr>
            <w:r>
              <w:t>Durable residue crops, fully harvested, cover crop, reduced till</w:t>
            </w:r>
          </w:p>
          <w:p w14:paraId="442A41FF" w14:textId="51F64E45" w:rsidR="00E634AC" w:rsidRDefault="00E634AC" w:rsidP="55748213">
            <w:pPr>
              <w:pStyle w:val="ListParagraph"/>
              <w:numPr>
                <w:ilvl w:val="0"/>
                <w:numId w:val="102"/>
              </w:numPr>
              <w:spacing w:after="0" w:line="240" w:lineRule="auto"/>
              <w:contextualSpacing w:val="0"/>
              <w:textAlignment w:val="baseline"/>
            </w:pPr>
            <w:r>
              <w:t xml:space="preserve">At least half the rotation in conserving use crops with the </w:t>
            </w:r>
            <w:r w:rsidR="00706FB2">
              <w:t>rest—</w:t>
            </w:r>
          </w:p>
          <w:p w14:paraId="2432B2DF" w14:textId="77777777" w:rsidR="00E634AC" w:rsidRDefault="00E634AC" w:rsidP="55748213">
            <w:pPr>
              <w:pStyle w:val="ListParagraph"/>
              <w:numPr>
                <w:ilvl w:val="1"/>
                <w:numId w:val="102"/>
              </w:numPr>
              <w:spacing w:after="0" w:line="240" w:lineRule="auto"/>
              <w:contextualSpacing w:val="0"/>
              <w:textAlignment w:val="baseline"/>
            </w:pPr>
            <w:r>
              <w:t>Fragile residue crops, cover crop, reduced till</w:t>
            </w:r>
          </w:p>
          <w:p w14:paraId="4804E9AE" w14:textId="77777777" w:rsidR="00E634AC" w:rsidRDefault="00E634AC" w:rsidP="55748213">
            <w:pPr>
              <w:pStyle w:val="ListParagraph"/>
              <w:numPr>
                <w:ilvl w:val="1"/>
                <w:numId w:val="102"/>
              </w:numPr>
              <w:spacing w:after="0" w:line="240" w:lineRule="auto"/>
              <w:contextualSpacing w:val="0"/>
              <w:textAlignment w:val="baseline"/>
            </w:pPr>
            <w:r>
              <w:t>Durable residue crops, harvested just for grain, reduced till</w:t>
            </w:r>
          </w:p>
          <w:p w14:paraId="7F859BC9" w14:textId="77777777" w:rsidR="00E634AC" w:rsidRDefault="00E634AC" w:rsidP="55748213">
            <w:pPr>
              <w:pStyle w:val="ListParagraph"/>
              <w:numPr>
                <w:ilvl w:val="1"/>
                <w:numId w:val="102"/>
              </w:numPr>
              <w:spacing w:after="0" w:line="240" w:lineRule="auto"/>
              <w:contextualSpacing w:val="0"/>
              <w:textAlignment w:val="baseline"/>
            </w:pPr>
            <w:r>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43B67D95" w14:textId="77777777" w:rsidR="00E634AC" w:rsidRDefault="00E634AC" w:rsidP="00E106C1">
            <w:pPr>
              <w:jc w:val="center"/>
              <w:textAlignment w:val="baseline"/>
            </w:pPr>
            <w:r>
              <w:t>15</w:t>
            </w:r>
          </w:p>
        </w:tc>
      </w:tr>
      <w:tr w:rsidR="00E634AC" w14:paraId="620CE179"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575AF836" w14:textId="77777777" w:rsidR="00E634AC" w:rsidRDefault="00E634AC" w:rsidP="55748213">
            <w:pPr>
              <w:textAlignment w:val="baseline"/>
            </w:pPr>
            <w:r w:rsidRPr="00C64C43">
              <w:rPr>
                <w:b/>
              </w:rPr>
              <w:t>Moderately High Residue</w:t>
            </w:r>
            <w:r>
              <w:t xml:space="preserve"> </w:t>
            </w:r>
          </w:p>
          <w:p w14:paraId="57F12448" w14:textId="77777777" w:rsidR="00E634AC" w:rsidRDefault="00E634AC" w:rsidP="55748213">
            <w:pPr>
              <w:pStyle w:val="ListParagraph"/>
              <w:numPr>
                <w:ilvl w:val="0"/>
                <w:numId w:val="102"/>
              </w:numPr>
              <w:spacing w:after="0" w:line="240" w:lineRule="auto"/>
              <w:contextualSpacing w:val="0"/>
              <w:textAlignment w:val="baseline"/>
            </w:pPr>
            <w:proofErr w:type="gramStart"/>
            <w:r>
              <w:t>Durable residue crops,</w:t>
            </w:r>
            <w:proofErr w:type="gramEnd"/>
            <w:r>
              <w:t xml:space="preserve"> harvested just for grain, no-till</w:t>
            </w:r>
          </w:p>
          <w:p w14:paraId="5909B0E0" w14:textId="77777777" w:rsidR="00E634AC" w:rsidRDefault="00E634AC" w:rsidP="55748213">
            <w:pPr>
              <w:pStyle w:val="ListParagraph"/>
              <w:numPr>
                <w:ilvl w:val="0"/>
                <w:numId w:val="102"/>
              </w:numPr>
              <w:spacing w:after="0" w:line="240" w:lineRule="auto"/>
              <w:contextualSpacing w:val="0"/>
              <w:textAlignment w:val="baseline"/>
            </w:pPr>
            <w:r>
              <w:t>Durable residue crops, fully harvested, cover crop, no-till</w:t>
            </w:r>
          </w:p>
          <w:p w14:paraId="63D36F98" w14:textId="7125997C" w:rsidR="00E634AC" w:rsidRDefault="00E634AC" w:rsidP="55748213">
            <w:pPr>
              <w:pStyle w:val="ListParagraph"/>
              <w:numPr>
                <w:ilvl w:val="0"/>
                <w:numId w:val="102"/>
              </w:numPr>
              <w:spacing w:after="0" w:line="240" w:lineRule="auto"/>
              <w:contextualSpacing w:val="0"/>
              <w:textAlignment w:val="baseline"/>
            </w:pPr>
            <w:r>
              <w:t xml:space="preserve">Mostly conserving use crops in the rotation with the </w:t>
            </w:r>
            <w:r w:rsidR="00706FB2">
              <w:t>rest—</w:t>
            </w:r>
          </w:p>
          <w:p w14:paraId="416CFB7A" w14:textId="77777777" w:rsidR="00E634AC" w:rsidRDefault="00E634AC" w:rsidP="55748213">
            <w:pPr>
              <w:pStyle w:val="ListParagraph"/>
              <w:numPr>
                <w:ilvl w:val="1"/>
                <w:numId w:val="102"/>
              </w:numPr>
              <w:spacing w:after="0" w:line="240" w:lineRule="auto"/>
              <w:contextualSpacing w:val="0"/>
              <w:textAlignment w:val="baseline"/>
            </w:pPr>
            <w:r>
              <w:t>Fragile residue crops, cover crop, no-till</w:t>
            </w:r>
          </w:p>
          <w:p w14:paraId="0CF84852" w14:textId="77777777" w:rsidR="00E634AC" w:rsidRDefault="00E634AC" w:rsidP="55748213">
            <w:pPr>
              <w:pStyle w:val="ListParagraph"/>
              <w:numPr>
                <w:ilvl w:val="1"/>
                <w:numId w:val="102"/>
              </w:numPr>
              <w:spacing w:after="0" w:line="240" w:lineRule="auto"/>
              <w:contextualSpacing w:val="0"/>
              <w:textAlignment w:val="baseline"/>
            </w:pPr>
            <w:r>
              <w:t>Durable residue crops harvested just for grain, no-till</w:t>
            </w:r>
          </w:p>
          <w:p w14:paraId="2BFB32D4" w14:textId="77777777" w:rsidR="00E634AC" w:rsidRDefault="00E634AC" w:rsidP="55748213">
            <w:pPr>
              <w:pStyle w:val="ListParagraph"/>
              <w:numPr>
                <w:ilvl w:val="1"/>
                <w:numId w:val="102"/>
              </w:numPr>
              <w:spacing w:after="0" w:line="240" w:lineRule="auto"/>
              <w:contextualSpacing w:val="0"/>
              <w:textAlignment w:val="baseline"/>
            </w:pPr>
            <w:r>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5ED9BBF7" w14:textId="77777777" w:rsidR="00E634AC" w:rsidRDefault="00E634AC" w:rsidP="00E106C1">
            <w:pPr>
              <w:jc w:val="center"/>
              <w:textAlignment w:val="baseline"/>
            </w:pPr>
            <w:r>
              <w:t>20</w:t>
            </w:r>
          </w:p>
        </w:tc>
      </w:tr>
      <w:tr w:rsidR="00E634AC" w14:paraId="17A0C7EC" w14:textId="77777777"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2332CAA2" w14:textId="77777777" w:rsidR="00E634AC" w:rsidRPr="005D102B" w:rsidRDefault="00E634AC">
            <w:pPr>
              <w:textAlignment w:val="baseline"/>
              <w:rPr>
                <w:b/>
              </w:rPr>
            </w:pPr>
            <w:r w:rsidRPr="00C64C43">
              <w:rPr>
                <w:b/>
              </w:rPr>
              <w:t>High Residue</w:t>
            </w:r>
          </w:p>
          <w:p w14:paraId="6E945D00" w14:textId="77777777" w:rsidR="00E634AC" w:rsidRDefault="00E634AC" w:rsidP="55748213">
            <w:pPr>
              <w:pStyle w:val="ListParagraph"/>
              <w:numPr>
                <w:ilvl w:val="0"/>
                <w:numId w:val="102"/>
              </w:numPr>
              <w:spacing w:after="0" w:line="240" w:lineRule="auto"/>
              <w:contextualSpacing w:val="0"/>
              <w:textAlignment w:val="baseline"/>
            </w:pPr>
            <w:r>
              <w:lastRenderedPageBreak/>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14:paraId="4CC0B306" w14:textId="77777777" w:rsidR="00E634AC" w:rsidRDefault="00E634AC" w:rsidP="00E106C1">
            <w:pPr>
              <w:jc w:val="center"/>
              <w:textAlignment w:val="baseline"/>
            </w:pPr>
            <w:r>
              <w:lastRenderedPageBreak/>
              <w:t>25</w:t>
            </w:r>
          </w:p>
        </w:tc>
      </w:tr>
    </w:tbl>
    <w:p w14:paraId="0E225AF1" w14:textId="77777777" w:rsidR="00457307" w:rsidRPr="007B242E" w:rsidRDefault="00457307" w:rsidP="096CD9E1">
      <w:pPr>
        <w:rPr>
          <w:sz w:val="4"/>
          <w:szCs w:val="4"/>
        </w:rPr>
      </w:pPr>
    </w:p>
    <w:p w14:paraId="5707777D" w14:textId="2E191DAE" w:rsidR="00457307" w:rsidRPr="007B242E" w:rsidRDefault="00457307" w:rsidP="00457307"/>
    <w:p w14:paraId="547FC921" w14:textId="729C4165" w:rsidR="00457307" w:rsidRPr="007B242E" w:rsidRDefault="096CD9E1" w:rsidP="00457307">
      <w:r>
        <w:t xml:space="preserve">Conservation </w:t>
      </w:r>
      <w:r w:rsidR="007B3016">
        <w:t>practices and activities</w:t>
      </w:r>
      <w:r>
        <w:t xml:space="preserve"> are then added to the </w:t>
      </w:r>
      <w:r w:rsidR="005E668C">
        <w:t>residue management point</w:t>
      </w:r>
      <w:r>
        <w:t xml:space="preserve"> score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_Ref1132894 \h </w:instrText>
      </w:r>
      <w:r w:rsidR="00B53010">
        <w:fldChar w:fldCharType="separate"/>
      </w:r>
      <w:r w:rsidR="000A6C42">
        <w:rPr>
          <w:i/>
          <w:iCs/>
          <w:color w:val="44546A" w:themeColor="text2"/>
        </w:rPr>
        <w:t>figure</w:t>
      </w:r>
      <w:r w:rsidR="002551DD" w:rsidRPr="00554408">
        <w:rPr>
          <w:i/>
          <w:iCs/>
          <w:color w:val="44546A" w:themeColor="text2"/>
        </w:rPr>
        <w:t xml:space="preserve"> </w:t>
      </w:r>
      <w:r w:rsidR="002551DD">
        <w:rPr>
          <w:i/>
          <w:iCs/>
          <w:noProof/>
          <w:color w:val="44546A" w:themeColor="text2"/>
        </w:rPr>
        <w:t>69</w:t>
      </w:r>
      <w:r w:rsidR="00B53010">
        <w:fldChar w:fldCharType="end"/>
      </w:r>
      <w:r>
        <w:t>.</w:t>
      </w:r>
    </w:p>
    <w:p w14:paraId="4553E535" w14:textId="19A69981" w:rsidR="00457307" w:rsidRPr="0041409E" w:rsidRDefault="007C3128" w:rsidP="00554408">
      <w:pPr>
        <w:rPr>
          <w:i/>
          <w:color w:val="44546A" w:themeColor="text2"/>
        </w:rPr>
      </w:pPr>
      <w:bookmarkStart w:id="177" w:name="_Ref1132894"/>
      <w:r w:rsidRPr="00554408">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69</w:t>
      </w:r>
      <w:r w:rsidRPr="00865861">
        <w:fldChar w:fldCharType="end"/>
      </w:r>
      <w:bookmarkEnd w:id="177"/>
      <w:r w:rsidRPr="00554408">
        <w:rPr>
          <w:i/>
          <w:iCs/>
          <w:color w:val="44546A" w:themeColor="text2"/>
        </w:rPr>
        <w:t>:</w:t>
      </w:r>
      <w:r w:rsidR="096CD9E1" w:rsidRPr="00554408">
        <w:rPr>
          <w:i/>
          <w:iCs/>
          <w:color w:val="44546A" w:themeColor="text2"/>
        </w:rPr>
        <w:t xml:space="preserve"> Typical Practices Affecting Pathogen Transport to </w:t>
      </w:r>
      <w:r w:rsidR="4491E05C" w:rsidRPr="00554408">
        <w:rPr>
          <w:i/>
          <w:iCs/>
          <w:color w:val="44546A" w:themeColor="text2"/>
        </w:rPr>
        <w:t>Groundwater</w:t>
      </w:r>
    </w:p>
    <w:tbl>
      <w:tblPr>
        <w:tblStyle w:val="TableGrid"/>
        <w:tblW w:w="9355" w:type="dxa"/>
        <w:tblLook w:val="04A0" w:firstRow="1" w:lastRow="0" w:firstColumn="1" w:lastColumn="0" w:noHBand="0" w:noVBand="1"/>
      </w:tblPr>
      <w:tblGrid>
        <w:gridCol w:w="4765"/>
        <w:gridCol w:w="4590"/>
      </w:tblGrid>
      <w:tr w:rsidR="00760699" w14:paraId="3BC726E5" w14:textId="77777777" w:rsidTr="00865861">
        <w:tc>
          <w:tcPr>
            <w:tcW w:w="4765" w:type="dxa"/>
            <w:shd w:val="clear" w:color="auto" w:fill="D9E2F3" w:themeFill="accent1" w:themeFillTint="33"/>
          </w:tcPr>
          <w:p w14:paraId="3E8D0383" w14:textId="77777777" w:rsidR="00760699" w:rsidRDefault="00760699">
            <w:r>
              <w:t>Conservation Practices</w:t>
            </w:r>
          </w:p>
        </w:tc>
        <w:tc>
          <w:tcPr>
            <w:tcW w:w="4590" w:type="dxa"/>
            <w:shd w:val="clear" w:color="auto" w:fill="D9E2F3" w:themeFill="accent1" w:themeFillTint="33"/>
          </w:tcPr>
          <w:p w14:paraId="42CC8996" w14:textId="77777777" w:rsidR="00760699" w:rsidRDefault="00760699">
            <w:r>
              <w:t>Pathogen Conservation Management Points</w:t>
            </w:r>
          </w:p>
        </w:tc>
      </w:tr>
      <w:tr w:rsidR="00760699" w14:paraId="3EDED6F6" w14:textId="77777777" w:rsidTr="00865861">
        <w:tc>
          <w:tcPr>
            <w:tcW w:w="4765" w:type="dxa"/>
          </w:tcPr>
          <w:p w14:paraId="622BEC24" w14:textId="77777777" w:rsidR="00760699" w:rsidRDefault="00EA3595">
            <w:r>
              <w:t>NM (590)</w:t>
            </w:r>
          </w:p>
        </w:tc>
        <w:tc>
          <w:tcPr>
            <w:tcW w:w="4590" w:type="dxa"/>
          </w:tcPr>
          <w:p w14:paraId="4A0F0FD2" w14:textId="77777777" w:rsidR="00760699" w:rsidRDefault="00EA3595">
            <w:r>
              <w:t>15</w:t>
            </w:r>
          </w:p>
        </w:tc>
      </w:tr>
      <w:tr w:rsidR="00760699" w14:paraId="31AE6D81" w14:textId="77777777" w:rsidTr="00865861">
        <w:tc>
          <w:tcPr>
            <w:tcW w:w="4765" w:type="dxa"/>
          </w:tcPr>
          <w:p w14:paraId="05E975E2" w14:textId="77777777" w:rsidR="00760699" w:rsidRDefault="00760699">
            <w:r>
              <w:t>Cover Crop (340)</w:t>
            </w:r>
          </w:p>
        </w:tc>
        <w:tc>
          <w:tcPr>
            <w:tcW w:w="4590" w:type="dxa"/>
          </w:tcPr>
          <w:p w14:paraId="685C22C2" w14:textId="77777777" w:rsidR="00760699" w:rsidRDefault="00760699">
            <w:r>
              <w:t>5</w:t>
            </w:r>
          </w:p>
        </w:tc>
      </w:tr>
      <w:tr w:rsidR="00760699" w14:paraId="732EBD3A" w14:textId="77777777" w:rsidTr="00865861">
        <w:tc>
          <w:tcPr>
            <w:tcW w:w="4765" w:type="dxa"/>
          </w:tcPr>
          <w:p w14:paraId="0BABBF77" w14:textId="77777777" w:rsidR="00760699" w:rsidRDefault="00760699">
            <w:r>
              <w:t>Denitrifying Bioreactor (605)</w:t>
            </w:r>
          </w:p>
        </w:tc>
        <w:tc>
          <w:tcPr>
            <w:tcW w:w="4590" w:type="dxa"/>
          </w:tcPr>
          <w:p w14:paraId="56DCE44A" w14:textId="77777777" w:rsidR="00760699" w:rsidRDefault="00760699">
            <w:r>
              <w:t>15</w:t>
            </w:r>
          </w:p>
        </w:tc>
      </w:tr>
      <w:tr w:rsidR="00760699" w14:paraId="267906AE" w14:textId="77777777" w:rsidTr="00865861">
        <w:tc>
          <w:tcPr>
            <w:tcW w:w="4765" w:type="dxa"/>
          </w:tcPr>
          <w:p w14:paraId="631E4BCF" w14:textId="77777777" w:rsidR="00760699" w:rsidRDefault="00760699">
            <w:r>
              <w:t>Drainage Water Management (554)</w:t>
            </w:r>
          </w:p>
        </w:tc>
        <w:tc>
          <w:tcPr>
            <w:tcW w:w="4590" w:type="dxa"/>
          </w:tcPr>
          <w:p w14:paraId="1C4F3A37" w14:textId="77777777" w:rsidR="00760699" w:rsidRDefault="00760699">
            <w:r>
              <w:t>15</w:t>
            </w:r>
          </w:p>
        </w:tc>
      </w:tr>
    </w:tbl>
    <w:p w14:paraId="0C020B9E" w14:textId="77777777" w:rsidR="00457307" w:rsidRPr="007B242E" w:rsidRDefault="096CD9E1" w:rsidP="00457307">
      <w:r>
        <w:t>*Supporting practices may be necessary to support the above practices, and will be identified as necessary supporting practices, but do not add conservation management points to the total.</w:t>
      </w:r>
    </w:p>
    <w:p w14:paraId="45846E09" w14:textId="77777777" w:rsidR="00457307" w:rsidRPr="007B242E" w:rsidRDefault="00457307" w:rsidP="00457307"/>
    <w:p w14:paraId="047E2D9C" w14:textId="77777777" w:rsidR="00080E5E" w:rsidRPr="004F0705" w:rsidRDefault="007B242E" w:rsidP="4D72F88A">
      <w:pPr>
        <w:pStyle w:val="Heading2"/>
        <w:rPr>
          <w:b/>
          <w:bCs/>
        </w:rPr>
      </w:pPr>
      <w:bookmarkStart w:id="178" w:name="_Toc531617579"/>
      <w:bookmarkStart w:id="179" w:name="_Toc535524407"/>
      <w:bookmarkStart w:id="180" w:name="_Toc2079932"/>
      <w:r w:rsidRPr="4D72F88A">
        <w:rPr>
          <w:b/>
          <w:bCs/>
        </w:rPr>
        <w:t>Salts Transported to Surface Water</w:t>
      </w:r>
      <w:r w:rsidR="00080E5E" w:rsidRPr="4D72F88A">
        <w:rPr>
          <w:b/>
          <w:bCs/>
        </w:rPr>
        <w:t xml:space="preserve"> (</w:t>
      </w:r>
      <w:r w:rsidRPr="4D72F88A">
        <w:rPr>
          <w:b/>
          <w:bCs/>
        </w:rPr>
        <w:t>Salts</w:t>
      </w:r>
      <w:r w:rsidR="00080E5E" w:rsidRPr="4D72F88A">
        <w:rPr>
          <w:b/>
          <w:bCs/>
        </w:rPr>
        <w:t xml:space="preserve"> – </w:t>
      </w:r>
      <w:r w:rsidRPr="4D72F88A">
        <w:rPr>
          <w:b/>
          <w:bCs/>
        </w:rPr>
        <w:t>Surface Water</w:t>
      </w:r>
      <w:r w:rsidR="00080E5E" w:rsidRPr="4D72F88A">
        <w:rPr>
          <w:b/>
          <w:bCs/>
        </w:rPr>
        <w:t>)</w:t>
      </w:r>
      <w:bookmarkEnd w:id="178"/>
      <w:bookmarkEnd w:id="179"/>
      <w:bookmarkEnd w:id="180"/>
    </w:p>
    <w:p w14:paraId="77A86115" w14:textId="77777777" w:rsidR="007B242E" w:rsidRPr="007B242E" w:rsidRDefault="4B382B9E" w:rsidP="4B382B9E">
      <w:pPr>
        <w:rPr>
          <w:rFonts w:ascii="Calibri" w:eastAsia="Times New Roman" w:hAnsi="Calibri" w:cs="Calibri"/>
        </w:rPr>
      </w:pPr>
      <w:r w:rsidRPr="4B382B9E">
        <w:rPr>
          <w:b/>
          <w:bCs/>
        </w:rPr>
        <w:t>Description:</w:t>
      </w:r>
      <w:r>
        <w:t xml:space="preserve">  </w:t>
      </w:r>
      <w:r w:rsidRPr="4B382B9E">
        <w:rPr>
          <w:rFonts w:ascii="Calibri" w:eastAsia="Times New Roman" w:hAnsi="Calibri" w:cs="Calibri"/>
        </w:rPr>
        <w:t>Irrigation or rainfall runoff transports salts to receiving surface waters in quantities that degrade water quality and limit its use.</w:t>
      </w:r>
    </w:p>
    <w:p w14:paraId="11A1514D" w14:textId="77777777" w:rsidR="00080E5E" w:rsidRPr="007B242E" w:rsidRDefault="00080E5E" w:rsidP="00080E5E">
      <w:r w:rsidRPr="007B242E">
        <w:rPr>
          <w:b/>
        </w:rPr>
        <w:t>Objective:</w:t>
      </w:r>
      <w:r w:rsidR="006C639F">
        <w:t xml:space="preserve">  </w:t>
      </w:r>
      <w:r w:rsidR="007B242E" w:rsidRPr="007B242E">
        <w:t>Limit transfer of salts from site to receiving surface waters</w:t>
      </w:r>
      <w:r w:rsidR="00ED2925">
        <w:t>.</w:t>
      </w:r>
    </w:p>
    <w:p w14:paraId="74B8B563" w14:textId="77777777" w:rsidR="00080E5E" w:rsidRPr="0073678C" w:rsidRDefault="00080E5E" w:rsidP="00080E5E">
      <w:pPr>
        <w:rPr>
          <w:b/>
        </w:rPr>
      </w:pPr>
      <w:r w:rsidRPr="005F0013">
        <w:rPr>
          <w:b/>
        </w:rPr>
        <w:t>Analysis within CART:</w:t>
      </w:r>
    </w:p>
    <w:p w14:paraId="6D137C91" w14:textId="4A186B76" w:rsidR="0073678C" w:rsidRDefault="31FBA143" w:rsidP="19BDDF9B">
      <w:r>
        <w:t>Each PLU will default to a</w:t>
      </w:r>
      <w:r w:rsidR="00741777">
        <w:t xml:space="preserve"> “not assessed” </w:t>
      </w:r>
      <w:r>
        <w:t xml:space="preserve">status for </w:t>
      </w:r>
      <w:r w:rsidR="003C3456">
        <w:t>salts</w:t>
      </w:r>
      <w:r w:rsidR="003C3456" w:rsidRPr="4B382B9E">
        <w:t xml:space="preserve"> </w:t>
      </w:r>
      <w:r w:rsidRPr="4B382B9E">
        <w:t xml:space="preserve">– </w:t>
      </w:r>
      <w:r w:rsidR="003C3456">
        <w:t>surface water</w:t>
      </w:r>
      <w:r>
        <w:t xml:space="preserve">.  The </w:t>
      </w:r>
      <w:r w:rsidR="00FF6243">
        <w:t>planner</w:t>
      </w:r>
      <w:r>
        <w:t xml:space="preserve"> </w:t>
      </w:r>
      <w:r w:rsidR="4B382B9E">
        <w:t xml:space="preserve">will </w:t>
      </w:r>
      <w:r>
        <w:t xml:space="preserve">identify this resource concern based on </w:t>
      </w:r>
      <w:r w:rsidR="00741777">
        <w:t>site-specific</w:t>
      </w:r>
      <w:r>
        <w:t xml:space="preserve"> conditions such as </w:t>
      </w:r>
      <w:r w:rsidR="2BE06676">
        <w:t>being in a know</w:t>
      </w:r>
      <w:r w:rsidR="03C26730">
        <w:t>n</w:t>
      </w:r>
      <w:r w:rsidR="2BE06676" w:rsidRPr="4B382B9E">
        <w:t xml:space="preserve"> </w:t>
      </w:r>
      <w:r w:rsidR="03C26730">
        <w:t>salinity</w:t>
      </w:r>
      <w:r w:rsidR="2BE06676" w:rsidRPr="4B382B9E">
        <w:t xml:space="preserve"> </w:t>
      </w:r>
      <w:r w:rsidR="2A7A7D3C" w:rsidRPr="2A7A7D3C">
        <w:t>project</w:t>
      </w:r>
      <w:r w:rsidR="32FF3E47" w:rsidRPr="4B382B9E">
        <w:t xml:space="preserve"> </w:t>
      </w:r>
      <w:r w:rsidR="03C26730">
        <w:t>area</w:t>
      </w:r>
      <w:r w:rsidR="32FF3E47" w:rsidRPr="4B382B9E">
        <w:t>.</w:t>
      </w:r>
      <w:r w:rsidR="03C26730" w:rsidRPr="4B382B9E">
        <w:t xml:space="preserve"> </w:t>
      </w:r>
      <w:r w:rsidR="2BE06676">
        <w:t xml:space="preserve">Where identified, at least 50 points of </w:t>
      </w:r>
      <w:r w:rsidR="32FF3E47">
        <w:t>salinity</w:t>
      </w:r>
      <w:r w:rsidR="32FF3E47" w:rsidRPr="4B382B9E">
        <w:t xml:space="preserve"> </w:t>
      </w:r>
      <w:r w:rsidR="2BE06676">
        <w:t xml:space="preserve">mitigation will be required from appropriate </w:t>
      </w:r>
      <w:r w:rsidR="007B3016">
        <w:t>conservation</w:t>
      </w:r>
      <w:r w:rsidR="2BE06676">
        <w:t xml:space="preserve"> </w:t>
      </w:r>
      <w:r w:rsidR="007B3016">
        <w:t>practices and activities</w:t>
      </w:r>
      <w:r w:rsidR="11B98B51" w:rsidRPr="4B382B9E">
        <w:t xml:space="preserve">, </w:t>
      </w:r>
      <w:r w:rsidR="11B98B51">
        <w:t>including</w:t>
      </w:r>
      <w:r w:rsidR="11B98B51" w:rsidRPr="4B382B9E">
        <w:t xml:space="preserve"> </w:t>
      </w:r>
      <w:r w:rsidR="003C3456">
        <w:t xml:space="preserve">irrigation water management </w:t>
      </w:r>
      <w:r w:rsidR="11B98B51">
        <w:t xml:space="preserve">and </w:t>
      </w:r>
      <w:r w:rsidR="003C3456">
        <w:t>irrigation tailwater recovery</w:t>
      </w:r>
      <w:r w:rsidR="1E2B76BD" w:rsidRPr="4B382B9E">
        <w:t xml:space="preserve">. </w:t>
      </w:r>
      <w:r w:rsidR="2BE06676" w:rsidRPr="4B382B9E">
        <w:t xml:space="preserve"> </w:t>
      </w:r>
    </w:p>
    <w:p w14:paraId="1F9EAC35" w14:textId="77777777" w:rsidR="0014673C" w:rsidRDefault="0014673C" w:rsidP="19BDDF9B"/>
    <w:p w14:paraId="25412587" w14:textId="77777777" w:rsidR="007B242E" w:rsidRPr="004F0705" w:rsidRDefault="007B242E" w:rsidP="004F0705">
      <w:pPr>
        <w:pStyle w:val="Heading2"/>
        <w:rPr>
          <w:b/>
        </w:rPr>
      </w:pPr>
      <w:bookmarkStart w:id="181" w:name="_Toc531617580"/>
      <w:bookmarkStart w:id="182" w:name="_Toc535524408"/>
      <w:bookmarkStart w:id="183" w:name="_Toc2079933"/>
      <w:r w:rsidRPr="004F0705">
        <w:rPr>
          <w:b/>
        </w:rPr>
        <w:t>Salts Transported to Groundwater (Salts – Groundwater)</w:t>
      </w:r>
      <w:bookmarkEnd w:id="181"/>
      <w:bookmarkEnd w:id="182"/>
      <w:bookmarkEnd w:id="183"/>
    </w:p>
    <w:p w14:paraId="4F496F54" w14:textId="77777777" w:rsidR="007B242E" w:rsidRPr="007B242E" w:rsidRDefault="007B242E" w:rsidP="289ECEEA">
      <w:pPr>
        <w:rPr>
          <w:rFonts w:ascii="Calibri" w:eastAsia="Times New Roman" w:hAnsi="Calibri" w:cs="Calibri"/>
        </w:rPr>
      </w:pPr>
      <w:r w:rsidRPr="3ACC3DC2">
        <w:rPr>
          <w:b/>
          <w:bCs/>
        </w:rPr>
        <w:t>Description:</w:t>
      </w:r>
      <w:r w:rsidR="001969C2">
        <w:rPr>
          <w:b/>
          <w:bCs/>
        </w:rPr>
        <w:t xml:space="preserve"> </w:t>
      </w:r>
      <w:r w:rsidRPr="007B242E">
        <w:rPr>
          <w:rFonts w:ascii="Calibri" w:eastAsia="Times New Roman" w:hAnsi="Calibri" w:cs="Calibri"/>
        </w:rPr>
        <w:t>Irrigation or rainfall runoff transport salts to groundwater in quantities that degrade aquifer water quality and limit i</w:t>
      </w:r>
      <w:r w:rsidR="4B382B9E" w:rsidRPr="007B242E">
        <w:rPr>
          <w:rFonts w:ascii="Calibri" w:eastAsia="Times New Roman" w:hAnsi="Calibri" w:cs="Calibri"/>
        </w:rPr>
        <w:t xml:space="preserve">ts </w:t>
      </w:r>
      <w:r w:rsidRPr="007B242E">
        <w:rPr>
          <w:rFonts w:ascii="Calibri" w:eastAsia="Times New Roman" w:hAnsi="Calibri" w:cs="Calibri"/>
        </w:rPr>
        <w:t>use</w:t>
      </w:r>
      <w:r w:rsidR="00ED2925">
        <w:rPr>
          <w:rFonts w:ascii="Calibri" w:eastAsia="Times New Roman" w:hAnsi="Calibri" w:cs="Calibri"/>
        </w:rPr>
        <w:t>.</w:t>
      </w:r>
    </w:p>
    <w:p w14:paraId="4F40C7B3" w14:textId="77777777" w:rsidR="007B242E" w:rsidRPr="007B242E" w:rsidRDefault="007B242E" w:rsidP="007B242E">
      <w:r w:rsidRPr="3ACC3DC2">
        <w:rPr>
          <w:b/>
          <w:bCs/>
        </w:rPr>
        <w:t>Objective:</w:t>
      </w:r>
      <w:r w:rsidR="4CD0E3C5" w:rsidRPr="3ACC3DC2">
        <w:rPr>
          <w:b/>
          <w:bCs/>
        </w:rPr>
        <w:t xml:space="preserve"> </w:t>
      </w:r>
      <w:r w:rsidRPr="007B242E">
        <w:t>Limit loss of salts from site to groundwater</w:t>
      </w:r>
      <w:r w:rsidR="00ED2925" w:rsidRPr="4B382B9E">
        <w:t>.</w:t>
      </w:r>
    </w:p>
    <w:p w14:paraId="033A043C" w14:textId="77777777" w:rsidR="0073678C" w:rsidRPr="0073678C" w:rsidRDefault="0073678C" w:rsidP="0073678C">
      <w:pPr>
        <w:rPr>
          <w:b/>
        </w:rPr>
      </w:pPr>
      <w:r w:rsidRPr="005F0013">
        <w:rPr>
          <w:b/>
        </w:rPr>
        <w:t>Analysis within CART:</w:t>
      </w:r>
    </w:p>
    <w:p w14:paraId="63C11BFB" w14:textId="76C54F8B" w:rsidR="0073678C" w:rsidRDefault="19BDDF9B" w:rsidP="0D047822">
      <w:r>
        <w:t>Each PLU will default to a</w:t>
      </w:r>
      <w:r w:rsidR="00741777">
        <w:t xml:space="preserve"> “not assessed” </w:t>
      </w:r>
      <w:r>
        <w:t xml:space="preserve">status for </w:t>
      </w:r>
      <w:r w:rsidR="003C3456">
        <w:t>salts</w:t>
      </w:r>
      <w:r w:rsidR="003C3456" w:rsidRPr="4B382B9E">
        <w:t xml:space="preserve"> </w:t>
      </w:r>
      <w:r w:rsidRPr="4B382B9E">
        <w:t xml:space="preserve">– </w:t>
      </w:r>
      <w:r w:rsidR="003C3456">
        <w:t>g</w:t>
      </w:r>
      <w:r w:rsidR="003C3456" w:rsidRPr="4CD0E3C5">
        <w:t>roundw</w:t>
      </w:r>
      <w:r w:rsidR="003C3456">
        <w:t>ater</w:t>
      </w:r>
      <w:r>
        <w:t xml:space="preserve">.  The </w:t>
      </w:r>
      <w:r w:rsidR="00FF6243">
        <w:t>planner</w:t>
      </w:r>
      <w:r>
        <w:t xml:space="preserve"> </w:t>
      </w:r>
      <w:r w:rsidR="4B382B9E">
        <w:t xml:space="preserve">will </w:t>
      </w:r>
      <w:r>
        <w:t xml:space="preserve">identify this resource concern based on </w:t>
      </w:r>
      <w:r w:rsidR="00741777">
        <w:t>site-specific</w:t>
      </w:r>
      <w:r>
        <w:t xml:space="preserve"> conditions such as being in a known</w:t>
      </w:r>
      <w:r w:rsidRPr="4B382B9E">
        <w:t xml:space="preserve"> </w:t>
      </w:r>
      <w:r>
        <w:t>salinity</w:t>
      </w:r>
      <w:r w:rsidRPr="4B382B9E">
        <w:t xml:space="preserve"> </w:t>
      </w:r>
      <w:r>
        <w:t>project</w:t>
      </w:r>
      <w:r w:rsidRPr="4B382B9E">
        <w:t xml:space="preserve"> </w:t>
      </w:r>
      <w:r>
        <w:t>area</w:t>
      </w:r>
      <w:r w:rsidRPr="4B382B9E">
        <w:t xml:space="preserve">. </w:t>
      </w:r>
      <w:r>
        <w:t>Where identified, at least 5</w:t>
      </w:r>
      <w:r w:rsidR="4B382B9E">
        <w:t>0</w:t>
      </w:r>
      <w:r>
        <w:t xml:space="preserve"> points of salinity</w:t>
      </w:r>
      <w:r w:rsidRPr="4B382B9E">
        <w:t xml:space="preserve"> </w:t>
      </w:r>
      <w:r>
        <w:t xml:space="preserve">mitigation will be required from appropriate </w:t>
      </w:r>
      <w:r w:rsidR="007B3016">
        <w:t>conservation</w:t>
      </w:r>
      <w:r>
        <w:t xml:space="preserve"> </w:t>
      </w:r>
      <w:r w:rsidR="007B3016">
        <w:t>practices and activities</w:t>
      </w:r>
      <w:r w:rsidRPr="4B382B9E">
        <w:t xml:space="preserve">, </w:t>
      </w:r>
      <w:r>
        <w:t>including</w:t>
      </w:r>
      <w:r w:rsidRPr="4B382B9E">
        <w:t xml:space="preserve"> </w:t>
      </w:r>
      <w:r w:rsidR="003C3456">
        <w:t>irrigation water management</w:t>
      </w:r>
      <w:r w:rsidRPr="4B382B9E">
        <w:t xml:space="preserve">.  </w:t>
      </w:r>
    </w:p>
    <w:p w14:paraId="025B5025" w14:textId="77777777" w:rsidR="00DD078C" w:rsidRDefault="00DD078C" w:rsidP="0D047822"/>
    <w:p w14:paraId="193F4520" w14:textId="5E831CF2" w:rsidR="007B242E" w:rsidRPr="00DD078C" w:rsidRDefault="0B252559">
      <w:pPr>
        <w:pStyle w:val="Heading2"/>
        <w:rPr>
          <w:b/>
        </w:rPr>
      </w:pPr>
      <w:bookmarkStart w:id="184" w:name="_Toc535524409"/>
      <w:bookmarkStart w:id="185" w:name="_Toc2079934"/>
      <w:r w:rsidRPr="00DD078C">
        <w:rPr>
          <w:b/>
        </w:rPr>
        <w:lastRenderedPageBreak/>
        <w:t>Concentrated Pollutants Transported to Surface and/or Ground Water (Petroleum, Agrichemicals (</w:t>
      </w:r>
      <w:r w:rsidR="003C3456">
        <w:rPr>
          <w:b/>
        </w:rPr>
        <w:t>P</w:t>
      </w:r>
      <w:r w:rsidR="003C3456" w:rsidRPr="00DD078C">
        <w:rPr>
          <w:b/>
        </w:rPr>
        <w:t xml:space="preserve">esticides </w:t>
      </w:r>
      <w:r w:rsidRPr="00DD078C">
        <w:rPr>
          <w:b/>
        </w:rPr>
        <w:t xml:space="preserve">and </w:t>
      </w:r>
      <w:r w:rsidR="003C3456">
        <w:rPr>
          <w:b/>
        </w:rPr>
        <w:t>F</w:t>
      </w:r>
      <w:r w:rsidR="003C3456" w:rsidRPr="00DD078C">
        <w:rPr>
          <w:b/>
        </w:rPr>
        <w:t>ertilizers</w:t>
      </w:r>
      <w:r w:rsidRPr="00DD078C">
        <w:rPr>
          <w:b/>
        </w:rPr>
        <w:t xml:space="preserve">), Manure, Heavy </w:t>
      </w:r>
      <w:r w:rsidR="001E767D" w:rsidRPr="00DD078C">
        <w:rPr>
          <w:b/>
        </w:rPr>
        <w:t>Metals,</w:t>
      </w:r>
      <w:r w:rsidRPr="00DD078C">
        <w:rPr>
          <w:b/>
        </w:rPr>
        <w:t xml:space="preserve"> and </w:t>
      </w:r>
      <w:r w:rsidR="003C3456">
        <w:rPr>
          <w:b/>
        </w:rPr>
        <w:t>O</w:t>
      </w:r>
      <w:r w:rsidR="003C3456" w:rsidRPr="00DD078C">
        <w:rPr>
          <w:b/>
        </w:rPr>
        <w:t xml:space="preserve">ther </w:t>
      </w:r>
      <w:r w:rsidRPr="00DD078C">
        <w:rPr>
          <w:b/>
        </w:rPr>
        <w:t>Pollutants (Concentrated – Surface and/or Ground Water)</w:t>
      </w:r>
      <w:bookmarkEnd w:id="184"/>
      <w:bookmarkEnd w:id="185"/>
    </w:p>
    <w:p w14:paraId="2B4BA885" w14:textId="435EE132" w:rsidR="4D72F88A" w:rsidRDefault="1758993D" w:rsidP="1758993D">
      <w:r w:rsidRPr="1758993D">
        <w:rPr>
          <w:b/>
          <w:bCs/>
        </w:rPr>
        <w:t>Description:</w:t>
      </w:r>
      <w:r>
        <w:t xml:space="preserve">  Concentrated pollutants (p</w:t>
      </w:r>
      <w:r w:rsidRPr="1758993D">
        <w:rPr>
          <w:rFonts w:ascii="Calibri" w:eastAsia="Times New Roman" w:hAnsi="Calibri" w:cs="Calibri"/>
        </w:rPr>
        <w:t xml:space="preserve">etroleum, agrichemicals, manure (for both nutrients and pathogens), and heavy metals and other chemical pollutants) are lost from areas of concentration (including handling, storage, and processing areas) to receiving surface or ground waters in quantities that degrade water quality and limits its use.  This resource concern does not cover naturally occurring salts. This resource concern does not cover </w:t>
      </w:r>
      <w:r>
        <w:t>diffuse losses (</w:t>
      </w:r>
      <w:r w:rsidR="00DA6084">
        <w:t>non</w:t>
      </w:r>
      <w:r>
        <w:t>point source) from land applied nutrients, but it does cover concentrated (point source) losses associated with agrichemical and manure storage and handling as well as direct animal access to sensitive water bodies.</w:t>
      </w:r>
    </w:p>
    <w:p w14:paraId="108CC0FC" w14:textId="77777777" w:rsidR="4D72F88A" w:rsidRDefault="1F194391" w:rsidP="1758993D">
      <w:pPr>
        <w:rPr>
          <w:rFonts w:ascii="Calibri" w:eastAsia="Times New Roman" w:hAnsi="Calibri" w:cs="Calibri"/>
        </w:rPr>
      </w:pPr>
      <w:r>
        <w:t>Reduce concentrated contaminant transport to surface water by requiring appropriate management wherever concentrated sources of contaminants are identified by the planner.</w:t>
      </w:r>
    </w:p>
    <w:p w14:paraId="02D44A65" w14:textId="77777777" w:rsidR="007B242E" w:rsidRPr="007B242E" w:rsidRDefault="4D72F88A" w:rsidP="007B242E">
      <w:r w:rsidRPr="4D72F88A">
        <w:rPr>
          <w:b/>
          <w:bCs/>
        </w:rPr>
        <w:t>Objective:</w:t>
      </w:r>
      <w:r>
        <w:t xml:space="preserve">  Reduce concentrated losses of contaminants from facilities for handling, storing, or processing of petroleum, agrichemicals, manure, heavy metals, etc. to surf</w:t>
      </w:r>
      <w:r w:rsidRPr="005779BC">
        <w:t xml:space="preserve">ace </w:t>
      </w:r>
      <w:r w:rsidR="01FAD166" w:rsidRPr="005779BC">
        <w:t xml:space="preserve">or ground </w:t>
      </w:r>
      <w:r w:rsidRPr="005779BC">
        <w:t>w</w:t>
      </w:r>
      <w:r>
        <w:t>ater.</w:t>
      </w:r>
    </w:p>
    <w:p w14:paraId="2536C16C" w14:textId="77777777" w:rsidR="4B382B9E" w:rsidRDefault="4B382B9E" w:rsidP="4B382B9E">
      <w:pPr>
        <w:rPr>
          <w:b/>
          <w:bCs/>
          <w:color w:val="2F5496" w:themeColor="accent1" w:themeShade="BF"/>
          <w:sz w:val="28"/>
          <w:szCs w:val="28"/>
        </w:rPr>
      </w:pPr>
      <w:r w:rsidRPr="4B382B9E">
        <w:rPr>
          <w:b/>
          <w:bCs/>
        </w:rPr>
        <w:t>Analysis within CART:</w:t>
      </w:r>
    </w:p>
    <w:p w14:paraId="40A71B53" w14:textId="1660DF0A" w:rsidR="4D72F88A" w:rsidRDefault="69AEEA1A">
      <w:r>
        <w:t>Each PLU will default to a</w:t>
      </w:r>
      <w:r w:rsidR="00741777">
        <w:t xml:space="preserve"> “not assessed” </w:t>
      </w:r>
      <w:r>
        <w:t xml:space="preserve">status for four subcomponent resource concerns: </w:t>
      </w:r>
      <w:r w:rsidR="003A6367">
        <w:t>petroleum</w:t>
      </w:r>
      <w:r>
        <w:t xml:space="preserve">, </w:t>
      </w:r>
      <w:r w:rsidR="008649A8">
        <w:t xml:space="preserve">agrichemicals </w:t>
      </w:r>
      <w:r>
        <w:t xml:space="preserve">(pesticides and fertilizers), </w:t>
      </w:r>
      <w:r w:rsidR="008649A8">
        <w:t xml:space="preserve">manure </w:t>
      </w:r>
      <w:r>
        <w:t xml:space="preserve">and </w:t>
      </w:r>
      <w:r w:rsidR="008649A8">
        <w:t>heavy metals</w:t>
      </w:r>
      <w:r>
        <w:t xml:space="preserve">, etc. under the Concentrated </w:t>
      </w:r>
      <w:r w:rsidR="001E767D">
        <w:t>Pollutants –</w:t>
      </w:r>
      <w:r>
        <w:t xml:space="preserve"> Surface and/or Ground Water resource concern. The </w:t>
      </w:r>
      <w:r w:rsidR="00FF6243">
        <w:t>planner</w:t>
      </w:r>
      <w:r>
        <w:t xml:space="preserve"> will identify each applicable subcomponent resource concern based on </w:t>
      </w:r>
      <w:r w:rsidR="00741777">
        <w:t>site-specific</w:t>
      </w:r>
      <w:r>
        <w:t xml:space="preserve"> conditions such as petroleum storage facilities, agrichemical mixing/loading areas, manure storage areas, mining areas, or other sources of concentrated pollutants. Where identified, at least 50 points of mitigation will be required for each subcomponent resource concern from appropriate </w:t>
      </w:r>
      <w:r w:rsidR="007B3016">
        <w:t>conservation</w:t>
      </w:r>
      <w:r>
        <w:t xml:space="preserve"> </w:t>
      </w:r>
      <w:r w:rsidR="007B3016">
        <w:t>practices and activities</w:t>
      </w:r>
      <w:r>
        <w:t>, such as 50 points of mitigation that is needed for agrichemical mixing</w:t>
      </w:r>
      <w:r w:rsidR="008649A8">
        <w:t xml:space="preserve"> and </w:t>
      </w:r>
      <w:r>
        <w:t xml:space="preserve">loading areas can be applied with an </w:t>
      </w:r>
      <w:r w:rsidR="008649A8">
        <w:t>agrichemical handling facility</w:t>
      </w:r>
      <w:r>
        <w:t xml:space="preserve">.   </w:t>
      </w:r>
    </w:p>
    <w:p w14:paraId="65D01222" w14:textId="77777777" w:rsidR="00577203" w:rsidRDefault="00577203" w:rsidP="58FF15A0">
      <w:pPr>
        <w:rPr>
          <w:i/>
          <w:iCs/>
          <w:color w:val="44546A" w:themeColor="text2"/>
        </w:rPr>
      </w:pPr>
    </w:p>
    <w:p w14:paraId="43344923" w14:textId="37B86B03" w:rsidR="58FF15A0" w:rsidRDefault="47433992" w:rsidP="58FF15A0">
      <w:r w:rsidRPr="00865861">
        <w:rPr>
          <w:rFonts w:ascii="Calibri Light" w:eastAsia="Calibri Light" w:hAnsi="Calibri Light" w:cs="Calibri Light"/>
          <w:b/>
          <w:bCs/>
          <w:color w:val="2F5496" w:themeColor="accent1" w:themeShade="BF"/>
          <w:sz w:val="26"/>
          <w:szCs w:val="26"/>
        </w:rPr>
        <w:t>Water Quality – Petroleum Storage</w:t>
      </w:r>
      <w:r w:rsidRPr="00865861">
        <w:rPr>
          <w:rFonts w:ascii="Calibri Light" w:eastAsia="Calibri Light" w:hAnsi="Calibri Light" w:cs="Calibri Light"/>
          <w:color w:val="2F5496" w:themeColor="accent1" w:themeShade="BF"/>
          <w:sz w:val="26"/>
          <w:szCs w:val="26"/>
        </w:rPr>
        <w:t xml:space="preserve"> </w:t>
      </w:r>
    </w:p>
    <w:p w14:paraId="47E6A592" w14:textId="23D8DDFB" w:rsidR="58FF15A0" w:rsidRDefault="23D76F06" w:rsidP="58FF15A0">
      <w:r w:rsidRPr="23D76F06">
        <w:rPr>
          <w:rFonts w:ascii="Calibri" w:eastAsia="Calibri" w:hAnsi="Calibri" w:cs="Calibri"/>
          <w:b/>
          <w:bCs/>
        </w:rPr>
        <w:t>Description:</w:t>
      </w:r>
      <w:r w:rsidRPr="23D76F06">
        <w:rPr>
          <w:rFonts w:ascii="Calibri" w:eastAsia="Calibri" w:hAnsi="Calibri" w:cs="Calibri"/>
        </w:rPr>
        <w:t xml:space="preserve"> Petroleum products are stored and handled on site without secondary containment, so they have the potential to contaminant groundwater and surface waters.  </w:t>
      </w:r>
    </w:p>
    <w:p w14:paraId="766AB46B" w14:textId="77777777" w:rsidR="58FF15A0" w:rsidRDefault="23D76F06" w:rsidP="58FF15A0">
      <w:r w:rsidRPr="23D76F06">
        <w:rPr>
          <w:rFonts w:ascii="Calibri" w:eastAsia="Calibri" w:hAnsi="Calibri" w:cs="Calibri"/>
          <w:b/>
          <w:bCs/>
        </w:rPr>
        <w:t>Objective:</w:t>
      </w:r>
      <w:r w:rsidRPr="23D76F06">
        <w:rPr>
          <w:rFonts w:ascii="Calibri" w:eastAsia="Calibri" w:hAnsi="Calibri" w:cs="Calibri"/>
        </w:rPr>
        <w:t xml:space="preserve">  Control accidental release of stored petroleum products to prevent contamination of groundwater and surface waters. </w:t>
      </w:r>
    </w:p>
    <w:p w14:paraId="769859AA" w14:textId="77777777" w:rsidR="58FF15A0" w:rsidRDefault="23D76F06" w:rsidP="58FF15A0">
      <w:r w:rsidRPr="23D76F06">
        <w:rPr>
          <w:rFonts w:ascii="Calibri" w:eastAsia="Calibri" w:hAnsi="Calibri" w:cs="Calibri"/>
          <w:b/>
          <w:bCs/>
        </w:rPr>
        <w:t>Analysis within CART:</w:t>
      </w:r>
      <w:r w:rsidRPr="23D76F06">
        <w:rPr>
          <w:rFonts w:ascii="Calibri" w:eastAsia="Calibri" w:hAnsi="Calibri" w:cs="Calibri"/>
        </w:rPr>
        <w:t xml:space="preserve"> </w:t>
      </w:r>
    </w:p>
    <w:p w14:paraId="4DB4C512" w14:textId="58CEAAEF" w:rsidR="58FF15A0" w:rsidRDefault="23D76F06" w:rsidP="58FF15A0">
      <w:r w:rsidRPr="23D76F06">
        <w:rPr>
          <w:rFonts w:ascii="Calibri" w:eastAsia="Calibri" w:hAnsi="Calibri" w:cs="Calibri"/>
        </w:rPr>
        <w:t>Each PLU will default to a</w:t>
      </w:r>
      <w:r w:rsidR="00741777">
        <w:rPr>
          <w:rFonts w:ascii="Calibri" w:eastAsia="Calibri" w:hAnsi="Calibri" w:cs="Calibri"/>
        </w:rPr>
        <w:t xml:space="preserve"> “not assessed” </w:t>
      </w:r>
      <w:r w:rsidRPr="23D76F06">
        <w:rPr>
          <w:rFonts w:ascii="Calibri" w:eastAsia="Calibri" w:hAnsi="Calibri" w:cs="Calibri"/>
        </w:rPr>
        <w:t xml:space="preserve">status for </w:t>
      </w:r>
      <w:r w:rsidR="008649A8">
        <w:rPr>
          <w:rFonts w:ascii="Calibri" w:eastAsia="Calibri" w:hAnsi="Calibri" w:cs="Calibri"/>
        </w:rPr>
        <w:t>p</w:t>
      </w:r>
      <w:r w:rsidR="008649A8" w:rsidRPr="23D76F06">
        <w:rPr>
          <w:rFonts w:ascii="Calibri" w:eastAsia="Calibri" w:hAnsi="Calibri" w:cs="Calibri"/>
        </w:rPr>
        <w:t xml:space="preserve">etroleum </w:t>
      </w:r>
      <w:r w:rsidR="008649A8">
        <w:rPr>
          <w:rFonts w:ascii="Calibri" w:eastAsia="Calibri" w:hAnsi="Calibri" w:cs="Calibri"/>
        </w:rPr>
        <w:t>s</w:t>
      </w:r>
      <w:r w:rsidR="008649A8" w:rsidRPr="23D76F06">
        <w:rPr>
          <w:rFonts w:ascii="Calibri" w:eastAsia="Calibri" w:hAnsi="Calibri" w:cs="Calibri"/>
        </w:rPr>
        <w:t>torage</w:t>
      </w:r>
      <w:r w:rsidRPr="23D76F06">
        <w:rPr>
          <w:rFonts w:ascii="Calibri" w:eastAsia="Calibri" w:hAnsi="Calibri" w:cs="Calibri"/>
        </w:rPr>
        <w:t xml:space="preserve">. The </w:t>
      </w:r>
      <w:r w:rsidR="00FF6243">
        <w:rPr>
          <w:rFonts w:ascii="Calibri" w:eastAsia="Calibri" w:hAnsi="Calibri" w:cs="Calibri"/>
        </w:rPr>
        <w:t>planner</w:t>
      </w:r>
      <w:r w:rsidRPr="23D76F06">
        <w:rPr>
          <w:rFonts w:ascii="Calibri" w:eastAsia="Calibri" w:hAnsi="Calibri" w:cs="Calibri"/>
        </w:rPr>
        <w:t xml:space="preserve"> will identify this resource concern based on </w:t>
      </w:r>
      <w:r w:rsidR="00741777">
        <w:rPr>
          <w:rFonts w:ascii="Calibri" w:eastAsia="Calibri" w:hAnsi="Calibri" w:cs="Calibri"/>
        </w:rPr>
        <w:t>site-specific</w:t>
      </w:r>
      <w:r w:rsidRPr="23D76F06">
        <w:rPr>
          <w:rFonts w:ascii="Calibri" w:eastAsia="Calibri" w:hAnsi="Calibri" w:cs="Calibri"/>
        </w:rPr>
        <w:t xml:space="preserve"> conditions. A threshold value of 50 will be set and the existing condition question will be triggered.  The existing condition question will set the existing score as seen in </w:t>
      </w:r>
      <w:r w:rsidR="00B53010">
        <w:rPr>
          <w:rFonts w:ascii="Calibri" w:eastAsia="Calibri" w:hAnsi="Calibri" w:cs="Calibri"/>
        </w:rPr>
        <w:fldChar w:fldCharType="begin"/>
      </w:r>
      <w:r w:rsidR="00B53010">
        <w:rPr>
          <w:rFonts w:ascii="Calibri" w:eastAsia="Calibri" w:hAnsi="Calibri" w:cs="Calibri"/>
        </w:rPr>
        <w:instrText xml:space="preserve"> REF _Ref1132926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70</w:t>
      </w:r>
      <w:r w:rsidR="00B53010">
        <w:rPr>
          <w:rFonts w:ascii="Calibri" w:eastAsia="Calibri" w:hAnsi="Calibri" w:cs="Calibri"/>
        </w:rPr>
        <w:fldChar w:fldCharType="end"/>
      </w:r>
      <w:r w:rsidRPr="23D76F06">
        <w:rPr>
          <w:rFonts w:ascii="Calibri" w:eastAsia="Calibri" w:hAnsi="Calibri" w:cs="Calibri"/>
        </w:rPr>
        <w:t xml:space="preserve">.    </w:t>
      </w:r>
    </w:p>
    <w:p w14:paraId="2AF91630" w14:textId="3CE497E8" w:rsidR="58FF15A0" w:rsidRDefault="00CE3FDC" w:rsidP="58FF15A0">
      <w:bookmarkStart w:id="186" w:name="_Ref1132926"/>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70</w:t>
      </w:r>
      <w:r w:rsidRPr="00865861">
        <w:fldChar w:fldCharType="end"/>
      </w:r>
      <w:bookmarkEnd w:id="186"/>
      <w:r w:rsidRPr="10C6172E">
        <w:rPr>
          <w:i/>
          <w:iCs/>
          <w:color w:val="44546A" w:themeColor="text2"/>
        </w:rPr>
        <w:t xml:space="preserve">: </w:t>
      </w:r>
      <w:r w:rsidR="23D76F06" w:rsidRPr="10C6172E">
        <w:rPr>
          <w:rFonts w:ascii="Calibri" w:eastAsia="Calibri" w:hAnsi="Calibri" w:cs="Calibri"/>
          <w:i/>
          <w:iCs/>
          <w:color w:val="445369"/>
        </w:rPr>
        <w:t>Petroleum Storage</w:t>
      </w:r>
      <w:r w:rsidR="23D76F06" w:rsidRPr="23D76F06">
        <w:rPr>
          <w:rFonts w:ascii="Calibri" w:eastAsia="Calibri" w:hAnsi="Calibri" w:cs="Calibri"/>
        </w:rPr>
        <w:t xml:space="preserve">  </w:t>
      </w:r>
    </w:p>
    <w:tbl>
      <w:tblPr>
        <w:tblStyle w:val="TableGrid"/>
        <w:tblW w:w="0" w:type="auto"/>
        <w:tblLayout w:type="fixed"/>
        <w:tblLook w:val="04A0" w:firstRow="1" w:lastRow="0" w:firstColumn="1" w:lastColumn="0" w:noHBand="0" w:noVBand="1"/>
      </w:tblPr>
      <w:tblGrid>
        <w:gridCol w:w="5575"/>
        <w:gridCol w:w="3770"/>
      </w:tblGrid>
      <w:tr w:rsidR="58FF15A0" w14:paraId="52538307" w14:textId="77777777" w:rsidTr="0029467D">
        <w:tc>
          <w:tcPr>
            <w:tcW w:w="5575" w:type="dxa"/>
            <w:shd w:val="clear" w:color="auto" w:fill="D9E2F3" w:themeFill="accent1" w:themeFillTint="33"/>
          </w:tcPr>
          <w:p w14:paraId="30D4F054" w14:textId="77777777" w:rsidR="58FF15A0" w:rsidRDefault="23D76F06" w:rsidP="58FF15A0">
            <w:r w:rsidRPr="23D76F06">
              <w:rPr>
                <w:rFonts w:ascii="Calibri" w:eastAsia="Calibri" w:hAnsi="Calibri" w:cs="Calibri"/>
              </w:rPr>
              <w:lastRenderedPageBreak/>
              <w:t xml:space="preserve">Answer </w:t>
            </w:r>
          </w:p>
        </w:tc>
        <w:tc>
          <w:tcPr>
            <w:tcW w:w="3770" w:type="dxa"/>
            <w:shd w:val="clear" w:color="auto" w:fill="D9E2F3" w:themeFill="accent1" w:themeFillTint="33"/>
          </w:tcPr>
          <w:p w14:paraId="74148587" w14:textId="77777777" w:rsidR="58FF15A0" w:rsidRDefault="23D76F06" w:rsidP="58FF15A0">
            <w:r w:rsidRPr="23D76F06">
              <w:rPr>
                <w:rFonts w:ascii="Calibri" w:eastAsia="Calibri" w:hAnsi="Calibri" w:cs="Calibri"/>
              </w:rPr>
              <w:t xml:space="preserve">Existing Condition Points </w:t>
            </w:r>
          </w:p>
        </w:tc>
      </w:tr>
      <w:tr w:rsidR="58FF15A0" w14:paraId="2DA2A7E4" w14:textId="77777777" w:rsidTr="0029467D">
        <w:tc>
          <w:tcPr>
            <w:tcW w:w="5575" w:type="dxa"/>
          </w:tcPr>
          <w:p w14:paraId="68D68E77" w14:textId="77777777" w:rsidR="58FF15A0" w:rsidRDefault="23D76F06" w:rsidP="58FF15A0">
            <w:r w:rsidRPr="23D76F06">
              <w:rPr>
                <w:rFonts w:ascii="Calibri" w:eastAsia="Calibri" w:hAnsi="Calibri" w:cs="Calibri"/>
              </w:rPr>
              <w:t xml:space="preserve">Petroleum products are not stored and handled on the PLU. </w:t>
            </w:r>
          </w:p>
        </w:tc>
        <w:tc>
          <w:tcPr>
            <w:tcW w:w="3770" w:type="dxa"/>
          </w:tcPr>
          <w:p w14:paraId="0A244CCA" w14:textId="77777777" w:rsidR="58FF15A0" w:rsidRDefault="23D76F06" w:rsidP="58FF15A0">
            <w:r w:rsidRPr="23D76F06">
              <w:rPr>
                <w:rFonts w:ascii="Calibri" w:eastAsia="Calibri" w:hAnsi="Calibri" w:cs="Calibri"/>
              </w:rPr>
              <w:t>51</w:t>
            </w:r>
          </w:p>
        </w:tc>
      </w:tr>
      <w:tr w:rsidR="58FF15A0" w14:paraId="05B19767" w14:textId="77777777" w:rsidTr="0029467D">
        <w:tc>
          <w:tcPr>
            <w:tcW w:w="5575" w:type="dxa"/>
          </w:tcPr>
          <w:p w14:paraId="540FACBE" w14:textId="77777777" w:rsidR="58FF15A0" w:rsidRDefault="23D76F06" w:rsidP="58FF15A0">
            <w:r w:rsidRPr="23D76F06">
              <w:rPr>
                <w:rFonts w:ascii="Calibri" w:eastAsia="Calibri" w:hAnsi="Calibri" w:cs="Calibri"/>
              </w:rPr>
              <w:t>Petroleum products are stored and handled on the PLU, but secondary containment is in place.</w:t>
            </w:r>
          </w:p>
        </w:tc>
        <w:tc>
          <w:tcPr>
            <w:tcW w:w="3770" w:type="dxa"/>
          </w:tcPr>
          <w:p w14:paraId="7862E9D5" w14:textId="77777777" w:rsidR="58FF15A0" w:rsidRDefault="23D76F06" w:rsidP="58FF15A0">
            <w:r w:rsidRPr="23D76F06">
              <w:rPr>
                <w:rFonts w:ascii="Calibri" w:eastAsia="Calibri" w:hAnsi="Calibri" w:cs="Calibri"/>
              </w:rPr>
              <w:t>51</w:t>
            </w:r>
          </w:p>
        </w:tc>
      </w:tr>
      <w:tr w:rsidR="58FF15A0" w14:paraId="5B15CCBE" w14:textId="77777777" w:rsidTr="0029467D">
        <w:tc>
          <w:tcPr>
            <w:tcW w:w="5575" w:type="dxa"/>
          </w:tcPr>
          <w:p w14:paraId="090A0A30" w14:textId="0B807057" w:rsidR="58FF15A0" w:rsidRDefault="23D76F06" w:rsidP="58FF15A0">
            <w:r w:rsidRPr="23D76F06">
              <w:rPr>
                <w:rFonts w:ascii="Calibri" w:eastAsia="Calibri" w:hAnsi="Calibri" w:cs="Calibri"/>
              </w:rPr>
              <w:t xml:space="preserve">Petroleum products are stored and handled on the PLU and secondary containment is </w:t>
            </w:r>
            <w:r w:rsidR="008649A8" w:rsidRPr="0029467D">
              <w:rPr>
                <w:rFonts w:ascii="Calibri" w:eastAsia="Calibri" w:hAnsi="Calibri" w:cs="Calibri"/>
                <w:b/>
              </w:rPr>
              <w:t>not</w:t>
            </w:r>
            <w:r w:rsidR="008649A8" w:rsidRPr="23D76F06">
              <w:rPr>
                <w:rFonts w:ascii="Calibri" w:eastAsia="Calibri" w:hAnsi="Calibri" w:cs="Calibri"/>
              </w:rPr>
              <w:t xml:space="preserve"> </w:t>
            </w:r>
            <w:r w:rsidRPr="23D76F06">
              <w:rPr>
                <w:rFonts w:ascii="Calibri" w:eastAsia="Calibri" w:hAnsi="Calibri" w:cs="Calibri"/>
              </w:rPr>
              <w:t xml:space="preserve">in place. </w:t>
            </w:r>
          </w:p>
        </w:tc>
        <w:tc>
          <w:tcPr>
            <w:tcW w:w="3770" w:type="dxa"/>
          </w:tcPr>
          <w:p w14:paraId="613576A7" w14:textId="77777777" w:rsidR="58FF15A0" w:rsidRDefault="23D76F06" w:rsidP="58FF15A0">
            <w:r w:rsidRPr="23D76F06">
              <w:rPr>
                <w:rFonts w:ascii="Calibri" w:eastAsia="Calibri" w:hAnsi="Calibri" w:cs="Calibri"/>
              </w:rPr>
              <w:t>1</w:t>
            </w:r>
          </w:p>
        </w:tc>
      </w:tr>
    </w:tbl>
    <w:p w14:paraId="6E5C7A53" w14:textId="59626117" w:rsidR="58FF15A0" w:rsidRDefault="23D76F06" w:rsidP="58FF15A0">
      <w:r w:rsidRPr="23D76F06">
        <w:rPr>
          <w:rFonts w:ascii="Calibri" w:eastAsia="Calibri" w:hAnsi="Calibri" w:cs="Calibri"/>
        </w:rPr>
        <w:t xml:space="preserve"> Conservation Practices are then added to the existing condition to determine the state of the management system.  Example practice points are identified in </w:t>
      </w:r>
      <w:r w:rsidR="00B53010">
        <w:rPr>
          <w:rFonts w:ascii="Calibri" w:eastAsia="Calibri" w:hAnsi="Calibri" w:cs="Calibri"/>
        </w:rPr>
        <w:fldChar w:fldCharType="begin"/>
      </w:r>
      <w:r w:rsidR="00B53010">
        <w:rPr>
          <w:rFonts w:ascii="Calibri" w:eastAsia="Calibri" w:hAnsi="Calibri" w:cs="Calibri"/>
        </w:rPr>
        <w:instrText xml:space="preserve"> REF _Ref1132935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71</w:t>
      </w:r>
      <w:r w:rsidR="00B53010">
        <w:rPr>
          <w:rFonts w:ascii="Calibri" w:eastAsia="Calibri" w:hAnsi="Calibri" w:cs="Calibri"/>
        </w:rPr>
        <w:fldChar w:fldCharType="end"/>
      </w:r>
      <w:r w:rsidRPr="23D76F06">
        <w:rPr>
          <w:rFonts w:ascii="Calibri" w:eastAsia="Calibri" w:hAnsi="Calibri" w:cs="Calibri"/>
        </w:rPr>
        <w:t xml:space="preserve">. </w:t>
      </w:r>
    </w:p>
    <w:p w14:paraId="6CCDB22B" w14:textId="28B418CC" w:rsidR="58FF15A0" w:rsidRPr="00865861" w:rsidRDefault="00CE3FDC" w:rsidP="58FF15A0">
      <w:pPr>
        <w:rPr>
          <w:rFonts w:ascii="Calibri" w:eastAsia="Calibri" w:hAnsi="Calibri" w:cs="Calibri"/>
        </w:rPr>
      </w:pPr>
      <w:bookmarkStart w:id="187" w:name="_Ref1132935"/>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71</w:t>
      </w:r>
      <w:r w:rsidRPr="00865861">
        <w:fldChar w:fldCharType="end"/>
      </w:r>
      <w:bookmarkEnd w:id="187"/>
      <w:r w:rsidRPr="10C6172E">
        <w:rPr>
          <w:i/>
          <w:iCs/>
          <w:color w:val="44546A" w:themeColor="text2"/>
        </w:rPr>
        <w:t xml:space="preserve">: </w:t>
      </w:r>
      <w:r w:rsidR="23D76F06" w:rsidRPr="10C6172E">
        <w:rPr>
          <w:rFonts w:ascii="Calibri" w:eastAsia="Calibri" w:hAnsi="Calibri" w:cs="Calibri"/>
          <w:i/>
          <w:iCs/>
          <w:color w:val="445369"/>
        </w:rPr>
        <w:t xml:space="preserve">Typical Practices Affecting </w:t>
      </w:r>
      <w:r w:rsidR="2A2C9629" w:rsidRPr="2A2C9629">
        <w:rPr>
          <w:rFonts w:ascii="Calibri" w:eastAsia="Calibri" w:hAnsi="Calibri" w:cs="Calibri"/>
          <w:i/>
          <w:iCs/>
          <w:color w:val="445369"/>
        </w:rPr>
        <w:t xml:space="preserve">Petroleum </w:t>
      </w:r>
      <w:r w:rsidR="2A2C9629" w:rsidRPr="568A13E8">
        <w:rPr>
          <w:rFonts w:ascii="Calibri" w:eastAsia="Calibri" w:hAnsi="Calibri" w:cs="Calibri"/>
          <w:i/>
          <w:iCs/>
          <w:color w:val="445369"/>
        </w:rPr>
        <w:t>Stor</w:t>
      </w:r>
      <w:r w:rsidR="568A13E8" w:rsidRPr="568A13E8">
        <w:rPr>
          <w:rFonts w:ascii="Calibri" w:eastAsia="Calibri" w:hAnsi="Calibri" w:cs="Calibri"/>
          <w:i/>
          <w:iCs/>
          <w:color w:val="445369"/>
        </w:rPr>
        <w:t>age</w:t>
      </w:r>
    </w:p>
    <w:tbl>
      <w:tblPr>
        <w:tblStyle w:val="TableGrid"/>
        <w:tblW w:w="9355" w:type="dxa"/>
        <w:tblLayout w:type="fixed"/>
        <w:tblLook w:val="04A0" w:firstRow="1" w:lastRow="0" w:firstColumn="1" w:lastColumn="0" w:noHBand="0" w:noVBand="1"/>
      </w:tblPr>
      <w:tblGrid>
        <w:gridCol w:w="4675"/>
        <w:gridCol w:w="4680"/>
      </w:tblGrid>
      <w:tr w:rsidR="00CE3FDC" w14:paraId="50EFBD57" w14:textId="77777777" w:rsidTr="00865861">
        <w:tc>
          <w:tcPr>
            <w:tcW w:w="4675" w:type="dxa"/>
            <w:shd w:val="clear" w:color="auto" w:fill="D9E2F3" w:themeFill="accent1" w:themeFillTint="33"/>
          </w:tcPr>
          <w:p w14:paraId="2A390ABE" w14:textId="77777777" w:rsidR="00CE3FDC" w:rsidRDefault="00CE3FDC" w:rsidP="58FF15A0">
            <w:r w:rsidRPr="23D76F06">
              <w:rPr>
                <w:rFonts w:ascii="Calibri" w:eastAsia="Calibri" w:hAnsi="Calibri" w:cs="Calibri"/>
              </w:rPr>
              <w:t xml:space="preserve">Conservation Practices </w:t>
            </w:r>
          </w:p>
        </w:tc>
        <w:tc>
          <w:tcPr>
            <w:tcW w:w="4680" w:type="dxa"/>
            <w:shd w:val="clear" w:color="auto" w:fill="D9E2F3" w:themeFill="accent1" w:themeFillTint="33"/>
          </w:tcPr>
          <w:p w14:paraId="695DDCE2" w14:textId="77777777" w:rsidR="00CE3FDC" w:rsidRDefault="00CE3FDC" w:rsidP="58FF15A0">
            <w:r w:rsidRPr="23D76F06">
              <w:rPr>
                <w:rFonts w:ascii="Calibri" w:eastAsia="Calibri" w:hAnsi="Calibri" w:cs="Calibri"/>
              </w:rPr>
              <w:t xml:space="preserve">Conservation Management Points </w:t>
            </w:r>
          </w:p>
        </w:tc>
      </w:tr>
      <w:tr w:rsidR="00CE3FDC" w14:paraId="6CA0EC0B" w14:textId="77777777" w:rsidTr="00865861">
        <w:tc>
          <w:tcPr>
            <w:tcW w:w="4675" w:type="dxa"/>
          </w:tcPr>
          <w:p w14:paraId="183F9A62" w14:textId="77777777" w:rsidR="00CE3FDC" w:rsidRDefault="00CE3FDC" w:rsidP="58FF15A0">
            <w:r w:rsidRPr="23D76F06">
              <w:rPr>
                <w:rFonts w:ascii="Calibri" w:eastAsia="Calibri" w:hAnsi="Calibri" w:cs="Calibri"/>
              </w:rPr>
              <w:t xml:space="preserve">On-Farm Secondary Containment Facility (319) </w:t>
            </w:r>
          </w:p>
        </w:tc>
        <w:tc>
          <w:tcPr>
            <w:tcW w:w="4680" w:type="dxa"/>
          </w:tcPr>
          <w:p w14:paraId="5B126B08" w14:textId="77777777" w:rsidR="00CE3FDC" w:rsidRDefault="00CE3FDC" w:rsidP="58FF15A0">
            <w:r w:rsidRPr="23D76F06">
              <w:rPr>
                <w:rFonts w:ascii="Calibri" w:eastAsia="Calibri" w:hAnsi="Calibri" w:cs="Calibri"/>
              </w:rPr>
              <w:t>51</w:t>
            </w:r>
          </w:p>
        </w:tc>
      </w:tr>
    </w:tbl>
    <w:p w14:paraId="748C4F8A" w14:textId="77777777" w:rsidR="58FF15A0" w:rsidRDefault="23D76F06" w:rsidP="58FF15A0">
      <w:r w:rsidRPr="23D76F06">
        <w:rPr>
          <w:rFonts w:ascii="Calibri" w:eastAsia="Calibri" w:hAnsi="Calibri" w:cs="Calibri"/>
        </w:rPr>
        <w:t xml:space="preserve">*Supporting practices may be necessary to support the above practices, and will be identified as necessary supporting practices, but do not add conservation management points to the total. </w:t>
      </w:r>
    </w:p>
    <w:p w14:paraId="7D230EF4" w14:textId="77777777" w:rsidR="0B252559" w:rsidRPr="001F5BC7" w:rsidRDefault="23D76F06" w:rsidP="58FF15A0">
      <w:r w:rsidRPr="23D76F06">
        <w:rPr>
          <w:rFonts w:ascii="Calibri Light" w:eastAsia="Calibri Light" w:hAnsi="Calibri Light" w:cs="Calibri Light"/>
          <w:b/>
          <w:bCs/>
          <w:color w:val="2F5496" w:themeColor="accent1" w:themeShade="BF"/>
          <w:sz w:val="26"/>
          <w:szCs w:val="26"/>
        </w:rPr>
        <w:t>Water Quality – Agrichemicals (Pesticides and Fertilizers)</w:t>
      </w:r>
    </w:p>
    <w:p w14:paraId="4501AFC2" w14:textId="4EEEA491" w:rsidR="0B252559" w:rsidRPr="001F5BC7" w:rsidRDefault="23D76F06" w:rsidP="58FF15A0">
      <w:r w:rsidRPr="23D76F06">
        <w:rPr>
          <w:rFonts w:ascii="Calibri" w:eastAsia="Calibri" w:hAnsi="Calibri" w:cs="Calibri"/>
          <w:b/>
          <w:bCs/>
        </w:rPr>
        <w:t>Description:</w:t>
      </w:r>
      <w:r w:rsidRPr="23D76F06">
        <w:rPr>
          <w:rFonts w:ascii="Calibri" w:eastAsia="Calibri" w:hAnsi="Calibri" w:cs="Calibri"/>
        </w:rPr>
        <w:t xml:space="preserve"> Agrichemical products (pesticides and fertilizers) are stored, mixed, loaded</w:t>
      </w:r>
      <w:r w:rsidR="008649A8">
        <w:rPr>
          <w:rFonts w:ascii="Calibri" w:eastAsia="Calibri" w:hAnsi="Calibri" w:cs="Calibri"/>
        </w:rPr>
        <w:t xml:space="preserve">, or </w:t>
      </w:r>
      <w:r w:rsidRPr="23D76F06">
        <w:rPr>
          <w:rFonts w:ascii="Calibri" w:eastAsia="Calibri" w:hAnsi="Calibri" w:cs="Calibri"/>
        </w:rPr>
        <w:t xml:space="preserve">handled onsite, so they have the potential to contaminant groundwater and surface waters.   </w:t>
      </w:r>
    </w:p>
    <w:p w14:paraId="6CC08EE6" w14:textId="77777777" w:rsidR="0B252559" w:rsidRPr="001F5BC7" w:rsidRDefault="23D76F06" w:rsidP="58FF15A0">
      <w:r w:rsidRPr="23D76F06">
        <w:rPr>
          <w:rFonts w:ascii="Calibri" w:eastAsia="Calibri" w:hAnsi="Calibri" w:cs="Calibri"/>
          <w:b/>
          <w:bCs/>
        </w:rPr>
        <w:t>Objective:</w:t>
      </w:r>
      <w:r w:rsidRPr="23D76F06">
        <w:rPr>
          <w:rFonts w:ascii="Calibri" w:eastAsia="Calibri" w:hAnsi="Calibri" w:cs="Calibri"/>
        </w:rPr>
        <w:t xml:space="preserve">  Control accidental release of stored agrichemical products to prevent contamination of groundwater and surface waters. </w:t>
      </w:r>
    </w:p>
    <w:p w14:paraId="3236FD33" w14:textId="77777777" w:rsidR="0B252559" w:rsidRPr="001F5BC7" w:rsidRDefault="23D76F06" w:rsidP="58FF15A0">
      <w:r w:rsidRPr="23D76F06">
        <w:rPr>
          <w:rFonts w:ascii="Calibri" w:eastAsia="Calibri" w:hAnsi="Calibri" w:cs="Calibri"/>
          <w:b/>
          <w:bCs/>
        </w:rPr>
        <w:t>Analysis within CART:</w:t>
      </w:r>
      <w:r w:rsidRPr="23D76F06">
        <w:rPr>
          <w:rFonts w:ascii="Calibri" w:eastAsia="Calibri" w:hAnsi="Calibri" w:cs="Calibri"/>
        </w:rPr>
        <w:t xml:space="preserve"> </w:t>
      </w:r>
    </w:p>
    <w:p w14:paraId="029C59E2" w14:textId="3AED569E" w:rsidR="0B252559" w:rsidRPr="001F5BC7" w:rsidRDefault="23D76F06" w:rsidP="58FF15A0">
      <w:r w:rsidRPr="23D76F06">
        <w:rPr>
          <w:rFonts w:ascii="Calibri" w:eastAsia="Calibri" w:hAnsi="Calibri" w:cs="Calibri"/>
        </w:rPr>
        <w:t>Each PLU will default to a</w:t>
      </w:r>
      <w:r w:rsidR="00741777">
        <w:rPr>
          <w:rFonts w:ascii="Calibri" w:eastAsia="Calibri" w:hAnsi="Calibri" w:cs="Calibri"/>
        </w:rPr>
        <w:t xml:space="preserve"> “not assessed” </w:t>
      </w:r>
      <w:r w:rsidRPr="23D76F06">
        <w:rPr>
          <w:rFonts w:ascii="Calibri" w:eastAsia="Calibri" w:hAnsi="Calibri" w:cs="Calibri"/>
        </w:rPr>
        <w:t xml:space="preserve">status for </w:t>
      </w:r>
      <w:r w:rsidR="008649A8">
        <w:rPr>
          <w:rFonts w:ascii="Calibri" w:eastAsia="Calibri" w:hAnsi="Calibri" w:cs="Calibri"/>
        </w:rPr>
        <w:t>a</w:t>
      </w:r>
      <w:r w:rsidR="008649A8" w:rsidRPr="23D76F06">
        <w:rPr>
          <w:rFonts w:ascii="Calibri" w:eastAsia="Calibri" w:hAnsi="Calibri" w:cs="Calibri"/>
        </w:rPr>
        <w:t xml:space="preserve">grichemical </w:t>
      </w:r>
      <w:r w:rsidR="008649A8">
        <w:rPr>
          <w:rFonts w:ascii="Calibri" w:eastAsia="Calibri" w:hAnsi="Calibri" w:cs="Calibri"/>
        </w:rPr>
        <w:t>p</w:t>
      </w:r>
      <w:r w:rsidRPr="23D76F06">
        <w:rPr>
          <w:rFonts w:ascii="Calibri" w:eastAsia="Calibri" w:hAnsi="Calibri" w:cs="Calibri"/>
        </w:rPr>
        <w:t xml:space="preserve">roducts. The </w:t>
      </w:r>
      <w:r w:rsidR="00FF6243">
        <w:rPr>
          <w:rFonts w:ascii="Calibri" w:eastAsia="Calibri" w:hAnsi="Calibri" w:cs="Calibri"/>
        </w:rPr>
        <w:t>planner</w:t>
      </w:r>
      <w:r w:rsidRPr="23D76F06">
        <w:rPr>
          <w:rFonts w:ascii="Calibri" w:eastAsia="Calibri" w:hAnsi="Calibri" w:cs="Calibri"/>
        </w:rPr>
        <w:t xml:space="preserve"> will identify this resource concern based on </w:t>
      </w:r>
      <w:r w:rsidR="00741777">
        <w:rPr>
          <w:rFonts w:ascii="Calibri" w:eastAsia="Calibri" w:hAnsi="Calibri" w:cs="Calibri"/>
        </w:rPr>
        <w:t>site-specific</w:t>
      </w:r>
      <w:r w:rsidRPr="23D76F06">
        <w:rPr>
          <w:rFonts w:ascii="Calibri" w:eastAsia="Calibri" w:hAnsi="Calibri" w:cs="Calibri"/>
        </w:rPr>
        <w:t xml:space="preserve"> conditions. A threshold value of 50 will be set and the existing condition question will be triggered.  The existing condition question will set the existing score as seen in </w:t>
      </w:r>
      <w:r w:rsidR="00B53010">
        <w:rPr>
          <w:rFonts w:ascii="Calibri" w:eastAsia="Calibri" w:hAnsi="Calibri" w:cs="Calibri"/>
        </w:rPr>
        <w:fldChar w:fldCharType="begin"/>
      </w:r>
      <w:r w:rsidR="00B53010">
        <w:rPr>
          <w:rFonts w:ascii="Calibri" w:eastAsia="Calibri" w:hAnsi="Calibri" w:cs="Calibri"/>
        </w:rPr>
        <w:instrText xml:space="preserve"> REF _Ref1132986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72</w:t>
      </w:r>
      <w:r w:rsidR="00B53010">
        <w:rPr>
          <w:rFonts w:ascii="Calibri" w:eastAsia="Calibri" w:hAnsi="Calibri" w:cs="Calibri"/>
        </w:rPr>
        <w:fldChar w:fldCharType="end"/>
      </w:r>
      <w:r w:rsidRPr="23D76F06">
        <w:rPr>
          <w:rFonts w:ascii="Calibri" w:eastAsia="Calibri" w:hAnsi="Calibri" w:cs="Calibri"/>
        </w:rPr>
        <w:t xml:space="preserve">.    </w:t>
      </w:r>
    </w:p>
    <w:p w14:paraId="4330EA19" w14:textId="240EACF8" w:rsidR="0B252559" w:rsidRPr="001F5BC7" w:rsidRDefault="00CE3FDC" w:rsidP="58FF15A0">
      <w:bookmarkStart w:id="188" w:name="_Ref1132986"/>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72</w:t>
      </w:r>
      <w:r w:rsidRPr="00865861">
        <w:fldChar w:fldCharType="end"/>
      </w:r>
      <w:bookmarkEnd w:id="188"/>
      <w:r w:rsidRPr="10C6172E">
        <w:rPr>
          <w:i/>
          <w:iCs/>
          <w:color w:val="44546A" w:themeColor="text2"/>
        </w:rPr>
        <w:t>:</w:t>
      </w:r>
      <w:r w:rsidR="23D76F06" w:rsidRPr="10C6172E">
        <w:rPr>
          <w:rFonts w:ascii="Calibri" w:eastAsia="Calibri" w:hAnsi="Calibri" w:cs="Calibri"/>
          <w:i/>
          <w:iCs/>
          <w:color w:val="445369"/>
        </w:rPr>
        <w:t xml:space="preserve"> </w:t>
      </w:r>
      <w:r w:rsidR="00392793" w:rsidRPr="10C6172E">
        <w:rPr>
          <w:rFonts w:ascii="Calibri" w:eastAsia="Calibri" w:hAnsi="Calibri" w:cs="Calibri"/>
          <w:i/>
          <w:iCs/>
          <w:color w:val="445369"/>
        </w:rPr>
        <w:t>Agrichemicals (Pesticides and Fertilizers)</w:t>
      </w:r>
    </w:p>
    <w:tbl>
      <w:tblPr>
        <w:tblStyle w:val="TableGrid"/>
        <w:tblW w:w="0" w:type="auto"/>
        <w:tblLayout w:type="fixed"/>
        <w:tblLook w:val="04A0" w:firstRow="1" w:lastRow="0" w:firstColumn="1" w:lastColumn="0" w:noHBand="0" w:noVBand="1"/>
      </w:tblPr>
      <w:tblGrid>
        <w:gridCol w:w="6115"/>
        <w:gridCol w:w="3230"/>
      </w:tblGrid>
      <w:tr w:rsidR="58FF15A0" w14:paraId="74B68E51" w14:textId="77777777" w:rsidTr="0029467D">
        <w:tc>
          <w:tcPr>
            <w:tcW w:w="6115" w:type="dxa"/>
            <w:shd w:val="clear" w:color="auto" w:fill="D9E2F3" w:themeFill="accent1" w:themeFillTint="33"/>
          </w:tcPr>
          <w:p w14:paraId="4691A75D" w14:textId="77777777" w:rsidR="58FF15A0" w:rsidRDefault="23D76F06" w:rsidP="58FF15A0">
            <w:r w:rsidRPr="23D76F06">
              <w:rPr>
                <w:rFonts w:ascii="Calibri" w:eastAsia="Calibri" w:hAnsi="Calibri" w:cs="Calibri"/>
              </w:rPr>
              <w:t xml:space="preserve">Answer </w:t>
            </w:r>
          </w:p>
        </w:tc>
        <w:tc>
          <w:tcPr>
            <w:tcW w:w="3230" w:type="dxa"/>
            <w:shd w:val="clear" w:color="auto" w:fill="D9E2F3" w:themeFill="accent1" w:themeFillTint="33"/>
          </w:tcPr>
          <w:p w14:paraId="5CCE62F1" w14:textId="77777777" w:rsidR="58FF15A0" w:rsidRDefault="23D76F06" w:rsidP="58FF15A0">
            <w:r w:rsidRPr="23D76F06">
              <w:rPr>
                <w:rFonts w:ascii="Calibri" w:eastAsia="Calibri" w:hAnsi="Calibri" w:cs="Calibri"/>
              </w:rPr>
              <w:t xml:space="preserve">Existing Condition Points </w:t>
            </w:r>
          </w:p>
        </w:tc>
      </w:tr>
      <w:tr w:rsidR="58FF15A0" w14:paraId="3D8A3A1C" w14:textId="77777777" w:rsidTr="0029467D">
        <w:tc>
          <w:tcPr>
            <w:tcW w:w="6115" w:type="dxa"/>
          </w:tcPr>
          <w:p w14:paraId="1A7EA04E" w14:textId="63D01B80" w:rsidR="58FF15A0" w:rsidRDefault="23D76F06" w:rsidP="58FF15A0">
            <w:r w:rsidRPr="23D76F06">
              <w:rPr>
                <w:rFonts w:ascii="Calibri" w:eastAsia="Calibri" w:hAnsi="Calibri" w:cs="Calibri"/>
              </w:rPr>
              <w:t>Agrichemical products (pesticides and fertilizers) are not stored, mixed, loaded</w:t>
            </w:r>
            <w:r w:rsidR="008649A8">
              <w:rPr>
                <w:rFonts w:ascii="Calibri" w:eastAsia="Calibri" w:hAnsi="Calibri" w:cs="Calibri"/>
              </w:rPr>
              <w:t xml:space="preserve">, or </w:t>
            </w:r>
            <w:r w:rsidRPr="23D76F06">
              <w:rPr>
                <w:rFonts w:ascii="Calibri" w:eastAsia="Calibri" w:hAnsi="Calibri" w:cs="Calibri"/>
              </w:rPr>
              <w:t xml:space="preserve">handled onsite </w:t>
            </w:r>
          </w:p>
        </w:tc>
        <w:tc>
          <w:tcPr>
            <w:tcW w:w="3230" w:type="dxa"/>
          </w:tcPr>
          <w:p w14:paraId="06D892F3" w14:textId="77777777" w:rsidR="58FF15A0" w:rsidRDefault="23D76F06" w:rsidP="58FF15A0">
            <w:r w:rsidRPr="23D76F06">
              <w:rPr>
                <w:rFonts w:ascii="Calibri" w:eastAsia="Calibri" w:hAnsi="Calibri" w:cs="Calibri"/>
              </w:rPr>
              <w:t>61</w:t>
            </w:r>
          </w:p>
        </w:tc>
      </w:tr>
      <w:tr w:rsidR="58FF15A0" w14:paraId="710A8C32" w14:textId="77777777" w:rsidTr="0029467D">
        <w:tc>
          <w:tcPr>
            <w:tcW w:w="6115" w:type="dxa"/>
          </w:tcPr>
          <w:p w14:paraId="7AE42919" w14:textId="6D04D1D0" w:rsidR="58FF15A0" w:rsidRDefault="23D76F06" w:rsidP="58FF15A0">
            <w:r w:rsidRPr="23D76F06">
              <w:rPr>
                <w:rFonts w:ascii="Calibri" w:eastAsia="Calibri" w:hAnsi="Calibri" w:cs="Calibri"/>
              </w:rPr>
              <w:t>Agrichemical products (pesticides and fertilizers) are stored, mixed, loaded</w:t>
            </w:r>
            <w:r w:rsidR="008649A8">
              <w:rPr>
                <w:rFonts w:ascii="Calibri" w:eastAsia="Calibri" w:hAnsi="Calibri" w:cs="Calibri"/>
              </w:rPr>
              <w:t xml:space="preserve">, or </w:t>
            </w:r>
            <w:r w:rsidRPr="23D76F06">
              <w:rPr>
                <w:rFonts w:ascii="Calibri" w:eastAsia="Calibri" w:hAnsi="Calibri" w:cs="Calibri"/>
              </w:rPr>
              <w:t>handled onsite with secondary containment</w:t>
            </w:r>
          </w:p>
        </w:tc>
        <w:tc>
          <w:tcPr>
            <w:tcW w:w="3230" w:type="dxa"/>
          </w:tcPr>
          <w:p w14:paraId="1E0997A0" w14:textId="77777777" w:rsidR="58FF15A0" w:rsidRDefault="23D76F06" w:rsidP="58FF15A0">
            <w:r w:rsidRPr="23D76F06">
              <w:rPr>
                <w:rFonts w:ascii="Calibri" w:eastAsia="Calibri" w:hAnsi="Calibri" w:cs="Calibri"/>
              </w:rPr>
              <w:t>51</w:t>
            </w:r>
          </w:p>
        </w:tc>
      </w:tr>
      <w:tr w:rsidR="58FF15A0" w14:paraId="335D0015" w14:textId="77777777" w:rsidTr="0029467D">
        <w:tc>
          <w:tcPr>
            <w:tcW w:w="6115" w:type="dxa"/>
          </w:tcPr>
          <w:p w14:paraId="3CB14769" w14:textId="3B34D6EB" w:rsidR="58FF15A0" w:rsidRDefault="23D76F06" w:rsidP="58FF15A0">
            <w:r w:rsidRPr="23D76F06">
              <w:rPr>
                <w:rFonts w:ascii="Calibri" w:eastAsia="Calibri" w:hAnsi="Calibri" w:cs="Calibri"/>
              </w:rPr>
              <w:t>Agrichemical products (pesticides and fertilizers) are stored, mixed, loaded</w:t>
            </w:r>
            <w:r w:rsidR="008649A8">
              <w:rPr>
                <w:rFonts w:ascii="Calibri" w:eastAsia="Calibri" w:hAnsi="Calibri" w:cs="Calibri"/>
              </w:rPr>
              <w:t xml:space="preserve">, or </w:t>
            </w:r>
            <w:r w:rsidRPr="23D76F06">
              <w:rPr>
                <w:rFonts w:ascii="Calibri" w:eastAsia="Calibri" w:hAnsi="Calibri" w:cs="Calibri"/>
              </w:rPr>
              <w:t>handled onsite without secondary containment</w:t>
            </w:r>
          </w:p>
        </w:tc>
        <w:tc>
          <w:tcPr>
            <w:tcW w:w="3230" w:type="dxa"/>
          </w:tcPr>
          <w:p w14:paraId="780D5AB0" w14:textId="77777777" w:rsidR="58FF15A0" w:rsidRDefault="23D76F06" w:rsidP="58FF15A0">
            <w:r w:rsidRPr="23D76F06">
              <w:rPr>
                <w:rFonts w:ascii="Calibri" w:eastAsia="Calibri" w:hAnsi="Calibri" w:cs="Calibri"/>
              </w:rPr>
              <w:t>1</w:t>
            </w:r>
          </w:p>
        </w:tc>
      </w:tr>
    </w:tbl>
    <w:p w14:paraId="11D90012" w14:textId="77777777" w:rsidR="0B252559" w:rsidRPr="001F5BC7" w:rsidRDefault="23D76F06" w:rsidP="58FF15A0">
      <w:r w:rsidRPr="23D76F06">
        <w:rPr>
          <w:rFonts w:ascii="Calibri" w:eastAsia="Calibri" w:hAnsi="Calibri" w:cs="Calibri"/>
        </w:rPr>
        <w:t xml:space="preserve"> </w:t>
      </w:r>
    </w:p>
    <w:p w14:paraId="4CE46F3B" w14:textId="44C7D098" w:rsidR="0B252559" w:rsidRPr="001F5BC7" w:rsidRDefault="23D76F06" w:rsidP="58FF15A0">
      <w:r w:rsidRPr="23D76F06">
        <w:rPr>
          <w:rFonts w:ascii="Calibri" w:eastAsia="Calibri" w:hAnsi="Calibri" w:cs="Calibri"/>
        </w:rPr>
        <w:t xml:space="preserve">Conservation </w:t>
      </w:r>
      <w:r w:rsidR="007B3016">
        <w:rPr>
          <w:rFonts w:ascii="Calibri" w:eastAsia="Calibri" w:hAnsi="Calibri" w:cs="Calibri"/>
        </w:rPr>
        <w:t>practices and activities</w:t>
      </w:r>
      <w:r w:rsidRPr="23D76F06">
        <w:rPr>
          <w:rFonts w:ascii="Calibri" w:eastAsia="Calibri" w:hAnsi="Calibri" w:cs="Calibri"/>
        </w:rPr>
        <w:t xml:space="preserve"> are then added to the existing condition to determine the state of the management system.  Example practice points are identified in </w:t>
      </w:r>
      <w:r w:rsidR="00B53010">
        <w:rPr>
          <w:rFonts w:ascii="Calibri" w:eastAsia="Calibri" w:hAnsi="Calibri" w:cs="Calibri"/>
        </w:rPr>
        <w:fldChar w:fldCharType="begin"/>
      </w:r>
      <w:r w:rsidR="00B53010">
        <w:rPr>
          <w:rFonts w:ascii="Calibri" w:eastAsia="Calibri" w:hAnsi="Calibri" w:cs="Calibri"/>
        </w:rPr>
        <w:instrText xml:space="preserve"> REF _Ref1132994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73</w:t>
      </w:r>
      <w:r w:rsidR="00B53010">
        <w:rPr>
          <w:rFonts w:ascii="Calibri" w:eastAsia="Calibri" w:hAnsi="Calibri" w:cs="Calibri"/>
        </w:rPr>
        <w:fldChar w:fldCharType="end"/>
      </w:r>
      <w:r w:rsidRPr="23D76F06">
        <w:rPr>
          <w:rFonts w:ascii="Calibri" w:eastAsia="Calibri" w:hAnsi="Calibri" w:cs="Calibri"/>
        </w:rPr>
        <w:t xml:space="preserve">. </w:t>
      </w:r>
    </w:p>
    <w:p w14:paraId="728C0937" w14:textId="281E0115" w:rsidR="0B252559" w:rsidRPr="001F5BC7" w:rsidRDefault="00CE3FDC" w:rsidP="58FF15A0">
      <w:bookmarkStart w:id="189" w:name="_Ref1132994"/>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73</w:t>
      </w:r>
      <w:r w:rsidRPr="00865861">
        <w:fldChar w:fldCharType="end"/>
      </w:r>
      <w:bookmarkEnd w:id="189"/>
      <w:r w:rsidRPr="10C6172E">
        <w:rPr>
          <w:i/>
          <w:iCs/>
          <w:color w:val="44546A" w:themeColor="text2"/>
        </w:rPr>
        <w:t xml:space="preserve">: </w:t>
      </w:r>
      <w:r w:rsidR="23D76F06" w:rsidRPr="10C6172E">
        <w:rPr>
          <w:rFonts w:ascii="Calibri" w:eastAsia="Calibri" w:hAnsi="Calibri" w:cs="Calibri"/>
          <w:i/>
          <w:iCs/>
          <w:color w:val="445369"/>
        </w:rPr>
        <w:t xml:space="preserve">Typical Practices Affecting </w:t>
      </w:r>
      <w:r w:rsidR="568A13E8" w:rsidRPr="0F3F6E03">
        <w:rPr>
          <w:rFonts w:ascii="Calibri" w:eastAsia="Calibri" w:hAnsi="Calibri" w:cs="Calibri"/>
          <w:i/>
          <w:iCs/>
          <w:color w:val="445369"/>
        </w:rPr>
        <w:t>Agric</w:t>
      </w:r>
      <w:r w:rsidR="090CD141" w:rsidRPr="0F3F6E03">
        <w:rPr>
          <w:rFonts w:ascii="Calibri" w:eastAsia="Calibri" w:hAnsi="Calibri" w:cs="Calibri"/>
          <w:i/>
          <w:iCs/>
          <w:color w:val="445369"/>
        </w:rPr>
        <w:t>hemical Handling</w:t>
      </w:r>
    </w:p>
    <w:tbl>
      <w:tblPr>
        <w:tblStyle w:val="TableGrid"/>
        <w:tblW w:w="0" w:type="auto"/>
        <w:tblLayout w:type="fixed"/>
        <w:tblLook w:val="04A0" w:firstRow="1" w:lastRow="0" w:firstColumn="1" w:lastColumn="0" w:noHBand="0" w:noVBand="1"/>
      </w:tblPr>
      <w:tblGrid>
        <w:gridCol w:w="4675"/>
        <w:gridCol w:w="4590"/>
      </w:tblGrid>
      <w:tr w:rsidR="58FF15A0" w14:paraId="1D9EAE5A" w14:textId="77777777" w:rsidTr="00865861">
        <w:tc>
          <w:tcPr>
            <w:tcW w:w="4675" w:type="dxa"/>
            <w:shd w:val="clear" w:color="auto" w:fill="D9E2F3" w:themeFill="accent1" w:themeFillTint="33"/>
          </w:tcPr>
          <w:p w14:paraId="014A7A92" w14:textId="77777777" w:rsidR="58FF15A0" w:rsidRDefault="23D76F06" w:rsidP="58FF15A0">
            <w:r w:rsidRPr="23D76F06">
              <w:rPr>
                <w:rFonts w:ascii="Calibri" w:eastAsia="Calibri" w:hAnsi="Calibri" w:cs="Calibri"/>
              </w:rPr>
              <w:t xml:space="preserve">Conservation Practices </w:t>
            </w:r>
          </w:p>
        </w:tc>
        <w:tc>
          <w:tcPr>
            <w:tcW w:w="4590" w:type="dxa"/>
            <w:shd w:val="clear" w:color="auto" w:fill="D9E2F3" w:themeFill="accent1" w:themeFillTint="33"/>
          </w:tcPr>
          <w:p w14:paraId="214CE29F" w14:textId="77777777" w:rsidR="58FF15A0" w:rsidRDefault="23D76F06" w:rsidP="58FF15A0">
            <w:r w:rsidRPr="23D76F06">
              <w:rPr>
                <w:rFonts w:ascii="Calibri" w:eastAsia="Calibri" w:hAnsi="Calibri" w:cs="Calibri"/>
              </w:rPr>
              <w:t xml:space="preserve">Conservation Management Points </w:t>
            </w:r>
          </w:p>
        </w:tc>
      </w:tr>
      <w:tr w:rsidR="58FF15A0" w14:paraId="79E85B87" w14:textId="77777777" w:rsidTr="00865861">
        <w:tc>
          <w:tcPr>
            <w:tcW w:w="4675" w:type="dxa"/>
          </w:tcPr>
          <w:p w14:paraId="6B9387B3" w14:textId="77777777" w:rsidR="58FF15A0" w:rsidRDefault="23D76F06" w:rsidP="58FF15A0">
            <w:r w:rsidRPr="23D76F06">
              <w:rPr>
                <w:rFonts w:ascii="Calibri" w:eastAsia="Calibri" w:hAnsi="Calibri" w:cs="Calibri"/>
              </w:rPr>
              <w:t xml:space="preserve">Agrichemical Handling Facility (309) </w:t>
            </w:r>
          </w:p>
        </w:tc>
        <w:tc>
          <w:tcPr>
            <w:tcW w:w="4590" w:type="dxa"/>
          </w:tcPr>
          <w:p w14:paraId="15C9CDC9" w14:textId="77777777" w:rsidR="58FF15A0" w:rsidRDefault="23D76F06" w:rsidP="58FF15A0">
            <w:r w:rsidRPr="23D76F06">
              <w:rPr>
                <w:rFonts w:ascii="Calibri" w:eastAsia="Calibri" w:hAnsi="Calibri" w:cs="Calibri"/>
              </w:rPr>
              <w:t>51</w:t>
            </w:r>
          </w:p>
        </w:tc>
      </w:tr>
    </w:tbl>
    <w:p w14:paraId="620C3D22" w14:textId="77777777" w:rsidR="0B252559" w:rsidRPr="001F5BC7" w:rsidRDefault="23D76F06" w:rsidP="58FF15A0">
      <w:r w:rsidRPr="23D76F06">
        <w:rPr>
          <w:rFonts w:ascii="Calibri" w:eastAsia="Calibri" w:hAnsi="Calibri" w:cs="Calibri"/>
        </w:rPr>
        <w:lastRenderedPageBreak/>
        <w:t xml:space="preserve">*Supporting practices may be necessary to support the above practices, and will be identified as necessary supporting practices, but do not add conservation management points to the total. </w:t>
      </w:r>
    </w:p>
    <w:p w14:paraId="2229F87A" w14:textId="5592670E" w:rsidR="0B252559" w:rsidRPr="001F5BC7" w:rsidRDefault="0B252559" w:rsidP="58FF15A0">
      <w:pPr>
        <w:rPr>
          <w:i/>
          <w:iCs/>
          <w:color w:val="44546A" w:themeColor="text2"/>
        </w:rPr>
      </w:pPr>
    </w:p>
    <w:p w14:paraId="3F2E1359" w14:textId="409A2B83" w:rsidR="58FF15A0" w:rsidRDefault="23D76F06" w:rsidP="58FF15A0">
      <w:r w:rsidRPr="23D76F06">
        <w:rPr>
          <w:rFonts w:ascii="Calibri Light" w:eastAsia="Calibri Light" w:hAnsi="Calibri Light" w:cs="Calibri Light"/>
          <w:b/>
          <w:bCs/>
          <w:color w:val="2F5496" w:themeColor="accent1" w:themeShade="BF"/>
          <w:sz w:val="26"/>
          <w:szCs w:val="26"/>
        </w:rPr>
        <w:t xml:space="preserve">Water Quality – Manures, Biosolids, Compost, or </w:t>
      </w:r>
      <w:r w:rsidR="00552BCC">
        <w:rPr>
          <w:rFonts w:ascii="Calibri Light" w:eastAsia="Calibri Light" w:hAnsi="Calibri Light" w:cs="Calibri Light"/>
          <w:b/>
          <w:bCs/>
          <w:color w:val="2F5496" w:themeColor="accent1" w:themeShade="BF"/>
          <w:sz w:val="26"/>
          <w:szCs w:val="26"/>
        </w:rPr>
        <w:t>O</w:t>
      </w:r>
      <w:r w:rsidR="00552BCC" w:rsidRPr="23D76F06">
        <w:rPr>
          <w:rFonts w:ascii="Calibri Light" w:eastAsia="Calibri Light" w:hAnsi="Calibri Light" w:cs="Calibri Light"/>
          <w:b/>
          <w:bCs/>
          <w:color w:val="2F5496" w:themeColor="accent1" w:themeShade="BF"/>
          <w:sz w:val="26"/>
          <w:szCs w:val="26"/>
        </w:rPr>
        <w:t xml:space="preserve">ther </w:t>
      </w:r>
      <w:r w:rsidRPr="23D76F06">
        <w:rPr>
          <w:rFonts w:ascii="Calibri Light" w:eastAsia="Calibri Light" w:hAnsi="Calibri Light" w:cs="Calibri Light"/>
          <w:b/>
          <w:bCs/>
          <w:color w:val="2F5496" w:themeColor="accent1" w:themeShade="BF"/>
          <w:sz w:val="26"/>
          <w:szCs w:val="26"/>
        </w:rPr>
        <w:t>Nutrient and Pathogen Sources</w:t>
      </w:r>
    </w:p>
    <w:p w14:paraId="65A90B8E" w14:textId="69F388BD" w:rsidR="58FF15A0" w:rsidRDefault="23D76F06" w:rsidP="58FF15A0">
      <w:r w:rsidRPr="23D76F06">
        <w:rPr>
          <w:rFonts w:ascii="Calibri" w:eastAsia="Calibri" w:hAnsi="Calibri" w:cs="Calibri"/>
          <w:b/>
          <w:bCs/>
        </w:rPr>
        <w:t>Description:</w:t>
      </w:r>
      <w:r w:rsidRPr="23D76F06">
        <w:rPr>
          <w:rFonts w:ascii="Calibri" w:eastAsia="Calibri" w:hAnsi="Calibri" w:cs="Calibri"/>
        </w:rPr>
        <w:t xml:space="preserve"> Manures, biosolids, compost, or other soil amendment and pathogen sources are present on the PLU, so they have the potential to contaminate groundwater and surface waters.  The </w:t>
      </w:r>
      <w:r w:rsidR="00FF6243">
        <w:rPr>
          <w:rFonts w:ascii="Calibri" w:eastAsia="Calibri" w:hAnsi="Calibri" w:cs="Calibri"/>
        </w:rPr>
        <w:t>planner</w:t>
      </w:r>
      <w:r w:rsidRPr="23D76F06">
        <w:rPr>
          <w:rFonts w:ascii="Calibri" w:eastAsia="Calibri" w:hAnsi="Calibri" w:cs="Calibri"/>
        </w:rPr>
        <w:t xml:space="preserve"> will identify this resource concern based on </w:t>
      </w:r>
      <w:r w:rsidR="00741777">
        <w:rPr>
          <w:rFonts w:ascii="Calibri" w:eastAsia="Calibri" w:hAnsi="Calibri" w:cs="Calibri"/>
        </w:rPr>
        <w:t>site-specific</w:t>
      </w:r>
      <w:r w:rsidRPr="23D76F06">
        <w:rPr>
          <w:rFonts w:ascii="Calibri" w:eastAsia="Calibri" w:hAnsi="Calibri" w:cs="Calibri"/>
        </w:rPr>
        <w:t xml:space="preserve"> conditions. </w:t>
      </w:r>
    </w:p>
    <w:p w14:paraId="212D38B4" w14:textId="77777777" w:rsidR="58FF15A0" w:rsidRDefault="23D76F06" w:rsidP="58FF15A0">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groundwater and surface waters. </w:t>
      </w:r>
    </w:p>
    <w:p w14:paraId="5EE51D5E" w14:textId="77777777" w:rsidR="58FF15A0" w:rsidRDefault="23D76F06" w:rsidP="58FF15A0">
      <w:r w:rsidRPr="23D76F06">
        <w:rPr>
          <w:rFonts w:ascii="Calibri" w:eastAsia="Calibri" w:hAnsi="Calibri" w:cs="Calibri"/>
          <w:b/>
          <w:bCs/>
        </w:rPr>
        <w:t>Analysis within CART:</w:t>
      </w:r>
      <w:r w:rsidRPr="23D76F06">
        <w:rPr>
          <w:rFonts w:ascii="Calibri" w:eastAsia="Calibri" w:hAnsi="Calibri" w:cs="Calibri"/>
        </w:rPr>
        <w:t xml:space="preserve"> </w:t>
      </w:r>
    </w:p>
    <w:p w14:paraId="16A48009" w14:textId="452B1CBA" w:rsidR="58FF15A0" w:rsidRDefault="23D76F06" w:rsidP="58FF15A0">
      <w:r w:rsidRPr="23D76F06">
        <w:rPr>
          <w:rFonts w:ascii="Calibri" w:eastAsia="Calibri" w:hAnsi="Calibri" w:cs="Calibri"/>
        </w:rPr>
        <w:t>Each PLU will default to a</w:t>
      </w:r>
      <w:r w:rsidR="00741777">
        <w:rPr>
          <w:rFonts w:ascii="Calibri" w:eastAsia="Calibri" w:hAnsi="Calibri" w:cs="Calibri"/>
        </w:rPr>
        <w:t xml:space="preserve"> “not assessed” </w:t>
      </w:r>
      <w:r w:rsidRPr="23D76F06">
        <w:rPr>
          <w:rFonts w:ascii="Calibri" w:eastAsia="Calibri" w:hAnsi="Calibri" w:cs="Calibri"/>
        </w:rPr>
        <w:t xml:space="preserve">status for manures, biosolids, compost, or other nutrient and pathogen sources. The </w:t>
      </w:r>
      <w:r w:rsidR="00FF6243">
        <w:rPr>
          <w:rFonts w:ascii="Calibri" w:eastAsia="Calibri" w:hAnsi="Calibri" w:cs="Calibri"/>
        </w:rPr>
        <w:t>planner</w:t>
      </w:r>
      <w:r w:rsidRPr="23D76F06">
        <w:rPr>
          <w:rFonts w:ascii="Calibri" w:eastAsia="Calibri" w:hAnsi="Calibri" w:cs="Calibri"/>
        </w:rPr>
        <w:t xml:space="preserve"> will identify this resource concern based on </w:t>
      </w:r>
      <w:r w:rsidR="00741777">
        <w:rPr>
          <w:rFonts w:ascii="Calibri" w:eastAsia="Calibri" w:hAnsi="Calibri" w:cs="Calibri"/>
        </w:rPr>
        <w:t>site-specific</w:t>
      </w:r>
      <w:r w:rsidRPr="23D76F06">
        <w:rPr>
          <w:rFonts w:ascii="Calibri" w:eastAsia="Calibri" w:hAnsi="Calibri" w:cs="Calibri"/>
        </w:rPr>
        <w:t xml:space="preserve"> conditions. A threshold value of 50 will be set and the three existing condition questions will be triggered.  The existing condition questions will set the existing score as seen in </w:t>
      </w:r>
      <w:r w:rsidR="00B53010">
        <w:rPr>
          <w:rFonts w:ascii="Calibri" w:eastAsia="Calibri" w:hAnsi="Calibri" w:cs="Calibri"/>
        </w:rPr>
        <w:fldChar w:fldCharType="begin"/>
      </w:r>
      <w:r w:rsidR="00B53010">
        <w:rPr>
          <w:rFonts w:ascii="Calibri" w:eastAsia="Calibri" w:hAnsi="Calibri" w:cs="Calibri"/>
        </w:rPr>
        <w:instrText xml:space="preserve"> REF _Ref1133021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74</w:t>
      </w:r>
      <w:r w:rsidR="00B53010">
        <w:rPr>
          <w:rFonts w:ascii="Calibri" w:eastAsia="Calibri" w:hAnsi="Calibri" w:cs="Calibri"/>
        </w:rPr>
        <w:fldChar w:fldCharType="end"/>
      </w:r>
      <w:r w:rsidR="00B53010">
        <w:rPr>
          <w:rFonts w:ascii="Calibri" w:eastAsia="Calibri" w:hAnsi="Calibri" w:cs="Calibri"/>
        </w:rPr>
        <w:t xml:space="preserve">, </w:t>
      </w:r>
      <w:r w:rsidR="00B53010">
        <w:rPr>
          <w:rFonts w:ascii="Calibri" w:eastAsia="Calibri" w:hAnsi="Calibri" w:cs="Calibri"/>
        </w:rPr>
        <w:fldChar w:fldCharType="begin"/>
      </w:r>
      <w:r w:rsidR="00B53010">
        <w:rPr>
          <w:rFonts w:ascii="Calibri" w:eastAsia="Calibri" w:hAnsi="Calibri" w:cs="Calibri"/>
        </w:rPr>
        <w:instrText xml:space="preserve"> REF _Ref1133034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76</w:t>
      </w:r>
      <w:r w:rsidR="00B53010">
        <w:rPr>
          <w:rFonts w:ascii="Calibri" w:eastAsia="Calibri" w:hAnsi="Calibri" w:cs="Calibri"/>
        </w:rPr>
        <w:fldChar w:fldCharType="end"/>
      </w:r>
      <w:r w:rsidR="00B53010">
        <w:rPr>
          <w:rFonts w:ascii="Calibri" w:eastAsia="Calibri" w:hAnsi="Calibri" w:cs="Calibri"/>
        </w:rPr>
        <w:t>, a</w:t>
      </w:r>
      <w:r w:rsidRPr="23D76F06">
        <w:rPr>
          <w:rFonts w:ascii="Calibri" w:eastAsia="Calibri" w:hAnsi="Calibri" w:cs="Calibri"/>
        </w:rPr>
        <w:t xml:space="preserve">nd </w:t>
      </w:r>
      <w:r w:rsidR="00B53010">
        <w:rPr>
          <w:rFonts w:ascii="Calibri" w:eastAsia="Calibri" w:hAnsi="Calibri" w:cs="Calibri"/>
        </w:rPr>
        <w:fldChar w:fldCharType="begin"/>
      </w:r>
      <w:r w:rsidR="00B53010">
        <w:rPr>
          <w:rFonts w:ascii="Calibri" w:eastAsia="Calibri" w:hAnsi="Calibri" w:cs="Calibri"/>
        </w:rPr>
        <w:instrText xml:space="preserve"> REF _Ref1133118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78</w:t>
      </w:r>
      <w:r w:rsidR="00B53010">
        <w:rPr>
          <w:rFonts w:ascii="Calibri" w:eastAsia="Calibri" w:hAnsi="Calibri" w:cs="Calibri"/>
        </w:rPr>
        <w:fldChar w:fldCharType="end"/>
      </w:r>
      <w:r w:rsidRPr="23D76F06">
        <w:rPr>
          <w:rFonts w:ascii="Calibri" w:eastAsia="Calibri" w:hAnsi="Calibri" w:cs="Calibri"/>
        </w:rPr>
        <w:t xml:space="preserve">.    </w:t>
      </w:r>
    </w:p>
    <w:p w14:paraId="3FD0876D" w14:textId="398C81AC" w:rsidR="58FF15A0" w:rsidRDefault="00CE3FDC" w:rsidP="58FF15A0">
      <w:bookmarkStart w:id="190" w:name="_Ref1133021"/>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74</w:t>
      </w:r>
      <w:r w:rsidRPr="00865861">
        <w:fldChar w:fldCharType="end"/>
      </w:r>
      <w:bookmarkEnd w:id="190"/>
      <w:r w:rsidRPr="10C6172E">
        <w:rPr>
          <w:i/>
          <w:iCs/>
          <w:color w:val="44546A" w:themeColor="text2"/>
        </w:rPr>
        <w:t xml:space="preserve">: </w:t>
      </w:r>
      <w:r w:rsidR="23D76F06" w:rsidRPr="00B53010">
        <w:rPr>
          <w:i/>
          <w:iCs/>
          <w:color w:val="44546A" w:themeColor="text2"/>
        </w:rPr>
        <w:t xml:space="preserve">Manures, </w:t>
      </w:r>
      <w:r w:rsidR="00B53010">
        <w:rPr>
          <w:i/>
          <w:iCs/>
          <w:color w:val="44546A" w:themeColor="text2"/>
        </w:rPr>
        <w:t>B</w:t>
      </w:r>
      <w:r w:rsidR="23D76F06" w:rsidRPr="00B53010">
        <w:rPr>
          <w:i/>
          <w:iCs/>
          <w:color w:val="44546A" w:themeColor="text2"/>
        </w:rPr>
        <w:t xml:space="preserve">iosolids, </w:t>
      </w:r>
      <w:r w:rsidR="00B53010">
        <w:rPr>
          <w:i/>
          <w:iCs/>
          <w:color w:val="44546A" w:themeColor="text2"/>
        </w:rPr>
        <w:t>C</w:t>
      </w:r>
      <w:r w:rsidR="23D76F06" w:rsidRPr="00B53010">
        <w:rPr>
          <w:i/>
          <w:iCs/>
          <w:color w:val="44546A" w:themeColor="text2"/>
        </w:rPr>
        <w:t xml:space="preserve">ompost, or </w:t>
      </w:r>
      <w:r w:rsidR="00B53010">
        <w:rPr>
          <w:i/>
          <w:iCs/>
          <w:color w:val="44546A" w:themeColor="text2"/>
        </w:rPr>
        <w:t>O</w:t>
      </w:r>
      <w:r w:rsidR="23D76F06" w:rsidRPr="00B53010">
        <w:rPr>
          <w:i/>
          <w:iCs/>
          <w:color w:val="44546A" w:themeColor="text2"/>
        </w:rPr>
        <w:t xml:space="preserve">ther </w:t>
      </w:r>
      <w:r w:rsidR="00B53010">
        <w:rPr>
          <w:i/>
          <w:iCs/>
          <w:color w:val="44546A" w:themeColor="text2"/>
        </w:rPr>
        <w:t>S</w:t>
      </w:r>
      <w:r w:rsidR="23D76F06" w:rsidRPr="00B53010">
        <w:rPr>
          <w:i/>
          <w:iCs/>
          <w:color w:val="44546A" w:themeColor="text2"/>
        </w:rPr>
        <w:t xml:space="preserve">oil </w:t>
      </w:r>
      <w:r w:rsidR="00B53010">
        <w:rPr>
          <w:i/>
          <w:iCs/>
          <w:color w:val="44546A" w:themeColor="text2"/>
        </w:rPr>
        <w:t>A</w:t>
      </w:r>
      <w:r w:rsidR="23D76F06" w:rsidRPr="00B53010">
        <w:rPr>
          <w:i/>
          <w:iCs/>
          <w:color w:val="44546A" w:themeColor="text2"/>
        </w:rPr>
        <w:t xml:space="preserve">mendment and </w:t>
      </w:r>
      <w:r w:rsidR="00B53010">
        <w:rPr>
          <w:i/>
          <w:iCs/>
          <w:color w:val="44546A" w:themeColor="text2"/>
        </w:rPr>
        <w:t>P</w:t>
      </w:r>
      <w:r w:rsidR="23D76F06" w:rsidRPr="00B53010">
        <w:rPr>
          <w:i/>
          <w:iCs/>
          <w:color w:val="44546A" w:themeColor="text2"/>
        </w:rPr>
        <w:t xml:space="preserve">athogen </w:t>
      </w:r>
      <w:r w:rsidR="00B53010">
        <w:rPr>
          <w:i/>
          <w:iCs/>
          <w:color w:val="44546A" w:themeColor="text2"/>
        </w:rPr>
        <w:t>S</w:t>
      </w:r>
      <w:r w:rsidR="23D76F06" w:rsidRPr="00B53010">
        <w:rPr>
          <w:i/>
          <w:iCs/>
          <w:color w:val="44546A" w:themeColor="text2"/>
        </w:rPr>
        <w:t xml:space="preserve">ources </w:t>
      </w:r>
    </w:p>
    <w:tbl>
      <w:tblPr>
        <w:tblStyle w:val="TableGrid"/>
        <w:tblW w:w="0" w:type="auto"/>
        <w:tblLayout w:type="fixed"/>
        <w:tblLook w:val="04A0" w:firstRow="1" w:lastRow="0" w:firstColumn="1" w:lastColumn="0" w:noHBand="0" w:noVBand="1"/>
      </w:tblPr>
      <w:tblGrid>
        <w:gridCol w:w="5845"/>
        <w:gridCol w:w="3500"/>
      </w:tblGrid>
      <w:tr w:rsidR="58FF15A0" w14:paraId="0E77F4F0" w14:textId="77777777" w:rsidTr="0029467D">
        <w:tc>
          <w:tcPr>
            <w:tcW w:w="5845" w:type="dxa"/>
            <w:shd w:val="clear" w:color="auto" w:fill="D9E2F3" w:themeFill="accent1" w:themeFillTint="33"/>
          </w:tcPr>
          <w:p w14:paraId="3DE8363E" w14:textId="77777777" w:rsidR="58FF15A0" w:rsidRDefault="23D76F06" w:rsidP="58FF15A0">
            <w:r w:rsidRPr="23D76F06">
              <w:rPr>
                <w:rFonts w:ascii="Calibri" w:eastAsia="Calibri" w:hAnsi="Calibri" w:cs="Calibri"/>
              </w:rPr>
              <w:t xml:space="preserve">Answer </w:t>
            </w:r>
          </w:p>
        </w:tc>
        <w:tc>
          <w:tcPr>
            <w:tcW w:w="3500" w:type="dxa"/>
            <w:shd w:val="clear" w:color="auto" w:fill="D9E2F3" w:themeFill="accent1" w:themeFillTint="33"/>
          </w:tcPr>
          <w:p w14:paraId="1075B39B" w14:textId="77777777" w:rsidR="58FF15A0" w:rsidRDefault="23D76F06" w:rsidP="58FF15A0">
            <w:r w:rsidRPr="23D76F06">
              <w:rPr>
                <w:rFonts w:ascii="Calibri" w:eastAsia="Calibri" w:hAnsi="Calibri" w:cs="Calibri"/>
              </w:rPr>
              <w:t xml:space="preserve">Existing Condition Points </w:t>
            </w:r>
          </w:p>
        </w:tc>
      </w:tr>
      <w:tr w:rsidR="58FF15A0" w14:paraId="0A05ABEF" w14:textId="77777777" w:rsidTr="0029467D">
        <w:tc>
          <w:tcPr>
            <w:tcW w:w="5845" w:type="dxa"/>
          </w:tcPr>
          <w:p w14:paraId="2AFC546F" w14:textId="21F9D620" w:rsidR="58FF15A0" w:rsidRDefault="23D76F06" w:rsidP="58FF15A0">
            <w:r w:rsidRPr="23D76F06">
              <w:rPr>
                <w:rFonts w:ascii="Calibri" w:eastAsia="Calibri" w:hAnsi="Calibri" w:cs="Calibri"/>
              </w:rPr>
              <w:t xml:space="preserve">Manures, biosolids, compost, or other soil amendment and pathogen sources are </w:t>
            </w:r>
            <w:r w:rsidR="004961FA" w:rsidRPr="0029467D">
              <w:rPr>
                <w:rFonts w:ascii="Calibri" w:eastAsia="Calibri" w:hAnsi="Calibri" w:cs="Calibri"/>
                <w:b/>
              </w:rPr>
              <w:t>not</w:t>
            </w:r>
            <w:r w:rsidR="004961FA" w:rsidRPr="23D76F06">
              <w:rPr>
                <w:rFonts w:ascii="Calibri" w:eastAsia="Calibri" w:hAnsi="Calibri" w:cs="Calibri"/>
              </w:rPr>
              <w:t xml:space="preserve"> </w:t>
            </w:r>
            <w:r w:rsidRPr="23D76F06">
              <w:rPr>
                <w:rFonts w:ascii="Calibri" w:eastAsia="Calibri" w:hAnsi="Calibri" w:cs="Calibri"/>
              </w:rPr>
              <w:t>stockpiled or stored on the PLU.</w:t>
            </w:r>
          </w:p>
        </w:tc>
        <w:tc>
          <w:tcPr>
            <w:tcW w:w="3500" w:type="dxa"/>
          </w:tcPr>
          <w:p w14:paraId="2D3FF779" w14:textId="1207FCC0" w:rsidR="58FF15A0" w:rsidRDefault="23D76F06" w:rsidP="58FF15A0">
            <w:r w:rsidRPr="23D76F06">
              <w:rPr>
                <w:rFonts w:ascii="Calibri" w:eastAsia="Calibri" w:hAnsi="Calibri" w:cs="Calibri"/>
              </w:rPr>
              <w:t>6</w:t>
            </w:r>
            <w:r w:rsidR="0030521D">
              <w:rPr>
                <w:rFonts w:ascii="Calibri" w:eastAsia="Calibri" w:hAnsi="Calibri" w:cs="Calibri"/>
              </w:rPr>
              <w:t>0</w:t>
            </w:r>
          </w:p>
        </w:tc>
      </w:tr>
      <w:tr w:rsidR="58FF15A0" w14:paraId="5B03C02F" w14:textId="77777777" w:rsidTr="0029467D">
        <w:tc>
          <w:tcPr>
            <w:tcW w:w="5845" w:type="dxa"/>
          </w:tcPr>
          <w:p w14:paraId="16A1B489" w14:textId="57A2CF9E" w:rsidR="58FF15A0" w:rsidRDefault="23D76F06" w:rsidP="58FF15A0">
            <w:r w:rsidRPr="23D76F06">
              <w:rPr>
                <w:rFonts w:ascii="Calibri" w:eastAsia="Calibri" w:hAnsi="Calibri" w:cs="Calibri"/>
              </w:rPr>
              <w:t>Manures, biosolids, compost, or other soil amendments and pathogen sources are stockpiled or stored on the PLU with adequate containment</w:t>
            </w:r>
            <w:r w:rsidR="004961FA">
              <w:rPr>
                <w:rFonts w:ascii="Calibri" w:eastAsia="Calibri" w:hAnsi="Calibri" w:cs="Calibri"/>
              </w:rPr>
              <w:t xml:space="preserve"> or </w:t>
            </w:r>
            <w:r w:rsidRPr="23D76F06">
              <w:rPr>
                <w:rFonts w:ascii="Calibri" w:eastAsia="Calibri" w:hAnsi="Calibri" w:cs="Calibri"/>
              </w:rPr>
              <w:t xml:space="preserve">treatment (meets </w:t>
            </w:r>
            <w:r w:rsidR="004961FA">
              <w:rPr>
                <w:rFonts w:ascii="Calibri" w:eastAsia="Calibri" w:hAnsi="Calibri" w:cs="Calibri"/>
              </w:rPr>
              <w:t>S</w:t>
            </w:r>
            <w:r w:rsidR="004961FA" w:rsidRPr="23D76F06">
              <w:rPr>
                <w:rFonts w:ascii="Calibri" w:eastAsia="Calibri" w:hAnsi="Calibri" w:cs="Calibri"/>
              </w:rPr>
              <w:t xml:space="preserve">tate </w:t>
            </w:r>
            <w:r w:rsidRPr="23D76F06">
              <w:rPr>
                <w:rFonts w:ascii="Calibri" w:eastAsia="Calibri" w:hAnsi="Calibri" w:cs="Calibri"/>
              </w:rPr>
              <w:t>regulations)</w:t>
            </w:r>
            <w:r w:rsidR="004961FA">
              <w:rPr>
                <w:rFonts w:ascii="Calibri" w:eastAsia="Calibri" w:hAnsi="Calibri" w:cs="Calibri"/>
              </w:rPr>
              <w:t>.</w:t>
            </w:r>
          </w:p>
        </w:tc>
        <w:tc>
          <w:tcPr>
            <w:tcW w:w="3500" w:type="dxa"/>
          </w:tcPr>
          <w:p w14:paraId="5497B4E6" w14:textId="77777777" w:rsidR="58FF15A0" w:rsidRDefault="23D76F06" w:rsidP="58FF15A0">
            <w:r w:rsidRPr="23D76F06">
              <w:rPr>
                <w:rFonts w:ascii="Calibri" w:eastAsia="Calibri" w:hAnsi="Calibri" w:cs="Calibri"/>
              </w:rPr>
              <w:t>51</w:t>
            </w:r>
          </w:p>
        </w:tc>
      </w:tr>
      <w:tr w:rsidR="58FF15A0" w14:paraId="1C22CBC6" w14:textId="77777777" w:rsidTr="0029467D">
        <w:tc>
          <w:tcPr>
            <w:tcW w:w="5845" w:type="dxa"/>
          </w:tcPr>
          <w:p w14:paraId="39F0A2BE" w14:textId="3B0F224C" w:rsidR="58FF15A0" w:rsidRDefault="23D76F06" w:rsidP="58FF15A0">
            <w:r w:rsidRPr="23D76F06">
              <w:rPr>
                <w:rFonts w:ascii="Calibri" w:eastAsia="Calibri" w:hAnsi="Calibri" w:cs="Calibri"/>
              </w:rPr>
              <w:t>Manures, biosolids, compost, or other soil amendment and pathogen sources are stockpiled or stored on the PLU without adequate containment</w:t>
            </w:r>
            <w:r w:rsidR="004961FA">
              <w:rPr>
                <w:rFonts w:ascii="Calibri" w:eastAsia="Calibri" w:hAnsi="Calibri" w:cs="Calibri"/>
              </w:rPr>
              <w:t xml:space="preserve"> or </w:t>
            </w:r>
            <w:r w:rsidRPr="23D76F06">
              <w:rPr>
                <w:rFonts w:ascii="Calibri" w:eastAsia="Calibri" w:hAnsi="Calibri" w:cs="Calibri"/>
              </w:rPr>
              <w:t xml:space="preserve">treatment. </w:t>
            </w:r>
          </w:p>
        </w:tc>
        <w:tc>
          <w:tcPr>
            <w:tcW w:w="3500" w:type="dxa"/>
          </w:tcPr>
          <w:p w14:paraId="5FA01A6E" w14:textId="77777777" w:rsidR="58FF15A0" w:rsidRDefault="23D76F06" w:rsidP="58FF15A0">
            <w:r w:rsidRPr="23D76F06">
              <w:rPr>
                <w:rFonts w:ascii="Calibri" w:eastAsia="Calibri" w:hAnsi="Calibri" w:cs="Calibri"/>
              </w:rPr>
              <w:t>1</w:t>
            </w:r>
          </w:p>
        </w:tc>
      </w:tr>
    </w:tbl>
    <w:p w14:paraId="7DF02E49" w14:textId="004BADB6" w:rsidR="58FF15A0" w:rsidRDefault="58FF15A0" w:rsidP="58FF15A0">
      <w:pPr>
        <w:rPr>
          <w:rFonts w:ascii="Calibri" w:eastAsia="Calibri" w:hAnsi="Calibri" w:cs="Calibri"/>
          <w:i/>
          <w:iCs/>
          <w:color w:val="44546A" w:themeColor="text2"/>
        </w:rPr>
      </w:pPr>
    </w:p>
    <w:p w14:paraId="7253D609" w14:textId="763D99B4" w:rsidR="00B53010" w:rsidRDefault="00B53010" w:rsidP="58FF15A0">
      <w:pPr>
        <w:rPr>
          <w:rFonts w:ascii="Calibri" w:eastAsia="Calibri" w:hAnsi="Calibri" w:cs="Calibri"/>
          <w:i/>
          <w:iCs/>
          <w:color w:val="44546A" w:themeColor="text2"/>
        </w:rPr>
      </w:pPr>
      <w:r w:rsidRPr="23D76F06">
        <w:rPr>
          <w:rFonts w:ascii="Calibri" w:eastAsia="Calibri" w:hAnsi="Calibri" w:cs="Calibri"/>
        </w:rPr>
        <w:t xml:space="preserve">Conservation </w:t>
      </w:r>
      <w:r w:rsidR="007B3016">
        <w:rPr>
          <w:rFonts w:ascii="Calibri" w:eastAsia="Calibri" w:hAnsi="Calibri" w:cs="Calibri"/>
        </w:rPr>
        <w:t>practices and activities</w:t>
      </w:r>
      <w:r w:rsidRPr="23D76F06">
        <w:rPr>
          <w:rFonts w:ascii="Calibri" w:eastAsia="Calibri" w:hAnsi="Calibri" w:cs="Calibri"/>
        </w:rPr>
        <w:t xml:space="preserve"> are then added to the existing condition to determine the state of the management system.  Example practice points are identified i</w:t>
      </w:r>
      <w:r>
        <w:rPr>
          <w:rFonts w:ascii="Calibri" w:eastAsia="Calibri" w:hAnsi="Calibri" w:cs="Calibri"/>
        </w:rPr>
        <w:t xml:space="preserve">n </w:t>
      </w:r>
      <w:r>
        <w:rPr>
          <w:rFonts w:ascii="Calibri" w:eastAsia="Calibri" w:hAnsi="Calibri" w:cs="Calibri"/>
        </w:rPr>
        <w:fldChar w:fldCharType="begin"/>
      </w:r>
      <w:r>
        <w:rPr>
          <w:rFonts w:ascii="Calibri" w:eastAsia="Calibri" w:hAnsi="Calibri" w:cs="Calibri"/>
        </w:rPr>
        <w:instrText xml:space="preserve"> REF _Ref1133028 \h </w:instrText>
      </w:r>
      <w:r>
        <w:rPr>
          <w:rFonts w:ascii="Calibri" w:eastAsia="Calibri" w:hAnsi="Calibri" w:cs="Calibri"/>
        </w:rPr>
      </w:r>
      <w:r>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75</w:t>
      </w:r>
      <w:r>
        <w:rPr>
          <w:rFonts w:ascii="Calibri" w:eastAsia="Calibri" w:hAnsi="Calibri" w:cs="Calibri"/>
        </w:rPr>
        <w:fldChar w:fldCharType="end"/>
      </w:r>
      <w:r>
        <w:rPr>
          <w:rFonts w:ascii="Calibri" w:eastAsia="Calibri" w:hAnsi="Calibri" w:cs="Calibri"/>
        </w:rPr>
        <w:t>.</w:t>
      </w:r>
    </w:p>
    <w:p w14:paraId="022CB20A" w14:textId="70073E53" w:rsidR="58FF15A0" w:rsidRPr="00B53010" w:rsidRDefault="00CE3FDC" w:rsidP="58FF15A0">
      <w:pPr>
        <w:rPr>
          <w:rFonts w:ascii="Calibri" w:eastAsia="Calibri" w:hAnsi="Calibri" w:cs="Calibri"/>
          <w:i/>
          <w:iCs/>
          <w:color w:val="445369"/>
        </w:rPr>
      </w:pPr>
      <w:bookmarkStart w:id="191" w:name="_Ref1133028"/>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75</w:t>
      </w:r>
      <w:r w:rsidRPr="00865861">
        <w:fldChar w:fldCharType="end"/>
      </w:r>
      <w:bookmarkEnd w:id="191"/>
      <w:r w:rsidRPr="10C6172E">
        <w:rPr>
          <w:i/>
          <w:iCs/>
          <w:color w:val="44546A" w:themeColor="text2"/>
        </w:rPr>
        <w:t>:</w:t>
      </w:r>
      <w:r w:rsidR="23D76F06" w:rsidRPr="10C6172E">
        <w:rPr>
          <w:rFonts w:ascii="Calibri" w:eastAsia="Calibri" w:hAnsi="Calibri" w:cs="Calibri"/>
          <w:i/>
          <w:iCs/>
          <w:color w:val="445369"/>
        </w:rPr>
        <w:t xml:space="preserve"> Typical Practices Affecting </w:t>
      </w:r>
      <w:r w:rsidR="23D76F06" w:rsidRPr="00B53010">
        <w:rPr>
          <w:rFonts w:ascii="Calibri" w:eastAsia="Calibri" w:hAnsi="Calibri" w:cs="Calibri"/>
          <w:i/>
          <w:iCs/>
          <w:color w:val="445369"/>
        </w:rPr>
        <w:t xml:space="preserve">Manures, </w:t>
      </w:r>
      <w:r w:rsidR="00B53010">
        <w:rPr>
          <w:rFonts w:ascii="Calibri" w:eastAsia="Calibri" w:hAnsi="Calibri" w:cs="Calibri"/>
          <w:i/>
          <w:iCs/>
          <w:color w:val="445369"/>
        </w:rPr>
        <w:t>B</w:t>
      </w:r>
      <w:r w:rsidR="23D76F06" w:rsidRPr="00B53010">
        <w:rPr>
          <w:rFonts w:ascii="Calibri" w:eastAsia="Calibri" w:hAnsi="Calibri" w:cs="Calibri"/>
          <w:i/>
          <w:iCs/>
          <w:color w:val="445369"/>
        </w:rPr>
        <w:t xml:space="preserve">iosolids, </w:t>
      </w:r>
      <w:r w:rsidR="00B53010">
        <w:rPr>
          <w:rFonts w:ascii="Calibri" w:eastAsia="Calibri" w:hAnsi="Calibri" w:cs="Calibri"/>
          <w:i/>
          <w:iCs/>
          <w:color w:val="445369"/>
        </w:rPr>
        <w:t>C</w:t>
      </w:r>
      <w:r w:rsidR="23D76F06" w:rsidRPr="00B53010">
        <w:rPr>
          <w:rFonts w:ascii="Calibri" w:eastAsia="Calibri" w:hAnsi="Calibri" w:cs="Calibri"/>
          <w:i/>
          <w:iCs/>
          <w:color w:val="445369"/>
        </w:rPr>
        <w:t xml:space="preserve">ompost, or </w:t>
      </w:r>
      <w:r w:rsidR="00B53010">
        <w:rPr>
          <w:rFonts w:ascii="Calibri" w:eastAsia="Calibri" w:hAnsi="Calibri" w:cs="Calibri"/>
          <w:i/>
          <w:iCs/>
          <w:color w:val="445369"/>
        </w:rPr>
        <w:t>O</w:t>
      </w:r>
      <w:r w:rsidR="23D76F06" w:rsidRPr="00B53010">
        <w:rPr>
          <w:rFonts w:ascii="Calibri" w:eastAsia="Calibri" w:hAnsi="Calibri" w:cs="Calibri"/>
          <w:i/>
          <w:iCs/>
          <w:color w:val="445369"/>
        </w:rPr>
        <w:t xml:space="preserve">ther </w:t>
      </w:r>
      <w:r w:rsidR="00B53010">
        <w:rPr>
          <w:rFonts w:ascii="Calibri" w:eastAsia="Calibri" w:hAnsi="Calibri" w:cs="Calibri"/>
          <w:i/>
          <w:iCs/>
          <w:color w:val="445369"/>
        </w:rPr>
        <w:t>N</w:t>
      </w:r>
      <w:r w:rsidR="23D76F06" w:rsidRPr="00B53010">
        <w:rPr>
          <w:rFonts w:ascii="Calibri" w:eastAsia="Calibri" w:hAnsi="Calibri" w:cs="Calibri"/>
          <w:i/>
          <w:iCs/>
          <w:color w:val="445369"/>
        </w:rPr>
        <w:t xml:space="preserve">utrient and </w:t>
      </w:r>
      <w:r w:rsidR="00B53010">
        <w:rPr>
          <w:rFonts w:ascii="Calibri" w:eastAsia="Calibri" w:hAnsi="Calibri" w:cs="Calibri"/>
          <w:i/>
          <w:iCs/>
          <w:color w:val="445369"/>
        </w:rPr>
        <w:t>P</w:t>
      </w:r>
      <w:r w:rsidR="23D76F06" w:rsidRPr="00B53010">
        <w:rPr>
          <w:rFonts w:ascii="Calibri" w:eastAsia="Calibri" w:hAnsi="Calibri" w:cs="Calibri"/>
          <w:i/>
          <w:iCs/>
          <w:color w:val="445369"/>
        </w:rPr>
        <w:t xml:space="preserve">athogen </w:t>
      </w:r>
      <w:r w:rsidR="00B53010">
        <w:rPr>
          <w:rFonts w:ascii="Calibri" w:eastAsia="Calibri" w:hAnsi="Calibri" w:cs="Calibri"/>
          <w:i/>
          <w:iCs/>
          <w:color w:val="445369"/>
        </w:rPr>
        <w:t>S</w:t>
      </w:r>
      <w:r w:rsidR="23D76F06" w:rsidRPr="00B53010">
        <w:rPr>
          <w:rFonts w:ascii="Calibri" w:eastAsia="Calibri" w:hAnsi="Calibri" w:cs="Calibri"/>
          <w:i/>
          <w:iCs/>
          <w:color w:val="445369"/>
        </w:rPr>
        <w:t xml:space="preserve">ources </w:t>
      </w:r>
    </w:p>
    <w:tbl>
      <w:tblPr>
        <w:tblStyle w:val="TableGrid"/>
        <w:tblW w:w="9355" w:type="dxa"/>
        <w:tblLayout w:type="fixed"/>
        <w:tblLook w:val="04A0" w:firstRow="1" w:lastRow="0" w:firstColumn="1" w:lastColumn="0" w:noHBand="0" w:noVBand="1"/>
      </w:tblPr>
      <w:tblGrid>
        <w:gridCol w:w="5485"/>
        <w:gridCol w:w="3870"/>
      </w:tblGrid>
      <w:tr w:rsidR="58FF15A0" w14:paraId="28583E9C" w14:textId="77777777" w:rsidTr="0029467D">
        <w:tc>
          <w:tcPr>
            <w:tcW w:w="5485" w:type="dxa"/>
            <w:shd w:val="clear" w:color="auto" w:fill="D9E2F3" w:themeFill="accent1" w:themeFillTint="33"/>
          </w:tcPr>
          <w:p w14:paraId="07B6E581" w14:textId="77777777" w:rsidR="58FF15A0" w:rsidRDefault="23D76F06" w:rsidP="58FF15A0">
            <w:r w:rsidRPr="23D76F06">
              <w:rPr>
                <w:rFonts w:ascii="Calibri" w:eastAsia="Calibri" w:hAnsi="Calibri" w:cs="Calibri"/>
              </w:rPr>
              <w:t xml:space="preserve">Conservation Practices </w:t>
            </w:r>
          </w:p>
        </w:tc>
        <w:tc>
          <w:tcPr>
            <w:tcW w:w="3870" w:type="dxa"/>
            <w:shd w:val="clear" w:color="auto" w:fill="D9E2F3" w:themeFill="accent1" w:themeFillTint="33"/>
          </w:tcPr>
          <w:p w14:paraId="0E8F3E5D" w14:textId="77777777" w:rsidR="58FF15A0" w:rsidRDefault="23D76F06" w:rsidP="58FF15A0">
            <w:r w:rsidRPr="23D76F06">
              <w:rPr>
                <w:rFonts w:ascii="Calibri" w:eastAsia="Calibri" w:hAnsi="Calibri" w:cs="Calibri"/>
              </w:rPr>
              <w:t xml:space="preserve">Conservation Management Points </w:t>
            </w:r>
          </w:p>
        </w:tc>
      </w:tr>
      <w:tr w:rsidR="58FF15A0" w14:paraId="2623A51F" w14:textId="77777777" w:rsidTr="0029467D">
        <w:tc>
          <w:tcPr>
            <w:tcW w:w="5485" w:type="dxa"/>
          </w:tcPr>
          <w:p w14:paraId="0C945FE0" w14:textId="0A853DAD" w:rsidR="58FF15A0" w:rsidRDefault="23D76F06" w:rsidP="00865861">
            <w:r w:rsidRPr="00865861">
              <w:rPr>
                <w:rFonts w:ascii="Calibri" w:eastAsia="Calibri" w:hAnsi="Calibri" w:cs="Calibri"/>
              </w:rPr>
              <w:t>Manure Storage Facility (313)</w:t>
            </w:r>
          </w:p>
        </w:tc>
        <w:tc>
          <w:tcPr>
            <w:tcW w:w="3870" w:type="dxa"/>
          </w:tcPr>
          <w:p w14:paraId="376E8651" w14:textId="35423D98" w:rsidR="58FF15A0" w:rsidRDefault="23D76F06">
            <w:r w:rsidRPr="23D76F06">
              <w:rPr>
                <w:rFonts w:ascii="Calibri" w:eastAsia="Calibri" w:hAnsi="Calibri" w:cs="Calibri"/>
              </w:rPr>
              <w:t>51</w:t>
            </w:r>
          </w:p>
        </w:tc>
      </w:tr>
      <w:tr w:rsidR="00CE3FDC" w14:paraId="3D47034D" w14:textId="77777777" w:rsidTr="0029467D">
        <w:tc>
          <w:tcPr>
            <w:tcW w:w="5485" w:type="dxa"/>
          </w:tcPr>
          <w:p w14:paraId="40826BFB" w14:textId="77777777" w:rsidR="00CE3FDC" w:rsidRPr="0030521D" w:rsidRDefault="00CE3FDC" w:rsidP="00865861">
            <w:r w:rsidRPr="00865861">
              <w:rPr>
                <w:rFonts w:ascii="Calibri" w:eastAsia="Calibri" w:hAnsi="Calibri" w:cs="Calibri"/>
              </w:rPr>
              <w:t>Short Term Storage of Animal Waste and Byproducts (318)</w:t>
            </w:r>
          </w:p>
        </w:tc>
        <w:tc>
          <w:tcPr>
            <w:tcW w:w="3870" w:type="dxa"/>
          </w:tcPr>
          <w:p w14:paraId="66754E3A" w14:textId="77777777" w:rsidR="00CE3FDC" w:rsidRPr="23D76F06" w:rsidRDefault="00CE3FDC" w:rsidP="58FF15A0">
            <w:pPr>
              <w:rPr>
                <w:rFonts w:ascii="Calibri" w:eastAsia="Calibri" w:hAnsi="Calibri" w:cs="Calibri"/>
              </w:rPr>
            </w:pPr>
            <w:r>
              <w:rPr>
                <w:rFonts w:ascii="Calibri" w:eastAsia="Calibri" w:hAnsi="Calibri" w:cs="Calibri"/>
              </w:rPr>
              <w:t>51</w:t>
            </w:r>
          </w:p>
        </w:tc>
      </w:tr>
      <w:tr w:rsidR="00CE3FDC" w14:paraId="1E247539" w14:textId="77777777" w:rsidTr="0029467D">
        <w:tc>
          <w:tcPr>
            <w:tcW w:w="5485" w:type="dxa"/>
          </w:tcPr>
          <w:p w14:paraId="685680F4" w14:textId="77777777" w:rsidR="00CE3FDC" w:rsidRPr="0030521D" w:rsidRDefault="00CE3FDC" w:rsidP="00865861">
            <w:r w:rsidRPr="00865861">
              <w:rPr>
                <w:rFonts w:ascii="Calibri" w:eastAsia="Calibri" w:hAnsi="Calibri" w:cs="Calibri"/>
              </w:rPr>
              <w:t>Composting Facility (317)</w:t>
            </w:r>
          </w:p>
        </w:tc>
        <w:tc>
          <w:tcPr>
            <w:tcW w:w="3870" w:type="dxa"/>
          </w:tcPr>
          <w:p w14:paraId="599E04A1" w14:textId="77777777" w:rsidR="00CE3FDC" w:rsidRPr="23D76F06" w:rsidRDefault="00CE3FDC" w:rsidP="58FF15A0">
            <w:pPr>
              <w:rPr>
                <w:rFonts w:ascii="Calibri" w:eastAsia="Calibri" w:hAnsi="Calibri" w:cs="Calibri"/>
              </w:rPr>
            </w:pPr>
            <w:r>
              <w:rPr>
                <w:rFonts w:ascii="Calibri" w:eastAsia="Calibri" w:hAnsi="Calibri" w:cs="Calibri"/>
              </w:rPr>
              <w:t>51</w:t>
            </w:r>
          </w:p>
        </w:tc>
      </w:tr>
      <w:tr w:rsidR="00CE3FDC" w14:paraId="71BDD5F8" w14:textId="77777777" w:rsidTr="0029467D">
        <w:tc>
          <w:tcPr>
            <w:tcW w:w="5485" w:type="dxa"/>
          </w:tcPr>
          <w:p w14:paraId="77B1D249" w14:textId="77777777" w:rsidR="00CE3FDC" w:rsidRPr="0030521D" w:rsidRDefault="00CE3FDC" w:rsidP="00865861">
            <w:r w:rsidRPr="00865861">
              <w:rPr>
                <w:rFonts w:ascii="Calibri" w:eastAsia="Calibri" w:hAnsi="Calibri" w:cs="Calibri"/>
              </w:rPr>
              <w:t>Waste Treatment (629)</w:t>
            </w:r>
          </w:p>
        </w:tc>
        <w:tc>
          <w:tcPr>
            <w:tcW w:w="3870" w:type="dxa"/>
          </w:tcPr>
          <w:p w14:paraId="7BDD3EC4" w14:textId="77777777" w:rsidR="00CE3FDC" w:rsidRPr="23D76F06" w:rsidRDefault="00CE3FDC" w:rsidP="58FF15A0">
            <w:pPr>
              <w:rPr>
                <w:rFonts w:ascii="Calibri" w:eastAsia="Calibri" w:hAnsi="Calibri" w:cs="Calibri"/>
              </w:rPr>
            </w:pPr>
            <w:r>
              <w:rPr>
                <w:rFonts w:ascii="Calibri" w:eastAsia="Calibri" w:hAnsi="Calibri" w:cs="Calibri"/>
              </w:rPr>
              <w:t>51</w:t>
            </w:r>
          </w:p>
        </w:tc>
      </w:tr>
      <w:tr w:rsidR="00CE3FDC" w14:paraId="25B4B6A0" w14:textId="77777777" w:rsidTr="0029467D">
        <w:tc>
          <w:tcPr>
            <w:tcW w:w="5485" w:type="dxa"/>
          </w:tcPr>
          <w:p w14:paraId="1AC6732C" w14:textId="77777777" w:rsidR="00CE3FDC" w:rsidRPr="00865861" w:rsidRDefault="00CE3FDC" w:rsidP="00865861">
            <w:pPr>
              <w:rPr>
                <w:rFonts w:ascii="Calibri" w:eastAsia="Calibri" w:hAnsi="Calibri" w:cs="Calibri"/>
              </w:rPr>
            </w:pPr>
            <w:r w:rsidRPr="00865861">
              <w:rPr>
                <w:rFonts w:ascii="Calibri" w:eastAsia="Calibri" w:hAnsi="Calibri" w:cs="Calibri"/>
              </w:rPr>
              <w:t>Waste Recycling (633)</w:t>
            </w:r>
          </w:p>
        </w:tc>
        <w:tc>
          <w:tcPr>
            <w:tcW w:w="3870" w:type="dxa"/>
          </w:tcPr>
          <w:p w14:paraId="4A3D1E00" w14:textId="77777777" w:rsidR="00CE3FDC" w:rsidRPr="23D76F06" w:rsidRDefault="007A5972" w:rsidP="58FF15A0">
            <w:pPr>
              <w:rPr>
                <w:rFonts w:ascii="Calibri" w:eastAsia="Calibri" w:hAnsi="Calibri" w:cs="Calibri"/>
              </w:rPr>
            </w:pPr>
            <w:r>
              <w:rPr>
                <w:rFonts w:ascii="Calibri" w:eastAsia="Calibri" w:hAnsi="Calibri" w:cs="Calibri"/>
              </w:rPr>
              <w:t>51</w:t>
            </w:r>
          </w:p>
        </w:tc>
      </w:tr>
    </w:tbl>
    <w:p w14:paraId="20CEDCB0" w14:textId="77777777" w:rsidR="58FF15A0" w:rsidRDefault="23D76F06" w:rsidP="58FF15A0">
      <w:r w:rsidRPr="23D76F06">
        <w:rPr>
          <w:rFonts w:ascii="Calibri" w:eastAsia="Calibri" w:hAnsi="Calibri" w:cs="Calibri"/>
        </w:rPr>
        <w:t xml:space="preserve">*Supporting practices may be necessary to support the above practices, and will be identified as necessary supporting practices, but do not add conservation management points to the total. </w:t>
      </w:r>
    </w:p>
    <w:p w14:paraId="3AF50722" w14:textId="1C725656" w:rsidR="58FF15A0" w:rsidRDefault="00CE3FDC" w:rsidP="58FF15A0">
      <w:bookmarkStart w:id="192" w:name="_Ref1133034"/>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76</w:t>
      </w:r>
      <w:r w:rsidRPr="00865861">
        <w:fldChar w:fldCharType="end"/>
      </w:r>
      <w:bookmarkEnd w:id="192"/>
      <w:r w:rsidRPr="10C6172E">
        <w:rPr>
          <w:i/>
          <w:iCs/>
          <w:color w:val="44546A" w:themeColor="text2"/>
        </w:rPr>
        <w:t xml:space="preserve">: </w:t>
      </w:r>
      <w:r w:rsidR="23D76F06" w:rsidRPr="00B53010">
        <w:rPr>
          <w:i/>
          <w:iCs/>
          <w:color w:val="44546A" w:themeColor="text2"/>
        </w:rPr>
        <w:t>Animal Access to Surface Waterbodies</w:t>
      </w:r>
    </w:p>
    <w:tbl>
      <w:tblPr>
        <w:tblStyle w:val="TableGrid"/>
        <w:tblW w:w="0" w:type="auto"/>
        <w:tblLayout w:type="fixed"/>
        <w:tblLook w:val="04A0" w:firstRow="1" w:lastRow="0" w:firstColumn="1" w:lastColumn="0" w:noHBand="0" w:noVBand="1"/>
      </w:tblPr>
      <w:tblGrid>
        <w:gridCol w:w="5485"/>
        <w:gridCol w:w="3860"/>
      </w:tblGrid>
      <w:tr w:rsidR="58FF15A0" w14:paraId="34934D8E" w14:textId="77777777" w:rsidTr="0029467D">
        <w:tc>
          <w:tcPr>
            <w:tcW w:w="5485" w:type="dxa"/>
            <w:shd w:val="clear" w:color="auto" w:fill="D9E2F3" w:themeFill="accent1" w:themeFillTint="33"/>
          </w:tcPr>
          <w:p w14:paraId="651F69DB" w14:textId="77777777" w:rsidR="58FF15A0" w:rsidRDefault="23D76F06" w:rsidP="58FF15A0">
            <w:r w:rsidRPr="23D76F06">
              <w:rPr>
                <w:rFonts w:ascii="Calibri" w:eastAsia="Calibri" w:hAnsi="Calibri" w:cs="Calibri"/>
              </w:rPr>
              <w:lastRenderedPageBreak/>
              <w:t xml:space="preserve">Answer </w:t>
            </w:r>
          </w:p>
        </w:tc>
        <w:tc>
          <w:tcPr>
            <w:tcW w:w="3860" w:type="dxa"/>
            <w:shd w:val="clear" w:color="auto" w:fill="D9E2F3" w:themeFill="accent1" w:themeFillTint="33"/>
          </w:tcPr>
          <w:p w14:paraId="012CF3D8" w14:textId="77777777" w:rsidR="58FF15A0" w:rsidRDefault="23D76F06" w:rsidP="58FF15A0">
            <w:r w:rsidRPr="23D76F06">
              <w:rPr>
                <w:rFonts w:ascii="Calibri" w:eastAsia="Calibri" w:hAnsi="Calibri" w:cs="Calibri"/>
              </w:rPr>
              <w:t xml:space="preserve">Existing Condition Points </w:t>
            </w:r>
          </w:p>
        </w:tc>
      </w:tr>
      <w:tr w:rsidR="58FF15A0" w14:paraId="2E6AA5A8" w14:textId="77777777" w:rsidTr="0029467D">
        <w:tc>
          <w:tcPr>
            <w:tcW w:w="5485" w:type="dxa"/>
          </w:tcPr>
          <w:p w14:paraId="1213213F" w14:textId="343E84B4" w:rsidR="58FF15A0" w:rsidRDefault="23D76F06" w:rsidP="58FF15A0">
            <w:r w:rsidRPr="23D76F06">
              <w:rPr>
                <w:rFonts w:ascii="Calibri" w:eastAsia="Calibri" w:hAnsi="Calibri" w:cs="Calibri"/>
              </w:rPr>
              <w:t xml:space="preserve">Animals do </w:t>
            </w:r>
            <w:r w:rsidR="004961FA" w:rsidRPr="0029467D">
              <w:rPr>
                <w:rFonts w:ascii="Calibri" w:eastAsia="Calibri" w:hAnsi="Calibri" w:cs="Calibri"/>
                <w:b/>
              </w:rPr>
              <w:t>not</w:t>
            </w:r>
            <w:r w:rsidR="004961FA" w:rsidRPr="23D76F06">
              <w:rPr>
                <w:rFonts w:ascii="Calibri" w:eastAsia="Calibri" w:hAnsi="Calibri" w:cs="Calibri"/>
              </w:rPr>
              <w:t xml:space="preserve"> </w:t>
            </w:r>
            <w:r w:rsidRPr="23D76F06">
              <w:rPr>
                <w:rFonts w:ascii="Calibri" w:eastAsia="Calibri" w:hAnsi="Calibri" w:cs="Calibri"/>
              </w:rPr>
              <w:t>have direct access to surface water bodies</w:t>
            </w:r>
          </w:p>
        </w:tc>
        <w:tc>
          <w:tcPr>
            <w:tcW w:w="3860" w:type="dxa"/>
          </w:tcPr>
          <w:p w14:paraId="02EF3902" w14:textId="5BD67444" w:rsidR="58FF15A0" w:rsidRDefault="23D76F06" w:rsidP="58FF15A0">
            <w:r w:rsidRPr="23D76F06">
              <w:rPr>
                <w:rFonts w:ascii="Calibri" w:eastAsia="Calibri" w:hAnsi="Calibri" w:cs="Calibri"/>
              </w:rPr>
              <w:t>6</w:t>
            </w:r>
            <w:r w:rsidR="0030521D">
              <w:rPr>
                <w:rFonts w:ascii="Calibri" w:eastAsia="Calibri" w:hAnsi="Calibri" w:cs="Calibri"/>
              </w:rPr>
              <w:t>0</w:t>
            </w:r>
          </w:p>
        </w:tc>
      </w:tr>
      <w:tr w:rsidR="58FF15A0" w14:paraId="7CC6DBDF" w14:textId="77777777" w:rsidTr="0029467D">
        <w:tc>
          <w:tcPr>
            <w:tcW w:w="5485" w:type="dxa"/>
          </w:tcPr>
          <w:p w14:paraId="4C61E866" w14:textId="4D372D31" w:rsidR="58FF15A0" w:rsidRDefault="23D76F06" w:rsidP="58FF15A0">
            <w:r w:rsidRPr="23D76F06">
              <w:rPr>
                <w:rFonts w:ascii="Calibri" w:eastAsia="Calibri" w:hAnsi="Calibri" w:cs="Calibri"/>
              </w:rPr>
              <w:t xml:space="preserve">Animals have </w:t>
            </w:r>
            <w:r w:rsidR="0F3F6E03" w:rsidRPr="23D76F06">
              <w:rPr>
                <w:rFonts w:ascii="Calibri" w:eastAsia="Calibri" w:hAnsi="Calibri" w:cs="Calibri"/>
              </w:rPr>
              <w:t xml:space="preserve">controlled </w:t>
            </w:r>
            <w:r w:rsidRPr="23D76F06">
              <w:rPr>
                <w:rFonts w:ascii="Calibri" w:eastAsia="Calibri" w:hAnsi="Calibri" w:cs="Calibri"/>
              </w:rPr>
              <w:t>access to surface water bodies</w:t>
            </w:r>
          </w:p>
        </w:tc>
        <w:tc>
          <w:tcPr>
            <w:tcW w:w="3860" w:type="dxa"/>
          </w:tcPr>
          <w:p w14:paraId="631D7964" w14:textId="77777777" w:rsidR="58FF15A0" w:rsidRDefault="23D76F06" w:rsidP="58FF15A0">
            <w:r w:rsidRPr="23D76F06">
              <w:rPr>
                <w:rFonts w:ascii="Calibri" w:eastAsia="Calibri" w:hAnsi="Calibri" w:cs="Calibri"/>
              </w:rPr>
              <w:t>51</w:t>
            </w:r>
          </w:p>
        </w:tc>
      </w:tr>
      <w:tr w:rsidR="58FF15A0" w14:paraId="6CB6889A" w14:textId="77777777" w:rsidTr="0029467D">
        <w:tc>
          <w:tcPr>
            <w:tcW w:w="5485" w:type="dxa"/>
          </w:tcPr>
          <w:p w14:paraId="73EE0573" w14:textId="634644FA" w:rsidR="58FF15A0" w:rsidRPr="00865861" w:rsidRDefault="23D76F06" w:rsidP="58FF15A0">
            <w:pPr>
              <w:rPr>
                <w:rFonts w:ascii="Calibri" w:eastAsia="Calibri" w:hAnsi="Calibri" w:cs="Calibri"/>
              </w:rPr>
            </w:pPr>
            <w:r w:rsidRPr="23D76F06">
              <w:rPr>
                <w:rFonts w:ascii="Calibri" w:eastAsia="Calibri" w:hAnsi="Calibri" w:cs="Calibri"/>
              </w:rPr>
              <w:t xml:space="preserve">Animals have </w:t>
            </w:r>
            <w:r w:rsidR="3B904519" w:rsidRPr="23D76F06">
              <w:rPr>
                <w:rFonts w:ascii="Calibri" w:eastAsia="Calibri" w:hAnsi="Calibri" w:cs="Calibri"/>
              </w:rPr>
              <w:t>uncontrolled</w:t>
            </w:r>
            <w:r w:rsidRPr="23D76F06">
              <w:rPr>
                <w:rFonts w:ascii="Calibri" w:eastAsia="Calibri" w:hAnsi="Calibri" w:cs="Calibri"/>
              </w:rPr>
              <w:t xml:space="preserve"> access to surface water bodies</w:t>
            </w:r>
          </w:p>
        </w:tc>
        <w:tc>
          <w:tcPr>
            <w:tcW w:w="3860" w:type="dxa"/>
          </w:tcPr>
          <w:p w14:paraId="0D540E55" w14:textId="77777777" w:rsidR="58FF15A0" w:rsidRDefault="23D76F06" w:rsidP="58FF15A0">
            <w:r w:rsidRPr="23D76F06">
              <w:rPr>
                <w:rFonts w:ascii="Calibri" w:eastAsia="Calibri" w:hAnsi="Calibri" w:cs="Calibri"/>
              </w:rPr>
              <w:t>1</w:t>
            </w:r>
          </w:p>
        </w:tc>
      </w:tr>
    </w:tbl>
    <w:p w14:paraId="31A35EDA" w14:textId="77777777" w:rsidR="58FF15A0" w:rsidRDefault="23D76F06" w:rsidP="58FF15A0">
      <w:r w:rsidRPr="23D76F06">
        <w:rPr>
          <w:rFonts w:ascii="Calibri" w:eastAsia="Calibri" w:hAnsi="Calibri" w:cs="Calibri"/>
        </w:rPr>
        <w:t xml:space="preserve"> </w:t>
      </w:r>
    </w:p>
    <w:p w14:paraId="637AA20B" w14:textId="1D01D3B2" w:rsidR="58FF15A0" w:rsidRDefault="23D76F06" w:rsidP="58FF15A0">
      <w:r w:rsidRPr="23D76F06">
        <w:rPr>
          <w:rFonts w:ascii="Calibri" w:eastAsia="Calibri" w:hAnsi="Calibri" w:cs="Calibri"/>
        </w:rPr>
        <w:t xml:space="preserve">Conservation </w:t>
      </w:r>
      <w:r w:rsidR="007B3016">
        <w:rPr>
          <w:rFonts w:ascii="Calibri" w:eastAsia="Calibri" w:hAnsi="Calibri" w:cs="Calibri"/>
        </w:rPr>
        <w:t>practices and activities</w:t>
      </w:r>
      <w:r w:rsidRPr="23D76F06">
        <w:rPr>
          <w:rFonts w:ascii="Calibri" w:eastAsia="Calibri" w:hAnsi="Calibri" w:cs="Calibri"/>
        </w:rPr>
        <w:t xml:space="preserve"> are then added to the existing condition to determine the state of the management system.  Example practice points are identified in </w:t>
      </w:r>
      <w:r w:rsidR="00B53010">
        <w:rPr>
          <w:rFonts w:ascii="Calibri" w:eastAsia="Calibri" w:hAnsi="Calibri" w:cs="Calibri"/>
        </w:rPr>
        <w:fldChar w:fldCharType="begin"/>
      </w:r>
      <w:r w:rsidR="00B53010">
        <w:rPr>
          <w:rFonts w:ascii="Calibri" w:eastAsia="Calibri" w:hAnsi="Calibri" w:cs="Calibri"/>
        </w:rPr>
        <w:instrText xml:space="preserve"> REF _Ref1133197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77</w:t>
      </w:r>
      <w:r w:rsidR="00B53010">
        <w:rPr>
          <w:rFonts w:ascii="Calibri" w:eastAsia="Calibri" w:hAnsi="Calibri" w:cs="Calibri"/>
        </w:rPr>
        <w:fldChar w:fldCharType="end"/>
      </w:r>
      <w:r w:rsidRPr="23D76F06">
        <w:rPr>
          <w:rFonts w:ascii="Calibri" w:eastAsia="Calibri" w:hAnsi="Calibri" w:cs="Calibri"/>
        </w:rPr>
        <w:t xml:space="preserve">. </w:t>
      </w:r>
    </w:p>
    <w:p w14:paraId="72A75975" w14:textId="5437E64B" w:rsidR="58FF15A0" w:rsidRDefault="0030521D" w:rsidP="58FF15A0">
      <w:bookmarkStart w:id="193" w:name="_Ref1133197"/>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77</w:t>
      </w:r>
      <w:r w:rsidRPr="00865861">
        <w:fldChar w:fldCharType="end"/>
      </w:r>
      <w:bookmarkEnd w:id="193"/>
      <w:r w:rsidRPr="10C6172E">
        <w:rPr>
          <w:i/>
          <w:iCs/>
          <w:color w:val="44546A" w:themeColor="text2"/>
        </w:rPr>
        <w:t>:</w:t>
      </w:r>
      <w:r w:rsidR="23D76F06" w:rsidRPr="10C6172E">
        <w:rPr>
          <w:rFonts w:ascii="Calibri" w:eastAsia="Calibri" w:hAnsi="Calibri" w:cs="Calibri"/>
          <w:i/>
          <w:iCs/>
          <w:color w:val="445369"/>
        </w:rPr>
        <w:t xml:space="preserve"> Typical Practices Affecting Animal Access to Surface Waterbodies</w:t>
      </w:r>
    </w:p>
    <w:tbl>
      <w:tblPr>
        <w:tblStyle w:val="TableGrid"/>
        <w:tblW w:w="9355" w:type="dxa"/>
        <w:tblLayout w:type="fixed"/>
        <w:tblLook w:val="04A0" w:firstRow="1" w:lastRow="0" w:firstColumn="1" w:lastColumn="0" w:noHBand="0" w:noVBand="1"/>
      </w:tblPr>
      <w:tblGrid>
        <w:gridCol w:w="4675"/>
        <w:gridCol w:w="4680"/>
      </w:tblGrid>
      <w:tr w:rsidR="58FF15A0" w14:paraId="54887BA3" w14:textId="77777777" w:rsidTr="00865861">
        <w:tc>
          <w:tcPr>
            <w:tcW w:w="4675" w:type="dxa"/>
            <w:shd w:val="clear" w:color="auto" w:fill="D9E2F3" w:themeFill="accent1" w:themeFillTint="33"/>
          </w:tcPr>
          <w:p w14:paraId="191FD910" w14:textId="77777777" w:rsidR="58FF15A0" w:rsidRDefault="23D76F06" w:rsidP="58FF15A0">
            <w:r w:rsidRPr="23D76F06">
              <w:rPr>
                <w:rFonts w:ascii="Calibri" w:eastAsia="Calibri" w:hAnsi="Calibri" w:cs="Calibri"/>
              </w:rPr>
              <w:t xml:space="preserve">Conservation Practices </w:t>
            </w:r>
          </w:p>
        </w:tc>
        <w:tc>
          <w:tcPr>
            <w:tcW w:w="4680" w:type="dxa"/>
            <w:shd w:val="clear" w:color="auto" w:fill="D9E2F3" w:themeFill="accent1" w:themeFillTint="33"/>
          </w:tcPr>
          <w:p w14:paraId="75D70284" w14:textId="77777777" w:rsidR="58FF15A0" w:rsidRDefault="23D76F06" w:rsidP="58FF15A0">
            <w:r w:rsidRPr="23D76F06">
              <w:rPr>
                <w:rFonts w:ascii="Calibri" w:eastAsia="Calibri" w:hAnsi="Calibri" w:cs="Calibri"/>
              </w:rPr>
              <w:t xml:space="preserve">Conservation Management Points </w:t>
            </w:r>
          </w:p>
        </w:tc>
      </w:tr>
      <w:tr w:rsidR="58FF15A0" w14:paraId="195501E1" w14:textId="77777777" w:rsidTr="00865861">
        <w:tc>
          <w:tcPr>
            <w:tcW w:w="4675" w:type="dxa"/>
          </w:tcPr>
          <w:p w14:paraId="63C1172C" w14:textId="57514B4F" w:rsidR="58FF15A0" w:rsidRDefault="23D76F06" w:rsidP="00865861">
            <w:r w:rsidRPr="00865861">
              <w:rPr>
                <w:rFonts w:ascii="Calibri" w:eastAsia="Calibri" w:hAnsi="Calibri" w:cs="Calibri"/>
              </w:rPr>
              <w:t>Watering Facility (614)</w:t>
            </w:r>
          </w:p>
        </w:tc>
        <w:tc>
          <w:tcPr>
            <w:tcW w:w="4680" w:type="dxa"/>
          </w:tcPr>
          <w:p w14:paraId="2B3131EC" w14:textId="79558A8D" w:rsidR="58FF15A0" w:rsidRDefault="23D76F06">
            <w:r w:rsidRPr="23D76F06">
              <w:rPr>
                <w:rFonts w:ascii="Calibri" w:eastAsia="Calibri" w:hAnsi="Calibri" w:cs="Calibri"/>
              </w:rPr>
              <w:t>30</w:t>
            </w:r>
          </w:p>
        </w:tc>
      </w:tr>
      <w:tr w:rsidR="0030521D" w14:paraId="72D6E33E" w14:textId="77777777" w:rsidTr="00865861">
        <w:tc>
          <w:tcPr>
            <w:tcW w:w="4675" w:type="dxa"/>
          </w:tcPr>
          <w:p w14:paraId="6D35D1BA" w14:textId="77777777" w:rsidR="0030521D" w:rsidRPr="0030521D" w:rsidRDefault="0030521D" w:rsidP="00865861">
            <w:r w:rsidRPr="00865861">
              <w:rPr>
                <w:rFonts w:ascii="Calibri" w:eastAsia="Calibri" w:hAnsi="Calibri" w:cs="Calibri"/>
              </w:rPr>
              <w:t>Access Control (472)</w:t>
            </w:r>
          </w:p>
        </w:tc>
        <w:tc>
          <w:tcPr>
            <w:tcW w:w="4680" w:type="dxa"/>
          </w:tcPr>
          <w:p w14:paraId="44BBC73A" w14:textId="77777777" w:rsidR="0030521D" w:rsidRPr="23D76F06" w:rsidRDefault="0030521D" w:rsidP="58FF15A0">
            <w:pPr>
              <w:rPr>
                <w:rFonts w:ascii="Calibri" w:eastAsia="Calibri" w:hAnsi="Calibri" w:cs="Calibri"/>
              </w:rPr>
            </w:pPr>
            <w:r>
              <w:rPr>
                <w:rFonts w:ascii="Calibri" w:eastAsia="Calibri" w:hAnsi="Calibri" w:cs="Calibri"/>
              </w:rPr>
              <w:t>30</w:t>
            </w:r>
          </w:p>
        </w:tc>
      </w:tr>
      <w:tr w:rsidR="0030521D" w14:paraId="7198353E" w14:textId="77777777" w:rsidTr="00865861">
        <w:tc>
          <w:tcPr>
            <w:tcW w:w="4675" w:type="dxa"/>
          </w:tcPr>
          <w:p w14:paraId="38D8C64C" w14:textId="77777777" w:rsidR="0030521D" w:rsidRPr="0030521D" w:rsidRDefault="0030521D" w:rsidP="00865861">
            <w:r w:rsidRPr="00865861">
              <w:rPr>
                <w:rFonts w:ascii="Calibri" w:eastAsia="Calibri" w:hAnsi="Calibri" w:cs="Calibri"/>
              </w:rPr>
              <w:t>Fence (382)</w:t>
            </w:r>
          </w:p>
        </w:tc>
        <w:tc>
          <w:tcPr>
            <w:tcW w:w="4680" w:type="dxa"/>
          </w:tcPr>
          <w:p w14:paraId="6F3C265A" w14:textId="77777777" w:rsidR="0030521D" w:rsidRPr="23D76F06" w:rsidRDefault="0030521D" w:rsidP="58FF15A0">
            <w:pPr>
              <w:rPr>
                <w:rFonts w:ascii="Calibri" w:eastAsia="Calibri" w:hAnsi="Calibri" w:cs="Calibri"/>
              </w:rPr>
            </w:pPr>
            <w:r>
              <w:rPr>
                <w:rFonts w:ascii="Calibri" w:eastAsia="Calibri" w:hAnsi="Calibri" w:cs="Calibri"/>
              </w:rPr>
              <w:t>30</w:t>
            </w:r>
          </w:p>
        </w:tc>
      </w:tr>
      <w:tr w:rsidR="0030521D" w14:paraId="2FA58B39" w14:textId="77777777" w:rsidTr="00865861">
        <w:tc>
          <w:tcPr>
            <w:tcW w:w="4675" w:type="dxa"/>
          </w:tcPr>
          <w:p w14:paraId="773F70C0" w14:textId="77777777" w:rsidR="0030521D" w:rsidRPr="0030521D" w:rsidRDefault="0030521D" w:rsidP="00865861">
            <w:r w:rsidRPr="00865861">
              <w:rPr>
                <w:rFonts w:ascii="Calibri" w:eastAsia="Calibri" w:hAnsi="Calibri" w:cs="Calibri"/>
              </w:rPr>
              <w:t>Stream Crossing (578)</w:t>
            </w:r>
          </w:p>
        </w:tc>
        <w:tc>
          <w:tcPr>
            <w:tcW w:w="4680" w:type="dxa"/>
          </w:tcPr>
          <w:p w14:paraId="57D55EE0" w14:textId="77777777" w:rsidR="0030521D" w:rsidRPr="23D76F06" w:rsidRDefault="0030521D" w:rsidP="58FF15A0">
            <w:pPr>
              <w:rPr>
                <w:rFonts w:ascii="Calibri" w:eastAsia="Calibri" w:hAnsi="Calibri" w:cs="Calibri"/>
              </w:rPr>
            </w:pPr>
            <w:r>
              <w:rPr>
                <w:rFonts w:ascii="Calibri" w:eastAsia="Calibri" w:hAnsi="Calibri" w:cs="Calibri"/>
              </w:rPr>
              <w:t>30</w:t>
            </w:r>
          </w:p>
        </w:tc>
      </w:tr>
      <w:tr w:rsidR="0030521D" w14:paraId="5A57F987" w14:textId="77777777" w:rsidTr="00865861">
        <w:tc>
          <w:tcPr>
            <w:tcW w:w="4675" w:type="dxa"/>
          </w:tcPr>
          <w:p w14:paraId="7CDAC6FF" w14:textId="77777777" w:rsidR="0030521D" w:rsidRPr="00865861" w:rsidRDefault="0030521D" w:rsidP="00865861">
            <w:pPr>
              <w:rPr>
                <w:rFonts w:ascii="Calibri" w:eastAsia="Calibri" w:hAnsi="Calibri" w:cs="Calibri"/>
              </w:rPr>
            </w:pPr>
            <w:r w:rsidRPr="00865861">
              <w:rPr>
                <w:rFonts w:ascii="Calibri" w:eastAsia="Calibri" w:hAnsi="Calibri" w:cs="Calibri"/>
              </w:rPr>
              <w:t>Spring Development (574)</w:t>
            </w:r>
          </w:p>
        </w:tc>
        <w:tc>
          <w:tcPr>
            <w:tcW w:w="4680" w:type="dxa"/>
          </w:tcPr>
          <w:p w14:paraId="701114CD" w14:textId="77777777" w:rsidR="0030521D" w:rsidRPr="23D76F06" w:rsidRDefault="0030521D" w:rsidP="58FF15A0">
            <w:pPr>
              <w:rPr>
                <w:rFonts w:ascii="Calibri" w:eastAsia="Calibri" w:hAnsi="Calibri" w:cs="Calibri"/>
              </w:rPr>
            </w:pPr>
            <w:r>
              <w:rPr>
                <w:rFonts w:ascii="Calibri" w:eastAsia="Calibri" w:hAnsi="Calibri" w:cs="Calibri"/>
              </w:rPr>
              <w:t>30</w:t>
            </w:r>
          </w:p>
        </w:tc>
      </w:tr>
    </w:tbl>
    <w:p w14:paraId="7C0C9006" w14:textId="77777777" w:rsidR="58FF15A0" w:rsidRDefault="23D76F06" w:rsidP="58FF15A0">
      <w:r w:rsidRPr="23D76F06">
        <w:rPr>
          <w:rFonts w:ascii="Calibri" w:eastAsia="Calibri" w:hAnsi="Calibri" w:cs="Calibri"/>
        </w:rPr>
        <w:t xml:space="preserve">*Supporting practices may be necessary to support the above practices, and will be identified as necessary supporting practices, but do not add conservation management points to the total. </w:t>
      </w:r>
    </w:p>
    <w:p w14:paraId="08FE2A2C" w14:textId="2D87207F" w:rsidR="58FF15A0" w:rsidRDefault="23D76F06" w:rsidP="58FF15A0">
      <w:r w:rsidRPr="23D76F06">
        <w:rPr>
          <w:rFonts w:ascii="Calibri" w:eastAsia="Calibri" w:hAnsi="Calibri" w:cs="Calibri"/>
        </w:rPr>
        <w:t xml:space="preserve"> </w:t>
      </w:r>
      <w:bookmarkStart w:id="194" w:name="_Ref1133118"/>
      <w:r w:rsidR="0030521D" w:rsidRPr="10C6172E">
        <w:rPr>
          <w:i/>
          <w:iCs/>
          <w:color w:val="44546A" w:themeColor="text2"/>
        </w:rPr>
        <w:t xml:space="preserve">Figure </w:t>
      </w:r>
      <w:r w:rsidR="0030521D" w:rsidRPr="00865861">
        <w:fldChar w:fldCharType="begin"/>
      </w:r>
      <w:r w:rsidR="0030521D" w:rsidRPr="00554408">
        <w:rPr>
          <w:i/>
          <w:iCs/>
          <w:color w:val="44546A" w:themeColor="text2"/>
        </w:rPr>
        <w:instrText xml:space="preserve"> SEQ Figure \* ARABIC </w:instrText>
      </w:r>
      <w:r w:rsidR="0030521D" w:rsidRPr="00865861">
        <w:rPr>
          <w:i/>
          <w:iCs/>
          <w:color w:val="44546A" w:themeColor="text2"/>
        </w:rPr>
        <w:fldChar w:fldCharType="separate"/>
      </w:r>
      <w:r w:rsidR="002551DD">
        <w:rPr>
          <w:i/>
          <w:iCs/>
          <w:noProof/>
          <w:color w:val="44546A" w:themeColor="text2"/>
        </w:rPr>
        <w:t>78</w:t>
      </w:r>
      <w:r w:rsidR="0030521D" w:rsidRPr="00865861">
        <w:fldChar w:fldCharType="end"/>
      </w:r>
      <w:bookmarkEnd w:id="194"/>
      <w:r w:rsidR="0030521D" w:rsidRPr="10C6172E">
        <w:rPr>
          <w:i/>
          <w:iCs/>
          <w:color w:val="44546A" w:themeColor="text2"/>
        </w:rPr>
        <w:t>:</w:t>
      </w:r>
      <w:r w:rsidRPr="10C6172E">
        <w:rPr>
          <w:rFonts w:ascii="Calibri" w:eastAsia="Calibri" w:hAnsi="Calibri" w:cs="Calibri"/>
          <w:i/>
          <w:iCs/>
          <w:color w:val="445369"/>
        </w:rPr>
        <w:t xml:space="preserve"> Animal Confinement Areas</w:t>
      </w:r>
    </w:p>
    <w:tbl>
      <w:tblPr>
        <w:tblStyle w:val="TableGrid"/>
        <w:tblW w:w="0" w:type="auto"/>
        <w:tblLayout w:type="fixed"/>
        <w:tblLook w:val="04A0" w:firstRow="1" w:lastRow="0" w:firstColumn="1" w:lastColumn="0" w:noHBand="0" w:noVBand="1"/>
      </w:tblPr>
      <w:tblGrid>
        <w:gridCol w:w="5665"/>
        <w:gridCol w:w="3680"/>
      </w:tblGrid>
      <w:tr w:rsidR="58FF15A0" w14:paraId="6ECFCA76" w14:textId="77777777" w:rsidTr="0029467D">
        <w:tc>
          <w:tcPr>
            <w:tcW w:w="5665" w:type="dxa"/>
            <w:shd w:val="clear" w:color="auto" w:fill="D9E2F3" w:themeFill="accent1" w:themeFillTint="33"/>
          </w:tcPr>
          <w:p w14:paraId="19A4945B" w14:textId="77777777" w:rsidR="58FF15A0" w:rsidRDefault="23D76F06" w:rsidP="58FF15A0">
            <w:r w:rsidRPr="23D76F06">
              <w:rPr>
                <w:rFonts w:ascii="Calibri" w:eastAsia="Calibri" w:hAnsi="Calibri" w:cs="Calibri"/>
              </w:rPr>
              <w:t xml:space="preserve">Answer </w:t>
            </w:r>
          </w:p>
        </w:tc>
        <w:tc>
          <w:tcPr>
            <w:tcW w:w="3680" w:type="dxa"/>
            <w:shd w:val="clear" w:color="auto" w:fill="D9E2F3" w:themeFill="accent1" w:themeFillTint="33"/>
          </w:tcPr>
          <w:p w14:paraId="59DC2DA4" w14:textId="77777777" w:rsidR="58FF15A0" w:rsidRDefault="23D76F06" w:rsidP="58FF15A0">
            <w:r w:rsidRPr="23D76F06">
              <w:rPr>
                <w:rFonts w:ascii="Calibri" w:eastAsia="Calibri" w:hAnsi="Calibri" w:cs="Calibri"/>
              </w:rPr>
              <w:t xml:space="preserve">Existing Condition Points </w:t>
            </w:r>
          </w:p>
        </w:tc>
      </w:tr>
      <w:tr w:rsidR="58FF15A0" w14:paraId="13899EA4" w14:textId="77777777" w:rsidTr="0029467D">
        <w:tc>
          <w:tcPr>
            <w:tcW w:w="5665" w:type="dxa"/>
          </w:tcPr>
          <w:p w14:paraId="3497018F" w14:textId="6A232449" w:rsidR="58FF15A0" w:rsidRDefault="23D76F06" w:rsidP="58FF15A0">
            <w:r w:rsidRPr="23D76F06">
              <w:rPr>
                <w:rFonts w:ascii="Calibri" w:eastAsia="Calibri" w:hAnsi="Calibri" w:cs="Calibri"/>
              </w:rPr>
              <w:t xml:space="preserve">Animals are </w:t>
            </w:r>
            <w:r w:rsidR="004961FA" w:rsidRPr="004961FA">
              <w:rPr>
                <w:rFonts w:ascii="Calibri" w:eastAsia="Calibri" w:hAnsi="Calibri" w:cs="Calibri"/>
                <w:b/>
              </w:rPr>
              <w:t>not</w:t>
            </w:r>
            <w:r w:rsidRPr="23D76F06">
              <w:rPr>
                <w:rFonts w:ascii="Calibri" w:eastAsia="Calibri" w:hAnsi="Calibri" w:cs="Calibri"/>
              </w:rPr>
              <w:t xml:space="preserve"> present on the PLU.</w:t>
            </w:r>
          </w:p>
        </w:tc>
        <w:tc>
          <w:tcPr>
            <w:tcW w:w="3680" w:type="dxa"/>
          </w:tcPr>
          <w:p w14:paraId="2023ABFC" w14:textId="11397DE4" w:rsidR="58FF15A0" w:rsidRDefault="23D76F06" w:rsidP="58FF15A0">
            <w:r w:rsidRPr="23D76F06">
              <w:rPr>
                <w:rFonts w:ascii="Calibri" w:eastAsia="Calibri" w:hAnsi="Calibri" w:cs="Calibri"/>
              </w:rPr>
              <w:t>6</w:t>
            </w:r>
            <w:r w:rsidR="0030521D">
              <w:rPr>
                <w:rFonts w:ascii="Calibri" w:eastAsia="Calibri" w:hAnsi="Calibri" w:cs="Calibri"/>
              </w:rPr>
              <w:t>0</w:t>
            </w:r>
          </w:p>
        </w:tc>
      </w:tr>
      <w:tr w:rsidR="58FF15A0" w14:paraId="1F4BE10A" w14:textId="77777777" w:rsidTr="0029467D">
        <w:tc>
          <w:tcPr>
            <w:tcW w:w="5665" w:type="dxa"/>
          </w:tcPr>
          <w:p w14:paraId="2197C6FB" w14:textId="6133EF71" w:rsidR="58FF15A0" w:rsidRDefault="23D76F06" w:rsidP="58FF15A0">
            <w:r w:rsidRPr="23D76F06">
              <w:rPr>
                <w:rFonts w:ascii="Calibri" w:eastAsia="Calibri" w:hAnsi="Calibri" w:cs="Calibri"/>
              </w:rPr>
              <w:t>Animals are present and runoff (including trough overflow and roof runoff) passing through the production area is controlled, and animal waste is stockpiled or stored on the PLU with adequate containment</w:t>
            </w:r>
            <w:r w:rsidR="004961FA">
              <w:rPr>
                <w:rFonts w:ascii="Calibri" w:eastAsia="Calibri" w:hAnsi="Calibri" w:cs="Calibri"/>
              </w:rPr>
              <w:t xml:space="preserve"> or </w:t>
            </w:r>
            <w:r w:rsidRPr="23D76F06">
              <w:rPr>
                <w:rFonts w:ascii="Calibri" w:eastAsia="Calibri" w:hAnsi="Calibri" w:cs="Calibri"/>
              </w:rPr>
              <w:t>treatment</w:t>
            </w:r>
          </w:p>
        </w:tc>
        <w:tc>
          <w:tcPr>
            <w:tcW w:w="3680" w:type="dxa"/>
          </w:tcPr>
          <w:p w14:paraId="56B95703" w14:textId="77777777" w:rsidR="58FF15A0" w:rsidRDefault="23D76F06" w:rsidP="58FF15A0">
            <w:r w:rsidRPr="23D76F06">
              <w:rPr>
                <w:rFonts w:ascii="Calibri" w:eastAsia="Calibri" w:hAnsi="Calibri" w:cs="Calibri"/>
              </w:rPr>
              <w:t>51</w:t>
            </w:r>
          </w:p>
        </w:tc>
      </w:tr>
      <w:tr w:rsidR="58FF15A0" w14:paraId="6197E098" w14:textId="77777777" w:rsidTr="0029467D">
        <w:tc>
          <w:tcPr>
            <w:tcW w:w="5665" w:type="dxa"/>
          </w:tcPr>
          <w:p w14:paraId="3D04F308" w14:textId="2075A39C" w:rsidR="58FF15A0" w:rsidRDefault="23D76F06" w:rsidP="58FF15A0">
            <w:r w:rsidRPr="23D76F06">
              <w:rPr>
                <w:rFonts w:ascii="Calibri" w:eastAsia="Calibri" w:hAnsi="Calibri" w:cs="Calibri"/>
              </w:rPr>
              <w:t>Animals are present and runoff (including trough overflow and roof runoff) passing through the production area is not controlled, and animal waste stockpiled or stored on the PLU without adequate containment</w:t>
            </w:r>
            <w:r w:rsidR="004961FA">
              <w:rPr>
                <w:rFonts w:ascii="Calibri" w:eastAsia="Calibri" w:hAnsi="Calibri" w:cs="Calibri"/>
              </w:rPr>
              <w:t xml:space="preserve"> or </w:t>
            </w:r>
            <w:r w:rsidRPr="23D76F06">
              <w:rPr>
                <w:rFonts w:ascii="Calibri" w:eastAsia="Calibri" w:hAnsi="Calibri" w:cs="Calibri"/>
              </w:rPr>
              <w:t xml:space="preserve">treatment  </w:t>
            </w:r>
          </w:p>
        </w:tc>
        <w:tc>
          <w:tcPr>
            <w:tcW w:w="3680" w:type="dxa"/>
          </w:tcPr>
          <w:p w14:paraId="01EC4ECE" w14:textId="77777777" w:rsidR="58FF15A0" w:rsidRDefault="23D76F06" w:rsidP="58FF15A0">
            <w:r w:rsidRPr="23D76F06">
              <w:rPr>
                <w:rFonts w:ascii="Calibri" w:eastAsia="Calibri" w:hAnsi="Calibri" w:cs="Calibri"/>
              </w:rPr>
              <w:t>1</w:t>
            </w:r>
          </w:p>
        </w:tc>
      </w:tr>
    </w:tbl>
    <w:p w14:paraId="1A90040F" w14:textId="4ED7F1B1" w:rsidR="58FF15A0" w:rsidRDefault="23D76F06" w:rsidP="58FF15A0">
      <w:pPr>
        <w:rPr>
          <w:rFonts w:ascii="Calibri" w:eastAsia="Calibri" w:hAnsi="Calibri" w:cs="Calibri"/>
          <w:i/>
          <w:iCs/>
          <w:color w:val="445369"/>
        </w:rPr>
      </w:pPr>
      <w:r w:rsidRPr="23D76F06">
        <w:rPr>
          <w:rFonts w:ascii="Calibri" w:eastAsia="Calibri" w:hAnsi="Calibri" w:cs="Calibri"/>
          <w:i/>
          <w:iCs/>
          <w:color w:val="445369"/>
        </w:rPr>
        <w:t xml:space="preserve"> </w:t>
      </w:r>
    </w:p>
    <w:p w14:paraId="23F869B5" w14:textId="47B3E1A1" w:rsidR="00B53010" w:rsidRDefault="00B53010" w:rsidP="00B53010">
      <w:r w:rsidRPr="23D76F06">
        <w:rPr>
          <w:rFonts w:ascii="Calibri" w:eastAsia="Calibri" w:hAnsi="Calibri" w:cs="Calibri"/>
        </w:rPr>
        <w:t xml:space="preserve">Conservation </w:t>
      </w:r>
      <w:r w:rsidR="007B3016">
        <w:rPr>
          <w:rFonts w:ascii="Calibri" w:eastAsia="Calibri" w:hAnsi="Calibri" w:cs="Calibri"/>
        </w:rPr>
        <w:t>practices and activities</w:t>
      </w:r>
      <w:r w:rsidRPr="23D76F06">
        <w:rPr>
          <w:rFonts w:ascii="Calibri" w:eastAsia="Calibri" w:hAnsi="Calibri" w:cs="Calibri"/>
        </w:rPr>
        <w:t xml:space="preserve"> are then added to the existing condition to determine the state of the management system.  Example practice points are identified in </w:t>
      </w:r>
      <w:r>
        <w:rPr>
          <w:rFonts w:ascii="Calibri" w:eastAsia="Calibri" w:hAnsi="Calibri" w:cs="Calibri"/>
        </w:rPr>
        <w:fldChar w:fldCharType="begin"/>
      </w:r>
      <w:r>
        <w:rPr>
          <w:rFonts w:ascii="Calibri" w:eastAsia="Calibri" w:hAnsi="Calibri" w:cs="Calibri"/>
        </w:rPr>
        <w:instrText xml:space="preserve"> REF _Ref1133247 \h </w:instrText>
      </w:r>
      <w:r>
        <w:rPr>
          <w:rFonts w:ascii="Calibri" w:eastAsia="Calibri" w:hAnsi="Calibri" w:cs="Calibri"/>
        </w:rPr>
      </w:r>
      <w:r>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79</w:t>
      </w:r>
      <w:r>
        <w:rPr>
          <w:rFonts w:ascii="Calibri" w:eastAsia="Calibri" w:hAnsi="Calibri" w:cs="Calibri"/>
        </w:rPr>
        <w:fldChar w:fldCharType="end"/>
      </w:r>
      <w:r w:rsidRPr="23D76F06">
        <w:rPr>
          <w:rFonts w:ascii="Calibri" w:eastAsia="Calibri" w:hAnsi="Calibri" w:cs="Calibri"/>
        </w:rPr>
        <w:t xml:space="preserve">. </w:t>
      </w:r>
    </w:p>
    <w:p w14:paraId="21F87FF4" w14:textId="48083608" w:rsidR="58FF15A0" w:rsidRDefault="0030521D" w:rsidP="58FF15A0">
      <w:pPr>
        <w:rPr>
          <w:rFonts w:ascii="Calibri" w:eastAsia="Calibri" w:hAnsi="Calibri" w:cs="Calibri"/>
        </w:rPr>
      </w:pPr>
      <w:bookmarkStart w:id="195" w:name="_Ref1133247"/>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79</w:t>
      </w:r>
      <w:r w:rsidRPr="00865861">
        <w:fldChar w:fldCharType="end"/>
      </w:r>
      <w:bookmarkEnd w:id="195"/>
      <w:r w:rsidRPr="10C6172E">
        <w:rPr>
          <w:i/>
          <w:iCs/>
          <w:color w:val="44546A" w:themeColor="text2"/>
        </w:rPr>
        <w:t>:</w:t>
      </w:r>
      <w:r w:rsidR="23D76F06" w:rsidRPr="10C6172E">
        <w:rPr>
          <w:rFonts w:ascii="Calibri" w:eastAsia="Calibri" w:hAnsi="Calibri" w:cs="Calibri"/>
          <w:i/>
          <w:iCs/>
          <w:color w:val="445369"/>
        </w:rPr>
        <w:t xml:space="preserve"> Typical Practices Affecting Animal Confinement Areas</w:t>
      </w:r>
    </w:p>
    <w:tbl>
      <w:tblPr>
        <w:tblStyle w:val="TableGrid"/>
        <w:tblW w:w="9355" w:type="dxa"/>
        <w:tblLayout w:type="fixed"/>
        <w:tblLook w:val="04A0" w:firstRow="1" w:lastRow="0" w:firstColumn="1" w:lastColumn="0" w:noHBand="0" w:noVBand="1"/>
      </w:tblPr>
      <w:tblGrid>
        <w:gridCol w:w="4675"/>
        <w:gridCol w:w="4680"/>
      </w:tblGrid>
      <w:tr w:rsidR="58FF15A0" w14:paraId="4F5809F4" w14:textId="77777777" w:rsidTr="00865861">
        <w:tc>
          <w:tcPr>
            <w:tcW w:w="4675" w:type="dxa"/>
            <w:shd w:val="clear" w:color="auto" w:fill="D9E2F3" w:themeFill="accent1" w:themeFillTint="33"/>
          </w:tcPr>
          <w:p w14:paraId="55517893" w14:textId="77777777" w:rsidR="58FF15A0" w:rsidRDefault="23D76F06" w:rsidP="58FF15A0">
            <w:r w:rsidRPr="23D76F06">
              <w:rPr>
                <w:rFonts w:ascii="Calibri" w:eastAsia="Calibri" w:hAnsi="Calibri" w:cs="Calibri"/>
              </w:rPr>
              <w:t xml:space="preserve">Conservation Practices </w:t>
            </w:r>
          </w:p>
        </w:tc>
        <w:tc>
          <w:tcPr>
            <w:tcW w:w="4680" w:type="dxa"/>
            <w:shd w:val="clear" w:color="auto" w:fill="D9E2F3" w:themeFill="accent1" w:themeFillTint="33"/>
          </w:tcPr>
          <w:p w14:paraId="318B7D70" w14:textId="77777777" w:rsidR="58FF15A0" w:rsidRDefault="23D76F06" w:rsidP="58FF15A0">
            <w:r w:rsidRPr="23D76F06">
              <w:rPr>
                <w:rFonts w:ascii="Calibri" w:eastAsia="Calibri" w:hAnsi="Calibri" w:cs="Calibri"/>
              </w:rPr>
              <w:t xml:space="preserve">Conservation Management Points </w:t>
            </w:r>
          </w:p>
        </w:tc>
      </w:tr>
      <w:tr w:rsidR="58FF15A0" w14:paraId="325A3738" w14:textId="77777777" w:rsidTr="00865861">
        <w:tc>
          <w:tcPr>
            <w:tcW w:w="4675" w:type="dxa"/>
          </w:tcPr>
          <w:p w14:paraId="26B447F4" w14:textId="228C87CF" w:rsidR="58FF15A0" w:rsidRDefault="23D76F06" w:rsidP="00865861">
            <w:r w:rsidRPr="00865861">
              <w:rPr>
                <w:rFonts w:ascii="Calibri" w:eastAsia="Calibri" w:hAnsi="Calibri" w:cs="Calibri"/>
              </w:rPr>
              <w:t>Diversion (362</w:t>
            </w:r>
            <w:r w:rsidR="0030521D">
              <w:rPr>
                <w:rFonts w:ascii="Calibri" w:eastAsia="Calibri" w:hAnsi="Calibri" w:cs="Calibri"/>
              </w:rPr>
              <w:t>)</w:t>
            </w:r>
          </w:p>
        </w:tc>
        <w:tc>
          <w:tcPr>
            <w:tcW w:w="4680" w:type="dxa"/>
          </w:tcPr>
          <w:p w14:paraId="0AE9471F" w14:textId="66C32844" w:rsidR="58FF15A0" w:rsidRDefault="23D76F06" w:rsidP="58FF15A0">
            <w:r w:rsidRPr="23D76F06">
              <w:rPr>
                <w:rFonts w:ascii="Calibri" w:eastAsia="Calibri" w:hAnsi="Calibri" w:cs="Calibri"/>
              </w:rPr>
              <w:t>30</w:t>
            </w:r>
          </w:p>
        </w:tc>
      </w:tr>
      <w:tr w:rsidR="0030521D" w14:paraId="68240B02" w14:textId="77777777" w:rsidTr="00865861">
        <w:tc>
          <w:tcPr>
            <w:tcW w:w="4675" w:type="dxa"/>
          </w:tcPr>
          <w:p w14:paraId="4A0539B5" w14:textId="77777777" w:rsidR="0030521D" w:rsidRPr="0030521D" w:rsidRDefault="0030521D" w:rsidP="00865861">
            <w:r w:rsidRPr="00865861">
              <w:rPr>
                <w:rFonts w:ascii="Calibri" w:eastAsia="Calibri" w:hAnsi="Calibri" w:cs="Calibri"/>
              </w:rPr>
              <w:t>Watering Facility (614)</w:t>
            </w:r>
          </w:p>
        </w:tc>
        <w:tc>
          <w:tcPr>
            <w:tcW w:w="4680" w:type="dxa"/>
          </w:tcPr>
          <w:p w14:paraId="4583B0D7" w14:textId="77777777" w:rsidR="0030521D" w:rsidRPr="23D76F06" w:rsidRDefault="0030521D" w:rsidP="58FF15A0">
            <w:pPr>
              <w:rPr>
                <w:rFonts w:ascii="Calibri" w:eastAsia="Calibri" w:hAnsi="Calibri" w:cs="Calibri"/>
              </w:rPr>
            </w:pPr>
            <w:r>
              <w:rPr>
                <w:rFonts w:ascii="Calibri" w:eastAsia="Calibri" w:hAnsi="Calibri" w:cs="Calibri"/>
              </w:rPr>
              <w:t>30</w:t>
            </w:r>
          </w:p>
        </w:tc>
      </w:tr>
      <w:tr w:rsidR="0030521D" w14:paraId="01EE3DDE" w14:textId="77777777" w:rsidTr="00865861">
        <w:tc>
          <w:tcPr>
            <w:tcW w:w="4675" w:type="dxa"/>
          </w:tcPr>
          <w:p w14:paraId="49C742F0" w14:textId="77777777" w:rsidR="0030521D" w:rsidRPr="00865861" w:rsidRDefault="0030521D" w:rsidP="00865861">
            <w:pPr>
              <w:rPr>
                <w:rFonts w:ascii="Calibri" w:eastAsia="Calibri" w:hAnsi="Calibri" w:cs="Calibri"/>
              </w:rPr>
            </w:pPr>
            <w:r w:rsidRPr="00865861">
              <w:rPr>
                <w:rFonts w:ascii="Calibri" w:eastAsia="Calibri" w:hAnsi="Calibri" w:cs="Calibri"/>
              </w:rPr>
              <w:t>Heavy Use Area Protection (561)</w:t>
            </w:r>
          </w:p>
        </w:tc>
        <w:tc>
          <w:tcPr>
            <w:tcW w:w="4680" w:type="dxa"/>
          </w:tcPr>
          <w:p w14:paraId="7C5FCAA6" w14:textId="77777777" w:rsidR="0030521D" w:rsidRPr="23D76F06" w:rsidRDefault="0030521D" w:rsidP="58FF15A0">
            <w:pPr>
              <w:rPr>
                <w:rFonts w:ascii="Calibri" w:eastAsia="Calibri" w:hAnsi="Calibri" w:cs="Calibri"/>
              </w:rPr>
            </w:pPr>
            <w:r>
              <w:rPr>
                <w:rFonts w:ascii="Calibri" w:eastAsia="Calibri" w:hAnsi="Calibri" w:cs="Calibri"/>
              </w:rPr>
              <w:t>30</w:t>
            </w:r>
          </w:p>
        </w:tc>
      </w:tr>
      <w:tr w:rsidR="0030521D" w14:paraId="0EBB2C77" w14:textId="77777777" w:rsidTr="00865861">
        <w:tc>
          <w:tcPr>
            <w:tcW w:w="4675" w:type="dxa"/>
          </w:tcPr>
          <w:p w14:paraId="2BC80EFE" w14:textId="77777777" w:rsidR="0030521D" w:rsidRPr="0030521D" w:rsidRDefault="0030521D" w:rsidP="00865861">
            <w:r w:rsidRPr="00865861">
              <w:rPr>
                <w:rFonts w:ascii="Calibri" w:eastAsia="Calibri" w:hAnsi="Calibri" w:cs="Calibri"/>
              </w:rPr>
              <w:t>Waste Storage Facility (313)</w:t>
            </w:r>
          </w:p>
        </w:tc>
        <w:tc>
          <w:tcPr>
            <w:tcW w:w="4680" w:type="dxa"/>
          </w:tcPr>
          <w:p w14:paraId="34F3F999" w14:textId="77777777" w:rsidR="0030521D" w:rsidRPr="23D76F06" w:rsidRDefault="0030521D" w:rsidP="58FF15A0">
            <w:pPr>
              <w:rPr>
                <w:rFonts w:ascii="Calibri" w:eastAsia="Calibri" w:hAnsi="Calibri" w:cs="Calibri"/>
              </w:rPr>
            </w:pPr>
            <w:r>
              <w:rPr>
                <w:rFonts w:ascii="Calibri" w:eastAsia="Calibri" w:hAnsi="Calibri" w:cs="Calibri"/>
              </w:rPr>
              <w:t>30</w:t>
            </w:r>
          </w:p>
        </w:tc>
      </w:tr>
      <w:tr w:rsidR="0030521D" w14:paraId="058F0E86" w14:textId="77777777" w:rsidTr="00865861">
        <w:tc>
          <w:tcPr>
            <w:tcW w:w="4675" w:type="dxa"/>
          </w:tcPr>
          <w:p w14:paraId="3DA58874" w14:textId="77777777" w:rsidR="0030521D" w:rsidRPr="00865861" w:rsidRDefault="0030521D" w:rsidP="00865861">
            <w:pPr>
              <w:rPr>
                <w:rFonts w:ascii="Calibri" w:eastAsia="Calibri" w:hAnsi="Calibri" w:cs="Calibri"/>
              </w:rPr>
            </w:pPr>
            <w:r w:rsidRPr="00865861">
              <w:rPr>
                <w:rFonts w:ascii="Calibri" w:eastAsia="Calibri" w:hAnsi="Calibri" w:cs="Calibri"/>
              </w:rPr>
              <w:t>Roof Runoff Structure (558)</w:t>
            </w:r>
          </w:p>
        </w:tc>
        <w:tc>
          <w:tcPr>
            <w:tcW w:w="4680" w:type="dxa"/>
          </w:tcPr>
          <w:p w14:paraId="12709EF6" w14:textId="77777777" w:rsidR="0030521D" w:rsidRPr="23D76F06" w:rsidRDefault="0030521D" w:rsidP="58FF15A0">
            <w:pPr>
              <w:rPr>
                <w:rFonts w:ascii="Calibri" w:eastAsia="Calibri" w:hAnsi="Calibri" w:cs="Calibri"/>
              </w:rPr>
            </w:pPr>
            <w:r>
              <w:rPr>
                <w:rFonts w:ascii="Calibri" w:eastAsia="Calibri" w:hAnsi="Calibri" w:cs="Calibri"/>
              </w:rPr>
              <w:t>30</w:t>
            </w:r>
          </w:p>
        </w:tc>
      </w:tr>
    </w:tbl>
    <w:p w14:paraId="5C2CE546" w14:textId="77777777" w:rsidR="58FF15A0" w:rsidRDefault="23D76F06" w:rsidP="58FF15A0">
      <w:r w:rsidRPr="23D76F06">
        <w:rPr>
          <w:rFonts w:ascii="Calibri" w:eastAsia="Calibri" w:hAnsi="Calibri" w:cs="Calibri"/>
        </w:rPr>
        <w:t xml:space="preserve">*Supporting practices may be necessary to support the above practices, and will be identified as necessary supporting practices, but do not add conservation management points to the total. </w:t>
      </w:r>
    </w:p>
    <w:p w14:paraId="490BCDE5" w14:textId="77777777" w:rsidR="0030521D" w:rsidRDefault="0030521D" w:rsidP="58FF15A0"/>
    <w:p w14:paraId="7D07B168" w14:textId="77777777" w:rsidR="0B252559" w:rsidRDefault="23D76F06" w:rsidP="58FF15A0">
      <w:r w:rsidRPr="23D76F06">
        <w:rPr>
          <w:rFonts w:ascii="Calibri Light" w:eastAsia="Calibri Light" w:hAnsi="Calibri Light" w:cs="Calibri Light"/>
          <w:b/>
          <w:bCs/>
          <w:color w:val="2F5496" w:themeColor="accent1" w:themeShade="BF"/>
          <w:sz w:val="26"/>
          <w:szCs w:val="26"/>
        </w:rPr>
        <w:lastRenderedPageBreak/>
        <w:t>Water Quality – Heavy Metals and Other Pollutants</w:t>
      </w:r>
    </w:p>
    <w:p w14:paraId="2B2DD426" w14:textId="6B47F6D8" w:rsidR="0B252559" w:rsidRDefault="23D76F06" w:rsidP="58FF15A0">
      <w:r w:rsidRPr="23D76F06">
        <w:rPr>
          <w:rFonts w:ascii="Calibri" w:eastAsia="Calibri" w:hAnsi="Calibri" w:cs="Calibri"/>
          <w:b/>
          <w:bCs/>
        </w:rPr>
        <w:t>Description:</w:t>
      </w:r>
      <w:r w:rsidRPr="23D76F06">
        <w:rPr>
          <w:rFonts w:ascii="Calibri" w:eastAsia="Calibri" w:hAnsi="Calibri" w:cs="Calibri"/>
        </w:rPr>
        <w:t xml:space="preserve"> Heavy metals or other pollutants present on the PLU from mining operations or other activities including storage and handling. Materials containing these pollutant types are present, stored or handled on site, so they have the potential to contaminate groundwater and surface waters.  The </w:t>
      </w:r>
      <w:r w:rsidR="00FF6243">
        <w:rPr>
          <w:rFonts w:ascii="Calibri" w:eastAsia="Calibri" w:hAnsi="Calibri" w:cs="Calibri"/>
        </w:rPr>
        <w:t>planner</w:t>
      </w:r>
      <w:r w:rsidRPr="23D76F06">
        <w:rPr>
          <w:rFonts w:ascii="Calibri" w:eastAsia="Calibri" w:hAnsi="Calibri" w:cs="Calibri"/>
        </w:rPr>
        <w:t xml:space="preserve"> will identify this resource concern based on </w:t>
      </w:r>
      <w:r w:rsidR="00741777">
        <w:rPr>
          <w:rFonts w:ascii="Calibri" w:eastAsia="Calibri" w:hAnsi="Calibri" w:cs="Calibri"/>
        </w:rPr>
        <w:t>site-specific</w:t>
      </w:r>
      <w:r w:rsidRPr="23D76F06">
        <w:rPr>
          <w:rFonts w:ascii="Calibri" w:eastAsia="Calibri" w:hAnsi="Calibri" w:cs="Calibri"/>
        </w:rPr>
        <w:t xml:space="preserve"> conditions.  </w:t>
      </w:r>
    </w:p>
    <w:p w14:paraId="183088E7" w14:textId="77777777" w:rsidR="0B252559" w:rsidRDefault="23D76F06" w:rsidP="58FF15A0">
      <w:r w:rsidRPr="23D76F06">
        <w:rPr>
          <w:rFonts w:ascii="Calibri" w:eastAsia="Calibri" w:hAnsi="Calibri" w:cs="Calibri"/>
          <w:b/>
          <w:bCs/>
        </w:rPr>
        <w:t>Objective:</w:t>
      </w:r>
      <w:r w:rsidRPr="23D76F06">
        <w:rPr>
          <w:rFonts w:ascii="Calibri" w:eastAsia="Calibri" w:hAnsi="Calibri" w:cs="Calibri"/>
        </w:rPr>
        <w:t xml:space="preserve">  Control release of heavy metals and other pollutants to prevent contamination of groundwater and surface waters. </w:t>
      </w:r>
    </w:p>
    <w:p w14:paraId="1900CA41" w14:textId="77777777" w:rsidR="0B252559" w:rsidRDefault="23D76F06" w:rsidP="58FF15A0">
      <w:r w:rsidRPr="23D76F06">
        <w:rPr>
          <w:rFonts w:ascii="Calibri" w:eastAsia="Calibri" w:hAnsi="Calibri" w:cs="Calibri"/>
          <w:b/>
          <w:bCs/>
        </w:rPr>
        <w:t>Analysis within CART:</w:t>
      </w:r>
      <w:r w:rsidRPr="23D76F06">
        <w:rPr>
          <w:rFonts w:ascii="Calibri" w:eastAsia="Calibri" w:hAnsi="Calibri" w:cs="Calibri"/>
        </w:rPr>
        <w:t xml:space="preserve"> </w:t>
      </w:r>
    </w:p>
    <w:p w14:paraId="4E5BEC44" w14:textId="27862E3A" w:rsidR="0B252559" w:rsidRDefault="23D76F06" w:rsidP="58FF15A0">
      <w:r w:rsidRPr="23D76F06">
        <w:rPr>
          <w:rFonts w:ascii="Calibri" w:eastAsia="Calibri" w:hAnsi="Calibri" w:cs="Calibri"/>
        </w:rPr>
        <w:t>Each PLU will default to a</w:t>
      </w:r>
      <w:r w:rsidR="00741777">
        <w:rPr>
          <w:rFonts w:ascii="Calibri" w:eastAsia="Calibri" w:hAnsi="Calibri" w:cs="Calibri"/>
        </w:rPr>
        <w:t xml:space="preserve"> “not assessed” </w:t>
      </w:r>
      <w:r w:rsidRPr="23D76F06">
        <w:rPr>
          <w:rFonts w:ascii="Calibri" w:eastAsia="Calibri" w:hAnsi="Calibri" w:cs="Calibri"/>
        </w:rPr>
        <w:t xml:space="preserve">status for </w:t>
      </w:r>
      <w:r w:rsidR="00B53010">
        <w:rPr>
          <w:rFonts w:ascii="Calibri" w:eastAsia="Calibri" w:hAnsi="Calibri" w:cs="Calibri"/>
        </w:rPr>
        <w:t>h</w:t>
      </w:r>
      <w:r w:rsidRPr="23D76F06">
        <w:rPr>
          <w:rFonts w:ascii="Calibri" w:eastAsia="Calibri" w:hAnsi="Calibri" w:cs="Calibri"/>
        </w:rPr>
        <w:t xml:space="preserve">eavy metals or other pollutants present. The </w:t>
      </w:r>
      <w:r w:rsidR="00FF6243">
        <w:rPr>
          <w:rFonts w:ascii="Calibri" w:eastAsia="Calibri" w:hAnsi="Calibri" w:cs="Calibri"/>
        </w:rPr>
        <w:t>planner</w:t>
      </w:r>
      <w:r w:rsidRPr="23D76F06">
        <w:rPr>
          <w:rFonts w:ascii="Calibri" w:eastAsia="Calibri" w:hAnsi="Calibri" w:cs="Calibri"/>
        </w:rPr>
        <w:t xml:space="preserve"> will identify this resource concern based on </w:t>
      </w:r>
      <w:r w:rsidR="00741777">
        <w:rPr>
          <w:rFonts w:ascii="Calibri" w:eastAsia="Calibri" w:hAnsi="Calibri" w:cs="Calibri"/>
        </w:rPr>
        <w:t>site-specific</w:t>
      </w:r>
      <w:r w:rsidRPr="23D76F06">
        <w:rPr>
          <w:rFonts w:ascii="Calibri" w:eastAsia="Calibri" w:hAnsi="Calibri" w:cs="Calibri"/>
        </w:rPr>
        <w:t xml:space="preserve"> conditions. A threshold value of 51 will be set and the existing condition question</w:t>
      </w:r>
      <w:r w:rsidR="00B53010">
        <w:rPr>
          <w:rFonts w:ascii="Calibri" w:eastAsia="Calibri" w:hAnsi="Calibri" w:cs="Calibri"/>
        </w:rPr>
        <w:t>s</w:t>
      </w:r>
      <w:r w:rsidRPr="23D76F06">
        <w:rPr>
          <w:rFonts w:ascii="Calibri" w:eastAsia="Calibri" w:hAnsi="Calibri" w:cs="Calibri"/>
        </w:rPr>
        <w:t xml:space="preserve"> will be triggered.  The existing condition question</w:t>
      </w:r>
      <w:r w:rsidR="00B53010">
        <w:rPr>
          <w:rFonts w:ascii="Calibri" w:eastAsia="Calibri" w:hAnsi="Calibri" w:cs="Calibri"/>
        </w:rPr>
        <w:t>s</w:t>
      </w:r>
      <w:r w:rsidRPr="23D76F06">
        <w:rPr>
          <w:rFonts w:ascii="Calibri" w:eastAsia="Calibri" w:hAnsi="Calibri" w:cs="Calibri"/>
        </w:rPr>
        <w:t xml:space="preserve"> will set the existing score as seen in </w:t>
      </w:r>
      <w:r w:rsidR="00B53010">
        <w:rPr>
          <w:rFonts w:ascii="Calibri" w:eastAsia="Calibri" w:hAnsi="Calibri" w:cs="Calibri"/>
        </w:rPr>
        <w:fldChar w:fldCharType="begin"/>
      </w:r>
      <w:r w:rsidR="00B53010">
        <w:rPr>
          <w:rFonts w:ascii="Calibri" w:eastAsia="Calibri" w:hAnsi="Calibri" w:cs="Calibri"/>
        </w:rPr>
        <w:instrText xml:space="preserve"> REF _Ref1133258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80</w:t>
      </w:r>
      <w:r w:rsidR="00B53010">
        <w:rPr>
          <w:rFonts w:ascii="Calibri" w:eastAsia="Calibri" w:hAnsi="Calibri" w:cs="Calibri"/>
        </w:rPr>
        <w:fldChar w:fldCharType="end"/>
      </w:r>
      <w:r w:rsidR="00B53010">
        <w:rPr>
          <w:rFonts w:ascii="Calibri" w:eastAsia="Calibri" w:hAnsi="Calibri" w:cs="Calibri"/>
        </w:rPr>
        <w:t xml:space="preserve"> and </w:t>
      </w:r>
      <w:r w:rsidR="00B53010">
        <w:rPr>
          <w:rFonts w:ascii="Calibri" w:eastAsia="Calibri" w:hAnsi="Calibri" w:cs="Calibri"/>
        </w:rPr>
        <w:fldChar w:fldCharType="begin"/>
      </w:r>
      <w:r w:rsidR="00B53010">
        <w:rPr>
          <w:rFonts w:ascii="Calibri" w:eastAsia="Calibri" w:hAnsi="Calibri" w:cs="Calibri"/>
        </w:rPr>
        <w:instrText xml:space="preserve"> REF _Ref1133405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82</w:t>
      </w:r>
      <w:r w:rsidR="00B53010">
        <w:rPr>
          <w:rFonts w:ascii="Calibri" w:eastAsia="Calibri" w:hAnsi="Calibri" w:cs="Calibri"/>
        </w:rPr>
        <w:fldChar w:fldCharType="end"/>
      </w:r>
      <w:r w:rsidRPr="23D76F06">
        <w:rPr>
          <w:rFonts w:ascii="Calibri" w:eastAsia="Calibri" w:hAnsi="Calibri" w:cs="Calibri"/>
        </w:rPr>
        <w:t xml:space="preserve">.    </w:t>
      </w:r>
    </w:p>
    <w:p w14:paraId="3783BF93" w14:textId="3B82FFD4" w:rsidR="0B252559" w:rsidRDefault="0030521D" w:rsidP="58FF15A0">
      <w:bookmarkStart w:id="196" w:name="_Ref1133258"/>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80</w:t>
      </w:r>
      <w:r w:rsidRPr="00865861">
        <w:fldChar w:fldCharType="end"/>
      </w:r>
      <w:bookmarkEnd w:id="196"/>
      <w:r w:rsidRPr="10C6172E">
        <w:rPr>
          <w:i/>
          <w:iCs/>
          <w:color w:val="44546A" w:themeColor="text2"/>
        </w:rPr>
        <w:t>:</w:t>
      </w:r>
      <w:r w:rsidRPr="10C6172E">
        <w:rPr>
          <w:rFonts w:ascii="Calibri" w:eastAsia="Calibri" w:hAnsi="Calibri" w:cs="Calibri"/>
          <w:i/>
          <w:iCs/>
          <w:color w:val="445369"/>
        </w:rPr>
        <w:t xml:space="preserve"> </w:t>
      </w:r>
      <w:r w:rsidR="23D76F06" w:rsidRPr="10C6172E">
        <w:rPr>
          <w:rFonts w:ascii="Calibri" w:eastAsia="Calibri" w:hAnsi="Calibri" w:cs="Calibri"/>
          <w:i/>
          <w:iCs/>
          <w:color w:val="445369"/>
        </w:rPr>
        <w:t xml:space="preserve"> Heavy Metal Contaminants</w:t>
      </w:r>
    </w:p>
    <w:tbl>
      <w:tblPr>
        <w:tblStyle w:val="TableGrid"/>
        <w:tblW w:w="0" w:type="auto"/>
        <w:tblLayout w:type="fixed"/>
        <w:tblLook w:val="04A0" w:firstRow="1" w:lastRow="0" w:firstColumn="1" w:lastColumn="0" w:noHBand="0" w:noVBand="1"/>
      </w:tblPr>
      <w:tblGrid>
        <w:gridCol w:w="5215"/>
        <w:gridCol w:w="4130"/>
      </w:tblGrid>
      <w:tr w:rsidR="58FF15A0" w14:paraId="54B49175" w14:textId="77777777" w:rsidTr="0029467D">
        <w:tc>
          <w:tcPr>
            <w:tcW w:w="5215" w:type="dxa"/>
            <w:shd w:val="clear" w:color="auto" w:fill="D9E2F3" w:themeFill="accent1" w:themeFillTint="33"/>
          </w:tcPr>
          <w:p w14:paraId="54594032" w14:textId="77777777" w:rsidR="58FF15A0" w:rsidRDefault="23D76F06" w:rsidP="58FF15A0">
            <w:r w:rsidRPr="23D76F06">
              <w:rPr>
                <w:rFonts w:ascii="Calibri" w:eastAsia="Calibri" w:hAnsi="Calibri" w:cs="Calibri"/>
              </w:rPr>
              <w:t xml:space="preserve">Answer </w:t>
            </w:r>
          </w:p>
        </w:tc>
        <w:tc>
          <w:tcPr>
            <w:tcW w:w="4130" w:type="dxa"/>
            <w:shd w:val="clear" w:color="auto" w:fill="D9E2F3" w:themeFill="accent1" w:themeFillTint="33"/>
          </w:tcPr>
          <w:p w14:paraId="7F00972D" w14:textId="77777777" w:rsidR="58FF15A0" w:rsidRDefault="23D76F06" w:rsidP="58FF15A0">
            <w:r w:rsidRPr="23D76F06">
              <w:rPr>
                <w:rFonts w:ascii="Calibri" w:eastAsia="Calibri" w:hAnsi="Calibri" w:cs="Calibri"/>
              </w:rPr>
              <w:t xml:space="preserve">Existing Condition Points </w:t>
            </w:r>
          </w:p>
        </w:tc>
      </w:tr>
      <w:tr w:rsidR="58FF15A0" w14:paraId="4AF5F758" w14:textId="77777777" w:rsidTr="0029467D">
        <w:tc>
          <w:tcPr>
            <w:tcW w:w="5215" w:type="dxa"/>
          </w:tcPr>
          <w:p w14:paraId="2E3D15F0" w14:textId="3C21E3A6" w:rsidR="58FF15A0" w:rsidRDefault="23D76F06" w:rsidP="58FF15A0">
            <w:r w:rsidRPr="23D76F06">
              <w:rPr>
                <w:rFonts w:ascii="Calibri" w:eastAsia="Calibri" w:hAnsi="Calibri" w:cs="Calibri"/>
              </w:rPr>
              <w:t xml:space="preserve">Heavy </w:t>
            </w:r>
            <w:r w:rsidR="00CA6412">
              <w:rPr>
                <w:rFonts w:ascii="Calibri" w:eastAsia="Calibri" w:hAnsi="Calibri" w:cs="Calibri"/>
              </w:rPr>
              <w:t>m</w:t>
            </w:r>
            <w:r w:rsidR="00CA6412" w:rsidRPr="23D76F06">
              <w:rPr>
                <w:rFonts w:ascii="Calibri" w:eastAsia="Calibri" w:hAnsi="Calibri" w:cs="Calibri"/>
              </w:rPr>
              <w:t xml:space="preserve">etal </w:t>
            </w:r>
            <w:r w:rsidR="00CA6412">
              <w:rPr>
                <w:rFonts w:ascii="Calibri" w:eastAsia="Calibri" w:hAnsi="Calibri" w:cs="Calibri"/>
              </w:rPr>
              <w:t>c</w:t>
            </w:r>
            <w:r w:rsidR="00CA6412" w:rsidRPr="23D76F06">
              <w:rPr>
                <w:rFonts w:ascii="Calibri" w:eastAsia="Calibri" w:hAnsi="Calibri" w:cs="Calibri"/>
              </w:rPr>
              <w:t xml:space="preserve">ontaminants </w:t>
            </w:r>
            <w:r w:rsidRPr="23D76F06">
              <w:rPr>
                <w:rFonts w:ascii="Calibri" w:eastAsia="Calibri" w:hAnsi="Calibri" w:cs="Calibri"/>
              </w:rPr>
              <w:t xml:space="preserve">are </w:t>
            </w:r>
            <w:r w:rsidR="004961FA" w:rsidRPr="004961FA">
              <w:rPr>
                <w:rFonts w:ascii="Calibri" w:eastAsia="Calibri" w:hAnsi="Calibri" w:cs="Calibri"/>
                <w:b/>
              </w:rPr>
              <w:t>not</w:t>
            </w:r>
            <w:r w:rsidRPr="23D76F06">
              <w:rPr>
                <w:rFonts w:ascii="Calibri" w:eastAsia="Calibri" w:hAnsi="Calibri" w:cs="Calibri"/>
              </w:rPr>
              <w:t xml:space="preserve"> present on the PLU. </w:t>
            </w:r>
          </w:p>
        </w:tc>
        <w:tc>
          <w:tcPr>
            <w:tcW w:w="4130" w:type="dxa"/>
          </w:tcPr>
          <w:p w14:paraId="787F6942" w14:textId="77777777" w:rsidR="58FF15A0" w:rsidRDefault="23D76F06" w:rsidP="58FF15A0">
            <w:r w:rsidRPr="23D76F06">
              <w:rPr>
                <w:rFonts w:ascii="Calibri" w:eastAsia="Calibri" w:hAnsi="Calibri" w:cs="Calibri"/>
              </w:rPr>
              <w:t>61</w:t>
            </w:r>
          </w:p>
        </w:tc>
      </w:tr>
      <w:tr w:rsidR="58FF15A0" w14:paraId="1A653322" w14:textId="77777777" w:rsidTr="0029467D">
        <w:tc>
          <w:tcPr>
            <w:tcW w:w="5215" w:type="dxa"/>
          </w:tcPr>
          <w:p w14:paraId="591EDA3C" w14:textId="5C83752B" w:rsidR="58FF15A0" w:rsidRDefault="23D76F06" w:rsidP="58FF15A0">
            <w:r w:rsidRPr="23D76F06">
              <w:rPr>
                <w:rFonts w:ascii="Calibri" w:eastAsia="Calibri" w:hAnsi="Calibri" w:cs="Calibri"/>
              </w:rPr>
              <w:t xml:space="preserve">Heavy </w:t>
            </w:r>
            <w:r w:rsidR="00CA6412">
              <w:rPr>
                <w:rFonts w:ascii="Calibri" w:eastAsia="Calibri" w:hAnsi="Calibri" w:cs="Calibri"/>
              </w:rPr>
              <w:t>m</w:t>
            </w:r>
            <w:r w:rsidR="00CA6412" w:rsidRPr="23D76F06">
              <w:rPr>
                <w:rFonts w:ascii="Calibri" w:eastAsia="Calibri" w:hAnsi="Calibri" w:cs="Calibri"/>
              </w:rPr>
              <w:t xml:space="preserve">etal </w:t>
            </w:r>
            <w:r w:rsidR="00CA6412">
              <w:rPr>
                <w:rFonts w:ascii="Calibri" w:eastAsia="Calibri" w:hAnsi="Calibri" w:cs="Calibri"/>
              </w:rPr>
              <w:t>c</w:t>
            </w:r>
            <w:r w:rsidR="00CA6412" w:rsidRPr="23D76F06">
              <w:rPr>
                <w:rFonts w:ascii="Calibri" w:eastAsia="Calibri" w:hAnsi="Calibri" w:cs="Calibri"/>
              </w:rPr>
              <w:t xml:space="preserve">ontaminants </w:t>
            </w:r>
            <w:r w:rsidRPr="23D76F06">
              <w:rPr>
                <w:rFonts w:ascii="Calibri" w:eastAsia="Calibri" w:hAnsi="Calibri" w:cs="Calibri"/>
              </w:rPr>
              <w:t>are present on the PLU, and adequate control</w:t>
            </w:r>
            <w:r w:rsidR="00CA6412">
              <w:rPr>
                <w:rFonts w:ascii="Calibri" w:eastAsia="Calibri" w:hAnsi="Calibri" w:cs="Calibri"/>
              </w:rPr>
              <w:t xml:space="preserve"> or </w:t>
            </w:r>
            <w:r w:rsidRPr="23D76F06">
              <w:rPr>
                <w:rFonts w:ascii="Calibri" w:eastAsia="Calibri" w:hAnsi="Calibri" w:cs="Calibri"/>
              </w:rPr>
              <w:t>treatment is in place.</w:t>
            </w:r>
          </w:p>
        </w:tc>
        <w:tc>
          <w:tcPr>
            <w:tcW w:w="4130" w:type="dxa"/>
          </w:tcPr>
          <w:p w14:paraId="0FA725E3" w14:textId="77777777" w:rsidR="58FF15A0" w:rsidRDefault="23D76F06" w:rsidP="58FF15A0">
            <w:r w:rsidRPr="23D76F06">
              <w:rPr>
                <w:rFonts w:ascii="Calibri" w:eastAsia="Calibri" w:hAnsi="Calibri" w:cs="Calibri"/>
              </w:rPr>
              <w:t>51</w:t>
            </w:r>
          </w:p>
        </w:tc>
      </w:tr>
      <w:tr w:rsidR="58FF15A0" w14:paraId="2D50EBE3" w14:textId="77777777" w:rsidTr="0029467D">
        <w:tc>
          <w:tcPr>
            <w:tcW w:w="5215" w:type="dxa"/>
          </w:tcPr>
          <w:p w14:paraId="376765A3" w14:textId="2414F7C0" w:rsidR="58FF15A0" w:rsidRDefault="23D76F06" w:rsidP="58FF15A0">
            <w:r w:rsidRPr="23D76F06">
              <w:rPr>
                <w:rFonts w:ascii="Calibri" w:eastAsia="Calibri" w:hAnsi="Calibri" w:cs="Calibri"/>
              </w:rPr>
              <w:t xml:space="preserve">Heavy </w:t>
            </w:r>
            <w:r w:rsidR="00CA6412">
              <w:rPr>
                <w:rFonts w:ascii="Calibri" w:eastAsia="Calibri" w:hAnsi="Calibri" w:cs="Calibri"/>
              </w:rPr>
              <w:t>m</w:t>
            </w:r>
            <w:r w:rsidR="00CA6412" w:rsidRPr="23D76F06">
              <w:rPr>
                <w:rFonts w:ascii="Calibri" w:eastAsia="Calibri" w:hAnsi="Calibri" w:cs="Calibri"/>
              </w:rPr>
              <w:t xml:space="preserve">etal </w:t>
            </w:r>
            <w:r w:rsidR="00CA6412">
              <w:rPr>
                <w:rFonts w:ascii="Calibri" w:eastAsia="Calibri" w:hAnsi="Calibri" w:cs="Calibri"/>
              </w:rPr>
              <w:t>c</w:t>
            </w:r>
            <w:r w:rsidR="00CA6412" w:rsidRPr="23D76F06">
              <w:rPr>
                <w:rFonts w:ascii="Calibri" w:eastAsia="Calibri" w:hAnsi="Calibri" w:cs="Calibri"/>
              </w:rPr>
              <w:t xml:space="preserve">ontaminants </w:t>
            </w:r>
            <w:r w:rsidRPr="23D76F06">
              <w:rPr>
                <w:rFonts w:ascii="Calibri" w:eastAsia="Calibri" w:hAnsi="Calibri" w:cs="Calibri"/>
              </w:rPr>
              <w:t>are present on the PLU, but adequate control</w:t>
            </w:r>
            <w:r w:rsidR="00CA6412">
              <w:rPr>
                <w:rFonts w:ascii="Calibri" w:eastAsia="Calibri" w:hAnsi="Calibri" w:cs="Calibri"/>
              </w:rPr>
              <w:t xml:space="preserve"> or </w:t>
            </w:r>
            <w:r w:rsidRPr="23D76F06">
              <w:rPr>
                <w:rFonts w:ascii="Calibri" w:eastAsia="Calibri" w:hAnsi="Calibri" w:cs="Calibri"/>
              </w:rPr>
              <w:t xml:space="preserve">treatment is </w:t>
            </w:r>
            <w:r w:rsidR="004961FA" w:rsidRPr="004961FA">
              <w:rPr>
                <w:rFonts w:ascii="Calibri" w:eastAsia="Calibri" w:hAnsi="Calibri" w:cs="Calibri"/>
                <w:b/>
              </w:rPr>
              <w:t>not</w:t>
            </w:r>
            <w:r w:rsidRPr="23D76F06">
              <w:rPr>
                <w:rFonts w:ascii="Calibri" w:eastAsia="Calibri" w:hAnsi="Calibri" w:cs="Calibri"/>
              </w:rPr>
              <w:t xml:space="preserve"> in place.</w:t>
            </w:r>
          </w:p>
        </w:tc>
        <w:tc>
          <w:tcPr>
            <w:tcW w:w="4130" w:type="dxa"/>
          </w:tcPr>
          <w:p w14:paraId="14B2E03B" w14:textId="77777777" w:rsidR="58FF15A0" w:rsidRDefault="23D76F06" w:rsidP="58FF15A0">
            <w:r w:rsidRPr="23D76F06">
              <w:rPr>
                <w:rFonts w:ascii="Calibri" w:eastAsia="Calibri" w:hAnsi="Calibri" w:cs="Calibri"/>
              </w:rPr>
              <w:t>1</w:t>
            </w:r>
          </w:p>
        </w:tc>
      </w:tr>
    </w:tbl>
    <w:p w14:paraId="14761CA3" w14:textId="77777777" w:rsidR="0B252559" w:rsidRDefault="23D76F06" w:rsidP="58FF15A0">
      <w:r w:rsidRPr="23D76F06">
        <w:rPr>
          <w:rFonts w:ascii="Calibri" w:eastAsia="Calibri" w:hAnsi="Calibri" w:cs="Calibri"/>
        </w:rPr>
        <w:t xml:space="preserve"> </w:t>
      </w:r>
    </w:p>
    <w:p w14:paraId="12356366" w14:textId="3C939CB6" w:rsidR="0B252559" w:rsidRDefault="58FF15A0" w:rsidP="58FF15A0">
      <w:r w:rsidRPr="58FF15A0">
        <w:rPr>
          <w:rFonts w:ascii="Calibri" w:eastAsia="Calibri" w:hAnsi="Calibri" w:cs="Calibri"/>
        </w:rPr>
        <w:t xml:space="preserve">Conservation </w:t>
      </w:r>
      <w:r w:rsidR="007B3016">
        <w:rPr>
          <w:rFonts w:ascii="Calibri" w:eastAsia="Calibri" w:hAnsi="Calibri" w:cs="Calibri"/>
        </w:rPr>
        <w:t>practices and activities</w:t>
      </w:r>
      <w:r w:rsidRPr="58FF15A0">
        <w:rPr>
          <w:rFonts w:ascii="Calibri" w:eastAsia="Calibri" w:hAnsi="Calibri" w:cs="Calibri"/>
        </w:rPr>
        <w:t xml:space="preserve"> are then added to the existing condition to determine the state of the management system.  Example practice points are identified in </w:t>
      </w:r>
      <w:r w:rsidR="00B53010">
        <w:rPr>
          <w:rFonts w:ascii="Calibri" w:eastAsia="Calibri" w:hAnsi="Calibri" w:cs="Calibri"/>
        </w:rPr>
        <w:fldChar w:fldCharType="begin"/>
      </w:r>
      <w:r w:rsidR="00B53010">
        <w:rPr>
          <w:rFonts w:ascii="Calibri" w:eastAsia="Calibri" w:hAnsi="Calibri" w:cs="Calibri"/>
        </w:rPr>
        <w:instrText xml:space="preserve"> REF _Ref1133427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81</w:t>
      </w:r>
      <w:r w:rsidR="00B53010">
        <w:rPr>
          <w:rFonts w:ascii="Calibri" w:eastAsia="Calibri" w:hAnsi="Calibri" w:cs="Calibri"/>
        </w:rPr>
        <w:fldChar w:fldCharType="end"/>
      </w:r>
      <w:r w:rsidRPr="58FF15A0">
        <w:rPr>
          <w:rFonts w:ascii="Calibri" w:eastAsia="Calibri" w:hAnsi="Calibri" w:cs="Calibri"/>
        </w:rPr>
        <w:t xml:space="preserve">. </w:t>
      </w:r>
    </w:p>
    <w:p w14:paraId="2532ECCA" w14:textId="61D84146" w:rsidR="0B252559" w:rsidRDefault="0030521D" w:rsidP="58FF15A0">
      <w:bookmarkStart w:id="197" w:name="_Ref1133427"/>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81</w:t>
      </w:r>
      <w:r w:rsidRPr="00865861">
        <w:fldChar w:fldCharType="end"/>
      </w:r>
      <w:bookmarkEnd w:id="197"/>
      <w:r w:rsidRPr="10C6172E">
        <w:rPr>
          <w:i/>
          <w:iCs/>
          <w:color w:val="44546A" w:themeColor="text2"/>
        </w:rPr>
        <w:t>:</w:t>
      </w:r>
      <w:r w:rsidRPr="10C6172E">
        <w:rPr>
          <w:rFonts w:ascii="Calibri" w:eastAsia="Calibri" w:hAnsi="Calibri" w:cs="Calibri"/>
          <w:i/>
          <w:iCs/>
          <w:color w:val="445369"/>
        </w:rPr>
        <w:t xml:space="preserve"> </w:t>
      </w:r>
      <w:r w:rsidR="23D76F06" w:rsidRPr="10C6172E">
        <w:rPr>
          <w:rFonts w:ascii="Calibri" w:eastAsia="Calibri" w:hAnsi="Calibri" w:cs="Calibri"/>
          <w:i/>
          <w:iCs/>
          <w:color w:val="445369"/>
        </w:rPr>
        <w:t>Typical Practices Affecting Heavy Metals</w:t>
      </w:r>
    </w:p>
    <w:tbl>
      <w:tblPr>
        <w:tblStyle w:val="TableGrid"/>
        <w:tblW w:w="9355" w:type="dxa"/>
        <w:tblLayout w:type="fixed"/>
        <w:tblLook w:val="04A0" w:firstRow="1" w:lastRow="0" w:firstColumn="1" w:lastColumn="0" w:noHBand="0" w:noVBand="1"/>
      </w:tblPr>
      <w:tblGrid>
        <w:gridCol w:w="4675"/>
        <w:gridCol w:w="4680"/>
      </w:tblGrid>
      <w:tr w:rsidR="0030521D" w14:paraId="785AFA63" w14:textId="77777777" w:rsidTr="00865861">
        <w:tc>
          <w:tcPr>
            <w:tcW w:w="4675" w:type="dxa"/>
            <w:shd w:val="clear" w:color="auto" w:fill="D9E2F3" w:themeFill="accent1" w:themeFillTint="33"/>
          </w:tcPr>
          <w:p w14:paraId="2C2DFE9B" w14:textId="77777777" w:rsidR="0030521D" w:rsidRDefault="0030521D" w:rsidP="55748213">
            <w:r w:rsidRPr="23D76F06">
              <w:rPr>
                <w:rFonts w:ascii="Calibri" w:eastAsia="Calibri" w:hAnsi="Calibri" w:cs="Calibri"/>
              </w:rPr>
              <w:t xml:space="preserve">Conservation Practices </w:t>
            </w:r>
          </w:p>
        </w:tc>
        <w:tc>
          <w:tcPr>
            <w:tcW w:w="4680" w:type="dxa"/>
            <w:shd w:val="clear" w:color="auto" w:fill="D9E2F3" w:themeFill="accent1" w:themeFillTint="33"/>
          </w:tcPr>
          <w:p w14:paraId="7B8D574C" w14:textId="77777777" w:rsidR="0030521D" w:rsidRDefault="0030521D" w:rsidP="55748213">
            <w:r w:rsidRPr="23D76F06">
              <w:rPr>
                <w:rFonts w:ascii="Calibri" w:eastAsia="Calibri" w:hAnsi="Calibri" w:cs="Calibri"/>
              </w:rPr>
              <w:t xml:space="preserve">Conservation Management Points </w:t>
            </w:r>
          </w:p>
        </w:tc>
      </w:tr>
      <w:tr w:rsidR="0030521D" w14:paraId="49E31992" w14:textId="77777777" w:rsidTr="00865861">
        <w:tc>
          <w:tcPr>
            <w:tcW w:w="4675" w:type="dxa"/>
          </w:tcPr>
          <w:p w14:paraId="5544AADD" w14:textId="77777777" w:rsidR="0030521D" w:rsidRDefault="0030521D" w:rsidP="55748213">
            <w:r w:rsidRPr="00865861">
              <w:rPr>
                <w:rFonts w:ascii="Calibri" w:eastAsia="Calibri" w:hAnsi="Calibri" w:cs="Calibri"/>
              </w:rPr>
              <w:t>Land Reclamation, Currently Mined Land (544)</w:t>
            </w:r>
          </w:p>
        </w:tc>
        <w:tc>
          <w:tcPr>
            <w:tcW w:w="4680" w:type="dxa"/>
          </w:tcPr>
          <w:p w14:paraId="465BC6B6" w14:textId="77777777" w:rsidR="0030521D" w:rsidRDefault="0030521D" w:rsidP="00E106C1">
            <w:r w:rsidRPr="23D76F06">
              <w:rPr>
                <w:rFonts w:ascii="Calibri" w:eastAsia="Calibri" w:hAnsi="Calibri" w:cs="Calibri"/>
              </w:rPr>
              <w:t>51</w:t>
            </w:r>
          </w:p>
        </w:tc>
      </w:tr>
      <w:tr w:rsidR="0030521D" w14:paraId="26A778D1" w14:textId="77777777" w:rsidTr="00865861">
        <w:tc>
          <w:tcPr>
            <w:tcW w:w="4675" w:type="dxa"/>
          </w:tcPr>
          <w:p w14:paraId="2858CDA2" w14:textId="77777777" w:rsidR="0030521D" w:rsidRPr="00586E77" w:rsidRDefault="0030521D" w:rsidP="55748213">
            <w:r w:rsidRPr="00865861">
              <w:rPr>
                <w:rFonts w:ascii="Calibri" w:eastAsia="Calibri" w:hAnsi="Calibri" w:cs="Calibri"/>
              </w:rPr>
              <w:t>Land Reclamation, Abandoned Mined Land (543)</w:t>
            </w:r>
          </w:p>
        </w:tc>
        <w:tc>
          <w:tcPr>
            <w:tcW w:w="4680" w:type="dxa"/>
          </w:tcPr>
          <w:p w14:paraId="71D5804A" w14:textId="77777777" w:rsidR="0030521D" w:rsidRPr="23D76F06" w:rsidRDefault="0030521D" w:rsidP="00E106C1">
            <w:pPr>
              <w:rPr>
                <w:rFonts w:ascii="Calibri" w:eastAsia="Calibri" w:hAnsi="Calibri" w:cs="Calibri"/>
              </w:rPr>
            </w:pPr>
            <w:r w:rsidRPr="23D76F06">
              <w:rPr>
                <w:rFonts w:ascii="Calibri" w:eastAsia="Calibri" w:hAnsi="Calibri" w:cs="Calibri"/>
              </w:rPr>
              <w:t>51</w:t>
            </w:r>
          </w:p>
        </w:tc>
      </w:tr>
      <w:tr w:rsidR="0030521D" w14:paraId="4E763701" w14:textId="77777777" w:rsidTr="00865861">
        <w:tc>
          <w:tcPr>
            <w:tcW w:w="4675" w:type="dxa"/>
          </w:tcPr>
          <w:p w14:paraId="01D2ACFE" w14:textId="77777777" w:rsidR="0030521D" w:rsidRPr="00586E77" w:rsidRDefault="0030521D" w:rsidP="55748213">
            <w:r w:rsidRPr="00865861">
              <w:rPr>
                <w:rFonts w:ascii="Calibri" w:eastAsia="Calibri" w:hAnsi="Calibri" w:cs="Calibri"/>
              </w:rPr>
              <w:t>Land Reclamation, Landslide Treatment (453)</w:t>
            </w:r>
          </w:p>
        </w:tc>
        <w:tc>
          <w:tcPr>
            <w:tcW w:w="4680" w:type="dxa"/>
          </w:tcPr>
          <w:p w14:paraId="0A432F32" w14:textId="77777777" w:rsidR="0030521D" w:rsidRPr="23D76F06" w:rsidRDefault="0030521D" w:rsidP="00E106C1">
            <w:pPr>
              <w:rPr>
                <w:rFonts w:ascii="Calibri" w:eastAsia="Calibri" w:hAnsi="Calibri" w:cs="Calibri"/>
              </w:rPr>
            </w:pPr>
            <w:r w:rsidRPr="23D76F06">
              <w:rPr>
                <w:rFonts w:ascii="Calibri" w:eastAsia="Calibri" w:hAnsi="Calibri" w:cs="Calibri"/>
              </w:rPr>
              <w:t>51</w:t>
            </w:r>
          </w:p>
        </w:tc>
      </w:tr>
      <w:tr w:rsidR="0030521D" w14:paraId="5FAEC925" w14:textId="77777777" w:rsidTr="00865861">
        <w:tc>
          <w:tcPr>
            <w:tcW w:w="4675" w:type="dxa"/>
          </w:tcPr>
          <w:p w14:paraId="282907C8" w14:textId="77777777" w:rsidR="0030521D" w:rsidRPr="00586E77" w:rsidRDefault="0030521D" w:rsidP="0030521D">
            <w:pPr>
              <w:rPr>
                <w:rFonts w:ascii="Calibri" w:eastAsia="Calibri" w:hAnsi="Calibri" w:cs="Calibri"/>
              </w:rPr>
            </w:pPr>
            <w:r w:rsidRPr="00865861">
              <w:rPr>
                <w:rFonts w:ascii="Calibri" w:eastAsia="Calibri" w:hAnsi="Calibri" w:cs="Calibri"/>
              </w:rPr>
              <w:t>Land Reclamation, Toxic Discharge Control (455)</w:t>
            </w:r>
          </w:p>
        </w:tc>
        <w:tc>
          <w:tcPr>
            <w:tcW w:w="4680" w:type="dxa"/>
          </w:tcPr>
          <w:p w14:paraId="491C59D3" w14:textId="77777777" w:rsidR="0030521D" w:rsidRPr="23D76F06" w:rsidRDefault="0030521D" w:rsidP="00E106C1">
            <w:pPr>
              <w:rPr>
                <w:rFonts w:ascii="Calibri" w:eastAsia="Calibri" w:hAnsi="Calibri" w:cs="Calibri"/>
              </w:rPr>
            </w:pPr>
            <w:r w:rsidRPr="23D76F06">
              <w:rPr>
                <w:rFonts w:ascii="Calibri" w:eastAsia="Calibri" w:hAnsi="Calibri" w:cs="Calibri"/>
              </w:rPr>
              <w:t>51</w:t>
            </w:r>
          </w:p>
        </w:tc>
      </w:tr>
      <w:tr w:rsidR="0030521D" w14:paraId="4CB1834D" w14:textId="77777777" w:rsidTr="00865861">
        <w:tc>
          <w:tcPr>
            <w:tcW w:w="4675" w:type="dxa"/>
          </w:tcPr>
          <w:p w14:paraId="4F6773F2" w14:textId="77777777" w:rsidR="0030521D" w:rsidRPr="00865861" w:rsidRDefault="0030521D" w:rsidP="00865861">
            <w:pPr>
              <w:rPr>
                <w:rFonts w:ascii="Calibri" w:eastAsia="Calibri" w:hAnsi="Calibri" w:cs="Calibri"/>
              </w:rPr>
            </w:pPr>
            <w:r w:rsidRPr="00865861">
              <w:rPr>
                <w:rFonts w:ascii="Calibri" w:eastAsia="Calibri" w:hAnsi="Calibri" w:cs="Calibri"/>
              </w:rPr>
              <w:t>Waste Recycling (633)</w:t>
            </w:r>
          </w:p>
        </w:tc>
        <w:tc>
          <w:tcPr>
            <w:tcW w:w="4680" w:type="dxa"/>
          </w:tcPr>
          <w:p w14:paraId="4ED7ED25" w14:textId="77777777" w:rsidR="0030521D" w:rsidRPr="23D76F06" w:rsidRDefault="0030521D" w:rsidP="0030521D">
            <w:pPr>
              <w:rPr>
                <w:rFonts w:ascii="Calibri" w:eastAsia="Calibri" w:hAnsi="Calibri" w:cs="Calibri"/>
              </w:rPr>
            </w:pPr>
            <w:r w:rsidRPr="23D76F06">
              <w:rPr>
                <w:rFonts w:ascii="Calibri" w:eastAsia="Calibri" w:hAnsi="Calibri" w:cs="Calibri"/>
              </w:rPr>
              <w:t>51</w:t>
            </w:r>
          </w:p>
        </w:tc>
      </w:tr>
    </w:tbl>
    <w:p w14:paraId="5106F92A" w14:textId="77777777" w:rsidR="0B252559" w:rsidRDefault="23D76F06" w:rsidP="58FF15A0">
      <w:r w:rsidRPr="23D76F06">
        <w:rPr>
          <w:rFonts w:ascii="Calibri" w:eastAsia="Calibri" w:hAnsi="Calibri" w:cs="Calibri"/>
        </w:rPr>
        <w:t xml:space="preserve">*Supporting practices may be necessary to support the above practices, and will be identified as necessary supporting practices, but do not add conservation management points to the total. </w:t>
      </w:r>
    </w:p>
    <w:p w14:paraId="13919215" w14:textId="020A2A8C" w:rsidR="0B252559" w:rsidRDefault="0030521D" w:rsidP="58FF15A0">
      <w:bookmarkStart w:id="198" w:name="_Ref1133405"/>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82</w:t>
      </w:r>
      <w:r w:rsidRPr="00865861">
        <w:fldChar w:fldCharType="end"/>
      </w:r>
      <w:bookmarkEnd w:id="198"/>
      <w:r w:rsidRPr="10C6172E">
        <w:rPr>
          <w:i/>
          <w:iCs/>
          <w:color w:val="44546A" w:themeColor="text2"/>
        </w:rPr>
        <w:t>:</w:t>
      </w:r>
      <w:r w:rsidRPr="10C6172E">
        <w:rPr>
          <w:rFonts w:ascii="Calibri" w:eastAsia="Calibri" w:hAnsi="Calibri" w:cs="Calibri"/>
          <w:i/>
          <w:iCs/>
          <w:color w:val="445369"/>
        </w:rPr>
        <w:t xml:space="preserve"> </w:t>
      </w:r>
      <w:r w:rsidR="23D76F06" w:rsidRPr="10C6172E">
        <w:rPr>
          <w:rFonts w:ascii="Calibri" w:eastAsia="Calibri" w:hAnsi="Calibri" w:cs="Calibri"/>
          <w:i/>
          <w:iCs/>
          <w:color w:val="445369"/>
        </w:rPr>
        <w:t xml:space="preserve"> Other Pollutants </w:t>
      </w:r>
    </w:p>
    <w:tbl>
      <w:tblPr>
        <w:tblStyle w:val="TableGrid"/>
        <w:tblW w:w="0" w:type="auto"/>
        <w:tblLayout w:type="fixed"/>
        <w:tblLook w:val="04A0" w:firstRow="1" w:lastRow="0" w:firstColumn="1" w:lastColumn="0" w:noHBand="0" w:noVBand="1"/>
      </w:tblPr>
      <w:tblGrid>
        <w:gridCol w:w="6385"/>
        <w:gridCol w:w="2960"/>
      </w:tblGrid>
      <w:tr w:rsidR="58FF15A0" w14:paraId="461E4064" w14:textId="77777777" w:rsidTr="0029467D">
        <w:tc>
          <w:tcPr>
            <w:tcW w:w="6385" w:type="dxa"/>
            <w:shd w:val="clear" w:color="auto" w:fill="D9E2F3" w:themeFill="accent1" w:themeFillTint="33"/>
          </w:tcPr>
          <w:p w14:paraId="529DF097" w14:textId="77777777" w:rsidR="58FF15A0" w:rsidRDefault="23D76F06" w:rsidP="58FF15A0">
            <w:r w:rsidRPr="23D76F06">
              <w:rPr>
                <w:rFonts w:ascii="Calibri" w:eastAsia="Calibri" w:hAnsi="Calibri" w:cs="Calibri"/>
              </w:rPr>
              <w:t xml:space="preserve">Answer </w:t>
            </w:r>
          </w:p>
        </w:tc>
        <w:tc>
          <w:tcPr>
            <w:tcW w:w="2960" w:type="dxa"/>
            <w:shd w:val="clear" w:color="auto" w:fill="D9E2F3" w:themeFill="accent1" w:themeFillTint="33"/>
          </w:tcPr>
          <w:p w14:paraId="1023BD34" w14:textId="77777777" w:rsidR="58FF15A0" w:rsidRDefault="23D76F06" w:rsidP="58FF15A0">
            <w:r w:rsidRPr="23D76F06">
              <w:rPr>
                <w:rFonts w:ascii="Calibri" w:eastAsia="Calibri" w:hAnsi="Calibri" w:cs="Calibri"/>
              </w:rPr>
              <w:t xml:space="preserve">Existing Condition Points </w:t>
            </w:r>
          </w:p>
        </w:tc>
      </w:tr>
      <w:tr w:rsidR="58FF15A0" w14:paraId="6B901428" w14:textId="77777777" w:rsidTr="0029467D">
        <w:tc>
          <w:tcPr>
            <w:tcW w:w="6385" w:type="dxa"/>
          </w:tcPr>
          <w:p w14:paraId="119927A1" w14:textId="711D00AD" w:rsidR="58FF15A0" w:rsidRDefault="23D76F06" w:rsidP="58FF15A0">
            <w:r w:rsidRPr="23D76F06">
              <w:rPr>
                <w:rFonts w:ascii="Calibri" w:eastAsia="Calibri" w:hAnsi="Calibri" w:cs="Calibri"/>
              </w:rPr>
              <w:t xml:space="preserve">Other </w:t>
            </w:r>
            <w:r w:rsidR="00CA6412">
              <w:rPr>
                <w:rFonts w:ascii="Calibri" w:eastAsia="Calibri" w:hAnsi="Calibri" w:cs="Calibri"/>
              </w:rPr>
              <w:t>p</w:t>
            </w:r>
            <w:r w:rsidR="00CA6412" w:rsidRPr="23D76F06">
              <w:rPr>
                <w:rFonts w:ascii="Calibri" w:eastAsia="Calibri" w:hAnsi="Calibri" w:cs="Calibri"/>
              </w:rPr>
              <w:t xml:space="preserve">ollutants </w:t>
            </w:r>
            <w:r w:rsidRPr="23D76F06">
              <w:rPr>
                <w:rFonts w:ascii="Calibri" w:eastAsia="Calibri" w:hAnsi="Calibri" w:cs="Calibri"/>
              </w:rPr>
              <w:t xml:space="preserve">(both agricultural such including feedstocks such as grains, silage, etc. and </w:t>
            </w:r>
            <w:r w:rsidR="00DA6084">
              <w:rPr>
                <w:rFonts w:ascii="Calibri" w:eastAsia="Calibri" w:hAnsi="Calibri" w:cs="Calibri"/>
              </w:rPr>
              <w:t>non</w:t>
            </w:r>
            <w:r w:rsidRPr="23D76F06">
              <w:rPr>
                <w:rFonts w:ascii="Calibri" w:eastAsia="Calibri" w:hAnsi="Calibri" w:cs="Calibri"/>
              </w:rPr>
              <w:t xml:space="preserve">agricultural such as food waste) are </w:t>
            </w:r>
            <w:del w:id="199" w:author="Breanna Barlow" w:date="2019-03-19T13:30:00Z">
              <w:r w:rsidR="004961FA" w:rsidRPr="004961FA" w:rsidDel="00594ECA">
                <w:rPr>
                  <w:rFonts w:ascii="Calibri" w:eastAsia="Calibri" w:hAnsi="Calibri" w:cs="Calibri"/>
                  <w:b/>
                </w:rPr>
                <w:delText>not</w:delText>
              </w:r>
              <w:r w:rsidRPr="23D76F06" w:rsidDel="00594ECA">
                <w:rPr>
                  <w:rFonts w:ascii="Calibri" w:eastAsia="Calibri" w:hAnsi="Calibri" w:cs="Calibri"/>
                </w:rPr>
                <w:delText xml:space="preserve"> </w:delText>
              </w:r>
            </w:del>
            <w:ins w:id="200" w:author="Breanna Barlow" w:date="2019-03-19T13:30:00Z">
              <w:r w:rsidR="00594ECA">
                <w:rPr>
                  <w:rFonts w:ascii="Calibri" w:eastAsia="Calibri" w:hAnsi="Calibri" w:cs="Calibri"/>
                  <w:b/>
                </w:rPr>
                <w:t>NOT discharged or</w:t>
              </w:r>
              <w:r w:rsidR="00594ECA" w:rsidRPr="23D76F06">
                <w:rPr>
                  <w:rFonts w:ascii="Calibri" w:eastAsia="Calibri" w:hAnsi="Calibri" w:cs="Calibri"/>
                </w:rPr>
                <w:t xml:space="preserve"> </w:t>
              </w:r>
            </w:ins>
            <w:r w:rsidRPr="23D76F06">
              <w:rPr>
                <w:rFonts w:ascii="Calibri" w:eastAsia="Calibri" w:hAnsi="Calibri" w:cs="Calibri"/>
              </w:rPr>
              <w:t xml:space="preserve">stored on the PLU. </w:t>
            </w:r>
          </w:p>
        </w:tc>
        <w:tc>
          <w:tcPr>
            <w:tcW w:w="2960" w:type="dxa"/>
          </w:tcPr>
          <w:p w14:paraId="3B920329" w14:textId="77777777" w:rsidR="58FF15A0" w:rsidRDefault="23D76F06" w:rsidP="58FF15A0">
            <w:r w:rsidRPr="23D76F06">
              <w:rPr>
                <w:rFonts w:ascii="Calibri" w:eastAsia="Calibri" w:hAnsi="Calibri" w:cs="Calibri"/>
              </w:rPr>
              <w:t>61</w:t>
            </w:r>
          </w:p>
        </w:tc>
      </w:tr>
      <w:tr w:rsidR="58FF15A0" w14:paraId="75ACD3E2" w14:textId="77777777" w:rsidTr="0029467D">
        <w:tc>
          <w:tcPr>
            <w:tcW w:w="6385" w:type="dxa"/>
          </w:tcPr>
          <w:p w14:paraId="116241B0" w14:textId="24633EB9" w:rsidR="58FF15A0" w:rsidRDefault="00594ECA" w:rsidP="58FF15A0">
            <w:ins w:id="201" w:author="Breanna Barlow" w:date="2019-03-19T13:31:00Z">
              <w:r>
                <w:t xml:space="preserve">Other Pollutants (both agricultural including </w:t>
              </w:r>
              <w:proofErr w:type="spellStart"/>
              <w:r>
                <w:t>milkhouse</w:t>
              </w:r>
              <w:proofErr w:type="spellEnd"/>
              <w:r>
                <w:t xml:space="preserve"> waste and feedstocks and non-agricultural such as food wastes) are discharged </w:t>
              </w:r>
              <w:r>
                <w:lastRenderedPageBreak/>
                <w:t>or stored on the PLU and adequate control/treatment is in place.</w:t>
              </w:r>
            </w:ins>
            <w:del w:id="202" w:author="Breanna Barlow" w:date="2019-03-19T13:31:00Z">
              <w:r w:rsidR="23D76F06" w:rsidRPr="23D76F06" w:rsidDel="00594ECA">
                <w:rPr>
                  <w:rFonts w:ascii="Calibri" w:eastAsia="Calibri" w:hAnsi="Calibri" w:cs="Calibri"/>
                </w:rPr>
                <w:delText xml:space="preserve">Other </w:delText>
              </w:r>
              <w:r w:rsidR="00CA6412" w:rsidDel="00594ECA">
                <w:rPr>
                  <w:rFonts w:ascii="Calibri" w:eastAsia="Calibri" w:hAnsi="Calibri" w:cs="Calibri"/>
                </w:rPr>
                <w:delText>p</w:delText>
              </w:r>
              <w:r w:rsidR="00CA6412" w:rsidRPr="23D76F06" w:rsidDel="00594ECA">
                <w:rPr>
                  <w:rFonts w:ascii="Calibri" w:eastAsia="Calibri" w:hAnsi="Calibri" w:cs="Calibri"/>
                </w:rPr>
                <w:delText xml:space="preserve">ollutants </w:delText>
              </w:r>
              <w:r w:rsidR="23D76F06" w:rsidRPr="23D76F06" w:rsidDel="00594ECA">
                <w:rPr>
                  <w:rFonts w:ascii="Calibri" w:eastAsia="Calibri" w:hAnsi="Calibri" w:cs="Calibri"/>
                </w:rPr>
                <w:delText xml:space="preserve">(both agricultural including (feedstocks and </w:delText>
              </w:r>
              <w:r w:rsidR="00DA6084" w:rsidDel="00594ECA">
                <w:rPr>
                  <w:rFonts w:ascii="Calibri" w:eastAsia="Calibri" w:hAnsi="Calibri" w:cs="Calibri"/>
                </w:rPr>
                <w:delText>non</w:delText>
              </w:r>
              <w:r w:rsidR="23D76F06" w:rsidRPr="23D76F06" w:rsidDel="00594ECA">
                <w:rPr>
                  <w:rFonts w:ascii="Calibri" w:eastAsia="Calibri" w:hAnsi="Calibri" w:cs="Calibri"/>
                </w:rPr>
                <w:delText>agricultural such as food wastes) are stored on the PLU and adequate control</w:delText>
              </w:r>
              <w:r w:rsidR="00CA6412" w:rsidDel="00594ECA">
                <w:rPr>
                  <w:rFonts w:ascii="Calibri" w:eastAsia="Calibri" w:hAnsi="Calibri" w:cs="Calibri"/>
                </w:rPr>
                <w:delText xml:space="preserve"> or </w:delText>
              </w:r>
              <w:r w:rsidR="23D76F06" w:rsidRPr="23D76F06" w:rsidDel="00594ECA">
                <w:rPr>
                  <w:rFonts w:ascii="Calibri" w:eastAsia="Calibri" w:hAnsi="Calibri" w:cs="Calibri"/>
                </w:rPr>
                <w:delText>treatment is in place.</w:delText>
              </w:r>
            </w:del>
          </w:p>
        </w:tc>
        <w:tc>
          <w:tcPr>
            <w:tcW w:w="2960" w:type="dxa"/>
          </w:tcPr>
          <w:p w14:paraId="017EB9DC" w14:textId="77777777" w:rsidR="58FF15A0" w:rsidRDefault="23D76F06" w:rsidP="58FF15A0">
            <w:r w:rsidRPr="23D76F06">
              <w:rPr>
                <w:rFonts w:ascii="Calibri" w:eastAsia="Calibri" w:hAnsi="Calibri" w:cs="Calibri"/>
              </w:rPr>
              <w:lastRenderedPageBreak/>
              <w:t>51</w:t>
            </w:r>
          </w:p>
        </w:tc>
      </w:tr>
      <w:tr w:rsidR="58FF15A0" w14:paraId="48E487B0" w14:textId="77777777" w:rsidTr="0029467D">
        <w:tc>
          <w:tcPr>
            <w:tcW w:w="6385" w:type="dxa"/>
          </w:tcPr>
          <w:p w14:paraId="02497054" w14:textId="40286516" w:rsidR="58FF15A0" w:rsidRDefault="00752D1F" w:rsidP="58FF15A0">
            <w:ins w:id="203" w:author="Breanna Barlow" w:date="2019-03-19T13:31:00Z">
              <w:r>
                <w:t xml:space="preserve">Other Pollutants (both agricultural including </w:t>
              </w:r>
              <w:proofErr w:type="spellStart"/>
              <w:r>
                <w:t>milkhouse</w:t>
              </w:r>
              <w:proofErr w:type="spellEnd"/>
              <w:r>
                <w:t xml:space="preserve"> waste and feedstocks and non-agricultural such as food wastes) are discharged or stored on the PLU and adequate control/treatment is NOT in place.</w:t>
              </w:r>
            </w:ins>
            <w:del w:id="204" w:author="Breanna Barlow" w:date="2019-03-19T13:31:00Z">
              <w:r w:rsidR="23D76F06" w:rsidRPr="23D76F06" w:rsidDel="00752D1F">
                <w:rPr>
                  <w:rFonts w:ascii="Calibri" w:eastAsia="Calibri" w:hAnsi="Calibri" w:cs="Calibri"/>
                </w:rPr>
                <w:delText xml:space="preserve">Other </w:delText>
              </w:r>
              <w:r w:rsidR="00CA6412" w:rsidDel="00752D1F">
                <w:rPr>
                  <w:rFonts w:ascii="Calibri" w:eastAsia="Calibri" w:hAnsi="Calibri" w:cs="Calibri"/>
                </w:rPr>
                <w:delText>p</w:delText>
              </w:r>
              <w:r w:rsidR="00CA6412" w:rsidRPr="23D76F06" w:rsidDel="00752D1F">
                <w:rPr>
                  <w:rFonts w:ascii="Calibri" w:eastAsia="Calibri" w:hAnsi="Calibri" w:cs="Calibri"/>
                </w:rPr>
                <w:delText xml:space="preserve">ollutants </w:delText>
              </w:r>
              <w:r w:rsidR="23D76F06" w:rsidRPr="23D76F06" w:rsidDel="00752D1F">
                <w:rPr>
                  <w:rFonts w:ascii="Calibri" w:eastAsia="Calibri" w:hAnsi="Calibri" w:cs="Calibri"/>
                </w:rPr>
                <w:delText>(including feedstocks such as grains, silage, etc.) are stored on the PLU and adequate control</w:delText>
              </w:r>
              <w:r w:rsidR="00CA6412" w:rsidDel="00752D1F">
                <w:rPr>
                  <w:rFonts w:ascii="Calibri" w:eastAsia="Calibri" w:hAnsi="Calibri" w:cs="Calibri"/>
                </w:rPr>
                <w:delText xml:space="preserve"> or </w:delText>
              </w:r>
              <w:r w:rsidR="23D76F06" w:rsidRPr="23D76F06" w:rsidDel="00752D1F">
                <w:rPr>
                  <w:rFonts w:ascii="Calibri" w:eastAsia="Calibri" w:hAnsi="Calibri" w:cs="Calibri"/>
                </w:rPr>
                <w:delText xml:space="preserve">treatment is </w:delText>
              </w:r>
              <w:r w:rsidR="004961FA" w:rsidRPr="004961FA" w:rsidDel="00752D1F">
                <w:rPr>
                  <w:rFonts w:ascii="Calibri" w:eastAsia="Calibri" w:hAnsi="Calibri" w:cs="Calibri"/>
                  <w:b/>
                </w:rPr>
                <w:delText>not</w:delText>
              </w:r>
              <w:r w:rsidR="23D76F06" w:rsidRPr="23D76F06" w:rsidDel="00752D1F">
                <w:rPr>
                  <w:rFonts w:ascii="Calibri" w:eastAsia="Calibri" w:hAnsi="Calibri" w:cs="Calibri"/>
                </w:rPr>
                <w:delText xml:space="preserve"> in place.</w:delText>
              </w:r>
            </w:del>
          </w:p>
        </w:tc>
        <w:tc>
          <w:tcPr>
            <w:tcW w:w="2960" w:type="dxa"/>
          </w:tcPr>
          <w:p w14:paraId="566702D5" w14:textId="77777777" w:rsidR="58FF15A0" w:rsidRDefault="23D76F06" w:rsidP="58FF15A0">
            <w:r w:rsidRPr="23D76F06">
              <w:rPr>
                <w:rFonts w:ascii="Calibri" w:eastAsia="Calibri" w:hAnsi="Calibri" w:cs="Calibri"/>
              </w:rPr>
              <w:t>1</w:t>
            </w:r>
          </w:p>
        </w:tc>
      </w:tr>
    </w:tbl>
    <w:p w14:paraId="02364169" w14:textId="77777777" w:rsidR="0B252559" w:rsidRDefault="23D76F06" w:rsidP="58FF15A0">
      <w:r w:rsidRPr="23D76F06">
        <w:rPr>
          <w:rFonts w:ascii="Calibri" w:eastAsia="Calibri" w:hAnsi="Calibri" w:cs="Calibri"/>
        </w:rPr>
        <w:t xml:space="preserve"> </w:t>
      </w:r>
    </w:p>
    <w:p w14:paraId="7677FDC8" w14:textId="1FE7D04F" w:rsidR="0B252559" w:rsidRDefault="23D76F06" w:rsidP="58FF15A0">
      <w:r w:rsidRPr="23D76F06">
        <w:rPr>
          <w:rFonts w:ascii="Calibri" w:eastAsia="Calibri" w:hAnsi="Calibri" w:cs="Calibri"/>
        </w:rPr>
        <w:t xml:space="preserve">Conservation </w:t>
      </w:r>
      <w:r w:rsidR="00CA6412">
        <w:rPr>
          <w:rFonts w:ascii="Calibri" w:eastAsia="Calibri" w:hAnsi="Calibri" w:cs="Calibri"/>
        </w:rPr>
        <w:t>p</w:t>
      </w:r>
      <w:r w:rsidR="00CA6412" w:rsidRPr="23D76F06">
        <w:rPr>
          <w:rFonts w:ascii="Calibri" w:eastAsia="Calibri" w:hAnsi="Calibri" w:cs="Calibri"/>
        </w:rPr>
        <w:t xml:space="preserve">ractices </w:t>
      </w:r>
      <w:r w:rsidRPr="23D76F06">
        <w:rPr>
          <w:rFonts w:ascii="Calibri" w:eastAsia="Calibri" w:hAnsi="Calibri" w:cs="Calibri"/>
        </w:rPr>
        <w:t>are then added to the existing condition to determine the state of the management system.  Example practice points are identified in</w:t>
      </w:r>
      <w:r w:rsidR="00B53010">
        <w:rPr>
          <w:rFonts w:ascii="Calibri" w:eastAsia="Calibri" w:hAnsi="Calibri" w:cs="Calibri"/>
        </w:rPr>
        <w:t xml:space="preserve"> </w:t>
      </w:r>
      <w:r w:rsidR="00B53010">
        <w:rPr>
          <w:rFonts w:ascii="Calibri" w:eastAsia="Calibri" w:hAnsi="Calibri" w:cs="Calibri"/>
        </w:rPr>
        <w:fldChar w:fldCharType="begin"/>
      </w:r>
      <w:r w:rsidR="00B53010">
        <w:rPr>
          <w:rFonts w:ascii="Calibri" w:eastAsia="Calibri" w:hAnsi="Calibri" w:cs="Calibri"/>
        </w:rPr>
        <w:instrText xml:space="preserve"> REF _Ref1133437 \h </w:instrText>
      </w:r>
      <w:r w:rsidR="00B53010">
        <w:rPr>
          <w:rFonts w:ascii="Calibri" w:eastAsia="Calibri" w:hAnsi="Calibri" w:cs="Calibri"/>
        </w:rPr>
      </w:r>
      <w:r w:rsidR="00B53010">
        <w:rPr>
          <w:rFonts w:ascii="Calibri" w:eastAsia="Calibri" w:hAnsi="Calibri" w:cs="Calibri"/>
        </w:rPr>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83</w:t>
      </w:r>
      <w:r w:rsidR="00B53010">
        <w:rPr>
          <w:rFonts w:ascii="Calibri" w:eastAsia="Calibri" w:hAnsi="Calibri" w:cs="Calibri"/>
        </w:rPr>
        <w:fldChar w:fldCharType="end"/>
      </w:r>
      <w:r w:rsidRPr="23D76F06">
        <w:rPr>
          <w:rFonts w:ascii="Calibri" w:eastAsia="Calibri" w:hAnsi="Calibri" w:cs="Calibri"/>
        </w:rPr>
        <w:t xml:space="preserve">. </w:t>
      </w:r>
    </w:p>
    <w:p w14:paraId="744FDB0A" w14:textId="124D981E" w:rsidR="0B252559" w:rsidRDefault="0030521D" w:rsidP="58FF15A0">
      <w:bookmarkStart w:id="205" w:name="_Ref1133437"/>
      <w:r w:rsidRPr="10C6172E">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83</w:t>
      </w:r>
      <w:r w:rsidRPr="00865861">
        <w:fldChar w:fldCharType="end"/>
      </w:r>
      <w:bookmarkEnd w:id="205"/>
      <w:r w:rsidRPr="10C6172E">
        <w:rPr>
          <w:i/>
          <w:iCs/>
          <w:color w:val="44546A" w:themeColor="text2"/>
        </w:rPr>
        <w:t>:</w:t>
      </w:r>
      <w:r w:rsidRPr="10C6172E">
        <w:rPr>
          <w:rFonts w:ascii="Calibri" w:eastAsia="Calibri" w:hAnsi="Calibri" w:cs="Calibri"/>
          <w:i/>
          <w:iCs/>
          <w:color w:val="445369"/>
        </w:rPr>
        <w:t xml:space="preserve"> </w:t>
      </w:r>
      <w:r w:rsidR="23D76F06" w:rsidRPr="10C6172E">
        <w:rPr>
          <w:rFonts w:ascii="Calibri" w:eastAsia="Calibri" w:hAnsi="Calibri" w:cs="Calibri"/>
          <w:i/>
          <w:iCs/>
          <w:color w:val="445369"/>
        </w:rPr>
        <w:t xml:space="preserve">Typical Practices Affecting Other Pollutants </w:t>
      </w:r>
    </w:p>
    <w:tbl>
      <w:tblPr>
        <w:tblStyle w:val="TableGrid"/>
        <w:tblW w:w="9355" w:type="dxa"/>
        <w:tblLayout w:type="fixed"/>
        <w:tblLook w:val="04A0" w:firstRow="1" w:lastRow="0" w:firstColumn="1" w:lastColumn="0" w:noHBand="0" w:noVBand="1"/>
      </w:tblPr>
      <w:tblGrid>
        <w:gridCol w:w="4675"/>
        <w:gridCol w:w="4680"/>
      </w:tblGrid>
      <w:tr w:rsidR="58FF15A0" w14:paraId="7D1E48A3" w14:textId="77777777" w:rsidTr="00865861">
        <w:tc>
          <w:tcPr>
            <w:tcW w:w="4675" w:type="dxa"/>
            <w:shd w:val="clear" w:color="auto" w:fill="D9E2F3" w:themeFill="accent1" w:themeFillTint="33"/>
          </w:tcPr>
          <w:p w14:paraId="36930971" w14:textId="77777777" w:rsidR="58FF15A0" w:rsidRDefault="23D76F06" w:rsidP="58FF15A0">
            <w:r w:rsidRPr="23D76F06">
              <w:rPr>
                <w:rFonts w:ascii="Calibri" w:eastAsia="Calibri" w:hAnsi="Calibri" w:cs="Calibri"/>
              </w:rPr>
              <w:t xml:space="preserve">Conservation Practices </w:t>
            </w:r>
          </w:p>
        </w:tc>
        <w:tc>
          <w:tcPr>
            <w:tcW w:w="4680" w:type="dxa"/>
            <w:shd w:val="clear" w:color="auto" w:fill="D9E2F3" w:themeFill="accent1" w:themeFillTint="33"/>
          </w:tcPr>
          <w:p w14:paraId="41DE02CD" w14:textId="77777777" w:rsidR="58FF15A0" w:rsidRDefault="23D76F06" w:rsidP="58FF15A0">
            <w:r w:rsidRPr="23D76F06">
              <w:rPr>
                <w:rFonts w:ascii="Calibri" w:eastAsia="Calibri" w:hAnsi="Calibri" w:cs="Calibri"/>
              </w:rPr>
              <w:t xml:space="preserve">Conservation Management Points </w:t>
            </w:r>
          </w:p>
        </w:tc>
      </w:tr>
      <w:tr w:rsidR="58FF15A0" w14:paraId="0B4778BD" w14:textId="77777777" w:rsidTr="00865861">
        <w:tc>
          <w:tcPr>
            <w:tcW w:w="4675" w:type="dxa"/>
          </w:tcPr>
          <w:p w14:paraId="5241FCD2" w14:textId="1DBD5983" w:rsidR="58FF15A0" w:rsidRDefault="23D76F06" w:rsidP="00865861">
            <w:r w:rsidRPr="00865861">
              <w:rPr>
                <w:rFonts w:ascii="Calibri" w:eastAsia="Calibri" w:hAnsi="Calibri" w:cs="Calibri"/>
              </w:rPr>
              <w:t>Waste Treatment (629</w:t>
            </w:r>
            <w:r w:rsidR="0030521D" w:rsidRPr="00865861">
              <w:rPr>
                <w:rFonts w:ascii="Calibri" w:eastAsia="Calibri" w:hAnsi="Calibri" w:cs="Calibri"/>
              </w:rPr>
              <w:t>)</w:t>
            </w:r>
          </w:p>
        </w:tc>
        <w:tc>
          <w:tcPr>
            <w:tcW w:w="4680" w:type="dxa"/>
          </w:tcPr>
          <w:p w14:paraId="3AE55700" w14:textId="4B2A27CC" w:rsidR="58FF15A0" w:rsidRDefault="23D76F06" w:rsidP="58FF15A0">
            <w:r w:rsidRPr="23D76F06">
              <w:rPr>
                <w:rFonts w:ascii="Calibri" w:eastAsia="Calibri" w:hAnsi="Calibri" w:cs="Calibri"/>
              </w:rPr>
              <w:t>51</w:t>
            </w:r>
          </w:p>
        </w:tc>
      </w:tr>
      <w:tr w:rsidR="0030521D" w14:paraId="6E8FC657" w14:textId="77777777" w:rsidTr="00865861">
        <w:tc>
          <w:tcPr>
            <w:tcW w:w="4675" w:type="dxa"/>
          </w:tcPr>
          <w:p w14:paraId="4FEFA70D" w14:textId="77777777" w:rsidR="0030521D" w:rsidRPr="0030521D" w:rsidRDefault="0030521D" w:rsidP="00865861">
            <w:r w:rsidRPr="00865861">
              <w:rPr>
                <w:rFonts w:ascii="Calibri" w:eastAsia="Calibri" w:hAnsi="Calibri" w:cs="Calibri"/>
              </w:rPr>
              <w:t>Waste Recycling (633)</w:t>
            </w:r>
          </w:p>
        </w:tc>
        <w:tc>
          <w:tcPr>
            <w:tcW w:w="4680" w:type="dxa"/>
          </w:tcPr>
          <w:p w14:paraId="37E886FF" w14:textId="77777777" w:rsidR="0030521D" w:rsidRPr="23D76F06" w:rsidRDefault="0030521D" w:rsidP="58FF15A0">
            <w:pPr>
              <w:rPr>
                <w:rFonts w:ascii="Calibri" w:eastAsia="Calibri" w:hAnsi="Calibri" w:cs="Calibri"/>
              </w:rPr>
            </w:pPr>
            <w:r w:rsidRPr="23D76F06">
              <w:rPr>
                <w:rFonts w:ascii="Calibri" w:eastAsia="Calibri" w:hAnsi="Calibri" w:cs="Calibri"/>
              </w:rPr>
              <w:t>51</w:t>
            </w:r>
          </w:p>
        </w:tc>
      </w:tr>
      <w:tr w:rsidR="0030521D" w14:paraId="5CA90925" w14:textId="77777777" w:rsidTr="00865861">
        <w:tc>
          <w:tcPr>
            <w:tcW w:w="4675" w:type="dxa"/>
          </w:tcPr>
          <w:p w14:paraId="1CB8F26A" w14:textId="77777777" w:rsidR="0030521D" w:rsidRPr="0030521D" w:rsidRDefault="0030521D" w:rsidP="00865861">
            <w:r w:rsidRPr="00865861">
              <w:rPr>
                <w:rFonts w:ascii="Calibri" w:eastAsia="Calibri" w:hAnsi="Calibri" w:cs="Calibri"/>
              </w:rPr>
              <w:t>Waste Separation (632)</w:t>
            </w:r>
          </w:p>
        </w:tc>
        <w:tc>
          <w:tcPr>
            <w:tcW w:w="4680" w:type="dxa"/>
          </w:tcPr>
          <w:p w14:paraId="7E389B41" w14:textId="77777777" w:rsidR="0030521D" w:rsidRPr="23D76F06" w:rsidRDefault="0030521D" w:rsidP="58FF15A0">
            <w:pPr>
              <w:rPr>
                <w:rFonts w:ascii="Calibri" w:eastAsia="Calibri" w:hAnsi="Calibri" w:cs="Calibri"/>
              </w:rPr>
            </w:pPr>
            <w:r w:rsidRPr="23D76F06">
              <w:rPr>
                <w:rFonts w:ascii="Calibri" w:eastAsia="Calibri" w:hAnsi="Calibri" w:cs="Calibri"/>
              </w:rPr>
              <w:t>51</w:t>
            </w:r>
          </w:p>
        </w:tc>
      </w:tr>
      <w:tr w:rsidR="0030521D" w14:paraId="4EB23D87" w14:textId="77777777" w:rsidTr="00865861">
        <w:tc>
          <w:tcPr>
            <w:tcW w:w="4675" w:type="dxa"/>
          </w:tcPr>
          <w:p w14:paraId="5BD0A615" w14:textId="77777777" w:rsidR="0030521D" w:rsidRPr="00865861" w:rsidRDefault="0030521D" w:rsidP="00865861">
            <w:pPr>
              <w:rPr>
                <w:rFonts w:ascii="Calibri" w:eastAsia="Calibri" w:hAnsi="Calibri" w:cs="Calibri"/>
              </w:rPr>
            </w:pPr>
            <w:r w:rsidRPr="00865861">
              <w:rPr>
                <w:rFonts w:ascii="Calibri" w:eastAsia="Calibri" w:hAnsi="Calibri" w:cs="Calibri"/>
              </w:rPr>
              <w:t>Vegetated Treatment Area (635)</w:t>
            </w:r>
          </w:p>
        </w:tc>
        <w:tc>
          <w:tcPr>
            <w:tcW w:w="4680" w:type="dxa"/>
          </w:tcPr>
          <w:p w14:paraId="6E806511" w14:textId="77777777" w:rsidR="0030521D" w:rsidRPr="23D76F06" w:rsidRDefault="0030521D" w:rsidP="58FF15A0">
            <w:pPr>
              <w:rPr>
                <w:rFonts w:ascii="Calibri" w:eastAsia="Calibri" w:hAnsi="Calibri" w:cs="Calibri"/>
              </w:rPr>
            </w:pPr>
            <w:r w:rsidRPr="23D76F06">
              <w:rPr>
                <w:rFonts w:ascii="Calibri" w:eastAsia="Calibri" w:hAnsi="Calibri" w:cs="Calibri"/>
              </w:rPr>
              <w:t>51</w:t>
            </w:r>
          </w:p>
        </w:tc>
      </w:tr>
    </w:tbl>
    <w:p w14:paraId="26EF43BA" w14:textId="77777777" w:rsidR="00960408" w:rsidRDefault="00960408" w:rsidP="58FF15A0"/>
    <w:p w14:paraId="44060EB0" w14:textId="77777777" w:rsidR="5AA982B4" w:rsidRPr="00C058B7" w:rsidRDefault="5AA982B4">
      <w:pPr>
        <w:rPr>
          <w:color w:val="C00000"/>
        </w:rPr>
      </w:pPr>
    </w:p>
    <w:p w14:paraId="376E40CB" w14:textId="77777777" w:rsidR="00992C8D" w:rsidRDefault="00992C8D" w:rsidP="61F573E5">
      <w:pPr>
        <w:pStyle w:val="Heading2"/>
        <w:rPr>
          <w:b/>
          <w:bCs/>
        </w:rPr>
      </w:pPr>
      <w:bookmarkStart w:id="206" w:name="_Toc531617583"/>
      <w:bookmarkStart w:id="207" w:name="_Toc535524410"/>
      <w:bookmarkStart w:id="208" w:name="_Toc2079935"/>
      <w:r w:rsidRPr="3ACC3DC2">
        <w:rPr>
          <w:b/>
          <w:bCs/>
        </w:rPr>
        <w:t>Sediment Transport to Surface Water (Sediment Transport)</w:t>
      </w:r>
      <w:bookmarkEnd w:id="206"/>
      <w:bookmarkEnd w:id="207"/>
      <w:bookmarkEnd w:id="208"/>
    </w:p>
    <w:p w14:paraId="1BB870D5" w14:textId="1B2F23EB" w:rsidR="00992C8D" w:rsidRDefault="00992C8D" w:rsidP="00992C8D">
      <w:r w:rsidRPr="004727FE">
        <w:rPr>
          <w:b/>
        </w:rPr>
        <w:t>Description:</w:t>
      </w:r>
      <w:r>
        <w:t xml:space="preserve">  </w:t>
      </w:r>
      <w:r w:rsidRPr="000C0F15">
        <w:t>Offsite transport of sediment to surface waters degrades water quality and limits uses.</w:t>
      </w:r>
      <w:r>
        <w:t xml:space="preserve">  </w:t>
      </w:r>
    </w:p>
    <w:p w14:paraId="0DCD60FE" w14:textId="5C7818FE" w:rsidR="00992C8D" w:rsidRDefault="00992C8D" w:rsidP="00992C8D">
      <w:r w:rsidRPr="004727FE">
        <w:rPr>
          <w:b/>
        </w:rPr>
        <w:t>Objective:</w:t>
      </w:r>
      <w:r>
        <w:t xml:space="preserve">  </w:t>
      </w:r>
      <w:r w:rsidRPr="000C0F15">
        <w:t>Limit sediment loss from site to surface waters</w:t>
      </w:r>
      <w:r>
        <w:t xml:space="preserve">.  Sediment delivery from working lands should be limited to less than </w:t>
      </w:r>
      <w:r w:rsidR="00CA6412">
        <w:t xml:space="preserve">2 </w:t>
      </w:r>
      <w:r>
        <w:t>tons</w:t>
      </w:r>
      <w:r w:rsidR="00CA6412">
        <w:t xml:space="preserve"> per </w:t>
      </w:r>
      <w:r>
        <w:t>acre.  Appropriate upslope treatment and buffer practices should be in place to address concentrated flow, ephemeral gullies, and classic gullies.</w:t>
      </w:r>
    </w:p>
    <w:p w14:paraId="1B0E99F0" w14:textId="77777777" w:rsidR="00992C8D" w:rsidRPr="006B2316" w:rsidRDefault="4B382B9E" w:rsidP="4B382B9E">
      <w:pPr>
        <w:rPr>
          <w:b/>
          <w:bCs/>
        </w:rPr>
      </w:pPr>
      <w:r w:rsidRPr="4B382B9E">
        <w:rPr>
          <w:b/>
          <w:bCs/>
        </w:rPr>
        <w:t>Analysis within CART:</w:t>
      </w:r>
    </w:p>
    <w:p w14:paraId="1A343F5E" w14:textId="08FAA065" w:rsidR="00992C8D" w:rsidRPr="004F0705" w:rsidRDefault="00992C8D" w:rsidP="4B382B9E">
      <w:pPr>
        <w:keepNext/>
        <w:rPr>
          <w:rFonts w:ascii="Calibri" w:eastAsia="Calibri" w:hAnsi="Calibri" w:cs="Calibri"/>
        </w:rPr>
      </w:pPr>
      <w:r>
        <w:t xml:space="preserve">Each PLU </w:t>
      </w:r>
      <w:r w:rsidR="4B382B9E">
        <w:t xml:space="preserve">will have the PLU </w:t>
      </w:r>
      <w:r w:rsidR="00CB7009">
        <w:t>soil runoff potential</w:t>
      </w:r>
      <w:r w:rsidR="4B382B9E">
        <w:t xml:space="preserve"> determined.  Each soil map unit within the PLU will be categorized into one of four </w:t>
      </w:r>
      <w:r w:rsidR="00CB7009">
        <w:t>soil runoff potential</w:t>
      </w:r>
      <w:r w:rsidR="4B382B9E">
        <w:t>s through the Water Quality Management Services - Soil Runoff, based on its published map unit compon</w:t>
      </w:r>
      <w:r w:rsidR="00594734">
        <w:t>ent correspond</w:t>
      </w:r>
      <w:r w:rsidR="005779BC">
        <w:t xml:space="preserve">ing to the chart in </w:t>
      </w:r>
      <w:r w:rsidR="00B53010">
        <w:fldChar w:fldCharType="begin"/>
      </w:r>
      <w:r w:rsidR="00B53010">
        <w:instrText xml:space="preserve"> REF _Ref1133457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84</w:t>
      </w:r>
      <w:r w:rsidR="00B53010">
        <w:fldChar w:fldCharType="end"/>
      </w:r>
      <w:r w:rsidRPr="4B382B9E">
        <w:t xml:space="preserve">.  </w:t>
      </w:r>
      <w:r w:rsidR="4E7B9CB0" w:rsidRPr="00C058B7">
        <w:rPr>
          <w:rFonts w:ascii="Calibri" w:eastAsia="Calibri" w:hAnsi="Calibri" w:cs="Calibri"/>
        </w:rPr>
        <w:t xml:space="preserve">The acre weighted average </w:t>
      </w:r>
      <w:r w:rsidR="4B382B9E" w:rsidRPr="00C058B7">
        <w:rPr>
          <w:rFonts w:ascii="Calibri" w:eastAsia="Calibri" w:hAnsi="Calibri" w:cs="Calibri"/>
        </w:rPr>
        <w:t>rating for the PLU is then determined based on ratings for each soil map unit in the PLU</w:t>
      </w:r>
      <w:r w:rsidR="4E7B9CB0" w:rsidRPr="00C058B7">
        <w:rPr>
          <w:rFonts w:ascii="Calibri" w:eastAsia="Calibri" w:hAnsi="Calibri" w:cs="Calibri"/>
        </w:rPr>
        <w:t xml:space="preserve">. </w:t>
      </w:r>
    </w:p>
    <w:p w14:paraId="616FAEF2" w14:textId="6F84FE00" w:rsidR="00992C8D" w:rsidRPr="004F0705" w:rsidRDefault="00D33DB5" w:rsidP="00C058B7">
      <w:pPr>
        <w:keepNext/>
      </w:pPr>
      <w:bookmarkStart w:id="209" w:name="_Ref1133457"/>
      <w:r w:rsidRPr="75D8186F">
        <w:rPr>
          <w:i/>
          <w:iCs/>
          <w:color w:val="44546A" w:themeColor="text2"/>
        </w:rPr>
        <w:t xml:space="preserve">Figure </w:t>
      </w:r>
      <w:r w:rsidR="00CC2AFD" w:rsidRPr="00865861">
        <w:fldChar w:fldCharType="begin"/>
      </w:r>
      <w:r w:rsidR="00CC2AFD" w:rsidRPr="00554408">
        <w:rPr>
          <w:i/>
          <w:iCs/>
          <w:color w:val="44546A" w:themeColor="text2"/>
        </w:rPr>
        <w:instrText xml:space="preserve"> SEQ Figure \* ARABIC </w:instrText>
      </w:r>
      <w:r w:rsidR="00CC2AFD" w:rsidRPr="00865861">
        <w:rPr>
          <w:i/>
          <w:iCs/>
          <w:color w:val="44546A" w:themeColor="text2"/>
        </w:rPr>
        <w:fldChar w:fldCharType="separate"/>
      </w:r>
      <w:r w:rsidR="002551DD">
        <w:rPr>
          <w:i/>
          <w:iCs/>
          <w:noProof/>
          <w:color w:val="44546A" w:themeColor="text2"/>
        </w:rPr>
        <w:t>84</w:t>
      </w:r>
      <w:r w:rsidR="00CC2AFD" w:rsidRPr="00865861">
        <w:fldChar w:fldCharType="end"/>
      </w:r>
      <w:bookmarkEnd w:id="209"/>
      <w:r w:rsidRPr="75D8186F">
        <w:rPr>
          <w:i/>
          <w:iCs/>
          <w:color w:val="44546A" w:themeColor="text2"/>
        </w:rPr>
        <w:t xml:space="preserve">: </w:t>
      </w:r>
      <w:r w:rsidR="00992C8D" w:rsidRPr="75D8186F">
        <w:rPr>
          <w:i/>
          <w:iCs/>
          <w:color w:val="44546A" w:themeColor="text2"/>
        </w:rPr>
        <w:t>Determining Soil Runoff Potential</w:t>
      </w:r>
    </w:p>
    <w:tbl>
      <w:tblPr>
        <w:tblStyle w:val="TableGrid"/>
        <w:tblW w:w="0" w:type="auto"/>
        <w:tblLook w:val="04A0" w:firstRow="1" w:lastRow="0" w:firstColumn="1" w:lastColumn="0" w:noHBand="0" w:noVBand="1"/>
      </w:tblPr>
      <w:tblGrid>
        <w:gridCol w:w="1435"/>
        <w:gridCol w:w="1175"/>
        <w:gridCol w:w="1435"/>
        <w:gridCol w:w="1350"/>
        <w:gridCol w:w="3955"/>
      </w:tblGrid>
      <w:tr w:rsidR="00992C8D" w14:paraId="02A028AA" w14:textId="77777777" w:rsidTr="0029467D">
        <w:tc>
          <w:tcPr>
            <w:tcW w:w="1435" w:type="dxa"/>
            <w:shd w:val="clear" w:color="auto" w:fill="D9E2F3" w:themeFill="accent1" w:themeFillTint="33"/>
          </w:tcPr>
          <w:p w14:paraId="149763CA" w14:textId="77777777" w:rsidR="00992C8D" w:rsidRDefault="00992C8D" w:rsidP="00A54747">
            <w:r>
              <w:t>Soil Runoff Potential</w:t>
            </w:r>
          </w:p>
        </w:tc>
        <w:tc>
          <w:tcPr>
            <w:tcW w:w="1175" w:type="dxa"/>
            <w:shd w:val="clear" w:color="auto" w:fill="D9E2F3" w:themeFill="accent1" w:themeFillTint="33"/>
          </w:tcPr>
          <w:p w14:paraId="0EDC091D" w14:textId="11E80AED" w:rsidR="00992C8D" w:rsidRDefault="00992C8D" w:rsidP="00A54747">
            <w:r>
              <w:t>Hydrologic Group A</w:t>
            </w:r>
          </w:p>
        </w:tc>
        <w:tc>
          <w:tcPr>
            <w:tcW w:w="1435" w:type="dxa"/>
            <w:shd w:val="clear" w:color="auto" w:fill="D9E2F3" w:themeFill="accent1" w:themeFillTint="33"/>
          </w:tcPr>
          <w:p w14:paraId="2A565103" w14:textId="77777777" w:rsidR="00992C8D" w:rsidRDefault="00992C8D" w:rsidP="00A54747">
            <w:r>
              <w:t>Hydrologic Group B</w:t>
            </w:r>
          </w:p>
        </w:tc>
        <w:tc>
          <w:tcPr>
            <w:tcW w:w="1350" w:type="dxa"/>
            <w:shd w:val="clear" w:color="auto" w:fill="D9E2F3" w:themeFill="accent1" w:themeFillTint="33"/>
          </w:tcPr>
          <w:p w14:paraId="4C6EB1C3" w14:textId="77777777" w:rsidR="00992C8D" w:rsidRDefault="00992C8D" w:rsidP="00A54747">
            <w:r>
              <w:t>Hydrologic Group C</w:t>
            </w:r>
          </w:p>
        </w:tc>
        <w:tc>
          <w:tcPr>
            <w:tcW w:w="3955" w:type="dxa"/>
            <w:shd w:val="clear" w:color="auto" w:fill="D9E2F3" w:themeFill="accent1" w:themeFillTint="33"/>
          </w:tcPr>
          <w:p w14:paraId="4DA65F3B" w14:textId="77777777" w:rsidR="00992C8D" w:rsidRDefault="00992C8D" w:rsidP="00A54747">
            <w:r>
              <w:t>Hydrologic Group D</w:t>
            </w:r>
          </w:p>
        </w:tc>
      </w:tr>
      <w:tr w:rsidR="00992C8D" w14:paraId="7742D989" w14:textId="77777777" w:rsidTr="0029467D">
        <w:tc>
          <w:tcPr>
            <w:tcW w:w="1435" w:type="dxa"/>
          </w:tcPr>
          <w:p w14:paraId="5544A725" w14:textId="77777777" w:rsidR="00992C8D" w:rsidRDefault="00992C8D" w:rsidP="00A54747">
            <w:r>
              <w:t>Low = 0</w:t>
            </w:r>
          </w:p>
        </w:tc>
        <w:tc>
          <w:tcPr>
            <w:tcW w:w="1175" w:type="dxa"/>
          </w:tcPr>
          <w:p w14:paraId="45CD28C9" w14:textId="77777777" w:rsidR="00992C8D" w:rsidRDefault="00992C8D" w:rsidP="00A54747">
            <w:r>
              <w:t>All</w:t>
            </w:r>
            <w:r>
              <w:br/>
            </w:r>
          </w:p>
        </w:tc>
        <w:tc>
          <w:tcPr>
            <w:tcW w:w="1435" w:type="dxa"/>
          </w:tcPr>
          <w:p w14:paraId="6AA2788A" w14:textId="77777777" w:rsidR="00992C8D" w:rsidRDefault="00992C8D" w:rsidP="00A54747">
            <w:r>
              <w:t>Slope &lt;4</w:t>
            </w:r>
          </w:p>
        </w:tc>
        <w:tc>
          <w:tcPr>
            <w:tcW w:w="1350" w:type="dxa"/>
          </w:tcPr>
          <w:p w14:paraId="75F737F2" w14:textId="77777777" w:rsidR="00992C8D" w:rsidRDefault="00992C8D" w:rsidP="00A54747">
            <w:r>
              <w:t>Slope &lt;2</w:t>
            </w:r>
          </w:p>
        </w:tc>
        <w:tc>
          <w:tcPr>
            <w:tcW w:w="3955" w:type="dxa"/>
          </w:tcPr>
          <w:p w14:paraId="282A3BBF" w14:textId="77777777" w:rsidR="00992C8D" w:rsidRDefault="00992C8D" w:rsidP="00A54747">
            <w:r>
              <w:t>Slope &lt;2 and K &lt;0.28 and no apparent or perched high water table</w:t>
            </w:r>
          </w:p>
        </w:tc>
      </w:tr>
      <w:tr w:rsidR="00992C8D" w14:paraId="5D8B665F" w14:textId="77777777" w:rsidTr="0029467D">
        <w:tc>
          <w:tcPr>
            <w:tcW w:w="1435" w:type="dxa"/>
          </w:tcPr>
          <w:p w14:paraId="5AA06417" w14:textId="77777777" w:rsidR="00992C8D" w:rsidRDefault="00992C8D" w:rsidP="00A54747">
            <w:r>
              <w:t>Moderate = 1</w:t>
            </w:r>
          </w:p>
        </w:tc>
        <w:tc>
          <w:tcPr>
            <w:tcW w:w="1175" w:type="dxa"/>
          </w:tcPr>
          <w:p w14:paraId="562CA1FE" w14:textId="77777777" w:rsidR="00992C8D" w:rsidRDefault="00992C8D" w:rsidP="00A54747">
            <w:r>
              <w:t>None</w:t>
            </w:r>
          </w:p>
        </w:tc>
        <w:tc>
          <w:tcPr>
            <w:tcW w:w="1435" w:type="dxa"/>
          </w:tcPr>
          <w:p w14:paraId="094F6CBC" w14:textId="630A6A9B" w:rsidR="00992C8D" w:rsidRDefault="0055615F" w:rsidP="00A54747">
            <w:r>
              <w:rPr>
                <w:rFonts w:cstheme="minorHAnsi"/>
              </w:rPr>
              <w:t>≥</w:t>
            </w:r>
            <w:r w:rsidR="00992C8D">
              <w:rPr>
                <w:rFonts w:cstheme="minorHAnsi"/>
              </w:rPr>
              <w:t>4</w:t>
            </w:r>
            <w:r w:rsidR="00992C8D">
              <w:t xml:space="preserve"> Slope </w:t>
            </w:r>
            <w:r>
              <w:t>&lt;</w:t>
            </w:r>
            <w:r w:rsidR="00992C8D">
              <w:t xml:space="preserve">6 and K </w:t>
            </w:r>
            <w:r>
              <w:t>&lt;</w:t>
            </w:r>
            <w:r w:rsidR="00992C8D">
              <w:t>0.32</w:t>
            </w:r>
          </w:p>
        </w:tc>
        <w:tc>
          <w:tcPr>
            <w:tcW w:w="1350" w:type="dxa"/>
          </w:tcPr>
          <w:p w14:paraId="470B2B82" w14:textId="278E571F" w:rsidR="00992C8D" w:rsidRDefault="0055615F" w:rsidP="00A54747">
            <w:r>
              <w:rPr>
                <w:rFonts w:cstheme="minorHAnsi"/>
              </w:rPr>
              <w:t>≥</w:t>
            </w:r>
            <w:r w:rsidR="00992C8D">
              <w:rPr>
                <w:rFonts w:cstheme="minorHAnsi"/>
              </w:rPr>
              <w:t>2</w:t>
            </w:r>
            <w:r w:rsidR="00992C8D">
              <w:t xml:space="preserve"> Slope </w:t>
            </w:r>
            <w:r>
              <w:t>&lt;</w:t>
            </w:r>
            <w:r w:rsidR="00992C8D">
              <w:t xml:space="preserve">6 and K </w:t>
            </w:r>
            <w:r>
              <w:t>&lt;</w:t>
            </w:r>
            <w:r w:rsidR="00992C8D">
              <w:t>0.28</w:t>
            </w:r>
          </w:p>
        </w:tc>
        <w:tc>
          <w:tcPr>
            <w:tcW w:w="3955" w:type="dxa"/>
          </w:tcPr>
          <w:p w14:paraId="1290F172" w14:textId="02DE9245" w:rsidR="00992C8D" w:rsidRDefault="0055615F" w:rsidP="00A54747">
            <w:r>
              <w:rPr>
                <w:rFonts w:cstheme="minorHAnsi"/>
              </w:rPr>
              <w:t>≥</w:t>
            </w:r>
            <w:r w:rsidR="00992C8D">
              <w:rPr>
                <w:rFonts w:cstheme="minorHAnsi"/>
              </w:rPr>
              <w:t>2</w:t>
            </w:r>
            <w:r w:rsidR="00992C8D">
              <w:t xml:space="preserve"> Slope </w:t>
            </w:r>
            <w:r>
              <w:t>&lt;</w:t>
            </w:r>
            <w:r w:rsidR="00992C8D">
              <w:t xml:space="preserve">6 and K </w:t>
            </w:r>
            <w:r>
              <w:t>&lt;</w:t>
            </w:r>
            <w:r w:rsidR="00992C8D">
              <w:t>0.28 and no apparent or perched high water table</w:t>
            </w:r>
          </w:p>
        </w:tc>
      </w:tr>
      <w:tr w:rsidR="00992C8D" w14:paraId="1980CD7F" w14:textId="77777777" w:rsidTr="0029467D">
        <w:tc>
          <w:tcPr>
            <w:tcW w:w="1435" w:type="dxa"/>
          </w:tcPr>
          <w:p w14:paraId="47E3410C" w14:textId="77777777" w:rsidR="00992C8D" w:rsidRDefault="00992C8D" w:rsidP="00A54747">
            <w:r>
              <w:lastRenderedPageBreak/>
              <w:t>Moderately High = 2</w:t>
            </w:r>
          </w:p>
        </w:tc>
        <w:tc>
          <w:tcPr>
            <w:tcW w:w="1175" w:type="dxa"/>
          </w:tcPr>
          <w:p w14:paraId="744350D5" w14:textId="77777777" w:rsidR="00992C8D" w:rsidRDefault="00992C8D" w:rsidP="00A54747">
            <w:r>
              <w:t>None</w:t>
            </w:r>
          </w:p>
        </w:tc>
        <w:tc>
          <w:tcPr>
            <w:tcW w:w="1435" w:type="dxa"/>
          </w:tcPr>
          <w:p w14:paraId="5580F5A9" w14:textId="192D57EC" w:rsidR="00992C8D" w:rsidRDefault="0055615F" w:rsidP="00A54747">
            <w:r>
              <w:rPr>
                <w:rFonts w:cstheme="minorHAnsi"/>
              </w:rPr>
              <w:t>≥</w:t>
            </w:r>
            <w:r w:rsidR="00992C8D">
              <w:t xml:space="preserve">4 Slope </w:t>
            </w:r>
            <w:r>
              <w:t>&lt;</w:t>
            </w:r>
            <w:r w:rsidR="00992C8D">
              <w:t xml:space="preserve">6 and K </w:t>
            </w:r>
            <w:r>
              <w:rPr>
                <w:rFonts w:cstheme="minorHAnsi"/>
              </w:rPr>
              <w:t>≥</w:t>
            </w:r>
            <w:r w:rsidR="00992C8D">
              <w:t>0.32</w:t>
            </w:r>
          </w:p>
        </w:tc>
        <w:tc>
          <w:tcPr>
            <w:tcW w:w="1350" w:type="dxa"/>
          </w:tcPr>
          <w:p w14:paraId="4F5D3F04" w14:textId="58A827CE" w:rsidR="00992C8D" w:rsidRDefault="0055615F" w:rsidP="00A54747">
            <w:r>
              <w:rPr>
                <w:rFonts w:cstheme="minorHAnsi"/>
              </w:rPr>
              <w:t>≥</w:t>
            </w:r>
            <w:r w:rsidR="00992C8D">
              <w:rPr>
                <w:rFonts w:cstheme="minorHAnsi"/>
              </w:rPr>
              <w:t>2</w:t>
            </w:r>
            <w:r w:rsidR="00992C8D">
              <w:t xml:space="preserve"> Slope </w:t>
            </w:r>
            <w:r>
              <w:t>&lt;</w:t>
            </w:r>
            <w:r w:rsidR="00992C8D">
              <w:t xml:space="preserve">6 and K </w:t>
            </w:r>
            <w:r>
              <w:rPr>
                <w:rFonts w:cstheme="minorHAnsi"/>
              </w:rPr>
              <w:t>≥</w:t>
            </w:r>
            <w:r w:rsidR="00992C8D">
              <w:t>0.28</w:t>
            </w:r>
          </w:p>
        </w:tc>
        <w:tc>
          <w:tcPr>
            <w:tcW w:w="3955" w:type="dxa"/>
          </w:tcPr>
          <w:p w14:paraId="47476880" w14:textId="54CD8B9E" w:rsidR="00992C8D" w:rsidRDefault="0055615F" w:rsidP="00A54747">
            <w:r>
              <w:rPr>
                <w:rFonts w:cstheme="minorHAnsi"/>
              </w:rPr>
              <w:t>≥</w:t>
            </w:r>
            <w:r w:rsidR="00992C8D">
              <w:rPr>
                <w:rFonts w:cstheme="minorHAnsi"/>
              </w:rPr>
              <w:t>2</w:t>
            </w:r>
            <w:r w:rsidR="00992C8D">
              <w:t xml:space="preserve"> Slope </w:t>
            </w:r>
            <w:r>
              <w:t>&lt;</w:t>
            </w:r>
            <w:r w:rsidR="00992C8D">
              <w:t>4 and no apparent or perched high water table</w:t>
            </w:r>
          </w:p>
        </w:tc>
      </w:tr>
      <w:tr w:rsidR="00992C8D" w14:paraId="2218DB14" w14:textId="77777777" w:rsidTr="0029467D">
        <w:tc>
          <w:tcPr>
            <w:tcW w:w="1435" w:type="dxa"/>
          </w:tcPr>
          <w:p w14:paraId="7D583030" w14:textId="77777777" w:rsidR="00992C8D" w:rsidRDefault="00992C8D" w:rsidP="00A54747">
            <w:r>
              <w:t>High = 3</w:t>
            </w:r>
          </w:p>
        </w:tc>
        <w:tc>
          <w:tcPr>
            <w:tcW w:w="1175" w:type="dxa"/>
          </w:tcPr>
          <w:p w14:paraId="3B3DA456" w14:textId="77777777" w:rsidR="00992C8D" w:rsidRDefault="00992C8D" w:rsidP="00A54747">
            <w:r>
              <w:t>None</w:t>
            </w:r>
          </w:p>
        </w:tc>
        <w:tc>
          <w:tcPr>
            <w:tcW w:w="1435" w:type="dxa"/>
          </w:tcPr>
          <w:p w14:paraId="46D65DAB" w14:textId="6C720D47" w:rsidR="00992C8D" w:rsidRDefault="00992C8D" w:rsidP="00A54747">
            <w:r>
              <w:t xml:space="preserve">Slope </w:t>
            </w:r>
            <w:r w:rsidR="00FE6EBB">
              <w:t>&gt;</w:t>
            </w:r>
            <w:r>
              <w:t>6</w:t>
            </w:r>
          </w:p>
        </w:tc>
        <w:tc>
          <w:tcPr>
            <w:tcW w:w="1350" w:type="dxa"/>
          </w:tcPr>
          <w:p w14:paraId="28D44E93" w14:textId="77777777" w:rsidR="00992C8D" w:rsidRDefault="00992C8D" w:rsidP="00A54747">
            <w:r>
              <w:t>Slope &gt;6</w:t>
            </w:r>
          </w:p>
        </w:tc>
        <w:tc>
          <w:tcPr>
            <w:tcW w:w="3955" w:type="dxa"/>
          </w:tcPr>
          <w:p w14:paraId="73D734FE" w14:textId="6E7457AC" w:rsidR="00992C8D" w:rsidRDefault="00992C8D" w:rsidP="00A54747">
            <w:r>
              <w:t xml:space="preserve">Slope </w:t>
            </w:r>
            <w:r w:rsidR="00FE6EBB">
              <w:t>&gt;</w:t>
            </w:r>
            <w:r>
              <w:t>4 or an apparent or perched high water table</w:t>
            </w:r>
          </w:p>
        </w:tc>
      </w:tr>
    </w:tbl>
    <w:p w14:paraId="2E9949D6" w14:textId="77777777" w:rsidR="00992C8D" w:rsidRPr="006B2316" w:rsidRDefault="00992C8D" w:rsidP="00992C8D">
      <w:pPr>
        <w:rPr>
          <w:sz w:val="4"/>
          <w:szCs w:val="4"/>
        </w:rPr>
      </w:pPr>
    </w:p>
    <w:p w14:paraId="49B259BA" w14:textId="18F7F3B3" w:rsidR="00992C8D" w:rsidRDefault="00992C8D" w:rsidP="00992C8D">
      <w:r>
        <w:t xml:space="preserve">Using the R factor from R </w:t>
      </w:r>
      <w:r w:rsidR="00CA6412">
        <w:t>factor service</w:t>
      </w:r>
      <w:r>
        <w:t xml:space="preserve">, the PLU </w:t>
      </w:r>
      <w:r w:rsidR="00CB7009">
        <w:t>soil runoff potential</w:t>
      </w:r>
      <w:r>
        <w:t xml:space="preserve"> is used to determine the threshold of </w:t>
      </w:r>
      <w:r w:rsidR="007B3016">
        <w:t>conservation</w:t>
      </w:r>
      <w:r>
        <w:t xml:space="preserve"> </w:t>
      </w:r>
      <w:r w:rsidR="007B3016">
        <w:t>management points</w:t>
      </w:r>
      <w:r>
        <w:t xml:space="preserve"> necessary to meet the planning criteria, as seen </w:t>
      </w:r>
      <w:r w:rsidR="00495677">
        <w:t xml:space="preserve">in </w:t>
      </w:r>
      <w:r w:rsidR="00B53010">
        <w:fldChar w:fldCharType="begin"/>
      </w:r>
      <w:r w:rsidR="00B53010">
        <w:instrText xml:space="preserve"> REF _Ref1133485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85</w:t>
      </w:r>
      <w:r w:rsidR="00B53010">
        <w:fldChar w:fldCharType="end"/>
      </w:r>
      <w:r>
        <w:t>.</w:t>
      </w:r>
    </w:p>
    <w:p w14:paraId="5A291D3E" w14:textId="1557FA37" w:rsidR="00992C8D" w:rsidRPr="00554408" w:rsidRDefault="00D33DB5">
      <w:pPr>
        <w:rPr>
          <w:i/>
          <w:color w:val="44546A" w:themeColor="text2"/>
        </w:rPr>
      </w:pPr>
      <w:bookmarkStart w:id="210" w:name="_Ref1133485"/>
      <w:r w:rsidRPr="75D8186F">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85</w:t>
      </w:r>
      <w:r w:rsidRPr="00865861">
        <w:fldChar w:fldCharType="end"/>
      </w:r>
      <w:bookmarkEnd w:id="210"/>
      <w:r w:rsidRPr="75D8186F">
        <w:rPr>
          <w:i/>
          <w:iCs/>
          <w:color w:val="44546A" w:themeColor="text2"/>
        </w:rPr>
        <w:t xml:space="preserve">: </w:t>
      </w:r>
      <w:r w:rsidR="00992C8D" w:rsidRPr="75D8186F">
        <w:rPr>
          <w:i/>
          <w:iCs/>
          <w:color w:val="44546A" w:themeColor="text2"/>
        </w:rPr>
        <w:t>Determining Sediment Transport Threshold</w:t>
      </w:r>
    </w:p>
    <w:tbl>
      <w:tblPr>
        <w:tblStyle w:val="TableGrid"/>
        <w:tblW w:w="0" w:type="auto"/>
        <w:tblLook w:val="04A0" w:firstRow="1" w:lastRow="0" w:firstColumn="1" w:lastColumn="0" w:noHBand="0" w:noVBand="1"/>
      </w:tblPr>
      <w:tblGrid>
        <w:gridCol w:w="1870"/>
        <w:gridCol w:w="1870"/>
        <w:gridCol w:w="1870"/>
        <w:gridCol w:w="1870"/>
        <w:gridCol w:w="1870"/>
      </w:tblGrid>
      <w:tr w:rsidR="00992C8D" w14:paraId="05CD93E1" w14:textId="77777777" w:rsidTr="00A54747">
        <w:tc>
          <w:tcPr>
            <w:tcW w:w="1870" w:type="dxa"/>
            <w:vMerge w:val="restart"/>
            <w:shd w:val="clear" w:color="auto" w:fill="D9E2F3" w:themeFill="accent1" w:themeFillTint="33"/>
          </w:tcPr>
          <w:p w14:paraId="7653CA35" w14:textId="77777777" w:rsidR="00992C8D" w:rsidRDefault="00992C8D" w:rsidP="00A54747">
            <w:r>
              <w:t>Runoff Vulnerability</w:t>
            </w:r>
          </w:p>
        </w:tc>
        <w:tc>
          <w:tcPr>
            <w:tcW w:w="7480" w:type="dxa"/>
            <w:gridSpan w:val="4"/>
            <w:shd w:val="clear" w:color="auto" w:fill="D9E2F3" w:themeFill="accent1" w:themeFillTint="33"/>
          </w:tcPr>
          <w:p w14:paraId="078148AC" w14:textId="77777777" w:rsidR="00992C8D" w:rsidRDefault="00992C8D" w:rsidP="00A54747">
            <w:pPr>
              <w:jc w:val="center"/>
            </w:pPr>
            <w:r>
              <w:t>R Factor</w:t>
            </w:r>
          </w:p>
        </w:tc>
      </w:tr>
      <w:tr w:rsidR="00992C8D" w14:paraId="1A109C3C" w14:textId="77777777" w:rsidTr="00A54747">
        <w:tc>
          <w:tcPr>
            <w:tcW w:w="1870" w:type="dxa"/>
            <w:vMerge/>
            <w:shd w:val="clear" w:color="auto" w:fill="D9E2F3" w:themeFill="accent1" w:themeFillTint="33"/>
          </w:tcPr>
          <w:p w14:paraId="3AAEC45A" w14:textId="77777777" w:rsidR="00992C8D" w:rsidRDefault="00992C8D" w:rsidP="00A54747"/>
        </w:tc>
        <w:tc>
          <w:tcPr>
            <w:tcW w:w="1870" w:type="dxa"/>
            <w:shd w:val="clear" w:color="auto" w:fill="D9E2F3" w:themeFill="accent1" w:themeFillTint="33"/>
          </w:tcPr>
          <w:p w14:paraId="5DAF9193" w14:textId="7B4CD405" w:rsidR="00992C8D" w:rsidRDefault="0055615F" w:rsidP="00A54747">
            <w:pPr>
              <w:jc w:val="center"/>
            </w:pPr>
            <w:r>
              <w:t>≤</w:t>
            </w:r>
            <w:r w:rsidR="00992C8D" w:rsidRPr="000E06F2">
              <w:t>50</w:t>
            </w:r>
          </w:p>
        </w:tc>
        <w:tc>
          <w:tcPr>
            <w:tcW w:w="1870" w:type="dxa"/>
            <w:shd w:val="clear" w:color="auto" w:fill="D9E2F3" w:themeFill="accent1" w:themeFillTint="33"/>
          </w:tcPr>
          <w:p w14:paraId="3370AF49" w14:textId="77777777" w:rsidR="00992C8D" w:rsidRDefault="00992C8D" w:rsidP="00A54747">
            <w:pPr>
              <w:jc w:val="center"/>
            </w:pPr>
            <w:r w:rsidRPr="000E06F2">
              <w:t>&gt;50-150</w:t>
            </w:r>
          </w:p>
        </w:tc>
        <w:tc>
          <w:tcPr>
            <w:tcW w:w="1870" w:type="dxa"/>
            <w:shd w:val="clear" w:color="auto" w:fill="D9E2F3" w:themeFill="accent1" w:themeFillTint="33"/>
          </w:tcPr>
          <w:p w14:paraId="0501592B" w14:textId="77777777" w:rsidR="00992C8D" w:rsidRDefault="00992C8D" w:rsidP="00A54747">
            <w:pPr>
              <w:jc w:val="center"/>
            </w:pPr>
            <w:r w:rsidRPr="000E06F2">
              <w:t>&gt;150-250</w:t>
            </w:r>
          </w:p>
        </w:tc>
        <w:tc>
          <w:tcPr>
            <w:tcW w:w="1870" w:type="dxa"/>
            <w:shd w:val="clear" w:color="auto" w:fill="D9E2F3" w:themeFill="accent1" w:themeFillTint="33"/>
          </w:tcPr>
          <w:p w14:paraId="1FC66B57" w14:textId="77777777" w:rsidR="00992C8D" w:rsidRDefault="00992C8D" w:rsidP="00A54747">
            <w:pPr>
              <w:jc w:val="center"/>
            </w:pPr>
            <w:r w:rsidRPr="000E06F2">
              <w:t>&gt;250</w:t>
            </w:r>
          </w:p>
        </w:tc>
      </w:tr>
      <w:tr w:rsidR="00992C8D" w14:paraId="7F58B679" w14:textId="77777777" w:rsidTr="00A54747">
        <w:tc>
          <w:tcPr>
            <w:tcW w:w="1870" w:type="dxa"/>
            <w:shd w:val="clear" w:color="auto" w:fill="auto"/>
          </w:tcPr>
          <w:p w14:paraId="0A46630C" w14:textId="77777777" w:rsidR="00992C8D" w:rsidRDefault="00992C8D" w:rsidP="00A54747">
            <w:r w:rsidRPr="00C312C1">
              <w:t>High</w:t>
            </w:r>
          </w:p>
        </w:tc>
        <w:tc>
          <w:tcPr>
            <w:tcW w:w="1870" w:type="dxa"/>
          </w:tcPr>
          <w:p w14:paraId="49526E25" w14:textId="77777777" w:rsidR="00992C8D" w:rsidRDefault="00992C8D" w:rsidP="00A54747">
            <w:pPr>
              <w:jc w:val="center"/>
            </w:pPr>
            <w:r w:rsidRPr="00692330">
              <w:t>5</w:t>
            </w:r>
          </w:p>
        </w:tc>
        <w:tc>
          <w:tcPr>
            <w:tcW w:w="1870" w:type="dxa"/>
          </w:tcPr>
          <w:p w14:paraId="7A58506A" w14:textId="77777777" w:rsidR="00992C8D" w:rsidRDefault="00992C8D" w:rsidP="00A54747">
            <w:pPr>
              <w:jc w:val="center"/>
            </w:pPr>
            <w:r w:rsidRPr="00692330">
              <w:t>50</w:t>
            </w:r>
          </w:p>
        </w:tc>
        <w:tc>
          <w:tcPr>
            <w:tcW w:w="1870" w:type="dxa"/>
          </w:tcPr>
          <w:p w14:paraId="2911DD95" w14:textId="77777777" w:rsidR="00992C8D" w:rsidRDefault="00992C8D" w:rsidP="00A54747">
            <w:pPr>
              <w:jc w:val="center"/>
            </w:pPr>
            <w:r w:rsidRPr="00692330">
              <w:t>85</w:t>
            </w:r>
          </w:p>
        </w:tc>
        <w:tc>
          <w:tcPr>
            <w:tcW w:w="1870" w:type="dxa"/>
          </w:tcPr>
          <w:p w14:paraId="2D6E6656" w14:textId="77777777" w:rsidR="00992C8D" w:rsidRDefault="00992C8D" w:rsidP="00A54747">
            <w:pPr>
              <w:jc w:val="center"/>
            </w:pPr>
            <w:r w:rsidRPr="00692330">
              <w:t>100</w:t>
            </w:r>
          </w:p>
        </w:tc>
      </w:tr>
      <w:tr w:rsidR="00992C8D" w14:paraId="4DBF5A30" w14:textId="77777777" w:rsidTr="00A54747">
        <w:tc>
          <w:tcPr>
            <w:tcW w:w="1870" w:type="dxa"/>
            <w:shd w:val="clear" w:color="auto" w:fill="auto"/>
          </w:tcPr>
          <w:p w14:paraId="095D39DE" w14:textId="77777777" w:rsidR="00992C8D" w:rsidRDefault="00992C8D" w:rsidP="00A54747">
            <w:r w:rsidRPr="00C312C1">
              <w:t>Moderately High</w:t>
            </w:r>
          </w:p>
        </w:tc>
        <w:tc>
          <w:tcPr>
            <w:tcW w:w="1870" w:type="dxa"/>
          </w:tcPr>
          <w:p w14:paraId="5881C181" w14:textId="77777777" w:rsidR="00992C8D" w:rsidRDefault="00992C8D" w:rsidP="00A54747">
            <w:pPr>
              <w:jc w:val="center"/>
            </w:pPr>
            <w:r w:rsidRPr="00692330">
              <w:t>5</w:t>
            </w:r>
          </w:p>
        </w:tc>
        <w:tc>
          <w:tcPr>
            <w:tcW w:w="1870" w:type="dxa"/>
          </w:tcPr>
          <w:p w14:paraId="04E95320" w14:textId="77777777" w:rsidR="00992C8D" w:rsidRDefault="00992C8D" w:rsidP="00A54747">
            <w:pPr>
              <w:jc w:val="center"/>
            </w:pPr>
            <w:r w:rsidRPr="00692330">
              <w:t>30</w:t>
            </w:r>
          </w:p>
        </w:tc>
        <w:tc>
          <w:tcPr>
            <w:tcW w:w="1870" w:type="dxa"/>
          </w:tcPr>
          <w:p w14:paraId="06269D43" w14:textId="77777777" w:rsidR="00992C8D" w:rsidRDefault="00992C8D" w:rsidP="00A54747">
            <w:pPr>
              <w:jc w:val="center"/>
            </w:pPr>
            <w:r w:rsidRPr="00692330">
              <w:t>50</w:t>
            </w:r>
          </w:p>
        </w:tc>
        <w:tc>
          <w:tcPr>
            <w:tcW w:w="1870" w:type="dxa"/>
          </w:tcPr>
          <w:p w14:paraId="126BD461" w14:textId="77777777" w:rsidR="00992C8D" w:rsidRDefault="00992C8D" w:rsidP="00A54747">
            <w:pPr>
              <w:jc w:val="center"/>
            </w:pPr>
            <w:r w:rsidRPr="00692330">
              <w:t>85</w:t>
            </w:r>
          </w:p>
        </w:tc>
      </w:tr>
      <w:tr w:rsidR="00992C8D" w14:paraId="12B73EC9" w14:textId="77777777" w:rsidTr="00A54747">
        <w:tc>
          <w:tcPr>
            <w:tcW w:w="1870" w:type="dxa"/>
            <w:shd w:val="clear" w:color="auto" w:fill="auto"/>
          </w:tcPr>
          <w:p w14:paraId="40F3D22F" w14:textId="77777777" w:rsidR="00992C8D" w:rsidRDefault="00992C8D" w:rsidP="00A54747">
            <w:r w:rsidRPr="00C312C1">
              <w:t>Moderate</w:t>
            </w:r>
          </w:p>
        </w:tc>
        <w:tc>
          <w:tcPr>
            <w:tcW w:w="1870" w:type="dxa"/>
          </w:tcPr>
          <w:p w14:paraId="64D31A62" w14:textId="77777777" w:rsidR="00992C8D" w:rsidRDefault="00992C8D" w:rsidP="00A54747">
            <w:pPr>
              <w:jc w:val="center"/>
            </w:pPr>
            <w:r w:rsidRPr="00692330">
              <w:t>1</w:t>
            </w:r>
          </w:p>
        </w:tc>
        <w:tc>
          <w:tcPr>
            <w:tcW w:w="1870" w:type="dxa"/>
          </w:tcPr>
          <w:p w14:paraId="11A7FC1E" w14:textId="77777777" w:rsidR="00992C8D" w:rsidRDefault="00992C8D" w:rsidP="00A54747">
            <w:pPr>
              <w:jc w:val="center"/>
            </w:pPr>
            <w:r w:rsidRPr="00692330">
              <w:t>15</w:t>
            </w:r>
          </w:p>
        </w:tc>
        <w:tc>
          <w:tcPr>
            <w:tcW w:w="1870" w:type="dxa"/>
          </w:tcPr>
          <w:p w14:paraId="747FCE8E" w14:textId="77777777" w:rsidR="00992C8D" w:rsidRDefault="00992C8D" w:rsidP="00A54747">
            <w:pPr>
              <w:jc w:val="center"/>
            </w:pPr>
            <w:r w:rsidRPr="00692330">
              <w:t>40</w:t>
            </w:r>
          </w:p>
        </w:tc>
        <w:tc>
          <w:tcPr>
            <w:tcW w:w="1870" w:type="dxa"/>
          </w:tcPr>
          <w:p w14:paraId="66241E9C" w14:textId="77777777" w:rsidR="00992C8D" w:rsidRDefault="00992C8D" w:rsidP="00A54747">
            <w:pPr>
              <w:jc w:val="center"/>
            </w:pPr>
            <w:r w:rsidRPr="00692330">
              <w:t>50</w:t>
            </w:r>
          </w:p>
        </w:tc>
      </w:tr>
      <w:tr w:rsidR="00992C8D" w14:paraId="4EEDE370" w14:textId="77777777" w:rsidTr="00A54747">
        <w:tc>
          <w:tcPr>
            <w:tcW w:w="1870" w:type="dxa"/>
            <w:shd w:val="clear" w:color="auto" w:fill="auto"/>
          </w:tcPr>
          <w:p w14:paraId="1AF05F04" w14:textId="77777777" w:rsidR="00992C8D" w:rsidRDefault="00992C8D" w:rsidP="00A54747">
            <w:r w:rsidRPr="00C312C1">
              <w:t>Low</w:t>
            </w:r>
          </w:p>
        </w:tc>
        <w:tc>
          <w:tcPr>
            <w:tcW w:w="1870" w:type="dxa"/>
          </w:tcPr>
          <w:p w14:paraId="1279E68F" w14:textId="77777777" w:rsidR="00992C8D" w:rsidRDefault="00992C8D" w:rsidP="00A54747">
            <w:pPr>
              <w:jc w:val="center"/>
            </w:pPr>
            <w:r w:rsidRPr="00692330">
              <w:t>1</w:t>
            </w:r>
          </w:p>
        </w:tc>
        <w:tc>
          <w:tcPr>
            <w:tcW w:w="1870" w:type="dxa"/>
          </w:tcPr>
          <w:p w14:paraId="698EC813" w14:textId="77777777" w:rsidR="00992C8D" w:rsidRDefault="00992C8D" w:rsidP="00A54747">
            <w:pPr>
              <w:jc w:val="center"/>
            </w:pPr>
            <w:r w:rsidRPr="00692330">
              <w:t>1</w:t>
            </w:r>
          </w:p>
        </w:tc>
        <w:tc>
          <w:tcPr>
            <w:tcW w:w="1870" w:type="dxa"/>
          </w:tcPr>
          <w:p w14:paraId="259E6FB9" w14:textId="77777777" w:rsidR="00992C8D" w:rsidRDefault="00992C8D" w:rsidP="00A54747">
            <w:pPr>
              <w:jc w:val="center"/>
            </w:pPr>
            <w:r w:rsidRPr="00692330">
              <w:t>25</w:t>
            </w:r>
          </w:p>
        </w:tc>
        <w:tc>
          <w:tcPr>
            <w:tcW w:w="1870" w:type="dxa"/>
          </w:tcPr>
          <w:p w14:paraId="4A30D87C" w14:textId="77777777" w:rsidR="00992C8D" w:rsidRDefault="00992C8D" w:rsidP="00A54747">
            <w:pPr>
              <w:jc w:val="center"/>
            </w:pPr>
            <w:r w:rsidRPr="00692330">
              <w:t>40</w:t>
            </w:r>
          </w:p>
        </w:tc>
      </w:tr>
    </w:tbl>
    <w:p w14:paraId="173B2A17" w14:textId="77777777" w:rsidR="004D0FBF" w:rsidRPr="004D0FBF" w:rsidRDefault="004D0FBF" w:rsidP="004D0FBF"/>
    <w:p w14:paraId="53CA6522" w14:textId="4D6EB449" w:rsidR="01669C43" w:rsidRPr="00865861" w:rsidRDefault="01669C43" w:rsidP="51A29ACF">
      <w:pPr>
        <w:rPr>
          <w:i/>
          <w:iCs/>
          <w:color w:val="445369"/>
        </w:rPr>
      </w:pPr>
      <w:r>
        <w:t xml:space="preserve">The existing condition question will set the existing score as seen in </w:t>
      </w:r>
      <w:r w:rsidR="00B53010">
        <w:fldChar w:fldCharType="begin"/>
      </w:r>
      <w:r w:rsidR="00B53010">
        <w:instrText xml:space="preserve"> REF _Ref1133509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86</w:t>
      </w:r>
      <w:r w:rsidR="00B53010">
        <w:fldChar w:fldCharType="end"/>
      </w:r>
      <w:r w:rsidRPr="51A29ACF">
        <w:t>.</w:t>
      </w:r>
    </w:p>
    <w:p w14:paraId="36AB8A06" w14:textId="7B3871BB" w:rsidR="00992C8D" w:rsidRPr="00865861" w:rsidRDefault="00D33DB5">
      <w:pPr>
        <w:rPr>
          <w:i/>
          <w:iCs/>
          <w:color w:val="445369"/>
        </w:rPr>
      </w:pPr>
      <w:bookmarkStart w:id="211" w:name="_Ref1133509"/>
      <w:r w:rsidRPr="75D8186F">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86</w:t>
      </w:r>
      <w:r w:rsidRPr="00865861">
        <w:fldChar w:fldCharType="end"/>
      </w:r>
      <w:bookmarkEnd w:id="211"/>
      <w:r w:rsidRPr="75D8186F">
        <w:rPr>
          <w:i/>
          <w:iCs/>
          <w:color w:val="44546A" w:themeColor="text2"/>
        </w:rPr>
        <w:t xml:space="preserve">: </w:t>
      </w:r>
      <w:r w:rsidR="00457524" w:rsidRPr="0084053D">
        <w:rPr>
          <w:rFonts w:ascii="Calibri" w:eastAsia="Calibri" w:hAnsi="Calibri" w:cs="Calibri"/>
          <w:i/>
          <w:iCs/>
          <w:color w:val="445369"/>
        </w:rPr>
        <w:t>Existing Rotation Residue Value</w:t>
      </w:r>
    </w:p>
    <w:tbl>
      <w:tblPr>
        <w:tblStyle w:val="TableGrid"/>
        <w:tblW w:w="0" w:type="auto"/>
        <w:tblLook w:val="04A0" w:firstRow="1" w:lastRow="0" w:firstColumn="1" w:lastColumn="0" w:noHBand="0" w:noVBand="1"/>
      </w:tblPr>
      <w:tblGrid>
        <w:gridCol w:w="7634"/>
        <w:gridCol w:w="1716"/>
      </w:tblGrid>
      <w:tr w:rsidR="52AD8CE6" w14:paraId="3EFBBD43" w14:textId="77777777" w:rsidTr="00865861">
        <w:tc>
          <w:tcPr>
            <w:tcW w:w="7643" w:type="dxa"/>
            <w:shd w:val="clear" w:color="auto" w:fill="D9E2F3" w:themeFill="accent1" w:themeFillTint="33"/>
          </w:tcPr>
          <w:p w14:paraId="6DDAE11E" w14:textId="77777777" w:rsidR="52AD8CE6" w:rsidRDefault="52AD8CE6" w:rsidP="55748213">
            <w:r w:rsidRPr="00865861">
              <w:rPr>
                <w:rFonts w:ascii="Calibri" w:eastAsia="Calibri" w:hAnsi="Calibri" w:cs="Calibri"/>
              </w:rPr>
              <w:t xml:space="preserve">Crop Rotation Residue Level  </w:t>
            </w:r>
          </w:p>
        </w:tc>
        <w:tc>
          <w:tcPr>
            <w:tcW w:w="1717" w:type="dxa"/>
            <w:shd w:val="clear" w:color="auto" w:fill="D9E2F3" w:themeFill="accent1" w:themeFillTint="33"/>
          </w:tcPr>
          <w:p w14:paraId="00FB2D0B" w14:textId="7F511D15" w:rsidR="52AD8CE6" w:rsidRDefault="00135BCE" w:rsidP="00865861">
            <w:pPr>
              <w:jc w:val="center"/>
            </w:pPr>
            <w:commentRangeStart w:id="212"/>
            <w:r w:rsidRPr="00AB186A">
              <w:rPr>
                <w:rFonts w:cs="Calibri"/>
              </w:rPr>
              <w:t>Wind Erosion Credit</w:t>
            </w:r>
            <w:commentRangeEnd w:id="212"/>
            <w:r>
              <w:rPr>
                <w:rStyle w:val="CommentReference"/>
              </w:rPr>
              <w:commentReference w:id="212"/>
            </w:r>
          </w:p>
        </w:tc>
      </w:tr>
      <w:tr w:rsidR="52AD8CE6" w14:paraId="56CE20E4" w14:textId="77777777" w:rsidTr="55748213">
        <w:tc>
          <w:tcPr>
            <w:tcW w:w="7643" w:type="dxa"/>
          </w:tcPr>
          <w:p w14:paraId="5A988B01" w14:textId="77777777" w:rsidR="52AD8CE6" w:rsidRDefault="52AD8CE6" w:rsidP="55748213">
            <w:r w:rsidRPr="00865861">
              <w:rPr>
                <w:rFonts w:ascii="Calibri" w:eastAsia="Calibri" w:hAnsi="Calibri" w:cs="Calibri"/>
                <w:b/>
                <w:bCs/>
              </w:rPr>
              <w:t>No Residue</w:t>
            </w:r>
          </w:p>
          <w:p w14:paraId="29199E99" w14:textId="77777777" w:rsidR="52AD8CE6" w:rsidRDefault="52AD8CE6" w:rsidP="00865861">
            <w:pPr>
              <w:pStyle w:val="ListParagraph"/>
              <w:numPr>
                <w:ilvl w:val="0"/>
                <w:numId w:val="80"/>
              </w:numPr>
            </w:pPr>
            <w:r w:rsidRPr="00865861">
              <w:rPr>
                <w:rFonts w:ascii="Calibri" w:eastAsia="Calibri" w:hAnsi="Calibri" w:cs="Calibri"/>
              </w:rPr>
              <w:t>No crop (bare ground), any tillage type</w:t>
            </w:r>
          </w:p>
        </w:tc>
        <w:tc>
          <w:tcPr>
            <w:tcW w:w="1717" w:type="dxa"/>
          </w:tcPr>
          <w:p w14:paraId="56E62960" w14:textId="77777777" w:rsidR="52AD8CE6" w:rsidRDefault="52AD8CE6" w:rsidP="00865861">
            <w:pPr>
              <w:jc w:val="center"/>
            </w:pPr>
            <w:r w:rsidRPr="00865861">
              <w:rPr>
                <w:rFonts w:ascii="Calibri" w:eastAsia="Calibri" w:hAnsi="Calibri" w:cs="Calibri"/>
              </w:rPr>
              <w:t>0</w:t>
            </w:r>
          </w:p>
        </w:tc>
      </w:tr>
      <w:tr w:rsidR="52AD8CE6" w14:paraId="5FA5350A" w14:textId="77777777" w:rsidTr="55748213">
        <w:tc>
          <w:tcPr>
            <w:tcW w:w="7643" w:type="dxa"/>
          </w:tcPr>
          <w:p w14:paraId="3CD09C93" w14:textId="2B0720B9" w:rsidR="52AD8CE6" w:rsidRDefault="52AD8CE6" w:rsidP="55748213">
            <w:r w:rsidRPr="00865861">
              <w:rPr>
                <w:rFonts w:ascii="Calibri" w:eastAsia="Calibri" w:hAnsi="Calibri" w:cs="Calibri"/>
                <w:b/>
                <w:bCs/>
              </w:rPr>
              <w:t xml:space="preserve">Very Low </w:t>
            </w:r>
            <w:r w:rsidR="00706FB2">
              <w:rPr>
                <w:rFonts w:ascii="Calibri" w:eastAsia="Calibri" w:hAnsi="Calibri" w:cs="Calibri"/>
                <w:b/>
                <w:bCs/>
              </w:rPr>
              <w:t>Residue</w:t>
            </w:r>
            <w:r w:rsidRPr="00865861">
              <w:rPr>
                <w:rFonts w:ascii="Calibri" w:eastAsia="Calibri" w:hAnsi="Calibri" w:cs="Calibri"/>
                <w:b/>
                <w:bCs/>
              </w:rPr>
              <w:t xml:space="preserve"> </w:t>
            </w:r>
          </w:p>
          <w:p w14:paraId="2A1393C3" w14:textId="77777777" w:rsidR="52AD8CE6" w:rsidRDefault="52AD8CE6" w:rsidP="00865861">
            <w:pPr>
              <w:pStyle w:val="ListParagraph"/>
              <w:numPr>
                <w:ilvl w:val="0"/>
                <w:numId w:val="80"/>
              </w:numPr>
            </w:pPr>
            <w:r w:rsidRPr="00865861">
              <w:rPr>
                <w:rFonts w:ascii="Calibri" w:eastAsia="Calibri" w:hAnsi="Calibri" w:cs="Calibri"/>
              </w:rPr>
              <w:t>Fragile residue crops, any tillage type</w:t>
            </w:r>
          </w:p>
        </w:tc>
        <w:tc>
          <w:tcPr>
            <w:tcW w:w="1717" w:type="dxa"/>
          </w:tcPr>
          <w:p w14:paraId="4C1869F2" w14:textId="77777777" w:rsidR="52AD8CE6" w:rsidRDefault="52AD8CE6" w:rsidP="00865861">
            <w:pPr>
              <w:jc w:val="center"/>
            </w:pPr>
            <w:r w:rsidRPr="00865861">
              <w:rPr>
                <w:rFonts w:ascii="Calibri" w:eastAsia="Calibri" w:hAnsi="Calibri" w:cs="Calibri"/>
              </w:rPr>
              <w:t>5</w:t>
            </w:r>
          </w:p>
        </w:tc>
      </w:tr>
      <w:tr w:rsidR="52AD8CE6" w14:paraId="5363994F" w14:textId="77777777" w:rsidTr="55748213">
        <w:tc>
          <w:tcPr>
            <w:tcW w:w="7643" w:type="dxa"/>
          </w:tcPr>
          <w:p w14:paraId="5FF0AF73" w14:textId="77777777" w:rsidR="52AD8CE6" w:rsidRDefault="52AD8CE6" w:rsidP="55748213">
            <w:r w:rsidRPr="00865861">
              <w:rPr>
                <w:rFonts w:ascii="Calibri" w:eastAsia="Calibri" w:hAnsi="Calibri" w:cs="Calibri"/>
                <w:b/>
                <w:bCs/>
              </w:rPr>
              <w:t>Low Residue</w:t>
            </w:r>
          </w:p>
          <w:p w14:paraId="2F87C16B" w14:textId="77777777" w:rsidR="52AD8CE6" w:rsidRDefault="52AD8CE6" w:rsidP="00865861">
            <w:pPr>
              <w:pStyle w:val="ListParagraph"/>
              <w:numPr>
                <w:ilvl w:val="0"/>
                <w:numId w:val="79"/>
              </w:numPr>
            </w:pPr>
            <w:r w:rsidRPr="00865861">
              <w:rPr>
                <w:rFonts w:ascii="Calibri" w:eastAsia="Calibri" w:hAnsi="Calibri" w:cs="Calibri"/>
              </w:rPr>
              <w:t>Fragile residue crops, cover crop, any tillage type</w:t>
            </w:r>
          </w:p>
          <w:p w14:paraId="0613FC44" w14:textId="77777777" w:rsidR="52AD8CE6" w:rsidRDefault="52AD8CE6" w:rsidP="00865861">
            <w:pPr>
              <w:pStyle w:val="ListParagraph"/>
              <w:numPr>
                <w:ilvl w:val="0"/>
                <w:numId w:val="79"/>
              </w:numPr>
            </w:pPr>
            <w:r w:rsidRPr="00865861">
              <w:rPr>
                <w:rFonts w:ascii="Calibri" w:eastAsia="Calibri" w:hAnsi="Calibri" w:cs="Calibri"/>
              </w:rPr>
              <w:t>Durable residue crops, any tillage type</w:t>
            </w:r>
          </w:p>
          <w:p w14:paraId="47C180BD" w14:textId="4B7F28A1" w:rsidR="52AD8CE6" w:rsidRDefault="52AD8CE6" w:rsidP="00865861">
            <w:pPr>
              <w:pStyle w:val="ListParagraph"/>
              <w:numPr>
                <w:ilvl w:val="0"/>
                <w:numId w:val="79"/>
              </w:numPr>
            </w:pPr>
            <w:r w:rsidRPr="00865861">
              <w:rPr>
                <w:rFonts w:ascii="Calibri" w:eastAsia="Calibri" w:hAnsi="Calibri" w:cs="Calibri"/>
              </w:rPr>
              <w:t xml:space="preserve">At least one conserving use crop in the rotation with the </w:t>
            </w:r>
            <w:r w:rsidR="00706FB2">
              <w:rPr>
                <w:rFonts w:ascii="Calibri" w:eastAsia="Calibri" w:hAnsi="Calibri" w:cs="Calibri"/>
              </w:rPr>
              <w:t>rest—</w:t>
            </w:r>
          </w:p>
          <w:p w14:paraId="6574A9CD" w14:textId="77777777" w:rsidR="52AD8CE6" w:rsidRDefault="52AD8CE6" w:rsidP="00865861">
            <w:pPr>
              <w:pStyle w:val="ListParagraph"/>
              <w:numPr>
                <w:ilvl w:val="1"/>
                <w:numId w:val="79"/>
              </w:numPr>
            </w:pPr>
            <w:r w:rsidRPr="00865861">
              <w:rPr>
                <w:rFonts w:ascii="Calibri" w:eastAsia="Calibri" w:hAnsi="Calibri" w:cs="Calibri"/>
              </w:rPr>
              <w:t>Any crops, any tillage type</w:t>
            </w:r>
          </w:p>
        </w:tc>
        <w:tc>
          <w:tcPr>
            <w:tcW w:w="1717" w:type="dxa"/>
          </w:tcPr>
          <w:p w14:paraId="47A300D4" w14:textId="77777777" w:rsidR="52AD8CE6" w:rsidRDefault="52AD8CE6" w:rsidP="00865861">
            <w:pPr>
              <w:jc w:val="center"/>
            </w:pPr>
            <w:r w:rsidRPr="00865861">
              <w:rPr>
                <w:rFonts w:ascii="Calibri" w:eastAsia="Calibri" w:hAnsi="Calibri" w:cs="Calibri"/>
              </w:rPr>
              <w:t xml:space="preserve">10 </w:t>
            </w:r>
          </w:p>
        </w:tc>
      </w:tr>
      <w:tr w:rsidR="52AD8CE6" w14:paraId="2A799935" w14:textId="77777777" w:rsidTr="55748213">
        <w:tc>
          <w:tcPr>
            <w:tcW w:w="7643" w:type="dxa"/>
          </w:tcPr>
          <w:p w14:paraId="2EFD52CD" w14:textId="77777777" w:rsidR="52AD8CE6" w:rsidRDefault="52AD8CE6" w:rsidP="55748213">
            <w:r w:rsidRPr="00865861">
              <w:rPr>
                <w:rFonts w:ascii="Calibri" w:eastAsia="Calibri" w:hAnsi="Calibri" w:cs="Calibri"/>
                <w:b/>
                <w:bCs/>
              </w:rPr>
              <w:t>Moderate Residue</w:t>
            </w:r>
          </w:p>
          <w:p w14:paraId="475E59EA" w14:textId="77777777" w:rsidR="52AD8CE6" w:rsidRDefault="52AD8CE6" w:rsidP="00865861">
            <w:pPr>
              <w:pStyle w:val="ListParagraph"/>
              <w:numPr>
                <w:ilvl w:val="0"/>
                <w:numId w:val="78"/>
              </w:numPr>
            </w:pPr>
            <w:r w:rsidRPr="00865861">
              <w:rPr>
                <w:rFonts w:ascii="Calibri" w:eastAsia="Calibri" w:hAnsi="Calibri" w:cs="Calibri"/>
              </w:rPr>
              <w:t>Fragile residue crops, cover crop, reduced or no-till</w:t>
            </w:r>
          </w:p>
          <w:p w14:paraId="09AC3EE0" w14:textId="77777777" w:rsidR="52AD8CE6" w:rsidRDefault="52AD8CE6" w:rsidP="00865861">
            <w:pPr>
              <w:pStyle w:val="ListParagraph"/>
              <w:numPr>
                <w:ilvl w:val="0"/>
                <w:numId w:val="78"/>
              </w:numPr>
            </w:pPr>
            <w:r w:rsidRPr="00865861">
              <w:rPr>
                <w:rFonts w:ascii="Calibri" w:eastAsia="Calibri" w:hAnsi="Calibri" w:cs="Calibri"/>
              </w:rPr>
              <w:t>Durable residue crops, harvested just for grain, reduced till</w:t>
            </w:r>
          </w:p>
          <w:p w14:paraId="2FF4DB30" w14:textId="77777777" w:rsidR="52AD8CE6" w:rsidRDefault="52AD8CE6" w:rsidP="00865861">
            <w:pPr>
              <w:pStyle w:val="ListParagraph"/>
              <w:numPr>
                <w:ilvl w:val="0"/>
                <w:numId w:val="78"/>
              </w:numPr>
            </w:pPr>
            <w:r w:rsidRPr="00865861">
              <w:rPr>
                <w:rFonts w:ascii="Calibri" w:eastAsia="Calibri" w:hAnsi="Calibri" w:cs="Calibri"/>
              </w:rPr>
              <w:t>Durable residue crops, fully harvested, cover crop, reduced till</w:t>
            </w:r>
          </w:p>
          <w:p w14:paraId="5F8982AC" w14:textId="68469701" w:rsidR="52AD8CE6" w:rsidRDefault="52AD8CE6" w:rsidP="00865861">
            <w:pPr>
              <w:pStyle w:val="ListParagraph"/>
              <w:numPr>
                <w:ilvl w:val="0"/>
                <w:numId w:val="78"/>
              </w:numPr>
            </w:pPr>
            <w:r w:rsidRPr="00865861">
              <w:rPr>
                <w:rFonts w:ascii="Calibri" w:eastAsia="Calibri" w:hAnsi="Calibri" w:cs="Calibri"/>
              </w:rPr>
              <w:t xml:space="preserve">At least half the rotation in conserving use crops with the </w:t>
            </w:r>
            <w:r w:rsidR="00706FB2">
              <w:rPr>
                <w:rFonts w:ascii="Calibri" w:eastAsia="Calibri" w:hAnsi="Calibri" w:cs="Calibri"/>
              </w:rPr>
              <w:t>rest—</w:t>
            </w:r>
          </w:p>
          <w:p w14:paraId="3966F034" w14:textId="77777777" w:rsidR="52AD8CE6" w:rsidRDefault="52AD8CE6" w:rsidP="00865861">
            <w:pPr>
              <w:pStyle w:val="ListParagraph"/>
              <w:numPr>
                <w:ilvl w:val="1"/>
                <w:numId w:val="78"/>
              </w:numPr>
            </w:pPr>
            <w:r w:rsidRPr="00865861">
              <w:rPr>
                <w:rFonts w:ascii="Calibri" w:eastAsia="Calibri" w:hAnsi="Calibri" w:cs="Calibri"/>
              </w:rPr>
              <w:t>Fragile residue crops, cover crop, reduced till</w:t>
            </w:r>
          </w:p>
          <w:p w14:paraId="3D19CE10" w14:textId="77777777" w:rsidR="52AD8CE6" w:rsidRDefault="52AD8CE6" w:rsidP="00865861">
            <w:pPr>
              <w:pStyle w:val="ListParagraph"/>
              <w:numPr>
                <w:ilvl w:val="1"/>
                <w:numId w:val="78"/>
              </w:numPr>
            </w:pPr>
            <w:r w:rsidRPr="00865861">
              <w:rPr>
                <w:rFonts w:ascii="Calibri" w:eastAsia="Calibri" w:hAnsi="Calibri" w:cs="Calibri"/>
              </w:rPr>
              <w:t>Durable residue crops, harvested just for grain, reduced till</w:t>
            </w:r>
          </w:p>
          <w:p w14:paraId="2203071E" w14:textId="77777777" w:rsidR="52AD8CE6" w:rsidRDefault="52AD8CE6" w:rsidP="00865861">
            <w:pPr>
              <w:pStyle w:val="ListParagraph"/>
              <w:numPr>
                <w:ilvl w:val="1"/>
                <w:numId w:val="78"/>
              </w:numPr>
            </w:pPr>
            <w:r w:rsidRPr="00865861">
              <w:rPr>
                <w:rFonts w:ascii="Calibri" w:eastAsia="Calibri" w:hAnsi="Calibri" w:cs="Calibri"/>
              </w:rPr>
              <w:t>Durable residue crops, fully harvested, cover crop, reduced till</w:t>
            </w:r>
          </w:p>
        </w:tc>
        <w:tc>
          <w:tcPr>
            <w:tcW w:w="1717" w:type="dxa"/>
          </w:tcPr>
          <w:p w14:paraId="6934D26D" w14:textId="77777777" w:rsidR="52AD8CE6" w:rsidRDefault="52AD8CE6" w:rsidP="00865861">
            <w:pPr>
              <w:jc w:val="center"/>
            </w:pPr>
            <w:r w:rsidRPr="00865861">
              <w:rPr>
                <w:rFonts w:ascii="Calibri" w:eastAsia="Calibri" w:hAnsi="Calibri" w:cs="Calibri"/>
              </w:rPr>
              <w:t>15</w:t>
            </w:r>
          </w:p>
        </w:tc>
      </w:tr>
      <w:tr w:rsidR="52AD8CE6" w14:paraId="2B63C9F0" w14:textId="77777777" w:rsidTr="55748213">
        <w:tc>
          <w:tcPr>
            <w:tcW w:w="7643" w:type="dxa"/>
          </w:tcPr>
          <w:p w14:paraId="15F75887" w14:textId="77777777" w:rsidR="52AD8CE6" w:rsidRDefault="52AD8CE6" w:rsidP="55748213">
            <w:r w:rsidRPr="00865861">
              <w:rPr>
                <w:rFonts w:ascii="Calibri" w:eastAsia="Calibri" w:hAnsi="Calibri" w:cs="Calibri"/>
                <w:b/>
                <w:bCs/>
              </w:rPr>
              <w:t>Moderately High Residue</w:t>
            </w:r>
            <w:r w:rsidRPr="00865861">
              <w:rPr>
                <w:rFonts w:ascii="Calibri" w:eastAsia="Calibri" w:hAnsi="Calibri" w:cs="Calibri"/>
              </w:rPr>
              <w:t xml:space="preserve"> </w:t>
            </w:r>
          </w:p>
          <w:p w14:paraId="4D0BF774" w14:textId="77777777" w:rsidR="52AD8CE6" w:rsidRDefault="52AD8CE6" w:rsidP="00865861">
            <w:pPr>
              <w:pStyle w:val="ListParagraph"/>
              <w:numPr>
                <w:ilvl w:val="0"/>
                <w:numId w:val="78"/>
              </w:numPr>
            </w:pPr>
            <w:proofErr w:type="gramStart"/>
            <w:r w:rsidRPr="00865861">
              <w:rPr>
                <w:rFonts w:ascii="Calibri" w:eastAsia="Calibri" w:hAnsi="Calibri" w:cs="Calibri"/>
              </w:rPr>
              <w:t>Durable residue crops,</w:t>
            </w:r>
            <w:proofErr w:type="gramEnd"/>
            <w:r w:rsidRPr="00865861">
              <w:rPr>
                <w:rFonts w:ascii="Calibri" w:eastAsia="Calibri" w:hAnsi="Calibri" w:cs="Calibri"/>
              </w:rPr>
              <w:t xml:space="preserve"> harvested just for grain, no-till</w:t>
            </w:r>
          </w:p>
          <w:p w14:paraId="5F20F0C2" w14:textId="77777777" w:rsidR="52AD8CE6" w:rsidRDefault="52AD8CE6" w:rsidP="00865861">
            <w:pPr>
              <w:pStyle w:val="ListParagraph"/>
              <w:numPr>
                <w:ilvl w:val="0"/>
                <w:numId w:val="78"/>
              </w:numPr>
            </w:pPr>
            <w:r w:rsidRPr="00865861">
              <w:rPr>
                <w:rFonts w:ascii="Calibri" w:eastAsia="Calibri" w:hAnsi="Calibri" w:cs="Calibri"/>
              </w:rPr>
              <w:t>Durable residue crops, fully harvested, cover crop, no-till</w:t>
            </w:r>
          </w:p>
          <w:p w14:paraId="0DC13798" w14:textId="771BFE7E" w:rsidR="52AD8CE6" w:rsidRDefault="52AD8CE6" w:rsidP="00865861">
            <w:pPr>
              <w:pStyle w:val="ListParagraph"/>
              <w:numPr>
                <w:ilvl w:val="0"/>
                <w:numId w:val="78"/>
              </w:numPr>
            </w:pPr>
            <w:r w:rsidRPr="00865861">
              <w:rPr>
                <w:rFonts w:ascii="Calibri" w:eastAsia="Calibri" w:hAnsi="Calibri" w:cs="Calibri"/>
              </w:rPr>
              <w:t xml:space="preserve">Mostly conserving use crops in the rotation with the </w:t>
            </w:r>
            <w:r w:rsidR="00706FB2">
              <w:rPr>
                <w:rFonts w:ascii="Calibri" w:eastAsia="Calibri" w:hAnsi="Calibri" w:cs="Calibri"/>
              </w:rPr>
              <w:t>rest—</w:t>
            </w:r>
          </w:p>
          <w:p w14:paraId="487E7206" w14:textId="77777777" w:rsidR="52AD8CE6" w:rsidRDefault="52AD8CE6" w:rsidP="00865861">
            <w:pPr>
              <w:pStyle w:val="ListParagraph"/>
              <w:numPr>
                <w:ilvl w:val="1"/>
                <w:numId w:val="78"/>
              </w:numPr>
            </w:pPr>
            <w:r w:rsidRPr="00865861">
              <w:rPr>
                <w:rFonts w:ascii="Calibri" w:eastAsia="Calibri" w:hAnsi="Calibri" w:cs="Calibri"/>
              </w:rPr>
              <w:t>Fragile residue crops, cover crop, no-till</w:t>
            </w:r>
          </w:p>
          <w:p w14:paraId="35E925AC" w14:textId="77777777" w:rsidR="52AD8CE6" w:rsidRDefault="52AD8CE6" w:rsidP="00865861">
            <w:pPr>
              <w:pStyle w:val="ListParagraph"/>
              <w:numPr>
                <w:ilvl w:val="1"/>
                <w:numId w:val="78"/>
              </w:numPr>
            </w:pPr>
            <w:r w:rsidRPr="00865861">
              <w:rPr>
                <w:rFonts w:ascii="Calibri" w:eastAsia="Calibri" w:hAnsi="Calibri" w:cs="Calibri"/>
              </w:rPr>
              <w:t>Durable residue crops harvested just for grain, no-till</w:t>
            </w:r>
          </w:p>
          <w:p w14:paraId="4C571AFD" w14:textId="77777777" w:rsidR="52AD8CE6" w:rsidRDefault="52AD8CE6" w:rsidP="00865861">
            <w:pPr>
              <w:pStyle w:val="ListParagraph"/>
              <w:numPr>
                <w:ilvl w:val="1"/>
                <w:numId w:val="78"/>
              </w:numPr>
            </w:pPr>
            <w:r w:rsidRPr="00865861">
              <w:rPr>
                <w:rFonts w:ascii="Calibri" w:eastAsia="Calibri" w:hAnsi="Calibri" w:cs="Calibri"/>
              </w:rPr>
              <w:t>Durable residue crops, fully harvested, cover crop, no-till</w:t>
            </w:r>
          </w:p>
        </w:tc>
        <w:tc>
          <w:tcPr>
            <w:tcW w:w="1717" w:type="dxa"/>
          </w:tcPr>
          <w:p w14:paraId="44B33E24" w14:textId="77777777" w:rsidR="52AD8CE6" w:rsidRDefault="52AD8CE6" w:rsidP="00865861">
            <w:pPr>
              <w:jc w:val="center"/>
            </w:pPr>
            <w:r w:rsidRPr="00865861">
              <w:rPr>
                <w:rFonts w:ascii="Calibri" w:eastAsia="Calibri" w:hAnsi="Calibri" w:cs="Calibri"/>
              </w:rPr>
              <w:t>20</w:t>
            </w:r>
          </w:p>
        </w:tc>
      </w:tr>
      <w:tr w:rsidR="52AD8CE6" w14:paraId="07FAFD5B" w14:textId="77777777" w:rsidTr="55748213">
        <w:tc>
          <w:tcPr>
            <w:tcW w:w="7643" w:type="dxa"/>
          </w:tcPr>
          <w:p w14:paraId="2E46D461" w14:textId="77777777" w:rsidR="52AD8CE6" w:rsidRDefault="52AD8CE6" w:rsidP="55748213">
            <w:r w:rsidRPr="00865861">
              <w:rPr>
                <w:rFonts w:ascii="Calibri" w:eastAsia="Calibri" w:hAnsi="Calibri" w:cs="Calibri"/>
                <w:b/>
                <w:bCs/>
              </w:rPr>
              <w:lastRenderedPageBreak/>
              <w:t>High Residue</w:t>
            </w:r>
          </w:p>
          <w:p w14:paraId="6E4E5F0F" w14:textId="77777777" w:rsidR="52AD8CE6" w:rsidRDefault="52AD8CE6" w:rsidP="00865861">
            <w:pPr>
              <w:pStyle w:val="ListParagraph"/>
              <w:numPr>
                <w:ilvl w:val="0"/>
                <w:numId w:val="78"/>
              </w:numPr>
            </w:pPr>
            <w:r w:rsidRPr="00865861">
              <w:rPr>
                <w:rFonts w:ascii="Calibri" w:eastAsia="Calibri" w:hAnsi="Calibri" w:cs="Calibri"/>
              </w:rPr>
              <w:t>Conserving use crops, no tillage</w:t>
            </w:r>
          </w:p>
        </w:tc>
        <w:tc>
          <w:tcPr>
            <w:tcW w:w="1717" w:type="dxa"/>
          </w:tcPr>
          <w:p w14:paraId="4FA1A9C6" w14:textId="77777777" w:rsidR="52AD8CE6" w:rsidRDefault="52AD8CE6" w:rsidP="00865861">
            <w:pPr>
              <w:jc w:val="center"/>
            </w:pPr>
            <w:r w:rsidRPr="00865861">
              <w:rPr>
                <w:rFonts w:ascii="Calibri" w:eastAsia="Calibri" w:hAnsi="Calibri" w:cs="Calibri"/>
              </w:rPr>
              <w:t>25</w:t>
            </w:r>
          </w:p>
        </w:tc>
      </w:tr>
    </w:tbl>
    <w:p w14:paraId="42D6392A" w14:textId="07FF0EA7" w:rsidR="00992C8D" w:rsidRDefault="52AD8CE6" w:rsidP="55748213">
      <w:r w:rsidRPr="00865861">
        <w:rPr>
          <w:rFonts w:ascii="Calibri" w:eastAsia="Calibri" w:hAnsi="Calibri" w:cs="Calibri"/>
        </w:rPr>
        <w:t>*Fragile residue crops include vegetables and soybeans, durable residue crops include corn and wheat, and conserving use crops include sod</w:t>
      </w:r>
      <w:r w:rsidR="00CA6412">
        <w:rPr>
          <w:rFonts w:ascii="Calibri" w:eastAsia="Calibri" w:hAnsi="Calibri" w:cs="Calibri"/>
        </w:rPr>
        <w:t>-</w:t>
      </w:r>
      <w:r w:rsidRPr="00865861">
        <w:rPr>
          <w:rFonts w:ascii="Calibri" w:eastAsia="Calibri" w:hAnsi="Calibri" w:cs="Calibri"/>
        </w:rPr>
        <w:t xml:space="preserve">forming perennial grasses. </w:t>
      </w:r>
    </w:p>
    <w:p w14:paraId="73CA6BBB" w14:textId="77777777" w:rsidR="52AD8CE6" w:rsidRDefault="52AD8CE6"/>
    <w:p w14:paraId="3793E00B" w14:textId="13F6D8D7" w:rsidR="00992C8D" w:rsidRDefault="00992C8D" w:rsidP="00992C8D">
      <w:r>
        <w:t xml:space="preserve">Conservation </w:t>
      </w:r>
      <w:r w:rsidR="007B3016">
        <w:t>practices and activities</w:t>
      </w:r>
      <w:r>
        <w:t xml:space="preserve"> are then added to the </w:t>
      </w:r>
      <w:r w:rsidR="005E668C">
        <w:t>residue management point</w:t>
      </w:r>
      <w:r>
        <w:t xml:space="preserve">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_Ref1133521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87</w:t>
      </w:r>
      <w:r w:rsidR="00B53010">
        <w:fldChar w:fldCharType="end"/>
      </w:r>
      <w:r>
        <w:t>.</w:t>
      </w:r>
    </w:p>
    <w:p w14:paraId="3F06CA42" w14:textId="0363426E" w:rsidR="00992C8D" w:rsidRPr="00554408" w:rsidRDefault="00D33DB5">
      <w:pPr>
        <w:rPr>
          <w:i/>
          <w:color w:val="44546A" w:themeColor="text2"/>
        </w:rPr>
      </w:pPr>
      <w:bookmarkStart w:id="213" w:name="_Ref1133521"/>
      <w:r w:rsidRPr="75D8186F">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87</w:t>
      </w:r>
      <w:r w:rsidRPr="00865861">
        <w:fldChar w:fldCharType="end"/>
      </w:r>
      <w:bookmarkEnd w:id="213"/>
      <w:r w:rsidRPr="75D8186F">
        <w:rPr>
          <w:i/>
          <w:iCs/>
          <w:color w:val="44546A" w:themeColor="text2"/>
        </w:rPr>
        <w:t xml:space="preserve">: </w:t>
      </w:r>
      <w:r w:rsidR="001E58D2" w:rsidRPr="00AB186A">
        <w:rPr>
          <w:i/>
          <w:iCs/>
          <w:color w:val="44546A"/>
        </w:rPr>
        <w:t>Typical Practices Affecting Sediment Transport</w:t>
      </w:r>
      <w:r w:rsidR="001E58D2">
        <w:rPr>
          <w:rStyle w:val="CommentReference"/>
        </w:rPr>
        <w:commentReference w:id="214"/>
      </w:r>
      <w:r w:rsidR="00AD0655">
        <w:rPr>
          <w:rStyle w:val="CommentReference"/>
        </w:rPr>
        <w:commentReference w:id="215"/>
      </w:r>
    </w:p>
    <w:tbl>
      <w:tblPr>
        <w:tblStyle w:val="TableGrid"/>
        <w:tblW w:w="9355" w:type="dxa"/>
        <w:tblLook w:val="04A0" w:firstRow="1" w:lastRow="0" w:firstColumn="1" w:lastColumn="0" w:noHBand="0" w:noVBand="1"/>
      </w:tblPr>
      <w:tblGrid>
        <w:gridCol w:w="4675"/>
        <w:gridCol w:w="4680"/>
      </w:tblGrid>
      <w:tr w:rsidR="002D0EF8" w14:paraId="3FB69063" w14:textId="77777777" w:rsidTr="00865861">
        <w:tc>
          <w:tcPr>
            <w:tcW w:w="4675" w:type="dxa"/>
            <w:shd w:val="clear" w:color="auto" w:fill="D9E2F3" w:themeFill="accent1" w:themeFillTint="33"/>
          </w:tcPr>
          <w:p w14:paraId="028A0BAA" w14:textId="77777777" w:rsidR="002D0EF8" w:rsidRDefault="002D0EF8" w:rsidP="00A54747">
            <w:r>
              <w:t>Conservation Practices</w:t>
            </w:r>
          </w:p>
        </w:tc>
        <w:tc>
          <w:tcPr>
            <w:tcW w:w="4680" w:type="dxa"/>
            <w:shd w:val="clear" w:color="auto" w:fill="D9E2F3" w:themeFill="accent1" w:themeFillTint="33"/>
          </w:tcPr>
          <w:p w14:paraId="04EE2964" w14:textId="77777777" w:rsidR="002D0EF8" w:rsidRDefault="002D0EF8" w:rsidP="00A54747">
            <w:r>
              <w:t>Conservation Management Points</w:t>
            </w:r>
          </w:p>
        </w:tc>
      </w:tr>
      <w:tr w:rsidR="002D0EF8" w14:paraId="74D9B2E7" w14:textId="77777777" w:rsidTr="00865861">
        <w:tc>
          <w:tcPr>
            <w:tcW w:w="4675" w:type="dxa"/>
          </w:tcPr>
          <w:p w14:paraId="59CDF321" w14:textId="77777777" w:rsidR="002D0EF8" w:rsidRDefault="002D0EF8" w:rsidP="00A54747">
            <w:r w:rsidRPr="005A2441">
              <w:t>Constructed Wetland (656)</w:t>
            </w:r>
          </w:p>
        </w:tc>
        <w:tc>
          <w:tcPr>
            <w:tcW w:w="4680" w:type="dxa"/>
          </w:tcPr>
          <w:p w14:paraId="4CF52D5A" w14:textId="77777777" w:rsidR="002D0EF8" w:rsidRDefault="002D0EF8" w:rsidP="00A54747">
            <w:r>
              <w:t>15</w:t>
            </w:r>
          </w:p>
        </w:tc>
      </w:tr>
      <w:tr w:rsidR="002D0EF8" w14:paraId="5DE8AA45" w14:textId="77777777" w:rsidTr="00865861">
        <w:tc>
          <w:tcPr>
            <w:tcW w:w="4675" w:type="dxa"/>
          </w:tcPr>
          <w:p w14:paraId="5EB1469F" w14:textId="77777777" w:rsidR="002D0EF8" w:rsidRDefault="002D0EF8" w:rsidP="00A54747">
            <w:r w:rsidRPr="005A2441">
              <w:t>Contour Buffer Strips (332)</w:t>
            </w:r>
          </w:p>
        </w:tc>
        <w:tc>
          <w:tcPr>
            <w:tcW w:w="4680" w:type="dxa"/>
          </w:tcPr>
          <w:p w14:paraId="51EF2198" w14:textId="77777777" w:rsidR="002D0EF8" w:rsidRDefault="002D0EF8" w:rsidP="00A54747">
            <w:r w:rsidRPr="005A2441">
              <w:t>20</w:t>
            </w:r>
          </w:p>
        </w:tc>
      </w:tr>
      <w:tr w:rsidR="002D0EF8" w14:paraId="7B281AF1" w14:textId="77777777" w:rsidTr="00865861">
        <w:tc>
          <w:tcPr>
            <w:tcW w:w="4675" w:type="dxa"/>
          </w:tcPr>
          <w:p w14:paraId="41D9020B" w14:textId="77777777" w:rsidR="002D0EF8" w:rsidRDefault="002D0EF8">
            <w:r>
              <w:t>Cover Crop (340)</w:t>
            </w:r>
          </w:p>
        </w:tc>
        <w:tc>
          <w:tcPr>
            <w:tcW w:w="4680" w:type="dxa"/>
          </w:tcPr>
          <w:p w14:paraId="3D3025D4" w14:textId="77777777" w:rsidR="002D0EF8" w:rsidRDefault="002D0EF8">
            <w:r>
              <w:t>20</w:t>
            </w:r>
          </w:p>
        </w:tc>
      </w:tr>
      <w:tr w:rsidR="002D0EF8" w14:paraId="47FDC0A1" w14:textId="77777777" w:rsidTr="00865861">
        <w:tc>
          <w:tcPr>
            <w:tcW w:w="4675" w:type="dxa"/>
          </w:tcPr>
          <w:p w14:paraId="4C9E8317" w14:textId="77777777" w:rsidR="002D0EF8" w:rsidRPr="007B158D" w:rsidRDefault="002D0EF8" w:rsidP="00A54747">
            <w:r w:rsidRPr="00720DAA">
              <w:t>Filter Strip (393)</w:t>
            </w:r>
          </w:p>
        </w:tc>
        <w:tc>
          <w:tcPr>
            <w:tcW w:w="4680" w:type="dxa"/>
          </w:tcPr>
          <w:p w14:paraId="7817E6CA" w14:textId="77777777" w:rsidR="002D0EF8" w:rsidRPr="007B158D" w:rsidRDefault="002D0EF8" w:rsidP="00A54747">
            <w:r w:rsidRPr="00720DAA">
              <w:t>15</w:t>
            </w:r>
          </w:p>
        </w:tc>
      </w:tr>
      <w:tr w:rsidR="002D0EF8" w14:paraId="12331E2A" w14:textId="77777777" w:rsidTr="00865861">
        <w:tc>
          <w:tcPr>
            <w:tcW w:w="4675" w:type="dxa"/>
          </w:tcPr>
          <w:p w14:paraId="6CD3B408" w14:textId="77777777" w:rsidR="002D0EF8" w:rsidRPr="00720DAA" w:rsidRDefault="002D0EF8" w:rsidP="00A54747">
            <w:r>
              <w:t>Grassed Waterway (412)</w:t>
            </w:r>
          </w:p>
        </w:tc>
        <w:tc>
          <w:tcPr>
            <w:tcW w:w="4680" w:type="dxa"/>
          </w:tcPr>
          <w:p w14:paraId="10AE850E" w14:textId="77777777" w:rsidR="002D0EF8" w:rsidRPr="00720DAA" w:rsidRDefault="002D0EF8" w:rsidP="00A54747">
            <w:r>
              <w:t>15</w:t>
            </w:r>
          </w:p>
        </w:tc>
      </w:tr>
      <w:tr w:rsidR="002D0EF8" w14:paraId="5857D109" w14:textId="77777777" w:rsidTr="00865861">
        <w:tc>
          <w:tcPr>
            <w:tcW w:w="4675" w:type="dxa"/>
          </w:tcPr>
          <w:p w14:paraId="4E18EDF3" w14:textId="77777777" w:rsidR="002D0EF8" w:rsidRDefault="002D0EF8" w:rsidP="00A54747">
            <w:r w:rsidRPr="007B158D">
              <w:t>Riparian Forest Buffer (391)</w:t>
            </w:r>
          </w:p>
        </w:tc>
        <w:tc>
          <w:tcPr>
            <w:tcW w:w="4680" w:type="dxa"/>
          </w:tcPr>
          <w:p w14:paraId="2D6D6210" w14:textId="77777777" w:rsidR="002D0EF8" w:rsidRDefault="002D0EF8" w:rsidP="00A54747">
            <w:r>
              <w:t>20</w:t>
            </w:r>
          </w:p>
        </w:tc>
      </w:tr>
      <w:tr w:rsidR="002D0EF8" w14:paraId="6F4BEC8B" w14:textId="77777777" w:rsidTr="00865861">
        <w:tc>
          <w:tcPr>
            <w:tcW w:w="4675" w:type="dxa"/>
          </w:tcPr>
          <w:p w14:paraId="3BFB1C36" w14:textId="77777777" w:rsidR="002D0EF8" w:rsidRPr="00720DAA" w:rsidRDefault="002D0EF8" w:rsidP="00A54747">
            <w:r>
              <w:t>Terrace (600)</w:t>
            </w:r>
          </w:p>
        </w:tc>
        <w:tc>
          <w:tcPr>
            <w:tcW w:w="4680" w:type="dxa"/>
          </w:tcPr>
          <w:p w14:paraId="2B762A92" w14:textId="77777777" w:rsidR="002D0EF8" w:rsidRPr="00720DAA" w:rsidRDefault="002D0EF8" w:rsidP="00A54747">
            <w:r>
              <w:t>30</w:t>
            </w:r>
          </w:p>
        </w:tc>
      </w:tr>
      <w:tr w:rsidR="002D0EF8" w14:paraId="0AAFA7CC" w14:textId="77777777" w:rsidTr="00865861">
        <w:tc>
          <w:tcPr>
            <w:tcW w:w="4675" w:type="dxa"/>
          </w:tcPr>
          <w:p w14:paraId="4EBE719A" w14:textId="77777777" w:rsidR="002D0EF8" w:rsidRPr="00720DAA" w:rsidRDefault="002D0EF8" w:rsidP="00A54747">
            <w:r>
              <w:t>Water and Sediment Control Basin (638)</w:t>
            </w:r>
          </w:p>
        </w:tc>
        <w:tc>
          <w:tcPr>
            <w:tcW w:w="4680" w:type="dxa"/>
          </w:tcPr>
          <w:p w14:paraId="7B190A5E" w14:textId="77777777" w:rsidR="002D0EF8" w:rsidRPr="00720DAA" w:rsidRDefault="002D0EF8" w:rsidP="00A54747">
            <w:r>
              <w:t>10</w:t>
            </w:r>
          </w:p>
        </w:tc>
      </w:tr>
    </w:tbl>
    <w:p w14:paraId="0FC4E31A" w14:textId="77777777" w:rsidR="00992C8D" w:rsidRPr="0083429F" w:rsidRDefault="00992C8D" w:rsidP="00992C8D">
      <w:pPr>
        <w:rPr>
          <w:sz w:val="4"/>
          <w:szCs w:val="4"/>
        </w:rPr>
      </w:pPr>
    </w:p>
    <w:p w14:paraId="0F491372" w14:textId="77777777" w:rsidR="00055A4D" w:rsidRDefault="00055A4D" w:rsidP="588C30EE">
      <w:pPr>
        <w:rPr>
          <w:b/>
          <w:bCs/>
        </w:rPr>
      </w:pPr>
    </w:p>
    <w:p w14:paraId="0191A4BF" w14:textId="77777777" w:rsidR="00C565D3" w:rsidRPr="00865861" w:rsidRDefault="00C565D3">
      <w:pPr>
        <w:pStyle w:val="Heading1"/>
        <w:rPr>
          <w:b/>
          <w:u w:val="single"/>
        </w:rPr>
      </w:pPr>
      <w:bookmarkStart w:id="216" w:name="_Toc531617585"/>
      <w:bookmarkStart w:id="217" w:name="_Toc535524411"/>
      <w:bookmarkStart w:id="218" w:name="_Toc2079936"/>
      <w:r w:rsidRPr="00865861">
        <w:rPr>
          <w:b/>
          <w:u w:val="single"/>
        </w:rPr>
        <w:t>Degraded Plant Condition</w:t>
      </w:r>
      <w:bookmarkEnd w:id="216"/>
      <w:bookmarkEnd w:id="217"/>
      <w:bookmarkEnd w:id="218"/>
    </w:p>
    <w:p w14:paraId="4B69D836" w14:textId="081B9E70" w:rsidR="00C565D3" w:rsidRPr="005F1696" w:rsidRDefault="00C565D3" w:rsidP="00C565D3">
      <w:pPr>
        <w:pStyle w:val="Heading2"/>
        <w:rPr>
          <w:b/>
        </w:rPr>
      </w:pPr>
      <w:bookmarkStart w:id="219" w:name="_Toc531617586"/>
      <w:bookmarkStart w:id="220" w:name="_Toc535524412"/>
      <w:bookmarkStart w:id="221" w:name="_Toc2079937"/>
      <w:r w:rsidRPr="005F1696">
        <w:rPr>
          <w:b/>
        </w:rPr>
        <w:t xml:space="preserve">Undesirable </w:t>
      </w:r>
      <w:r w:rsidR="00B5032F">
        <w:rPr>
          <w:b/>
        </w:rPr>
        <w:t>P</w:t>
      </w:r>
      <w:r w:rsidR="00B5032F" w:rsidRPr="005F1696">
        <w:rPr>
          <w:b/>
        </w:rPr>
        <w:t xml:space="preserve">lant </w:t>
      </w:r>
      <w:r w:rsidR="00B5032F">
        <w:rPr>
          <w:b/>
        </w:rPr>
        <w:t>P</w:t>
      </w:r>
      <w:r w:rsidR="00B5032F" w:rsidRPr="005F1696">
        <w:rPr>
          <w:b/>
        </w:rPr>
        <w:t xml:space="preserve">roductivity </w:t>
      </w:r>
      <w:r w:rsidRPr="005F1696">
        <w:rPr>
          <w:b/>
        </w:rPr>
        <w:t xml:space="preserve">and </w:t>
      </w:r>
      <w:r w:rsidR="00B5032F">
        <w:rPr>
          <w:b/>
        </w:rPr>
        <w:t>H</w:t>
      </w:r>
      <w:r w:rsidR="00B5032F" w:rsidRPr="005F1696">
        <w:rPr>
          <w:b/>
        </w:rPr>
        <w:t xml:space="preserve">ealth </w:t>
      </w:r>
      <w:r w:rsidRPr="005F1696">
        <w:rPr>
          <w:b/>
        </w:rPr>
        <w:t>(Plant Health)</w:t>
      </w:r>
      <w:bookmarkEnd w:id="219"/>
      <w:bookmarkEnd w:id="220"/>
      <w:bookmarkEnd w:id="221"/>
    </w:p>
    <w:p w14:paraId="3698703F" w14:textId="71BE95B8" w:rsidR="00F4224E" w:rsidRPr="005F1696" w:rsidRDefault="00F4224E" w:rsidP="00F4224E">
      <w:r w:rsidRPr="005F1696">
        <w:rPr>
          <w:b/>
        </w:rPr>
        <w:t>Description:</w:t>
      </w:r>
      <w:r w:rsidRPr="005F1696">
        <w:t xml:space="preserve">  Improper fertility, management</w:t>
      </w:r>
      <w:r w:rsidR="00F334DC">
        <w:t>,</w:t>
      </w:r>
      <w:r w:rsidRPr="005F1696">
        <w:t xml:space="preserve"> or plants not adapted to site negatively impact plant productivity, vigor, quality</w:t>
      </w:r>
      <w:r w:rsidR="00640F7E">
        <w:t>, or some combination of these</w:t>
      </w:r>
      <w:r w:rsidRPr="005F1696">
        <w:t>.</w:t>
      </w:r>
    </w:p>
    <w:p w14:paraId="1116F3FC" w14:textId="77777777" w:rsidR="00F4224E" w:rsidRPr="005F1696" w:rsidRDefault="00F4224E" w:rsidP="00F4224E">
      <w:r w:rsidRPr="005F1696">
        <w:rPr>
          <w:b/>
        </w:rPr>
        <w:t>Objective:</w:t>
      </w:r>
      <w:r w:rsidRPr="005F1696">
        <w:t xml:space="preserve">  Improve poor plant productivity and health.</w:t>
      </w:r>
    </w:p>
    <w:p w14:paraId="389ACEE2" w14:textId="77777777" w:rsidR="00F4224E" w:rsidRPr="001E38DA" w:rsidRDefault="00F4224E" w:rsidP="00F4224E">
      <w:pPr>
        <w:rPr>
          <w:b/>
        </w:rPr>
      </w:pPr>
      <w:r w:rsidRPr="001E38DA">
        <w:rPr>
          <w:b/>
        </w:rPr>
        <w:t>Analysis within CART:</w:t>
      </w:r>
    </w:p>
    <w:p w14:paraId="25FF80C1" w14:textId="052954CC" w:rsidR="00F4224E" w:rsidRPr="001E38DA" w:rsidRDefault="00F4224E" w:rsidP="00F4224E">
      <w:r w:rsidRPr="001E38DA">
        <w:t>Each PLU will default to a</w:t>
      </w:r>
      <w:r w:rsidR="00741777">
        <w:t xml:space="preserve"> “not assessed” </w:t>
      </w:r>
      <w:r w:rsidRPr="001E38DA">
        <w:t xml:space="preserve">status for </w:t>
      </w:r>
      <w:r w:rsidR="00640F7E">
        <w:t>p</w:t>
      </w:r>
      <w:r w:rsidR="00640F7E" w:rsidRPr="001E38DA">
        <w:t xml:space="preserve">lant </w:t>
      </w:r>
      <w:r w:rsidR="00640F7E">
        <w:t>p</w:t>
      </w:r>
      <w:r w:rsidR="00640F7E" w:rsidRPr="001E38DA">
        <w:t xml:space="preserve">roductivity </w:t>
      </w:r>
      <w:r w:rsidRPr="001E38DA">
        <w:t xml:space="preserve">and </w:t>
      </w:r>
      <w:r w:rsidR="00640F7E">
        <w:t>h</w:t>
      </w:r>
      <w:r w:rsidR="00640F7E" w:rsidRPr="001E38DA">
        <w:t>ealth</w:t>
      </w:r>
      <w:r w:rsidRPr="001E38DA">
        <w:t xml:space="preserve">.  The </w:t>
      </w:r>
      <w:r w:rsidR="00FF6243">
        <w:t>planner</w:t>
      </w:r>
      <w:r w:rsidR="00C926E8" w:rsidRPr="001E38DA">
        <w:t xml:space="preserve"> may identify</w:t>
      </w:r>
      <w:r w:rsidRPr="001E38DA">
        <w:t xml:space="preserve"> this resource concern based on </w:t>
      </w:r>
      <w:r w:rsidR="00741777">
        <w:t>site-specific</w:t>
      </w:r>
      <w:r w:rsidRPr="001E38DA">
        <w:t xml:space="preserve"> conditions. The </w:t>
      </w:r>
      <w:r w:rsidR="008450BD">
        <w:t xml:space="preserve">threshold and </w:t>
      </w:r>
      <w:r w:rsidR="000E2653" w:rsidRPr="001E38DA">
        <w:t>existing</w:t>
      </w:r>
      <w:r w:rsidRPr="001E38DA">
        <w:t xml:space="preserve"> condition question</w:t>
      </w:r>
      <w:r w:rsidR="008450BD">
        <w:t>s</w:t>
      </w:r>
      <w:r w:rsidRPr="001E38DA">
        <w:t xml:space="preserve"> will set the </w:t>
      </w:r>
      <w:r w:rsidR="000E2653" w:rsidRPr="001E38DA">
        <w:t>existing</w:t>
      </w:r>
      <w:r w:rsidRPr="001E38DA">
        <w:t xml:space="preserve"> score </w:t>
      </w:r>
      <w:r w:rsidR="008450BD">
        <w:t>by land use as identified below</w:t>
      </w:r>
      <w:r w:rsidR="00B53010">
        <w:t xml:space="preserve"> in </w:t>
      </w:r>
      <w:r w:rsidR="00B53010">
        <w:fldChar w:fldCharType="begin"/>
      </w:r>
      <w:r w:rsidR="00B53010">
        <w:instrText xml:space="preserve"> REF _Ref1133557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88</w:t>
      </w:r>
      <w:r w:rsidR="00B53010">
        <w:fldChar w:fldCharType="end"/>
      </w:r>
      <w:r w:rsidR="00B53010">
        <w:t xml:space="preserve"> and </w:t>
      </w:r>
      <w:r w:rsidR="00B53010">
        <w:fldChar w:fldCharType="begin"/>
      </w:r>
      <w:r w:rsidR="00B53010">
        <w:instrText xml:space="preserve"> REF _Ref1133571 \h </w:instrText>
      </w:r>
      <w:r w:rsidR="00B53010">
        <w:fldChar w:fldCharType="separate"/>
      </w:r>
      <w:r w:rsidR="000A6C42">
        <w:rPr>
          <w:i/>
          <w:color w:val="44546A" w:themeColor="text2"/>
        </w:rPr>
        <w:t>figure</w:t>
      </w:r>
      <w:r w:rsidR="002551DD" w:rsidRPr="00D226BA">
        <w:rPr>
          <w:i/>
          <w:color w:val="44546A" w:themeColor="text2"/>
        </w:rPr>
        <w:t xml:space="preserve"> </w:t>
      </w:r>
      <w:r w:rsidR="002551DD">
        <w:rPr>
          <w:i/>
          <w:noProof/>
          <w:color w:val="44546A" w:themeColor="text2"/>
        </w:rPr>
        <w:t>89</w:t>
      </w:r>
      <w:r w:rsidR="00B53010">
        <w:fldChar w:fldCharType="end"/>
      </w:r>
      <w:r w:rsidRPr="001E38DA">
        <w:t>.</w:t>
      </w:r>
    </w:p>
    <w:p w14:paraId="55FB3EFC" w14:textId="18C29BC0" w:rsidR="009518E6" w:rsidRPr="00865861" w:rsidRDefault="009518E6" w:rsidP="009518E6">
      <w:pPr>
        <w:pStyle w:val="Caption"/>
        <w:keepNext/>
        <w:rPr>
          <w:b/>
          <w:i w:val="0"/>
          <w:color w:val="auto"/>
          <w:sz w:val="22"/>
          <w:szCs w:val="22"/>
        </w:rPr>
      </w:pPr>
      <w:r w:rsidRPr="00865861">
        <w:rPr>
          <w:b/>
          <w:i w:val="0"/>
          <w:color w:val="auto"/>
          <w:sz w:val="22"/>
          <w:szCs w:val="22"/>
        </w:rPr>
        <w:t>Crop:</w:t>
      </w:r>
    </w:p>
    <w:p w14:paraId="22AC1F58" w14:textId="1DA6B9BD" w:rsidR="00CA2BDF" w:rsidRPr="001E38DA" w:rsidRDefault="009518E6" w:rsidP="00CA2BDF">
      <w:r w:rsidRPr="001E38DA">
        <w:t>Each PLU for</w:t>
      </w:r>
      <w:r w:rsidR="00EA3595">
        <w:t xml:space="preserve"> </w:t>
      </w:r>
      <w:r w:rsidR="00640F7E">
        <w:t>c</w:t>
      </w:r>
      <w:r w:rsidR="00EA3595">
        <w:t>rop</w:t>
      </w:r>
      <w:r w:rsidRPr="001E38DA">
        <w:t xml:space="preserve"> will have a threshold value of </w:t>
      </w:r>
      <w:r w:rsidR="00761F77">
        <w:t>5</w:t>
      </w:r>
      <w:r w:rsidRPr="009518E6">
        <w:t>0</w:t>
      </w:r>
      <w:r w:rsidRPr="001E38DA">
        <w:t xml:space="preserve"> set and a benchmark condition </w:t>
      </w:r>
      <w:r w:rsidR="00CA2BDF" w:rsidRPr="001E38DA">
        <w:t>set of questions.</w:t>
      </w:r>
    </w:p>
    <w:p w14:paraId="403B259F" w14:textId="2AD33096" w:rsidR="00F436C2" w:rsidRPr="00554408" w:rsidRDefault="00F436C2">
      <w:pPr>
        <w:rPr>
          <w:i/>
          <w:color w:val="44546A" w:themeColor="text2"/>
        </w:rPr>
      </w:pPr>
      <w:bookmarkStart w:id="222" w:name="_Ref1133557"/>
      <w:r w:rsidRPr="75D8186F">
        <w:rPr>
          <w:i/>
          <w:iCs/>
          <w:color w:val="44546A" w:themeColor="text2"/>
        </w:rPr>
        <w:t xml:space="preserve">Figure </w:t>
      </w:r>
      <w:r w:rsidRPr="00EA3595">
        <w:fldChar w:fldCharType="begin"/>
      </w:r>
      <w:r w:rsidRPr="00554408">
        <w:rPr>
          <w:i/>
          <w:iCs/>
          <w:color w:val="44546A" w:themeColor="text2"/>
        </w:rPr>
        <w:instrText xml:space="preserve"> SEQ Figure \* ARABIC </w:instrText>
      </w:r>
      <w:r w:rsidRPr="00EA3595">
        <w:rPr>
          <w:i/>
          <w:iCs/>
          <w:color w:val="44546A" w:themeColor="text2"/>
        </w:rPr>
        <w:fldChar w:fldCharType="separate"/>
      </w:r>
      <w:r w:rsidR="002551DD">
        <w:rPr>
          <w:i/>
          <w:iCs/>
          <w:noProof/>
          <w:color w:val="44546A" w:themeColor="text2"/>
        </w:rPr>
        <w:t>88</w:t>
      </w:r>
      <w:r w:rsidRPr="00EA3595">
        <w:fldChar w:fldCharType="end"/>
      </w:r>
      <w:bookmarkEnd w:id="222"/>
      <w:r w:rsidRPr="75D8186F">
        <w:rPr>
          <w:i/>
          <w:iCs/>
          <w:color w:val="44546A" w:themeColor="text2"/>
        </w:rPr>
        <w:t>: Crop Plant Productivity</w:t>
      </w:r>
    </w:p>
    <w:tbl>
      <w:tblPr>
        <w:tblStyle w:val="TableGrid"/>
        <w:tblW w:w="0" w:type="auto"/>
        <w:tblLook w:val="04A0" w:firstRow="1" w:lastRow="0" w:firstColumn="1" w:lastColumn="0" w:noHBand="0" w:noVBand="1"/>
      </w:tblPr>
      <w:tblGrid>
        <w:gridCol w:w="985"/>
        <w:gridCol w:w="1087"/>
        <w:gridCol w:w="7278"/>
      </w:tblGrid>
      <w:tr w:rsidR="00F436C2" w14:paraId="4B6D4EB5" w14:textId="77777777" w:rsidTr="0029467D">
        <w:tc>
          <w:tcPr>
            <w:tcW w:w="985" w:type="dxa"/>
            <w:shd w:val="clear" w:color="auto" w:fill="D9E2F3" w:themeFill="accent1" w:themeFillTint="33"/>
          </w:tcPr>
          <w:p w14:paraId="381F1682" w14:textId="77777777" w:rsidR="00F436C2" w:rsidRDefault="00F436C2" w:rsidP="00E106C1">
            <w:r>
              <w:t>Answer</w:t>
            </w:r>
          </w:p>
        </w:tc>
        <w:tc>
          <w:tcPr>
            <w:tcW w:w="1080" w:type="dxa"/>
            <w:shd w:val="clear" w:color="auto" w:fill="D9E2F3" w:themeFill="accent1" w:themeFillTint="33"/>
          </w:tcPr>
          <w:p w14:paraId="1BAF5996" w14:textId="77777777" w:rsidR="00F436C2" w:rsidRDefault="00F436C2" w:rsidP="00E106C1">
            <w:r>
              <w:t>Existing Condition Points</w:t>
            </w:r>
          </w:p>
        </w:tc>
        <w:tc>
          <w:tcPr>
            <w:tcW w:w="7285" w:type="dxa"/>
            <w:shd w:val="clear" w:color="auto" w:fill="D9E2F3" w:themeFill="accent1" w:themeFillTint="33"/>
          </w:tcPr>
          <w:p w14:paraId="310C9999" w14:textId="77777777" w:rsidR="00F436C2" w:rsidRDefault="00F436C2" w:rsidP="00E106C1">
            <w:r>
              <w:t>Reference for Assessment Condition</w:t>
            </w:r>
          </w:p>
        </w:tc>
      </w:tr>
      <w:tr w:rsidR="00F436C2" w14:paraId="5B524258" w14:textId="77777777" w:rsidTr="0029467D">
        <w:tc>
          <w:tcPr>
            <w:tcW w:w="985" w:type="dxa"/>
          </w:tcPr>
          <w:p w14:paraId="3B716493" w14:textId="77777777" w:rsidR="00F436C2" w:rsidRPr="00F429E2" w:rsidRDefault="00F436C2" w:rsidP="00E106C1">
            <w:pPr>
              <w:rPr>
                <w:color w:val="000000" w:themeColor="text1"/>
              </w:rPr>
            </w:pPr>
            <w:r w:rsidRPr="00F429E2">
              <w:rPr>
                <w:color w:val="000000" w:themeColor="text1"/>
              </w:rPr>
              <w:t>High</w:t>
            </w:r>
          </w:p>
        </w:tc>
        <w:tc>
          <w:tcPr>
            <w:tcW w:w="1080" w:type="dxa"/>
          </w:tcPr>
          <w:p w14:paraId="082C27AF" w14:textId="77777777" w:rsidR="00F436C2" w:rsidRDefault="00E6168C" w:rsidP="00E106C1">
            <w:r>
              <w:t>4</w:t>
            </w:r>
            <w:r w:rsidR="00F436C2">
              <w:t>0</w:t>
            </w:r>
          </w:p>
        </w:tc>
        <w:tc>
          <w:tcPr>
            <w:tcW w:w="7285" w:type="dxa"/>
          </w:tcPr>
          <w:p w14:paraId="20FB149B" w14:textId="1139385F" w:rsidR="00F436C2" w:rsidRDefault="00F436C2" w:rsidP="00E106C1">
            <w:r>
              <w:t xml:space="preserve">&gt;100% of potential </w:t>
            </w:r>
            <w:r w:rsidRPr="005F1696">
              <w:t xml:space="preserve">Crop </w:t>
            </w:r>
            <w:r>
              <w:t>yield</w:t>
            </w:r>
            <w:r w:rsidRPr="005F1696">
              <w:t xml:space="preserve"> based on soil</w:t>
            </w:r>
            <w:r>
              <w:t>, climate,</w:t>
            </w:r>
            <w:r w:rsidRPr="005F1696">
              <w:t xml:space="preserve"> and </w:t>
            </w:r>
            <w:r>
              <w:t>fertility (10 yr. avg. or county avg.)</w:t>
            </w:r>
          </w:p>
        </w:tc>
      </w:tr>
      <w:tr w:rsidR="00F436C2" w14:paraId="6EF67F28" w14:textId="77777777" w:rsidTr="0029467D">
        <w:tc>
          <w:tcPr>
            <w:tcW w:w="985" w:type="dxa"/>
          </w:tcPr>
          <w:p w14:paraId="7DC8011B" w14:textId="77777777" w:rsidR="00F436C2" w:rsidRPr="00F429E2" w:rsidRDefault="00F436C2" w:rsidP="00E106C1">
            <w:pPr>
              <w:rPr>
                <w:color w:val="000000" w:themeColor="text1"/>
              </w:rPr>
            </w:pPr>
            <w:r w:rsidRPr="00F429E2">
              <w:rPr>
                <w:color w:val="000000" w:themeColor="text1"/>
              </w:rPr>
              <w:t>Good</w:t>
            </w:r>
          </w:p>
        </w:tc>
        <w:tc>
          <w:tcPr>
            <w:tcW w:w="1080" w:type="dxa"/>
          </w:tcPr>
          <w:p w14:paraId="7CDF7286" w14:textId="77777777" w:rsidR="00F436C2" w:rsidRDefault="00E6168C" w:rsidP="00E106C1">
            <w:r>
              <w:t>20</w:t>
            </w:r>
          </w:p>
        </w:tc>
        <w:tc>
          <w:tcPr>
            <w:tcW w:w="7285" w:type="dxa"/>
          </w:tcPr>
          <w:p w14:paraId="2339797D" w14:textId="77777777" w:rsidR="00F436C2" w:rsidRDefault="00F436C2" w:rsidP="00E106C1">
            <w:r>
              <w:t xml:space="preserve">&gt;75% of potential </w:t>
            </w:r>
            <w:r w:rsidRPr="005F1696">
              <w:t xml:space="preserve">Crop </w:t>
            </w:r>
            <w:r>
              <w:t>yield</w:t>
            </w:r>
            <w:r w:rsidRPr="005F1696">
              <w:t xml:space="preserve"> based on soil</w:t>
            </w:r>
            <w:r>
              <w:t>, climate,</w:t>
            </w:r>
            <w:r w:rsidRPr="005F1696">
              <w:t xml:space="preserve"> and </w:t>
            </w:r>
            <w:r>
              <w:t>fertility (10 yr. avg.)</w:t>
            </w:r>
          </w:p>
        </w:tc>
      </w:tr>
      <w:tr w:rsidR="00F436C2" w14:paraId="58CB499E" w14:textId="77777777" w:rsidTr="0029467D">
        <w:tc>
          <w:tcPr>
            <w:tcW w:w="985" w:type="dxa"/>
          </w:tcPr>
          <w:p w14:paraId="01791E11" w14:textId="5B345EFD" w:rsidR="00F436C2" w:rsidRPr="00F429E2" w:rsidRDefault="00F37CAC" w:rsidP="00E106C1">
            <w:pPr>
              <w:rPr>
                <w:color w:val="000000" w:themeColor="text1"/>
              </w:rPr>
            </w:pPr>
            <w:r>
              <w:rPr>
                <w:color w:val="000000" w:themeColor="text1"/>
              </w:rPr>
              <w:lastRenderedPageBreak/>
              <w:t>Fair</w:t>
            </w:r>
          </w:p>
        </w:tc>
        <w:tc>
          <w:tcPr>
            <w:tcW w:w="1080" w:type="dxa"/>
          </w:tcPr>
          <w:p w14:paraId="1E832175" w14:textId="77777777" w:rsidR="00F436C2" w:rsidRDefault="00F436C2" w:rsidP="00E106C1">
            <w:r>
              <w:t>10</w:t>
            </w:r>
          </w:p>
        </w:tc>
        <w:tc>
          <w:tcPr>
            <w:tcW w:w="7285" w:type="dxa"/>
          </w:tcPr>
          <w:p w14:paraId="27A75096" w14:textId="77777777" w:rsidR="00F436C2" w:rsidRDefault="00F436C2" w:rsidP="00E106C1">
            <w:r>
              <w:t xml:space="preserve">&gt;50% of potential </w:t>
            </w:r>
            <w:r w:rsidRPr="005F1696">
              <w:t xml:space="preserve">Crop </w:t>
            </w:r>
            <w:r>
              <w:t>yield</w:t>
            </w:r>
            <w:r w:rsidRPr="005F1696">
              <w:t xml:space="preserve"> based on soil</w:t>
            </w:r>
            <w:r>
              <w:t>, climate,</w:t>
            </w:r>
            <w:r w:rsidRPr="005F1696">
              <w:t xml:space="preserve"> and </w:t>
            </w:r>
            <w:r>
              <w:t>fertility (10 yr. avg.)</w:t>
            </w:r>
          </w:p>
        </w:tc>
      </w:tr>
      <w:tr w:rsidR="00F436C2" w14:paraId="2EC04B1A" w14:textId="77777777" w:rsidTr="0029467D">
        <w:tc>
          <w:tcPr>
            <w:tcW w:w="985" w:type="dxa"/>
          </w:tcPr>
          <w:p w14:paraId="09D420A9" w14:textId="032CFEE2" w:rsidR="00F436C2" w:rsidRPr="00F429E2" w:rsidRDefault="00F37CAC" w:rsidP="00E106C1">
            <w:pPr>
              <w:rPr>
                <w:color w:val="000000" w:themeColor="text1"/>
              </w:rPr>
            </w:pPr>
            <w:r>
              <w:rPr>
                <w:color w:val="000000" w:themeColor="text1"/>
              </w:rPr>
              <w:t>Low</w:t>
            </w:r>
          </w:p>
        </w:tc>
        <w:tc>
          <w:tcPr>
            <w:tcW w:w="1080" w:type="dxa"/>
          </w:tcPr>
          <w:p w14:paraId="29F59E8E" w14:textId="77777777" w:rsidR="00F436C2" w:rsidRDefault="00F436C2" w:rsidP="00E106C1">
            <w:r>
              <w:t>5</w:t>
            </w:r>
          </w:p>
        </w:tc>
        <w:tc>
          <w:tcPr>
            <w:tcW w:w="7285" w:type="dxa"/>
          </w:tcPr>
          <w:p w14:paraId="4ED0790A" w14:textId="77777777" w:rsidR="00F436C2" w:rsidRDefault="00F436C2" w:rsidP="00E106C1">
            <w:r>
              <w:t xml:space="preserve">&gt;20% of potential </w:t>
            </w:r>
            <w:r w:rsidRPr="005F1696">
              <w:t xml:space="preserve">Crop </w:t>
            </w:r>
            <w:r>
              <w:t>yield</w:t>
            </w:r>
            <w:r w:rsidRPr="005F1696">
              <w:t xml:space="preserve"> based on soil</w:t>
            </w:r>
            <w:r>
              <w:t>, climate,</w:t>
            </w:r>
            <w:r w:rsidRPr="005F1696">
              <w:t xml:space="preserve"> and </w:t>
            </w:r>
            <w:r>
              <w:t>fertility (10 yr. avg.)</w:t>
            </w:r>
          </w:p>
        </w:tc>
      </w:tr>
      <w:tr w:rsidR="00F436C2" w14:paraId="644132E0" w14:textId="77777777" w:rsidTr="0029467D">
        <w:tc>
          <w:tcPr>
            <w:tcW w:w="985" w:type="dxa"/>
          </w:tcPr>
          <w:p w14:paraId="220DEF73" w14:textId="703AD7F3" w:rsidR="00F436C2" w:rsidRDefault="00F37CAC" w:rsidP="00E106C1">
            <w:r>
              <w:t>Poor</w:t>
            </w:r>
          </w:p>
        </w:tc>
        <w:tc>
          <w:tcPr>
            <w:tcW w:w="1080" w:type="dxa"/>
          </w:tcPr>
          <w:p w14:paraId="0BA7E1CD" w14:textId="77777777" w:rsidR="00F436C2" w:rsidRDefault="00F436C2" w:rsidP="00E106C1">
            <w:r>
              <w:t>1</w:t>
            </w:r>
          </w:p>
        </w:tc>
        <w:tc>
          <w:tcPr>
            <w:tcW w:w="7285" w:type="dxa"/>
          </w:tcPr>
          <w:p w14:paraId="428E32D7" w14:textId="20305C85" w:rsidR="00F436C2" w:rsidRDefault="0055615F" w:rsidP="00E106C1">
            <w:r>
              <w:t>≤</w:t>
            </w:r>
            <w:r w:rsidR="00F436C2">
              <w:t xml:space="preserve">20% of potential </w:t>
            </w:r>
            <w:r w:rsidR="00F436C2" w:rsidRPr="005F1696">
              <w:t xml:space="preserve">Crop </w:t>
            </w:r>
            <w:r w:rsidR="00F436C2">
              <w:t>yield</w:t>
            </w:r>
            <w:r w:rsidR="00F436C2" w:rsidRPr="005F1696">
              <w:t xml:space="preserve"> based on soil</w:t>
            </w:r>
            <w:r w:rsidR="00F436C2">
              <w:t>, climate,</w:t>
            </w:r>
            <w:r w:rsidR="00F436C2" w:rsidRPr="005F1696">
              <w:t xml:space="preserve"> and </w:t>
            </w:r>
            <w:r w:rsidR="00F436C2">
              <w:t>fertility (10 yr. avg.)</w:t>
            </w:r>
          </w:p>
        </w:tc>
      </w:tr>
    </w:tbl>
    <w:p w14:paraId="3449B43C" w14:textId="77777777" w:rsidR="00F436C2" w:rsidRPr="007F5E46" w:rsidRDefault="00F436C2" w:rsidP="00F436C2"/>
    <w:p w14:paraId="0A943B1D" w14:textId="08BD2018" w:rsidR="00D4232D" w:rsidRPr="00495677" w:rsidRDefault="00D4232D">
      <w:pPr>
        <w:rPr>
          <w:i/>
          <w:color w:val="44546A" w:themeColor="text2"/>
        </w:rPr>
      </w:pPr>
      <w:bookmarkStart w:id="223" w:name="_Ref1133571"/>
      <w:r w:rsidRPr="00D226BA">
        <w:rPr>
          <w:i/>
          <w:color w:val="44546A" w:themeColor="text2"/>
        </w:rPr>
        <w:t xml:space="preserve">Figure </w:t>
      </w:r>
      <w:r w:rsidRPr="00865861">
        <w:fldChar w:fldCharType="begin"/>
      </w:r>
      <w:r w:rsidRPr="00D226BA">
        <w:rPr>
          <w:i/>
          <w:color w:val="44546A" w:themeColor="text2"/>
        </w:rPr>
        <w:instrText xml:space="preserve"> SEQ Figure \* ARABIC </w:instrText>
      </w:r>
      <w:r w:rsidRPr="00865861">
        <w:rPr>
          <w:i/>
          <w:color w:val="44546A" w:themeColor="text2"/>
        </w:rPr>
        <w:fldChar w:fldCharType="separate"/>
      </w:r>
      <w:r w:rsidR="002551DD">
        <w:rPr>
          <w:i/>
          <w:noProof/>
          <w:color w:val="44546A" w:themeColor="text2"/>
        </w:rPr>
        <w:t>89</w:t>
      </w:r>
      <w:r w:rsidRPr="00865861">
        <w:fldChar w:fldCharType="end"/>
      </w:r>
      <w:bookmarkEnd w:id="223"/>
      <w:r w:rsidRPr="00D226BA">
        <w:rPr>
          <w:i/>
          <w:color w:val="44546A" w:themeColor="text2"/>
        </w:rPr>
        <w:t>: Crop Plant Health</w:t>
      </w:r>
    </w:p>
    <w:tbl>
      <w:tblPr>
        <w:tblStyle w:val="TableGrid"/>
        <w:tblW w:w="0" w:type="auto"/>
        <w:tblLook w:val="04A0" w:firstRow="1" w:lastRow="0" w:firstColumn="1" w:lastColumn="0" w:noHBand="0" w:noVBand="1"/>
      </w:tblPr>
      <w:tblGrid>
        <w:gridCol w:w="5935"/>
        <w:gridCol w:w="1170"/>
        <w:gridCol w:w="2245"/>
      </w:tblGrid>
      <w:tr w:rsidR="00D4232D" w:rsidRPr="007F5E46" w14:paraId="46D76FEE" w14:textId="77777777" w:rsidTr="55748213">
        <w:tc>
          <w:tcPr>
            <w:tcW w:w="5935" w:type="dxa"/>
            <w:shd w:val="clear" w:color="auto" w:fill="D9E2F3" w:themeFill="accent1" w:themeFillTint="33"/>
          </w:tcPr>
          <w:p w14:paraId="73AC8ECA" w14:textId="77777777" w:rsidR="00D4232D" w:rsidRPr="007F5E46" w:rsidRDefault="00D4232D" w:rsidP="00D4232D">
            <w:r w:rsidRPr="007F5E46">
              <w:t>Answer</w:t>
            </w:r>
          </w:p>
        </w:tc>
        <w:tc>
          <w:tcPr>
            <w:tcW w:w="1170" w:type="dxa"/>
            <w:shd w:val="clear" w:color="auto" w:fill="D9E2F3" w:themeFill="accent1" w:themeFillTint="33"/>
          </w:tcPr>
          <w:p w14:paraId="3DEED19F" w14:textId="77777777" w:rsidR="00D4232D" w:rsidRPr="007F5E46" w:rsidRDefault="00D4232D" w:rsidP="00D4232D">
            <w:r>
              <w:t>Existing Condition Points</w:t>
            </w:r>
          </w:p>
        </w:tc>
        <w:tc>
          <w:tcPr>
            <w:tcW w:w="2245" w:type="dxa"/>
            <w:shd w:val="clear" w:color="auto" w:fill="D9E2F3" w:themeFill="accent1" w:themeFillTint="33"/>
          </w:tcPr>
          <w:p w14:paraId="0DEC8C85" w14:textId="77777777" w:rsidR="00D4232D" w:rsidRPr="007F5E46" w:rsidRDefault="00D4232D" w:rsidP="00D4232D">
            <w:r>
              <w:t>References for Assessment Condition</w:t>
            </w:r>
          </w:p>
        </w:tc>
      </w:tr>
      <w:tr w:rsidR="00D4232D" w:rsidRPr="007F5E46" w14:paraId="06830B2B" w14:textId="77777777" w:rsidTr="55748213">
        <w:tc>
          <w:tcPr>
            <w:tcW w:w="5935" w:type="dxa"/>
          </w:tcPr>
          <w:p w14:paraId="51EDDE58" w14:textId="7341B5CD" w:rsidR="00D4232D" w:rsidRPr="007F5E46" w:rsidRDefault="00D4232D" w:rsidP="23D76F06">
            <w:pPr>
              <w:rPr>
                <w:color w:val="FF0000"/>
              </w:rPr>
            </w:pPr>
            <w:r w:rsidRPr="00EC6850">
              <w:t xml:space="preserve">Plants are </w:t>
            </w:r>
            <w:r w:rsidR="000E20D8">
              <w:t>h</w:t>
            </w:r>
            <w:r w:rsidRPr="00EC6850">
              <w:t xml:space="preserve">ealthy </w:t>
            </w:r>
          </w:p>
        </w:tc>
        <w:tc>
          <w:tcPr>
            <w:tcW w:w="1170" w:type="dxa"/>
          </w:tcPr>
          <w:p w14:paraId="2D77AA7D" w14:textId="77777777" w:rsidR="00D4232D" w:rsidRPr="007F5E46" w:rsidRDefault="00E6168C" w:rsidP="00D4232D">
            <w:r>
              <w:t>3</w:t>
            </w:r>
            <w:r w:rsidR="00D4232D">
              <w:t>0</w:t>
            </w:r>
          </w:p>
        </w:tc>
        <w:tc>
          <w:tcPr>
            <w:tcW w:w="2245" w:type="dxa"/>
          </w:tcPr>
          <w:p w14:paraId="62D4530D" w14:textId="77777777" w:rsidR="00D4232D" w:rsidRPr="007F5E46" w:rsidRDefault="00D4232D" w:rsidP="00D4232D"/>
        </w:tc>
      </w:tr>
      <w:tr w:rsidR="00D4232D" w:rsidRPr="007F5E46" w14:paraId="0325187F" w14:textId="77777777" w:rsidTr="55748213">
        <w:tc>
          <w:tcPr>
            <w:tcW w:w="5935" w:type="dxa"/>
          </w:tcPr>
          <w:p w14:paraId="6C50243F" w14:textId="77777777" w:rsidR="00D4232D" w:rsidRPr="007F5E46" w:rsidRDefault="00D4232D" w:rsidP="00D4232D">
            <w:r>
              <w:t>Evidence of nutrient deficiency</w:t>
            </w:r>
            <w:r w:rsidR="00B86ABF">
              <w:t xml:space="preserve"> is minimal</w:t>
            </w:r>
          </w:p>
        </w:tc>
        <w:tc>
          <w:tcPr>
            <w:tcW w:w="1170" w:type="dxa"/>
          </w:tcPr>
          <w:p w14:paraId="598B647E" w14:textId="77777777" w:rsidR="00D4232D" w:rsidRPr="007F5E46" w:rsidRDefault="00E6168C" w:rsidP="00D4232D">
            <w:r>
              <w:t>20</w:t>
            </w:r>
          </w:p>
        </w:tc>
        <w:tc>
          <w:tcPr>
            <w:tcW w:w="2245" w:type="dxa"/>
          </w:tcPr>
          <w:p w14:paraId="539B2D48" w14:textId="77777777" w:rsidR="00D4232D" w:rsidRPr="007F5E46" w:rsidRDefault="00D4232D" w:rsidP="00D4232D"/>
        </w:tc>
      </w:tr>
      <w:tr w:rsidR="00D4232D" w:rsidRPr="007F5E46" w14:paraId="1EB8ACC1" w14:textId="77777777" w:rsidTr="55748213">
        <w:tc>
          <w:tcPr>
            <w:tcW w:w="5935" w:type="dxa"/>
          </w:tcPr>
          <w:p w14:paraId="412984D9" w14:textId="77777777" w:rsidR="00D4232D" w:rsidRPr="007F5E46" w:rsidRDefault="00D4232D" w:rsidP="00D4232D">
            <w:r>
              <w:t>Evidence of</w:t>
            </w:r>
            <w:r w:rsidR="002C0A6A">
              <w:t xml:space="preserve"> both nutrient deficiency and </w:t>
            </w:r>
            <w:r>
              <w:t>disease</w:t>
            </w:r>
          </w:p>
        </w:tc>
        <w:tc>
          <w:tcPr>
            <w:tcW w:w="1170" w:type="dxa"/>
          </w:tcPr>
          <w:p w14:paraId="70DA41F6" w14:textId="77777777" w:rsidR="00D4232D" w:rsidRPr="007F5E46" w:rsidRDefault="00D4232D" w:rsidP="00D4232D">
            <w:r>
              <w:t>5</w:t>
            </w:r>
          </w:p>
        </w:tc>
        <w:tc>
          <w:tcPr>
            <w:tcW w:w="2245" w:type="dxa"/>
          </w:tcPr>
          <w:p w14:paraId="00217601" w14:textId="77777777" w:rsidR="00D4232D" w:rsidRPr="007F5E46" w:rsidRDefault="00D4232D" w:rsidP="00D4232D"/>
        </w:tc>
      </w:tr>
      <w:tr w:rsidR="00D4232D" w:rsidRPr="007F5E46" w14:paraId="754CCE9E" w14:textId="77777777" w:rsidTr="55748213">
        <w:tc>
          <w:tcPr>
            <w:tcW w:w="5935" w:type="dxa"/>
          </w:tcPr>
          <w:p w14:paraId="2DC817EC" w14:textId="7823E1D0" w:rsidR="00D4232D" w:rsidRPr="007F5E46" w:rsidRDefault="00D4232D" w:rsidP="00D4232D">
            <w:r>
              <w:t xml:space="preserve">Evidence </w:t>
            </w:r>
            <w:r w:rsidR="00C220F6">
              <w:t>of plan</w:t>
            </w:r>
            <w:ins w:id="224" w:author="Breanna Barlow" w:date="2019-03-22T12:29:00Z">
              <w:r w:rsidR="001E58D2">
                <w:t>t</w:t>
              </w:r>
            </w:ins>
            <w:del w:id="225" w:author="Breanna Barlow" w:date="2019-03-22T12:29:00Z">
              <w:r w:rsidR="00C220F6" w:rsidDel="001E58D2">
                <w:delText>e</w:delText>
              </w:r>
            </w:del>
            <w:r w:rsidR="00C220F6">
              <w:t xml:space="preserve"> health damage </w:t>
            </w:r>
          </w:p>
        </w:tc>
        <w:tc>
          <w:tcPr>
            <w:tcW w:w="1170" w:type="dxa"/>
          </w:tcPr>
          <w:p w14:paraId="704A763F" w14:textId="77777777" w:rsidR="00D4232D" w:rsidRPr="007F5E46" w:rsidRDefault="00D4232D" w:rsidP="00D4232D">
            <w:r>
              <w:t>0</w:t>
            </w:r>
          </w:p>
        </w:tc>
        <w:tc>
          <w:tcPr>
            <w:tcW w:w="2245" w:type="dxa"/>
          </w:tcPr>
          <w:p w14:paraId="73A753F5" w14:textId="77777777" w:rsidR="00D4232D" w:rsidRPr="007F5E46" w:rsidRDefault="00D4232D" w:rsidP="00D4232D"/>
        </w:tc>
      </w:tr>
    </w:tbl>
    <w:p w14:paraId="1E9F83E7" w14:textId="77777777" w:rsidR="00D4232D" w:rsidRDefault="00D4232D" w:rsidP="00E106C1"/>
    <w:p w14:paraId="6893FC2C" w14:textId="6D0218A4" w:rsidR="00D4232D" w:rsidRPr="00EC6850" w:rsidRDefault="00D4232D" w:rsidP="00E106C1">
      <w:r w:rsidRPr="00EC6850">
        <w:t xml:space="preserve">Conservation </w:t>
      </w:r>
      <w:r w:rsidR="007B3016">
        <w:t>practices and activities</w:t>
      </w:r>
      <w:r w:rsidRPr="00EC6850">
        <w:t xml:space="preserve"> are then added to the existing condition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_Ref1133543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90</w:t>
      </w:r>
      <w:r w:rsidR="00B53010">
        <w:fldChar w:fldCharType="end"/>
      </w:r>
      <w:r w:rsidRPr="00EC6850">
        <w:t>.</w:t>
      </w:r>
    </w:p>
    <w:p w14:paraId="1847DEE0" w14:textId="77777777" w:rsidR="00760A6F" w:rsidRPr="00AB186A" w:rsidRDefault="00D4232D" w:rsidP="00760A6F">
      <w:pPr>
        <w:rPr>
          <w:i/>
          <w:color w:val="44546A"/>
        </w:rPr>
      </w:pPr>
      <w:bookmarkStart w:id="226" w:name="_Ref1133543"/>
      <w:r w:rsidRPr="75D8186F">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90</w:t>
      </w:r>
      <w:r w:rsidRPr="00865861">
        <w:fldChar w:fldCharType="end"/>
      </w:r>
      <w:bookmarkEnd w:id="226"/>
      <w:r w:rsidRPr="75D8186F">
        <w:rPr>
          <w:i/>
          <w:iCs/>
          <w:color w:val="44546A" w:themeColor="text2"/>
        </w:rPr>
        <w:t xml:space="preserve">: </w:t>
      </w:r>
      <w:r w:rsidR="00760A6F" w:rsidRPr="00AB186A">
        <w:rPr>
          <w:i/>
          <w:iCs/>
          <w:color w:val="44546A"/>
        </w:rPr>
        <w:t>Typical Practices Affecting Plant Productivity and Health (applied to entire PLU)</w:t>
      </w:r>
      <w:r w:rsidR="00760A6F">
        <w:rPr>
          <w:rStyle w:val="CommentReference"/>
        </w:rPr>
        <w:commentReference w:id="227"/>
      </w:r>
      <w:r w:rsidR="00AD0655">
        <w:rPr>
          <w:rStyle w:val="CommentReference"/>
        </w:rPr>
        <w:commentReference w:id="228"/>
      </w:r>
    </w:p>
    <w:tbl>
      <w:tblPr>
        <w:tblStyle w:val="TableGrid"/>
        <w:tblW w:w="9355" w:type="dxa"/>
        <w:tblLook w:val="04A0" w:firstRow="1" w:lastRow="0" w:firstColumn="1" w:lastColumn="0" w:noHBand="0" w:noVBand="1"/>
      </w:tblPr>
      <w:tblGrid>
        <w:gridCol w:w="4585"/>
        <w:gridCol w:w="4770"/>
      </w:tblGrid>
      <w:tr w:rsidR="00EE6CFD" w:rsidRPr="00EC6850" w14:paraId="1093C593" w14:textId="77777777" w:rsidTr="00865861">
        <w:tc>
          <w:tcPr>
            <w:tcW w:w="4585" w:type="dxa"/>
            <w:shd w:val="clear" w:color="auto" w:fill="D9E2F3" w:themeFill="accent1" w:themeFillTint="33"/>
          </w:tcPr>
          <w:p w14:paraId="3980C84F" w14:textId="77777777" w:rsidR="00EE6CFD" w:rsidRPr="00EC6850" w:rsidRDefault="00EE6CFD" w:rsidP="00E106C1">
            <w:r w:rsidRPr="00EC6850">
              <w:t xml:space="preserve">Conservation </w:t>
            </w:r>
            <w:r>
              <w:t xml:space="preserve">Systems, </w:t>
            </w:r>
            <w:r w:rsidRPr="00EC6850">
              <w:t>Practices,</w:t>
            </w:r>
            <w:r>
              <w:t xml:space="preserve"> or activities</w:t>
            </w:r>
          </w:p>
        </w:tc>
        <w:tc>
          <w:tcPr>
            <w:tcW w:w="4770" w:type="dxa"/>
            <w:shd w:val="clear" w:color="auto" w:fill="D9E2F3" w:themeFill="accent1" w:themeFillTint="33"/>
          </w:tcPr>
          <w:p w14:paraId="1C91631B" w14:textId="77777777" w:rsidR="00EE6CFD" w:rsidRPr="00603AED" w:rsidRDefault="00E8394D" w:rsidP="00E106C1">
            <w:r w:rsidRPr="00603AED">
              <w:t>Conservation Management Points</w:t>
            </w:r>
          </w:p>
        </w:tc>
      </w:tr>
      <w:tr w:rsidR="00EE6CFD" w:rsidRPr="00EC6850" w14:paraId="5A73BC64" w14:textId="77777777" w:rsidTr="00865861">
        <w:tc>
          <w:tcPr>
            <w:tcW w:w="4585" w:type="dxa"/>
          </w:tcPr>
          <w:p w14:paraId="100F45D0" w14:textId="77777777" w:rsidR="00EE6CFD" w:rsidRPr="00EC6850" w:rsidRDefault="00EE6CFD" w:rsidP="00E106C1">
            <w:r w:rsidRPr="00A63326">
              <w:rPr>
                <w:rFonts w:ascii="Calibri" w:eastAsia="Times New Roman" w:hAnsi="Calibri" w:cs="Calibri"/>
                <w:color w:val="000000"/>
              </w:rPr>
              <w:t>Conservation Crop Rotation</w:t>
            </w:r>
          </w:p>
        </w:tc>
        <w:tc>
          <w:tcPr>
            <w:tcW w:w="4770" w:type="dxa"/>
          </w:tcPr>
          <w:p w14:paraId="34F5F2E3" w14:textId="77777777" w:rsidR="00EE6CFD" w:rsidRPr="00A63326" w:rsidRDefault="00EE6CFD" w:rsidP="00865861">
            <w:pPr>
              <w:rPr>
                <w:rFonts w:ascii="Calibri" w:eastAsia="Times New Roman" w:hAnsi="Calibri" w:cs="Calibri"/>
                <w:color w:val="000000"/>
              </w:rPr>
            </w:pPr>
            <w:r>
              <w:rPr>
                <w:rFonts w:ascii="Calibri" w:eastAsia="Times New Roman" w:hAnsi="Calibri" w:cs="Calibri"/>
                <w:color w:val="000000"/>
              </w:rPr>
              <w:t>20</w:t>
            </w:r>
          </w:p>
        </w:tc>
      </w:tr>
      <w:tr w:rsidR="00EE6CFD" w:rsidRPr="00EC6850" w14:paraId="42D144E2" w14:textId="77777777" w:rsidTr="00865861">
        <w:tc>
          <w:tcPr>
            <w:tcW w:w="4585" w:type="dxa"/>
            <w:vAlign w:val="bottom"/>
          </w:tcPr>
          <w:p w14:paraId="250F1E93" w14:textId="77777777" w:rsidR="00EE6CFD" w:rsidRPr="00EC6850" w:rsidRDefault="00EE6CFD" w:rsidP="00E106C1">
            <w:r w:rsidRPr="00A63326">
              <w:rPr>
                <w:rFonts w:ascii="Calibri" w:eastAsia="Times New Roman" w:hAnsi="Calibri" w:cs="Calibri"/>
                <w:color w:val="000000"/>
              </w:rPr>
              <w:t>Contour Farming (ac)</w:t>
            </w:r>
          </w:p>
        </w:tc>
        <w:tc>
          <w:tcPr>
            <w:tcW w:w="4770" w:type="dxa"/>
          </w:tcPr>
          <w:p w14:paraId="5014A380" w14:textId="77777777" w:rsidR="00EE6CFD" w:rsidRPr="00A63326" w:rsidRDefault="00EE6CFD" w:rsidP="00865861">
            <w:pPr>
              <w:rPr>
                <w:rFonts w:ascii="Calibri" w:eastAsia="Times New Roman" w:hAnsi="Calibri" w:cs="Calibri"/>
                <w:color w:val="000000"/>
              </w:rPr>
            </w:pPr>
            <w:r>
              <w:rPr>
                <w:rFonts w:ascii="Calibri" w:eastAsia="Times New Roman" w:hAnsi="Calibri" w:cs="Calibri"/>
                <w:color w:val="000000"/>
              </w:rPr>
              <w:t>10</w:t>
            </w:r>
          </w:p>
        </w:tc>
      </w:tr>
      <w:tr w:rsidR="00EE6CFD" w:rsidRPr="00EC6850" w14:paraId="5A839F61" w14:textId="77777777" w:rsidTr="00865861">
        <w:tc>
          <w:tcPr>
            <w:tcW w:w="4585" w:type="dxa"/>
            <w:vAlign w:val="bottom"/>
          </w:tcPr>
          <w:p w14:paraId="714C74B4" w14:textId="77777777" w:rsidR="00EE6CFD" w:rsidRPr="00EC6850" w:rsidRDefault="00EE6CFD" w:rsidP="00E106C1">
            <w:r w:rsidRPr="00A63326">
              <w:rPr>
                <w:rFonts w:ascii="Calibri" w:eastAsia="Times New Roman" w:hAnsi="Calibri" w:cs="Calibri"/>
                <w:color w:val="000000"/>
              </w:rPr>
              <w:t>Cover Crop</w:t>
            </w:r>
          </w:p>
        </w:tc>
        <w:tc>
          <w:tcPr>
            <w:tcW w:w="4770" w:type="dxa"/>
          </w:tcPr>
          <w:p w14:paraId="1D261F18" w14:textId="77777777" w:rsidR="00EE6CFD" w:rsidRPr="00A63326" w:rsidRDefault="00EE6CFD" w:rsidP="00865861">
            <w:pPr>
              <w:rPr>
                <w:rFonts w:ascii="Calibri" w:eastAsia="Times New Roman" w:hAnsi="Calibri" w:cs="Calibri"/>
                <w:color w:val="000000"/>
              </w:rPr>
            </w:pPr>
            <w:r>
              <w:rPr>
                <w:rFonts w:ascii="Calibri" w:eastAsia="Times New Roman" w:hAnsi="Calibri" w:cs="Calibri"/>
                <w:color w:val="000000"/>
              </w:rPr>
              <w:t>15</w:t>
            </w:r>
          </w:p>
        </w:tc>
      </w:tr>
      <w:tr w:rsidR="00EE6CFD" w:rsidRPr="00EC6850" w14:paraId="0937C361" w14:textId="77777777" w:rsidTr="00865861">
        <w:tc>
          <w:tcPr>
            <w:tcW w:w="4585" w:type="dxa"/>
            <w:vAlign w:val="bottom"/>
          </w:tcPr>
          <w:p w14:paraId="068626E8" w14:textId="77777777" w:rsidR="00EE6CFD" w:rsidRPr="00EC6850" w:rsidRDefault="00EE6CFD" w:rsidP="00E106C1">
            <w:r w:rsidRPr="00A63326">
              <w:rPr>
                <w:rFonts w:ascii="Calibri" w:eastAsia="Times New Roman" w:hAnsi="Calibri" w:cs="Calibri"/>
                <w:color w:val="000000"/>
              </w:rPr>
              <w:t>Critical Area Planting</w:t>
            </w:r>
            <w:r>
              <w:rPr>
                <w:rFonts w:ascii="Calibri" w:eastAsia="Times New Roman" w:hAnsi="Calibri" w:cs="Calibri"/>
                <w:color w:val="000000"/>
              </w:rPr>
              <w:t xml:space="preserve"> </w:t>
            </w:r>
          </w:p>
        </w:tc>
        <w:tc>
          <w:tcPr>
            <w:tcW w:w="4770" w:type="dxa"/>
          </w:tcPr>
          <w:p w14:paraId="638F3D83" w14:textId="1CF59BCD" w:rsidR="00EE6CFD" w:rsidRPr="007F6B81" w:rsidRDefault="007F6B81" w:rsidP="00865861">
            <w:pPr>
              <w:rPr>
                <w:rFonts w:ascii="Calibri" w:eastAsia="Times New Roman" w:hAnsi="Calibri" w:cs="Calibri"/>
                <w:color w:val="000000"/>
              </w:rPr>
            </w:pPr>
            <w:r w:rsidRPr="00865861">
              <w:rPr>
                <w:rFonts w:ascii="Calibri" w:eastAsia="Times New Roman" w:hAnsi="Calibri" w:cs="Calibri"/>
                <w:color w:val="000000"/>
              </w:rPr>
              <w:t>30</w:t>
            </w:r>
          </w:p>
        </w:tc>
      </w:tr>
      <w:tr w:rsidR="00EE6CFD" w:rsidRPr="00EC6850" w14:paraId="7D80C57D" w14:textId="77777777" w:rsidTr="00865861">
        <w:tc>
          <w:tcPr>
            <w:tcW w:w="4585" w:type="dxa"/>
            <w:vAlign w:val="bottom"/>
          </w:tcPr>
          <w:p w14:paraId="3B4F0C39" w14:textId="77777777" w:rsidR="00EE6CFD" w:rsidRPr="00EC6850" w:rsidRDefault="00EE6CFD" w:rsidP="00E106C1">
            <w:r w:rsidRPr="00A63326">
              <w:rPr>
                <w:rFonts w:ascii="Calibri" w:eastAsia="Times New Roman" w:hAnsi="Calibri" w:cs="Calibri"/>
                <w:color w:val="000000"/>
              </w:rPr>
              <w:t>Residue and Tillage Management, Reduced Till (ac)</w:t>
            </w:r>
          </w:p>
        </w:tc>
        <w:tc>
          <w:tcPr>
            <w:tcW w:w="4770" w:type="dxa"/>
          </w:tcPr>
          <w:p w14:paraId="6294B215" w14:textId="77777777" w:rsidR="00EE6CFD" w:rsidRPr="007F6B81" w:rsidRDefault="00EE6CFD" w:rsidP="00865861">
            <w:pPr>
              <w:rPr>
                <w:rFonts w:ascii="Calibri" w:eastAsia="Times New Roman" w:hAnsi="Calibri" w:cs="Calibri"/>
                <w:color w:val="000000"/>
              </w:rPr>
            </w:pPr>
            <w:r w:rsidRPr="007F6B81">
              <w:rPr>
                <w:rFonts w:ascii="Calibri" w:eastAsia="Times New Roman" w:hAnsi="Calibri" w:cs="Calibri"/>
                <w:color w:val="000000"/>
              </w:rPr>
              <w:t>20</w:t>
            </w:r>
          </w:p>
        </w:tc>
      </w:tr>
      <w:tr w:rsidR="00EE6CFD" w:rsidRPr="00EC6850" w14:paraId="6D7B76C7" w14:textId="77777777" w:rsidTr="00865861">
        <w:tc>
          <w:tcPr>
            <w:tcW w:w="4585" w:type="dxa"/>
          </w:tcPr>
          <w:p w14:paraId="502541E6" w14:textId="77777777" w:rsidR="00EE6CFD" w:rsidRPr="00B71AD3" w:rsidRDefault="00EE6CFD" w:rsidP="00E106C1">
            <w:pPr>
              <w:rPr>
                <w:rFonts w:ascii="Calibri" w:hAnsi="Calibri" w:cs="Calibri"/>
                <w:color w:val="000000"/>
              </w:rPr>
            </w:pPr>
            <w:r>
              <w:rPr>
                <w:rFonts w:ascii="Calibri" w:hAnsi="Calibri" w:cs="Calibri"/>
                <w:color w:val="000000"/>
              </w:rPr>
              <w:t>High Tunnel System (sf)</w:t>
            </w:r>
          </w:p>
        </w:tc>
        <w:tc>
          <w:tcPr>
            <w:tcW w:w="4770" w:type="dxa"/>
          </w:tcPr>
          <w:p w14:paraId="405DE733" w14:textId="77777777" w:rsidR="00EE6CFD" w:rsidRPr="007F6B81" w:rsidRDefault="00EE6CFD" w:rsidP="00865861">
            <w:r w:rsidRPr="007F6B81">
              <w:t>5</w:t>
            </w:r>
          </w:p>
        </w:tc>
      </w:tr>
      <w:tr w:rsidR="00EE6CFD" w:rsidRPr="00EC6850" w14:paraId="72C0AE99" w14:textId="77777777" w:rsidTr="00865861">
        <w:tc>
          <w:tcPr>
            <w:tcW w:w="4585" w:type="dxa"/>
          </w:tcPr>
          <w:p w14:paraId="348895AC" w14:textId="77777777" w:rsidR="00EE6CFD" w:rsidRPr="00EC6850" w:rsidRDefault="00EE6CFD" w:rsidP="00E106C1">
            <w:r w:rsidRPr="00EC6850">
              <w:t>Alley Cropping</w:t>
            </w:r>
          </w:p>
        </w:tc>
        <w:tc>
          <w:tcPr>
            <w:tcW w:w="4770" w:type="dxa"/>
          </w:tcPr>
          <w:p w14:paraId="76E2B82E" w14:textId="77777777" w:rsidR="00EE6CFD" w:rsidRPr="007F6B81" w:rsidRDefault="00EE6CFD" w:rsidP="00865861">
            <w:r w:rsidRPr="007F6B81">
              <w:t>5</w:t>
            </w:r>
          </w:p>
        </w:tc>
      </w:tr>
      <w:tr w:rsidR="00EE6CFD" w:rsidRPr="00EC6850" w14:paraId="5E78C550" w14:textId="77777777" w:rsidTr="00865861">
        <w:tc>
          <w:tcPr>
            <w:tcW w:w="4585" w:type="dxa"/>
          </w:tcPr>
          <w:p w14:paraId="64F72761" w14:textId="77777777" w:rsidR="00EE6CFD" w:rsidRPr="00EC6850" w:rsidRDefault="00EE6CFD" w:rsidP="00E106C1">
            <w:r w:rsidRPr="00EC6850">
              <w:t>Tree/Shrub Establishment</w:t>
            </w:r>
          </w:p>
        </w:tc>
        <w:tc>
          <w:tcPr>
            <w:tcW w:w="4770" w:type="dxa"/>
          </w:tcPr>
          <w:p w14:paraId="78AEA18E" w14:textId="1566C12C" w:rsidR="00EE6CFD" w:rsidRPr="007F6B81" w:rsidRDefault="007F6B81" w:rsidP="00865861">
            <w:r w:rsidRPr="00865861">
              <w:t>20</w:t>
            </w:r>
          </w:p>
        </w:tc>
      </w:tr>
      <w:tr w:rsidR="00EE6CFD" w:rsidRPr="00EC6850" w14:paraId="2667E8BF" w14:textId="77777777" w:rsidTr="00865861">
        <w:tc>
          <w:tcPr>
            <w:tcW w:w="4585" w:type="dxa"/>
          </w:tcPr>
          <w:p w14:paraId="5A366A4C" w14:textId="77777777" w:rsidR="00EE6CFD" w:rsidRPr="00EC6850" w:rsidRDefault="00EE6CFD" w:rsidP="00E106C1">
            <w:r w:rsidRPr="00EC6850">
              <w:t>Windbreak/Shelterbelt Establishment</w:t>
            </w:r>
          </w:p>
        </w:tc>
        <w:tc>
          <w:tcPr>
            <w:tcW w:w="4770" w:type="dxa"/>
          </w:tcPr>
          <w:p w14:paraId="7498D673" w14:textId="77777777" w:rsidR="00EE6CFD" w:rsidRPr="007F6B81" w:rsidRDefault="00EE6CFD" w:rsidP="00865861">
            <w:r w:rsidRPr="007F6B81">
              <w:t>10</w:t>
            </w:r>
          </w:p>
        </w:tc>
      </w:tr>
      <w:tr w:rsidR="00EE6CFD" w:rsidRPr="00EC6850" w14:paraId="171890C2" w14:textId="77777777" w:rsidTr="00865861">
        <w:tc>
          <w:tcPr>
            <w:tcW w:w="4585" w:type="dxa"/>
          </w:tcPr>
          <w:p w14:paraId="7B58C1AC" w14:textId="77777777" w:rsidR="00EE6CFD" w:rsidRPr="00B71AD3" w:rsidRDefault="00EE6CFD" w:rsidP="00E106C1">
            <w:pPr>
              <w:rPr>
                <w:rFonts w:ascii="Calibri" w:hAnsi="Calibri" w:cs="Calibri"/>
                <w:color w:val="000000"/>
              </w:rPr>
            </w:pPr>
            <w:r>
              <w:rPr>
                <w:rFonts w:ascii="Calibri" w:hAnsi="Calibri" w:cs="Calibri"/>
                <w:color w:val="000000"/>
              </w:rPr>
              <w:t>Multistory Cropping (ac)</w:t>
            </w:r>
          </w:p>
        </w:tc>
        <w:tc>
          <w:tcPr>
            <w:tcW w:w="4770" w:type="dxa"/>
          </w:tcPr>
          <w:p w14:paraId="170ADEF8" w14:textId="77777777" w:rsidR="00EE6CFD" w:rsidRPr="007F6B81" w:rsidRDefault="00EE6CFD" w:rsidP="00865861">
            <w:r w:rsidRPr="007F6B81">
              <w:t>5</w:t>
            </w:r>
          </w:p>
        </w:tc>
      </w:tr>
      <w:tr w:rsidR="00EE6CFD" w:rsidRPr="00EC6850" w14:paraId="7E3F0123" w14:textId="77777777" w:rsidTr="00865861">
        <w:tc>
          <w:tcPr>
            <w:tcW w:w="4585" w:type="dxa"/>
          </w:tcPr>
          <w:p w14:paraId="247632F4" w14:textId="77777777" w:rsidR="00EE6CFD" w:rsidRPr="00B71AD3" w:rsidRDefault="00EE6CFD" w:rsidP="00E106C1">
            <w:pPr>
              <w:rPr>
                <w:rFonts w:ascii="Calibri" w:hAnsi="Calibri" w:cs="Calibri"/>
                <w:color w:val="000000"/>
              </w:rPr>
            </w:pPr>
            <w:r>
              <w:rPr>
                <w:rFonts w:ascii="Calibri" w:hAnsi="Calibri" w:cs="Calibri"/>
                <w:color w:val="000000"/>
              </w:rPr>
              <w:t>Grassed Waterway</w:t>
            </w:r>
          </w:p>
        </w:tc>
        <w:tc>
          <w:tcPr>
            <w:tcW w:w="4770" w:type="dxa"/>
          </w:tcPr>
          <w:p w14:paraId="658D7143" w14:textId="77777777" w:rsidR="00EE6CFD" w:rsidRPr="007F6B81" w:rsidRDefault="00EE6CFD" w:rsidP="00865861">
            <w:r w:rsidRPr="007F6B81">
              <w:t>5</w:t>
            </w:r>
          </w:p>
        </w:tc>
      </w:tr>
      <w:tr w:rsidR="00EE6CFD" w:rsidRPr="00EC6850" w14:paraId="293F7C8F" w14:textId="77777777" w:rsidTr="00865861">
        <w:tc>
          <w:tcPr>
            <w:tcW w:w="4585" w:type="dxa"/>
          </w:tcPr>
          <w:p w14:paraId="521B87D6" w14:textId="77777777" w:rsidR="00EE6CFD" w:rsidRPr="00B71AD3" w:rsidRDefault="00EE6CFD" w:rsidP="00E106C1">
            <w:pPr>
              <w:rPr>
                <w:rFonts w:ascii="Calibri" w:hAnsi="Calibri" w:cs="Calibri"/>
                <w:color w:val="000000"/>
              </w:rPr>
            </w:pPr>
            <w:r>
              <w:rPr>
                <w:rFonts w:ascii="Calibri" w:hAnsi="Calibri" w:cs="Calibri"/>
                <w:color w:val="000000"/>
              </w:rPr>
              <w:t>Irrigation Water Management</w:t>
            </w:r>
          </w:p>
        </w:tc>
        <w:tc>
          <w:tcPr>
            <w:tcW w:w="4770" w:type="dxa"/>
          </w:tcPr>
          <w:p w14:paraId="0536FAC8" w14:textId="77777777" w:rsidR="00EE6CFD" w:rsidRPr="007F6B81" w:rsidRDefault="00EE6CFD" w:rsidP="00865861">
            <w:r w:rsidRPr="007F6B81">
              <w:t>15</w:t>
            </w:r>
          </w:p>
        </w:tc>
      </w:tr>
      <w:tr w:rsidR="00EE6CFD" w:rsidRPr="00EC6850" w14:paraId="07B8AE03" w14:textId="77777777" w:rsidTr="00865861">
        <w:tc>
          <w:tcPr>
            <w:tcW w:w="4585" w:type="dxa"/>
          </w:tcPr>
          <w:p w14:paraId="039A52BE" w14:textId="77777777" w:rsidR="00EE6CFD" w:rsidRPr="00B71AD3" w:rsidRDefault="00EE6CFD" w:rsidP="00E106C1">
            <w:pPr>
              <w:rPr>
                <w:rFonts w:ascii="Calibri" w:hAnsi="Calibri" w:cs="Calibri"/>
                <w:color w:val="000000"/>
              </w:rPr>
            </w:pPr>
            <w:r>
              <w:rPr>
                <w:rFonts w:ascii="Calibri" w:hAnsi="Calibri" w:cs="Calibri"/>
                <w:color w:val="000000"/>
              </w:rPr>
              <w:t>Forage and Biomass Planting (ac)</w:t>
            </w:r>
          </w:p>
        </w:tc>
        <w:tc>
          <w:tcPr>
            <w:tcW w:w="4770" w:type="dxa"/>
          </w:tcPr>
          <w:p w14:paraId="5264FFDD" w14:textId="220D6338" w:rsidR="00EE6CFD" w:rsidRPr="007F6B81" w:rsidRDefault="007F6B81" w:rsidP="00865861">
            <w:r w:rsidRPr="00865861">
              <w:t>20</w:t>
            </w:r>
          </w:p>
        </w:tc>
      </w:tr>
      <w:tr w:rsidR="00EE6CFD" w:rsidRPr="00EC6850" w14:paraId="50783652" w14:textId="77777777" w:rsidTr="00865861">
        <w:tc>
          <w:tcPr>
            <w:tcW w:w="4585" w:type="dxa"/>
          </w:tcPr>
          <w:p w14:paraId="52F84BB5" w14:textId="77777777" w:rsidR="00EE6CFD" w:rsidRDefault="00EE6CFD" w:rsidP="00E106C1">
            <w:pPr>
              <w:rPr>
                <w:rFonts w:ascii="Calibri" w:hAnsi="Calibri" w:cs="Calibri"/>
                <w:color w:val="000000"/>
              </w:rPr>
            </w:pPr>
            <w:r>
              <w:rPr>
                <w:rFonts w:ascii="Calibri" w:hAnsi="Calibri" w:cs="Calibri"/>
                <w:color w:val="000000"/>
              </w:rPr>
              <w:t>Prescribed Grazing</w:t>
            </w:r>
          </w:p>
        </w:tc>
        <w:tc>
          <w:tcPr>
            <w:tcW w:w="4770" w:type="dxa"/>
          </w:tcPr>
          <w:p w14:paraId="1A7D3573" w14:textId="77777777" w:rsidR="00EE6CFD" w:rsidRPr="007F6B81" w:rsidRDefault="00EE6CFD" w:rsidP="00865861">
            <w:r w:rsidRPr="007F6B81">
              <w:t>5</w:t>
            </w:r>
          </w:p>
        </w:tc>
      </w:tr>
      <w:tr w:rsidR="00EE6CFD" w:rsidRPr="00EC6850" w14:paraId="2AF1554C" w14:textId="77777777" w:rsidTr="00865861">
        <w:tc>
          <w:tcPr>
            <w:tcW w:w="4585" w:type="dxa"/>
          </w:tcPr>
          <w:p w14:paraId="2EC8D4D0" w14:textId="77777777" w:rsidR="00EE6CFD" w:rsidRDefault="00EE6CFD" w:rsidP="00E106C1">
            <w:pPr>
              <w:rPr>
                <w:rFonts w:ascii="Calibri" w:hAnsi="Calibri" w:cs="Calibri"/>
                <w:color w:val="000000"/>
              </w:rPr>
            </w:pPr>
            <w:r>
              <w:rPr>
                <w:rFonts w:ascii="Calibri" w:hAnsi="Calibri" w:cs="Calibri"/>
                <w:color w:val="000000"/>
              </w:rPr>
              <w:t>Nutrient Management</w:t>
            </w:r>
          </w:p>
        </w:tc>
        <w:tc>
          <w:tcPr>
            <w:tcW w:w="4770" w:type="dxa"/>
          </w:tcPr>
          <w:p w14:paraId="6998EE0D" w14:textId="77777777" w:rsidR="00EE6CFD" w:rsidRPr="007F6B81" w:rsidRDefault="00EE6CFD" w:rsidP="00865861">
            <w:r w:rsidRPr="007F6B81">
              <w:t>15</w:t>
            </w:r>
          </w:p>
        </w:tc>
      </w:tr>
      <w:tr w:rsidR="00EE6CFD" w:rsidRPr="00EC6850" w14:paraId="7E1A5B1A" w14:textId="77777777" w:rsidTr="00865861">
        <w:tc>
          <w:tcPr>
            <w:tcW w:w="4585" w:type="dxa"/>
          </w:tcPr>
          <w:p w14:paraId="0761FFA8" w14:textId="77777777" w:rsidR="00EE6CFD" w:rsidRDefault="00EE6CFD" w:rsidP="00E106C1">
            <w:pPr>
              <w:rPr>
                <w:rFonts w:ascii="Calibri" w:hAnsi="Calibri" w:cs="Calibri"/>
                <w:color w:val="000000"/>
              </w:rPr>
            </w:pPr>
            <w:r>
              <w:rPr>
                <w:rFonts w:ascii="Calibri" w:hAnsi="Calibri" w:cs="Calibri"/>
                <w:color w:val="000000"/>
              </w:rPr>
              <w:t>Integrated Pest Management</w:t>
            </w:r>
          </w:p>
        </w:tc>
        <w:tc>
          <w:tcPr>
            <w:tcW w:w="4770" w:type="dxa"/>
          </w:tcPr>
          <w:p w14:paraId="5599889A" w14:textId="77777777" w:rsidR="00EE6CFD" w:rsidRPr="007F6B81" w:rsidRDefault="00EE6CFD" w:rsidP="00865861">
            <w:r w:rsidRPr="007F6B81">
              <w:t>5</w:t>
            </w:r>
          </w:p>
        </w:tc>
      </w:tr>
      <w:tr w:rsidR="00EE6CFD" w:rsidRPr="00EC6850" w14:paraId="6A8E0ECA" w14:textId="77777777" w:rsidTr="00865861">
        <w:tc>
          <w:tcPr>
            <w:tcW w:w="4585" w:type="dxa"/>
          </w:tcPr>
          <w:p w14:paraId="5425E882" w14:textId="544327BE" w:rsidR="00EE6CFD" w:rsidRPr="00B71AD3" w:rsidRDefault="00EE6CFD" w:rsidP="00E106C1">
            <w:pPr>
              <w:rPr>
                <w:rFonts w:ascii="Calibri" w:hAnsi="Calibri" w:cs="Calibri"/>
                <w:color w:val="000000"/>
              </w:rPr>
            </w:pPr>
            <w:del w:id="229" w:author="Breanna Barlow" w:date="2019-03-22T14:51:00Z">
              <w:r w:rsidDel="00BB5072">
                <w:rPr>
                  <w:rFonts w:ascii="Calibri" w:hAnsi="Calibri" w:cs="Calibri"/>
                  <w:color w:val="000000"/>
                </w:rPr>
                <w:delText>Fence</w:delText>
              </w:r>
            </w:del>
          </w:p>
        </w:tc>
        <w:tc>
          <w:tcPr>
            <w:tcW w:w="4770" w:type="dxa"/>
          </w:tcPr>
          <w:p w14:paraId="4D55AB00" w14:textId="0903077E" w:rsidR="00EE6CFD" w:rsidRPr="007F6B81" w:rsidRDefault="00EE6CFD" w:rsidP="00865861">
            <w:del w:id="230" w:author="Breanna Barlow" w:date="2019-03-22T14:51:00Z">
              <w:r w:rsidRPr="007F6B81" w:rsidDel="00BB5072">
                <w:delText>15</w:delText>
              </w:r>
            </w:del>
          </w:p>
        </w:tc>
      </w:tr>
      <w:tr w:rsidR="00EE6CFD" w:rsidRPr="00EC6850" w14:paraId="48E7DB36" w14:textId="77777777" w:rsidTr="00865861">
        <w:tc>
          <w:tcPr>
            <w:tcW w:w="4585" w:type="dxa"/>
          </w:tcPr>
          <w:p w14:paraId="66DA5BE2" w14:textId="70997C30" w:rsidR="00EE6CFD" w:rsidRDefault="00EE6CFD" w:rsidP="00E106C1">
            <w:pPr>
              <w:rPr>
                <w:rFonts w:ascii="Calibri" w:hAnsi="Calibri" w:cs="Calibri"/>
                <w:color w:val="000000"/>
              </w:rPr>
            </w:pPr>
            <w:del w:id="231" w:author="Breanna Barlow" w:date="2019-03-22T14:51:00Z">
              <w:r w:rsidDel="00BB5072">
                <w:rPr>
                  <w:rFonts w:ascii="Calibri" w:hAnsi="Calibri" w:cs="Calibri"/>
                  <w:color w:val="000000"/>
                </w:rPr>
                <w:delText>Livestock water system</w:delText>
              </w:r>
            </w:del>
          </w:p>
        </w:tc>
        <w:tc>
          <w:tcPr>
            <w:tcW w:w="4770" w:type="dxa"/>
          </w:tcPr>
          <w:p w14:paraId="6203DAA5" w14:textId="2F587BFE" w:rsidR="00EE6CFD" w:rsidRDefault="00EE6CFD" w:rsidP="00865861">
            <w:del w:id="232" w:author="Breanna Barlow" w:date="2019-03-22T14:51:00Z">
              <w:r w:rsidDel="00BB5072">
                <w:delText>10</w:delText>
              </w:r>
            </w:del>
          </w:p>
        </w:tc>
      </w:tr>
    </w:tbl>
    <w:p w14:paraId="5BB5CBA2" w14:textId="77777777" w:rsidR="00EA3595" w:rsidRDefault="00EA3595">
      <w:r>
        <w:t>*Supporting practices may be necessary to support the above practices, and will be identified as necessary supporting practices, but do not add conservation management points to the total.</w:t>
      </w:r>
    </w:p>
    <w:p w14:paraId="6851F27F" w14:textId="77777777" w:rsidR="009518E6" w:rsidRPr="007F5E46" w:rsidRDefault="009518E6" w:rsidP="005F1696"/>
    <w:p w14:paraId="2AD0F184" w14:textId="77777777" w:rsidR="00EC6850" w:rsidRPr="005B327A" w:rsidRDefault="00EC6850" w:rsidP="00EC6850">
      <w:pPr>
        <w:rPr>
          <w:b/>
        </w:rPr>
      </w:pPr>
      <w:r>
        <w:rPr>
          <w:b/>
        </w:rPr>
        <w:t>Pasture</w:t>
      </w:r>
      <w:r w:rsidRPr="005B327A">
        <w:rPr>
          <w:b/>
        </w:rPr>
        <w:t>:</w:t>
      </w:r>
    </w:p>
    <w:p w14:paraId="2CCE26B4" w14:textId="164AC60B" w:rsidR="00EC6850" w:rsidRPr="001E38DA" w:rsidRDefault="00EC6850" w:rsidP="00EC6850">
      <w:r w:rsidRPr="001E38DA">
        <w:lastRenderedPageBreak/>
        <w:t xml:space="preserve">Each PLU for </w:t>
      </w:r>
      <w:r>
        <w:t>Pasture</w:t>
      </w:r>
      <w:r w:rsidRPr="001E38DA">
        <w:t xml:space="preserve"> will have a threshold value of </w:t>
      </w:r>
      <w:r w:rsidR="00064609">
        <w:t xml:space="preserve">50 </w:t>
      </w:r>
      <w:r w:rsidRPr="001E38DA">
        <w:t>set and a benchmark condition set of questions</w:t>
      </w:r>
      <w:r w:rsidR="00B53010">
        <w:t xml:space="preserve"> as seen in </w:t>
      </w:r>
      <w:r w:rsidR="00B53010">
        <w:fldChar w:fldCharType="begin"/>
      </w:r>
      <w:r w:rsidR="00B53010">
        <w:instrText xml:space="preserve"> REF _Ref1133592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91</w:t>
      </w:r>
      <w:r w:rsidR="00B53010">
        <w:fldChar w:fldCharType="end"/>
      </w:r>
      <w:r w:rsidR="00B53010">
        <w:t xml:space="preserve"> and </w:t>
      </w:r>
      <w:r w:rsidR="00B53010">
        <w:fldChar w:fldCharType="begin"/>
      </w:r>
      <w:r w:rsidR="00B53010">
        <w:instrText xml:space="preserve"> REF _Ref1133599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92</w:t>
      </w:r>
      <w:r w:rsidR="00B53010">
        <w:fldChar w:fldCharType="end"/>
      </w:r>
      <w:r w:rsidRPr="001E38DA">
        <w:t>.</w:t>
      </w:r>
    </w:p>
    <w:p w14:paraId="7BAF8162" w14:textId="7F8377E2" w:rsidR="00EC6850" w:rsidRPr="00554408" w:rsidRDefault="00D33DB5">
      <w:pPr>
        <w:rPr>
          <w:i/>
          <w:color w:val="44546A" w:themeColor="text2"/>
        </w:rPr>
      </w:pPr>
      <w:bookmarkStart w:id="233" w:name="_Ref1133592"/>
      <w:r w:rsidRPr="75D8186F">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91</w:t>
      </w:r>
      <w:r w:rsidRPr="00865861">
        <w:fldChar w:fldCharType="end"/>
      </w:r>
      <w:bookmarkEnd w:id="233"/>
      <w:r w:rsidRPr="75D8186F">
        <w:rPr>
          <w:i/>
          <w:iCs/>
          <w:color w:val="44546A" w:themeColor="text2"/>
        </w:rPr>
        <w:t xml:space="preserve">: </w:t>
      </w:r>
      <w:r w:rsidR="00EC6850" w:rsidRPr="75D8186F">
        <w:rPr>
          <w:i/>
          <w:iCs/>
          <w:color w:val="44546A" w:themeColor="text2"/>
        </w:rPr>
        <w:t xml:space="preserve">Pasture Plant </w:t>
      </w:r>
      <w:r w:rsidR="00DB6FF4" w:rsidRPr="75D8186F">
        <w:rPr>
          <w:i/>
          <w:iCs/>
          <w:color w:val="44546A" w:themeColor="text2"/>
        </w:rPr>
        <w:t>Cover</w:t>
      </w:r>
    </w:p>
    <w:tbl>
      <w:tblPr>
        <w:tblStyle w:val="TableGrid"/>
        <w:tblW w:w="0" w:type="auto"/>
        <w:tblLook w:val="04A0" w:firstRow="1" w:lastRow="0" w:firstColumn="1" w:lastColumn="0" w:noHBand="0" w:noVBand="1"/>
      </w:tblPr>
      <w:tblGrid>
        <w:gridCol w:w="1021"/>
        <w:gridCol w:w="1087"/>
        <w:gridCol w:w="7242"/>
      </w:tblGrid>
      <w:tr w:rsidR="00163D99" w14:paraId="7EB68AEE" w14:textId="77777777" w:rsidTr="0029467D">
        <w:tc>
          <w:tcPr>
            <w:tcW w:w="1021" w:type="dxa"/>
            <w:shd w:val="clear" w:color="auto" w:fill="D9E2F3" w:themeFill="accent1" w:themeFillTint="33"/>
          </w:tcPr>
          <w:p w14:paraId="17037D12" w14:textId="77777777" w:rsidR="00163D99" w:rsidRDefault="00D16DD4" w:rsidP="008764C7">
            <w:r>
              <w:t>Answer</w:t>
            </w:r>
          </w:p>
        </w:tc>
        <w:tc>
          <w:tcPr>
            <w:tcW w:w="1087" w:type="dxa"/>
            <w:shd w:val="clear" w:color="auto" w:fill="D9E2F3" w:themeFill="accent1" w:themeFillTint="33"/>
          </w:tcPr>
          <w:p w14:paraId="7BE1E7BD" w14:textId="77777777" w:rsidR="00163D99" w:rsidRDefault="00163D99" w:rsidP="008764C7">
            <w:r>
              <w:t>Existing Condition Points</w:t>
            </w:r>
          </w:p>
        </w:tc>
        <w:tc>
          <w:tcPr>
            <w:tcW w:w="7242" w:type="dxa"/>
            <w:shd w:val="clear" w:color="auto" w:fill="D9E2F3" w:themeFill="accent1" w:themeFillTint="33"/>
          </w:tcPr>
          <w:p w14:paraId="24843373" w14:textId="77777777" w:rsidR="00163D99" w:rsidRDefault="00163D99" w:rsidP="008764C7">
            <w:r>
              <w:t>Reference for assessment condition</w:t>
            </w:r>
          </w:p>
        </w:tc>
      </w:tr>
      <w:tr w:rsidR="007B484E" w14:paraId="7F740689" w14:textId="77777777" w:rsidTr="0029467D">
        <w:tc>
          <w:tcPr>
            <w:tcW w:w="1021" w:type="dxa"/>
          </w:tcPr>
          <w:p w14:paraId="3BFCC997" w14:textId="77777777" w:rsidR="007B484E" w:rsidRPr="002959E2" w:rsidRDefault="007B484E" w:rsidP="007B484E">
            <w:pPr>
              <w:rPr>
                <w:color w:val="000000" w:themeColor="text1"/>
              </w:rPr>
            </w:pPr>
            <w:r w:rsidRPr="002959E2">
              <w:rPr>
                <w:color w:val="000000" w:themeColor="text1"/>
              </w:rPr>
              <w:t>Excellent</w:t>
            </w:r>
          </w:p>
        </w:tc>
        <w:tc>
          <w:tcPr>
            <w:tcW w:w="1087" w:type="dxa"/>
          </w:tcPr>
          <w:p w14:paraId="6BCE8CE1" w14:textId="77777777" w:rsidR="007B484E" w:rsidRDefault="00C85E4B" w:rsidP="007B484E">
            <w:r>
              <w:t>40</w:t>
            </w:r>
          </w:p>
        </w:tc>
        <w:tc>
          <w:tcPr>
            <w:tcW w:w="7242" w:type="dxa"/>
          </w:tcPr>
          <w:p w14:paraId="6DFF8A92" w14:textId="4D9C55EF" w:rsidR="007B484E" w:rsidRDefault="00A91FA6" w:rsidP="007B484E">
            <w:r>
              <w:t>More than 95% live (</w:t>
            </w:r>
            <w:r w:rsidR="00DA6084">
              <w:t>non</w:t>
            </w:r>
            <w:r>
              <w:t>dormant) leaf canopy. Remaining is either dead standing material, undesirable, or bare ground</w:t>
            </w:r>
          </w:p>
        </w:tc>
      </w:tr>
      <w:tr w:rsidR="007B484E" w14:paraId="4750A4A5" w14:textId="77777777" w:rsidTr="0029467D">
        <w:tc>
          <w:tcPr>
            <w:tcW w:w="1021" w:type="dxa"/>
          </w:tcPr>
          <w:p w14:paraId="212BAD95" w14:textId="77777777" w:rsidR="007B484E" w:rsidRPr="002959E2" w:rsidRDefault="007B484E" w:rsidP="007B484E">
            <w:pPr>
              <w:rPr>
                <w:color w:val="000000" w:themeColor="text1"/>
              </w:rPr>
            </w:pPr>
            <w:r w:rsidRPr="002959E2">
              <w:rPr>
                <w:color w:val="000000" w:themeColor="text1"/>
              </w:rPr>
              <w:t>Good</w:t>
            </w:r>
          </w:p>
        </w:tc>
        <w:tc>
          <w:tcPr>
            <w:tcW w:w="1087" w:type="dxa"/>
          </w:tcPr>
          <w:p w14:paraId="23AEF1B1" w14:textId="77777777" w:rsidR="007B484E" w:rsidRDefault="00C85E4B" w:rsidP="007B484E">
            <w:r>
              <w:t>3</w:t>
            </w:r>
            <w:r w:rsidR="007B484E">
              <w:t>0</w:t>
            </w:r>
          </w:p>
        </w:tc>
        <w:tc>
          <w:tcPr>
            <w:tcW w:w="7242" w:type="dxa"/>
          </w:tcPr>
          <w:p w14:paraId="097ACE7F" w14:textId="699DB7D6" w:rsidR="007B484E" w:rsidRDefault="00A91FA6" w:rsidP="007B484E">
            <w:r>
              <w:t>80-95% live leaf canopy. Remaining is either dead standing material, undesirable, or bare ground.</w:t>
            </w:r>
          </w:p>
        </w:tc>
      </w:tr>
      <w:tr w:rsidR="007B484E" w14:paraId="1169EA8C" w14:textId="77777777" w:rsidTr="0029467D">
        <w:tc>
          <w:tcPr>
            <w:tcW w:w="1021" w:type="dxa"/>
          </w:tcPr>
          <w:p w14:paraId="7BC924DB" w14:textId="77777777" w:rsidR="007B484E" w:rsidRPr="002959E2" w:rsidRDefault="007B484E" w:rsidP="007B484E">
            <w:pPr>
              <w:rPr>
                <w:color w:val="000000" w:themeColor="text1"/>
              </w:rPr>
            </w:pPr>
            <w:r w:rsidRPr="002959E2">
              <w:rPr>
                <w:color w:val="000000" w:themeColor="text1"/>
              </w:rPr>
              <w:t>Fair</w:t>
            </w:r>
          </w:p>
        </w:tc>
        <w:tc>
          <w:tcPr>
            <w:tcW w:w="1087" w:type="dxa"/>
          </w:tcPr>
          <w:p w14:paraId="6E97DA5F" w14:textId="77777777" w:rsidR="007B484E" w:rsidRDefault="007B484E" w:rsidP="007B484E">
            <w:r>
              <w:t>10</w:t>
            </w:r>
          </w:p>
        </w:tc>
        <w:tc>
          <w:tcPr>
            <w:tcW w:w="7242" w:type="dxa"/>
          </w:tcPr>
          <w:p w14:paraId="52A14F3E" w14:textId="6D7777FE" w:rsidR="007B484E" w:rsidRDefault="00855347" w:rsidP="007B484E">
            <w:r>
              <w:t>65-80% live leaf canopy. Remaining is either dead standing material, undesirable, or bare ground.</w:t>
            </w:r>
          </w:p>
        </w:tc>
      </w:tr>
      <w:tr w:rsidR="007B484E" w14:paraId="605AEB16" w14:textId="77777777" w:rsidTr="0029467D">
        <w:tc>
          <w:tcPr>
            <w:tcW w:w="1021" w:type="dxa"/>
          </w:tcPr>
          <w:p w14:paraId="2757BB5A" w14:textId="1B433AEC" w:rsidR="007B484E" w:rsidRPr="002959E2" w:rsidRDefault="00D226BA" w:rsidP="007B484E">
            <w:pPr>
              <w:rPr>
                <w:color w:val="000000" w:themeColor="text1"/>
              </w:rPr>
            </w:pPr>
            <w:r>
              <w:rPr>
                <w:color w:val="000000" w:themeColor="text1"/>
              </w:rPr>
              <w:t>Low</w:t>
            </w:r>
          </w:p>
        </w:tc>
        <w:tc>
          <w:tcPr>
            <w:tcW w:w="1087" w:type="dxa"/>
          </w:tcPr>
          <w:p w14:paraId="6BBB31E7" w14:textId="77777777" w:rsidR="007B484E" w:rsidRDefault="007B484E" w:rsidP="007B484E">
            <w:r>
              <w:t>5</w:t>
            </w:r>
          </w:p>
        </w:tc>
        <w:tc>
          <w:tcPr>
            <w:tcW w:w="7242" w:type="dxa"/>
          </w:tcPr>
          <w:p w14:paraId="07764C54" w14:textId="5C7D7B7B" w:rsidR="007B484E" w:rsidRDefault="00855347" w:rsidP="007B484E">
            <w:r>
              <w:t>40-65% is live leaf canopy. Remaining is either dead standing material, undesirable, or bare ground</w:t>
            </w:r>
          </w:p>
        </w:tc>
      </w:tr>
      <w:tr w:rsidR="007B484E" w14:paraId="2E8C7A28" w14:textId="77777777" w:rsidTr="0029467D">
        <w:tc>
          <w:tcPr>
            <w:tcW w:w="1021" w:type="dxa"/>
          </w:tcPr>
          <w:p w14:paraId="1AF98A27" w14:textId="54F715CB" w:rsidR="007B484E" w:rsidRPr="002959E2" w:rsidRDefault="00D226BA" w:rsidP="007B484E">
            <w:pPr>
              <w:rPr>
                <w:color w:val="000000" w:themeColor="text1"/>
              </w:rPr>
            </w:pPr>
            <w:r>
              <w:rPr>
                <w:color w:val="000000" w:themeColor="text1"/>
              </w:rPr>
              <w:t>Poor</w:t>
            </w:r>
          </w:p>
        </w:tc>
        <w:tc>
          <w:tcPr>
            <w:tcW w:w="1087" w:type="dxa"/>
          </w:tcPr>
          <w:p w14:paraId="7235C7DE" w14:textId="77777777" w:rsidR="007B484E" w:rsidRDefault="007B484E" w:rsidP="007B484E">
            <w:r>
              <w:t>1</w:t>
            </w:r>
          </w:p>
        </w:tc>
        <w:tc>
          <w:tcPr>
            <w:tcW w:w="7242" w:type="dxa"/>
          </w:tcPr>
          <w:p w14:paraId="1441775A" w14:textId="70415322" w:rsidR="007B484E" w:rsidRDefault="00855347" w:rsidP="007B484E">
            <w:r>
              <w:t>Less than 40% is live leaf canopy. Remaining is either dead standing material, undesirable, or bare ground.</w:t>
            </w:r>
          </w:p>
        </w:tc>
      </w:tr>
    </w:tbl>
    <w:p w14:paraId="5E372ECA" w14:textId="77777777" w:rsidR="00163D99" w:rsidRPr="00163D99" w:rsidRDefault="00163D99" w:rsidP="00163D99"/>
    <w:p w14:paraId="6B885C03" w14:textId="3E742843" w:rsidR="00DB6FF4" w:rsidRPr="00554408" w:rsidRDefault="00D33DB5">
      <w:pPr>
        <w:rPr>
          <w:i/>
          <w:color w:val="44546A" w:themeColor="text2"/>
        </w:rPr>
      </w:pPr>
      <w:bookmarkStart w:id="234" w:name="_Ref1133599"/>
      <w:bookmarkStart w:id="235" w:name="_Hlk532299842"/>
      <w:r w:rsidRPr="75D8186F">
        <w:rPr>
          <w:i/>
          <w:iCs/>
          <w:color w:val="44546A" w:themeColor="text2"/>
        </w:rPr>
        <w:t xml:space="preserve">Figure </w:t>
      </w:r>
      <w:r w:rsidRPr="00865861">
        <w:fldChar w:fldCharType="begin"/>
      </w:r>
      <w:r w:rsidRPr="00554408">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92</w:t>
      </w:r>
      <w:r w:rsidRPr="00865861">
        <w:fldChar w:fldCharType="end"/>
      </w:r>
      <w:bookmarkEnd w:id="234"/>
      <w:r w:rsidRPr="75D8186F">
        <w:rPr>
          <w:i/>
          <w:iCs/>
          <w:color w:val="44546A" w:themeColor="text2"/>
        </w:rPr>
        <w:t xml:space="preserve">: </w:t>
      </w:r>
      <w:r w:rsidR="00DB6FF4" w:rsidRPr="75D8186F">
        <w:rPr>
          <w:i/>
          <w:iCs/>
          <w:color w:val="44546A" w:themeColor="text2"/>
        </w:rPr>
        <w:t>Pasture Plant Vigor</w:t>
      </w:r>
    </w:p>
    <w:tbl>
      <w:tblPr>
        <w:tblStyle w:val="TableGrid"/>
        <w:tblW w:w="0" w:type="auto"/>
        <w:tblLook w:val="04A0" w:firstRow="1" w:lastRow="0" w:firstColumn="1" w:lastColumn="0" w:noHBand="0" w:noVBand="1"/>
      </w:tblPr>
      <w:tblGrid>
        <w:gridCol w:w="1021"/>
        <w:gridCol w:w="1134"/>
        <w:gridCol w:w="7195"/>
      </w:tblGrid>
      <w:tr w:rsidR="00163D99" w14:paraId="350D0E87" w14:textId="77777777" w:rsidTr="0029467D">
        <w:tc>
          <w:tcPr>
            <w:tcW w:w="1021" w:type="dxa"/>
            <w:shd w:val="clear" w:color="auto" w:fill="D9E2F3" w:themeFill="accent1" w:themeFillTint="33"/>
          </w:tcPr>
          <w:p w14:paraId="693EC36B" w14:textId="77777777" w:rsidR="00163D99" w:rsidRDefault="00D16DD4" w:rsidP="008764C7">
            <w:r>
              <w:t>Answer</w:t>
            </w:r>
          </w:p>
        </w:tc>
        <w:tc>
          <w:tcPr>
            <w:tcW w:w="1134" w:type="dxa"/>
            <w:shd w:val="clear" w:color="auto" w:fill="D9E2F3" w:themeFill="accent1" w:themeFillTint="33"/>
          </w:tcPr>
          <w:p w14:paraId="27DBC21B" w14:textId="77777777" w:rsidR="00163D99" w:rsidRDefault="00163D99" w:rsidP="008764C7">
            <w:r>
              <w:t>Existing Condition Points</w:t>
            </w:r>
          </w:p>
        </w:tc>
        <w:tc>
          <w:tcPr>
            <w:tcW w:w="7195" w:type="dxa"/>
            <w:shd w:val="clear" w:color="auto" w:fill="D9E2F3" w:themeFill="accent1" w:themeFillTint="33"/>
          </w:tcPr>
          <w:p w14:paraId="34B23E4E" w14:textId="77777777" w:rsidR="00163D99" w:rsidRDefault="00163D99" w:rsidP="008764C7">
            <w:r>
              <w:t>Reference for assessment condition</w:t>
            </w:r>
          </w:p>
        </w:tc>
      </w:tr>
      <w:tr w:rsidR="00C76C62" w14:paraId="73CE1C51" w14:textId="77777777" w:rsidTr="0029467D">
        <w:tc>
          <w:tcPr>
            <w:tcW w:w="1021" w:type="dxa"/>
          </w:tcPr>
          <w:p w14:paraId="50F322DD" w14:textId="77777777" w:rsidR="00C76C62" w:rsidRPr="002959E2" w:rsidRDefault="00C76C62" w:rsidP="00C76C62">
            <w:pPr>
              <w:rPr>
                <w:color w:val="000000" w:themeColor="text1"/>
              </w:rPr>
            </w:pPr>
            <w:r w:rsidRPr="002959E2">
              <w:rPr>
                <w:color w:val="000000" w:themeColor="text1"/>
              </w:rPr>
              <w:t>Excellent</w:t>
            </w:r>
          </w:p>
        </w:tc>
        <w:tc>
          <w:tcPr>
            <w:tcW w:w="1134" w:type="dxa"/>
          </w:tcPr>
          <w:p w14:paraId="1A8D5F9D" w14:textId="683B1A56" w:rsidR="00C76C62" w:rsidRDefault="00855347" w:rsidP="00C76C62">
            <w:r>
              <w:t>30</w:t>
            </w:r>
          </w:p>
        </w:tc>
        <w:tc>
          <w:tcPr>
            <w:tcW w:w="7195" w:type="dxa"/>
          </w:tcPr>
          <w:p w14:paraId="3C99D005" w14:textId="086E488B" w:rsidR="00C76C62" w:rsidRDefault="00855347" w:rsidP="00C76C62">
            <w:r>
              <w:t>Rapid recovery of desirable forage. All healthy green forage.</w:t>
            </w:r>
          </w:p>
        </w:tc>
      </w:tr>
      <w:tr w:rsidR="00C76C62" w14:paraId="4B91292C" w14:textId="77777777" w:rsidTr="0029467D">
        <w:tc>
          <w:tcPr>
            <w:tcW w:w="1021" w:type="dxa"/>
          </w:tcPr>
          <w:p w14:paraId="45213AB9" w14:textId="77777777" w:rsidR="00C76C62" w:rsidRPr="002959E2" w:rsidRDefault="00C76C62" w:rsidP="00C76C62">
            <w:pPr>
              <w:rPr>
                <w:color w:val="000000" w:themeColor="text1"/>
              </w:rPr>
            </w:pPr>
            <w:r w:rsidRPr="002959E2">
              <w:rPr>
                <w:color w:val="000000" w:themeColor="text1"/>
              </w:rPr>
              <w:t>Good</w:t>
            </w:r>
          </w:p>
        </w:tc>
        <w:tc>
          <w:tcPr>
            <w:tcW w:w="1134" w:type="dxa"/>
          </w:tcPr>
          <w:p w14:paraId="26D6A93E" w14:textId="09E1BC44" w:rsidR="00C76C62" w:rsidRDefault="00855347" w:rsidP="00C76C62">
            <w:r>
              <w:t>20</w:t>
            </w:r>
          </w:p>
        </w:tc>
        <w:tc>
          <w:tcPr>
            <w:tcW w:w="7195" w:type="dxa"/>
          </w:tcPr>
          <w:p w14:paraId="142787CB" w14:textId="2C2E94B8" w:rsidR="00C76C62" w:rsidRDefault="00855347" w:rsidP="00C76C62">
            <w:r>
              <w:t>Good recovery of desirable forage. Light green and dark green forage present.</w:t>
            </w:r>
          </w:p>
        </w:tc>
      </w:tr>
      <w:tr w:rsidR="00C76C62" w14:paraId="18A8EF38" w14:textId="77777777" w:rsidTr="0029467D">
        <w:tc>
          <w:tcPr>
            <w:tcW w:w="1021" w:type="dxa"/>
          </w:tcPr>
          <w:p w14:paraId="1AE56031" w14:textId="77777777" w:rsidR="00C76C62" w:rsidRPr="002959E2" w:rsidRDefault="00C76C62" w:rsidP="00C76C62">
            <w:pPr>
              <w:rPr>
                <w:color w:val="000000" w:themeColor="text1"/>
              </w:rPr>
            </w:pPr>
            <w:r w:rsidRPr="002959E2">
              <w:rPr>
                <w:color w:val="000000" w:themeColor="text1"/>
              </w:rPr>
              <w:t>Fair</w:t>
            </w:r>
          </w:p>
        </w:tc>
        <w:tc>
          <w:tcPr>
            <w:tcW w:w="1134" w:type="dxa"/>
          </w:tcPr>
          <w:p w14:paraId="6CA7FE28" w14:textId="77777777" w:rsidR="00C76C62" w:rsidRDefault="00C76C62" w:rsidP="00C76C62">
            <w:r>
              <w:t>10</w:t>
            </w:r>
          </w:p>
        </w:tc>
        <w:tc>
          <w:tcPr>
            <w:tcW w:w="7195" w:type="dxa"/>
          </w:tcPr>
          <w:p w14:paraId="03CE33E1" w14:textId="337FA0E5" w:rsidR="00C76C62" w:rsidRDefault="00855347" w:rsidP="00C76C62">
            <w:r>
              <w:t>Adequate recovery of desirable forage. Yellowish and dark green areas due to manure and urine patches.</w:t>
            </w:r>
          </w:p>
        </w:tc>
      </w:tr>
      <w:tr w:rsidR="00C76C62" w14:paraId="3CF487D7" w14:textId="77777777" w:rsidTr="0029467D">
        <w:tc>
          <w:tcPr>
            <w:tcW w:w="1021" w:type="dxa"/>
          </w:tcPr>
          <w:p w14:paraId="23EDFED4" w14:textId="424C3B4C" w:rsidR="00C76C62" w:rsidRPr="002959E2" w:rsidRDefault="00D226BA" w:rsidP="00C76C62">
            <w:pPr>
              <w:rPr>
                <w:color w:val="000000" w:themeColor="text1"/>
              </w:rPr>
            </w:pPr>
            <w:r>
              <w:rPr>
                <w:color w:val="000000" w:themeColor="text1"/>
              </w:rPr>
              <w:t>Low</w:t>
            </w:r>
          </w:p>
        </w:tc>
        <w:tc>
          <w:tcPr>
            <w:tcW w:w="1134" w:type="dxa"/>
          </w:tcPr>
          <w:p w14:paraId="7C55C96D" w14:textId="77777777" w:rsidR="00C76C62" w:rsidRDefault="00C76C62" w:rsidP="00C76C62">
            <w:r>
              <w:t>5</w:t>
            </w:r>
          </w:p>
        </w:tc>
        <w:tc>
          <w:tcPr>
            <w:tcW w:w="7195" w:type="dxa"/>
          </w:tcPr>
          <w:p w14:paraId="021D6691" w14:textId="27DD2835" w:rsidR="00C76C62" w:rsidRDefault="00855347" w:rsidP="00C76C62">
            <w:r>
              <w:t>Some recovery. Yellowish green forage, or moderately or slight stunting of desirable forage</w:t>
            </w:r>
          </w:p>
        </w:tc>
      </w:tr>
      <w:tr w:rsidR="00C76C62" w14:paraId="33367CC4" w14:textId="77777777" w:rsidTr="0029467D">
        <w:tc>
          <w:tcPr>
            <w:tcW w:w="1021" w:type="dxa"/>
          </w:tcPr>
          <w:p w14:paraId="0C0C21AC" w14:textId="6A5C3545" w:rsidR="00C76C62" w:rsidRPr="002959E2" w:rsidRDefault="00D226BA" w:rsidP="00C76C62">
            <w:pPr>
              <w:rPr>
                <w:color w:val="000000" w:themeColor="text1"/>
              </w:rPr>
            </w:pPr>
            <w:r>
              <w:rPr>
                <w:color w:val="000000" w:themeColor="text1"/>
              </w:rPr>
              <w:t>Poor</w:t>
            </w:r>
          </w:p>
        </w:tc>
        <w:tc>
          <w:tcPr>
            <w:tcW w:w="1134" w:type="dxa"/>
          </w:tcPr>
          <w:p w14:paraId="48747071" w14:textId="6E7484DC" w:rsidR="00C76C62" w:rsidRDefault="00855347" w:rsidP="00C76C62">
            <w:r>
              <w:t>0</w:t>
            </w:r>
          </w:p>
        </w:tc>
        <w:tc>
          <w:tcPr>
            <w:tcW w:w="7195" w:type="dxa"/>
          </w:tcPr>
          <w:p w14:paraId="4AB59589" w14:textId="019985AC" w:rsidR="00C76C62" w:rsidRDefault="00855347" w:rsidP="0029467D">
            <w:pPr>
              <w:pStyle w:val="CommentText"/>
            </w:pPr>
            <w:r w:rsidRPr="00865861">
              <w:rPr>
                <w:sz w:val="22"/>
                <w:szCs w:val="22"/>
              </w:rPr>
              <w:t>No plant recovery after grazing/harvest. Pale, yellow or brown, or severe stunting of desirable forage</w:t>
            </w:r>
          </w:p>
        </w:tc>
      </w:tr>
    </w:tbl>
    <w:p w14:paraId="4C5D366E" w14:textId="77777777" w:rsidR="00DB6FF4" w:rsidRDefault="00DB6FF4" w:rsidP="00DB6FF4"/>
    <w:p w14:paraId="2EFE01E3" w14:textId="0354A01A" w:rsidR="00163D99" w:rsidRPr="00EC6850" w:rsidRDefault="00163D99" w:rsidP="00163D99">
      <w:r w:rsidRPr="00EC6850">
        <w:t xml:space="preserve">Conservation </w:t>
      </w:r>
      <w:r w:rsidR="007B3016">
        <w:t>practices and activities</w:t>
      </w:r>
      <w:r w:rsidRPr="00EC6850">
        <w:t xml:space="preserve"> are then added to the existing condition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_Ref1133610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93</w:t>
      </w:r>
      <w:r w:rsidR="00B53010">
        <w:fldChar w:fldCharType="end"/>
      </w:r>
      <w:r w:rsidR="002D343D">
        <w:t>.</w:t>
      </w:r>
    </w:p>
    <w:p w14:paraId="69D150B0" w14:textId="77777777" w:rsidR="00423C08" w:rsidRPr="00AB186A" w:rsidRDefault="00163D99" w:rsidP="00423C08">
      <w:pPr>
        <w:rPr>
          <w:i/>
          <w:color w:val="44546A"/>
        </w:rPr>
      </w:pPr>
      <w:bookmarkStart w:id="236" w:name="_Ref1133610"/>
      <w:r w:rsidRPr="75D8186F">
        <w:rPr>
          <w:i/>
          <w:iCs/>
          <w:color w:val="44546A" w:themeColor="text2"/>
        </w:rPr>
        <w:t xml:space="preserve">Figure </w:t>
      </w:r>
      <w:r w:rsidRPr="6AC75AE0">
        <w:fldChar w:fldCharType="begin"/>
      </w:r>
      <w:r w:rsidRPr="00554408">
        <w:rPr>
          <w:i/>
          <w:iCs/>
          <w:color w:val="44546A" w:themeColor="text2"/>
        </w:rPr>
        <w:instrText xml:space="preserve"> SEQ Figure \* ARABIC </w:instrText>
      </w:r>
      <w:r w:rsidRPr="6AC75AE0">
        <w:rPr>
          <w:i/>
          <w:iCs/>
          <w:color w:val="44546A" w:themeColor="text2"/>
        </w:rPr>
        <w:fldChar w:fldCharType="separate"/>
      </w:r>
      <w:r w:rsidR="002551DD">
        <w:rPr>
          <w:i/>
          <w:iCs/>
          <w:noProof/>
          <w:color w:val="44546A" w:themeColor="text2"/>
        </w:rPr>
        <w:t>93</w:t>
      </w:r>
      <w:r w:rsidRPr="6AC75AE0">
        <w:fldChar w:fldCharType="end"/>
      </w:r>
      <w:bookmarkEnd w:id="236"/>
      <w:r w:rsidRPr="75D8186F">
        <w:rPr>
          <w:i/>
          <w:iCs/>
          <w:color w:val="44546A" w:themeColor="text2"/>
        </w:rPr>
        <w:t xml:space="preserve">: </w:t>
      </w:r>
      <w:r w:rsidR="00423C08" w:rsidRPr="00AB186A">
        <w:rPr>
          <w:i/>
          <w:iCs/>
          <w:color w:val="44546A"/>
        </w:rPr>
        <w:t>Typical Practices Affecting Plant Productivity and Health (Applied to Entire PLU)</w:t>
      </w:r>
      <w:r w:rsidR="00423C08">
        <w:rPr>
          <w:rStyle w:val="CommentReference"/>
        </w:rPr>
        <w:commentReference w:id="237"/>
      </w:r>
      <w:r w:rsidR="00AD0655">
        <w:rPr>
          <w:rStyle w:val="CommentReference"/>
        </w:rPr>
        <w:commentReference w:id="238"/>
      </w:r>
    </w:p>
    <w:tbl>
      <w:tblPr>
        <w:tblStyle w:val="TableGrid"/>
        <w:tblW w:w="9355" w:type="dxa"/>
        <w:tblLook w:val="04A0" w:firstRow="1" w:lastRow="0" w:firstColumn="1" w:lastColumn="0" w:noHBand="0" w:noVBand="1"/>
      </w:tblPr>
      <w:tblGrid>
        <w:gridCol w:w="4585"/>
        <w:gridCol w:w="4770"/>
      </w:tblGrid>
      <w:tr w:rsidR="002D3358" w:rsidRPr="00EC6850" w14:paraId="20FDFD6F" w14:textId="77777777" w:rsidTr="00865861">
        <w:tc>
          <w:tcPr>
            <w:tcW w:w="4585" w:type="dxa"/>
            <w:shd w:val="clear" w:color="auto" w:fill="D9E2F3" w:themeFill="accent1" w:themeFillTint="33"/>
          </w:tcPr>
          <w:p w14:paraId="1AE01547" w14:textId="59CEAFC7" w:rsidR="002D3358" w:rsidRPr="00EC6850" w:rsidRDefault="002D3358" w:rsidP="00E106C1">
            <w:r w:rsidRPr="00EC6850">
              <w:t xml:space="preserve">Conservation </w:t>
            </w:r>
            <w:r>
              <w:t xml:space="preserve">Systems, </w:t>
            </w:r>
            <w:r w:rsidRPr="00EC6850">
              <w:t>Practices,</w:t>
            </w:r>
            <w:r>
              <w:t xml:space="preserve"> or </w:t>
            </w:r>
            <w:r w:rsidR="00577203">
              <w:t>A</w:t>
            </w:r>
            <w:r>
              <w:t>ctivities</w:t>
            </w:r>
          </w:p>
        </w:tc>
        <w:tc>
          <w:tcPr>
            <w:tcW w:w="4770" w:type="dxa"/>
            <w:shd w:val="clear" w:color="auto" w:fill="D9E2F3" w:themeFill="accent1" w:themeFillTint="33"/>
          </w:tcPr>
          <w:p w14:paraId="219D0CBA" w14:textId="77777777" w:rsidR="002D3358" w:rsidRPr="00EC6850" w:rsidRDefault="002D3358" w:rsidP="00E106C1">
            <w:r w:rsidRPr="002959E2">
              <w:t>Conservation Management Points</w:t>
            </w:r>
          </w:p>
        </w:tc>
      </w:tr>
      <w:tr w:rsidR="002D3358" w:rsidRPr="00EC6850" w14:paraId="6E046DC3" w14:textId="77777777" w:rsidTr="00865861">
        <w:tc>
          <w:tcPr>
            <w:tcW w:w="4585" w:type="dxa"/>
            <w:vAlign w:val="bottom"/>
          </w:tcPr>
          <w:p w14:paraId="4AF05833" w14:textId="77777777" w:rsidR="002D3358" w:rsidRPr="00EC6850" w:rsidRDefault="002D3358" w:rsidP="00E106C1">
            <w:r>
              <w:rPr>
                <w:rFonts w:ascii="Calibri" w:hAnsi="Calibri" w:cs="Calibri"/>
                <w:color w:val="000000"/>
              </w:rPr>
              <w:t>Brush Management</w:t>
            </w:r>
          </w:p>
        </w:tc>
        <w:tc>
          <w:tcPr>
            <w:tcW w:w="4770" w:type="dxa"/>
          </w:tcPr>
          <w:p w14:paraId="0174844F" w14:textId="77777777" w:rsidR="002D3358" w:rsidRPr="00A63326" w:rsidRDefault="002D3358" w:rsidP="00865861">
            <w:pPr>
              <w:rPr>
                <w:rFonts w:ascii="Calibri" w:eastAsia="Times New Roman" w:hAnsi="Calibri" w:cs="Calibri"/>
                <w:color w:val="000000"/>
              </w:rPr>
            </w:pPr>
            <w:r>
              <w:rPr>
                <w:rFonts w:ascii="Calibri" w:eastAsia="Times New Roman" w:hAnsi="Calibri" w:cs="Calibri"/>
                <w:color w:val="000000"/>
              </w:rPr>
              <w:t>10</w:t>
            </w:r>
          </w:p>
        </w:tc>
      </w:tr>
      <w:tr w:rsidR="002D3358" w:rsidRPr="00EC6850" w14:paraId="4962CA07" w14:textId="77777777" w:rsidTr="00865861">
        <w:tc>
          <w:tcPr>
            <w:tcW w:w="4585" w:type="dxa"/>
            <w:vAlign w:val="bottom"/>
          </w:tcPr>
          <w:p w14:paraId="3AF3D258" w14:textId="77777777" w:rsidR="002D3358" w:rsidRPr="00EC6850" w:rsidRDefault="002D3358" w:rsidP="00E106C1">
            <w:r>
              <w:rPr>
                <w:rFonts w:ascii="Calibri" w:hAnsi="Calibri" w:cs="Calibri"/>
                <w:color w:val="000000"/>
              </w:rPr>
              <w:t>Herbaceous Weed Control</w:t>
            </w:r>
          </w:p>
        </w:tc>
        <w:tc>
          <w:tcPr>
            <w:tcW w:w="4770" w:type="dxa"/>
          </w:tcPr>
          <w:p w14:paraId="36D94CC4" w14:textId="77777777" w:rsidR="002D3358" w:rsidRPr="00A63326" w:rsidRDefault="002D3358" w:rsidP="00865861">
            <w:pPr>
              <w:rPr>
                <w:rFonts w:ascii="Calibri" w:eastAsia="Times New Roman" w:hAnsi="Calibri" w:cs="Calibri"/>
                <w:color w:val="000000"/>
              </w:rPr>
            </w:pPr>
            <w:r>
              <w:rPr>
                <w:rFonts w:ascii="Calibri" w:eastAsia="Times New Roman" w:hAnsi="Calibri" w:cs="Calibri"/>
                <w:color w:val="000000"/>
              </w:rPr>
              <w:t>10</w:t>
            </w:r>
          </w:p>
        </w:tc>
      </w:tr>
      <w:tr w:rsidR="002D3358" w:rsidRPr="00EC6850" w14:paraId="32CAEF29" w14:textId="77777777" w:rsidTr="00865861">
        <w:tc>
          <w:tcPr>
            <w:tcW w:w="4585" w:type="dxa"/>
            <w:vAlign w:val="bottom"/>
          </w:tcPr>
          <w:p w14:paraId="6DED4BAD" w14:textId="77777777" w:rsidR="002D3358" w:rsidRPr="00EC6850" w:rsidRDefault="002D3358" w:rsidP="00E106C1">
            <w:r>
              <w:rPr>
                <w:rFonts w:ascii="Calibri" w:hAnsi="Calibri" w:cs="Calibri"/>
                <w:color w:val="000000"/>
              </w:rPr>
              <w:t>Critical Area Planting</w:t>
            </w:r>
          </w:p>
        </w:tc>
        <w:tc>
          <w:tcPr>
            <w:tcW w:w="4770" w:type="dxa"/>
          </w:tcPr>
          <w:p w14:paraId="437D2395" w14:textId="77777777" w:rsidR="002D3358" w:rsidRPr="00A63326" w:rsidRDefault="002D3358" w:rsidP="00865861">
            <w:pPr>
              <w:rPr>
                <w:rFonts w:ascii="Calibri" w:eastAsia="Times New Roman" w:hAnsi="Calibri" w:cs="Calibri"/>
                <w:color w:val="000000"/>
              </w:rPr>
            </w:pPr>
            <w:r>
              <w:rPr>
                <w:rFonts w:ascii="Calibri" w:eastAsia="Times New Roman" w:hAnsi="Calibri" w:cs="Calibri"/>
                <w:color w:val="000000"/>
              </w:rPr>
              <w:t>10</w:t>
            </w:r>
          </w:p>
        </w:tc>
      </w:tr>
      <w:tr w:rsidR="002D3358" w:rsidRPr="00EC6850" w14:paraId="6FF81004" w14:textId="77777777" w:rsidTr="00865861">
        <w:tc>
          <w:tcPr>
            <w:tcW w:w="4585" w:type="dxa"/>
          </w:tcPr>
          <w:p w14:paraId="2E45BE2E" w14:textId="77777777" w:rsidR="002D3358" w:rsidRPr="00EC6850" w:rsidRDefault="002D3358" w:rsidP="00E106C1">
            <w:r>
              <w:rPr>
                <w:rFonts w:ascii="Calibri" w:hAnsi="Calibri" w:cs="Calibri"/>
                <w:color w:val="000000"/>
              </w:rPr>
              <w:t>Windbreak/Shelterbelt Establishment</w:t>
            </w:r>
          </w:p>
        </w:tc>
        <w:tc>
          <w:tcPr>
            <w:tcW w:w="4770" w:type="dxa"/>
          </w:tcPr>
          <w:p w14:paraId="449DACB9" w14:textId="77777777" w:rsidR="002D3358" w:rsidRPr="00A63326" w:rsidRDefault="002D3358" w:rsidP="00865861">
            <w:pPr>
              <w:rPr>
                <w:rFonts w:ascii="Calibri" w:eastAsia="Times New Roman" w:hAnsi="Calibri" w:cs="Calibri"/>
                <w:color w:val="000000"/>
              </w:rPr>
            </w:pPr>
            <w:r>
              <w:rPr>
                <w:rFonts w:ascii="Calibri" w:eastAsia="Times New Roman" w:hAnsi="Calibri" w:cs="Calibri"/>
                <w:color w:val="000000"/>
              </w:rPr>
              <w:t>5</w:t>
            </w:r>
          </w:p>
        </w:tc>
      </w:tr>
      <w:tr w:rsidR="002D3358" w:rsidRPr="00EC6850" w14:paraId="738DD957" w14:textId="77777777" w:rsidTr="00865861">
        <w:tc>
          <w:tcPr>
            <w:tcW w:w="4585" w:type="dxa"/>
            <w:vAlign w:val="bottom"/>
          </w:tcPr>
          <w:p w14:paraId="1A8B6F5A" w14:textId="77777777" w:rsidR="002D3358" w:rsidRPr="00EC6850" w:rsidRDefault="002D3358" w:rsidP="00E106C1">
            <w:proofErr w:type="spellStart"/>
            <w:r>
              <w:rPr>
                <w:rFonts w:ascii="Calibri" w:hAnsi="Calibri" w:cs="Calibri"/>
                <w:color w:val="000000"/>
              </w:rPr>
              <w:t>Silvopasture</w:t>
            </w:r>
            <w:proofErr w:type="spellEnd"/>
            <w:r>
              <w:rPr>
                <w:rFonts w:ascii="Calibri" w:hAnsi="Calibri" w:cs="Calibri"/>
                <w:color w:val="000000"/>
              </w:rPr>
              <w:t xml:space="preserve"> Establishment</w:t>
            </w:r>
          </w:p>
        </w:tc>
        <w:tc>
          <w:tcPr>
            <w:tcW w:w="4770" w:type="dxa"/>
          </w:tcPr>
          <w:p w14:paraId="723B99F2" w14:textId="77777777" w:rsidR="002D3358" w:rsidRPr="00A63326" w:rsidRDefault="002D3358" w:rsidP="00865861">
            <w:pPr>
              <w:rPr>
                <w:rFonts w:ascii="Calibri" w:eastAsia="Times New Roman" w:hAnsi="Calibri" w:cs="Calibri"/>
                <w:color w:val="000000"/>
              </w:rPr>
            </w:pPr>
            <w:r>
              <w:rPr>
                <w:rFonts w:ascii="Calibri" w:eastAsia="Times New Roman" w:hAnsi="Calibri" w:cs="Calibri"/>
                <w:color w:val="000000"/>
              </w:rPr>
              <w:t>5</w:t>
            </w:r>
          </w:p>
        </w:tc>
      </w:tr>
      <w:tr w:rsidR="002D3358" w:rsidRPr="00EC6850" w14:paraId="2BC08D73" w14:textId="77777777" w:rsidTr="00865861">
        <w:tc>
          <w:tcPr>
            <w:tcW w:w="4585" w:type="dxa"/>
            <w:vAlign w:val="bottom"/>
          </w:tcPr>
          <w:p w14:paraId="23D7C556" w14:textId="77777777" w:rsidR="002D3358" w:rsidRPr="002C4F54" w:rsidRDefault="002D3358" w:rsidP="00E106C1">
            <w:pPr>
              <w:rPr>
                <w:rFonts w:ascii="Calibri" w:hAnsi="Calibri" w:cs="Calibri"/>
                <w:color w:val="000000"/>
              </w:rPr>
            </w:pPr>
            <w:r>
              <w:rPr>
                <w:rFonts w:ascii="Calibri" w:hAnsi="Calibri" w:cs="Calibri"/>
                <w:color w:val="000000"/>
              </w:rPr>
              <w:t>Forage Harvest Management (ac)</w:t>
            </w:r>
          </w:p>
        </w:tc>
        <w:tc>
          <w:tcPr>
            <w:tcW w:w="4770" w:type="dxa"/>
          </w:tcPr>
          <w:p w14:paraId="27BA28EB" w14:textId="77777777" w:rsidR="002D3358" w:rsidRPr="00EC6850" w:rsidRDefault="002D3358" w:rsidP="00865861">
            <w:r>
              <w:t>5</w:t>
            </w:r>
          </w:p>
        </w:tc>
      </w:tr>
      <w:tr w:rsidR="002D3358" w:rsidRPr="00EC6850" w14:paraId="725739D1" w14:textId="77777777" w:rsidTr="00865861">
        <w:trPr>
          <w:trHeight w:val="305"/>
        </w:trPr>
        <w:tc>
          <w:tcPr>
            <w:tcW w:w="4585" w:type="dxa"/>
            <w:vAlign w:val="bottom"/>
          </w:tcPr>
          <w:p w14:paraId="14FF3299" w14:textId="77777777" w:rsidR="002D3358" w:rsidRPr="00EC6850" w:rsidRDefault="002D3358" w:rsidP="00E106C1">
            <w:r>
              <w:rPr>
                <w:rFonts w:ascii="Calibri" w:hAnsi="Calibri" w:cs="Calibri"/>
                <w:color w:val="000000"/>
              </w:rPr>
              <w:t>Forage and Biomass Planting (ac)</w:t>
            </w:r>
          </w:p>
        </w:tc>
        <w:tc>
          <w:tcPr>
            <w:tcW w:w="4770" w:type="dxa"/>
          </w:tcPr>
          <w:p w14:paraId="1D44C571" w14:textId="77777777" w:rsidR="002D3358" w:rsidRPr="00EC6850" w:rsidRDefault="002D3358" w:rsidP="00865861">
            <w:r>
              <w:t>30</w:t>
            </w:r>
          </w:p>
        </w:tc>
      </w:tr>
      <w:tr w:rsidR="002D3358" w:rsidRPr="00EC6850" w14:paraId="1377C603" w14:textId="77777777" w:rsidTr="00865861">
        <w:tc>
          <w:tcPr>
            <w:tcW w:w="4585" w:type="dxa"/>
            <w:vAlign w:val="bottom"/>
          </w:tcPr>
          <w:p w14:paraId="175208DB" w14:textId="77777777" w:rsidR="002D3358" w:rsidRPr="00EC6850" w:rsidRDefault="002D3358" w:rsidP="00E106C1">
            <w:r>
              <w:rPr>
                <w:rFonts w:ascii="Calibri" w:hAnsi="Calibri" w:cs="Calibri"/>
                <w:color w:val="000000"/>
              </w:rPr>
              <w:lastRenderedPageBreak/>
              <w:t>Prescribed Grazing</w:t>
            </w:r>
          </w:p>
        </w:tc>
        <w:tc>
          <w:tcPr>
            <w:tcW w:w="4770" w:type="dxa"/>
          </w:tcPr>
          <w:p w14:paraId="412A6BD6" w14:textId="77777777" w:rsidR="002D3358" w:rsidRPr="00EC6850" w:rsidRDefault="002D3358" w:rsidP="00865861">
            <w:r>
              <w:t>30</w:t>
            </w:r>
          </w:p>
        </w:tc>
      </w:tr>
      <w:tr w:rsidR="002D3358" w:rsidRPr="00EC6850" w14:paraId="79687C23" w14:textId="77777777" w:rsidTr="00865861">
        <w:tc>
          <w:tcPr>
            <w:tcW w:w="4585" w:type="dxa"/>
            <w:vAlign w:val="bottom"/>
          </w:tcPr>
          <w:p w14:paraId="74F42FB0" w14:textId="77777777" w:rsidR="002D3358" w:rsidRPr="00EC6850" w:rsidRDefault="002D3358" w:rsidP="00E106C1">
            <w:r>
              <w:rPr>
                <w:rFonts w:ascii="Calibri" w:hAnsi="Calibri" w:cs="Calibri"/>
                <w:color w:val="000000"/>
              </w:rPr>
              <w:t>Range Planting</w:t>
            </w:r>
          </w:p>
        </w:tc>
        <w:tc>
          <w:tcPr>
            <w:tcW w:w="4770" w:type="dxa"/>
          </w:tcPr>
          <w:p w14:paraId="56D66188" w14:textId="77777777" w:rsidR="002D3358" w:rsidRPr="00EC6850" w:rsidRDefault="002D3358" w:rsidP="00865861">
            <w:r>
              <w:t>30</w:t>
            </w:r>
          </w:p>
        </w:tc>
      </w:tr>
      <w:tr w:rsidR="002D3358" w:rsidRPr="00EC6850" w14:paraId="0E9BD71F" w14:textId="77777777" w:rsidTr="00865861">
        <w:tc>
          <w:tcPr>
            <w:tcW w:w="4585" w:type="dxa"/>
            <w:vAlign w:val="bottom"/>
          </w:tcPr>
          <w:p w14:paraId="386F53D6" w14:textId="77777777" w:rsidR="002D3358" w:rsidRPr="002C4F54" w:rsidRDefault="002D3358" w:rsidP="00E106C1">
            <w:pPr>
              <w:rPr>
                <w:rFonts w:ascii="Calibri" w:hAnsi="Calibri" w:cs="Calibri"/>
                <w:color w:val="000000"/>
              </w:rPr>
            </w:pPr>
            <w:r>
              <w:rPr>
                <w:rFonts w:ascii="Calibri" w:hAnsi="Calibri" w:cs="Calibri"/>
                <w:color w:val="000000"/>
              </w:rPr>
              <w:t>Nutrient Management</w:t>
            </w:r>
          </w:p>
        </w:tc>
        <w:tc>
          <w:tcPr>
            <w:tcW w:w="4770" w:type="dxa"/>
          </w:tcPr>
          <w:p w14:paraId="21EFFBCE" w14:textId="77777777" w:rsidR="002D3358" w:rsidRDefault="002D3358" w:rsidP="00865861">
            <w:r>
              <w:t>20</w:t>
            </w:r>
          </w:p>
        </w:tc>
      </w:tr>
      <w:tr w:rsidR="002D3358" w:rsidRPr="00EC6850" w14:paraId="22EDAD2B" w14:textId="77777777" w:rsidTr="00865861">
        <w:tc>
          <w:tcPr>
            <w:tcW w:w="4585" w:type="dxa"/>
            <w:vAlign w:val="bottom"/>
          </w:tcPr>
          <w:p w14:paraId="0B98661B" w14:textId="77777777" w:rsidR="002D3358" w:rsidRPr="002C4F54" w:rsidRDefault="002D3358" w:rsidP="00E106C1">
            <w:pPr>
              <w:rPr>
                <w:rFonts w:ascii="Calibri" w:hAnsi="Calibri" w:cs="Calibri"/>
                <w:color w:val="000000"/>
              </w:rPr>
            </w:pPr>
            <w:r>
              <w:rPr>
                <w:rFonts w:ascii="Calibri" w:hAnsi="Calibri" w:cs="Calibri"/>
                <w:color w:val="000000"/>
              </w:rPr>
              <w:t>Integrated Pest Management</w:t>
            </w:r>
          </w:p>
        </w:tc>
        <w:tc>
          <w:tcPr>
            <w:tcW w:w="4770" w:type="dxa"/>
          </w:tcPr>
          <w:p w14:paraId="7091C2DE" w14:textId="77777777" w:rsidR="002D3358" w:rsidRDefault="002D3358" w:rsidP="00865861">
            <w:r>
              <w:t>10</w:t>
            </w:r>
          </w:p>
        </w:tc>
      </w:tr>
      <w:tr w:rsidR="002D3358" w14:paraId="2B86BFE6" w14:textId="77777777" w:rsidTr="00865861">
        <w:tc>
          <w:tcPr>
            <w:tcW w:w="4585" w:type="dxa"/>
          </w:tcPr>
          <w:p w14:paraId="13192177" w14:textId="69D60F7A" w:rsidR="002D3358" w:rsidRPr="00B71AD3" w:rsidRDefault="002D3358" w:rsidP="00E106C1">
            <w:pPr>
              <w:rPr>
                <w:rFonts w:ascii="Calibri" w:hAnsi="Calibri" w:cs="Calibri"/>
                <w:color w:val="000000"/>
              </w:rPr>
            </w:pPr>
            <w:del w:id="239" w:author="Breanna Barlow" w:date="2019-03-22T14:51:00Z">
              <w:r w:rsidDel="00BB5072">
                <w:rPr>
                  <w:rFonts w:ascii="Calibri" w:hAnsi="Calibri" w:cs="Calibri"/>
                  <w:color w:val="000000"/>
                </w:rPr>
                <w:delText>Fence</w:delText>
              </w:r>
            </w:del>
          </w:p>
        </w:tc>
        <w:tc>
          <w:tcPr>
            <w:tcW w:w="4770" w:type="dxa"/>
          </w:tcPr>
          <w:p w14:paraId="462599B6" w14:textId="1157A15C" w:rsidR="002D3358" w:rsidRDefault="002D3358" w:rsidP="00865861">
            <w:del w:id="240" w:author="Breanna Barlow" w:date="2019-03-22T14:51:00Z">
              <w:r w:rsidDel="00BB5072">
                <w:delText>15</w:delText>
              </w:r>
            </w:del>
          </w:p>
        </w:tc>
      </w:tr>
      <w:tr w:rsidR="002D3358" w14:paraId="70A2EA10" w14:textId="77777777" w:rsidTr="00865861">
        <w:tc>
          <w:tcPr>
            <w:tcW w:w="4585" w:type="dxa"/>
          </w:tcPr>
          <w:p w14:paraId="6B7C99CB" w14:textId="6825B0F8" w:rsidR="002D3358" w:rsidRDefault="002D3358" w:rsidP="00E106C1">
            <w:pPr>
              <w:rPr>
                <w:rFonts w:ascii="Calibri" w:hAnsi="Calibri" w:cs="Calibri"/>
                <w:color w:val="000000"/>
              </w:rPr>
            </w:pPr>
            <w:del w:id="241" w:author="Breanna Barlow" w:date="2019-03-22T14:51:00Z">
              <w:r w:rsidDel="00BB5072">
                <w:rPr>
                  <w:rFonts w:ascii="Calibri" w:hAnsi="Calibri" w:cs="Calibri"/>
                  <w:color w:val="000000"/>
                </w:rPr>
                <w:delText>Livestock water system</w:delText>
              </w:r>
            </w:del>
          </w:p>
        </w:tc>
        <w:tc>
          <w:tcPr>
            <w:tcW w:w="4770" w:type="dxa"/>
          </w:tcPr>
          <w:p w14:paraId="2624E647" w14:textId="541C98FB" w:rsidR="002D3358" w:rsidRDefault="002D3358" w:rsidP="00865861">
            <w:del w:id="242" w:author="Breanna Barlow" w:date="2019-03-22T14:51:00Z">
              <w:r w:rsidDel="00BB5072">
                <w:delText>10</w:delText>
              </w:r>
            </w:del>
          </w:p>
        </w:tc>
      </w:tr>
    </w:tbl>
    <w:p w14:paraId="34FA5176" w14:textId="77777777" w:rsidR="00163D99" w:rsidRPr="00EC6850" w:rsidRDefault="00163D99" w:rsidP="00163D99">
      <w:r w:rsidRPr="00EC6850">
        <w:t>*Supporting practices may be necessary to support the above practices, and will be identified as necessary supporting practices, but do not add conservation management points to the total.</w:t>
      </w:r>
    </w:p>
    <w:bookmarkEnd w:id="235"/>
    <w:p w14:paraId="0213FA35" w14:textId="77777777" w:rsidR="00163D99" w:rsidRPr="005B327A" w:rsidRDefault="00163D99" w:rsidP="00163D99">
      <w:pPr>
        <w:rPr>
          <w:b/>
        </w:rPr>
      </w:pPr>
      <w:r w:rsidRPr="005B327A">
        <w:rPr>
          <w:b/>
        </w:rPr>
        <w:t>Range:</w:t>
      </w:r>
    </w:p>
    <w:p w14:paraId="53726AAA" w14:textId="3C34106E" w:rsidR="00163D99" w:rsidRDefault="00163D99" w:rsidP="00163D99">
      <w:r w:rsidRPr="001E38DA">
        <w:t xml:space="preserve">Each PLU for </w:t>
      </w:r>
      <w:r w:rsidR="005F38A0">
        <w:t>r</w:t>
      </w:r>
      <w:r w:rsidR="005F38A0" w:rsidRPr="001E38DA">
        <w:t xml:space="preserve">ange </w:t>
      </w:r>
      <w:r w:rsidRPr="001E38DA">
        <w:t xml:space="preserve">will have a threshold value of </w:t>
      </w:r>
      <w:r w:rsidR="00064609">
        <w:t>50</w:t>
      </w:r>
      <w:r w:rsidRPr="001E38DA">
        <w:t xml:space="preserve"> set and a benchmark condition set of questions</w:t>
      </w:r>
      <w:r w:rsidR="00B53010">
        <w:t xml:space="preserve"> as identified in </w:t>
      </w:r>
      <w:r w:rsidR="00B53010">
        <w:fldChar w:fldCharType="begin"/>
      </w:r>
      <w:r w:rsidR="00B53010">
        <w:instrText xml:space="preserve"> REF _Ref1133621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94</w:t>
      </w:r>
      <w:r w:rsidR="00B53010">
        <w:fldChar w:fldCharType="end"/>
      </w:r>
      <w:r w:rsidR="00B53010">
        <w:t xml:space="preserve"> and </w:t>
      </w:r>
      <w:r w:rsidR="00B53010">
        <w:fldChar w:fldCharType="begin"/>
      </w:r>
      <w:r w:rsidR="00B53010">
        <w:instrText xml:space="preserve"> REF _Ref1133629 \h </w:instrText>
      </w:r>
      <w:r w:rsidR="00B53010">
        <w:fldChar w:fldCharType="separate"/>
      </w:r>
      <w:r w:rsidR="000A6C42">
        <w:rPr>
          <w:i/>
          <w:iCs/>
          <w:color w:val="44546A" w:themeColor="text2"/>
        </w:rPr>
        <w:t>figure</w:t>
      </w:r>
      <w:r w:rsidR="002551DD" w:rsidRPr="10C6172E">
        <w:rPr>
          <w:i/>
          <w:iCs/>
          <w:color w:val="44546A" w:themeColor="text2"/>
        </w:rPr>
        <w:t xml:space="preserve"> </w:t>
      </w:r>
      <w:r w:rsidR="002551DD">
        <w:rPr>
          <w:i/>
          <w:iCs/>
          <w:noProof/>
          <w:color w:val="44546A" w:themeColor="text2"/>
        </w:rPr>
        <w:t>95</w:t>
      </w:r>
      <w:r w:rsidR="00B53010">
        <w:fldChar w:fldCharType="end"/>
      </w:r>
      <w:r w:rsidRPr="001E38DA">
        <w:t>.</w:t>
      </w:r>
    </w:p>
    <w:p w14:paraId="6772EA6D" w14:textId="136D3D00" w:rsidR="00163D99" w:rsidRPr="00554408" w:rsidRDefault="00163D99">
      <w:pPr>
        <w:rPr>
          <w:i/>
          <w:color w:val="44546A" w:themeColor="text2"/>
        </w:rPr>
      </w:pPr>
      <w:bookmarkStart w:id="243" w:name="_Ref1133621"/>
      <w:r w:rsidRPr="75D8186F">
        <w:rPr>
          <w:i/>
          <w:iCs/>
          <w:color w:val="44546A" w:themeColor="text2"/>
        </w:rPr>
        <w:t xml:space="preserve">Figure </w:t>
      </w:r>
      <w:r w:rsidRPr="1E7F1AF5">
        <w:fldChar w:fldCharType="begin"/>
      </w:r>
      <w:r w:rsidRPr="00554408">
        <w:rPr>
          <w:i/>
          <w:iCs/>
          <w:color w:val="44546A" w:themeColor="text2"/>
        </w:rPr>
        <w:instrText xml:space="preserve"> SEQ Figure \* ARABIC </w:instrText>
      </w:r>
      <w:r w:rsidRPr="1E7F1AF5">
        <w:rPr>
          <w:i/>
          <w:iCs/>
          <w:color w:val="44546A" w:themeColor="text2"/>
        </w:rPr>
        <w:fldChar w:fldCharType="separate"/>
      </w:r>
      <w:r w:rsidR="002551DD">
        <w:rPr>
          <w:i/>
          <w:iCs/>
          <w:noProof/>
          <w:color w:val="44546A" w:themeColor="text2"/>
        </w:rPr>
        <w:t>94</w:t>
      </w:r>
      <w:r w:rsidRPr="1E7F1AF5">
        <w:fldChar w:fldCharType="end"/>
      </w:r>
      <w:bookmarkEnd w:id="243"/>
      <w:r w:rsidRPr="75D8186F">
        <w:rPr>
          <w:i/>
          <w:iCs/>
          <w:color w:val="44546A" w:themeColor="text2"/>
        </w:rPr>
        <w:t>: Range Plant Vigor</w:t>
      </w:r>
      <w:r w:rsidR="00130F48" w:rsidRPr="75D8186F">
        <w:rPr>
          <w:i/>
          <w:iCs/>
          <w:color w:val="44546A" w:themeColor="text2"/>
        </w:rPr>
        <w:t xml:space="preserve"> </w:t>
      </w:r>
    </w:p>
    <w:tbl>
      <w:tblPr>
        <w:tblStyle w:val="TableGrid"/>
        <w:tblW w:w="0" w:type="auto"/>
        <w:tblLook w:val="04A0" w:firstRow="1" w:lastRow="0" w:firstColumn="1" w:lastColumn="0" w:noHBand="0" w:noVBand="1"/>
      </w:tblPr>
      <w:tblGrid>
        <w:gridCol w:w="1345"/>
        <w:gridCol w:w="1260"/>
        <w:gridCol w:w="6745"/>
      </w:tblGrid>
      <w:tr w:rsidR="00163D99" w14:paraId="47D34E83" w14:textId="77777777" w:rsidTr="008764C7">
        <w:tc>
          <w:tcPr>
            <w:tcW w:w="1345" w:type="dxa"/>
            <w:shd w:val="clear" w:color="auto" w:fill="D9E2F3" w:themeFill="accent1" w:themeFillTint="33"/>
          </w:tcPr>
          <w:p w14:paraId="3E98534E" w14:textId="77777777" w:rsidR="00163D99" w:rsidRDefault="00163D99" w:rsidP="008764C7">
            <w:r>
              <w:t>Answer</w:t>
            </w:r>
          </w:p>
        </w:tc>
        <w:tc>
          <w:tcPr>
            <w:tcW w:w="1260" w:type="dxa"/>
            <w:shd w:val="clear" w:color="auto" w:fill="D9E2F3" w:themeFill="accent1" w:themeFillTint="33"/>
          </w:tcPr>
          <w:p w14:paraId="74C0ACE7" w14:textId="77777777" w:rsidR="00163D99" w:rsidRDefault="00163D99" w:rsidP="008764C7">
            <w:r>
              <w:t>Existing Condition Points</w:t>
            </w:r>
          </w:p>
        </w:tc>
        <w:tc>
          <w:tcPr>
            <w:tcW w:w="6745" w:type="dxa"/>
            <w:shd w:val="clear" w:color="auto" w:fill="D9E2F3" w:themeFill="accent1" w:themeFillTint="33"/>
          </w:tcPr>
          <w:p w14:paraId="1EB60465" w14:textId="77777777" w:rsidR="00163D99" w:rsidRDefault="00163D99" w:rsidP="008764C7">
            <w:r>
              <w:t>Reference for assessment condition</w:t>
            </w:r>
          </w:p>
        </w:tc>
      </w:tr>
      <w:tr w:rsidR="00163D99" w14:paraId="0AC2BF68" w14:textId="77777777" w:rsidTr="008764C7">
        <w:tc>
          <w:tcPr>
            <w:tcW w:w="1345" w:type="dxa"/>
          </w:tcPr>
          <w:p w14:paraId="1077DDCC" w14:textId="77777777" w:rsidR="00163D99" w:rsidRPr="00F429E2" w:rsidRDefault="00163D99" w:rsidP="008764C7">
            <w:pPr>
              <w:rPr>
                <w:color w:val="000000" w:themeColor="text1"/>
              </w:rPr>
            </w:pPr>
            <w:r w:rsidRPr="00F429E2">
              <w:rPr>
                <w:color w:val="000000" w:themeColor="text1"/>
              </w:rPr>
              <w:t>None to Slight</w:t>
            </w:r>
          </w:p>
        </w:tc>
        <w:tc>
          <w:tcPr>
            <w:tcW w:w="1260" w:type="dxa"/>
          </w:tcPr>
          <w:p w14:paraId="6184854B" w14:textId="30773A92" w:rsidR="00163D99" w:rsidRDefault="0017737D" w:rsidP="008764C7">
            <w:r>
              <w:t>30</w:t>
            </w:r>
          </w:p>
        </w:tc>
        <w:tc>
          <w:tcPr>
            <w:tcW w:w="6745" w:type="dxa"/>
          </w:tcPr>
          <w:p w14:paraId="41D45B63" w14:textId="1BA0A181" w:rsidR="00130F48" w:rsidRDefault="00163D99" w:rsidP="008764C7">
            <w:r>
              <w:t>None or slight mortality and/or dying plants</w:t>
            </w:r>
            <w:r w:rsidR="005F38A0">
              <w:t xml:space="preserve"> or </w:t>
            </w:r>
            <w:r>
              <w:t>plant parts concentrated in one or more functional</w:t>
            </w:r>
            <w:r w:rsidR="005F38A0">
              <w:t xml:space="preserve"> or </w:t>
            </w:r>
            <w:r>
              <w:t xml:space="preserve">structural groups </w:t>
            </w:r>
            <w:r w:rsidR="005F38A0" w:rsidRPr="005F38A0">
              <w:rPr>
                <w:b/>
              </w:rPr>
              <w:t>or</w:t>
            </w:r>
            <w:r>
              <w:t xml:space="preserve"> </w:t>
            </w:r>
            <w:r w:rsidR="005F38A0">
              <w:t xml:space="preserve">plant </w:t>
            </w:r>
            <w:r>
              <w:t>vigor and capability to produce seed or vegetative tillers within one or more functional</w:t>
            </w:r>
            <w:r w:rsidR="005F38A0">
              <w:t xml:space="preserve"> or </w:t>
            </w:r>
            <w:r>
              <w:t xml:space="preserve">structural groups is not reduced or within expected. </w:t>
            </w:r>
          </w:p>
        </w:tc>
      </w:tr>
      <w:tr w:rsidR="00163D99" w14:paraId="18D75BCE" w14:textId="77777777" w:rsidTr="008764C7">
        <w:tc>
          <w:tcPr>
            <w:tcW w:w="1345" w:type="dxa"/>
          </w:tcPr>
          <w:p w14:paraId="6C35B579" w14:textId="77777777" w:rsidR="00163D99" w:rsidRPr="00F429E2" w:rsidRDefault="00163D99" w:rsidP="008764C7">
            <w:pPr>
              <w:rPr>
                <w:color w:val="000000" w:themeColor="text1"/>
              </w:rPr>
            </w:pPr>
            <w:r w:rsidRPr="00F429E2">
              <w:rPr>
                <w:color w:val="000000" w:themeColor="text1"/>
              </w:rPr>
              <w:t>Slight to Moderate</w:t>
            </w:r>
          </w:p>
        </w:tc>
        <w:tc>
          <w:tcPr>
            <w:tcW w:w="1260" w:type="dxa"/>
          </w:tcPr>
          <w:p w14:paraId="637FC1BD" w14:textId="49743E4F" w:rsidR="00163D99" w:rsidRDefault="0017737D" w:rsidP="008764C7">
            <w:r>
              <w:t>20</w:t>
            </w:r>
          </w:p>
        </w:tc>
        <w:tc>
          <w:tcPr>
            <w:tcW w:w="6745" w:type="dxa"/>
          </w:tcPr>
          <w:p w14:paraId="074262DD" w14:textId="26FF49AB" w:rsidR="00130F48" w:rsidRDefault="00163D99" w:rsidP="008764C7">
            <w:r>
              <w:t>Occasional mortality and/or dying plants</w:t>
            </w:r>
            <w:r w:rsidR="005F38A0">
              <w:t xml:space="preserve"> or </w:t>
            </w:r>
            <w:r>
              <w:t>plant parts concentrated in one or more functional</w:t>
            </w:r>
            <w:r w:rsidR="005F38A0">
              <w:t xml:space="preserve"> or </w:t>
            </w:r>
            <w:r>
              <w:t xml:space="preserve">structural groups </w:t>
            </w:r>
            <w:r w:rsidR="005F38A0" w:rsidRPr="005F38A0">
              <w:rPr>
                <w:b/>
              </w:rPr>
              <w:t>or</w:t>
            </w:r>
            <w:r>
              <w:t xml:space="preserve"> </w:t>
            </w:r>
            <w:r w:rsidR="005F38A0">
              <w:t xml:space="preserve">plant </w:t>
            </w:r>
            <w:r>
              <w:t>vigor and capability to produce seed or vegetative tillers within one or more functional</w:t>
            </w:r>
            <w:r w:rsidR="005F38A0">
              <w:t xml:space="preserve"> or </w:t>
            </w:r>
            <w:r>
              <w:t>structural groups is slight</w:t>
            </w:r>
            <w:r w:rsidR="005F38A0">
              <w:t>ly</w:t>
            </w:r>
            <w:r>
              <w:t xml:space="preserve"> to moderately reduced.</w:t>
            </w:r>
          </w:p>
        </w:tc>
      </w:tr>
      <w:tr w:rsidR="00163D99" w14:paraId="18761D64" w14:textId="77777777" w:rsidTr="008764C7">
        <w:tc>
          <w:tcPr>
            <w:tcW w:w="1345" w:type="dxa"/>
          </w:tcPr>
          <w:p w14:paraId="18E9A510" w14:textId="77777777" w:rsidR="00163D99" w:rsidRPr="00F429E2" w:rsidRDefault="00163D99" w:rsidP="008764C7">
            <w:pPr>
              <w:rPr>
                <w:color w:val="000000" w:themeColor="text1"/>
              </w:rPr>
            </w:pPr>
            <w:r w:rsidRPr="00F429E2">
              <w:rPr>
                <w:color w:val="000000" w:themeColor="text1"/>
              </w:rPr>
              <w:t>Moderate</w:t>
            </w:r>
          </w:p>
        </w:tc>
        <w:tc>
          <w:tcPr>
            <w:tcW w:w="1260" w:type="dxa"/>
          </w:tcPr>
          <w:p w14:paraId="566E0544" w14:textId="0E3BCB13" w:rsidR="00163D99" w:rsidRDefault="0017737D" w:rsidP="008764C7">
            <w:r>
              <w:t>10</w:t>
            </w:r>
          </w:p>
        </w:tc>
        <w:tc>
          <w:tcPr>
            <w:tcW w:w="6745" w:type="dxa"/>
          </w:tcPr>
          <w:p w14:paraId="14624177" w14:textId="62DA0692" w:rsidR="00F429E2" w:rsidRDefault="00163D99" w:rsidP="008764C7">
            <w:r>
              <w:t>Moderate mortality and/or dying plants</w:t>
            </w:r>
            <w:r w:rsidR="005F38A0">
              <w:t xml:space="preserve"> or </w:t>
            </w:r>
            <w:r>
              <w:t>plant parts concentrated in one or more functional</w:t>
            </w:r>
            <w:r w:rsidR="005F38A0">
              <w:t xml:space="preserve"> or </w:t>
            </w:r>
            <w:r>
              <w:t xml:space="preserve">structural groups </w:t>
            </w:r>
            <w:r w:rsidR="005F38A0" w:rsidRPr="005F38A0">
              <w:rPr>
                <w:b/>
              </w:rPr>
              <w:t>or</w:t>
            </w:r>
            <w:r>
              <w:t xml:space="preserve"> </w:t>
            </w:r>
            <w:r w:rsidR="005F38A0">
              <w:t xml:space="preserve">plant </w:t>
            </w:r>
            <w:r>
              <w:t>vigor and capability to produce seed or vegetative tillers within one or more functional</w:t>
            </w:r>
            <w:r w:rsidR="005F38A0">
              <w:t xml:space="preserve"> or </w:t>
            </w:r>
            <w:r>
              <w:t>structural groups is moderately reduced.</w:t>
            </w:r>
          </w:p>
        </w:tc>
      </w:tr>
      <w:tr w:rsidR="00163D99" w14:paraId="030975C8" w14:textId="77777777" w:rsidTr="008764C7">
        <w:tc>
          <w:tcPr>
            <w:tcW w:w="1345" w:type="dxa"/>
          </w:tcPr>
          <w:p w14:paraId="065250C9" w14:textId="77777777" w:rsidR="00163D99" w:rsidRPr="00F429E2" w:rsidRDefault="00163D99" w:rsidP="008764C7">
            <w:pPr>
              <w:rPr>
                <w:color w:val="000000" w:themeColor="text1"/>
              </w:rPr>
            </w:pPr>
            <w:r w:rsidRPr="00F429E2">
              <w:rPr>
                <w:color w:val="000000" w:themeColor="text1"/>
              </w:rPr>
              <w:t>Moderate to Extreme</w:t>
            </w:r>
          </w:p>
        </w:tc>
        <w:tc>
          <w:tcPr>
            <w:tcW w:w="1260" w:type="dxa"/>
          </w:tcPr>
          <w:p w14:paraId="1EF1DF20" w14:textId="1F2E7A20" w:rsidR="00163D99" w:rsidRDefault="0017737D" w:rsidP="008764C7">
            <w:r>
              <w:t>5</w:t>
            </w:r>
          </w:p>
        </w:tc>
        <w:tc>
          <w:tcPr>
            <w:tcW w:w="6745" w:type="dxa"/>
          </w:tcPr>
          <w:p w14:paraId="781CC6F4" w14:textId="1275988F" w:rsidR="00F429E2" w:rsidRDefault="00163D99" w:rsidP="008764C7">
            <w:r>
              <w:t>Widespread mortality and/or dying plants</w:t>
            </w:r>
            <w:r w:rsidR="005F38A0">
              <w:t xml:space="preserve"> or </w:t>
            </w:r>
            <w:r>
              <w:t>plant parts concentrated in one or more functional</w:t>
            </w:r>
            <w:r w:rsidR="005F38A0">
              <w:t xml:space="preserve"> or </w:t>
            </w:r>
            <w:r>
              <w:t xml:space="preserve">structural groups </w:t>
            </w:r>
            <w:r w:rsidR="005F38A0" w:rsidRPr="005F38A0">
              <w:rPr>
                <w:b/>
              </w:rPr>
              <w:t>or</w:t>
            </w:r>
            <w:r>
              <w:t xml:space="preserve"> </w:t>
            </w:r>
            <w:r w:rsidR="005F38A0">
              <w:t xml:space="preserve">plant </w:t>
            </w:r>
            <w:r>
              <w:t>vigor and capability to produce seed or vegetative tillers within one or more functional</w:t>
            </w:r>
            <w:r w:rsidR="005F38A0">
              <w:t xml:space="preserve"> or </w:t>
            </w:r>
            <w:r>
              <w:t>structural groups is greatly reduced.</w:t>
            </w:r>
          </w:p>
        </w:tc>
      </w:tr>
      <w:tr w:rsidR="00163D99" w14:paraId="0D89CCB7" w14:textId="77777777" w:rsidTr="008764C7">
        <w:tc>
          <w:tcPr>
            <w:tcW w:w="1345" w:type="dxa"/>
          </w:tcPr>
          <w:p w14:paraId="1CF825F1" w14:textId="77777777" w:rsidR="00163D99" w:rsidRPr="00F429E2" w:rsidRDefault="00163D99" w:rsidP="008764C7">
            <w:pPr>
              <w:rPr>
                <w:color w:val="000000" w:themeColor="text1"/>
              </w:rPr>
            </w:pPr>
            <w:r w:rsidRPr="00F429E2">
              <w:rPr>
                <w:color w:val="000000" w:themeColor="text1"/>
              </w:rPr>
              <w:t>Extreme to Total</w:t>
            </w:r>
          </w:p>
        </w:tc>
        <w:tc>
          <w:tcPr>
            <w:tcW w:w="1260" w:type="dxa"/>
          </w:tcPr>
          <w:p w14:paraId="76D44F70" w14:textId="5AEAC056" w:rsidR="00163D99" w:rsidRDefault="0017737D" w:rsidP="008764C7">
            <w:r>
              <w:t>0</w:t>
            </w:r>
          </w:p>
        </w:tc>
        <w:tc>
          <w:tcPr>
            <w:tcW w:w="6745" w:type="dxa"/>
          </w:tcPr>
          <w:p w14:paraId="487A0E77" w14:textId="39688607" w:rsidR="00F429E2" w:rsidRDefault="00163D99" w:rsidP="008764C7">
            <w:r>
              <w:t>Extensive mortality and/or dying plants</w:t>
            </w:r>
            <w:r w:rsidR="005F38A0">
              <w:t xml:space="preserve"> or </w:t>
            </w:r>
            <w:r>
              <w:t>plant parts concentrated in one or more functional</w:t>
            </w:r>
            <w:r w:rsidR="005F38A0">
              <w:t xml:space="preserve"> or </w:t>
            </w:r>
            <w:r>
              <w:t xml:space="preserve">structural groups </w:t>
            </w:r>
            <w:r w:rsidR="005F38A0" w:rsidRPr="005F38A0">
              <w:rPr>
                <w:b/>
              </w:rPr>
              <w:t>or</w:t>
            </w:r>
            <w:r>
              <w:t xml:space="preserve"> </w:t>
            </w:r>
            <w:r w:rsidR="005F38A0">
              <w:t xml:space="preserve">plant </w:t>
            </w:r>
            <w:r>
              <w:t>vigor and capability to produce seed or vegetative tillers within one or more functional</w:t>
            </w:r>
            <w:r w:rsidR="005F38A0">
              <w:t xml:space="preserve"> or </w:t>
            </w:r>
            <w:r>
              <w:t>structural groups is extremely reduced.</w:t>
            </w:r>
            <w:r w:rsidR="00F429E2">
              <w:t xml:space="preserve"> </w:t>
            </w:r>
          </w:p>
        </w:tc>
      </w:tr>
    </w:tbl>
    <w:p w14:paraId="7A7F4804" w14:textId="77777777" w:rsidR="00163D99" w:rsidRDefault="00163D99" w:rsidP="00163D99"/>
    <w:p w14:paraId="7FFAC2DA" w14:textId="34B265D6" w:rsidR="00375549" w:rsidRPr="00865861" w:rsidRDefault="00375549" w:rsidP="10C6172E">
      <w:pPr>
        <w:rPr>
          <w:i/>
          <w:iCs/>
          <w:color w:val="44546A" w:themeColor="text2"/>
        </w:rPr>
      </w:pPr>
      <w:bookmarkStart w:id="244" w:name="_Ref1133629"/>
      <w:r w:rsidRPr="10C6172E">
        <w:rPr>
          <w:i/>
          <w:iCs/>
          <w:color w:val="44546A" w:themeColor="text2"/>
        </w:rPr>
        <w:t xml:space="preserve">Figure </w:t>
      </w:r>
      <w:r w:rsidRPr="1E7F1AF5">
        <w:fldChar w:fldCharType="begin"/>
      </w:r>
      <w:r w:rsidRPr="00554408">
        <w:rPr>
          <w:i/>
          <w:iCs/>
          <w:color w:val="44546A" w:themeColor="text2"/>
        </w:rPr>
        <w:instrText xml:space="preserve"> SEQ Figure \* ARABIC </w:instrText>
      </w:r>
      <w:r w:rsidRPr="1E7F1AF5">
        <w:rPr>
          <w:i/>
          <w:iCs/>
          <w:color w:val="44546A" w:themeColor="text2"/>
        </w:rPr>
        <w:fldChar w:fldCharType="separate"/>
      </w:r>
      <w:r w:rsidR="002551DD">
        <w:rPr>
          <w:i/>
          <w:iCs/>
          <w:noProof/>
          <w:color w:val="44546A" w:themeColor="text2"/>
        </w:rPr>
        <w:t>95</w:t>
      </w:r>
      <w:r w:rsidRPr="1E7F1AF5">
        <w:fldChar w:fldCharType="end"/>
      </w:r>
      <w:bookmarkEnd w:id="244"/>
      <w:r w:rsidRPr="10C6172E">
        <w:rPr>
          <w:i/>
          <w:iCs/>
          <w:color w:val="44546A" w:themeColor="text2"/>
        </w:rPr>
        <w:t>: Range Plant Productivity</w:t>
      </w:r>
    </w:p>
    <w:tbl>
      <w:tblPr>
        <w:tblStyle w:val="TableGrid"/>
        <w:tblW w:w="0" w:type="auto"/>
        <w:tblLook w:val="04A0" w:firstRow="1" w:lastRow="0" w:firstColumn="1" w:lastColumn="0" w:noHBand="0" w:noVBand="1"/>
      </w:tblPr>
      <w:tblGrid>
        <w:gridCol w:w="1345"/>
        <w:gridCol w:w="1260"/>
        <w:gridCol w:w="6745"/>
      </w:tblGrid>
      <w:tr w:rsidR="00375549" w14:paraId="249730DA" w14:textId="77777777" w:rsidTr="55748213">
        <w:tc>
          <w:tcPr>
            <w:tcW w:w="1345" w:type="dxa"/>
            <w:shd w:val="clear" w:color="auto" w:fill="D9E2F3" w:themeFill="accent1" w:themeFillTint="33"/>
          </w:tcPr>
          <w:p w14:paraId="521219B5" w14:textId="77777777" w:rsidR="00375549" w:rsidRDefault="00375549" w:rsidP="55748213">
            <w:r>
              <w:t>Answer</w:t>
            </w:r>
          </w:p>
        </w:tc>
        <w:tc>
          <w:tcPr>
            <w:tcW w:w="1260" w:type="dxa"/>
            <w:shd w:val="clear" w:color="auto" w:fill="D9E2F3" w:themeFill="accent1" w:themeFillTint="33"/>
          </w:tcPr>
          <w:p w14:paraId="1B711FFB" w14:textId="77777777" w:rsidR="00375549" w:rsidRDefault="00375549" w:rsidP="55748213">
            <w:r>
              <w:t>Existing Condition Points</w:t>
            </w:r>
          </w:p>
        </w:tc>
        <w:tc>
          <w:tcPr>
            <w:tcW w:w="6745" w:type="dxa"/>
            <w:shd w:val="clear" w:color="auto" w:fill="D9E2F3" w:themeFill="accent1" w:themeFillTint="33"/>
          </w:tcPr>
          <w:p w14:paraId="5DE490E3" w14:textId="77777777" w:rsidR="00375549" w:rsidRDefault="00375549" w:rsidP="55748213">
            <w:r>
              <w:t>Reference for assessment condition</w:t>
            </w:r>
          </w:p>
        </w:tc>
      </w:tr>
      <w:tr w:rsidR="00375549" w14:paraId="757F18EC" w14:textId="77777777" w:rsidTr="55748213">
        <w:tc>
          <w:tcPr>
            <w:tcW w:w="1345" w:type="dxa"/>
          </w:tcPr>
          <w:p w14:paraId="5739F39C" w14:textId="77777777" w:rsidR="00375549" w:rsidRPr="00F429E2" w:rsidRDefault="00375549" w:rsidP="23D76F06">
            <w:pPr>
              <w:rPr>
                <w:color w:val="000000" w:themeColor="text1"/>
              </w:rPr>
            </w:pPr>
            <w:r w:rsidRPr="00F429E2">
              <w:rPr>
                <w:color w:val="000000" w:themeColor="text1"/>
              </w:rPr>
              <w:t>None to Slight</w:t>
            </w:r>
          </w:p>
        </w:tc>
        <w:tc>
          <w:tcPr>
            <w:tcW w:w="1260" w:type="dxa"/>
          </w:tcPr>
          <w:p w14:paraId="65438E66" w14:textId="77777777" w:rsidR="00375549" w:rsidRDefault="0017737D" w:rsidP="00E106C1">
            <w:r>
              <w:t>30</w:t>
            </w:r>
          </w:p>
        </w:tc>
        <w:tc>
          <w:tcPr>
            <w:tcW w:w="6745" w:type="dxa"/>
          </w:tcPr>
          <w:p w14:paraId="6BBABA04" w14:textId="77777777" w:rsidR="00375549" w:rsidRDefault="00375549" w:rsidP="55748213">
            <w:r w:rsidRPr="00EC6850">
              <w:t xml:space="preserve">&gt;80% of potential </w:t>
            </w:r>
            <w:r>
              <w:t xml:space="preserve">total annual </w:t>
            </w:r>
            <w:r w:rsidRPr="00EC6850">
              <w:t>production based on ecological site, accounting for recent weather</w:t>
            </w:r>
          </w:p>
        </w:tc>
      </w:tr>
      <w:tr w:rsidR="00375549" w14:paraId="3937F2B3" w14:textId="77777777" w:rsidTr="55748213">
        <w:tc>
          <w:tcPr>
            <w:tcW w:w="1345" w:type="dxa"/>
          </w:tcPr>
          <w:p w14:paraId="27EBFE1C" w14:textId="77777777" w:rsidR="00375549" w:rsidRPr="00F429E2" w:rsidRDefault="00375549" w:rsidP="23D76F06">
            <w:pPr>
              <w:rPr>
                <w:color w:val="000000" w:themeColor="text1"/>
              </w:rPr>
            </w:pPr>
            <w:r w:rsidRPr="00F429E2">
              <w:rPr>
                <w:color w:val="000000" w:themeColor="text1"/>
              </w:rPr>
              <w:lastRenderedPageBreak/>
              <w:t>Slight to Moderate</w:t>
            </w:r>
          </w:p>
        </w:tc>
        <w:tc>
          <w:tcPr>
            <w:tcW w:w="1260" w:type="dxa"/>
          </w:tcPr>
          <w:p w14:paraId="23805310" w14:textId="77777777" w:rsidR="00375549" w:rsidRDefault="0017737D" w:rsidP="00E106C1">
            <w:r>
              <w:t>20</w:t>
            </w:r>
          </w:p>
        </w:tc>
        <w:tc>
          <w:tcPr>
            <w:tcW w:w="6745" w:type="dxa"/>
          </w:tcPr>
          <w:p w14:paraId="0CFF4CF4" w14:textId="77777777" w:rsidR="00375549" w:rsidRDefault="00375549" w:rsidP="55748213">
            <w:r w:rsidRPr="00EC6850">
              <w:t>6</w:t>
            </w:r>
            <w:r>
              <w:t>1 - 80</w:t>
            </w:r>
            <w:r w:rsidRPr="00EC6850">
              <w:t xml:space="preserve">% of potential </w:t>
            </w:r>
            <w:r>
              <w:t xml:space="preserve">total annual </w:t>
            </w:r>
            <w:r w:rsidRPr="00EC6850">
              <w:t>production based on ecological site conditions, accounting for recent weather</w:t>
            </w:r>
          </w:p>
        </w:tc>
      </w:tr>
      <w:tr w:rsidR="00375549" w14:paraId="20AEFCB4" w14:textId="77777777" w:rsidTr="55748213">
        <w:tc>
          <w:tcPr>
            <w:tcW w:w="1345" w:type="dxa"/>
          </w:tcPr>
          <w:p w14:paraId="32669080" w14:textId="77777777" w:rsidR="00375549" w:rsidRPr="00F429E2" w:rsidRDefault="00375549" w:rsidP="23D76F06">
            <w:pPr>
              <w:rPr>
                <w:color w:val="000000" w:themeColor="text1"/>
              </w:rPr>
            </w:pPr>
            <w:r w:rsidRPr="00F429E2">
              <w:rPr>
                <w:color w:val="000000" w:themeColor="text1"/>
              </w:rPr>
              <w:t>Moderate</w:t>
            </w:r>
          </w:p>
        </w:tc>
        <w:tc>
          <w:tcPr>
            <w:tcW w:w="1260" w:type="dxa"/>
          </w:tcPr>
          <w:p w14:paraId="23C23F51" w14:textId="77777777" w:rsidR="00375549" w:rsidRDefault="0017737D" w:rsidP="00E106C1">
            <w:r>
              <w:t>10</w:t>
            </w:r>
          </w:p>
        </w:tc>
        <w:tc>
          <w:tcPr>
            <w:tcW w:w="6745" w:type="dxa"/>
          </w:tcPr>
          <w:p w14:paraId="6E03BE78" w14:textId="77777777" w:rsidR="00375549" w:rsidRDefault="00375549" w:rsidP="55748213">
            <w:r w:rsidRPr="00EC6850">
              <w:t>&gt;4</w:t>
            </w:r>
            <w:r>
              <w:t>1 - 60</w:t>
            </w:r>
            <w:r w:rsidRPr="00EC6850">
              <w:t xml:space="preserve">% of potential </w:t>
            </w:r>
            <w:r>
              <w:t xml:space="preserve">total annual </w:t>
            </w:r>
            <w:r w:rsidRPr="00EC6850">
              <w:t>production based on ecological site conditions, accounting for recent weather</w:t>
            </w:r>
          </w:p>
        </w:tc>
      </w:tr>
      <w:tr w:rsidR="00375549" w14:paraId="3906B519" w14:textId="77777777" w:rsidTr="55748213">
        <w:tc>
          <w:tcPr>
            <w:tcW w:w="1345" w:type="dxa"/>
          </w:tcPr>
          <w:p w14:paraId="742149A6" w14:textId="77777777" w:rsidR="00375549" w:rsidRPr="00F429E2" w:rsidRDefault="00375549" w:rsidP="23D76F06">
            <w:pPr>
              <w:rPr>
                <w:color w:val="000000" w:themeColor="text1"/>
              </w:rPr>
            </w:pPr>
            <w:r w:rsidRPr="00F429E2">
              <w:rPr>
                <w:color w:val="000000" w:themeColor="text1"/>
              </w:rPr>
              <w:t>Moderate to Extreme</w:t>
            </w:r>
          </w:p>
        </w:tc>
        <w:tc>
          <w:tcPr>
            <w:tcW w:w="1260" w:type="dxa"/>
          </w:tcPr>
          <w:p w14:paraId="3C13515A" w14:textId="77777777" w:rsidR="00375549" w:rsidRDefault="0017737D" w:rsidP="00E106C1">
            <w:r>
              <w:t>5</w:t>
            </w:r>
          </w:p>
        </w:tc>
        <w:tc>
          <w:tcPr>
            <w:tcW w:w="6745" w:type="dxa"/>
          </w:tcPr>
          <w:p w14:paraId="4C24C0D6" w14:textId="77777777" w:rsidR="00375549" w:rsidRDefault="00375549" w:rsidP="55748213">
            <w:r>
              <w:t xml:space="preserve"> </w:t>
            </w:r>
            <w:r w:rsidRPr="00EC6850">
              <w:t>&gt;2</w:t>
            </w:r>
            <w:r>
              <w:t xml:space="preserve">1 - 40% </w:t>
            </w:r>
            <w:r w:rsidRPr="00EC6850">
              <w:t xml:space="preserve">of potential </w:t>
            </w:r>
            <w:r>
              <w:t xml:space="preserve">total annual </w:t>
            </w:r>
            <w:r w:rsidRPr="00EC6850">
              <w:t>production based on ecological site conditions, accounting for recent weather</w:t>
            </w:r>
          </w:p>
        </w:tc>
      </w:tr>
      <w:tr w:rsidR="00375549" w14:paraId="5CBA2E34" w14:textId="77777777" w:rsidTr="55748213">
        <w:tc>
          <w:tcPr>
            <w:tcW w:w="1345" w:type="dxa"/>
          </w:tcPr>
          <w:p w14:paraId="515E5460" w14:textId="77777777" w:rsidR="00375549" w:rsidRPr="00F429E2" w:rsidRDefault="00375549" w:rsidP="23D76F06">
            <w:pPr>
              <w:rPr>
                <w:color w:val="000000" w:themeColor="text1"/>
              </w:rPr>
            </w:pPr>
            <w:r w:rsidRPr="00F429E2">
              <w:rPr>
                <w:color w:val="000000" w:themeColor="text1"/>
              </w:rPr>
              <w:t>Extreme to Total</w:t>
            </w:r>
          </w:p>
        </w:tc>
        <w:tc>
          <w:tcPr>
            <w:tcW w:w="1260" w:type="dxa"/>
          </w:tcPr>
          <w:p w14:paraId="2AD7CDFA" w14:textId="77777777" w:rsidR="00375549" w:rsidRDefault="0017737D" w:rsidP="00E106C1">
            <w:r>
              <w:t>0</w:t>
            </w:r>
          </w:p>
        </w:tc>
        <w:tc>
          <w:tcPr>
            <w:tcW w:w="6745" w:type="dxa"/>
          </w:tcPr>
          <w:p w14:paraId="3405C743" w14:textId="77777777" w:rsidR="00375549" w:rsidRDefault="00375549" w:rsidP="55748213">
            <w:r>
              <w:t xml:space="preserve"> </w:t>
            </w:r>
            <w:r w:rsidRPr="00EC6850">
              <w:t xml:space="preserve">&lt;20% of potential </w:t>
            </w:r>
            <w:r>
              <w:t xml:space="preserve">total annual </w:t>
            </w:r>
            <w:r w:rsidRPr="00EC6850">
              <w:t>production</w:t>
            </w:r>
            <w:r>
              <w:t xml:space="preserve"> </w:t>
            </w:r>
            <w:r w:rsidRPr="00EC6850">
              <w:t>based on ecological site conditions, accounting for recent weather</w:t>
            </w:r>
          </w:p>
        </w:tc>
      </w:tr>
    </w:tbl>
    <w:p w14:paraId="6D8B6B10" w14:textId="77777777" w:rsidR="00375549" w:rsidRPr="001E38DA" w:rsidRDefault="00375549" w:rsidP="00163D99"/>
    <w:p w14:paraId="7E87AB2D" w14:textId="3545DC8E" w:rsidR="00B53010" w:rsidRDefault="00B53010">
      <w:pPr>
        <w:rPr>
          <w:i/>
          <w:iCs/>
          <w:color w:val="44546A" w:themeColor="text2"/>
        </w:rPr>
      </w:pPr>
      <w:r w:rsidRPr="00EC6850">
        <w:t xml:space="preserve">Conservation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fldChar w:fldCharType="begin"/>
      </w:r>
      <w:r>
        <w:instrText xml:space="preserve"> REF _Ref1133660 \h </w:instrText>
      </w:r>
      <w:r>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96</w:t>
      </w:r>
      <w:r>
        <w:fldChar w:fldCharType="end"/>
      </w:r>
      <w:r>
        <w:t>.</w:t>
      </w:r>
    </w:p>
    <w:p w14:paraId="18972D6A" w14:textId="1BDD930D" w:rsidR="00163D99" w:rsidRPr="00865861" w:rsidRDefault="00554408">
      <w:pPr>
        <w:rPr>
          <w:i/>
          <w:iCs/>
          <w:color w:val="44546A" w:themeColor="text2"/>
        </w:rPr>
      </w:pPr>
      <w:bookmarkStart w:id="245" w:name="_Ref1133660"/>
      <w:r w:rsidRPr="75D8186F">
        <w:rPr>
          <w:i/>
          <w:iCs/>
          <w:color w:val="44546A" w:themeColor="text2"/>
        </w:rPr>
        <w:t xml:space="preserve">Figure </w:t>
      </w:r>
      <w:r w:rsidRPr="5E864597">
        <w:fldChar w:fldCharType="begin"/>
      </w:r>
      <w:r w:rsidRPr="00554408">
        <w:rPr>
          <w:i/>
          <w:iCs/>
          <w:color w:val="44546A" w:themeColor="text2"/>
        </w:rPr>
        <w:instrText xml:space="preserve"> SEQ Figure \* ARABIC </w:instrText>
      </w:r>
      <w:r w:rsidRPr="5E864597">
        <w:rPr>
          <w:i/>
          <w:iCs/>
          <w:color w:val="44546A" w:themeColor="text2"/>
        </w:rPr>
        <w:fldChar w:fldCharType="separate"/>
      </w:r>
      <w:r w:rsidR="002551DD">
        <w:rPr>
          <w:i/>
          <w:iCs/>
          <w:noProof/>
          <w:color w:val="44546A" w:themeColor="text2"/>
        </w:rPr>
        <w:t>96</w:t>
      </w:r>
      <w:r w:rsidRPr="5E864597">
        <w:fldChar w:fldCharType="end"/>
      </w:r>
      <w:bookmarkEnd w:id="245"/>
      <w:r w:rsidRPr="75D8186F">
        <w:rPr>
          <w:i/>
          <w:iCs/>
          <w:color w:val="44546A" w:themeColor="text2"/>
        </w:rPr>
        <w:t xml:space="preserve">: </w:t>
      </w:r>
      <w:r w:rsidR="00741FC0" w:rsidRPr="00AB186A">
        <w:rPr>
          <w:i/>
          <w:iCs/>
          <w:color w:val="44546A"/>
        </w:rPr>
        <w:t>Typical Practices Affecting Plant Vigor and Productivity</w:t>
      </w:r>
      <w:r w:rsidR="00741FC0">
        <w:rPr>
          <w:rStyle w:val="CommentReference"/>
        </w:rPr>
        <w:commentReference w:id="246"/>
      </w:r>
      <w:r w:rsidR="00AD0655">
        <w:rPr>
          <w:rStyle w:val="CommentReference"/>
        </w:rPr>
        <w:commentReference w:id="247"/>
      </w:r>
    </w:p>
    <w:tbl>
      <w:tblPr>
        <w:tblStyle w:val="TableGrid"/>
        <w:tblW w:w="9355" w:type="dxa"/>
        <w:tblLook w:val="04A0" w:firstRow="1" w:lastRow="0" w:firstColumn="1" w:lastColumn="0" w:noHBand="0" w:noVBand="1"/>
      </w:tblPr>
      <w:tblGrid>
        <w:gridCol w:w="4675"/>
        <w:gridCol w:w="4680"/>
      </w:tblGrid>
      <w:tr w:rsidR="000E347D" w:rsidRPr="00EC6850" w14:paraId="027204F6" w14:textId="77777777" w:rsidTr="00865861">
        <w:tc>
          <w:tcPr>
            <w:tcW w:w="4675" w:type="dxa"/>
            <w:shd w:val="clear" w:color="auto" w:fill="D9E2F3" w:themeFill="accent1" w:themeFillTint="33"/>
          </w:tcPr>
          <w:p w14:paraId="7AB604DC" w14:textId="77777777" w:rsidR="000E347D" w:rsidRPr="00EC6850" w:rsidRDefault="000E347D" w:rsidP="00E106C1">
            <w:r w:rsidRPr="00EC6850">
              <w:t xml:space="preserve">Conservation </w:t>
            </w:r>
            <w:r>
              <w:t xml:space="preserve">Systems, </w:t>
            </w:r>
            <w:r w:rsidRPr="00EC6850">
              <w:t>Practices,</w:t>
            </w:r>
            <w:r>
              <w:t xml:space="preserve"> or activities</w:t>
            </w:r>
          </w:p>
        </w:tc>
        <w:tc>
          <w:tcPr>
            <w:tcW w:w="4680" w:type="dxa"/>
            <w:shd w:val="clear" w:color="auto" w:fill="D9E2F3" w:themeFill="accent1" w:themeFillTint="33"/>
          </w:tcPr>
          <w:p w14:paraId="33E56575" w14:textId="77777777" w:rsidR="000E347D" w:rsidRPr="001404A5" w:rsidRDefault="000E347D" w:rsidP="00E106C1">
            <w:r w:rsidRPr="001404A5">
              <w:t>Conservation Management Points</w:t>
            </w:r>
          </w:p>
        </w:tc>
      </w:tr>
      <w:tr w:rsidR="000E347D" w:rsidRPr="00EC6850" w14:paraId="19D04C65" w14:textId="77777777" w:rsidTr="00865861">
        <w:tc>
          <w:tcPr>
            <w:tcW w:w="4675" w:type="dxa"/>
            <w:vAlign w:val="bottom"/>
          </w:tcPr>
          <w:p w14:paraId="6B350178" w14:textId="77777777" w:rsidR="000E347D" w:rsidRPr="00EC6850" w:rsidRDefault="000E347D" w:rsidP="00E106C1">
            <w:r>
              <w:rPr>
                <w:rFonts w:ascii="Calibri" w:hAnsi="Calibri" w:cs="Calibri"/>
                <w:color w:val="000000"/>
              </w:rPr>
              <w:t>Brush Management</w:t>
            </w:r>
          </w:p>
        </w:tc>
        <w:tc>
          <w:tcPr>
            <w:tcW w:w="4680" w:type="dxa"/>
          </w:tcPr>
          <w:p w14:paraId="6B8649F6" w14:textId="77777777" w:rsidR="000E347D" w:rsidRPr="00A63326" w:rsidRDefault="000E347D" w:rsidP="00865861">
            <w:pPr>
              <w:rPr>
                <w:rFonts w:ascii="Calibri" w:eastAsia="Times New Roman" w:hAnsi="Calibri" w:cs="Calibri"/>
                <w:color w:val="000000"/>
              </w:rPr>
            </w:pPr>
            <w:r>
              <w:rPr>
                <w:rFonts w:ascii="Calibri" w:eastAsia="Times New Roman" w:hAnsi="Calibri" w:cs="Calibri"/>
                <w:color w:val="000000"/>
              </w:rPr>
              <w:t>20</w:t>
            </w:r>
          </w:p>
        </w:tc>
      </w:tr>
      <w:tr w:rsidR="000E347D" w:rsidRPr="00EC6850" w14:paraId="58A0E653" w14:textId="77777777" w:rsidTr="00865861">
        <w:tc>
          <w:tcPr>
            <w:tcW w:w="4675" w:type="dxa"/>
            <w:vAlign w:val="bottom"/>
          </w:tcPr>
          <w:p w14:paraId="670F7310" w14:textId="77777777" w:rsidR="000E347D" w:rsidRPr="00EC6850" w:rsidRDefault="000E347D" w:rsidP="00E106C1">
            <w:r>
              <w:rPr>
                <w:rFonts w:ascii="Calibri" w:hAnsi="Calibri" w:cs="Calibri"/>
                <w:color w:val="000000"/>
              </w:rPr>
              <w:t>Herbaceous Weed Control</w:t>
            </w:r>
          </w:p>
        </w:tc>
        <w:tc>
          <w:tcPr>
            <w:tcW w:w="4680" w:type="dxa"/>
          </w:tcPr>
          <w:p w14:paraId="56BE2BBD" w14:textId="77777777" w:rsidR="000E347D" w:rsidRPr="00A63326" w:rsidRDefault="000E347D" w:rsidP="00865861">
            <w:pPr>
              <w:rPr>
                <w:rFonts w:ascii="Calibri" w:eastAsia="Times New Roman" w:hAnsi="Calibri" w:cs="Calibri"/>
                <w:color w:val="000000"/>
              </w:rPr>
            </w:pPr>
            <w:r>
              <w:rPr>
                <w:rFonts w:ascii="Calibri" w:eastAsia="Times New Roman" w:hAnsi="Calibri" w:cs="Calibri"/>
                <w:color w:val="000000"/>
              </w:rPr>
              <w:t>5</w:t>
            </w:r>
          </w:p>
        </w:tc>
      </w:tr>
      <w:tr w:rsidR="000E347D" w:rsidRPr="00EC6850" w14:paraId="07855DB2" w14:textId="77777777" w:rsidTr="00865861">
        <w:tc>
          <w:tcPr>
            <w:tcW w:w="4675" w:type="dxa"/>
            <w:vAlign w:val="bottom"/>
          </w:tcPr>
          <w:p w14:paraId="2FB0D0E0" w14:textId="77777777" w:rsidR="000E347D" w:rsidRPr="00EC6850" w:rsidRDefault="000E347D" w:rsidP="00E106C1">
            <w:r>
              <w:rPr>
                <w:rFonts w:ascii="Calibri" w:hAnsi="Calibri" w:cs="Calibri"/>
                <w:color w:val="000000"/>
              </w:rPr>
              <w:t>Prescribed Burning</w:t>
            </w:r>
          </w:p>
        </w:tc>
        <w:tc>
          <w:tcPr>
            <w:tcW w:w="4680" w:type="dxa"/>
          </w:tcPr>
          <w:p w14:paraId="2D49E93C" w14:textId="77777777" w:rsidR="000E347D" w:rsidRPr="00A63326" w:rsidRDefault="000E347D" w:rsidP="00865861">
            <w:pPr>
              <w:rPr>
                <w:rFonts w:ascii="Calibri" w:eastAsia="Times New Roman" w:hAnsi="Calibri" w:cs="Calibri"/>
                <w:color w:val="000000"/>
              </w:rPr>
            </w:pPr>
            <w:r>
              <w:rPr>
                <w:rFonts w:ascii="Calibri" w:eastAsia="Times New Roman" w:hAnsi="Calibri" w:cs="Calibri"/>
                <w:color w:val="000000"/>
              </w:rPr>
              <w:t>25</w:t>
            </w:r>
          </w:p>
        </w:tc>
      </w:tr>
      <w:tr w:rsidR="000E347D" w:rsidRPr="00EC6850" w14:paraId="51639F0A" w14:textId="77777777" w:rsidTr="00865861">
        <w:tc>
          <w:tcPr>
            <w:tcW w:w="4675" w:type="dxa"/>
            <w:vAlign w:val="bottom"/>
          </w:tcPr>
          <w:p w14:paraId="2268204D" w14:textId="77777777" w:rsidR="000E347D" w:rsidRPr="00EC6850" w:rsidRDefault="000E347D" w:rsidP="00E106C1">
            <w:r>
              <w:rPr>
                <w:rFonts w:ascii="Calibri" w:hAnsi="Calibri" w:cs="Calibri"/>
                <w:color w:val="000000"/>
              </w:rPr>
              <w:t>Critical Area Planting</w:t>
            </w:r>
          </w:p>
        </w:tc>
        <w:tc>
          <w:tcPr>
            <w:tcW w:w="4680" w:type="dxa"/>
          </w:tcPr>
          <w:p w14:paraId="0FABEB04" w14:textId="77777777" w:rsidR="000E347D" w:rsidRPr="00A63326" w:rsidRDefault="000E347D" w:rsidP="00865861">
            <w:pPr>
              <w:rPr>
                <w:rFonts w:ascii="Calibri" w:eastAsia="Times New Roman" w:hAnsi="Calibri" w:cs="Calibri"/>
                <w:color w:val="000000"/>
              </w:rPr>
            </w:pPr>
            <w:r>
              <w:rPr>
                <w:rFonts w:ascii="Calibri" w:eastAsia="Times New Roman" w:hAnsi="Calibri" w:cs="Calibri"/>
                <w:color w:val="000000"/>
              </w:rPr>
              <w:t>1</w:t>
            </w:r>
          </w:p>
        </w:tc>
      </w:tr>
      <w:tr w:rsidR="000E347D" w:rsidRPr="00EC6850" w14:paraId="7155A472" w14:textId="77777777" w:rsidTr="00865861">
        <w:tc>
          <w:tcPr>
            <w:tcW w:w="4675" w:type="dxa"/>
            <w:vAlign w:val="bottom"/>
          </w:tcPr>
          <w:p w14:paraId="75D93160" w14:textId="77777777" w:rsidR="000E347D" w:rsidRPr="00EC6850" w:rsidRDefault="000E347D" w:rsidP="00E106C1">
            <w:r>
              <w:rPr>
                <w:rFonts w:ascii="Calibri" w:hAnsi="Calibri" w:cs="Calibri"/>
                <w:color w:val="000000"/>
              </w:rPr>
              <w:t>Prescribed Grazing</w:t>
            </w:r>
          </w:p>
        </w:tc>
        <w:tc>
          <w:tcPr>
            <w:tcW w:w="4680" w:type="dxa"/>
          </w:tcPr>
          <w:p w14:paraId="28481B8C" w14:textId="77777777" w:rsidR="000E347D" w:rsidRPr="00EC6850" w:rsidRDefault="000E347D" w:rsidP="00865861">
            <w:r>
              <w:t>30</w:t>
            </w:r>
          </w:p>
        </w:tc>
      </w:tr>
      <w:tr w:rsidR="000E347D" w:rsidRPr="00EC6850" w14:paraId="66416832" w14:textId="77777777" w:rsidTr="00865861">
        <w:tc>
          <w:tcPr>
            <w:tcW w:w="4675" w:type="dxa"/>
            <w:vAlign w:val="bottom"/>
          </w:tcPr>
          <w:p w14:paraId="7D929A67" w14:textId="77777777" w:rsidR="000E347D" w:rsidRPr="002C4F54" w:rsidRDefault="000E347D" w:rsidP="00E106C1">
            <w:pPr>
              <w:rPr>
                <w:rFonts w:ascii="Calibri" w:hAnsi="Calibri" w:cs="Calibri"/>
                <w:color w:val="000000"/>
              </w:rPr>
            </w:pPr>
            <w:r>
              <w:rPr>
                <w:rFonts w:ascii="Calibri" w:hAnsi="Calibri" w:cs="Calibri"/>
                <w:color w:val="000000"/>
              </w:rPr>
              <w:t>Grazing Land Mechanical Treatment (ac)</w:t>
            </w:r>
          </w:p>
        </w:tc>
        <w:tc>
          <w:tcPr>
            <w:tcW w:w="4680" w:type="dxa"/>
          </w:tcPr>
          <w:p w14:paraId="7C3A5E52" w14:textId="77777777" w:rsidR="000E347D" w:rsidRDefault="000E347D" w:rsidP="00865861">
            <w:r>
              <w:t>15</w:t>
            </w:r>
          </w:p>
        </w:tc>
      </w:tr>
      <w:tr w:rsidR="000E347D" w:rsidRPr="00EC6850" w14:paraId="4292B084" w14:textId="77777777" w:rsidTr="00865861">
        <w:tc>
          <w:tcPr>
            <w:tcW w:w="4675" w:type="dxa"/>
            <w:vAlign w:val="bottom"/>
          </w:tcPr>
          <w:p w14:paraId="76474278" w14:textId="77777777" w:rsidR="000E347D" w:rsidRPr="002C4F54" w:rsidRDefault="000E347D" w:rsidP="00E106C1">
            <w:pPr>
              <w:rPr>
                <w:rFonts w:ascii="Calibri" w:hAnsi="Calibri" w:cs="Calibri"/>
                <w:color w:val="000000"/>
              </w:rPr>
            </w:pPr>
            <w:r>
              <w:rPr>
                <w:rFonts w:ascii="Calibri" w:hAnsi="Calibri" w:cs="Calibri"/>
                <w:color w:val="000000"/>
              </w:rPr>
              <w:t>Range Planting</w:t>
            </w:r>
          </w:p>
        </w:tc>
        <w:tc>
          <w:tcPr>
            <w:tcW w:w="4680" w:type="dxa"/>
          </w:tcPr>
          <w:p w14:paraId="26CDDC8C" w14:textId="77777777" w:rsidR="000E347D" w:rsidRDefault="000E347D" w:rsidP="00865861">
            <w:r>
              <w:t>20</w:t>
            </w:r>
          </w:p>
        </w:tc>
      </w:tr>
      <w:tr w:rsidR="000E347D" w:rsidRPr="00EC6850" w14:paraId="38BC2B4D" w14:textId="77777777" w:rsidTr="00865861">
        <w:tc>
          <w:tcPr>
            <w:tcW w:w="4675" w:type="dxa"/>
          </w:tcPr>
          <w:p w14:paraId="108A80A3" w14:textId="2FA16484" w:rsidR="000E347D" w:rsidRPr="002C4F54" w:rsidRDefault="000E347D" w:rsidP="00E106C1">
            <w:pPr>
              <w:rPr>
                <w:rFonts w:ascii="Calibri" w:hAnsi="Calibri" w:cs="Calibri"/>
                <w:color w:val="000000"/>
              </w:rPr>
            </w:pPr>
            <w:del w:id="248" w:author="Breanna Barlow" w:date="2019-03-22T14:51:00Z">
              <w:r w:rsidDel="00BB5072">
                <w:rPr>
                  <w:rFonts w:ascii="Calibri" w:hAnsi="Calibri" w:cs="Calibri"/>
                  <w:color w:val="000000"/>
                </w:rPr>
                <w:delText>Fence</w:delText>
              </w:r>
            </w:del>
          </w:p>
        </w:tc>
        <w:tc>
          <w:tcPr>
            <w:tcW w:w="4680" w:type="dxa"/>
          </w:tcPr>
          <w:p w14:paraId="2C75A809" w14:textId="48318AAA" w:rsidR="000E347D" w:rsidRDefault="000E347D" w:rsidP="00865861">
            <w:del w:id="249" w:author="Breanna Barlow" w:date="2019-03-22T14:51:00Z">
              <w:r w:rsidDel="00BB5072">
                <w:delText>15</w:delText>
              </w:r>
            </w:del>
          </w:p>
        </w:tc>
      </w:tr>
      <w:tr w:rsidR="000E347D" w:rsidRPr="00EC6850" w14:paraId="5036285D" w14:textId="77777777" w:rsidTr="00865861">
        <w:tc>
          <w:tcPr>
            <w:tcW w:w="4675" w:type="dxa"/>
          </w:tcPr>
          <w:p w14:paraId="25D5EE22" w14:textId="72DC87EE" w:rsidR="000E347D" w:rsidRPr="002C4F54" w:rsidRDefault="000E347D" w:rsidP="00E106C1">
            <w:pPr>
              <w:rPr>
                <w:rFonts w:ascii="Calibri" w:hAnsi="Calibri" w:cs="Calibri"/>
                <w:color w:val="000000"/>
              </w:rPr>
            </w:pPr>
            <w:del w:id="250" w:author="Breanna Barlow" w:date="2019-03-22T14:51:00Z">
              <w:r w:rsidDel="00BB5072">
                <w:rPr>
                  <w:rFonts w:ascii="Calibri" w:hAnsi="Calibri" w:cs="Calibri"/>
                  <w:color w:val="000000"/>
                </w:rPr>
                <w:delText>Livestock water system</w:delText>
              </w:r>
            </w:del>
          </w:p>
        </w:tc>
        <w:tc>
          <w:tcPr>
            <w:tcW w:w="4680" w:type="dxa"/>
          </w:tcPr>
          <w:p w14:paraId="1B1D5AEE" w14:textId="5D99DDBD" w:rsidR="000E347D" w:rsidRDefault="000E347D" w:rsidP="00865861">
            <w:del w:id="251" w:author="Breanna Barlow" w:date="2019-03-22T14:51:00Z">
              <w:r w:rsidDel="00BB5072">
                <w:delText>10</w:delText>
              </w:r>
            </w:del>
          </w:p>
        </w:tc>
      </w:tr>
    </w:tbl>
    <w:p w14:paraId="48B751B3" w14:textId="77777777" w:rsidR="00163D99" w:rsidRDefault="00163D99" w:rsidP="00163D99">
      <w:pPr>
        <w:rPr>
          <w:b/>
        </w:rPr>
      </w:pPr>
    </w:p>
    <w:p w14:paraId="3BC618AB" w14:textId="77777777" w:rsidR="00EC6850" w:rsidRPr="00610EA9" w:rsidRDefault="00EC6850" w:rsidP="00EC6850">
      <w:pPr>
        <w:rPr>
          <w:b/>
        </w:rPr>
      </w:pPr>
      <w:r w:rsidRPr="00610EA9">
        <w:rPr>
          <w:b/>
        </w:rPr>
        <w:t>Forest:</w:t>
      </w:r>
    </w:p>
    <w:p w14:paraId="39AD2D64" w14:textId="2B404612" w:rsidR="00FD4EF5" w:rsidRPr="00D80D3C" w:rsidRDefault="00FD4EF5" w:rsidP="00FD4EF5">
      <w:bookmarkStart w:id="252" w:name="_Toc531617587"/>
      <w:r w:rsidRPr="00D80D3C">
        <w:t xml:space="preserve">Each PLU for </w:t>
      </w:r>
      <w:r w:rsidR="005F38A0">
        <w:t>f</w:t>
      </w:r>
      <w:r w:rsidR="005F38A0" w:rsidRPr="00D80D3C">
        <w:t xml:space="preserve">orest </w:t>
      </w:r>
      <w:r w:rsidRPr="00D80D3C">
        <w:t xml:space="preserve">will have a threshold value of </w:t>
      </w:r>
      <w:r w:rsidR="001404A5" w:rsidRPr="00D80D3C">
        <w:t>50</w:t>
      </w:r>
      <w:r w:rsidRPr="00D80D3C">
        <w:t xml:space="preserve"> set and a benchmark condition set of questions</w:t>
      </w:r>
      <w:r w:rsidR="00B53010">
        <w:t xml:space="preserve"> as identified in </w:t>
      </w:r>
      <w:r w:rsidR="00B53010" w:rsidRPr="00B53010">
        <w:rPr>
          <w:i/>
          <w:iCs/>
          <w:color w:val="44546A" w:themeColor="text2"/>
        </w:rPr>
        <w:fldChar w:fldCharType="begin"/>
      </w:r>
      <w:r w:rsidR="00B53010" w:rsidRPr="00B53010">
        <w:rPr>
          <w:i/>
          <w:iCs/>
          <w:color w:val="44546A" w:themeColor="text2"/>
        </w:rPr>
        <w:instrText xml:space="preserve"> REF _Ref1133681 \h </w:instrText>
      </w:r>
      <w:r w:rsidR="00B53010">
        <w:rPr>
          <w:i/>
          <w:iCs/>
          <w:color w:val="44546A" w:themeColor="text2"/>
        </w:rPr>
        <w:instrText xml:space="preserve"> \* MERGEFORMAT </w:instrText>
      </w:r>
      <w:r w:rsidR="00B53010" w:rsidRPr="00B53010">
        <w:rPr>
          <w:i/>
          <w:iCs/>
          <w:color w:val="44546A" w:themeColor="text2"/>
        </w:rPr>
      </w:r>
      <w:r w:rsidR="00B53010" w:rsidRPr="00B53010">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97</w:t>
      </w:r>
      <w:r w:rsidR="00B53010" w:rsidRPr="00B53010">
        <w:rPr>
          <w:i/>
          <w:iCs/>
          <w:color w:val="44546A" w:themeColor="text2"/>
        </w:rPr>
        <w:fldChar w:fldCharType="end"/>
      </w:r>
      <w:r w:rsidR="00B53010" w:rsidRPr="00B53010">
        <w:rPr>
          <w:i/>
          <w:iCs/>
          <w:color w:val="44546A" w:themeColor="text2"/>
        </w:rPr>
        <w:t xml:space="preserve"> </w:t>
      </w:r>
      <w:r w:rsidR="00B53010">
        <w:t xml:space="preserve">and </w:t>
      </w:r>
      <w:r w:rsidR="00B53010">
        <w:fldChar w:fldCharType="begin"/>
      </w:r>
      <w:r w:rsidR="00B53010">
        <w:instrText xml:space="preserve"> REF _Ref1133694 \h </w:instrText>
      </w:r>
      <w:r w:rsidR="00B53010">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98</w:t>
      </w:r>
      <w:r w:rsidR="00B53010">
        <w:fldChar w:fldCharType="end"/>
      </w:r>
      <w:r w:rsidR="00B53010">
        <w:t xml:space="preserve"> </w:t>
      </w:r>
      <w:r w:rsidRPr="00D80D3C">
        <w:t>.</w:t>
      </w:r>
    </w:p>
    <w:p w14:paraId="43B323EE" w14:textId="18AD09DE" w:rsidR="00FD4EF5" w:rsidRPr="00D6610F" w:rsidRDefault="00FD4EF5" w:rsidP="00FD4EF5">
      <w:pPr>
        <w:pStyle w:val="Caption"/>
        <w:keepNext/>
        <w:rPr>
          <w:sz w:val="22"/>
          <w:szCs w:val="22"/>
        </w:rPr>
      </w:pPr>
      <w:bookmarkStart w:id="253" w:name="_Ref1133681"/>
      <w:r w:rsidRPr="0091578E">
        <w:rPr>
          <w:sz w:val="22"/>
          <w:szCs w:val="22"/>
        </w:rPr>
        <w:t xml:space="preserve">Figure </w:t>
      </w:r>
      <w:r w:rsidRPr="00865861">
        <w:fldChar w:fldCharType="begin"/>
      </w:r>
      <w:r w:rsidRPr="0091578E">
        <w:rPr>
          <w:sz w:val="22"/>
          <w:szCs w:val="22"/>
        </w:rPr>
        <w:instrText xml:space="preserve"> SEQ Figure \* ARABIC </w:instrText>
      </w:r>
      <w:r w:rsidRPr="00865861">
        <w:rPr>
          <w:sz w:val="22"/>
          <w:szCs w:val="22"/>
        </w:rPr>
        <w:fldChar w:fldCharType="separate"/>
      </w:r>
      <w:r w:rsidR="002551DD">
        <w:rPr>
          <w:noProof/>
          <w:sz w:val="22"/>
          <w:szCs w:val="22"/>
        </w:rPr>
        <w:t>97</w:t>
      </w:r>
      <w:r w:rsidRPr="00865861">
        <w:fldChar w:fldCharType="end"/>
      </w:r>
      <w:bookmarkEnd w:id="253"/>
      <w:r w:rsidRPr="00D6610F">
        <w:rPr>
          <w:sz w:val="22"/>
          <w:szCs w:val="22"/>
        </w:rPr>
        <w:t xml:space="preserve">: Assessment of Individual Tree Vigor (Health) Within a </w:t>
      </w:r>
      <w:r w:rsidR="00B0546A">
        <w:rPr>
          <w:sz w:val="22"/>
          <w:szCs w:val="22"/>
        </w:rPr>
        <w:t>Forest Stand or Management Unit</w:t>
      </w:r>
    </w:p>
    <w:tbl>
      <w:tblPr>
        <w:tblStyle w:val="TableGrid"/>
        <w:tblW w:w="0" w:type="auto"/>
        <w:tblLook w:val="04A0" w:firstRow="1" w:lastRow="0" w:firstColumn="1" w:lastColumn="0" w:noHBand="0" w:noVBand="1"/>
      </w:tblPr>
      <w:tblGrid>
        <w:gridCol w:w="2010"/>
        <w:gridCol w:w="1087"/>
        <w:gridCol w:w="6253"/>
      </w:tblGrid>
      <w:tr w:rsidR="002959E2" w:rsidRPr="00D6610F" w14:paraId="1E39EC75" w14:textId="77777777" w:rsidTr="00890981">
        <w:tc>
          <w:tcPr>
            <w:tcW w:w="2010" w:type="dxa"/>
            <w:shd w:val="clear" w:color="auto" w:fill="D9E2F3" w:themeFill="accent1" w:themeFillTint="33"/>
          </w:tcPr>
          <w:p w14:paraId="4A7629B1" w14:textId="77777777" w:rsidR="00FD4EF5" w:rsidRPr="00D6610F" w:rsidRDefault="00FD4EF5" w:rsidP="008764C7">
            <w:r w:rsidRPr="00D6610F">
              <w:t>Answer</w:t>
            </w:r>
          </w:p>
        </w:tc>
        <w:tc>
          <w:tcPr>
            <w:tcW w:w="1087" w:type="dxa"/>
            <w:shd w:val="clear" w:color="auto" w:fill="D9E2F3" w:themeFill="accent1" w:themeFillTint="33"/>
          </w:tcPr>
          <w:p w14:paraId="322A490A" w14:textId="77777777" w:rsidR="00FD4EF5" w:rsidRPr="00D6610F" w:rsidRDefault="00FD4EF5" w:rsidP="008764C7">
            <w:r w:rsidRPr="00D6610F">
              <w:t>Existing Condition Points</w:t>
            </w:r>
          </w:p>
        </w:tc>
        <w:tc>
          <w:tcPr>
            <w:tcW w:w="6253" w:type="dxa"/>
            <w:shd w:val="clear" w:color="auto" w:fill="D9E2F3" w:themeFill="accent1" w:themeFillTint="33"/>
          </w:tcPr>
          <w:p w14:paraId="1B40C107" w14:textId="77777777" w:rsidR="00FD4EF5" w:rsidRPr="00D6610F" w:rsidRDefault="00FD4EF5" w:rsidP="008764C7">
            <w:r w:rsidRPr="00D6610F">
              <w:t>Reference for assessment condition</w:t>
            </w:r>
          </w:p>
        </w:tc>
      </w:tr>
      <w:tr w:rsidR="00890981" w:rsidRPr="00D6610F" w14:paraId="060C10CC" w14:textId="77777777" w:rsidTr="00890981">
        <w:tc>
          <w:tcPr>
            <w:tcW w:w="2010" w:type="dxa"/>
          </w:tcPr>
          <w:p w14:paraId="2F30FFD9" w14:textId="77777777" w:rsidR="00890981" w:rsidRPr="00D0578C" w:rsidRDefault="00890981" w:rsidP="00890981">
            <w:pPr>
              <w:rPr>
                <w:color w:val="000000" w:themeColor="text1"/>
              </w:rPr>
            </w:pPr>
            <w:r w:rsidRPr="00D0578C">
              <w:rPr>
                <w:color w:val="000000" w:themeColor="text1"/>
              </w:rPr>
              <w:t>None-Slight</w:t>
            </w:r>
          </w:p>
        </w:tc>
        <w:tc>
          <w:tcPr>
            <w:tcW w:w="1087" w:type="dxa"/>
          </w:tcPr>
          <w:p w14:paraId="05D3FC48" w14:textId="5CED04C5" w:rsidR="00890981" w:rsidRPr="0091578E" w:rsidRDefault="00855347" w:rsidP="00890981">
            <w:r>
              <w:t>40</w:t>
            </w:r>
          </w:p>
        </w:tc>
        <w:tc>
          <w:tcPr>
            <w:tcW w:w="6253" w:type="dxa"/>
          </w:tcPr>
          <w:p w14:paraId="3081FE78" w14:textId="590C8CCC" w:rsidR="00890981" w:rsidRPr="0091578E" w:rsidRDefault="00890981" w:rsidP="00890981">
            <w:r w:rsidRPr="0091578E">
              <w:t xml:space="preserve">Proportion of </w:t>
            </w:r>
            <w:r w:rsidR="005F38A0">
              <w:t>d</w:t>
            </w:r>
            <w:r w:rsidRPr="0091578E">
              <w:t xml:space="preserve">ead and </w:t>
            </w:r>
            <w:r w:rsidR="005F38A0">
              <w:t>d</w:t>
            </w:r>
            <w:r w:rsidRPr="0091578E">
              <w:t xml:space="preserve">ying </w:t>
            </w:r>
            <w:r w:rsidR="005F38A0">
              <w:t>t</w:t>
            </w:r>
            <w:r w:rsidRPr="0091578E">
              <w:t xml:space="preserve">rees or </w:t>
            </w:r>
            <w:r w:rsidR="005F38A0">
              <w:t xml:space="preserve">reproductive capability of species </w:t>
            </w:r>
            <w:r w:rsidRPr="0091578E">
              <w:t xml:space="preserve">relative to the </w:t>
            </w:r>
            <w:r w:rsidR="005F38A0">
              <w:t>ecological site</w:t>
            </w:r>
            <w:r w:rsidRPr="0091578E">
              <w:t xml:space="preserve"> is &lt;10% </w:t>
            </w:r>
          </w:p>
        </w:tc>
      </w:tr>
      <w:tr w:rsidR="00890981" w:rsidRPr="00D6610F" w14:paraId="4F68E712" w14:textId="77777777" w:rsidTr="00890981">
        <w:tc>
          <w:tcPr>
            <w:tcW w:w="2010" w:type="dxa"/>
          </w:tcPr>
          <w:p w14:paraId="17ED155D" w14:textId="77777777" w:rsidR="00890981" w:rsidRPr="00D0578C" w:rsidRDefault="00890981" w:rsidP="00890981">
            <w:pPr>
              <w:rPr>
                <w:color w:val="000000" w:themeColor="text1"/>
              </w:rPr>
            </w:pPr>
            <w:r w:rsidRPr="00D0578C">
              <w:rPr>
                <w:color w:val="000000" w:themeColor="text1"/>
              </w:rPr>
              <w:t>Slight-Moderate</w:t>
            </w:r>
          </w:p>
        </w:tc>
        <w:tc>
          <w:tcPr>
            <w:tcW w:w="1087" w:type="dxa"/>
          </w:tcPr>
          <w:p w14:paraId="7D594D8C" w14:textId="0BDCF0B5" w:rsidR="00890981" w:rsidRPr="0091578E" w:rsidRDefault="00855347" w:rsidP="00890981">
            <w:r>
              <w:t>30</w:t>
            </w:r>
          </w:p>
        </w:tc>
        <w:tc>
          <w:tcPr>
            <w:tcW w:w="6253" w:type="dxa"/>
          </w:tcPr>
          <w:p w14:paraId="6600FFF9" w14:textId="5DB968E0" w:rsidR="00890981" w:rsidRPr="0091578E" w:rsidRDefault="00890981" w:rsidP="00890981">
            <w:r w:rsidRPr="0091578E">
              <w:t xml:space="preserve">Proportion of </w:t>
            </w:r>
            <w:r w:rsidR="005F38A0">
              <w:t>d</w:t>
            </w:r>
            <w:r w:rsidRPr="0091578E">
              <w:t xml:space="preserve">ead and </w:t>
            </w:r>
            <w:r w:rsidR="005F38A0">
              <w:t>d</w:t>
            </w:r>
            <w:r w:rsidRPr="0091578E">
              <w:t xml:space="preserve">ying </w:t>
            </w:r>
            <w:r w:rsidR="005F38A0">
              <w:t>t</w:t>
            </w:r>
            <w:r w:rsidRPr="0091578E">
              <w:t xml:space="preserve">rees or </w:t>
            </w:r>
            <w:r w:rsidR="005F38A0">
              <w:t xml:space="preserve">reproductive capability of species </w:t>
            </w:r>
            <w:r w:rsidRPr="0091578E">
              <w:t xml:space="preserve">relative to the </w:t>
            </w:r>
            <w:r w:rsidR="005F38A0">
              <w:t>ecological site</w:t>
            </w:r>
            <w:r w:rsidRPr="0091578E">
              <w:t xml:space="preserve"> is &lt;20%</w:t>
            </w:r>
          </w:p>
        </w:tc>
      </w:tr>
      <w:tr w:rsidR="00890981" w:rsidRPr="00D6610F" w14:paraId="771EE4AD" w14:textId="77777777" w:rsidTr="00890981">
        <w:tc>
          <w:tcPr>
            <w:tcW w:w="2010" w:type="dxa"/>
          </w:tcPr>
          <w:p w14:paraId="067581CC" w14:textId="77777777" w:rsidR="00890981" w:rsidRPr="00D0578C" w:rsidRDefault="00890981" w:rsidP="00890981">
            <w:pPr>
              <w:rPr>
                <w:color w:val="000000" w:themeColor="text1"/>
              </w:rPr>
            </w:pPr>
            <w:r w:rsidRPr="00D0578C">
              <w:rPr>
                <w:color w:val="000000" w:themeColor="text1"/>
              </w:rPr>
              <w:t>Moderate</w:t>
            </w:r>
          </w:p>
        </w:tc>
        <w:tc>
          <w:tcPr>
            <w:tcW w:w="1087" w:type="dxa"/>
          </w:tcPr>
          <w:p w14:paraId="650123EF" w14:textId="360AFBE3" w:rsidR="00890981" w:rsidRPr="0091578E" w:rsidRDefault="00855347" w:rsidP="00890981">
            <w:r>
              <w:t>10</w:t>
            </w:r>
          </w:p>
        </w:tc>
        <w:tc>
          <w:tcPr>
            <w:tcW w:w="6253" w:type="dxa"/>
          </w:tcPr>
          <w:p w14:paraId="77CC63D5" w14:textId="3822459C" w:rsidR="00890981" w:rsidRPr="0091578E" w:rsidRDefault="00890981" w:rsidP="00890981">
            <w:r w:rsidRPr="0091578E">
              <w:t xml:space="preserve">Proportion of </w:t>
            </w:r>
            <w:r w:rsidR="005F38A0">
              <w:t>d</w:t>
            </w:r>
            <w:r w:rsidRPr="0091578E">
              <w:t xml:space="preserve">ead and </w:t>
            </w:r>
            <w:r w:rsidR="005F38A0">
              <w:t>d</w:t>
            </w:r>
            <w:r w:rsidRPr="0091578E">
              <w:t xml:space="preserve">ying </w:t>
            </w:r>
            <w:r w:rsidR="005F38A0">
              <w:t>t</w:t>
            </w:r>
            <w:r w:rsidRPr="0091578E">
              <w:t xml:space="preserve">rees or </w:t>
            </w:r>
            <w:r w:rsidR="005F38A0">
              <w:t xml:space="preserve">reproductive capability of species </w:t>
            </w:r>
            <w:r w:rsidRPr="0091578E">
              <w:t xml:space="preserve">relative to the </w:t>
            </w:r>
            <w:r w:rsidR="005F38A0">
              <w:t>ecological site</w:t>
            </w:r>
            <w:r w:rsidRPr="0091578E">
              <w:t xml:space="preserve"> is </w:t>
            </w:r>
            <w:r w:rsidR="0055615F">
              <w:t>&lt;</w:t>
            </w:r>
            <w:r w:rsidRPr="0091578E">
              <w:t>40%</w:t>
            </w:r>
          </w:p>
        </w:tc>
      </w:tr>
      <w:tr w:rsidR="00890981" w:rsidRPr="00D6610F" w14:paraId="0E0265A4" w14:textId="77777777" w:rsidTr="00890981">
        <w:tc>
          <w:tcPr>
            <w:tcW w:w="2010" w:type="dxa"/>
          </w:tcPr>
          <w:p w14:paraId="7737BC40" w14:textId="77777777" w:rsidR="00890981" w:rsidRPr="00D0578C" w:rsidRDefault="00890981" w:rsidP="00890981">
            <w:pPr>
              <w:rPr>
                <w:color w:val="000000" w:themeColor="text1"/>
              </w:rPr>
            </w:pPr>
            <w:r w:rsidRPr="00D0578C">
              <w:rPr>
                <w:color w:val="000000" w:themeColor="text1"/>
              </w:rPr>
              <w:t>Moderate - Extreme</w:t>
            </w:r>
          </w:p>
        </w:tc>
        <w:tc>
          <w:tcPr>
            <w:tcW w:w="1087" w:type="dxa"/>
          </w:tcPr>
          <w:p w14:paraId="303DE9BF" w14:textId="5E6E0CC7" w:rsidR="00890981" w:rsidRPr="0091578E" w:rsidRDefault="00855347" w:rsidP="00890981">
            <w:r>
              <w:t>5</w:t>
            </w:r>
          </w:p>
        </w:tc>
        <w:tc>
          <w:tcPr>
            <w:tcW w:w="6253" w:type="dxa"/>
          </w:tcPr>
          <w:p w14:paraId="523D2006" w14:textId="0C32BE17" w:rsidR="00890981" w:rsidRPr="0091578E" w:rsidRDefault="00890981" w:rsidP="00890981">
            <w:r w:rsidRPr="0091578E">
              <w:t xml:space="preserve">Proportion of </w:t>
            </w:r>
            <w:r w:rsidR="005F38A0">
              <w:t>d</w:t>
            </w:r>
            <w:r w:rsidRPr="0091578E">
              <w:t xml:space="preserve">ead and </w:t>
            </w:r>
            <w:r w:rsidR="005F38A0">
              <w:t>d</w:t>
            </w:r>
            <w:r w:rsidRPr="0091578E">
              <w:t xml:space="preserve">ying </w:t>
            </w:r>
            <w:r w:rsidR="005F38A0">
              <w:t>t</w:t>
            </w:r>
            <w:r w:rsidRPr="0091578E">
              <w:t xml:space="preserve">rees or </w:t>
            </w:r>
            <w:r w:rsidR="005F38A0">
              <w:t xml:space="preserve">reproductive capability of species </w:t>
            </w:r>
            <w:r w:rsidRPr="0091578E">
              <w:t xml:space="preserve">relative to the </w:t>
            </w:r>
            <w:r w:rsidR="005F38A0">
              <w:t>ecological site</w:t>
            </w:r>
            <w:r w:rsidRPr="0091578E">
              <w:t xml:space="preserve"> is &lt;60%</w:t>
            </w:r>
          </w:p>
        </w:tc>
      </w:tr>
      <w:tr w:rsidR="00890981" w:rsidRPr="008221FB" w14:paraId="7125CE74" w14:textId="77777777" w:rsidTr="00890981">
        <w:tc>
          <w:tcPr>
            <w:tcW w:w="2010" w:type="dxa"/>
          </w:tcPr>
          <w:p w14:paraId="0D0207CB" w14:textId="77777777" w:rsidR="00890981" w:rsidRPr="00D0578C" w:rsidRDefault="00890981" w:rsidP="00890981">
            <w:pPr>
              <w:rPr>
                <w:color w:val="000000" w:themeColor="text1"/>
              </w:rPr>
            </w:pPr>
            <w:r w:rsidRPr="00D0578C">
              <w:rPr>
                <w:color w:val="000000" w:themeColor="text1"/>
              </w:rPr>
              <w:t>Extreme - Total</w:t>
            </w:r>
          </w:p>
        </w:tc>
        <w:tc>
          <w:tcPr>
            <w:tcW w:w="1087" w:type="dxa"/>
          </w:tcPr>
          <w:p w14:paraId="21F1A79A" w14:textId="77777777" w:rsidR="00890981" w:rsidRPr="0091578E" w:rsidRDefault="00890981" w:rsidP="00890981">
            <w:r w:rsidRPr="0091578E">
              <w:t>1</w:t>
            </w:r>
          </w:p>
        </w:tc>
        <w:tc>
          <w:tcPr>
            <w:tcW w:w="6253" w:type="dxa"/>
          </w:tcPr>
          <w:p w14:paraId="4EB782E8" w14:textId="01CC63C3" w:rsidR="00890981" w:rsidRPr="0091578E" w:rsidRDefault="00890981" w:rsidP="00890981">
            <w:r w:rsidRPr="0091578E">
              <w:t xml:space="preserve">Proportion of </w:t>
            </w:r>
            <w:r w:rsidR="005F38A0">
              <w:t>d</w:t>
            </w:r>
            <w:r w:rsidRPr="0091578E">
              <w:t xml:space="preserve">ead and </w:t>
            </w:r>
            <w:r w:rsidR="005F38A0">
              <w:t>d</w:t>
            </w:r>
            <w:r w:rsidRPr="0091578E">
              <w:t xml:space="preserve">ying </w:t>
            </w:r>
            <w:r w:rsidR="005F38A0">
              <w:t>t</w:t>
            </w:r>
            <w:r w:rsidRPr="0091578E">
              <w:t xml:space="preserve">rees or </w:t>
            </w:r>
            <w:r w:rsidR="005F38A0">
              <w:t xml:space="preserve">reproductive capability of species </w:t>
            </w:r>
            <w:r w:rsidRPr="0091578E">
              <w:t xml:space="preserve">relative to the </w:t>
            </w:r>
            <w:r w:rsidR="005F38A0">
              <w:t>ecological site</w:t>
            </w:r>
            <w:r w:rsidRPr="0091578E">
              <w:t xml:space="preserve"> is </w:t>
            </w:r>
            <w:r w:rsidR="00FE6EBB">
              <w:t>&gt;</w:t>
            </w:r>
            <w:r w:rsidRPr="0091578E">
              <w:t>80%</w:t>
            </w:r>
          </w:p>
        </w:tc>
      </w:tr>
    </w:tbl>
    <w:p w14:paraId="526E1F9E" w14:textId="77777777" w:rsidR="00FD4EF5" w:rsidRPr="00872F5D" w:rsidRDefault="00FD4EF5" w:rsidP="00FD4EF5">
      <w:pPr>
        <w:rPr>
          <w:highlight w:val="yellow"/>
        </w:rPr>
      </w:pPr>
    </w:p>
    <w:p w14:paraId="65BFC464" w14:textId="2ACC6F06" w:rsidR="00FD4EF5" w:rsidRPr="00554408" w:rsidRDefault="00F73DDE">
      <w:pPr>
        <w:rPr>
          <w:i/>
          <w:color w:val="44546A" w:themeColor="text2"/>
        </w:rPr>
      </w:pPr>
      <w:bookmarkStart w:id="254" w:name="_Ref1133694"/>
      <w:r w:rsidRPr="75D8186F">
        <w:rPr>
          <w:i/>
          <w:iCs/>
          <w:color w:val="44546A" w:themeColor="text2"/>
        </w:rPr>
        <w:lastRenderedPageBreak/>
        <w:t xml:space="preserve">Figure </w:t>
      </w:r>
      <w:r w:rsidRPr="1E7F1AF5">
        <w:fldChar w:fldCharType="begin"/>
      </w:r>
      <w:r w:rsidRPr="00554408">
        <w:rPr>
          <w:i/>
          <w:iCs/>
          <w:color w:val="44546A" w:themeColor="text2"/>
        </w:rPr>
        <w:instrText xml:space="preserve"> SEQ Figure \* ARABIC </w:instrText>
      </w:r>
      <w:r w:rsidRPr="1E7F1AF5">
        <w:rPr>
          <w:i/>
          <w:iCs/>
          <w:color w:val="44546A" w:themeColor="text2"/>
        </w:rPr>
        <w:fldChar w:fldCharType="separate"/>
      </w:r>
      <w:r w:rsidR="002551DD">
        <w:rPr>
          <w:i/>
          <w:iCs/>
          <w:noProof/>
          <w:color w:val="44546A" w:themeColor="text2"/>
        </w:rPr>
        <w:t>98</w:t>
      </w:r>
      <w:r w:rsidRPr="1E7F1AF5">
        <w:fldChar w:fldCharType="end"/>
      </w:r>
      <w:bookmarkEnd w:id="254"/>
      <w:r w:rsidRPr="75D8186F">
        <w:rPr>
          <w:i/>
          <w:iCs/>
          <w:color w:val="44546A" w:themeColor="text2"/>
        </w:rPr>
        <w:t>:</w:t>
      </w:r>
      <w:r w:rsidR="00FD4EF5" w:rsidRPr="75D8186F">
        <w:rPr>
          <w:i/>
          <w:iCs/>
          <w:color w:val="44546A" w:themeColor="text2"/>
        </w:rPr>
        <w:t xml:space="preserve"> Assessment of Individual Tree Productivity Within a Forest Stand or Management Unit </w:t>
      </w:r>
    </w:p>
    <w:tbl>
      <w:tblPr>
        <w:tblStyle w:val="TableGrid"/>
        <w:tblW w:w="0" w:type="auto"/>
        <w:tblLook w:val="04A0" w:firstRow="1" w:lastRow="0" w:firstColumn="1" w:lastColumn="0" w:noHBand="0" w:noVBand="1"/>
      </w:tblPr>
      <w:tblGrid>
        <w:gridCol w:w="1345"/>
        <w:gridCol w:w="1260"/>
        <w:gridCol w:w="6745"/>
      </w:tblGrid>
      <w:tr w:rsidR="00FD4EF5" w:rsidRPr="008221FB" w14:paraId="756556B7" w14:textId="77777777" w:rsidTr="008764C7">
        <w:tc>
          <w:tcPr>
            <w:tcW w:w="1345" w:type="dxa"/>
            <w:shd w:val="clear" w:color="auto" w:fill="D9E2F3" w:themeFill="accent1" w:themeFillTint="33"/>
          </w:tcPr>
          <w:p w14:paraId="08DE21EC" w14:textId="77777777" w:rsidR="00FD4EF5" w:rsidRPr="00697C88" w:rsidRDefault="00FD4EF5" w:rsidP="008764C7">
            <w:r w:rsidRPr="00697C88">
              <w:t>Answer</w:t>
            </w:r>
          </w:p>
        </w:tc>
        <w:tc>
          <w:tcPr>
            <w:tcW w:w="1260" w:type="dxa"/>
            <w:shd w:val="clear" w:color="auto" w:fill="D9E2F3" w:themeFill="accent1" w:themeFillTint="33"/>
          </w:tcPr>
          <w:p w14:paraId="4CC81C4C" w14:textId="77777777" w:rsidR="00FD4EF5" w:rsidRPr="00697C88" w:rsidRDefault="00FD4EF5" w:rsidP="008764C7">
            <w:r w:rsidRPr="00697C88">
              <w:t>Existing Condition Points</w:t>
            </w:r>
          </w:p>
        </w:tc>
        <w:tc>
          <w:tcPr>
            <w:tcW w:w="6745" w:type="dxa"/>
            <w:shd w:val="clear" w:color="auto" w:fill="D9E2F3" w:themeFill="accent1" w:themeFillTint="33"/>
          </w:tcPr>
          <w:p w14:paraId="33F266FA" w14:textId="77777777" w:rsidR="00FD4EF5" w:rsidRPr="00697C88" w:rsidRDefault="00FD4EF5" w:rsidP="008764C7">
            <w:r w:rsidRPr="00697C88">
              <w:t>Reference for assessment condition</w:t>
            </w:r>
          </w:p>
        </w:tc>
      </w:tr>
      <w:tr w:rsidR="00116606" w:rsidRPr="008221FB" w14:paraId="04336890" w14:textId="77777777" w:rsidTr="008764C7">
        <w:tc>
          <w:tcPr>
            <w:tcW w:w="1345" w:type="dxa"/>
          </w:tcPr>
          <w:p w14:paraId="4BBC98C6" w14:textId="77777777" w:rsidR="00116606" w:rsidRPr="00697C88" w:rsidRDefault="00116606" w:rsidP="00116606">
            <w:r w:rsidRPr="00697C88">
              <w:t>None-Slight</w:t>
            </w:r>
          </w:p>
        </w:tc>
        <w:tc>
          <w:tcPr>
            <w:tcW w:w="1260" w:type="dxa"/>
          </w:tcPr>
          <w:p w14:paraId="1D3DCC28" w14:textId="77777777" w:rsidR="00116606" w:rsidRPr="00697C88" w:rsidRDefault="00116606" w:rsidP="00116606">
            <w:r w:rsidRPr="00697C88">
              <w:t>30</w:t>
            </w:r>
          </w:p>
        </w:tc>
        <w:tc>
          <w:tcPr>
            <w:tcW w:w="6745" w:type="dxa"/>
          </w:tcPr>
          <w:p w14:paraId="66CDE768" w14:textId="191BDF1F" w:rsidR="00116606" w:rsidRPr="00697C88" w:rsidRDefault="00116606" w:rsidP="00116606">
            <w:r w:rsidRPr="00697C88">
              <w:t xml:space="preserve">&gt;80% of </w:t>
            </w:r>
            <w:r w:rsidR="005F38A0">
              <w:t>mean annual increment</w:t>
            </w:r>
            <w:r w:rsidRPr="00697C88">
              <w:t xml:space="preserve"> (MAI) potential production based on locally relevant FIA data</w:t>
            </w:r>
          </w:p>
        </w:tc>
      </w:tr>
      <w:tr w:rsidR="00116606" w:rsidRPr="008221FB" w14:paraId="13F3BE25" w14:textId="77777777" w:rsidTr="008764C7">
        <w:tc>
          <w:tcPr>
            <w:tcW w:w="1345" w:type="dxa"/>
          </w:tcPr>
          <w:p w14:paraId="433EFF61" w14:textId="77777777" w:rsidR="00116606" w:rsidRPr="00697C88" w:rsidRDefault="00116606" w:rsidP="00116606">
            <w:r w:rsidRPr="00697C88">
              <w:t>Slight-Moderate</w:t>
            </w:r>
          </w:p>
        </w:tc>
        <w:tc>
          <w:tcPr>
            <w:tcW w:w="1260" w:type="dxa"/>
          </w:tcPr>
          <w:p w14:paraId="62D80660" w14:textId="2954AFE2" w:rsidR="00116606" w:rsidRPr="00697C88" w:rsidRDefault="00855347" w:rsidP="00116606">
            <w:r>
              <w:t>20</w:t>
            </w:r>
          </w:p>
        </w:tc>
        <w:tc>
          <w:tcPr>
            <w:tcW w:w="6745" w:type="dxa"/>
          </w:tcPr>
          <w:p w14:paraId="14797E6C" w14:textId="3294C199" w:rsidR="00116606" w:rsidRPr="00697C88" w:rsidRDefault="00116606" w:rsidP="00116606">
            <w:r w:rsidRPr="00697C88">
              <w:t>&gt;60% of MAI potential production based on locally relevant FIA data</w:t>
            </w:r>
          </w:p>
        </w:tc>
      </w:tr>
      <w:tr w:rsidR="00116606" w:rsidRPr="008221FB" w14:paraId="5C92E0D1" w14:textId="77777777" w:rsidTr="008764C7">
        <w:tc>
          <w:tcPr>
            <w:tcW w:w="1345" w:type="dxa"/>
          </w:tcPr>
          <w:p w14:paraId="08D23ACE" w14:textId="77777777" w:rsidR="00116606" w:rsidRPr="00697C88" w:rsidRDefault="00116606" w:rsidP="00116606">
            <w:r w:rsidRPr="00697C88">
              <w:t>Moderate</w:t>
            </w:r>
          </w:p>
        </w:tc>
        <w:tc>
          <w:tcPr>
            <w:tcW w:w="1260" w:type="dxa"/>
          </w:tcPr>
          <w:p w14:paraId="0426AE82" w14:textId="30EC3CB5" w:rsidR="00116606" w:rsidRPr="00697C88" w:rsidRDefault="00855347" w:rsidP="00116606">
            <w:r>
              <w:t>10</w:t>
            </w:r>
          </w:p>
        </w:tc>
        <w:tc>
          <w:tcPr>
            <w:tcW w:w="6745" w:type="dxa"/>
          </w:tcPr>
          <w:p w14:paraId="5B015125" w14:textId="4E705A99" w:rsidR="00116606" w:rsidRPr="00697C88" w:rsidRDefault="00116606" w:rsidP="00116606">
            <w:r w:rsidRPr="00697C88">
              <w:t>&gt;40% of MAI potential production based on locally relevant FIA data</w:t>
            </w:r>
          </w:p>
        </w:tc>
      </w:tr>
      <w:tr w:rsidR="00116606" w:rsidRPr="008221FB" w14:paraId="79B02910" w14:textId="77777777" w:rsidTr="008764C7">
        <w:tc>
          <w:tcPr>
            <w:tcW w:w="1345" w:type="dxa"/>
          </w:tcPr>
          <w:p w14:paraId="09C78CBE" w14:textId="77777777" w:rsidR="00116606" w:rsidRPr="00697C88" w:rsidRDefault="00116606" w:rsidP="00116606">
            <w:r w:rsidRPr="00697C88">
              <w:t>Moderate - Extreme</w:t>
            </w:r>
          </w:p>
        </w:tc>
        <w:tc>
          <w:tcPr>
            <w:tcW w:w="1260" w:type="dxa"/>
          </w:tcPr>
          <w:p w14:paraId="476F0E32" w14:textId="71E1A9CB" w:rsidR="00116606" w:rsidRPr="00697C88" w:rsidRDefault="00855347" w:rsidP="00116606">
            <w:r>
              <w:t>5</w:t>
            </w:r>
          </w:p>
        </w:tc>
        <w:tc>
          <w:tcPr>
            <w:tcW w:w="6745" w:type="dxa"/>
          </w:tcPr>
          <w:p w14:paraId="0A805E59" w14:textId="73AB48C9" w:rsidR="00116606" w:rsidRPr="00697C88" w:rsidRDefault="00116606" w:rsidP="00116606">
            <w:r w:rsidRPr="00697C88">
              <w:t>&gt;20% of MAI potential production based on locally relevant FIA data</w:t>
            </w:r>
          </w:p>
        </w:tc>
      </w:tr>
      <w:tr w:rsidR="00116606" w:rsidRPr="00EC6850" w14:paraId="513EC85B" w14:textId="77777777" w:rsidTr="008764C7">
        <w:tc>
          <w:tcPr>
            <w:tcW w:w="1345" w:type="dxa"/>
          </w:tcPr>
          <w:p w14:paraId="76243582" w14:textId="77777777" w:rsidR="00116606" w:rsidRPr="00697C88" w:rsidRDefault="00116606" w:rsidP="00116606">
            <w:r w:rsidRPr="00697C88">
              <w:t>Extreme - Total</w:t>
            </w:r>
          </w:p>
        </w:tc>
        <w:tc>
          <w:tcPr>
            <w:tcW w:w="1260" w:type="dxa"/>
          </w:tcPr>
          <w:p w14:paraId="6625AF3D" w14:textId="793BB9DE" w:rsidR="00116606" w:rsidRPr="00697C88" w:rsidRDefault="00855347" w:rsidP="00116606">
            <w:r>
              <w:t>0</w:t>
            </w:r>
          </w:p>
        </w:tc>
        <w:tc>
          <w:tcPr>
            <w:tcW w:w="6745" w:type="dxa"/>
          </w:tcPr>
          <w:p w14:paraId="4EC0B078" w14:textId="5C1A3D2E" w:rsidR="00116606" w:rsidRPr="00697C88" w:rsidRDefault="00116606" w:rsidP="00116606">
            <w:r w:rsidRPr="00697C88">
              <w:t>&lt;10% of MAI potential production based on locally relevant FIA data</w:t>
            </w:r>
          </w:p>
        </w:tc>
      </w:tr>
    </w:tbl>
    <w:p w14:paraId="70991FF3" w14:textId="77777777" w:rsidR="00FD4EF5" w:rsidRPr="00EC6850" w:rsidRDefault="00FD4EF5" w:rsidP="00FD4EF5"/>
    <w:p w14:paraId="3D6BA5C3" w14:textId="1363EF8B" w:rsidR="00FD4EF5" w:rsidRPr="00EC6850" w:rsidRDefault="00FD4EF5" w:rsidP="00FD4EF5">
      <w:r w:rsidRPr="00EC6850">
        <w:t xml:space="preserve">Conservation </w:t>
      </w:r>
      <w:r w:rsidR="007B3016">
        <w:t>practices and activities</w:t>
      </w:r>
      <w:r w:rsidRPr="00EC6850">
        <w:t xml:space="preserve"> are then added to the existing condition to determine the state of the management system.  </w:t>
      </w:r>
      <w:r w:rsidR="00A83FDF">
        <w:t xml:space="preserve">Some example practice points are identified </w:t>
      </w:r>
      <w:r w:rsidR="00B53010">
        <w:t xml:space="preserve">in </w:t>
      </w:r>
      <w:r w:rsidR="00B53010" w:rsidRPr="00B53010">
        <w:rPr>
          <w:i/>
          <w:iCs/>
          <w:color w:val="44546A" w:themeColor="text2"/>
        </w:rPr>
        <w:fldChar w:fldCharType="begin"/>
      </w:r>
      <w:r w:rsidR="00B53010" w:rsidRPr="00B53010">
        <w:rPr>
          <w:i/>
          <w:iCs/>
          <w:color w:val="44546A" w:themeColor="text2"/>
        </w:rPr>
        <w:instrText xml:space="preserve"> REF _Ref1133723 \h  \* MERGEFORMAT </w:instrText>
      </w:r>
      <w:r w:rsidR="00B53010" w:rsidRPr="00B53010">
        <w:rPr>
          <w:i/>
          <w:iCs/>
          <w:color w:val="44546A" w:themeColor="text2"/>
        </w:rPr>
      </w:r>
      <w:r w:rsidR="00B53010" w:rsidRPr="00B53010">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99</w:t>
      </w:r>
      <w:r w:rsidR="00B53010" w:rsidRPr="00B53010">
        <w:rPr>
          <w:i/>
          <w:iCs/>
          <w:color w:val="44546A" w:themeColor="text2"/>
        </w:rPr>
        <w:fldChar w:fldCharType="end"/>
      </w:r>
      <w:r w:rsidRPr="00B53010">
        <w:t>.</w:t>
      </w:r>
    </w:p>
    <w:p w14:paraId="2616C05F" w14:textId="77777777" w:rsidR="00E61BC5" w:rsidRPr="00554408" w:rsidRDefault="00FD4EF5" w:rsidP="00E61BC5">
      <w:pPr>
        <w:pStyle w:val="Caption"/>
        <w:keepNext/>
        <w:rPr>
          <w:sz w:val="22"/>
          <w:szCs w:val="22"/>
        </w:rPr>
      </w:pPr>
      <w:bookmarkStart w:id="255" w:name="_Ref1133723"/>
      <w:r w:rsidRPr="6AC75AE0">
        <w:rPr>
          <w:sz w:val="22"/>
          <w:szCs w:val="22"/>
        </w:rPr>
        <w:t xml:space="preserve">Figure </w:t>
      </w:r>
      <w:r w:rsidRPr="6AC75AE0">
        <w:fldChar w:fldCharType="begin"/>
      </w:r>
      <w:r w:rsidRPr="00EC6850">
        <w:rPr>
          <w:sz w:val="22"/>
        </w:rPr>
        <w:instrText xml:space="preserve"> SEQ Figure \* ARABIC </w:instrText>
      </w:r>
      <w:r w:rsidRPr="6AC75AE0">
        <w:rPr>
          <w:sz w:val="22"/>
        </w:rPr>
        <w:fldChar w:fldCharType="separate"/>
      </w:r>
      <w:r w:rsidR="002551DD">
        <w:rPr>
          <w:noProof/>
          <w:sz w:val="22"/>
        </w:rPr>
        <w:t>99</w:t>
      </w:r>
      <w:r w:rsidRPr="6AC75AE0">
        <w:fldChar w:fldCharType="end"/>
      </w:r>
      <w:bookmarkEnd w:id="255"/>
      <w:r w:rsidRPr="6AC75AE0">
        <w:rPr>
          <w:sz w:val="22"/>
          <w:szCs w:val="22"/>
        </w:rPr>
        <w:t xml:space="preserve">: </w:t>
      </w:r>
      <w:r w:rsidR="00E61BC5" w:rsidRPr="6AC75AE0">
        <w:rPr>
          <w:sz w:val="22"/>
          <w:szCs w:val="22"/>
        </w:rPr>
        <w:t>Typical Practices Affecting Forest Plant Productivity and Health</w:t>
      </w:r>
      <w:r w:rsidR="00E61BC5">
        <w:rPr>
          <w:rStyle w:val="CommentReference"/>
          <w:i w:val="0"/>
          <w:iCs w:val="0"/>
          <w:color w:val="auto"/>
        </w:rPr>
        <w:commentReference w:id="256"/>
      </w:r>
      <w:r w:rsidR="00E85122">
        <w:rPr>
          <w:rStyle w:val="CommentReference"/>
          <w:i w:val="0"/>
          <w:iCs w:val="0"/>
          <w:color w:val="auto"/>
        </w:rPr>
        <w:commentReference w:id="257"/>
      </w:r>
    </w:p>
    <w:tbl>
      <w:tblPr>
        <w:tblStyle w:val="TableGrid"/>
        <w:tblW w:w="9355" w:type="dxa"/>
        <w:tblLook w:val="04A0" w:firstRow="1" w:lastRow="0" w:firstColumn="1" w:lastColumn="0" w:noHBand="0" w:noVBand="1"/>
      </w:tblPr>
      <w:tblGrid>
        <w:gridCol w:w="4855"/>
        <w:gridCol w:w="4500"/>
      </w:tblGrid>
      <w:tr w:rsidR="00656D4B" w:rsidRPr="00EC6850" w14:paraId="6232C61C" w14:textId="77777777" w:rsidTr="00865861">
        <w:tc>
          <w:tcPr>
            <w:tcW w:w="4855" w:type="dxa"/>
            <w:shd w:val="clear" w:color="auto" w:fill="D9E2F3" w:themeFill="accent1" w:themeFillTint="33"/>
          </w:tcPr>
          <w:p w14:paraId="05E3F6B7" w14:textId="77777777" w:rsidR="00656D4B" w:rsidRPr="00EC6850" w:rsidRDefault="00656D4B" w:rsidP="00E106C1">
            <w:r w:rsidRPr="00EC6850">
              <w:t>Conservation Practices</w:t>
            </w:r>
          </w:p>
        </w:tc>
        <w:tc>
          <w:tcPr>
            <w:tcW w:w="4500" w:type="dxa"/>
            <w:shd w:val="clear" w:color="auto" w:fill="D9E2F3" w:themeFill="accent1" w:themeFillTint="33"/>
          </w:tcPr>
          <w:p w14:paraId="157C721F" w14:textId="77777777" w:rsidR="00656D4B" w:rsidRPr="00EC6850" w:rsidRDefault="00656D4B" w:rsidP="00E106C1">
            <w:r w:rsidRPr="00EC6850">
              <w:t>Conservation Management Points</w:t>
            </w:r>
          </w:p>
        </w:tc>
      </w:tr>
      <w:tr w:rsidR="00656D4B" w:rsidRPr="00EC6850" w14:paraId="5B7FCA6A" w14:textId="77777777" w:rsidTr="00865861">
        <w:tc>
          <w:tcPr>
            <w:tcW w:w="4855" w:type="dxa"/>
            <w:vAlign w:val="bottom"/>
          </w:tcPr>
          <w:p w14:paraId="50E6F883" w14:textId="77777777" w:rsidR="00656D4B" w:rsidRPr="00EC6850" w:rsidRDefault="00656D4B" w:rsidP="00E106C1">
            <w:r>
              <w:rPr>
                <w:rFonts w:ascii="Calibri" w:hAnsi="Calibri" w:cs="Calibri"/>
                <w:color w:val="000000"/>
              </w:rPr>
              <w:t>Brush Management</w:t>
            </w:r>
          </w:p>
        </w:tc>
        <w:tc>
          <w:tcPr>
            <w:tcW w:w="4500" w:type="dxa"/>
          </w:tcPr>
          <w:p w14:paraId="47D89959" w14:textId="77777777" w:rsidR="00656D4B" w:rsidRPr="00EC6850" w:rsidRDefault="00656D4B" w:rsidP="00E106C1">
            <w:r>
              <w:t>10</w:t>
            </w:r>
          </w:p>
        </w:tc>
      </w:tr>
      <w:tr w:rsidR="00656D4B" w:rsidRPr="00EC6850" w14:paraId="6BD863A7" w14:textId="77777777" w:rsidTr="00865861">
        <w:tc>
          <w:tcPr>
            <w:tcW w:w="4855" w:type="dxa"/>
            <w:vAlign w:val="bottom"/>
          </w:tcPr>
          <w:p w14:paraId="5085319A" w14:textId="77777777" w:rsidR="00656D4B" w:rsidRPr="00EC6850" w:rsidRDefault="00656D4B" w:rsidP="00E106C1">
            <w:r>
              <w:rPr>
                <w:rFonts w:ascii="Calibri" w:hAnsi="Calibri" w:cs="Calibri"/>
                <w:color w:val="000000"/>
              </w:rPr>
              <w:t>Herbaceous Weed Control</w:t>
            </w:r>
          </w:p>
        </w:tc>
        <w:tc>
          <w:tcPr>
            <w:tcW w:w="4500" w:type="dxa"/>
          </w:tcPr>
          <w:p w14:paraId="20CCCCC5" w14:textId="77777777" w:rsidR="00656D4B" w:rsidRPr="00EC6850" w:rsidRDefault="00656D4B" w:rsidP="00E106C1">
            <w:r>
              <w:t>10</w:t>
            </w:r>
          </w:p>
        </w:tc>
      </w:tr>
      <w:tr w:rsidR="00656D4B" w:rsidRPr="00EC6850" w14:paraId="130C743A" w14:textId="77777777" w:rsidTr="00865861">
        <w:tc>
          <w:tcPr>
            <w:tcW w:w="4855" w:type="dxa"/>
            <w:vAlign w:val="bottom"/>
          </w:tcPr>
          <w:p w14:paraId="6773DF73" w14:textId="77777777" w:rsidR="00656D4B" w:rsidRPr="00EC6850" w:rsidRDefault="00656D4B" w:rsidP="00E106C1">
            <w:r>
              <w:rPr>
                <w:rFonts w:ascii="Calibri" w:hAnsi="Calibri" w:cs="Calibri"/>
                <w:color w:val="000000"/>
              </w:rPr>
              <w:t>Prescribed Burning</w:t>
            </w:r>
          </w:p>
        </w:tc>
        <w:tc>
          <w:tcPr>
            <w:tcW w:w="4500" w:type="dxa"/>
          </w:tcPr>
          <w:p w14:paraId="63501A43" w14:textId="77777777" w:rsidR="00656D4B" w:rsidRPr="00EC6850" w:rsidRDefault="00656D4B" w:rsidP="00E106C1">
            <w:r>
              <w:t>20</w:t>
            </w:r>
          </w:p>
        </w:tc>
      </w:tr>
      <w:tr w:rsidR="00656D4B" w:rsidRPr="00EC6850" w14:paraId="33327BCF" w14:textId="77777777" w:rsidTr="00865861">
        <w:tc>
          <w:tcPr>
            <w:tcW w:w="4855" w:type="dxa"/>
            <w:vAlign w:val="bottom"/>
          </w:tcPr>
          <w:p w14:paraId="5FD3A086" w14:textId="77777777" w:rsidR="00656D4B" w:rsidRPr="00EC6850" w:rsidRDefault="00656D4B" w:rsidP="00E106C1">
            <w:r>
              <w:rPr>
                <w:rFonts w:ascii="Calibri" w:hAnsi="Calibri" w:cs="Calibri"/>
                <w:color w:val="000000"/>
              </w:rPr>
              <w:t>Critical Area Planting</w:t>
            </w:r>
          </w:p>
        </w:tc>
        <w:tc>
          <w:tcPr>
            <w:tcW w:w="4500" w:type="dxa"/>
          </w:tcPr>
          <w:p w14:paraId="54C20B25" w14:textId="77777777" w:rsidR="00656D4B" w:rsidRPr="00EC6850" w:rsidRDefault="00656D4B" w:rsidP="00E106C1">
            <w:r>
              <w:t>10</w:t>
            </w:r>
          </w:p>
        </w:tc>
      </w:tr>
      <w:tr w:rsidR="00656D4B" w:rsidRPr="00EC6850" w14:paraId="4773D0AD" w14:textId="77777777" w:rsidTr="00865861">
        <w:tc>
          <w:tcPr>
            <w:tcW w:w="4855" w:type="dxa"/>
          </w:tcPr>
          <w:p w14:paraId="32C48739" w14:textId="77777777" w:rsidR="00656D4B" w:rsidRPr="00EC6850" w:rsidRDefault="00656D4B" w:rsidP="00E106C1">
            <w:r>
              <w:rPr>
                <w:rFonts w:ascii="Calibri" w:hAnsi="Calibri" w:cs="Calibri"/>
                <w:color w:val="000000"/>
              </w:rPr>
              <w:t>Woody Residue Treatment</w:t>
            </w:r>
          </w:p>
        </w:tc>
        <w:tc>
          <w:tcPr>
            <w:tcW w:w="4500" w:type="dxa"/>
          </w:tcPr>
          <w:p w14:paraId="38845313" w14:textId="77777777" w:rsidR="00656D4B" w:rsidRPr="00EC6850" w:rsidRDefault="00656D4B" w:rsidP="00E106C1">
            <w:r>
              <w:t>25</w:t>
            </w:r>
          </w:p>
        </w:tc>
      </w:tr>
      <w:tr w:rsidR="00656D4B" w:rsidRPr="00EC6850" w14:paraId="0E1503C8" w14:textId="77777777" w:rsidTr="00865861">
        <w:tc>
          <w:tcPr>
            <w:tcW w:w="4855" w:type="dxa"/>
            <w:vAlign w:val="bottom"/>
          </w:tcPr>
          <w:p w14:paraId="41194F58" w14:textId="77777777" w:rsidR="00656D4B" w:rsidRPr="00EC6850" w:rsidRDefault="00656D4B" w:rsidP="00E106C1">
            <w:r>
              <w:rPr>
                <w:rFonts w:ascii="Calibri" w:hAnsi="Calibri" w:cs="Calibri"/>
                <w:color w:val="000000"/>
              </w:rPr>
              <w:t>Riparian Herbaceous Cover</w:t>
            </w:r>
          </w:p>
        </w:tc>
        <w:tc>
          <w:tcPr>
            <w:tcW w:w="4500" w:type="dxa"/>
          </w:tcPr>
          <w:p w14:paraId="0305BC4A" w14:textId="77777777" w:rsidR="00656D4B" w:rsidRPr="00EC6850" w:rsidRDefault="00656D4B" w:rsidP="00E106C1">
            <w:r>
              <w:t>5</w:t>
            </w:r>
          </w:p>
        </w:tc>
      </w:tr>
      <w:tr w:rsidR="00656D4B" w:rsidRPr="00EC6850" w14:paraId="25675169" w14:textId="77777777" w:rsidTr="00865861">
        <w:tc>
          <w:tcPr>
            <w:tcW w:w="4855" w:type="dxa"/>
            <w:vAlign w:val="bottom"/>
          </w:tcPr>
          <w:p w14:paraId="573EB92B" w14:textId="77777777" w:rsidR="00656D4B" w:rsidRPr="00EC6850" w:rsidRDefault="00656D4B" w:rsidP="00E106C1">
            <w:r>
              <w:rPr>
                <w:rFonts w:ascii="Calibri" w:hAnsi="Calibri" w:cs="Calibri"/>
                <w:color w:val="000000"/>
              </w:rPr>
              <w:t>Firebreak</w:t>
            </w:r>
          </w:p>
        </w:tc>
        <w:tc>
          <w:tcPr>
            <w:tcW w:w="4500" w:type="dxa"/>
          </w:tcPr>
          <w:p w14:paraId="1C52893B" w14:textId="77777777" w:rsidR="00656D4B" w:rsidRPr="00EC6850" w:rsidRDefault="00656D4B" w:rsidP="00E106C1">
            <w:r>
              <w:t>20</w:t>
            </w:r>
          </w:p>
        </w:tc>
      </w:tr>
      <w:tr w:rsidR="00656D4B" w:rsidRPr="00EC6850" w14:paraId="52A11735" w14:textId="77777777" w:rsidTr="00865861">
        <w:tc>
          <w:tcPr>
            <w:tcW w:w="4855" w:type="dxa"/>
            <w:vAlign w:val="bottom"/>
          </w:tcPr>
          <w:p w14:paraId="07AAECBC" w14:textId="77777777" w:rsidR="00656D4B" w:rsidRDefault="00656D4B" w:rsidP="00E106C1">
            <w:pPr>
              <w:rPr>
                <w:rFonts w:ascii="Calibri" w:hAnsi="Calibri" w:cs="Calibri"/>
                <w:color w:val="000000"/>
              </w:rPr>
            </w:pPr>
            <w:r>
              <w:rPr>
                <w:rFonts w:ascii="Calibri" w:hAnsi="Calibri" w:cs="Calibri"/>
                <w:color w:val="000000"/>
              </w:rPr>
              <w:t>Prescribed Grazing</w:t>
            </w:r>
          </w:p>
        </w:tc>
        <w:tc>
          <w:tcPr>
            <w:tcW w:w="4500" w:type="dxa"/>
          </w:tcPr>
          <w:p w14:paraId="434895A1" w14:textId="77777777" w:rsidR="00656D4B" w:rsidRPr="00EC6850" w:rsidRDefault="00656D4B" w:rsidP="00E106C1">
            <w:r>
              <w:t>20</w:t>
            </w:r>
          </w:p>
        </w:tc>
      </w:tr>
      <w:tr w:rsidR="00656D4B" w:rsidRPr="00EC6850" w14:paraId="11832917" w14:textId="77777777" w:rsidTr="00865861">
        <w:tc>
          <w:tcPr>
            <w:tcW w:w="4855" w:type="dxa"/>
            <w:vAlign w:val="bottom"/>
          </w:tcPr>
          <w:p w14:paraId="09041E4E" w14:textId="77777777" w:rsidR="00656D4B" w:rsidRDefault="00656D4B" w:rsidP="00E106C1">
            <w:pPr>
              <w:rPr>
                <w:rFonts w:ascii="Calibri" w:hAnsi="Calibri" w:cs="Calibri"/>
                <w:color w:val="000000"/>
              </w:rPr>
            </w:pPr>
            <w:r>
              <w:rPr>
                <w:rFonts w:ascii="Calibri" w:hAnsi="Calibri" w:cs="Calibri"/>
                <w:color w:val="000000"/>
              </w:rPr>
              <w:t>Range Planting</w:t>
            </w:r>
          </w:p>
        </w:tc>
        <w:tc>
          <w:tcPr>
            <w:tcW w:w="4500" w:type="dxa"/>
          </w:tcPr>
          <w:p w14:paraId="7E0B45D6" w14:textId="77777777" w:rsidR="00656D4B" w:rsidRPr="00EC6850" w:rsidRDefault="00656D4B" w:rsidP="00E106C1">
            <w:r>
              <w:t>15</w:t>
            </w:r>
          </w:p>
        </w:tc>
      </w:tr>
      <w:tr w:rsidR="00656D4B" w:rsidRPr="00EC6850" w14:paraId="433814D8" w14:textId="77777777" w:rsidTr="00865861">
        <w:tc>
          <w:tcPr>
            <w:tcW w:w="4855" w:type="dxa"/>
            <w:vAlign w:val="bottom"/>
          </w:tcPr>
          <w:p w14:paraId="6FCC250E" w14:textId="77777777" w:rsidR="00656D4B" w:rsidRDefault="00656D4B" w:rsidP="00E106C1">
            <w:pPr>
              <w:rPr>
                <w:rFonts w:ascii="Calibri" w:hAnsi="Calibri" w:cs="Calibri"/>
                <w:color w:val="000000"/>
              </w:rPr>
            </w:pPr>
            <w:r>
              <w:rPr>
                <w:rFonts w:ascii="Calibri" w:hAnsi="Calibri" w:cs="Calibri"/>
                <w:color w:val="000000"/>
              </w:rPr>
              <w:t>Tree/Shrub Establishment</w:t>
            </w:r>
          </w:p>
        </w:tc>
        <w:tc>
          <w:tcPr>
            <w:tcW w:w="4500" w:type="dxa"/>
          </w:tcPr>
          <w:p w14:paraId="05B671CA" w14:textId="77777777" w:rsidR="00656D4B" w:rsidRPr="00EC6850" w:rsidRDefault="00656D4B" w:rsidP="00E106C1">
            <w:r>
              <w:t>20</w:t>
            </w:r>
          </w:p>
        </w:tc>
      </w:tr>
      <w:tr w:rsidR="00656D4B" w:rsidRPr="00EC6850" w14:paraId="22CBE174" w14:textId="77777777" w:rsidTr="00865861">
        <w:tc>
          <w:tcPr>
            <w:tcW w:w="4855" w:type="dxa"/>
            <w:vAlign w:val="bottom"/>
          </w:tcPr>
          <w:p w14:paraId="598480BA" w14:textId="77777777" w:rsidR="00656D4B" w:rsidRDefault="00656D4B" w:rsidP="00E106C1">
            <w:pPr>
              <w:rPr>
                <w:rFonts w:ascii="Calibri" w:hAnsi="Calibri" w:cs="Calibri"/>
                <w:color w:val="000000"/>
              </w:rPr>
            </w:pPr>
            <w:r>
              <w:rPr>
                <w:rFonts w:ascii="Calibri" w:hAnsi="Calibri" w:cs="Calibri"/>
                <w:color w:val="000000"/>
              </w:rPr>
              <w:t>Forest Stand Improvement</w:t>
            </w:r>
          </w:p>
        </w:tc>
        <w:tc>
          <w:tcPr>
            <w:tcW w:w="4500" w:type="dxa"/>
          </w:tcPr>
          <w:p w14:paraId="4B4B4CBE" w14:textId="77777777" w:rsidR="00656D4B" w:rsidRPr="00EC6850" w:rsidRDefault="00656D4B" w:rsidP="00E106C1">
            <w:pPr>
              <w:tabs>
                <w:tab w:val="center" w:pos="1554"/>
              </w:tabs>
            </w:pPr>
            <w:r>
              <w:t>25</w:t>
            </w:r>
            <w:r>
              <w:tab/>
            </w:r>
          </w:p>
        </w:tc>
      </w:tr>
      <w:tr w:rsidR="00656D4B" w:rsidRPr="00EC6850" w14:paraId="449079A0" w14:textId="77777777" w:rsidTr="00865861">
        <w:tc>
          <w:tcPr>
            <w:tcW w:w="4855" w:type="dxa"/>
          </w:tcPr>
          <w:p w14:paraId="0294DD1C" w14:textId="77777777" w:rsidR="00656D4B" w:rsidRDefault="00656D4B" w:rsidP="00E106C1">
            <w:pPr>
              <w:rPr>
                <w:rFonts w:ascii="Calibri" w:hAnsi="Calibri" w:cs="Calibri"/>
                <w:color w:val="000000"/>
              </w:rPr>
            </w:pPr>
            <w:r w:rsidRPr="00EC6850">
              <w:t>Windbreak/Shelterbelt Establishment</w:t>
            </w:r>
          </w:p>
        </w:tc>
        <w:tc>
          <w:tcPr>
            <w:tcW w:w="4500" w:type="dxa"/>
          </w:tcPr>
          <w:p w14:paraId="23F336F7" w14:textId="77777777" w:rsidR="00656D4B" w:rsidRDefault="00656D4B" w:rsidP="00E106C1">
            <w:pPr>
              <w:tabs>
                <w:tab w:val="center" w:pos="1554"/>
              </w:tabs>
            </w:pPr>
            <w:r>
              <w:t>5</w:t>
            </w:r>
          </w:p>
        </w:tc>
      </w:tr>
      <w:tr w:rsidR="00656D4B" w:rsidRPr="00EC6850" w14:paraId="27908CC4" w14:textId="77777777" w:rsidTr="00865861">
        <w:tc>
          <w:tcPr>
            <w:tcW w:w="4855" w:type="dxa"/>
          </w:tcPr>
          <w:p w14:paraId="7596BC13" w14:textId="77777777" w:rsidR="00656D4B" w:rsidRPr="00EC6850" w:rsidRDefault="00656D4B" w:rsidP="00E106C1">
            <w:r w:rsidRPr="00EC6850">
              <w:t>Alley Cropping</w:t>
            </w:r>
          </w:p>
        </w:tc>
        <w:tc>
          <w:tcPr>
            <w:tcW w:w="4500" w:type="dxa"/>
          </w:tcPr>
          <w:p w14:paraId="32BA13A6" w14:textId="77777777" w:rsidR="00656D4B" w:rsidRDefault="00656D4B" w:rsidP="00E106C1">
            <w:pPr>
              <w:tabs>
                <w:tab w:val="center" w:pos="1554"/>
              </w:tabs>
            </w:pPr>
            <w:r>
              <w:t>1</w:t>
            </w:r>
          </w:p>
        </w:tc>
      </w:tr>
      <w:tr w:rsidR="00656D4B" w:rsidRPr="00EC6850" w14:paraId="264F123F" w14:textId="77777777" w:rsidTr="00865861">
        <w:tc>
          <w:tcPr>
            <w:tcW w:w="4855" w:type="dxa"/>
          </w:tcPr>
          <w:p w14:paraId="6F74FD4A" w14:textId="498006DF" w:rsidR="00656D4B" w:rsidRPr="00EC6850" w:rsidRDefault="00656D4B" w:rsidP="00E106C1">
            <w:del w:id="258" w:author="Breanna Barlow" w:date="2019-03-22T14:52:00Z">
              <w:r w:rsidDel="00E85122">
                <w:rPr>
                  <w:rFonts w:ascii="Calibri" w:hAnsi="Calibri" w:cs="Calibri"/>
                  <w:color w:val="000000"/>
                </w:rPr>
                <w:delText>Fence</w:delText>
              </w:r>
            </w:del>
          </w:p>
        </w:tc>
        <w:tc>
          <w:tcPr>
            <w:tcW w:w="4500" w:type="dxa"/>
          </w:tcPr>
          <w:p w14:paraId="7625E1A9" w14:textId="39CB5B72" w:rsidR="00656D4B" w:rsidRDefault="00656D4B" w:rsidP="00E106C1">
            <w:pPr>
              <w:tabs>
                <w:tab w:val="center" w:pos="1554"/>
              </w:tabs>
            </w:pPr>
            <w:del w:id="259" w:author="Breanna Barlow" w:date="2019-03-22T14:52:00Z">
              <w:r w:rsidDel="00E85122">
                <w:delText>15</w:delText>
              </w:r>
            </w:del>
          </w:p>
        </w:tc>
      </w:tr>
      <w:tr w:rsidR="00656D4B" w:rsidRPr="00EC6850" w14:paraId="6BA064F0" w14:textId="77777777" w:rsidTr="00865861">
        <w:tc>
          <w:tcPr>
            <w:tcW w:w="4855" w:type="dxa"/>
          </w:tcPr>
          <w:p w14:paraId="427BCC7C" w14:textId="0B29BC57" w:rsidR="00656D4B" w:rsidRDefault="00656D4B" w:rsidP="00E106C1">
            <w:pPr>
              <w:rPr>
                <w:rFonts w:ascii="Calibri" w:hAnsi="Calibri" w:cs="Calibri"/>
                <w:color w:val="000000"/>
              </w:rPr>
            </w:pPr>
            <w:del w:id="260" w:author="Breanna Barlow" w:date="2019-03-22T14:52:00Z">
              <w:r w:rsidDel="00E85122">
                <w:rPr>
                  <w:rFonts w:ascii="Calibri" w:hAnsi="Calibri" w:cs="Calibri"/>
                  <w:color w:val="000000"/>
                </w:rPr>
                <w:delText>Livestock water system</w:delText>
              </w:r>
            </w:del>
          </w:p>
        </w:tc>
        <w:tc>
          <w:tcPr>
            <w:tcW w:w="4500" w:type="dxa"/>
          </w:tcPr>
          <w:p w14:paraId="22608378" w14:textId="4F946669" w:rsidR="00656D4B" w:rsidRDefault="00656D4B" w:rsidP="00E106C1">
            <w:pPr>
              <w:tabs>
                <w:tab w:val="center" w:pos="1554"/>
              </w:tabs>
            </w:pPr>
            <w:del w:id="261" w:author="Breanna Barlow" w:date="2019-03-22T14:52:00Z">
              <w:r w:rsidDel="00E85122">
                <w:delText>10</w:delText>
              </w:r>
            </w:del>
          </w:p>
        </w:tc>
      </w:tr>
    </w:tbl>
    <w:p w14:paraId="034D3CEF" w14:textId="77777777" w:rsidR="00FD4EF5" w:rsidRDefault="00FD4EF5" w:rsidP="00FD4EF5">
      <w:r w:rsidRPr="00EC6850">
        <w:t>*Supporting practices may be necessary to support the above practices, and will be identified as necessary supporting practices, but do not add conservation management points to the total.</w:t>
      </w:r>
    </w:p>
    <w:p w14:paraId="4527461C" w14:textId="77777777" w:rsidR="00FD4EF5" w:rsidRDefault="00FD4EF5" w:rsidP="00FD4EF5"/>
    <w:p w14:paraId="0EB97D3D" w14:textId="77777777" w:rsidR="00FD4EF5" w:rsidRDefault="00FD4EF5" w:rsidP="00FD4EF5">
      <w:bookmarkStart w:id="262" w:name="_Hlk535408193"/>
      <w:bookmarkStart w:id="263" w:name="_Hlk2589194"/>
      <w:r w:rsidRPr="00662B09">
        <w:t>All other land</w:t>
      </w:r>
      <w:r w:rsidR="00457524">
        <w:t xml:space="preserve"> </w:t>
      </w:r>
      <w:r w:rsidRPr="00662B09">
        <w:t xml:space="preserve">uses: </w:t>
      </w:r>
    </w:p>
    <w:p w14:paraId="7D064833" w14:textId="42B58FBB" w:rsidR="00FD4EF5" w:rsidRPr="00662B09" w:rsidRDefault="00FD4EF5" w:rsidP="00FD4EF5">
      <w:r w:rsidRPr="00662B09">
        <w:t xml:space="preserve">Each PLU for </w:t>
      </w:r>
      <w:r w:rsidR="005F38A0">
        <w:t>o</w:t>
      </w:r>
      <w:r w:rsidR="005F38A0" w:rsidRPr="00662B09">
        <w:t xml:space="preserve">ther </w:t>
      </w:r>
      <w:r w:rsidRPr="00662B09">
        <w:t xml:space="preserve">will have a threshold value of </w:t>
      </w:r>
      <w:r w:rsidR="000570EE" w:rsidRPr="00662B09">
        <w:t>50</w:t>
      </w:r>
      <w:r w:rsidRPr="00662B09">
        <w:t xml:space="preserve"> set and a benchmark condition set of questions</w:t>
      </w:r>
      <w:r w:rsidR="00B53010">
        <w:t xml:space="preserve"> as identified in </w:t>
      </w:r>
      <w:r w:rsidR="00B53010" w:rsidRPr="00B53010">
        <w:rPr>
          <w:i/>
          <w:iCs/>
          <w:color w:val="44546A" w:themeColor="text2"/>
        </w:rPr>
        <w:fldChar w:fldCharType="begin"/>
      </w:r>
      <w:r w:rsidR="00B53010" w:rsidRPr="00B53010">
        <w:rPr>
          <w:i/>
          <w:iCs/>
          <w:color w:val="44546A" w:themeColor="text2"/>
        </w:rPr>
        <w:instrText xml:space="preserve"> REF _Ref1133758 \h </w:instrText>
      </w:r>
      <w:r w:rsidR="00B53010">
        <w:rPr>
          <w:i/>
          <w:iCs/>
          <w:color w:val="44546A" w:themeColor="text2"/>
        </w:rPr>
        <w:instrText xml:space="preserve"> \* MERGEFORMAT </w:instrText>
      </w:r>
      <w:r w:rsidR="00B53010" w:rsidRPr="00B53010">
        <w:rPr>
          <w:i/>
          <w:iCs/>
          <w:color w:val="44546A" w:themeColor="text2"/>
        </w:rPr>
      </w:r>
      <w:r w:rsidR="00B53010" w:rsidRPr="00B53010">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100</w:t>
      </w:r>
      <w:r w:rsidR="00B53010" w:rsidRPr="00B53010">
        <w:rPr>
          <w:i/>
          <w:iCs/>
          <w:color w:val="44546A" w:themeColor="text2"/>
        </w:rPr>
        <w:fldChar w:fldCharType="end"/>
      </w:r>
      <w:r w:rsidRPr="00662B09">
        <w:t>.</w:t>
      </w:r>
    </w:p>
    <w:p w14:paraId="750CD1D2" w14:textId="508B3A12" w:rsidR="00FD4EF5" w:rsidRPr="00554408" w:rsidRDefault="00F73DDE" w:rsidP="00FD4EF5">
      <w:pPr>
        <w:pStyle w:val="Caption"/>
        <w:keepNext/>
        <w:rPr>
          <w:sz w:val="22"/>
          <w:szCs w:val="22"/>
        </w:rPr>
      </w:pPr>
      <w:bookmarkStart w:id="264" w:name="_Ref1133758"/>
      <w:r w:rsidRPr="00554408">
        <w:rPr>
          <w:sz w:val="22"/>
          <w:szCs w:val="22"/>
        </w:rPr>
        <w:lastRenderedPageBreak/>
        <w:t xml:space="preserve">Figure </w:t>
      </w:r>
      <w:r w:rsidRPr="00865861">
        <w:fldChar w:fldCharType="begin"/>
      </w:r>
      <w:r w:rsidRPr="00554408">
        <w:rPr>
          <w:sz w:val="22"/>
          <w:szCs w:val="22"/>
        </w:rPr>
        <w:instrText xml:space="preserve"> SEQ Figure \* ARABIC </w:instrText>
      </w:r>
      <w:r w:rsidRPr="00865861">
        <w:rPr>
          <w:sz w:val="22"/>
          <w:szCs w:val="22"/>
        </w:rPr>
        <w:fldChar w:fldCharType="separate"/>
      </w:r>
      <w:r w:rsidR="002551DD">
        <w:rPr>
          <w:noProof/>
          <w:sz w:val="22"/>
          <w:szCs w:val="22"/>
        </w:rPr>
        <w:t>100</w:t>
      </w:r>
      <w:r w:rsidRPr="00865861">
        <w:fldChar w:fldCharType="end"/>
      </w:r>
      <w:bookmarkEnd w:id="264"/>
      <w:r w:rsidRPr="00554408">
        <w:rPr>
          <w:sz w:val="22"/>
          <w:szCs w:val="22"/>
        </w:rPr>
        <w:t>:</w:t>
      </w:r>
      <w:r w:rsidR="00FD4EF5" w:rsidRPr="00554408">
        <w:rPr>
          <w:sz w:val="22"/>
          <w:szCs w:val="22"/>
        </w:rPr>
        <w:t xml:space="preserve"> Other Land </w:t>
      </w:r>
      <w:r w:rsidR="00397B6B">
        <w:rPr>
          <w:sz w:val="22"/>
          <w:szCs w:val="22"/>
        </w:rPr>
        <w:t>U</w:t>
      </w:r>
      <w:r w:rsidR="00FD4EF5" w:rsidRPr="00554408">
        <w:rPr>
          <w:sz w:val="22"/>
          <w:szCs w:val="22"/>
        </w:rPr>
        <w:t>ses</w:t>
      </w:r>
    </w:p>
    <w:tbl>
      <w:tblPr>
        <w:tblStyle w:val="TableGrid"/>
        <w:tblW w:w="0" w:type="auto"/>
        <w:tblLook w:val="04A0" w:firstRow="1" w:lastRow="0" w:firstColumn="1" w:lastColumn="0" w:noHBand="0" w:noVBand="1"/>
      </w:tblPr>
      <w:tblGrid>
        <w:gridCol w:w="1729"/>
        <w:gridCol w:w="1248"/>
        <w:gridCol w:w="6373"/>
      </w:tblGrid>
      <w:tr w:rsidR="00FD4EF5" w:rsidRPr="008221FB" w14:paraId="07529F8E" w14:textId="77777777" w:rsidTr="00961FCF">
        <w:tc>
          <w:tcPr>
            <w:tcW w:w="1729" w:type="dxa"/>
            <w:shd w:val="clear" w:color="auto" w:fill="D9E2F3" w:themeFill="accent1" w:themeFillTint="33"/>
          </w:tcPr>
          <w:bookmarkEnd w:id="262"/>
          <w:p w14:paraId="07DA6AE4" w14:textId="77777777" w:rsidR="00FD4EF5" w:rsidRPr="00B0546A" w:rsidRDefault="001F5C21" w:rsidP="008764C7">
            <w:r w:rsidRPr="00B0546A">
              <w:t>Answer</w:t>
            </w:r>
          </w:p>
        </w:tc>
        <w:tc>
          <w:tcPr>
            <w:tcW w:w="1248" w:type="dxa"/>
            <w:shd w:val="clear" w:color="auto" w:fill="D9E2F3" w:themeFill="accent1" w:themeFillTint="33"/>
          </w:tcPr>
          <w:p w14:paraId="61435B35" w14:textId="77777777" w:rsidR="00FD4EF5" w:rsidRPr="00B0546A" w:rsidRDefault="00FD4EF5" w:rsidP="008764C7">
            <w:r w:rsidRPr="00B0546A">
              <w:t>Existing Condition Points</w:t>
            </w:r>
          </w:p>
        </w:tc>
        <w:tc>
          <w:tcPr>
            <w:tcW w:w="6373" w:type="dxa"/>
            <w:shd w:val="clear" w:color="auto" w:fill="D9E2F3" w:themeFill="accent1" w:themeFillTint="33"/>
          </w:tcPr>
          <w:p w14:paraId="700EEACD" w14:textId="77777777" w:rsidR="00FD4EF5" w:rsidRPr="00B0546A" w:rsidRDefault="00FD4EF5" w:rsidP="008764C7">
            <w:r w:rsidRPr="00B0546A">
              <w:t>Reference for assessment condition</w:t>
            </w:r>
          </w:p>
        </w:tc>
      </w:tr>
      <w:tr w:rsidR="00961FCF" w:rsidRPr="008221FB" w14:paraId="6BF6158F" w14:textId="77777777" w:rsidTr="00327229">
        <w:trPr>
          <w:trHeight w:val="485"/>
        </w:trPr>
        <w:tc>
          <w:tcPr>
            <w:tcW w:w="1729" w:type="dxa"/>
            <w:vAlign w:val="center"/>
          </w:tcPr>
          <w:p w14:paraId="07BFBF6A" w14:textId="77777777" w:rsidR="00961FCF" w:rsidRPr="00B0546A" w:rsidRDefault="00961FCF" w:rsidP="00961FCF">
            <w:pPr>
              <w:jc w:val="center"/>
              <w:rPr>
                <w:color w:val="000000" w:themeColor="text1"/>
                <w:highlight w:val="yellow"/>
              </w:rPr>
            </w:pPr>
            <w:r w:rsidRPr="00B0546A">
              <w:rPr>
                <w:color w:val="000000" w:themeColor="text1"/>
              </w:rPr>
              <w:t>Excellent</w:t>
            </w:r>
          </w:p>
        </w:tc>
        <w:tc>
          <w:tcPr>
            <w:tcW w:w="1248" w:type="dxa"/>
            <w:vAlign w:val="center"/>
          </w:tcPr>
          <w:p w14:paraId="621EFB28" w14:textId="2E3D825C" w:rsidR="00961FCF" w:rsidRPr="008221FB" w:rsidRDefault="00961FCF" w:rsidP="00961FCF">
            <w:pPr>
              <w:jc w:val="center"/>
              <w:rPr>
                <w:highlight w:val="yellow"/>
              </w:rPr>
            </w:pPr>
            <w:r>
              <w:t>5</w:t>
            </w:r>
            <w:r w:rsidR="00DE52A3">
              <w:t>1</w:t>
            </w:r>
          </w:p>
        </w:tc>
        <w:tc>
          <w:tcPr>
            <w:tcW w:w="6373" w:type="dxa"/>
            <w:shd w:val="clear" w:color="auto" w:fill="auto"/>
          </w:tcPr>
          <w:p w14:paraId="59960978" w14:textId="655E6DA1" w:rsidR="00961FCF" w:rsidRPr="0029467D" w:rsidRDefault="00327229" w:rsidP="00961FCF">
            <w:r w:rsidRPr="00327229">
              <w:t>No significant plant productivity or health related concern exists on this PLU</w:t>
            </w:r>
          </w:p>
        </w:tc>
      </w:tr>
      <w:tr w:rsidR="00961FCF" w:rsidRPr="008221FB" w14:paraId="75B24739" w14:textId="77777777" w:rsidTr="00961FCF">
        <w:tc>
          <w:tcPr>
            <w:tcW w:w="1729" w:type="dxa"/>
            <w:vAlign w:val="center"/>
          </w:tcPr>
          <w:p w14:paraId="5AA60E67" w14:textId="77777777" w:rsidR="00961FCF" w:rsidRPr="00B0546A" w:rsidRDefault="00961FCF" w:rsidP="00961FCF">
            <w:pPr>
              <w:jc w:val="center"/>
              <w:rPr>
                <w:color w:val="000000" w:themeColor="text1"/>
                <w:highlight w:val="yellow"/>
              </w:rPr>
            </w:pPr>
            <w:r w:rsidRPr="00B0546A">
              <w:rPr>
                <w:color w:val="000000" w:themeColor="text1"/>
              </w:rPr>
              <w:t>Good</w:t>
            </w:r>
          </w:p>
        </w:tc>
        <w:tc>
          <w:tcPr>
            <w:tcW w:w="1248" w:type="dxa"/>
            <w:vAlign w:val="center"/>
          </w:tcPr>
          <w:p w14:paraId="2F835E36" w14:textId="08BEE1AE" w:rsidR="00961FCF" w:rsidRPr="008221FB" w:rsidRDefault="00DE52A3" w:rsidP="00961FCF">
            <w:pPr>
              <w:jc w:val="center"/>
              <w:rPr>
                <w:highlight w:val="yellow"/>
              </w:rPr>
            </w:pPr>
            <w:r>
              <w:t>30</w:t>
            </w:r>
          </w:p>
        </w:tc>
        <w:tc>
          <w:tcPr>
            <w:tcW w:w="6373" w:type="dxa"/>
          </w:tcPr>
          <w:p w14:paraId="5DC1FA75" w14:textId="426E5D87" w:rsidR="00961FCF" w:rsidRPr="008221FB" w:rsidRDefault="00961FCF" w:rsidP="00961FCF">
            <w:pPr>
              <w:rPr>
                <w:highlight w:val="yellow"/>
              </w:rPr>
            </w:pPr>
            <w:r>
              <w:t>Some productivity or plant health concerns exist</w:t>
            </w:r>
          </w:p>
        </w:tc>
      </w:tr>
      <w:tr w:rsidR="00961FCF" w:rsidRPr="008221FB" w14:paraId="43C1474F" w14:textId="77777777" w:rsidTr="00961FCF">
        <w:tc>
          <w:tcPr>
            <w:tcW w:w="1729" w:type="dxa"/>
            <w:vAlign w:val="center"/>
          </w:tcPr>
          <w:p w14:paraId="5363450D" w14:textId="77777777" w:rsidR="00961FCF" w:rsidRPr="00B0546A" w:rsidRDefault="00961FCF" w:rsidP="00961FCF">
            <w:pPr>
              <w:jc w:val="center"/>
              <w:rPr>
                <w:color w:val="000000" w:themeColor="text1"/>
                <w:highlight w:val="yellow"/>
              </w:rPr>
            </w:pPr>
            <w:r w:rsidRPr="00B0546A">
              <w:rPr>
                <w:color w:val="000000" w:themeColor="text1"/>
              </w:rPr>
              <w:t>Poor</w:t>
            </w:r>
          </w:p>
        </w:tc>
        <w:tc>
          <w:tcPr>
            <w:tcW w:w="1248" w:type="dxa"/>
            <w:vAlign w:val="center"/>
          </w:tcPr>
          <w:p w14:paraId="225CDA91" w14:textId="77777777" w:rsidR="00961FCF" w:rsidRPr="008221FB" w:rsidRDefault="00961FCF" w:rsidP="00961FCF">
            <w:pPr>
              <w:jc w:val="center"/>
              <w:rPr>
                <w:highlight w:val="yellow"/>
              </w:rPr>
            </w:pPr>
            <w:r>
              <w:t>1</w:t>
            </w:r>
          </w:p>
        </w:tc>
        <w:tc>
          <w:tcPr>
            <w:tcW w:w="6373" w:type="dxa"/>
          </w:tcPr>
          <w:p w14:paraId="5F39B428" w14:textId="77777777" w:rsidR="00961FCF" w:rsidRPr="008221FB" w:rsidRDefault="00961FCF" w:rsidP="00961FCF">
            <w:pPr>
              <w:rPr>
                <w:highlight w:val="yellow"/>
              </w:rPr>
            </w:pPr>
            <w:r w:rsidRPr="00C37B7B">
              <w:t xml:space="preserve">Severe lack of </w:t>
            </w:r>
            <w:r>
              <w:t>health and productivity for plants in the PLU</w:t>
            </w:r>
          </w:p>
        </w:tc>
      </w:tr>
    </w:tbl>
    <w:bookmarkEnd w:id="263"/>
    <w:p w14:paraId="7BC6A8E1" w14:textId="67A5BFD0" w:rsidR="00397B6B" w:rsidRPr="00EC6850" w:rsidRDefault="00397B6B" w:rsidP="00397B6B">
      <w:r w:rsidRPr="00EC6850">
        <w:t xml:space="preserve">Conservation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sidRPr="00D74AAD">
        <w:rPr>
          <w:iCs/>
          <w:color w:val="44546A" w:themeColor="text2"/>
        </w:rPr>
        <w:fldChar w:fldCharType="begin"/>
      </w:r>
      <w:r w:rsidRPr="00D74AAD">
        <w:rPr>
          <w:iCs/>
          <w:color w:val="44546A" w:themeColor="text2"/>
        </w:rPr>
        <w:instrText xml:space="preserve"> REF _Ref1133818 \h </w:instrText>
      </w:r>
      <w:r w:rsidR="00D74AAD" w:rsidRPr="00D74AAD">
        <w:rPr>
          <w:iCs/>
          <w:color w:val="44546A" w:themeColor="text2"/>
        </w:rPr>
        <w:instrText xml:space="preserve"> \* MERGEFORMAT </w:instrText>
      </w:r>
      <w:r w:rsidRPr="00D74AAD">
        <w:rPr>
          <w:iCs/>
          <w:color w:val="44546A" w:themeColor="text2"/>
        </w:rPr>
      </w:r>
      <w:r w:rsidRPr="00D74AAD">
        <w:rPr>
          <w:iCs/>
          <w:color w:val="44546A" w:themeColor="text2"/>
        </w:rPr>
        <w:fldChar w:fldCharType="separate"/>
      </w:r>
      <w:r w:rsidR="000A6C42">
        <w:rPr>
          <w:iCs/>
          <w:color w:val="44546A" w:themeColor="text2"/>
        </w:rPr>
        <w:t>figure</w:t>
      </w:r>
      <w:r w:rsidR="002551DD" w:rsidRPr="002551DD">
        <w:rPr>
          <w:iCs/>
          <w:color w:val="44546A" w:themeColor="text2"/>
        </w:rPr>
        <w:t xml:space="preserve"> 101</w:t>
      </w:r>
      <w:r w:rsidRPr="00D74AAD">
        <w:rPr>
          <w:iCs/>
          <w:color w:val="44546A" w:themeColor="text2"/>
        </w:rPr>
        <w:fldChar w:fldCharType="end"/>
      </w:r>
      <w:r w:rsidRPr="00B53010">
        <w:t>.</w:t>
      </w:r>
    </w:p>
    <w:p w14:paraId="7C287A7F" w14:textId="5820E810" w:rsidR="00FD4EF5" w:rsidRPr="00554408" w:rsidRDefault="00FD4EF5" w:rsidP="00FD4EF5">
      <w:pPr>
        <w:pStyle w:val="Caption"/>
        <w:keepNext/>
        <w:rPr>
          <w:sz w:val="22"/>
          <w:szCs w:val="22"/>
        </w:rPr>
      </w:pPr>
      <w:bookmarkStart w:id="265" w:name="_Ref1133818"/>
      <w:r w:rsidRPr="6AC75AE0">
        <w:rPr>
          <w:sz w:val="22"/>
          <w:szCs w:val="22"/>
        </w:rPr>
        <w:t xml:space="preserve">Figure </w:t>
      </w:r>
      <w:r w:rsidRPr="6AC75AE0">
        <w:fldChar w:fldCharType="begin"/>
      </w:r>
      <w:r w:rsidRPr="00EC6850">
        <w:rPr>
          <w:sz w:val="22"/>
        </w:rPr>
        <w:instrText xml:space="preserve"> SEQ Figure \* ARABIC </w:instrText>
      </w:r>
      <w:r w:rsidRPr="6AC75AE0">
        <w:rPr>
          <w:sz w:val="22"/>
        </w:rPr>
        <w:fldChar w:fldCharType="separate"/>
      </w:r>
      <w:r w:rsidR="002551DD">
        <w:rPr>
          <w:noProof/>
          <w:sz w:val="22"/>
        </w:rPr>
        <w:t>101</w:t>
      </w:r>
      <w:r w:rsidRPr="6AC75AE0">
        <w:fldChar w:fldCharType="end"/>
      </w:r>
      <w:bookmarkEnd w:id="265"/>
      <w:r w:rsidRPr="6AC75AE0">
        <w:rPr>
          <w:sz w:val="22"/>
          <w:szCs w:val="22"/>
        </w:rPr>
        <w:t xml:space="preserve">: </w:t>
      </w:r>
      <w:r w:rsidR="00437406" w:rsidRPr="6AC75AE0">
        <w:rPr>
          <w:sz w:val="22"/>
          <w:szCs w:val="22"/>
        </w:rPr>
        <w:t>Typical Practices Affecting Forest Plant Productivity and Health</w:t>
      </w:r>
      <w:r w:rsidR="00437406">
        <w:rPr>
          <w:rStyle w:val="CommentReference"/>
          <w:i w:val="0"/>
          <w:iCs w:val="0"/>
          <w:color w:val="auto"/>
        </w:rPr>
        <w:commentReference w:id="266"/>
      </w:r>
      <w:r w:rsidR="00477960">
        <w:rPr>
          <w:rStyle w:val="CommentReference"/>
          <w:i w:val="0"/>
          <w:iCs w:val="0"/>
          <w:color w:val="auto"/>
        </w:rPr>
        <w:commentReference w:id="267"/>
      </w:r>
    </w:p>
    <w:tbl>
      <w:tblPr>
        <w:tblStyle w:val="TableGrid"/>
        <w:tblW w:w="9355" w:type="dxa"/>
        <w:tblLook w:val="04A0" w:firstRow="1" w:lastRow="0" w:firstColumn="1" w:lastColumn="0" w:noHBand="0" w:noVBand="1"/>
      </w:tblPr>
      <w:tblGrid>
        <w:gridCol w:w="4675"/>
        <w:gridCol w:w="4680"/>
        <w:tblGridChange w:id="268">
          <w:tblGrid>
            <w:gridCol w:w="4675"/>
            <w:gridCol w:w="4680"/>
          </w:tblGrid>
        </w:tblGridChange>
      </w:tblGrid>
      <w:tr w:rsidR="00FA0067" w:rsidRPr="00EC6850" w14:paraId="71808508" w14:textId="77777777" w:rsidTr="00865861">
        <w:tc>
          <w:tcPr>
            <w:tcW w:w="4675" w:type="dxa"/>
            <w:shd w:val="clear" w:color="auto" w:fill="D9E2F3" w:themeFill="accent1" w:themeFillTint="33"/>
          </w:tcPr>
          <w:p w14:paraId="37F05F0F" w14:textId="77777777" w:rsidR="00FA0067" w:rsidRPr="00EC6850" w:rsidRDefault="00FA0067" w:rsidP="00E106C1">
            <w:r w:rsidRPr="00EC6850">
              <w:t>Conservation Practices</w:t>
            </w:r>
          </w:p>
        </w:tc>
        <w:tc>
          <w:tcPr>
            <w:tcW w:w="4680" w:type="dxa"/>
            <w:shd w:val="clear" w:color="auto" w:fill="D9E2F3" w:themeFill="accent1" w:themeFillTint="33"/>
          </w:tcPr>
          <w:p w14:paraId="1B7BA548" w14:textId="77777777" w:rsidR="00FA0067" w:rsidRPr="00EC6850" w:rsidRDefault="00FA0067" w:rsidP="00E106C1">
            <w:r w:rsidRPr="00EC6850">
              <w:t>Conservation Management Points</w:t>
            </w:r>
          </w:p>
        </w:tc>
      </w:tr>
      <w:tr w:rsidR="00E85122" w:rsidRPr="00EC6850" w14:paraId="0A234235" w14:textId="77777777" w:rsidTr="00E85122">
        <w:tblPrEx>
          <w:tblW w:w="9355" w:type="dxa"/>
          <w:tblPrExChange w:id="269" w:author="Breanna Barlow" w:date="2019-03-22T14:52:00Z">
            <w:tblPrEx>
              <w:tblW w:w="9355" w:type="dxa"/>
            </w:tblPrEx>
          </w:tblPrExChange>
        </w:tblPrEx>
        <w:trPr>
          <w:ins w:id="270" w:author="Breanna Barlow" w:date="2019-03-22T14:52:00Z"/>
        </w:trPr>
        <w:tc>
          <w:tcPr>
            <w:tcW w:w="4675" w:type="dxa"/>
            <w:shd w:val="clear" w:color="auto" w:fill="auto"/>
            <w:vAlign w:val="bottom"/>
            <w:tcPrChange w:id="271" w:author="Breanna Barlow" w:date="2019-03-22T14:52:00Z">
              <w:tcPr>
                <w:tcW w:w="4675" w:type="dxa"/>
                <w:vAlign w:val="bottom"/>
              </w:tcPr>
            </w:tcPrChange>
          </w:tcPr>
          <w:p w14:paraId="5B64BE0D" w14:textId="735C21D4" w:rsidR="00E85122" w:rsidRDefault="00477960" w:rsidP="00E106C1">
            <w:pPr>
              <w:rPr>
                <w:ins w:id="272" w:author="Breanna Barlow" w:date="2019-03-22T14:52:00Z"/>
                <w:rFonts w:ascii="Calibri" w:hAnsi="Calibri" w:cs="Calibri"/>
                <w:color w:val="000000"/>
              </w:rPr>
            </w:pPr>
            <w:ins w:id="273" w:author="Breanna Barlow" w:date="2019-03-22T14:52:00Z">
              <w:r>
                <w:rPr>
                  <w:rFonts w:ascii="Calibri" w:hAnsi="Calibri" w:cs="Calibri"/>
                  <w:color w:val="000000"/>
                </w:rPr>
                <w:t>Access Control</w:t>
              </w:r>
            </w:ins>
          </w:p>
        </w:tc>
        <w:tc>
          <w:tcPr>
            <w:tcW w:w="4680" w:type="dxa"/>
            <w:shd w:val="clear" w:color="auto" w:fill="auto"/>
            <w:vAlign w:val="center"/>
            <w:tcPrChange w:id="274" w:author="Breanna Barlow" w:date="2019-03-22T14:52:00Z">
              <w:tcPr>
                <w:tcW w:w="4680" w:type="dxa"/>
                <w:vAlign w:val="center"/>
              </w:tcPr>
            </w:tcPrChange>
          </w:tcPr>
          <w:p w14:paraId="42DBED16" w14:textId="77777777" w:rsidR="00E85122" w:rsidRDefault="00E85122" w:rsidP="00E106C1">
            <w:pPr>
              <w:jc w:val="center"/>
              <w:rPr>
                <w:ins w:id="275" w:author="Breanna Barlow" w:date="2019-03-22T14:52:00Z"/>
              </w:rPr>
            </w:pPr>
          </w:p>
        </w:tc>
      </w:tr>
      <w:tr w:rsidR="00FA0067" w:rsidRPr="00EC6850" w14:paraId="05C88144" w14:textId="77777777" w:rsidTr="00865861">
        <w:tc>
          <w:tcPr>
            <w:tcW w:w="4675" w:type="dxa"/>
            <w:vAlign w:val="bottom"/>
          </w:tcPr>
          <w:p w14:paraId="6A7C87DA" w14:textId="77777777" w:rsidR="00FA0067" w:rsidRPr="00EC6850" w:rsidRDefault="00FA0067" w:rsidP="00E106C1">
            <w:r>
              <w:rPr>
                <w:rFonts w:ascii="Calibri" w:hAnsi="Calibri" w:cs="Calibri"/>
                <w:color w:val="000000"/>
              </w:rPr>
              <w:t>Alley Cropping (ac)</w:t>
            </w:r>
          </w:p>
        </w:tc>
        <w:tc>
          <w:tcPr>
            <w:tcW w:w="4680" w:type="dxa"/>
            <w:vAlign w:val="center"/>
          </w:tcPr>
          <w:p w14:paraId="4674B174" w14:textId="77777777" w:rsidR="00FA0067" w:rsidRPr="00EC6850" w:rsidRDefault="00FA0067" w:rsidP="00E106C1">
            <w:pPr>
              <w:jc w:val="center"/>
            </w:pPr>
            <w:r>
              <w:t>15</w:t>
            </w:r>
          </w:p>
        </w:tc>
      </w:tr>
      <w:tr w:rsidR="00FA0067" w:rsidRPr="00EC6850" w14:paraId="7548BBC4" w14:textId="77777777" w:rsidTr="00865861">
        <w:tc>
          <w:tcPr>
            <w:tcW w:w="4675" w:type="dxa"/>
            <w:vAlign w:val="bottom"/>
          </w:tcPr>
          <w:p w14:paraId="7813C42C" w14:textId="77777777" w:rsidR="00FA0067" w:rsidRPr="00EC6850" w:rsidRDefault="00FA0067" w:rsidP="00E106C1">
            <w:r>
              <w:rPr>
                <w:rFonts w:ascii="Calibri" w:hAnsi="Calibri" w:cs="Calibri"/>
                <w:color w:val="000000"/>
              </w:rPr>
              <w:t>Herbaceous Weed Control</w:t>
            </w:r>
          </w:p>
        </w:tc>
        <w:tc>
          <w:tcPr>
            <w:tcW w:w="4680" w:type="dxa"/>
            <w:vAlign w:val="center"/>
          </w:tcPr>
          <w:p w14:paraId="2959CE36" w14:textId="77777777" w:rsidR="00FA0067" w:rsidRPr="00EC6850" w:rsidRDefault="00FA0067" w:rsidP="00E106C1">
            <w:pPr>
              <w:jc w:val="center"/>
            </w:pPr>
            <w:r>
              <w:t>20</w:t>
            </w:r>
          </w:p>
        </w:tc>
      </w:tr>
      <w:tr w:rsidR="00FA0067" w:rsidRPr="00EC6850" w14:paraId="5B6068FF" w14:textId="77777777" w:rsidTr="00865861">
        <w:tc>
          <w:tcPr>
            <w:tcW w:w="4675" w:type="dxa"/>
            <w:vAlign w:val="bottom"/>
          </w:tcPr>
          <w:p w14:paraId="0258395B" w14:textId="77777777" w:rsidR="00FA0067" w:rsidRPr="00EC6850" w:rsidRDefault="00FA0067" w:rsidP="00E106C1">
            <w:r>
              <w:rPr>
                <w:rFonts w:ascii="Calibri" w:hAnsi="Calibri" w:cs="Calibri"/>
                <w:color w:val="000000"/>
              </w:rPr>
              <w:t>Prescribed Burning</w:t>
            </w:r>
          </w:p>
        </w:tc>
        <w:tc>
          <w:tcPr>
            <w:tcW w:w="4680" w:type="dxa"/>
            <w:vAlign w:val="center"/>
          </w:tcPr>
          <w:p w14:paraId="0D9D01F2" w14:textId="77777777" w:rsidR="00FA0067" w:rsidRPr="00EC6850" w:rsidRDefault="00FA0067" w:rsidP="00E106C1">
            <w:pPr>
              <w:jc w:val="center"/>
            </w:pPr>
            <w:r>
              <w:t>5</w:t>
            </w:r>
          </w:p>
        </w:tc>
      </w:tr>
      <w:tr w:rsidR="00FA0067" w:rsidRPr="00EC6850" w14:paraId="68D425BF" w14:textId="77777777" w:rsidTr="00865861">
        <w:tc>
          <w:tcPr>
            <w:tcW w:w="4675" w:type="dxa"/>
            <w:vAlign w:val="bottom"/>
          </w:tcPr>
          <w:p w14:paraId="1CA8E571" w14:textId="77777777" w:rsidR="00FA0067" w:rsidRPr="00EC6850" w:rsidRDefault="00FA0067" w:rsidP="00E106C1">
            <w:r>
              <w:rPr>
                <w:rFonts w:ascii="Calibri" w:hAnsi="Calibri" w:cs="Calibri"/>
                <w:color w:val="000000"/>
              </w:rPr>
              <w:t>Critical Area Planting</w:t>
            </w:r>
          </w:p>
        </w:tc>
        <w:tc>
          <w:tcPr>
            <w:tcW w:w="4680" w:type="dxa"/>
            <w:vAlign w:val="center"/>
          </w:tcPr>
          <w:p w14:paraId="1676DB9F" w14:textId="77777777" w:rsidR="00FA0067" w:rsidRPr="00EC6850" w:rsidRDefault="00FA0067" w:rsidP="00E106C1">
            <w:pPr>
              <w:jc w:val="center"/>
            </w:pPr>
            <w:r>
              <w:t>20</w:t>
            </w:r>
          </w:p>
        </w:tc>
      </w:tr>
      <w:tr w:rsidR="00FA0067" w:rsidRPr="00EC6850" w14:paraId="6EAD2CC3" w14:textId="77777777" w:rsidTr="00865861">
        <w:tc>
          <w:tcPr>
            <w:tcW w:w="4675" w:type="dxa"/>
            <w:vAlign w:val="bottom"/>
          </w:tcPr>
          <w:p w14:paraId="2DB8F910" w14:textId="77777777" w:rsidR="00FA0067" w:rsidRPr="00EC6850" w:rsidRDefault="00FA0067" w:rsidP="00E106C1">
            <w:r>
              <w:rPr>
                <w:rFonts w:ascii="Calibri" w:hAnsi="Calibri" w:cs="Calibri"/>
                <w:color w:val="000000"/>
              </w:rPr>
              <w:t>Multistory Cropping (ac)</w:t>
            </w:r>
          </w:p>
        </w:tc>
        <w:tc>
          <w:tcPr>
            <w:tcW w:w="4680" w:type="dxa"/>
            <w:vAlign w:val="center"/>
          </w:tcPr>
          <w:p w14:paraId="2C37AB23" w14:textId="77777777" w:rsidR="00FA0067" w:rsidRPr="00EC6850" w:rsidRDefault="00FA0067" w:rsidP="00E106C1">
            <w:pPr>
              <w:jc w:val="center"/>
            </w:pPr>
            <w:r>
              <w:t>20</w:t>
            </w:r>
          </w:p>
        </w:tc>
      </w:tr>
      <w:tr w:rsidR="00FA0067" w:rsidRPr="00EC6850" w14:paraId="6A18E3EA" w14:textId="77777777" w:rsidTr="00865861">
        <w:tc>
          <w:tcPr>
            <w:tcW w:w="4675" w:type="dxa"/>
          </w:tcPr>
          <w:p w14:paraId="049B26E2" w14:textId="77777777" w:rsidR="00FA0067" w:rsidRPr="00EC6850" w:rsidRDefault="00FA0067" w:rsidP="00E106C1">
            <w:r>
              <w:rPr>
                <w:rFonts w:ascii="Calibri" w:hAnsi="Calibri" w:cs="Calibri"/>
                <w:color w:val="000000"/>
              </w:rPr>
              <w:t>Windbreak/Shelterbelt Establishment</w:t>
            </w:r>
          </w:p>
        </w:tc>
        <w:tc>
          <w:tcPr>
            <w:tcW w:w="4680" w:type="dxa"/>
            <w:vAlign w:val="center"/>
          </w:tcPr>
          <w:p w14:paraId="4F2F7143" w14:textId="77777777" w:rsidR="00FA0067" w:rsidRPr="00EC6850" w:rsidRDefault="00FA0067" w:rsidP="00E106C1">
            <w:pPr>
              <w:jc w:val="center"/>
            </w:pPr>
            <w:r>
              <w:t>20</w:t>
            </w:r>
          </w:p>
        </w:tc>
      </w:tr>
      <w:tr w:rsidR="00FA0067" w:rsidRPr="00EC6850" w14:paraId="0E3C6D9D" w14:textId="77777777" w:rsidTr="00865861">
        <w:tc>
          <w:tcPr>
            <w:tcW w:w="4675" w:type="dxa"/>
            <w:vAlign w:val="bottom"/>
          </w:tcPr>
          <w:p w14:paraId="57EC7A46" w14:textId="77777777" w:rsidR="00FA0067" w:rsidRPr="00EC6850" w:rsidRDefault="00FA0067" w:rsidP="00E106C1">
            <w:proofErr w:type="spellStart"/>
            <w:r>
              <w:rPr>
                <w:rFonts w:ascii="Calibri" w:hAnsi="Calibri" w:cs="Calibri"/>
                <w:color w:val="000000"/>
              </w:rPr>
              <w:t>Silvopasture</w:t>
            </w:r>
            <w:proofErr w:type="spellEnd"/>
            <w:r>
              <w:rPr>
                <w:rFonts w:ascii="Calibri" w:hAnsi="Calibri" w:cs="Calibri"/>
                <w:color w:val="000000"/>
              </w:rPr>
              <w:t xml:space="preserve"> Establishment</w:t>
            </w:r>
          </w:p>
        </w:tc>
        <w:tc>
          <w:tcPr>
            <w:tcW w:w="4680" w:type="dxa"/>
            <w:vAlign w:val="center"/>
          </w:tcPr>
          <w:p w14:paraId="261BA958" w14:textId="77777777" w:rsidR="00FA0067" w:rsidRPr="00EC6850" w:rsidRDefault="00FA0067" w:rsidP="00E106C1">
            <w:pPr>
              <w:jc w:val="center"/>
            </w:pPr>
            <w:r>
              <w:t>5</w:t>
            </w:r>
          </w:p>
        </w:tc>
      </w:tr>
      <w:tr w:rsidR="00FA0067" w:rsidRPr="00EC6850" w14:paraId="27C51A67" w14:textId="77777777" w:rsidTr="00865861">
        <w:tc>
          <w:tcPr>
            <w:tcW w:w="4675" w:type="dxa"/>
            <w:vAlign w:val="bottom"/>
          </w:tcPr>
          <w:p w14:paraId="3F45CEF1" w14:textId="77777777" w:rsidR="00FA0067" w:rsidRPr="00EC6850" w:rsidRDefault="00FA0067" w:rsidP="00E106C1">
            <w:r>
              <w:rPr>
                <w:rFonts w:ascii="Calibri" w:hAnsi="Calibri" w:cs="Calibri"/>
                <w:color w:val="000000"/>
              </w:rPr>
              <w:t>Fence</w:t>
            </w:r>
          </w:p>
        </w:tc>
        <w:tc>
          <w:tcPr>
            <w:tcW w:w="4680" w:type="dxa"/>
            <w:vAlign w:val="center"/>
          </w:tcPr>
          <w:p w14:paraId="7420C226" w14:textId="77777777" w:rsidR="00FA0067" w:rsidRPr="00EC6850" w:rsidRDefault="00FA0067" w:rsidP="00E106C1">
            <w:pPr>
              <w:jc w:val="center"/>
            </w:pPr>
            <w:r>
              <w:t>20</w:t>
            </w:r>
          </w:p>
        </w:tc>
      </w:tr>
      <w:tr w:rsidR="00FA0067" w:rsidRPr="00EC6850" w14:paraId="7E0107FC" w14:textId="77777777" w:rsidTr="00865861">
        <w:tc>
          <w:tcPr>
            <w:tcW w:w="4675" w:type="dxa"/>
            <w:vAlign w:val="bottom"/>
          </w:tcPr>
          <w:p w14:paraId="4F9298CA" w14:textId="77777777" w:rsidR="00FA0067" w:rsidRPr="00EC6850" w:rsidRDefault="00FA0067" w:rsidP="00E106C1">
            <w:r>
              <w:rPr>
                <w:rFonts w:ascii="Calibri" w:hAnsi="Calibri" w:cs="Calibri"/>
                <w:color w:val="000000"/>
              </w:rPr>
              <w:t>Field Border (ac)</w:t>
            </w:r>
          </w:p>
        </w:tc>
        <w:tc>
          <w:tcPr>
            <w:tcW w:w="4680" w:type="dxa"/>
            <w:vAlign w:val="center"/>
          </w:tcPr>
          <w:p w14:paraId="45FC6023" w14:textId="77777777" w:rsidR="00FA0067" w:rsidRPr="00EC6850" w:rsidRDefault="00FA0067" w:rsidP="00E106C1">
            <w:pPr>
              <w:jc w:val="center"/>
            </w:pPr>
            <w:r>
              <w:t>20</w:t>
            </w:r>
          </w:p>
        </w:tc>
      </w:tr>
      <w:tr w:rsidR="00FA0067" w:rsidRPr="00EC6850" w14:paraId="3AD39025" w14:textId="77777777" w:rsidTr="00865861">
        <w:tc>
          <w:tcPr>
            <w:tcW w:w="4675" w:type="dxa"/>
            <w:vAlign w:val="bottom"/>
          </w:tcPr>
          <w:p w14:paraId="089C569F" w14:textId="77777777" w:rsidR="00FA0067" w:rsidRDefault="00FA0067" w:rsidP="00E106C1">
            <w:pPr>
              <w:rPr>
                <w:rFonts w:ascii="Calibri" w:hAnsi="Calibri" w:cs="Calibri"/>
                <w:color w:val="000000"/>
              </w:rPr>
            </w:pPr>
            <w:r>
              <w:rPr>
                <w:rFonts w:ascii="Calibri" w:hAnsi="Calibri" w:cs="Calibri"/>
                <w:color w:val="000000"/>
              </w:rPr>
              <w:t>Riparian Herbaceous Cover</w:t>
            </w:r>
          </w:p>
        </w:tc>
        <w:tc>
          <w:tcPr>
            <w:tcW w:w="4680" w:type="dxa"/>
            <w:vAlign w:val="center"/>
          </w:tcPr>
          <w:p w14:paraId="70B3BFD7" w14:textId="77777777" w:rsidR="00FA0067" w:rsidRPr="00EC6850" w:rsidRDefault="00FA0067" w:rsidP="00E106C1">
            <w:pPr>
              <w:jc w:val="center"/>
            </w:pPr>
            <w:r>
              <w:t>20</w:t>
            </w:r>
          </w:p>
        </w:tc>
      </w:tr>
      <w:tr w:rsidR="00FA0067" w:rsidRPr="00EC6850" w14:paraId="74E421B6" w14:textId="77777777" w:rsidTr="00865861">
        <w:tc>
          <w:tcPr>
            <w:tcW w:w="4675" w:type="dxa"/>
            <w:vAlign w:val="bottom"/>
          </w:tcPr>
          <w:p w14:paraId="614DAACA" w14:textId="77777777" w:rsidR="00FA0067" w:rsidRDefault="00FA0067" w:rsidP="00E106C1">
            <w:pPr>
              <w:rPr>
                <w:rFonts w:ascii="Calibri" w:hAnsi="Calibri" w:cs="Calibri"/>
                <w:color w:val="000000"/>
              </w:rPr>
            </w:pPr>
            <w:r>
              <w:rPr>
                <w:rFonts w:ascii="Calibri" w:hAnsi="Calibri" w:cs="Calibri"/>
                <w:color w:val="000000"/>
              </w:rPr>
              <w:t>Riparian Forest Buffer</w:t>
            </w:r>
          </w:p>
        </w:tc>
        <w:tc>
          <w:tcPr>
            <w:tcW w:w="4680" w:type="dxa"/>
            <w:vAlign w:val="center"/>
          </w:tcPr>
          <w:p w14:paraId="7B9DEEEE" w14:textId="77777777" w:rsidR="00FA0067" w:rsidRPr="00EC6850" w:rsidRDefault="00FA0067" w:rsidP="00E106C1">
            <w:pPr>
              <w:jc w:val="center"/>
            </w:pPr>
            <w:r>
              <w:t>20</w:t>
            </w:r>
          </w:p>
        </w:tc>
      </w:tr>
      <w:tr w:rsidR="00FA0067" w:rsidRPr="00EC6850" w14:paraId="58BA5B98" w14:textId="77777777" w:rsidTr="00865861">
        <w:tc>
          <w:tcPr>
            <w:tcW w:w="4675" w:type="dxa"/>
            <w:vAlign w:val="bottom"/>
          </w:tcPr>
          <w:p w14:paraId="6EEE29B1" w14:textId="77777777" w:rsidR="00FA0067" w:rsidRDefault="00FA0067" w:rsidP="00E106C1">
            <w:pPr>
              <w:rPr>
                <w:rFonts w:ascii="Calibri" w:hAnsi="Calibri" w:cs="Calibri"/>
                <w:color w:val="000000"/>
              </w:rPr>
            </w:pPr>
            <w:r>
              <w:rPr>
                <w:rFonts w:ascii="Calibri" w:hAnsi="Calibri" w:cs="Calibri"/>
                <w:color w:val="000000"/>
              </w:rPr>
              <w:t>Filter Strip</w:t>
            </w:r>
          </w:p>
        </w:tc>
        <w:tc>
          <w:tcPr>
            <w:tcW w:w="4680" w:type="dxa"/>
            <w:vAlign w:val="center"/>
          </w:tcPr>
          <w:p w14:paraId="41C25EC4" w14:textId="77777777" w:rsidR="00FA0067" w:rsidRPr="00EC6850" w:rsidRDefault="00FA0067" w:rsidP="00E106C1">
            <w:pPr>
              <w:jc w:val="center"/>
            </w:pPr>
            <w:r>
              <w:t>20</w:t>
            </w:r>
          </w:p>
        </w:tc>
      </w:tr>
      <w:tr w:rsidR="00FA0067" w:rsidRPr="00EC6850" w14:paraId="6E6C457D" w14:textId="77777777" w:rsidTr="00865861">
        <w:tc>
          <w:tcPr>
            <w:tcW w:w="4675" w:type="dxa"/>
            <w:vAlign w:val="bottom"/>
          </w:tcPr>
          <w:p w14:paraId="0058C09F" w14:textId="77777777" w:rsidR="00FA0067" w:rsidRDefault="00FA0067" w:rsidP="00E106C1">
            <w:pPr>
              <w:rPr>
                <w:rFonts w:ascii="Calibri" w:hAnsi="Calibri" w:cs="Calibri"/>
                <w:color w:val="000000"/>
              </w:rPr>
            </w:pPr>
            <w:r>
              <w:rPr>
                <w:rFonts w:ascii="Calibri" w:hAnsi="Calibri" w:cs="Calibri"/>
                <w:color w:val="000000"/>
              </w:rPr>
              <w:t>Grassed Waterway</w:t>
            </w:r>
          </w:p>
        </w:tc>
        <w:tc>
          <w:tcPr>
            <w:tcW w:w="4680" w:type="dxa"/>
            <w:vAlign w:val="center"/>
          </w:tcPr>
          <w:p w14:paraId="67E2448A" w14:textId="77777777" w:rsidR="00FA0067" w:rsidRPr="00EC6850" w:rsidRDefault="00FA0067" w:rsidP="00E106C1">
            <w:pPr>
              <w:jc w:val="center"/>
            </w:pPr>
            <w:r>
              <w:t>5</w:t>
            </w:r>
          </w:p>
        </w:tc>
      </w:tr>
      <w:tr w:rsidR="00FA0067" w:rsidRPr="00EC6850" w14:paraId="7F0E0417" w14:textId="77777777" w:rsidTr="00865861">
        <w:tc>
          <w:tcPr>
            <w:tcW w:w="4675" w:type="dxa"/>
            <w:vAlign w:val="bottom"/>
          </w:tcPr>
          <w:p w14:paraId="4AB2AF17" w14:textId="77777777" w:rsidR="00FA0067" w:rsidRDefault="00FA0067" w:rsidP="00E106C1">
            <w:pPr>
              <w:rPr>
                <w:rFonts w:ascii="Calibri" w:hAnsi="Calibri" w:cs="Calibri"/>
                <w:color w:val="000000"/>
              </w:rPr>
            </w:pPr>
            <w:r>
              <w:rPr>
                <w:rFonts w:ascii="Calibri" w:hAnsi="Calibri" w:cs="Calibri"/>
                <w:color w:val="000000"/>
              </w:rPr>
              <w:t>Forage and Biomass Planting (ac)</w:t>
            </w:r>
          </w:p>
        </w:tc>
        <w:tc>
          <w:tcPr>
            <w:tcW w:w="4680" w:type="dxa"/>
            <w:vAlign w:val="center"/>
          </w:tcPr>
          <w:p w14:paraId="43F3E7BD" w14:textId="77777777" w:rsidR="00FA0067" w:rsidRDefault="00FA0067" w:rsidP="00E106C1">
            <w:pPr>
              <w:jc w:val="center"/>
            </w:pPr>
            <w:r>
              <w:t>20</w:t>
            </w:r>
          </w:p>
        </w:tc>
      </w:tr>
      <w:tr w:rsidR="00FA0067" w:rsidRPr="00EC6850" w14:paraId="5C1D6C74" w14:textId="77777777" w:rsidTr="00865861">
        <w:tc>
          <w:tcPr>
            <w:tcW w:w="4675" w:type="dxa"/>
            <w:vAlign w:val="bottom"/>
          </w:tcPr>
          <w:p w14:paraId="57BFDCAB" w14:textId="77777777" w:rsidR="00FA0067" w:rsidRDefault="00FA0067" w:rsidP="00E106C1">
            <w:pPr>
              <w:rPr>
                <w:rFonts w:ascii="Calibri" w:hAnsi="Calibri" w:cs="Calibri"/>
                <w:color w:val="000000"/>
              </w:rPr>
            </w:pPr>
            <w:r>
              <w:rPr>
                <w:rFonts w:ascii="Calibri" w:hAnsi="Calibri" w:cs="Calibri"/>
                <w:color w:val="000000"/>
              </w:rPr>
              <w:t>Prescribed Grazing</w:t>
            </w:r>
          </w:p>
        </w:tc>
        <w:tc>
          <w:tcPr>
            <w:tcW w:w="4680" w:type="dxa"/>
            <w:vAlign w:val="center"/>
          </w:tcPr>
          <w:p w14:paraId="76815EC4" w14:textId="77777777" w:rsidR="00FA0067" w:rsidRDefault="00FA0067" w:rsidP="00E106C1">
            <w:pPr>
              <w:jc w:val="center"/>
            </w:pPr>
            <w:r>
              <w:t>10</w:t>
            </w:r>
          </w:p>
        </w:tc>
      </w:tr>
      <w:tr w:rsidR="00FA0067" w:rsidRPr="00EC6850" w14:paraId="19FA970B" w14:textId="77777777" w:rsidTr="00865861">
        <w:tc>
          <w:tcPr>
            <w:tcW w:w="4675" w:type="dxa"/>
            <w:vAlign w:val="bottom"/>
          </w:tcPr>
          <w:p w14:paraId="6FD683AA" w14:textId="77777777" w:rsidR="00FA0067" w:rsidRDefault="00FA0067" w:rsidP="00E106C1">
            <w:pPr>
              <w:rPr>
                <w:rFonts w:ascii="Calibri" w:hAnsi="Calibri" w:cs="Calibri"/>
                <w:color w:val="000000"/>
              </w:rPr>
            </w:pPr>
            <w:r>
              <w:rPr>
                <w:rFonts w:ascii="Calibri" w:hAnsi="Calibri" w:cs="Calibri"/>
                <w:color w:val="000000"/>
              </w:rPr>
              <w:t>Range Planting</w:t>
            </w:r>
          </w:p>
        </w:tc>
        <w:tc>
          <w:tcPr>
            <w:tcW w:w="4680" w:type="dxa"/>
            <w:vAlign w:val="center"/>
          </w:tcPr>
          <w:p w14:paraId="138615AF" w14:textId="77777777" w:rsidR="00FA0067" w:rsidRDefault="00FA0067" w:rsidP="00E106C1">
            <w:pPr>
              <w:jc w:val="center"/>
            </w:pPr>
            <w:r>
              <w:t>1</w:t>
            </w:r>
          </w:p>
        </w:tc>
      </w:tr>
      <w:tr w:rsidR="00FA0067" w:rsidRPr="00EC6850" w14:paraId="5388C22F" w14:textId="77777777" w:rsidTr="00865861">
        <w:tc>
          <w:tcPr>
            <w:tcW w:w="4675" w:type="dxa"/>
            <w:vAlign w:val="bottom"/>
          </w:tcPr>
          <w:p w14:paraId="3D814AE0" w14:textId="77777777" w:rsidR="00FA0067" w:rsidRDefault="00FA0067" w:rsidP="00E106C1">
            <w:pPr>
              <w:rPr>
                <w:rFonts w:ascii="Calibri" w:hAnsi="Calibri" w:cs="Calibri"/>
                <w:color w:val="000000"/>
              </w:rPr>
            </w:pPr>
            <w:r>
              <w:rPr>
                <w:rFonts w:ascii="Calibri" w:hAnsi="Calibri" w:cs="Calibri"/>
                <w:color w:val="000000"/>
              </w:rPr>
              <w:t>Nutrient Management</w:t>
            </w:r>
          </w:p>
        </w:tc>
        <w:tc>
          <w:tcPr>
            <w:tcW w:w="4680" w:type="dxa"/>
            <w:vAlign w:val="center"/>
          </w:tcPr>
          <w:p w14:paraId="242250F6" w14:textId="77777777" w:rsidR="00FA0067" w:rsidRDefault="00FA0067" w:rsidP="00E106C1">
            <w:pPr>
              <w:jc w:val="center"/>
            </w:pPr>
            <w:r>
              <w:t>15</w:t>
            </w:r>
          </w:p>
        </w:tc>
      </w:tr>
      <w:tr w:rsidR="00FA0067" w:rsidRPr="00EC6850" w14:paraId="23308A0D" w14:textId="77777777" w:rsidTr="00865861">
        <w:tc>
          <w:tcPr>
            <w:tcW w:w="4675" w:type="dxa"/>
            <w:vAlign w:val="bottom"/>
          </w:tcPr>
          <w:p w14:paraId="408E7697" w14:textId="77777777" w:rsidR="00FA0067" w:rsidRDefault="00FA0067" w:rsidP="00E106C1">
            <w:pPr>
              <w:rPr>
                <w:rFonts w:ascii="Calibri" w:hAnsi="Calibri" w:cs="Calibri"/>
                <w:color w:val="000000"/>
              </w:rPr>
            </w:pPr>
            <w:r>
              <w:rPr>
                <w:rFonts w:ascii="Calibri" w:hAnsi="Calibri" w:cs="Calibri"/>
                <w:color w:val="000000"/>
              </w:rPr>
              <w:t>Integrated Pest Management</w:t>
            </w:r>
          </w:p>
        </w:tc>
        <w:tc>
          <w:tcPr>
            <w:tcW w:w="4680" w:type="dxa"/>
            <w:vAlign w:val="center"/>
          </w:tcPr>
          <w:p w14:paraId="34685FD0" w14:textId="77777777" w:rsidR="00FA0067" w:rsidRDefault="00FA0067" w:rsidP="00E106C1">
            <w:pPr>
              <w:jc w:val="center"/>
            </w:pPr>
            <w:r>
              <w:t>20</w:t>
            </w:r>
          </w:p>
        </w:tc>
      </w:tr>
      <w:tr w:rsidR="00FA0067" w:rsidRPr="00EC6850" w14:paraId="7A244212" w14:textId="77777777" w:rsidTr="00865861">
        <w:tc>
          <w:tcPr>
            <w:tcW w:w="4675" w:type="dxa"/>
            <w:vAlign w:val="bottom"/>
          </w:tcPr>
          <w:p w14:paraId="182CE63F" w14:textId="77777777" w:rsidR="00FA0067" w:rsidRDefault="00FA0067" w:rsidP="00E106C1">
            <w:pPr>
              <w:rPr>
                <w:rFonts w:ascii="Calibri" w:hAnsi="Calibri" w:cs="Calibri"/>
                <w:color w:val="000000"/>
              </w:rPr>
            </w:pPr>
            <w:r>
              <w:rPr>
                <w:rFonts w:ascii="Calibri" w:hAnsi="Calibri" w:cs="Calibri"/>
                <w:color w:val="000000"/>
              </w:rPr>
              <w:t>Saturated Buffer (ft.)</w:t>
            </w:r>
          </w:p>
        </w:tc>
        <w:tc>
          <w:tcPr>
            <w:tcW w:w="4680" w:type="dxa"/>
            <w:vAlign w:val="center"/>
          </w:tcPr>
          <w:p w14:paraId="0D89CA58" w14:textId="77777777" w:rsidR="00FA0067" w:rsidRDefault="00FA0067" w:rsidP="00E106C1">
            <w:pPr>
              <w:jc w:val="center"/>
            </w:pPr>
            <w:r>
              <w:t>5</w:t>
            </w:r>
          </w:p>
        </w:tc>
      </w:tr>
      <w:tr w:rsidR="00FA0067" w:rsidRPr="00EC6850" w14:paraId="0FB26D93" w14:textId="77777777" w:rsidTr="00865861">
        <w:tc>
          <w:tcPr>
            <w:tcW w:w="4675" w:type="dxa"/>
            <w:vAlign w:val="bottom"/>
          </w:tcPr>
          <w:p w14:paraId="5C079DE7" w14:textId="77777777" w:rsidR="00FA0067" w:rsidRDefault="00FA0067" w:rsidP="00E106C1">
            <w:pPr>
              <w:rPr>
                <w:rFonts w:ascii="Calibri" w:hAnsi="Calibri" w:cs="Calibri"/>
                <w:color w:val="000000"/>
              </w:rPr>
            </w:pPr>
            <w:r>
              <w:rPr>
                <w:rFonts w:ascii="Calibri" w:hAnsi="Calibri" w:cs="Calibri"/>
                <w:color w:val="000000"/>
              </w:rPr>
              <w:t>Denitrifying Bioreactor (no)</w:t>
            </w:r>
          </w:p>
        </w:tc>
        <w:tc>
          <w:tcPr>
            <w:tcW w:w="4680" w:type="dxa"/>
            <w:vAlign w:val="center"/>
          </w:tcPr>
          <w:p w14:paraId="2B41A061" w14:textId="77777777" w:rsidR="00FA0067" w:rsidRDefault="00FA0067" w:rsidP="00E106C1">
            <w:pPr>
              <w:jc w:val="center"/>
            </w:pPr>
            <w:r>
              <w:t>5</w:t>
            </w:r>
          </w:p>
        </w:tc>
      </w:tr>
      <w:tr w:rsidR="00FA0067" w:rsidRPr="00EC6850" w14:paraId="61FF80CC" w14:textId="77777777" w:rsidTr="00865861">
        <w:tc>
          <w:tcPr>
            <w:tcW w:w="4675" w:type="dxa"/>
            <w:vAlign w:val="bottom"/>
          </w:tcPr>
          <w:p w14:paraId="4B226D0E" w14:textId="77777777" w:rsidR="00FA0067" w:rsidRDefault="00FA0067" w:rsidP="00E106C1">
            <w:pPr>
              <w:rPr>
                <w:rFonts w:ascii="Calibri" w:hAnsi="Calibri" w:cs="Calibri"/>
                <w:color w:val="000000"/>
              </w:rPr>
            </w:pPr>
            <w:r>
              <w:rPr>
                <w:rFonts w:ascii="Calibri" w:hAnsi="Calibri" w:cs="Calibri"/>
                <w:color w:val="000000"/>
              </w:rPr>
              <w:t>Tree/Shrub Establishment</w:t>
            </w:r>
          </w:p>
        </w:tc>
        <w:tc>
          <w:tcPr>
            <w:tcW w:w="4680" w:type="dxa"/>
            <w:vAlign w:val="center"/>
          </w:tcPr>
          <w:p w14:paraId="02BE84F6" w14:textId="77777777" w:rsidR="00FA0067" w:rsidRDefault="00FA0067" w:rsidP="00E106C1">
            <w:pPr>
              <w:jc w:val="center"/>
            </w:pPr>
            <w:r>
              <w:t>15</w:t>
            </w:r>
          </w:p>
        </w:tc>
      </w:tr>
      <w:tr w:rsidR="00FA0067" w:rsidRPr="00EC6850" w14:paraId="4F55212A" w14:textId="77777777" w:rsidTr="00865861">
        <w:tc>
          <w:tcPr>
            <w:tcW w:w="4675" w:type="dxa"/>
            <w:vAlign w:val="bottom"/>
          </w:tcPr>
          <w:p w14:paraId="21FCEB21" w14:textId="77777777" w:rsidR="00FA0067" w:rsidRDefault="00FA0067" w:rsidP="00E106C1">
            <w:pPr>
              <w:rPr>
                <w:rFonts w:ascii="Calibri" w:hAnsi="Calibri" w:cs="Calibri"/>
                <w:color w:val="000000"/>
              </w:rPr>
            </w:pPr>
            <w:r>
              <w:rPr>
                <w:rFonts w:ascii="Calibri" w:hAnsi="Calibri" w:cs="Calibri"/>
                <w:color w:val="000000"/>
              </w:rPr>
              <w:t>Wetland Creation</w:t>
            </w:r>
          </w:p>
        </w:tc>
        <w:tc>
          <w:tcPr>
            <w:tcW w:w="4680" w:type="dxa"/>
            <w:vAlign w:val="center"/>
          </w:tcPr>
          <w:p w14:paraId="7ED5135F" w14:textId="77777777" w:rsidR="00FA0067" w:rsidRDefault="00FA0067" w:rsidP="00E106C1">
            <w:pPr>
              <w:jc w:val="center"/>
            </w:pPr>
            <w:r>
              <w:t>15</w:t>
            </w:r>
          </w:p>
        </w:tc>
      </w:tr>
    </w:tbl>
    <w:p w14:paraId="0FE639A1" w14:textId="77777777" w:rsidR="00FD4EF5" w:rsidRDefault="00FD4EF5" w:rsidP="00FD4EF5">
      <w:r w:rsidRPr="00EC6850">
        <w:t>*Supporting practices may be necessary to support the above practices, and will be identified as necessary supporting practices, but do not add conservation management points to the total.</w:t>
      </w:r>
    </w:p>
    <w:p w14:paraId="0E3D8226" w14:textId="77777777" w:rsidR="00FD4EF5" w:rsidRDefault="00FD4EF5" w:rsidP="00FD4EF5">
      <w:pPr>
        <w:rPr>
          <w:highlight w:val="yellow"/>
        </w:rPr>
      </w:pPr>
    </w:p>
    <w:p w14:paraId="68B6A92B" w14:textId="44769826" w:rsidR="00C565D3" w:rsidRPr="00B0546A" w:rsidRDefault="00C565D3" w:rsidP="00C565D3">
      <w:pPr>
        <w:pStyle w:val="Heading2"/>
        <w:rPr>
          <w:b/>
        </w:rPr>
      </w:pPr>
      <w:bookmarkStart w:id="276" w:name="_Toc535524413"/>
      <w:bookmarkStart w:id="277" w:name="_Toc2079938"/>
      <w:r w:rsidRPr="00B0546A">
        <w:rPr>
          <w:b/>
        </w:rPr>
        <w:t xml:space="preserve">Inadequate </w:t>
      </w:r>
      <w:r w:rsidR="00B00AA7">
        <w:rPr>
          <w:b/>
        </w:rPr>
        <w:t>S</w:t>
      </w:r>
      <w:r w:rsidR="00B00AA7" w:rsidRPr="00B0546A">
        <w:rPr>
          <w:b/>
        </w:rPr>
        <w:t xml:space="preserve">tructure </w:t>
      </w:r>
      <w:r w:rsidRPr="00B0546A">
        <w:rPr>
          <w:b/>
        </w:rPr>
        <w:t xml:space="preserve">and </w:t>
      </w:r>
      <w:bookmarkEnd w:id="252"/>
      <w:bookmarkEnd w:id="276"/>
      <w:bookmarkEnd w:id="277"/>
      <w:r w:rsidR="00B00AA7">
        <w:rPr>
          <w:b/>
        </w:rPr>
        <w:t>C</w:t>
      </w:r>
      <w:r w:rsidR="00B00AA7" w:rsidRPr="00B0546A">
        <w:rPr>
          <w:b/>
        </w:rPr>
        <w:t>omposition</w:t>
      </w:r>
    </w:p>
    <w:p w14:paraId="4284CDC2" w14:textId="77777777" w:rsidR="00C565D3" w:rsidRPr="00B0546A" w:rsidRDefault="00C565D3" w:rsidP="00C565D3">
      <w:pPr>
        <w:rPr>
          <w:rFonts w:ascii="Calibri" w:eastAsia="Times New Roman" w:hAnsi="Calibri" w:cs="Calibri"/>
        </w:rPr>
      </w:pPr>
      <w:r w:rsidRPr="00B0546A">
        <w:rPr>
          <w:b/>
        </w:rPr>
        <w:t>Description:</w:t>
      </w:r>
      <w:r w:rsidRPr="00B0546A">
        <w:t xml:space="preserve">  </w:t>
      </w:r>
      <w:r w:rsidR="00FD4EF5" w:rsidRPr="00B0546A">
        <w:t>Plant communities have insufficient composition and structure to achieve ecological functions and management objectives.  This includes degradation of wetland habitat, targeted ecosystems, or unique plant communities.</w:t>
      </w:r>
    </w:p>
    <w:p w14:paraId="7BD65DF8" w14:textId="633E569B" w:rsidR="00C565D3" w:rsidRPr="00B0546A" w:rsidRDefault="00C565D3" w:rsidP="00C565D3">
      <w:r w:rsidRPr="00B0546A">
        <w:rPr>
          <w:b/>
        </w:rPr>
        <w:lastRenderedPageBreak/>
        <w:t>Objective:</w:t>
      </w:r>
      <w:r w:rsidRPr="00B0546A">
        <w:t xml:space="preserve">  </w:t>
      </w:r>
      <w:r w:rsidR="00FD4EF5" w:rsidRPr="00B0546A">
        <w:t>Maintain or restore ecological function and stop or reduce degradation to threshold levels or less for the plant communities being evaluated.</w:t>
      </w:r>
    </w:p>
    <w:p w14:paraId="69DFF2C5" w14:textId="77777777" w:rsidR="00C565D3" w:rsidRDefault="00C565D3" w:rsidP="00C565D3">
      <w:pPr>
        <w:rPr>
          <w:b/>
        </w:rPr>
      </w:pPr>
      <w:r w:rsidRPr="00B0546A">
        <w:rPr>
          <w:b/>
        </w:rPr>
        <w:t>Analysis within CART:</w:t>
      </w:r>
    </w:p>
    <w:p w14:paraId="4F715D30" w14:textId="4D24F567" w:rsidR="00FD4EF5" w:rsidRPr="00B0546A" w:rsidRDefault="00FD4EF5" w:rsidP="00FD4EF5">
      <w:r w:rsidRPr="00B0546A">
        <w:t>Each PLU will default to a</w:t>
      </w:r>
      <w:r w:rsidR="00741777">
        <w:t xml:space="preserve"> “not assessed” </w:t>
      </w:r>
      <w:r w:rsidRPr="00B0546A">
        <w:t xml:space="preserve">status for </w:t>
      </w:r>
      <w:r w:rsidR="00B00AA7">
        <w:t>p</w:t>
      </w:r>
      <w:r w:rsidR="00B00AA7" w:rsidRPr="00B0546A">
        <w:t xml:space="preserve">lant </w:t>
      </w:r>
      <w:r w:rsidRPr="00B0546A">
        <w:rPr>
          <w:b/>
        </w:rPr>
        <w:t>structure and composition</w:t>
      </w:r>
      <w:r w:rsidRPr="00B0546A">
        <w:t xml:space="preserve">.  The </w:t>
      </w:r>
      <w:r w:rsidR="00FF6243">
        <w:t>planner</w:t>
      </w:r>
      <w:r w:rsidRPr="00B0546A">
        <w:t xml:space="preserve"> will identify this resource concern based on </w:t>
      </w:r>
      <w:r w:rsidR="00741777">
        <w:t>site-specific</w:t>
      </w:r>
      <w:r w:rsidRPr="00B0546A">
        <w:t xml:space="preserve"> conditions. The threshold and existing condition questions will set the existing score b</w:t>
      </w:r>
      <w:r w:rsidR="00662B09" w:rsidRPr="00B0546A">
        <w:t>y land use as identified below:</w:t>
      </w:r>
    </w:p>
    <w:p w14:paraId="4B10CA50" w14:textId="77777777" w:rsidR="008450BD" w:rsidRPr="00B0546A" w:rsidRDefault="008450BD" w:rsidP="008450BD">
      <w:pPr>
        <w:pStyle w:val="Caption"/>
        <w:keepNext/>
        <w:rPr>
          <w:b/>
          <w:i w:val="0"/>
          <w:sz w:val="22"/>
        </w:rPr>
      </w:pPr>
      <w:r w:rsidRPr="00B0546A">
        <w:rPr>
          <w:b/>
          <w:i w:val="0"/>
          <w:sz w:val="22"/>
        </w:rPr>
        <w:t>Crop:</w:t>
      </w:r>
    </w:p>
    <w:p w14:paraId="5E2E2AAA" w14:textId="77777777" w:rsidR="008764C7" w:rsidRPr="00B0546A" w:rsidRDefault="00B32459" w:rsidP="008764C7">
      <w:pPr>
        <w:pStyle w:val="Caption"/>
        <w:keepNext/>
        <w:rPr>
          <w:b/>
          <w:i w:val="0"/>
          <w:sz w:val="22"/>
        </w:rPr>
      </w:pPr>
      <w:r w:rsidRPr="00B0546A">
        <w:rPr>
          <w:b/>
          <w:i w:val="0"/>
          <w:sz w:val="22"/>
        </w:rPr>
        <w:t>Crop Annual:</w:t>
      </w:r>
      <w:r w:rsidR="00B0546A">
        <w:rPr>
          <w:b/>
          <w:i w:val="0"/>
          <w:sz w:val="22"/>
        </w:rPr>
        <w:t xml:space="preserve">  NOT </w:t>
      </w:r>
      <w:r w:rsidRPr="00B0546A">
        <w:rPr>
          <w:b/>
          <w:i w:val="0"/>
          <w:sz w:val="22"/>
        </w:rPr>
        <w:t>APPLICABLE</w:t>
      </w:r>
    </w:p>
    <w:p w14:paraId="2C27A02A" w14:textId="6D37FC87" w:rsidR="008764C7" w:rsidRPr="00B0546A" w:rsidRDefault="00B32459" w:rsidP="008764C7">
      <w:pPr>
        <w:rPr>
          <w:b/>
        </w:rPr>
      </w:pPr>
      <w:r w:rsidRPr="00B0546A">
        <w:rPr>
          <w:b/>
          <w:iCs/>
          <w:color w:val="44546A" w:themeColor="text2"/>
          <w:szCs w:val="18"/>
        </w:rPr>
        <w:t xml:space="preserve">Crop Perennial: </w:t>
      </w:r>
    </w:p>
    <w:p w14:paraId="07382E06" w14:textId="4D943216" w:rsidR="008764C7" w:rsidRPr="00B0546A" w:rsidRDefault="00B32459" w:rsidP="008764C7">
      <w:r w:rsidRPr="00B0546A">
        <w:t xml:space="preserve">Each PLU for </w:t>
      </w:r>
      <w:r w:rsidR="00B00AA7">
        <w:t>c</w:t>
      </w:r>
      <w:r w:rsidR="00B00AA7" w:rsidRPr="00B0546A">
        <w:t xml:space="preserve">rop </w:t>
      </w:r>
      <w:r w:rsidR="00B00AA7">
        <w:t xml:space="preserve">perennial </w:t>
      </w:r>
      <w:r w:rsidR="00662B09" w:rsidRPr="00B0546A">
        <w:t>will have a threshold value of 5</w:t>
      </w:r>
      <w:r w:rsidRPr="00B0546A">
        <w:t>0 set and a benchmark condition set of questions.</w:t>
      </w:r>
    </w:p>
    <w:p w14:paraId="114A4997" w14:textId="61C92CBC" w:rsidR="008764C7" w:rsidRPr="00B0546A" w:rsidRDefault="00227AB4" w:rsidP="008764C7">
      <w:pPr>
        <w:pStyle w:val="Caption"/>
        <w:keepNext/>
        <w:rPr>
          <w:sz w:val="22"/>
          <w:szCs w:val="22"/>
        </w:rPr>
      </w:pPr>
      <w:r w:rsidRPr="00B0546A">
        <w:rPr>
          <w:sz w:val="22"/>
          <w:szCs w:val="22"/>
        </w:rPr>
        <w:t xml:space="preserve">Figure </w:t>
      </w:r>
      <w:r w:rsidRPr="6AC75AE0">
        <w:fldChar w:fldCharType="begin"/>
      </w:r>
      <w:r w:rsidRPr="00B0546A">
        <w:rPr>
          <w:sz w:val="22"/>
          <w:szCs w:val="22"/>
        </w:rPr>
        <w:instrText xml:space="preserve"> SEQ Figure \* ARABIC </w:instrText>
      </w:r>
      <w:r w:rsidRPr="6AC75AE0">
        <w:rPr>
          <w:sz w:val="22"/>
          <w:szCs w:val="22"/>
        </w:rPr>
        <w:fldChar w:fldCharType="separate"/>
      </w:r>
      <w:r w:rsidR="002551DD">
        <w:rPr>
          <w:noProof/>
          <w:sz w:val="22"/>
          <w:szCs w:val="22"/>
        </w:rPr>
        <w:t>102</w:t>
      </w:r>
      <w:r w:rsidRPr="6AC75AE0">
        <w:fldChar w:fldCharType="end"/>
      </w:r>
      <w:r w:rsidRPr="00B0546A">
        <w:rPr>
          <w:sz w:val="22"/>
          <w:szCs w:val="22"/>
        </w:rPr>
        <w:t>:</w:t>
      </w:r>
      <w:r w:rsidR="00B32459" w:rsidRPr="00B0546A">
        <w:rPr>
          <w:sz w:val="22"/>
          <w:szCs w:val="22"/>
        </w:rPr>
        <w:t xml:space="preserve"> Crop Plant Structure and Composition Existing Condition</w:t>
      </w:r>
    </w:p>
    <w:tbl>
      <w:tblPr>
        <w:tblStyle w:val="TableGrid"/>
        <w:tblW w:w="0" w:type="auto"/>
        <w:tblLook w:val="04A0" w:firstRow="1" w:lastRow="0" w:firstColumn="1" w:lastColumn="0" w:noHBand="0" w:noVBand="1"/>
      </w:tblPr>
      <w:tblGrid>
        <w:gridCol w:w="1729"/>
        <w:gridCol w:w="1248"/>
        <w:gridCol w:w="6373"/>
      </w:tblGrid>
      <w:tr w:rsidR="008764C7" w:rsidRPr="00B0546A" w14:paraId="1427C9F8" w14:textId="77777777" w:rsidTr="00773F28">
        <w:tc>
          <w:tcPr>
            <w:tcW w:w="1729" w:type="dxa"/>
            <w:shd w:val="clear" w:color="auto" w:fill="D9E2F3" w:themeFill="accent1" w:themeFillTint="33"/>
          </w:tcPr>
          <w:p w14:paraId="69F5DC2D" w14:textId="77777777" w:rsidR="008764C7" w:rsidRPr="00B0546A" w:rsidRDefault="00F67632" w:rsidP="008764C7">
            <w:r w:rsidRPr="00B0546A">
              <w:t>Answer</w:t>
            </w:r>
          </w:p>
        </w:tc>
        <w:tc>
          <w:tcPr>
            <w:tcW w:w="1248" w:type="dxa"/>
            <w:shd w:val="clear" w:color="auto" w:fill="D9E2F3" w:themeFill="accent1" w:themeFillTint="33"/>
          </w:tcPr>
          <w:p w14:paraId="180C9EA4" w14:textId="77777777" w:rsidR="008764C7" w:rsidRPr="00B0546A" w:rsidRDefault="00B32459" w:rsidP="008764C7">
            <w:r w:rsidRPr="00B0546A">
              <w:t>Existing Condition Points</w:t>
            </w:r>
          </w:p>
        </w:tc>
        <w:tc>
          <w:tcPr>
            <w:tcW w:w="6373" w:type="dxa"/>
            <w:shd w:val="clear" w:color="auto" w:fill="D9E2F3" w:themeFill="accent1" w:themeFillTint="33"/>
          </w:tcPr>
          <w:p w14:paraId="372EA975" w14:textId="77777777" w:rsidR="008764C7" w:rsidRPr="00B0546A" w:rsidRDefault="00B32459" w:rsidP="008764C7">
            <w:r w:rsidRPr="00B0546A">
              <w:t>Reference for assessment condition</w:t>
            </w:r>
          </w:p>
        </w:tc>
      </w:tr>
      <w:tr w:rsidR="00773F28" w:rsidRPr="00B0546A" w14:paraId="54FFE775" w14:textId="77777777" w:rsidTr="00773F28">
        <w:tc>
          <w:tcPr>
            <w:tcW w:w="1729" w:type="dxa"/>
          </w:tcPr>
          <w:p w14:paraId="557BE81D" w14:textId="77777777" w:rsidR="00773F28" w:rsidRPr="00B0546A" w:rsidRDefault="00773F28" w:rsidP="00773F28">
            <w:pPr>
              <w:rPr>
                <w:color w:val="000000" w:themeColor="text1"/>
              </w:rPr>
            </w:pPr>
            <w:r w:rsidRPr="00B0546A">
              <w:rPr>
                <w:color w:val="000000" w:themeColor="text1"/>
              </w:rPr>
              <w:t>Excellent</w:t>
            </w:r>
          </w:p>
        </w:tc>
        <w:tc>
          <w:tcPr>
            <w:tcW w:w="1248" w:type="dxa"/>
          </w:tcPr>
          <w:p w14:paraId="0D848325" w14:textId="77777777" w:rsidR="00773F28" w:rsidRPr="00B0546A" w:rsidRDefault="007643D5" w:rsidP="00773F28">
            <w:r>
              <w:t>6</w:t>
            </w:r>
            <w:r w:rsidR="00773F28" w:rsidRPr="00B0546A">
              <w:t>0</w:t>
            </w:r>
          </w:p>
        </w:tc>
        <w:tc>
          <w:tcPr>
            <w:tcW w:w="6373" w:type="dxa"/>
          </w:tcPr>
          <w:p w14:paraId="2FA7D76B" w14:textId="4F4CA972" w:rsidR="00773F28" w:rsidRPr="00B0546A" w:rsidRDefault="00773F28" w:rsidP="00773F28">
            <w:r w:rsidRPr="00B0546A">
              <w:t xml:space="preserve">Existing </w:t>
            </w:r>
            <w:r w:rsidR="00B00AA7">
              <w:t>p</w:t>
            </w:r>
            <w:r w:rsidR="00B00AA7" w:rsidRPr="00B0546A">
              <w:t xml:space="preserve">lant </w:t>
            </w:r>
            <w:r w:rsidR="00B00AA7">
              <w:t>c</w:t>
            </w:r>
            <w:r w:rsidR="00B00AA7" w:rsidRPr="00B0546A">
              <w:t xml:space="preserve">ommunity </w:t>
            </w:r>
            <w:r w:rsidRPr="00B0546A">
              <w:t xml:space="preserve">meets objectives for structure and composition.  </w:t>
            </w:r>
            <w:r w:rsidR="00B00AA7" w:rsidRPr="00B0546A">
              <w:t>8</w:t>
            </w:r>
            <w:r w:rsidR="00B00AA7">
              <w:t>1</w:t>
            </w:r>
            <w:r w:rsidRPr="00B0546A">
              <w:t>-100% of desired plant diversity &amp; structure are present</w:t>
            </w:r>
          </w:p>
        </w:tc>
      </w:tr>
      <w:tr w:rsidR="00773F28" w:rsidRPr="00B0546A" w14:paraId="758CCDC4" w14:textId="77777777" w:rsidTr="00773F28">
        <w:tc>
          <w:tcPr>
            <w:tcW w:w="1729" w:type="dxa"/>
          </w:tcPr>
          <w:p w14:paraId="785F4732" w14:textId="77777777" w:rsidR="00773F28" w:rsidRPr="00B0546A" w:rsidRDefault="00773F28" w:rsidP="00773F28">
            <w:pPr>
              <w:rPr>
                <w:color w:val="000000" w:themeColor="text1"/>
              </w:rPr>
            </w:pPr>
            <w:r w:rsidRPr="00B0546A">
              <w:rPr>
                <w:color w:val="000000" w:themeColor="text1"/>
              </w:rPr>
              <w:t>Good</w:t>
            </w:r>
          </w:p>
        </w:tc>
        <w:tc>
          <w:tcPr>
            <w:tcW w:w="1248" w:type="dxa"/>
          </w:tcPr>
          <w:p w14:paraId="7A3B453E" w14:textId="77777777" w:rsidR="00773F28" w:rsidRPr="00B0546A" w:rsidRDefault="007643D5" w:rsidP="00773F28">
            <w:r>
              <w:t>5</w:t>
            </w:r>
            <w:r w:rsidR="00773F28" w:rsidRPr="00B0546A">
              <w:t>0</w:t>
            </w:r>
          </w:p>
        </w:tc>
        <w:tc>
          <w:tcPr>
            <w:tcW w:w="6373" w:type="dxa"/>
          </w:tcPr>
          <w:p w14:paraId="4EDC53EF" w14:textId="4B0D693C" w:rsidR="00773F28" w:rsidRPr="00B0546A" w:rsidRDefault="00B00AA7" w:rsidP="00773F28">
            <w:r>
              <w:t>60-</w:t>
            </w:r>
            <w:r w:rsidR="00773F28" w:rsidRPr="00B0546A">
              <w:t>80% of desired plant diversity and structure are present</w:t>
            </w:r>
          </w:p>
        </w:tc>
      </w:tr>
      <w:tr w:rsidR="00773F28" w:rsidRPr="00B0546A" w14:paraId="3EC7F53B" w14:textId="77777777" w:rsidTr="00773F28">
        <w:tc>
          <w:tcPr>
            <w:tcW w:w="1729" w:type="dxa"/>
          </w:tcPr>
          <w:p w14:paraId="35BEBF28" w14:textId="77777777" w:rsidR="00773F28" w:rsidRPr="00B0546A" w:rsidRDefault="00773F28" w:rsidP="00773F28">
            <w:pPr>
              <w:rPr>
                <w:color w:val="000000" w:themeColor="text1"/>
              </w:rPr>
            </w:pPr>
            <w:r w:rsidRPr="00B0546A">
              <w:rPr>
                <w:color w:val="000000" w:themeColor="text1"/>
              </w:rPr>
              <w:t>Fair</w:t>
            </w:r>
          </w:p>
        </w:tc>
        <w:tc>
          <w:tcPr>
            <w:tcW w:w="1248" w:type="dxa"/>
          </w:tcPr>
          <w:p w14:paraId="71B82B2F" w14:textId="77777777" w:rsidR="00773F28" w:rsidRPr="00B0546A" w:rsidRDefault="00773F28" w:rsidP="00773F28">
            <w:r w:rsidRPr="00B0546A">
              <w:t>15</w:t>
            </w:r>
          </w:p>
        </w:tc>
        <w:tc>
          <w:tcPr>
            <w:tcW w:w="6373" w:type="dxa"/>
          </w:tcPr>
          <w:p w14:paraId="415D991E" w14:textId="5C8AEF13" w:rsidR="00773F28" w:rsidRPr="00B0546A" w:rsidRDefault="00B00AA7" w:rsidP="00773F28">
            <w:r>
              <w:t>20-</w:t>
            </w:r>
            <w:r w:rsidR="00773F28" w:rsidRPr="00B0546A">
              <w:t>60% of desired plant diversity &amp; structure are present</w:t>
            </w:r>
          </w:p>
        </w:tc>
      </w:tr>
      <w:tr w:rsidR="008764C7" w:rsidRPr="008450BD" w14:paraId="372891E6" w14:textId="77777777" w:rsidTr="00773F28">
        <w:tc>
          <w:tcPr>
            <w:tcW w:w="1729" w:type="dxa"/>
          </w:tcPr>
          <w:p w14:paraId="1817B067" w14:textId="77777777" w:rsidR="008764C7" w:rsidRPr="00B0546A" w:rsidRDefault="00B32459" w:rsidP="008764C7">
            <w:pPr>
              <w:rPr>
                <w:color w:val="000000" w:themeColor="text1"/>
              </w:rPr>
            </w:pPr>
            <w:r w:rsidRPr="00B0546A">
              <w:rPr>
                <w:color w:val="000000" w:themeColor="text1"/>
              </w:rPr>
              <w:t>Poor</w:t>
            </w:r>
          </w:p>
        </w:tc>
        <w:tc>
          <w:tcPr>
            <w:tcW w:w="1248" w:type="dxa"/>
          </w:tcPr>
          <w:p w14:paraId="5FD71C55" w14:textId="77777777" w:rsidR="008764C7" w:rsidRPr="00B0546A" w:rsidRDefault="00B32459" w:rsidP="008764C7">
            <w:r w:rsidRPr="00B0546A">
              <w:t>1</w:t>
            </w:r>
          </w:p>
        </w:tc>
        <w:tc>
          <w:tcPr>
            <w:tcW w:w="6373" w:type="dxa"/>
          </w:tcPr>
          <w:p w14:paraId="5A66DC91" w14:textId="5902824B" w:rsidR="008764C7" w:rsidRPr="00B0546A" w:rsidRDefault="00B00AA7" w:rsidP="008764C7">
            <w:r>
              <w:t>&lt;</w:t>
            </w:r>
            <w:r w:rsidR="00B32459" w:rsidRPr="00B0546A">
              <w:t>20% of desired plant diversity &amp; structure are present</w:t>
            </w:r>
          </w:p>
        </w:tc>
      </w:tr>
    </w:tbl>
    <w:p w14:paraId="2A71FB9F" w14:textId="761B36D9" w:rsidR="008764C7" w:rsidRDefault="008764C7" w:rsidP="008764C7">
      <w:pPr>
        <w:rPr>
          <w:highlight w:val="yellow"/>
        </w:rPr>
      </w:pPr>
    </w:p>
    <w:p w14:paraId="587FA2CB" w14:textId="43A7CE15" w:rsidR="00397B6B" w:rsidRPr="00EC6850" w:rsidRDefault="00397B6B" w:rsidP="00397B6B">
      <w:r>
        <w:t>C</w:t>
      </w:r>
      <w:r w:rsidRPr="00EC6850">
        <w:t xml:space="preserve">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Pr>
          <w:i/>
          <w:iCs/>
          <w:color w:val="44546A" w:themeColor="text2"/>
        </w:rPr>
        <w:fldChar w:fldCharType="begin"/>
      </w:r>
      <w:r>
        <w:instrText xml:space="preserve"> REF _Ref1133900 \h </w:instrText>
      </w:r>
      <w:r>
        <w:rPr>
          <w:i/>
          <w:iCs/>
          <w:color w:val="44546A" w:themeColor="text2"/>
        </w:rPr>
      </w:r>
      <w:r>
        <w:rPr>
          <w:i/>
          <w:iCs/>
          <w:color w:val="44546A" w:themeColor="text2"/>
        </w:rPr>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103</w:t>
      </w:r>
      <w:r>
        <w:rPr>
          <w:i/>
          <w:iCs/>
          <w:color w:val="44546A" w:themeColor="text2"/>
        </w:rPr>
        <w:fldChar w:fldCharType="end"/>
      </w:r>
      <w:r w:rsidRPr="00B53010">
        <w:t>.</w:t>
      </w:r>
    </w:p>
    <w:p w14:paraId="71CEDF25" w14:textId="052F2D35" w:rsidR="008764C7" w:rsidRPr="00554408" w:rsidRDefault="00227AB4">
      <w:pPr>
        <w:rPr>
          <w:i/>
          <w:color w:val="44546A" w:themeColor="text2"/>
        </w:rPr>
      </w:pPr>
      <w:bookmarkStart w:id="278" w:name="_Ref1133900"/>
      <w:r w:rsidRPr="75D8186F">
        <w:rPr>
          <w:i/>
          <w:iCs/>
          <w:color w:val="44546A" w:themeColor="text2"/>
        </w:rPr>
        <w:t xml:space="preserve">Figure </w:t>
      </w:r>
      <w:r w:rsidRPr="6AC75AE0">
        <w:fldChar w:fldCharType="begin"/>
      </w:r>
      <w:r w:rsidRPr="00554408">
        <w:rPr>
          <w:i/>
          <w:iCs/>
          <w:color w:val="44546A" w:themeColor="text2"/>
        </w:rPr>
        <w:instrText xml:space="preserve"> SEQ Figure \* ARABIC </w:instrText>
      </w:r>
      <w:r w:rsidRPr="6AC75AE0">
        <w:rPr>
          <w:i/>
          <w:iCs/>
          <w:color w:val="44546A" w:themeColor="text2"/>
        </w:rPr>
        <w:fldChar w:fldCharType="separate"/>
      </w:r>
      <w:r w:rsidR="002551DD">
        <w:rPr>
          <w:i/>
          <w:iCs/>
          <w:noProof/>
          <w:color w:val="44546A" w:themeColor="text2"/>
        </w:rPr>
        <w:t>103</w:t>
      </w:r>
      <w:r w:rsidRPr="6AC75AE0">
        <w:fldChar w:fldCharType="end"/>
      </w:r>
      <w:bookmarkEnd w:id="278"/>
      <w:r w:rsidRPr="75D8186F">
        <w:rPr>
          <w:i/>
          <w:iCs/>
          <w:color w:val="44546A" w:themeColor="text2"/>
        </w:rPr>
        <w:t>:</w:t>
      </w:r>
      <w:r w:rsidR="00B32459" w:rsidRPr="75D8186F">
        <w:rPr>
          <w:i/>
          <w:iCs/>
          <w:color w:val="44546A" w:themeColor="text2"/>
        </w:rPr>
        <w:t xml:space="preserve"> </w:t>
      </w:r>
      <w:r w:rsidR="004435C6" w:rsidRPr="00AB186A">
        <w:rPr>
          <w:i/>
          <w:iCs/>
          <w:color w:val="44546A"/>
        </w:rPr>
        <w:t>Typical Practices Affecting Crop Plant Structure and Composition</w:t>
      </w:r>
      <w:r w:rsidR="004435C6">
        <w:rPr>
          <w:rStyle w:val="CommentReference"/>
        </w:rPr>
        <w:commentReference w:id="279"/>
      </w:r>
      <w:r w:rsidR="00477960">
        <w:rPr>
          <w:rStyle w:val="CommentReference"/>
        </w:rPr>
        <w:commentReference w:id="280"/>
      </w:r>
    </w:p>
    <w:tbl>
      <w:tblPr>
        <w:tblStyle w:val="TableGrid"/>
        <w:tblW w:w="0" w:type="auto"/>
        <w:tblLook w:val="04A0" w:firstRow="1" w:lastRow="0" w:firstColumn="1" w:lastColumn="0" w:noHBand="0" w:noVBand="1"/>
      </w:tblPr>
      <w:tblGrid>
        <w:gridCol w:w="4045"/>
        <w:gridCol w:w="3096"/>
      </w:tblGrid>
      <w:tr w:rsidR="0013298E" w:rsidRPr="008450BD" w14:paraId="26A08181" w14:textId="77777777" w:rsidTr="00E106C1">
        <w:tc>
          <w:tcPr>
            <w:tcW w:w="4045" w:type="dxa"/>
            <w:shd w:val="clear" w:color="auto" w:fill="D9E2F3" w:themeFill="accent1" w:themeFillTint="33"/>
          </w:tcPr>
          <w:p w14:paraId="28538D39" w14:textId="77777777" w:rsidR="0013298E" w:rsidRPr="008450BD" w:rsidRDefault="0013298E" w:rsidP="00E106C1">
            <w:pPr>
              <w:rPr>
                <w:highlight w:val="yellow"/>
              </w:rPr>
            </w:pPr>
            <w:r w:rsidRPr="00EC6850">
              <w:t>Conservation Practices</w:t>
            </w:r>
          </w:p>
        </w:tc>
        <w:tc>
          <w:tcPr>
            <w:tcW w:w="3096" w:type="dxa"/>
            <w:shd w:val="clear" w:color="auto" w:fill="D9E2F3" w:themeFill="accent1" w:themeFillTint="33"/>
          </w:tcPr>
          <w:p w14:paraId="285D8412" w14:textId="77777777" w:rsidR="0013298E" w:rsidRPr="008450BD" w:rsidRDefault="0013298E" w:rsidP="00E106C1">
            <w:pPr>
              <w:rPr>
                <w:highlight w:val="yellow"/>
              </w:rPr>
            </w:pPr>
            <w:r w:rsidRPr="00EC6850">
              <w:t>Conservation Management Points</w:t>
            </w:r>
          </w:p>
        </w:tc>
      </w:tr>
      <w:tr w:rsidR="0013298E" w:rsidRPr="008450BD" w14:paraId="0907388A" w14:textId="77777777" w:rsidTr="00E106C1">
        <w:tc>
          <w:tcPr>
            <w:tcW w:w="4045" w:type="dxa"/>
            <w:vAlign w:val="bottom"/>
          </w:tcPr>
          <w:p w14:paraId="7694F8F8" w14:textId="77777777" w:rsidR="0013298E" w:rsidRPr="008450BD" w:rsidRDefault="0013298E" w:rsidP="00E106C1">
            <w:pPr>
              <w:rPr>
                <w:color w:val="FF0000"/>
                <w:highlight w:val="yellow"/>
              </w:rPr>
            </w:pPr>
            <w:r>
              <w:rPr>
                <w:rFonts w:ascii="Calibri" w:hAnsi="Calibri" w:cs="Calibri"/>
                <w:color w:val="000000"/>
              </w:rPr>
              <w:t>Critical Area Planting</w:t>
            </w:r>
          </w:p>
        </w:tc>
        <w:tc>
          <w:tcPr>
            <w:tcW w:w="3096" w:type="dxa"/>
          </w:tcPr>
          <w:p w14:paraId="4C202A65" w14:textId="77777777" w:rsidR="0013298E" w:rsidRPr="008450BD" w:rsidRDefault="0013298E" w:rsidP="00E106C1">
            <w:pPr>
              <w:rPr>
                <w:highlight w:val="yellow"/>
              </w:rPr>
            </w:pPr>
            <w:r>
              <w:t>15</w:t>
            </w:r>
          </w:p>
        </w:tc>
      </w:tr>
      <w:tr w:rsidR="0013298E" w:rsidRPr="008450BD" w14:paraId="0E6AA41D" w14:textId="77777777" w:rsidTr="00E106C1">
        <w:tc>
          <w:tcPr>
            <w:tcW w:w="4045" w:type="dxa"/>
            <w:vAlign w:val="bottom"/>
          </w:tcPr>
          <w:p w14:paraId="7510C36C" w14:textId="77777777" w:rsidR="0013298E" w:rsidRPr="008450BD" w:rsidRDefault="0013298E" w:rsidP="00E106C1">
            <w:pPr>
              <w:rPr>
                <w:highlight w:val="yellow"/>
              </w:rPr>
            </w:pPr>
            <w:r>
              <w:rPr>
                <w:rFonts w:ascii="Calibri" w:hAnsi="Calibri" w:cs="Calibri"/>
                <w:color w:val="000000"/>
              </w:rPr>
              <w:t>Herbaceous Weed Control</w:t>
            </w:r>
          </w:p>
        </w:tc>
        <w:tc>
          <w:tcPr>
            <w:tcW w:w="3096" w:type="dxa"/>
          </w:tcPr>
          <w:p w14:paraId="1F25F668" w14:textId="77777777" w:rsidR="0013298E" w:rsidRPr="008450BD" w:rsidRDefault="0013298E" w:rsidP="00E106C1">
            <w:pPr>
              <w:rPr>
                <w:highlight w:val="yellow"/>
              </w:rPr>
            </w:pPr>
            <w:r>
              <w:t>15</w:t>
            </w:r>
          </w:p>
        </w:tc>
      </w:tr>
      <w:tr w:rsidR="0013298E" w:rsidRPr="008450BD" w14:paraId="59CEE75F" w14:textId="77777777" w:rsidTr="00E106C1">
        <w:tc>
          <w:tcPr>
            <w:tcW w:w="4045" w:type="dxa"/>
            <w:vAlign w:val="bottom"/>
          </w:tcPr>
          <w:p w14:paraId="2C26A615" w14:textId="77777777" w:rsidR="0013298E" w:rsidRPr="008450BD" w:rsidRDefault="0013298E" w:rsidP="00E106C1">
            <w:pPr>
              <w:rPr>
                <w:highlight w:val="yellow"/>
              </w:rPr>
            </w:pPr>
            <w:r>
              <w:rPr>
                <w:rFonts w:ascii="Calibri" w:hAnsi="Calibri" w:cs="Calibri"/>
                <w:color w:val="000000"/>
              </w:rPr>
              <w:t>Forage and Biomass Planting</w:t>
            </w:r>
          </w:p>
        </w:tc>
        <w:tc>
          <w:tcPr>
            <w:tcW w:w="3096" w:type="dxa"/>
          </w:tcPr>
          <w:p w14:paraId="61BE3A49" w14:textId="77777777" w:rsidR="0013298E" w:rsidRPr="008450BD" w:rsidRDefault="0013298E" w:rsidP="00E106C1">
            <w:pPr>
              <w:rPr>
                <w:highlight w:val="yellow"/>
              </w:rPr>
            </w:pPr>
            <w:r>
              <w:t>20</w:t>
            </w:r>
          </w:p>
        </w:tc>
      </w:tr>
      <w:tr w:rsidR="0013298E" w:rsidRPr="008450BD" w14:paraId="08057735" w14:textId="77777777" w:rsidTr="00E106C1">
        <w:tc>
          <w:tcPr>
            <w:tcW w:w="4045" w:type="dxa"/>
            <w:vAlign w:val="bottom"/>
          </w:tcPr>
          <w:p w14:paraId="718F1415" w14:textId="77777777" w:rsidR="0013298E" w:rsidRPr="008450BD" w:rsidRDefault="0013298E" w:rsidP="00E106C1">
            <w:pPr>
              <w:rPr>
                <w:highlight w:val="yellow"/>
              </w:rPr>
            </w:pPr>
            <w:r>
              <w:rPr>
                <w:rFonts w:ascii="Calibri" w:hAnsi="Calibri" w:cs="Calibri"/>
                <w:color w:val="000000"/>
              </w:rPr>
              <w:t>Nutrient Management</w:t>
            </w:r>
          </w:p>
        </w:tc>
        <w:tc>
          <w:tcPr>
            <w:tcW w:w="3096" w:type="dxa"/>
          </w:tcPr>
          <w:p w14:paraId="19024B0A" w14:textId="77777777" w:rsidR="0013298E" w:rsidRPr="008450BD" w:rsidRDefault="0013298E" w:rsidP="00E106C1">
            <w:pPr>
              <w:rPr>
                <w:highlight w:val="yellow"/>
              </w:rPr>
            </w:pPr>
            <w:r>
              <w:t>10</w:t>
            </w:r>
          </w:p>
        </w:tc>
      </w:tr>
      <w:tr w:rsidR="0013298E" w:rsidRPr="008450BD" w14:paraId="7CC7A3EF" w14:textId="77777777" w:rsidTr="00E106C1">
        <w:tc>
          <w:tcPr>
            <w:tcW w:w="4045" w:type="dxa"/>
            <w:vAlign w:val="bottom"/>
          </w:tcPr>
          <w:p w14:paraId="54BAE50C" w14:textId="77777777" w:rsidR="0013298E" w:rsidRPr="008450BD" w:rsidRDefault="0013298E" w:rsidP="00E106C1">
            <w:pPr>
              <w:rPr>
                <w:highlight w:val="yellow"/>
              </w:rPr>
            </w:pPr>
            <w:proofErr w:type="spellStart"/>
            <w:r>
              <w:rPr>
                <w:rFonts w:ascii="Calibri" w:hAnsi="Calibri" w:cs="Calibri"/>
                <w:color w:val="000000"/>
              </w:rPr>
              <w:t>Silvopasture</w:t>
            </w:r>
            <w:proofErr w:type="spellEnd"/>
            <w:r>
              <w:rPr>
                <w:rFonts w:ascii="Calibri" w:hAnsi="Calibri" w:cs="Calibri"/>
                <w:color w:val="000000"/>
              </w:rPr>
              <w:t xml:space="preserve"> Establishment</w:t>
            </w:r>
          </w:p>
        </w:tc>
        <w:tc>
          <w:tcPr>
            <w:tcW w:w="3096" w:type="dxa"/>
          </w:tcPr>
          <w:p w14:paraId="20F1F16D" w14:textId="77777777" w:rsidR="0013298E" w:rsidRPr="008450BD" w:rsidRDefault="0013298E" w:rsidP="00E106C1">
            <w:pPr>
              <w:rPr>
                <w:highlight w:val="yellow"/>
              </w:rPr>
            </w:pPr>
            <w:r>
              <w:t>5</w:t>
            </w:r>
          </w:p>
        </w:tc>
      </w:tr>
      <w:tr w:rsidR="0013298E" w:rsidRPr="008450BD" w14:paraId="2B23D75B" w14:textId="77777777" w:rsidTr="00E106C1">
        <w:tc>
          <w:tcPr>
            <w:tcW w:w="4045" w:type="dxa"/>
            <w:vAlign w:val="bottom"/>
          </w:tcPr>
          <w:p w14:paraId="11E8F0A7" w14:textId="77777777" w:rsidR="0013298E" w:rsidRPr="008450BD" w:rsidRDefault="0013298E" w:rsidP="00E106C1">
            <w:pPr>
              <w:rPr>
                <w:highlight w:val="yellow"/>
              </w:rPr>
            </w:pPr>
            <w:r>
              <w:rPr>
                <w:rFonts w:ascii="Calibri" w:hAnsi="Calibri" w:cs="Calibri"/>
                <w:color w:val="000000"/>
              </w:rPr>
              <w:t>Integrated Pest Management</w:t>
            </w:r>
          </w:p>
        </w:tc>
        <w:tc>
          <w:tcPr>
            <w:tcW w:w="3096" w:type="dxa"/>
            <w:vAlign w:val="center"/>
          </w:tcPr>
          <w:p w14:paraId="3064EEA4" w14:textId="77777777" w:rsidR="0013298E" w:rsidRPr="008450BD" w:rsidRDefault="0013298E" w:rsidP="00E106C1">
            <w:pPr>
              <w:rPr>
                <w:highlight w:val="yellow"/>
              </w:rPr>
            </w:pPr>
            <w:r>
              <w:t>20</w:t>
            </w:r>
          </w:p>
        </w:tc>
      </w:tr>
      <w:tr w:rsidR="0013298E" w:rsidRPr="008450BD" w14:paraId="19BED40C" w14:textId="77777777" w:rsidTr="00E106C1">
        <w:tc>
          <w:tcPr>
            <w:tcW w:w="4045" w:type="dxa"/>
            <w:vAlign w:val="bottom"/>
          </w:tcPr>
          <w:p w14:paraId="1909865E" w14:textId="77777777" w:rsidR="0013298E" w:rsidRDefault="0013298E" w:rsidP="00E106C1">
            <w:pPr>
              <w:rPr>
                <w:rFonts w:ascii="Calibri" w:hAnsi="Calibri" w:cs="Calibri"/>
                <w:color w:val="000000"/>
              </w:rPr>
            </w:pPr>
            <w:r>
              <w:rPr>
                <w:rFonts w:ascii="Calibri" w:hAnsi="Calibri" w:cs="Calibri"/>
                <w:color w:val="000000"/>
              </w:rPr>
              <w:t>Forage Harvest Management</w:t>
            </w:r>
          </w:p>
        </w:tc>
        <w:tc>
          <w:tcPr>
            <w:tcW w:w="3096" w:type="dxa"/>
            <w:vAlign w:val="center"/>
          </w:tcPr>
          <w:p w14:paraId="1D74827E" w14:textId="77777777" w:rsidR="0013298E" w:rsidRDefault="0013298E" w:rsidP="00E106C1">
            <w:r>
              <w:t>20</w:t>
            </w:r>
          </w:p>
        </w:tc>
      </w:tr>
      <w:tr w:rsidR="0013298E" w:rsidRPr="008450BD" w14:paraId="0DA554D5" w14:textId="77777777" w:rsidTr="00E106C1">
        <w:tc>
          <w:tcPr>
            <w:tcW w:w="4045" w:type="dxa"/>
          </w:tcPr>
          <w:p w14:paraId="48D993A5" w14:textId="193EA18D" w:rsidR="0013298E" w:rsidRDefault="0013298E" w:rsidP="00E106C1">
            <w:pPr>
              <w:rPr>
                <w:rFonts w:ascii="Calibri" w:hAnsi="Calibri" w:cs="Calibri"/>
                <w:color w:val="000000"/>
              </w:rPr>
            </w:pPr>
            <w:del w:id="281" w:author="Breanna Barlow" w:date="2019-03-22T14:53:00Z">
              <w:r w:rsidDel="00477960">
                <w:rPr>
                  <w:rFonts w:ascii="Calibri" w:hAnsi="Calibri" w:cs="Calibri"/>
                  <w:color w:val="000000"/>
                </w:rPr>
                <w:delText>Fence</w:delText>
              </w:r>
            </w:del>
          </w:p>
        </w:tc>
        <w:tc>
          <w:tcPr>
            <w:tcW w:w="3096" w:type="dxa"/>
          </w:tcPr>
          <w:p w14:paraId="5E01FF20" w14:textId="6F9A9B24" w:rsidR="0013298E" w:rsidRDefault="0013298E" w:rsidP="00E106C1">
            <w:del w:id="282" w:author="Breanna Barlow" w:date="2019-03-22T14:53:00Z">
              <w:r w:rsidDel="00477960">
                <w:delText>15</w:delText>
              </w:r>
            </w:del>
          </w:p>
        </w:tc>
      </w:tr>
      <w:tr w:rsidR="0013298E" w:rsidRPr="008450BD" w14:paraId="29494F62" w14:textId="77777777" w:rsidTr="00E106C1">
        <w:tc>
          <w:tcPr>
            <w:tcW w:w="4045" w:type="dxa"/>
          </w:tcPr>
          <w:p w14:paraId="1AB41991" w14:textId="2C20B89D" w:rsidR="0013298E" w:rsidRDefault="0013298E" w:rsidP="00E106C1">
            <w:pPr>
              <w:rPr>
                <w:rFonts w:ascii="Calibri" w:hAnsi="Calibri" w:cs="Calibri"/>
                <w:color w:val="000000"/>
              </w:rPr>
            </w:pPr>
            <w:del w:id="283" w:author="Breanna Barlow" w:date="2019-03-22T14:53:00Z">
              <w:r w:rsidDel="00477960">
                <w:rPr>
                  <w:rFonts w:ascii="Calibri" w:hAnsi="Calibri" w:cs="Calibri"/>
                  <w:color w:val="000000"/>
                </w:rPr>
                <w:delText>Livestock water system</w:delText>
              </w:r>
            </w:del>
          </w:p>
        </w:tc>
        <w:tc>
          <w:tcPr>
            <w:tcW w:w="3096" w:type="dxa"/>
          </w:tcPr>
          <w:p w14:paraId="0A458D45" w14:textId="12C8603D" w:rsidR="0013298E" w:rsidRDefault="0013298E" w:rsidP="00E106C1">
            <w:del w:id="284" w:author="Breanna Barlow" w:date="2019-03-22T14:53:00Z">
              <w:r w:rsidDel="00477960">
                <w:delText>10</w:delText>
              </w:r>
            </w:del>
          </w:p>
        </w:tc>
      </w:tr>
    </w:tbl>
    <w:p w14:paraId="7C7728BB" w14:textId="77777777" w:rsidR="0098213E" w:rsidRDefault="0098213E" w:rsidP="008450BD">
      <w:pPr>
        <w:rPr>
          <w:b/>
          <w:highlight w:val="yellow"/>
        </w:rPr>
      </w:pPr>
    </w:p>
    <w:p w14:paraId="02628EBD" w14:textId="77777777" w:rsidR="0019089F" w:rsidRPr="00B0546A" w:rsidRDefault="0019089F" w:rsidP="0019089F">
      <w:pPr>
        <w:rPr>
          <w:b/>
        </w:rPr>
      </w:pPr>
      <w:r w:rsidRPr="00B0546A">
        <w:rPr>
          <w:b/>
        </w:rPr>
        <w:t>Pasture:</w:t>
      </w:r>
    </w:p>
    <w:p w14:paraId="1A0AA56E" w14:textId="1799DEFD" w:rsidR="0019089F" w:rsidRPr="00B0546A" w:rsidRDefault="0019089F" w:rsidP="0019089F">
      <w:r w:rsidRPr="00B0546A">
        <w:lastRenderedPageBreak/>
        <w:t xml:space="preserve">Each PLU for </w:t>
      </w:r>
      <w:r w:rsidR="00B00AA7">
        <w:t>p</w:t>
      </w:r>
      <w:r w:rsidR="00B00AA7" w:rsidRPr="00B0546A">
        <w:t xml:space="preserve">asture </w:t>
      </w:r>
      <w:r w:rsidR="00662B09" w:rsidRPr="00B0546A">
        <w:t xml:space="preserve">will </w:t>
      </w:r>
      <w:r w:rsidR="6AC75AE0">
        <w:t>have</w:t>
      </w:r>
      <w:r w:rsidR="00662B09" w:rsidRPr="00B0546A">
        <w:t xml:space="preserve"> a threshold value of 5</w:t>
      </w:r>
      <w:r w:rsidRPr="00B0546A">
        <w:t>0 set and a benchmark condition set of questions.</w:t>
      </w:r>
    </w:p>
    <w:p w14:paraId="25792C5B" w14:textId="620C7999" w:rsidR="0019089F" w:rsidRPr="00B0546A" w:rsidRDefault="00227AB4" w:rsidP="0019089F">
      <w:pPr>
        <w:pStyle w:val="Caption"/>
        <w:keepNext/>
        <w:rPr>
          <w:sz w:val="22"/>
          <w:szCs w:val="22"/>
        </w:rPr>
      </w:pPr>
      <w:r w:rsidRPr="00B0546A">
        <w:rPr>
          <w:sz w:val="22"/>
          <w:szCs w:val="22"/>
        </w:rPr>
        <w:t xml:space="preserve">Figure </w:t>
      </w:r>
      <w:r w:rsidRPr="00865861">
        <w:fldChar w:fldCharType="begin"/>
      </w:r>
      <w:r w:rsidRPr="00B0546A">
        <w:rPr>
          <w:sz w:val="22"/>
          <w:szCs w:val="22"/>
        </w:rPr>
        <w:instrText xml:space="preserve"> SEQ Figure \* ARABIC </w:instrText>
      </w:r>
      <w:r w:rsidRPr="00865861">
        <w:rPr>
          <w:sz w:val="22"/>
          <w:szCs w:val="22"/>
        </w:rPr>
        <w:fldChar w:fldCharType="separate"/>
      </w:r>
      <w:r w:rsidR="002551DD">
        <w:rPr>
          <w:noProof/>
          <w:sz w:val="22"/>
          <w:szCs w:val="22"/>
        </w:rPr>
        <w:t>104</w:t>
      </w:r>
      <w:r w:rsidRPr="00865861">
        <w:fldChar w:fldCharType="end"/>
      </w:r>
      <w:r w:rsidRPr="00B0546A">
        <w:rPr>
          <w:sz w:val="22"/>
          <w:szCs w:val="22"/>
        </w:rPr>
        <w:t xml:space="preserve">: </w:t>
      </w:r>
      <w:r w:rsidR="00B0546A">
        <w:rPr>
          <w:sz w:val="22"/>
          <w:szCs w:val="22"/>
        </w:rPr>
        <w:t>Pasture Plant Cover</w:t>
      </w:r>
    </w:p>
    <w:tbl>
      <w:tblPr>
        <w:tblStyle w:val="TableGrid"/>
        <w:tblW w:w="0" w:type="auto"/>
        <w:tblLook w:val="04A0" w:firstRow="1" w:lastRow="0" w:firstColumn="1" w:lastColumn="0" w:noHBand="0" w:noVBand="1"/>
      </w:tblPr>
      <w:tblGrid>
        <w:gridCol w:w="1729"/>
        <w:gridCol w:w="1248"/>
        <w:gridCol w:w="6373"/>
      </w:tblGrid>
      <w:tr w:rsidR="0019089F" w:rsidRPr="00B0546A" w14:paraId="4CAECC0E" w14:textId="77777777" w:rsidTr="55748213">
        <w:tc>
          <w:tcPr>
            <w:tcW w:w="1729" w:type="dxa"/>
            <w:shd w:val="clear" w:color="auto" w:fill="D9E2F3" w:themeFill="accent1" w:themeFillTint="33"/>
          </w:tcPr>
          <w:p w14:paraId="34A75CCD" w14:textId="77777777" w:rsidR="0019089F" w:rsidRPr="00B0546A" w:rsidRDefault="00D3217C" w:rsidP="008764C7">
            <w:r w:rsidRPr="00B0546A">
              <w:t>Answer</w:t>
            </w:r>
          </w:p>
        </w:tc>
        <w:tc>
          <w:tcPr>
            <w:tcW w:w="1248" w:type="dxa"/>
            <w:shd w:val="clear" w:color="auto" w:fill="D9E2F3" w:themeFill="accent1" w:themeFillTint="33"/>
          </w:tcPr>
          <w:p w14:paraId="139FF1BA" w14:textId="77777777" w:rsidR="0019089F" w:rsidRPr="00B0546A" w:rsidRDefault="0019089F" w:rsidP="008764C7">
            <w:r w:rsidRPr="00B0546A">
              <w:t>Existing Condition Points</w:t>
            </w:r>
          </w:p>
        </w:tc>
        <w:tc>
          <w:tcPr>
            <w:tcW w:w="6373" w:type="dxa"/>
            <w:shd w:val="clear" w:color="auto" w:fill="D9E2F3" w:themeFill="accent1" w:themeFillTint="33"/>
          </w:tcPr>
          <w:p w14:paraId="7A092A75" w14:textId="77777777" w:rsidR="0019089F" w:rsidRPr="00B0546A" w:rsidRDefault="0019089F" w:rsidP="008764C7">
            <w:r w:rsidRPr="00B0546A">
              <w:t>Reference for assessment condition</w:t>
            </w:r>
          </w:p>
        </w:tc>
      </w:tr>
      <w:tr w:rsidR="00230E96" w:rsidRPr="00B0546A" w14:paraId="32521450" w14:textId="77777777" w:rsidTr="55748213">
        <w:tc>
          <w:tcPr>
            <w:tcW w:w="1729" w:type="dxa"/>
          </w:tcPr>
          <w:p w14:paraId="68D7112C" w14:textId="77777777" w:rsidR="00230E96" w:rsidRPr="00B0546A" w:rsidRDefault="00230E96" w:rsidP="00230E96">
            <w:pPr>
              <w:rPr>
                <w:color w:val="000000" w:themeColor="text1"/>
              </w:rPr>
            </w:pPr>
            <w:r w:rsidRPr="00B0546A">
              <w:rPr>
                <w:color w:val="000000" w:themeColor="text1"/>
              </w:rPr>
              <w:t>Excellent</w:t>
            </w:r>
          </w:p>
        </w:tc>
        <w:tc>
          <w:tcPr>
            <w:tcW w:w="1248" w:type="dxa"/>
          </w:tcPr>
          <w:p w14:paraId="1DBAA7E4" w14:textId="46773919" w:rsidR="00230E96" w:rsidRPr="00B0546A" w:rsidRDefault="00EB08BA" w:rsidP="00230E96">
            <w:r>
              <w:t>40</w:t>
            </w:r>
          </w:p>
        </w:tc>
        <w:tc>
          <w:tcPr>
            <w:tcW w:w="6373" w:type="dxa"/>
          </w:tcPr>
          <w:p w14:paraId="1CC7A6AE" w14:textId="050C3DD8" w:rsidR="00230E96" w:rsidRPr="00B0546A" w:rsidRDefault="00AF1573" w:rsidP="00230E96">
            <w:r w:rsidRPr="00ED4696">
              <w:t>More than 95% live (</w:t>
            </w:r>
            <w:r w:rsidR="00DA6084">
              <w:t>non</w:t>
            </w:r>
            <w:r w:rsidRPr="00ED4696">
              <w:t>dormant) leaf canopy. Remaining is either dead standing material, undesirable, or bare ground</w:t>
            </w:r>
          </w:p>
        </w:tc>
      </w:tr>
      <w:tr w:rsidR="00230E96" w:rsidRPr="00B0546A" w14:paraId="0885CD8B" w14:textId="77777777" w:rsidTr="55748213">
        <w:tc>
          <w:tcPr>
            <w:tcW w:w="1729" w:type="dxa"/>
          </w:tcPr>
          <w:p w14:paraId="11E21642" w14:textId="77777777" w:rsidR="00230E96" w:rsidRPr="00B0546A" w:rsidRDefault="00230E96" w:rsidP="00230E96">
            <w:pPr>
              <w:rPr>
                <w:color w:val="000000" w:themeColor="text1"/>
              </w:rPr>
            </w:pPr>
            <w:r w:rsidRPr="00B0546A">
              <w:rPr>
                <w:color w:val="000000" w:themeColor="text1"/>
              </w:rPr>
              <w:t>Good</w:t>
            </w:r>
          </w:p>
        </w:tc>
        <w:tc>
          <w:tcPr>
            <w:tcW w:w="1248" w:type="dxa"/>
          </w:tcPr>
          <w:p w14:paraId="297CA99C" w14:textId="30FCB30E" w:rsidR="00230E96" w:rsidRPr="00B0546A" w:rsidRDefault="00EB08BA" w:rsidP="00230E96">
            <w:r>
              <w:t>30</w:t>
            </w:r>
          </w:p>
        </w:tc>
        <w:tc>
          <w:tcPr>
            <w:tcW w:w="6373" w:type="dxa"/>
          </w:tcPr>
          <w:p w14:paraId="2E839206" w14:textId="30CE71E3" w:rsidR="00230E96" w:rsidRPr="00B0546A" w:rsidRDefault="00AF1573" w:rsidP="00230E96">
            <w:r w:rsidRPr="00ED4696">
              <w:t>80-95% live leaf canopy. Remaining is either dead standing material, undesirable, or bare ground</w:t>
            </w:r>
          </w:p>
        </w:tc>
      </w:tr>
      <w:tr w:rsidR="00230E96" w:rsidRPr="00B0546A" w14:paraId="5C7DCA1F" w14:textId="77777777" w:rsidTr="55748213">
        <w:tc>
          <w:tcPr>
            <w:tcW w:w="1729" w:type="dxa"/>
          </w:tcPr>
          <w:p w14:paraId="102B0D6A" w14:textId="77777777" w:rsidR="00230E96" w:rsidRPr="00B0546A" w:rsidRDefault="00230E96" w:rsidP="00230E96">
            <w:pPr>
              <w:rPr>
                <w:color w:val="000000" w:themeColor="text1"/>
              </w:rPr>
            </w:pPr>
            <w:r w:rsidRPr="00B0546A">
              <w:rPr>
                <w:color w:val="000000" w:themeColor="text1"/>
              </w:rPr>
              <w:t>Fair</w:t>
            </w:r>
          </w:p>
        </w:tc>
        <w:tc>
          <w:tcPr>
            <w:tcW w:w="1248" w:type="dxa"/>
          </w:tcPr>
          <w:p w14:paraId="5EAE4CA9" w14:textId="7AF3D6FF" w:rsidR="00230E96" w:rsidRPr="00B0546A" w:rsidRDefault="00EB08BA" w:rsidP="00230E96">
            <w:r>
              <w:t>10</w:t>
            </w:r>
          </w:p>
        </w:tc>
        <w:tc>
          <w:tcPr>
            <w:tcW w:w="6373" w:type="dxa"/>
          </w:tcPr>
          <w:p w14:paraId="5FBFCF3A" w14:textId="6849BD1E" w:rsidR="00230E96" w:rsidRPr="00B0546A" w:rsidRDefault="00AF1573" w:rsidP="00230E96">
            <w:r w:rsidRPr="00ED4696">
              <w:t>65-80% live leaf canopy. Remaining is either dead standing material, undesirable, or bare ground</w:t>
            </w:r>
          </w:p>
        </w:tc>
      </w:tr>
      <w:tr w:rsidR="00230E96" w:rsidRPr="00B0546A" w14:paraId="7C6E3A10" w14:textId="77777777" w:rsidTr="55748213">
        <w:tc>
          <w:tcPr>
            <w:tcW w:w="1729" w:type="dxa"/>
          </w:tcPr>
          <w:p w14:paraId="60BFF03C" w14:textId="6FE91823" w:rsidR="00230E96" w:rsidRPr="00B0546A" w:rsidRDefault="00792417" w:rsidP="00230E96">
            <w:pPr>
              <w:rPr>
                <w:color w:val="000000" w:themeColor="text1"/>
              </w:rPr>
            </w:pPr>
            <w:r>
              <w:rPr>
                <w:color w:val="000000" w:themeColor="text1"/>
              </w:rPr>
              <w:t>Low</w:t>
            </w:r>
          </w:p>
        </w:tc>
        <w:tc>
          <w:tcPr>
            <w:tcW w:w="1248" w:type="dxa"/>
          </w:tcPr>
          <w:p w14:paraId="3E7019FE" w14:textId="5C4FFAAA" w:rsidR="00230E96" w:rsidRPr="00B0546A" w:rsidRDefault="00EB08BA" w:rsidP="00230E96">
            <w:r>
              <w:t>5</w:t>
            </w:r>
          </w:p>
        </w:tc>
        <w:tc>
          <w:tcPr>
            <w:tcW w:w="6373" w:type="dxa"/>
          </w:tcPr>
          <w:p w14:paraId="6DA20A33" w14:textId="538BE935" w:rsidR="00230E96" w:rsidRPr="00B0546A" w:rsidRDefault="00AF1573" w:rsidP="00230E96">
            <w:r w:rsidRPr="0034254D">
              <w:t>40-65% is live leaf canopy. Remaining is either dead standing material, undesirable, or bare ground</w:t>
            </w:r>
          </w:p>
        </w:tc>
      </w:tr>
      <w:tr w:rsidR="00230E96" w14:paraId="6662274D" w14:textId="77777777" w:rsidTr="55748213">
        <w:tc>
          <w:tcPr>
            <w:tcW w:w="1729" w:type="dxa"/>
          </w:tcPr>
          <w:p w14:paraId="2BB67B9D" w14:textId="77777777" w:rsidR="00230E96" w:rsidRDefault="00792417" w:rsidP="00230E96">
            <w:pPr>
              <w:rPr>
                <w:color w:val="000000" w:themeColor="text1"/>
              </w:rPr>
            </w:pPr>
            <w:r>
              <w:rPr>
                <w:color w:val="000000" w:themeColor="text1"/>
              </w:rPr>
              <w:t>Poor</w:t>
            </w:r>
          </w:p>
        </w:tc>
        <w:tc>
          <w:tcPr>
            <w:tcW w:w="1248" w:type="dxa"/>
          </w:tcPr>
          <w:p w14:paraId="12B0FCFF" w14:textId="77777777" w:rsidR="00230E96" w:rsidRDefault="00230E96" w:rsidP="00230E96">
            <w:r>
              <w:t>1</w:t>
            </w:r>
          </w:p>
        </w:tc>
        <w:tc>
          <w:tcPr>
            <w:tcW w:w="6373" w:type="dxa"/>
          </w:tcPr>
          <w:p w14:paraId="2AE676A3" w14:textId="41752B50" w:rsidR="00230E96" w:rsidRPr="00865861" w:rsidRDefault="00EB08BA" w:rsidP="00865861">
            <w:pPr>
              <w:pStyle w:val="CommentText"/>
              <w:rPr>
                <w:rFonts w:ascii="Calibri" w:eastAsia="Calibri" w:hAnsi="Calibri" w:cs="Calibri"/>
              </w:rPr>
            </w:pPr>
            <w:r w:rsidRPr="00EB08BA">
              <w:rPr>
                <w:sz w:val="22"/>
                <w:szCs w:val="22"/>
              </w:rPr>
              <w:t xml:space="preserve">Less than 40% is live leaf canopy. Remaining is either dead standing material, undesirable, or bare ground. </w:t>
            </w:r>
          </w:p>
        </w:tc>
      </w:tr>
    </w:tbl>
    <w:p w14:paraId="5E8A97E0" w14:textId="77777777" w:rsidR="0019089F" w:rsidRPr="00B0546A" w:rsidRDefault="0019089F" w:rsidP="0019089F"/>
    <w:p w14:paraId="18864AF6" w14:textId="2874647F" w:rsidR="0019089F" w:rsidRPr="00B0546A" w:rsidRDefault="00227AB4" w:rsidP="0019089F">
      <w:pPr>
        <w:pStyle w:val="Caption"/>
        <w:keepNext/>
        <w:rPr>
          <w:sz w:val="22"/>
          <w:szCs w:val="22"/>
        </w:rPr>
      </w:pPr>
      <w:r w:rsidRPr="00980C68">
        <w:rPr>
          <w:sz w:val="22"/>
          <w:szCs w:val="22"/>
        </w:rPr>
        <w:t xml:space="preserve">Figure </w:t>
      </w:r>
      <w:r w:rsidRPr="00865861">
        <w:fldChar w:fldCharType="begin"/>
      </w:r>
      <w:r w:rsidRPr="00980C68">
        <w:rPr>
          <w:sz w:val="22"/>
          <w:szCs w:val="22"/>
        </w:rPr>
        <w:instrText xml:space="preserve"> SEQ Figure \* ARABIC </w:instrText>
      </w:r>
      <w:r w:rsidRPr="00865861">
        <w:rPr>
          <w:sz w:val="22"/>
          <w:szCs w:val="22"/>
        </w:rPr>
        <w:fldChar w:fldCharType="separate"/>
      </w:r>
      <w:r w:rsidR="002551DD">
        <w:rPr>
          <w:noProof/>
          <w:sz w:val="22"/>
          <w:szCs w:val="22"/>
        </w:rPr>
        <w:t>105</w:t>
      </w:r>
      <w:r w:rsidRPr="00865861">
        <w:fldChar w:fldCharType="end"/>
      </w:r>
      <w:r w:rsidRPr="00980C68">
        <w:rPr>
          <w:sz w:val="22"/>
          <w:szCs w:val="22"/>
        </w:rPr>
        <w:t xml:space="preserve">: </w:t>
      </w:r>
      <w:r w:rsidR="0019089F" w:rsidRPr="00980C68">
        <w:rPr>
          <w:sz w:val="22"/>
          <w:szCs w:val="22"/>
        </w:rPr>
        <w:t>Pasture Pla</w:t>
      </w:r>
      <w:r w:rsidR="00554408" w:rsidRPr="00980C68">
        <w:rPr>
          <w:sz w:val="22"/>
          <w:szCs w:val="22"/>
        </w:rPr>
        <w:t>nt Diversity</w:t>
      </w:r>
    </w:p>
    <w:tbl>
      <w:tblPr>
        <w:tblStyle w:val="TableGrid"/>
        <w:tblW w:w="0" w:type="auto"/>
        <w:tblLook w:val="04A0" w:firstRow="1" w:lastRow="0" w:firstColumn="1" w:lastColumn="0" w:noHBand="0" w:noVBand="1"/>
      </w:tblPr>
      <w:tblGrid>
        <w:gridCol w:w="1810"/>
        <w:gridCol w:w="1245"/>
        <w:gridCol w:w="6295"/>
      </w:tblGrid>
      <w:tr w:rsidR="0019089F" w:rsidRPr="00B0546A" w14:paraId="1A42CD53" w14:textId="77777777" w:rsidTr="55748213">
        <w:tc>
          <w:tcPr>
            <w:tcW w:w="1810" w:type="dxa"/>
            <w:shd w:val="clear" w:color="auto" w:fill="D9E2F3" w:themeFill="accent1" w:themeFillTint="33"/>
          </w:tcPr>
          <w:p w14:paraId="72F66E32" w14:textId="77777777" w:rsidR="0019089F" w:rsidRPr="00B0546A" w:rsidRDefault="003D5F7E" w:rsidP="008764C7">
            <w:r w:rsidRPr="00B0546A">
              <w:t>Answer</w:t>
            </w:r>
          </w:p>
        </w:tc>
        <w:tc>
          <w:tcPr>
            <w:tcW w:w="1245" w:type="dxa"/>
            <w:shd w:val="clear" w:color="auto" w:fill="D9E2F3" w:themeFill="accent1" w:themeFillTint="33"/>
          </w:tcPr>
          <w:p w14:paraId="72EE6228" w14:textId="77777777" w:rsidR="0019089F" w:rsidRPr="00B0546A" w:rsidRDefault="0019089F" w:rsidP="008764C7">
            <w:r w:rsidRPr="00B0546A">
              <w:t>Existing Condition Points</w:t>
            </w:r>
          </w:p>
        </w:tc>
        <w:tc>
          <w:tcPr>
            <w:tcW w:w="6295" w:type="dxa"/>
            <w:shd w:val="clear" w:color="auto" w:fill="D9E2F3" w:themeFill="accent1" w:themeFillTint="33"/>
          </w:tcPr>
          <w:p w14:paraId="3E388B3F" w14:textId="77777777" w:rsidR="0019089F" w:rsidRPr="00B0546A" w:rsidRDefault="0019089F" w:rsidP="008764C7">
            <w:r w:rsidRPr="00B0546A">
              <w:t>Reference for assessment condition</w:t>
            </w:r>
          </w:p>
        </w:tc>
      </w:tr>
      <w:tr w:rsidR="008A5289" w:rsidRPr="00B0546A" w14:paraId="326D3743" w14:textId="77777777" w:rsidTr="55748213">
        <w:tc>
          <w:tcPr>
            <w:tcW w:w="1810" w:type="dxa"/>
          </w:tcPr>
          <w:p w14:paraId="0FCBB00A" w14:textId="77777777" w:rsidR="008A5289" w:rsidRPr="00B0546A" w:rsidRDefault="008A5289" w:rsidP="008A5289">
            <w:pPr>
              <w:rPr>
                <w:color w:val="000000" w:themeColor="text1"/>
              </w:rPr>
            </w:pPr>
            <w:r w:rsidRPr="00B0546A">
              <w:rPr>
                <w:color w:val="000000" w:themeColor="text1"/>
              </w:rPr>
              <w:t>Excellent</w:t>
            </w:r>
          </w:p>
        </w:tc>
        <w:tc>
          <w:tcPr>
            <w:tcW w:w="1245" w:type="dxa"/>
          </w:tcPr>
          <w:p w14:paraId="142D1CAB" w14:textId="1F1E406D" w:rsidR="008A5289" w:rsidRPr="00B0546A" w:rsidRDefault="00FF29DA" w:rsidP="008A5289">
            <w:r>
              <w:t>30</w:t>
            </w:r>
          </w:p>
        </w:tc>
        <w:tc>
          <w:tcPr>
            <w:tcW w:w="6295" w:type="dxa"/>
          </w:tcPr>
          <w:p w14:paraId="21B185F8" w14:textId="6DE7C3ED" w:rsidR="008A5289" w:rsidRPr="00B0546A" w:rsidRDefault="00136F40" w:rsidP="008A5289">
            <w:ins w:id="285" w:author="Breanna Barlow" w:date="2019-03-19T13:32:00Z">
              <w:r>
                <w:t>4 dominant desirable species in 3 functional groups</w:t>
              </w:r>
            </w:ins>
            <w:del w:id="286" w:author="Breanna Barlow" w:date="2019-03-19T13:32:00Z">
              <w:r w:rsidR="00FF29DA" w:rsidDel="00136F40">
                <w:delText>F</w:delText>
              </w:r>
              <w:r w:rsidR="008A5289" w:rsidRPr="00B0546A" w:rsidDel="00136F40">
                <w:delText xml:space="preserve">our to five forage species representing three functional groups ((each </w:delText>
              </w:r>
              <w:r w:rsidR="0055615F" w:rsidDel="00136F40">
                <w:delText>≥</w:delText>
              </w:r>
              <w:r w:rsidR="008A5289" w:rsidRPr="00B0546A" w:rsidDel="00136F40">
                <w:delText xml:space="preserve">20% </w:delText>
              </w:r>
              <w:r w:rsidR="00B00AA7" w:rsidDel="00136F40">
                <w:delText>dry matter weight</w:delText>
              </w:r>
              <w:r w:rsidR="008A5289" w:rsidRPr="00B0546A" w:rsidDel="00136F40">
                <w:delText>) with at least one being a legume</w:delText>
              </w:r>
            </w:del>
          </w:p>
        </w:tc>
      </w:tr>
      <w:tr w:rsidR="008A5289" w:rsidRPr="00B0546A" w14:paraId="0555A8B3" w14:textId="77777777" w:rsidTr="55748213">
        <w:tc>
          <w:tcPr>
            <w:tcW w:w="1810" w:type="dxa"/>
          </w:tcPr>
          <w:p w14:paraId="22EDD9B6" w14:textId="77777777" w:rsidR="008A5289" w:rsidRPr="00B0546A" w:rsidRDefault="008A5289" w:rsidP="008A5289">
            <w:pPr>
              <w:rPr>
                <w:color w:val="000000" w:themeColor="text1"/>
              </w:rPr>
            </w:pPr>
            <w:r w:rsidRPr="00B0546A">
              <w:rPr>
                <w:color w:val="000000" w:themeColor="text1"/>
              </w:rPr>
              <w:t>Good</w:t>
            </w:r>
          </w:p>
        </w:tc>
        <w:tc>
          <w:tcPr>
            <w:tcW w:w="1245" w:type="dxa"/>
          </w:tcPr>
          <w:p w14:paraId="19C5E2D4" w14:textId="4B2B2A75" w:rsidR="008A5289" w:rsidRPr="00B0546A" w:rsidRDefault="00FF29DA" w:rsidP="008A5289">
            <w:r>
              <w:t>20</w:t>
            </w:r>
          </w:p>
        </w:tc>
        <w:tc>
          <w:tcPr>
            <w:tcW w:w="6295" w:type="dxa"/>
          </w:tcPr>
          <w:p w14:paraId="579B8BF9" w14:textId="3726A314" w:rsidR="008A5289" w:rsidRPr="00B0546A" w:rsidRDefault="00136F40" w:rsidP="008A5289">
            <w:ins w:id="287" w:author="Breanna Barlow" w:date="2019-03-19T13:32:00Z">
              <w:r>
                <w:t>4 dominant desirable species in 2 functional groups</w:t>
              </w:r>
            </w:ins>
            <w:del w:id="288" w:author="Breanna Barlow" w:date="2019-03-19T13:32:00Z">
              <w:r w:rsidR="008A5289" w:rsidRPr="00B0546A" w:rsidDel="00136F40">
                <w:delText xml:space="preserve">Three to four forage species (each </w:delText>
              </w:r>
              <w:r w:rsidR="0055615F" w:rsidDel="00136F40">
                <w:delText>≥</w:delText>
              </w:r>
              <w:r w:rsidR="008A5289" w:rsidRPr="00B0546A" w:rsidDel="00136F40">
                <w:delText xml:space="preserve">20% </w:delText>
              </w:r>
              <w:r w:rsidR="00B00AA7" w:rsidDel="00136F40">
                <w:delText>dry matter weight</w:delText>
              </w:r>
              <w:r w:rsidR="008A5289" w:rsidRPr="00B0546A" w:rsidDel="00136F40">
                <w:delText>) with at least one being a legume</w:delText>
              </w:r>
            </w:del>
          </w:p>
        </w:tc>
      </w:tr>
      <w:tr w:rsidR="008A5289" w:rsidRPr="00B0546A" w14:paraId="2CDA5ECB" w14:textId="77777777" w:rsidTr="55748213">
        <w:tc>
          <w:tcPr>
            <w:tcW w:w="1810" w:type="dxa"/>
          </w:tcPr>
          <w:p w14:paraId="42359B51" w14:textId="77777777" w:rsidR="008A5289" w:rsidRPr="00B0546A" w:rsidRDefault="008A5289" w:rsidP="008A5289">
            <w:pPr>
              <w:rPr>
                <w:color w:val="000000" w:themeColor="text1"/>
              </w:rPr>
            </w:pPr>
            <w:r w:rsidRPr="00B0546A">
              <w:rPr>
                <w:color w:val="000000" w:themeColor="text1"/>
              </w:rPr>
              <w:t>Fair</w:t>
            </w:r>
          </w:p>
        </w:tc>
        <w:tc>
          <w:tcPr>
            <w:tcW w:w="1245" w:type="dxa"/>
          </w:tcPr>
          <w:p w14:paraId="1D94466C" w14:textId="317E6B2B" w:rsidR="008A5289" w:rsidRPr="00B0546A" w:rsidRDefault="00C55B44" w:rsidP="008A5289">
            <w:r>
              <w:t>10</w:t>
            </w:r>
          </w:p>
        </w:tc>
        <w:tc>
          <w:tcPr>
            <w:tcW w:w="6295" w:type="dxa"/>
          </w:tcPr>
          <w:p w14:paraId="5C5E6876" w14:textId="3EF00FA1" w:rsidR="008A5289" w:rsidRPr="00B0546A" w:rsidRDefault="00136F40" w:rsidP="008A5289">
            <w:ins w:id="289" w:author="Breanna Barlow" w:date="2019-03-19T13:32:00Z">
              <w:r>
                <w:t>3 dominant desirable species in 1 functional group</w:t>
              </w:r>
            </w:ins>
            <w:del w:id="290" w:author="Breanna Barlow" w:date="2019-03-19T13:32:00Z">
              <w:r w:rsidR="00FF29DA" w:rsidDel="00136F40">
                <w:delText>T</w:delText>
              </w:r>
              <w:r w:rsidR="008A5289" w:rsidRPr="00B0546A" w:rsidDel="00136F40">
                <w:delText xml:space="preserve">hree forage species (each </w:delText>
              </w:r>
              <w:r w:rsidR="0055615F" w:rsidDel="00136F40">
                <w:delText>≥</w:delText>
              </w:r>
              <w:r w:rsidR="008A5289" w:rsidRPr="00B0546A" w:rsidDel="00136F40">
                <w:delText xml:space="preserve">20% </w:delText>
              </w:r>
              <w:r w:rsidR="00B00AA7" w:rsidDel="00136F40">
                <w:delText>dry matter weight</w:delText>
              </w:r>
              <w:r w:rsidR="008A5289" w:rsidRPr="00B0546A" w:rsidDel="00136F40">
                <w:delText xml:space="preserve">) from one functional group.  None avoided. Or one forage species each from two functional groups, both supply 25-50% of </w:delText>
              </w:r>
              <w:r w:rsidR="00B00AA7" w:rsidDel="00136F40">
                <w:delText>dry matter weight</w:delText>
              </w:r>
              <w:r w:rsidR="008A5289" w:rsidRPr="00B0546A" w:rsidDel="00136F40">
                <w:delText>.</w:delText>
              </w:r>
            </w:del>
          </w:p>
        </w:tc>
      </w:tr>
      <w:tr w:rsidR="008A5289" w:rsidRPr="008450BD" w14:paraId="5C472ED6" w14:textId="77777777" w:rsidTr="55748213">
        <w:tc>
          <w:tcPr>
            <w:tcW w:w="1810" w:type="dxa"/>
          </w:tcPr>
          <w:p w14:paraId="5073691D" w14:textId="506A91BE" w:rsidR="008A5289" w:rsidRPr="00B0546A" w:rsidRDefault="009A0A21" w:rsidP="008A5289">
            <w:pPr>
              <w:rPr>
                <w:color w:val="000000" w:themeColor="text1"/>
              </w:rPr>
            </w:pPr>
            <w:r>
              <w:rPr>
                <w:color w:val="000000" w:themeColor="text1"/>
              </w:rPr>
              <w:t>Low</w:t>
            </w:r>
          </w:p>
        </w:tc>
        <w:tc>
          <w:tcPr>
            <w:tcW w:w="1245" w:type="dxa"/>
          </w:tcPr>
          <w:p w14:paraId="76944F6E" w14:textId="2366076F" w:rsidR="008A5289" w:rsidRPr="00B0546A" w:rsidRDefault="00FF29DA" w:rsidP="008A5289">
            <w:r>
              <w:t>5</w:t>
            </w:r>
          </w:p>
        </w:tc>
        <w:tc>
          <w:tcPr>
            <w:tcW w:w="6295" w:type="dxa"/>
          </w:tcPr>
          <w:p w14:paraId="32B81D42" w14:textId="4CC5E032" w:rsidR="008A5289" w:rsidRPr="00B0546A" w:rsidRDefault="00D21EE6" w:rsidP="008A5289">
            <w:ins w:id="291" w:author="Breanna Barlow" w:date="2019-03-19T13:32:00Z">
              <w:r>
                <w:t xml:space="preserve">2 dominant desirable species in 1 functional </w:t>
              </w:r>
            </w:ins>
            <w:ins w:id="292" w:author="Breanna Barlow" w:date="2019-03-19T13:33:00Z">
              <w:r>
                <w:t>group</w:t>
              </w:r>
            </w:ins>
            <w:del w:id="293" w:author="Breanna Barlow" w:date="2019-03-19T13:32:00Z">
              <w:r w:rsidR="008A5289" w:rsidRPr="00B0546A" w:rsidDel="00D21EE6">
                <w:delText>Two to five forage species from one dominant functional group</w:delText>
              </w:r>
            </w:del>
          </w:p>
        </w:tc>
      </w:tr>
      <w:tr w:rsidR="00FF29DA" w:rsidRPr="008450BD" w14:paraId="35960040" w14:textId="77777777" w:rsidTr="55748213">
        <w:tc>
          <w:tcPr>
            <w:tcW w:w="1810" w:type="dxa"/>
          </w:tcPr>
          <w:p w14:paraId="31DCBAFC" w14:textId="77777777" w:rsidR="00FF29DA" w:rsidRPr="00865861" w:rsidRDefault="009A0A21" w:rsidP="008A5289">
            <w:pPr>
              <w:rPr>
                <w:color w:val="000000" w:themeColor="text1"/>
                <w:highlight w:val="yellow"/>
              </w:rPr>
            </w:pPr>
            <w:r w:rsidRPr="00865861">
              <w:rPr>
                <w:color w:val="000000" w:themeColor="text1"/>
              </w:rPr>
              <w:t>Poor</w:t>
            </w:r>
          </w:p>
        </w:tc>
        <w:tc>
          <w:tcPr>
            <w:tcW w:w="1245" w:type="dxa"/>
          </w:tcPr>
          <w:p w14:paraId="7BFE16F5" w14:textId="77777777" w:rsidR="00FF29DA" w:rsidRPr="00865861" w:rsidRDefault="00FF29DA" w:rsidP="008A5289">
            <w:pPr>
              <w:rPr>
                <w:highlight w:val="yellow"/>
              </w:rPr>
            </w:pPr>
            <w:r w:rsidRPr="009A0A21">
              <w:t>0</w:t>
            </w:r>
          </w:p>
        </w:tc>
        <w:tc>
          <w:tcPr>
            <w:tcW w:w="6295" w:type="dxa"/>
          </w:tcPr>
          <w:p w14:paraId="5DC3A4CC" w14:textId="3630EB26" w:rsidR="00FF29DA" w:rsidRPr="00865861" w:rsidRDefault="00D21EE6" w:rsidP="008A5289">
            <w:pPr>
              <w:rPr>
                <w:highlight w:val="yellow"/>
              </w:rPr>
            </w:pPr>
            <w:ins w:id="294" w:author="Breanna Barlow" w:date="2019-03-19T13:33:00Z">
              <w:r>
                <w:t>1 dominant desirable species from 1 functional group</w:t>
              </w:r>
            </w:ins>
          </w:p>
        </w:tc>
      </w:tr>
    </w:tbl>
    <w:p w14:paraId="56945E6E" w14:textId="77777777" w:rsidR="00B0546A" w:rsidRDefault="00B0546A" w:rsidP="0019089F">
      <w:pPr>
        <w:rPr>
          <w:i/>
          <w:iCs/>
          <w:color w:val="44546A" w:themeColor="text2"/>
        </w:rPr>
      </w:pPr>
    </w:p>
    <w:p w14:paraId="1A59369F" w14:textId="2FEC5639" w:rsidR="00397B6B" w:rsidRPr="00EC6850" w:rsidRDefault="00397B6B" w:rsidP="00397B6B">
      <w:r>
        <w:t>C</w:t>
      </w:r>
      <w:r w:rsidRPr="00EC6850">
        <w:t xml:space="preserve">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Pr>
          <w:i/>
          <w:iCs/>
          <w:color w:val="44546A" w:themeColor="text2"/>
        </w:rPr>
        <w:fldChar w:fldCharType="begin"/>
      </w:r>
      <w:r>
        <w:instrText xml:space="preserve"> REF _Ref1133934 \h </w:instrText>
      </w:r>
      <w:r>
        <w:rPr>
          <w:i/>
          <w:iCs/>
          <w:color w:val="44546A" w:themeColor="text2"/>
        </w:rPr>
      </w:r>
      <w:r>
        <w:rPr>
          <w:i/>
          <w:iCs/>
          <w:color w:val="44546A" w:themeColor="text2"/>
        </w:rPr>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106</w:t>
      </w:r>
      <w:r>
        <w:rPr>
          <w:i/>
          <w:iCs/>
          <w:color w:val="44546A" w:themeColor="text2"/>
        </w:rPr>
        <w:fldChar w:fldCharType="end"/>
      </w:r>
      <w:r w:rsidRPr="00B53010">
        <w:t>.</w:t>
      </w:r>
    </w:p>
    <w:p w14:paraId="182B7F81" w14:textId="77777777" w:rsidR="00D93168" w:rsidRDefault="00B0546A" w:rsidP="00D93168">
      <w:pPr>
        <w:rPr>
          <w:highlight w:val="yellow"/>
        </w:rPr>
      </w:pPr>
      <w:bookmarkStart w:id="295" w:name="_Ref1133934"/>
      <w:r w:rsidRPr="75D8186F">
        <w:rPr>
          <w:i/>
          <w:iCs/>
          <w:color w:val="44546A" w:themeColor="text2"/>
        </w:rPr>
        <w:t xml:space="preserve">Figure </w:t>
      </w:r>
      <w:r w:rsidRPr="6AC75AE0">
        <w:fldChar w:fldCharType="begin"/>
      </w:r>
      <w:r w:rsidRPr="00B0546A">
        <w:rPr>
          <w:i/>
          <w:iCs/>
          <w:color w:val="44546A" w:themeColor="text2"/>
        </w:rPr>
        <w:instrText xml:space="preserve"> SEQ Figure \* ARABIC </w:instrText>
      </w:r>
      <w:r w:rsidRPr="6AC75AE0">
        <w:rPr>
          <w:i/>
          <w:iCs/>
          <w:color w:val="44546A" w:themeColor="text2"/>
        </w:rPr>
        <w:fldChar w:fldCharType="separate"/>
      </w:r>
      <w:r w:rsidR="002551DD">
        <w:rPr>
          <w:i/>
          <w:iCs/>
          <w:noProof/>
          <w:color w:val="44546A" w:themeColor="text2"/>
        </w:rPr>
        <w:t>106</w:t>
      </w:r>
      <w:r w:rsidRPr="6AC75AE0">
        <w:fldChar w:fldCharType="end"/>
      </w:r>
      <w:bookmarkEnd w:id="295"/>
      <w:r w:rsidRPr="75D8186F">
        <w:rPr>
          <w:i/>
          <w:iCs/>
          <w:color w:val="44546A" w:themeColor="text2"/>
        </w:rPr>
        <w:t xml:space="preserve">: </w:t>
      </w:r>
      <w:r w:rsidR="00D93168" w:rsidRPr="00AB186A">
        <w:rPr>
          <w:i/>
          <w:iCs/>
          <w:color w:val="44546A"/>
        </w:rPr>
        <w:t>Typical Practices Affecting Pasture Plant Cover and Diversity</w:t>
      </w:r>
      <w:r w:rsidR="00D93168">
        <w:rPr>
          <w:rStyle w:val="CommentReference"/>
        </w:rPr>
        <w:commentReference w:id="296"/>
      </w:r>
      <w:r w:rsidR="00477960">
        <w:rPr>
          <w:rStyle w:val="CommentReference"/>
        </w:rPr>
        <w:commentReference w:id="297"/>
      </w:r>
    </w:p>
    <w:tbl>
      <w:tblPr>
        <w:tblStyle w:val="TableGrid"/>
        <w:tblW w:w="9355" w:type="dxa"/>
        <w:tblLook w:val="04A0" w:firstRow="1" w:lastRow="0" w:firstColumn="1" w:lastColumn="0" w:noHBand="0" w:noVBand="1"/>
      </w:tblPr>
      <w:tblGrid>
        <w:gridCol w:w="4675"/>
        <w:gridCol w:w="4680"/>
      </w:tblGrid>
      <w:tr w:rsidR="008612FC" w:rsidRPr="008450BD" w14:paraId="6CF368AB" w14:textId="77777777" w:rsidTr="00061E62">
        <w:tc>
          <w:tcPr>
            <w:tcW w:w="4675" w:type="dxa"/>
            <w:shd w:val="clear" w:color="auto" w:fill="D9E2F3" w:themeFill="accent1" w:themeFillTint="33"/>
          </w:tcPr>
          <w:p w14:paraId="788B5427" w14:textId="77777777" w:rsidR="008612FC" w:rsidRPr="008450BD" w:rsidRDefault="008612FC" w:rsidP="00E106C1">
            <w:pPr>
              <w:rPr>
                <w:highlight w:val="yellow"/>
              </w:rPr>
            </w:pPr>
            <w:r w:rsidRPr="00EC6850">
              <w:t>Conservation Practices</w:t>
            </w:r>
          </w:p>
        </w:tc>
        <w:tc>
          <w:tcPr>
            <w:tcW w:w="4680" w:type="dxa"/>
            <w:shd w:val="clear" w:color="auto" w:fill="D9E2F3" w:themeFill="accent1" w:themeFillTint="33"/>
          </w:tcPr>
          <w:p w14:paraId="14286690" w14:textId="77777777" w:rsidR="008612FC" w:rsidRPr="008450BD" w:rsidRDefault="008612FC" w:rsidP="00E106C1">
            <w:pPr>
              <w:rPr>
                <w:highlight w:val="yellow"/>
              </w:rPr>
            </w:pPr>
            <w:r w:rsidRPr="00EC6850">
              <w:t>Conservation Management Points</w:t>
            </w:r>
          </w:p>
        </w:tc>
      </w:tr>
      <w:tr w:rsidR="008612FC" w:rsidRPr="008450BD" w14:paraId="7E966B61" w14:textId="77777777" w:rsidTr="00061E62">
        <w:tc>
          <w:tcPr>
            <w:tcW w:w="4675" w:type="dxa"/>
            <w:vAlign w:val="bottom"/>
          </w:tcPr>
          <w:p w14:paraId="51035777" w14:textId="77777777" w:rsidR="008612FC" w:rsidRPr="008450BD" w:rsidRDefault="008612FC" w:rsidP="00E106C1">
            <w:pPr>
              <w:rPr>
                <w:color w:val="FF0000"/>
                <w:highlight w:val="yellow"/>
              </w:rPr>
            </w:pPr>
            <w:r>
              <w:rPr>
                <w:rFonts w:ascii="Calibri" w:hAnsi="Calibri" w:cs="Calibri"/>
                <w:color w:val="000000"/>
              </w:rPr>
              <w:t>Critical Area Planting</w:t>
            </w:r>
          </w:p>
        </w:tc>
        <w:tc>
          <w:tcPr>
            <w:tcW w:w="4680" w:type="dxa"/>
          </w:tcPr>
          <w:p w14:paraId="083F4713" w14:textId="77777777" w:rsidR="008612FC" w:rsidRPr="008450BD" w:rsidRDefault="008612FC" w:rsidP="00E106C1">
            <w:pPr>
              <w:rPr>
                <w:highlight w:val="yellow"/>
              </w:rPr>
            </w:pPr>
            <w:r>
              <w:t>10</w:t>
            </w:r>
          </w:p>
        </w:tc>
      </w:tr>
      <w:tr w:rsidR="008612FC" w:rsidRPr="008450BD" w14:paraId="44EE3E94" w14:textId="77777777" w:rsidTr="00061E62">
        <w:tc>
          <w:tcPr>
            <w:tcW w:w="4675" w:type="dxa"/>
            <w:vAlign w:val="bottom"/>
          </w:tcPr>
          <w:p w14:paraId="6BA27361" w14:textId="77777777" w:rsidR="008612FC" w:rsidRPr="008450BD" w:rsidRDefault="008612FC" w:rsidP="00E106C1">
            <w:pPr>
              <w:rPr>
                <w:highlight w:val="yellow"/>
              </w:rPr>
            </w:pPr>
            <w:r>
              <w:rPr>
                <w:rFonts w:ascii="Calibri" w:hAnsi="Calibri" w:cs="Calibri"/>
                <w:color w:val="000000"/>
              </w:rPr>
              <w:t>Herbaceous Weed Control</w:t>
            </w:r>
          </w:p>
        </w:tc>
        <w:tc>
          <w:tcPr>
            <w:tcW w:w="4680" w:type="dxa"/>
          </w:tcPr>
          <w:p w14:paraId="523135EA" w14:textId="77777777" w:rsidR="008612FC" w:rsidRPr="008450BD" w:rsidRDefault="008612FC" w:rsidP="00E106C1">
            <w:pPr>
              <w:rPr>
                <w:highlight w:val="yellow"/>
              </w:rPr>
            </w:pPr>
            <w:r>
              <w:t>15</w:t>
            </w:r>
          </w:p>
        </w:tc>
      </w:tr>
      <w:tr w:rsidR="008612FC" w:rsidRPr="008450BD" w14:paraId="4976F188" w14:textId="77777777" w:rsidTr="00061E62">
        <w:tc>
          <w:tcPr>
            <w:tcW w:w="4675" w:type="dxa"/>
            <w:vAlign w:val="bottom"/>
          </w:tcPr>
          <w:p w14:paraId="02E3952D" w14:textId="77777777" w:rsidR="008612FC" w:rsidRPr="008450BD" w:rsidRDefault="008612FC" w:rsidP="00E106C1">
            <w:pPr>
              <w:rPr>
                <w:highlight w:val="yellow"/>
              </w:rPr>
            </w:pPr>
            <w:r>
              <w:rPr>
                <w:rFonts w:ascii="Calibri" w:hAnsi="Calibri" w:cs="Calibri"/>
                <w:color w:val="000000"/>
              </w:rPr>
              <w:t>Forage and Biomass Planting</w:t>
            </w:r>
          </w:p>
        </w:tc>
        <w:tc>
          <w:tcPr>
            <w:tcW w:w="4680" w:type="dxa"/>
          </w:tcPr>
          <w:p w14:paraId="6FDE97EA" w14:textId="77777777" w:rsidR="008612FC" w:rsidRPr="008450BD" w:rsidRDefault="008612FC" w:rsidP="00E106C1">
            <w:pPr>
              <w:rPr>
                <w:highlight w:val="yellow"/>
              </w:rPr>
            </w:pPr>
            <w:r>
              <w:t>10</w:t>
            </w:r>
          </w:p>
        </w:tc>
      </w:tr>
      <w:tr w:rsidR="008612FC" w:rsidRPr="008450BD" w14:paraId="7D6DAD5F" w14:textId="77777777" w:rsidTr="00061E62">
        <w:tc>
          <w:tcPr>
            <w:tcW w:w="4675" w:type="dxa"/>
            <w:vAlign w:val="bottom"/>
          </w:tcPr>
          <w:p w14:paraId="731CD32F" w14:textId="77777777" w:rsidR="008612FC" w:rsidRPr="008450BD" w:rsidRDefault="008612FC" w:rsidP="00E106C1">
            <w:pPr>
              <w:rPr>
                <w:highlight w:val="yellow"/>
              </w:rPr>
            </w:pPr>
            <w:r>
              <w:rPr>
                <w:rFonts w:ascii="Calibri" w:hAnsi="Calibri" w:cs="Calibri"/>
                <w:color w:val="000000"/>
              </w:rPr>
              <w:t>Nutrient Management</w:t>
            </w:r>
          </w:p>
        </w:tc>
        <w:tc>
          <w:tcPr>
            <w:tcW w:w="4680" w:type="dxa"/>
          </w:tcPr>
          <w:p w14:paraId="33DE97AE" w14:textId="77777777" w:rsidR="008612FC" w:rsidRPr="008450BD" w:rsidRDefault="008612FC" w:rsidP="00E106C1">
            <w:pPr>
              <w:rPr>
                <w:highlight w:val="yellow"/>
              </w:rPr>
            </w:pPr>
            <w:r>
              <w:t>10</w:t>
            </w:r>
          </w:p>
        </w:tc>
      </w:tr>
      <w:tr w:rsidR="008612FC" w:rsidRPr="008450BD" w14:paraId="7639837C" w14:textId="77777777" w:rsidTr="00061E62">
        <w:tc>
          <w:tcPr>
            <w:tcW w:w="4675" w:type="dxa"/>
            <w:vAlign w:val="bottom"/>
          </w:tcPr>
          <w:p w14:paraId="73A11A6F" w14:textId="77777777" w:rsidR="008612FC" w:rsidRPr="008450BD" w:rsidRDefault="008612FC" w:rsidP="00E106C1">
            <w:pPr>
              <w:rPr>
                <w:highlight w:val="yellow"/>
              </w:rPr>
            </w:pPr>
            <w:r>
              <w:rPr>
                <w:rFonts w:ascii="Calibri" w:hAnsi="Calibri" w:cs="Calibri"/>
                <w:color w:val="000000"/>
              </w:rPr>
              <w:lastRenderedPageBreak/>
              <w:t>Integrated Pest Management</w:t>
            </w:r>
          </w:p>
        </w:tc>
        <w:tc>
          <w:tcPr>
            <w:tcW w:w="4680" w:type="dxa"/>
            <w:vAlign w:val="center"/>
          </w:tcPr>
          <w:p w14:paraId="067FF729" w14:textId="77777777" w:rsidR="008612FC" w:rsidRPr="008450BD" w:rsidRDefault="008612FC" w:rsidP="00E106C1">
            <w:pPr>
              <w:rPr>
                <w:highlight w:val="yellow"/>
              </w:rPr>
            </w:pPr>
            <w:r>
              <w:t>10</w:t>
            </w:r>
          </w:p>
        </w:tc>
      </w:tr>
      <w:tr w:rsidR="008612FC" w:rsidRPr="008450BD" w14:paraId="508FA936" w14:textId="77777777" w:rsidTr="00061E62">
        <w:tc>
          <w:tcPr>
            <w:tcW w:w="4675" w:type="dxa"/>
            <w:vAlign w:val="bottom"/>
          </w:tcPr>
          <w:p w14:paraId="1776109A" w14:textId="77777777" w:rsidR="008612FC" w:rsidRDefault="008612FC" w:rsidP="00E106C1">
            <w:pPr>
              <w:rPr>
                <w:rFonts w:ascii="Calibri" w:hAnsi="Calibri" w:cs="Calibri"/>
                <w:color w:val="000000"/>
              </w:rPr>
            </w:pPr>
            <w:r>
              <w:rPr>
                <w:rFonts w:ascii="Calibri" w:hAnsi="Calibri" w:cs="Calibri"/>
                <w:color w:val="000000"/>
              </w:rPr>
              <w:t>Prescribed Grazing</w:t>
            </w:r>
          </w:p>
        </w:tc>
        <w:tc>
          <w:tcPr>
            <w:tcW w:w="4680" w:type="dxa"/>
            <w:vAlign w:val="center"/>
          </w:tcPr>
          <w:p w14:paraId="2767B4CB" w14:textId="77777777" w:rsidR="008612FC" w:rsidRDefault="008612FC" w:rsidP="00E106C1">
            <w:r>
              <w:t>25</w:t>
            </w:r>
          </w:p>
        </w:tc>
      </w:tr>
      <w:tr w:rsidR="008612FC" w:rsidRPr="008450BD" w14:paraId="639D2A84" w14:textId="77777777" w:rsidTr="00061E62">
        <w:tc>
          <w:tcPr>
            <w:tcW w:w="4675" w:type="dxa"/>
          </w:tcPr>
          <w:p w14:paraId="325B51D0" w14:textId="6E48736E" w:rsidR="008612FC" w:rsidRDefault="008612FC" w:rsidP="00E106C1">
            <w:pPr>
              <w:rPr>
                <w:rFonts w:ascii="Calibri" w:hAnsi="Calibri" w:cs="Calibri"/>
                <w:color w:val="000000"/>
              </w:rPr>
            </w:pPr>
            <w:del w:id="298" w:author="Breanna Barlow" w:date="2019-03-22T14:53:00Z">
              <w:r w:rsidDel="00477960">
                <w:rPr>
                  <w:rFonts w:ascii="Calibri" w:hAnsi="Calibri" w:cs="Calibri"/>
                  <w:color w:val="000000"/>
                </w:rPr>
                <w:delText>Fence</w:delText>
              </w:r>
            </w:del>
          </w:p>
        </w:tc>
        <w:tc>
          <w:tcPr>
            <w:tcW w:w="4680" w:type="dxa"/>
          </w:tcPr>
          <w:p w14:paraId="745E6031" w14:textId="7E571834" w:rsidR="008612FC" w:rsidRDefault="008612FC" w:rsidP="00E106C1">
            <w:del w:id="299" w:author="Breanna Barlow" w:date="2019-03-22T14:53:00Z">
              <w:r w:rsidDel="00477960">
                <w:delText>15</w:delText>
              </w:r>
            </w:del>
          </w:p>
        </w:tc>
      </w:tr>
      <w:tr w:rsidR="008612FC" w:rsidRPr="008450BD" w14:paraId="6D712103" w14:textId="77777777" w:rsidTr="00061E62">
        <w:tc>
          <w:tcPr>
            <w:tcW w:w="4675" w:type="dxa"/>
          </w:tcPr>
          <w:p w14:paraId="1F74E764" w14:textId="34FD7F63" w:rsidR="008612FC" w:rsidRDefault="008612FC" w:rsidP="00E106C1">
            <w:pPr>
              <w:rPr>
                <w:rFonts w:ascii="Calibri" w:hAnsi="Calibri" w:cs="Calibri"/>
                <w:color w:val="000000"/>
              </w:rPr>
            </w:pPr>
            <w:del w:id="300" w:author="Breanna Barlow" w:date="2019-03-22T14:53:00Z">
              <w:r w:rsidDel="00477960">
                <w:rPr>
                  <w:rFonts w:ascii="Calibri" w:hAnsi="Calibri" w:cs="Calibri"/>
                  <w:color w:val="000000"/>
                </w:rPr>
                <w:delText>Livestock water system</w:delText>
              </w:r>
            </w:del>
          </w:p>
        </w:tc>
        <w:tc>
          <w:tcPr>
            <w:tcW w:w="4680" w:type="dxa"/>
          </w:tcPr>
          <w:p w14:paraId="62DDAE35" w14:textId="6C813C91" w:rsidR="008612FC" w:rsidRDefault="008612FC" w:rsidP="00E106C1">
            <w:del w:id="301" w:author="Breanna Barlow" w:date="2019-03-22T14:53:00Z">
              <w:r w:rsidDel="00477960">
                <w:delText>10</w:delText>
              </w:r>
            </w:del>
          </w:p>
        </w:tc>
      </w:tr>
    </w:tbl>
    <w:p w14:paraId="280C504D" w14:textId="77777777" w:rsidR="0098213E" w:rsidRDefault="0098213E" w:rsidP="008450BD">
      <w:pPr>
        <w:rPr>
          <w:b/>
          <w:highlight w:val="yellow"/>
        </w:rPr>
      </w:pPr>
    </w:p>
    <w:p w14:paraId="7B715623" w14:textId="18B4997C" w:rsidR="0019089F" w:rsidRPr="00B0546A" w:rsidRDefault="0019089F" w:rsidP="0019089F">
      <w:pPr>
        <w:rPr>
          <w:b/>
        </w:rPr>
      </w:pPr>
      <w:r w:rsidRPr="00B0546A">
        <w:rPr>
          <w:b/>
        </w:rPr>
        <w:t>Range:</w:t>
      </w:r>
    </w:p>
    <w:p w14:paraId="46027773" w14:textId="6370D62E" w:rsidR="0019089F" w:rsidRPr="00B0546A" w:rsidRDefault="0019089F" w:rsidP="0019089F">
      <w:r w:rsidRPr="00B0546A">
        <w:t xml:space="preserve">Each PLU for </w:t>
      </w:r>
      <w:r w:rsidR="00B00AA7">
        <w:t>r</w:t>
      </w:r>
      <w:r w:rsidR="00B00AA7" w:rsidRPr="00B0546A">
        <w:t xml:space="preserve">ange </w:t>
      </w:r>
      <w:r w:rsidR="00662B09" w:rsidRPr="00B0546A">
        <w:t>will have a threshold value of 5</w:t>
      </w:r>
      <w:r w:rsidRPr="00B0546A">
        <w:t>0 set and a benchmark condition set of questions.</w:t>
      </w:r>
    </w:p>
    <w:p w14:paraId="67AD3EA2" w14:textId="110AA982" w:rsidR="00F65842" w:rsidRPr="00B0546A" w:rsidRDefault="00F65842" w:rsidP="00F65842">
      <w:pPr>
        <w:pStyle w:val="Caption"/>
        <w:keepNext/>
        <w:rPr>
          <w:sz w:val="22"/>
          <w:szCs w:val="22"/>
        </w:rPr>
      </w:pPr>
      <w:r w:rsidRPr="00B0546A">
        <w:rPr>
          <w:sz w:val="22"/>
          <w:szCs w:val="22"/>
        </w:rPr>
        <w:t xml:space="preserve">Figure </w:t>
      </w:r>
      <w:r w:rsidRPr="00B0546A">
        <w:fldChar w:fldCharType="begin"/>
      </w:r>
      <w:r w:rsidRPr="00B0546A">
        <w:rPr>
          <w:sz w:val="22"/>
          <w:szCs w:val="22"/>
        </w:rPr>
        <w:instrText xml:space="preserve"> SEQ Figure \* ARABIC </w:instrText>
      </w:r>
      <w:r w:rsidRPr="00B0546A">
        <w:rPr>
          <w:sz w:val="22"/>
          <w:szCs w:val="22"/>
        </w:rPr>
        <w:fldChar w:fldCharType="separate"/>
      </w:r>
      <w:r w:rsidR="002551DD">
        <w:rPr>
          <w:noProof/>
          <w:sz w:val="22"/>
          <w:szCs w:val="22"/>
        </w:rPr>
        <w:t>107</w:t>
      </w:r>
      <w:r w:rsidRPr="00B0546A">
        <w:fldChar w:fldCharType="end"/>
      </w:r>
      <w:r w:rsidRPr="00B0546A">
        <w:rPr>
          <w:sz w:val="22"/>
          <w:szCs w:val="22"/>
        </w:rPr>
        <w:t xml:space="preserve">:  Range Plant </w:t>
      </w:r>
      <w:r>
        <w:rPr>
          <w:sz w:val="22"/>
          <w:szCs w:val="22"/>
        </w:rPr>
        <w:t>Structure and C</w:t>
      </w:r>
      <w:r w:rsidRPr="00B0546A">
        <w:rPr>
          <w:sz w:val="22"/>
          <w:szCs w:val="22"/>
        </w:rPr>
        <w:t>omposition</w:t>
      </w:r>
    </w:p>
    <w:tbl>
      <w:tblPr>
        <w:tblStyle w:val="TableGrid"/>
        <w:tblW w:w="0" w:type="auto"/>
        <w:tblLook w:val="04A0" w:firstRow="1" w:lastRow="0" w:firstColumn="1" w:lastColumn="0" w:noHBand="0" w:noVBand="1"/>
      </w:tblPr>
      <w:tblGrid>
        <w:gridCol w:w="1345"/>
        <w:gridCol w:w="1260"/>
        <w:gridCol w:w="6745"/>
      </w:tblGrid>
      <w:tr w:rsidR="00F65842" w:rsidRPr="00B0546A" w14:paraId="7C3BA900" w14:textId="77777777" w:rsidTr="55748213">
        <w:tc>
          <w:tcPr>
            <w:tcW w:w="1345" w:type="dxa"/>
            <w:shd w:val="clear" w:color="auto" w:fill="D9E2F3" w:themeFill="accent1" w:themeFillTint="33"/>
          </w:tcPr>
          <w:p w14:paraId="7C48AE1B" w14:textId="77777777" w:rsidR="00F65842" w:rsidRPr="00B0546A" w:rsidRDefault="00F65842" w:rsidP="00E106C1">
            <w:r w:rsidRPr="00B0546A">
              <w:t>Answer</w:t>
            </w:r>
          </w:p>
        </w:tc>
        <w:tc>
          <w:tcPr>
            <w:tcW w:w="1260" w:type="dxa"/>
            <w:shd w:val="clear" w:color="auto" w:fill="D9E2F3" w:themeFill="accent1" w:themeFillTint="33"/>
          </w:tcPr>
          <w:p w14:paraId="0B4C392C" w14:textId="77777777" w:rsidR="00F65842" w:rsidRPr="00B0546A" w:rsidRDefault="00F65842" w:rsidP="00E106C1">
            <w:r w:rsidRPr="00B0546A">
              <w:t>Existing Condition Points</w:t>
            </w:r>
          </w:p>
        </w:tc>
        <w:tc>
          <w:tcPr>
            <w:tcW w:w="6745" w:type="dxa"/>
            <w:shd w:val="clear" w:color="auto" w:fill="D9E2F3" w:themeFill="accent1" w:themeFillTint="33"/>
          </w:tcPr>
          <w:p w14:paraId="063A0E1A" w14:textId="77777777" w:rsidR="00F65842" w:rsidRPr="00B0546A" w:rsidRDefault="00F65842" w:rsidP="00E106C1">
            <w:r w:rsidRPr="00B0546A">
              <w:t>Reference for assessment condition</w:t>
            </w:r>
          </w:p>
        </w:tc>
      </w:tr>
      <w:tr w:rsidR="00F65842" w:rsidRPr="00B0546A" w14:paraId="6693051C" w14:textId="77777777" w:rsidTr="55748213">
        <w:tc>
          <w:tcPr>
            <w:tcW w:w="1345" w:type="dxa"/>
          </w:tcPr>
          <w:p w14:paraId="17CF4FA0" w14:textId="50211564" w:rsidR="00F65842" w:rsidRPr="00B0546A" w:rsidRDefault="003D45DA" w:rsidP="00E106C1">
            <w:pPr>
              <w:rPr>
                <w:color w:val="000000" w:themeColor="text1"/>
              </w:rPr>
            </w:pPr>
            <w:r>
              <w:rPr>
                <w:color w:val="000000" w:themeColor="text1"/>
              </w:rPr>
              <w:t>None to Slight</w:t>
            </w:r>
          </w:p>
        </w:tc>
        <w:tc>
          <w:tcPr>
            <w:tcW w:w="1260" w:type="dxa"/>
          </w:tcPr>
          <w:p w14:paraId="072E72E3" w14:textId="203E8628" w:rsidR="00F65842" w:rsidRPr="00B0546A" w:rsidRDefault="003D45DA" w:rsidP="00E106C1">
            <w:r>
              <w:t>6</w:t>
            </w:r>
            <w:r w:rsidR="00F65842" w:rsidRPr="00B0546A">
              <w:t>0</w:t>
            </w:r>
          </w:p>
        </w:tc>
        <w:tc>
          <w:tcPr>
            <w:tcW w:w="6745" w:type="dxa"/>
          </w:tcPr>
          <w:p w14:paraId="1BFA2610" w14:textId="6B03DFCC" w:rsidR="00F65842" w:rsidRPr="00B0546A" w:rsidRDefault="00F65842" w:rsidP="00E106C1">
            <w:r w:rsidRPr="00B0546A">
              <w:t xml:space="preserve">Vegetation meets similarity index score of 80+; or </w:t>
            </w:r>
            <w:r>
              <w:t>IIRH</w:t>
            </w:r>
            <w:r w:rsidRPr="00B0546A">
              <w:t xml:space="preserve"> biotic integrity attribute rating of </w:t>
            </w:r>
            <w:r w:rsidR="00B00AA7">
              <w:t>n</w:t>
            </w:r>
            <w:r w:rsidR="00B00AA7" w:rsidRPr="00B0546A">
              <w:t xml:space="preserve">one </w:t>
            </w:r>
            <w:r w:rsidRPr="00B0546A">
              <w:t xml:space="preserve">to </w:t>
            </w:r>
            <w:r w:rsidR="00B00AA7">
              <w:t>s</w:t>
            </w:r>
            <w:r w:rsidR="00B00AA7" w:rsidRPr="00B0546A">
              <w:t>light</w:t>
            </w:r>
          </w:p>
        </w:tc>
      </w:tr>
      <w:tr w:rsidR="00F65842" w:rsidRPr="00B0546A" w14:paraId="45A0BCF9" w14:textId="77777777" w:rsidTr="55748213">
        <w:tc>
          <w:tcPr>
            <w:tcW w:w="1345" w:type="dxa"/>
          </w:tcPr>
          <w:p w14:paraId="3137E016" w14:textId="2BF296C5" w:rsidR="00F65842" w:rsidRPr="00B0546A" w:rsidRDefault="003D45DA" w:rsidP="00E106C1">
            <w:pPr>
              <w:rPr>
                <w:color w:val="000000" w:themeColor="text1"/>
              </w:rPr>
            </w:pPr>
            <w:r>
              <w:rPr>
                <w:color w:val="000000" w:themeColor="text1"/>
              </w:rPr>
              <w:t>Slight to Moderate</w:t>
            </w:r>
          </w:p>
        </w:tc>
        <w:tc>
          <w:tcPr>
            <w:tcW w:w="1260" w:type="dxa"/>
          </w:tcPr>
          <w:p w14:paraId="479C6876" w14:textId="148ECFFF" w:rsidR="00F65842" w:rsidRPr="00B0546A" w:rsidRDefault="003D45DA" w:rsidP="00E106C1">
            <w:r>
              <w:t>51</w:t>
            </w:r>
          </w:p>
        </w:tc>
        <w:tc>
          <w:tcPr>
            <w:tcW w:w="6745" w:type="dxa"/>
          </w:tcPr>
          <w:p w14:paraId="566040BF" w14:textId="32CA80E2" w:rsidR="00F65842" w:rsidRPr="00B0546A" w:rsidRDefault="00F65842" w:rsidP="00E106C1">
            <w:r w:rsidRPr="00B0546A">
              <w:t xml:space="preserve">Vegetation meets similarity index score of 79-60; or </w:t>
            </w:r>
            <w:r>
              <w:t>IIRH</w:t>
            </w:r>
            <w:r w:rsidRPr="00B0546A">
              <w:t xml:space="preserve"> biotic integrity attribute rating of </w:t>
            </w:r>
            <w:r w:rsidR="00B00AA7">
              <w:t>s</w:t>
            </w:r>
            <w:r w:rsidR="00B00AA7" w:rsidRPr="00B0546A">
              <w:t xml:space="preserve">light </w:t>
            </w:r>
            <w:r w:rsidRPr="00B0546A">
              <w:t xml:space="preserve">to </w:t>
            </w:r>
            <w:r w:rsidR="00B00AA7">
              <w:t>m</w:t>
            </w:r>
            <w:r w:rsidRPr="00B0546A">
              <w:t>oderate</w:t>
            </w:r>
          </w:p>
        </w:tc>
      </w:tr>
      <w:tr w:rsidR="00F65842" w:rsidRPr="00B0546A" w14:paraId="22BBED80" w14:textId="77777777" w:rsidTr="55748213">
        <w:tc>
          <w:tcPr>
            <w:tcW w:w="1345" w:type="dxa"/>
          </w:tcPr>
          <w:p w14:paraId="427E7147" w14:textId="10D2211B" w:rsidR="00F65842" w:rsidRPr="00B0546A" w:rsidRDefault="003D45DA" w:rsidP="00E106C1">
            <w:pPr>
              <w:rPr>
                <w:color w:val="000000" w:themeColor="text1"/>
              </w:rPr>
            </w:pPr>
            <w:r>
              <w:rPr>
                <w:color w:val="000000" w:themeColor="text1"/>
              </w:rPr>
              <w:t>Moderate</w:t>
            </w:r>
          </w:p>
        </w:tc>
        <w:tc>
          <w:tcPr>
            <w:tcW w:w="1260" w:type="dxa"/>
          </w:tcPr>
          <w:p w14:paraId="07CC7BF3" w14:textId="77777777" w:rsidR="00F65842" w:rsidRPr="00B0546A" w:rsidRDefault="00F65842" w:rsidP="00E106C1">
            <w:r w:rsidRPr="00B0546A">
              <w:t>20</w:t>
            </w:r>
          </w:p>
        </w:tc>
        <w:tc>
          <w:tcPr>
            <w:tcW w:w="6745" w:type="dxa"/>
          </w:tcPr>
          <w:p w14:paraId="4ABBD3DF" w14:textId="1DBF1EFE" w:rsidR="00F65842" w:rsidRPr="00B0546A" w:rsidRDefault="00F65842" w:rsidP="00E106C1">
            <w:r w:rsidRPr="00B0546A">
              <w:t xml:space="preserve">Vegetation meets similarity index score of 59-40; or </w:t>
            </w:r>
            <w:r>
              <w:t>IIRH</w:t>
            </w:r>
            <w:r w:rsidRPr="00B0546A">
              <w:t xml:space="preserve"> biotic integrity attribute rating of </w:t>
            </w:r>
            <w:r w:rsidR="00B00AA7">
              <w:t>m</w:t>
            </w:r>
            <w:r w:rsidRPr="00B0546A">
              <w:t>oderate</w:t>
            </w:r>
          </w:p>
        </w:tc>
      </w:tr>
      <w:tr w:rsidR="00F65842" w:rsidRPr="00B0546A" w14:paraId="01B713CC" w14:textId="77777777" w:rsidTr="55748213">
        <w:tc>
          <w:tcPr>
            <w:tcW w:w="1345" w:type="dxa"/>
          </w:tcPr>
          <w:p w14:paraId="1E931906" w14:textId="6295518D" w:rsidR="00F65842" w:rsidRPr="00B0546A" w:rsidRDefault="003D45DA" w:rsidP="00E106C1">
            <w:pPr>
              <w:rPr>
                <w:color w:val="000000" w:themeColor="text1"/>
              </w:rPr>
            </w:pPr>
            <w:r>
              <w:rPr>
                <w:color w:val="000000" w:themeColor="text1"/>
              </w:rPr>
              <w:t>Moderate to Extreme</w:t>
            </w:r>
          </w:p>
        </w:tc>
        <w:tc>
          <w:tcPr>
            <w:tcW w:w="1260" w:type="dxa"/>
          </w:tcPr>
          <w:p w14:paraId="0C33C6A3" w14:textId="77777777" w:rsidR="00F65842" w:rsidRPr="00B0546A" w:rsidRDefault="00F65842" w:rsidP="00E106C1">
            <w:r w:rsidRPr="00B0546A">
              <w:t>10</w:t>
            </w:r>
          </w:p>
        </w:tc>
        <w:tc>
          <w:tcPr>
            <w:tcW w:w="6745" w:type="dxa"/>
          </w:tcPr>
          <w:p w14:paraId="39580B52" w14:textId="5D7BA881" w:rsidR="00F65842" w:rsidRPr="00B0546A" w:rsidRDefault="00F65842" w:rsidP="00E106C1">
            <w:r w:rsidRPr="00B0546A">
              <w:t>Vegetation meets similarity index score of 3</w:t>
            </w:r>
            <w:r>
              <w:t>9</w:t>
            </w:r>
            <w:r w:rsidR="003D45DA">
              <w:t>-20</w:t>
            </w:r>
            <w:r w:rsidRPr="00B0546A">
              <w:t xml:space="preserve">; or </w:t>
            </w:r>
            <w:r>
              <w:t>IIRH</w:t>
            </w:r>
            <w:r w:rsidRPr="00B0546A">
              <w:t xml:space="preserve"> biotic integrity attribute rating of </w:t>
            </w:r>
            <w:r w:rsidR="00B00AA7">
              <w:t>m</w:t>
            </w:r>
            <w:r w:rsidRPr="00B0546A">
              <w:t xml:space="preserve">oderate to </w:t>
            </w:r>
            <w:r w:rsidR="00B00AA7">
              <w:t>e</w:t>
            </w:r>
            <w:r w:rsidRPr="00B0546A">
              <w:t>xtreme</w:t>
            </w:r>
          </w:p>
        </w:tc>
      </w:tr>
      <w:tr w:rsidR="00F65842" w:rsidRPr="00B0546A" w14:paraId="55724060" w14:textId="77777777" w:rsidTr="55748213">
        <w:tc>
          <w:tcPr>
            <w:tcW w:w="1345" w:type="dxa"/>
          </w:tcPr>
          <w:p w14:paraId="677F25C4" w14:textId="77777777" w:rsidR="00F65842" w:rsidRPr="00B0546A" w:rsidRDefault="00E07851" w:rsidP="00E106C1">
            <w:pPr>
              <w:rPr>
                <w:color w:val="000000" w:themeColor="text1"/>
              </w:rPr>
            </w:pPr>
            <w:r>
              <w:rPr>
                <w:color w:val="000000" w:themeColor="text1"/>
              </w:rPr>
              <w:t>Extreme to Total</w:t>
            </w:r>
          </w:p>
        </w:tc>
        <w:tc>
          <w:tcPr>
            <w:tcW w:w="1260" w:type="dxa"/>
          </w:tcPr>
          <w:p w14:paraId="13D8B3F0" w14:textId="77777777" w:rsidR="00F65842" w:rsidRPr="00B0546A" w:rsidRDefault="00E07851" w:rsidP="00E106C1">
            <w:r>
              <w:t>1</w:t>
            </w:r>
          </w:p>
        </w:tc>
        <w:tc>
          <w:tcPr>
            <w:tcW w:w="6745" w:type="dxa"/>
          </w:tcPr>
          <w:p w14:paraId="7B7BBF99" w14:textId="5E40B36C" w:rsidR="00F65842" w:rsidRPr="00B0546A" w:rsidRDefault="00907CAB" w:rsidP="00E106C1">
            <w:r>
              <w:t xml:space="preserve"> Vegetation meets similarity index &lt;20; or IIRH biotic integrity attribute rat</w:t>
            </w:r>
            <w:r w:rsidR="00655F0F">
              <w:t>ing</w:t>
            </w:r>
            <w:r>
              <w:t xml:space="preserve"> is </w:t>
            </w:r>
            <w:r w:rsidR="00B00AA7">
              <w:t>e</w:t>
            </w:r>
            <w:r>
              <w:t xml:space="preserve">xtreme to </w:t>
            </w:r>
            <w:r w:rsidR="00B00AA7">
              <w:t>t</w:t>
            </w:r>
            <w:r>
              <w:t>otal.</w:t>
            </w:r>
          </w:p>
        </w:tc>
      </w:tr>
    </w:tbl>
    <w:p w14:paraId="1B1C7D04" w14:textId="6DBF250E" w:rsidR="00F65842" w:rsidRDefault="00F65842" w:rsidP="00F65842"/>
    <w:p w14:paraId="1227C533" w14:textId="178C0791" w:rsidR="00397B6B" w:rsidRPr="00EC6850" w:rsidRDefault="00397B6B" w:rsidP="00397B6B">
      <w:r>
        <w:t>C</w:t>
      </w:r>
      <w:r w:rsidRPr="00EC6850">
        <w:t xml:space="preserve">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Pr>
          <w:i/>
          <w:iCs/>
          <w:color w:val="44546A" w:themeColor="text2"/>
        </w:rPr>
        <w:fldChar w:fldCharType="begin"/>
      </w:r>
      <w:r>
        <w:instrText xml:space="preserve"> REF _Ref1133951 \h </w:instrText>
      </w:r>
      <w:r>
        <w:rPr>
          <w:i/>
          <w:iCs/>
          <w:color w:val="44546A" w:themeColor="text2"/>
        </w:rPr>
      </w:r>
      <w:r>
        <w:rPr>
          <w:i/>
          <w:iCs/>
          <w:color w:val="44546A" w:themeColor="text2"/>
        </w:rPr>
        <w:fldChar w:fldCharType="separate"/>
      </w:r>
      <w:r w:rsidR="000A6C42">
        <w:rPr>
          <w:i/>
          <w:iCs/>
          <w:color w:val="44546A" w:themeColor="text2"/>
        </w:rPr>
        <w:t>figure</w:t>
      </w:r>
      <w:r w:rsidR="002551DD" w:rsidRPr="75D8186F">
        <w:rPr>
          <w:i/>
          <w:iCs/>
          <w:color w:val="44546A" w:themeColor="text2"/>
        </w:rPr>
        <w:t xml:space="preserve"> </w:t>
      </w:r>
      <w:r w:rsidR="002551DD">
        <w:rPr>
          <w:i/>
          <w:iCs/>
          <w:noProof/>
          <w:color w:val="44546A" w:themeColor="text2"/>
        </w:rPr>
        <w:t>108</w:t>
      </w:r>
      <w:r>
        <w:rPr>
          <w:i/>
          <w:iCs/>
          <w:color w:val="44546A" w:themeColor="text2"/>
        </w:rPr>
        <w:fldChar w:fldCharType="end"/>
      </w:r>
      <w:r w:rsidRPr="00B53010">
        <w:t>.</w:t>
      </w:r>
    </w:p>
    <w:p w14:paraId="2EF4C9A3" w14:textId="3C55753B" w:rsidR="006E6D62" w:rsidRPr="00B0546A" w:rsidRDefault="006E6D62">
      <w:pPr>
        <w:rPr>
          <w:i/>
          <w:color w:val="44546A" w:themeColor="text2"/>
        </w:rPr>
      </w:pPr>
      <w:bookmarkStart w:id="302" w:name="_Ref1133951"/>
      <w:r w:rsidRPr="75D8186F">
        <w:rPr>
          <w:i/>
          <w:iCs/>
          <w:color w:val="44546A" w:themeColor="text2"/>
        </w:rPr>
        <w:t xml:space="preserve">Figure </w:t>
      </w:r>
      <w:r w:rsidRPr="00865861">
        <w:fldChar w:fldCharType="begin"/>
      </w:r>
      <w:r w:rsidRPr="00B0546A">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108</w:t>
      </w:r>
      <w:r w:rsidRPr="00865861">
        <w:fldChar w:fldCharType="end"/>
      </w:r>
      <w:bookmarkEnd w:id="302"/>
      <w:r w:rsidRPr="75D8186F">
        <w:rPr>
          <w:i/>
          <w:iCs/>
          <w:color w:val="44546A" w:themeColor="text2"/>
        </w:rPr>
        <w:t>: Typical Practices Affecting Range Plant Structure and Composition</w:t>
      </w:r>
    </w:p>
    <w:tbl>
      <w:tblPr>
        <w:tblStyle w:val="TableGrid"/>
        <w:tblW w:w="9355" w:type="dxa"/>
        <w:tblLook w:val="04A0" w:firstRow="1" w:lastRow="0" w:firstColumn="1" w:lastColumn="0" w:noHBand="0" w:noVBand="1"/>
      </w:tblPr>
      <w:tblGrid>
        <w:gridCol w:w="4855"/>
        <w:gridCol w:w="4500"/>
      </w:tblGrid>
      <w:tr w:rsidR="00501689" w:rsidRPr="00B0546A" w14:paraId="6DA71E93" w14:textId="77777777" w:rsidTr="00061E62">
        <w:tc>
          <w:tcPr>
            <w:tcW w:w="4855" w:type="dxa"/>
            <w:shd w:val="clear" w:color="auto" w:fill="D9E2F3" w:themeFill="accent1" w:themeFillTint="33"/>
          </w:tcPr>
          <w:p w14:paraId="7FE83B1E" w14:textId="720B00CB" w:rsidR="00501689" w:rsidRPr="00B0546A" w:rsidRDefault="00501689" w:rsidP="00E106C1">
            <w:r w:rsidRPr="00B0546A">
              <w:t xml:space="preserve">Conservation Systems, Practices, or </w:t>
            </w:r>
            <w:r w:rsidR="00655F0F">
              <w:t>A</w:t>
            </w:r>
            <w:r w:rsidR="00655F0F" w:rsidRPr="00B0546A">
              <w:t>ctivities</w:t>
            </w:r>
          </w:p>
        </w:tc>
        <w:tc>
          <w:tcPr>
            <w:tcW w:w="4500" w:type="dxa"/>
            <w:shd w:val="clear" w:color="auto" w:fill="D9E2F3" w:themeFill="accent1" w:themeFillTint="33"/>
          </w:tcPr>
          <w:p w14:paraId="0B30E3FD" w14:textId="77777777" w:rsidR="00501689" w:rsidRPr="00B0546A" w:rsidRDefault="00501689" w:rsidP="00E106C1">
            <w:r w:rsidRPr="00B0546A">
              <w:t>Conservation Management Points</w:t>
            </w:r>
          </w:p>
        </w:tc>
      </w:tr>
      <w:tr w:rsidR="00501689" w:rsidRPr="00EC6850" w14:paraId="348754DA" w14:textId="77777777" w:rsidTr="00061E62">
        <w:tc>
          <w:tcPr>
            <w:tcW w:w="4855" w:type="dxa"/>
            <w:vAlign w:val="bottom"/>
          </w:tcPr>
          <w:p w14:paraId="3F4CDA0C" w14:textId="77777777" w:rsidR="00501689" w:rsidRPr="00B0546A" w:rsidRDefault="00501689" w:rsidP="00E106C1">
            <w:r w:rsidRPr="00B0546A">
              <w:rPr>
                <w:rFonts w:ascii="Calibri" w:hAnsi="Calibri" w:cs="Calibri"/>
                <w:color w:val="000000"/>
              </w:rPr>
              <w:t>Brush Management</w:t>
            </w:r>
          </w:p>
        </w:tc>
        <w:tc>
          <w:tcPr>
            <w:tcW w:w="4500" w:type="dxa"/>
          </w:tcPr>
          <w:p w14:paraId="0255E6E3" w14:textId="77777777" w:rsidR="00501689" w:rsidRPr="00A63326" w:rsidRDefault="00501689" w:rsidP="00E106C1">
            <w:pPr>
              <w:jc w:val="center"/>
              <w:rPr>
                <w:rFonts w:ascii="Calibri" w:eastAsia="Times New Roman" w:hAnsi="Calibri" w:cs="Calibri"/>
                <w:color w:val="000000"/>
              </w:rPr>
            </w:pPr>
            <w:r w:rsidRPr="00B0546A">
              <w:rPr>
                <w:rFonts w:ascii="Calibri" w:eastAsia="Times New Roman" w:hAnsi="Calibri" w:cs="Calibri"/>
                <w:color w:val="000000"/>
              </w:rPr>
              <w:t>10</w:t>
            </w:r>
          </w:p>
        </w:tc>
      </w:tr>
      <w:tr w:rsidR="00501689" w:rsidRPr="00EC6850" w14:paraId="10DDB1F5" w14:textId="77777777" w:rsidTr="00061E62">
        <w:tc>
          <w:tcPr>
            <w:tcW w:w="4855" w:type="dxa"/>
            <w:vAlign w:val="bottom"/>
          </w:tcPr>
          <w:p w14:paraId="46CF067D" w14:textId="77777777" w:rsidR="00501689" w:rsidRPr="00EC6850" w:rsidRDefault="00501689" w:rsidP="00E106C1">
            <w:r>
              <w:rPr>
                <w:rFonts w:ascii="Calibri" w:hAnsi="Calibri" w:cs="Calibri"/>
                <w:color w:val="000000"/>
              </w:rPr>
              <w:t>Herbaceous Weed Control</w:t>
            </w:r>
          </w:p>
        </w:tc>
        <w:tc>
          <w:tcPr>
            <w:tcW w:w="4500" w:type="dxa"/>
          </w:tcPr>
          <w:p w14:paraId="0F38CB58" w14:textId="77777777" w:rsidR="00501689" w:rsidRPr="00A63326" w:rsidRDefault="00501689" w:rsidP="00E106C1">
            <w:pPr>
              <w:jc w:val="center"/>
              <w:rPr>
                <w:rFonts w:ascii="Calibri" w:eastAsia="Times New Roman" w:hAnsi="Calibri" w:cs="Calibri"/>
                <w:color w:val="000000"/>
              </w:rPr>
            </w:pPr>
            <w:r>
              <w:rPr>
                <w:rFonts w:ascii="Calibri" w:eastAsia="Times New Roman" w:hAnsi="Calibri" w:cs="Calibri"/>
                <w:color w:val="000000"/>
              </w:rPr>
              <w:t>5</w:t>
            </w:r>
          </w:p>
        </w:tc>
      </w:tr>
      <w:tr w:rsidR="00501689" w:rsidRPr="00EC6850" w14:paraId="381551CD" w14:textId="77777777" w:rsidTr="00061E62">
        <w:tc>
          <w:tcPr>
            <w:tcW w:w="4855" w:type="dxa"/>
            <w:vAlign w:val="bottom"/>
          </w:tcPr>
          <w:p w14:paraId="2400C651" w14:textId="77777777" w:rsidR="00501689" w:rsidRPr="00EC6850" w:rsidRDefault="00501689" w:rsidP="00E106C1">
            <w:r>
              <w:rPr>
                <w:rFonts w:ascii="Calibri" w:hAnsi="Calibri" w:cs="Calibri"/>
                <w:color w:val="000000"/>
              </w:rPr>
              <w:t>Prescribed Burning</w:t>
            </w:r>
          </w:p>
        </w:tc>
        <w:tc>
          <w:tcPr>
            <w:tcW w:w="4500" w:type="dxa"/>
          </w:tcPr>
          <w:p w14:paraId="4CC4E1C0" w14:textId="77777777" w:rsidR="00501689" w:rsidRPr="00A63326" w:rsidRDefault="00501689" w:rsidP="00E106C1">
            <w:pPr>
              <w:jc w:val="center"/>
              <w:rPr>
                <w:rFonts w:ascii="Calibri" w:eastAsia="Times New Roman" w:hAnsi="Calibri" w:cs="Calibri"/>
                <w:color w:val="000000"/>
              </w:rPr>
            </w:pPr>
            <w:r>
              <w:rPr>
                <w:rFonts w:ascii="Calibri" w:eastAsia="Times New Roman" w:hAnsi="Calibri" w:cs="Calibri"/>
                <w:color w:val="000000"/>
              </w:rPr>
              <w:t>15</w:t>
            </w:r>
          </w:p>
        </w:tc>
      </w:tr>
      <w:tr w:rsidR="00501689" w:rsidRPr="00EC6850" w14:paraId="2875E55A" w14:textId="77777777" w:rsidTr="00061E62">
        <w:tc>
          <w:tcPr>
            <w:tcW w:w="4855" w:type="dxa"/>
            <w:vAlign w:val="bottom"/>
          </w:tcPr>
          <w:p w14:paraId="24EFF127" w14:textId="77777777" w:rsidR="00501689" w:rsidRPr="00EC6850" w:rsidRDefault="00501689" w:rsidP="00E106C1">
            <w:r>
              <w:rPr>
                <w:rFonts w:ascii="Calibri" w:hAnsi="Calibri" w:cs="Calibri"/>
                <w:color w:val="000000"/>
              </w:rPr>
              <w:t>Critical Area Planting</w:t>
            </w:r>
          </w:p>
        </w:tc>
        <w:tc>
          <w:tcPr>
            <w:tcW w:w="4500" w:type="dxa"/>
          </w:tcPr>
          <w:p w14:paraId="24032A2E" w14:textId="77777777" w:rsidR="00501689" w:rsidRPr="00A63326" w:rsidRDefault="00501689" w:rsidP="00E106C1">
            <w:pPr>
              <w:jc w:val="center"/>
              <w:rPr>
                <w:rFonts w:ascii="Calibri" w:eastAsia="Times New Roman" w:hAnsi="Calibri" w:cs="Calibri"/>
                <w:color w:val="000000"/>
              </w:rPr>
            </w:pPr>
            <w:r>
              <w:rPr>
                <w:rFonts w:ascii="Calibri" w:eastAsia="Times New Roman" w:hAnsi="Calibri" w:cs="Calibri"/>
                <w:color w:val="000000"/>
              </w:rPr>
              <w:t>1</w:t>
            </w:r>
          </w:p>
        </w:tc>
      </w:tr>
      <w:tr w:rsidR="00501689" w:rsidRPr="00EC6850" w14:paraId="33EAACC0" w14:textId="77777777" w:rsidTr="00061E62">
        <w:tc>
          <w:tcPr>
            <w:tcW w:w="4855" w:type="dxa"/>
            <w:vAlign w:val="bottom"/>
          </w:tcPr>
          <w:p w14:paraId="4DEC81D7" w14:textId="77777777" w:rsidR="00501689" w:rsidRPr="00EC6850" w:rsidRDefault="00501689" w:rsidP="00E106C1">
            <w:r>
              <w:rPr>
                <w:rFonts w:ascii="Calibri" w:hAnsi="Calibri" w:cs="Calibri"/>
                <w:color w:val="000000"/>
              </w:rPr>
              <w:t>Prescribed Grazing</w:t>
            </w:r>
          </w:p>
        </w:tc>
        <w:tc>
          <w:tcPr>
            <w:tcW w:w="4500" w:type="dxa"/>
          </w:tcPr>
          <w:p w14:paraId="053DEE46" w14:textId="77777777" w:rsidR="00501689" w:rsidRPr="00EC6850" w:rsidRDefault="00501689" w:rsidP="00E106C1">
            <w:pPr>
              <w:jc w:val="center"/>
            </w:pPr>
            <w:r>
              <w:t>30</w:t>
            </w:r>
          </w:p>
        </w:tc>
      </w:tr>
      <w:tr w:rsidR="00501689" w:rsidRPr="00EC6850" w14:paraId="1EA02DF3" w14:textId="77777777" w:rsidTr="00061E62">
        <w:tc>
          <w:tcPr>
            <w:tcW w:w="4855" w:type="dxa"/>
            <w:vAlign w:val="bottom"/>
          </w:tcPr>
          <w:p w14:paraId="4CF219DD" w14:textId="0EC010AF" w:rsidR="00501689" w:rsidRPr="002C4F54" w:rsidRDefault="00501689" w:rsidP="00E106C1">
            <w:pPr>
              <w:rPr>
                <w:rFonts w:ascii="Calibri" w:hAnsi="Calibri" w:cs="Calibri"/>
                <w:color w:val="000000"/>
              </w:rPr>
            </w:pPr>
            <w:r>
              <w:rPr>
                <w:rFonts w:ascii="Calibri" w:hAnsi="Calibri" w:cs="Calibri"/>
                <w:color w:val="000000"/>
              </w:rPr>
              <w:t xml:space="preserve">Grazing Land Mechanical Treatment </w:t>
            </w:r>
            <w:del w:id="303" w:author="Breanna Barlow" w:date="2019-03-22T12:31:00Z">
              <w:r w:rsidDel="00D93168">
                <w:rPr>
                  <w:rFonts w:ascii="Calibri" w:hAnsi="Calibri" w:cs="Calibri"/>
                  <w:color w:val="000000"/>
                </w:rPr>
                <w:delText>(ac)</w:delText>
              </w:r>
            </w:del>
          </w:p>
        </w:tc>
        <w:tc>
          <w:tcPr>
            <w:tcW w:w="4500" w:type="dxa"/>
          </w:tcPr>
          <w:p w14:paraId="7ED72480" w14:textId="77777777" w:rsidR="00501689" w:rsidRDefault="00501689" w:rsidP="00E106C1">
            <w:pPr>
              <w:jc w:val="center"/>
            </w:pPr>
            <w:r>
              <w:t>15</w:t>
            </w:r>
          </w:p>
        </w:tc>
      </w:tr>
      <w:tr w:rsidR="00501689" w:rsidRPr="00EC6850" w14:paraId="58C134BB" w14:textId="77777777" w:rsidTr="00061E62">
        <w:tc>
          <w:tcPr>
            <w:tcW w:w="4855" w:type="dxa"/>
            <w:vAlign w:val="bottom"/>
          </w:tcPr>
          <w:p w14:paraId="020F890A" w14:textId="77777777" w:rsidR="00501689" w:rsidRPr="002C4F54" w:rsidRDefault="00501689" w:rsidP="00E106C1">
            <w:pPr>
              <w:rPr>
                <w:rFonts w:ascii="Calibri" w:hAnsi="Calibri" w:cs="Calibri"/>
                <w:color w:val="000000"/>
              </w:rPr>
            </w:pPr>
            <w:r>
              <w:rPr>
                <w:rFonts w:ascii="Calibri" w:hAnsi="Calibri" w:cs="Calibri"/>
                <w:color w:val="000000"/>
              </w:rPr>
              <w:t>Range Planting</w:t>
            </w:r>
          </w:p>
        </w:tc>
        <w:tc>
          <w:tcPr>
            <w:tcW w:w="4500" w:type="dxa"/>
          </w:tcPr>
          <w:p w14:paraId="2908FC3B" w14:textId="77777777" w:rsidR="00501689" w:rsidRDefault="00501689" w:rsidP="00E106C1">
            <w:pPr>
              <w:jc w:val="center"/>
            </w:pPr>
            <w:r>
              <w:t>20</w:t>
            </w:r>
          </w:p>
        </w:tc>
      </w:tr>
      <w:tr w:rsidR="00501689" w:rsidRPr="00EC6850" w14:paraId="18F9634A" w14:textId="77777777" w:rsidTr="00061E62">
        <w:tc>
          <w:tcPr>
            <w:tcW w:w="4855" w:type="dxa"/>
            <w:vAlign w:val="bottom"/>
          </w:tcPr>
          <w:p w14:paraId="0710DDDA" w14:textId="77777777" w:rsidR="00501689" w:rsidRPr="002C4F54" w:rsidRDefault="00501689" w:rsidP="00E106C1">
            <w:pPr>
              <w:rPr>
                <w:rFonts w:ascii="Calibri" w:hAnsi="Calibri" w:cs="Calibri"/>
                <w:color w:val="000000"/>
              </w:rPr>
            </w:pPr>
            <w:r>
              <w:rPr>
                <w:rFonts w:ascii="Calibri" w:hAnsi="Calibri" w:cs="Calibri"/>
                <w:color w:val="000000"/>
              </w:rPr>
              <w:t>Restoration and Management of Rare and Declining Habitats</w:t>
            </w:r>
          </w:p>
        </w:tc>
        <w:tc>
          <w:tcPr>
            <w:tcW w:w="4500" w:type="dxa"/>
          </w:tcPr>
          <w:p w14:paraId="2D1BA799" w14:textId="77777777" w:rsidR="00501689" w:rsidRDefault="00501689" w:rsidP="00E106C1">
            <w:pPr>
              <w:jc w:val="center"/>
            </w:pPr>
            <w:r>
              <w:t>5</w:t>
            </w:r>
          </w:p>
        </w:tc>
      </w:tr>
    </w:tbl>
    <w:p w14:paraId="3262C508" w14:textId="77777777" w:rsidR="0019089F" w:rsidRPr="00501689" w:rsidRDefault="0019089F" w:rsidP="0019089F">
      <w:pPr>
        <w:rPr>
          <w:b/>
          <w:highlight w:val="yellow"/>
        </w:rPr>
      </w:pPr>
    </w:p>
    <w:p w14:paraId="122D91C3" w14:textId="77777777" w:rsidR="00566F8C" w:rsidRPr="00B0546A" w:rsidRDefault="00566F8C" w:rsidP="00566F8C">
      <w:pPr>
        <w:rPr>
          <w:b/>
        </w:rPr>
      </w:pPr>
      <w:r w:rsidRPr="00B0546A">
        <w:rPr>
          <w:b/>
        </w:rPr>
        <w:t>Forest:</w:t>
      </w:r>
    </w:p>
    <w:p w14:paraId="793D8EBF" w14:textId="2B2A51A6" w:rsidR="00566F8C" w:rsidRPr="008450BD" w:rsidRDefault="00566F8C" w:rsidP="00566F8C">
      <w:pPr>
        <w:rPr>
          <w:highlight w:val="yellow"/>
        </w:rPr>
      </w:pPr>
      <w:r w:rsidRPr="00B0546A">
        <w:t xml:space="preserve">Each PLU for </w:t>
      </w:r>
      <w:r w:rsidR="00655F0F">
        <w:t>f</w:t>
      </w:r>
      <w:r w:rsidR="00655F0F" w:rsidRPr="00B0546A">
        <w:t xml:space="preserve">orest </w:t>
      </w:r>
      <w:r w:rsidRPr="00B0546A">
        <w:t xml:space="preserve">will have a threshold value of </w:t>
      </w:r>
      <w:r w:rsidR="002225AC" w:rsidRPr="00064609">
        <w:t>5</w:t>
      </w:r>
      <w:r w:rsidRPr="00064609">
        <w:t>0</w:t>
      </w:r>
      <w:r w:rsidRPr="00B0546A">
        <w:t xml:space="preserve"> set and a benchmark condition set of questions.</w:t>
      </w:r>
    </w:p>
    <w:p w14:paraId="499A3C55" w14:textId="4D80ED65" w:rsidR="00566F8C" w:rsidRPr="007231A2" w:rsidRDefault="00227AB4" w:rsidP="00566F8C">
      <w:pPr>
        <w:pStyle w:val="Caption"/>
        <w:keepNext/>
        <w:rPr>
          <w:sz w:val="22"/>
          <w:szCs w:val="22"/>
        </w:rPr>
      </w:pPr>
      <w:r w:rsidRPr="007231A2">
        <w:rPr>
          <w:sz w:val="22"/>
          <w:szCs w:val="22"/>
        </w:rPr>
        <w:lastRenderedPageBreak/>
        <w:t xml:space="preserve">Figure </w:t>
      </w:r>
      <w:r w:rsidRPr="00865861">
        <w:fldChar w:fldCharType="begin"/>
      </w:r>
      <w:r w:rsidRPr="007231A2">
        <w:rPr>
          <w:sz w:val="22"/>
          <w:szCs w:val="22"/>
        </w:rPr>
        <w:instrText xml:space="preserve"> SEQ Figure \* ARABIC </w:instrText>
      </w:r>
      <w:r w:rsidRPr="00865861">
        <w:rPr>
          <w:sz w:val="22"/>
          <w:szCs w:val="22"/>
        </w:rPr>
        <w:fldChar w:fldCharType="separate"/>
      </w:r>
      <w:r w:rsidR="002551DD">
        <w:rPr>
          <w:noProof/>
          <w:sz w:val="22"/>
          <w:szCs w:val="22"/>
        </w:rPr>
        <w:t>109</w:t>
      </w:r>
      <w:r w:rsidRPr="00865861">
        <w:fldChar w:fldCharType="end"/>
      </w:r>
      <w:r w:rsidRPr="007231A2">
        <w:rPr>
          <w:sz w:val="22"/>
          <w:szCs w:val="22"/>
        </w:rPr>
        <w:t>:</w:t>
      </w:r>
      <w:r w:rsidR="00566F8C" w:rsidRPr="007231A2">
        <w:rPr>
          <w:sz w:val="22"/>
          <w:szCs w:val="22"/>
        </w:rPr>
        <w:t xml:space="preserve"> Forest Community Quality</w:t>
      </w:r>
    </w:p>
    <w:tbl>
      <w:tblPr>
        <w:tblStyle w:val="TableGrid"/>
        <w:tblW w:w="0" w:type="auto"/>
        <w:tblLook w:val="04A0" w:firstRow="1" w:lastRow="0" w:firstColumn="1" w:lastColumn="0" w:noHBand="0" w:noVBand="1"/>
      </w:tblPr>
      <w:tblGrid>
        <w:gridCol w:w="1345"/>
        <w:gridCol w:w="1260"/>
        <w:gridCol w:w="6745"/>
      </w:tblGrid>
      <w:tr w:rsidR="00566F8C" w:rsidRPr="008450BD" w14:paraId="4101D763" w14:textId="77777777" w:rsidTr="55748213">
        <w:tc>
          <w:tcPr>
            <w:tcW w:w="1345" w:type="dxa"/>
            <w:shd w:val="clear" w:color="auto" w:fill="D9E2F3" w:themeFill="accent1" w:themeFillTint="33"/>
          </w:tcPr>
          <w:p w14:paraId="3D0967F7" w14:textId="77777777" w:rsidR="00566F8C" w:rsidRPr="00B0546A" w:rsidRDefault="00566F8C" w:rsidP="008764C7">
            <w:r w:rsidRPr="00B0546A">
              <w:t>Answer</w:t>
            </w:r>
          </w:p>
        </w:tc>
        <w:tc>
          <w:tcPr>
            <w:tcW w:w="1260" w:type="dxa"/>
            <w:shd w:val="clear" w:color="auto" w:fill="D9E2F3" w:themeFill="accent1" w:themeFillTint="33"/>
          </w:tcPr>
          <w:p w14:paraId="2CE63577" w14:textId="77777777" w:rsidR="00566F8C" w:rsidRPr="00B0546A" w:rsidRDefault="00566F8C" w:rsidP="008764C7">
            <w:r w:rsidRPr="00B0546A">
              <w:t>Existing Condition Points</w:t>
            </w:r>
          </w:p>
        </w:tc>
        <w:tc>
          <w:tcPr>
            <w:tcW w:w="6745" w:type="dxa"/>
            <w:shd w:val="clear" w:color="auto" w:fill="D9E2F3" w:themeFill="accent1" w:themeFillTint="33"/>
          </w:tcPr>
          <w:p w14:paraId="169DDBB1" w14:textId="77777777" w:rsidR="00566F8C" w:rsidRPr="00B0546A" w:rsidRDefault="00566F8C" w:rsidP="008764C7">
            <w:r w:rsidRPr="00B0546A">
              <w:t>Reference for assessment condition</w:t>
            </w:r>
          </w:p>
        </w:tc>
      </w:tr>
      <w:tr w:rsidR="003E22D8" w:rsidRPr="008450BD" w14:paraId="1B75571F" w14:textId="77777777" w:rsidTr="55748213">
        <w:tc>
          <w:tcPr>
            <w:tcW w:w="1345" w:type="dxa"/>
          </w:tcPr>
          <w:p w14:paraId="7EB0D2BE" w14:textId="77777777" w:rsidR="003E22D8" w:rsidRPr="008450BD" w:rsidRDefault="003E22D8" w:rsidP="003E22D8">
            <w:pPr>
              <w:rPr>
                <w:highlight w:val="yellow"/>
              </w:rPr>
            </w:pPr>
            <w:r w:rsidRPr="00D6610F">
              <w:t>None-Slight</w:t>
            </w:r>
          </w:p>
        </w:tc>
        <w:tc>
          <w:tcPr>
            <w:tcW w:w="1260" w:type="dxa"/>
          </w:tcPr>
          <w:p w14:paraId="6091C4CC" w14:textId="4C3EA441" w:rsidR="003E22D8" w:rsidRPr="008450BD" w:rsidRDefault="00E22A16" w:rsidP="003E22D8">
            <w:pPr>
              <w:rPr>
                <w:highlight w:val="yellow"/>
              </w:rPr>
            </w:pPr>
            <w:r>
              <w:t>6</w:t>
            </w:r>
            <w:r w:rsidR="003E22D8">
              <w:t>0</w:t>
            </w:r>
          </w:p>
        </w:tc>
        <w:tc>
          <w:tcPr>
            <w:tcW w:w="6745" w:type="dxa"/>
          </w:tcPr>
          <w:p w14:paraId="5337B707" w14:textId="7C40F775" w:rsidR="003E22D8" w:rsidRPr="008450BD" w:rsidRDefault="003E22D8" w:rsidP="003E22D8">
            <w:pPr>
              <w:rPr>
                <w:highlight w:val="yellow"/>
              </w:rPr>
            </w:pPr>
            <w:r w:rsidRPr="00093521">
              <w:t xml:space="preserve">Is </w:t>
            </w:r>
            <w:r w:rsidR="00655F0F">
              <w:t>d</w:t>
            </w:r>
            <w:r w:rsidR="00655F0F" w:rsidRPr="00093521">
              <w:t>ensity</w:t>
            </w:r>
            <w:r w:rsidRPr="00093521">
              <w:t xml:space="preserve">, </w:t>
            </w:r>
            <w:r w:rsidR="00655F0F">
              <w:t>c</w:t>
            </w:r>
            <w:r w:rsidR="00655F0F" w:rsidRPr="00093521">
              <w:t>omposition</w:t>
            </w:r>
            <w:r w:rsidRPr="00093521">
              <w:t xml:space="preserve">, and </w:t>
            </w:r>
            <w:r w:rsidR="00655F0F">
              <w:t>a</w:t>
            </w:r>
            <w:r w:rsidR="00655F0F" w:rsidRPr="00093521">
              <w:t xml:space="preserve">ge </w:t>
            </w:r>
            <w:r w:rsidR="00655F0F">
              <w:t>s</w:t>
            </w:r>
            <w:r w:rsidR="00655F0F" w:rsidRPr="00093521">
              <w:t xml:space="preserve">tructure </w:t>
            </w:r>
            <w:r w:rsidRPr="00093521">
              <w:t xml:space="preserve">&gt;80% of the expected </w:t>
            </w:r>
            <w:r w:rsidR="00655F0F">
              <w:t>e</w:t>
            </w:r>
            <w:r w:rsidRPr="00093521">
              <w:t xml:space="preserve">cological </w:t>
            </w:r>
            <w:r w:rsidR="00655F0F">
              <w:t>s</w:t>
            </w:r>
            <w:r w:rsidR="00B30C5F" w:rsidRPr="00093521">
              <w:t>ite</w:t>
            </w:r>
            <w:r w:rsidR="00701534">
              <w:t xml:space="preserve"> </w:t>
            </w:r>
            <w:r w:rsidR="00E07851">
              <w:t>or other documentation that demonstrates representative plant community</w:t>
            </w:r>
            <w:r w:rsidR="00A05C85">
              <w:t>?</w:t>
            </w:r>
          </w:p>
        </w:tc>
      </w:tr>
      <w:tr w:rsidR="003E22D8" w:rsidRPr="008450BD" w14:paraId="4683FC27" w14:textId="77777777" w:rsidTr="55748213">
        <w:tc>
          <w:tcPr>
            <w:tcW w:w="1345" w:type="dxa"/>
          </w:tcPr>
          <w:p w14:paraId="7F9BEFFD" w14:textId="77777777" w:rsidR="003E22D8" w:rsidRPr="008450BD" w:rsidRDefault="003E22D8" w:rsidP="003E22D8">
            <w:pPr>
              <w:rPr>
                <w:highlight w:val="yellow"/>
              </w:rPr>
            </w:pPr>
            <w:r w:rsidRPr="00D6610F">
              <w:t>Slight-Moderate</w:t>
            </w:r>
          </w:p>
        </w:tc>
        <w:tc>
          <w:tcPr>
            <w:tcW w:w="1260" w:type="dxa"/>
          </w:tcPr>
          <w:p w14:paraId="1C52B1CD" w14:textId="1A3037AB" w:rsidR="003E22D8" w:rsidRPr="008450BD" w:rsidRDefault="00E22A16" w:rsidP="003E22D8">
            <w:pPr>
              <w:rPr>
                <w:highlight w:val="yellow"/>
              </w:rPr>
            </w:pPr>
            <w:r>
              <w:t>51</w:t>
            </w:r>
          </w:p>
        </w:tc>
        <w:tc>
          <w:tcPr>
            <w:tcW w:w="6745" w:type="dxa"/>
          </w:tcPr>
          <w:p w14:paraId="2B7BC6BD" w14:textId="5BE94989" w:rsidR="003E22D8" w:rsidRPr="008450BD" w:rsidRDefault="003E22D8" w:rsidP="003E22D8">
            <w:pPr>
              <w:rPr>
                <w:highlight w:val="yellow"/>
              </w:rPr>
            </w:pPr>
            <w:r w:rsidRPr="00093521">
              <w:t xml:space="preserve">Is </w:t>
            </w:r>
            <w:r w:rsidR="00655F0F">
              <w:t>density, composition, and age structure</w:t>
            </w:r>
            <w:r w:rsidRPr="00093521">
              <w:t xml:space="preserve"> &gt;60% of the expected </w:t>
            </w:r>
            <w:r w:rsidR="00655F0F">
              <w:t>ecological site</w:t>
            </w:r>
            <w:r w:rsidR="00A05C85">
              <w:t xml:space="preserve"> or other documentation that demonstrates representative plant community?</w:t>
            </w:r>
          </w:p>
        </w:tc>
      </w:tr>
      <w:tr w:rsidR="003E22D8" w:rsidRPr="008450BD" w14:paraId="6C62B8C1" w14:textId="77777777" w:rsidTr="55748213">
        <w:tc>
          <w:tcPr>
            <w:tcW w:w="1345" w:type="dxa"/>
          </w:tcPr>
          <w:p w14:paraId="506D468C" w14:textId="77777777" w:rsidR="003E22D8" w:rsidRPr="008450BD" w:rsidRDefault="003E22D8" w:rsidP="003E22D8">
            <w:pPr>
              <w:rPr>
                <w:highlight w:val="yellow"/>
              </w:rPr>
            </w:pPr>
            <w:r w:rsidRPr="00D6610F">
              <w:t>Moderate</w:t>
            </w:r>
          </w:p>
        </w:tc>
        <w:tc>
          <w:tcPr>
            <w:tcW w:w="1260" w:type="dxa"/>
          </w:tcPr>
          <w:p w14:paraId="0B3855A9" w14:textId="77777777" w:rsidR="003E22D8" w:rsidRPr="008450BD" w:rsidRDefault="003E22D8" w:rsidP="003E22D8">
            <w:pPr>
              <w:rPr>
                <w:highlight w:val="yellow"/>
              </w:rPr>
            </w:pPr>
            <w:r w:rsidRPr="00D6610F">
              <w:t>20</w:t>
            </w:r>
          </w:p>
        </w:tc>
        <w:tc>
          <w:tcPr>
            <w:tcW w:w="6745" w:type="dxa"/>
          </w:tcPr>
          <w:p w14:paraId="0B3ADDFC" w14:textId="083CA1C6" w:rsidR="003E22D8" w:rsidRPr="008450BD" w:rsidRDefault="003E22D8" w:rsidP="003E22D8">
            <w:pPr>
              <w:rPr>
                <w:highlight w:val="yellow"/>
              </w:rPr>
            </w:pPr>
            <w:r w:rsidRPr="00D6610F">
              <w:t xml:space="preserve">Is </w:t>
            </w:r>
            <w:r w:rsidR="00655F0F">
              <w:t>density, composition, and age structure</w:t>
            </w:r>
            <w:r w:rsidRPr="00D6610F">
              <w:t xml:space="preserve"> &gt;40% of the expected </w:t>
            </w:r>
            <w:r w:rsidR="00655F0F">
              <w:t>ecological site</w:t>
            </w:r>
            <w:r w:rsidR="00A05C85">
              <w:t xml:space="preserve"> or other documentation that demonstrates representative plant community?</w:t>
            </w:r>
          </w:p>
        </w:tc>
      </w:tr>
      <w:tr w:rsidR="003E22D8" w:rsidRPr="008450BD" w14:paraId="574A4CB1" w14:textId="77777777" w:rsidTr="55748213">
        <w:tc>
          <w:tcPr>
            <w:tcW w:w="1345" w:type="dxa"/>
          </w:tcPr>
          <w:p w14:paraId="2256A466" w14:textId="77777777" w:rsidR="003E22D8" w:rsidRPr="008450BD" w:rsidRDefault="003E22D8" w:rsidP="003E22D8">
            <w:pPr>
              <w:rPr>
                <w:highlight w:val="yellow"/>
              </w:rPr>
            </w:pPr>
            <w:r w:rsidRPr="00D6610F">
              <w:t>Moderate - Extreme</w:t>
            </w:r>
          </w:p>
        </w:tc>
        <w:tc>
          <w:tcPr>
            <w:tcW w:w="1260" w:type="dxa"/>
          </w:tcPr>
          <w:p w14:paraId="70EDA043" w14:textId="77777777" w:rsidR="003E22D8" w:rsidRPr="008450BD" w:rsidRDefault="003E22D8" w:rsidP="003E22D8">
            <w:pPr>
              <w:rPr>
                <w:highlight w:val="yellow"/>
              </w:rPr>
            </w:pPr>
            <w:r w:rsidRPr="00D6610F">
              <w:t>10</w:t>
            </w:r>
          </w:p>
        </w:tc>
        <w:tc>
          <w:tcPr>
            <w:tcW w:w="6745" w:type="dxa"/>
          </w:tcPr>
          <w:p w14:paraId="672A27EB" w14:textId="5F69B782" w:rsidR="003E22D8" w:rsidRPr="008450BD" w:rsidRDefault="003E22D8" w:rsidP="003E22D8">
            <w:pPr>
              <w:rPr>
                <w:highlight w:val="yellow"/>
              </w:rPr>
            </w:pPr>
            <w:r w:rsidRPr="00D6610F">
              <w:t xml:space="preserve">Is </w:t>
            </w:r>
            <w:r w:rsidR="00655F0F">
              <w:t>density, composition, and age structure</w:t>
            </w:r>
            <w:r w:rsidRPr="00D6610F">
              <w:t xml:space="preserve"> &gt;20% of the expected </w:t>
            </w:r>
            <w:r w:rsidR="00655F0F">
              <w:t>ecological site</w:t>
            </w:r>
            <w:r w:rsidR="00A05C85">
              <w:t xml:space="preserve"> or other documentation that demonstrates representative plant community?</w:t>
            </w:r>
          </w:p>
        </w:tc>
      </w:tr>
      <w:tr w:rsidR="003E22D8" w:rsidRPr="00D6610F" w14:paraId="262245F7" w14:textId="77777777" w:rsidTr="55748213">
        <w:tc>
          <w:tcPr>
            <w:tcW w:w="1345" w:type="dxa"/>
          </w:tcPr>
          <w:p w14:paraId="586D18D6" w14:textId="77777777" w:rsidR="003E22D8" w:rsidRPr="00D6610F" w:rsidRDefault="003E22D8" w:rsidP="003E22D8">
            <w:r w:rsidRPr="00D6610F">
              <w:t>Extreme - Total</w:t>
            </w:r>
          </w:p>
        </w:tc>
        <w:tc>
          <w:tcPr>
            <w:tcW w:w="1260" w:type="dxa"/>
          </w:tcPr>
          <w:p w14:paraId="6C5EB137" w14:textId="77777777" w:rsidR="003E22D8" w:rsidRPr="00D6610F" w:rsidRDefault="003E22D8" w:rsidP="003E22D8">
            <w:r w:rsidRPr="00D6610F">
              <w:t>1</w:t>
            </w:r>
          </w:p>
        </w:tc>
        <w:tc>
          <w:tcPr>
            <w:tcW w:w="6745" w:type="dxa"/>
          </w:tcPr>
          <w:p w14:paraId="07C18544" w14:textId="59589341" w:rsidR="003E22D8" w:rsidRPr="00D6610F" w:rsidRDefault="003E22D8" w:rsidP="003E22D8">
            <w:r w:rsidRPr="00D6610F">
              <w:t xml:space="preserve">Is </w:t>
            </w:r>
            <w:r w:rsidR="00655F0F">
              <w:t>density, composition, and age structure</w:t>
            </w:r>
            <w:r w:rsidRPr="00D6610F">
              <w:t xml:space="preserve"> &lt;10% of the expected </w:t>
            </w:r>
            <w:r w:rsidR="00655F0F">
              <w:t>ecological site</w:t>
            </w:r>
            <w:r w:rsidR="00A05C85">
              <w:t xml:space="preserve"> or other documentation that demonstrates representative plant community?</w:t>
            </w:r>
          </w:p>
        </w:tc>
      </w:tr>
    </w:tbl>
    <w:p w14:paraId="0BE2DA6B" w14:textId="77777777" w:rsidR="00D4757C" w:rsidRDefault="00D4757C" w:rsidP="00566F8C">
      <w:pPr>
        <w:rPr>
          <w:highlight w:val="yellow"/>
        </w:rPr>
      </w:pPr>
    </w:p>
    <w:p w14:paraId="18E1EB81" w14:textId="03FDA342" w:rsidR="00566F8C" w:rsidRPr="00B0546A" w:rsidRDefault="00566F8C" w:rsidP="00566F8C">
      <w:r w:rsidRPr="00B0546A">
        <w:t xml:space="preserve">Conservation </w:t>
      </w:r>
      <w:r w:rsidR="007B3016">
        <w:t>practices and activities</w:t>
      </w:r>
      <w:r w:rsidRPr="00B0546A">
        <w:t xml:space="preserve"> are then added to the existing condition to determine the state of the management system.  </w:t>
      </w:r>
      <w:r w:rsidR="00A83FDF">
        <w:t xml:space="preserve">Some example practice points are identified </w:t>
      </w:r>
      <w:r w:rsidR="00397B6B">
        <w:t xml:space="preserve">in </w:t>
      </w:r>
      <w:r w:rsidR="00397B6B" w:rsidRPr="00D74AAD">
        <w:rPr>
          <w:i/>
          <w:iCs/>
          <w:color w:val="44546A" w:themeColor="text2"/>
        </w:rPr>
        <w:fldChar w:fldCharType="begin"/>
      </w:r>
      <w:r w:rsidR="00397B6B" w:rsidRPr="00D74AAD">
        <w:rPr>
          <w:i/>
          <w:iCs/>
          <w:color w:val="44546A" w:themeColor="text2"/>
        </w:rPr>
        <w:instrText xml:space="preserve"> REF _Ref1133964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110</w:t>
      </w:r>
      <w:r w:rsidR="00397B6B" w:rsidRPr="00D74AAD">
        <w:rPr>
          <w:i/>
          <w:iCs/>
          <w:color w:val="44546A" w:themeColor="text2"/>
        </w:rPr>
        <w:fldChar w:fldCharType="end"/>
      </w:r>
      <w:r w:rsidRPr="00B0546A">
        <w:t>.</w:t>
      </w:r>
    </w:p>
    <w:p w14:paraId="2E1462EB" w14:textId="3DDE7202" w:rsidR="003C4593" w:rsidRPr="00B0546A" w:rsidRDefault="003C4593" w:rsidP="003C4593">
      <w:pPr>
        <w:pStyle w:val="Caption"/>
        <w:keepNext/>
        <w:rPr>
          <w:sz w:val="22"/>
          <w:szCs w:val="22"/>
        </w:rPr>
      </w:pPr>
      <w:bookmarkStart w:id="304" w:name="_Ref1133964"/>
      <w:r w:rsidRPr="00B0546A">
        <w:rPr>
          <w:sz w:val="22"/>
          <w:szCs w:val="22"/>
        </w:rPr>
        <w:t xml:space="preserve">Figure </w:t>
      </w:r>
      <w:r w:rsidRPr="00865861">
        <w:fldChar w:fldCharType="begin"/>
      </w:r>
      <w:r w:rsidRPr="00B0546A">
        <w:rPr>
          <w:sz w:val="22"/>
          <w:szCs w:val="22"/>
        </w:rPr>
        <w:instrText xml:space="preserve"> SEQ Figure \* ARABIC </w:instrText>
      </w:r>
      <w:r w:rsidRPr="00865861">
        <w:rPr>
          <w:sz w:val="22"/>
          <w:szCs w:val="22"/>
        </w:rPr>
        <w:fldChar w:fldCharType="separate"/>
      </w:r>
      <w:r w:rsidR="002551DD">
        <w:rPr>
          <w:noProof/>
          <w:sz w:val="22"/>
          <w:szCs w:val="22"/>
        </w:rPr>
        <w:t>110</w:t>
      </w:r>
      <w:r w:rsidRPr="00865861">
        <w:fldChar w:fldCharType="end"/>
      </w:r>
      <w:bookmarkEnd w:id="304"/>
      <w:r w:rsidRPr="00B0546A">
        <w:rPr>
          <w:sz w:val="22"/>
          <w:szCs w:val="22"/>
        </w:rPr>
        <w:t xml:space="preserve">: Typical Practices Affecting </w:t>
      </w:r>
      <w:r w:rsidR="0096003F">
        <w:rPr>
          <w:sz w:val="22"/>
          <w:szCs w:val="22"/>
        </w:rPr>
        <w:t>Forest Community Quality</w:t>
      </w:r>
    </w:p>
    <w:tbl>
      <w:tblPr>
        <w:tblStyle w:val="TableGrid"/>
        <w:tblW w:w="9355" w:type="dxa"/>
        <w:tblLook w:val="04A0" w:firstRow="1" w:lastRow="0" w:firstColumn="1" w:lastColumn="0" w:noHBand="0" w:noVBand="1"/>
      </w:tblPr>
      <w:tblGrid>
        <w:gridCol w:w="4855"/>
        <w:gridCol w:w="4500"/>
      </w:tblGrid>
      <w:tr w:rsidR="00061E62" w:rsidRPr="00B0546A" w14:paraId="2B6DBC56" w14:textId="77777777" w:rsidTr="00061E62">
        <w:tc>
          <w:tcPr>
            <w:tcW w:w="4855" w:type="dxa"/>
            <w:shd w:val="clear" w:color="auto" w:fill="D9E2F3" w:themeFill="accent1" w:themeFillTint="33"/>
          </w:tcPr>
          <w:p w14:paraId="5F23ADE8" w14:textId="77777777" w:rsidR="00061E62" w:rsidRPr="00B0546A" w:rsidRDefault="00061E62" w:rsidP="00E106C1">
            <w:r w:rsidRPr="00B0546A">
              <w:t>Conservation Practices</w:t>
            </w:r>
          </w:p>
        </w:tc>
        <w:tc>
          <w:tcPr>
            <w:tcW w:w="4500" w:type="dxa"/>
            <w:shd w:val="clear" w:color="auto" w:fill="D9E2F3" w:themeFill="accent1" w:themeFillTint="33"/>
          </w:tcPr>
          <w:p w14:paraId="76D383A1" w14:textId="77777777" w:rsidR="00061E62" w:rsidRPr="00B0546A" w:rsidRDefault="00061E62" w:rsidP="00E106C1">
            <w:r w:rsidRPr="00B0546A">
              <w:t>Conservation Management Points</w:t>
            </w:r>
          </w:p>
        </w:tc>
      </w:tr>
      <w:tr w:rsidR="00061E62" w:rsidRPr="00B0546A" w14:paraId="5478F085" w14:textId="77777777" w:rsidTr="00061E62">
        <w:tc>
          <w:tcPr>
            <w:tcW w:w="4855" w:type="dxa"/>
          </w:tcPr>
          <w:p w14:paraId="2BDF0B08" w14:textId="77777777" w:rsidR="00061E62" w:rsidRPr="00B0546A" w:rsidRDefault="00061E62" w:rsidP="00E106C1">
            <w:r w:rsidRPr="00B0546A">
              <w:t>Integrated Pest Management</w:t>
            </w:r>
          </w:p>
        </w:tc>
        <w:tc>
          <w:tcPr>
            <w:tcW w:w="4500" w:type="dxa"/>
          </w:tcPr>
          <w:p w14:paraId="26B6F8F1" w14:textId="77777777" w:rsidR="00061E62" w:rsidRPr="00B0546A" w:rsidRDefault="00061E62" w:rsidP="00E106C1">
            <w:r w:rsidRPr="00B0546A">
              <w:t>20</w:t>
            </w:r>
          </w:p>
        </w:tc>
      </w:tr>
      <w:tr w:rsidR="00061E62" w:rsidRPr="00B0546A" w14:paraId="212B9504" w14:textId="77777777" w:rsidTr="00061E62">
        <w:tc>
          <w:tcPr>
            <w:tcW w:w="4855" w:type="dxa"/>
          </w:tcPr>
          <w:p w14:paraId="3EAFF648" w14:textId="77777777" w:rsidR="00061E62" w:rsidRPr="00B0546A" w:rsidRDefault="00061E62" w:rsidP="00E106C1">
            <w:r w:rsidRPr="00B0546A">
              <w:t>Prescribed Grazing</w:t>
            </w:r>
          </w:p>
        </w:tc>
        <w:tc>
          <w:tcPr>
            <w:tcW w:w="4500" w:type="dxa"/>
          </w:tcPr>
          <w:p w14:paraId="7F880B6F" w14:textId="77777777" w:rsidR="00061E62" w:rsidRPr="00B0546A" w:rsidRDefault="00061E62" w:rsidP="00E106C1">
            <w:r w:rsidRPr="00B0546A">
              <w:t>15</w:t>
            </w:r>
          </w:p>
        </w:tc>
      </w:tr>
      <w:tr w:rsidR="00061E62" w:rsidRPr="00B0546A" w14:paraId="61B58960" w14:textId="77777777" w:rsidTr="00061E62">
        <w:tc>
          <w:tcPr>
            <w:tcW w:w="4855" w:type="dxa"/>
            <w:vAlign w:val="bottom"/>
          </w:tcPr>
          <w:p w14:paraId="20007F51" w14:textId="77777777" w:rsidR="00061E62" w:rsidRPr="00B0546A" w:rsidRDefault="00061E62" w:rsidP="00E106C1">
            <w:r w:rsidRPr="00B0546A">
              <w:rPr>
                <w:rFonts w:ascii="Calibri" w:hAnsi="Calibri" w:cs="Calibri"/>
                <w:color w:val="000000"/>
              </w:rPr>
              <w:t>Forest Stand Improvement</w:t>
            </w:r>
          </w:p>
        </w:tc>
        <w:tc>
          <w:tcPr>
            <w:tcW w:w="4500" w:type="dxa"/>
          </w:tcPr>
          <w:p w14:paraId="4E20F721" w14:textId="77777777" w:rsidR="00061E62" w:rsidRPr="00B0546A" w:rsidRDefault="00061E62" w:rsidP="00E106C1">
            <w:r w:rsidRPr="00B0546A">
              <w:t>25</w:t>
            </w:r>
          </w:p>
        </w:tc>
      </w:tr>
      <w:tr w:rsidR="00061E62" w:rsidRPr="00B0546A" w14:paraId="10ED24A3" w14:textId="77777777" w:rsidTr="00061E62">
        <w:tc>
          <w:tcPr>
            <w:tcW w:w="4855" w:type="dxa"/>
          </w:tcPr>
          <w:p w14:paraId="0C64004B" w14:textId="346CC7EF" w:rsidR="00061E62" w:rsidRPr="00B0546A" w:rsidRDefault="00061E62" w:rsidP="00E106C1">
            <w:r w:rsidRPr="00B0546A">
              <w:t>Multi</w:t>
            </w:r>
            <w:r w:rsidR="00655F0F">
              <w:t>s</w:t>
            </w:r>
            <w:r w:rsidRPr="00B0546A">
              <w:t>tory Cropping</w:t>
            </w:r>
          </w:p>
        </w:tc>
        <w:tc>
          <w:tcPr>
            <w:tcW w:w="4500" w:type="dxa"/>
          </w:tcPr>
          <w:p w14:paraId="736BFD9B" w14:textId="77777777" w:rsidR="00061E62" w:rsidRPr="00B0546A" w:rsidRDefault="00061E62" w:rsidP="00E106C1">
            <w:r w:rsidRPr="00B0546A">
              <w:t>1</w:t>
            </w:r>
          </w:p>
        </w:tc>
      </w:tr>
      <w:tr w:rsidR="00061E62" w:rsidRPr="00B0546A" w14:paraId="658BCC21" w14:textId="77777777" w:rsidTr="00061E62">
        <w:tc>
          <w:tcPr>
            <w:tcW w:w="4855" w:type="dxa"/>
          </w:tcPr>
          <w:p w14:paraId="74A34878" w14:textId="77777777" w:rsidR="00061E62" w:rsidRPr="00B0546A" w:rsidRDefault="00061E62" w:rsidP="00E106C1">
            <w:r w:rsidRPr="00B0546A">
              <w:t>Critical Area Planting</w:t>
            </w:r>
          </w:p>
        </w:tc>
        <w:tc>
          <w:tcPr>
            <w:tcW w:w="4500" w:type="dxa"/>
          </w:tcPr>
          <w:p w14:paraId="372019D5" w14:textId="77777777" w:rsidR="00061E62" w:rsidRPr="00B0546A" w:rsidRDefault="00061E62" w:rsidP="00E106C1">
            <w:r w:rsidRPr="00B0546A">
              <w:t>5</w:t>
            </w:r>
          </w:p>
        </w:tc>
      </w:tr>
      <w:tr w:rsidR="00061E62" w:rsidRPr="00B0546A" w14:paraId="24815893" w14:textId="77777777" w:rsidTr="00061E62">
        <w:tc>
          <w:tcPr>
            <w:tcW w:w="4855" w:type="dxa"/>
          </w:tcPr>
          <w:p w14:paraId="3F230054" w14:textId="77777777" w:rsidR="00061E62" w:rsidRPr="00B0546A" w:rsidRDefault="00061E62" w:rsidP="00E106C1">
            <w:r w:rsidRPr="00B0546A">
              <w:t>Alley Cropping</w:t>
            </w:r>
          </w:p>
        </w:tc>
        <w:tc>
          <w:tcPr>
            <w:tcW w:w="4500" w:type="dxa"/>
          </w:tcPr>
          <w:p w14:paraId="3CD07766" w14:textId="77777777" w:rsidR="00061E62" w:rsidRPr="00B0546A" w:rsidRDefault="00061E62" w:rsidP="00E106C1">
            <w:r w:rsidRPr="00B0546A">
              <w:t>5</w:t>
            </w:r>
          </w:p>
        </w:tc>
      </w:tr>
      <w:tr w:rsidR="00061E62" w:rsidRPr="00B0546A" w14:paraId="53A3BAAD" w14:textId="77777777" w:rsidTr="00061E62">
        <w:tc>
          <w:tcPr>
            <w:tcW w:w="4855" w:type="dxa"/>
          </w:tcPr>
          <w:p w14:paraId="112FD50C" w14:textId="77777777" w:rsidR="00061E62" w:rsidRPr="00B0546A" w:rsidRDefault="00061E62" w:rsidP="00E106C1">
            <w:r w:rsidRPr="00B0546A">
              <w:t>Tree/Shrub Establishment</w:t>
            </w:r>
          </w:p>
        </w:tc>
        <w:tc>
          <w:tcPr>
            <w:tcW w:w="4500" w:type="dxa"/>
          </w:tcPr>
          <w:p w14:paraId="730CF86F" w14:textId="77777777" w:rsidR="00061E62" w:rsidRPr="00B0546A" w:rsidRDefault="00061E62" w:rsidP="00E106C1">
            <w:r w:rsidRPr="00B0546A">
              <w:t>15</w:t>
            </w:r>
          </w:p>
        </w:tc>
      </w:tr>
      <w:tr w:rsidR="00061E62" w:rsidRPr="00B0546A" w14:paraId="683D6288" w14:textId="77777777" w:rsidTr="00061E62">
        <w:tc>
          <w:tcPr>
            <w:tcW w:w="4855" w:type="dxa"/>
          </w:tcPr>
          <w:p w14:paraId="4B3D5E88" w14:textId="77777777" w:rsidR="00061E62" w:rsidRPr="00B0546A" w:rsidRDefault="00061E62" w:rsidP="00E106C1">
            <w:r w:rsidRPr="00B0546A">
              <w:t>Windbreak/Shelterbelt Establishment</w:t>
            </w:r>
          </w:p>
        </w:tc>
        <w:tc>
          <w:tcPr>
            <w:tcW w:w="4500" w:type="dxa"/>
          </w:tcPr>
          <w:p w14:paraId="0C605F87" w14:textId="77777777" w:rsidR="00061E62" w:rsidRPr="00B0546A" w:rsidRDefault="00061E62" w:rsidP="00E106C1">
            <w:r w:rsidRPr="00B0546A">
              <w:t>5</w:t>
            </w:r>
          </w:p>
        </w:tc>
      </w:tr>
    </w:tbl>
    <w:p w14:paraId="15F9E6DB" w14:textId="77777777" w:rsidR="00566F8C" w:rsidRPr="00EC6850" w:rsidRDefault="00566F8C" w:rsidP="00566F8C">
      <w:r w:rsidRPr="00B0546A">
        <w:t>*Supporting practices may be necessary to support the above practices, and will be identified as necessary supporting practices, but do not add conservation management points to the total.</w:t>
      </w:r>
    </w:p>
    <w:p w14:paraId="2F1A252B" w14:textId="77777777" w:rsidR="00566F8C" w:rsidRPr="00B0546A" w:rsidRDefault="00566F8C" w:rsidP="00566F8C">
      <w:r w:rsidRPr="00B0546A">
        <w:rPr>
          <w:b/>
        </w:rPr>
        <w:t>All other land</w:t>
      </w:r>
      <w:r w:rsidR="00B0546A">
        <w:rPr>
          <w:b/>
        </w:rPr>
        <w:t xml:space="preserve"> </w:t>
      </w:r>
      <w:r w:rsidRPr="00B0546A">
        <w:rPr>
          <w:b/>
        </w:rPr>
        <w:t xml:space="preserve">uses: </w:t>
      </w:r>
    </w:p>
    <w:p w14:paraId="1910B2A6" w14:textId="4C3EF510" w:rsidR="0096003F" w:rsidRDefault="00DF291C" w:rsidP="00DF291C">
      <w:r w:rsidRPr="00B0546A">
        <w:t xml:space="preserve">Each PLU for </w:t>
      </w:r>
      <w:r w:rsidR="00655F0F">
        <w:t>o</w:t>
      </w:r>
      <w:r w:rsidRPr="00B0546A">
        <w:t>ther will have a threshold value of 50 set and a benchmark condition set of questions.</w:t>
      </w:r>
    </w:p>
    <w:p w14:paraId="30A23D7B" w14:textId="33F59989" w:rsidR="00DF291C" w:rsidRPr="00865861" w:rsidRDefault="0096003F" w:rsidP="00DF291C">
      <w:pPr>
        <w:rPr>
          <w:i/>
          <w:iCs/>
          <w:color w:val="44546A" w:themeColor="text2"/>
        </w:rPr>
      </w:pPr>
      <w:r w:rsidRPr="00865861">
        <w:rPr>
          <w:i/>
          <w:iCs/>
          <w:color w:val="44546A" w:themeColor="text2"/>
        </w:rPr>
        <w:t xml:space="preserve"> Figure </w:t>
      </w:r>
      <w:r w:rsidRPr="00865861">
        <w:rPr>
          <w:i/>
          <w:iCs/>
          <w:color w:val="44546A" w:themeColor="text2"/>
        </w:rPr>
        <w:fldChar w:fldCharType="begin"/>
      </w:r>
      <w:r w:rsidRPr="00865861">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111</w:t>
      </w:r>
      <w:r w:rsidRPr="00865861">
        <w:rPr>
          <w:i/>
          <w:iCs/>
          <w:color w:val="44546A" w:themeColor="text2"/>
        </w:rPr>
        <w:fldChar w:fldCharType="end"/>
      </w:r>
      <w:r w:rsidRPr="00865861">
        <w:rPr>
          <w:i/>
          <w:iCs/>
          <w:color w:val="44546A" w:themeColor="text2"/>
        </w:rPr>
        <w:t xml:space="preserve">: </w:t>
      </w:r>
      <w:r>
        <w:rPr>
          <w:i/>
          <w:iCs/>
          <w:color w:val="44546A" w:themeColor="text2"/>
        </w:rPr>
        <w:t>Plant Structure and Composition</w:t>
      </w:r>
    </w:p>
    <w:tbl>
      <w:tblPr>
        <w:tblStyle w:val="TableGrid"/>
        <w:tblW w:w="0" w:type="auto"/>
        <w:tblLook w:val="04A0" w:firstRow="1" w:lastRow="0" w:firstColumn="1" w:lastColumn="0" w:noHBand="0" w:noVBand="1"/>
      </w:tblPr>
      <w:tblGrid>
        <w:gridCol w:w="2942"/>
        <w:gridCol w:w="1087"/>
        <w:gridCol w:w="5321"/>
      </w:tblGrid>
      <w:tr w:rsidR="0096003F" w14:paraId="5E20D980" w14:textId="77777777" w:rsidTr="00865861">
        <w:tc>
          <w:tcPr>
            <w:tcW w:w="3116" w:type="dxa"/>
            <w:shd w:val="clear" w:color="auto" w:fill="D9E2F3" w:themeFill="accent1" w:themeFillTint="33"/>
          </w:tcPr>
          <w:p w14:paraId="5B1D73D8" w14:textId="77777777" w:rsidR="0096003F" w:rsidRDefault="0096003F" w:rsidP="00E106C1">
            <w:r>
              <w:t>Answer</w:t>
            </w:r>
          </w:p>
        </w:tc>
        <w:tc>
          <w:tcPr>
            <w:tcW w:w="569" w:type="dxa"/>
            <w:shd w:val="clear" w:color="auto" w:fill="D9E2F3" w:themeFill="accent1" w:themeFillTint="33"/>
          </w:tcPr>
          <w:p w14:paraId="13F20F58" w14:textId="77777777" w:rsidR="0096003F" w:rsidRDefault="0096003F" w:rsidP="00E106C1">
            <w:r>
              <w:t>Existing Condition Points</w:t>
            </w:r>
          </w:p>
        </w:tc>
        <w:tc>
          <w:tcPr>
            <w:tcW w:w="5665" w:type="dxa"/>
            <w:shd w:val="clear" w:color="auto" w:fill="D9E2F3" w:themeFill="accent1" w:themeFillTint="33"/>
          </w:tcPr>
          <w:p w14:paraId="48436FB2" w14:textId="77777777" w:rsidR="0096003F" w:rsidRDefault="0096003F" w:rsidP="00E106C1">
            <w:r>
              <w:t>Reference for assessment condition</w:t>
            </w:r>
          </w:p>
        </w:tc>
      </w:tr>
      <w:tr w:rsidR="00DF291C" w14:paraId="3948C804" w14:textId="77777777" w:rsidTr="00E106C1">
        <w:tc>
          <w:tcPr>
            <w:tcW w:w="3116" w:type="dxa"/>
          </w:tcPr>
          <w:p w14:paraId="2D44FB89" w14:textId="77777777" w:rsidR="00DF291C" w:rsidRDefault="00DF291C" w:rsidP="00E106C1">
            <w:r>
              <w:lastRenderedPageBreak/>
              <w:t>Meets</w:t>
            </w:r>
          </w:p>
        </w:tc>
        <w:tc>
          <w:tcPr>
            <w:tcW w:w="569" w:type="dxa"/>
          </w:tcPr>
          <w:p w14:paraId="4A729029" w14:textId="3F4FDFC0" w:rsidR="00DF291C" w:rsidRDefault="00DF291C" w:rsidP="00E106C1">
            <w:r>
              <w:t>5</w:t>
            </w:r>
            <w:r w:rsidR="00E22A16">
              <w:t>1</w:t>
            </w:r>
          </w:p>
        </w:tc>
        <w:tc>
          <w:tcPr>
            <w:tcW w:w="5665" w:type="dxa"/>
          </w:tcPr>
          <w:p w14:paraId="2811431F" w14:textId="264C4D77" w:rsidR="00DF291C" w:rsidRDefault="00DF291C" w:rsidP="00E106C1">
            <w:r>
              <w:t>The plant community supports the intended land use, client objective</w:t>
            </w:r>
            <w:r w:rsidR="00655F0F">
              <w:t>s</w:t>
            </w:r>
            <w:r>
              <w:t>, and the ecological processes are functional.</w:t>
            </w:r>
          </w:p>
        </w:tc>
      </w:tr>
      <w:tr w:rsidR="00DF291C" w14:paraId="1511668E" w14:textId="77777777" w:rsidTr="00E106C1">
        <w:tc>
          <w:tcPr>
            <w:tcW w:w="3116" w:type="dxa"/>
          </w:tcPr>
          <w:p w14:paraId="382E0D6E" w14:textId="77777777" w:rsidR="00DF291C" w:rsidRDefault="00DF291C" w:rsidP="00E106C1">
            <w:r>
              <w:t>Does not meet</w:t>
            </w:r>
          </w:p>
        </w:tc>
        <w:tc>
          <w:tcPr>
            <w:tcW w:w="569" w:type="dxa"/>
          </w:tcPr>
          <w:p w14:paraId="59C615D8" w14:textId="77777777" w:rsidR="00DF291C" w:rsidRDefault="00DF291C" w:rsidP="00E106C1">
            <w:r>
              <w:t>0</w:t>
            </w:r>
          </w:p>
        </w:tc>
        <w:tc>
          <w:tcPr>
            <w:tcW w:w="5665" w:type="dxa"/>
          </w:tcPr>
          <w:p w14:paraId="1F40D3FD" w14:textId="5844A239" w:rsidR="00DF291C" w:rsidRDefault="00DF291C" w:rsidP="00E106C1">
            <w:r>
              <w:t>The plant community does not support the intended land use, client objective</w:t>
            </w:r>
            <w:r w:rsidR="00655F0F">
              <w:t>s</w:t>
            </w:r>
            <w:r>
              <w:t>, and the ecological processes are not functional.</w:t>
            </w:r>
          </w:p>
        </w:tc>
      </w:tr>
    </w:tbl>
    <w:p w14:paraId="579820AA" w14:textId="77777777" w:rsidR="00DF291C" w:rsidRDefault="00DF291C" w:rsidP="00DF291C"/>
    <w:p w14:paraId="1E78C5FF" w14:textId="77777777" w:rsidR="00B0546A" w:rsidRPr="00B0546A" w:rsidRDefault="00B0546A" w:rsidP="00566F8C"/>
    <w:p w14:paraId="1A5098CA" w14:textId="10682424" w:rsidR="00C565D3" w:rsidRPr="008450BD" w:rsidRDefault="00C565D3" w:rsidP="00C565D3">
      <w:pPr>
        <w:pStyle w:val="Heading2"/>
        <w:rPr>
          <w:b/>
        </w:rPr>
      </w:pPr>
      <w:bookmarkStart w:id="305" w:name="_Toc531617588"/>
      <w:bookmarkStart w:id="306" w:name="_Toc535524414"/>
      <w:bookmarkStart w:id="307" w:name="_Toc2079939"/>
      <w:r w:rsidRPr="008450BD">
        <w:rPr>
          <w:b/>
        </w:rPr>
        <w:t xml:space="preserve">Excessive </w:t>
      </w:r>
      <w:r w:rsidR="00655F0F">
        <w:rPr>
          <w:b/>
        </w:rPr>
        <w:t>P</w:t>
      </w:r>
      <w:r w:rsidR="00655F0F" w:rsidRPr="008450BD">
        <w:rPr>
          <w:b/>
        </w:rPr>
        <w:t xml:space="preserve">lant </w:t>
      </w:r>
      <w:r w:rsidR="00655F0F">
        <w:rPr>
          <w:b/>
        </w:rPr>
        <w:t>P</w:t>
      </w:r>
      <w:r w:rsidR="00655F0F" w:rsidRPr="008450BD">
        <w:rPr>
          <w:b/>
        </w:rPr>
        <w:t xml:space="preserve">est </w:t>
      </w:r>
      <w:bookmarkEnd w:id="305"/>
      <w:bookmarkEnd w:id="306"/>
      <w:bookmarkEnd w:id="307"/>
      <w:r w:rsidR="00655F0F">
        <w:rPr>
          <w:b/>
        </w:rPr>
        <w:t>P</w:t>
      </w:r>
      <w:r w:rsidR="00655F0F" w:rsidRPr="008450BD">
        <w:rPr>
          <w:b/>
        </w:rPr>
        <w:t>ressure</w:t>
      </w:r>
    </w:p>
    <w:p w14:paraId="21023D00" w14:textId="2F5F9DF6" w:rsidR="00F4224E" w:rsidRPr="008450BD" w:rsidRDefault="00F4224E" w:rsidP="00F4224E">
      <w:r w:rsidRPr="00C64C43">
        <w:rPr>
          <w:b/>
        </w:rPr>
        <w:t>Description:</w:t>
      </w:r>
      <w:r w:rsidRPr="008450BD">
        <w:t xml:space="preserve">  Excessive pest damage to plants including that from undesir</w:t>
      </w:r>
      <w:r w:rsidR="277B51B5" w:rsidRPr="008450BD">
        <w:t xml:space="preserve">able </w:t>
      </w:r>
      <w:r w:rsidRPr="008450BD">
        <w:t xml:space="preserve">plants, diseases, animals, soil borne pathogens, and nematodes.  This concern addresses plant, </w:t>
      </w:r>
      <w:r w:rsidR="004659CD" w:rsidRPr="008450BD">
        <w:t>animal,</w:t>
      </w:r>
      <w:r w:rsidRPr="008450BD">
        <w:t xml:space="preserve"> and insect species</w:t>
      </w:r>
      <w:r w:rsidR="7E852050" w:rsidRPr="008450BD">
        <w:t>, includi</w:t>
      </w:r>
      <w:r w:rsidR="4C7D72E4" w:rsidRPr="008450BD">
        <w:t>ng invasive species</w:t>
      </w:r>
      <w:r w:rsidR="00566F8C">
        <w:t>.</w:t>
      </w:r>
    </w:p>
    <w:p w14:paraId="6DEAE4A4" w14:textId="77777777" w:rsidR="00F4224E" w:rsidRPr="008450BD" w:rsidRDefault="00F4224E" w:rsidP="00F4224E">
      <w:r w:rsidRPr="008450BD">
        <w:rPr>
          <w:b/>
        </w:rPr>
        <w:t>Objective:</w:t>
      </w:r>
      <w:r w:rsidRPr="008450BD">
        <w:t xml:space="preserve"> </w:t>
      </w:r>
      <w:r w:rsidR="00B32459" w:rsidRPr="008450BD">
        <w:t>Reduce pest pressure</w:t>
      </w:r>
      <w:r w:rsidR="00B32459">
        <w:t xml:space="preserve"> on </w:t>
      </w:r>
      <w:r w:rsidR="00B32459" w:rsidRPr="008450BD">
        <w:t>plant</w:t>
      </w:r>
      <w:r w:rsidR="00B32459">
        <w:t>s.</w:t>
      </w:r>
    </w:p>
    <w:p w14:paraId="675257E5" w14:textId="77777777" w:rsidR="00F4224E" w:rsidRPr="008450BD" w:rsidRDefault="00F4224E" w:rsidP="00F4224E">
      <w:pPr>
        <w:rPr>
          <w:b/>
        </w:rPr>
      </w:pPr>
      <w:r w:rsidRPr="008450BD">
        <w:rPr>
          <w:b/>
        </w:rPr>
        <w:t>Analysis within CART:</w:t>
      </w:r>
    </w:p>
    <w:p w14:paraId="5D02D0D2" w14:textId="709782B7" w:rsidR="004F3738" w:rsidRDefault="004F3738" w:rsidP="004F3738">
      <w:r w:rsidRPr="008450BD">
        <w:t>Each PLU will default to a</w:t>
      </w:r>
      <w:r w:rsidR="00741777">
        <w:t xml:space="preserve"> “not assessed” </w:t>
      </w:r>
      <w:r w:rsidRPr="008450BD">
        <w:t>sta</w:t>
      </w:r>
      <w:r w:rsidRPr="00B0546A">
        <w:t xml:space="preserve">tus for </w:t>
      </w:r>
      <w:r w:rsidR="00655F0F">
        <w:t>p</w:t>
      </w:r>
      <w:r w:rsidRPr="00B0546A">
        <w:t xml:space="preserve">lant </w:t>
      </w:r>
      <w:r w:rsidR="00655F0F">
        <w:t>p</w:t>
      </w:r>
      <w:r w:rsidRPr="00B0546A">
        <w:t xml:space="preserve">est </w:t>
      </w:r>
      <w:r w:rsidR="00655F0F">
        <w:t>p</w:t>
      </w:r>
      <w:r w:rsidRPr="00B0546A">
        <w:t xml:space="preserve">ressure.  The </w:t>
      </w:r>
      <w:r w:rsidR="00FF6243">
        <w:t>planner</w:t>
      </w:r>
      <w:r w:rsidRPr="00B0546A">
        <w:t xml:space="preserve"> may identify this resource concern based on </w:t>
      </w:r>
      <w:r w:rsidR="00741777">
        <w:t>site-specific</w:t>
      </w:r>
      <w:r w:rsidRPr="00B0546A">
        <w:t xml:space="preserve"> conditions</w:t>
      </w:r>
      <w:r w:rsidR="2A74ECEF" w:rsidRPr="00B0546A">
        <w:t>. A</w:t>
      </w:r>
      <w:r w:rsidRPr="00B0546A">
        <w:t xml:space="preserve"> threshold value of 50 w</w:t>
      </w:r>
      <w:r w:rsidRPr="008450BD">
        <w:t>ill be set and existing condition questions will be triggered.  The existing condition question will set the existing score.</w:t>
      </w:r>
    </w:p>
    <w:p w14:paraId="457676F4" w14:textId="1D590624" w:rsidR="004F3738" w:rsidRPr="00C72BCA" w:rsidRDefault="004F3738">
      <w:pPr>
        <w:rPr>
          <w:b/>
        </w:rPr>
      </w:pPr>
      <w:bookmarkStart w:id="308" w:name="_Toc531617589"/>
      <w:r w:rsidRPr="00C64C43">
        <w:rPr>
          <w:b/>
        </w:rPr>
        <w:t>Crop</w:t>
      </w:r>
      <w:r w:rsidRPr="1AD45B1D">
        <w:rPr>
          <w:b/>
        </w:rPr>
        <w:t xml:space="preserve">: </w:t>
      </w:r>
      <w:r w:rsidR="00802DD7">
        <w:rPr>
          <w:b/>
        </w:rPr>
        <w:t xml:space="preserve">NRCS policy may exclude funding options on crops </w:t>
      </w:r>
    </w:p>
    <w:p w14:paraId="6CBE585D" w14:textId="7EBF5BDE" w:rsidR="00DB4AD8" w:rsidRPr="008450BD" w:rsidRDefault="00DB4AD8" w:rsidP="00DB4AD8">
      <w:pPr>
        <w:pStyle w:val="Caption"/>
        <w:keepNext/>
      </w:pPr>
      <w:r w:rsidRPr="00865861">
        <w:rPr>
          <w:sz w:val="22"/>
          <w:szCs w:val="22"/>
        </w:rPr>
        <w:t xml:space="preserve">Figure </w:t>
      </w:r>
      <w:r w:rsidRPr="00865861">
        <w:fldChar w:fldCharType="begin"/>
      </w:r>
      <w:r w:rsidRPr="00865861">
        <w:rPr>
          <w:sz w:val="22"/>
        </w:rPr>
        <w:instrText xml:space="preserve"> SEQ Figure \* ARABIC </w:instrText>
      </w:r>
      <w:r w:rsidRPr="00865861">
        <w:rPr>
          <w:sz w:val="22"/>
        </w:rPr>
        <w:fldChar w:fldCharType="separate"/>
      </w:r>
      <w:r w:rsidR="002551DD">
        <w:rPr>
          <w:noProof/>
          <w:sz w:val="22"/>
        </w:rPr>
        <w:t>112</w:t>
      </w:r>
      <w:r w:rsidRPr="00865861">
        <w:fldChar w:fldCharType="end"/>
      </w:r>
      <w:r w:rsidRPr="00865861">
        <w:rPr>
          <w:sz w:val="22"/>
          <w:szCs w:val="22"/>
        </w:rPr>
        <w:t>: Plant Pest Pressure Existing Condition</w:t>
      </w:r>
    </w:p>
    <w:tbl>
      <w:tblPr>
        <w:tblStyle w:val="TableGrid"/>
        <w:tblW w:w="0" w:type="auto"/>
        <w:tblLook w:val="04A0" w:firstRow="1" w:lastRow="0" w:firstColumn="1" w:lastColumn="0" w:noHBand="0" w:noVBand="1"/>
      </w:tblPr>
      <w:tblGrid>
        <w:gridCol w:w="6925"/>
        <w:gridCol w:w="2425"/>
      </w:tblGrid>
      <w:tr w:rsidR="00DB4AD8" w:rsidRPr="008450BD" w14:paraId="5B1DE8BB" w14:textId="77777777" w:rsidTr="0029467D">
        <w:tc>
          <w:tcPr>
            <w:tcW w:w="6925" w:type="dxa"/>
            <w:shd w:val="clear" w:color="auto" w:fill="D9E2F3" w:themeFill="accent1" w:themeFillTint="33"/>
          </w:tcPr>
          <w:p w14:paraId="5D50CCF0" w14:textId="77777777" w:rsidR="00DB4AD8" w:rsidRPr="008450BD" w:rsidRDefault="00DB4AD8" w:rsidP="00E106C1">
            <w:r w:rsidRPr="008450BD">
              <w:t>Answer</w:t>
            </w:r>
          </w:p>
        </w:tc>
        <w:tc>
          <w:tcPr>
            <w:tcW w:w="2425" w:type="dxa"/>
            <w:shd w:val="clear" w:color="auto" w:fill="D9E2F3" w:themeFill="accent1" w:themeFillTint="33"/>
          </w:tcPr>
          <w:p w14:paraId="7FD2F56A" w14:textId="77777777" w:rsidR="00DB4AD8" w:rsidRPr="008450BD" w:rsidRDefault="00DB4AD8" w:rsidP="00E106C1">
            <w:r w:rsidRPr="008450BD">
              <w:t>Existing Condition Points</w:t>
            </w:r>
          </w:p>
        </w:tc>
      </w:tr>
      <w:tr w:rsidR="00DB4AD8" w:rsidRPr="008450BD" w14:paraId="6830AF85" w14:textId="77777777" w:rsidTr="0029467D">
        <w:tc>
          <w:tcPr>
            <w:tcW w:w="6925" w:type="dxa"/>
          </w:tcPr>
          <w:p w14:paraId="25762647" w14:textId="5D662F66" w:rsidR="00DB4AD8" w:rsidRPr="008450BD" w:rsidRDefault="3075FAF6" w:rsidP="00E106C1">
            <w:r>
              <w:t>Weeds, insects, a</w:t>
            </w:r>
            <w:r w:rsidR="00E33E08">
              <w:t>nimals</w:t>
            </w:r>
            <w:r>
              <w:t xml:space="preserve">, and diseases are not a problem. </w:t>
            </w:r>
            <w:r w:rsidR="00DB4AD8" w:rsidRPr="3A366CE3">
              <w:t xml:space="preserve"> </w:t>
            </w:r>
          </w:p>
        </w:tc>
        <w:tc>
          <w:tcPr>
            <w:tcW w:w="2425" w:type="dxa"/>
          </w:tcPr>
          <w:p w14:paraId="40A72B30" w14:textId="77777777" w:rsidR="00DB4AD8" w:rsidRPr="008450BD" w:rsidRDefault="4A80E8E9">
            <w:r w:rsidRPr="001A3E83">
              <w:t>6</w:t>
            </w:r>
            <w:r w:rsidR="00DB4AD8" w:rsidRPr="00222BC7">
              <w:t>1</w:t>
            </w:r>
          </w:p>
        </w:tc>
      </w:tr>
      <w:tr w:rsidR="3281C441" w14:paraId="778AF52D" w14:textId="77777777" w:rsidTr="0029467D">
        <w:tc>
          <w:tcPr>
            <w:tcW w:w="6925" w:type="dxa"/>
          </w:tcPr>
          <w:p w14:paraId="2ECA6E6A" w14:textId="343551B1" w:rsidR="3281C441" w:rsidRPr="00865861" w:rsidRDefault="5C001E16">
            <w:pPr>
              <w:rPr>
                <w:rFonts w:eastAsia="Times New Roman"/>
              </w:rPr>
            </w:pPr>
            <w:r>
              <w:t>Weeds, insects, animals, and diseases a</w:t>
            </w:r>
            <w:r w:rsidR="32EDF736">
              <w:t>re managed acco</w:t>
            </w:r>
            <w:r w:rsidR="1E72AC84">
              <w:t>r</w:t>
            </w:r>
            <w:r w:rsidR="32EDF736">
              <w:t>ding</w:t>
            </w:r>
            <w:r w:rsidR="184C3DFB">
              <w:t xml:space="preserve"> to a pest management plan that is</w:t>
            </w:r>
            <w:r w:rsidR="32EDF736">
              <w:t xml:space="preserve"> d</w:t>
            </w:r>
            <w:r w:rsidR="635AD060">
              <w:t xml:space="preserve">esigned to </w:t>
            </w:r>
            <w:r w:rsidR="184C3DFB">
              <w:t>ma</w:t>
            </w:r>
            <w:r w:rsidR="29BBFDBE">
              <w:t xml:space="preserve">nage </w:t>
            </w:r>
            <w:r w:rsidR="7B7BD33E">
              <w:t>the dev</w:t>
            </w:r>
            <w:r w:rsidR="009CF225">
              <w:t>e</w:t>
            </w:r>
            <w:r w:rsidR="7B7BD33E">
              <w:t xml:space="preserve">lopment </w:t>
            </w:r>
            <w:r w:rsidR="73F9E4EE">
              <w:t>of</w:t>
            </w:r>
            <w:r w:rsidR="7B7BD33E">
              <w:t xml:space="preserve"> </w:t>
            </w:r>
            <w:r w:rsidR="29BBFDBE">
              <w:t>pest re</w:t>
            </w:r>
            <w:r w:rsidR="7B7BD33E">
              <w:t>sis</w:t>
            </w:r>
            <w:r w:rsidR="29BBFDBE">
              <w:t xml:space="preserve">tance </w:t>
            </w:r>
            <w:r w:rsidR="009CF225">
              <w:t>and</w:t>
            </w:r>
            <w:r w:rsidR="29BBFDBE" w:rsidRPr="7B7BD33E">
              <w:t xml:space="preserve"> </w:t>
            </w:r>
            <w:r w:rsidR="184C3DFB">
              <w:t>maintain</w:t>
            </w:r>
            <w:r>
              <w:t xml:space="preserve"> </w:t>
            </w:r>
            <w:r w:rsidR="1E72AC84">
              <w:t xml:space="preserve">acceptable </w:t>
            </w:r>
            <w:r>
              <w:t xml:space="preserve">crop quantity </w:t>
            </w:r>
            <w:r w:rsidR="1E72AC84">
              <w:t>and</w:t>
            </w:r>
            <w:r>
              <w:t xml:space="preserve"> quality.</w:t>
            </w:r>
          </w:p>
        </w:tc>
        <w:tc>
          <w:tcPr>
            <w:tcW w:w="2425" w:type="dxa"/>
          </w:tcPr>
          <w:p w14:paraId="26FA9DF8" w14:textId="77777777" w:rsidR="3281C441" w:rsidRDefault="767ABA53">
            <w:r>
              <w:t>51</w:t>
            </w:r>
          </w:p>
        </w:tc>
      </w:tr>
      <w:tr w:rsidR="00DB4AD8" w:rsidRPr="008450BD" w14:paraId="7CB3E920" w14:textId="77777777" w:rsidTr="0029467D">
        <w:tc>
          <w:tcPr>
            <w:tcW w:w="6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9"/>
            </w:tblGrid>
            <w:tr w:rsidR="00DB4AD8" w:rsidRPr="008450BD" w14:paraId="1EAE0843" w14:textId="77777777" w:rsidTr="00865861">
              <w:trPr>
                <w:tblCellSpacing w:w="15" w:type="dxa"/>
              </w:trPr>
              <w:tc>
                <w:tcPr>
                  <w:tcW w:w="0" w:type="auto"/>
                  <w:vAlign w:val="center"/>
                  <w:hideMark/>
                </w:tcPr>
                <w:p w14:paraId="28ECC77E" w14:textId="6AAC8F8D" w:rsidR="00DB4AD8" w:rsidRPr="008450BD" w:rsidRDefault="0397EE25">
                  <w:pPr>
                    <w:spacing w:after="0" w:line="240" w:lineRule="auto"/>
                    <w:rPr>
                      <w:rFonts w:eastAsia="Times New Roman"/>
                    </w:rPr>
                  </w:pPr>
                  <w:r>
                    <w:t>Pest resistance is not managed and w</w:t>
                  </w:r>
                  <w:r w:rsidR="1F2EC1E8">
                    <w:t xml:space="preserve">eeds, insects, animals, and diseases limit crop quantity or quality beyond tolerable </w:t>
                  </w:r>
                  <w:r w:rsidR="1D109F56">
                    <w:t>limits</w:t>
                  </w:r>
                  <w:r w:rsidR="00DB4AD8" w:rsidRPr="3A366CE3">
                    <w:rPr>
                      <w:rFonts w:eastAsia="Times New Roman"/>
                    </w:rPr>
                    <w:t>. </w:t>
                  </w:r>
                </w:p>
              </w:tc>
            </w:tr>
          </w:tbl>
          <w:p w14:paraId="157FC3DD" w14:textId="77777777" w:rsidR="00DB4AD8" w:rsidRPr="008450BD" w:rsidRDefault="00DB4AD8" w:rsidP="00E106C1">
            <w:pPr>
              <w:rPr>
                <w:rFonts w:cstheme="minorHAnsi"/>
              </w:rPr>
            </w:pPr>
          </w:p>
        </w:tc>
        <w:tc>
          <w:tcPr>
            <w:tcW w:w="2425" w:type="dxa"/>
          </w:tcPr>
          <w:p w14:paraId="6189C0BC" w14:textId="77777777" w:rsidR="00DB4AD8" w:rsidRPr="008450BD" w:rsidRDefault="06A0855E" w:rsidP="00E106C1">
            <w:r w:rsidRPr="008C277D">
              <w:t>0</w:t>
            </w:r>
          </w:p>
        </w:tc>
      </w:tr>
    </w:tbl>
    <w:p w14:paraId="49F3DCA8" w14:textId="7526DEA9" w:rsidR="004F3738" w:rsidRPr="008450BD" w:rsidRDefault="004F3738" w:rsidP="004F3738">
      <w:pPr>
        <w:pStyle w:val="Caption"/>
        <w:keepNext/>
      </w:pPr>
    </w:p>
    <w:p w14:paraId="3597AD8A" w14:textId="37380BA2" w:rsidR="004F3738" w:rsidRPr="008450BD" w:rsidRDefault="004F3738" w:rsidP="004F3738">
      <w:r w:rsidRPr="008450BD">
        <w:t xml:space="preserve">Conservation </w:t>
      </w:r>
      <w:r w:rsidR="007B3016">
        <w:t>practices and activities</w:t>
      </w:r>
      <w:r w:rsidRPr="008450BD">
        <w:t xml:space="preserve"> are then added to the existing condition to determine the state of the management system.  </w:t>
      </w:r>
      <w:r w:rsidR="00A83FDF">
        <w:t xml:space="preserve">Some example practice points are identified </w:t>
      </w:r>
      <w:r w:rsidR="00397B6B">
        <w:t xml:space="preserve">in </w:t>
      </w:r>
      <w:r w:rsidR="00397B6B" w:rsidRPr="00D74AAD">
        <w:rPr>
          <w:i/>
          <w:iCs/>
          <w:color w:val="44546A" w:themeColor="text2"/>
        </w:rPr>
        <w:fldChar w:fldCharType="begin"/>
      </w:r>
      <w:r w:rsidR="00397B6B" w:rsidRPr="00D74AAD">
        <w:rPr>
          <w:i/>
          <w:iCs/>
          <w:color w:val="44546A" w:themeColor="text2"/>
        </w:rPr>
        <w:instrText xml:space="preserve"> REF _Ref1133989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113</w:t>
      </w:r>
      <w:r w:rsidR="00397B6B" w:rsidRPr="00D74AAD">
        <w:rPr>
          <w:i/>
          <w:iCs/>
          <w:color w:val="44546A" w:themeColor="text2"/>
        </w:rPr>
        <w:fldChar w:fldCharType="end"/>
      </w:r>
      <w:r w:rsidR="00D10F60">
        <w:t>.</w:t>
      </w:r>
    </w:p>
    <w:p w14:paraId="16E948FF" w14:textId="442A7861" w:rsidR="00CC71C3" w:rsidRDefault="00C165F9" w:rsidP="00C165F9">
      <w:pPr>
        <w:pStyle w:val="Caption"/>
        <w:keepNext/>
        <w:rPr>
          <w:sz w:val="22"/>
          <w:szCs w:val="22"/>
        </w:rPr>
      </w:pPr>
      <w:bookmarkStart w:id="309" w:name="_Ref1133989"/>
      <w:r w:rsidRPr="1BEECED6">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113</w:t>
      </w:r>
      <w:r w:rsidRPr="00865861">
        <w:fldChar w:fldCharType="end"/>
      </w:r>
      <w:bookmarkEnd w:id="309"/>
      <w:r w:rsidRPr="1BEECED6">
        <w:rPr>
          <w:sz w:val="22"/>
          <w:szCs w:val="22"/>
        </w:rPr>
        <w:t>:</w:t>
      </w:r>
      <w:r w:rsidRPr="00D65976">
        <w:rPr>
          <w:sz w:val="22"/>
          <w:szCs w:val="22"/>
        </w:rPr>
        <w:t xml:space="preserve"> </w:t>
      </w:r>
      <w:r w:rsidRPr="1BEECED6">
        <w:rPr>
          <w:sz w:val="22"/>
          <w:szCs w:val="22"/>
        </w:rPr>
        <w:t>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CC71C3" w:rsidRPr="00E039CA" w14:paraId="16556795" w14:textId="77777777"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14:paraId="0EA22B84"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14:paraId="7E6C285D"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Management Points </w:t>
            </w:r>
          </w:p>
        </w:tc>
      </w:tr>
      <w:tr w:rsidR="00CC71C3" w:rsidRPr="00E039CA" w14:paraId="7AD49F22" w14:textId="77777777" w:rsidTr="0014673C">
        <w:trPr>
          <w:trHeight w:val="300"/>
        </w:trPr>
        <w:tc>
          <w:tcPr>
            <w:tcW w:w="4665" w:type="dxa"/>
            <w:tcBorders>
              <w:top w:val="nil"/>
              <w:left w:val="single" w:sz="6" w:space="0" w:color="auto"/>
              <w:bottom w:val="single" w:sz="6" w:space="0" w:color="auto"/>
              <w:right w:val="nil"/>
            </w:tcBorders>
            <w:shd w:val="clear" w:color="auto" w:fill="auto"/>
            <w:hideMark/>
          </w:tcPr>
          <w:p w14:paraId="657372E7"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Crop Rotation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190BF577"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15</w:t>
            </w:r>
            <w:r w:rsidRPr="00E039CA">
              <w:rPr>
                <w:rFonts w:ascii="Calibri" w:eastAsia="Times New Roman" w:hAnsi="Calibri" w:cs="Calibri"/>
              </w:rPr>
              <w:t> </w:t>
            </w:r>
          </w:p>
        </w:tc>
      </w:tr>
      <w:tr w:rsidR="00CC71C3" w:rsidRPr="00E039CA" w14:paraId="7359EE20"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49E9D170"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Residue and Tillage Management, No Till (ac)</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2A1499B8"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000000"/>
              </w:rPr>
              <w:t>15</w:t>
            </w:r>
            <w:r w:rsidRPr="00E039CA">
              <w:rPr>
                <w:rFonts w:ascii="Calibri" w:eastAsia="Times New Roman" w:hAnsi="Calibri" w:cs="Calibri"/>
              </w:rPr>
              <w:t> </w:t>
            </w:r>
          </w:p>
        </w:tc>
      </w:tr>
      <w:tr w:rsidR="00CC71C3" w:rsidRPr="00E039CA" w14:paraId="22B216F8"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5C112A00"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Cover Crop</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19851CE4"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CC71C3" w:rsidRPr="00E039CA" w14:paraId="6F5F5163"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2527EE27"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Field Border (ac)</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07E821A4"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5</w:t>
            </w:r>
            <w:r w:rsidRPr="00E039CA">
              <w:rPr>
                <w:rFonts w:ascii="Calibri" w:eastAsia="Times New Roman" w:hAnsi="Calibri" w:cs="Calibri"/>
              </w:rPr>
              <w:t> </w:t>
            </w:r>
          </w:p>
        </w:tc>
      </w:tr>
      <w:tr w:rsidR="00CC71C3" w:rsidRPr="00E039CA" w14:paraId="7ACE43F6"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36C247BD"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Nutrient Management</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5646F267"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10</w:t>
            </w:r>
            <w:r w:rsidRPr="00E039CA">
              <w:rPr>
                <w:rFonts w:ascii="Calibri" w:eastAsia="Times New Roman" w:hAnsi="Calibri" w:cs="Calibri"/>
              </w:rPr>
              <w:t> </w:t>
            </w:r>
          </w:p>
        </w:tc>
      </w:tr>
      <w:tr w:rsidR="00CC71C3" w:rsidRPr="00E039CA" w14:paraId="0B2288FB"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56123FCF"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lastRenderedPageBreak/>
              <w:t>Integrated Pest Management</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1526C364"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51</w:t>
            </w:r>
            <w:r w:rsidRPr="00E039CA">
              <w:rPr>
                <w:rFonts w:ascii="Calibri" w:eastAsia="Times New Roman" w:hAnsi="Calibri" w:cs="Calibri"/>
              </w:rPr>
              <w:t> </w:t>
            </w:r>
          </w:p>
        </w:tc>
      </w:tr>
    </w:tbl>
    <w:p w14:paraId="39CD163D" w14:textId="77777777" w:rsidR="004F3738" w:rsidRDefault="004F3738" w:rsidP="004F3738">
      <w:r w:rsidRPr="008450BD">
        <w:t>*Supporting practices may be necessary to support the above practices, and will be identified as necessary supporting practices, but do not add conservation management points to the total.</w:t>
      </w:r>
    </w:p>
    <w:p w14:paraId="1FDD1051" w14:textId="77777777" w:rsidR="00B32B88" w:rsidRPr="00BC7458" w:rsidRDefault="00B32B88" w:rsidP="00B32B88">
      <w:pPr>
        <w:rPr>
          <w:b/>
        </w:rPr>
      </w:pPr>
      <w:commentRangeStart w:id="310"/>
      <w:r w:rsidRPr="00BC7458">
        <w:rPr>
          <w:b/>
        </w:rPr>
        <w:t>Pasture:</w:t>
      </w:r>
      <w:commentRangeEnd w:id="310"/>
      <w:r>
        <w:rPr>
          <w:rStyle w:val="CommentReference"/>
        </w:rPr>
        <w:commentReference w:id="310"/>
      </w:r>
    </w:p>
    <w:p w14:paraId="40CFABC6" w14:textId="4A551831" w:rsidR="009F1EAC" w:rsidRDefault="009F1EAC" w:rsidP="009F1EAC">
      <w:pPr>
        <w:pStyle w:val="Caption"/>
        <w:keepNext/>
        <w:rPr>
          <w:sz w:val="22"/>
          <w:szCs w:val="22"/>
        </w:rPr>
      </w:pPr>
      <w:r w:rsidRPr="00D8496D">
        <w:rPr>
          <w:sz w:val="22"/>
          <w:szCs w:val="22"/>
        </w:rPr>
        <w:t xml:space="preserve">Figure </w:t>
      </w:r>
      <w:r w:rsidRPr="00865861">
        <w:fldChar w:fldCharType="begin"/>
      </w:r>
      <w:r w:rsidRPr="00802DD7">
        <w:rPr>
          <w:sz w:val="22"/>
        </w:rPr>
        <w:instrText xml:space="preserve"> SEQ Figure \* ARABIC </w:instrText>
      </w:r>
      <w:r w:rsidRPr="00865861">
        <w:rPr>
          <w:sz w:val="22"/>
        </w:rPr>
        <w:fldChar w:fldCharType="separate"/>
      </w:r>
      <w:r w:rsidR="002551DD">
        <w:rPr>
          <w:noProof/>
          <w:sz w:val="22"/>
        </w:rPr>
        <w:t>114</w:t>
      </w:r>
      <w:r w:rsidRPr="00865861">
        <w:fldChar w:fldCharType="end"/>
      </w:r>
      <w:r w:rsidRPr="00D8496D">
        <w:rPr>
          <w:sz w:val="22"/>
          <w:szCs w:val="22"/>
        </w:rPr>
        <w:t>: Plant Pest Pressure Existing Condition</w:t>
      </w:r>
    </w:p>
    <w:tbl>
      <w:tblPr>
        <w:tblStyle w:val="TableGrid"/>
        <w:tblW w:w="0" w:type="auto"/>
        <w:tblLook w:val="04A0" w:firstRow="1" w:lastRow="0" w:firstColumn="1" w:lastColumn="0" w:noHBand="0" w:noVBand="1"/>
      </w:tblPr>
      <w:tblGrid>
        <w:gridCol w:w="6745"/>
        <w:gridCol w:w="2605"/>
      </w:tblGrid>
      <w:tr w:rsidR="00802DD7" w:rsidRPr="008450BD" w14:paraId="36680D93" w14:textId="77777777" w:rsidTr="0029467D">
        <w:tc>
          <w:tcPr>
            <w:tcW w:w="6745" w:type="dxa"/>
            <w:shd w:val="clear" w:color="auto" w:fill="D9E2F3" w:themeFill="accent1" w:themeFillTint="33"/>
          </w:tcPr>
          <w:p w14:paraId="79FDA42B" w14:textId="77777777" w:rsidR="00802DD7" w:rsidRPr="008450BD" w:rsidRDefault="00802DD7" w:rsidP="008A3685">
            <w:r w:rsidRPr="008450BD">
              <w:t>Answer</w:t>
            </w:r>
          </w:p>
        </w:tc>
        <w:tc>
          <w:tcPr>
            <w:tcW w:w="2605" w:type="dxa"/>
            <w:shd w:val="clear" w:color="auto" w:fill="D9E2F3" w:themeFill="accent1" w:themeFillTint="33"/>
          </w:tcPr>
          <w:p w14:paraId="128FEC47" w14:textId="77777777" w:rsidR="00802DD7" w:rsidRPr="008450BD" w:rsidRDefault="00802DD7" w:rsidP="008A3685">
            <w:r w:rsidRPr="008450BD">
              <w:t>Existing Condition Points</w:t>
            </w:r>
          </w:p>
        </w:tc>
      </w:tr>
      <w:tr w:rsidR="00802DD7" w:rsidRPr="008450BD" w14:paraId="587AB489" w14:textId="77777777" w:rsidTr="0029467D">
        <w:tc>
          <w:tcPr>
            <w:tcW w:w="6745" w:type="dxa"/>
          </w:tcPr>
          <w:p w14:paraId="50DD9991" w14:textId="77777777" w:rsidR="00802DD7" w:rsidRPr="008450BD" w:rsidRDefault="00802DD7" w:rsidP="008A3685">
            <w:r>
              <w:t xml:space="preserve">Weeds, insects, animals, and diseases are not a problem. </w:t>
            </w:r>
            <w:r w:rsidRPr="3A366CE3">
              <w:t xml:space="preserve"> </w:t>
            </w:r>
          </w:p>
        </w:tc>
        <w:tc>
          <w:tcPr>
            <w:tcW w:w="2605" w:type="dxa"/>
          </w:tcPr>
          <w:p w14:paraId="60592F5C" w14:textId="77777777" w:rsidR="00802DD7" w:rsidRPr="008450BD" w:rsidRDefault="00802DD7" w:rsidP="008A3685">
            <w:r w:rsidRPr="001A3E83">
              <w:t>6</w:t>
            </w:r>
            <w:r w:rsidRPr="00222BC7">
              <w:t>1</w:t>
            </w:r>
          </w:p>
        </w:tc>
      </w:tr>
      <w:tr w:rsidR="00802DD7" w14:paraId="0054EE66" w14:textId="77777777" w:rsidTr="0029467D">
        <w:tc>
          <w:tcPr>
            <w:tcW w:w="6745" w:type="dxa"/>
          </w:tcPr>
          <w:p w14:paraId="766CDCFC" w14:textId="77777777" w:rsidR="00802DD7" w:rsidRPr="007E7668" w:rsidRDefault="00802DD7" w:rsidP="008A3685">
            <w:pPr>
              <w:rPr>
                <w:rFonts w:eastAsia="Times New Roman"/>
              </w:rPr>
            </w:pPr>
            <w:r>
              <w:t>Weeds, insects, animals, and diseases are managed according to a pest management plan that is designed to manage the development of pest resistance and</w:t>
            </w:r>
            <w:r w:rsidRPr="7B7BD33E">
              <w:t xml:space="preserve"> </w:t>
            </w:r>
            <w:r>
              <w:t>maintain acceptabl</w:t>
            </w:r>
            <w:r w:rsidRPr="00C0200D">
              <w:t xml:space="preserve">e </w:t>
            </w:r>
            <w:r w:rsidR="00CC71C3">
              <w:t>forage</w:t>
            </w:r>
            <w:r w:rsidR="00C0200D" w:rsidRPr="00865861">
              <w:t xml:space="preserve"> </w:t>
            </w:r>
            <w:r w:rsidRPr="00C0200D">
              <w:t>quantity</w:t>
            </w:r>
            <w:r>
              <w:t xml:space="preserve"> and quality.</w:t>
            </w:r>
          </w:p>
        </w:tc>
        <w:tc>
          <w:tcPr>
            <w:tcW w:w="2605" w:type="dxa"/>
          </w:tcPr>
          <w:p w14:paraId="49669AFE" w14:textId="77777777" w:rsidR="00802DD7" w:rsidRDefault="00802DD7" w:rsidP="008A3685">
            <w:r>
              <w:t>51</w:t>
            </w:r>
          </w:p>
        </w:tc>
      </w:tr>
      <w:tr w:rsidR="00802DD7" w:rsidRPr="008450BD" w14:paraId="2C8E3808" w14:textId="77777777" w:rsidTr="0029467D">
        <w:tc>
          <w:tcPr>
            <w:tcW w:w="67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9"/>
            </w:tblGrid>
            <w:tr w:rsidR="00802DD7" w:rsidRPr="008450BD" w14:paraId="24B6B5F8" w14:textId="77777777" w:rsidTr="008A3685">
              <w:trPr>
                <w:tblCellSpacing w:w="15" w:type="dxa"/>
              </w:trPr>
              <w:tc>
                <w:tcPr>
                  <w:tcW w:w="0" w:type="auto"/>
                  <w:vAlign w:val="center"/>
                  <w:hideMark/>
                </w:tcPr>
                <w:p w14:paraId="554A76A7" w14:textId="77777777" w:rsidR="00802DD7" w:rsidRPr="008450BD" w:rsidRDefault="00802DD7" w:rsidP="008A3685">
                  <w:pPr>
                    <w:spacing w:after="0" w:line="240" w:lineRule="auto"/>
                    <w:rPr>
                      <w:rFonts w:eastAsia="Times New Roman"/>
                    </w:rPr>
                  </w:pPr>
                  <w:r>
                    <w:t xml:space="preserve">Pest resistance is not managed and weeds, insects, animals, and diseases limit </w:t>
                  </w:r>
                  <w:r w:rsidR="00CC71C3">
                    <w:t>forage</w:t>
                  </w:r>
                  <w:r>
                    <w:t xml:space="preserve"> quantity or quality beyond tolerable limits</w:t>
                  </w:r>
                  <w:r w:rsidRPr="3A366CE3">
                    <w:rPr>
                      <w:rFonts w:eastAsia="Times New Roman"/>
                    </w:rPr>
                    <w:t>. </w:t>
                  </w:r>
                </w:p>
              </w:tc>
            </w:tr>
          </w:tbl>
          <w:p w14:paraId="106FB008" w14:textId="77777777" w:rsidR="00802DD7" w:rsidRPr="008450BD" w:rsidRDefault="00802DD7" w:rsidP="008A3685">
            <w:pPr>
              <w:rPr>
                <w:rFonts w:cstheme="minorHAnsi"/>
              </w:rPr>
            </w:pPr>
          </w:p>
        </w:tc>
        <w:tc>
          <w:tcPr>
            <w:tcW w:w="2605" w:type="dxa"/>
          </w:tcPr>
          <w:p w14:paraId="27C0DA94" w14:textId="77777777" w:rsidR="00802DD7" w:rsidRPr="008450BD" w:rsidRDefault="00802DD7" w:rsidP="008A3685">
            <w:r w:rsidRPr="008C277D">
              <w:t>0</w:t>
            </w:r>
          </w:p>
        </w:tc>
      </w:tr>
    </w:tbl>
    <w:p w14:paraId="60675181" w14:textId="77777777" w:rsidR="004F3738" w:rsidRDefault="004F3738" w:rsidP="004F3738"/>
    <w:p w14:paraId="76AEAFC8" w14:textId="67A3BC14" w:rsidR="00CC71C3" w:rsidRPr="00E039CA" w:rsidRDefault="00CC71C3" w:rsidP="00CC71C3">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xml:space="preserve">Conservation </w:t>
      </w:r>
      <w:r w:rsidR="007B3016">
        <w:rPr>
          <w:rFonts w:ascii="Calibri" w:eastAsia="Times New Roman" w:hAnsi="Calibri" w:cs="Calibri"/>
        </w:rPr>
        <w:t>practices and activities</w:t>
      </w:r>
      <w:r w:rsidRPr="00E039CA">
        <w:rPr>
          <w:rFonts w:ascii="Calibri" w:eastAsia="Times New Roman" w:hAnsi="Calibri" w:cs="Calibri"/>
        </w:rPr>
        <w:t xml:space="preserve"> are then added to the existing condition to determine the state of the management system.  </w:t>
      </w:r>
      <w:r w:rsidR="00A83FDF">
        <w:rPr>
          <w:rFonts w:ascii="Calibri" w:eastAsia="Times New Roman" w:hAnsi="Calibri" w:cs="Calibri"/>
        </w:rPr>
        <w:t xml:space="preserve">Some example practice points are identified </w:t>
      </w:r>
      <w:r w:rsidR="00397B6B">
        <w:rPr>
          <w:rFonts w:ascii="Calibri" w:eastAsia="Times New Roman" w:hAnsi="Calibri" w:cs="Calibri"/>
        </w:rPr>
        <w:t xml:space="preserve">in </w:t>
      </w:r>
      <w:r w:rsidR="00397B6B" w:rsidRPr="00D74AAD">
        <w:rPr>
          <w:i/>
          <w:iCs/>
          <w:color w:val="44546A" w:themeColor="text2"/>
        </w:rPr>
        <w:fldChar w:fldCharType="begin"/>
      </w:r>
      <w:r w:rsidR="00397B6B" w:rsidRPr="00D74AAD">
        <w:rPr>
          <w:i/>
          <w:iCs/>
          <w:color w:val="44546A" w:themeColor="text2"/>
        </w:rPr>
        <w:instrText xml:space="preserve"> REF _Ref1134003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115</w:t>
      </w:r>
      <w:r w:rsidR="00397B6B" w:rsidRPr="00D74AAD">
        <w:rPr>
          <w:i/>
          <w:iCs/>
          <w:color w:val="44546A" w:themeColor="text2"/>
        </w:rPr>
        <w:fldChar w:fldCharType="end"/>
      </w:r>
      <w:r w:rsidRPr="00D74AAD">
        <w:rPr>
          <w:i/>
          <w:iCs/>
          <w:color w:val="44546A" w:themeColor="text2"/>
        </w:rPr>
        <w:t>.</w:t>
      </w:r>
      <w:r w:rsidRPr="00E039CA">
        <w:rPr>
          <w:rFonts w:ascii="Calibri" w:eastAsia="Times New Roman" w:hAnsi="Calibri" w:cs="Calibri"/>
        </w:rPr>
        <w:t> </w:t>
      </w:r>
    </w:p>
    <w:p w14:paraId="269A7768" w14:textId="77777777" w:rsidR="00CC71C3" w:rsidRPr="00E039CA" w:rsidRDefault="00CC71C3" w:rsidP="00CC71C3">
      <w:pPr>
        <w:spacing w:after="0" w:line="240" w:lineRule="auto"/>
        <w:textAlignment w:val="baseline"/>
        <w:rPr>
          <w:rFonts w:ascii="Times New Roman" w:eastAsia="Times New Roman" w:hAnsi="Times New Roman" w:cs="Times New Roman"/>
          <w:sz w:val="24"/>
          <w:szCs w:val="24"/>
        </w:rPr>
      </w:pPr>
    </w:p>
    <w:p w14:paraId="0EE38C0E" w14:textId="7656E7CD" w:rsidR="00CC71C3" w:rsidRPr="008450BD" w:rsidRDefault="00CC71C3" w:rsidP="00CC71C3">
      <w:pPr>
        <w:pStyle w:val="Caption"/>
        <w:keepNext/>
      </w:pPr>
      <w:bookmarkStart w:id="311" w:name="_Ref1134003"/>
      <w:r w:rsidRPr="0041409E">
        <w:rPr>
          <w:sz w:val="22"/>
          <w:szCs w:val="22"/>
        </w:rPr>
        <w:t xml:space="preserve">Figure </w:t>
      </w:r>
      <w:r w:rsidRPr="0084053D">
        <w:fldChar w:fldCharType="begin"/>
      </w:r>
      <w:r w:rsidRPr="008450BD">
        <w:rPr>
          <w:sz w:val="22"/>
        </w:rPr>
        <w:instrText xml:space="preserve"> SEQ Figure \* ARABIC </w:instrText>
      </w:r>
      <w:r w:rsidRPr="0084053D">
        <w:rPr>
          <w:sz w:val="22"/>
        </w:rPr>
        <w:fldChar w:fldCharType="separate"/>
      </w:r>
      <w:r w:rsidR="002551DD">
        <w:rPr>
          <w:noProof/>
          <w:sz w:val="22"/>
        </w:rPr>
        <w:t>115</w:t>
      </w:r>
      <w:r w:rsidRPr="0084053D">
        <w:fldChar w:fldCharType="end"/>
      </w:r>
      <w:bookmarkEnd w:id="311"/>
      <w:r w:rsidRPr="0041409E">
        <w:rPr>
          <w:sz w:val="22"/>
          <w:szCs w:val="22"/>
        </w:rPr>
        <w:t>: 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CC71C3" w:rsidRPr="00E039CA" w14:paraId="5158F5FA" w14:textId="77777777"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14:paraId="4A809C33"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14:paraId="42F52353"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Management Points </w:t>
            </w:r>
          </w:p>
        </w:tc>
      </w:tr>
      <w:tr w:rsidR="00CC71C3" w:rsidRPr="00E039CA" w14:paraId="4A38A2C1"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5CE154F4"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Brush Management</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4B850C60"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CC71C3" w:rsidRPr="00E039CA" w14:paraId="2D5E2A6C"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79C8A4D2"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Herbaceous Weed Control</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2167FCE9"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CC71C3" w:rsidRPr="00E039CA" w14:paraId="02AA8705"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108E386B"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Prescribed Burning</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3B1729C7"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5</w:t>
            </w:r>
            <w:r w:rsidRPr="00E039CA">
              <w:rPr>
                <w:rFonts w:ascii="Calibri" w:eastAsia="Times New Roman" w:hAnsi="Calibri" w:cs="Calibri"/>
              </w:rPr>
              <w:t> </w:t>
            </w:r>
          </w:p>
        </w:tc>
      </w:tr>
      <w:tr w:rsidR="00CC71C3" w:rsidRPr="00E039CA" w14:paraId="1EAC6CE5"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630A887B"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Access Control</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2622C355"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5</w:t>
            </w:r>
            <w:r w:rsidRPr="00E039CA">
              <w:rPr>
                <w:rFonts w:ascii="Calibri" w:eastAsia="Times New Roman" w:hAnsi="Calibri" w:cs="Calibri"/>
              </w:rPr>
              <w:t> </w:t>
            </w:r>
          </w:p>
        </w:tc>
      </w:tr>
      <w:tr w:rsidR="00CC71C3" w:rsidRPr="00E039CA" w14:paraId="0FA3ADF7"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57DA5EF0"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Forage and Biomass Planting (ac)</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6F78FD8B"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CC71C3" w:rsidRPr="00E039CA" w14:paraId="08C96769"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1555A8EF"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Prescribed Grazing</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123EA840"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20</w:t>
            </w:r>
            <w:r w:rsidRPr="00E039CA">
              <w:rPr>
                <w:rFonts w:ascii="Calibri" w:eastAsia="Times New Roman" w:hAnsi="Calibri" w:cs="Calibri"/>
              </w:rPr>
              <w:t> </w:t>
            </w:r>
          </w:p>
        </w:tc>
      </w:tr>
      <w:tr w:rsidR="00CC71C3" w:rsidRPr="00E039CA" w14:paraId="4051A132"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3190D78D"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Nutrient Management</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1CA9FCBD"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CC71C3" w:rsidRPr="00E039CA" w14:paraId="7FB46709"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16A1E065"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Integrated Pest Management</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5B2A4560"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000000"/>
              </w:rPr>
              <w:t>51</w:t>
            </w:r>
            <w:r w:rsidRPr="00E039CA">
              <w:rPr>
                <w:rFonts w:ascii="Calibri" w:eastAsia="Times New Roman" w:hAnsi="Calibri" w:cs="Calibri"/>
              </w:rPr>
              <w:t> </w:t>
            </w:r>
          </w:p>
        </w:tc>
      </w:tr>
      <w:tr w:rsidR="00CC71C3" w:rsidRPr="00E039CA" w14:paraId="2E009CB6"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46E1CB71"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Forage Harvest Management (ac)</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5F467B9A" w14:textId="77777777"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bl>
    <w:p w14:paraId="0E702A5A" w14:textId="21686778" w:rsidR="00CC71C3" w:rsidRDefault="00CC71C3" w:rsidP="00AB7B1F">
      <w:pPr>
        <w:spacing w:after="0" w:line="240" w:lineRule="auto"/>
        <w:textAlignment w:val="baseline"/>
      </w:pPr>
      <w:r w:rsidRPr="00E039CA">
        <w:rPr>
          <w:rFonts w:ascii="Calibri" w:eastAsia="Times New Roman" w:hAnsi="Calibri" w:cs="Calibri"/>
        </w:rPr>
        <w:t> </w:t>
      </w:r>
      <w:r w:rsidRPr="008450BD">
        <w:t>*Supporting practices may be necessary to support the above practices, and will be identified as necessary supporting practices, but do not add conservation management points to the total.</w:t>
      </w:r>
    </w:p>
    <w:p w14:paraId="2C246B59" w14:textId="77777777" w:rsidR="00AB7B1F" w:rsidRDefault="00AB7B1F" w:rsidP="00AB7B1F">
      <w:pPr>
        <w:spacing w:after="0"/>
        <w:rPr>
          <w:b/>
        </w:rPr>
      </w:pPr>
    </w:p>
    <w:p w14:paraId="2E197D4C" w14:textId="77777777" w:rsidR="003D7569" w:rsidRPr="00BC7458" w:rsidRDefault="003D7569" w:rsidP="003D7569">
      <w:pPr>
        <w:rPr>
          <w:b/>
        </w:rPr>
      </w:pPr>
      <w:commentRangeStart w:id="312"/>
      <w:r w:rsidRPr="00BC7458">
        <w:rPr>
          <w:b/>
        </w:rPr>
        <w:t>Range</w:t>
      </w:r>
      <w:r>
        <w:rPr>
          <w:b/>
        </w:rPr>
        <w:t>:</w:t>
      </w:r>
      <w:commentRangeEnd w:id="312"/>
      <w:r>
        <w:rPr>
          <w:rStyle w:val="CommentReference"/>
        </w:rPr>
        <w:commentReference w:id="312"/>
      </w:r>
    </w:p>
    <w:p w14:paraId="63D576B2" w14:textId="6B8F5759" w:rsidR="00593A2B" w:rsidRDefault="00593A2B">
      <w:pPr>
        <w:rPr>
          <w:i/>
          <w:iCs/>
          <w:color w:val="44546A" w:themeColor="text2"/>
        </w:rPr>
      </w:pPr>
      <w:r w:rsidRPr="55748213">
        <w:rPr>
          <w:i/>
          <w:iCs/>
          <w:color w:val="44546A" w:themeColor="text2"/>
        </w:rPr>
        <w:t xml:space="preserve">Figure </w:t>
      </w:r>
      <w:r w:rsidRPr="00865861">
        <w:fldChar w:fldCharType="begin"/>
      </w:r>
      <w:r w:rsidRPr="007231A2">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116</w:t>
      </w:r>
      <w:r w:rsidRPr="00865861">
        <w:fldChar w:fldCharType="end"/>
      </w:r>
      <w:r w:rsidRPr="55748213">
        <w:rPr>
          <w:i/>
          <w:iCs/>
          <w:color w:val="44546A" w:themeColor="text2"/>
        </w:rPr>
        <w:t>:</w:t>
      </w:r>
      <w:r w:rsidR="004335DB" w:rsidRPr="55748213">
        <w:rPr>
          <w:i/>
          <w:iCs/>
          <w:color w:val="44546A" w:themeColor="text2"/>
        </w:rPr>
        <w:t xml:space="preserve"> Plant Pest Pressure Existing Condition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32"/>
        <w:gridCol w:w="2498"/>
      </w:tblGrid>
      <w:tr w:rsidR="00A83FDF" w:rsidRPr="00E039CA" w14:paraId="1D0B1D0D" w14:textId="77777777" w:rsidTr="0029467D">
        <w:tc>
          <w:tcPr>
            <w:tcW w:w="6832" w:type="dxa"/>
            <w:tcBorders>
              <w:top w:val="outset" w:sz="6" w:space="0" w:color="auto"/>
              <w:left w:val="outset" w:sz="6" w:space="0" w:color="auto"/>
              <w:bottom w:val="outset" w:sz="6" w:space="0" w:color="auto"/>
              <w:right w:val="outset" w:sz="6" w:space="0" w:color="auto"/>
            </w:tcBorders>
            <w:shd w:val="clear" w:color="auto" w:fill="D9E2F3"/>
            <w:hideMark/>
          </w:tcPr>
          <w:p w14:paraId="0F376495"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Existing Condition</w:t>
            </w:r>
          </w:p>
        </w:tc>
        <w:tc>
          <w:tcPr>
            <w:tcW w:w="2498" w:type="dxa"/>
            <w:tcBorders>
              <w:top w:val="single" w:sz="6" w:space="0" w:color="auto"/>
              <w:left w:val="nil"/>
              <w:bottom w:val="single" w:sz="6" w:space="0" w:color="auto"/>
              <w:right w:val="single" w:sz="6" w:space="0" w:color="auto"/>
            </w:tcBorders>
            <w:shd w:val="clear" w:color="auto" w:fill="D9E2F3"/>
            <w:hideMark/>
          </w:tcPr>
          <w:p w14:paraId="5B1A5A68"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Existing Condition Points </w:t>
            </w:r>
          </w:p>
        </w:tc>
      </w:tr>
      <w:tr w:rsidR="00A83FDF" w:rsidRPr="00E039CA" w14:paraId="7A86FF55" w14:textId="77777777" w:rsidTr="0029467D">
        <w:tc>
          <w:tcPr>
            <w:tcW w:w="6832" w:type="dxa"/>
            <w:tcBorders>
              <w:top w:val="nil"/>
              <w:left w:val="single" w:sz="6" w:space="0" w:color="auto"/>
              <w:bottom w:val="single" w:sz="6" w:space="0" w:color="auto"/>
              <w:right w:val="single" w:sz="6" w:space="0" w:color="auto"/>
            </w:tcBorders>
            <w:shd w:val="clear" w:color="auto" w:fill="auto"/>
            <w:hideMark/>
          </w:tcPr>
          <w:p w14:paraId="4E664A52"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Weeds, insects, animals</w:t>
            </w:r>
            <w:r w:rsidR="00E33E08">
              <w:rPr>
                <w:rFonts w:ascii="Calibri" w:eastAsia="Times New Roman" w:hAnsi="Calibri" w:cs="Calibri"/>
              </w:rPr>
              <w:t>,</w:t>
            </w:r>
            <w:r w:rsidRPr="00E039CA">
              <w:rPr>
                <w:rFonts w:ascii="Calibri" w:eastAsia="Times New Roman" w:hAnsi="Calibri" w:cs="Calibri"/>
              </w:rPr>
              <w:t xml:space="preserve"> and diseases are not a problem.   </w:t>
            </w:r>
          </w:p>
        </w:tc>
        <w:tc>
          <w:tcPr>
            <w:tcW w:w="2498" w:type="dxa"/>
            <w:tcBorders>
              <w:top w:val="nil"/>
              <w:left w:val="nil"/>
              <w:bottom w:val="single" w:sz="6" w:space="0" w:color="auto"/>
              <w:right w:val="single" w:sz="6" w:space="0" w:color="auto"/>
            </w:tcBorders>
            <w:shd w:val="clear" w:color="auto" w:fill="auto"/>
            <w:hideMark/>
          </w:tcPr>
          <w:p w14:paraId="453E1A62"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61 </w:t>
            </w:r>
          </w:p>
        </w:tc>
      </w:tr>
      <w:tr w:rsidR="00A83FDF" w:rsidRPr="00E039CA" w14:paraId="64E97717" w14:textId="77777777" w:rsidTr="0029467D">
        <w:tc>
          <w:tcPr>
            <w:tcW w:w="6832" w:type="dxa"/>
            <w:tcBorders>
              <w:top w:val="nil"/>
              <w:left w:val="single" w:sz="6" w:space="0" w:color="auto"/>
              <w:bottom w:val="single" w:sz="6" w:space="0" w:color="auto"/>
              <w:right w:val="single" w:sz="6" w:space="0" w:color="auto"/>
            </w:tcBorders>
            <w:shd w:val="clear" w:color="auto" w:fill="auto"/>
            <w:hideMark/>
          </w:tcPr>
          <w:p w14:paraId="27FE6900" w14:textId="1D78EE60" w:rsidR="00A83FDF" w:rsidRPr="00E039CA" w:rsidRDefault="00A80115" w:rsidP="0014673C">
            <w:pPr>
              <w:spacing w:after="0" w:line="240" w:lineRule="auto"/>
              <w:textAlignment w:val="baseline"/>
              <w:rPr>
                <w:rFonts w:ascii="Times New Roman" w:eastAsia="Times New Roman" w:hAnsi="Times New Roman" w:cs="Times New Roman"/>
                <w:sz w:val="24"/>
                <w:szCs w:val="24"/>
              </w:rPr>
            </w:pPr>
            <w:commentRangeStart w:id="313"/>
            <w:r w:rsidRPr="00E039CA">
              <w:rPr>
                <w:rFonts w:eastAsia="Times New Roman" w:cs="Calibri"/>
              </w:rPr>
              <w:t xml:space="preserve">Weeds, insects, animals, and diseases are managed according to a pest management plan that </w:t>
            </w:r>
            <w:r>
              <w:rPr>
                <w:rFonts w:eastAsia="Times New Roman" w:cs="Calibri"/>
              </w:rPr>
              <w:t xml:space="preserve">addresses </w:t>
            </w:r>
            <w:r w:rsidRPr="00E039CA">
              <w:rPr>
                <w:rFonts w:eastAsia="Times New Roman" w:cs="Calibri"/>
              </w:rPr>
              <w:t>pest resistance and maintain</w:t>
            </w:r>
            <w:r>
              <w:rPr>
                <w:rFonts w:eastAsia="Times New Roman" w:cs="Calibri"/>
              </w:rPr>
              <w:t>s</w:t>
            </w:r>
            <w:r w:rsidRPr="00E039CA">
              <w:rPr>
                <w:rFonts w:eastAsia="Times New Roman" w:cs="Calibri"/>
              </w:rPr>
              <w:t xml:space="preserve"> acceptable </w:t>
            </w:r>
            <w:r>
              <w:rPr>
                <w:rFonts w:eastAsia="Times New Roman" w:cs="Calibri"/>
              </w:rPr>
              <w:t xml:space="preserve">forage </w:t>
            </w:r>
            <w:r w:rsidRPr="00E039CA">
              <w:rPr>
                <w:rFonts w:eastAsia="Times New Roman" w:cs="Calibri"/>
              </w:rPr>
              <w:t>quantity and quality. </w:t>
            </w:r>
            <w:commentRangeEnd w:id="313"/>
            <w:r>
              <w:rPr>
                <w:rStyle w:val="CommentReference"/>
              </w:rPr>
              <w:commentReference w:id="313"/>
            </w:r>
          </w:p>
        </w:tc>
        <w:tc>
          <w:tcPr>
            <w:tcW w:w="2498" w:type="dxa"/>
            <w:tcBorders>
              <w:top w:val="nil"/>
              <w:left w:val="nil"/>
              <w:bottom w:val="single" w:sz="6" w:space="0" w:color="auto"/>
              <w:right w:val="single" w:sz="6" w:space="0" w:color="auto"/>
            </w:tcBorders>
            <w:shd w:val="clear" w:color="auto" w:fill="auto"/>
            <w:hideMark/>
          </w:tcPr>
          <w:p w14:paraId="660EE80F"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51 </w:t>
            </w:r>
          </w:p>
        </w:tc>
      </w:tr>
      <w:tr w:rsidR="00A83FDF" w:rsidRPr="00E039CA" w14:paraId="0A7B1D0E" w14:textId="77777777" w:rsidTr="0029467D">
        <w:tc>
          <w:tcPr>
            <w:tcW w:w="6832" w:type="dxa"/>
            <w:tcBorders>
              <w:top w:val="nil"/>
              <w:left w:val="single" w:sz="6" w:space="0" w:color="auto"/>
              <w:bottom w:val="single" w:sz="6" w:space="0" w:color="auto"/>
              <w:right w:val="single" w:sz="6" w:space="0" w:color="auto"/>
            </w:tcBorders>
            <w:shd w:val="clear" w:color="auto" w:fill="auto"/>
            <w:hideMark/>
          </w:tcPr>
          <w:p w14:paraId="6B8A9FEB" w14:textId="15E11147" w:rsidR="00A83FDF" w:rsidRPr="00E039CA" w:rsidRDefault="0021099A" w:rsidP="0014673C">
            <w:pPr>
              <w:spacing w:after="0" w:line="240" w:lineRule="auto"/>
              <w:textAlignment w:val="baseline"/>
              <w:rPr>
                <w:rFonts w:ascii="Times New Roman" w:eastAsia="Times New Roman" w:hAnsi="Times New Roman" w:cs="Times New Roman"/>
                <w:sz w:val="24"/>
                <w:szCs w:val="24"/>
              </w:rPr>
            </w:pPr>
            <w:commentRangeStart w:id="314"/>
            <w:commentRangeStart w:id="315"/>
            <w:r w:rsidRPr="00E039CA">
              <w:rPr>
                <w:rFonts w:eastAsia="Times New Roman" w:cs="Calibri"/>
              </w:rPr>
              <w:lastRenderedPageBreak/>
              <w:t>Pest resistance is not managed and weeds, insects, animals</w:t>
            </w:r>
            <w:r>
              <w:rPr>
                <w:rFonts w:eastAsia="Times New Roman" w:cs="Calibri"/>
              </w:rPr>
              <w:t>,</w:t>
            </w:r>
            <w:r w:rsidRPr="00E039CA">
              <w:rPr>
                <w:rFonts w:eastAsia="Times New Roman" w:cs="Calibri"/>
              </w:rPr>
              <w:t xml:space="preserve"> and diseases limit </w:t>
            </w:r>
            <w:r>
              <w:rPr>
                <w:rFonts w:eastAsia="Times New Roman" w:cs="Calibri"/>
              </w:rPr>
              <w:t xml:space="preserve">forage </w:t>
            </w:r>
            <w:r w:rsidRPr="00E039CA">
              <w:rPr>
                <w:rFonts w:eastAsia="Times New Roman" w:cs="Calibri"/>
              </w:rPr>
              <w:t>quantity or quality be</w:t>
            </w:r>
            <w:r>
              <w:rPr>
                <w:rFonts w:eastAsia="Times New Roman" w:cs="Calibri"/>
              </w:rPr>
              <w:t xml:space="preserve">low </w:t>
            </w:r>
            <w:r w:rsidRPr="00E039CA">
              <w:rPr>
                <w:rFonts w:eastAsia="Times New Roman" w:cs="Calibri"/>
              </w:rPr>
              <w:t>tolerable limits</w:t>
            </w:r>
            <w:r w:rsidRPr="00E039CA">
              <w:rPr>
                <w:rFonts w:ascii="Times New Roman" w:eastAsia="Times New Roman" w:hAnsi="Times New Roman" w:cs="Times New Roman"/>
              </w:rPr>
              <w:t>.  </w:t>
            </w:r>
            <w:r w:rsidRPr="00E039CA">
              <w:rPr>
                <w:rFonts w:eastAsia="Times New Roman" w:cs="Calibri"/>
              </w:rPr>
              <w:t> </w:t>
            </w:r>
            <w:commentRangeEnd w:id="314"/>
            <w:r>
              <w:rPr>
                <w:rStyle w:val="CommentReference"/>
              </w:rPr>
              <w:commentReference w:id="314"/>
            </w:r>
            <w:commentRangeEnd w:id="315"/>
            <w:r>
              <w:rPr>
                <w:rStyle w:val="CommentReference"/>
              </w:rPr>
              <w:commentReference w:id="315"/>
            </w:r>
          </w:p>
        </w:tc>
        <w:tc>
          <w:tcPr>
            <w:tcW w:w="2498" w:type="dxa"/>
            <w:tcBorders>
              <w:top w:val="nil"/>
              <w:left w:val="nil"/>
              <w:bottom w:val="single" w:sz="6" w:space="0" w:color="auto"/>
              <w:right w:val="single" w:sz="6" w:space="0" w:color="auto"/>
            </w:tcBorders>
            <w:shd w:val="clear" w:color="auto" w:fill="auto"/>
            <w:hideMark/>
          </w:tcPr>
          <w:p w14:paraId="4025F02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0 </w:t>
            </w:r>
          </w:p>
        </w:tc>
      </w:tr>
    </w:tbl>
    <w:p w14:paraId="3016527E" w14:textId="77777777" w:rsidR="00A83FDF" w:rsidRDefault="00A83FDF">
      <w:pPr>
        <w:rPr>
          <w:color w:val="44546A" w:themeColor="text2"/>
        </w:rPr>
      </w:pPr>
    </w:p>
    <w:p w14:paraId="63676C49" w14:textId="5237ADE4" w:rsidR="00A83FDF" w:rsidRPr="00E039CA" w:rsidRDefault="00A83FDF" w:rsidP="00A83FDF">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xml:space="preserve">Conservation </w:t>
      </w:r>
      <w:r w:rsidR="007B3016">
        <w:rPr>
          <w:rFonts w:ascii="Calibri" w:eastAsia="Times New Roman" w:hAnsi="Calibri" w:cs="Calibri"/>
        </w:rPr>
        <w:t>practices and activities</w:t>
      </w:r>
      <w:r w:rsidRPr="00E039CA">
        <w:rPr>
          <w:rFonts w:ascii="Calibri" w:eastAsia="Times New Roman" w:hAnsi="Calibri" w:cs="Calibri"/>
        </w:rPr>
        <w:t xml:space="preserve"> are then added to the existing condition to determine the state of the management system.  </w:t>
      </w:r>
      <w:r>
        <w:rPr>
          <w:rFonts w:ascii="Calibri" w:eastAsia="Times New Roman" w:hAnsi="Calibri" w:cs="Calibri"/>
        </w:rPr>
        <w:t xml:space="preserve">Some example practice points are identified </w:t>
      </w:r>
      <w:r w:rsidR="00397B6B">
        <w:rPr>
          <w:rFonts w:ascii="Calibri" w:eastAsia="Times New Roman" w:hAnsi="Calibri" w:cs="Calibri"/>
        </w:rPr>
        <w:t xml:space="preserve">in </w:t>
      </w:r>
      <w:r w:rsidR="00397B6B" w:rsidRPr="00D74AAD">
        <w:rPr>
          <w:i/>
          <w:iCs/>
          <w:color w:val="44546A" w:themeColor="text2"/>
        </w:rPr>
        <w:fldChar w:fldCharType="begin"/>
      </w:r>
      <w:r w:rsidR="00397B6B" w:rsidRPr="00D74AAD">
        <w:rPr>
          <w:i/>
          <w:iCs/>
          <w:color w:val="44546A" w:themeColor="text2"/>
        </w:rPr>
        <w:instrText xml:space="preserve"> REF _Ref1134013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117</w:t>
      </w:r>
      <w:r w:rsidR="00397B6B" w:rsidRPr="00D74AAD">
        <w:rPr>
          <w:i/>
          <w:iCs/>
          <w:color w:val="44546A" w:themeColor="text2"/>
        </w:rPr>
        <w:fldChar w:fldCharType="end"/>
      </w:r>
      <w:r w:rsidRPr="00D74AAD">
        <w:rPr>
          <w:i/>
          <w:iCs/>
          <w:color w:val="44546A" w:themeColor="text2"/>
        </w:rPr>
        <w:t>.</w:t>
      </w:r>
      <w:r w:rsidRPr="00E039CA">
        <w:rPr>
          <w:rFonts w:ascii="Calibri" w:eastAsia="Times New Roman" w:hAnsi="Calibri" w:cs="Calibri"/>
        </w:rPr>
        <w:t> </w:t>
      </w:r>
    </w:p>
    <w:p w14:paraId="11B2156C" w14:textId="77777777" w:rsidR="00A83FDF" w:rsidRDefault="00A83FDF">
      <w:pPr>
        <w:rPr>
          <w:color w:val="44546A" w:themeColor="text2"/>
        </w:rPr>
      </w:pPr>
    </w:p>
    <w:p w14:paraId="2A89B9A8" w14:textId="77777777" w:rsidR="007E412B" w:rsidRPr="008450BD" w:rsidRDefault="007913E0" w:rsidP="007E412B">
      <w:pPr>
        <w:pStyle w:val="Caption"/>
        <w:keepNext/>
      </w:pPr>
      <w:bookmarkStart w:id="316" w:name="_Ref1134013"/>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117</w:t>
      </w:r>
      <w:r w:rsidRPr="00865861">
        <w:fldChar w:fldCharType="end"/>
      </w:r>
      <w:bookmarkEnd w:id="316"/>
      <w:r w:rsidRPr="0041409E">
        <w:rPr>
          <w:sz w:val="22"/>
          <w:szCs w:val="22"/>
        </w:rPr>
        <w:t xml:space="preserve">: </w:t>
      </w:r>
      <w:r w:rsidR="007E412B" w:rsidRPr="0041409E">
        <w:rPr>
          <w:sz w:val="22"/>
          <w:szCs w:val="22"/>
        </w:rPr>
        <w:t>Typical Practices Affecting Plant Pest Pressure</w:t>
      </w:r>
      <w:r w:rsidR="007E412B">
        <w:rPr>
          <w:rStyle w:val="CommentReference"/>
          <w:i w:val="0"/>
          <w:iCs w:val="0"/>
          <w:color w:val="auto"/>
        </w:rPr>
        <w:commentReference w:id="317"/>
      </w:r>
      <w:r w:rsidR="00DF521F">
        <w:rPr>
          <w:rStyle w:val="CommentReference"/>
          <w:i w:val="0"/>
          <w:iCs w:val="0"/>
          <w:color w:val="auto"/>
        </w:rPr>
        <w:commentReference w:id="318"/>
      </w:r>
    </w:p>
    <w:tbl>
      <w:tblPr>
        <w:tblW w:w="9333" w:type="dxa"/>
        <w:tblInd w:w="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0"/>
        <w:gridCol w:w="4673"/>
      </w:tblGrid>
      <w:tr w:rsidR="00A83FDF" w:rsidRPr="00E039CA" w14:paraId="0D83EF84" w14:textId="77777777" w:rsidTr="00865861">
        <w:trPr>
          <w:trHeight w:val="300"/>
        </w:trPr>
        <w:tc>
          <w:tcPr>
            <w:tcW w:w="4660" w:type="dxa"/>
            <w:tcBorders>
              <w:top w:val="single" w:sz="6" w:space="0" w:color="auto"/>
              <w:left w:val="single" w:sz="6" w:space="0" w:color="auto"/>
              <w:bottom w:val="single" w:sz="6" w:space="0" w:color="auto"/>
              <w:right w:val="nil"/>
            </w:tcBorders>
            <w:shd w:val="clear" w:color="auto" w:fill="D9E2F3"/>
            <w:hideMark/>
          </w:tcPr>
          <w:p w14:paraId="7999ED22"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C</w:t>
            </w:r>
            <w:r w:rsidRPr="00E039CA">
              <w:rPr>
                <w:rFonts w:ascii="Calibri" w:eastAsia="Times New Roman" w:hAnsi="Calibri" w:cs="Calibri"/>
              </w:rPr>
              <w:t>onservation Practices </w:t>
            </w:r>
          </w:p>
        </w:tc>
        <w:tc>
          <w:tcPr>
            <w:tcW w:w="4673" w:type="dxa"/>
            <w:tcBorders>
              <w:top w:val="outset" w:sz="6" w:space="0" w:color="auto"/>
              <w:left w:val="outset" w:sz="6" w:space="0" w:color="auto"/>
              <w:bottom w:val="outset" w:sz="6" w:space="0" w:color="auto"/>
              <w:right w:val="outset" w:sz="6" w:space="0" w:color="auto"/>
            </w:tcBorders>
            <w:shd w:val="clear" w:color="auto" w:fill="D9E2F3"/>
            <w:hideMark/>
          </w:tcPr>
          <w:p w14:paraId="212B19A7"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Management Points </w:t>
            </w:r>
          </w:p>
        </w:tc>
      </w:tr>
      <w:tr w:rsidR="00A83FDF" w:rsidRPr="00E039CA" w14:paraId="1BDB86EC" w14:textId="77777777"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14:paraId="1988583F"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Brush Management</w:t>
            </w:r>
            <w:r w:rsidRPr="00E039CA">
              <w:rPr>
                <w:rFonts w:ascii="Calibri" w:eastAsia="Times New Roman" w:hAnsi="Calibri"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14:paraId="1EAE32B2"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25</w:t>
            </w:r>
            <w:r w:rsidRPr="00E039CA">
              <w:rPr>
                <w:rFonts w:ascii="Calibri" w:eastAsia="Times New Roman" w:hAnsi="Calibri" w:cs="Calibri"/>
              </w:rPr>
              <w:t> </w:t>
            </w:r>
          </w:p>
        </w:tc>
      </w:tr>
      <w:tr w:rsidR="00A83FDF" w:rsidRPr="00E039CA" w14:paraId="633D9595" w14:textId="77777777"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14:paraId="4FD3BE4F"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Herbaceous Weed Control</w:t>
            </w:r>
            <w:r w:rsidRPr="00E039CA">
              <w:rPr>
                <w:rFonts w:ascii="Calibri" w:eastAsia="Times New Roman" w:hAnsi="Calibri"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14:paraId="0938CDD8"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5</w:t>
            </w:r>
            <w:r w:rsidRPr="00E039CA">
              <w:rPr>
                <w:rFonts w:ascii="Calibri" w:eastAsia="Times New Roman" w:hAnsi="Calibri" w:cs="Calibri"/>
              </w:rPr>
              <w:t> </w:t>
            </w:r>
          </w:p>
        </w:tc>
      </w:tr>
      <w:tr w:rsidR="00A83FDF" w:rsidRPr="00E039CA" w14:paraId="0CB87F1F" w14:textId="77777777"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14:paraId="4CA0653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Prescribed Burning</w:t>
            </w:r>
            <w:r w:rsidRPr="00E039CA">
              <w:rPr>
                <w:rFonts w:ascii="Calibri" w:eastAsia="Times New Roman" w:hAnsi="Calibri"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14:paraId="40580B5B"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20</w:t>
            </w:r>
            <w:r w:rsidRPr="00E039CA">
              <w:rPr>
                <w:rFonts w:ascii="Calibri" w:eastAsia="Times New Roman" w:hAnsi="Calibri" w:cs="Calibri"/>
              </w:rPr>
              <w:t> </w:t>
            </w:r>
          </w:p>
        </w:tc>
      </w:tr>
      <w:tr w:rsidR="00A83FDF" w:rsidRPr="00E039CA" w:rsidDel="00DF521F" w14:paraId="2AF6CFD0" w14:textId="69482590" w:rsidTr="00865861">
        <w:trPr>
          <w:trHeight w:val="300"/>
          <w:del w:id="319" w:author="Breanna Barlow" w:date="2019-03-22T14:53:00Z"/>
        </w:trPr>
        <w:tc>
          <w:tcPr>
            <w:tcW w:w="4660" w:type="dxa"/>
            <w:tcBorders>
              <w:top w:val="nil"/>
              <w:left w:val="single" w:sz="6" w:space="0" w:color="auto"/>
              <w:bottom w:val="single" w:sz="6" w:space="0" w:color="auto"/>
              <w:right w:val="nil"/>
            </w:tcBorders>
            <w:shd w:val="clear" w:color="auto" w:fill="auto"/>
            <w:vAlign w:val="bottom"/>
            <w:hideMark/>
          </w:tcPr>
          <w:p w14:paraId="1CF192AB" w14:textId="28ABB77A" w:rsidR="00A83FDF" w:rsidRPr="00E039CA" w:rsidDel="00DF521F" w:rsidRDefault="00A83FDF" w:rsidP="0014673C">
            <w:pPr>
              <w:spacing w:after="0" w:line="240" w:lineRule="auto"/>
              <w:textAlignment w:val="baseline"/>
              <w:rPr>
                <w:del w:id="320" w:author="Breanna Barlow" w:date="2019-03-22T14:53:00Z"/>
                <w:rFonts w:ascii="Times New Roman" w:eastAsia="Times New Roman" w:hAnsi="Times New Roman" w:cs="Times New Roman"/>
                <w:sz w:val="24"/>
                <w:szCs w:val="24"/>
              </w:rPr>
            </w:pPr>
            <w:del w:id="321" w:author="Breanna Barlow" w:date="2019-03-22T14:53:00Z">
              <w:r w:rsidRPr="00E039CA" w:rsidDel="00DF521F">
                <w:rPr>
                  <w:rFonts w:ascii="Calibri" w:eastAsia="Times New Roman" w:hAnsi="Calibri" w:cs="Calibri"/>
                  <w:color w:val="000000"/>
                </w:rPr>
                <w:delText>Fence</w:delText>
              </w:r>
              <w:r w:rsidRPr="00E039CA" w:rsidDel="00DF521F">
                <w:rPr>
                  <w:rFonts w:ascii="Calibri" w:eastAsia="Times New Roman" w:hAnsi="Calibri" w:cs="Calibri"/>
                </w:rPr>
                <w:delText> </w:delText>
              </w:r>
            </w:del>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14:paraId="7A946BC1" w14:textId="0D39463C" w:rsidR="00A83FDF" w:rsidRPr="00E039CA" w:rsidDel="00DF521F" w:rsidRDefault="00A83FDF" w:rsidP="0014673C">
            <w:pPr>
              <w:spacing w:after="0" w:line="240" w:lineRule="auto"/>
              <w:textAlignment w:val="baseline"/>
              <w:rPr>
                <w:del w:id="322" w:author="Breanna Barlow" w:date="2019-03-22T14:53:00Z"/>
                <w:rFonts w:ascii="Times New Roman" w:eastAsia="Times New Roman" w:hAnsi="Times New Roman" w:cs="Times New Roman"/>
                <w:sz w:val="24"/>
                <w:szCs w:val="24"/>
              </w:rPr>
            </w:pPr>
            <w:del w:id="323" w:author="Breanna Barlow" w:date="2019-03-22T14:53:00Z">
              <w:r w:rsidRPr="00E039CA" w:rsidDel="00DF521F">
                <w:rPr>
                  <w:rFonts w:ascii="Calibri" w:eastAsia="Times New Roman" w:hAnsi="Calibri" w:cs="Calibri"/>
                  <w:color w:val="000000"/>
                </w:rPr>
                <w:delText>25</w:delText>
              </w:r>
              <w:r w:rsidRPr="00E039CA" w:rsidDel="00DF521F">
                <w:rPr>
                  <w:rFonts w:ascii="Calibri" w:eastAsia="Times New Roman" w:hAnsi="Calibri" w:cs="Calibri"/>
                </w:rPr>
                <w:delText> </w:delText>
              </w:r>
            </w:del>
          </w:p>
        </w:tc>
      </w:tr>
      <w:tr w:rsidR="00A83FDF" w:rsidRPr="00E039CA" w14:paraId="0FC2B23E" w14:textId="77777777"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14:paraId="598F2C6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Prescribed Grazing</w:t>
            </w:r>
            <w:r w:rsidRPr="00E039CA">
              <w:rPr>
                <w:rFonts w:ascii="Calibri" w:eastAsia="Times New Roman" w:hAnsi="Calibri"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14:paraId="64A7ADC8"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20</w:t>
            </w:r>
            <w:r w:rsidRPr="00E039CA">
              <w:rPr>
                <w:rFonts w:ascii="Calibri" w:eastAsia="Times New Roman" w:hAnsi="Calibri" w:cs="Calibri"/>
              </w:rPr>
              <w:t> </w:t>
            </w:r>
          </w:p>
        </w:tc>
      </w:tr>
      <w:tr w:rsidR="00A83FDF" w:rsidRPr="00E039CA" w14:paraId="3176FF55" w14:textId="77777777"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14:paraId="3B3CAD2B"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Range Planting</w:t>
            </w:r>
            <w:r w:rsidRPr="00E039CA">
              <w:rPr>
                <w:rFonts w:ascii="Calibri" w:eastAsia="Times New Roman" w:hAnsi="Calibri"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14:paraId="21CC30C0"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20</w:t>
            </w:r>
            <w:r w:rsidRPr="00E039CA">
              <w:rPr>
                <w:rFonts w:ascii="Calibri" w:eastAsia="Times New Roman" w:hAnsi="Calibri" w:cs="Calibri"/>
              </w:rPr>
              <w:t> </w:t>
            </w:r>
          </w:p>
        </w:tc>
      </w:tr>
      <w:tr w:rsidR="00A83FDF" w:rsidRPr="00E039CA" w14:paraId="7373858C" w14:textId="77777777"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14:paraId="3D2E2197"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Integrated Pest Management</w:t>
            </w:r>
            <w:r w:rsidRPr="00E039CA">
              <w:rPr>
                <w:rFonts w:ascii="Calibri" w:eastAsia="Times New Roman" w:hAnsi="Calibri"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14:paraId="2DCB832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000000"/>
              </w:rPr>
              <w:t>5</w:t>
            </w:r>
            <w:r w:rsidRPr="00E039CA">
              <w:rPr>
                <w:rFonts w:ascii="Calibri" w:eastAsia="Times New Roman" w:hAnsi="Calibri" w:cs="Calibri"/>
                <w:color w:val="000000"/>
              </w:rPr>
              <w:t>1</w:t>
            </w:r>
            <w:r w:rsidRPr="00E039CA">
              <w:rPr>
                <w:rFonts w:ascii="Calibri" w:eastAsia="Times New Roman" w:hAnsi="Calibri" w:cs="Calibri"/>
              </w:rPr>
              <w:t> </w:t>
            </w:r>
          </w:p>
        </w:tc>
      </w:tr>
    </w:tbl>
    <w:p w14:paraId="31D73AE8" w14:textId="77777777" w:rsidR="00A83FDF" w:rsidRPr="00E039CA" w:rsidRDefault="00A83FDF" w:rsidP="00A83FDF">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w:t>
      </w:r>
    </w:p>
    <w:p w14:paraId="28FB9140" w14:textId="77777777" w:rsidR="00A83FDF" w:rsidRDefault="00A83FDF" w:rsidP="00A83FDF">
      <w:r w:rsidRPr="008450BD">
        <w:t>*Supporting practices may be necessary to support the above practices, and will be identified as necessary supporting practices, but do not add conservation management points to the total.</w:t>
      </w:r>
    </w:p>
    <w:p w14:paraId="52B43580" w14:textId="77777777" w:rsidR="007C235A" w:rsidRPr="00BC7458" w:rsidRDefault="007C235A" w:rsidP="007C235A">
      <w:pPr>
        <w:rPr>
          <w:b/>
        </w:rPr>
      </w:pPr>
      <w:bookmarkStart w:id="324" w:name="_Ref1134272"/>
      <w:bookmarkStart w:id="325" w:name="_Ref1129276"/>
      <w:bookmarkStart w:id="326" w:name="_Hlk1052496"/>
      <w:commentRangeStart w:id="327"/>
      <w:r w:rsidRPr="00BC7458">
        <w:rPr>
          <w:b/>
        </w:rPr>
        <w:t>Forest:</w:t>
      </w:r>
      <w:commentRangeEnd w:id="327"/>
      <w:r>
        <w:rPr>
          <w:rStyle w:val="CommentReference"/>
        </w:rPr>
        <w:commentReference w:id="327"/>
      </w:r>
    </w:p>
    <w:p w14:paraId="136BD0AB" w14:textId="1AF24FAD" w:rsidR="00C0200D" w:rsidRPr="008450BD" w:rsidRDefault="00685B5B">
      <w:pPr>
        <w:pStyle w:val="Caption"/>
        <w:keepNext/>
      </w:pPr>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118</w:t>
      </w:r>
      <w:r w:rsidRPr="00865861">
        <w:fldChar w:fldCharType="end"/>
      </w:r>
      <w:bookmarkEnd w:id="324"/>
      <w:r w:rsidRPr="0041409E">
        <w:rPr>
          <w:sz w:val="22"/>
          <w:szCs w:val="22"/>
        </w:rPr>
        <w:t>: Plant Pest Pressure Existing Condition</w:t>
      </w:r>
      <w:bookmarkEnd w:id="32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2"/>
        <w:gridCol w:w="2318"/>
      </w:tblGrid>
      <w:tr w:rsidR="00A83FDF" w:rsidRPr="00E039CA" w14:paraId="789DE48D" w14:textId="77777777" w:rsidTr="0029467D">
        <w:tc>
          <w:tcPr>
            <w:tcW w:w="7012" w:type="dxa"/>
            <w:tcBorders>
              <w:top w:val="outset" w:sz="6" w:space="0" w:color="auto"/>
              <w:left w:val="outset" w:sz="6" w:space="0" w:color="auto"/>
              <w:bottom w:val="outset" w:sz="6" w:space="0" w:color="auto"/>
              <w:right w:val="outset" w:sz="6" w:space="0" w:color="auto"/>
            </w:tcBorders>
            <w:shd w:val="clear" w:color="auto" w:fill="D9E2F3"/>
            <w:hideMark/>
          </w:tcPr>
          <w:p w14:paraId="69F16474"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Existing Condition</w:t>
            </w:r>
          </w:p>
        </w:tc>
        <w:tc>
          <w:tcPr>
            <w:tcW w:w="2318" w:type="dxa"/>
            <w:tcBorders>
              <w:top w:val="single" w:sz="6" w:space="0" w:color="auto"/>
              <w:left w:val="nil"/>
              <w:bottom w:val="single" w:sz="6" w:space="0" w:color="auto"/>
              <w:right w:val="single" w:sz="6" w:space="0" w:color="auto"/>
            </w:tcBorders>
            <w:shd w:val="clear" w:color="auto" w:fill="D9E2F3"/>
            <w:hideMark/>
          </w:tcPr>
          <w:p w14:paraId="6CA7B37E"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Existing Condition Points </w:t>
            </w:r>
          </w:p>
        </w:tc>
      </w:tr>
      <w:tr w:rsidR="00A83FDF" w:rsidRPr="00E039CA" w14:paraId="0AC07C65" w14:textId="77777777" w:rsidTr="0029467D">
        <w:tc>
          <w:tcPr>
            <w:tcW w:w="7012" w:type="dxa"/>
            <w:tcBorders>
              <w:top w:val="nil"/>
              <w:left w:val="single" w:sz="6" w:space="0" w:color="auto"/>
              <w:bottom w:val="single" w:sz="6" w:space="0" w:color="auto"/>
              <w:right w:val="single" w:sz="6" w:space="0" w:color="auto"/>
            </w:tcBorders>
            <w:shd w:val="clear" w:color="auto" w:fill="auto"/>
            <w:hideMark/>
          </w:tcPr>
          <w:p w14:paraId="5C55F81F"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Weeds, insects, animals</w:t>
            </w:r>
            <w:r w:rsidR="00E33E08">
              <w:rPr>
                <w:rFonts w:ascii="Calibri" w:eastAsia="Times New Roman" w:hAnsi="Calibri" w:cs="Calibri"/>
              </w:rPr>
              <w:t>,</w:t>
            </w:r>
            <w:r w:rsidRPr="00E039CA">
              <w:rPr>
                <w:rFonts w:ascii="Calibri" w:eastAsia="Times New Roman" w:hAnsi="Calibri" w:cs="Calibri"/>
              </w:rPr>
              <w:t xml:space="preserve"> and diseases are not a problem.   </w:t>
            </w:r>
          </w:p>
        </w:tc>
        <w:tc>
          <w:tcPr>
            <w:tcW w:w="2318" w:type="dxa"/>
            <w:tcBorders>
              <w:top w:val="nil"/>
              <w:left w:val="nil"/>
              <w:bottom w:val="single" w:sz="6" w:space="0" w:color="auto"/>
              <w:right w:val="single" w:sz="6" w:space="0" w:color="auto"/>
            </w:tcBorders>
            <w:shd w:val="clear" w:color="auto" w:fill="auto"/>
            <w:hideMark/>
          </w:tcPr>
          <w:p w14:paraId="691CA3B0"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61 </w:t>
            </w:r>
          </w:p>
        </w:tc>
      </w:tr>
      <w:tr w:rsidR="00A83FDF" w:rsidRPr="00E039CA" w14:paraId="2B4476EB" w14:textId="77777777" w:rsidTr="0029467D">
        <w:tc>
          <w:tcPr>
            <w:tcW w:w="7012" w:type="dxa"/>
            <w:tcBorders>
              <w:top w:val="nil"/>
              <w:left w:val="single" w:sz="6" w:space="0" w:color="auto"/>
              <w:bottom w:val="single" w:sz="6" w:space="0" w:color="auto"/>
              <w:right w:val="single" w:sz="6" w:space="0" w:color="auto"/>
            </w:tcBorders>
            <w:shd w:val="clear" w:color="auto" w:fill="auto"/>
            <w:hideMark/>
          </w:tcPr>
          <w:p w14:paraId="1570DFEC"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xml:space="preserve">Weeds, insects, animals, and diseases are managed according to a pest management plan that </w:t>
            </w:r>
            <w:r>
              <w:rPr>
                <w:rFonts w:ascii="Calibri" w:eastAsia="Times New Roman" w:hAnsi="Calibri" w:cs="Calibri"/>
              </w:rPr>
              <w:t xml:space="preserve">addresses </w:t>
            </w:r>
            <w:r w:rsidRPr="00E039CA">
              <w:rPr>
                <w:rFonts w:ascii="Calibri" w:eastAsia="Times New Roman" w:hAnsi="Calibri" w:cs="Calibri"/>
              </w:rPr>
              <w:t>pest resistance and maintain</w:t>
            </w:r>
            <w:r>
              <w:rPr>
                <w:rFonts w:ascii="Calibri" w:eastAsia="Times New Roman" w:hAnsi="Calibri" w:cs="Calibri"/>
              </w:rPr>
              <w:t>s</w:t>
            </w:r>
            <w:r w:rsidRPr="00E039CA">
              <w:rPr>
                <w:rFonts w:ascii="Calibri" w:eastAsia="Times New Roman" w:hAnsi="Calibri" w:cs="Calibri"/>
              </w:rPr>
              <w:t xml:space="preserve"> acceptable quantity and quality</w:t>
            </w:r>
            <w:r>
              <w:rPr>
                <w:rFonts w:ascii="Calibri" w:eastAsia="Times New Roman" w:hAnsi="Calibri" w:cs="Calibri"/>
              </w:rPr>
              <w:t xml:space="preserve"> of trees</w:t>
            </w:r>
            <w:r w:rsidRPr="00E039CA">
              <w:rPr>
                <w:rFonts w:ascii="Calibri" w:eastAsia="Times New Roman" w:hAnsi="Calibri" w:cs="Calibri"/>
              </w:rPr>
              <w:t>. </w:t>
            </w:r>
          </w:p>
        </w:tc>
        <w:tc>
          <w:tcPr>
            <w:tcW w:w="2318" w:type="dxa"/>
            <w:tcBorders>
              <w:top w:val="nil"/>
              <w:left w:val="nil"/>
              <w:bottom w:val="single" w:sz="6" w:space="0" w:color="auto"/>
              <w:right w:val="single" w:sz="6" w:space="0" w:color="auto"/>
            </w:tcBorders>
            <w:shd w:val="clear" w:color="auto" w:fill="auto"/>
            <w:hideMark/>
          </w:tcPr>
          <w:p w14:paraId="264B212D"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51 </w:t>
            </w:r>
          </w:p>
        </w:tc>
      </w:tr>
      <w:tr w:rsidR="00A83FDF" w:rsidRPr="00E039CA" w14:paraId="453313B2" w14:textId="77777777" w:rsidTr="0029467D">
        <w:tc>
          <w:tcPr>
            <w:tcW w:w="7012" w:type="dxa"/>
            <w:tcBorders>
              <w:top w:val="nil"/>
              <w:left w:val="single" w:sz="6" w:space="0" w:color="auto"/>
              <w:bottom w:val="single" w:sz="6" w:space="0" w:color="auto"/>
              <w:right w:val="single" w:sz="6" w:space="0" w:color="auto"/>
            </w:tcBorders>
            <w:shd w:val="clear" w:color="auto" w:fill="auto"/>
            <w:hideMark/>
          </w:tcPr>
          <w:p w14:paraId="7C92D85B"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Pest resistance is not managed and weeds, insects, animals</w:t>
            </w:r>
            <w:r w:rsidR="00E33E08">
              <w:rPr>
                <w:rFonts w:ascii="Calibri" w:eastAsia="Times New Roman" w:hAnsi="Calibri" w:cs="Calibri"/>
              </w:rPr>
              <w:t>,</w:t>
            </w:r>
            <w:r w:rsidRPr="00E039CA">
              <w:rPr>
                <w:rFonts w:ascii="Calibri" w:eastAsia="Times New Roman" w:hAnsi="Calibri" w:cs="Calibri"/>
              </w:rPr>
              <w:t xml:space="preserve"> and diseases limit quantity or quality </w:t>
            </w:r>
            <w:r>
              <w:rPr>
                <w:rFonts w:ascii="Calibri" w:eastAsia="Times New Roman" w:hAnsi="Calibri" w:cs="Calibri"/>
              </w:rPr>
              <w:t xml:space="preserve">of trees </w:t>
            </w:r>
            <w:r w:rsidRPr="00E039CA">
              <w:rPr>
                <w:rFonts w:ascii="Calibri" w:eastAsia="Times New Roman" w:hAnsi="Calibri" w:cs="Calibri"/>
              </w:rPr>
              <w:t>be</w:t>
            </w:r>
            <w:r>
              <w:rPr>
                <w:rFonts w:ascii="Calibri" w:eastAsia="Times New Roman" w:hAnsi="Calibri" w:cs="Calibri"/>
              </w:rPr>
              <w:t xml:space="preserve">low </w:t>
            </w:r>
            <w:r w:rsidRPr="00E039CA">
              <w:rPr>
                <w:rFonts w:ascii="Calibri" w:eastAsia="Times New Roman" w:hAnsi="Calibri" w:cs="Calibri"/>
              </w:rPr>
              <w:t>tolerable limits</w:t>
            </w:r>
            <w:r w:rsidRPr="00E039CA">
              <w:rPr>
                <w:rFonts w:ascii="Times New Roman" w:eastAsia="Times New Roman" w:hAnsi="Times New Roman" w:cs="Times New Roman"/>
              </w:rPr>
              <w:t>.  </w:t>
            </w:r>
            <w:r w:rsidRPr="00E039CA">
              <w:rPr>
                <w:rFonts w:ascii="Calibri" w:eastAsia="Times New Roman" w:hAnsi="Calibri" w:cs="Calibri"/>
              </w:rPr>
              <w:t> </w:t>
            </w:r>
          </w:p>
        </w:tc>
        <w:tc>
          <w:tcPr>
            <w:tcW w:w="2318" w:type="dxa"/>
            <w:tcBorders>
              <w:top w:val="nil"/>
              <w:left w:val="nil"/>
              <w:bottom w:val="single" w:sz="6" w:space="0" w:color="auto"/>
              <w:right w:val="single" w:sz="6" w:space="0" w:color="auto"/>
            </w:tcBorders>
            <w:shd w:val="clear" w:color="auto" w:fill="auto"/>
            <w:hideMark/>
          </w:tcPr>
          <w:p w14:paraId="288303BC"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0 </w:t>
            </w:r>
          </w:p>
        </w:tc>
      </w:tr>
    </w:tbl>
    <w:p w14:paraId="538769AE" w14:textId="77777777" w:rsidR="00A83FDF" w:rsidRDefault="00A83FDF" w:rsidP="004F3738"/>
    <w:p w14:paraId="0CEE2622" w14:textId="30CA003A" w:rsidR="00A83FDF" w:rsidRPr="00E039CA" w:rsidRDefault="00A83FDF" w:rsidP="00A83FDF">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xml:space="preserve">Conservation </w:t>
      </w:r>
      <w:r w:rsidR="007B3016">
        <w:rPr>
          <w:rFonts w:ascii="Calibri" w:eastAsia="Times New Roman" w:hAnsi="Calibri" w:cs="Calibri"/>
        </w:rPr>
        <w:t>practices and activities</w:t>
      </w:r>
      <w:r w:rsidRPr="00E039CA">
        <w:rPr>
          <w:rFonts w:ascii="Calibri" w:eastAsia="Times New Roman" w:hAnsi="Calibri" w:cs="Calibri"/>
        </w:rPr>
        <w:t xml:space="preserve"> are then added to the existing condition to determine the state of the management system.  </w:t>
      </w:r>
      <w:r>
        <w:rPr>
          <w:rFonts w:ascii="Calibri" w:eastAsia="Times New Roman" w:hAnsi="Calibri" w:cs="Calibri"/>
        </w:rPr>
        <w:t xml:space="preserve">Some example practice points are identified </w:t>
      </w:r>
      <w:r w:rsidR="00397B6B">
        <w:rPr>
          <w:rFonts w:ascii="Calibri" w:eastAsia="Times New Roman" w:hAnsi="Calibri" w:cs="Calibri"/>
        </w:rPr>
        <w:t xml:space="preserve">in </w:t>
      </w:r>
      <w:r w:rsidR="00397B6B" w:rsidRPr="00D74AAD">
        <w:rPr>
          <w:i/>
          <w:iCs/>
          <w:color w:val="44546A" w:themeColor="text2"/>
        </w:rPr>
        <w:fldChar w:fldCharType="begin"/>
      </w:r>
      <w:r w:rsidR="00397B6B" w:rsidRPr="00D74AAD">
        <w:rPr>
          <w:i/>
          <w:iCs/>
          <w:color w:val="44546A" w:themeColor="text2"/>
        </w:rPr>
        <w:instrText xml:space="preserve"> REF _Ref1134024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119</w:t>
      </w:r>
      <w:r w:rsidR="00397B6B" w:rsidRPr="00D74AAD">
        <w:rPr>
          <w:i/>
          <w:iCs/>
          <w:color w:val="44546A" w:themeColor="text2"/>
        </w:rPr>
        <w:fldChar w:fldCharType="end"/>
      </w:r>
      <w:r w:rsidRPr="00E039CA">
        <w:rPr>
          <w:rFonts w:ascii="Calibri" w:eastAsia="Times New Roman" w:hAnsi="Calibri" w:cs="Calibri"/>
        </w:rPr>
        <w:t>. </w:t>
      </w:r>
    </w:p>
    <w:p w14:paraId="2739ABBD" w14:textId="77777777" w:rsidR="00A83FDF" w:rsidRDefault="00A83FDF" w:rsidP="004F3738"/>
    <w:p w14:paraId="6A7E2CC7" w14:textId="0DEBDCD1" w:rsidR="00A83FDF" w:rsidRPr="008450BD" w:rsidRDefault="00FF6FB1" w:rsidP="00FF6FB1">
      <w:pPr>
        <w:pStyle w:val="Caption"/>
        <w:keepNext/>
      </w:pPr>
      <w:bookmarkStart w:id="328" w:name="_Ref1134024"/>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119</w:t>
      </w:r>
      <w:r w:rsidRPr="00865861">
        <w:fldChar w:fldCharType="end"/>
      </w:r>
      <w:bookmarkEnd w:id="328"/>
      <w:r w:rsidRPr="0041409E">
        <w:rPr>
          <w:sz w:val="22"/>
          <w:szCs w:val="22"/>
        </w:rPr>
        <w:t>: 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A83FDF" w:rsidRPr="00E039CA" w14:paraId="07E841F8" w14:textId="77777777"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14:paraId="0588B433"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14:paraId="6875BD33"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Management Points </w:t>
            </w:r>
          </w:p>
        </w:tc>
      </w:tr>
      <w:tr w:rsidR="00A83FDF" w:rsidRPr="00E039CA" w14:paraId="49C4A86B"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743784E8"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Brush Management</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10F2B2DE"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A83FDF" w:rsidRPr="00E039CA" w14:paraId="1B17B743"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187DEC70"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Herbaceous Weed Control</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31E436D1"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A83FDF" w:rsidRPr="00E039CA" w14:paraId="412FEA7F"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tcPr>
          <w:p w14:paraId="77DE35D1" w14:textId="77777777" w:rsidR="00A83FDF" w:rsidRPr="00E039CA" w:rsidRDefault="00A83FDF" w:rsidP="0014673C">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Forest Harvest Management</w:t>
            </w:r>
          </w:p>
        </w:tc>
        <w:tc>
          <w:tcPr>
            <w:tcW w:w="4679" w:type="dxa"/>
            <w:tcBorders>
              <w:top w:val="outset" w:sz="6" w:space="0" w:color="auto"/>
              <w:left w:val="outset" w:sz="6" w:space="0" w:color="auto"/>
              <w:bottom w:val="outset" w:sz="6" w:space="0" w:color="auto"/>
              <w:right w:val="outset" w:sz="6" w:space="0" w:color="auto"/>
            </w:tcBorders>
            <w:shd w:val="clear" w:color="auto" w:fill="auto"/>
          </w:tcPr>
          <w:p w14:paraId="22C380C6" w14:textId="77777777" w:rsidR="00A83FDF" w:rsidRPr="00E039CA" w:rsidRDefault="00A83FDF" w:rsidP="0014673C">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15</w:t>
            </w:r>
          </w:p>
        </w:tc>
      </w:tr>
      <w:tr w:rsidR="00A83FDF" w:rsidRPr="00E039CA" w14:paraId="6D7C36A3"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6643D750"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000000"/>
              </w:rPr>
              <w:lastRenderedPageBreak/>
              <w:t>Forest Stand Improvement</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53A7F55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000000"/>
              </w:rPr>
              <w:t>15</w:t>
            </w:r>
            <w:r w:rsidRPr="00E039CA">
              <w:rPr>
                <w:rFonts w:ascii="Calibri" w:eastAsia="Times New Roman" w:hAnsi="Calibri" w:cs="Calibri"/>
              </w:rPr>
              <w:t> </w:t>
            </w:r>
          </w:p>
        </w:tc>
      </w:tr>
      <w:tr w:rsidR="00A83FDF" w:rsidRPr="00E039CA" w14:paraId="080E5023"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tcPr>
          <w:p w14:paraId="51490D37" w14:textId="77777777" w:rsidR="00A83FDF" w:rsidRPr="00E039CA" w:rsidRDefault="00A83FDF" w:rsidP="0014673C">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Forest Trails and Landings</w:t>
            </w:r>
          </w:p>
        </w:tc>
        <w:tc>
          <w:tcPr>
            <w:tcW w:w="4679" w:type="dxa"/>
            <w:tcBorders>
              <w:top w:val="outset" w:sz="6" w:space="0" w:color="auto"/>
              <w:left w:val="outset" w:sz="6" w:space="0" w:color="auto"/>
              <w:bottom w:val="outset" w:sz="6" w:space="0" w:color="auto"/>
              <w:right w:val="outset" w:sz="6" w:space="0" w:color="auto"/>
            </w:tcBorders>
            <w:shd w:val="clear" w:color="auto" w:fill="auto"/>
          </w:tcPr>
          <w:p w14:paraId="7A8CD683" w14:textId="77777777" w:rsidR="00A83FDF" w:rsidRPr="00E039CA" w:rsidRDefault="00A83FDF" w:rsidP="0014673C">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15</w:t>
            </w:r>
          </w:p>
        </w:tc>
      </w:tr>
      <w:tr w:rsidR="00A83FDF" w:rsidRPr="00E039CA" w14:paraId="5CDC0BF7"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2824FB9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000000"/>
              </w:rPr>
              <w:t>Integrated Pest Management</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2DD4EEDB"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000000"/>
              </w:rPr>
              <w:t>51</w:t>
            </w:r>
          </w:p>
        </w:tc>
      </w:tr>
    </w:tbl>
    <w:p w14:paraId="173E80C1" w14:textId="77777777" w:rsidR="00A83FDF" w:rsidRDefault="00A83FDF" w:rsidP="00865861">
      <w:pPr>
        <w:spacing w:after="0" w:line="240" w:lineRule="auto"/>
        <w:textAlignment w:val="baseline"/>
      </w:pPr>
      <w:r w:rsidRPr="008450BD">
        <w:t>*Supporting practices may be necessary to support the above practices, and will be identified as necessary supporting practices, but do not add conservation management points to the total.</w:t>
      </w:r>
    </w:p>
    <w:p w14:paraId="53DE334B" w14:textId="77777777" w:rsidR="004F3738" w:rsidRDefault="004F3738" w:rsidP="004F3738"/>
    <w:bookmarkEnd w:id="326"/>
    <w:p w14:paraId="2050873C" w14:textId="77777777" w:rsidR="00914B32" w:rsidRPr="00BC7458" w:rsidRDefault="00914B32" w:rsidP="00914B32">
      <w:pPr>
        <w:rPr>
          <w:b/>
        </w:rPr>
      </w:pPr>
      <w:commentRangeStart w:id="329"/>
      <w:r w:rsidRPr="00BC7458">
        <w:rPr>
          <w:b/>
        </w:rPr>
        <w:t>Associated Ag</w:t>
      </w:r>
      <w:r>
        <w:rPr>
          <w:b/>
        </w:rPr>
        <w:t>ricultural</w:t>
      </w:r>
      <w:r w:rsidRPr="00BC7458">
        <w:rPr>
          <w:b/>
        </w:rPr>
        <w:t xml:space="preserve"> Land </w:t>
      </w:r>
      <w:r>
        <w:rPr>
          <w:b/>
        </w:rPr>
        <w:t>and</w:t>
      </w:r>
      <w:r w:rsidRPr="00BC7458">
        <w:rPr>
          <w:b/>
        </w:rPr>
        <w:t xml:space="preserve"> Farmstead:</w:t>
      </w:r>
      <w:commentRangeEnd w:id="329"/>
      <w:r>
        <w:rPr>
          <w:rStyle w:val="CommentReference"/>
        </w:rPr>
        <w:commentReference w:id="329"/>
      </w:r>
    </w:p>
    <w:p w14:paraId="7B8D9EAC" w14:textId="7DC01BDF" w:rsidR="00C0200D" w:rsidRPr="008450BD" w:rsidRDefault="00494350">
      <w:pPr>
        <w:pStyle w:val="Caption"/>
        <w:keepNext/>
      </w:pPr>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120</w:t>
      </w:r>
      <w:r w:rsidRPr="00865861">
        <w:fldChar w:fldCharType="end"/>
      </w:r>
      <w:r w:rsidRPr="0041409E">
        <w:rPr>
          <w:sz w:val="22"/>
          <w:szCs w:val="22"/>
        </w:rPr>
        <w:t>: Plant Pest Pressure Existing Condition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2"/>
        <w:gridCol w:w="2318"/>
      </w:tblGrid>
      <w:tr w:rsidR="00A83FDF" w:rsidRPr="00E039CA" w14:paraId="16E61C48" w14:textId="77777777" w:rsidTr="0029467D">
        <w:tc>
          <w:tcPr>
            <w:tcW w:w="7012" w:type="dxa"/>
            <w:tcBorders>
              <w:top w:val="outset" w:sz="6" w:space="0" w:color="auto"/>
              <w:left w:val="outset" w:sz="6" w:space="0" w:color="auto"/>
              <w:bottom w:val="outset" w:sz="6" w:space="0" w:color="auto"/>
              <w:right w:val="outset" w:sz="6" w:space="0" w:color="auto"/>
            </w:tcBorders>
            <w:shd w:val="clear" w:color="auto" w:fill="D9E2F3"/>
            <w:hideMark/>
          </w:tcPr>
          <w:p w14:paraId="03C9E633"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Existing Condition</w:t>
            </w:r>
          </w:p>
        </w:tc>
        <w:tc>
          <w:tcPr>
            <w:tcW w:w="2318" w:type="dxa"/>
            <w:tcBorders>
              <w:top w:val="single" w:sz="6" w:space="0" w:color="auto"/>
              <w:left w:val="nil"/>
              <w:bottom w:val="single" w:sz="6" w:space="0" w:color="auto"/>
              <w:right w:val="single" w:sz="6" w:space="0" w:color="auto"/>
            </w:tcBorders>
            <w:shd w:val="clear" w:color="auto" w:fill="D9E2F3"/>
            <w:hideMark/>
          </w:tcPr>
          <w:p w14:paraId="7390D91D"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Existing Condition Points </w:t>
            </w:r>
          </w:p>
        </w:tc>
      </w:tr>
      <w:tr w:rsidR="00A83FDF" w:rsidRPr="00E039CA" w14:paraId="07469CD5" w14:textId="77777777" w:rsidTr="0029467D">
        <w:tc>
          <w:tcPr>
            <w:tcW w:w="7012" w:type="dxa"/>
            <w:tcBorders>
              <w:top w:val="nil"/>
              <w:left w:val="single" w:sz="6" w:space="0" w:color="auto"/>
              <w:bottom w:val="single" w:sz="6" w:space="0" w:color="auto"/>
              <w:right w:val="single" w:sz="6" w:space="0" w:color="auto"/>
            </w:tcBorders>
            <w:shd w:val="clear" w:color="auto" w:fill="auto"/>
            <w:hideMark/>
          </w:tcPr>
          <w:p w14:paraId="14D7BB9E"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Weeds, insects, animals</w:t>
            </w:r>
            <w:r w:rsidR="00E33E08">
              <w:rPr>
                <w:rFonts w:ascii="Calibri" w:eastAsia="Times New Roman" w:hAnsi="Calibri" w:cs="Calibri"/>
              </w:rPr>
              <w:t>,</w:t>
            </w:r>
            <w:r w:rsidRPr="00E039CA">
              <w:rPr>
                <w:rFonts w:ascii="Calibri" w:eastAsia="Times New Roman" w:hAnsi="Calibri" w:cs="Calibri"/>
              </w:rPr>
              <w:t xml:space="preserve"> and diseases are not a problem.   </w:t>
            </w:r>
          </w:p>
        </w:tc>
        <w:tc>
          <w:tcPr>
            <w:tcW w:w="2318" w:type="dxa"/>
            <w:tcBorders>
              <w:top w:val="nil"/>
              <w:left w:val="nil"/>
              <w:bottom w:val="single" w:sz="6" w:space="0" w:color="auto"/>
              <w:right w:val="single" w:sz="6" w:space="0" w:color="auto"/>
            </w:tcBorders>
            <w:shd w:val="clear" w:color="auto" w:fill="auto"/>
            <w:hideMark/>
          </w:tcPr>
          <w:p w14:paraId="33455E7C"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61 </w:t>
            </w:r>
          </w:p>
        </w:tc>
      </w:tr>
      <w:tr w:rsidR="00A83FDF" w:rsidRPr="00E039CA" w14:paraId="5791B187" w14:textId="77777777" w:rsidTr="0029467D">
        <w:tc>
          <w:tcPr>
            <w:tcW w:w="7012" w:type="dxa"/>
            <w:tcBorders>
              <w:top w:val="nil"/>
              <w:left w:val="single" w:sz="6" w:space="0" w:color="auto"/>
              <w:bottom w:val="single" w:sz="6" w:space="0" w:color="auto"/>
              <w:right w:val="single" w:sz="6" w:space="0" w:color="auto"/>
            </w:tcBorders>
            <w:shd w:val="clear" w:color="auto" w:fill="auto"/>
            <w:hideMark/>
          </w:tcPr>
          <w:p w14:paraId="3AFB4C6E"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xml:space="preserve">Weeds, insects, animals, and diseases are managed according to a pest management plan that </w:t>
            </w:r>
            <w:r>
              <w:rPr>
                <w:rFonts w:ascii="Calibri" w:eastAsia="Times New Roman" w:hAnsi="Calibri" w:cs="Calibri"/>
              </w:rPr>
              <w:t xml:space="preserve">addresses </w:t>
            </w:r>
            <w:r w:rsidRPr="00E039CA">
              <w:rPr>
                <w:rFonts w:ascii="Calibri" w:eastAsia="Times New Roman" w:hAnsi="Calibri" w:cs="Calibri"/>
              </w:rPr>
              <w:t xml:space="preserve">pest resistance and </w:t>
            </w:r>
            <w:r>
              <w:rPr>
                <w:rFonts w:ascii="Calibri" w:eastAsia="Times New Roman" w:hAnsi="Calibri" w:cs="Calibri"/>
              </w:rPr>
              <w:t>maintains desired uses</w:t>
            </w:r>
            <w:r w:rsidRPr="00E039CA">
              <w:rPr>
                <w:rFonts w:ascii="Calibri" w:eastAsia="Times New Roman" w:hAnsi="Calibri" w:cs="Calibri"/>
              </w:rPr>
              <w:t>. </w:t>
            </w:r>
          </w:p>
        </w:tc>
        <w:tc>
          <w:tcPr>
            <w:tcW w:w="2318" w:type="dxa"/>
            <w:tcBorders>
              <w:top w:val="nil"/>
              <w:left w:val="nil"/>
              <w:bottom w:val="single" w:sz="6" w:space="0" w:color="auto"/>
              <w:right w:val="single" w:sz="6" w:space="0" w:color="auto"/>
            </w:tcBorders>
            <w:shd w:val="clear" w:color="auto" w:fill="auto"/>
            <w:hideMark/>
          </w:tcPr>
          <w:p w14:paraId="55AFE283"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51 </w:t>
            </w:r>
          </w:p>
        </w:tc>
      </w:tr>
      <w:tr w:rsidR="00A83FDF" w:rsidRPr="00E039CA" w14:paraId="6F3692C9" w14:textId="77777777" w:rsidTr="0029467D">
        <w:tc>
          <w:tcPr>
            <w:tcW w:w="7012" w:type="dxa"/>
            <w:tcBorders>
              <w:top w:val="nil"/>
              <w:left w:val="single" w:sz="6" w:space="0" w:color="auto"/>
              <w:bottom w:val="single" w:sz="6" w:space="0" w:color="auto"/>
              <w:right w:val="single" w:sz="6" w:space="0" w:color="auto"/>
            </w:tcBorders>
            <w:shd w:val="clear" w:color="auto" w:fill="auto"/>
            <w:hideMark/>
          </w:tcPr>
          <w:p w14:paraId="0B545E24"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xml:space="preserve">Pest resistance is not </w:t>
            </w:r>
            <w:proofErr w:type="gramStart"/>
            <w:r w:rsidRPr="00E039CA">
              <w:rPr>
                <w:rFonts w:ascii="Calibri" w:eastAsia="Times New Roman" w:hAnsi="Calibri" w:cs="Calibri"/>
              </w:rPr>
              <w:t>managed</w:t>
            </w:r>
            <w:proofErr w:type="gramEnd"/>
            <w:r w:rsidRPr="00E039CA">
              <w:rPr>
                <w:rFonts w:ascii="Calibri" w:eastAsia="Times New Roman" w:hAnsi="Calibri" w:cs="Calibri"/>
              </w:rPr>
              <w:t xml:space="preserve"> and weeds, insects, animals</w:t>
            </w:r>
            <w:r w:rsidR="00E33E08">
              <w:rPr>
                <w:rFonts w:ascii="Calibri" w:eastAsia="Times New Roman" w:hAnsi="Calibri" w:cs="Calibri"/>
              </w:rPr>
              <w:t>,</w:t>
            </w:r>
            <w:r w:rsidRPr="00E039CA">
              <w:rPr>
                <w:rFonts w:ascii="Calibri" w:eastAsia="Times New Roman" w:hAnsi="Calibri" w:cs="Calibri"/>
              </w:rPr>
              <w:t xml:space="preserve"> and diseases limit </w:t>
            </w:r>
            <w:r>
              <w:rPr>
                <w:rFonts w:ascii="Calibri" w:eastAsia="Times New Roman" w:hAnsi="Calibri" w:cs="Calibri"/>
              </w:rPr>
              <w:t>desired uses.</w:t>
            </w:r>
          </w:p>
        </w:tc>
        <w:tc>
          <w:tcPr>
            <w:tcW w:w="2318" w:type="dxa"/>
            <w:tcBorders>
              <w:top w:val="nil"/>
              <w:left w:val="nil"/>
              <w:bottom w:val="single" w:sz="6" w:space="0" w:color="auto"/>
              <w:right w:val="single" w:sz="6" w:space="0" w:color="auto"/>
            </w:tcBorders>
            <w:shd w:val="clear" w:color="auto" w:fill="auto"/>
            <w:hideMark/>
          </w:tcPr>
          <w:p w14:paraId="3EAC333D"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0 </w:t>
            </w:r>
          </w:p>
        </w:tc>
      </w:tr>
    </w:tbl>
    <w:p w14:paraId="1BAA0AE1" w14:textId="77777777" w:rsidR="00A83FDF" w:rsidRDefault="00A83FDF" w:rsidP="00A83FDF"/>
    <w:p w14:paraId="180539A7" w14:textId="6AC3C63E" w:rsidR="00A83FDF" w:rsidRDefault="00A83FDF" w:rsidP="00397B6B">
      <w:pPr>
        <w:spacing w:after="0" w:line="240" w:lineRule="auto"/>
        <w:textAlignment w:val="baseline"/>
        <w:rPr>
          <w:rFonts w:ascii="Calibri" w:eastAsia="Times New Roman" w:hAnsi="Calibri" w:cs="Calibri"/>
        </w:rPr>
      </w:pPr>
      <w:r w:rsidRPr="00E039CA">
        <w:rPr>
          <w:rFonts w:ascii="Calibri" w:eastAsia="Times New Roman" w:hAnsi="Calibri" w:cs="Calibri"/>
        </w:rPr>
        <w:t xml:space="preserve">Conservation </w:t>
      </w:r>
      <w:r w:rsidR="007B3016">
        <w:rPr>
          <w:rFonts w:ascii="Calibri" w:eastAsia="Times New Roman" w:hAnsi="Calibri" w:cs="Calibri"/>
        </w:rPr>
        <w:t>practices and activities</w:t>
      </w:r>
      <w:r w:rsidRPr="00E039CA">
        <w:rPr>
          <w:rFonts w:ascii="Calibri" w:eastAsia="Times New Roman" w:hAnsi="Calibri" w:cs="Calibri"/>
        </w:rPr>
        <w:t xml:space="preserve"> are then added to the existing condition to determine the state of the management system.  </w:t>
      </w:r>
      <w:r>
        <w:rPr>
          <w:rFonts w:ascii="Calibri" w:eastAsia="Times New Roman" w:hAnsi="Calibri" w:cs="Calibri"/>
        </w:rPr>
        <w:t>Some example practice points are identified</w:t>
      </w:r>
      <w:r w:rsidR="00397B6B">
        <w:rPr>
          <w:rFonts w:ascii="Calibri" w:eastAsia="Times New Roman" w:hAnsi="Calibri" w:cs="Calibri"/>
        </w:rPr>
        <w:t xml:space="preserve"> in </w:t>
      </w:r>
      <w:r w:rsidR="00397B6B" w:rsidRPr="00D74AAD">
        <w:rPr>
          <w:i/>
          <w:iCs/>
          <w:color w:val="44546A" w:themeColor="text2"/>
        </w:rPr>
        <w:fldChar w:fldCharType="begin"/>
      </w:r>
      <w:r w:rsidR="00397B6B" w:rsidRPr="00D74AAD">
        <w:rPr>
          <w:i/>
          <w:iCs/>
          <w:color w:val="44546A" w:themeColor="text2"/>
        </w:rPr>
        <w:instrText xml:space="preserve"> REF _Ref1134036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121</w:t>
      </w:r>
      <w:r w:rsidR="00397B6B" w:rsidRPr="00D74AAD">
        <w:rPr>
          <w:i/>
          <w:iCs/>
          <w:color w:val="44546A" w:themeColor="text2"/>
        </w:rPr>
        <w:fldChar w:fldCharType="end"/>
      </w:r>
      <w:r w:rsidR="00397B6B">
        <w:rPr>
          <w:rFonts w:ascii="Calibri" w:eastAsia="Times New Roman" w:hAnsi="Calibri" w:cs="Calibri"/>
        </w:rPr>
        <w:t>.</w:t>
      </w:r>
    </w:p>
    <w:p w14:paraId="3ED08F37" w14:textId="77777777" w:rsidR="00397B6B" w:rsidRDefault="00397B6B" w:rsidP="00397B6B">
      <w:pPr>
        <w:spacing w:after="0" w:line="240" w:lineRule="auto"/>
        <w:textAlignment w:val="baseline"/>
      </w:pPr>
    </w:p>
    <w:p w14:paraId="1B818360" w14:textId="57819C9C" w:rsidR="00A83FDF" w:rsidRPr="008450BD" w:rsidRDefault="00A83FDF" w:rsidP="00A83FDF">
      <w:pPr>
        <w:pStyle w:val="Caption"/>
        <w:keepNext/>
      </w:pPr>
      <w:bookmarkStart w:id="330" w:name="_Ref1134036"/>
      <w:r w:rsidRPr="0041409E">
        <w:rPr>
          <w:sz w:val="22"/>
          <w:szCs w:val="22"/>
        </w:rPr>
        <w:t xml:space="preserve">Figure </w:t>
      </w:r>
      <w:r w:rsidRPr="0084053D">
        <w:fldChar w:fldCharType="begin"/>
      </w:r>
      <w:r w:rsidRPr="008450BD">
        <w:rPr>
          <w:sz w:val="22"/>
        </w:rPr>
        <w:instrText xml:space="preserve"> SEQ Figure \* ARABIC </w:instrText>
      </w:r>
      <w:r w:rsidRPr="0084053D">
        <w:rPr>
          <w:sz w:val="22"/>
        </w:rPr>
        <w:fldChar w:fldCharType="separate"/>
      </w:r>
      <w:r w:rsidR="002551DD">
        <w:rPr>
          <w:noProof/>
          <w:sz w:val="22"/>
        </w:rPr>
        <w:t>121</w:t>
      </w:r>
      <w:r w:rsidRPr="0084053D">
        <w:fldChar w:fldCharType="end"/>
      </w:r>
      <w:bookmarkEnd w:id="330"/>
      <w:r w:rsidRPr="0041409E">
        <w:rPr>
          <w:sz w:val="22"/>
          <w:szCs w:val="22"/>
        </w:rPr>
        <w:t>: 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A83FDF" w:rsidRPr="00E039CA" w14:paraId="5084E612" w14:textId="77777777"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14:paraId="5299CD32"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14:paraId="7161D067"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Conservation Management Points </w:t>
            </w:r>
          </w:p>
        </w:tc>
      </w:tr>
      <w:tr w:rsidR="00A83FDF" w:rsidRPr="00E039CA" w14:paraId="6C6D7057"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157B14B0"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Brush Management</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2DD556BE"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A83FDF" w:rsidRPr="00E039CA" w14:paraId="3844BFEB"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3D7BB816"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Herbaceous Weed Control</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4E51EED8"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A83FDF" w:rsidRPr="00E039CA" w14:paraId="7DDCFACA"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40835FFB"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Conservation Cover</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0B05F036"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A83FDF" w:rsidRPr="00E039CA" w14:paraId="774561FF"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218E19E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Critical Area Planting</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6384C34E"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A83FDF" w:rsidRPr="00E039CA" w14:paraId="36D49B95"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3BCD6B99"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Access Control</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52A59F14"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r w:rsidR="00A83FDF" w:rsidRPr="00E039CA" w14:paraId="59742EB5"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15616A63" w14:textId="77777777" w:rsidR="00A83FDF" w:rsidRPr="00031E8A" w:rsidRDefault="00A83FDF" w:rsidP="0014673C">
            <w:pPr>
              <w:spacing w:after="0" w:line="240" w:lineRule="auto"/>
              <w:textAlignment w:val="baseline"/>
              <w:rPr>
                <w:rFonts w:eastAsia="Times New Roman" w:cstheme="minorHAnsi"/>
              </w:rPr>
            </w:pPr>
            <w:r w:rsidRPr="00031E8A">
              <w:rPr>
                <w:rFonts w:eastAsia="Times New Roman" w:cstheme="minorHAnsi"/>
                <w:color w:val="000000"/>
              </w:rPr>
              <w:t>Integrated Pest Management</w:t>
            </w:r>
            <w:r w:rsidRPr="00031E8A">
              <w:rPr>
                <w:rFonts w:eastAsia="Times New Roman" w:cstheme="minorHAns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553B27D6" w14:textId="77777777" w:rsidR="00A83FDF" w:rsidRPr="00031E8A" w:rsidRDefault="00A83FDF" w:rsidP="0014673C">
            <w:pPr>
              <w:spacing w:after="0" w:line="240" w:lineRule="auto"/>
              <w:textAlignment w:val="baseline"/>
              <w:rPr>
                <w:rFonts w:eastAsia="Times New Roman" w:cstheme="minorHAnsi"/>
              </w:rPr>
            </w:pPr>
            <w:r w:rsidRPr="00031E8A">
              <w:rPr>
                <w:rFonts w:eastAsia="Times New Roman" w:cstheme="minorHAnsi"/>
              </w:rPr>
              <w:t>51</w:t>
            </w:r>
          </w:p>
        </w:tc>
      </w:tr>
      <w:tr w:rsidR="00A83FDF" w:rsidRPr="00E039CA" w14:paraId="05E1F5CE" w14:textId="77777777"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14:paraId="5930BA28"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Fence</w:t>
            </w:r>
            <w:r w:rsidRPr="00E039CA">
              <w:rPr>
                <w:rFonts w:ascii="Calibri" w:eastAsia="Times New Roman" w:hAnsi="Calibri"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14:paraId="3D6279A8" w14:textId="77777777"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color w:val="000000"/>
              </w:rPr>
              <w:t>15</w:t>
            </w:r>
            <w:r w:rsidRPr="00E039CA">
              <w:rPr>
                <w:rFonts w:ascii="Calibri" w:eastAsia="Times New Roman" w:hAnsi="Calibri" w:cs="Calibri"/>
              </w:rPr>
              <w:t> </w:t>
            </w:r>
          </w:p>
        </w:tc>
      </w:tr>
    </w:tbl>
    <w:p w14:paraId="17C37269" w14:textId="77777777" w:rsidR="00A83FDF" w:rsidRDefault="00A83FDF" w:rsidP="00A83FDF">
      <w:r w:rsidRPr="008450BD">
        <w:t>*Supporting practices may be necessary to support the above practices, and will be identified as necessary supporting practices, but do not add conservation management points to the total.</w:t>
      </w:r>
    </w:p>
    <w:p w14:paraId="30815420" w14:textId="77777777" w:rsidR="00CA4F50" w:rsidRPr="00CD5A8F" w:rsidRDefault="00CA4F50" w:rsidP="00CA4F50"/>
    <w:p w14:paraId="6C8527E3" w14:textId="0D754CF3" w:rsidR="00CA4F50" w:rsidRPr="004F0705" w:rsidRDefault="00CA4F50" w:rsidP="00CA4F50">
      <w:pPr>
        <w:pStyle w:val="Heading2"/>
        <w:rPr>
          <w:b/>
        </w:rPr>
      </w:pPr>
      <w:bookmarkStart w:id="331" w:name="_Toc531608296"/>
      <w:bookmarkStart w:id="332" w:name="_Toc535524416"/>
      <w:bookmarkStart w:id="333" w:name="_Toc2079940"/>
      <w:r>
        <w:rPr>
          <w:b/>
        </w:rPr>
        <w:t xml:space="preserve">Wildfire </w:t>
      </w:r>
      <w:r w:rsidR="00655F0F">
        <w:rPr>
          <w:b/>
        </w:rPr>
        <w:t>Hazard</w:t>
      </w:r>
      <w:r>
        <w:rPr>
          <w:b/>
        </w:rPr>
        <w:t xml:space="preserve">, </w:t>
      </w:r>
      <w:r w:rsidR="00655F0F">
        <w:rPr>
          <w:b/>
        </w:rPr>
        <w:t xml:space="preserve">Excessive Biomass </w:t>
      </w:r>
      <w:bookmarkEnd w:id="331"/>
      <w:bookmarkEnd w:id="332"/>
      <w:bookmarkEnd w:id="333"/>
      <w:r w:rsidR="00655F0F">
        <w:rPr>
          <w:b/>
        </w:rPr>
        <w:t>Accumulation</w:t>
      </w:r>
    </w:p>
    <w:p w14:paraId="4B582E9E" w14:textId="77777777" w:rsidR="00CA4F50" w:rsidRDefault="00CA4F50" w:rsidP="00CA4F50">
      <w:pPr>
        <w:rPr>
          <w:rFonts w:ascii="Calibri" w:eastAsia="Times New Roman" w:hAnsi="Calibri" w:cs="Calibri"/>
        </w:rPr>
      </w:pPr>
      <w:r w:rsidRPr="007B242E">
        <w:rPr>
          <w:b/>
        </w:rPr>
        <w:t>Description:</w:t>
      </w:r>
      <w:r>
        <w:t xml:space="preserve">  </w:t>
      </w:r>
      <w:r w:rsidRPr="00A408FF">
        <w:t>The kinds and amounts of plant biomass create wildfire hazards that pose risks to human safety, structures, plants, animals, and air resources</w:t>
      </w:r>
      <w:r>
        <w:t>.</w:t>
      </w:r>
    </w:p>
    <w:p w14:paraId="110146AE" w14:textId="77777777" w:rsidR="00CA4F50" w:rsidRPr="00A408FF" w:rsidRDefault="00CA4F50" w:rsidP="00CA4F50">
      <w:r w:rsidRPr="00A408FF">
        <w:rPr>
          <w:b/>
        </w:rPr>
        <w:t>Objective:</w:t>
      </w:r>
      <w:r>
        <w:t xml:space="preserve">  </w:t>
      </w:r>
      <w:r w:rsidRPr="00A408FF">
        <w:t>Reduce biomass accumulation and the risk of wildfire hazard</w:t>
      </w:r>
      <w:r>
        <w:t>.</w:t>
      </w:r>
    </w:p>
    <w:p w14:paraId="79014E89" w14:textId="77777777" w:rsidR="00CA4F50" w:rsidRPr="00E50DF3" w:rsidRDefault="00CA4F50" w:rsidP="00CA4F50">
      <w:pPr>
        <w:rPr>
          <w:b/>
        </w:rPr>
      </w:pPr>
      <w:r w:rsidRPr="00E50DF3">
        <w:rPr>
          <w:b/>
        </w:rPr>
        <w:t>Analysis within CART:</w:t>
      </w:r>
    </w:p>
    <w:p w14:paraId="422EC8FE" w14:textId="0F6F89FF" w:rsidR="00CA4F50" w:rsidRDefault="00CA4F50" w:rsidP="00CA4F50">
      <w:r>
        <w:lastRenderedPageBreak/>
        <w:t>Each PLU for all land uses will default to a</w:t>
      </w:r>
      <w:r w:rsidR="00741777">
        <w:t xml:space="preserve"> “not assessed” </w:t>
      </w:r>
      <w:r>
        <w:t xml:space="preserve">status for </w:t>
      </w:r>
      <w:r w:rsidR="00655F0F">
        <w:t>wildfire hazard</w:t>
      </w:r>
      <w:r>
        <w:t xml:space="preserve">.  The </w:t>
      </w:r>
      <w:r w:rsidR="00FF6243">
        <w:t>planner</w:t>
      </w:r>
      <w:r>
        <w:t xml:space="preserve"> may identify this resource concern based on </w:t>
      </w:r>
      <w:r w:rsidR="00741777">
        <w:t>site-specific</w:t>
      </w:r>
      <w:r>
        <w:t xml:space="preserve"> conditions. A threshold value of </w:t>
      </w:r>
      <w:r w:rsidRPr="00BC7458">
        <w:t>50</w:t>
      </w:r>
      <w:r>
        <w:t xml:space="preserve"> will be set and existing condition question will be triggered.  The existing condition question</w:t>
      </w:r>
      <w:r w:rsidR="00397B6B">
        <w:t>s</w:t>
      </w:r>
      <w:r>
        <w:t xml:space="preserve"> will set the existing score as seen in </w:t>
      </w:r>
      <w:r w:rsidR="00397B6B" w:rsidRPr="00D74AAD">
        <w:rPr>
          <w:i/>
          <w:iCs/>
          <w:color w:val="44546A" w:themeColor="text2"/>
        </w:rPr>
        <w:fldChar w:fldCharType="begin"/>
      </w:r>
      <w:r w:rsidR="00397B6B" w:rsidRPr="00D74AAD">
        <w:rPr>
          <w:i/>
          <w:iCs/>
          <w:color w:val="44546A" w:themeColor="text2"/>
        </w:rPr>
        <w:instrText xml:space="preserve"> REF _Ref1134050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122</w:t>
      </w:r>
      <w:r w:rsidR="00397B6B" w:rsidRPr="00D74AAD">
        <w:rPr>
          <w:i/>
          <w:iCs/>
          <w:color w:val="44546A" w:themeColor="text2"/>
        </w:rPr>
        <w:fldChar w:fldCharType="end"/>
      </w:r>
      <w:r w:rsidR="00397B6B" w:rsidRPr="00D74AAD">
        <w:rPr>
          <w:i/>
          <w:iCs/>
          <w:color w:val="44546A" w:themeColor="text2"/>
        </w:rPr>
        <w:t xml:space="preserve"> </w:t>
      </w:r>
      <w:r w:rsidR="00397B6B">
        <w:t xml:space="preserve">and </w:t>
      </w:r>
      <w:r w:rsidR="00397B6B" w:rsidRPr="00D74AAD">
        <w:rPr>
          <w:i/>
          <w:iCs/>
          <w:color w:val="44546A" w:themeColor="text2"/>
        </w:rPr>
        <w:fldChar w:fldCharType="begin"/>
      </w:r>
      <w:r w:rsidR="00397B6B" w:rsidRPr="00D74AAD">
        <w:rPr>
          <w:i/>
          <w:iCs/>
          <w:color w:val="44546A" w:themeColor="text2"/>
        </w:rPr>
        <w:instrText xml:space="preserve"> REF _Ref1134074 \h </w:instrText>
      </w:r>
      <w:r w:rsidR="00D74AAD" w:rsidRP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123</w:t>
      </w:r>
      <w:r w:rsidR="00397B6B" w:rsidRPr="00D74AAD">
        <w:rPr>
          <w:i/>
          <w:iCs/>
          <w:color w:val="44546A" w:themeColor="text2"/>
        </w:rPr>
        <w:fldChar w:fldCharType="end"/>
      </w:r>
      <w:r>
        <w:t>.</w:t>
      </w:r>
    </w:p>
    <w:p w14:paraId="17E18F6B" w14:textId="5D1048F2" w:rsidR="00B64EC2" w:rsidRPr="004F0705" w:rsidRDefault="00B64EC2" w:rsidP="00B64EC2">
      <w:pPr>
        <w:pStyle w:val="Caption"/>
        <w:keepNext/>
      </w:pPr>
      <w:bookmarkStart w:id="334" w:name="_Ref1134050"/>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122</w:t>
      </w:r>
      <w:r w:rsidRPr="00865861">
        <w:fldChar w:fldCharType="end"/>
      </w:r>
      <w:bookmarkEnd w:id="334"/>
      <w:r w:rsidRPr="0041409E">
        <w:rPr>
          <w:sz w:val="22"/>
          <w:szCs w:val="22"/>
        </w:rPr>
        <w:t xml:space="preserve">: </w:t>
      </w:r>
      <w:r w:rsidR="006F1D41" w:rsidRPr="006B0BF3">
        <w:rPr>
          <w:sz w:val="22"/>
          <w:szCs w:val="22"/>
        </w:rPr>
        <w:t xml:space="preserve">Assessment of Risk and Hazard of </w:t>
      </w:r>
      <w:r w:rsidRPr="006B0BF3">
        <w:rPr>
          <w:sz w:val="22"/>
          <w:szCs w:val="22"/>
        </w:rPr>
        <w:t xml:space="preserve">Wildfire </w:t>
      </w:r>
      <w:r w:rsidR="006F1D41" w:rsidRPr="00E11448">
        <w:rPr>
          <w:sz w:val="22"/>
          <w:szCs w:val="22"/>
        </w:rPr>
        <w:t>within All Land Uses Except Forest:</w:t>
      </w:r>
    </w:p>
    <w:tbl>
      <w:tblPr>
        <w:tblStyle w:val="TableGrid"/>
        <w:tblW w:w="0" w:type="auto"/>
        <w:tblLook w:val="04A0" w:firstRow="1" w:lastRow="0" w:firstColumn="1" w:lastColumn="0" w:noHBand="0" w:noVBand="1"/>
      </w:tblPr>
      <w:tblGrid>
        <w:gridCol w:w="1343"/>
        <w:gridCol w:w="6866"/>
        <w:gridCol w:w="1141"/>
      </w:tblGrid>
      <w:tr w:rsidR="00CA4F50" w14:paraId="7CC7FA16" w14:textId="77777777" w:rsidTr="008764C7">
        <w:tc>
          <w:tcPr>
            <w:tcW w:w="1343" w:type="dxa"/>
            <w:shd w:val="clear" w:color="auto" w:fill="D9E2F3" w:themeFill="accent1" w:themeFillTint="33"/>
          </w:tcPr>
          <w:p w14:paraId="4347B8DD" w14:textId="77777777" w:rsidR="00CA4F50" w:rsidRDefault="00CA4F50" w:rsidP="008764C7">
            <w:r>
              <w:t>Land Use</w:t>
            </w:r>
          </w:p>
        </w:tc>
        <w:tc>
          <w:tcPr>
            <w:tcW w:w="6866" w:type="dxa"/>
            <w:shd w:val="clear" w:color="auto" w:fill="D9E2F3" w:themeFill="accent1" w:themeFillTint="33"/>
          </w:tcPr>
          <w:p w14:paraId="318BCA95" w14:textId="77777777" w:rsidR="00CA4F50" w:rsidRDefault="00CA4F50" w:rsidP="008764C7">
            <w:r>
              <w:t>Answer</w:t>
            </w:r>
          </w:p>
        </w:tc>
        <w:tc>
          <w:tcPr>
            <w:tcW w:w="1141" w:type="dxa"/>
            <w:shd w:val="clear" w:color="auto" w:fill="D9E2F3" w:themeFill="accent1" w:themeFillTint="33"/>
          </w:tcPr>
          <w:p w14:paraId="5AE776DE" w14:textId="77777777" w:rsidR="00CA4F50" w:rsidRDefault="00CA4F50" w:rsidP="008764C7">
            <w:r>
              <w:t>Existing Condition Points</w:t>
            </w:r>
          </w:p>
        </w:tc>
      </w:tr>
      <w:tr w:rsidR="00250FEE" w14:paraId="04C1A3E0" w14:textId="77777777" w:rsidTr="008764C7">
        <w:tc>
          <w:tcPr>
            <w:tcW w:w="1343" w:type="dxa"/>
          </w:tcPr>
          <w:p w14:paraId="1ED21D39" w14:textId="77777777" w:rsidR="00250FEE" w:rsidRDefault="00250FEE" w:rsidP="00250FEE">
            <w:r>
              <w:t>All except Forest</w:t>
            </w:r>
          </w:p>
        </w:tc>
        <w:tc>
          <w:tcPr>
            <w:tcW w:w="6866" w:type="dxa"/>
          </w:tcPr>
          <w:p w14:paraId="7DB7D7AA" w14:textId="77777777" w:rsidR="00250FEE" w:rsidRDefault="00250FEE" w:rsidP="00250FEE">
            <w:r>
              <w:t>Accumulation of plant biomass is being managed to reduce the potential risk of wildfire</w:t>
            </w:r>
          </w:p>
        </w:tc>
        <w:tc>
          <w:tcPr>
            <w:tcW w:w="1141" w:type="dxa"/>
          </w:tcPr>
          <w:p w14:paraId="10D98B4C" w14:textId="77777777" w:rsidR="00250FEE" w:rsidRDefault="002B5A6C" w:rsidP="00250FEE">
            <w:r>
              <w:t>60</w:t>
            </w:r>
          </w:p>
        </w:tc>
      </w:tr>
      <w:tr w:rsidR="00250FEE" w14:paraId="071D7C8F" w14:textId="77777777" w:rsidTr="008764C7">
        <w:tc>
          <w:tcPr>
            <w:tcW w:w="1343" w:type="dxa"/>
          </w:tcPr>
          <w:p w14:paraId="13B883DF" w14:textId="77777777" w:rsidR="00250FEE" w:rsidRDefault="00250FEE" w:rsidP="00250FEE">
            <w:r w:rsidRPr="00B16AE5">
              <w:t>All except Forest</w:t>
            </w:r>
          </w:p>
        </w:tc>
        <w:tc>
          <w:tcPr>
            <w:tcW w:w="6866" w:type="dxa"/>
          </w:tcPr>
          <w:p w14:paraId="28A7BE08" w14:textId="77777777" w:rsidR="00250FEE" w:rsidRPr="00995636" w:rsidRDefault="00250FEE" w:rsidP="00250FEE">
            <w:r>
              <w:t>The potential for wildfire hazard from biomass accumulation exists, but site resources are not at a risk or value level to require fire management</w:t>
            </w:r>
          </w:p>
        </w:tc>
        <w:tc>
          <w:tcPr>
            <w:tcW w:w="1141" w:type="dxa"/>
          </w:tcPr>
          <w:p w14:paraId="4631FF57" w14:textId="77777777" w:rsidR="00250FEE" w:rsidRDefault="00250FEE" w:rsidP="00250FEE">
            <w:r>
              <w:t>5</w:t>
            </w:r>
            <w:r w:rsidRPr="000C3CD3">
              <w:t>1</w:t>
            </w:r>
          </w:p>
        </w:tc>
      </w:tr>
      <w:tr w:rsidR="00CA4F50" w14:paraId="1CD7E310" w14:textId="77777777" w:rsidTr="008764C7">
        <w:tc>
          <w:tcPr>
            <w:tcW w:w="1343" w:type="dxa"/>
          </w:tcPr>
          <w:p w14:paraId="11402629" w14:textId="77777777" w:rsidR="00CA4F50" w:rsidRDefault="00CA4F50" w:rsidP="008764C7">
            <w:r w:rsidRPr="00B16AE5">
              <w:t>All except Forest</w:t>
            </w:r>
          </w:p>
        </w:tc>
        <w:tc>
          <w:tcPr>
            <w:tcW w:w="6866" w:type="dxa"/>
          </w:tcPr>
          <w:p w14:paraId="6504ACD0" w14:textId="77777777" w:rsidR="00CA4F50" w:rsidRDefault="00CA4F50" w:rsidP="008764C7">
            <w:r>
              <w:t>The potential for wildfire hazard from biomass accumulation exists</w:t>
            </w:r>
          </w:p>
        </w:tc>
        <w:tc>
          <w:tcPr>
            <w:tcW w:w="1141" w:type="dxa"/>
          </w:tcPr>
          <w:p w14:paraId="7F66910F" w14:textId="77777777" w:rsidR="00CA4F50" w:rsidRPr="000C3CD3" w:rsidRDefault="00CA4F50" w:rsidP="008764C7">
            <w:r>
              <w:t>31</w:t>
            </w:r>
          </w:p>
        </w:tc>
      </w:tr>
      <w:tr w:rsidR="00CA4F50" w14:paraId="50145502" w14:textId="77777777" w:rsidTr="008764C7">
        <w:tc>
          <w:tcPr>
            <w:tcW w:w="1343" w:type="dxa"/>
          </w:tcPr>
          <w:p w14:paraId="212EA4F8" w14:textId="77777777" w:rsidR="00CA4F50" w:rsidRPr="00B16AE5" w:rsidRDefault="00CA4F50" w:rsidP="008764C7">
            <w:r>
              <w:t>All except Forest</w:t>
            </w:r>
          </w:p>
        </w:tc>
        <w:tc>
          <w:tcPr>
            <w:tcW w:w="6866" w:type="dxa"/>
          </w:tcPr>
          <w:p w14:paraId="157B94DD" w14:textId="77777777" w:rsidR="00CA4F50" w:rsidRDefault="00CA4F50" w:rsidP="008764C7">
            <w:r>
              <w:t>Significant</w:t>
            </w:r>
            <w:r w:rsidRPr="00511BDB">
              <w:t xml:space="preserve"> wildfire hazard from biomass accumulation exists</w:t>
            </w:r>
          </w:p>
        </w:tc>
        <w:tc>
          <w:tcPr>
            <w:tcW w:w="1141" w:type="dxa"/>
          </w:tcPr>
          <w:p w14:paraId="410AA2CC" w14:textId="77777777" w:rsidR="00CA4F50" w:rsidRPr="000C3CD3" w:rsidRDefault="00CA4F50" w:rsidP="008764C7">
            <w:r>
              <w:t>1</w:t>
            </w:r>
          </w:p>
        </w:tc>
      </w:tr>
    </w:tbl>
    <w:p w14:paraId="370E12F5" w14:textId="77777777" w:rsidR="00CA4F50" w:rsidRDefault="00CA4F50" w:rsidP="00CA4F50"/>
    <w:p w14:paraId="31FA03B1" w14:textId="5256B2D8" w:rsidR="00792351" w:rsidRPr="00D6610F" w:rsidRDefault="00792351" w:rsidP="00792351">
      <w:pPr>
        <w:pStyle w:val="Caption"/>
        <w:keepNext/>
        <w:rPr>
          <w:sz w:val="22"/>
          <w:szCs w:val="22"/>
        </w:rPr>
      </w:pPr>
      <w:bookmarkStart w:id="335" w:name="_Ref1134074"/>
      <w:r w:rsidRPr="1777F490">
        <w:rPr>
          <w:sz w:val="22"/>
          <w:szCs w:val="22"/>
        </w:rPr>
        <w:t xml:space="preserve">Figure </w:t>
      </w:r>
      <w:r w:rsidRPr="1E7F1AF5">
        <w:fldChar w:fldCharType="begin"/>
      </w:r>
      <w:r w:rsidRPr="004F0705">
        <w:rPr>
          <w:sz w:val="22"/>
        </w:rPr>
        <w:instrText xml:space="preserve"> SEQ Figure \* ARABIC </w:instrText>
      </w:r>
      <w:r w:rsidRPr="1E7F1AF5">
        <w:rPr>
          <w:sz w:val="22"/>
        </w:rPr>
        <w:fldChar w:fldCharType="separate"/>
      </w:r>
      <w:r w:rsidR="002551DD">
        <w:rPr>
          <w:noProof/>
          <w:sz w:val="22"/>
        </w:rPr>
        <w:t>123</w:t>
      </w:r>
      <w:r w:rsidRPr="1E7F1AF5">
        <w:fldChar w:fldCharType="end"/>
      </w:r>
      <w:bookmarkEnd w:id="335"/>
      <w:r w:rsidRPr="1777F490">
        <w:rPr>
          <w:sz w:val="22"/>
          <w:szCs w:val="22"/>
        </w:rPr>
        <w:t xml:space="preserve">: </w:t>
      </w:r>
      <w:r w:rsidRPr="00D6610F">
        <w:rPr>
          <w:sz w:val="22"/>
          <w:szCs w:val="22"/>
        </w:rPr>
        <w:t xml:space="preserve"> Assessment of </w:t>
      </w:r>
      <w:r>
        <w:rPr>
          <w:sz w:val="22"/>
          <w:szCs w:val="22"/>
        </w:rPr>
        <w:t>Risk and Hazard of Wildfire w</w:t>
      </w:r>
      <w:r w:rsidRPr="00D6610F">
        <w:rPr>
          <w:sz w:val="22"/>
          <w:szCs w:val="22"/>
        </w:rPr>
        <w:t xml:space="preserve">ithin a </w:t>
      </w:r>
      <w:r w:rsidRPr="007231A2">
        <w:rPr>
          <w:sz w:val="22"/>
          <w:szCs w:val="22"/>
        </w:rPr>
        <w:t xml:space="preserve">Forest </w:t>
      </w:r>
      <w:r w:rsidRPr="00D6610F">
        <w:rPr>
          <w:sz w:val="22"/>
          <w:szCs w:val="22"/>
        </w:rPr>
        <w:t xml:space="preserve">Stand </w:t>
      </w:r>
      <w:r w:rsidR="006F1D41">
        <w:rPr>
          <w:sz w:val="22"/>
          <w:szCs w:val="22"/>
        </w:rPr>
        <w:t>Land Use</w:t>
      </w:r>
      <w:r w:rsidRPr="00D6610F">
        <w:rPr>
          <w:sz w:val="22"/>
          <w:szCs w:val="22"/>
        </w:rPr>
        <w:t>:</w:t>
      </w:r>
    </w:p>
    <w:tbl>
      <w:tblPr>
        <w:tblStyle w:val="TableGrid"/>
        <w:tblW w:w="0" w:type="auto"/>
        <w:tblLook w:val="04A0" w:firstRow="1" w:lastRow="0" w:firstColumn="1" w:lastColumn="0" w:noHBand="0" w:noVBand="1"/>
      </w:tblPr>
      <w:tblGrid>
        <w:gridCol w:w="1345"/>
        <w:gridCol w:w="1260"/>
        <w:gridCol w:w="6745"/>
      </w:tblGrid>
      <w:tr w:rsidR="00CA4F50" w:rsidRPr="00FB1369" w14:paraId="152D2C06" w14:textId="77777777" w:rsidTr="008764C7">
        <w:tc>
          <w:tcPr>
            <w:tcW w:w="1345" w:type="dxa"/>
            <w:shd w:val="clear" w:color="auto" w:fill="D9E2F3" w:themeFill="accent1" w:themeFillTint="33"/>
          </w:tcPr>
          <w:p w14:paraId="5F6C6A1A" w14:textId="77777777" w:rsidR="00CA4F50" w:rsidRPr="00FB1369" w:rsidRDefault="00CA4F50" w:rsidP="008764C7">
            <w:r w:rsidRPr="00FB1369">
              <w:t>Answer</w:t>
            </w:r>
          </w:p>
        </w:tc>
        <w:tc>
          <w:tcPr>
            <w:tcW w:w="1260" w:type="dxa"/>
            <w:shd w:val="clear" w:color="auto" w:fill="D9E2F3" w:themeFill="accent1" w:themeFillTint="33"/>
          </w:tcPr>
          <w:p w14:paraId="5D2F4840" w14:textId="77777777" w:rsidR="00CA4F50" w:rsidRPr="00FB1369" w:rsidRDefault="00CA4F50" w:rsidP="008764C7">
            <w:r w:rsidRPr="00FB1369">
              <w:t>Existing Condition Points</w:t>
            </w:r>
          </w:p>
        </w:tc>
        <w:tc>
          <w:tcPr>
            <w:tcW w:w="6745" w:type="dxa"/>
            <w:shd w:val="clear" w:color="auto" w:fill="D9E2F3" w:themeFill="accent1" w:themeFillTint="33"/>
          </w:tcPr>
          <w:p w14:paraId="79F3B329" w14:textId="77777777" w:rsidR="00CA4F50" w:rsidRPr="00FB1369" w:rsidRDefault="00CA4F50" w:rsidP="008764C7">
            <w:r w:rsidRPr="00FB1369">
              <w:t>Reference for assessment condition</w:t>
            </w:r>
          </w:p>
        </w:tc>
      </w:tr>
      <w:tr w:rsidR="00CC51F1" w:rsidRPr="00FB1369" w14:paraId="7E8B329B" w14:textId="77777777" w:rsidTr="008764C7">
        <w:tc>
          <w:tcPr>
            <w:tcW w:w="1345" w:type="dxa"/>
          </w:tcPr>
          <w:p w14:paraId="00FEAD0A" w14:textId="77777777" w:rsidR="00CC51F1" w:rsidRPr="00FB1369" w:rsidRDefault="00CC51F1" w:rsidP="00CC51F1">
            <w:r w:rsidRPr="00FB1369">
              <w:t>None-Slight</w:t>
            </w:r>
          </w:p>
        </w:tc>
        <w:tc>
          <w:tcPr>
            <w:tcW w:w="1260" w:type="dxa"/>
          </w:tcPr>
          <w:p w14:paraId="4540F75A" w14:textId="77777777" w:rsidR="00CC51F1" w:rsidRPr="00FB1369" w:rsidRDefault="00A2348D" w:rsidP="00CC51F1">
            <w:r>
              <w:t>60</w:t>
            </w:r>
          </w:p>
        </w:tc>
        <w:tc>
          <w:tcPr>
            <w:tcW w:w="6745" w:type="dxa"/>
          </w:tcPr>
          <w:p w14:paraId="685E23AA" w14:textId="3C31389C" w:rsidR="00CC51F1" w:rsidRPr="00FB1369" w:rsidRDefault="00CC51F1" w:rsidP="00CC51F1">
            <w:r>
              <w:t xml:space="preserve">Does the local climate and geography support infrequent fire (300 + years), </w:t>
            </w:r>
            <w:r w:rsidR="00540E41" w:rsidRPr="0029467D">
              <w:rPr>
                <w:b/>
              </w:rPr>
              <w:t>and</w:t>
            </w:r>
            <w:r w:rsidR="00540E41">
              <w:t xml:space="preserve"> </w:t>
            </w:r>
            <w:r>
              <w:t>does the forest condition (</w:t>
            </w:r>
            <w:r w:rsidR="00540E41">
              <w:t>s</w:t>
            </w:r>
            <w:r>
              <w:t>urface fuels, and vertical and horizontal continuity) support the ignition and propagation of an active crown fire &lt;10% of the stand or management unit</w:t>
            </w:r>
          </w:p>
        </w:tc>
      </w:tr>
      <w:tr w:rsidR="00CC51F1" w:rsidRPr="00FB1369" w14:paraId="2C3CC3A7" w14:textId="77777777" w:rsidTr="008764C7">
        <w:tc>
          <w:tcPr>
            <w:tcW w:w="1345" w:type="dxa"/>
          </w:tcPr>
          <w:p w14:paraId="3D215C32" w14:textId="77777777" w:rsidR="00CC51F1" w:rsidRPr="00FB1369" w:rsidRDefault="00CC51F1" w:rsidP="00CC51F1">
            <w:r w:rsidRPr="00FB1369">
              <w:t>Slight-Moderate</w:t>
            </w:r>
          </w:p>
        </w:tc>
        <w:tc>
          <w:tcPr>
            <w:tcW w:w="1260" w:type="dxa"/>
          </w:tcPr>
          <w:p w14:paraId="43DAB59E" w14:textId="77777777" w:rsidR="00CC51F1" w:rsidRPr="00FB1369" w:rsidRDefault="00A2348D" w:rsidP="00CC51F1">
            <w:r>
              <w:t>51</w:t>
            </w:r>
          </w:p>
        </w:tc>
        <w:tc>
          <w:tcPr>
            <w:tcW w:w="6745" w:type="dxa"/>
          </w:tcPr>
          <w:p w14:paraId="387644DE" w14:textId="3683F88D" w:rsidR="00CC51F1" w:rsidRPr="00FB1369" w:rsidRDefault="00CC51F1" w:rsidP="00CC51F1">
            <w:r>
              <w:t xml:space="preserve">Does the local climate and geography support moderately infrequent fire (200 - 300 years), </w:t>
            </w:r>
            <w:r w:rsidR="005C05B8" w:rsidRPr="00EC1766">
              <w:rPr>
                <w:b/>
              </w:rPr>
              <w:t>and</w:t>
            </w:r>
            <w:r>
              <w:t xml:space="preserve"> does the forest condition (</w:t>
            </w:r>
            <w:r w:rsidR="005C05B8">
              <w:t xml:space="preserve">surface </w:t>
            </w:r>
            <w:r>
              <w:t>fuels, and vertical and horizontal continuity) support the ignition and propagation of an active crown fire &lt;20% of the stand or management unit</w:t>
            </w:r>
          </w:p>
        </w:tc>
      </w:tr>
      <w:tr w:rsidR="00CA4F50" w:rsidRPr="00D6610F" w14:paraId="5C65DEB0" w14:textId="77777777" w:rsidTr="008764C7">
        <w:tc>
          <w:tcPr>
            <w:tcW w:w="1345" w:type="dxa"/>
          </w:tcPr>
          <w:p w14:paraId="322AB0B1" w14:textId="77777777" w:rsidR="00CA4F50" w:rsidRPr="00D6610F" w:rsidRDefault="00CA4F50" w:rsidP="008764C7">
            <w:r w:rsidRPr="00FB1369">
              <w:t>Moderate</w:t>
            </w:r>
          </w:p>
        </w:tc>
        <w:tc>
          <w:tcPr>
            <w:tcW w:w="1260" w:type="dxa"/>
          </w:tcPr>
          <w:p w14:paraId="2AC933AB" w14:textId="77777777" w:rsidR="00CA4F50" w:rsidRPr="00D6610F" w:rsidRDefault="00CA4F50" w:rsidP="008764C7">
            <w:r w:rsidRPr="00D6610F">
              <w:t>20</w:t>
            </w:r>
          </w:p>
        </w:tc>
        <w:tc>
          <w:tcPr>
            <w:tcW w:w="6745" w:type="dxa"/>
          </w:tcPr>
          <w:p w14:paraId="03CFF7E6" w14:textId="43625560" w:rsidR="00CA4F50" w:rsidRPr="00D6610F" w:rsidRDefault="00CA4F50" w:rsidP="008764C7">
            <w:r>
              <w:t xml:space="preserve">Does the local climate and geography support moderately frequent fire (100 - </w:t>
            </w:r>
            <w:r w:rsidR="001E767D">
              <w:t>200 years</w:t>
            </w:r>
            <w:r>
              <w:t xml:space="preserve">), </w:t>
            </w:r>
            <w:r w:rsidR="005C05B8" w:rsidRPr="00EC1766">
              <w:rPr>
                <w:b/>
              </w:rPr>
              <w:t>and</w:t>
            </w:r>
            <w:r>
              <w:t xml:space="preserve"> does the forest condition (</w:t>
            </w:r>
            <w:r w:rsidR="005C05B8">
              <w:t xml:space="preserve">surface </w:t>
            </w:r>
            <w:r>
              <w:t>fuels, and vertical and horizontal continuity) support the ignition and propagation of an active crown fire &lt;50% of the stand or management unit</w:t>
            </w:r>
          </w:p>
        </w:tc>
      </w:tr>
      <w:tr w:rsidR="00CA4F50" w:rsidRPr="00D6610F" w14:paraId="0A7FE112" w14:textId="77777777" w:rsidTr="008764C7">
        <w:trPr>
          <w:trHeight w:val="395"/>
        </w:trPr>
        <w:tc>
          <w:tcPr>
            <w:tcW w:w="1345" w:type="dxa"/>
          </w:tcPr>
          <w:p w14:paraId="4B1CDF40" w14:textId="77777777" w:rsidR="00CA4F50" w:rsidRPr="00D6610F" w:rsidRDefault="00CA4F50" w:rsidP="008764C7">
            <w:r w:rsidRPr="00D6610F">
              <w:t>Moderate - Extreme</w:t>
            </w:r>
          </w:p>
        </w:tc>
        <w:tc>
          <w:tcPr>
            <w:tcW w:w="1260" w:type="dxa"/>
          </w:tcPr>
          <w:p w14:paraId="2DAD87DF" w14:textId="77777777" w:rsidR="00CA4F50" w:rsidRPr="00D6610F" w:rsidRDefault="00CA4F50" w:rsidP="008764C7">
            <w:r w:rsidRPr="00D6610F">
              <w:t>10</w:t>
            </w:r>
          </w:p>
        </w:tc>
        <w:tc>
          <w:tcPr>
            <w:tcW w:w="6745" w:type="dxa"/>
          </w:tcPr>
          <w:p w14:paraId="754245E2" w14:textId="6AF086E4" w:rsidR="00CA4F50" w:rsidRPr="00D6610F" w:rsidRDefault="00CA4F50" w:rsidP="008764C7">
            <w:r>
              <w:t xml:space="preserve">Does the local climate and geography support infrequent fire (30 -100 years), </w:t>
            </w:r>
            <w:r w:rsidR="005C05B8" w:rsidRPr="00EC1766">
              <w:rPr>
                <w:b/>
              </w:rPr>
              <w:t>and</w:t>
            </w:r>
            <w:r>
              <w:t xml:space="preserve"> does the forest condition (</w:t>
            </w:r>
            <w:r w:rsidR="005C05B8">
              <w:t xml:space="preserve">surface </w:t>
            </w:r>
            <w:r>
              <w:t>fuels, and vertical and horizontal continuity) support the ignition and propagation of an active crown fire &lt;60% of the stand or management unit</w:t>
            </w:r>
          </w:p>
        </w:tc>
      </w:tr>
      <w:tr w:rsidR="00CA4F50" w:rsidRPr="00D6610F" w14:paraId="24BB8779" w14:textId="77777777" w:rsidTr="008764C7">
        <w:tc>
          <w:tcPr>
            <w:tcW w:w="1345" w:type="dxa"/>
          </w:tcPr>
          <w:p w14:paraId="66EA2DA7" w14:textId="77777777" w:rsidR="00CA4F50" w:rsidRPr="00D6610F" w:rsidRDefault="00CA4F50" w:rsidP="008764C7">
            <w:r w:rsidRPr="00D6610F">
              <w:t>Extreme - Total</w:t>
            </w:r>
          </w:p>
        </w:tc>
        <w:tc>
          <w:tcPr>
            <w:tcW w:w="1260" w:type="dxa"/>
          </w:tcPr>
          <w:p w14:paraId="40E64FC3" w14:textId="77777777" w:rsidR="00CA4F50" w:rsidRPr="00D6610F" w:rsidRDefault="00CA4F50" w:rsidP="008764C7">
            <w:r w:rsidRPr="00D6610F">
              <w:t>1</w:t>
            </w:r>
          </w:p>
        </w:tc>
        <w:tc>
          <w:tcPr>
            <w:tcW w:w="6745" w:type="dxa"/>
          </w:tcPr>
          <w:p w14:paraId="5E8EBB7D" w14:textId="7E0C68A7" w:rsidR="00CA4F50" w:rsidRPr="00D6610F" w:rsidRDefault="00CA4F50" w:rsidP="008764C7">
            <w:r>
              <w:t xml:space="preserve">Does the local climate and geography support frequent fire (&lt;30 years), </w:t>
            </w:r>
            <w:r w:rsidR="005C05B8" w:rsidRPr="00EC1766">
              <w:rPr>
                <w:b/>
              </w:rPr>
              <w:t>and</w:t>
            </w:r>
            <w:r>
              <w:t xml:space="preserve"> does the forest condition (</w:t>
            </w:r>
            <w:r w:rsidR="005C05B8">
              <w:t xml:space="preserve">surface </w:t>
            </w:r>
            <w:r>
              <w:t>fuels, and vertical and horizontal continuity) support the ignition and propagation of an active crown fire &gt;80% of the stand or management unit</w:t>
            </w:r>
          </w:p>
        </w:tc>
      </w:tr>
    </w:tbl>
    <w:p w14:paraId="4948F75C" w14:textId="77777777" w:rsidR="00CA4F50" w:rsidRDefault="00CA4F50" w:rsidP="00CA4F50"/>
    <w:p w14:paraId="0F466C6D" w14:textId="5348CB46" w:rsidR="00CA4F50" w:rsidRPr="004F0705" w:rsidRDefault="00CA4F50" w:rsidP="00CA4F50">
      <w:pPr>
        <w:rPr>
          <w:sz w:val="28"/>
          <w:szCs w:val="28"/>
        </w:rPr>
      </w:pPr>
      <w:r>
        <w:lastRenderedPageBreak/>
        <w:t xml:space="preserve">Conservation </w:t>
      </w:r>
      <w:r w:rsidR="007B3016">
        <w:t>practices and activities</w:t>
      </w:r>
      <w:r>
        <w:t xml:space="preserve"> are then added to the existing condition to determine the state of the management system.  </w:t>
      </w:r>
      <w:r w:rsidR="00A83FDF">
        <w:t xml:space="preserve">Some example practice points are identified </w:t>
      </w:r>
      <w:r w:rsidR="00397B6B">
        <w:t xml:space="preserve">in </w:t>
      </w:r>
      <w:r w:rsidR="00397B6B" w:rsidRPr="00D74AAD">
        <w:fldChar w:fldCharType="begin"/>
      </w:r>
      <w:r w:rsidR="00397B6B">
        <w:instrText xml:space="preserve"> REF _Ref1134087 \h </w:instrText>
      </w:r>
      <w:r w:rsidR="00D74AAD">
        <w:instrText xml:space="preserve"> \* MERGEFORMAT </w:instrText>
      </w:r>
      <w:r w:rsidR="00397B6B" w:rsidRPr="00D74AAD">
        <w:fldChar w:fldCharType="separate"/>
      </w:r>
      <w:r w:rsidR="000A6C42">
        <w:rPr>
          <w:i/>
          <w:iCs/>
          <w:color w:val="44546A" w:themeColor="text2"/>
        </w:rPr>
        <w:t>figure</w:t>
      </w:r>
      <w:r w:rsidR="002551DD" w:rsidRPr="002551DD">
        <w:rPr>
          <w:i/>
          <w:iCs/>
          <w:color w:val="44546A" w:themeColor="text2"/>
        </w:rPr>
        <w:t xml:space="preserve"> 124</w:t>
      </w:r>
      <w:r w:rsidR="00397B6B" w:rsidRPr="00D74AAD">
        <w:rPr>
          <w:i/>
          <w:iCs/>
          <w:color w:val="44546A" w:themeColor="text2"/>
        </w:rPr>
        <w:fldChar w:fldCharType="end"/>
      </w:r>
      <w:r>
        <w:t>.</w:t>
      </w:r>
    </w:p>
    <w:p w14:paraId="1BBA4992" w14:textId="73840027" w:rsidR="009C20E5" w:rsidRPr="007231A2" w:rsidRDefault="009C20E5" w:rsidP="009C20E5">
      <w:pPr>
        <w:pStyle w:val="Caption"/>
        <w:keepNext/>
        <w:rPr>
          <w:sz w:val="22"/>
          <w:szCs w:val="22"/>
        </w:rPr>
      </w:pPr>
      <w:bookmarkStart w:id="336" w:name="_Ref1134087"/>
      <w:r w:rsidRPr="00865861">
        <w:rPr>
          <w:sz w:val="22"/>
          <w:szCs w:val="22"/>
        </w:rPr>
        <w:t>Fig</w:t>
      </w:r>
      <w:r w:rsidR="00AC3F92" w:rsidRPr="00865861">
        <w:rPr>
          <w:sz w:val="22"/>
          <w:szCs w:val="22"/>
        </w:rPr>
        <w:t>u</w:t>
      </w:r>
      <w:r w:rsidRPr="00865861">
        <w:rPr>
          <w:sz w:val="22"/>
          <w:szCs w:val="22"/>
        </w:rPr>
        <w:t xml:space="preserve">re </w:t>
      </w:r>
      <w:r w:rsidRPr="00865861">
        <w:fldChar w:fldCharType="begin"/>
      </w:r>
      <w:r w:rsidRPr="00865861">
        <w:rPr>
          <w:sz w:val="22"/>
        </w:rPr>
        <w:instrText xml:space="preserve"> SEQ Figure \* ARABIC </w:instrText>
      </w:r>
      <w:r w:rsidRPr="00865861">
        <w:rPr>
          <w:sz w:val="22"/>
        </w:rPr>
        <w:fldChar w:fldCharType="separate"/>
      </w:r>
      <w:r w:rsidR="002551DD">
        <w:rPr>
          <w:noProof/>
          <w:sz w:val="22"/>
        </w:rPr>
        <w:t>124</w:t>
      </w:r>
      <w:r w:rsidRPr="00865861">
        <w:fldChar w:fldCharType="end"/>
      </w:r>
      <w:bookmarkEnd w:id="336"/>
      <w:r w:rsidRPr="00865861">
        <w:rPr>
          <w:sz w:val="22"/>
          <w:szCs w:val="22"/>
        </w:rPr>
        <w:t>: Typical Practices Affecting Wildfire Hazard</w:t>
      </w:r>
    </w:p>
    <w:p w14:paraId="52363EFF" w14:textId="42AE3E7E" w:rsidR="00CA4F50" w:rsidRPr="004F0705" w:rsidRDefault="00CA4F50" w:rsidP="00CA4F50">
      <w:pPr>
        <w:pStyle w:val="Caption"/>
        <w:keepNext/>
      </w:pPr>
    </w:p>
    <w:tbl>
      <w:tblPr>
        <w:tblStyle w:val="TableGrid"/>
        <w:tblW w:w="9355" w:type="dxa"/>
        <w:tblLook w:val="04A0" w:firstRow="1" w:lastRow="0" w:firstColumn="1" w:lastColumn="0" w:noHBand="0" w:noVBand="1"/>
      </w:tblPr>
      <w:tblGrid>
        <w:gridCol w:w="4855"/>
        <w:gridCol w:w="4500"/>
      </w:tblGrid>
      <w:tr w:rsidR="009E696D" w14:paraId="04F05F68" w14:textId="77777777" w:rsidTr="172093F8">
        <w:tc>
          <w:tcPr>
            <w:tcW w:w="4855" w:type="dxa"/>
            <w:shd w:val="clear" w:color="auto" w:fill="D9E2F3" w:themeFill="accent1" w:themeFillTint="33"/>
          </w:tcPr>
          <w:p w14:paraId="061B9E32" w14:textId="77777777" w:rsidR="009E696D" w:rsidRDefault="009E696D" w:rsidP="00E106C1">
            <w:r w:rsidRPr="000F0ED3">
              <w:t>Conservation Practices</w:t>
            </w:r>
          </w:p>
        </w:tc>
        <w:tc>
          <w:tcPr>
            <w:tcW w:w="4500" w:type="dxa"/>
            <w:shd w:val="clear" w:color="auto" w:fill="D9E2F3" w:themeFill="accent1" w:themeFillTint="33"/>
          </w:tcPr>
          <w:p w14:paraId="6C90AAAB" w14:textId="77777777" w:rsidR="009E696D" w:rsidRDefault="009E696D" w:rsidP="00E106C1">
            <w:r w:rsidRPr="000F0ED3">
              <w:t>Conservation Management Points</w:t>
            </w:r>
          </w:p>
        </w:tc>
      </w:tr>
      <w:tr w:rsidR="00CB07D3" w14:paraId="2978C751" w14:textId="77777777" w:rsidTr="00865861">
        <w:tc>
          <w:tcPr>
            <w:tcW w:w="4855" w:type="dxa"/>
            <w:shd w:val="clear" w:color="auto" w:fill="FFFFFF" w:themeFill="background1"/>
          </w:tcPr>
          <w:p w14:paraId="1488C0DF" w14:textId="77777777" w:rsidR="00CB07D3" w:rsidRPr="000F0ED3" w:rsidRDefault="00CB07D3" w:rsidP="55748213">
            <w:r>
              <w:t>Forest Stand Improvement</w:t>
            </w:r>
          </w:p>
        </w:tc>
        <w:tc>
          <w:tcPr>
            <w:tcW w:w="4500" w:type="dxa"/>
            <w:shd w:val="clear" w:color="auto" w:fill="FFFFFF" w:themeFill="background1"/>
          </w:tcPr>
          <w:p w14:paraId="5D5BE54E" w14:textId="77777777" w:rsidR="00CB07D3" w:rsidRPr="000F0ED3" w:rsidRDefault="00CB07D3" w:rsidP="00E106C1">
            <w:r>
              <w:t>30</w:t>
            </w:r>
          </w:p>
        </w:tc>
      </w:tr>
      <w:tr w:rsidR="00512E79" w14:paraId="7025CC53" w14:textId="77777777" w:rsidTr="172093F8">
        <w:tc>
          <w:tcPr>
            <w:tcW w:w="4855" w:type="dxa"/>
            <w:shd w:val="clear" w:color="auto" w:fill="FFFFFF" w:themeFill="background1"/>
          </w:tcPr>
          <w:p w14:paraId="19832A12" w14:textId="77777777" w:rsidR="00512E79" w:rsidRDefault="00512E79" w:rsidP="55748213">
            <w:r>
              <w:t>Woody Residue Treatment</w:t>
            </w:r>
          </w:p>
        </w:tc>
        <w:tc>
          <w:tcPr>
            <w:tcW w:w="4500" w:type="dxa"/>
            <w:shd w:val="clear" w:color="auto" w:fill="FFFFFF" w:themeFill="background1"/>
          </w:tcPr>
          <w:p w14:paraId="57F1BE7E" w14:textId="77777777" w:rsidR="00512E79" w:rsidRDefault="00512E79" w:rsidP="00E106C1">
            <w:r>
              <w:t>20</w:t>
            </w:r>
          </w:p>
        </w:tc>
      </w:tr>
      <w:tr w:rsidR="009E696D" w14:paraId="4E37589B" w14:textId="77777777" w:rsidTr="00865861">
        <w:tc>
          <w:tcPr>
            <w:tcW w:w="4855" w:type="dxa"/>
            <w:shd w:val="clear" w:color="auto" w:fill="FFFFFF" w:themeFill="background1"/>
          </w:tcPr>
          <w:p w14:paraId="751C8336" w14:textId="77777777" w:rsidR="009E696D" w:rsidRDefault="009E696D" w:rsidP="00E106C1">
            <w:r w:rsidRPr="00B164E7">
              <w:t xml:space="preserve">Brush Management </w:t>
            </w:r>
          </w:p>
        </w:tc>
        <w:tc>
          <w:tcPr>
            <w:tcW w:w="4500" w:type="dxa"/>
            <w:shd w:val="clear" w:color="auto" w:fill="FFFFFF" w:themeFill="background1"/>
          </w:tcPr>
          <w:p w14:paraId="61E2A095" w14:textId="77777777" w:rsidR="009E696D" w:rsidRPr="00780FFE" w:rsidRDefault="009E696D" w:rsidP="00E106C1">
            <w:r w:rsidRPr="00780FFE">
              <w:t>20</w:t>
            </w:r>
          </w:p>
        </w:tc>
      </w:tr>
      <w:tr w:rsidR="009E696D" w14:paraId="49E7FE3D" w14:textId="77777777" w:rsidTr="172093F8">
        <w:tc>
          <w:tcPr>
            <w:tcW w:w="4855" w:type="dxa"/>
          </w:tcPr>
          <w:p w14:paraId="3C4F2267" w14:textId="77777777" w:rsidR="009E696D" w:rsidRDefault="009E696D" w:rsidP="00E106C1">
            <w:r w:rsidRPr="00B164E7">
              <w:t xml:space="preserve">Prescribed Burning </w:t>
            </w:r>
          </w:p>
        </w:tc>
        <w:tc>
          <w:tcPr>
            <w:tcW w:w="4500" w:type="dxa"/>
          </w:tcPr>
          <w:p w14:paraId="42E79911" w14:textId="77777777" w:rsidR="009E696D" w:rsidRPr="00780FFE" w:rsidRDefault="009E696D" w:rsidP="00E106C1">
            <w:r w:rsidRPr="00780FFE">
              <w:t>30</w:t>
            </w:r>
          </w:p>
        </w:tc>
      </w:tr>
      <w:tr w:rsidR="009E696D" w14:paraId="25EDBB66" w14:textId="77777777" w:rsidTr="172093F8">
        <w:tc>
          <w:tcPr>
            <w:tcW w:w="4855" w:type="dxa"/>
          </w:tcPr>
          <w:p w14:paraId="64113490" w14:textId="77777777" w:rsidR="009E696D" w:rsidRDefault="009E696D" w:rsidP="00E106C1">
            <w:r w:rsidRPr="00B164E7">
              <w:t xml:space="preserve">Fuel Break (ac) </w:t>
            </w:r>
          </w:p>
        </w:tc>
        <w:tc>
          <w:tcPr>
            <w:tcW w:w="4500" w:type="dxa"/>
          </w:tcPr>
          <w:p w14:paraId="031A6051" w14:textId="77777777" w:rsidR="009E696D" w:rsidRPr="00780FFE" w:rsidRDefault="009E696D" w:rsidP="00E106C1">
            <w:r w:rsidRPr="00780FFE">
              <w:t>10</w:t>
            </w:r>
          </w:p>
        </w:tc>
      </w:tr>
      <w:tr w:rsidR="009E696D" w14:paraId="28708A94" w14:textId="77777777" w:rsidTr="172093F8">
        <w:tc>
          <w:tcPr>
            <w:tcW w:w="4855" w:type="dxa"/>
          </w:tcPr>
          <w:p w14:paraId="2C3B05D6" w14:textId="77777777" w:rsidR="009E696D" w:rsidRDefault="009E696D" w:rsidP="00E106C1">
            <w:r w:rsidRPr="00B164E7">
              <w:t xml:space="preserve">Firebreak </w:t>
            </w:r>
          </w:p>
        </w:tc>
        <w:tc>
          <w:tcPr>
            <w:tcW w:w="4500" w:type="dxa"/>
          </w:tcPr>
          <w:p w14:paraId="6F5B9BAF" w14:textId="77777777" w:rsidR="009E696D" w:rsidRPr="00780FFE" w:rsidRDefault="009E696D" w:rsidP="00E106C1">
            <w:r w:rsidRPr="00780FFE">
              <w:t>20</w:t>
            </w:r>
          </w:p>
        </w:tc>
      </w:tr>
      <w:tr w:rsidR="009E696D" w14:paraId="58AE4E3E" w14:textId="77777777" w:rsidTr="172093F8">
        <w:tc>
          <w:tcPr>
            <w:tcW w:w="4855" w:type="dxa"/>
          </w:tcPr>
          <w:p w14:paraId="008108F1" w14:textId="77777777" w:rsidR="009E696D" w:rsidRDefault="009E696D" w:rsidP="00E106C1">
            <w:r w:rsidRPr="00B164E7">
              <w:t xml:space="preserve">Dry Hydrant (no) </w:t>
            </w:r>
          </w:p>
        </w:tc>
        <w:tc>
          <w:tcPr>
            <w:tcW w:w="4500" w:type="dxa"/>
          </w:tcPr>
          <w:p w14:paraId="7140A95D" w14:textId="77777777" w:rsidR="009E696D" w:rsidRPr="00780FFE" w:rsidRDefault="009E696D" w:rsidP="00E106C1">
            <w:r w:rsidRPr="00780FFE">
              <w:t>25</w:t>
            </w:r>
          </w:p>
        </w:tc>
      </w:tr>
      <w:tr w:rsidR="009E696D" w14:paraId="484F7758" w14:textId="77777777" w:rsidTr="172093F8">
        <w:tc>
          <w:tcPr>
            <w:tcW w:w="4855" w:type="dxa"/>
          </w:tcPr>
          <w:p w14:paraId="31FC96D6" w14:textId="77777777" w:rsidR="009E696D" w:rsidRDefault="009E696D" w:rsidP="00E106C1">
            <w:r w:rsidRPr="00B164E7">
              <w:t xml:space="preserve">Land Clearing </w:t>
            </w:r>
          </w:p>
        </w:tc>
        <w:tc>
          <w:tcPr>
            <w:tcW w:w="4500" w:type="dxa"/>
          </w:tcPr>
          <w:p w14:paraId="42336250" w14:textId="77777777" w:rsidR="009E696D" w:rsidRPr="00780FFE" w:rsidRDefault="009E696D" w:rsidP="00E106C1">
            <w:r w:rsidRPr="00780FFE">
              <w:t>5</w:t>
            </w:r>
          </w:p>
        </w:tc>
      </w:tr>
      <w:tr w:rsidR="009E696D" w14:paraId="4DF6D98D" w14:textId="77777777" w:rsidTr="172093F8">
        <w:tc>
          <w:tcPr>
            <w:tcW w:w="4855" w:type="dxa"/>
          </w:tcPr>
          <w:p w14:paraId="2BA25478" w14:textId="77777777" w:rsidR="009E696D" w:rsidRDefault="009E696D" w:rsidP="00E106C1">
            <w:r w:rsidRPr="00B164E7">
              <w:t xml:space="preserve">Access Control </w:t>
            </w:r>
          </w:p>
        </w:tc>
        <w:tc>
          <w:tcPr>
            <w:tcW w:w="4500" w:type="dxa"/>
          </w:tcPr>
          <w:p w14:paraId="0D8F4FD8" w14:textId="77777777" w:rsidR="009E696D" w:rsidRPr="00780FFE" w:rsidRDefault="009E696D" w:rsidP="00E106C1">
            <w:r w:rsidRPr="00780FFE">
              <w:t>5</w:t>
            </w:r>
          </w:p>
        </w:tc>
      </w:tr>
      <w:tr w:rsidR="009E696D" w14:paraId="5C4C4C16" w14:textId="77777777" w:rsidTr="172093F8">
        <w:tc>
          <w:tcPr>
            <w:tcW w:w="4855" w:type="dxa"/>
          </w:tcPr>
          <w:p w14:paraId="1204C606" w14:textId="77777777" w:rsidR="009E696D" w:rsidRPr="00B164E7" w:rsidRDefault="009E696D" w:rsidP="00E106C1">
            <w:r>
              <w:t>Prescribed Grazing</w:t>
            </w:r>
          </w:p>
        </w:tc>
        <w:tc>
          <w:tcPr>
            <w:tcW w:w="4500" w:type="dxa"/>
          </w:tcPr>
          <w:p w14:paraId="5C2D98D0" w14:textId="77777777" w:rsidR="009E696D" w:rsidRPr="00780FFE" w:rsidRDefault="009E696D" w:rsidP="00E106C1">
            <w:pPr>
              <w:rPr>
                <w:rStyle w:val="CommentReference"/>
                <w:sz w:val="22"/>
                <w:szCs w:val="22"/>
              </w:rPr>
            </w:pPr>
            <w:r w:rsidRPr="00780FFE">
              <w:rPr>
                <w:rStyle w:val="CommentReference"/>
                <w:sz w:val="22"/>
                <w:szCs w:val="22"/>
              </w:rPr>
              <w:t>10</w:t>
            </w:r>
          </w:p>
        </w:tc>
      </w:tr>
      <w:tr w:rsidR="009E696D" w14:paraId="29F54E6E" w14:textId="77777777" w:rsidTr="172093F8">
        <w:tc>
          <w:tcPr>
            <w:tcW w:w="4855" w:type="dxa"/>
          </w:tcPr>
          <w:p w14:paraId="760FD0BD" w14:textId="77777777" w:rsidR="009E696D" w:rsidRPr="00B164E7" w:rsidRDefault="009E696D" w:rsidP="00E106C1">
            <w:r>
              <w:t>Access Road</w:t>
            </w:r>
          </w:p>
        </w:tc>
        <w:tc>
          <w:tcPr>
            <w:tcW w:w="4500" w:type="dxa"/>
          </w:tcPr>
          <w:p w14:paraId="57C7E050" w14:textId="77777777" w:rsidR="009E696D" w:rsidRPr="00780FFE" w:rsidRDefault="009E696D" w:rsidP="00E106C1">
            <w:pPr>
              <w:rPr>
                <w:rStyle w:val="CommentReference"/>
                <w:sz w:val="22"/>
                <w:szCs w:val="22"/>
              </w:rPr>
            </w:pPr>
            <w:r w:rsidRPr="00780FFE">
              <w:rPr>
                <w:rStyle w:val="CommentReference"/>
                <w:sz w:val="22"/>
                <w:szCs w:val="22"/>
              </w:rPr>
              <w:t>10</w:t>
            </w:r>
          </w:p>
        </w:tc>
      </w:tr>
      <w:tr w:rsidR="009E696D" w14:paraId="5ADB25C7" w14:textId="77777777" w:rsidTr="172093F8">
        <w:tc>
          <w:tcPr>
            <w:tcW w:w="4855" w:type="dxa"/>
          </w:tcPr>
          <w:p w14:paraId="42CEA4FB" w14:textId="77777777" w:rsidR="009E696D" w:rsidRPr="00780FFE" w:rsidRDefault="009E696D" w:rsidP="00E106C1">
            <w:pPr>
              <w:rPr>
                <w:rFonts w:ascii="Calibri" w:hAnsi="Calibri" w:cs="Calibri"/>
                <w:color w:val="000000"/>
              </w:rPr>
            </w:pPr>
            <w:r>
              <w:rPr>
                <w:rFonts w:ascii="Calibri" w:hAnsi="Calibri" w:cs="Calibri"/>
                <w:color w:val="000000"/>
              </w:rPr>
              <w:t>Tree/Shrub Pruning</w:t>
            </w:r>
          </w:p>
        </w:tc>
        <w:tc>
          <w:tcPr>
            <w:tcW w:w="4500" w:type="dxa"/>
          </w:tcPr>
          <w:p w14:paraId="0C9C14EB" w14:textId="77777777" w:rsidR="009E696D" w:rsidRPr="00780FFE" w:rsidRDefault="009E696D" w:rsidP="00E106C1">
            <w:pPr>
              <w:rPr>
                <w:rStyle w:val="CommentReference"/>
                <w:sz w:val="22"/>
                <w:szCs w:val="22"/>
              </w:rPr>
            </w:pPr>
            <w:r w:rsidRPr="00780FFE">
              <w:rPr>
                <w:rStyle w:val="CommentReference"/>
                <w:sz w:val="22"/>
                <w:szCs w:val="22"/>
              </w:rPr>
              <w:t>20</w:t>
            </w:r>
          </w:p>
        </w:tc>
      </w:tr>
      <w:tr w:rsidR="00AC3F92" w14:paraId="12D7C54F" w14:textId="77777777" w:rsidTr="172093F8">
        <w:tc>
          <w:tcPr>
            <w:tcW w:w="4855" w:type="dxa"/>
          </w:tcPr>
          <w:p w14:paraId="24453C28" w14:textId="77777777" w:rsidR="00AC3F92" w:rsidRDefault="00AC3F92" w:rsidP="00E106C1">
            <w:pPr>
              <w:rPr>
                <w:rFonts w:ascii="Calibri" w:hAnsi="Calibri" w:cs="Calibri"/>
                <w:color w:val="000000"/>
              </w:rPr>
            </w:pPr>
            <w:r>
              <w:rPr>
                <w:rFonts w:ascii="Calibri" w:hAnsi="Calibri" w:cs="Calibri"/>
                <w:color w:val="000000"/>
              </w:rPr>
              <w:t>Forest Trails and Landings</w:t>
            </w:r>
          </w:p>
        </w:tc>
        <w:tc>
          <w:tcPr>
            <w:tcW w:w="4500" w:type="dxa"/>
          </w:tcPr>
          <w:p w14:paraId="0F217D7C" w14:textId="77777777" w:rsidR="00AC3F92" w:rsidRPr="00780FFE" w:rsidRDefault="00AC3F92" w:rsidP="00E106C1">
            <w:pPr>
              <w:rPr>
                <w:rStyle w:val="CommentReference"/>
                <w:sz w:val="22"/>
                <w:szCs w:val="22"/>
              </w:rPr>
            </w:pPr>
            <w:r>
              <w:rPr>
                <w:rStyle w:val="CommentReference"/>
                <w:sz w:val="22"/>
                <w:szCs w:val="22"/>
              </w:rPr>
              <w:t>1</w:t>
            </w:r>
          </w:p>
        </w:tc>
      </w:tr>
    </w:tbl>
    <w:p w14:paraId="7AB91135" w14:textId="77777777" w:rsidR="00CA4F50" w:rsidRPr="00F4224E" w:rsidRDefault="00CA4F50" w:rsidP="00CA4F50">
      <w:r w:rsidRPr="00CD5A8F">
        <w:t>*</w:t>
      </w:r>
      <w:r>
        <w:t>Supporting practices may be necessary to support the above practices, and will be identified as necessary supporting practices, but do not add conservation management points to the total</w:t>
      </w:r>
      <w:r w:rsidRPr="00CD5A8F">
        <w:t>.</w:t>
      </w:r>
    </w:p>
    <w:p w14:paraId="28D61039" w14:textId="77777777" w:rsidR="004F3738" w:rsidRDefault="004F3738" w:rsidP="00865861"/>
    <w:p w14:paraId="7C391F3F" w14:textId="77777777" w:rsidR="00F4224E" w:rsidRPr="00865861" w:rsidRDefault="2546F627">
      <w:pPr>
        <w:pStyle w:val="Heading1"/>
        <w:rPr>
          <w:b/>
          <w:u w:val="single"/>
        </w:rPr>
      </w:pPr>
      <w:bookmarkStart w:id="337" w:name="_Toc531617590"/>
      <w:bookmarkStart w:id="338" w:name="_Toc535524417"/>
      <w:bookmarkStart w:id="339" w:name="_Toc2079941"/>
      <w:bookmarkEnd w:id="308"/>
      <w:r w:rsidRPr="00865861">
        <w:rPr>
          <w:b/>
          <w:u w:val="single"/>
        </w:rPr>
        <w:t>Inadequate Habitat for Fish and Wildlife (Wildlife Habitat)</w:t>
      </w:r>
      <w:bookmarkEnd w:id="337"/>
      <w:bookmarkEnd w:id="338"/>
      <w:bookmarkEnd w:id="339"/>
    </w:p>
    <w:p w14:paraId="1D35429E" w14:textId="77777777" w:rsidR="2546F627" w:rsidRPr="001A3E83" w:rsidRDefault="614CB735" w:rsidP="00865861">
      <w:pPr>
        <w:pStyle w:val="Heading2"/>
        <w:rPr>
          <w:rFonts w:ascii="Calibri Light" w:eastAsia="Calibri Light" w:hAnsi="Calibri Light" w:cs="Calibri Light"/>
          <w:b/>
        </w:rPr>
      </w:pPr>
      <w:bookmarkStart w:id="340" w:name="_Toc535524418"/>
      <w:bookmarkStart w:id="341" w:name="_Toc2079942"/>
      <w:r w:rsidRPr="00865861">
        <w:rPr>
          <w:rStyle w:val="Heading2Char"/>
          <w:b/>
        </w:rPr>
        <w:t>Terrestrial Habitat</w:t>
      </w:r>
      <w:bookmarkEnd w:id="340"/>
      <w:bookmarkEnd w:id="341"/>
    </w:p>
    <w:p w14:paraId="2F6DE2DA" w14:textId="67D1CC8A" w:rsidR="47E5DD72" w:rsidRDefault="47E5DD72">
      <w:pPr>
        <w:rPr>
          <w:rFonts w:ascii="Calibri" w:eastAsia="Calibri" w:hAnsi="Calibri" w:cs="Calibri"/>
        </w:rPr>
      </w:pPr>
      <w:r w:rsidRPr="47E5DD72">
        <w:rPr>
          <w:rFonts w:ascii="Calibri" w:eastAsia="Calibri" w:hAnsi="Calibri" w:cs="Calibri"/>
          <w:b/>
          <w:bCs/>
        </w:rPr>
        <w:t>Description:</w:t>
      </w:r>
      <w:r w:rsidRPr="47E5DD72">
        <w:rPr>
          <w:rFonts w:ascii="Calibri" w:eastAsia="Calibri" w:hAnsi="Calibri" w:cs="Calibri"/>
        </w:rPr>
        <w:t xml:space="preserve">  Improper management of natural resources results in inadequate quantity and quality </w:t>
      </w:r>
      <w:r w:rsidR="00A33BDC">
        <w:rPr>
          <w:rFonts w:ascii="Calibri" w:eastAsia="Calibri" w:hAnsi="Calibri" w:cs="Calibri"/>
        </w:rPr>
        <w:t>of food</w:t>
      </w:r>
      <w:r w:rsidR="00E91975">
        <w:rPr>
          <w:rFonts w:ascii="Calibri" w:eastAsia="Calibri" w:hAnsi="Calibri" w:cs="Calibri"/>
        </w:rPr>
        <w:t>, water, and/or cover</w:t>
      </w:r>
      <w:r w:rsidR="005C05B8">
        <w:rPr>
          <w:rFonts w:ascii="Calibri" w:eastAsia="Calibri" w:hAnsi="Calibri" w:cs="Calibri"/>
        </w:rPr>
        <w:t xml:space="preserve"> and </w:t>
      </w:r>
      <w:r w:rsidR="00E91975">
        <w:rPr>
          <w:rFonts w:ascii="Calibri" w:eastAsia="Calibri" w:hAnsi="Calibri" w:cs="Calibri"/>
        </w:rPr>
        <w:t xml:space="preserve">shelter </w:t>
      </w:r>
      <w:r w:rsidRPr="47E5DD72">
        <w:rPr>
          <w:rFonts w:ascii="Calibri" w:eastAsia="Calibri" w:hAnsi="Calibri" w:cs="Calibri"/>
        </w:rPr>
        <w:t xml:space="preserve">resources and/or habitat continuity for </w:t>
      </w:r>
      <w:r w:rsidR="36D65AD6" w:rsidRPr="36D65AD6">
        <w:rPr>
          <w:rFonts w:ascii="Calibri" w:eastAsia="Calibri" w:hAnsi="Calibri" w:cs="Calibri"/>
        </w:rPr>
        <w:t>terrestrial</w:t>
      </w:r>
      <w:r w:rsidRPr="47E5DD72">
        <w:rPr>
          <w:rFonts w:ascii="Calibri" w:eastAsia="Calibri" w:hAnsi="Calibri" w:cs="Calibri"/>
        </w:rPr>
        <w:t xml:space="preserve"> wildlife.</w:t>
      </w:r>
    </w:p>
    <w:p w14:paraId="25A49CB7" w14:textId="76A0B8B9" w:rsidR="47E5DD72" w:rsidRDefault="47E5DD72" w:rsidP="47E5DD72">
      <w:pPr>
        <w:rPr>
          <w:rFonts w:ascii="Calibri" w:eastAsia="Calibri" w:hAnsi="Calibri" w:cs="Calibri"/>
        </w:rPr>
      </w:pPr>
      <w:r w:rsidRPr="47E5DD72">
        <w:rPr>
          <w:rFonts w:ascii="Calibri" w:eastAsia="Calibri" w:hAnsi="Calibri" w:cs="Calibri"/>
          <w:b/>
          <w:bCs/>
        </w:rPr>
        <w:t>Objective:</w:t>
      </w:r>
      <w:r w:rsidRPr="47E5DD72">
        <w:rPr>
          <w:rFonts w:ascii="Calibri" w:eastAsia="Calibri" w:hAnsi="Calibri" w:cs="Calibri"/>
        </w:rPr>
        <w:t xml:space="preserve"> Increase quantity and quality of food, water, and/or c</w:t>
      </w:r>
      <w:r w:rsidR="00E91975">
        <w:rPr>
          <w:rFonts w:ascii="Calibri" w:eastAsia="Calibri" w:hAnsi="Calibri" w:cs="Calibri"/>
        </w:rPr>
        <w:t>over</w:t>
      </w:r>
      <w:r w:rsidR="005C05B8">
        <w:rPr>
          <w:rFonts w:ascii="Calibri" w:eastAsia="Calibri" w:hAnsi="Calibri" w:cs="Calibri"/>
        </w:rPr>
        <w:t xml:space="preserve"> and </w:t>
      </w:r>
      <w:r w:rsidR="00E91975">
        <w:rPr>
          <w:rFonts w:ascii="Calibri" w:eastAsia="Calibri" w:hAnsi="Calibri" w:cs="Calibri"/>
        </w:rPr>
        <w:t xml:space="preserve">shelter </w:t>
      </w:r>
      <w:r w:rsidRPr="47E5DD72">
        <w:rPr>
          <w:rFonts w:ascii="Calibri" w:eastAsia="Calibri" w:hAnsi="Calibri" w:cs="Calibri"/>
        </w:rPr>
        <w:t xml:space="preserve">resources and/or habitat continuity for </w:t>
      </w:r>
      <w:r w:rsidR="36D65AD6" w:rsidRPr="36D65AD6">
        <w:rPr>
          <w:rFonts w:ascii="Calibri" w:eastAsia="Calibri" w:hAnsi="Calibri" w:cs="Calibri"/>
        </w:rPr>
        <w:t>terrestrial</w:t>
      </w:r>
      <w:r w:rsidRPr="47E5DD72">
        <w:rPr>
          <w:rFonts w:ascii="Calibri" w:eastAsia="Calibri" w:hAnsi="Calibri" w:cs="Calibri"/>
        </w:rPr>
        <w:t xml:space="preserve"> wildlife.</w:t>
      </w:r>
    </w:p>
    <w:p w14:paraId="371CD1F4" w14:textId="77777777" w:rsidR="00C12BF7" w:rsidRPr="00CF4703" w:rsidRDefault="00C12BF7" w:rsidP="00E106C1">
      <w:pPr>
        <w:rPr>
          <w:rFonts w:ascii="Calibri" w:eastAsia="Calibri" w:hAnsi="Calibri" w:cs="Calibri"/>
          <w:color w:val="000000" w:themeColor="text1"/>
        </w:rPr>
      </w:pPr>
      <w:r w:rsidRPr="614CB735">
        <w:rPr>
          <w:rFonts w:ascii="Calibri" w:eastAsia="Calibri" w:hAnsi="Calibri" w:cs="Calibri"/>
          <w:b/>
          <w:bCs/>
        </w:rPr>
        <w:t>Analysis within CART:</w:t>
      </w:r>
      <w:r w:rsidRPr="614CB735">
        <w:rPr>
          <w:rFonts w:ascii="Calibri" w:eastAsia="Calibri" w:hAnsi="Calibri" w:cs="Calibri"/>
          <w:b/>
          <w:bCs/>
          <w:color w:val="FF0000"/>
        </w:rPr>
        <w:t xml:space="preserve"> </w:t>
      </w:r>
    </w:p>
    <w:p w14:paraId="67AF3D54" w14:textId="18FBB42B" w:rsidR="00C12BF7" w:rsidRDefault="00C12BF7" w:rsidP="2587E017">
      <w:r>
        <w:t>Each PLU with an attributed land use will trigger a web service to determine if the PLU is located within a priority terrestrial habitat area (e.g.</w:t>
      </w:r>
      <w:r w:rsidR="005C05B8">
        <w:t>,</w:t>
      </w:r>
      <w:r>
        <w:t xml:space="preserve"> Working Lands for Wildlife, Threatened/Endangered Species range and/or critical habitat </w:t>
      </w:r>
      <w:r w:rsidR="005C05B8">
        <w:t>(</w:t>
      </w:r>
      <w:r>
        <w:t>USFWS ECOS</w:t>
      </w:r>
      <w:r w:rsidR="005C05B8">
        <w:t xml:space="preserve">), </w:t>
      </w:r>
      <w:r w:rsidR="00E36C88">
        <w:rPr>
          <w:rFonts w:ascii="Calibri" w:eastAsia="Calibri" w:hAnsi="Calibri" w:cs="Calibri"/>
        </w:rPr>
        <w:t>NatureServe National Species Dataset</w:t>
      </w:r>
      <w:r>
        <w:t xml:space="preserve">). If located within a priority habitat area and if the web service data allows, a threshold value will be set by the priority area. If no threshold can be pulled from the web service data threshold, a default threshold value of 50 will be set. </w:t>
      </w:r>
    </w:p>
    <w:p w14:paraId="07DCAF9C" w14:textId="1396622E" w:rsidR="2587E017" w:rsidRDefault="2587E017">
      <w:r>
        <w:t xml:space="preserve">The </w:t>
      </w:r>
      <w:r w:rsidR="00FF6243">
        <w:t>planner</w:t>
      </w:r>
      <w:r>
        <w:t xml:space="preserve"> may identify this resource concern based on </w:t>
      </w:r>
      <w:r w:rsidR="00741777">
        <w:t>site-specific</w:t>
      </w:r>
      <w:r>
        <w:t xml:space="preserve"> conditions</w:t>
      </w:r>
      <w:r w:rsidR="005C05B8">
        <w:t>,</w:t>
      </w:r>
      <w:r>
        <w:t xml:space="preserve"> </w:t>
      </w:r>
      <w:r w:rsidR="1495D204">
        <w:t>client input</w:t>
      </w:r>
      <w:r w:rsidR="005C05B8">
        <w:t>, or both</w:t>
      </w:r>
      <w:r w:rsidR="1495D204">
        <w:t xml:space="preserve">. </w:t>
      </w:r>
      <w:r w:rsidRPr="03BE708C">
        <w:t xml:space="preserve"> </w:t>
      </w:r>
      <w:r w:rsidR="1495D204" w:rsidRPr="03BE708C">
        <w:t xml:space="preserve"> </w:t>
      </w:r>
      <w:r>
        <w:t>A thres</w:t>
      </w:r>
      <w:r w:rsidR="3BDDC063">
        <w:t>hold</w:t>
      </w:r>
      <w:r>
        <w:t xml:space="preserve"> value of 50 will be set and existing condition question will be triggered.  The existing condition question will set the existing score as seen in </w:t>
      </w:r>
      <w:r w:rsidR="00397B6B" w:rsidRPr="00D74AAD">
        <w:rPr>
          <w:i/>
          <w:iCs/>
          <w:color w:val="44546A" w:themeColor="text2"/>
        </w:rPr>
        <w:fldChar w:fldCharType="begin"/>
      </w:r>
      <w:r w:rsidR="00397B6B" w:rsidRPr="00D74AAD">
        <w:rPr>
          <w:i/>
          <w:iCs/>
          <w:color w:val="44546A" w:themeColor="text2"/>
        </w:rPr>
        <w:instrText xml:space="preserve"> REF _Ref1134133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126</w:t>
      </w:r>
      <w:r w:rsidR="00397B6B" w:rsidRPr="00D74AAD">
        <w:rPr>
          <w:i/>
          <w:iCs/>
          <w:color w:val="44546A" w:themeColor="text2"/>
        </w:rPr>
        <w:fldChar w:fldCharType="end"/>
      </w:r>
      <w:r w:rsidR="00397B6B">
        <w:t>.</w:t>
      </w:r>
    </w:p>
    <w:p w14:paraId="7E479B55" w14:textId="2CC1F424" w:rsidR="00675AC1" w:rsidRPr="004C0D1E" w:rsidRDefault="00675AC1" w:rsidP="00675AC1">
      <w:pPr>
        <w:pStyle w:val="Caption"/>
        <w:keepNext/>
        <w:rPr>
          <w:sz w:val="22"/>
          <w:szCs w:val="22"/>
        </w:rPr>
      </w:pPr>
      <w:bookmarkStart w:id="342" w:name="_Ref1134110"/>
      <w:r w:rsidRPr="1BEECED6">
        <w:rPr>
          <w:sz w:val="22"/>
          <w:szCs w:val="22"/>
        </w:rPr>
        <w:lastRenderedPageBreak/>
        <w:t xml:space="preserve">Figure </w:t>
      </w:r>
      <w:r w:rsidRPr="1BEECED6">
        <w:fldChar w:fldCharType="begin"/>
      </w:r>
      <w:r w:rsidRPr="004F0705">
        <w:rPr>
          <w:sz w:val="22"/>
        </w:rPr>
        <w:instrText xml:space="preserve"> SEQ Figure \* ARABIC </w:instrText>
      </w:r>
      <w:r w:rsidRPr="1BEECED6">
        <w:rPr>
          <w:sz w:val="22"/>
        </w:rPr>
        <w:fldChar w:fldCharType="separate"/>
      </w:r>
      <w:r w:rsidR="002551DD">
        <w:rPr>
          <w:noProof/>
          <w:sz w:val="22"/>
        </w:rPr>
        <w:t>125</w:t>
      </w:r>
      <w:r w:rsidRPr="1BEECED6">
        <w:fldChar w:fldCharType="end"/>
      </w:r>
      <w:bookmarkEnd w:id="342"/>
      <w:r w:rsidRPr="1BEECED6">
        <w:rPr>
          <w:sz w:val="22"/>
          <w:szCs w:val="22"/>
        </w:rPr>
        <w:t>:</w:t>
      </w:r>
      <w:r w:rsidRPr="00D65976">
        <w:rPr>
          <w:sz w:val="22"/>
          <w:szCs w:val="22"/>
        </w:rPr>
        <w:t xml:space="preserve"> </w:t>
      </w:r>
      <w:r w:rsidR="1495D204" w:rsidRPr="61F573E5">
        <w:rPr>
          <w:sz w:val="22"/>
          <w:szCs w:val="22"/>
        </w:rPr>
        <w:t>Assessment Method</w:t>
      </w:r>
    </w:p>
    <w:tbl>
      <w:tblPr>
        <w:tblStyle w:val="TableGrid"/>
        <w:tblW w:w="9805" w:type="dxa"/>
        <w:tblLook w:val="04A0" w:firstRow="1" w:lastRow="0" w:firstColumn="1" w:lastColumn="0" w:noHBand="0" w:noVBand="1"/>
      </w:tblPr>
      <w:tblGrid>
        <w:gridCol w:w="4179"/>
        <w:gridCol w:w="5626"/>
      </w:tblGrid>
      <w:tr w:rsidR="00675AC1" w:rsidRPr="004C0D1E" w14:paraId="13757135" w14:textId="77777777" w:rsidTr="00865861">
        <w:tc>
          <w:tcPr>
            <w:tcW w:w="4179" w:type="dxa"/>
            <w:shd w:val="clear" w:color="auto" w:fill="D9E2F3" w:themeFill="accent1" w:themeFillTint="33"/>
          </w:tcPr>
          <w:p w14:paraId="1C1F0F88" w14:textId="77777777" w:rsidR="00675AC1" w:rsidRPr="004C0D1E" w:rsidRDefault="00675AC1" w:rsidP="55748213">
            <w:r>
              <w:t>Answer</w:t>
            </w:r>
          </w:p>
        </w:tc>
        <w:tc>
          <w:tcPr>
            <w:tcW w:w="5626" w:type="dxa"/>
            <w:shd w:val="clear" w:color="auto" w:fill="D9E2F3" w:themeFill="accent1" w:themeFillTint="33"/>
          </w:tcPr>
          <w:p w14:paraId="6EA38D6D" w14:textId="77777777" w:rsidR="00675AC1" w:rsidRDefault="00675AC1" w:rsidP="55748213">
            <w:r>
              <w:t>Description/comments</w:t>
            </w:r>
          </w:p>
        </w:tc>
      </w:tr>
      <w:tr w:rsidR="3BDDC063" w14:paraId="3C532D61" w14:textId="77777777" w:rsidTr="00865861">
        <w:tc>
          <w:tcPr>
            <w:tcW w:w="4179" w:type="dxa"/>
          </w:tcPr>
          <w:p w14:paraId="416AF8E0" w14:textId="77777777" w:rsidR="3BDDC063" w:rsidRDefault="3BDDC063" w:rsidP="55748213">
            <w:r>
              <w:t>Working Lands for Wildlife Guide</w:t>
            </w:r>
          </w:p>
        </w:tc>
        <w:tc>
          <w:tcPr>
            <w:tcW w:w="5626" w:type="dxa"/>
          </w:tcPr>
          <w:p w14:paraId="3FDA7F51" w14:textId="77777777" w:rsidR="3BDDC063" w:rsidRDefault="64AFB7A6" w:rsidP="55748213">
            <w:r>
              <w:t xml:space="preserve">Go to </w:t>
            </w:r>
            <w:r w:rsidR="7BA680D5">
              <w:t>Terrestrial habitat condit</w:t>
            </w:r>
            <w:r w:rsidR="3DE3BA67">
              <w:t>i</w:t>
            </w:r>
            <w:r w:rsidR="7BA680D5">
              <w:t>on</w:t>
            </w:r>
          </w:p>
        </w:tc>
      </w:tr>
      <w:tr w:rsidR="57F1217E" w14:paraId="7E38D069" w14:textId="77777777" w:rsidTr="00865861">
        <w:tc>
          <w:tcPr>
            <w:tcW w:w="4179" w:type="dxa"/>
          </w:tcPr>
          <w:p w14:paraId="5E00ABBE" w14:textId="77777777" w:rsidR="57F1217E" w:rsidRDefault="57F1217E" w:rsidP="55748213">
            <w:r>
              <w:t>State Wildlife Guide</w:t>
            </w:r>
          </w:p>
        </w:tc>
        <w:tc>
          <w:tcPr>
            <w:tcW w:w="5626" w:type="dxa"/>
          </w:tcPr>
          <w:p w14:paraId="5AC97921" w14:textId="77777777" w:rsidR="57F1217E" w:rsidRDefault="64AFB7A6" w:rsidP="55748213">
            <w:r>
              <w:t>Go to</w:t>
            </w:r>
            <w:r w:rsidR="3DE3BA67" w:rsidRPr="03BE708C">
              <w:t xml:space="preserve"> </w:t>
            </w:r>
            <w:r w:rsidR="3DE3BA67">
              <w:t>Terrestrial habitat condition</w:t>
            </w:r>
          </w:p>
        </w:tc>
      </w:tr>
      <w:tr w:rsidR="00A403A8" w:rsidRPr="004C0D1E" w14:paraId="30B189A9" w14:textId="77777777" w:rsidTr="00865861">
        <w:tc>
          <w:tcPr>
            <w:tcW w:w="4179" w:type="dxa"/>
          </w:tcPr>
          <w:p w14:paraId="64A03BC9" w14:textId="77777777" w:rsidR="00A403A8" w:rsidRDefault="00A403A8" w:rsidP="55748213">
            <w:r>
              <w:t>Nationa</w:t>
            </w:r>
            <w:r w:rsidR="00BA41C1">
              <w:t>l Land</w:t>
            </w:r>
            <w:r w:rsidR="008720F4">
              <w:t xml:space="preserve"> U</w:t>
            </w:r>
            <w:r w:rsidR="00BA41C1">
              <w:t>se Assessment</w:t>
            </w:r>
          </w:p>
        </w:tc>
        <w:tc>
          <w:tcPr>
            <w:tcW w:w="5626" w:type="dxa"/>
          </w:tcPr>
          <w:p w14:paraId="722280BB" w14:textId="77777777" w:rsidR="00A403A8" w:rsidRDefault="7BA680D5" w:rsidP="55748213">
            <w:r w:rsidRPr="7BA680D5">
              <w:t>Go to Land use assessments below</w:t>
            </w:r>
          </w:p>
        </w:tc>
      </w:tr>
      <w:tr w:rsidR="00675AC1" w:rsidRPr="004C0D1E" w14:paraId="24D8BF99" w14:textId="77777777" w:rsidTr="00865861">
        <w:tc>
          <w:tcPr>
            <w:tcW w:w="4179" w:type="dxa"/>
          </w:tcPr>
          <w:p w14:paraId="25FAD876" w14:textId="77777777" w:rsidR="00675AC1" w:rsidRPr="004C0D1E" w:rsidRDefault="00A403A8" w:rsidP="55748213">
            <w:r>
              <w:t>Not Assessed</w:t>
            </w:r>
          </w:p>
        </w:tc>
        <w:tc>
          <w:tcPr>
            <w:tcW w:w="5626" w:type="dxa"/>
          </w:tcPr>
          <w:p w14:paraId="234EE5F5" w14:textId="77777777" w:rsidR="00675AC1" w:rsidRDefault="7BA680D5" w:rsidP="7BA680D5">
            <w:r>
              <w:t>0</w:t>
            </w:r>
          </w:p>
        </w:tc>
      </w:tr>
    </w:tbl>
    <w:p w14:paraId="3708CEC0" w14:textId="73A9ED19" w:rsidR="00C12BF7" w:rsidRPr="004C0D1E" w:rsidRDefault="00C12BF7" w:rsidP="00E106C1">
      <w:pPr>
        <w:rPr>
          <w:sz w:val="28"/>
          <w:szCs w:val="28"/>
        </w:rPr>
      </w:pPr>
    </w:p>
    <w:p w14:paraId="67F05EBC" w14:textId="35A96359" w:rsidR="00C12BF7" w:rsidRPr="004C0D1E" w:rsidRDefault="00C12BF7" w:rsidP="00E106C1">
      <w:pPr>
        <w:pStyle w:val="Caption"/>
        <w:keepNext/>
        <w:rPr>
          <w:sz w:val="22"/>
          <w:szCs w:val="22"/>
        </w:rPr>
      </w:pPr>
      <w:bookmarkStart w:id="343" w:name="_Ref1134133"/>
      <w:r w:rsidRPr="1BEECED6">
        <w:rPr>
          <w:sz w:val="22"/>
          <w:szCs w:val="22"/>
        </w:rPr>
        <w:t xml:space="preserve">Figure </w:t>
      </w:r>
      <w:r w:rsidRPr="1BEECED6">
        <w:fldChar w:fldCharType="begin"/>
      </w:r>
      <w:r w:rsidRPr="004F0705">
        <w:rPr>
          <w:sz w:val="22"/>
        </w:rPr>
        <w:instrText xml:space="preserve"> SEQ Figure \* ARABIC </w:instrText>
      </w:r>
      <w:r w:rsidRPr="1BEECED6">
        <w:rPr>
          <w:sz w:val="22"/>
        </w:rPr>
        <w:fldChar w:fldCharType="separate"/>
      </w:r>
      <w:r w:rsidR="002551DD">
        <w:rPr>
          <w:noProof/>
          <w:sz w:val="22"/>
        </w:rPr>
        <w:t>126</w:t>
      </w:r>
      <w:r w:rsidRPr="1BEECED6">
        <w:fldChar w:fldCharType="end"/>
      </w:r>
      <w:bookmarkEnd w:id="343"/>
      <w:r w:rsidRPr="1BEECED6">
        <w:rPr>
          <w:sz w:val="22"/>
          <w:szCs w:val="22"/>
        </w:rPr>
        <w:t>:</w:t>
      </w:r>
      <w:r w:rsidRPr="00D65976">
        <w:rPr>
          <w:sz w:val="22"/>
          <w:szCs w:val="22"/>
        </w:rPr>
        <w:t xml:space="preserve"> </w:t>
      </w:r>
      <w:r w:rsidRPr="61F573E5">
        <w:rPr>
          <w:sz w:val="22"/>
          <w:szCs w:val="22"/>
        </w:rPr>
        <w:t>Terrestrial Habitat Existing Condition</w:t>
      </w:r>
    </w:p>
    <w:tbl>
      <w:tblPr>
        <w:tblStyle w:val="TableGrid"/>
        <w:tblW w:w="9360" w:type="dxa"/>
        <w:tblLook w:val="04A0" w:firstRow="1" w:lastRow="0" w:firstColumn="1" w:lastColumn="0" w:noHBand="0" w:noVBand="1"/>
      </w:tblPr>
      <w:tblGrid>
        <w:gridCol w:w="3120"/>
        <w:gridCol w:w="4755"/>
        <w:gridCol w:w="1485"/>
      </w:tblGrid>
      <w:tr w:rsidR="00C12BF7" w:rsidRPr="004C0D1E" w14:paraId="7BB3786E" w14:textId="77777777" w:rsidTr="00865861">
        <w:tc>
          <w:tcPr>
            <w:tcW w:w="3120" w:type="dxa"/>
            <w:shd w:val="clear" w:color="auto" w:fill="D9E2F3" w:themeFill="accent1" w:themeFillTint="33"/>
          </w:tcPr>
          <w:p w14:paraId="0B6F3AFA" w14:textId="77777777" w:rsidR="00C12BF7" w:rsidRPr="004C0D1E" w:rsidRDefault="00C12BF7" w:rsidP="55748213">
            <w:r>
              <w:t>Answer</w:t>
            </w:r>
          </w:p>
        </w:tc>
        <w:tc>
          <w:tcPr>
            <w:tcW w:w="4755" w:type="dxa"/>
            <w:shd w:val="clear" w:color="auto" w:fill="D9E2F3" w:themeFill="accent1" w:themeFillTint="33"/>
          </w:tcPr>
          <w:p w14:paraId="453632C8" w14:textId="77777777" w:rsidR="00C12BF7" w:rsidRDefault="00C12BF7" w:rsidP="55748213">
            <w:r>
              <w:t>Description/comments</w:t>
            </w:r>
          </w:p>
        </w:tc>
        <w:tc>
          <w:tcPr>
            <w:tcW w:w="1485" w:type="dxa"/>
            <w:shd w:val="clear" w:color="auto" w:fill="D9E2F3" w:themeFill="accent1" w:themeFillTint="33"/>
          </w:tcPr>
          <w:p w14:paraId="4B46F1B5" w14:textId="77777777" w:rsidR="00C12BF7" w:rsidRPr="004C0D1E" w:rsidRDefault="00C12BF7" w:rsidP="55748213">
            <w:r>
              <w:t>Existing Condition Points</w:t>
            </w:r>
          </w:p>
        </w:tc>
      </w:tr>
      <w:tr w:rsidR="00C12BF7" w14:paraId="64D9C262" w14:textId="77777777" w:rsidTr="00865861">
        <w:tc>
          <w:tcPr>
            <w:tcW w:w="3120" w:type="dxa"/>
          </w:tcPr>
          <w:p w14:paraId="5C841A9C" w14:textId="77777777" w:rsidR="00C12BF7" w:rsidRDefault="00C12BF7" w:rsidP="55748213">
            <w:r>
              <w:t>Excellent</w:t>
            </w:r>
          </w:p>
        </w:tc>
        <w:tc>
          <w:tcPr>
            <w:tcW w:w="4755" w:type="dxa"/>
          </w:tcPr>
          <w:p w14:paraId="52FDA744" w14:textId="0B4129E0" w:rsidR="00C12BF7" w:rsidRDefault="073D3157" w:rsidP="55748213">
            <w:r>
              <w:t>H</w:t>
            </w:r>
            <w:r w:rsidR="00C12BF7">
              <w:t xml:space="preserve">abitat quality is defined as </w:t>
            </w:r>
            <w:r w:rsidR="00C12BF7" w:rsidRPr="55748213">
              <w:rPr>
                <w:i/>
                <w:iCs/>
              </w:rPr>
              <w:t xml:space="preserve">excellent </w:t>
            </w:r>
            <w:r w:rsidR="00C12BF7">
              <w:t>for the priority species.</w:t>
            </w:r>
            <w:r>
              <w:t xml:space="preserve"> WHEG range 0.7</w:t>
            </w:r>
            <w:r w:rsidR="005C05B8">
              <w:t xml:space="preserve"> to </w:t>
            </w:r>
            <w:r>
              <w:t>1.0</w:t>
            </w:r>
          </w:p>
        </w:tc>
        <w:tc>
          <w:tcPr>
            <w:tcW w:w="1485" w:type="dxa"/>
          </w:tcPr>
          <w:p w14:paraId="6806B850" w14:textId="77777777" w:rsidR="00C12BF7" w:rsidRDefault="00C12BF7" w:rsidP="00C12BF7">
            <w:r>
              <w:t>70</w:t>
            </w:r>
          </w:p>
        </w:tc>
      </w:tr>
      <w:tr w:rsidR="00C12BF7" w14:paraId="3F25C63A" w14:textId="77777777" w:rsidTr="00865861">
        <w:tc>
          <w:tcPr>
            <w:tcW w:w="3120" w:type="dxa"/>
          </w:tcPr>
          <w:p w14:paraId="110303F8" w14:textId="77777777" w:rsidR="00C12BF7" w:rsidRDefault="00C12BF7" w:rsidP="55748213">
            <w:r>
              <w:t>Good</w:t>
            </w:r>
          </w:p>
        </w:tc>
        <w:tc>
          <w:tcPr>
            <w:tcW w:w="4755" w:type="dxa"/>
          </w:tcPr>
          <w:p w14:paraId="3BBBF6D1" w14:textId="04C75DCA" w:rsidR="00C12BF7" w:rsidRDefault="00F354D4" w:rsidP="55748213">
            <w:r>
              <w:t>H</w:t>
            </w:r>
            <w:r w:rsidR="00C12BF7">
              <w:t xml:space="preserve">abitat quality is defined as </w:t>
            </w:r>
            <w:r w:rsidR="00C12BF7" w:rsidRPr="55748213">
              <w:rPr>
                <w:i/>
                <w:iCs/>
              </w:rPr>
              <w:t xml:space="preserve">good </w:t>
            </w:r>
            <w:r w:rsidR="00C12BF7">
              <w:t>for the priority species.</w:t>
            </w:r>
            <w:r w:rsidR="03BE708C">
              <w:t xml:space="preserve"> </w:t>
            </w:r>
            <w:r>
              <w:t>W</w:t>
            </w:r>
            <w:r w:rsidR="00233BBD">
              <w:t xml:space="preserve">HEG range </w:t>
            </w:r>
            <w:r w:rsidR="03BE708C">
              <w:t>0.5</w:t>
            </w:r>
            <w:r w:rsidR="005C05B8">
              <w:t xml:space="preserve"> to </w:t>
            </w:r>
            <w:r w:rsidR="03BE708C">
              <w:t>&lt;</w:t>
            </w:r>
            <w:r w:rsidR="00233BBD">
              <w:t>0.7</w:t>
            </w:r>
          </w:p>
        </w:tc>
        <w:tc>
          <w:tcPr>
            <w:tcW w:w="1485" w:type="dxa"/>
          </w:tcPr>
          <w:p w14:paraId="34F892D5" w14:textId="77777777" w:rsidR="00C12BF7" w:rsidRDefault="00C12BF7" w:rsidP="00C12BF7">
            <w:r>
              <w:t>50</w:t>
            </w:r>
          </w:p>
        </w:tc>
      </w:tr>
      <w:tr w:rsidR="00C12BF7" w:rsidRPr="004C0D1E" w14:paraId="0C2D0F24" w14:textId="77777777" w:rsidTr="00865861">
        <w:tc>
          <w:tcPr>
            <w:tcW w:w="3120" w:type="dxa"/>
          </w:tcPr>
          <w:p w14:paraId="27327889" w14:textId="77777777" w:rsidR="00C12BF7" w:rsidRPr="004C0D1E" w:rsidRDefault="00C12BF7" w:rsidP="55748213">
            <w:r>
              <w:t>Fair</w:t>
            </w:r>
          </w:p>
        </w:tc>
        <w:tc>
          <w:tcPr>
            <w:tcW w:w="4755" w:type="dxa"/>
          </w:tcPr>
          <w:p w14:paraId="5646F4F6" w14:textId="7C7E4969" w:rsidR="00C12BF7" w:rsidRDefault="00233BBD" w:rsidP="55748213">
            <w:r>
              <w:t>H</w:t>
            </w:r>
            <w:r w:rsidR="00C12BF7">
              <w:t xml:space="preserve">abitat quality is defined as </w:t>
            </w:r>
            <w:r w:rsidR="00C12BF7" w:rsidRPr="55748213">
              <w:rPr>
                <w:i/>
                <w:iCs/>
              </w:rPr>
              <w:t xml:space="preserve">fair </w:t>
            </w:r>
            <w:r w:rsidR="00C12BF7">
              <w:t>for the priority species.</w:t>
            </w:r>
            <w:r>
              <w:t xml:space="preserve"> WHEG range 0.3</w:t>
            </w:r>
            <w:r w:rsidR="005C05B8">
              <w:t xml:space="preserve"> to </w:t>
            </w:r>
            <w:r>
              <w:t>&lt;0.5</w:t>
            </w:r>
          </w:p>
        </w:tc>
        <w:tc>
          <w:tcPr>
            <w:tcW w:w="1485" w:type="dxa"/>
          </w:tcPr>
          <w:p w14:paraId="7B306F5C" w14:textId="77777777" w:rsidR="00C12BF7" w:rsidRPr="004C0D1E" w:rsidRDefault="00C12BF7" w:rsidP="00C12BF7">
            <w:r>
              <w:t>30</w:t>
            </w:r>
          </w:p>
        </w:tc>
      </w:tr>
      <w:tr w:rsidR="00C12BF7" w:rsidRPr="004C0D1E" w14:paraId="75E1EF1A" w14:textId="77777777" w:rsidTr="00865861">
        <w:tc>
          <w:tcPr>
            <w:tcW w:w="3120" w:type="dxa"/>
          </w:tcPr>
          <w:p w14:paraId="37AA8F27" w14:textId="77777777" w:rsidR="00C12BF7" w:rsidRDefault="00C12BF7" w:rsidP="55748213">
            <w:r>
              <w:t>Poor</w:t>
            </w:r>
          </w:p>
        </w:tc>
        <w:tc>
          <w:tcPr>
            <w:tcW w:w="4755" w:type="dxa"/>
          </w:tcPr>
          <w:p w14:paraId="2542920D" w14:textId="30E8330F" w:rsidR="00C12BF7" w:rsidRDefault="00233BBD" w:rsidP="55748213">
            <w:r>
              <w:t>H</w:t>
            </w:r>
            <w:r w:rsidR="00C12BF7">
              <w:t xml:space="preserve">abitat quality is defined as </w:t>
            </w:r>
            <w:r w:rsidR="00C12BF7" w:rsidRPr="55748213">
              <w:rPr>
                <w:i/>
                <w:iCs/>
              </w:rPr>
              <w:t xml:space="preserve">poor </w:t>
            </w:r>
            <w:r w:rsidR="00C12BF7">
              <w:t>for the priority species.</w:t>
            </w:r>
            <w:r>
              <w:t xml:space="preserve"> WHEG range 0.1</w:t>
            </w:r>
            <w:r w:rsidR="005C05B8">
              <w:t xml:space="preserve"> to </w:t>
            </w:r>
            <w:r>
              <w:t>&lt;0.3</w:t>
            </w:r>
          </w:p>
        </w:tc>
        <w:tc>
          <w:tcPr>
            <w:tcW w:w="1485" w:type="dxa"/>
          </w:tcPr>
          <w:p w14:paraId="05E9D01F" w14:textId="77777777" w:rsidR="00C12BF7" w:rsidRDefault="00C12BF7" w:rsidP="00C12BF7">
            <w:r>
              <w:t>10</w:t>
            </w:r>
          </w:p>
        </w:tc>
      </w:tr>
      <w:tr w:rsidR="00C12BF7" w14:paraId="12382821" w14:textId="77777777" w:rsidTr="00865861">
        <w:tc>
          <w:tcPr>
            <w:tcW w:w="3120" w:type="dxa"/>
          </w:tcPr>
          <w:p w14:paraId="779EC156" w14:textId="77777777" w:rsidR="00C12BF7" w:rsidRDefault="00C12BF7" w:rsidP="55748213">
            <w:r>
              <w:t>Absent</w:t>
            </w:r>
          </w:p>
        </w:tc>
        <w:tc>
          <w:tcPr>
            <w:tcW w:w="4755" w:type="dxa"/>
          </w:tcPr>
          <w:p w14:paraId="206BFB0D" w14:textId="77777777" w:rsidR="00C12BF7" w:rsidRDefault="00C12BF7" w:rsidP="55748213">
            <w:r>
              <w:t>Habitat indicated by the web service is not actually present on the PLU.   Because habitat is absent, resource concern identified by the web service does not apply.</w:t>
            </w:r>
          </w:p>
        </w:tc>
        <w:tc>
          <w:tcPr>
            <w:tcW w:w="1485" w:type="dxa"/>
          </w:tcPr>
          <w:p w14:paraId="698AF078" w14:textId="77777777" w:rsidR="00C12BF7" w:rsidRDefault="00C12BF7" w:rsidP="55748213">
            <w:r>
              <w:t>NA</w:t>
            </w:r>
          </w:p>
        </w:tc>
      </w:tr>
    </w:tbl>
    <w:p w14:paraId="309B8273" w14:textId="77777777" w:rsidR="00C12BF7" w:rsidRDefault="00C12BF7" w:rsidP="00C12BF7"/>
    <w:p w14:paraId="7A1B2890" w14:textId="77777777" w:rsidR="0E1FC06F" w:rsidRDefault="0E1FC06F" w:rsidP="0E1FC06F">
      <w:bookmarkStart w:id="344" w:name="_Toc529879180"/>
    </w:p>
    <w:p w14:paraId="7EF0038F" w14:textId="77777777" w:rsidR="004B4E9B" w:rsidRPr="009379B3" w:rsidRDefault="0E1FC06F" w:rsidP="0E1FC06F">
      <w:pPr>
        <w:rPr>
          <w:rFonts w:ascii="Calibri Light" w:eastAsia="Calibri Light" w:hAnsi="Calibri Light" w:cs="Calibri Light"/>
          <w:b/>
          <w:bCs/>
          <w:color w:val="2F5496" w:themeColor="accent1" w:themeShade="BF"/>
          <w:sz w:val="26"/>
          <w:szCs w:val="26"/>
        </w:rPr>
      </w:pPr>
      <w:r w:rsidRPr="0E1FC06F">
        <w:rPr>
          <w:rFonts w:ascii="Calibri Light" w:eastAsia="Calibri Light" w:hAnsi="Calibri Light" w:cs="Calibri Light"/>
          <w:b/>
          <w:bCs/>
          <w:color w:val="2F5496" w:themeColor="accent1" w:themeShade="BF"/>
          <w:sz w:val="26"/>
          <w:szCs w:val="26"/>
        </w:rPr>
        <w:t>Preliminary Terrestrial Habitat Assessment Questions by Land use</w:t>
      </w:r>
      <w:bookmarkEnd w:id="344"/>
    </w:p>
    <w:p w14:paraId="58C590D7" w14:textId="5DF01B77" w:rsidR="004B4E9B" w:rsidRDefault="0E1FC06F" w:rsidP="0E1FC06F">
      <w:pPr>
        <w:rPr>
          <w:rFonts w:eastAsia="Times New Roman"/>
        </w:rPr>
      </w:pPr>
      <w:r>
        <w:t xml:space="preserve">Land uses refer to those officially defined by NRCS. See NRCS </w:t>
      </w:r>
      <w:r w:rsidRPr="0E1FC06F">
        <w:rPr>
          <w:rFonts w:eastAsia="Times New Roman"/>
        </w:rPr>
        <w:t>Circular 180-14-1 (10/01/2013).</w:t>
      </w:r>
    </w:p>
    <w:p w14:paraId="2E5266BE" w14:textId="12857A1A" w:rsidR="002C4AD5" w:rsidRPr="00865861" w:rsidRDefault="004B4E9B">
      <w:pPr>
        <w:rPr>
          <w:i/>
          <w:iCs/>
          <w:color w:val="445369"/>
        </w:rPr>
      </w:pPr>
      <w:bookmarkStart w:id="345" w:name="_Toc529879181"/>
      <w:r w:rsidRPr="216C5EA9">
        <w:rPr>
          <w:i/>
          <w:iCs/>
          <w:color w:val="44546A" w:themeColor="text2"/>
        </w:rPr>
        <w:t xml:space="preserve">Figure </w:t>
      </w:r>
      <w:r w:rsidRPr="49E10F9E">
        <w:fldChar w:fldCharType="begin"/>
      </w:r>
      <w:r w:rsidRPr="001B0005">
        <w:rPr>
          <w:i/>
          <w:iCs/>
          <w:color w:val="44546A" w:themeColor="text2"/>
        </w:rPr>
        <w:instrText xml:space="preserve"> SEQ Figure \* ARABIC </w:instrText>
      </w:r>
      <w:r w:rsidRPr="49E10F9E">
        <w:rPr>
          <w:i/>
          <w:iCs/>
          <w:color w:val="44546A" w:themeColor="text2"/>
        </w:rPr>
        <w:fldChar w:fldCharType="separate"/>
      </w:r>
      <w:r w:rsidR="002551DD">
        <w:rPr>
          <w:i/>
          <w:iCs/>
          <w:noProof/>
          <w:color w:val="44546A" w:themeColor="text2"/>
        </w:rPr>
        <w:t>127</w:t>
      </w:r>
      <w:r w:rsidRPr="49E10F9E">
        <w:fldChar w:fldCharType="end"/>
      </w:r>
      <w:r w:rsidRPr="216C5EA9">
        <w:rPr>
          <w:i/>
          <w:iCs/>
          <w:color w:val="44546A" w:themeColor="text2"/>
        </w:rPr>
        <w:t>: Crop (Annual and Mixed) + (Perennial)</w:t>
      </w:r>
      <w:bookmarkEnd w:id="345"/>
      <w:r w:rsidR="002C4AD5" w:rsidRPr="216C5EA9">
        <w:rPr>
          <w:i/>
          <w:iCs/>
          <w:color w:val="44546A" w:themeColor="text2"/>
        </w:rPr>
        <w:t xml:space="preserve"> Preliminary Assessment Question</w:t>
      </w:r>
      <w:r w:rsidR="00FD5E84" w:rsidRPr="216C5EA9">
        <w:rPr>
          <w:i/>
          <w:iCs/>
          <w:color w:val="44546A" w:themeColor="text2"/>
        </w:rPr>
        <w:t>s</w:t>
      </w:r>
      <w:r w:rsidR="002C4AD5" w:rsidRPr="216C5EA9">
        <w:rPr>
          <w:i/>
          <w:iCs/>
          <w:color w:val="44546A" w:themeColor="text2"/>
        </w:rPr>
        <w:t xml:space="preserve"> and Answer Choices</w:t>
      </w:r>
    </w:p>
    <w:tbl>
      <w:tblPr>
        <w:tblStyle w:val="TableGrid"/>
        <w:tblW w:w="0" w:type="auto"/>
        <w:tblLook w:val="04A0" w:firstRow="1" w:lastRow="0" w:firstColumn="1" w:lastColumn="0" w:noHBand="0" w:noVBand="1"/>
      </w:tblPr>
      <w:tblGrid>
        <w:gridCol w:w="1031"/>
        <w:gridCol w:w="7155"/>
        <w:gridCol w:w="1164"/>
      </w:tblGrid>
      <w:tr w:rsidR="004B4E9B" w:rsidRPr="003178C7" w14:paraId="5D9B1421" w14:textId="77777777" w:rsidTr="55748213">
        <w:tc>
          <w:tcPr>
            <w:tcW w:w="1031" w:type="dxa"/>
            <w:shd w:val="clear" w:color="auto" w:fill="D9E2F3" w:themeFill="accent1" w:themeFillTint="33"/>
          </w:tcPr>
          <w:p w14:paraId="2A3C4A50" w14:textId="77777777" w:rsidR="004B4E9B" w:rsidRPr="003178C7" w:rsidRDefault="004B4E9B" w:rsidP="008719D1">
            <w:pPr>
              <w:rPr>
                <w:rFonts w:cstheme="minorHAnsi"/>
              </w:rPr>
            </w:pPr>
            <w:r w:rsidRPr="003178C7">
              <w:rPr>
                <w:rFonts w:cstheme="minorHAnsi"/>
              </w:rPr>
              <w:t>Question</w:t>
            </w:r>
          </w:p>
        </w:tc>
        <w:tc>
          <w:tcPr>
            <w:tcW w:w="7155" w:type="dxa"/>
            <w:shd w:val="clear" w:color="auto" w:fill="D9E2F3" w:themeFill="accent1" w:themeFillTint="33"/>
          </w:tcPr>
          <w:p w14:paraId="65FB96E2" w14:textId="77777777" w:rsidR="004B4E9B" w:rsidRPr="003178C7" w:rsidRDefault="004B4E9B" w:rsidP="00C1404C">
            <w:r w:rsidRPr="003178C7">
              <w:t>Crop (Annual and Mixed) + (Perennial) Preliminary Assessment Question</w:t>
            </w:r>
            <w:r w:rsidR="00FD5E84">
              <w:t>s</w:t>
            </w:r>
            <w:r w:rsidRPr="003178C7">
              <w:t xml:space="preserve"> and Answer Choices</w:t>
            </w:r>
          </w:p>
          <w:p w14:paraId="7FD8424D" w14:textId="77777777" w:rsidR="004B4E9B" w:rsidRPr="003178C7" w:rsidRDefault="004B4E9B" w:rsidP="008719D1">
            <w:pPr>
              <w:rPr>
                <w:rFonts w:cstheme="minorHAnsi"/>
              </w:rPr>
            </w:pPr>
          </w:p>
        </w:tc>
        <w:tc>
          <w:tcPr>
            <w:tcW w:w="1164" w:type="dxa"/>
            <w:shd w:val="clear" w:color="auto" w:fill="D9E2F3" w:themeFill="accent1" w:themeFillTint="33"/>
          </w:tcPr>
          <w:p w14:paraId="26747AE3" w14:textId="77777777" w:rsidR="004B4E9B" w:rsidRPr="003178C7" w:rsidRDefault="004B4E9B" w:rsidP="008719D1">
            <w:pPr>
              <w:rPr>
                <w:rFonts w:cstheme="minorHAnsi"/>
              </w:rPr>
            </w:pPr>
            <w:r w:rsidRPr="003178C7">
              <w:rPr>
                <w:rFonts w:cstheme="minorHAnsi"/>
              </w:rPr>
              <w:t>Existing Condition Points</w:t>
            </w:r>
          </w:p>
        </w:tc>
      </w:tr>
      <w:tr w:rsidR="004B4E9B" w:rsidRPr="003178C7" w14:paraId="4A52BEC5" w14:textId="77777777" w:rsidTr="00865861">
        <w:tc>
          <w:tcPr>
            <w:tcW w:w="1031" w:type="dxa"/>
            <w:vMerge w:val="restart"/>
          </w:tcPr>
          <w:p w14:paraId="216022A3" w14:textId="77777777" w:rsidR="004B4E9B" w:rsidRPr="003178C7" w:rsidRDefault="004B4E9B" w:rsidP="00C5667A">
            <w:pPr>
              <w:pStyle w:val="ListParagraph"/>
              <w:numPr>
                <w:ilvl w:val="0"/>
                <w:numId w:val="16"/>
              </w:numPr>
              <w:rPr>
                <w:rFonts w:cstheme="minorHAnsi"/>
              </w:rPr>
            </w:pPr>
          </w:p>
        </w:tc>
        <w:tc>
          <w:tcPr>
            <w:tcW w:w="7155" w:type="dxa"/>
          </w:tcPr>
          <w:p w14:paraId="001D893B" w14:textId="5F5A7AB2" w:rsidR="004B4E9B" w:rsidRPr="003178C7" w:rsidRDefault="004B4E9B" w:rsidP="008719D1">
            <w:pPr>
              <w:rPr>
                <w:rFonts w:cstheme="minorHAnsi"/>
              </w:rPr>
            </w:pPr>
            <w:r w:rsidRPr="003178C7">
              <w:rPr>
                <w:rFonts w:eastAsia="Times New Roman" w:cstheme="minorHAnsi"/>
              </w:rPr>
              <w:t>Is the cropland flooded annually to provide habitat for wetland wildlife</w:t>
            </w:r>
            <w:r w:rsidR="00C8109A">
              <w:rPr>
                <w:rFonts w:eastAsia="Times New Roman" w:cstheme="minorHAnsi"/>
              </w:rPr>
              <w:t>,</w:t>
            </w:r>
            <w:r w:rsidRPr="003178C7">
              <w:rPr>
                <w:rFonts w:eastAsia="Times New Roman" w:cstheme="minorHAnsi"/>
              </w:rPr>
              <w:t xml:space="preserve"> target species</w:t>
            </w:r>
            <w:r w:rsidR="00C8109A">
              <w:rPr>
                <w:rFonts w:eastAsia="Times New Roman" w:cstheme="minorHAnsi"/>
              </w:rPr>
              <w:t>, or both</w:t>
            </w:r>
            <w:r w:rsidRPr="003178C7">
              <w:rPr>
                <w:rFonts w:cstheme="minorHAnsi"/>
              </w:rPr>
              <w:t>?</w:t>
            </w:r>
          </w:p>
          <w:p w14:paraId="082650E3" w14:textId="77777777" w:rsidR="004B4E9B" w:rsidRPr="003178C7" w:rsidRDefault="004B4E9B" w:rsidP="008719D1">
            <w:pPr>
              <w:rPr>
                <w:rFonts w:cstheme="minorHAnsi"/>
              </w:rPr>
            </w:pPr>
          </w:p>
        </w:tc>
        <w:tc>
          <w:tcPr>
            <w:tcW w:w="1164" w:type="dxa"/>
          </w:tcPr>
          <w:p w14:paraId="40F9CDA3" w14:textId="77777777" w:rsidR="004B4E9B" w:rsidRPr="003178C7" w:rsidRDefault="004B4E9B" w:rsidP="008719D1">
            <w:pPr>
              <w:rPr>
                <w:rFonts w:cstheme="minorHAnsi"/>
              </w:rPr>
            </w:pPr>
          </w:p>
        </w:tc>
      </w:tr>
      <w:tr w:rsidR="004B4E9B" w:rsidRPr="003178C7" w14:paraId="2F29B5EF" w14:textId="77777777" w:rsidTr="00865861">
        <w:tc>
          <w:tcPr>
            <w:tcW w:w="1031" w:type="dxa"/>
            <w:vMerge/>
          </w:tcPr>
          <w:p w14:paraId="636D70F1" w14:textId="77777777" w:rsidR="004B4E9B" w:rsidRPr="003178C7" w:rsidRDefault="004B4E9B" w:rsidP="008719D1">
            <w:pPr>
              <w:rPr>
                <w:rFonts w:cstheme="minorHAnsi"/>
              </w:rPr>
            </w:pPr>
          </w:p>
        </w:tc>
        <w:tc>
          <w:tcPr>
            <w:tcW w:w="7155" w:type="dxa"/>
          </w:tcPr>
          <w:p w14:paraId="7892C489" w14:textId="77777777" w:rsidR="004B4E9B" w:rsidRPr="003178C7" w:rsidRDefault="004B4E9B" w:rsidP="008719D1">
            <w:pPr>
              <w:rPr>
                <w:rFonts w:cstheme="minorHAnsi"/>
              </w:rPr>
            </w:pPr>
            <w:r w:rsidRPr="003178C7">
              <w:rPr>
                <w:rFonts w:cstheme="minorHAnsi"/>
              </w:rPr>
              <w:t>a. Yes</w:t>
            </w:r>
          </w:p>
        </w:tc>
        <w:tc>
          <w:tcPr>
            <w:tcW w:w="1164" w:type="dxa"/>
          </w:tcPr>
          <w:p w14:paraId="318AA6B2" w14:textId="77777777" w:rsidR="004B4E9B" w:rsidRPr="003178C7" w:rsidRDefault="004B4E9B" w:rsidP="008719D1">
            <w:pPr>
              <w:rPr>
                <w:rFonts w:cstheme="minorHAnsi"/>
              </w:rPr>
            </w:pPr>
          </w:p>
        </w:tc>
      </w:tr>
      <w:tr w:rsidR="004B4E9B" w:rsidRPr="003178C7" w14:paraId="4E465456" w14:textId="77777777" w:rsidTr="00865861">
        <w:tc>
          <w:tcPr>
            <w:tcW w:w="1031" w:type="dxa"/>
            <w:vMerge/>
          </w:tcPr>
          <w:p w14:paraId="6E355F4C" w14:textId="77777777" w:rsidR="004B4E9B" w:rsidRPr="003178C7" w:rsidRDefault="004B4E9B" w:rsidP="008719D1">
            <w:pPr>
              <w:rPr>
                <w:rFonts w:cstheme="minorHAnsi"/>
              </w:rPr>
            </w:pPr>
          </w:p>
        </w:tc>
        <w:tc>
          <w:tcPr>
            <w:tcW w:w="7155" w:type="dxa"/>
          </w:tcPr>
          <w:p w14:paraId="1095DFC6" w14:textId="77777777" w:rsidR="004B4E9B" w:rsidRPr="003178C7" w:rsidRDefault="004B4E9B" w:rsidP="008719D1">
            <w:pPr>
              <w:rPr>
                <w:rFonts w:cstheme="minorHAnsi"/>
              </w:rPr>
            </w:pPr>
            <w:r w:rsidRPr="003178C7">
              <w:rPr>
                <w:rFonts w:cstheme="minorHAnsi"/>
              </w:rPr>
              <w:t>b. No</w:t>
            </w:r>
          </w:p>
        </w:tc>
        <w:tc>
          <w:tcPr>
            <w:tcW w:w="1164" w:type="dxa"/>
          </w:tcPr>
          <w:p w14:paraId="60B65777" w14:textId="77777777" w:rsidR="004B4E9B" w:rsidRPr="003178C7" w:rsidRDefault="004B4E9B" w:rsidP="008719D1">
            <w:pPr>
              <w:rPr>
                <w:rFonts w:cstheme="minorHAnsi"/>
              </w:rPr>
            </w:pPr>
          </w:p>
        </w:tc>
      </w:tr>
      <w:tr w:rsidR="004B4E9B" w:rsidRPr="003178C7" w14:paraId="50D0AA07" w14:textId="77777777" w:rsidTr="00865861">
        <w:tc>
          <w:tcPr>
            <w:tcW w:w="9350" w:type="dxa"/>
            <w:gridSpan w:val="3"/>
          </w:tcPr>
          <w:p w14:paraId="7B1E347D" w14:textId="77777777" w:rsidR="004B4E9B" w:rsidRPr="003178C7" w:rsidRDefault="458ED4C6" w:rsidP="458ED4C6">
            <w:r w:rsidRPr="458ED4C6">
              <w:rPr>
                <w:rStyle w:val="Emphasis"/>
              </w:rPr>
              <w:t>If Yes to Question #1, continue below</w:t>
            </w:r>
          </w:p>
        </w:tc>
      </w:tr>
      <w:tr w:rsidR="004B4E9B" w:rsidRPr="003178C7" w14:paraId="76C1DC04" w14:textId="77777777" w:rsidTr="00865861">
        <w:tc>
          <w:tcPr>
            <w:tcW w:w="1031" w:type="dxa"/>
            <w:vMerge w:val="restart"/>
          </w:tcPr>
          <w:p w14:paraId="7017A9E1" w14:textId="77777777" w:rsidR="004B4E9B" w:rsidRPr="003178C7" w:rsidRDefault="004B4E9B" w:rsidP="00C5667A">
            <w:pPr>
              <w:pStyle w:val="ListParagraph"/>
              <w:numPr>
                <w:ilvl w:val="0"/>
                <w:numId w:val="16"/>
              </w:numPr>
              <w:rPr>
                <w:rFonts w:cstheme="minorHAnsi"/>
              </w:rPr>
            </w:pPr>
            <w:bookmarkStart w:id="346" w:name="_Ref1122125"/>
          </w:p>
        </w:tc>
        <w:bookmarkEnd w:id="346"/>
        <w:tc>
          <w:tcPr>
            <w:tcW w:w="7155" w:type="dxa"/>
          </w:tcPr>
          <w:p w14:paraId="56DD06B0" w14:textId="2D21F008" w:rsidR="004B4E9B" w:rsidRPr="003178C7" w:rsidRDefault="0794E0A3" w:rsidP="0794E0A3">
            <w:r w:rsidRPr="0794E0A3">
              <w:t xml:space="preserve">Is surface water present </w:t>
            </w:r>
            <w:proofErr w:type="gramStart"/>
            <w:r w:rsidRPr="0794E0A3">
              <w:t>sufficient</w:t>
            </w:r>
            <w:proofErr w:type="gramEnd"/>
            <w:r w:rsidRPr="0794E0A3">
              <w:t xml:space="preserve"> </w:t>
            </w:r>
            <w:r w:rsidR="00C8109A">
              <w:t xml:space="preserve">in </w:t>
            </w:r>
            <w:r w:rsidRPr="0794E0A3">
              <w:t>duration and depth for target species?</w:t>
            </w:r>
          </w:p>
          <w:p w14:paraId="785661C7" w14:textId="7A40D8D7" w:rsidR="004B4E9B" w:rsidRPr="003178C7" w:rsidRDefault="0794E0A3" w:rsidP="0794E0A3">
            <w:pPr>
              <w:pStyle w:val="Subtitle"/>
            </w:pPr>
            <w:r w:rsidRPr="0794E0A3">
              <w:lastRenderedPageBreak/>
              <w:t xml:space="preserve">Instructions: Calculate by considering consecutive days of planned surface water present.  Dependable artificial water must guarantee water for the </w:t>
            </w:r>
            <w:proofErr w:type="gramStart"/>
            <w:r w:rsidRPr="0794E0A3">
              <w:t>time period</w:t>
            </w:r>
            <w:proofErr w:type="gramEnd"/>
            <w:r w:rsidRPr="0794E0A3">
              <w:t xml:space="preserve"> indicated. Natural precipitation must have &gt;60% probability of flooding</w:t>
            </w:r>
            <w:r w:rsidR="00C8109A">
              <w:t xml:space="preserve"> and</w:t>
            </w:r>
            <w:r w:rsidRPr="0794E0A3">
              <w:t> </w:t>
            </w:r>
            <w:r w:rsidR="00C8109A">
              <w:t>m</w:t>
            </w:r>
            <w:r w:rsidR="00C8109A" w:rsidRPr="0794E0A3">
              <w:t xml:space="preserve">ust </w:t>
            </w:r>
            <w:r w:rsidRPr="0794E0A3">
              <w:t xml:space="preserve">flood ≥33% of field, otherwise select No for Question #1. Critical months of flooding </w:t>
            </w:r>
            <w:r w:rsidR="00C8109A">
              <w:t>are</w:t>
            </w:r>
            <w:r w:rsidR="00C8109A" w:rsidRPr="0794E0A3">
              <w:t xml:space="preserve"> </w:t>
            </w:r>
            <w:r w:rsidRPr="0794E0A3">
              <w:t xml:space="preserve">determined by State </w:t>
            </w:r>
            <w:r w:rsidR="00C8109A">
              <w:t>b</w:t>
            </w:r>
            <w:r w:rsidR="00C8109A" w:rsidRPr="0794E0A3">
              <w:t>iologist</w:t>
            </w:r>
            <w:r w:rsidRPr="0794E0A3">
              <w:t>.</w:t>
            </w:r>
          </w:p>
        </w:tc>
        <w:tc>
          <w:tcPr>
            <w:tcW w:w="1164" w:type="dxa"/>
          </w:tcPr>
          <w:p w14:paraId="24F21950" w14:textId="77777777" w:rsidR="004B4E9B" w:rsidRPr="003178C7" w:rsidRDefault="004B4E9B" w:rsidP="008719D1"/>
        </w:tc>
      </w:tr>
      <w:tr w:rsidR="004B4E9B" w:rsidRPr="003178C7" w14:paraId="124A50FF" w14:textId="77777777" w:rsidTr="00865861">
        <w:tc>
          <w:tcPr>
            <w:tcW w:w="1031" w:type="dxa"/>
            <w:vMerge/>
          </w:tcPr>
          <w:p w14:paraId="06226A03" w14:textId="77777777" w:rsidR="004B4E9B" w:rsidRPr="003178C7" w:rsidRDefault="004B4E9B" w:rsidP="008719D1">
            <w:pPr>
              <w:rPr>
                <w:rFonts w:cstheme="minorHAnsi"/>
              </w:rPr>
            </w:pPr>
          </w:p>
        </w:tc>
        <w:tc>
          <w:tcPr>
            <w:tcW w:w="7155" w:type="dxa"/>
          </w:tcPr>
          <w:p w14:paraId="71499F92" w14:textId="77777777" w:rsidR="004B4E9B" w:rsidRPr="003178C7" w:rsidRDefault="004B4E9B" w:rsidP="00C5667A">
            <w:pPr>
              <w:pStyle w:val="ListParagraph"/>
              <w:numPr>
                <w:ilvl w:val="0"/>
                <w:numId w:val="17"/>
              </w:numPr>
              <w:rPr>
                <w:rFonts w:cstheme="minorHAnsi"/>
              </w:rPr>
            </w:pPr>
            <w:r w:rsidRPr="003178C7">
              <w:rPr>
                <w:rFonts w:cstheme="minorHAnsi"/>
              </w:rPr>
              <w:t>Yes</w:t>
            </w:r>
          </w:p>
        </w:tc>
        <w:tc>
          <w:tcPr>
            <w:tcW w:w="1164" w:type="dxa"/>
          </w:tcPr>
          <w:p w14:paraId="307BA3DE" w14:textId="77777777" w:rsidR="004B4E9B" w:rsidRPr="002056B8" w:rsidRDefault="004B4E9B" w:rsidP="008719D1">
            <w:r w:rsidRPr="09346B3E">
              <w:t>33</w:t>
            </w:r>
          </w:p>
        </w:tc>
      </w:tr>
      <w:tr w:rsidR="004B4E9B" w:rsidRPr="003178C7" w14:paraId="0FD6EA9D" w14:textId="77777777" w:rsidTr="00865861">
        <w:tc>
          <w:tcPr>
            <w:tcW w:w="1031" w:type="dxa"/>
            <w:vMerge/>
          </w:tcPr>
          <w:p w14:paraId="4811F5D7" w14:textId="77777777" w:rsidR="004B4E9B" w:rsidRPr="003178C7" w:rsidRDefault="004B4E9B" w:rsidP="008719D1">
            <w:pPr>
              <w:rPr>
                <w:rFonts w:cstheme="minorHAnsi"/>
              </w:rPr>
            </w:pPr>
          </w:p>
        </w:tc>
        <w:tc>
          <w:tcPr>
            <w:tcW w:w="7155" w:type="dxa"/>
          </w:tcPr>
          <w:p w14:paraId="74112393" w14:textId="77777777" w:rsidR="004B4E9B" w:rsidRPr="003178C7" w:rsidRDefault="004B4E9B" w:rsidP="00C5667A">
            <w:pPr>
              <w:pStyle w:val="ListParagraph"/>
              <w:numPr>
                <w:ilvl w:val="0"/>
                <w:numId w:val="17"/>
              </w:numPr>
              <w:rPr>
                <w:rFonts w:cstheme="minorHAnsi"/>
              </w:rPr>
            </w:pPr>
            <w:r w:rsidRPr="003178C7">
              <w:rPr>
                <w:rFonts w:cstheme="minorHAnsi"/>
              </w:rPr>
              <w:t>No</w:t>
            </w:r>
          </w:p>
        </w:tc>
        <w:tc>
          <w:tcPr>
            <w:tcW w:w="1164" w:type="dxa"/>
          </w:tcPr>
          <w:p w14:paraId="508EC2E0" w14:textId="77777777" w:rsidR="004B4E9B" w:rsidRPr="002056B8" w:rsidRDefault="004B4E9B" w:rsidP="008719D1">
            <w:r w:rsidRPr="09346B3E">
              <w:t>0</w:t>
            </w:r>
          </w:p>
        </w:tc>
      </w:tr>
      <w:tr w:rsidR="004B4E9B" w:rsidRPr="003178C7" w14:paraId="76C75E42" w14:textId="77777777" w:rsidTr="00865861">
        <w:tc>
          <w:tcPr>
            <w:tcW w:w="1031" w:type="dxa"/>
            <w:vMerge w:val="restart"/>
          </w:tcPr>
          <w:p w14:paraId="42F33757" w14:textId="77777777" w:rsidR="004B4E9B" w:rsidRPr="003178C7" w:rsidRDefault="004B4E9B" w:rsidP="00C5667A">
            <w:pPr>
              <w:pStyle w:val="ListParagraph"/>
              <w:numPr>
                <w:ilvl w:val="0"/>
                <w:numId w:val="16"/>
              </w:numPr>
              <w:rPr>
                <w:rFonts w:cstheme="minorHAnsi"/>
              </w:rPr>
            </w:pPr>
          </w:p>
        </w:tc>
        <w:tc>
          <w:tcPr>
            <w:tcW w:w="7155" w:type="dxa"/>
          </w:tcPr>
          <w:p w14:paraId="079EE830" w14:textId="77777777" w:rsidR="004B4E9B" w:rsidRPr="003178C7" w:rsidRDefault="004B4E9B" w:rsidP="008719D1">
            <w:pPr>
              <w:rPr>
                <w:rFonts w:cstheme="minorHAnsi"/>
              </w:rPr>
            </w:pPr>
            <w:r w:rsidRPr="003178C7">
              <w:rPr>
                <w:rFonts w:cstheme="minorHAnsi"/>
              </w:rPr>
              <w:t>What is the frequency of the flooding or inundation?</w:t>
            </w:r>
          </w:p>
          <w:p w14:paraId="763E3C45" w14:textId="77777777" w:rsidR="004B4E9B" w:rsidRPr="003178C7" w:rsidRDefault="004B4E9B">
            <w:pPr>
              <w:pStyle w:val="Subtitle"/>
            </w:pPr>
            <w:r w:rsidRPr="0069543B">
              <w:t>Instructions: Must flood a minimum of 33% of the field, otherwise select No for Question #1.</w:t>
            </w:r>
          </w:p>
        </w:tc>
        <w:tc>
          <w:tcPr>
            <w:tcW w:w="1164" w:type="dxa"/>
          </w:tcPr>
          <w:p w14:paraId="4C9B242B" w14:textId="77777777" w:rsidR="004B4E9B" w:rsidRPr="002056B8" w:rsidRDefault="004B4E9B" w:rsidP="008719D1"/>
        </w:tc>
      </w:tr>
      <w:tr w:rsidR="004B4E9B" w:rsidRPr="003178C7" w14:paraId="7CC1160F" w14:textId="77777777" w:rsidTr="00865861">
        <w:tc>
          <w:tcPr>
            <w:tcW w:w="1031" w:type="dxa"/>
            <w:vMerge/>
          </w:tcPr>
          <w:p w14:paraId="5978059B" w14:textId="77777777" w:rsidR="004B4E9B" w:rsidRPr="003178C7" w:rsidRDefault="004B4E9B" w:rsidP="008719D1">
            <w:pPr>
              <w:rPr>
                <w:rFonts w:cstheme="minorHAnsi"/>
              </w:rPr>
            </w:pPr>
          </w:p>
        </w:tc>
        <w:tc>
          <w:tcPr>
            <w:tcW w:w="7155" w:type="dxa"/>
          </w:tcPr>
          <w:p w14:paraId="6C7C006B" w14:textId="24CBA213" w:rsidR="004B4E9B" w:rsidRPr="003178C7" w:rsidRDefault="004B4E9B" w:rsidP="00C5667A">
            <w:pPr>
              <w:pStyle w:val="ListParagraph"/>
              <w:numPr>
                <w:ilvl w:val="0"/>
                <w:numId w:val="18"/>
              </w:numPr>
              <w:rPr>
                <w:rFonts w:cstheme="minorHAnsi"/>
              </w:rPr>
            </w:pPr>
            <w:r w:rsidRPr="003178C7">
              <w:rPr>
                <w:rFonts w:cstheme="minorHAnsi"/>
              </w:rPr>
              <w:t>&lt;2 out of 3 years.</w:t>
            </w:r>
          </w:p>
        </w:tc>
        <w:tc>
          <w:tcPr>
            <w:tcW w:w="1164" w:type="dxa"/>
          </w:tcPr>
          <w:p w14:paraId="6C290566" w14:textId="77777777" w:rsidR="004B4E9B" w:rsidRPr="002056B8" w:rsidRDefault="004B4E9B" w:rsidP="008719D1">
            <w:r w:rsidRPr="09346B3E">
              <w:t>7</w:t>
            </w:r>
          </w:p>
        </w:tc>
      </w:tr>
      <w:tr w:rsidR="004B4E9B" w:rsidRPr="003178C7" w14:paraId="432EEA03" w14:textId="77777777" w:rsidTr="00865861">
        <w:tc>
          <w:tcPr>
            <w:tcW w:w="1031" w:type="dxa"/>
            <w:vMerge/>
          </w:tcPr>
          <w:p w14:paraId="16782EF8" w14:textId="77777777" w:rsidR="004B4E9B" w:rsidRPr="003178C7" w:rsidRDefault="004B4E9B" w:rsidP="008719D1">
            <w:pPr>
              <w:rPr>
                <w:rFonts w:cstheme="minorHAnsi"/>
              </w:rPr>
            </w:pPr>
          </w:p>
        </w:tc>
        <w:tc>
          <w:tcPr>
            <w:tcW w:w="7155" w:type="dxa"/>
          </w:tcPr>
          <w:p w14:paraId="1BAE9AC4" w14:textId="77777777" w:rsidR="004B4E9B" w:rsidRPr="003178C7" w:rsidRDefault="004B4E9B" w:rsidP="00C5667A">
            <w:pPr>
              <w:pStyle w:val="ListParagraph"/>
              <w:numPr>
                <w:ilvl w:val="0"/>
                <w:numId w:val="18"/>
              </w:numPr>
              <w:rPr>
                <w:rFonts w:cstheme="minorHAnsi"/>
              </w:rPr>
            </w:pPr>
            <w:r w:rsidRPr="003178C7">
              <w:rPr>
                <w:rFonts w:cstheme="minorHAnsi"/>
              </w:rPr>
              <w:t>2 out of 3 years with dependable artificial water or precipitation driven flooding on C or D soils.</w:t>
            </w:r>
          </w:p>
        </w:tc>
        <w:tc>
          <w:tcPr>
            <w:tcW w:w="1164" w:type="dxa"/>
          </w:tcPr>
          <w:p w14:paraId="14740D4C" w14:textId="77777777" w:rsidR="004B4E9B" w:rsidRPr="002056B8" w:rsidRDefault="004B4E9B" w:rsidP="008719D1">
            <w:r w:rsidRPr="09346B3E">
              <w:t>17</w:t>
            </w:r>
          </w:p>
        </w:tc>
      </w:tr>
      <w:tr w:rsidR="004B4E9B" w:rsidRPr="003178C7" w14:paraId="626B0033" w14:textId="77777777" w:rsidTr="00865861">
        <w:tc>
          <w:tcPr>
            <w:tcW w:w="1031" w:type="dxa"/>
            <w:vMerge/>
          </w:tcPr>
          <w:p w14:paraId="79D440EA" w14:textId="77777777" w:rsidR="004B4E9B" w:rsidRPr="003178C7" w:rsidRDefault="004B4E9B" w:rsidP="008719D1">
            <w:pPr>
              <w:rPr>
                <w:rFonts w:cstheme="minorHAnsi"/>
              </w:rPr>
            </w:pPr>
          </w:p>
        </w:tc>
        <w:tc>
          <w:tcPr>
            <w:tcW w:w="7155" w:type="dxa"/>
          </w:tcPr>
          <w:p w14:paraId="5ECB4A51" w14:textId="77777777" w:rsidR="004B4E9B" w:rsidRPr="003178C7" w:rsidRDefault="004B4E9B" w:rsidP="00C5667A">
            <w:pPr>
              <w:pStyle w:val="ListParagraph"/>
              <w:numPr>
                <w:ilvl w:val="0"/>
                <w:numId w:val="18"/>
              </w:numPr>
              <w:rPr>
                <w:rFonts w:cstheme="minorHAnsi"/>
              </w:rPr>
            </w:pPr>
            <w:r w:rsidRPr="003178C7">
              <w:rPr>
                <w:rFonts w:cstheme="minorHAnsi"/>
              </w:rPr>
              <w:t>Annually with dependable artificial water or precipitation driven flooding on C or D soils.</w:t>
            </w:r>
          </w:p>
        </w:tc>
        <w:tc>
          <w:tcPr>
            <w:tcW w:w="1164" w:type="dxa"/>
          </w:tcPr>
          <w:p w14:paraId="37EEE243" w14:textId="77777777" w:rsidR="004B4E9B" w:rsidRPr="002056B8" w:rsidRDefault="004B4E9B" w:rsidP="008719D1">
            <w:r w:rsidRPr="09346B3E">
              <w:t>33</w:t>
            </w:r>
          </w:p>
        </w:tc>
      </w:tr>
      <w:tr w:rsidR="004B4E9B" w:rsidRPr="003178C7" w14:paraId="65A90B37" w14:textId="77777777" w:rsidTr="00865861">
        <w:tc>
          <w:tcPr>
            <w:tcW w:w="1031" w:type="dxa"/>
            <w:vMerge w:val="restart"/>
          </w:tcPr>
          <w:p w14:paraId="3DF398E4" w14:textId="77777777" w:rsidR="004B4E9B" w:rsidRPr="003178C7" w:rsidRDefault="004B4E9B" w:rsidP="00C5667A">
            <w:pPr>
              <w:pStyle w:val="ListParagraph"/>
              <w:numPr>
                <w:ilvl w:val="0"/>
                <w:numId w:val="16"/>
              </w:numPr>
              <w:rPr>
                <w:rFonts w:cstheme="minorHAnsi"/>
              </w:rPr>
            </w:pPr>
          </w:p>
        </w:tc>
        <w:tc>
          <w:tcPr>
            <w:tcW w:w="7155" w:type="dxa"/>
          </w:tcPr>
          <w:p w14:paraId="453D400A" w14:textId="77777777" w:rsidR="004B4E9B" w:rsidRPr="003178C7" w:rsidRDefault="004B4E9B" w:rsidP="008719D1">
            <w:pPr>
              <w:rPr>
                <w:rFonts w:cstheme="minorHAnsi"/>
              </w:rPr>
            </w:pPr>
            <w:r w:rsidRPr="003178C7">
              <w:rPr>
                <w:rFonts w:cstheme="minorHAnsi"/>
              </w:rPr>
              <w:t>What is the size of the flooded area or inundation?</w:t>
            </w:r>
          </w:p>
        </w:tc>
        <w:tc>
          <w:tcPr>
            <w:tcW w:w="1164" w:type="dxa"/>
          </w:tcPr>
          <w:p w14:paraId="59CE97F9" w14:textId="77777777" w:rsidR="004B4E9B" w:rsidRPr="003178C7" w:rsidRDefault="004B4E9B" w:rsidP="008719D1"/>
        </w:tc>
      </w:tr>
      <w:tr w:rsidR="004B4E9B" w:rsidRPr="003178C7" w14:paraId="1B95ABE6" w14:textId="77777777" w:rsidTr="00865861">
        <w:tc>
          <w:tcPr>
            <w:tcW w:w="1031" w:type="dxa"/>
            <w:vMerge/>
          </w:tcPr>
          <w:p w14:paraId="21201C11" w14:textId="77777777" w:rsidR="004B4E9B" w:rsidRPr="003178C7" w:rsidRDefault="004B4E9B" w:rsidP="008719D1">
            <w:pPr>
              <w:rPr>
                <w:rFonts w:cstheme="minorHAnsi"/>
              </w:rPr>
            </w:pPr>
          </w:p>
        </w:tc>
        <w:tc>
          <w:tcPr>
            <w:tcW w:w="7155" w:type="dxa"/>
            <w:vAlign w:val="center"/>
          </w:tcPr>
          <w:p w14:paraId="67E17EE8" w14:textId="33157105" w:rsidR="004B4E9B" w:rsidRPr="003178C7" w:rsidRDefault="005475FC" w:rsidP="00865861">
            <w:pPr>
              <w:pStyle w:val="ListParagraph"/>
              <w:numPr>
                <w:ilvl w:val="0"/>
                <w:numId w:val="109"/>
              </w:numPr>
            </w:pPr>
            <w:r w:rsidRPr="008C277D">
              <w:t>≤</w:t>
            </w:r>
            <w:r w:rsidR="004B4E9B" w:rsidRPr="4F4C4BDB">
              <w:t>33% of the field.</w:t>
            </w:r>
          </w:p>
        </w:tc>
        <w:tc>
          <w:tcPr>
            <w:tcW w:w="1164" w:type="dxa"/>
          </w:tcPr>
          <w:p w14:paraId="50CE761A" w14:textId="77777777" w:rsidR="004B4E9B" w:rsidRPr="003178C7" w:rsidRDefault="004B4E9B" w:rsidP="008719D1">
            <w:r w:rsidRPr="09346B3E">
              <w:t>7</w:t>
            </w:r>
          </w:p>
        </w:tc>
      </w:tr>
      <w:tr w:rsidR="004B4E9B" w:rsidRPr="003178C7" w14:paraId="09E62341" w14:textId="77777777" w:rsidTr="00865861">
        <w:tc>
          <w:tcPr>
            <w:tcW w:w="1031" w:type="dxa"/>
            <w:vMerge/>
          </w:tcPr>
          <w:p w14:paraId="57F051F9" w14:textId="77777777" w:rsidR="004B4E9B" w:rsidRPr="003178C7" w:rsidRDefault="004B4E9B" w:rsidP="008719D1">
            <w:pPr>
              <w:rPr>
                <w:rFonts w:cstheme="minorHAnsi"/>
              </w:rPr>
            </w:pPr>
          </w:p>
        </w:tc>
        <w:tc>
          <w:tcPr>
            <w:tcW w:w="7155" w:type="dxa"/>
          </w:tcPr>
          <w:p w14:paraId="398598DF" w14:textId="30A54882" w:rsidR="004B4E9B" w:rsidRPr="003178C7" w:rsidRDefault="004B4E9B" w:rsidP="00865861">
            <w:pPr>
              <w:pStyle w:val="ListParagraph"/>
              <w:numPr>
                <w:ilvl w:val="0"/>
                <w:numId w:val="109"/>
              </w:numPr>
            </w:pPr>
            <w:r w:rsidRPr="4F4C4BDB">
              <w:t>&gt;33 and ≤50% of the field.</w:t>
            </w:r>
          </w:p>
        </w:tc>
        <w:tc>
          <w:tcPr>
            <w:tcW w:w="1164" w:type="dxa"/>
          </w:tcPr>
          <w:p w14:paraId="55466D90" w14:textId="77777777" w:rsidR="004B4E9B" w:rsidRPr="003178C7" w:rsidRDefault="004B4E9B" w:rsidP="008719D1">
            <w:r w:rsidRPr="09346B3E">
              <w:t>17</w:t>
            </w:r>
          </w:p>
        </w:tc>
      </w:tr>
      <w:tr w:rsidR="004B4E9B" w:rsidRPr="003178C7" w14:paraId="17FC51EA" w14:textId="77777777" w:rsidTr="00865861">
        <w:tc>
          <w:tcPr>
            <w:tcW w:w="1031" w:type="dxa"/>
            <w:vMerge/>
          </w:tcPr>
          <w:p w14:paraId="5CE32457" w14:textId="77777777" w:rsidR="004B4E9B" w:rsidRPr="003178C7" w:rsidRDefault="004B4E9B" w:rsidP="008719D1">
            <w:pPr>
              <w:rPr>
                <w:rFonts w:cstheme="minorHAnsi"/>
              </w:rPr>
            </w:pPr>
          </w:p>
        </w:tc>
        <w:tc>
          <w:tcPr>
            <w:tcW w:w="7155" w:type="dxa"/>
            <w:vAlign w:val="center"/>
          </w:tcPr>
          <w:p w14:paraId="10F6127F" w14:textId="32D5614A" w:rsidR="004B4E9B" w:rsidRPr="003178C7" w:rsidRDefault="004B4E9B" w:rsidP="00865861">
            <w:pPr>
              <w:pStyle w:val="ListParagraph"/>
              <w:numPr>
                <w:ilvl w:val="0"/>
                <w:numId w:val="109"/>
              </w:numPr>
            </w:pPr>
            <w:r w:rsidRPr="4F4C4BDB">
              <w:t>&gt;50 and ≤75% of the field.</w:t>
            </w:r>
          </w:p>
        </w:tc>
        <w:tc>
          <w:tcPr>
            <w:tcW w:w="1164" w:type="dxa"/>
          </w:tcPr>
          <w:p w14:paraId="4B305366" w14:textId="77777777" w:rsidR="004B4E9B" w:rsidRPr="003178C7" w:rsidRDefault="004B4E9B" w:rsidP="008719D1">
            <w:r w:rsidRPr="09346B3E">
              <w:t>27</w:t>
            </w:r>
          </w:p>
        </w:tc>
      </w:tr>
      <w:tr w:rsidR="004B4E9B" w:rsidRPr="003178C7" w14:paraId="2361CA24" w14:textId="77777777" w:rsidTr="00865861">
        <w:tc>
          <w:tcPr>
            <w:tcW w:w="1031" w:type="dxa"/>
            <w:vMerge/>
          </w:tcPr>
          <w:p w14:paraId="45DF3A06" w14:textId="77777777" w:rsidR="004B4E9B" w:rsidRPr="003178C7" w:rsidRDefault="004B4E9B" w:rsidP="008719D1">
            <w:pPr>
              <w:rPr>
                <w:rFonts w:cstheme="minorHAnsi"/>
              </w:rPr>
            </w:pPr>
          </w:p>
        </w:tc>
        <w:tc>
          <w:tcPr>
            <w:tcW w:w="7155" w:type="dxa"/>
            <w:vAlign w:val="center"/>
          </w:tcPr>
          <w:p w14:paraId="1FC1E4FA" w14:textId="3F021585" w:rsidR="004B4E9B" w:rsidRPr="003178C7" w:rsidRDefault="004B4E9B" w:rsidP="00865861">
            <w:pPr>
              <w:pStyle w:val="ListParagraph"/>
              <w:numPr>
                <w:ilvl w:val="0"/>
                <w:numId w:val="109"/>
              </w:numPr>
            </w:pPr>
            <w:r w:rsidRPr="4F4C4BDB">
              <w:t>&gt;75% of the field.</w:t>
            </w:r>
          </w:p>
        </w:tc>
        <w:tc>
          <w:tcPr>
            <w:tcW w:w="1164" w:type="dxa"/>
          </w:tcPr>
          <w:p w14:paraId="6C7A1AC4" w14:textId="77777777" w:rsidR="004B4E9B" w:rsidRPr="003178C7" w:rsidRDefault="004B4E9B" w:rsidP="008719D1">
            <w:r w:rsidRPr="09346B3E">
              <w:t>34</w:t>
            </w:r>
          </w:p>
        </w:tc>
      </w:tr>
      <w:tr w:rsidR="004B4E9B" w:rsidRPr="003178C7" w14:paraId="512B5FE0" w14:textId="77777777" w:rsidTr="00865861">
        <w:tc>
          <w:tcPr>
            <w:tcW w:w="9350" w:type="dxa"/>
            <w:gridSpan w:val="3"/>
          </w:tcPr>
          <w:p w14:paraId="79948125" w14:textId="77777777" w:rsidR="004B4E9B" w:rsidRPr="003178C7" w:rsidRDefault="458ED4C6" w:rsidP="458ED4C6">
            <w:r w:rsidRPr="458ED4C6">
              <w:rPr>
                <w:rStyle w:val="Emphasis"/>
              </w:rPr>
              <w:t>If No to Question #1, continue below</w:t>
            </w:r>
          </w:p>
        </w:tc>
      </w:tr>
      <w:tr w:rsidR="004B4E9B" w:rsidRPr="003178C7" w14:paraId="5F103372" w14:textId="77777777" w:rsidTr="00865861">
        <w:tc>
          <w:tcPr>
            <w:tcW w:w="1031" w:type="dxa"/>
            <w:vMerge w:val="restart"/>
          </w:tcPr>
          <w:p w14:paraId="080A02E6" w14:textId="77777777" w:rsidR="004B4E9B" w:rsidRPr="003178C7" w:rsidRDefault="004B4E9B" w:rsidP="00C5667A">
            <w:pPr>
              <w:pStyle w:val="ListParagraph"/>
              <w:numPr>
                <w:ilvl w:val="0"/>
                <w:numId w:val="15"/>
              </w:numPr>
              <w:rPr>
                <w:rFonts w:cstheme="minorHAnsi"/>
              </w:rPr>
            </w:pPr>
          </w:p>
        </w:tc>
        <w:tc>
          <w:tcPr>
            <w:tcW w:w="7155" w:type="dxa"/>
          </w:tcPr>
          <w:p w14:paraId="031DE1F6" w14:textId="77777777" w:rsidR="004B4E9B" w:rsidRPr="003178C7" w:rsidRDefault="4589CC4B" w:rsidP="4589CC4B">
            <w:r w:rsidRPr="4589CC4B">
              <w:t>What is the composition of Non-Cropland Habitat Elements (NCHE)?</w:t>
            </w:r>
          </w:p>
          <w:p w14:paraId="2C725AE2" w14:textId="772276B8" w:rsidR="004B4E9B" w:rsidRPr="003178C7" w:rsidRDefault="004B4E9B">
            <w:pPr>
              <w:pStyle w:val="Subtitle"/>
            </w:pPr>
            <w:r w:rsidRPr="00BF4E74">
              <w:t xml:space="preserve">Instructions: NCHE are habitat elements associated with crop fields, such as field borders, odd areas, windbreaks, wetlands, </w:t>
            </w:r>
            <w:r w:rsidRPr="00F644C1">
              <w:t xml:space="preserve">brushy draws, hedgerows, seeps, riparian areas, vegetated ditches, native vegetated communities, rare and declining habitats, and center pivot corners, occurring within the field </w:t>
            </w:r>
            <w:r w:rsidR="00E96531" w:rsidRPr="00E96531">
              <w:rPr>
                <w:b/>
              </w:rPr>
              <w:t>or</w:t>
            </w:r>
            <w:r w:rsidRPr="00F644C1">
              <w:t xml:space="preserve"> directly adjacent to the cropland field, such as CRP, woodlands, and riparian areas.</w:t>
            </w:r>
            <w:r w:rsidR="00565C59" w:rsidRPr="00C73E22">
              <w:t xml:space="preserve"> Undesirable species already defined by states for CSP.</w:t>
            </w:r>
          </w:p>
        </w:tc>
        <w:tc>
          <w:tcPr>
            <w:tcW w:w="1164" w:type="dxa"/>
          </w:tcPr>
          <w:p w14:paraId="3A1552A4" w14:textId="77777777" w:rsidR="004B4E9B" w:rsidRPr="003178C7" w:rsidRDefault="004B4E9B" w:rsidP="008719D1"/>
        </w:tc>
      </w:tr>
      <w:tr w:rsidR="004B4E9B" w:rsidRPr="003178C7" w14:paraId="0E710380" w14:textId="77777777" w:rsidTr="00865861">
        <w:tc>
          <w:tcPr>
            <w:tcW w:w="1031" w:type="dxa"/>
            <w:vMerge/>
          </w:tcPr>
          <w:p w14:paraId="0B927C67" w14:textId="77777777" w:rsidR="004B4E9B" w:rsidRPr="003178C7" w:rsidRDefault="004B4E9B" w:rsidP="008719D1">
            <w:pPr>
              <w:rPr>
                <w:rFonts w:cstheme="minorHAnsi"/>
              </w:rPr>
            </w:pPr>
          </w:p>
        </w:tc>
        <w:tc>
          <w:tcPr>
            <w:tcW w:w="7155" w:type="dxa"/>
            <w:vAlign w:val="center"/>
          </w:tcPr>
          <w:p w14:paraId="0DBB22AF" w14:textId="0031558E" w:rsidR="004B4E9B" w:rsidRPr="003178C7" w:rsidRDefault="004B4E9B" w:rsidP="00C5667A">
            <w:pPr>
              <w:pStyle w:val="ListParagraph"/>
              <w:numPr>
                <w:ilvl w:val="7"/>
                <w:numId w:val="15"/>
              </w:numPr>
            </w:pPr>
            <w:r w:rsidRPr="00EA3595">
              <w:t>Herbaceous cover with &gt;75% undesirable species.</w:t>
            </w:r>
          </w:p>
        </w:tc>
        <w:tc>
          <w:tcPr>
            <w:tcW w:w="1164" w:type="dxa"/>
            <w:vAlign w:val="center"/>
          </w:tcPr>
          <w:p w14:paraId="5F2E4DF1" w14:textId="77777777" w:rsidR="004B4E9B" w:rsidRPr="003178C7" w:rsidRDefault="004B4E9B" w:rsidP="008719D1">
            <w:r w:rsidRPr="09346B3E">
              <w:t>0</w:t>
            </w:r>
          </w:p>
        </w:tc>
      </w:tr>
      <w:tr w:rsidR="004B4E9B" w:rsidRPr="003178C7" w14:paraId="13F7536F" w14:textId="77777777" w:rsidTr="00865861">
        <w:tc>
          <w:tcPr>
            <w:tcW w:w="1031" w:type="dxa"/>
            <w:vMerge/>
          </w:tcPr>
          <w:p w14:paraId="209FFD06" w14:textId="77777777" w:rsidR="004B4E9B" w:rsidRPr="003178C7" w:rsidRDefault="004B4E9B" w:rsidP="008719D1">
            <w:pPr>
              <w:rPr>
                <w:rFonts w:cstheme="minorHAnsi"/>
              </w:rPr>
            </w:pPr>
          </w:p>
        </w:tc>
        <w:tc>
          <w:tcPr>
            <w:tcW w:w="7155" w:type="dxa"/>
            <w:vAlign w:val="center"/>
          </w:tcPr>
          <w:p w14:paraId="34BA9982" w14:textId="77777777" w:rsidR="004B4E9B" w:rsidRPr="003178C7" w:rsidRDefault="004B4E9B" w:rsidP="00C5667A">
            <w:pPr>
              <w:pStyle w:val="ListParagraph"/>
              <w:numPr>
                <w:ilvl w:val="7"/>
                <w:numId w:val="15"/>
              </w:numPr>
            </w:pPr>
            <w:r w:rsidRPr="6087A5DF">
              <w:t>Herbaceous cover primarily of introduced species with low wildlife value.</w:t>
            </w:r>
          </w:p>
        </w:tc>
        <w:tc>
          <w:tcPr>
            <w:tcW w:w="1164" w:type="dxa"/>
            <w:vAlign w:val="center"/>
          </w:tcPr>
          <w:p w14:paraId="759FF141" w14:textId="77777777" w:rsidR="004B4E9B" w:rsidRPr="003178C7" w:rsidRDefault="004B4E9B" w:rsidP="008719D1">
            <w:r w:rsidRPr="09346B3E">
              <w:t>2</w:t>
            </w:r>
          </w:p>
        </w:tc>
      </w:tr>
      <w:tr w:rsidR="004B4E9B" w:rsidRPr="003178C7" w14:paraId="47CBDA2B" w14:textId="77777777" w:rsidTr="00865861">
        <w:tc>
          <w:tcPr>
            <w:tcW w:w="1031" w:type="dxa"/>
            <w:vMerge/>
          </w:tcPr>
          <w:p w14:paraId="124896E1" w14:textId="77777777" w:rsidR="004B4E9B" w:rsidRPr="003178C7" w:rsidRDefault="004B4E9B" w:rsidP="008719D1">
            <w:pPr>
              <w:rPr>
                <w:rFonts w:cstheme="minorHAnsi"/>
              </w:rPr>
            </w:pPr>
          </w:p>
        </w:tc>
        <w:tc>
          <w:tcPr>
            <w:tcW w:w="7155" w:type="dxa"/>
            <w:vAlign w:val="center"/>
          </w:tcPr>
          <w:p w14:paraId="05D0E925" w14:textId="7FABC607" w:rsidR="004B4E9B" w:rsidRPr="003178C7" w:rsidRDefault="004B4E9B" w:rsidP="00C5667A">
            <w:pPr>
              <w:pStyle w:val="ListParagraph"/>
              <w:numPr>
                <w:ilvl w:val="7"/>
                <w:numId w:val="15"/>
              </w:numPr>
              <w:rPr>
                <w:rFonts w:cstheme="minorHAnsi"/>
              </w:rPr>
            </w:pPr>
            <w:r w:rsidRPr="003178C7">
              <w:rPr>
                <w:rFonts w:cstheme="minorHAnsi"/>
              </w:rPr>
              <w:t>Cover composed primarily of native plants; some structural</w:t>
            </w:r>
            <w:r w:rsidR="00C8109A">
              <w:rPr>
                <w:rFonts w:cstheme="minorHAnsi"/>
              </w:rPr>
              <w:t xml:space="preserve"> or </w:t>
            </w:r>
            <w:r w:rsidRPr="003178C7">
              <w:rPr>
                <w:rFonts w:cstheme="minorHAnsi"/>
              </w:rPr>
              <w:t>functional groups (e.g., warm season tall grasses, warm season mid-grasses, warm season short</w:t>
            </w:r>
            <w:r w:rsidR="00C8109A">
              <w:rPr>
                <w:rFonts w:cstheme="minorHAnsi"/>
              </w:rPr>
              <w:t xml:space="preserve"> </w:t>
            </w:r>
            <w:r w:rsidRPr="003178C7">
              <w:rPr>
                <w:rFonts w:cstheme="minorHAnsi"/>
              </w:rPr>
              <w:t>grasses, cool season mid-grasses, perennial forbs, shrubs, and trees) expected for the site are missing; number of species are fewer than expected for the ecological site or site potential.</w:t>
            </w:r>
          </w:p>
        </w:tc>
        <w:tc>
          <w:tcPr>
            <w:tcW w:w="1164" w:type="dxa"/>
            <w:vAlign w:val="center"/>
          </w:tcPr>
          <w:p w14:paraId="3A8CD4C8" w14:textId="77777777" w:rsidR="004B4E9B" w:rsidRPr="003178C7" w:rsidRDefault="004B4E9B" w:rsidP="008719D1">
            <w:r w:rsidRPr="09346B3E">
              <w:t>6</w:t>
            </w:r>
          </w:p>
        </w:tc>
      </w:tr>
      <w:tr w:rsidR="004B4E9B" w:rsidRPr="003178C7" w14:paraId="7D3A7E33" w14:textId="77777777" w:rsidTr="00865861">
        <w:tc>
          <w:tcPr>
            <w:tcW w:w="1031" w:type="dxa"/>
            <w:vMerge/>
          </w:tcPr>
          <w:p w14:paraId="727D7178" w14:textId="77777777" w:rsidR="004B4E9B" w:rsidRPr="003178C7" w:rsidRDefault="004B4E9B" w:rsidP="008719D1">
            <w:pPr>
              <w:rPr>
                <w:rFonts w:cstheme="minorHAnsi"/>
              </w:rPr>
            </w:pPr>
          </w:p>
        </w:tc>
        <w:tc>
          <w:tcPr>
            <w:tcW w:w="7155" w:type="dxa"/>
            <w:vAlign w:val="center"/>
          </w:tcPr>
          <w:p w14:paraId="5176FE3B" w14:textId="77777777" w:rsidR="004B4E9B" w:rsidRPr="003178C7" w:rsidRDefault="004B4E9B" w:rsidP="00C5667A">
            <w:pPr>
              <w:pStyle w:val="ListParagraph"/>
              <w:numPr>
                <w:ilvl w:val="7"/>
                <w:numId w:val="15"/>
              </w:numPr>
            </w:pPr>
            <w:r w:rsidRPr="6087A5DF">
              <w:t>Herbaceous cover either native herbaceous vegetation or introduced species with high wildlife value, such as those often included in wildlife seed mixes.</w:t>
            </w:r>
          </w:p>
        </w:tc>
        <w:tc>
          <w:tcPr>
            <w:tcW w:w="1164" w:type="dxa"/>
            <w:vAlign w:val="center"/>
          </w:tcPr>
          <w:p w14:paraId="5D03FE2A" w14:textId="77777777" w:rsidR="004B4E9B" w:rsidRPr="003178C7" w:rsidRDefault="004B4E9B" w:rsidP="008719D1">
            <w:r w:rsidRPr="09346B3E">
              <w:t>8</w:t>
            </w:r>
          </w:p>
        </w:tc>
      </w:tr>
      <w:tr w:rsidR="004B4E9B" w:rsidRPr="003178C7" w14:paraId="2E39BE18" w14:textId="77777777" w:rsidTr="00865861">
        <w:tc>
          <w:tcPr>
            <w:tcW w:w="1031" w:type="dxa"/>
            <w:vMerge/>
          </w:tcPr>
          <w:p w14:paraId="48086EC7" w14:textId="77777777" w:rsidR="004B4E9B" w:rsidRPr="003178C7" w:rsidRDefault="004B4E9B" w:rsidP="008719D1">
            <w:pPr>
              <w:rPr>
                <w:rFonts w:cstheme="minorHAnsi"/>
              </w:rPr>
            </w:pPr>
          </w:p>
        </w:tc>
        <w:tc>
          <w:tcPr>
            <w:tcW w:w="7155" w:type="dxa"/>
            <w:vAlign w:val="center"/>
          </w:tcPr>
          <w:p w14:paraId="068E92B3" w14:textId="504E97F8" w:rsidR="004B4E9B" w:rsidRPr="003178C7" w:rsidRDefault="004B4E9B" w:rsidP="00C5667A">
            <w:pPr>
              <w:pStyle w:val="ListParagraph"/>
              <w:numPr>
                <w:ilvl w:val="7"/>
                <w:numId w:val="15"/>
              </w:numPr>
              <w:rPr>
                <w:rFonts w:cstheme="minorHAnsi"/>
              </w:rPr>
            </w:pPr>
            <w:r w:rsidRPr="003178C7">
              <w:rPr>
                <w:rFonts w:cstheme="minorHAnsi"/>
              </w:rPr>
              <w:t>Cover is composed of &gt;75% of all structural</w:t>
            </w:r>
            <w:r w:rsidR="00C8109A">
              <w:rPr>
                <w:rFonts w:cstheme="minorHAnsi"/>
              </w:rPr>
              <w:t xml:space="preserve"> or </w:t>
            </w:r>
            <w:r w:rsidRPr="003178C7">
              <w:rPr>
                <w:rFonts w:cstheme="minorHAnsi"/>
              </w:rPr>
              <w:t>functional groups (e.g., warm season grasses, cool season grasses, perennial forbs, shrubs, and trees) expected for the site; number of species in each group closely matches that expected for the ecological site or site potential.</w:t>
            </w:r>
          </w:p>
        </w:tc>
        <w:tc>
          <w:tcPr>
            <w:tcW w:w="1164" w:type="dxa"/>
            <w:vAlign w:val="center"/>
          </w:tcPr>
          <w:p w14:paraId="269E9EAB" w14:textId="77777777" w:rsidR="004B4E9B" w:rsidRPr="003178C7" w:rsidRDefault="004B4E9B" w:rsidP="008719D1">
            <w:r w:rsidRPr="09346B3E">
              <w:t>11</w:t>
            </w:r>
          </w:p>
        </w:tc>
      </w:tr>
      <w:tr w:rsidR="004B4E9B" w:rsidRPr="003178C7" w14:paraId="72553BEC" w14:textId="77777777" w:rsidTr="00865861">
        <w:tc>
          <w:tcPr>
            <w:tcW w:w="1031" w:type="dxa"/>
            <w:vMerge w:val="restart"/>
          </w:tcPr>
          <w:p w14:paraId="783E6C7E" w14:textId="77777777" w:rsidR="004B4E9B" w:rsidRPr="003178C7" w:rsidRDefault="004B4E9B" w:rsidP="00C5667A">
            <w:pPr>
              <w:pStyle w:val="ListParagraph"/>
              <w:numPr>
                <w:ilvl w:val="0"/>
                <w:numId w:val="15"/>
              </w:numPr>
              <w:rPr>
                <w:rFonts w:cstheme="minorHAnsi"/>
              </w:rPr>
            </w:pPr>
          </w:p>
        </w:tc>
        <w:tc>
          <w:tcPr>
            <w:tcW w:w="7155" w:type="dxa"/>
            <w:vAlign w:val="center"/>
          </w:tcPr>
          <w:p w14:paraId="0DD50C72" w14:textId="7228D38A" w:rsidR="004B4E9B" w:rsidRPr="003178C7" w:rsidRDefault="004B4E9B" w:rsidP="008719D1">
            <w:pPr>
              <w:rPr>
                <w:rFonts w:cstheme="minorHAnsi"/>
              </w:rPr>
            </w:pPr>
            <w:r w:rsidRPr="003178C7">
              <w:rPr>
                <w:rFonts w:cstheme="minorHAnsi"/>
              </w:rPr>
              <w:t xml:space="preserve">What amount of NCHE is within </w:t>
            </w:r>
            <w:r w:rsidR="00C8109A" w:rsidRPr="0029467D">
              <w:rPr>
                <w:rFonts w:cstheme="minorHAnsi"/>
                <w:b/>
              </w:rPr>
              <w:t>or</w:t>
            </w:r>
            <w:r w:rsidR="00C8109A" w:rsidRPr="003178C7">
              <w:rPr>
                <w:rFonts w:cstheme="minorHAnsi"/>
              </w:rPr>
              <w:t xml:space="preserve"> </w:t>
            </w:r>
            <w:r w:rsidRPr="003178C7">
              <w:rPr>
                <w:rFonts w:cstheme="minorHAnsi"/>
              </w:rPr>
              <w:t>directly adjacent to the field?</w:t>
            </w:r>
          </w:p>
          <w:p w14:paraId="414B2FD4" w14:textId="461074CB" w:rsidR="004B4E9B" w:rsidRPr="003178C7" w:rsidRDefault="004B4E9B" w:rsidP="008719D1">
            <w:pPr>
              <w:pStyle w:val="Subtitle"/>
              <w:rPr>
                <w:rFonts w:cstheme="minorHAnsi"/>
              </w:rPr>
            </w:pPr>
            <w:r w:rsidRPr="003178C7">
              <w:rPr>
                <w:rFonts w:cstheme="minorHAnsi"/>
              </w:rPr>
              <w:t xml:space="preserve">Instructions: Each of these elements must be wildlife friendly as determined by the State </w:t>
            </w:r>
            <w:r w:rsidR="00C8109A">
              <w:rPr>
                <w:rFonts w:cstheme="minorHAnsi"/>
              </w:rPr>
              <w:t>b</w:t>
            </w:r>
            <w:r w:rsidR="00C8109A" w:rsidRPr="003178C7">
              <w:rPr>
                <w:rFonts w:cstheme="minorHAnsi"/>
              </w:rPr>
              <w:t>iologist</w:t>
            </w:r>
            <w:r w:rsidRPr="003178C7">
              <w:rPr>
                <w:rFonts w:cstheme="minorHAnsi"/>
              </w:rPr>
              <w:t xml:space="preserve">. Eligible NCHE must be under the control of the applicant and ≥30 feet wide and ≥0.1 acre.  NCHE must meet state quality standards for wildlife habitat as defined by the NRCS State </w:t>
            </w:r>
            <w:r w:rsidR="00C8109A">
              <w:rPr>
                <w:rFonts w:cstheme="minorHAnsi"/>
              </w:rPr>
              <w:t>b</w:t>
            </w:r>
            <w:r w:rsidR="00C8109A" w:rsidRPr="003178C7">
              <w:rPr>
                <w:rFonts w:cstheme="minorHAnsi"/>
              </w:rPr>
              <w:t xml:space="preserve">iologist </w:t>
            </w:r>
            <w:r w:rsidRPr="003178C7">
              <w:rPr>
                <w:rFonts w:cstheme="minorHAnsi"/>
              </w:rPr>
              <w:t xml:space="preserve">with guidance from the State </w:t>
            </w:r>
            <w:r w:rsidR="00C8109A">
              <w:rPr>
                <w:rFonts w:cstheme="minorHAnsi"/>
              </w:rPr>
              <w:t>w</w:t>
            </w:r>
            <w:r w:rsidRPr="003178C7">
              <w:rPr>
                <w:rFonts w:cstheme="minorHAnsi"/>
              </w:rPr>
              <w:t xml:space="preserve">ildlife </w:t>
            </w:r>
            <w:r w:rsidR="00C8109A">
              <w:rPr>
                <w:rFonts w:cstheme="minorHAnsi"/>
              </w:rPr>
              <w:t>a</w:t>
            </w:r>
            <w:r w:rsidRPr="003178C7">
              <w:rPr>
                <w:rFonts w:cstheme="minorHAnsi"/>
              </w:rPr>
              <w:t>gency.</w:t>
            </w:r>
          </w:p>
        </w:tc>
        <w:tc>
          <w:tcPr>
            <w:tcW w:w="1164" w:type="dxa"/>
            <w:vAlign w:val="center"/>
          </w:tcPr>
          <w:p w14:paraId="7C76BD9D" w14:textId="77777777" w:rsidR="004B4E9B" w:rsidRPr="003178C7" w:rsidRDefault="004B4E9B" w:rsidP="008719D1"/>
        </w:tc>
      </w:tr>
      <w:tr w:rsidR="004B4E9B" w:rsidRPr="003178C7" w14:paraId="17FF3328" w14:textId="77777777" w:rsidTr="00865861">
        <w:tc>
          <w:tcPr>
            <w:tcW w:w="1031" w:type="dxa"/>
            <w:vMerge/>
          </w:tcPr>
          <w:p w14:paraId="4AE8D1BB" w14:textId="77777777" w:rsidR="004B4E9B" w:rsidRPr="003178C7" w:rsidRDefault="004B4E9B" w:rsidP="008719D1">
            <w:pPr>
              <w:rPr>
                <w:rFonts w:cstheme="minorHAnsi"/>
              </w:rPr>
            </w:pPr>
          </w:p>
        </w:tc>
        <w:tc>
          <w:tcPr>
            <w:tcW w:w="7155" w:type="dxa"/>
            <w:vAlign w:val="center"/>
          </w:tcPr>
          <w:p w14:paraId="60C2DCA8" w14:textId="005D5B47" w:rsidR="004B4E9B" w:rsidRPr="003178C7" w:rsidRDefault="004B4E9B" w:rsidP="00C5667A">
            <w:pPr>
              <w:pStyle w:val="ListParagraph"/>
              <w:numPr>
                <w:ilvl w:val="0"/>
                <w:numId w:val="20"/>
              </w:numPr>
              <w:rPr>
                <w:rFonts w:cstheme="minorHAnsi"/>
              </w:rPr>
            </w:pPr>
            <w:r w:rsidRPr="003178C7">
              <w:rPr>
                <w:rFonts w:cstheme="minorHAnsi"/>
              </w:rPr>
              <w:t>≤1% of the field.</w:t>
            </w:r>
          </w:p>
        </w:tc>
        <w:tc>
          <w:tcPr>
            <w:tcW w:w="1164" w:type="dxa"/>
          </w:tcPr>
          <w:p w14:paraId="2E97FE30" w14:textId="77777777" w:rsidR="004B4E9B" w:rsidRPr="003178C7" w:rsidRDefault="004B4E9B" w:rsidP="008719D1">
            <w:r w:rsidRPr="09346B3E">
              <w:t>0</w:t>
            </w:r>
          </w:p>
        </w:tc>
      </w:tr>
      <w:tr w:rsidR="004B4E9B" w:rsidRPr="003178C7" w14:paraId="7D470853" w14:textId="77777777" w:rsidTr="00865861">
        <w:tc>
          <w:tcPr>
            <w:tcW w:w="1031" w:type="dxa"/>
            <w:vMerge/>
          </w:tcPr>
          <w:p w14:paraId="345A5674" w14:textId="77777777" w:rsidR="004B4E9B" w:rsidRPr="003178C7" w:rsidRDefault="004B4E9B" w:rsidP="008719D1">
            <w:pPr>
              <w:rPr>
                <w:rFonts w:cstheme="minorHAnsi"/>
              </w:rPr>
            </w:pPr>
          </w:p>
        </w:tc>
        <w:tc>
          <w:tcPr>
            <w:tcW w:w="7155" w:type="dxa"/>
            <w:vAlign w:val="center"/>
          </w:tcPr>
          <w:p w14:paraId="08B38094" w14:textId="04813089" w:rsidR="004B4E9B" w:rsidRPr="003178C7" w:rsidRDefault="004B4E9B" w:rsidP="00C5667A">
            <w:pPr>
              <w:pStyle w:val="ListParagraph"/>
              <w:numPr>
                <w:ilvl w:val="0"/>
                <w:numId w:val="20"/>
              </w:numPr>
              <w:rPr>
                <w:rFonts w:cstheme="minorHAnsi"/>
              </w:rPr>
            </w:pPr>
            <w:r w:rsidRPr="003178C7">
              <w:rPr>
                <w:rFonts w:cstheme="minorHAnsi"/>
              </w:rPr>
              <w:t>&gt;1% and ≤5% of the field.</w:t>
            </w:r>
          </w:p>
        </w:tc>
        <w:tc>
          <w:tcPr>
            <w:tcW w:w="1164" w:type="dxa"/>
          </w:tcPr>
          <w:p w14:paraId="69585879" w14:textId="77777777" w:rsidR="004B4E9B" w:rsidRPr="003178C7" w:rsidRDefault="004B4E9B" w:rsidP="008719D1">
            <w:r w:rsidRPr="09346B3E">
              <w:t>3</w:t>
            </w:r>
          </w:p>
        </w:tc>
      </w:tr>
      <w:tr w:rsidR="004B4E9B" w:rsidRPr="003178C7" w14:paraId="0AFEEF81" w14:textId="77777777" w:rsidTr="00865861">
        <w:tc>
          <w:tcPr>
            <w:tcW w:w="1031" w:type="dxa"/>
            <w:vMerge/>
          </w:tcPr>
          <w:p w14:paraId="29174759" w14:textId="77777777" w:rsidR="004B4E9B" w:rsidRPr="003178C7" w:rsidRDefault="004B4E9B" w:rsidP="008719D1">
            <w:pPr>
              <w:rPr>
                <w:rFonts w:cstheme="minorHAnsi"/>
              </w:rPr>
            </w:pPr>
          </w:p>
        </w:tc>
        <w:tc>
          <w:tcPr>
            <w:tcW w:w="7155" w:type="dxa"/>
            <w:vAlign w:val="center"/>
          </w:tcPr>
          <w:p w14:paraId="7D18EA16" w14:textId="1FF95BE2" w:rsidR="004B4E9B" w:rsidRPr="003178C7" w:rsidRDefault="004B4E9B" w:rsidP="00C5667A">
            <w:pPr>
              <w:pStyle w:val="ListParagraph"/>
              <w:numPr>
                <w:ilvl w:val="0"/>
                <w:numId w:val="20"/>
              </w:numPr>
              <w:rPr>
                <w:rFonts w:cstheme="minorHAnsi"/>
              </w:rPr>
            </w:pPr>
            <w:r w:rsidRPr="003178C7">
              <w:rPr>
                <w:rFonts w:cstheme="minorHAnsi"/>
              </w:rPr>
              <w:t>&gt;5% and ≤10% of the field.</w:t>
            </w:r>
          </w:p>
        </w:tc>
        <w:tc>
          <w:tcPr>
            <w:tcW w:w="1164" w:type="dxa"/>
          </w:tcPr>
          <w:p w14:paraId="3FD93625" w14:textId="77777777" w:rsidR="004B4E9B" w:rsidRPr="003178C7" w:rsidRDefault="004B4E9B" w:rsidP="008719D1">
            <w:r w:rsidRPr="09346B3E">
              <w:t>9</w:t>
            </w:r>
          </w:p>
        </w:tc>
      </w:tr>
      <w:tr w:rsidR="004B4E9B" w:rsidRPr="003178C7" w14:paraId="2BFCBAF0" w14:textId="77777777" w:rsidTr="00865861">
        <w:tc>
          <w:tcPr>
            <w:tcW w:w="1031" w:type="dxa"/>
            <w:vMerge/>
          </w:tcPr>
          <w:p w14:paraId="7136D4F8" w14:textId="77777777" w:rsidR="004B4E9B" w:rsidRPr="003178C7" w:rsidRDefault="004B4E9B" w:rsidP="008719D1">
            <w:pPr>
              <w:rPr>
                <w:rFonts w:cstheme="minorHAnsi"/>
              </w:rPr>
            </w:pPr>
          </w:p>
        </w:tc>
        <w:tc>
          <w:tcPr>
            <w:tcW w:w="7155" w:type="dxa"/>
            <w:vAlign w:val="center"/>
          </w:tcPr>
          <w:p w14:paraId="5F951545" w14:textId="3C46C24C" w:rsidR="004B4E9B" w:rsidRPr="003178C7" w:rsidRDefault="004B4E9B" w:rsidP="00C5667A">
            <w:pPr>
              <w:pStyle w:val="ListParagraph"/>
              <w:numPr>
                <w:ilvl w:val="0"/>
                <w:numId w:val="20"/>
              </w:numPr>
              <w:rPr>
                <w:rFonts w:cstheme="minorHAnsi"/>
              </w:rPr>
            </w:pPr>
            <w:r w:rsidRPr="003178C7">
              <w:rPr>
                <w:rFonts w:cstheme="minorHAnsi"/>
              </w:rPr>
              <w:t>&gt;10% of the field.</w:t>
            </w:r>
          </w:p>
        </w:tc>
        <w:tc>
          <w:tcPr>
            <w:tcW w:w="1164" w:type="dxa"/>
          </w:tcPr>
          <w:p w14:paraId="755DD68C" w14:textId="77777777" w:rsidR="004B4E9B" w:rsidRPr="003178C7" w:rsidRDefault="004B4E9B" w:rsidP="008719D1">
            <w:r w:rsidRPr="09346B3E">
              <w:t>11</w:t>
            </w:r>
          </w:p>
        </w:tc>
      </w:tr>
      <w:tr w:rsidR="004B4E9B" w:rsidRPr="003178C7" w14:paraId="07D1DCFD" w14:textId="77777777" w:rsidTr="00865861">
        <w:tc>
          <w:tcPr>
            <w:tcW w:w="1031" w:type="dxa"/>
            <w:vMerge w:val="restart"/>
          </w:tcPr>
          <w:p w14:paraId="199C4941" w14:textId="77777777" w:rsidR="004B4E9B" w:rsidRPr="003178C7" w:rsidRDefault="004B4E9B" w:rsidP="00C5667A">
            <w:pPr>
              <w:pStyle w:val="ListParagraph"/>
              <w:numPr>
                <w:ilvl w:val="0"/>
                <w:numId w:val="15"/>
              </w:numPr>
              <w:rPr>
                <w:rFonts w:cstheme="minorHAnsi"/>
              </w:rPr>
            </w:pPr>
          </w:p>
        </w:tc>
        <w:tc>
          <w:tcPr>
            <w:tcW w:w="7155" w:type="dxa"/>
            <w:vAlign w:val="center"/>
          </w:tcPr>
          <w:p w14:paraId="1BB301B5" w14:textId="0198A53F" w:rsidR="004B4E9B" w:rsidRPr="003178C7" w:rsidRDefault="6AE9E98F" w:rsidP="6AE9E98F">
            <w:r w:rsidRPr="6AE9E98F">
              <w:t xml:space="preserve">What is the width of NCHE within </w:t>
            </w:r>
            <w:r w:rsidR="00E96531" w:rsidRPr="00E96531">
              <w:rPr>
                <w:b/>
              </w:rPr>
              <w:t>or</w:t>
            </w:r>
            <w:r w:rsidRPr="6AE9E98F">
              <w:t xml:space="preserve"> directly adjacent to the field?  </w:t>
            </w:r>
          </w:p>
        </w:tc>
        <w:tc>
          <w:tcPr>
            <w:tcW w:w="1164" w:type="dxa"/>
          </w:tcPr>
          <w:p w14:paraId="3D552DFB" w14:textId="77777777" w:rsidR="004B4E9B" w:rsidRPr="003178C7" w:rsidRDefault="004B4E9B" w:rsidP="008719D1"/>
        </w:tc>
      </w:tr>
      <w:tr w:rsidR="004B4E9B" w:rsidRPr="003178C7" w14:paraId="7BC3186E" w14:textId="77777777" w:rsidTr="00865861">
        <w:tc>
          <w:tcPr>
            <w:tcW w:w="1031" w:type="dxa"/>
            <w:vMerge/>
          </w:tcPr>
          <w:p w14:paraId="1917917B" w14:textId="77777777" w:rsidR="004B4E9B" w:rsidRPr="003178C7" w:rsidRDefault="004B4E9B" w:rsidP="008719D1">
            <w:pPr>
              <w:rPr>
                <w:rFonts w:cstheme="minorHAnsi"/>
              </w:rPr>
            </w:pPr>
          </w:p>
        </w:tc>
        <w:tc>
          <w:tcPr>
            <w:tcW w:w="7155" w:type="dxa"/>
            <w:vAlign w:val="center"/>
          </w:tcPr>
          <w:p w14:paraId="3834DEAC" w14:textId="580807E0" w:rsidR="004B4E9B" w:rsidRPr="003178C7" w:rsidRDefault="004B4E9B" w:rsidP="00C5667A">
            <w:pPr>
              <w:pStyle w:val="ListParagraph"/>
              <w:numPr>
                <w:ilvl w:val="7"/>
                <w:numId w:val="15"/>
              </w:numPr>
              <w:rPr>
                <w:rFonts w:cstheme="minorHAnsi"/>
              </w:rPr>
            </w:pPr>
            <w:r w:rsidRPr="003178C7">
              <w:rPr>
                <w:rFonts w:cstheme="minorHAnsi"/>
              </w:rPr>
              <w:t>≤30 feet wide.</w:t>
            </w:r>
          </w:p>
        </w:tc>
        <w:tc>
          <w:tcPr>
            <w:tcW w:w="1164" w:type="dxa"/>
          </w:tcPr>
          <w:p w14:paraId="5F4F2ECB" w14:textId="77777777" w:rsidR="004B4E9B" w:rsidRPr="003178C7" w:rsidRDefault="004B4E9B" w:rsidP="008719D1">
            <w:r w:rsidRPr="09346B3E">
              <w:t>0</w:t>
            </w:r>
          </w:p>
        </w:tc>
      </w:tr>
      <w:tr w:rsidR="004B4E9B" w:rsidRPr="003178C7" w14:paraId="51A75D43" w14:textId="77777777" w:rsidTr="00865861">
        <w:tc>
          <w:tcPr>
            <w:tcW w:w="1031" w:type="dxa"/>
            <w:vMerge/>
          </w:tcPr>
          <w:p w14:paraId="068D2961" w14:textId="77777777" w:rsidR="004B4E9B" w:rsidRPr="003178C7" w:rsidRDefault="004B4E9B" w:rsidP="008719D1">
            <w:pPr>
              <w:rPr>
                <w:rFonts w:cstheme="minorHAnsi"/>
              </w:rPr>
            </w:pPr>
          </w:p>
        </w:tc>
        <w:tc>
          <w:tcPr>
            <w:tcW w:w="7155" w:type="dxa"/>
            <w:vAlign w:val="center"/>
          </w:tcPr>
          <w:p w14:paraId="707913A0" w14:textId="23D3930A" w:rsidR="004B4E9B" w:rsidRPr="003178C7" w:rsidRDefault="004B4E9B" w:rsidP="00C5667A">
            <w:pPr>
              <w:pStyle w:val="ListParagraph"/>
              <w:numPr>
                <w:ilvl w:val="7"/>
                <w:numId w:val="15"/>
              </w:numPr>
              <w:rPr>
                <w:rFonts w:cstheme="minorHAnsi"/>
              </w:rPr>
            </w:pPr>
            <w:r w:rsidRPr="003178C7">
              <w:rPr>
                <w:rFonts w:cstheme="minorHAnsi"/>
              </w:rPr>
              <w:t>&gt;30 to and ≤75 feet wide.</w:t>
            </w:r>
          </w:p>
        </w:tc>
        <w:tc>
          <w:tcPr>
            <w:tcW w:w="1164" w:type="dxa"/>
          </w:tcPr>
          <w:p w14:paraId="6FF2D377" w14:textId="77777777" w:rsidR="004B4E9B" w:rsidRPr="003178C7" w:rsidRDefault="004B4E9B" w:rsidP="008719D1">
            <w:r w:rsidRPr="09346B3E">
              <w:t>6</w:t>
            </w:r>
          </w:p>
        </w:tc>
      </w:tr>
      <w:tr w:rsidR="004B4E9B" w:rsidRPr="003178C7" w14:paraId="186FE506" w14:textId="77777777" w:rsidTr="00865861">
        <w:tc>
          <w:tcPr>
            <w:tcW w:w="1031" w:type="dxa"/>
            <w:vMerge/>
          </w:tcPr>
          <w:p w14:paraId="1CB1B5DF" w14:textId="77777777" w:rsidR="004B4E9B" w:rsidRPr="003178C7" w:rsidRDefault="004B4E9B" w:rsidP="008719D1">
            <w:pPr>
              <w:rPr>
                <w:rFonts w:cstheme="minorHAnsi"/>
              </w:rPr>
            </w:pPr>
          </w:p>
        </w:tc>
        <w:tc>
          <w:tcPr>
            <w:tcW w:w="7155" w:type="dxa"/>
            <w:vAlign w:val="center"/>
          </w:tcPr>
          <w:p w14:paraId="689B0061" w14:textId="10A4057B" w:rsidR="004B4E9B" w:rsidRPr="003178C7" w:rsidRDefault="004B4E9B" w:rsidP="00C5667A">
            <w:pPr>
              <w:pStyle w:val="ListParagraph"/>
              <w:numPr>
                <w:ilvl w:val="7"/>
                <w:numId w:val="15"/>
              </w:numPr>
              <w:rPr>
                <w:rFonts w:cstheme="minorHAnsi"/>
              </w:rPr>
            </w:pPr>
            <w:r w:rsidRPr="003178C7">
              <w:rPr>
                <w:rFonts w:cstheme="minorHAnsi"/>
              </w:rPr>
              <w:t>&gt;75 to and ≤120 feet wide.</w:t>
            </w:r>
          </w:p>
        </w:tc>
        <w:tc>
          <w:tcPr>
            <w:tcW w:w="1164" w:type="dxa"/>
          </w:tcPr>
          <w:p w14:paraId="1D6A774F" w14:textId="77777777" w:rsidR="004B4E9B" w:rsidRPr="003178C7" w:rsidRDefault="004B4E9B" w:rsidP="008719D1">
            <w:r w:rsidRPr="09346B3E">
              <w:t>9</w:t>
            </w:r>
          </w:p>
        </w:tc>
      </w:tr>
      <w:tr w:rsidR="004B4E9B" w:rsidRPr="003178C7" w14:paraId="010EEF43" w14:textId="77777777" w:rsidTr="00865861">
        <w:trPr>
          <w:trHeight w:val="70"/>
        </w:trPr>
        <w:tc>
          <w:tcPr>
            <w:tcW w:w="1031" w:type="dxa"/>
            <w:vMerge/>
          </w:tcPr>
          <w:p w14:paraId="17B1CA0F" w14:textId="77777777" w:rsidR="004B4E9B" w:rsidRPr="003178C7" w:rsidRDefault="004B4E9B" w:rsidP="008719D1">
            <w:pPr>
              <w:rPr>
                <w:rFonts w:cstheme="minorHAnsi"/>
              </w:rPr>
            </w:pPr>
          </w:p>
        </w:tc>
        <w:tc>
          <w:tcPr>
            <w:tcW w:w="7155" w:type="dxa"/>
            <w:vAlign w:val="center"/>
          </w:tcPr>
          <w:p w14:paraId="1AA161BE" w14:textId="7F72EBF6" w:rsidR="004B4E9B" w:rsidRPr="003178C7" w:rsidRDefault="004B4E9B" w:rsidP="00C5667A">
            <w:pPr>
              <w:pStyle w:val="ListParagraph"/>
              <w:numPr>
                <w:ilvl w:val="7"/>
                <w:numId w:val="15"/>
              </w:numPr>
              <w:rPr>
                <w:rFonts w:cstheme="minorHAnsi"/>
              </w:rPr>
            </w:pPr>
            <w:r w:rsidRPr="003178C7">
              <w:rPr>
                <w:rFonts w:cstheme="minorHAnsi"/>
              </w:rPr>
              <w:t>&gt;120 feet wide.</w:t>
            </w:r>
          </w:p>
        </w:tc>
        <w:tc>
          <w:tcPr>
            <w:tcW w:w="1164" w:type="dxa"/>
          </w:tcPr>
          <w:p w14:paraId="3C2F63A8" w14:textId="77777777" w:rsidR="004B4E9B" w:rsidRPr="003178C7" w:rsidRDefault="004B4E9B" w:rsidP="008719D1">
            <w:r w:rsidRPr="09346B3E">
              <w:t>11</w:t>
            </w:r>
          </w:p>
        </w:tc>
      </w:tr>
      <w:tr w:rsidR="004B4E9B" w:rsidRPr="003178C7" w14:paraId="0092536C" w14:textId="77777777" w:rsidTr="00865861">
        <w:trPr>
          <w:trHeight w:val="70"/>
        </w:trPr>
        <w:tc>
          <w:tcPr>
            <w:tcW w:w="1031" w:type="dxa"/>
            <w:vMerge w:val="restart"/>
          </w:tcPr>
          <w:p w14:paraId="34FD9EE7" w14:textId="77777777" w:rsidR="004B4E9B" w:rsidRPr="003178C7" w:rsidRDefault="004B4E9B" w:rsidP="00C5667A">
            <w:pPr>
              <w:pStyle w:val="ListParagraph"/>
              <w:numPr>
                <w:ilvl w:val="0"/>
                <w:numId w:val="15"/>
              </w:numPr>
              <w:rPr>
                <w:rFonts w:cstheme="minorHAnsi"/>
              </w:rPr>
            </w:pPr>
          </w:p>
        </w:tc>
        <w:tc>
          <w:tcPr>
            <w:tcW w:w="7155" w:type="dxa"/>
            <w:vAlign w:val="center"/>
          </w:tcPr>
          <w:p w14:paraId="00C5DB4A" w14:textId="65BCB808" w:rsidR="004B4E9B" w:rsidRPr="003178C7" w:rsidRDefault="004B4E9B" w:rsidP="008719D1">
            <w:pPr>
              <w:rPr>
                <w:rFonts w:cstheme="minorHAnsi"/>
              </w:rPr>
            </w:pPr>
            <w:r w:rsidRPr="003178C7">
              <w:rPr>
                <w:rFonts w:cstheme="minorHAnsi"/>
              </w:rPr>
              <w:t>What is the maximum distance for 50% of the field (i.e.</w:t>
            </w:r>
            <w:r w:rsidR="00A3042D">
              <w:rPr>
                <w:rFonts w:cstheme="minorHAnsi"/>
              </w:rPr>
              <w:t>,</w:t>
            </w:r>
            <w:r w:rsidRPr="003178C7">
              <w:rPr>
                <w:rFonts w:cstheme="minorHAnsi"/>
              </w:rPr>
              <w:t xml:space="preserve"> average distance) from the NCHE?</w:t>
            </w:r>
          </w:p>
          <w:p w14:paraId="417A5CEB" w14:textId="76D349FB" w:rsidR="004B4E9B" w:rsidRPr="003178C7" w:rsidRDefault="004B4E9B" w:rsidP="008719D1">
            <w:pPr>
              <w:pStyle w:val="Subtitle"/>
              <w:rPr>
                <w:rFonts w:cstheme="minorHAnsi"/>
              </w:rPr>
            </w:pPr>
            <w:r w:rsidRPr="003178C7">
              <w:rPr>
                <w:rFonts w:cstheme="minorHAnsi"/>
              </w:rPr>
              <w:t xml:space="preserve">The distance can be estimated to either NCHE within the field </w:t>
            </w:r>
            <w:r w:rsidR="00E96531" w:rsidRPr="00E96531">
              <w:rPr>
                <w:rFonts w:cstheme="minorHAnsi"/>
                <w:b/>
              </w:rPr>
              <w:t>or</w:t>
            </w:r>
            <w:r w:rsidRPr="003178C7">
              <w:rPr>
                <w:rFonts w:cstheme="minorHAnsi"/>
              </w:rPr>
              <w:t xml:space="preserve"> to NCHE in an adjacent field that is controlled by the applicant.</w:t>
            </w:r>
          </w:p>
        </w:tc>
        <w:tc>
          <w:tcPr>
            <w:tcW w:w="1164" w:type="dxa"/>
          </w:tcPr>
          <w:p w14:paraId="0E4B79F5" w14:textId="77777777" w:rsidR="004B4E9B" w:rsidRPr="003178C7" w:rsidRDefault="004B4E9B" w:rsidP="008719D1"/>
        </w:tc>
      </w:tr>
      <w:tr w:rsidR="004B4E9B" w:rsidRPr="003178C7" w14:paraId="07B088DC" w14:textId="77777777" w:rsidTr="00865861">
        <w:trPr>
          <w:trHeight w:val="70"/>
        </w:trPr>
        <w:tc>
          <w:tcPr>
            <w:tcW w:w="1031" w:type="dxa"/>
            <w:vMerge/>
          </w:tcPr>
          <w:p w14:paraId="0896F82E" w14:textId="77777777" w:rsidR="004B4E9B" w:rsidRPr="003178C7" w:rsidRDefault="004B4E9B" w:rsidP="008719D1">
            <w:pPr>
              <w:rPr>
                <w:rFonts w:cstheme="minorHAnsi"/>
              </w:rPr>
            </w:pPr>
          </w:p>
        </w:tc>
        <w:tc>
          <w:tcPr>
            <w:tcW w:w="7155" w:type="dxa"/>
            <w:vAlign w:val="center"/>
          </w:tcPr>
          <w:p w14:paraId="22BBBB0E" w14:textId="22CA07B7" w:rsidR="004B4E9B" w:rsidRPr="003178C7" w:rsidRDefault="004B4E9B" w:rsidP="00C5667A">
            <w:pPr>
              <w:pStyle w:val="ListParagraph"/>
              <w:numPr>
                <w:ilvl w:val="7"/>
                <w:numId w:val="15"/>
              </w:numPr>
              <w:rPr>
                <w:rFonts w:cstheme="minorHAnsi"/>
              </w:rPr>
            </w:pPr>
            <w:r w:rsidRPr="003178C7">
              <w:rPr>
                <w:rFonts w:eastAsia="Times New Roman" w:cstheme="minorHAnsi"/>
              </w:rPr>
              <w:t>≤330 feet.</w:t>
            </w:r>
          </w:p>
        </w:tc>
        <w:tc>
          <w:tcPr>
            <w:tcW w:w="1164" w:type="dxa"/>
          </w:tcPr>
          <w:p w14:paraId="1703CBDD" w14:textId="77777777" w:rsidR="004B4E9B" w:rsidRPr="003178C7" w:rsidRDefault="004B4E9B" w:rsidP="008719D1">
            <w:r w:rsidRPr="09346B3E">
              <w:t>11</w:t>
            </w:r>
          </w:p>
        </w:tc>
      </w:tr>
      <w:tr w:rsidR="004B4E9B" w:rsidRPr="003178C7" w14:paraId="78503177" w14:textId="77777777" w:rsidTr="00865861">
        <w:trPr>
          <w:trHeight w:val="70"/>
        </w:trPr>
        <w:tc>
          <w:tcPr>
            <w:tcW w:w="1031" w:type="dxa"/>
            <w:vMerge/>
          </w:tcPr>
          <w:p w14:paraId="1A7F1828" w14:textId="77777777" w:rsidR="004B4E9B" w:rsidRPr="003178C7" w:rsidRDefault="004B4E9B" w:rsidP="008719D1">
            <w:pPr>
              <w:rPr>
                <w:rFonts w:cstheme="minorHAnsi"/>
              </w:rPr>
            </w:pPr>
          </w:p>
        </w:tc>
        <w:tc>
          <w:tcPr>
            <w:tcW w:w="7155" w:type="dxa"/>
            <w:vAlign w:val="center"/>
          </w:tcPr>
          <w:p w14:paraId="18CE8984" w14:textId="1EE14267" w:rsidR="004B4E9B" w:rsidRPr="003178C7" w:rsidRDefault="004B4E9B" w:rsidP="00C5667A">
            <w:pPr>
              <w:pStyle w:val="ListParagraph"/>
              <w:numPr>
                <w:ilvl w:val="7"/>
                <w:numId w:val="15"/>
              </w:numPr>
              <w:rPr>
                <w:rFonts w:cstheme="minorHAnsi"/>
              </w:rPr>
            </w:pPr>
            <w:r w:rsidRPr="003178C7">
              <w:rPr>
                <w:rFonts w:cstheme="minorHAnsi"/>
              </w:rPr>
              <w:t>&gt;330 feet and ≤660 feet.</w:t>
            </w:r>
          </w:p>
        </w:tc>
        <w:tc>
          <w:tcPr>
            <w:tcW w:w="1164" w:type="dxa"/>
          </w:tcPr>
          <w:p w14:paraId="467E5A04" w14:textId="77777777" w:rsidR="004B4E9B" w:rsidRPr="003178C7" w:rsidRDefault="004B4E9B" w:rsidP="008719D1">
            <w:r w:rsidRPr="09346B3E">
              <w:t>9</w:t>
            </w:r>
          </w:p>
        </w:tc>
      </w:tr>
      <w:tr w:rsidR="004B4E9B" w:rsidRPr="003178C7" w14:paraId="3FA34F12" w14:textId="77777777" w:rsidTr="00865861">
        <w:trPr>
          <w:trHeight w:val="70"/>
        </w:trPr>
        <w:tc>
          <w:tcPr>
            <w:tcW w:w="1031" w:type="dxa"/>
            <w:vMerge/>
          </w:tcPr>
          <w:p w14:paraId="37869ADE" w14:textId="77777777" w:rsidR="004B4E9B" w:rsidRPr="003178C7" w:rsidRDefault="004B4E9B" w:rsidP="008719D1">
            <w:pPr>
              <w:rPr>
                <w:rFonts w:cstheme="minorHAnsi"/>
              </w:rPr>
            </w:pPr>
          </w:p>
        </w:tc>
        <w:tc>
          <w:tcPr>
            <w:tcW w:w="7155" w:type="dxa"/>
            <w:vAlign w:val="center"/>
          </w:tcPr>
          <w:p w14:paraId="41EFFB35" w14:textId="6CB1075C" w:rsidR="004B4E9B" w:rsidRPr="003178C7" w:rsidRDefault="004B4E9B" w:rsidP="00C5667A">
            <w:pPr>
              <w:pStyle w:val="ListParagraph"/>
              <w:numPr>
                <w:ilvl w:val="7"/>
                <w:numId w:val="15"/>
              </w:numPr>
              <w:rPr>
                <w:rFonts w:cstheme="minorHAnsi"/>
              </w:rPr>
            </w:pPr>
            <w:r w:rsidRPr="003178C7">
              <w:rPr>
                <w:rFonts w:cstheme="minorHAnsi"/>
              </w:rPr>
              <w:t>&gt;660 feet and ≤1320 feet.</w:t>
            </w:r>
          </w:p>
        </w:tc>
        <w:tc>
          <w:tcPr>
            <w:tcW w:w="1164" w:type="dxa"/>
          </w:tcPr>
          <w:p w14:paraId="2E8501D0" w14:textId="77777777" w:rsidR="004B4E9B" w:rsidRPr="003178C7" w:rsidRDefault="004B4E9B" w:rsidP="008719D1">
            <w:r w:rsidRPr="09346B3E">
              <w:t>6</w:t>
            </w:r>
          </w:p>
        </w:tc>
      </w:tr>
      <w:tr w:rsidR="004B4E9B" w:rsidRPr="003178C7" w14:paraId="4B98E875" w14:textId="77777777" w:rsidTr="00865861">
        <w:trPr>
          <w:trHeight w:val="70"/>
        </w:trPr>
        <w:tc>
          <w:tcPr>
            <w:tcW w:w="1031" w:type="dxa"/>
            <w:vMerge/>
          </w:tcPr>
          <w:p w14:paraId="771D3C74" w14:textId="77777777" w:rsidR="004B4E9B" w:rsidRPr="003178C7" w:rsidRDefault="004B4E9B" w:rsidP="008719D1">
            <w:pPr>
              <w:rPr>
                <w:rFonts w:cstheme="minorHAnsi"/>
              </w:rPr>
            </w:pPr>
          </w:p>
        </w:tc>
        <w:tc>
          <w:tcPr>
            <w:tcW w:w="7155" w:type="dxa"/>
            <w:vAlign w:val="center"/>
          </w:tcPr>
          <w:p w14:paraId="37A522F4" w14:textId="2E7ADFE9" w:rsidR="004B4E9B" w:rsidRPr="003178C7" w:rsidRDefault="004B4E9B" w:rsidP="00C5667A">
            <w:pPr>
              <w:pStyle w:val="ListParagraph"/>
              <w:numPr>
                <w:ilvl w:val="7"/>
                <w:numId w:val="15"/>
              </w:numPr>
              <w:rPr>
                <w:rFonts w:cstheme="minorHAnsi"/>
              </w:rPr>
            </w:pPr>
            <w:r w:rsidRPr="003178C7">
              <w:rPr>
                <w:rFonts w:cstheme="minorHAnsi"/>
              </w:rPr>
              <w:t>&gt;1320 feet and ≤2640 feet.</w:t>
            </w:r>
          </w:p>
        </w:tc>
        <w:tc>
          <w:tcPr>
            <w:tcW w:w="1164" w:type="dxa"/>
          </w:tcPr>
          <w:p w14:paraId="553ACB5F" w14:textId="77777777" w:rsidR="004B4E9B" w:rsidRPr="003178C7" w:rsidRDefault="004B4E9B" w:rsidP="008719D1">
            <w:r w:rsidRPr="09346B3E">
              <w:t>2</w:t>
            </w:r>
          </w:p>
        </w:tc>
      </w:tr>
      <w:tr w:rsidR="004B4E9B" w:rsidRPr="003178C7" w14:paraId="38683A45" w14:textId="77777777" w:rsidTr="00865861">
        <w:trPr>
          <w:trHeight w:val="70"/>
        </w:trPr>
        <w:tc>
          <w:tcPr>
            <w:tcW w:w="1031" w:type="dxa"/>
            <w:vMerge/>
          </w:tcPr>
          <w:p w14:paraId="441AAE64" w14:textId="77777777" w:rsidR="004B4E9B" w:rsidRPr="003178C7" w:rsidRDefault="004B4E9B" w:rsidP="008719D1">
            <w:pPr>
              <w:rPr>
                <w:rFonts w:cstheme="minorHAnsi"/>
              </w:rPr>
            </w:pPr>
          </w:p>
        </w:tc>
        <w:tc>
          <w:tcPr>
            <w:tcW w:w="7155" w:type="dxa"/>
            <w:vAlign w:val="center"/>
          </w:tcPr>
          <w:p w14:paraId="4EA0FCA8" w14:textId="3AECB3EE" w:rsidR="004B4E9B" w:rsidRPr="003178C7" w:rsidRDefault="004B4E9B" w:rsidP="00C5667A">
            <w:pPr>
              <w:pStyle w:val="ListParagraph"/>
              <w:numPr>
                <w:ilvl w:val="7"/>
                <w:numId w:val="15"/>
              </w:numPr>
              <w:rPr>
                <w:rFonts w:cstheme="minorHAnsi"/>
              </w:rPr>
            </w:pPr>
            <w:r w:rsidRPr="003178C7">
              <w:rPr>
                <w:rFonts w:cstheme="minorHAnsi"/>
              </w:rPr>
              <w:t>&gt;2640 feet.</w:t>
            </w:r>
          </w:p>
        </w:tc>
        <w:tc>
          <w:tcPr>
            <w:tcW w:w="1164" w:type="dxa"/>
          </w:tcPr>
          <w:p w14:paraId="11099A11" w14:textId="77777777" w:rsidR="004B4E9B" w:rsidRPr="003178C7" w:rsidRDefault="004B4E9B" w:rsidP="008719D1">
            <w:r w:rsidRPr="09346B3E">
              <w:t>0</w:t>
            </w:r>
          </w:p>
        </w:tc>
      </w:tr>
      <w:tr w:rsidR="004B4E9B" w:rsidRPr="003178C7" w14:paraId="006CE352" w14:textId="77777777" w:rsidTr="00865861">
        <w:trPr>
          <w:trHeight w:val="70"/>
        </w:trPr>
        <w:tc>
          <w:tcPr>
            <w:tcW w:w="1031" w:type="dxa"/>
            <w:vMerge w:val="restart"/>
          </w:tcPr>
          <w:p w14:paraId="11903678" w14:textId="77777777" w:rsidR="004B4E9B" w:rsidRPr="003178C7" w:rsidRDefault="004B4E9B" w:rsidP="00C5667A">
            <w:pPr>
              <w:pStyle w:val="ListParagraph"/>
              <w:numPr>
                <w:ilvl w:val="0"/>
                <w:numId w:val="15"/>
              </w:numPr>
              <w:rPr>
                <w:rFonts w:cstheme="minorHAnsi"/>
              </w:rPr>
            </w:pPr>
          </w:p>
        </w:tc>
        <w:tc>
          <w:tcPr>
            <w:tcW w:w="7155" w:type="dxa"/>
            <w:vAlign w:val="center"/>
          </w:tcPr>
          <w:p w14:paraId="6486656B" w14:textId="77777777" w:rsidR="004B4E9B" w:rsidRPr="00BC7458" w:rsidRDefault="6AE9E98F" w:rsidP="6AE9E98F">
            <w:r w:rsidRPr="00BC7458">
              <w:t>What is the crop rotation?</w:t>
            </w:r>
          </w:p>
          <w:p w14:paraId="43FFC879" w14:textId="61ED06BF" w:rsidR="004B4E9B" w:rsidRPr="00BC7458" w:rsidRDefault="6AE9E98F" w:rsidP="00865861">
            <w:pPr>
              <w:pStyle w:val="Subtitle"/>
            </w:pPr>
            <w:r w:rsidRPr="00BC7458">
              <w:t>Instructions: Fallow = cropland rested during the growing season. States may modify with NTSC concurrence.</w:t>
            </w:r>
          </w:p>
        </w:tc>
        <w:tc>
          <w:tcPr>
            <w:tcW w:w="1164" w:type="dxa"/>
          </w:tcPr>
          <w:p w14:paraId="46BA9EDA" w14:textId="77777777" w:rsidR="004B4E9B" w:rsidRPr="003178C7" w:rsidRDefault="004B4E9B" w:rsidP="008719D1">
            <w:pPr>
              <w:rPr>
                <w:rFonts w:cstheme="minorHAnsi"/>
                <w:color w:val="FF0000"/>
              </w:rPr>
            </w:pPr>
          </w:p>
        </w:tc>
      </w:tr>
      <w:tr w:rsidR="004B4E9B" w:rsidRPr="003178C7" w14:paraId="6074D51F" w14:textId="77777777" w:rsidTr="00865861">
        <w:trPr>
          <w:trHeight w:val="70"/>
        </w:trPr>
        <w:tc>
          <w:tcPr>
            <w:tcW w:w="1031" w:type="dxa"/>
            <w:vMerge/>
          </w:tcPr>
          <w:p w14:paraId="6C597742" w14:textId="77777777" w:rsidR="004B4E9B" w:rsidRPr="003178C7" w:rsidRDefault="004B4E9B" w:rsidP="008719D1">
            <w:pPr>
              <w:rPr>
                <w:rFonts w:cstheme="minorHAnsi"/>
              </w:rPr>
            </w:pPr>
          </w:p>
        </w:tc>
        <w:tc>
          <w:tcPr>
            <w:tcW w:w="7155" w:type="dxa"/>
            <w:vAlign w:val="center"/>
          </w:tcPr>
          <w:p w14:paraId="3F412134" w14:textId="77777777" w:rsidR="004B4E9B" w:rsidRPr="00BC7458" w:rsidRDefault="6AE9E98F" w:rsidP="00C5667A">
            <w:pPr>
              <w:pStyle w:val="ListParagraph"/>
              <w:numPr>
                <w:ilvl w:val="7"/>
                <w:numId w:val="15"/>
              </w:numPr>
            </w:pPr>
            <w:r w:rsidRPr="00BC7458">
              <w:t>Continuous row or truck crops with some value for wildlife (e.g., corn, sorghum, soybeans, etc.).</w:t>
            </w:r>
          </w:p>
        </w:tc>
        <w:tc>
          <w:tcPr>
            <w:tcW w:w="1164" w:type="dxa"/>
            <w:vAlign w:val="center"/>
          </w:tcPr>
          <w:p w14:paraId="40A3A16E" w14:textId="77777777" w:rsidR="004B4E9B" w:rsidRPr="003178C7" w:rsidRDefault="004B4E9B" w:rsidP="008719D1">
            <w:pPr>
              <w:rPr>
                <w:color w:val="000000" w:themeColor="text1"/>
              </w:rPr>
            </w:pPr>
            <w:r w:rsidRPr="09346B3E">
              <w:rPr>
                <w:color w:val="000000" w:themeColor="text1"/>
              </w:rPr>
              <w:t>0</w:t>
            </w:r>
          </w:p>
        </w:tc>
      </w:tr>
      <w:tr w:rsidR="004B4E9B" w:rsidRPr="003178C7" w14:paraId="261EF794" w14:textId="77777777" w:rsidTr="00865861">
        <w:trPr>
          <w:trHeight w:val="70"/>
        </w:trPr>
        <w:tc>
          <w:tcPr>
            <w:tcW w:w="1031" w:type="dxa"/>
            <w:vMerge/>
          </w:tcPr>
          <w:p w14:paraId="7D20F022" w14:textId="77777777" w:rsidR="004B4E9B" w:rsidRPr="003178C7" w:rsidRDefault="004B4E9B" w:rsidP="008719D1">
            <w:pPr>
              <w:rPr>
                <w:rFonts w:cstheme="minorHAnsi"/>
              </w:rPr>
            </w:pPr>
          </w:p>
        </w:tc>
        <w:tc>
          <w:tcPr>
            <w:tcW w:w="7155" w:type="dxa"/>
            <w:vAlign w:val="center"/>
          </w:tcPr>
          <w:p w14:paraId="73A93B70" w14:textId="77777777" w:rsidR="004B4E9B" w:rsidRPr="00BC7458" w:rsidRDefault="0794E0A3" w:rsidP="00C5667A">
            <w:pPr>
              <w:pStyle w:val="ListParagraph"/>
              <w:numPr>
                <w:ilvl w:val="7"/>
                <w:numId w:val="15"/>
              </w:numPr>
            </w:pPr>
            <w:r w:rsidRPr="00BC7458">
              <w:t>Continuous small grain.</w:t>
            </w:r>
          </w:p>
        </w:tc>
        <w:tc>
          <w:tcPr>
            <w:tcW w:w="1164" w:type="dxa"/>
            <w:vAlign w:val="center"/>
          </w:tcPr>
          <w:p w14:paraId="3E5A37E4" w14:textId="77777777" w:rsidR="004B4E9B" w:rsidRPr="003178C7" w:rsidRDefault="004B4E9B" w:rsidP="008719D1">
            <w:pPr>
              <w:rPr>
                <w:color w:val="000000" w:themeColor="text1"/>
              </w:rPr>
            </w:pPr>
            <w:r w:rsidRPr="09346B3E">
              <w:rPr>
                <w:color w:val="000000" w:themeColor="text1"/>
              </w:rPr>
              <w:t>2</w:t>
            </w:r>
          </w:p>
        </w:tc>
      </w:tr>
      <w:tr w:rsidR="004B4E9B" w:rsidRPr="003178C7" w14:paraId="3F85FA74" w14:textId="77777777" w:rsidTr="00865861">
        <w:trPr>
          <w:trHeight w:val="70"/>
        </w:trPr>
        <w:tc>
          <w:tcPr>
            <w:tcW w:w="1031" w:type="dxa"/>
            <w:vMerge/>
          </w:tcPr>
          <w:p w14:paraId="0D0CA2C3" w14:textId="77777777" w:rsidR="004B4E9B" w:rsidRPr="003178C7" w:rsidRDefault="004B4E9B" w:rsidP="008719D1">
            <w:pPr>
              <w:rPr>
                <w:rFonts w:cstheme="minorHAnsi"/>
              </w:rPr>
            </w:pPr>
          </w:p>
        </w:tc>
        <w:tc>
          <w:tcPr>
            <w:tcW w:w="7155" w:type="dxa"/>
            <w:vAlign w:val="center"/>
          </w:tcPr>
          <w:p w14:paraId="38CCDCF2" w14:textId="77777777" w:rsidR="004B4E9B" w:rsidRPr="00BC7458" w:rsidRDefault="0794E0A3" w:rsidP="00C5667A">
            <w:pPr>
              <w:pStyle w:val="ListParagraph"/>
              <w:numPr>
                <w:ilvl w:val="7"/>
                <w:numId w:val="15"/>
              </w:numPr>
            </w:pPr>
            <w:r w:rsidRPr="00BC7458">
              <w:t>Row crop - small grain (e.g., corn-soybeans-wheat)</w:t>
            </w:r>
          </w:p>
        </w:tc>
        <w:tc>
          <w:tcPr>
            <w:tcW w:w="1164" w:type="dxa"/>
            <w:vAlign w:val="center"/>
          </w:tcPr>
          <w:p w14:paraId="2644FC0B" w14:textId="77777777" w:rsidR="004B4E9B" w:rsidRPr="003178C7" w:rsidRDefault="004B4E9B" w:rsidP="008719D1">
            <w:pPr>
              <w:rPr>
                <w:color w:val="000000" w:themeColor="text1"/>
              </w:rPr>
            </w:pPr>
            <w:r w:rsidRPr="09346B3E">
              <w:rPr>
                <w:color w:val="000000" w:themeColor="text1"/>
              </w:rPr>
              <w:t>3</w:t>
            </w:r>
          </w:p>
        </w:tc>
      </w:tr>
      <w:tr w:rsidR="004B4E9B" w:rsidRPr="003178C7" w14:paraId="5F83E4CD" w14:textId="77777777" w:rsidTr="00865861">
        <w:trPr>
          <w:trHeight w:val="70"/>
        </w:trPr>
        <w:tc>
          <w:tcPr>
            <w:tcW w:w="1031" w:type="dxa"/>
            <w:vMerge/>
          </w:tcPr>
          <w:p w14:paraId="11E6006C" w14:textId="77777777" w:rsidR="004B4E9B" w:rsidRPr="003178C7" w:rsidRDefault="004B4E9B" w:rsidP="008719D1">
            <w:pPr>
              <w:rPr>
                <w:rFonts w:cstheme="minorHAnsi"/>
              </w:rPr>
            </w:pPr>
          </w:p>
        </w:tc>
        <w:tc>
          <w:tcPr>
            <w:tcW w:w="7155" w:type="dxa"/>
            <w:vAlign w:val="center"/>
          </w:tcPr>
          <w:p w14:paraId="3FAADF44" w14:textId="25BF737A" w:rsidR="004B4E9B" w:rsidRPr="00BC7458" w:rsidRDefault="6AE9E98F" w:rsidP="00C5667A">
            <w:pPr>
              <w:pStyle w:val="ListParagraph"/>
              <w:numPr>
                <w:ilvl w:val="7"/>
                <w:numId w:val="15"/>
              </w:numPr>
            </w:pPr>
            <w:r w:rsidRPr="00BC7458">
              <w:t xml:space="preserve">Rotation includes small grains </w:t>
            </w:r>
            <w:r w:rsidR="00A3042D" w:rsidRPr="0029467D">
              <w:rPr>
                <w:b/>
              </w:rPr>
              <w:t>and</w:t>
            </w:r>
            <w:r w:rsidR="00A3042D" w:rsidRPr="00BC7458">
              <w:t xml:space="preserve"> </w:t>
            </w:r>
            <w:r w:rsidRPr="00BC7458">
              <w:t>forage crops (i.e., alfalfa, clover, etc.)</w:t>
            </w:r>
          </w:p>
        </w:tc>
        <w:tc>
          <w:tcPr>
            <w:tcW w:w="1164" w:type="dxa"/>
            <w:vAlign w:val="center"/>
          </w:tcPr>
          <w:p w14:paraId="1943F7BE" w14:textId="77777777" w:rsidR="004B4E9B" w:rsidRPr="003178C7" w:rsidRDefault="004B4E9B" w:rsidP="008719D1">
            <w:pPr>
              <w:rPr>
                <w:color w:val="000000" w:themeColor="text1"/>
              </w:rPr>
            </w:pPr>
            <w:r w:rsidRPr="09346B3E">
              <w:rPr>
                <w:color w:val="000000" w:themeColor="text1"/>
              </w:rPr>
              <w:t>6</w:t>
            </w:r>
          </w:p>
        </w:tc>
      </w:tr>
      <w:tr w:rsidR="004B4E9B" w:rsidRPr="003178C7" w14:paraId="6E8A84E9" w14:textId="77777777" w:rsidTr="00865861">
        <w:trPr>
          <w:trHeight w:val="70"/>
        </w:trPr>
        <w:tc>
          <w:tcPr>
            <w:tcW w:w="1031" w:type="dxa"/>
            <w:vMerge/>
          </w:tcPr>
          <w:p w14:paraId="61ED6FD3" w14:textId="77777777" w:rsidR="004B4E9B" w:rsidRPr="003178C7" w:rsidRDefault="004B4E9B" w:rsidP="008719D1">
            <w:pPr>
              <w:rPr>
                <w:rFonts w:cstheme="minorHAnsi"/>
              </w:rPr>
            </w:pPr>
          </w:p>
        </w:tc>
        <w:tc>
          <w:tcPr>
            <w:tcW w:w="7155" w:type="dxa"/>
            <w:vAlign w:val="center"/>
          </w:tcPr>
          <w:p w14:paraId="6CE7EC4F" w14:textId="77777777" w:rsidR="004B4E9B" w:rsidRPr="00BC7458" w:rsidRDefault="6AE9E98F" w:rsidP="00C5667A">
            <w:pPr>
              <w:pStyle w:val="ListParagraph"/>
              <w:numPr>
                <w:ilvl w:val="7"/>
                <w:numId w:val="15"/>
              </w:numPr>
            </w:pPr>
            <w:r w:rsidRPr="00BC7458">
              <w:t>Small grain - summer fallow (does not include fallow that involves cultivation practices that reduce cover, e.g., summer plowing)</w:t>
            </w:r>
          </w:p>
        </w:tc>
        <w:tc>
          <w:tcPr>
            <w:tcW w:w="1164" w:type="dxa"/>
            <w:vAlign w:val="center"/>
          </w:tcPr>
          <w:p w14:paraId="186179CE" w14:textId="77777777" w:rsidR="004B4E9B" w:rsidRPr="003178C7" w:rsidRDefault="004B4E9B" w:rsidP="008719D1">
            <w:pPr>
              <w:rPr>
                <w:color w:val="000000" w:themeColor="text1"/>
              </w:rPr>
            </w:pPr>
            <w:r w:rsidRPr="09346B3E">
              <w:rPr>
                <w:color w:val="000000" w:themeColor="text1"/>
              </w:rPr>
              <w:t>8</w:t>
            </w:r>
          </w:p>
        </w:tc>
      </w:tr>
      <w:tr w:rsidR="004B4E9B" w:rsidRPr="003178C7" w14:paraId="364FDEFC" w14:textId="77777777" w:rsidTr="00865861">
        <w:trPr>
          <w:trHeight w:val="70"/>
        </w:trPr>
        <w:tc>
          <w:tcPr>
            <w:tcW w:w="1031" w:type="dxa"/>
            <w:vMerge/>
          </w:tcPr>
          <w:p w14:paraId="5319DDDF" w14:textId="77777777" w:rsidR="004B4E9B" w:rsidRPr="003178C7" w:rsidRDefault="004B4E9B" w:rsidP="008719D1">
            <w:pPr>
              <w:rPr>
                <w:rFonts w:cstheme="minorHAnsi"/>
              </w:rPr>
            </w:pPr>
          </w:p>
        </w:tc>
        <w:tc>
          <w:tcPr>
            <w:tcW w:w="7155" w:type="dxa"/>
            <w:vAlign w:val="center"/>
          </w:tcPr>
          <w:p w14:paraId="22619E56" w14:textId="3CBDC3C5" w:rsidR="004B4E9B" w:rsidRPr="00BC7458" w:rsidRDefault="0794E0A3" w:rsidP="00C5667A">
            <w:pPr>
              <w:pStyle w:val="ListParagraph"/>
              <w:numPr>
                <w:ilvl w:val="7"/>
                <w:numId w:val="15"/>
              </w:numPr>
            </w:pPr>
            <w:r w:rsidRPr="00BC7458">
              <w:t xml:space="preserve">Contour strip cropping (include small grains and hay </w:t>
            </w:r>
            <w:r w:rsidR="00E96531" w:rsidRPr="00E96531">
              <w:rPr>
                <w:b/>
              </w:rPr>
              <w:t>or</w:t>
            </w:r>
            <w:r w:rsidRPr="00BC7458">
              <w:t xml:space="preserve"> row crops, small grains, and hay)</w:t>
            </w:r>
          </w:p>
        </w:tc>
        <w:tc>
          <w:tcPr>
            <w:tcW w:w="1164" w:type="dxa"/>
            <w:vAlign w:val="center"/>
          </w:tcPr>
          <w:p w14:paraId="1604196B" w14:textId="77777777" w:rsidR="004B4E9B" w:rsidRPr="003178C7" w:rsidRDefault="004B4E9B" w:rsidP="008719D1">
            <w:pPr>
              <w:rPr>
                <w:color w:val="000000" w:themeColor="text1"/>
              </w:rPr>
            </w:pPr>
            <w:r w:rsidRPr="09346B3E">
              <w:rPr>
                <w:color w:val="000000" w:themeColor="text1"/>
              </w:rPr>
              <w:t>11</w:t>
            </w:r>
          </w:p>
        </w:tc>
      </w:tr>
      <w:tr w:rsidR="004B4E9B" w:rsidRPr="003178C7" w14:paraId="7AB22483" w14:textId="77777777" w:rsidTr="00865861">
        <w:trPr>
          <w:trHeight w:val="70"/>
        </w:trPr>
        <w:tc>
          <w:tcPr>
            <w:tcW w:w="1031" w:type="dxa"/>
            <w:vMerge w:val="restart"/>
          </w:tcPr>
          <w:p w14:paraId="312A3D78" w14:textId="77777777" w:rsidR="004B4E9B" w:rsidRPr="003178C7" w:rsidRDefault="004B4E9B" w:rsidP="00C5667A">
            <w:pPr>
              <w:pStyle w:val="ListParagraph"/>
              <w:numPr>
                <w:ilvl w:val="0"/>
                <w:numId w:val="15"/>
              </w:numPr>
              <w:rPr>
                <w:rFonts w:cstheme="minorHAnsi"/>
              </w:rPr>
            </w:pPr>
          </w:p>
        </w:tc>
        <w:tc>
          <w:tcPr>
            <w:tcW w:w="7155" w:type="dxa"/>
            <w:vAlign w:val="center"/>
          </w:tcPr>
          <w:p w14:paraId="3C84E8DB" w14:textId="77777777" w:rsidR="004B4E9B" w:rsidRPr="00BC7458" w:rsidRDefault="004B4E9B" w:rsidP="00FD5E84">
            <w:pPr>
              <w:rPr>
                <w:rFonts w:cstheme="minorHAnsi"/>
              </w:rPr>
            </w:pPr>
            <w:r w:rsidRPr="00BC7458">
              <w:rPr>
                <w:rFonts w:cstheme="minorHAnsi"/>
              </w:rPr>
              <w:t>Is a winter food source provided?</w:t>
            </w:r>
          </w:p>
        </w:tc>
        <w:tc>
          <w:tcPr>
            <w:tcW w:w="1164" w:type="dxa"/>
          </w:tcPr>
          <w:p w14:paraId="51E5DF3E" w14:textId="77777777" w:rsidR="004B4E9B" w:rsidRPr="003178C7" w:rsidRDefault="004B4E9B" w:rsidP="008719D1">
            <w:pPr>
              <w:rPr>
                <w:color w:val="000000" w:themeColor="text1"/>
              </w:rPr>
            </w:pPr>
          </w:p>
        </w:tc>
      </w:tr>
      <w:tr w:rsidR="004B4E9B" w:rsidRPr="003178C7" w14:paraId="53DF6FF5" w14:textId="77777777" w:rsidTr="00865861">
        <w:trPr>
          <w:trHeight w:val="70"/>
        </w:trPr>
        <w:tc>
          <w:tcPr>
            <w:tcW w:w="1031" w:type="dxa"/>
            <w:vMerge/>
          </w:tcPr>
          <w:p w14:paraId="1F2FB160" w14:textId="77777777" w:rsidR="004B4E9B" w:rsidRPr="003178C7" w:rsidRDefault="004B4E9B" w:rsidP="008719D1">
            <w:pPr>
              <w:rPr>
                <w:rFonts w:cstheme="minorHAnsi"/>
              </w:rPr>
            </w:pPr>
          </w:p>
        </w:tc>
        <w:tc>
          <w:tcPr>
            <w:tcW w:w="7155" w:type="dxa"/>
            <w:vAlign w:val="center"/>
          </w:tcPr>
          <w:p w14:paraId="683AC3A8" w14:textId="0C0DBBF1" w:rsidR="004B4E9B" w:rsidRPr="00BC7458" w:rsidRDefault="6AE9E98F" w:rsidP="00865861">
            <w:pPr>
              <w:pStyle w:val="ListParagraph"/>
              <w:numPr>
                <w:ilvl w:val="7"/>
                <w:numId w:val="15"/>
              </w:numPr>
            </w:pPr>
            <w:r w:rsidRPr="00BC7458">
              <w:t>Fall tilled; no winter food</w:t>
            </w:r>
          </w:p>
        </w:tc>
        <w:tc>
          <w:tcPr>
            <w:tcW w:w="1164" w:type="dxa"/>
            <w:vAlign w:val="center"/>
          </w:tcPr>
          <w:p w14:paraId="3170EA76" w14:textId="77777777" w:rsidR="004B4E9B" w:rsidRPr="003178C7" w:rsidRDefault="004B4E9B" w:rsidP="008719D1">
            <w:pPr>
              <w:rPr>
                <w:color w:val="000000" w:themeColor="text1"/>
              </w:rPr>
            </w:pPr>
            <w:r w:rsidRPr="09346B3E">
              <w:rPr>
                <w:color w:val="000000" w:themeColor="text1"/>
              </w:rPr>
              <w:t>0</w:t>
            </w:r>
          </w:p>
        </w:tc>
      </w:tr>
      <w:tr w:rsidR="004B4E9B" w:rsidRPr="003178C7" w14:paraId="650A53B9" w14:textId="77777777" w:rsidTr="00865861">
        <w:trPr>
          <w:trHeight w:val="70"/>
        </w:trPr>
        <w:tc>
          <w:tcPr>
            <w:tcW w:w="1031" w:type="dxa"/>
            <w:vMerge/>
          </w:tcPr>
          <w:p w14:paraId="3DD6E198" w14:textId="77777777" w:rsidR="004B4E9B" w:rsidRPr="003178C7" w:rsidRDefault="004B4E9B" w:rsidP="008719D1">
            <w:pPr>
              <w:rPr>
                <w:rFonts w:cstheme="minorHAnsi"/>
              </w:rPr>
            </w:pPr>
          </w:p>
        </w:tc>
        <w:tc>
          <w:tcPr>
            <w:tcW w:w="7155" w:type="dxa"/>
            <w:vAlign w:val="center"/>
          </w:tcPr>
          <w:p w14:paraId="7299DCD7" w14:textId="7877720F" w:rsidR="004B4E9B" w:rsidRPr="00BC7458" w:rsidRDefault="6AE9E98F" w:rsidP="00865861">
            <w:pPr>
              <w:pStyle w:val="ListParagraph"/>
              <w:numPr>
                <w:ilvl w:val="7"/>
                <w:numId w:val="15"/>
              </w:numPr>
            </w:pPr>
            <w:r w:rsidRPr="00BC7458">
              <w:t>No fall tillage</w:t>
            </w:r>
          </w:p>
        </w:tc>
        <w:tc>
          <w:tcPr>
            <w:tcW w:w="1164" w:type="dxa"/>
            <w:vAlign w:val="center"/>
          </w:tcPr>
          <w:p w14:paraId="13BA16D3" w14:textId="77777777" w:rsidR="004B4E9B" w:rsidRPr="003178C7" w:rsidRDefault="004B4E9B" w:rsidP="008719D1">
            <w:pPr>
              <w:rPr>
                <w:color w:val="000000" w:themeColor="text1"/>
              </w:rPr>
            </w:pPr>
            <w:r w:rsidRPr="09346B3E">
              <w:rPr>
                <w:color w:val="000000" w:themeColor="text1"/>
              </w:rPr>
              <w:t>1</w:t>
            </w:r>
          </w:p>
        </w:tc>
      </w:tr>
      <w:tr w:rsidR="004B4E9B" w:rsidRPr="003178C7" w14:paraId="2EC5625A" w14:textId="77777777" w:rsidTr="00865861">
        <w:trPr>
          <w:trHeight w:val="70"/>
        </w:trPr>
        <w:tc>
          <w:tcPr>
            <w:tcW w:w="1031" w:type="dxa"/>
            <w:vMerge/>
          </w:tcPr>
          <w:p w14:paraId="583ACD74" w14:textId="77777777" w:rsidR="004B4E9B" w:rsidRPr="003178C7" w:rsidRDefault="004B4E9B" w:rsidP="008719D1">
            <w:pPr>
              <w:rPr>
                <w:rFonts w:cstheme="minorHAnsi"/>
              </w:rPr>
            </w:pPr>
          </w:p>
        </w:tc>
        <w:tc>
          <w:tcPr>
            <w:tcW w:w="7155" w:type="dxa"/>
            <w:vAlign w:val="center"/>
          </w:tcPr>
          <w:p w14:paraId="62E8AE89" w14:textId="0F157C39" w:rsidR="004B4E9B" w:rsidRPr="003178C7" w:rsidRDefault="00303A3B" w:rsidP="00C5667A">
            <w:pPr>
              <w:pStyle w:val="ListParagraph"/>
              <w:numPr>
                <w:ilvl w:val="7"/>
                <w:numId w:val="15"/>
              </w:numPr>
            </w:pPr>
            <w:r>
              <w:t>¼ to</w:t>
            </w:r>
            <w:r w:rsidR="6AE9E98F" w:rsidRPr="6AE9E98F">
              <w:t xml:space="preserve"> ≤1 acre of food plot or unharvested grain per 40 acres of cropland (minimum 30 feet wide and next to </w:t>
            </w:r>
            <w:proofErr w:type="spellStart"/>
            <w:r w:rsidR="6AE9E98F" w:rsidRPr="6AE9E98F">
              <w:t>noncrop</w:t>
            </w:r>
            <w:proofErr w:type="spellEnd"/>
            <w:r w:rsidR="6AE9E98F" w:rsidRPr="6AE9E98F">
              <w:t xml:space="preserve"> cover).</w:t>
            </w:r>
          </w:p>
        </w:tc>
        <w:tc>
          <w:tcPr>
            <w:tcW w:w="1164" w:type="dxa"/>
            <w:vAlign w:val="center"/>
          </w:tcPr>
          <w:p w14:paraId="137C9DFB" w14:textId="77777777" w:rsidR="004B4E9B" w:rsidRPr="003178C7" w:rsidRDefault="004B4E9B" w:rsidP="008719D1">
            <w:pPr>
              <w:rPr>
                <w:color w:val="000000" w:themeColor="text1"/>
              </w:rPr>
            </w:pPr>
            <w:r w:rsidRPr="09346B3E">
              <w:rPr>
                <w:color w:val="000000" w:themeColor="text1"/>
              </w:rPr>
              <w:t>3</w:t>
            </w:r>
          </w:p>
        </w:tc>
      </w:tr>
      <w:tr w:rsidR="004B4E9B" w:rsidRPr="003178C7" w14:paraId="1907177A" w14:textId="77777777" w:rsidTr="00865861">
        <w:trPr>
          <w:trHeight w:val="70"/>
        </w:trPr>
        <w:tc>
          <w:tcPr>
            <w:tcW w:w="1031" w:type="dxa"/>
            <w:vMerge/>
          </w:tcPr>
          <w:p w14:paraId="655AEB10" w14:textId="77777777" w:rsidR="004B4E9B" w:rsidRPr="003178C7" w:rsidRDefault="004B4E9B" w:rsidP="008719D1">
            <w:pPr>
              <w:rPr>
                <w:rFonts w:cstheme="minorHAnsi"/>
              </w:rPr>
            </w:pPr>
          </w:p>
        </w:tc>
        <w:tc>
          <w:tcPr>
            <w:tcW w:w="7155" w:type="dxa"/>
            <w:vAlign w:val="center"/>
          </w:tcPr>
          <w:p w14:paraId="6BF8B2E1" w14:textId="464B5B0B" w:rsidR="004B4E9B" w:rsidRPr="003178C7" w:rsidRDefault="004B4E9B" w:rsidP="00C5667A">
            <w:pPr>
              <w:pStyle w:val="ListParagraph"/>
              <w:numPr>
                <w:ilvl w:val="7"/>
                <w:numId w:val="15"/>
              </w:numPr>
            </w:pPr>
            <w:r w:rsidRPr="3D6093C3">
              <w:t xml:space="preserve">&gt;1 acre of food plot or unharvested grain per 40 acres of cropland (minimum 30 feet wide and next to </w:t>
            </w:r>
            <w:proofErr w:type="spellStart"/>
            <w:r w:rsidRPr="3D6093C3">
              <w:t>noncrop</w:t>
            </w:r>
            <w:proofErr w:type="spellEnd"/>
            <w:r w:rsidRPr="3D6093C3">
              <w:t xml:space="preserve"> cover).</w:t>
            </w:r>
          </w:p>
        </w:tc>
        <w:tc>
          <w:tcPr>
            <w:tcW w:w="1164" w:type="dxa"/>
            <w:vAlign w:val="center"/>
          </w:tcPr>
          <w:p w14:paraId="3EF35B6C" w14:textId="77777777" w:rsidR="004B4E9B" w:rsidRPr="003178C7" w:rsidRDefault="004B4E9B" w:rsidP="008719D1">
            <w:pPr>
              <w:rPr>
                <w:color w:val="000000" w:themeColor="text1"/>
              </w:rPr>
            </w:pPr>
            <w:r w:rsidRPr="09346B3E">
              <w:rPr>
                <w:color w:val="000000" w:themeColor="text1"/>
              </w:rPr>
              <w:t>6</w:t>
            </w:r>
          </w:p>
        </w:tc>
      </w:tr>
      <w:tr w:rsidR="004B4E9B" w:rsidRPr="003178C7" w14:paraId="08A7E043" w14:textId="77777777" w:rsidTr="00865861">
        <w:trPr>
          <w:trHeight w:val="70"/>
        </w:trPr>
        <w:tc>
          <w:tcPr>
            <w:tcW w:w="1031" w:type="dxa"/>
            <w:vMerge/>
          </w:tcPr>
          <w:p w14:paraId="401C639C" w14:textId="77777777" w:rsidR="004B4E9B" w:rsidRPr="003178C7" w:rsidRDefault="004B4E9B" w:rsidP="008719D1">
            <w:pPr>
              <w:rPr>
                <w:rFonts w:cstheme="minorHAnsi"/>
              </w:rPr>
            </w:pPr>
          </w:p>
        </w:tc>
        <w:tc>
          <w:tcPr>
            <w:tcW w:w="7155" w:type="dxa"/>
            <w:vAlign w:val="center"/>
          </w:tcPr>
          <w:p w14:paraId="1C262BAB" w14:textId="4CAA902D" w:rsidR="004B4E9B" w:rsidRPr="003178C7" w:rsidRDefault="004B4E9B" w:rsidP="00C5667A">
            <w:pPr>
              <w:pStyle w:val="ListParagraph"/>
              <w:numPr>
                <w:ilvl w:val="7"/>
                <w:numId w:val="15"/>
              </w:numPr>
            </w:pPr>
            <w:r w:rsidRPr="3D6093C3">
              <w:t>Winter cover crop or hay/forage crop &gt;50% and &lt;75% of field. Crop height is adequate height for the target species.</w:t>
            </w:r>
          </w:p>
        </w:tc>
        <w:tc>
          <w:tcPr>
            <w:tcW w:w="1164" w:type="dxa"/>
            <w:vAlign w:val="center"/>
          </w:tcPr>
          <w:p w14:paraId="7F660A58" w14:textId="77777777" w:rsidR="004B4E9B" w:rsidRPr="003178C7" w:rsidRDefault="004B4E9B" w:rsidP="008719D1">
            <w:pPr>
              <w:rPr>
                <w:color w:val="000000" w:themeColor="text1"/>
              </w:rPr>
            </w:pPr>
            <w:r w:rsidRPr="09346B3E">
              <w:rPr>
                <w:color w:val="000000" w:themeColor="text1"/>
              </w:rPr>
              <w:t>9</w:t>
            </w:r>
          </w:p>
        </w:tc>
      </w:tr>
      <w:tr w:rsidR="004B4E9B" w:rsidRPr="003178C7" w14:paraId="13D11232" w14:textId="77777777" w:rsidTr="00865861">
        <w:trPr>
          <w:trHeight w:val="70"/>
        </w:trPr>
        <w:tc>
          <w:tcPr>
            <w:tcW w:w="1031" w:type="dxa"/>
            <w:vMerge/>
          </w:tcPr>
          <w:p w14:paraId="2B531B6B" w14:textId="77777777" w:rsidR="004B4E9B" w:rsidRPr="003178C7" w:rsidRDefault="004B4E9B" w:rsidP="008719D1">
            <w:pPr>
              <w:rPr>
                <w:rFonts w:cstheme="minorHAnsi"/>
              </w:rPr>
            </w:pPr>
          </w:p>
        </w:tc>
        <w:tc>
          <w:tcPr>
            <w:tcW w:w="7155" w:type="dxa"/>
            <w:vAlign w:val="center"/>
          </w:tcPr>
          <w:p w14:paraId="2E4FB0BD" w14:textId="4669E424" w:rsidR="004B4E9B" w:rsidRPr="003178C7" w:rsidRDefault="004B4E9B" w:rsidP="00C5667A">
            <w:pPr>
              <w:pStyle w:val="ListParagraph"/>
              <w:numPr>
                <w:ilvl w:val="7"/>
                <w:numId w:val="15"/>
              </w:numPr>
            </w:pPr>
            <w:r w:rsidRPr="3D6093C3">
              <w:t>Winter cover crop or hay/forage crop &gt;75% of field. Crop height is adequate height for the target species.</w:t>
            </w:r>
          </w:p>
        </w:tc>
        <w:tc>
          <w:tcPr>
            <w:tcW w:w="1164" w:type="dxa"/>
            <w:vAlign w:val="center"/>
          </w:tcPr>
          <w:p w14:paraId="423C0678" w14:textId="77777777" w:rsidR="004B4E9B" w:rsidRPr="003178C7" w:rsidRDefault="004B4E9B" w:rsidP="008719D1">
            <w:pPr>
              <w:rPr>
                <w:color w:val="000000" w:themeColor="text1"/>
              </w:rPr>
            </w:pPr>
            <w:r w:rsidRPr="09346B3E">
              <w:rPr>
                <w:color w:val="000000" w:themeColor="text1"/>
              </w:rPr>
              <w:t>11</w:t>
            </w:r>
          </w:p>
        </w:tc>
      </w:tr>
      <w:tr w:rsidR="004B4E9B" w:rsidRPr="003178C7" w14:paraId="6F852355" w14:textId="77777777" w:rsidTr="00865861">
        <w:trPr>
          <w:trHeight w:val="70"/>
        </w:trPr>
        <w:tc>
          <w:tcPr>
            <w:tcW w:w="1031" w:type="dxa"/>
            <w:vMerge w:val="restart"/>
          </w:tcPr>
          <w:p w14:paraId="56B3D185" w14:textId="77777777" w:rsidR="004B4E9B" w:rsidRPr="003178C7" w:rsidRDefault="004B4E9B" w:rsidP="00C5667A">
            <w:pPr>
              <w:pStyle w:val="ListParagraph"/>
              <w:numPr>
                <w:ilvl w:val="0"/>
                <w:numId w:val="15"/>
              </w:numPr>
              <w:rPr>
                <w:rFonts w:cstheme="minorHAnsi"/>
              </w:rPr>
            </w:pPr>
          </w:p>
        </w:tc>
        <w:tc>
          <w:tcPr>
            <w:tcW w:w="7155" w:type="dxa"/>
            <w:vAlign w:val="center"/>
          </w:tcPr>
          <w:p w14:paraId="4B79AE7D" w14:textId="77777777" w:rsidR="004B4E9B" w:rsidRPr="003178C7" w:rsidRDefault="004B4E9B" w:rsidP="008719D1">
            <w:r w:rsidRPr="3918D5BA">
              <w:t>What is the residue or stubble management for the over-winter condition?</w:t>
            </w:r>
          </w:p>
          <w:p w14:paraId="1627BCB7" w14:textId="77777777" w:rsidR="004B4E9B" w:rsidRPr="003178C7" w:rsidRDefault="6AE9E98F" w:rsidP="6AE9E98F">
            <w:pPr>
              <w:pStyle w:val="Subtitle"/>
            </w:pPr>
            <w:r w:rsidRPr="6AE9E98F">
              <w:t>Instructions: Select the condition most typical for your rotation.  Wheat-fallow rotations would select from a, b, f, or g. Crops that don't leave waste grain (cotton, peanuts, etc.) would select from a, b, c. Residue or stubble management must apply to at least 50% of the field.</w:t>
            </w:r>
          </w:p>
        </w:tc>
        <w:tc>
          <w:tcPr>
            <w:tcW w:w="1164" w:type="dxa"/>
          </w:tcPr>
          <w:p w14:paraId="0D7F8104" w14:textId="77777777" w:rsidR="004B4E9B" w:rsidRPr="003178C7" w:rsidRDefault="004B4E9B" w:rsidP="008719D1">
            <w:pPr>
              <w:rPr>
                <w:color w:val="000000" w:themeColor="text1"/>
              </w:rPr>
            </w:pPr>
          </w:p>
        </w:tc>
      </w:tr>
      <w:tr w:rsidR="004B4E9B" w:rsidRPr="003178C7" w14:paraId="70AB21A2" w14:textId="77777777" w:rsidTr="00865861">
        <w:trPr>
          <w:trHeight w:val="70"/>
        </w:trPr>
        <w:tc>
          <w:tcPr>
            <w:tcW w:w="1031" w:type="dxa"/>
            <w:vMerge/>
          </w:tcPr>
          <w:p w14:paraId="61A96C83" w14:textId="77777777" w:rsidR="004B4E9B" w:rsidRPr="003178C7" w:rsidRDefault="004B4E9B" w:rsidP="008719D1">
            <w:pPr>
              <w:rPr>
                <w:rFonts w:cstheme="minorHAnsi"/>
              </w:rPr>
            </w:pPr>
          </w:p>
        </w:tc>
        <w:tc>
          <w:tcPr>
            <w:tcW w:w="7155" w:type="dxa"/>
            <w:vAlign w:val="center"/>
          </w:tcPr>
          <w:p w14:paraId="3BB4C883" w14:textId="67621217" w:rsidR="004B4E9B" w:rsidRDefault="004B4E9B" w:rsidP="5F0DA76A">
            <w:pPr>
              <w:pStyle w:val="ListParagraph"/>
              <w:numPr>
                <w:ilvl w:val="7"/>
                <w:numId w:val="15"/>
              </w:numPr>
            </w:pPr>
            <w:r w:rsidRPr="3D6093C3">
              <w:t>Fall tillage with &lt;30% residue.</w:t>
            </w:r>
          </w:p>
          <w:p w14:paraId="217D2B26" w14:textId="77777777" w:rsidR="00D20A16" w:rsidRPr="00865861" w:rsidRDefault="00D20A16" w:rsidP="00D20A16">
            <w:pPr>
              <w:rPr>
                <w:rFonts w:ascii="Calibri" w:eastAsia="Calibri" w:hAnsi="Calibri" w:cs="Calibri"/>
                <w:color w:val="FF0000"/>
              </w:rPr>
            </w:pPr>
            <w:r w:rsidRPr="00865861">
              <w:rPr>
                <w:rFonts w:ascii="Calibri" w:eastAsia="Calibri" w:hAnsi="Calibri" w:cs="Calibri"/>
                <w:color w:val="FF0000"/>
              </w:rPr>
              <w:t>Can restrict to this answer option based on Appendix A: Crop Groups and Tillage Types; Table A2: Cropland Tillage answer option:</w:t>
            </w:r>
          </w:p>
          <w:p w14:paraId="59ED1750" w14:textId="611B5996" w:rsidR="00D20A16" w:rsidRPr="003178C7" w:rsidRDefault="00D20A16" w:rsidP="00865861">
            <w:pPr>
              <w:pStyle w:val="ListParagraph"/>
            </w:pPr>
            <w:proofErr w:type="gramStart"/>
            <w:r w:rsidRPr="00865861">
              <w:rPr>
                <w:rFonts w:ascii="Calibri" w:eastAsia="Calibri" w:hAnsi="Calibri" w:cs="Calibri"/>
                <w:color w:val="FF0000"/>
              </w:rPr>
              <w:t>-</w:t>
            </w:r>
            <w:r w:rsidR="00591C95">
              <w:rPr>
                <w:rFonts w:ascii="Calibri" w:eastAsia="Calibri" w:hAnsi="Calibri" w:cs="Calibri"/>
                <w:color w:val="FF0000"/>
              </w:rPr>
              <w:t>“</w:t>
            </w:r>
            <w:proofErr w:type="gramEnd"/>
            <w:r w:rsidRPr="00865861">
              <w:rPr>
                <w:rFonts w:ascii="Calibri" w:eastAsia="Calibri" w:hAnsi="Calibri" w:cs="Calibri"/>
                <w:color w:val="FF0000"/>
              </w:rPr>
              <w:t>Reduced Tillage (Fall)</w:t>
            </w:r>
            <w:r w:rsidR="000E6F04">
              <w:rPr>
                <w:rFonts w:ascii="Calibri" w:eastAsia="Calibri" w:hAnsi="Calibri" w:cs="Calibri"/>
                <w:color w:val="FF0000"/>
              </w:rPr>
              <w:t>”</w:t>
            </w:r>
          </w:p>
        </w:tc>
        <w:tc>
          <w:tcPr>
            <w:tcW w:w="1164" w:type="dxa"/>
          </w:tcPr>
          <w:p w14:paraId="77A42EFA" w14:textId="77777777" w:rsidR="004B4E9B" w:rsidRPr="003178C7" w:rsidRDefault="004B4E9B" w:rsidP="008719D1">
            <w:pPr>
              <w:rPr>
                <w:color w:val="000000" w:themeColor="text1"/>
              </w:rPr>
            </w:pPr>
            <w:r w:rsidRPr="09346B3E">
              <w:rPr>
                <w:color w:val="000000" w:themeColor="text1"/>
              </w:rPr>
              <w:t>0</w:t>
            </w:r>
          </w:p>
        </w:tc>
      </w:tr>
      <w:tr w:rsidR="004B4E9B" w:rsidRPr="003178C7" w14:paraId="2B3EA0D5" w14:textId="77777777" w:rsidTr="00865861">
        <w:trPr>
          <w:trHeight w:val="70"/>
        </w:trPr>
        <w:tc>
          <w:tcPr>
            <w:tcW w:w="1031" w:type="dxa"/>
            <w:vMerge/>
          </w:tcPr>
          <w:p w14:paraId="70362495" w14:textId="77777777" w:rsidR="004B4E9B" w:rsidRPr="003178C7" w:rsidRDefault="004B4E9B" w:rsidP="008719D1">
            <w:pPr>
              <w:rPr>
                <w:rFonts w:cstheme="minorHAnsi"/>
              </w:rPr>
            </w:pPr>
          </w:p>
        </w:tc>
        <w:tc>
          <w:tcPr>
            <w:tcW w:w="7155" w:type="dxa"/>
            <w:vAlign w:val="center"/>
          </w:tcPr>
          <w:p w14:paraId="68265526" w14:textId="7148BFF5" w:rsidR="004B4E9B" w:rsidRDefault="004B4E9B" w:rsidP="3C45F940">
            <w:pPr>
              <w:pStyle w:val="ListParagraph"/>
              <w:numPr>
                <w:ilvl w:val="7"/>
                <w:numId w:val="15"/>
              </w:numPr>
            </w:pPr>
            <w:r w:rsidRPr="3D6093C3">
              <w:t>Fall tillage with ≥30% residue.</w:t>
            </w:r>
          </w:p>
          <w:p w14:paraId="219D77BC" w14:textId="77777777" w:rsidR="00D20A16" w:rsidRPr="00865861" w:rsidRDefault="00D20A16" w:rsidP="00D20A16">
            <w:pPr>
              <w:rPr>
                <w:rFonts w:ascii="Calibri" w:eastAsia="Calibri" w:hAnsi="Calibri" w:cs="Calibri"/>
                <w:color w:val="FF0000"/>
              </w:rPr>
            </w:pPr>
            <w:r w:rsidRPr="00865861">
              <w:rPr>
                <w:rFonts w:ascii="Calibri" w:eastAsia="Calibri" w:hAnsi="Calibri" w:cs="Calibri"/>
                <w:color w:val="FF0000"/>
              </w:rPr>
              <w:t>Can restrict to this answer option based on Appendix A: Crop Groups and Tillage Types; Table A2: Cropland Tillage answer option:</w:t>
            </w:r>
          </w:p>
          <w:p w14:paraId="31073479" w14:textId="03612C99" w:rsidR="00D20A16" w:rsidRPr="003178C7" w:rsidRDefault="00D20A16" w:rsidP="00865861">
            <w:pPr>
              <w:ind w:left="360"/>
            </w:pPr>
            <w:proofErr w:type="gramStart"/>
            <w:r w:rsidRPr="00865861">
              <w:rPr>
                <w:rFonts w:ascii="Calibri" w:eastAsia="Calibri" w:hAnsi="Calibri" w:cs="Calibri"/>
                <w:color w:val="FF0000"/>
              </w:rPr>
              <w:t>-</w:t>
            </w:r>
            <w:r w:rsidR="00591C95">
              <w:rPr>
                <w:rFonts w:ascii="Calibri" w:eastAsia="Calibri" w:hAnsi="Calibri" w:cs="Calibri"/>
                <w:color w:val="FF0000"/>
              </w:rPr>
              <w:t>“</w:t>
            </w:r>
            <w:proofErr w:type="gramEnd"/>
            <w:r w:rsidRPr="00865861">
              <w:rPr>
                <w:rFonts w:ascii="Calibri" w:eastAsia="Calibri" w:hAnsi="Calibri" w:cs="Calibri"/>
                <w:color w:val="FF0000"/>
              </w:rPr>
              <w:t>Reduced Tillage (Fall)</w:t>
            </w:r>
            <w:r w:rsidR="000E6F04">
              <w:rPr>
                <w:rFonts w:ascii="Calibri" w:eastAsia="Calibri" w:hAnsi="Calibri" w:cs="Calibri"/>
                <w:color w:val="FF0000"/>
              </w:rPr>
              <w:t>”</w:t>
            </w:r>
          </w:p>
        </w:tc>
        <w:tc>
          <w:tcPr>
            <w:tcW w:w="1164" w:type="dxa"/>
          </w:tcPr>
          <w:p w14:paraId="7C74E33D" w14:textId="77777777" w:rsidR="004B4E9B" w:rsidRPr="003178C7" w:rsidRDefault="004B4E9B" w:rsidP="008719D1">
            <w:pPr>
              <w:rPr>
                <w:color w:val="000000" w:themeColor="text1"/>
              </w:rPr>
            </w:pPr>
            <w:r w:rsidRPr="09346B3E">
              <w:rPr>
                <w:color w:val="000000" w:themeColor="text1"/>
              </w:rPr>
              <w:t>1</w:t>
            </w:r>
          </w:p>
        </w:tc>
      </w:tr>
      <w:tr w:rsidR="004B4E9B" w:rsidRPr="003178C7" w14:paraId="32FCEE6C" w14:textId="77777777" w:rsidTr="00865861">
        <w:trPr>
          <w:trHeight w:val="70"/>
        </w:trPr>
        <w:tc>
          <w:tcPr>
            <w:tcW w:w="1031" w:type="dxa"/>
            <w:vMerge/>
          </w:tcPr>
          <w:p w14:paraId="1CACE705" w14:textId="77777777" w:rsidR="004B4E9B" w:rsidRPr="003178C7" w:rsidRDefault="004B4E9B" w:rsidP="008719D1">
            <w:pPr>
              <w:rPr>
                <w:rFonts w:cstheme="minorHAnsi"/>
              </w:rPr>
            </w:pPr>
          </w:p>
        </w:tc>
        <w:tc>
          <w:tcPr>
            <w:tcW w:w="7155" w:type="dxa"/>
            <w:vAlign w:val="center"/>
          </w:tcPr>
          <w:p w14:paraId="302763EA" w14:textId="77777777" w:rsidR="004B4E9B" w:rsidRPr="00D20A16" w:rsidRDefault="004B4E9B" w:rsidP="00C5667A">
            <w:pPr>
              <w:pStyle w:val="ListParagraph"/>
              <w:numPr>
                <w:ilvl w:val="7"/>
                <w:numId w:val="15"/>
              </w:numPr>
            </w:pPr>
            <w:r w:rsidRPr="00D20A16">
              <w:t>Undisturbed soybean residue or corn silage.</w:t>
            </w:r>
          </w:p>
          <w:p w14:paraId="3BC92A46" w14:textId="63E4089D" w:rsidR="004B4E9B" w:rsidRPr="00865861" w:rsidRDefault="00D20A16" w:rsidP="3D6093C3">
            <w:pPr>
              <w:rPr>
                <w:rFonts w:ascii="Calibri" w:eastAsia="Calibri" w:hAnsi="Calibri" w:cs="Calibri"/>
                <w:color w:val="FF0000"/>
              </w:rPr>
            </w:pPr>
            <w:r w:rsidRPr="00865861">
              <w:rPr>
                <w:rFonts w:ascii="Calibri" w:eastAsia="Calibri" w:hAnsi="Calibri" w:cs="Calibri"/>
                <w:color w:val="FF0000"/>
              </w:rPr>
              <w:t>Can be populated by Appendix A: Crop Groups and Tillage Types; Table A1: Crops answer options as appropriate.</w:t>
            </w:r>
          </w:p>
        </w:tc>
        <w:tc>
          <w:tcPr>
            <w:tcW w:w="1164" w:type="dxa"/>
          </w:tcPr>
          <w:p w14:paraId="2F678F9B" w14:textId="77777777" w:rsidR="004B4E9B" w:rsidRPr="003178C7" w:rsidRDefault="004B4E9B" w:rsidP="008719D1">
            <w:pPr>
              <w:rPr>
                <w:color w:val="000000" w:themeColor="text1"/>
              </w:rPr>
            </w:pPr>
            <w:r w:rsidRPr="09346B3E">
              <w:rPr>
                <w:color w:val="000000" w:themeColor="text1"/>
              </w:rPr>
              <w:t>2</w:t>
            </w:r>
          </w:p>
        </w:tc>
      </w:tr>
      <w:tr w:rsidR="004B4E9B" w:rsidRPr="003178C7" w14:paraId="7887DF5C" w14:textId="77777777" w:rsidTr="00865861">
        <w:trPr>
          <w:trHeight w:val="70"/>
        </w:trPr>
        <w:tc>
          <w:tcPr>
            <w:tcW w:w="1031" w:type="dxa"/>
            <w:vMerge/>
          </w:tcPr>
          <w:p w14:paraId="2C537928" w14:textId="77777777" w:rsidR="004B4E9B" w:rsidRPr="003178C7" w:rsidRDefault="004B4E9B" w:rsidP="008719D1">
            <w:pPr>
              <w:rPr>
                <w:rFonts w:cstheme="minorHAnsi"/>
              </w:rPr>
            </w:pPr>
          </w:p>
        </w:tc>
        <w:tc>
          <w:tcPr>
            <w:tcW w:w="7155" w:type="dxa"/>
            <w:vAlign w:val="center"/>
          </w:tcPr>
          <w:p w14:paraId="195BB7CB" w14:textId="77777777" w:rsidR="004B4E9B" w:rsidRPr="00BC7458" w:rsidRDefault="004B4E9B" w:rsidP="00C5667A">
            <w:pPr>
              <w:pStyle w:val="ListParagraph"/>
              <w:numPr>
                <w:ilvl w:val="7"/>
                <w:numId w:val="15"/>
              </w:numPr>
            </w:pPr>
            <w:r w:rsidRPr="00BC7458">
              <w:t>Stalks chopped or shredded, no soil disturbance or grasses or legumes in rotation.</w:t>
            </w:r>
          </w:p>
          <w:p w14:paraId="6EA6AC6D" w14:textId="77777777" w:rsidR="00D20A16" w:rsidRPr="00865861" w:rsidRDefault="00D20A16" w:rsidP="00D20A16">
            <w:pPr>
              <w:rPr>
                <w:rFonts w:ascii="Calibri" w:eastAsia="Calibri" w:hAnsi="Calibri" w:cs="Calibri"/>
                <w:color w:val="FF0000"/>
              </w:rPr>
            </w:pPr>
            <w:r w:rsidRPr="00865861">
              <w:rPr>
                <w:rFonts w:ascii="Calibri" w:eastAsia="Calibri" w:hAnsi="Calibri" w:cs="Calibri"/>
                <w:color w:val="FF0000"/>
              </w:rPr>
              <w:t>Can be populated if multiple conditions are met by Appendix A: Crop Groups and Tillage Types</w:t>
            </w:r>
          </w:p>
          <w:p w14:paraId="0B31CEF5" w14:textId="77777777" w:rsidR="00D20A16" w:rsidRPr="00865861" w:rsidRDefault="00D20A16" w:rsidP="00D20A16">
            <w:pPr>
              <w:rPr>
                <w:rFonts w:ascii="Calibri" w:eastAsia="Calibri" w:hAnsi="Calibri" w:cs="Calibri"/>
                <w:color w:val="FF0000"/>
              </w:rPr>
            </w:pPr>
            <w:r w:rsidRPr="00865861">
              <w:rPr>
                <w:rFonts w:ascii="Calibri" w:eastAsia="Calibri" w:hAnsi="Calibri" w:cs="Calibri"/>
                <w:color w:val="FF0000"/>
              </w:rPr>
              <w:t>Table A1: Crops answer options</w:t>
            </w:r>
          </w:p>
          <w:p w14:paraId="10DD3C23" w14:textId="77777777" w:rsidR="00D20A16" w:rsidRPr="00865861" w:rsidRDefault="00D20A16" w:rsidP="00D20A16">
            <w:pPr>
              <w:rPr>
                <w:rFonts w:ascii="Calibri" w:eastAsia="Calibri" w:hAnsi="Calibri" w:cs="Calibri"/>
                <w:color w:val="FF0000"/>
              </w:rPr>
            </w:pPr>
            <w:r w:rsidRPr="00865861">
              <w:rPr>
                <w:rFonts w:ascii="Calibri" w:eastAsia="Calibri" w:hAnsi="Calibri" w:cs="Calibri"/>
                <w:color w:val="FF0000"/>
              </w:rPr>
              <w:t>-does not include a grass or legume</w:t>
            </w:r>
          </w:p>
          <w:p w14:paraId="1258C7DC" w14:textId="77777777" w:rsidR="00D20A16" w:rsidRPr="00865861" w:rsidRDefault="00D20A16" w:rsidP="00D20A16">
            <w:pPr>
              <w:rPr>
                <w:rFonts w:ascii="Calibri" w:eastAsia="Calibri" w:hAnsi="Calibri" w:cs="Calibri"/>
                <w:color w:val="FF0000"/>
              </w:rPr>
            </w:pPr>
            <w:r w:rsidRPr="00865861">
              <w:rPr>
                <w:rFonts w:ascii="Calibri" w:eastAsia="Calibri" w:hAnsi="Calibri" w:cs="Calibri"/>
                <w:color w:val="FF0000"/>
              </w:rPr>
              <w:t>Table A2: Cropland Tillage answer options:</w:t>
            </w:r>
          </w:p>
          <w:p w14:paraId="1CFF920C" w14:textId="77A5D187" w:rsidR="004B4E9B" w:rsidRPr="00BC7458" w:rsidRDefault="00D20A16" w:rsidP="3D6093C3">
            <w:pPr>
              <w:rPr>
                <w:rFonts w:ascii="Calibri" w:eastAsia="Calibri" w:hAnsi="Calibri" w:cs="Calibri"/>
              </w:rPr>
            </w:pPr>
            <w:proofErr w:type="gramStart"/>
            <w:r w:rsidRPr="00865861">
              <w:rPr>
                <w:rFonts w:ascii="Calibri" w:eastAsia="Calibri" w:hAnsi="Calibri" w:cs="Calibri"/>
                <w:color w:val="FF0000"/>
              </w:rPr>
              <w:t>-</w:t>
            </w:r>
            <w:r w:rsidR="00591C95">
              <w:rPr>
                <w:rFonts w:ascii="Calibri" w:eastAsia="Calibri" w:hAnsi="Calibri" w:cs="Calibri"/>
                <w:color w:val="FF0000"/>
              </w:rPr>
              <w:t>“</w:t>
            </w:r>
            <w:proofErr w:type="gramEnd"/>
            <w:r w:rsidRPr="00865861">
              <w:rPr>
                <w:rFonts w:ascii="Calibri" w:eastAsia="Calibri" w:hAnsi="Calibri" w:cs="Calibri"/>
                <w:color w:val="FF0000"/>
              </w:rPr>
              <w:t>No-till</w:t>
            </w:r>
            <w:r w:rsidR="000E6F04">
              <w:rPr>
                <w:rFonts w:ascii="Calibri" w:eastAsia="Calibri" w:hAnsi="Calibri" w:cs="Calibri"/>
                <w:color w:val="FF0000"/>
              </w:rPr>
              <w:t>”</w:t>
            </w:r>
          </w:p>
        </w:tc>
        <w:tc>
          <w:tcPr>
            <w:tcW w:w="1164" w:type="dxa"/>
          </w:tcPr>
          <w:p w14:paraId="13928F15" w14:textId="77777777" w:rsidR="004B4E9B" w:rsidRPr="003178C7" w:rsidRDefault="004B4E9B" w:rsidP="008719D1">
            <w:pPr>
              <w:rPr>
                <w:color w:val="000000" w:themeColor="text1"/>
              </w:rPr>
            </w:pPr>
            <w:r w:rsidRPr="09346B3E">
              <w:rPr>
                <w:color w:val="000000" w:themeColor="text1"/>
              </w:rPr>
              <w:t>4</w:t>
            </w:r>
          </w:p>
        </w:tc>
      </w:tr>
      <w:tr w:rsidR="004B4E9B" w:rsidRPr="003178C7" w14:paraId="6B68A5F2" w14:textId="77777777" w:rsidTr="00865861">
        <w:trPr>
          <w:trHeight w:val="70"/>
        </w:trPr>
        <w:tc>
          <w:tcPr>
            <w:tcW w:w="1031" w:type="dxa"/>
            <w:vMerge/>
          </w:tcPr>
          <w:p w14:paraId="0F90B83F" w14:textId="77777777" w:rsidR="004B4E9B" w:rsidRPr="003178C7" w:rsidRDefault="004B4E9B" w:rsidP="008719D1">
            <w:pPr>
              <w:rPr>
                <w:rFonts w:cstheme="minorHAnsi"/>
              </w:rPr>
            </w:pPr>
          </w:p>
        </w:tc>
        <w:tc>
          <w:tcPr>
            <w:tcW w:w="7155" w:type="dxa"/>
            <w:vAlign w:val="center"/>
          </w:tcPr>
          <w:p w14:paraId="3DF90B0D" w14:textId="77777777" w:rsidR="00D20A16" w:rsidRDefault="634757E0" w:rsidP="634757E0">
            <w:pPr>
              <w:pStyle w:val="ListParagraph"/>
              <w:numPr>
                <w:ilvl w:val="7"/>
                <w:numId w:val="15"/>
              </w:numPr>
            </w:pPr>
            <w:r w:rsidRPr="00BC7458">
              <w:t>Stalks gleaned by livestock, no mechanical disturbance.</w:t>
            </w:r>
          </w:p>
          <w:p w14:paraId="1629B41D" w14:textId="77777777" w:rsidR="00D20A16" w:rsidRPr="00865861" w:rsidRDefault="00D20A16" w:rsidP="00D20A16">
            <w:pPr>
              <w:rPr>
                <w:rFonts w:ascii="Calibri" w:eastAsia="Calibri" w:hAnsi="Calibri" w:cs="Calibri"/>
                <w:color w:val="FF0000"/>
              </w:rPr>
            </w:pPr>
            <w:r w:rsidRPr="00865861">
              <w:rPr>
                <w:rFonts w:ascii="Calibri" w:eastAsia="Calibri" w:hAnsi="Calibri" w:cs="Calibri"/>
                <w:color w:val="FF0000"/>
              </w:rPr>
              <w:t>Can restrict to this answer option based on Appendix A: Crop Groups and Tillage Types; Table A2: Cropland Tillage answer option:</w:t>
            </w:r>
          </w:p>
          <w:p w14:paraId="58EF6D76" w14:textId="2D245032" w:rsidR="004B4E9B" w:rsidRPr="00BC7458" w:rsidRDefault="00D20A16" w:rsidP="00865861">
            <w:proofErr w:type="gramStart"/>
            <w:r w:rsidRPr="00865861">
              <w:rPr>
                <w:rFonts w:ascii="Calibri" w:eastAsia="Calibri" w:hAnsi="Calibri" w:cs="Calibri"/>
                <w:color w:val="FF0000"/>
              </w:rPr>
              <w:t>-</w:t>
            </w:r>
            <w:r w:rsidR="00591C95">
              <w:rPr>
                <w:rFonts w:ascii="Calibri" w:eastAsia="Calibri" w:hAnsi="Calibri" w:cs="Calibri"/>
                <w:color w:val="FF0000"/>
              </w:rPr>
              <w:t>“</w:t>
            </w:r>
            <w:proofErr w:type="gramEnd"/>
            <w:r w:rsidRPr="00865861">
              <w:rPr>
                <w:rFonts w:ascii="Calibri" w:eastAsia="Calibri" w:hAnsi="Calibri" w:cs="Calibri"/>
                <w:color w:val="FF0000"/>
              </w:rPr>
              <w:t>No-till</w:t>
            </w:r>
            <w:r w:rsidR="000E6F04">
              <w:rPr>
                <w:rFonts w:ascii="Calibri" w:eastAsia="Calibri" w:hAnsi="Calibri" w:cs="Calibri"/>
                <w:color w:val="FF0000"/>
              </w:rPr>
              <w:t>”</w:t>
            </w:r>
          </w:p>
        </w:tc>
        <w:tc>
          <w:tcPr>
            <w:tcW w:w="1164" w:type="dxa"/>
          </w:tcPr>
          <w:p w14:paraId="74473928" w14:textId="77777777" w:rsidR="004B4E9B" w:rsidRPr="003178C7" w:rsidRDefault="004B4E9B" w:rsidP="008719D1">
            <w:pPr>
              <w:rPr>
                <w:color w:val="000000" w:themeColor="text1"/>
              </w:rPr>
            </w:pPr>
            <w:r w:rsidRPr="09346B3E">
              <w:rPr>
                <w:color w:val="000000" w:themeColor="text1"/>
              </w:rPr>
              <w:t>6</w:t>
            </w:r>
          </w:p>
        </w:tc>
      </w:tr>
      <w:tr w:rsidR="004B4E9B" w:rsidRPr="003178C7" w14:paraId="17833A95" w14:textId="77777777" w:rsidTr="00865861">
        <w:trPr>
          <w:trHeight w:val="70"/>
        </w:trPr>
        <w:tc>
          <w:tcPr>
            <w:tcW w:w="1031" w:type="dxa"/>
            <w:vMerge/>
          </w:tcPr>
          <w:p w14:paraId="28B31CD7" w14:textId="77777777" w:rsidR="004B4E9B" w:rsidRPr="003178C7" w:rsidRDefault="004B4E9B" w:rsidP="008719D1">
            <w:pPr>
              <w:rPr>
                <w:rFonts w:cstheme="minorHAnsi"/>
              </w:rPr>
            </w:pPr>
          </w:p>
        </w:tc>
        <w:tc>
          <w:tcPr>
            <w:tcW w:w="7155" w:type="dxa"/>
            <w:vAlign w:val="center"/>
          </w:tcPr>
          <w:p w14:paraId="7A663B8B" w14:textId="65254B27" w:rsidR="004B4E9B" w:rsidRDefault="634757E0" w:rsidP="634757E0">
            <w:pPr>
              <w:pStyle w:val="ListParagraph"/>
              <w:numPr>
                <w:ilvl w:val="7"/>
                <w:numId w:val="15"/>
              </w:numPr>
            </w:pPr>
            <w:r w:rsidRPr="00BC7458">
              <w:t xml:space="preserve">Grain stubble or hay/forage crop left standing overwinter </w:t>
            </w:r>
            <w:r w:rsidR="0055615F">
              <w:t>&lt;</w:t>
            </w:r>
            <w:r w:rsidRPr="00BC7458">
              <w:t>8 inches.</w:t>
            </w:r>
          </w:p>
          <w:p w14:paraId="3F0742BA" w14:textId="77777777" w:rsidR="00D20A16" w:rsidRPr="00BC7458" w:rsidRDefault="00D20A16" w:rsidP="00865861">
            <w:r w:rsidRPr="00865861">
              <w:rPr>
                <w:rFonts w:ascii="Calibri" w:eastAsia="Calibri" w:hAnsi="Calibri" w:cs="Calibri"/>
                <w:color w:val="FF0000"/>
              </w:rPr>
              <w:t>Can be populated by Appendix A: Crop Groups and Tillage Types; Table A1: Crops answer options as appropriate.</w:t>
            </w:r>
          </w:p>
        </w:tc>
        <w:tc>
          <w:tcPr>
            <w:tcW w:w="1164" w:type="dxa"/>
          </w:tcPr>
          <w:p w14:paraId="14979D89" w14:textId="77777777" w:rsidR="004B4E9B" w:rsidRPr="003178C7" w:rsidRDefault="004B4E9B" w:rsidP="008719D1">
            <w:pPr>
              <w:rPr>
                <w:color w:val="000000" w:themeColor="text1"/>
              </w:rPr>
            </w:pPr>
            <w:r w:rsidRPr="09346B3E">
              <w:rPr>
                <w:color w:val="000000" w:themeColor="text1"/>
              </w:rPr>
              <w:t>8</w:t>
            </w:r>
          </w:p>
        </w:tc>
      </w:tr>
      <w:tr w:rsidR="004B4E9B" w:rsidRPr="003178C7" w14:paraId="6E4AB065" w14:textId="77777777" w:rsidTr="00865861">
        <w:trPr>
          <w:trHeight w:val="70"/>
        </w:trPr>
        <w:tc>
          <w:tcPr>
            <w:tcW w:w="1031" w:type="dxa"/>
            <w:vMerge/>
          </w:tcPr>
          <w:p w14:paraId="206B273E" w14:textId="77777777" w:rsidR="004B4E9B" w:rsidRPr="003178C7" w:rsidRDefault="004B4E9B" w:rsidP="008719D1">
            <w:pPr>
              <w:rPr>
                <w:rFonts w:cstheme="minorHAnsi"/>
              </w:rPr>
            </w:pPr>
          </w:p>
        </w:tc>
        <w:tc>
          <w:tcPr>
            <w:tcW w:w="7155" w:type="dxa"/>
            <w:vAlign w:val="center"/>
          </w:tcPr>
          <w:p w14:paraId="49CD4971" w14:textId="62C111D3" w:rsidR="004B4E9B" w:rsidRDefault="634757E0" w:rsidP="634757E0">
            <w:pPr>
              <w:pStyle w:val="ListParagraph"/>
              <w:numPr>
                <w:ilvl w:val="7"/>
                <w:numId w:val="15"/>
              </w:numPr>
            </w:pPr>
            <w:r w:rsidRPr="00BC7458">
              <w:t xml:space="preserve">Grain stubble or hay/forage crop left standing overwinter </w:t>
            </w:r>
            <w:r w:rsidR="00FE6EBB">
              <w:t>&gt;</w:t>
            </w:r>
            <w:r w:rsidRPr="00BC7458">
              <w:t>8 inches.</w:t>
            </w:r>
          </w:p>
          <w:p w14:paraId="63875EAC" w14:textId="77777777" w:rsidR="00D20A16" w:rsidRPr="00BC7458" w:rsidRDefault="00D20A16" w:rsidP="00865861">
            <w:r w:rsidRPr="00865861">
              <w:rPr>
                <w:rFonts w:ascii="Calibri" w:eastAsia="Calibri" w:hAnsi="Calibri" w:cs="Calibri"/>
                <w:color w:val="FF0000"/>
              </w:rPr>
              <w:t>Can be populated by Appendix A: Crop Groups and Tillage Types; Table A1: Crops answer options as appropriate.</w:t>
            </w:r>
          </w:p>
        </w:tc>
        <w:tc>
          <w:tcPr>
            <w:tcW w:w="1164" w:type="dxa"/>
          </w:tcPr>
          <w:p w14:paraId="5B47D888" w14:textId="77777777" w:rsidR="004B4E9B" w:rsidRPr="003178C7" w:rsidRDefault="004B4E9B" w:rsidP="008719D1">
            <w:pPr>
              <w:rPr>
                <w:color w:val="000000" w:themeColor="text1"/>
              </w:rPr>
            </w:pPr>
            <w:r w:rsidRPr="09346B3E">
              <w:rPr>
                <w:color w:val="000000" w:themeColor="text1"/>
              </w:rPr>
              <w:t>12</w:t>
            </w:r>
          </w:p>
        </w:tc>
      </w:tr>
      <w:tr w:rsidR="004B4E9B" w:rsidRPr="003178C7" w14:paraId="31683388" w14:textId="77777777" w:rsidTr="00865861">
        <w:trPr>
          <w:trHeight w:val="70"/>
        </w:trPr>
        <w:tc>
          <w:tcPr>
            <w:tcW w:w="1031" w:type="dxa"/>
            <w:vMerge w:val="restart"/>
          </w:tcPr>
          <w:p w14:paraId="425E0E79" w14:textId="77777777" w:rsidR="004B4E9B" w:rsidRPr="003178C7" w:rsidRDefault="004B4E9B" w:rsidP="00C5667A">
            <w:pPr>
              <w:pStyle w:val="ListParagraph"/>
              <w:numPr>
                <w:ilvl w:val="0"/>
                <w:numId w:val="15"/>
              </w:numPr>
              <w:rPr>
                <w:rFonts w:cstheme="minorHAnsi"/>
              </w:rPr>
            </w:pPr>
          </w:p>
        </w:tc>
        <w:tc>
          <w:tcPr>
            <w:tcW w:w="7155" w:type="dxa"/>
            <w:vAlign w:val="center"/>
          </w:tcPr>
          <w:p w14:paraId="2D5E147F" w14:textId="23D5B2C1" w:rsidR="004B4E9B" w:rsidRDefault="04F4073A" w:rsidP="04F4073A">
            <w:r w:rsidRPr="00BC7458">
              <w:t>If hay is part of crop rotation, what is the species composition of wildlife</w:t>
            </w:r>
            <w:r w:rsidR="00A3042D">
              <w:t>-</w:t>
            </w:r>
            <w:r w:rsidRPr="00BC7458">
              <w:t>unfriendly species?</w:t>
            </w:r>
          </w:p>
          <w:p w14:paraId="0D450C21" w14:textId="77777777" w:rsidR="00D20A16" w:rsidRPr="00865861" w:rsidRDefault="00D20A16" w:rsidP="04F4073A">
            <w:pPr>
              <w:rPr>
                <w:rFonts w:ascii="Calibri" w:eastAsia="Calibri" w:hAnsi="Calibri" w:cs="Calibri"/>
                <w:color w:val="FF0000"/>
              </w:rPr>
            </w:pPr>
            <w:r w:rsidRPr="00865861">
              <w:rPr>
                <w:rFonts w:ascii="Calibri" w:eastAsia="Calibri" w:hAnsi="Calibri" w:cs="Calibri"/>
                <w:color w:val="FF0000"/>
              </w:rPr>
              <w:t>Can promote/mask this question based on Appendix A: Crop Groups and Tillage Types; Table A1: Crops answer options as appropriate.</w:t>
            </w:r>
          </w:p>
          <w:p w14:paraId="2CEF061C" w14:textId="6172B973" w:rsidR="004B4E9B" w:rsidRPr="00BC7458" w:rsidRDefault="00B937A5">
            <w:pPr>
              <w:pStyle w:val="Subtitle"/>
            </w:pPr>
            <w:r w:rsidRPr="6AE9E98F">
              <w:t>Instructions:</w:t>
            </w:r>
            <w:r>
              <w:t xml:space="preserve"> </w:t>
            </w:r>
            <w:r w:rsidR="003303A7">
              <w:t>W</w:t>
            </w:r>
            <w:r>
              <w:t>ildlife friendly</w:t>
            </w:r>
            <w:r w:rsidR="00A3042D">
              <w:t xml:space="preserve"> and </w:t>
            </w:r>
            <w:r>
              <w:t xml:space="preserve">unfriendly species are defined by the </w:t>
            </w:r>
            <w:r w:rsidR="00A3042D">
              <w:t xml:space="preserve">States </w:t>
            </w:r>
            <w:r>
              <w:t>for CSP.</w:t>
            </w:r>
          </w:p>
        </w:tc>
        <w:tc>
          <w:tcPr>
            <w:tcW w:w="1164" w:type="dxa"/>
          </w:tcPr>
          <w:p w14:paraId="68CA3BE2" w14:textId="77777777" w:rsidR="004B4E9B" w:rsidRPr="003178C7" w:rsidRDefault="004B4E9B" w:rsidP="008719D1">
            <w:pPr>
              <w:rPr>
                <w:color w:val="000000" w:themeColor="text1"/>
              </w:rPr>
            </w:pPr>
          </w:p>
        </w:tc>
      </w:tr>
      <w:tr w:rsidR="004B4E9B" w:rsidRPr="003178C7" w14:paraId="26346672" w14:textId="77777777" w:rsidTr="00865861">
        <w:trPr>
          <w:trHeight w:val="70"/>
        </w:trPr>
        <w:tc>
          <w:tcPr>
            <w:tcW w:w="1031" w:type="dxa"/>
            <w:vMerge/>
          </w:tcPr>
          <w:p w14:paraId="058DA780" w14:textId="77777777" w:rsidR="004B4E9B" w:rsidRPr="003178C7" w:rsidRDefault="004B4E9B" w:rsidP="008719D1">
            <w:pPr>
              <w:rPr>
                <w:rFonts w:cstheme="minorHAnsi"/>
              </w:rPr>
            </w:pPr>
          </w:p>
        </w:tc>
        <w:tc>
          <w:tcPr>
            <w:tcW w:w="7155" w:type="dxa"/>
            <w:vAlign w:val="center"/>
          </w:tcPr>
          <w:p w14:paraId="265F8ABB" w14:textId="09415AF4" w:rsidR="004B4E9B" w:rsidRPr="003178C7" w:rsidRDefault="004B4E9B" w:rsidP="00C5667A">
            <w:pPr>
              <w:pStyle w:val="ListParagraph"/>
              <w:numPr>
                <w:ilvl w:val="7"/>
                <w:numId w:val="15"/>
              </w:numPr>
            </w:pPr>
            <w:proofErr w:type="spellStart"/>
            <w:r w:rsidRPr="6087A5DF">
              <w:t>Hayland</w:t>
            </w:r>
            <w:proofErr w:type="spellEnd"/>
            <w:r w:rsidRPr="6087A5DF">
              <w:t xml:space="preserve"> composed of wildlife</w:t>
            </w:r>
            <w:r w:rsidR="00A3042D">
              <w:t>-</w:t>
            </w:r>
            <w:r w:rsidRPr="6087A5DF">
              <w:t>unfriendly species.</w:t>
            </w:r>
          </w:p>
        </w:tc>
        <w:tc>
          <w:tcPr>
            <w:tcW w:w="1164" w:type="dxa"/>
          </w:tcPr>
          <w:p w14:paraId="3A59E85F" w14:textId="77777777" w:rsidR="004B4E9B" w:rsidRPr="003178C7" w:rsidRDefault="004B4E9B" w:rsidP="008719D1">
            <w:pPr>
              <w:rPr>
                <w:color w:val="000000" w:themeColor="text1"/>
              </w:rPr>
            </w:pPr>
            <w:r w:rsidRPr="09346B3E">
              <w:rPr>
                <w:color w:val="000000" w:themeColor="text1"/>
              </w:rPr>
              <w:t>1</w:t>
            </w:r>
          </w:p>
        </w:tc>
      </w:tr>
      <w:tr w:rsidR="004B4E9B" w:rsidRPr="003178C7" w14:paraId="17266807" w14:textId="77777777" w:rsidTr="00865861">
        <w:trPr>
          <w:trHeight w:val="70"/>
        </w:trPr>
        <w:tc>
          <w:tcPr>
            <w:tcW w:w="1031" w:type="dxa"/>
            <w:vMerge/>
          </w:tcPr>
          <w:p w14:paraId="434AE666" w14:textId="77777777" w:rsidR="004B4E9B" w:rsidRPr="003178C7" w:rsidRDefault="004B4E9B" w:rsidP="008719D1">
            <w:pPr>
              <w:rPr>
                <w:rFonts w:cstheme="minorHAnsi"/>
              </w:rPr>
            </w:pPr>
          </w:p>
        </w:tc>
        <w:tc>
          <w:tcPr>
            <w:tcW w:w="7155" w:type="dxa"/>
            <w:vAlign w:val="center"/>
          </w:tcPr>
          <w:p w14:paraId="2B75BFBB" w14:textId="3DF56CE4" w:rsidR="004B4E9B" w:rsidRPr="003178C7" w:rsidRDefault="004B4E9B" w:rsidP="00C5667A">
            <w:pPr>
              <w:pStyle w:val="ListParagraph"/>
              <w:numPr>
                <w:ilvl w:val="7"/>
                <w:numId w:val="15"/>
              </w:numPr>
              <w:rPr>
                <w:rFonts w:cstheme="minorHAnsi"/>
              </w:rPr>
            </w:pPr>
            <w:proofErr w:type="spellStart"/>
            <w:r w:rsidRPr="003178C7">
              <w:rPr>
                <w:rFonts w:cstheme="minorHAnsi"/>
              </w:rPr>
              <w:t>Hayland</w:t>
            </w:r>
            <w:proofErr w:type="spellEnd"/>
            <w:r w:rsidRPr="003178C7">
              <w:rPr>
                <w:rFonts w:cstheme="minorHAnsi"/>
              </w:rPr>
              <w:t xml:space="preserve"> composed of </w:t>
            </w:r>
            <w:r w:rsidR="00303A3B">
              <w:rPr>
                <w:rFonts w:cstheme="minorHAnsi"/>
              </w:rPr>
              <w:t>one</w:t>
            </w:r>
            <w:r w:rsidR="00303A3B" w:rsidRPr="003178C7">
              <w:rPr>
                <w:rFonts w:cstheme="minorHAnsi"/>
              </w:rPr>
              <w:t xml:space="preserve"> </w:t>
            </w:r>
            <w:r w:rsidRPr="003178C7">
              <w:rPr>
                <w:rFonts w:cstheme="minorHAnsi"/>
              </w:rPr>
              <w:t xml:space="preserve">or </w:t>
            </w:r>
            <w:r w:rsidR="00303A3B">
              <w:rPr>
                <w:rFonts w:cstheme="minorHAnsi"/>
              </w:rPr>
              <w:t>two</w:t>
            </w:r>
            <w:r w:rsidR="00303A3B" w:rsidRPr="003178C7">
              <w:rPr>
                <w:rFonts w:cstheme="minorHAnsi"/>
              </w:rPr>
              <w:t xml:space="preserve"> </w:t>
            </w:r>
            <w:r w:rsidRPr="003178C7">
              <w:rPr>
                <w:rFonts w:cstheme="minorHAnsi"/>
              </w:rPr>
              <w:t>wildlife</w:t>
            </w:r>
            <w:r w:rsidR="00A3042D">
              <w:rPr>
                <w:rFonts w:cstheme="minorHAnsi"/>
              </w:rPr>
              <w:t>-</w:t>
            </w:r>
            <w:r w:rsidRPr="003178C7">
              <w:rPr>
                <w:rFonts w:cstheme="minorHAnsi"/>
              </w:rPr>
              <w:t>friendly species.</w:t>
            </w:r>
          </w:p>
        </w:tc>
        <w:tc>
          <w:tcPr>
            <w:tcW w:w="1164" w:type="dxa"/>
          </w:tcPr>
          <w:p w14:paraId="5F493941" w14:textId="77777777" w:rsidR="004B4E9B" w:rsidRPr="003178C7" w:rsidRDefault="004B4E9B" w:rsidP="008719D1">
            <w:pPr>
              <w:rPr>
                <w:color w:val="000000" w:themeColor="text1"/>
              </w:rPr>
            </w:pPr>
            <w:r w:rsidRPr="09346B3E">
              <w:rPr>
                <w:color w:val="000000" w:themeColor="text1"/>
              </w:rPr>
              <w:t>3</w:t>
            </w:r>
          </w:p>
        </w:tc>
      </w:tr>
      <w:tr w:rsidR="004B4E9B" w:rsidRPr="003178C7" w14:paraId="1F10FD32" w14:textId="77777777" w:rsidTr="00865861">
        <w:trPr>
          <w:trHeight w:val="70"/>
        </w:trPr>
        <w:tc>
          <w:tcPr>
            <w:tcW w:w="1031" w:type="dxa"/>
            <w:vMerge/>
          </w:tcPr>
          <w:p w14:paraId="3771A039" w14:textId="77777777" w:rsidR="004B4E9B" w:rsidRPr="003178C7" w:rsidRDefault="004B4E9B" w:rsidP="008719D1">
            <w:pPr>
              <w:rPr>
                <w:rFonts w:cstheme="minorHAnsi"/>
              </w:rPr>
            </w:pPr>
          </w:p>
        </w:tc>
        <w:tc>
          <w:tcPr>
            <w:tcW w:w="7155" w:type="dxa"/>
            <w:vAlign w:val="center"/>
          </w:tcPr>
          <w:p w14:paraId="1D1C6FB8" w14:textId="78222720" w:rsidR="004B4E9B" w:rsidRPr="003178C7" w:rsidRDefault="004B4E9B" w:rsidP="00C5667A">
            <w:pPr>
              <w:pStyle w:val="ListParagraph"/>
              <w:numPr>
                <w:ilvl w:val="7"/>
                <w:numId w:val="15"/>
              </w:numPr>
              <w:rPr>
                <w:rFonts w:cstheme="minorHAnsi"/>
              </w:rPr>
            </w:pPr>
            <w:proofErr w:type="spellStart"/>
            <w:r w:rsidRPr="003178C7">
              <w:rPr>
                <w:rFonts w:cstheme="minorHAnsi"/>
              </w:rPr>
              <w:t>Hayland</w:t>
            </w:r>
            <w:proofErr w:type="spellEnd"/>
            <w:r w:rsidRPr="003178C7">
              <w:rPr>
                <w:rFonts w:cstheme="minorHAnsi"/>
              </w:rPr>
              <w:t xml:space="preserve"> composed of </w:t>
            </w:r>
            <w:r w:rsidR="00303A3B">
              <w:rPr>
                <w:rFonts w:cstheme="minorHAnsi"/>
              </w:rPr>
              <w:t>three</w:t>
            </w:r>
            <w:r w:rsidR="00303A3B" w:rsidRPr="003178C7">
              <w:rPr>
                <w:rFonts w:cstheme="minorHAnsi"/>
              </w:rPr>
              <w:t xml:space="preserve"> </w:t>
            </w:r>
            <w:r w:rsidRPr="003178C7">
              <w:rPr>
                <w:rFonts w:cstheme="minorHAnsi"/>
              </w:rPr>
              <w:t xml:space="preserve">to </w:t>
            </w:r>
            <w:r w:rsidR="00303A3B">
              <w:rPr>
                <w:rFonts w:cstheme="minorHAnsi"/>
              </w:rPr>
              <w:t>five</w:t>
            </w:r>
            <w:r w:rsidR="00303A3B" w:rsidRPr="003178C7">
              <w:rPr>
                <w:rFonts w:cstheme="minorHAnsi"/>
              </w:rPr>
              <w:t xml:space="preserve"> </w:t>
            </w:r>
            <w:r w:rsidRPr="003178C7">
              <w:rPr>
                <w:rFonts w:cstheme="minorHAnsi"/>
              </w:rPr>
              <w:t>wildlife</w:t>
            </w:r>
            <w:r w:rsidR="00A3042D">
              <w:rPr>
                <w:rFonts w:cstheme="minorHAnsi"/>
              </w:rPr>
              <w:t>-</w:t>
            </w:r>
            <w:r w:rsidRPr="003178C7">
              <w:rPr>
                <w:rFonts w:cstheme="minorHAnsi"/>
              </w:rPr>
              <w:t>friendly species.</w:t>
            </w:r>
          </w:p>
        </w:tc>
        <w:tc>
          <w:tcPr>
            <w:tcW w:w="1164" w:type="dxa"/>
          </w:tcPr>
          <w:p w14:paraId="66F6A47B" w14:textId="77777777" w:rsidR="004B4E9B" w:rsidRPr="003178C7" w:rsidRDefault="004B4E9B" w:rsidP="008719D1">
            <w:pPr>
              <w:rPr>
                <w:color w:val="000000" w:themeColor="text1"/>
              </w:rPr>
            </w:pPr>
            <w:r w:rsidRPr="09346B3E">
              <w:rPr>
                <w:color w:val="000000" w:themeColor="text1"/>
              </w:rPr>
              <w:t>7</w:t>
            </w:r>
          </w:p>
        </w:tc>
      </w:tr>
      <w:tr w:rsidR="004B4E9B" w:rsidRPr="003178C7" w14:paraId="73810EFA" w14:textId="77777777" w:rsidTr="00865861">
        <w:trPr>
          <w:trHeight w:val="70"/>
        </w:trPr>
        <w:tc>
          <w:tcPr>
            <w:tcW w:w="1031" w:type="dxa"/>
            <w:vMerge/>
          </w:tcPr>
          <w:p w14:paraId="69CE19F7" w14:textId="77777777" w:rsidR="004B4E9B" w:rsidRPr="003178C7" w:rsidRDefault="004B4E9B" w:rsidP="008719D1">
            <w:pPr>
              <w:rPr>
                <w:rFonts w:cstheme="minorHAnsi"/>
              </w:rPr>
            </w:pPr>
          </w:p>
        </w:tc>
        <w:tc>
          <w:tcPr>
            <w:tcW w:w="7155" w:type="dxa"/>
            <w:vAlign w:val="center"/>
          </w:tcPr>
          <w:p w14:paraId="22C6F86A" w14:textId="39F22B4A" w:rsidR="004B4E9B" w:rsidRPr="003178C7" w:rsidRDefault="004B4E9B" w:rsidP="00C5667A">
            <w:pPr>
              <w:pStyle w:val="ListParagraph"/>
              <w:numPr>
                <w:ilvl w:val="7"/>
                <w:numId w:val="15"/>
              </w:numPr>
              <w:rPr>
                <w:rFonts w:cstheme="minorHAnsi"/>
              </w:rPr>
            </w:pPr>
            <w:proofErr w:type="spellStart"/>
            <w:r w:rsidRPr="003178C7">
              <w:rPr>
                <w:rFonts w:cstheme="minorHAnsi"/>
              </w:rPr>
              <w:t>Hayland</w:t>
            </w:r>
            <w:proofErr w:type="spellEnd"/>
            <w:r w:rsidRPr="003178C7">
              <w:rPr>
                <w:rFonts w:cstheme="minorHAnsi"/>
              </w:rPr>
              <w:t xml:space="preserve"> composed of </w:t>
            </w:r>
            <w:r w:rsidR="00303A3B">
              <w:rPr>
                <w:rFonts w:cstheme="minorHAnsi"/>
              </w:rPr>
              <w:t>more than five</w:t>
            </w:r>
            <w:r w:rsidRPr="003178C7">
              <w:rPr>
                <w:rFonts w:cstheme="minorHAnsi"/>
              </w:rPr>
              <w:t xml:space="preserve"> wildlife</w:t>
            </w:r>
            <w:r w:rsidR="00A3042D">
              <w:rPr>
                <w:rFonts w:cstheme="minorHAnsi"/>
              </w:rPr>
              <w:t>-</w:t>
            </w:r>
            <w:r w:rsidRPr="003178C7">
              <w:rPr>
                <w:rFonts w:cstheme="minorHAnsi"/>
              </w:rPr>
              <w:t>friendly species.</w:t>
            </w:r>
          </w:p>
        </w:tc>
        <w:tc>
          <w:tcPr>
            <w:tcW w:w="1164" w:type="dxa"/>
          </w:tcPr>
          <w:p w14:paraId="4634D2A0" w14:textId="77777777" w:rsidR="004B4E9B" w:rsidRPr="003178C7" w:rsidRDefault="004B4E9B" w:rsidP="008719D1">
            <w:pPr>
              <w:rPr>
                <w:color w:val="000000" w:themeColor="text1"/>
              </w:rPr>
            </w:pPr>
            <w:r w:rsidRPr="09346B3E">
              <w:rPr>
                <w:color w:val="000000" w:themeColor="text1"/>
              </w:rPr>
              <w:t>11</w:t>
            </w:r>
          </w:p>
        </w:tc>
      </w:tr>
      <w:tr w:rsidR="004B4E9B" w:rsidRPr="003178C7" w14:paraId="26263537" w14:textId="77777777" w:rsidTr="00865861">
        <w:trPr>
          <w:trHeight w:val="70"/>
        </w:trPr>
        <w:tc>
          <w:tcPr>
            <w:tcW w:w="1031" w:type="dxa"/>
            <w:vMerge w:val="restart"/>
          </w:tcPr>
          <w:p w14:paraId="39287845" w14:textId="77777777" w:rsidR="004B4E9B" w:rsidRPr="003178C7" w:rsidRDefault="004B4E9B" w:rsidP="00C5667A">
            <w:pPr>
              <w:pStyle w:val="ListParagraph"/>
              <w:numPr>
                <w:ilvl w:val="0"/>
                <w:numId w:val="15"/>
              </w:numPr>
              <w:rPr>
                <w:rFonts w:cstheme="minorHAnsi"/>
              </w:rPr>
            </w:pPr>
          </w:p>
        </w:tc>
        <w:tc>
          <w:tcPr>
            <w:tcW w:w="7155" w:type="dxa"/>
            <w:vAlign w:val="center"/>
          </w:tcPr>
          <w:p w14:paraId="609AB4D3" w14:textId="77777777" w:rsidR="004B4E9B" w:rsidRDefault="634757E0" w:rsidP="634757E0">
            <w:r w:rsidRPr="634757E0">
              <w:t>If hay is part of crop rotation, what is the harvest schedule?</w:t>
            </w:r>
          </w:p>
          <w:p w14:paraId="2A17E09D" w14:textId="1A738F33" w:rsidR="00D20A16" w:rsidRPr="00865861" w:rsidRDefault="00D20A16" w:rsidP="634757E0">
            <w:pPr>
              <w:rPr>
                <w:color w:val="FF0000"/>
              </w:rPr>
            </w:pPr>
            <w:r w:rsidRPr="00865861">
              <w:rPr>
                <w:rFonts w:ascii="Calibri" w:eastAsia="Calibri" w:hAnsi="Calibri" w:cs="Calibri"/>
                <w:color w:val="FF0000"/>
              </w:rPr>
              <w:t>Can promote</w:t>
            </w:r>
            <w:r w:rsidR="00A3042D">
              <w:rPr>
                <w:rFonts w:ascii="Calibri" w:eastAsia="Calibri" w:hAnsi="Calibri" w:cs="Calibri"/>
                <w:color w:val="FF0000"/>
              </w:rPr>
              <w:t xml:space="preserve"> or </w:t>
            </w:r>
            <w:r w:rsidRPr="00865861">
              <w:rPr>
                <w:rFonts w:ascii="Calibri" w:eastAsia="Calibri" w:hAnsi="Calibri" w:cs="Calibri"/>
                <w:color w:val="FF0000"/>
              </w:rPr>
              <w:t>mask this question based on Appendix A: Crop Groups and Tillage Types; Table A1: Crops answer options as appropriate.</w:t>
            </w:r>
          </w:p>
          <w:p w14:paraId="7110B854" w14:textId="77777777" w:rsidR="004B4E9B" w:rsidRPr="003178C7" w:rsidRDefault="00C504B8">
            <w:pPr>
              <w:pStyle w:val="Subtitle"/>
            </w:pPr>
            <w:r w:rsidRPr="6AE9E98F">
              <w:t>Instructions:</w:t>
            </w:r>
            <w:r>
              <w:t xml:space="preserve"> </w:t>
            </w:r>
            <w:r w:rsidR="00A73D77">
              <w:t xml:space="preserve">Nesting season </w:t>
            </w:r>
            <w:r w:rsidR="00E30623">
              <w:t>are</w:t>
            </w:r>
            <w:r w:rsidR="00A73D77">
              <w:t xml:space="preserve"> defined by the </w:t>
            </w:r>
            <w:r w:rsidR="00E30623">
              <w:t>states for CSP.</w:t>
            </w:r>
            <w:r w:rsidR="00A73D77">
              <w:t xml:space="preserve"> </w:t>
            </w:r>
          </w:p>
        </w:tc>
        <w:tc>
          <w:tcPr>
            <w:tcW w:w="1164" w:type="dxa"/>
          </w:tcPr>
          <w:p w14:paraId="297C71CB" w14:textId="77777777" w:rsidR="004B4E9B" w:rsidRPr="003178C7" w:rsidRDefault="004B4E9B" w:rsidP="008719D1">
            <w:pPr>
              <w:rPr>
                <w:color w:val="000000" w:themeColor="text1"/>
              </w:rPr>
            </w:pPr>
          </w:p>
        </w:tc>
      </w:tr>
      <w:tr w:rsidR="004B4E9B" w:rsidRPr="003178C7" w14:paraId="384E4C83" w14:textId="77777777" w:rsidTr="00865861">
        <w:trPr>
          <w:trHeight w:val="70"/>
        </w:trPr>
        <w:tc>
          <w:tcPr>
            <w:tcW w:w="1031" w:type="dxa"/>
            <w:vMerge/>
          </w:tcPr>
          <w:p w14:paraId="22D448DD" w14:textId="77777777" w:rsidR="004B4E9B" w:rsidRPr="003178C7" w:rsidRDefault="004B4E9B" w:rsidP="008719D1">
            <w:pPr>
              <w:rPr>
                <w:rFonts w:cstheme="minorHAnsi"/>
              </w:rPr>
            </w:pPr>
          </w:p>
        </w:tc>
        <w:tc>
          <w:tcPr>
            <w:tcW w:w="7155" w:type="dxa"/>
            <w:vAlign w:val="center"/>
          </w:tcPr>
          <w:p w14:paraId="44FBFD82" w14:textId="77777777" w:rsidR="004B4E9B" w:rsidRPr="003178C7" w:rsidRDefault="004B4E9B" w:rsidP="00C5667A">
            <w:pPr>
              <w:pStyle w:val="ListParagraph"/>
              <w:numPr>
                <w:ilvl w:val="7"/>
                <w:numId w:val="15"/>
              </w:numPr>
            </w:pPr>
            <w:r w:rsidRPr="6087A5DF">
              <w:t>Entire field cut during the nesting season.</w:t>
            </w:r>
          </w:p>
        </w:tc>
        <w:tc>
          <w:tcPr>
            <w:tcW w:w="1164" w:type="dxa"/>
            <w:vAlign w:val="center"/>
          </w:tcPr>
          <w:p w14:paraId="1239390C" w14:textId="77777777" w:rsidR="004B4E9B" w:rsidRPr="003178C7" w:rsidRDefault="004B4E9B" w:rsidP="008719D1">
            <w:pPr>
              <w:rPr>
                <w:color w:val="000000" w:themeColor="text1"/>
              </w:rPr>
            </w:pPr>
            <w:r w:rsidRPr="09346B3E">
              <w:rPr>
                <w:color w:val="000000" w:themeColor="text1"/>
              </w:rPr>
              <w:t>0</w:t>
            </w:r>
          </w:p>
        </w:tc>
      </w:tr>
      <w:tr w:rsidR="004B4E9B" w:rsidRPr="003178C7" w14:paraId="53B96403" w14:textId="77777777" w:rsidTr="00865861">
        <w:trPr>
          <w:trHeight w:val="70"/>
        </w:trPr>
        <w:tc>
          <w:tcPr>
            <w:tcW w:w="1031" w:type="dxa"/>
            <w:vMerge/>
          </w:tcPr>
          <w:p w14:paraId="2EDA1E8C" w14:textId="77777777" w:rsidR="004B4E9B" w:rsidRPr="003178C7" w:rsidRDefault="004B4E9B" w:rsidP="008719D1">
            <w:pPr>
              <w:rPr>
                <w:rFonts w:cstheme="minorHAnsi"/>
              </w:rPr>
            </w:pPr>
          </w:p>
        </w:tc>
        <w:tc>
          <w:tcPr>
            <w:tcW w:w="7155" w:type="dxa"/>
            <w:vAlign w:val="center"/>
          </w:tcPr>
          <w:p w14:paraId="00D2BC5A" w14:textId="77777777" w:rsidR="004B4E9B" w:rsidRPr="003178C7" w:rsidRDefault="004B4E9B" w:rsidP="00C5667A">
            <w:pPr>
              <w:pStyle w:val="ListParagraph"/>
              <w:numPr>
                <w:ilvl w:val="7"/>
                <w:numId w:val="15"/>
              </w:numPr>
              <w:rPr>
                <w:rFonts w:cstheme="minorHAnsi"/>
              </w:rPr>
            </w:pPr>
            <w:r w:rsidRPr="003178C7">
              <w:rPr>
                <w:rFonts w:cstheme="minorHAnsi"/>
              </w:rPr>
              <w:t>Portions of the field cut before the nesting season with some areas excluded for wildlife or haying methods and patterns considers wildlife needs (e.g., minimum mowing height, reduced cutting speed, flushing bars, mowing toward the outside of the field, mow only during daylight).</w:t>
            </w:r>
          </w:p>
        </w:tc>
        <w:tc>
          <w:tcPr>
            <w:tcW w:w="1164" w:type="dxa"/>
            <w:vAlign w:val="center"/>
          </w:tcPr>
          <w:p w14:paraId="2F9073DB" w14:textId="77777777" w:rsidR="004B4E9B" w:rsidRPr="003178C7" w:rsidRDefault="004B4E9B" w:rsidP="008719D1">
            <w:pPr>
              <w:rPr>
                <w:color w:val="000000" w:themeColor="text1"/>
              </w:rPr>
            </w:pPr>
            <w:r w:rsidRPr="09346B3E">
              <w:rPr>
                <w:color w:val="000000" w:themeColor="text1"/>
              </w:rPr>
              <w:t>2</w:t>
            </w:r>
          </w:p>
        </w:tc>
      </w:tr>
      <w:tr w:rsidR="004B4E9B" w:rsidRPr="003178C7" w14:paraId="31FF194E" w14:textId="77777777" w:rsidTr="00865861">
        <w:trPr>
          <w:trHeight w:val="70"/>
        </w:trPr>
        <w:tc>
          <w:tcPr>
            <w:tcW w:w="1031" w:type="dxa"/>
            <w:vMerge/>
          </w:tcPr>
          <w:p w14:paraId="0A3EA910" w14:textId="77777777" w:rsidR="004B4E9B" w:rsidRPr="003178C7" w:rsidRDefault="004B4E9B" w:rsidP="008719D1">
            <w:pPr>
              <w:rPr>
                <w:rFonts w:cstheme="minorHAnsi"/>
              </w:rPr>
            </w:pPr>
          </w:p>
        </w:tc>
        <w:tc>
          <w:tcPr>
            <w:tcW w:w="7155" w:type="dxa"/>
            <w:vAlign w:val="center"/>
          </w:tcPr>
          <w:p w14:paraId="20E87E11" w14:textId="2D1C60CC" w:rsidR="004B4E9B" w:rsidRPr="003178C7" w:rsidRDefault="004B4E9B" w:rsidP="00C5667A">
            <w:pPr>
              <w:pStyle w:val="ListParagraph"/>
              <w:numPr>
                <w:ilvl w:val="7"/>
                <w:numId w:val="15"/>
              </w:numPr>
            </w:pPr>
            <w:r w:rsidRPr="6087A5DF">
              <w:t xml:space="preserve">&gt;50% of </w:t>
            </w:r>
            <w:proofErr w:type="spellStart"/>
            <w:r w:rsidRPr="6087A5DF">
              <w:t>hayland</w:t>
            </w:r>
            <w:proofErr w:type="spellEnd"/>
            <w:r w:rsidRPr="6087A5DF">
              <w:t xml:space="preserve"> unharvested until end of nesting season (as defined by </w:t>
            </w:r>
            <w:r w:rsidR="00591C95">
              <w:t>S</w:t>
            </w:r>
            <w:r w:rsidR="00591C95" w:rsidRPr="6087A5DF">
              <w:t>tate</w:t>
            </w:r>
            <w:r w:rsidRPr="6087A5DF">
              <w:t>) or is hay harvested after 80% of the nesting season is concluded if wildlife</w:t>
            </w:r>
            <w:r w:rsidR="00591C95">
              <w:t>-</w:t>
            </w:r>
            <w:r w:rsidRPr="6087A5DF">
              <w:t>friendly harvest techniques are used.</w:t>
            </w:r>
          </w:p>
        </w:tc>
        <w:tc>
          <w:tcPr>
            <w:tcW w:w="1164" w:type="dxa"/>
            <w:vAlign w:val="center"/>
          </w:tcPr>
          <w:p w14:paraId="12390EF2" w14:textId="77777777" w:rsidR="004B4E9B" w:rsidRPr="003178C7" w:rsidRDefault="004B4E9B" w:rsidP="008719D1">
            <w:pPr>
              <w:rPr>
                <w:color w:val="000000" w:themeColor="text1"/>
              </w:rPr>
            </w:pPr>
            <w:r w:rsidRPr="09346B3E">
              <w:rPr>
                <w:color w:val="000000" w:themeColor="text1"/>
              </w:rPr>
              <w:t>6</w:t>
            </w:r>
          </w:p>
        </w:tc>
      </w:tr>
      <w:tr w:rsidR="004B4E9B" w:rsidRPr="003178C7" w14:paraId="6C573D02" w14:textId="77777777" w:rsidTr="00865861">
        <w:trPr>
          <w:trHeight w:val="70"/>
        </w:trPr>
        <w:tc>
          <w:tcPr>
            <w:tcW w:w="1031" w:type="dxa"/>
            <w:vMerge/>
          </w:tcPr>
          <w:p w14:paraId="227A9270" w14:textId="77777777" w:rsidR="004B4E9B" w:rsidRPr="003178C7" w:rsidRDefault="004B4E9B" w:rsidP="008719D1">
            <w:pPr>
              <w:rPr>
                <w:rFonts w:cstheme="minorHAnsi"/>
              </w:rPr>
            </w:pPr>
          </w:p>
        </w:tc>
        <w:tc>
          <w:tcPr>
            <w:tcW w:w="7155" w:type="dxa"/>
            <w:vAlign w:val="center"/>
          </w:tcPr>
          <w:p w14:paraId="5350A901" w14:textId="34BA3027" w:rsidR="004B4E9B" w:rsidRPr="003178C7" w:rsidRDefault="004B4E9B" w:rsidP="00C5667A">
            <w:pPr>
              <w:pStyle w:val="ListParagraph"/>
              <w:numPr>
                <w:ilvl w:val="7"/>
                <w:numId w:val="15"/>
              </w:numPr>
              <w:rPr>
                <w:rFonts w:cstheme="minorHAnsi"/>
              </w:rPr>
            </w:pPr>
            <w:r w:rsidRPr="003178C7">
              <w:rPr>
                <w:rFonts w:cstheme="minorHAnsi"/>
              </w:rPr>
              <w:t xml:space="preserve">Hay cut not more than once per year and is cut before or after the nesting season. </w:t>
            </w:r>
            <w:r w:rsidRPr="003178C7">
              <w:rPr>
                <w:rFonts w:eastAsia="Times New Roman" w:cstheme="minorHAnsi"/>
              </w:rPr>
              <w:t xml:space="preserve">Cuts before nesting season must be far enough in advance to allow for </w:t>
            </w:r>
            <w:proofErr w:type="gramStart"/>
            <w:r w:rsidRPr="003178C7">
              <w:rPr>
                <w:rFonts w:eastAsia="Times New Roman" w:cstheme="minorHAnsi"/>
              </w:rPr>
              <w:t>sufficient</w:t>
            </w:r>
            <w:proofErr w:type="gramEnd"/>
            <w:r w:rsidRPr="003178C7">
              <w:rPr>
                <w:rFonts w:eastAsia="Times New Roman" w:cstheme="minorHAnsi"/>
              </w:rPr>
              <w:t xml:space="preserve"> regrowth for target species. Consult with State </w:t>
            </w:r>
            <w:r w:rsidR="00591C95">
              <w:rPr>
                <w:rFonts w:eastAsia="Times New Roman" w:cstheme="minorHAnsi"/>
              </w:rPr>
              <w:t>b</w:t>
            </w:r>
            <w:r w:rsidR="00591C95" w:rsidRPr="003178C7">
              <w:rPr>
                <w:rFonts w:eastAsia="Times New Roman" w:cstheme="minorHAnsi"/>
              </w:rPr>
              <w:t xml:space="preserve">iologist </w:t>
            </w:r>
            <w:r w:rsidRPr="003178C7">
              <w:rPr>
                <w:rFonts w:eastAsia="Times New Roman" w:cstheme="minorHAnsi"/>
              </w:rPr>
              <w:t>for adequate time windows for target species.</w:t>
            </w:r>
          </w:p>
        </w:tc>
        <w:tc>
          <w:tcPr>
            <w:tcW w:w="1164" w:type="dxa"/>
            <w:vAlign w:val="center"/>
          </w:tcPr>
          <w:p w14:paraId="58706ECB" w14:textId="77777777" w:rsidR="004B4E9B" w:rsidRPr="003178C7" w:rsidRDefault="004B4E9B" w:rsidP="008719D1">
            <w:pPr>
              <w:rPr>
                <w:color w:val="000000" w:themeColor="text1"/>
              </w:rPr>
            </w:pPr>
            <w:r w:rsidRPr="09346B3E">
              <w:rPr>
                <w:color w:val="000000" w:themeColor="text1"/>
              </w:rPr>
              <w:t>8</w:t>
            </w:r>
          </w:p>
        </w:tc>
      </w:tr>
      <w:tr w:rsidR="004B4E9B" w:rsidRPr="003178C7" w14:paraId="667BB40F" w14:textId="77777777" w:rsidTr="00865861">
        <w:trPr>
          <w:trHeight w:val="70"/>
        </w:trPr>
        <w:tc>
          <w:tcPr>
            <w:tcW w:w="1031" w:type="dxa"/>
            <w:vMerge/>
          </w:tcPr>
          <w:p w14:paraId="69CC58B4" w14:textId="77777777" w:rsidR="004B4E9B" w:rsidRPr="003178C7" w:rsidRDefault="004B4E9B" w:rsidP="008719D1">
            <w:pPr>
              <w:rPr>
                <w:rFonts w:cstheme="minorHAnsi"/>
              </w:rPr>
            </w:pPr>
          </w:p>
        </w:tc>
        <w:tc>
          <w:tcPr>
            <w:tcW w:w="7155" w:type="dxa"/>
            <w:vAlign w:val="center"/>
          </w:tcPr>
          <w:p w14:paraId="5F73EFA5" w14:textId="77777777" w:rsidR="004B4E9B" w:rsidRPr="003178C7" w:rsidRDefault="004B4E9B" w:rsidP="00C5667A">
            <w:pPr>
              <w:pStyle w:val="ListParagraph"/>
              <w:numPr>
                <w:ilvl w:val="7"/>
                <w:numId w:val="15"/>
              </w:numPr>
              <w:rPr>
                <w:rFonts w:cstheme="minorHAnsi"/>
              </w:rPr>
            </w:pPr>
            <w:r w:rsidRPr="003178C7">
              <w:rPr>
                <w:rFonts w:cstheme="minorHAnsi"/>
              </w:rPr>
              <w:t xml:space="preserve">Hay cut before or after the nesting season.  Haying methods and patterns </w:t>
            </w:r>
            <w:proofErr w:type="gramStart"/>
            <w:r w:rsidRPr="003178C7">
              <w:rPr>
                <w:rFonts w:cstheme="minorHAnsi"/>
              </w:rPr>
              <w:t>considers</w:t>
            </w:r>
            <w:proofErr w:type="gramEnd"/>
            <w:r w:rsidRPr="003178C7">
              <w:rPr>
                <w:rFonts w:cstheme="minorHAnsi"/>
              </w:rPr>
              <w:t xml:space="preserve"> wildlife needs (e.g., minimum mowing height, reduced cutting speed, flushing bars, mowing toward the outside of the field, wildlife exclusion areas, mow only during daylight).</w:t>
            </w:r>
          </w:p>
        </w:tc>
        <w:tc>
          <w:tcPr>
            <w:tcW w:w="1164" w:type="dxa"/>
            <w:vAlign w:val="center"/>
          </w:tcPr>
          <w:p w14:paraId="7DBD6940" w14:textId="77777777" w:rsidR="004B4E9B" w:rsidRPr="003178C7" w:rsidRDefault="004B4E9B" w:rsidP="008719D1">
            <w:pPr>
              <w:rPr>
                <w:color w:val="000000" w:themeColor="text1"/>
              </w:rPr>
            </w:pPr>
            <w:r w:rsidRPr="09346B3E">
              <w:rPr>
                <w:color w:val="000000" w:themeColor="text1"/>
              </w:rPr>
              <w:t>11</w:t>
            </w:r>
          </w:p>
        </w:tc>
      </w:tr>
    </w:tbl>
    <w:p w14:paraId="32B78E5F" w14:textId="77777777" w:rsidR="004B4E9B" w:rsidRPr="003178C7" w:rsidRDefault="004B4E9B" w:rsidP="004B4E9B">
      <w:pPr>
        <w:rPr>
          <w:rFonts w:cstheme="minorHAnsi"/>
        </w:rPr>
      </w:pPr>
    </w:p>
    <w:p w14:paraId="46DDB411" w14:textId="5B97A7AF" w:rsidR="004B4E9B" w:rsidRPr="006366E0" w:rsidRDefault="004B4E9B">
      <w:pPr>
        <w:rPr>
          <w:i/>
          <w:color w:val="44546A" w:themeColor="text2"/>
        </w:rPr>
      </w:pPr>
      <w:bookmarkStart w:id="347" w:name="_Toc529879182"/>
      <w:r w:rsidRPr="216C5EA9">
        <w:rPr>
          <w:i/>
          <w:iCs/>
          <w:color w:val="44546A" w:themeColor="text2"/>
        </w:rPr>
        <w:t xml:space="preserve">Figure </w:t>
      </w:r>
      <w:r w:rsidRPr="2A0B7852">
        <w:fldChar w:fldCharType="begin"/>
      </w:r>
      <w:r w:rsidRPr="006366E0">
        <w:rPr>
          <w:i/>
          <w:iCs/>
          <w:color w:val="44546A" w:themeColor="text2"/>
        </w:rPr>
        <w:instrText xml:space="preserve"> SEQ Figure \* ARABIC </w:instrText>
      </w:r>
      <w:r w:rsidRPr="2A0B7852">
        <w:rPr>
          <w:i/>
          <w:iCs/>
          <w:color w:val="44546A" w:themeColor="text2"/>
        </w:rPr>
        <w:fldChar w:fldCharType="separate"/>
      </w:r>
      <w:r w:rsidR="002551DD">
        <w:rPr>
          <w:i/>
          <w:iCs/>
          <w:noProof/>
          <w:color w:val="44546A" w:themeColor="text2"/>
        </w:rPr>
        <w:t>128</w:t>
      </w:r>
      <w:r w:rsidRPr="2A0B7852">
        <w:fldChar w:fldCharType="end"/>
      </w:r>
      <w:r w:rsidRPr="216C5EA9">
        <w:rPr>
          <w:i/>
          <w:iCs/>
          <w:color w:val="44546A" w:themeColor="text2"/>
        </w:rPr>
        <w:t>: Pasture</w:t>
      </w:r>
      <w:bookmarkEnd w:id="347"/>
      <w:r w:rsidR="002C4AD5" w:rsidRPr="216C5EA9">
        <w:rPr>
          <w:i/>
          <w:iCs/>
          <w:color w:val="44546A" w:themeColor="text2"/>
        </w:rPr>
        <w:t xml:space="preserve"> Preliminary Assessment Question</w:t>
      </w:r>
      <w:r w:rsidR="00FD5E84" w:rsidRPr="216C5EA9">
        <w:rPr>
          <w:i/>
          <w:iCs/>
          <w:color w:val="44546A" w:themeColor="text2"/>
        </w:rPr>
        <w:t>s</w:t>
      </w:r>
      <w:r w:rsidR="002C4AD5" w:rsidRPr="216C5EA9">
        <w:rPr>
          <w:i/>
          <w:iCs/>
          <w:color w:val="44546A" w:themeColor="text2"/>
        </w:rPr>
        <w:t xml:space="preserve"> and Answer Choices</w:t>
      </w:r>
    </w:p>
    <w:tbl>
      <w:tblPr>
        <w:tblStyle w:val="TableGrid"/>
        <w:tblW w:w="0" w:type="auto"/>
        <w:tblLook w:val="04A0" w:firstRow="1" w:lastRow="0" w:firstColumn="1" w:lastColumn="0" w:noHBand="0" w:noVBand="1"/>
      </w:tblPr>
      <w:tblGrid>
        <w:gridCol w:w="1031"/>
        <w:gridCol w:w="7155"/>
        <w:gridCol w:w="1164"/>
      </w:tblGrid>
      <w:tr w:rsidR="004B4E9B" w:rsidRPr="003178C7" w14:paraId="637787B0" w14:textId="77777777" w:rsidTr="55748213">
        <w:tc>
          <w:tcPr>
            <w:tcW w:w="1031" w:type="dxa"/>
            <w:shd w:val="clear" w:color="auto" w:fill="D9E2F3" w:themeFill="accent1" w:themeFillTint="33"/>
          </w:tcPr>
          <w:p w14:paraId="4251DD0C" w14:textId="77777777" w:rsidR="004B4E9B" w:rsidRPr="003178C7" w:rsidRDefault="004B4E9B" w:rsidP="008719D1">
            <w:pPr>
              <w:rPr>
                <w:rFonts w:cstheme="minorHAnsi"/>
              </w:rPr>
            </w:pPr>
            <w:r w:rsidRPr="003178C7">
              <w:rPr>
                <w:rFonts w:cstheme="minorHAnsi"/>
              </w:rPr>
              <w:t>Question</w:t>
            </w:r>
          </w:p>
        </w:tc>
        <w:tc>
          <w:tcPr>
            <w:tcW w:w="7155" w:type="dxa"/>
            <w:shd w:val="clear" w:color="auto" w:fill="D9E2F3" w:themeFill="accent1" w:themeFillTint="33"/>
          </w:tcPr>
          <w:p w14:paraId="5999EC46" w14:textId="77777777" w:rsidR="004B4E9B" w:rsidRPr="006366E0" w:rsidRDefault="004B4E9B" w:rsidP="00C1404C">
            <w:r w:rsidRPr="006366E0">
              <w:t>Pasture Preliminary Assessment Question</w:t>
            </w:r>
            <w:r w:rsidR="00FD5E84">
              <w:t>s</w:t>
            </w:r>
            <w:r w:rsidRPr="006366E0">
              <w:t xml:space="preserve"> and Answer Choices</w:t>
            </w:r>
          </w:p>
          <w:p w14:paraId="010A2E3F" w14:textId="77777777" w:rsidR="004B4E9B" w:rsidRPr="006366E0" w:rsidRDefault="004B4E9B" w:rsidP="006366E0">
            <w:pPr>
              <w:rPr>
                <w:i/>
                <w:iCs/>
                <w:color w:val="44546A" w:themeColor="text2"/>
              </w:rPr>
            </w:pPr>
          </w:p>
        </w:tc>
        <w:tc>
          <w:tcPr>
            <w:tcW w:w="1164" w:type="dxa"/>
            <w:shd w:val="clear" w:color="auto" w:fill="D9E2F3" w:themeFill="accent1" w:themeFillTint="33"/>
          </w:tcPr>
          <w:p w14:paraId="7E9CE12D" w14:textId="77777777" w:rsidR="004B4E9B" w:rsidRPr="003178C7" w:rsidRDefault="004B4E9B" w:rsidP="008719D1">
            <w:pPr>
              <w:rPr>
                <w:rFonts w:cstheme="minorHAnsi"/>
              </w:rPr>
            </w:pPr>
            <w:r w:rsidRPr="003178C7">
              <w:rPr>
                <w:rFonts w:cstheme="minorHAnsi"/>
              </w:rPr>
              <w:t>Existing Condition Points</w:t>
            </w:r>
          </w:p>
        </w:tc>
      </w:tr>
      <w:tr w:rsidR="004B4E9B" w:rsidRPr="003178C7" w14:paraId="29307383" w14:textId="77777777" w:rsidTr="00865861">
        <w:tc>
          <w:tcPr>
            <w:tcW w:w="1031" w:type="dxa"/>
            <w:vMerge w:val="restart"/>
          </w:tcPr>
          <w:p w14:paraId="7B9D588E" w14:textId="77777777" w:rsidR="004B4E9B" w:rsidRPr="003178C7" w:rsidRDefault="004B4E9B" w:rsidP="00C5667A">
            <w:pPr>
              <w:pStyle w:val="ListParagraph"/>
              <w:numPr>
                <w:ilvl w:val="0"/>
                <w:numId w:val="21"/>
              </w:numPr>
              <w:rPr>
                <w:rFonts w:cstheme="minorHAnsi"/>
              </w:rPr>
            </w:pPr>
          </w:p>
        </w:tc>
        <w:tc>
          <w:tcPr>
            <w:tcW w:w="7155" w:type="dxa"/>
          </w:tcPr>
          <w:p w14:paraId="5E5B35D2" w14:textId="77777777" w:rsidR="004B4E9B" w:rsidRPr="0032761E" w:rsidRDefault="0794E0A3" w:rsidP="0794E0A3">
            <w:pPr>
              <w:spacing w:after="160" w:line="259" w:lineRule="auto"/>
            </w:pPr>
            <w:r w:rsidRPr="0794E0A3">
              <w:t>What is the species composition of the pasture?</w:t>
            </w:r>
          </w:p>
          <w:p w14:paraId="6C2CAB67" w14:textId="1ED7541F" w:rsidR="004B4E9B" w:rsidRPr="00865861" w:rsidRDefault="004B4E9B" w:rsidP="00C64C43">
            <w:pPr>
              <w:pStyle w:val="Subtitle"/>
              <w:spacing w:after="160" w:line="259" w:lineRule="auto"/>
              <w:rPr>
                <w:color w:val="auto"/>
              </w:rPr>
            </w:pPr>
            <w:r w:rsidRPr="00BF4E74">
              <w:t xml:space="preserve">Instructions: Pasture </w:t>
            </w:r>
            <w:r w:rsidR="00591C95" w:rsidRPr="0029467D">
              <w:rPr>
                <w:b/>
              </w:rPr>
              <w:t>and</w:t>
            </w:r>
            <w:r w:rsidR="00591C95" w:rsidRPr="00BF4E74">
              <w:t xml:space="preserve"> </w:t>
            </w:r>
            <w:r w:rsidRPr="00BF4E74">
              <w:t xml:space="preserve">Non-Pasture Habitat Elements (NPHE)- Non-pastureland cover such as </w:t>
            </w:r>
            <w:r w:rsidRPr="00F644C1">
              <w:t>field borders, odd areas, windbreaks, wetlands, brushy draws, hedgerows, seeps, riparian areas, and center pivot corners that occur within the field.  Or, NPHE that occurs directly adjacent to the pasture, such as CRP, woodlands, and riparian areas.</w:t>
            </w:r>
            <w:r w:rsidR="003303A7">
              <w:t xml:space="preserve"> Wildlife friendly</w:t>
            </w:r>
            <w:r w:rsidR="00591C95">
              <w:t xml:space="preserve"> and </w:t>
            </w:r>
            <w:r w:rsidR="003303A7">
              <w:t xml:space="preserve">unfriendly species are defined by the </w:t>
            </w:r>
            <w:r w:rsidR="00591C95">
              <w:t xml:space="preserve">States </w:t>
            </w:r>
            <w:r w:rsidR="003303A7">
              <w:t>for CSP.</w:t>
            </w:r>
          </w:p>
        </w:tc>
        <w:tc>
          <w:tcPr>
            <w:tcW w:w="1164" w:type="dxa"/>
          </w:tcPr>
          <w:p w14:paraId="08B880C3" w14:textId="77777777" w:rsidR="004B4E9B" w:rsidRPr="003178C7" w:rsidRDefault="004B4E9B" w:rsidP="008719D1"/>
        </w:tc>
      </w:tr>
      <w:tr w:rsidR="004B4E9B" w:rsidRPr="003178C7" w14:paraId="03621741" w14:textId="77777777" w:rsidTr="00865861">
        <w:tc>
          <w:tcPr>
            <w:tcW w:w="1031" w:type="dxa"/>
            <w:vMerge/>
          </w:tcPr>
          <w:p w14:paraId="42CC24AF" w14:textId="77777777" w:rsidR="004B4E9B" w:rsidRPr="003178C7" w:rsidRDefault="004B4E9B" w:rsidP="008719D1">
            <w:pPr>
              <w:rPr>
                <w:rFonts w:cstheme="minorHAnsi"/>
              </w:rPr>
            </w:pPr>
          </w:p>
        </w:tc>
        <w:tc>
          <w:tcPr>
            <w:tcW w:w="7155" w:type="dxa"/>
            <w:vAlign w:val="center"/>
          </w:tcPr>
          <w:p w14:paraId="2CA81AFA" w14:textId="45C2F730" w:rsidR="004B4E9B" w:rsidRPr="0032761E" w:rsidRDefault="640215D1" w:rsidP="640215D1">
            <w:pPr>
              <w:pStyle w:val="ListParagraph"/>
              <w:numPr>
                <w:ilvl w:val="0"/>
                <w:numId w:val="38"/>
              </w:numPr>
            </w:pPr>
            <w:r w:rsidRPr="640215D1">
              <w:t xml:space="preserve">Composed of </w:t>
            </w:r>
            <w:r w:rsidR="00303A3B" w:rsidRPr="640215D1">
              <w:t>wildlife</w:t>
            </w:r>
            <w:r w:rsidR="00303A3B">
              <w:t>-</w:t>
            </w:r>
            <w:r w:rsidRPr="640215D1">
              <w:t>unfriendly species.</w:t>
            </w:r>
          </w:p>
        </w:tc>
        <w:tc>
          <w:tcPr>
            <w:tcW w:w="1164" w:type="dxa"/>
            <w:vAlign w:val="center"/>
          </w:tcPr>
          <w:p w14:paraId="481FB4A6" w14:textId="77777777" w:rsidR="004B4E9B" w:rsidRPr="003178C7" w:rsidRDefault="004B4E9B" w:rsidP="008719D1">
            <w:r w:rsidRPr="05B7A3AC">
              <w:t>0</w:t>
            </w:r>
          </w:p>
        </w:tc>
      </w:tr>
      <w:tr w:rsidR="004B4E9B" w:rsidRPr="003178C7" w14:paraId="4AE267F5" w14:textId="77777777" w:rsidTr="00865861">
        <w:tc>
          <w:tcPr>
            <w:tcW w:w="1031" w:type="dxa"/>
            <w:vMerge/>
          </w:tcPr>
          <w:p w14:paraId="6522CF02" w14:textId="77777777" w:rsidR="004B4E9B" w:rsidRPr="003178C7" w:rsidRDefault="004B4E9B" w:rsidP="008719D1">
            <w:pPr>
              <w:rPr>
                <w:rFonts w:cstheme="minorHAnsi"/>
              </w:rPr>
            </w:pPr>
          </w:p>
        </w:tc>
        <w:tc>
          <w:tcPr>
            <w:tcW w:w="7155" w:type="dxa"/>
            <w:vAlign w:val="center"/>
          </w:tcPr>
          <w:p w14:paraId="036C7AFD" w14:textId="4770CADE" w:rsidR="004B4E9B" w:rsidRPr="0032761E" w:rsidRDefault="004B4E9B" w:rsidP="00C5667A">
            <w:pPr>
              <w:pStyle w:val="ListParagraph"/>
              <w:numPr>
                <w:ilvl w:val="0"/>
                <w:numId w:val="38"/>
              </w:numPr>
              <w:rPr>
                <w:rFonts w:cstheme="minorHAnsi"/>
              </w:rPr>
            </w:pPr>
            <w:r w:rsidRPr="0032761E">
              <w:rPr>
                <w:rFonts w:cstheme="minorHAnsi"/>
              </w:rPr>
              <w:t xml:space="preserve">Composed of </w:t>
            </w:r>
            <w:r w:rsidR="00303A3B" w:rsidRPr="0032761E">
              <w:rPr>
                <w:rFonts w:cstheme="minorHAnsi"/>
              </w:rPr>
              <w:t>wildlife</w:t>
            </w:r>
            <w:r w:rsidR="00303A3B">
              <w:rPr>
                <w:rFonts w:cstheme="minorHAnsi"/>
              </w:rPr>
              <w:t>-</w:t>
            </w:r>
            <w:r w:rsidRPr="0032761E">
              <w:rPr>
                <w:rFonts w:cstheme="minorHAnsi"/>
              </w:rPr>
              <w:t xml:space="preserve">unfriendly grass (e.g., tall fescue, </w:t>
            </w:r>
            <w:proofErr w:type="spellStart"/>
            <w:r w:rsidRPr="0032761E">
              <w:rPr>
                <w:rFonts w:cstheme="minorHAnsi"/>
              </w:rPr>
              <w:t>bermuda</w:t>
            </w:r>
            <w:proofErr w:type="spellEnd"/>
            <w:r w:rsidRPr="0032761E">
              <w:rPr>
                <w:rFonts w:cstheme="minorHAnsi"/>
              </w:rPr>
              <w:t xml:space="preserve"> grass, </w:t>
            </w:r>
            <w:proofErr w:type="spellStart"/>
            <w:r w:rsidRPr="0032761E">
              <w:rPr>
                <w:rFonts w:cstheme="minorHAnsi"/>
              </w:rPr>
              <w:t>bahiagrass</w:t>
            </w:r>
            <w:proofErr w:type="spellEnd"/>
            <w:r w:rsidRPr="0032761E">
              <w:rPr>
                <w:rFonts w:cstheme="minorHAnsi"/>
              </w:rPr>
              <w:t xml:space="preserve">, reed </w:t>
            </w:r>
            <w:proofErr w:type="spellStart"/>
            <w:r w:rsidRPr="0032761E">
              <w:rPr>
                <w:rFonts w:cstheme="minorHAnsi"/>
              </w:rPr>
              <w:t>canarygrass</w:t>
            </w:r>
            <w:proofErr w:type="spellEnd"/>
            <w:r w:rsidRPr="0032761E">
              <w:rPr>
                <w:rFonts w:cstheme="minorHAnsi"/>
              </w:rPr>
              <w:t xml:space="preserve">, etc., defined by State </w:t>
            </w:r>
            <w:r w:rsidR="00591C95">
              <w:rPr>
                <w:rFonts w:cstheme="minorHAnsi"/>
              </w:rPr>
              <w:t>biologist</w:t>
            </w:r>
            <w:r w:rsidRPr="0032761E">
              <w:rPr>
                <w:rFonts w:cstheme="minorHAnsi"/>
              </w:rPr>
              <w:t>) with &gt;33% legume (e.g., clover, alfalfa, etc.).</w:t>
            </w:r>
          </w:p>
        </w:tc>
        <w:tc>
          <w:tcPr>
            <w:tcW w:w="1164" w:type="dxa"/>
            <w:vAlign w:val="center"/>
          </w:tcPr>
          <w:p w14:paraId="73B6E7AA" w14:textId="77777777" w:rsidR="004B4E9B" w:rsidRPr="003178C7" w:rsidRDefault="004B4E9B" w:rsidP="008719D1">
            <w:r w:rsidRPr="05B7A3AC">
              <w:t>6</w:t>
            </w:r>
          </w:p>
        </w:tc>
      </w:tr>
      <w:tr w:rsidR="004B4E9B" w:rsidRPr="003178C7" w14:paraId="0FF5AC80" w14:textId="77777777" w:rsidTr="00865861">
        <w:tc>
          <w:tcPr>
            <w:tcW w:w="1031" w:type="dxa"/>
            <w:vMerge/>
          </w:tcPr>
          <w:p w14:paraId="6ABAFDF0" w14:textId="77777777" w:rsidR="004B4E9B" w:rsidRPr="003178C7" w:rsidRDefault="004B4E9B" w:rsidP="008719D1">
            <w:pPr>
              <w:rPr>
                <w:rFonts w:cstheme="minorHAnsi"/>
              </w:rPr>
            </w:pPr>
          </w:p>
        </w:tc>
        <w:tc>
          <w:tcPr>
            <w:tcW w:w="7155" w:type="dxa"/>
            <w:vAlign w:val="center"/>
          </w:tcPr>
          <w:p w14:paraId="22ACDB86" w14:textId="51021D3A" w:rsidR="004B4E9B" w:rsidRPr="0032761E" w:rsidRDefault="004B4E9B" w:rsidP="00C5667A">
            <w:pPr>
              <w:pStyle w:val="ListParagraph"/>
              <w:numPr>
                <w:ilvl w:val="0"/>
                <w:numId w:val="38"/>
              </w:numPr>
              <w:rPr>
                <w:rFonts w:cstheme="minorHAnsi"/>
              </w:rPr>
            </w:pPr>
            <w:r w:rsidRPr="0032761E">
              <w:rPr>
                <w:rFonts w:cstheme="minorHAnsi"/>
              </w:rPr>
              <w:t xml:space="preserve">Composed of a mixture of </w:t>
            </w:r>
            <w:r w:rsidR="00303A3B">
              <w:rPr>
                <w:rFonts w:cstheme="minorHAnsi"/>
              </w:rPr>
              <w:t>one</w:t>
            </w:r>
            <w:r w:rsidR="00303A3B" w:rsidRPr="0032761E">
              <w:rPr>
                <w:rFonts w:cstheme="minorHAnsi"/>
              </w:rPr>
              <w:t xml:space="preserve"> </w:t>
            </w:r>
            <w:r w:rsidRPr="0032761E">
              <w:rPr>
                <w:rFonts w:cstheme="minorHAnsi"/>
              </w:rPr>
              <w:t xml:space="preserve">to </w:t>
            </w:r>
            <w:r w:rsidR="00303A3B">
              <w:rPr>
                <w:rFonts w:cstheme="minorHAnsi"/>
              </w:rPr>
              <w:t>three</w:t>
            </w:r>
            <w:r w:rsidR="00303A3B" w:rsidRPr="0032761E">
              <w:rPr>
                <w:rFonts w:cstheme="minorHAnsi"/>
              </w:rPr>
              <w:t xml:space="preserve"> wildlife</w:t>
            </w:r>
            <w:r w:rsidR="00303A3B">
              <w:rPr>
                <w:rFonts w:cstheme="minorHAnsi"/>
              </w:rPr>
              <w:t>-</w:t>
            </w:r>
            <w:r w:rsidRPr="0032761E">
              <w:rPr>
                <w:rFonts w:cstheme="minorHAnsi"/>
              </w:rPr>
              <w:t>friendly grasses and a legume.</w:t>
            </w:r>
          </w:p>
        </w:tc>
        <w:tc>
          <w:tcPr>
            <w:tcW w:w="1164" w:type="dxa"/>
            <w:vAlign w:val="center"/>
          </w:tcPr>
          <w:p w14:paraId="5C6E5668" w14:textId="77777777" w:rsidR="004B4E9B" w:rsidRPr="003178C7" w:rsidRDefault="004B4E9B" w:rsidP="008719D1">
            <w:r w:rsidRPr="05B7A3AC">
              <w:t>14</w:t>
            </w:r>
          </w:p>
        </w:tc>
      </w:tr>
      <w:tr w:rsidR="004B4E9B" w:rsidRPr="003178C7" w14:paraId="08B5680D" w14:textId="77777777" w:rsidTr="00865861">
        <w:tc>
          <w:tcPr>
            <w:tcW w:w="1031" w:type="dxa"/>
            <w:vMerge/>
          </w:tcPr>
          <w:p w14:paraId="5EE7605F" w14:textId="77777777" w:rsidR="004B4E9B" w:rsidRPr="003178C7" w:rsidRDefault="004B4E9B" w:rsidP="008719D1">
            <w:pPr>
              <w:rPr>
                <w:rFonts w:cstheme="minorHAnsi"/>
              </w:rPr>
            </w:pPr>
          </w:p>
        </w:tc>
        <w:tc>
          <w:tcPr>
            <w:tcW w:w="7155" w:type="dxa"/>
            <w:vAlign w:val="center"/>
          </w:tcPr>
          <w:p w14:paraId="6D690D5A" w14:textId="70A4EDEB" w:rsidR="004B4E9B" w:rsidRPr="0032761E" w:rsidRDefault="004B4E9B" w:rsidP="00C5667A">
            <w:pPr>
              <w:pStyle w:val="ListParagraph"/>
              <w:numPr>
                <w:ilvl w:val="0"/>
                <w:numId w:val="38"/>
              </w:numPr>
              <w:rPr>
                <w:rFonts w:cstheme="minorHAnsi"/>
              </w:rPr>
            </w:pPr>
            <w:r w:rsidRPr="0032761E">
              <w:rPr>
                <w:rFonts w:cstheme="minorHAnsi"/>
              </w:rPr>
              <w:t xml:space="preserve">Composed of </w:t>
            </w:r>
            <w:r w:rsidR="00FE6EBB">
              <w:rPr>
                <w:rFonts w:cstheme="minorHAnsi"/>
              </w:rPr>
              <w:t>&gt;</w:t>
            </w:r>
            <w:r w:rsidRPr="0032761E">
              <w:rPr>
                <w:rFonts w:cstheme="minorHAnsi"/>
              </w:rPr>
              <w:t xml:space="preserve">3 </w:t>
            </w:r>
            <w:r w:rsidR="00303A3B" w:rsidRPr="0032761E">
              <w:rPr>
                <w:rFonts w:cstheme="minorHAnsi"/>
              </w:rPr>
              <w:t>wildlife</w:t>
            </w:r>
            <w:r w:rsidR="00303A3B">
              <w:rPr>
                <w:rFonts w:cstheme="minorHAnsi"/>
              </w:rPr>
              <w:t>-</w:t>
            </w:r>
            <w:r w:rsidRPr="0032761E">
              <w:rPr>
                <w:rFonts w:cstheme="minorHAnsi"/>
              </w:rPr>
              <w:t>friendly grasses and legumes or forbs.</w:t>
            </w:r>
          </w:p>
        </w:tc>
        <w:tc>
          <w:tcPr>
            <w:tcW w:w="1164" w:type="dxa"/>
            <w:vAlign w:val="center"/>
          </w:tcPr>
          <w:p w14:paraId="723224A9" w14:textId="77777777" w:rsidR="004B4E9B" w:rsidRPr="003178C7" w:rsidRDefault="004B4E9B" w:rsidP="008719D1">
            <w:r w:rsidRPr="05B7A3AC">
              <w:t>20</w:t>
            </w:r>
          </w:p>
        </w:tc>
      </w:tr>
      <w:tr w:rsidR="004B4E9B" w:rsidRPr="003178C7" w14:paraId="4325BE82" w14:textId="77777777" w:rsidTr="00865861">
        <w:tc>
          <w:tcPr>
            <w:tcW w:w="1031" w:type="dxa"/>
            <w:vMerge w:val="restart"/>
          </w:tcPr>
          <w:p w14:paraId="3265698E" w14:textId="77777777" w:rsidR="004B4E9B" w:rsidRPr="003178C7" w:rsidRDefault="004B4E9B" w:rsidP="00C5667A">
            <w:pPr>
              <w:pStyle w:val="ListParagraph"/>
              <w:numPr>
                <w:ilvl w:val="0"/>
                <w:numId w:val="21"/>
              </w:numPr>
              <w:rPr>
                <w:rFonts w:cstheme="minorHAnsi"/>
              </w:rPr>
            </w:pPr>
          </w:p>
        </w:tc>
        <w:tc>
          <w:tcPr>
            <w:tcW w:w="7155" w:type="dxa"/>
          </w:tcPr>
          <w:p w14:paraId="778F3437" w14:textId="77777777" w:rsidR="00FB4267" w:rsidRPr="003178C7" w:rsidRDefault="00FB4267" w:rsidP="00FB4267">
            <w:r w:rsidRPr="3D6093C3">
              <w:t>What is the grazing management?</w:t>
            </w:r>
          </w:p>
          <w:p w14:paraId="4BD314B2" w14:textId="2A1CF69A" w:rsidR="00FB4267" w:rsidRPr="003178C7" w:rsidRDefault="00FB4267" w:rsidP="00FB4267">
            <w:pPr>
              <w:pStyle w:val="Subtitle"/>
            </w:pPr>
            <w:r w:rsidRPr="00C64C43">
              <w:t xml:space="preserve">Instructions: If managing for species of concern, consult with the State </w:t>
            </w:r>
            <w:r w:rsidR="00591C95">
              <w:t>biologist</w:t>
            </w:r>
            <w:r w:rsidRPr="00C64C43">
              <w:t xml:space="preserve">. Exceptions can be made to answer descriptions at discretion of State </w:t>
            </w:r>
            <w:r w:rsidR="00591C95">
              <w:t>biologist</w:t>
            </w:r>
            <w:r w:rsidRPr="00C64C43">
              <w:t>.</w:t>
            </w:r>
          </w:p>
          <w:p w14:paraId="7BCDCE19" w14:textId="77777777" w:rsidR="00FB4267" w:rsidRPr="003178C7" w:rsidRDefault="00FB4267" w:rsidP="00FB4267">
            <w:pPr>
              <w:pStyle w:val="Subtitle"/>
            </w:pPr>
            <w:r w:rsidRPr="00C64C43">
              <w:t xml:space="preserve">Light grazing (16-35% use): Key forage plants lightly to moderately used. Practically no use of low-value forage plants. Most of accessible range shows grazing. </w:t>
            </w:r>
          </w:p>
          <w:p w14:paraId="21688254" w14:textId="77777777" w:rsidR="00FB4267" w:rsidRPr="003178C7" w:rsidRDefault="00FB4267">
            <w:pPr>
              <w:pStyle w:val="Subtitle"/>
            </w:pPr>
            <w:r w:rsidRPr="6087A5DF">
              <w:t>Moderate grazing (36-65% use): Key forage plants used about right for the season of grazing and range sites involved. Some use of low-value forage plants. All fully accessible areas are grazed; some trampling damage may be evident.</w:t>
            </w:r>
          </w:p>
          <w:p w14:paraId="415CA410" w14:textId="1A8477A6" w:rsidR="004B4E9B" w:rsidRPr="0032761E" w:rsidRDefault="00FB4267" w:rsidP="1AD45B1D">
            <w:pPr>
              <w:pStyle w:val="Subtitle"/>
            </w:pPr>
            <w:r w:rsidRPr="00C64C43">
              <w:t>Heavy grazing (66-80% use): Key forage plants closely cropped. Low-value forage plants generally being grazed. Tram</w:t>
            </w:r>
            <w:r w:rsidRPr="00002808">
              <w:t>pling damage is widespread in accessible areas.</w:t>
            </w:r>
          </w:p>
        </w:tc>
        <w:tc>
          <w:tcPr>
            <w:tcW w:w="1164" w:type="dxa"/>
          </w:tcPr>
          <w:p w14:paraId="1A0EC199" w14:textId="77777777" w:rsidR="004B4E9B" w:rsidRPr="003178C7" w:rsidRDefault="004B4E9B" w:rsidP="008719D1"/>
        </w:tc>
      </w:tr>
      <w:tr w:rsidR="004B4E9B" w:rsidRPr="003178C7" w14:paraId="7AC18E28" w14:textId="77777777" w:rsidTr="00865861">
        <w:tc>
          <w:tcPr>
            <w:tcW w:w="1031" w:type="dxa"/>
            <w:vMerge/>
          </w:tcPr>
          <w:p w14:paraId="1A0A5659" w14:textId="77777777" w:rsidR="004B4E9B" w:rsidRPr="003178C7" w:rsidRDefault="004B4E9B" w:rsidP="008719D1">
            <w:pPr>
              <w:rPr>
                <w:rFonts w:cstheme="minorHAnsi"/>
              </w:rPr>
            </w:pPr>
          </w:p>
        </w:tc>
        <w:tc>
          <w:tcPr>
            <w:tcW w:w="7155" w:type="dxa"/>
            <w:vAlign w:val="center"/>
          </w:tcPr>
          <w:p w14:paraId="199F54FF" w14:textId="77777777" w:rsidR="004B4E9B" w:rsidRPr="0032761E" w:rsidRDefault="640215D1" w:rsidP="640215D1">
            <w:pPr>
              <w:pStyle w:val="ListParagraph"/>
              <w:numPr>
                <w:ilvl w:val="7"/>
                <w:numId w:val="21"/>
              </w:numPr>
            </w:pPr>
            <w:r w:rsidRPr="640215D1">
              <w:t>All forage is closely grazed, livestock trails are numerous and trampling damage is widespread.</w:t>
            </w:r>
          </w:p>
        </w:tc>
        <w:tc>
          <w:tcPr>
            <w:tcW w:w="1164" w:type="dxa"/>
            <w:vAlign w:val="center"/>
          </w:tcPr>
          <w:p w14:paraId="108C8B1D" w14:textId="77777777" w:rsidR="004B4E9B" w:rsidRPr="003178C7" w:rsidRDefault="004B4E9B" w:rsidP="008719D1">
            <w:r w:rsidRPr="05B7A3AC">
              <w:t>0</w:t>
            </w:r>
          </w:p>
        </w:tc>
      </w:tr>
      <w:tr w:rsidR="004B4E9B" w:rsidRPr="003178C7" w14:paraId="778B3696" w14:textId="77777777" w:rsidTr="00865861">
        <w:tc>
          <w:tcPr>
            <w:tcW w:w="1031" w:type="dxa"/>
            <w:vMerge/>
          </w:tcPr>
          <w:p w14:paraId="6E777E54" w14:textId="77777777" w:rsidR="004B4E9B" w:rsidRPr="003178C7" w:rsidRDefault="004B4E9B" w:rsidP="008719D1">
            <w:pPr>
              <w:rPr>
                <w:rFonts w:cstheme="minorHAnsi"/>
              </w:rPr>
            </w:pPr>
          </w:p>
        </w:tc>
        <w:tc>
          <w:tcPr>
            <w:tcW w:w="7155" w:type="dxa"/>
            <w:vAlign w:val="center"/>
          </w:tcPr>
          <w:p w14:paraId="793648A2" w14:textId="77777777" w:rsidR="004B4E9B" w:rsidRPr="0032761E" w:rsidRDefault="004B4E9B" w:rsidP="00C5667A">
            <w:pPr>
              <w:pStyle w:val="ListParagraph"/>
              <w:numPr>
                <w:ilvl w:val="7"/>
                <w:numId w:val="21"/>
              </w:numPr>
              <w:rPr>
                <w:rFonts w:cstheme="minorHAnsi"/>
              </w:rPr>
            </w:pPr>
            <w:r w:rsidRPr="0032761E">
              <w:rPr>
                <w:rFonts w:cstheme="minorHAnsi"/>
              </w:rPr>
              <w:t>Light to moderate grazing over the entire field.  Little evidence of trails.</w:t>
            </w:r>
          </w:p>
        </w:tc>
        <w:tc>
          <w:tcPr>
            <w:tcW w:w="1164" w:type="dxa"/>
            <w:vAlign w:val="center"/>
          </w:tcPr>
          <w:p w14:paraId="328D7340" w14:textId="77777777" w:rsidR="004B4E9B" w:rsidRPr="003178C7" w:rsidRDefault="004B4E9B" w:rsidP="008719D1">
            <w:r w:rsidRPr="05B7A3AC">
              <w:t>6</w:t>
            </w:r>
          </w:p>
        </w:tc>
      </w:tr>
      <w:tr w:rsidR="004B4E9B" w:rsidRPr="003178C7" w14:paraId="4AEA5AE0" w14:textId="77777777" w:rsidTr="00865861">
        <w:tc>
          <w:tcPr>
            <w:tcW w:w="1031" w:type="dxa"/>
            <w:vMerge/>
          </w:tcPr>
          <w:p w14:paraId="32BA1E9D" w14:textId="77777777" w:rsidR="004B4E9B" w:rsidRPr="003178C7" w:rsidRDefault="004B4E9B" w:rsidP="008719D1">
            <w:pPr>
              <w:rPr>
                <w:rFonts w:cstheme="minorHAnsi"/>
              </w:rPr>
            </w:pPr>
          </w:p>
        </w:tc>
        <w:tc>
          <w:tcPr>
            <w:tcW w:w="7155" w:type="dxa"/>
            <w:vAlign w:val="center"/>
          </w:tcPr>
          <w:p w14:paraId="29354C45" w14:textId="6335B7B1" w:rsidR="004B4E9B" w:rsidRPr="0032761E" w:rsidRDefault="004B4E9B" w:rsidP="00C5667A">
            <w:pPr>
              <w:pStyle w:val="ListParagraph"/>
              <w:numPr>
                <w:ilvl w:val="7"/>
                <w:numId w:val="21"/>
              </w:numPr>
              <w:rPr>
                <w:rFonts w:cstheme="minorHAnsi"/>
              </w:rPr>
            </w:pPr>
            <w:r w:rsidRPr="0032761E">
              <w:rPr>
                <w:rFonts w:cstheme="minorHAnsi"/>
              </w:rPr>
              <w:t xml:space="preserve">Livestock are rotated through </w:t>
            </w:r>
            <w:r w:rsidR="00303A3B">
              <w:rPr>
                <w:rFonts w:cstheme="minorHAnsi"/>
              </w:rPr>
              <w:t>less than four</w:t>
            </w:r>
            <w:r w:rsidRPr="0032761E">
              <w:rPr>
                <w:rFonts w:cstheme="minorHAnsi"/>
              </w:rPr>
              <w:t xml:space="preserve"> paddocks based on minimum forage height</w:t>
            </w:r>
            <w:r w:rsidR="000B582A">
              <w:rPr>
                <w:rFonts w:cstheme="minorHAnsi"/>
              </w:rPr>
              <w:t xml:space="preserve"> and </w:t>
            </w:r>
            <w:r w:rsidRPr="0032761E">
              <w:rPr>
                <w:rFonts w:cstheme="minorHAnsi"/>
              </w:rPr>
              <w:t xml:space="preserve">condition for wildlife (defined by State </w:t>
            </w:r>
            <w:r w:rsidR="00591C95">
              <w:rPr>
                <w:rFonts w:cstheme="minorHAnsi"/>
              </w:rPr>
              <w:t>biologist</w:t>
            </w:r>
            <w:r w:rsidRPr="0032761E">
              <w:rPr>
                <w:rFonts w:cstheme="minorHAnsi"/>
              </w:rPr>
              <w:t>).</w:t>
            </w:r>
          </w:p>
        </w:tc>
        <w:tc>
          <w:tcPr>
            <w:tcW w:w="1164" w:type="dxa"/>
            <w:vAlign w:val="center"/>
          </w:tcPr>
          <w:p w14:paraId="7CBBC7BB" w14:textId="77777777" w:rsidR="004B4E9B" w:rsidRPr="003178C7" w:rsidRDefault="004B4E9B" w:rsidP="008719D1">
            <w:r w:rsidRPr="05B7A3AC">
              <w:t>14</w:t>
            </w:r>
          </w:p>
        </w:tc>
      </w:tr>
      <w:tr w:rsidR="004B4E9B" w:rsidRPr="003178C7" w14:paraId="6F1F4F71" w14:textId="77777777" w:rsidTr="00865861">
        <w:tc>
          <w:tcPr>
            <w:tcW w:w="1031" w:type="dxa"/>
            <w:vMerge/>
          </w:tcPr>
          <w:p w14:paraId="1BAD2CA7" w14:textId="77777777" w:rsidR="004B4E9B" w:rsidRPr="003178C7" w:rsidRDefault="004B4E9B" w:rsidP="008719D1">
            <w:pPr>
              <w:rPr>
                <w:rFonts w:cstheme="minorHAnsi"/>
              </w:rPr>
            </w:pPr>
          </w:p>
        </w:tc>
        <w:tc>
          <w:tcPr>
            <w:tcW w:w="7155" w:type="dxa"/>
            <w:vAlign w:val="center"/>
          </w:tcPr>
          <w:p w14:paraId="5D96BE02" w14:textId="0AD9FD43" w:rsidR="004B4E9B" w:rsidRPr="0032761E" w:rsidRDefault="004B4E9B" w:rsidP="00C5667A">
            <w:pPr>
              <w:pStyle w:val="ListParagraph"/>
              <w:numPr>
                <w:ilvl w:val="7"/>
                <w:numId w:val="21"/>
              </w:numPr>
              <w:rPr>
                <w:rFonts w:cstheme="minorHAnsi"/>
              </w:rPr>
            </w:pPr>
            <w:r w:rsidRPr="0032761E">
              <w:rPr>
                <w:rFonts w:cstheme="minorHAnsi"/>
              </w:rPr>
              <w:t xml:space="preserve">Livestock are rotated through </w:t>
            </w:r>
            <w:r w:rsidR="00303A3B">
              <w:rPr>
                <w:rFonts w:cstheme="minorHAnsi"/>
              </w:rPr>
              <w:t>four or more</w:t>
            </w:r>
            <w:r w:rsidRPr="0032761E">
              <w:rPr>
                <w:rFonts w:cstheme="minorHAnsi"/>
              </w:rPr>
              <w:t xml:space="preserve"> paddocks based on minimum forage height</w:t>
            </w:r>
            <w:r w:rsidR="000B582A">
              <w:rPr>
                <w:rFonts w:cstheme="minorHAnsi"/>
              </w:rPr>
              <w:t xml:space="preserve"> and </w:t>
            </w:r>
            <w:r w:rsidRPr="0032761E">
              <w:rPr>
                <w:rFonts w:cstheme="minorHAnsi"/>
              </w:rPr>
              <w:t xml:space="preserve">condition for wildlife (defined by State </w:t>
            </w:r>
            <w:r w:rsidR="00591C95">
              <w:rPr>
                <w:rFonts w:cstheme="minorHAnsi"/>
              </w:rPr>
              <w:t>biologist</w:t>
            </w:r>
            <w:r w:rsidR="00303A3B" w:rsidRPr="0032761E">
              <w:rPr>
                <w:rFonts w:cstheme="minorHAnsi"/>
              </w:rPr>
              <w:t>)</w:t>
            </w:r>
            <w:r w:rsidR="00303A3B">
              <w:rPr>
                <w:rFonts w:cstheme="minorHAnsi"/>
              </w:rPr>
              <w:t>;</w:t>
            </w:r>
            <w:r w:rsidR="00303A3B" w:rsidRPr="0032761E">
              <w:rPr>
                <w:rFonts w:cstheme="minorHAnsi"/>
              </w:rPr>
              <w:t xml:space="preserve"> </w:t>
            </w:r>
            <w:r w:rsidR="00303A3B">
              <w:rPr>
                <w:rFonts w:cstheme="minorHAnsi"/>
              </w:rPr>
              <w:t>one</w:t>
            </w:r>
            <w:r w:rsidR="00303A3B" w:rsidRPr="0032761E">
              <w:rPr>
                <w:rFonts w:cstheme="minorHAnsi"/>
              </w:rPr>
              <w:t xml:space="preserve"> </w:t>
            </w:r>
            <w:r w:rsidRPr="0032761E">
              <w:rPr>
                <w:rFonts w:cstheme="minorHAnsi"/>
              </w:rPr>
              <w:t>paddock is not grazed until after nesting season.</w:t>
            </w:r>
          </w:p>
        </w:tc>
        <w:tc>
          <w:tcPr>
            <w:tcW w:w="1164" w:type="dxa"/>
            <w:vAlign w:val="center"/>
          </w:tcPr>
          <w:p w14:paraId="7B044D88" w14:textId="77777777" w:rsidR="004B4E9B" w:rsidRPr="003178C7" w:rsidRDefault="004B4E9B" w:rsidP="008719D1">
            <w:r w:rsidRPr="05B7A3AC">
              <w:t>20</w:t>
            </w:r>
          </w:p>
        </w:tc>
      </w:tr>
      <w:tr w:rsidR="004B4E9B" w:rsidRPr="003178C7" w14:paraId="62FE7561" w14:textId="77777777" w:rsidTr="00865861">
        <w:tc>
          <w:tcPr>
            <w:tcW w:w="1031" w:type="dxa"/>
            <w:vMerge w:val="restart"/>
          </w:tcPr>
          <w:p w14:paraId="1F3797C4" w14:textId="77777777" w:rsidR="004B4E9B" w:rsidRPr="003178C7" w:rsidRDefault="004B4E9B" w:rsidP="00C5667A">
            <w:pPr>
              <w:pStyle w:val="ListParagraph"/>
              <w:numPr>
                <w:ilvl w:val="0"/>
                <w:numId w:val="21"/>
              </w:numPr>
              <w:rPr>
                <w:rFonts w:cstheme="minorHAnsi"/>
              </w:rPr>
            </w:pPr>
          </w:p>
        </w:tc>
        <w:tc>
          <w:tcPr>
            <w:tcW w:w="7155" w:type="dxa"/>
          </w:tcPr>
          <w:p w14:paraId="32C5FB78" w14:textId="77777777" w:rsidR="004B4E9B" w:rsidRPr="0032761E" w:rsidRDefault="004B4E9B" w:rsidP="006366E0">
            <w:pPr>
              <w:spacing w:after="160" w:line="259" w:lineRule="auto"/>
            </w:pPr>
            <w:r w:rsidRPr="00EA3595">
              <w:t>What is the species composition of NPHE within or directly adjacent to the field (e.g., not mowed, grazed, burned, spayed, etc.) during nesting season?</w:t>
            </w:r>
          </w:p>
          <w:p w14:paraId="704CE616" w14:textId="227D2919" w:rsidR="004B4E9B" w:rsidRPr="0032761E" w:rsidRDefault="004B4E9B" w:rsidP="0032761E">
            <w:pPr>
              <w:pStyle w:val="Subtitle"/>
              <w:spacing w:after="160" w:line="259" w:lineRule="auto"/>
              <w:rPr>
                <w:rFonts w:eastAsiaTheme="minorHAnsi" w:cstheme="minorHAnsi"/>
                <w:color w:val="auto"/>
                <w:spacing w:val="0"/>
              </w:rPr>
            </w:pPr>
            <w:r w:rsidRPr="0032761E">
              <w:rPr>
                <w:rFonts w:cstheme="minorHAnsi"/>
              </w:rPr>
              <w:t xml:space="preserve">Instructions: NPHE areas must be ≥30 feet wide and ≥0.1 acre in area.  NPHE includes paddocks not grazed during the nesting season. During the life of the CSP contract, NPHE must be under the control of the applicant and must meet </w:t>
            </w:r>
            <w:r w:rsidR="000B582A">
              <w:rPr>
                <w:rFonts w:cstheme="minorHAnsi"/>
              </w:rPr>
              <w:t>S</w:t>
            </w:r>
            <w:r w:rsidR="000B582A" w:rsidRPr="0032761E">
              <w:rPr>
                <w:rFonts w:cstheme="minorHAnsi"/>
              </w:rPr>
              <w:t xml:space="preserve">tate </w:t>
            </w:r>
            <w:r w:rsidRPr="0032761E">
              <w:rPr>
                <w:rFonts w:cstheme="minorHAnsi"/>
              </w:rPr>
              <w:t xml:space="preserve">quality standards for wildlife habitat as defined by the NRCS State </w:t>
            </w:r>
            <w:r w:rsidR="00591C95">
              <w:rPr>
                <w:rFonts w:cstheme="minorHAnsi"/>
              </w:rPr>
              <w:t>biologist</w:t>
            </w:r>
            <w:r w:rsidRPr="0032761E">
              <w:rPr>
                <w:rFonts w:cstheme="minorHAnsi"/>
              </w:rPr>
              <w:t xml:space="preserve"> with guidance from the State </w:t>
            </w:r>
            <w:r w:rsidR="000B582A">
              <w:rPr>
                <w:rFonts w:cstheme="minorHAnsi"/>
              </w:rPr>
              <w:t>w</w:t>
            </w:r>
            <w:r w:rsidR="000B582A" w:rsidRPr="0032761E">
              <w:rPr>
                <w:rFonts w:cstheme="minorHAnsi"/>
              </w:rPr>
              <w:t xml:space="preserve">ildlife </w:t>
            </w:r>
            <w:r w:rsidR="000B582A">
              <w:rPr>
                <w:rFonts w:cstheme="minorHAnsi"/>
              </w:rPr>
              <w:t>a</w:t>
            </w:r>
            <w:r w:rsidR="000B582A" w:rsidRPr="0032761E">
              <w:rPr>
                <w:rFonts w:cstheme="minorHAnsi"/>
              </w:rPr>
              <w:t>gency</w:t>
            </w:r>
            <w:r w:rsidRPr="0032761E">
              <w:rPr>
                <w:rFonts w:cstheme="minorHAnsi"/>
              </w:rPr>
              <w:t>.</w:t>
            </w:r>
          </w:p>
        </w:tc>
        <w:tc>
          <w:tcPr>
            <w:tcW w:w="1164" w:type="dxa"/>
          </w:tcPr>
          <w:p w14:paraId="5123BC5F" w14:textId="77777777" w:rsidR="004B4E9B" w:rsidRPr="003178C7" w:rsidRDefault="004B4E9B" w:rsidP="008719D1"/>
        </w:tc>
      </w:tr>
      <w:tr w:rsidR="004B4E9B" w:rsidRPr="003178C7" w14:paraId="476A800D" w14:textId="77777777" w:rsidTr="00865861">
        <w:tc>
          <w:tcPr>
            <w:tcW w:w="1031" w:type="dxa"/>
            <w:vMerge/>
          </w:tcPr>
          <w:p w14:paraId="56EA0784" w14:textId="77777777" w:rsidR="004B4E9B" w:rsidRPr="003178C7" w:rsidRDefault="004B4E9B" w:rsidP="008719D1">
            <w:pPr>
              <w:rPr>
                <w:rFonts w:cstheme="minorHAnsi"/>
              </w:rPr>
            </w:pPr>
          </w:p>
        </w:tc>
        <w:tc>
          <w:tcPr>
            <w:tcW w:w="7155" w:type="dxa"/>
            <w:vAlign w:val="center"/>
          </w:tcPr>
          <w:p w14:paraId="6B2F47C4" w14:textId="369E69FE" w:rsidR="004B4E9B" w:rsidRPr="0032761E" w:rsidRDefault="004B4E9B" w:rsidP="00C5667A">
            <w:pPr>
              <w:pStyle w:val="ListParagraph"/>
              <w:numPr>
                <w:ilvl w:val="0"/>
                <w:numId w:val="39"/>
              </w:numPr>
              <w:rPr>
                <w:rFonts w:cstheme="minorHAnsi"/>
              </w:rPr>
            </w:pPr>
            <w:r w:rsidRPr="0032761E">
              <w:rPr>
                <w:rFonts w:cstheme="minorHAnsi"/>
              </w:rPr>
              <w:t xml:space="preserve">Herbaceous cover with &gt;75% undesirable species. </w:t>
            </w:r>
          </w:p>
        </w:tc>
        <w:tc>
          <w:tcPr>
            <w:tcW w:w="1164" w:type="dxa"/>
            <w:vAlign w:val="center"/>
          </w:tcPr>
          <w:p w14:paraId="0FE10ADD" w14:textId="77777777" w:rsidR="004B4E9B" w:rsidRPr="003178C7" w:rsidRDefault="004B4E9B" w:rsidP="008719D1">
            <w:r w:rsidRPr="05B7A3AC">
              <w:t>0</w:t>
            </w:r>
          </w:p>
        </w:tc>
      </w:tr>
      <w:tr w:rsidR="004B4E9B" w:rsidRPr="003178C7" w14:paraId="23BA3E6A" w14:textId="77777777" w:rsidTr="00865861">
        <w:tc>
          <w:tcPr>
            <w:tcW w:w="1031" w:type="dxa"/>
            <w:vMerge/>
          </w:tcPr>
          <w:p w14:paraId="5BBF3C4D" w14:textId="77777777" w:rsidR="004B4E9B" w:rsidRPr="003178C7" w:rsidRDefault="004B4E9B" w:rsidP="008719D1">
            <w:pPr>
              <w:rPr>
                <w:rFonts w:cstheme="minorHAnsi"/>
              </w:rPr>
            </w:pPr>
          </w:p>
        </w:tc>
        <w:tc>
          <w:tcPr>
            <w:tcW w:w="7155" w:type="dxa"/>
            <w:vAlign w:val="center"/>
          </w:tcPr>
          <w:p w14:paraId="52793E0C" w14:textId="77777777" w:rsidR="004B4E9B" w:rsidRPr="0032761E" w:rsidRDefault="004B4E9B" w:rsidP="00C5667A">
            <w:pPr>
              <w:pStyle w:val="ListParagraph"/>
              <w:numPr>
                <w:ilvl w:val="0"/>
                <w:numId w:val="39"/>
              </w:numPr>
              <w:rPr>
                <w:rFonts w:cstheme="minorHAnsi"/>
              </w:rPr>
            </w:pPr>
            <w:r w:rsidRPr="0032761E">
              <w:rPr>
                <w:rFonts w:cstheme="minorHAnsi"/>
              </w:rPr>
              <w:t>Herbaceous cover primarily of introduced species.</w:t>
            </w:r>
          </w:p>
        </w:tc>
        <w:tc>
          <w:tcPr>
            <w:tcW w:w="1164" w:type="dxa"/>
            <w:vAlign w:val="center"/>
          </w:tcPr>
          <w:p w14:paraId="104E37AA" w14:textId="77777777" w:rsidR="004B4E9B" w:rsidRPr="003178C7" w:rsidRDefault="004B4E9B" w:rsidP="008719D1">
            <w:r w:rsidRPr="05B7A3AC">
              <w:t>3</w:t>
            </w:r>
          </w:p>
        </w:tc>
      </w:tr>
      <w:tr w:rsidR="004B4E9B" w:rsidRPr="003178C7" w14:paraId="20F850E8" w14:textId="77777777" w:rsidTr="00865861">
        <w:tc>
          <w:tcPr>
            <w:tcW w:w="1031" w:type="dxa"/>
            <w:vMerge/>
          </w:tcPr>
          <w:p w14:paraId="3AF93130" w14:textId="77777777" w:rsidR="004B4E9B" w:rsidRPr="003178C7" w:rsidRDefault="004B4E9B" w:rsidP="008719D1">
            <w:pPr>
              <w:rPr>
                <w:rFonts w:cstheme="minorHAnsi"/>
              </w:rPr>
            </w:pPr>
          </w:p>
        </w:tc>
        <w:tc>
          <w:tcPr>
            <w:tcW w:w="7155" w:type="dxa"/>
            <w:vAlign w:val="center"/>
          </w:tcPr>
          <w:p w14:paraId="04E0DFA0" w14:textId="66EECA0F" w:rsidR="004B4E9B" w:rsidRPr="0032761E" w:rsidRDefault="004B4E9B" w:rsidP="00C5667A">
            <w:pPr>
              <w:pStyle w:val="ListParagraph"/>
              <w:numPr>
                <w:ilvl w:val="0"/>
                <w:numId w:val="39"/>
              </w:numPr>
            </w:pPr>
            <w:r w:rsidRPr="00EA3595">
              <w:t xml:space="preserve">Herbaceous cover either native herbaceous vegetation or introduced species with </w:t>
            </w:r>
            <w:r w:rsidR="7F033A8C">
              <w:t>high wildlife value</w:t>
            </w:r>
            <w:r w:rsidRPr="00EA3595">
              <w:t>, such as those often included in wildlife seed mixes.</w:t>
            </w:r>
          </w:p>
        </w:tc>
        <w:tc>
          <w:tcPr>
            <w:tcW w:w="1164" w:type="dxa"/>
            <w:vAlign w:val="center"/>
          </w:tcPr>
          <w:p w14:paraId="41EFA0CB" w14:textId="77777777" w:rsidR="004B4E9B" w:rsidRPr="003178C7" w:rsidRDefault="004B4E9B" w:rsidP="008719D1">
            <w:r w:rsidRPr="05B7A3AC">
              <w:t>8</w:t>
            </w:r>
          </w:p>
        </w:tc>
      </w:tr>
      <w:tr w:rsidR="004B4E9B" w:rsidRPr="003178C7" w14:paraId="64594642" w14:textId="77777777" w:rsidTr="00865861">
        <w:tc>
          <w:tcPr>
            <w:tcW w:w="1031" w:type="dxa"/>
            <w:vMerge/>
          </w:tcPr>
          <w:p w14:paraId="7144A0DB" w14:textId="77777777" w:rsidR="004B4E9B" w:rsidRPr="003178C7" w:rsidRDefault="004B4E9B" w:rsidP="008719D1">
            <w:pPr>
              <w:rPr>
                <w:rFonts w:cstheme="minorHAnsi"/>
              </w:rPr>
            </w:pPr>
          </w:p>
        </w:tc>
        <w:tc>
          <w:tcPr>
            <w:tcW w:w="7155" w:type="dxa"/>
            <w:vAlign w:val="center"/>
          </w:tcPr>
          <w:p w14:paraId="70DBE3D2" w14:textId="7654FACE" w:rsidR="004B4E9B" w:rsidRPr="0032761E" w:rsidRDefault="004B4E9B" w:rsidP="00C5667A">
            <w:pPr>
              <w:pStyle w:val="ListParagraph"/>
              <w:numPr>
                <w:ilvl w:val="0"/>
                <w:numId w:val="39"/>
              </w:numPr>
              <w:rPr>
                <w:rFonts w:cstheme="minorHAnsi"/>
              </w:rPr>
            </w:pPr>
            <w:r w:rsidRPr="0032761E">
              <w:rPr>
                <w:rFonts w:cstheme="minorHAnsi"/>
              </w:rPr>
              <w:t>Cover composed primarily of native plants; some structural</w:t>
            </w:r>
            <w:r w:rsidR="000B582A">
              <w:rPr>
                <w:rFonts w:cstheme="minorHAnsi"/>
              </w:rPr>
              <w:t xml:space="preserve"> or </w:t>
            </w:r>
            <w:r w:rsidRPr="0032761E">
              <w:rPr>
                <w:rFonts w:cstheme="minorHAnsi"/>
              </w:rPr>
              <w:t>functional groups (e.g., warm season tall grasses, warm season mid-grasses, warm season short</w:t>
            </w:r>
            <w:r w:rsidR="000B582A">
              <w:rPr>
                <w:rFonts w:cstheme="minorHAnsi"/>
              </w:rPr>
              <w:t xml:space="preserve"> </w:t>
            </w:r>
            <w:r w:rsidRPr="0032761E">
              <w:rPr>
                <w:rFonts w:cstheme="minorHAnsi"/>
              </w:rPr>
              <w:t>grasses, cool season mid-grasses, perennial forbs, shrubs, and trees) expected for the site are missing; number of species are fewer than expected for the ecological site.</w:t>
            </w:r>
          </w:p>
        </w:tc>
        <w:tc>
          <w:tcPr>
            <w:tcW w:w="1164" w:type="dxa"/>
            <w:vAlign w:val="center"/>
          </w:tcPr>
          <w:p w14:paraId="3EBFEFA4" w14:textId="77777777" w:rsidR="004B4E9B" w:rsidRPr="003178C7" w:rsidRDefault="004B4E9B" w:rsidP="008719D1">
            <w:r w:rsidRPr="05B7A3AC">
              <w:t>11</w:t>
            </w:r>
          </w:p>
        </w:tc>
      </w:tr>
      <w:tr w:rsidR="004B4E9B" w:rsidRPr="003178C7" w14:paraId="45FE91D6" w14:textId="77777777" w:rsidTr="00865861">
        <w:tc>
          <w:tcPr>
            <w:tcW w:w="1031" w:type="dxa"/>
            <w:vMerge/>
          </w:tcPr>
          <w:p w14:paraId="4FE95074" w14:textId="77777777" w:rsidR="004B4E9B" w:rsidRPr="003178C7" w:rsidRDefault="004B4E9B" w:rsidP="008719D1">
            <w:pPr>
              <w:rPr>
                <w:rFonts w:cstheme="minorHAnsi"/>
              </w:rPr>
            </w:pPr>
          </w:p>
        </w:tc>
        <w:tc>
          <w:tcPr>
            <w:tcW w:w="7155" w:type="dxa"/>
            <w:vAlign w:val="center"/>
          </w:tcPr>
          <w:p w14:paraId="44C0635B" w14:textId="3526A041" w:rsidR="004B4E9B" w:rsidRPr="0032761E" w:rsidRDefault="004B4E9B" w:rsidP="00C5667A">
            <w:pPr>
              <w:pStyle w:val="ListParagraph"/>
              <w:numPr>
                <w:ilvl w:val="0"/>
                <w:numId w:val="39"/>
              </w:numPr>
              <w:rPr>
                <w:rFonts w:cstheme="minorHAnsi"/>
              </w:rPr>
            </w:pPr>
            <w:r w:rsidRPr="0032761E">
              <w:rPr>
                <w:rFonts w:cstheme="minorHAnsi"/>
              </w:rPr>
              <w:t>Cover is composed of all structural</w:t>
            </w:r>
            <w:r w:rsidR="000B582A">
              <w:rPr>
                <w:rFonts w:cstheme="minorHAnsi"/>
              </w:rPr>
              <w:t xml:space="preserve"> or </w:t>
            </w:r>
            <w:r w:rsidRPr="0032761E">
              <w:rPr>
                <w:rFonts w:cstheme="minorHAnsi"/>
              </w:rPr>
              <w:t>functional groups (e.g., warm season tall grasses, warm season mid-grasses, warm season short</w:t>
            </w:r>
            <w:r w:rsidR="000B582A">
              <w:rPr>
                <w:rFonts w:cstheme="minorHAnsi"/>
              </w:rPr>
              <w:t xml:space="preserve"> </w:t>
            </w:r>
            <w:r w:rsidRPr="0032761E">
              <w:rPr>
                <w:rFonts w:cstheme="minorHAnsi"/>
              </w:rPr>
              <w:t xml:space="preserve">grasses, cool season mid-grasses, perennial forbs, shrubs, and trees) </w:t>
            </w:r>
            <w:r w:rsidRPr="0032761E">
              <w:rPr>
                <w:rFonts w:cstheme="minorHAnsi"/>
              </w:rPr>
              <w:lastRenderedPageBreak/>
              <w:t>expected for the site; number of species in each group closely matches that expected for the ecological site.</w:t>
            </w:r>
          </w:p>
        </w:tc>
        <w:tc>
          <w:tcPr>
            <w:tcW w:w="1164" w:type="dxa"/>
            <w:vAlign w:val="center"/>
          </w:tcPr>
          <w:p w14:paraId="23B08582" w14:textId="77777777" w:rsidR="004B4E9B" w:rsidRPr="003178C7" w:rsidRDefault="004B4E9B" w:rsidP="008719D1">
            <w:r w:rsidRPr="05B7A3AC">
              <w:lastRenderedPageBreak/>
              <w:t>15</w:t>
            </w:r>
          </w:p>
        </w:tc>
      </w:tr>
      <w:tr w:rsidR="004B4E9B" w:rsidRPr="003178C7" w14:paraId="00C39E02" w14:textId="77777777" w:rsidTr="00865861">
        <w:tc>
          <w:tcPr>
            <w:tcW w:w="1031" w:type="dxa"/>
            <w:vMerge w:val="restart"/>
          </w:tcPr>
          <w:p w14:paraId="522D8EC4" w14:textId="77777777" w:rsidR="004B4E9B" w:rsidRPr="003178C7" w:rsidRDefault="004B4E9B" w:rsidP="00C5667A">
            <w:pPr>
              <w:pStyle w:val="ListParagraph"/>
              <w:numPr>
                <w:ilvl w:val="0"/>
                <w:numId w:val="21"/>
              </w:numPr>
              <w:rPr>
                <w:rFonts w:cstheme="minorHAnsi"/>
              </w:rPr>
            </w:pPr>
          </w:p>
        </w:tc>
        <w:tc>
          <w:tcPr>
            <w:tcW w:w="7155" w:type="dxa"/>
          </w:tcPr>
          <w:p w14:paraId="38CACEBE" w14:textId="77777777" w:rsidR="004B4E9B" w:rsidRPr="0032761E" w:rsidRDefault="004B4E9B" w:rsidP="006366E0">
            <w:pPr>
              <w:spacing w:after="160" w:line="259" w:lineRule="auto"/>
              <w:rPr>
                <w:rFonts w:cstheme="minorHAnsi"/>
              </w:rPr>
            </w:pPr>
            <w:r w:rsidRPr="0032761E">
              <w:rPr>
                <w:rFonts w:cstheme="minorHAnsi"/>
              </w:rPr>
              <w:t>What is the amount of NPHE within or directly adjacent to the field?</w:t>
            </w:r>
          </w:p>
          <w:p w14:paraId="576A2B2F" w14:textId="6CC62816" w:rsidR="004B4E9B" w:rsidRPr="0032761E" w:rsidRDefault="004B4E9B" w:rsidP="006366E0">
            <w:pPr>
              <w:pStyle w:val="Subtitle"/>
              <w:spacing w:after="160" w:line="259" w:lineRule="auto"/>
              <w:rPr>
                <w:rFonts w:eastAsiaTheme="minorHAnsi" w:cstheme="minorHAnsi"/>
                <w:color w:val="auto"/>
                <w:spacing w:val="0"/>
              </w:rPr>
            </w:pPr>
            <w:r w:rsidRPr="0032761E">
              <w:rPr>
                <w:rFonts w:cstheme="minorHAnsi"/>
              </w:rPr>
              <w:t>Instructions: NPHE areas must be ≥30 feet wide and ≥0.1 acre in area.</w:t>
            </w:r>
          </w:p>
        </w:tc>
        <w:tc>
          <w:tcPr>
            <w:tcW w:w="1164" w:type="dxa"/>
          </w:tcPr>
          <w:p w14:paraId="1F0793F3" w14:textId="77777777" w:rsidR="004B4E9B" w:rsidRPr="003178C7" w:rsidRDefault="004B4E9B" w:rsidP="008719D1"/>
        </w:tc>
      </w:tr>
      <w:tr w:rsidR="004B4E9B" w:rsidRPr="003178C7" w14:paraId="367386B3" w14:textId="77777777" w:rsidTr="00865861">
        <w:tc>
          <w:tcPr>
            <w:tcW w:w="1031" w:type="dxa"/>
            <w:vMerge/>
          </w:tcPr>
          <w:p w14:paraId="6B916633" w14:textId="77777777" w:rsidR="004B4E9B" w:rsidRPr="003178C7" w:rsidRDefault="004B4E9B" w:rsidP="008719D1">
            <w:pPr>
              <w:rPr>
                <w:rFonts w:cstheme="minorHAnsi"/>
              </w:rPr>
            </w:pPr>
          </w:p>
        </w:tc>
        <w:tc>
          <w:tcPr>
            <w:tcW w:w="7155" w:type="dxa"/>
            <w:vAlign w:val="center"/>
          </w:tcPr>
          <w:p w14:paraId="440AAA90" w14:textId="08FCBD45" w:rsidR="004B4E9B" w:rsidRPr="0032761E" w:rsidRDefault="004B4E9B" w:rsidP="00C5667A">
            <w:pPr>
              <w:pStyle w:val="ListParagraph"/>
              <w:numPr>
                <w:ilvl w:val="0"/>
                <w:numId w:val="40"/>
              </w:numPr>
              <w:rPr>
                <w:rFonts w:cstheme="minorHAnsi"/>
              </w:rPr>
            </w:pPr>
            <w:r w:rsidRPr="0032761E">
              <w:rPr>
                <w:rFonts w:cstheme="minorHAnsi"/>
              </w:rPr>
              <w:t>≤1% of the field.</w:t>
            </w:r>
          </w:p>
        </w:tc>
        <w:tc>
          <w:tcPr>
            <w:tcW w:w="1164" w:type="dxa"/>
            <w:vAlign w:val="center"/>
          </w:tcPr>
          <w:p w14:paraId="683E3B3D" w14:textId="77777777" w:rsidR="004B4E9B" w:rsidRPr="003178C7" w:rsidRDefault="004B4E9B" w:rsidP="008719D1">
            <w:r w:rsidRPr="05B7A3AC">
              <w:t>0</w:t>
            </w:r>
          </w:p>
        </w:tc>
      </w:tr>
      <w:tr w:rsidR="004B4E9B" w:rsidRPr="003178C7" w14:paraId="06EBDB44" w14:textId="77777777" w:rsidTr="00865861">
        <w:tc>
          <w:tcPr>
            <w:tcW w:w="1031" w:type="dxa"/>
            <w:vMerge/>
          </w:tcPr>
          <w:p w14:paraId="09035E51" w14:textId="77777777" w:rsidR="004B4E9B" w:rsidRPr="003178C7" w:rsidRDefault="004B4E9B" w:rsidP="008719D1">
            <w:pPr>
              <w:rPr>
                <w:rFonts w:cstheme="minorHAnsi"/>
              </w:rPr>
            </w:pPr>
          </w:p>
        </w:tc>
        <w:tc>
          <w:tcPr>
            <w:tcW w:w="7155" w:type="dxa"/>
            <w:vAlign w:val="center"/>
          </w:tcPr>
          <w:p w14:paraId="6146025F" w14:textId="08265F77" w:rsidR="004B4E9B" w:rsidRPr="0032761E" w:rsidRDefault="004B4E9B" w:rsidP="00C5667A">
            <w:pPr>
              <w:pStyle w:val="ListParagraph"/>
              <w:numPr>
                <w:ilvl w:val="0"/>
                <w:numId w:val="40"/>
              </w:numPr>
              <w:rPr>
                <w:rFonts w:cstheme="minorHAnsi"/>
              </w:rPr>
            </w:pPr>
            <w:r w:rsidRPr="0032761E">
              <w:rPr>
                <w:rFonts w:cstheme="minorHAnsi"/>
              </w:rPr>
              <w:t>&gt;1 and ≤5% of the field.</w:t>
            </w:r>
          </w:p>
        </w:tc>
        <w:tc>
          <w:tcPr>
            <w:tcW w:w="1164" w:type="dxa"/>
            <w:vAlign w:val="center"/>
          </w:tcPr>
          <w:p w14:paraId="55D5D226" w14:textId="77777777" w:rsidR="004B4E9B" w:rsidRPr="003178C7" w:rsidRDefault="004B4E9B" w:rsidP="008719D1">
            <w:r w:rsidRPr="05B7A3AC">
              <w:t>5</w:t>
            </w:r>
          </w:p>
        </w:tc>
      </w:tr>
      <w:tr w:rsidR="004B4E9B" w:rsidRPr="003178C7" w14:paraId="1A123615" w14:textId="77777777" w:rsidTr="00865861">
        <w:tc>
          <w:tcPr>
            <w:tcW w:w="1031" w:type="dxa"/>
            <w:vMerge/>
          </w:tcPr>
          <w:p w14:paraId="214782EA" w14:textId="77777777" w:rsidR="004B4E9B" w:rsidRPr="003178C7" w:rsidRDefault="004B4E9B" w:rsidP="008719D1">
            <w:pPr>
              <w:rPr>
                <w:rFonts w:cstheme="minorHAnsi"/>
              </w:rPr>
            </w:pPr>
          </w:p>
        </w:tc>
        <w:tc>
          <w:tcPr>
            <w:tcW w:w="7155" w:type="dxa"/>
            <w:vAlign w:val="center"/>
          </w:tcPr>
          <w:p w14:paraId="4F762239" w14:textId="16688AD0" w:rsidR="004B4E9B" w:rsidRPr="0032761E" w:rsidRDefault="004B4E9B" w:rsidP="00C5667A">
            <w:pPr>
              <w:pStyle w:val="ListParagraph"/>
              <w:numPr>
                <w:ilvl w:val="0"/>
                <w:numId w:val="40"/>
              </w:numPr>
              <w:rPr>
                <w:rFonts w:cstheme="minorHAnsi"/>
              </w:rPr>
            </w:pPr>
            <w:r w:rsidRPr="0032761E">
              <w:rPr>
                <w:rFonts w:cstheme="minorHAnsi"/>
              </w:rPr>
              <w:t>&gt;5 and ≤10% of the field.</w:t>
            </w:r>
          </w:p>
        </w:tc>
        <w:tc>
          <w:tcPr>
            <w:tcW w:w="1164" w:type="dxa"/>
            <w:vAlign w:val="center"/>
          </w:tcPr>
          <w:p w14:paraId="020BCF09" w14:textId="77777777" w:rsidR="004B4E9B" w:rsidRPr="003178C7" w:rsidRDefault="004B4E9B" w:rsidP="008719D1">
            <w:r w:rsidRPr="05B7A3AC">
              <w:t>12</w:t>
            </w:r>
          </w:p>
        </w:tc>
      </w:tr>
      <w:tr w:rsidR="004B4E9B" w:rsidRPr="003178C7" w14:paraId="67A4A877" w14:textId="77777777" w:rsidTr="00865861">
        <w:tc>
          <w:tcPr>
            <w:tcW w:w="1031" w:type="dxa"/>
            <w:vMerge/>
          </w:tcPr>
          <w:p w14:paraId="47B184BE" w14:textId="77777777" w:rsidR="004B4E9B" w:rsidRPr="003178C7" w:rsidRDefault="004B4E9B" w:rsidP="008719D1">
            <w:pPr>
              <w:rPr>
                <w:rFonts w:cstheme="minorHAnsi"/>
              </w:rPr>
            </w:pPr>
          </w:p>
        </w:tc>
        <w:tc>
          <w:tcPr>
            <w:tcW w:w="7155" w:type="dxa"/>
            <w:vAlign w:val="center"/>
          </w:tcPr>
          <w:p w14:paraId="003E57F3" w14:textId="43A1FD4B" w:rsidR="004B4E9B" w:rsidRPr="0032761E" w:rsidRDefault="004B4E9B" w:rsidP="00C5667A">
            <w:pPr>
              <w:pStyle w:val="ListParagraph"/>
              <w:numPr>
                <w:ilvl w:val="0"/>
                <w:numId w:val="40"/>
              </w:numPr>
              <w:rPr>
                <w:rFonts w:cstheme="minorHAnsi"/>
              </w:rPr>
            </w:pPr>
            <w:r w:rsidRPr="0032761E">
              <w:rPr>
                <w:rFonts w:cstheme="minorHAnsi"/>
              </w:rPr>
              <w:t>&gt;10% of the field.</w:t>
            </w:r>
          </w:p>
        </w:tc>
        <w:tc>
          <w:tcPr>
            <w:tcW w:w="1164" w:type="dxa"/>
            <w:vAlign w:val="center"/>
          </w:tcPr>
          <w:p w14:paraId="72C0C078" w14:textId="77777777" w:rsidR="004B4E9B" w:rsidRPr="003178C7" w:rsidRDefault="004B4E9B" w:rsidP="008719D1">
            <w:r w:rsidRPr="05B7A3AC">
              <w:t>15</w:t>
            </w:r>
          </w:p>
        </w:tc>
      </w:tr>
      <w:tr w:rsidR="004B4E9B" w:rsidRPr="003178C7" w14:paraId="43A29138" w14:textId="77777777" w:rsidTr="00865861">
        <w:tc>
          <w:tcPr>
            <w:tcW w:w="1031" w:type="dxa"/>
            <w:vMerge w:val="restart"/>
          </w:tcPr>
          <w:p w14:paraId="32DFC29C" w14:textId="77777777" w:rsidR="004B4E9B" w:rsidRPr="003178C7" w:rsidRDefault="004B4E9B" w:rsidP="00C5667A">
            <w:pPr>
              <w:pStyle w:val="ListParagraph"/>
              <w:numPr>
                <w:ilvl w:val="0"/>
                <w:numId w:val="21"/>
              </w:numPr>
              <w:rPr>
                <w:rFonts w:cstheme="minorHAnsi"/>
              </w:rPr>
            </w:pPr>
          </w:p>
        </w:tc>
        <w:tc>
          <w:tcPr>
            <w:tcW w:w="7155" w:type="dxa"/>
          </w:tcPr>
          <w:p w14:paraId="4D39AB4B" w14:textId="387EF4C6" w:rsidR="0032761E" w:rsidRDefault="004B4E9B" w:rsidP="0032761E">
            <w:pPr>
              <w:spacing w:after="160" w:line="259" w:lineRule="auto"/>
              <w:rPr>
                <w:rFonts w:cstheme="minorHAnsi"/>
              </w:rPr>
            </w:pPr>
            <w:r w:rsidRPr="0032761E">
              <w:rPr>
                <w:rFonts w:cstheme="minorHAnsi"/>
              </w:rPr>
              <w:t xml:space="preserve">What is the width of NPHE within </w:t>
            </w:r>
            <w:r w:rsidR="000B582A" w:rsidRPr="0029467D">
              <w:rPr>
                <w:rFonts w:cstheme="minorHAnsi"/>
                <w:b/>
              </w:rPr>
              <w:t>or</w:t>
            </w:r>
            <w:r w:rsidR="000B582A" w:rsidRPr="0032761E">
              <w:rPr>
                <w:rFonts w:cstheme="minorHAnsi"/>
              </w:rPr>
              <w:t xml:space="preserve"> </w:t>
            </w:r>
            <w:r w:rsidRPr="0032761E">
              <w:rPr>
                <w:rFonts w:cstheme="minorHAnsi"/>
              </w:rPr>
              <w:t>directly adjacent to the field?</w:t>
            </w:r>
          </w:p>
          <w:p w14:paraId="386D472B" w14:textId="79811130" w:rsidR="004B4E9B" w:rsidRPr="0032761E" w:rsidRDefault="004B4E9B" w:rsidP="0032761E">
            <w:pPr>
              <w:spacing w:after="160" w:line="259" w:lineRule="auto"/>
              <w:rPr>
                <w:rFonts w:eastAsiaTheme="minorEastAsia" w:cstheme="minorHAnsi"/>
                <w:color w:val="5A5A5A" w:themeColor="text1" w:themeTint="A5"/>
                <w:spacing w:val="15"/>
              </w:rPr>
            </w:pPr>
            <w:r w:rsidRPr="0032761E">
              <w:rPr>
                <w:rFonts w:eastAsiaTheme="minorEastAsia" w:cstheme="minorHAnsi"/>
                <w:color w:val="5A5A5A" w:themeColor="text1" w:themeTint="A5"/>
                <w:spacing w:val="15"/>
              </w:rPr>
              <w:t>Instructions: Minimum patch size ≥0.1 acre.</w:t>
            </w:r>
          </w:p>
        </w:tc>
        <w:tc>
          <w:tcPr>
            <w:tcW w:w="1164" w:type="dxa"/>
          </w:tcPr>
          <w:p w14:paraId="53501E2D" w14:textId="77777777" w:rsidR="004B4E9B" w:rsidRPr="003178C7" w:rsidRDefault="004B4E9B" w:rsidP="008719D1"/>
        </w:tc>
      </w:tr>
      <w:tr w:rsidR="004B4E9B" w:rsidRPr="003178C7" w14:paraId="2A58539D" w14:textId="77777777" w:rsidTr="00865861">
        <w:tc>
          <w:tcPr>
            <w:tcW w:w="1031" w:type="dxa"/>
            <w:vMerge/>
          </w:tcPr>
          <w:p w14:paraId="4EA9E843" w14:textId="77777777" w:rsidR="004B4E9B" w:rsidRPr="003178C7" w:rsidRDefault="004B4E9B" w:rsidP="008719D1">
            <w:pPr>
              <w:rPr>
                <w:rFonts w:cstheme="minorHAnsi"/>
              </w:rPr>
            </w:pPr>
          </w:p>
        </w:tc>
        <w:tc>
          <w:tcPr>
            <w:tcW w:w="7155" w:type="dxa"/>
            <w:vAlign w:val="center"/>
          </w:tcPr>
          <w:p w14:paraId="674020CA" w14:textId="677D66A8" w:rsidR="004B4E9B" w:rsidRPr="0032761E" w:rsidRDefault="004B4E9B" w:rsidP="00C5667A">
            <w:pPr>
              <w:pStyle w:val="ListParagraph"/>
              <w:numPr>
                <w:ilvl w:val="0"/>
                <w:numId w:val="41"/>
              </w:numPr>
              <w:rPr>
                <w:rFonts w:cstheme="minorHAnsi"/>
              </w:rPr>
            </w:pPr>
            <w:r w:rsidRPr="0032761E">
              <w:rPr>
                <w:rFonts w:cstheme="minorHAnsi"/>
              </w:rPr>
              <w:t>≤30 feet wide.</w:t>
            </w:r>
          </w:p>
        </w:tc>
        <w:tc>
          <w:tcPr>
            <w:tcW w:w="1164" w:type="dxa"/>
            <w:vAlign w:val="center"/>
          </w:tcPr>
          <w:p w14:paraId="2236C60B" w14:textId="77777777" w:rsidR="004B4E9B" w:rsidRPr="003178C7" w:rsidRDefault="004B4E9B" w:rsidP="008719D1">
            <w:r w:rsidRPr="05B7A3AC">
              <w:t>0</w:t>
            </w:r>
          </w:p>
        </w:tc>
      </w:tr>
      <w:tr w:rsidR="004B4E9B" w:rsidRPr="003178C7" w14:paraId="6C90A142" w14:textId="77777777" w:rsidTr="00865861">
        <w:tc>
          <w:tcPr>
            <w:tcW w:w="1031" w:type="dxa"/>
            <w:vMerge/>
          </w:tcPr>
          <w:p w14:paraId="198C69AE" w14:textId="77777777" w:rsidR="004B4E9B" w:rsidRPr="003178C7" w:rsidRDefault="004B4E9B" w:rsidP="008719D1">
            <w:pPr>
              <w:rPr>
                <w:rFonts w:cstheme="minorHAnsi"/>
              </w:rPr>
            </w:pPr>
          </w:p>
        </w:tc>
        <w:tc>
          <w:tcPr>
            <w:tcW w:w="7155" w:type="dxa"/>
            <w:vAlign w:val="center"/>
          </w:tcPr>
          <w:p w14:paraId="3ABF022A" w14:textId="0DF2F1AF" w:rsidR="004B4E9B" w:rsidRPr="0032761E" w:rsidRDefault="004B4E9B" w:rsidP="00C5667A">
            <w:pPr>
              <w:pStyle w:val="ListParagraph"/>
              <w:numPr>
                <w:ilvl w:val="0"/>
                <w:numId w:val="41"/>
              </w:numPr>
              <w:rPr>
                <w:rFonts w:cstheme="minorHAnsi"/>
              </w:rPr>
            </w:pPr>
            <w:r w:rsidRPr="0032761E">
              <w:rPr>
                <w:rFonts w:cstheme="minorHAnsi"/>
              </w:rPr>
              <w:t>&gt;30 to and ≤75 feet wide.</w:t>
            </w:r>
          </w:p>
        </w:tc>
        <w:tc>
          <w:tcPr>
            <w:tcW w:w="1164" w:type="dxa"/>
            <w:vAlign w:val="center"/>
          </w:tcPr>
          <w:p w14:paraId="4CC2E9D0" w14:textId="77777777" w:rsidR="004B4E9B" w:rsidRPr="003178C7" w:rsidRDefault="004B4E9B" w:rsidP="008719D1">
            <w:r w:rsidRPr="05B7A3AC">
              <w:t>5</w:t>
            </w:r>
          </w:p>
        </w:tc>
      </w:tr>
      <w:tr w:rsidR="004B4E9B" w:rsidRPr="003178C7" w14:paraId="76B83AEB" w14:textId="77777777" w:rsidTr="00865861">
        <w:tc>
          <w:tcPr>
            <w:tcW w:w="1031" w:type="dxa"/>
            <w:vMerge/>
          </w:tcPr>
          <w:p w14:paraId="038752DF" w14:textId="77777777" w:rsidR="004B4E9B" w:rsidRPr="003178C7" w:rsidRDefault="004B4E9B" w:rsidP="008719D1">
            <w:pPr>
              <w:rPr>
                <w:rFonts w:cstheme="minorHAnsi"/>
              </w:rPr>
            </w:pPr>
          </w:p>
        </w:tc>
        <w:tc>
          <w:tcPr>
            <w:tcW w:w="7155" w:type="dxa"/>
            <w:vAlign w:val="center"/>
          </w:tcPr>
          <w:p w14:paraId="7982EC15" w14:textId="6115337A" w:rsidR="004B4E9B" w:rsidRPr="0032761E" w:rsidRDefault="004B4E9B" w:rsidP="00C5667A">
            <w:pPr>
              <w:pStyle w:val="ListParagraph"/>
              <w:numPr>
                <w:ilvl w:val="0"/>
                <w:numId w:val="41"/>
              </w:numPr>
              <w:rPr>
                <w:rFonts w:cstheme="minorHAnsi"/>
              </w:rPr>
            </w:pPr>
            <w:r w:rsidRPr="0032761E">
              <w:rPr>
                <w:rFonts w:cstheme="minorHAnsi"/>
              </w:rPr>
              <w:t>&gt;75 to and ≤120 feet wide.</w:t>
            </w:r>
          </w:p>
        </w:tc>
        <w:tc>
          <w:tcPr>
            <w:tcW w:w="1164" w:type="dxa"/>
            <w:vAlign w:val="center"/>
          </w:tcPr>
          <w:p w14:paraId="2EA7CEE0" w14:textId="77777777" w:rsidR="004B4E9B" w:rsidRPr="003178C7" w:rsidRDefault="004B4E9B" w:rsidP="008719D1">
            <w:r w:rsidRPr="05B7A3AC">
              <w:t>12</w:t>
            </w:r>
          </w:p>
        </w:tc>
      </w:tr>
      <w:tr w:rsidR="004B4E9B" w:rsidRPr="003178C7" w14:paraId="4924D663" w14:textId="77777777" w:rsidTr="00865861">
        <w:tc>
          <w:tcPr>
            <w:tcW w:w="1031" w:type="dxa"/>
            <w:vMerge/>
          </w:tcPr>
          <w:p w14:paraId="14B93785" w14:textId="77777777" w:rsidR="004B4E9B" w:rsidRPr="003178C7" w:rsidRDefault="004B4E9B" w:rsidP="008719D1">
            <w:pPr>
              <w:rPr>
                <w:rFonts w:cstheme="minorHAnsi"/>
              </w:rPr>
            </w:pPr>
          </w:p>
        </w:tc>
        <w:tc>
          <w:tcPr>
            <w:tcW w:w="7155" w:type="dxa"/>
            <w:vAlign w:val="center"/>
          </w:tcPr>
          <w:p w14:paraId="20939D65" w14:textId="0564A890" w:rsidR="004B4E9B" w:rsidRPr="0032761E" w:rsidRDefault="004B4E9B" w:rsidP="00C5667A">
            <w:pPr>
              <w:pStyle w:val="ListParagraph"/>
              <w:numPr>
                <w:ilvl w:val="0"/>
                <w:numId w:val="41"/>
              </w:numPr>
              <w:rPr>
                <w:rFonts w:cstheme="minorHAnsi"/>
              </w:rPr>
            </w:pPr>
            <w:r w:rsidRPr="0032761E">
              <w:rPr>
                <w:rFonts w:cstheme="minorHAnsi"/>
              </w:rPr>
              <w:t>&gt;120 feet wide.</w:t>
            </w:r>
          </w:p>
        </w:tc>
        <w:tc>
          <w:tcPr>
            <w:tcW w:w="1164" w:type="dxa"/>
            <w:vAlign w:val="center"/>
          </w:tcPr>
          <w:p w14:paraId="5A09E862" w14:textId="77777777" w:rsidR="004B4E9B" w:rsidRPr="003178C7" w:rsidRDefault="004B4E9B" w:rsidP="008719D1">
            <w:r w:rsidRPr="05B7A3AC">
              <w:t>15</w:t>
            </w:r>
          </w:p>
        </w:tc>
      </w:tr>
      <w:tr w:rsidR="004B4E9B" w:rsidRPr="003178C7" w14:paraId="546C1671" w14:textId="77777777" w:rsidTr="00865861">
        <w:tc>
          <w:tcPr>
            <w:tcW w:w="1031" w:type="dxa"/>
            <w:vMerge w:val="restart"/>
          </w:tcPr>
          <w:p w14:paraId="25416530" w14:textId="77777777" w:rsidR="004B4E9B" w:rsidRPr="003178C7" w:rsidRDefault="004B4E9B" w:rsidP="00C5667A">
            <w:pPr>
              <w:pStyle w:val="ListParagraph"/>
              <w:numPr>
                <w:ilvl w:val="0"/>
                <w:numId w:val="21"/>
              </w:numPr>
              <w:rPr>
                <w:rFonts w:cstheme="minorHAnsi"/>
              </w:rPr>
            </w:pPr>
          </w:p>
        </w:tc>
        <w:tc>
          <w:tcPr>
            <w:tcW w:w="7155" w:type="dxa"/>
            <w:vAlign w:val="center"/>
          </w:tcPr>
          <w:p w14:paraId="58D3B861" w14:textId="3A4155D4" w:rsidR="004B4E9B" w:rsidRPr="0032761E" w:rsidRDefault="004B4E9B" w:rsidP="006366E0">
            <w:pPr>
              <w:spacing w:after="160" w:line="259" w:lineRule="auto"/>
              <w:rPr>
                <w:rFonts w:cstheme="minorHAnsi"/>
              </w:rPr>
            </w:pPr>
            <w:r w:rsidRPr="0032761E">
              <w:rPr>
                <w:rFonts w:cstheme="minorHAnsi"/>
              </w:rPr>
              <w:t>What is the maximum distance for 50% of the field (i.e.</w:t>
            </w:r>
            <w:r w:rsidR="000B582A">
              <w:rPr>
                <w:rFonts w:cstheme="minorHAnsi"/>
              </w:rPr>
              <w:t>,</w:t>
            </w:r>
            <w:r w:rsidRPr="0032761E">
              <w:rPr>
                <w:rFonts w:cstheme="minorHAnsi"/>
              </w:rPr>
              <w:t xml:space="preserve"> average distance) from the NPHE?</w:t>
            </w:r>
          </w:p>
          <w:p w14:paraId="4D554830" w14:textId="01A35C9B" w:rsidR="004B4E9B" w:rsidRPr="0032761E" w:rsidRDefault="004B4E9B" w:rsidP="006366E0">
            <w:pPr>
              <w:pStyle w:val="Subtitle"/>
              <w:spacing w:after="160" w:line="259" w:lineRule="auto"/>
              <w:rPr>
                <w:rFonts w:eastAsiaTheme="minorHAnsi" w:cstheme="minorHAnsi"/>
                <w:color w:val="auto"/>
                <w:spacing w:val="0"/>
              </w:rPr>
            </w:pPr>
            <w:r w:rsidRPr="0032761E">
              <w:rPr>
                <w:rFonts w:cstheme="minorHAnsi"/>
              </w:rPr>
              <w:t xml:space="preserve">Instructions: The distance can be estimated to either NPHE within the field </w:t>
            </w:r>
            <w:r w:rsidR="00E96531" w:rsidRPr="00E96531">
              <w:rPr>
                <w:rFonts w:cstheme="minorHAnsi"/>
                <w:b/>
              </w:rPr>
              <w:t>or</w:t>
            </w:r>
            <w:r w:rsidRPr="0032761E">
              <w:rPr>
                <w:rFonts w:cstheme="minorHAnsi"/>
              </w:rPr>
              <w:t xml:space="preserve"> to NPHE in a directly adjacent field that is controlled by the applicant.</w:t>
            </w:r>
          </w:p>
        </w:tc>
        <w:tc>
          <w:tcPr>
            <w:tcW w:w="1164" w:type="dxa"/>
            <w:vAlign w:val="center"/>
          </w:tcPr>
          <w:p w14:paraId="5BBF494E" w14:textId="77777777" w:rsidR="004B4E9B" w:rsidRPr="003178C7" w:rsidRDefault="004B4E9B" w:rsidP="008719D1"/>
        </w:tc>
      </w:tr>
      <w:tr w:rsidR="004B4E9B" w:rsidRPr="003178C7" w14:paraId="3DB9683B" w14:textId="77777777" w:rsidTr="00865861">
        <w:tc>
          <w:tcPr>
            <w:tcW w:w="1031" w:type="dxa"/>
            <w:vMerge/>
          </w:tcPr>
          <w:p w14:paraId="51A5D679" w14:textId="77777777" w:rsidR="004B4E9B" w:rsidRPr="003178C7" w:rsidRDefault="004B4E9B" w:rsidP="008719D1">
            <w:pPr>
              <w:rPr>
                <w:rFonts w:cstheme="minorHAnsi"/>
              </w:rPr>
            </w:pPr>
          </w:p>
        </w:tc>
        <w:tc>
          <w:tcPr>
            <w:tcW w:w="7155" w:type="dxa"/>
            <w:vAlign w:val="center"/>
          </w:tcPr>
          <w:p w14:paraId="6221CF99" w14:textId="732453F0" w:rsidR="004B4E9B" w:rsidRPr="0032761E" w:rsidRDefault="004B4E9B" w:rsidP="00C5667A">
            <w:pPr>
              <w:pStyle w:val="ListParagraph"/>
              <w:numPr>
                <w:ilvl w:val="0"/>
                <w:numId w:val="42"/>
              </w:numPr>
              <w:rPr>
                <w:rFonts w:cstheme="minorHAnsi"/>
              </w:rPr>
            </w:pPr>
            <w:r w:rsidRPr="0032761E">
              <w:rPr>
                <w:rFonts w:cstheme="minorHAnsi"/>
              </w:rPr>
              <w:t>≤330 feet.</w:t>
            </w:r>
          </w:p>
        </w:tc>
        <w:tc>
          <w:tcPr>
            <w:tcW w:w="1164" w:type="dxa"/>
            <w:vAlign w:val="center"/>
          </w:tcPr>
          <w:p w14:paraId="46261326" w14:textId="77777777" w:rsidR="004B4E9B" w:rsidRPr="003178C7" w:rsidRDefault="004B4E9B" w:rsidP="008719D1">
            <w:r w:rsidRPr="05B7A3AC">
              <w:t>15</w:t>
            </w:r>
          </w:p>
        </w:tc>
      </w:tr>
      <w:tr w:rsidR="004B4E9B" w:rsidRPr="003178C7" w14:paraId="27A65A1E" w14:textId="77777777" w:rsidTr="00865861">
        <w:tc>
          <w:tcPr>
            <w:tcW w:w="1031" w:type="dxa"/>
            <w:vMerge/>
          </w:tcPr>
          <w:p w14:paraId="0CE06798" w14:textId="77777777" w:rsidR="004B4E9B" w:rsidRPr="003178C7" w:rsidRDefault="004B4E9B" w:rsidP="008719D1">
            <w:pPr>
              <w:rPr>
                <w:rFonts w:cstheme="minorHAnsi"/>
              </w:rPr>
            </w:pPr>
          </w:p>
        </w:tc>
        <w:tc>
          <w:tcPr>
            <w:tcW w:w="7155" w:type="dxa"/>
            <w:vAlign w:val="center"/>
          </w:tcPr>
          <w:p w14:paraId="17F2E2A0" w14:textId="642B38C1" w:rsidR="004B4E9B" w:rsidRPr="0032761E" w:rsidRDefault="004B4E9B" w:rsidP="00C5667A">
            <w:pPr>
              <w:pStyle w:val="ListParagraph"/>
              <w:numPr>
                <w:ilvl w:val="0"/>
                <w:numId w:val="42"/>
              </w:numPr>
              <w:rPr>
                <w:rFonts w:cstheme="minorHAnsi"/>
              </w:rPr>
            </w:pPr>
            <w:r w:rsidRPr="0032761E">
              <w:rPr>
                <w:rFonts w:cstheme="minorHAnsi"/>
              </w:rPr>
              <w:t>&gt;330 feet and ≤660 feet.</w:t>
            </w:r>
          </w:p>
        </w:tc>
        <w:tc>
          <w:tcPr>
            <w:tcW w:w="1164" w:type="dxa"/>
            <w:vAlign w:val="center"/>
          </w:tcPr>
          <w:p w14:paraId="5BECD4A3" w14:textId="77777777" w:rsidR="004B4E9B" w:rsidRPr="003178C7" w:rsidRDefault="004B4E9B" w:rsidP="008719D1">
            <w:r w:rsidRPr="05B7A3AC">
              <w:t>12</w:t>
            </w:r>
          </w:p>
        </w:tc>
      </w:tr>
      <w:tr w:rsidR="004B4E9B" w:rsidRPr="003178C7" w14:paraId="5453504B" w14:textId="77777777" w:rsidTr="00865861">
        <w:tc>
          <w:tcPr>
            <w:tcW w:w="1031" w:type="dxa"/>
            <w:vMerge/>
          </w:tcPr>
          <w:p w14:paraId="33DBEFC4" w14:textId="77777777" w:rsidR="004B4E9B" w:rsidRPr="003178C7" w:rsidRDefault="004B4E9B" w:rsidP="008719D1">
            <w:pPr>
              <w:rPr>
                <w:rFonts w:cstheme="minorHAnsi"/>
              </w:rPr>
            </w:pPr>
          </w:p>
        </w:tc>
        <w:tc>
          <w:tcPr>
            <w:tcW w:w="7155" w:type="dxa"/>
            <w:vAlign w:val="center"/>
          </w:tcPr>
          <w:p w14:paraId="1789F4E4" w14:textId="081B8F2E" w:rsidR="004B4E9B" w:rsidRPr="0032761E" w:rsidRDefault="004B4E9B" w:rsidP="00C5667A">
            <w:pPr>
              <w:pStyle w:val="ListParagraph"/>
              <w:numPr>
                <w:ilvl w:val="0"/>
                <w:numId w:val="42"/>
              </w:numPr>
              <w:rPr>
                <w:rFonts w:cstheme="minorHAnsi"/>
              </w:rPr>
            </w:pPr>
            <w:r w:rsidRPr="0032761E">
              <w:rPr>
                <w:rFonts w:cstheme="minorHAnsi"/>
              </w:rPr>
              <w:t>&gt;660 feet and ≤1320 feet.</w:t>
            </w:r>
          </w:p>
        </w:tc>
        <w:tc>
          <w:tcPr>
            <w:tcW w:w="1164" w:type="dxa"/>
            <w:vAlign w:val="center"/>
          </w:tcPr>
          <w:p w14:paraId="22849BA2" w14:textId="77777777" w:rsidR="004B4E9B" w:rsidRPr="003178C7" w:rsidRDefault="004B4E9B" w:rsidP="008719D1">
            <w:r w:rsidRPr="05B7A3AC">
              <w:t>8</w:t>
            </w:r>
          </w:p>
        </w:tc>
      </w:tr>
      <w:tr w:rsidR="004B4E9B" w:rsidRPr="003178C7" w14:paraId="17C235AC" w14:textId="77777777" w:rsidTr="00865861">
        <w:tc>
          <w:tcPr>
            <w:tcW w:w="1031" w:type="dxa"/>
            <w:vMerge/>
          </w:tcPr>
          <w:p w14:paraId="1B3C412A" w14:textId="77777777" w:rsidR="004B4E9B" w:rsidRPr="003178C7" w:rsidRDefault="004B4E9B" w:rsidP="008719D1">
            <w:pPr>
              <w:rPr>
                <w:rFonts w:cstheme="minorHAnsi"/>
              </w:rPr>
            </w:pPr>
          </w:p>
        </w:tc>
        <w:tc>
          <w:tcPr>
            <w:tcW w:w="7155" w:type="dxa"/>
            <w:vAlign w:val="center"/>
          </w:tcPr>
          <w:p w14:paraId="719C9BA8" w14:textId="412F1FA7" w:rsidR="004B4E9B" w:rsidRPr="0032761E" w:rsidRDefault="004B4E9B" w:rsidP="00C5667A">
            <w:pPr>
              <w:pStyle w:val="ListParagraph"/>
              <w:numPr>
                <w:ilvl w:val="0"/>
                <w:numId w:val="42"/>
              </w:numPr>
              <w:rPr>
                <w:rFonts w:cstheme="minorHAnsi"/>
              </w:rPr>
            </w:pPr>
            <w:r w:rsidRPr="0032761E">
              <w:rPr>
                <w:rFonts w:cstheme="minorHAnsi"/>
              </w:rPr>
              <w:t>&gt;1320 feet and ≤2640 feet.</w:t>
            </w:r>
          </w:p>
        </w:tc>
        <w:tc>
          <w:tcPr>
            <w:tcW w:w="1164" w:type="dxa"/>
            <w:vAlign w:val="center"/>
          </w:tcPr>
          <w:p w14:paraId="200C6D1A" w14:textId="77777777" w:rsidR="004B4E9B" w:rsidRPr="003178C7" w:rsidRDefault="004B4E9B" w:rsidP="008719D1">
            <w:r w:rsidRPr="05B7A3AC">
              <w:t>3</w:t>
            </w:r>
          </w:p>
        </w:tc>
      </w:tr>
      <w:tr w:rsidR="004B4E9B" w:rsidRPr="003178C7" w14:paraId="46DF14D2" w14:textId="77777777" w:rsidTr="00865861">
        <w:tc>
          <w:tcPr>
            <w:tcW w:w="1031" w:type="dxa"/>
            <w:vMerge/>
          </w:tcPr>
          <w:p w14:paraId="1091B5F1" w14:textId="77777777" w:rsidR="004B4E9B" w:rsidRPr="003178C7" w:rsidRDefault="004B4E9B" w:rsidP="008719D1">
            <w:pPr>
              <w:rPr>
                <w:rFonts w:cstheme="minorHAnsi"/>
              </w:rPr>
            </w:pPr>
          </w:p>
        </w:tc>
        <w:tc>
          <w:tcPr>
            <w:tcW w:w="7155" w:type="dxa"/>
            <w:vAlign w:val="center"/>
          </w:tcPr>
          <w:p w14:paraId="40FDA9B4" w14:textId="47DE217C" w:rsidR="004B4E9B" w:rsidRPr="0032761E" w:rsidRDefault="004B4E9B" w:rsidP="00C5667A">
            <w:pPr>
              <w:pStyle w:val="ListParagraph"/>
              <w:numPr>
                <w:ilvl w:val="0"/>
                <w:numId w:val="42"/>
              </w:numPr>
              <w:rPr>
                <w:rFonts w:cstheme="minorHAnsi"/>
              </w:rPr>
            </w:pPr>
            <w:r w:rsidRPr="0032761E">
              <w:rPr>
                <w:rFonts w:cstheme="minorHAnsi"/>
              </w:rPr>
              <w:t>&gt;2640 feet.</w:t>
            </w:r>
          </w:p>
        </w:tc>
        <w:tc>
          <w:tcPr>
            <w:tcW w:w="1164" w:type="dxa"/>
            <w:vAlign w:val="center"/>
          </w:tcPr>
          <w:p w14:paraId="5E643F59" w14:textId="77777777" w:rsidR="004B4E9B" w:rsidRPr="003178C7" w:rsidRDefault="004B4E9B" w:rsidP="008719D1">
            <w:r w:rsidRPr="05B7A3AC">
              <w:t>0</w:t>
            </w:r>
          </w:p>
        </w:tc>
      </w:tr>
    </w:tbl>
    <w:p w14:paraId="772E8DCF" w14:textId="77777777" w:rsidR="004B4E9B" w:rsidRPr="003178C7" w:rsidRDefault="004B4E9B" w:rsidP="004B4E9B">
      <w:pPr>
        <w:rPr>
          <w:rFonts w:cstheme="minorHAnsi"/>
        </w:rPr>
      </w:pPr>
    </w:p>
    <w:p w14:paraId="50033004" w14:textId="77777777" w:rsidR="004B4E9B" w:rsidRPr="003178C7" w:rsidRDefault="004B4E9B" w:rsidP="004B4E9B">
      <w:pPr>
        <w:rPr>
          <w:rFonts w:eastAsiaTheme="majorEastAsia" w:cstheme="minorHAnsi"/>
          <w:color w:val="2F5496" w:themeColor="accent1" w:themeShade="BF"/>
        </w:rPr>
      </w:pPr>
      <w:r w:rsidRPr="003178C7">
        <w:rPr>
          <w:rFonts w:cstheme="minorHAnsi"/>
        </w:rPr>
        <w:br w:type="page"/>
      </w:r>
    </w:p>
    <w:p w14:paraId="2555DFFF" w14:textId="018AB1F1" w:rsidR="004B4E9B" w:rsidRPr="006366E0" w:rsidRDefault="004B4E9B" w:rsidP="3865DAB3">
      <w:pPr>
        <w:pStyle w:val="Caption"/>
        <w:spacing w:after="240"/>
        <w:rPr>
          <w:color w:val="445369"/>
          <w:sz w:val="22"/>
          <w:szCs w:val="22"/>
        </w:rPr>
      </w:pPr>
      <w:bookmarkStart w:id="348" w:name="_Toc529879183"/>
      <w:r w:rsidRPr="289ECEEA">
        <w:rPr>
          <w:sz w:val="22"/>
          <w:szCs w:val="22"/>
        </w:rPr>
        <w:lastRenderedPageBreak/>
        <w:t xml:space="preserve">Figure </w:t>
      </w:r>
      <w:r w:rsidRPr="2A0B7852">
        <w:fldChar w:fldCharType="begin"/>
      </w:r>
      <w:r w:rsidRPr="006366E0">
        <w:rPr>
          <w:sz w:val="22"/>
        </w:rPr>
        <w:instrText xml:space="preserve"> SEQ Figure \* ARABIC </w:instrText>
      </w:r>
      <w:r w:rsidRPr="2A0B7852">
        <w:rPr>
          <w:sz w:val="22"/>
        </w:rPr>
        <w:fldChar w:fldCharType="separate"/>
      </w:r>
      <w:r w:rsidR="002551DD">
        <w:rPr>
          <w:noProof/>
          <w:sz w:val="22"/>
        </w:rPr>
        <w:t>129</w:t>
      </w:r>
      <w:r w:rsidRPr="2A0B7852">
        <w:fldChar w:fldCharType="end"/>
      </w:r>
      <w:r w:rsidRPr="289ECEEA">
        <w:rPr>
          <w:sz w:val="22"/>
          <w:szCs w:val="22"/>
        </w:rPr>
        <w:t xml:space="preserve">: </w:t>
      </w:r>
      <w:bookmarkEnd w:id="348"/>
      <w:r w:rsidR="00E45FA7" w:rsidRPr="289ECEEA">
        <w:rPr>
          <w:sz w:val="22"/>
          <w:szCs w:val="22"/>
        </w:rPr>
        <w:t>Range Preliminary Assessment Questions and Answer Choices</w:t>
      </w:r>
    </w:p>
    <w:tbl>
      <w:tblPr>
        <w:tblStyle w:val="TableGrid"/>
        <w:tblW w:w="0" w:type="auto"/>
        <w:tblLook w:val="04A0" w:firstRow="1" w:lastRow="0" w:firstColumn="1" w:lastColumn="0" w:noHBand="0" w:noVBand="1"/>
      </w:tblPr>
      <w:tblGrid>
        <w:gridCol w:w="1031"/>
        <w:gridCol w:w="7155"/>
        <w:gridCol w:w="1164"/>
      </w:tblGrid>
      <w:tr w:rsidR="004B4E9B" w:rsidRPr="003178C7" w14:paraId="1730F5A2" w14:textId="77777777" w:rsidTr="7DD845F0">
        <w:tc>
          <w:tcPr>
            <w:tcW w:w="1031" w:type="dxa"/>
            <w:shd w:val="clear" w:color="auto" w:fill="D9E2F3" w:themeFill="accent1" w:themeFillTint="33"/>
          </w:tcPr>
          <w:p w14:paraId="6A7F0B9B" w14:textId="77777777" w:rsidR="004B4E9B" w:rsidRPr="003178C7" w:rsidRDefault="004B4E9B" w:rsidP="008719D1">
            <w:pPr>
              <w:rPr>
                <w:rFonts w:cstheme="minorHAnsi"/>
              </w:rPr>
            </w:pPr>
            <w:r w:rsidRPr="003178C7">
              <w:rPr>
                <w:rFonts w:cstheme="minorHAnsi"/>
              </w:rPr>
              <w:t>Question</w:t>
            </w:r>
          </w:p>
        </w:tc>
        <w:tc>
          <w:tcPr>
            <w:tcW w:w="7155" w:type="dxa"/>
            <w:shd w:val="clear" w:color="auto" w:fill="D9E2F3" w:themeFill="accent1" w:themeFillTint="33"/>
          </w:tcPr>
          <w:p w14:paraId="26ED2E93" w14:textId="77777777" w:rsidR="004B4E9B" w:rsidRPr="003178C7" w:rsidRDefault="004B4E9B" w:rsidP="00C1404C">
            <w:r w:rsidRPr="003178C7">
              <w:t>Range Preliminary Assessment Question</w:t>
            </w:r>
            <w:r w:rsidR="00E45FA7">
              <w:t>s</w:t>
            </w:r>
            <w:r w:rsidRPr="003178C7">
              <w:t xml:space="preserve"> and Answer Choices</w:t>
            </w:r>
          </w:p>
          <w:p w14:paraId="74207B24" w14:textId="77777777" w:rsidR="004B4E9B" w:rsidRPr="003178C7" w:rsidRDefault="004B4E9B" w:rsidP="008719D1">
            <w:pPr>
              <w:rPr>
                <w:rFonts w:cstheme="minorHAnsi"/>
              </w:rPr>
            </w:pPr>
          </w:p>
        </w:tc>
        <w:tc>
          <w:tcPr>
            <w:tcW w:w="1164" w:type="dxa"/>
            <w:shd w:val="clear" w:color="auto" w:fill="D9E2F3" w:themeFill="accent1" w:themeFillTint="33"/>
          </w:tcPr>
          <w:p w14:paraId="1D2107B2" w14:textId="77777777" w:rsidR="004B4E9B" w:rsidRPr="003178C7" w:rsidRDefault="004B4E9B" w:rsidP="008719D1">
            <w:pPr>
              <w:rPr>
                <w:rFonts w:cstheme="minorHAnsi"/>
              </w:rPr>
            </w:pPr>
            <w:r w:rsidRPr="003178C7">
              <w:rPr>
                <w:rFonts w:cstheme="minorHAnsi"/>
              </w:rPr>
              <w:t>Existing Condition Points</w:t>
            </w:r>
          </w:p>
        </w:tc>
      </w:tr>
      <w:tr w:rsidR="004B4E9B" w:rsidRPr="003178C7" w14:paraId="50B8AC3C" w14:textId="77777777" w:rsidTr="00865861">
        <w:tc>
          <w:tcPr>
            <w:tcW w:w="1031" w:type="dxa"/>
            <w:vMerge w:val="restart"/>
          </w:tcPr>
          <w:p w14:paraId="4C4C03A5" w14:textId="77777777" w:rsidR="004B4E9B" w:rsidRPr="003178C7" w:rsidRDefault="004B4E9B" w:rsidP="00C5667A">
            <w:pPr>
              <w:pStyle w:val="ListParagraph"/>
              <w:numPr>
                <w:ilvl w:val="0"/>
                <w:numId w:val="22"/>
              </w:numPr>
              <w:rPr>
                <w:rFonts w:cstheme="minorHAnsi"/>
              </w:rPr>
            </w:pPr>
          </w:p>
        </w:tc>
        <w:tc>
          <w:tcPr>
            <w:tcW w:w="7155" w:type="dxa"/>
          </w:tcPr>
          <w:p w14:paraId="1B34A8D6" w14:textId="77777777" w:rsidR="004B4E9B" w:rsidRPr="003178C7" w:rsidRDefault="6AE9E98F" w:rsidP="6AE9E98F">
            <w:r w:rsidRPr="6AE9E98F">
              <w:t>What is the species composition of the rangeland?</w:t>
            </w:r>
          </w:p>
          <w:p w14:paraId="4E3DCFB1" w14:textId="3CB7DBC5" w:rsidR="004B4E9B" w:rsidRPr="003178C7" w:rsidRDefault="004B4E9B" w:rsidP="008719D1">
            <w:pPr>
              <w:pStyle w:val="Subtitle"/>
              <w:rPr>
                <w:rFonts w:cstheme="minorHAnsi"/>
              </w:rPr>
            </w:pPr>
            <w:r w:rsidRPr="003178C7">
              <w:rPr>
                <w:rFonts w:cstheme="minorHAnsi"/>
              </w:rPr>
              <w:t>Instructions: Plant group types (e.g., structural</w:t>
            </w:r>
            <w:r w:rsidR="00300A20">
              <w:rPr>
                <w:rFonts w:cstheme="minorHAnsi"/>
              </w:rPr>
              <w:t xml:space="preserve"> and </w:t>
            </w:r>
            <w:r w:rsidRPr="003178C7">
              <w:rPr>
                <w:rFonts w:cstheme="minorHAnsi"/>
              </w:rPr>
              <w:t>functional groups) are suites</w:t>
            </w:r>
            <w:r w:rsidR="00646CF6">
              <w:rPr>
                <w:rFonts w:cstheme="minorHAnsi"/>
              </w:rPr>
              <w:t xml:space="preserve"> or </w:t>
            </w:r>
            <w:r w:rsidRPr="003178C7">
              <w:rPr>
                <w:rFonts w:cstheme="minorHAnsi"/>
              </w:rPr>
              <w:t>groups of plant species that are grouped together because they share similarities</w:t>
            </w:r>
            <w:r w:rsidR="00646CF6">
              <w:rPr>
                <w:rFonts w:cstheme="minorHAnsi"/>
              </w:rPr>
              <w:t>,</w:t>
            </w:r>
            <w:r w:rsidRPr="003178C7">
              <w:rPr>
                <w:rFonts w:cstheme="minorHAnsi"/>
              </w:rPr>
              <w:t xml:space="preserve"> such as shoot or root structure, photosynthetic pathways, nitrogen-fixing ability, life cycle, etc. Examples include cool-season tall grasses, cool-season </w:t>
            </w:r>
            <w:proofErr w:type="spellStart"/>
            <w:r w:rsidRPr="003178C7">
              <w:rPr>
                <w:rFonts w:cstheme="minorHAnsi"/>
              </w:rPr>
              <w:t>midgrasses</w:t>
            </w:r>
            <w:proofErr w:type="spellEnd"/>
            <w:r w:rsidRPr="003178C7">
              <w:rPr>
                <w:rFonts w:cstheme="minorHAnsi"/>
              </w:rPr>
              <w:t xml:space="preserve">, warm-season tall grasses, warm season </w:t>
            </w:r>
            <w:proofErr w:type="spellStart"/>
            <w:r w:rsidRPr="003178C7">
              <w:rPr>
                <w:rFonts w:cstheme="minorHAnsi"/>
              </w:rPr>
              <w:t>midgrasses</w:t>
            </w:r>
            <w:proofErr w:type="spellEnd"/>
            <w:r w:rsidRPr="003178C7">
              <w:rPr>
                <w:rFonts w:cstheme="minorHAnsi"/>
              </w:rPr>
              <w:t>, warm season short grasses, annual grasses, perennial forbs, biennial forbs, annual forbs, shrubs, half-shrubs, deciduous trees, evergreen trees, cacti, yucca/yucca-like plants, succulent forbs, and leafy forbs (National Range and Pasture Handbook, p.3.1-13).  Invasive</w:t>
            </w:r>
            <w:r w:rsidR="00646CF6">
              <w:rPr>
                <w:rFonts w:cstheme="minorHAnsi"/>
              </w:rPr>
              <w:t xml:space="preserve"> or </w:t>
            </w:r>
            <w:r w:rsidRPr="003178C7">
              <w:rPr>
                <w:rFonts w:cstheme="minorHAnsi"/>
              </w:rPr>
              <w:t xml:space="preserve">noxious species </w:t>
            </w:r>
            <w:r w:rsidR="00646CF6">
              <w:rPr>
                <w:rFonts w:cstheme="minorHAnsi"/>
              </w:rPr>
              <w:t xml:space="preserve">may </w:t>
            </w:r>
            <w:r w:rsidR="00646CF6" w:rsidRPr="003178C7">
              <w:rPr>
                <w:rFonts w:cstheme="minorHAnsi"/>
              </w:rPr>
              <w:t xml:space="preserve">not </w:t>
            </w:r>
            <w:r w:rsidRPr="003178C7">
              <w:rPr>
                <w:rFonts w:cstheme="minorHAnsi"/>
              </w:rPr>
              <w:t>be used to represent a plant group type or structural type.</w:t>
            </w:r>
          </w:p>
        </w:tc>
        <w:tc>
          <w:tcPr>
            <w:tcW w:w="1164" w:type="dxa"/>
          </w:tcPr>
          <w:p w14:paraId="34558AC0" w14:textId="77777777" w:rsidR="004B4E9B" w:rsidRPr="003178C7" w:rsidRDefault="004B4E9B" w:rsidP="008719D1">
            <w:pPr>
              <w:rPr>
                <w:rFonts w:cstheme="minorHAnsi"/>
              </w:rPr>
            </w:pPr>
          </w:p>
        </w:tc>
      </w:tr>
      <w:tr w:rsidR="004B4E9B" w:rsidRPr="003178C7" w14:paraId="225E57D0" w14:textId="77777777" w:rsidTr="00865861">
        <w:tc>
          <w:tcPr>
            <w:tcW w:w="1031" w:type="dxa"/>
            <w:vMerge/>
          </w:tcPr>
          <w:p w14:paraId="57B45462" w14:textId="77777777" w:rsidR="004B4E9B" w:rsidRPr="003178C7" w:rsidRDefault="004B4E9B" w:rsidP="008719D1">
            <w:pPr>
              <w:rPr>
                <w:rFonts w:cstheme="minorHAnsi"/>
              </w:rPr>
            </w:pPr>
          </w:p>
        </w:tc>
        <w:tc>
          <w:tcPr>
            <w:tcW w:w="7155" w:type="dxa"/>
            <w:vAlign w:val="center"/>
          </w:tcPr>
          <w:p w14:paraId="3C162498" w14:textId="2E0627BA" w:rsidR="004B4E9B" w:rsidRPr="003178C7" w:rsidRDefault="004B4E9B" w:rsidP="00C5667A">
            <w:pPr>
              <w:pStyle w:val="ListParagraph"/>
              <w:numPr>
                <w:ilvl w:val="0"/>
                <w:numId w:val="23"/>
              </w:numPr>
              <w:rPr>
                <w:rFonts w:cstheme="minorHAnsi"/>
              </w:rPr>
            </w:pPr>
            <w:r w:rsidRPr="003178C7">
              <w:rPr>
                <w:rFonts w:cstheme="minorHAnsi"/>
              </w:rPr>
              <w:t>Number of plant group types (structural</w:t>
            </w:r>
            <w:r w:rsidR="00243221">
              <w:rPr>
                <w:rFonts w:cstheme="minorHAnsi"/>
              </w:rPr>
              <w:t xml:space="preserve"> or </w:t>
            </w:r>
            <w:r w:rsidRPr="003178C7">
              <w:rPr>
                <w:rFonts w:cstheme="minorHAnsi"/>
              </w:rPr>
              <w:t>functional groups) &lt;25% of ecological potential, relative dominance of structural</w:t>
            </w:r>
            <w:r w:rsidR="00243221">
              <w:rPr>
                <w:rFonts w:cstheme="minorHAnsi"/>
              </w:rPr>
              <w:t xml:space="preserve"> or </w:t>
            </w:r>
            <w:r w:rsidRPr="003178C7">
              <w:rPr>
                <w:rFonts w:cstheme="minorHAnsi"/>
              </w:rPr>
              <w:t>functional groups has been dramatically altered, number of species within structural</w:t>
            </w:r>
            <w:r w:rsidR="00243221">
              <w:rPr>
                <w:rFonts w:cstheme="minorHAnsi"/>
              </w:rPr>
              <w:t xml:space="preserve"> or </w:t>
            </w:r>
            <w:r w:rsidRPr="003178C7">
              <w:rPr>
                <w:rFonts w:cstheme="minorHAnsi"/>
              </w:rPr>
              <w:t>functional groups dramatically reduced</w:t>
            </w:r>
            <w:r w:rsidR="00243221">
              <w:rPr>
                <w:rFonts w:cstheme="minorHAnsi"/>
              </w:rPr>
              <w:t>, or some combination of these</w:t>
            </w:r>
            <w:r w:rsidRPr="003178C7">
              <w:rPr>
                <w:rFonts w:cstheme="minorHAnsi"/>
              </w:rPr>
              <w:t>.</w:t>
            </w:r>
          </w:p>
        </w:tc>
        <w:tc>
          <w:tcPr>
            <w:tcW w:w="1164" w:type="dxa"/>
            <w:vAlign w:val="center"/>
          </w:tcPr>
          <w:p w14:paraId="3886B1C3" w14:textId="77777777" w:rsidR="004B4E9B" w:rsidRPr="003178C7" w:rsidRDefault="004B4E9B" w:rsidP="008719D1">
            <w:pPr>
              <w:rPr>
                <w:color w:val="000000" w:themeColor="text1"/>
              </w:rPr>
            </w:pPr>
            <w:r w:rsidRPr="05B7A3AC">
              <w:rPr>
                <w:color w:val="000000" w:themeColor="text1"/>
              </w:rPr>
              <w:t>2</w:t>
            </w:r>
          </w:p>
        </w:tc>
      </w:tr>
      <w:tr w:rsidR="004B4E9B" w:rsidRPr="003178C7" w14:paraId="0CA71803" w14:textId="77777777" w:rsidTr="00865861">
        <w:tc>
          <w:tcPr>
            <w:tcW w:w="1031" w:type="dxa"/>
            <w:vMerge/>
          </w:tcPr>
          <w:p w14:paraId="185B9577" w14:textId="77777777" w:rsidR="004B4E9B" w:rsidRPr="003178C7" w:rsidRDefault="004B4E9B" w:rsidP="008719D1">
            <w:pPr>
              <w:rPr>
                <w:rFonts w:cstheme="minorHAnsi"/>
              </w:rPr>
            </w:pPr>
          </w:p>
        </w:tc>
        <w:tc>
          <w:tcPr>
            <w:tcW w:w="7155" w:type="dxa"/>
            <w:vAlign w:val="center"/>
          </w:tcPr>
          <w:p w14:paraId="0C81B3FA" w14:textId="49B47EC0" w:rsidR="004B4E9B" w:rsidRPr="003178C7" w:rsidRDefault="004B4E9B" w:rsidP="00C5667A">
            <w:pPr>
              <w:pStyle w:val="ListParagraph"/>
              <w:numPr>
                <w:ilvl w:val="0"/>
                <w:numId w:val="23"/>
              </w:numPr>
              <w:rPr>
                <w:rFonts w:cstheme="minorHAnsi"/>
              </w:rPr>
            </w:pPr>
            <w:r w:rsidRPr="003178C7">
              <w:rPr>
                <w:rFonts w:cstheme="minorHAnsi"/>
              </w:rPr>
              <w:t>Number of plant group types (structural</w:t>
            </w:r>
            <w:r w:rsidR="00243221">
              <w:rPr>
                <w:rFonts w:cstheme="minorHAnsi"/>
              </w:rPr>
              <w:t xml:space="preserve"> or </w:t>
            </w:r>
            <w:r w:rsidRPr="003178C7">
              <w:rPr>
                <w:rFonts w:cstheme="minorHAnsi"/>
              </w:rPr>
              <w:t>functional groups) represents 25-50% of potential, one dominant group and/or one or more subdominant group replaced by structural</w:t>
            </w:r>
            <w:r w:rsidR="00243221">
              <w:rPr>
                <w:rFonts w:cstheme="minorHAnsi"/>
              </w:rPr>
              <w:t xml:space="preserve"> or </w:t>
            </w:r>
            <w:r w:rsidRPr="003178C7">
              <w:rPr>
                <w:rFonts w:cstheme="minorHAnsi"/>
              </w:rPr>
              <w:t>functional groups not expected for the site, number of species within structural</w:t>
            </w:r>
            <w:r w:rsidR="00243221">
              <w:rPr>
                <w:rFonts w:cstheme="minorHAnsi"/>
              </w:rPr>
              <w:t xml:space="preserve"> or </w:t>
            </w:r>
            <w:r w:rsidRPr="003178C7">
              <w:rPr>
                <w:rFonts w:cstheme="minorHAnsi"/>
              </w:rPr>
              <w:t>functional groups has been significantly reduced</w:t>
            </w:r>
            <w:r w:rsidR="00243221">
              <w:rPr>
                <w:rFonts w:cstheme="minorHAnsi"/>
              </w:rPr>
              <w:t>, or some combination of these</w:t>
            </w:r>
            <w:r w:rsidRPr="003178C7">
              <w:rPr>
                <w:rFonts w:cstheme="minorHAnsi"/>
              </w:rPr>
              <w:t>.</w:t>
            </w:r>
          </w:p>
        </w:tc>
        <w:tc>
          <w:tcPr>
            <w:tcW w:w="1164" w:type="dxa"/>
            <w:vAlign w:val="center"/>
          </w:tcPr>
          <w:p w14:paraId="66E224B5" w14:textId="77777777" w:rsidR="004B4E9B" w:rsidRPr="003178C7" w:rsidRDefault="004B4E9B" w:rsidP="008719D1">
            <w:pPr>
              <w:rPr>
                <w:color w:val="000000" w:themeColor="text1"/>
              </w:rPr>
            </w:pPr>
            <w:r w:rsidRPr="05B7A3AC">
              <w:rPr>
                <w:color w:val="000000" w:themeColor="text1"/>
              </w:rPr>
              <w:t>5</w:t>
            </w:r>
          </w:p>
        </w:tc>
      </w:tr>
      <w:tr w:rsidR="004B4E9B" w:rsidRPr="003178C7" w14:paraId="03838B96" w14:textId="77777777" w:rsidTr="00865861">
        <w:tc>
          <w:tcPr>
            <w:tcW w:w="1031" w:type="dxa"/>
            <w:vMerge/>
          </w:tcPr>
          <w:p w14:paraId="0150DFEB" w14:textId="77777777" w:rsidR="004B4E9B" w:rsidRPr="003178C7" w:rsidRDefault="004B4E9B" w:rsidP="008719D1">
            <w:pPr>
              <w:rPr>
                <w:rFonts w:cstheme="minorHAnsi"/>
              </w:rPr>
            </w:pPr>
          </w:p>
        </w:tc>
        <w:tc>
          <w:tcPr>
            <w:tcW w:w="7155" w:type="dxa"/>
            <w:vAlign w:val="center"/>
          </w:tcPr>
          <w:p w14:paraId="16AAF006" w14:textId="394FA2F6" w:rsidR="004B4E9B" w:rsidRPr="003178C7" w:rsidRDefault="004B4E9B" w:rsidP="00C5667A">
            <w:pPr>
              <w:pStyle w:val="ListParagraph"/>
              <w:numPr>
                <w:ilvl w:val="0"/>
                <w:numId w:val="23"/>
              </w:numPr>
              <w:rPr>
                <w:rFonts w:cstheme="minorHAnsi"/>
              </w:rPr>
            </w:pPr>
            <w:r w:rsidRPr="003178C7">
              <w:rPr>
                <w:rFonts w:cstheme="minorHAnsi"/>
              </w:rPr>
              <w:t>Number of plant group types (structural</w:t>
            </w:r>
            <w:r w:rsidR="00243221">
              <w:rPr>
                <w:rFonts w:cstheme="minorHAnsi"/>
              </w:rPr>
              <w:t xml:space="preserve"> or </w:t>
            </w:r>
            <w:r w:rsidRPr="003178C7">
              <w:rPr>
                <w:rFonts w:cstheme="minorHAnsi"/>
              </w:rPr>
              <w:t>functional groups) represents 51 to 75%, one or more subdominant structural</w:t>
            </w:r>
            <w:r w:rsidR="00243221">
              <w:rPr>
                <w:rFonts w:cstheme="minorHAnsi"/>
              </w:rPr>
              <w:t xml:space="preserve"> or </w:t>
            </w:r>
            <w:r w:rsidRPr="003178C7">
              <w:rPr>
                <w:rFonts w:cstheme="minorHAnsi"/>
              </w:rPr>
              <w:t>functional groups replaced by structural</w:t>
            </w:r>
            <w:r w:rsidR="00243221">
              <w:rPr>
                <w:rFonts w:cstheme="minorHAnsi"/>
              </w:rPr>
              <w:t xml:space="preserve"> or </w:t>
            </w:r>
            <w:r w:rsidRPr="003178C7">
              <w:rPr>
                <w:rFonts w:cstheme="minorHAnsi"/>
              </w:rPr>
              <w:t>functional groups not expected for the site, the number of species within the structural</w:t>
            </w:r>
            <w:r w:rsidR="00243221">
              <w:rPr>
                <w:rFonts w:cstheme="minorHAnsi"/>
              </w:rPr>
              <w:t xml:space="preserve"> or </w:t>
            </w:r>
            <w:r w:rsidRPr="003178C7">
              <w:rPr>
                <w:rFonts w:cstheme="minorHAnsi"/>
              </w:rPr>
              <w:t>functional groups has been moderately reduced</w:t>
            </w:r>
            <w:r w:rsidR="00243221">
              <w:rPr>
                <w:rFonts w:cstheme="minorHAnsi"/>
              </w:rPr>
              <w:t>, or some combination of these</w:t>
            </w:r>
            <w:r w:rsidRPr="003178C7">
              <w:rPr>
                <w:rFonts w:cstheme="minorHAnsi"/>
              </w:rPr>
              <w:t>.</w:t>
            </w:r>
          </w:p>
        </w:tc>
        <w:tc>
          <w:tcPr>
            <w:tcW w:w="1164" w:type="dxa"/>
            <w:vAlign w:val="center"/>
          </w:tcPr>
          <w:p w14:paraId="36C6CBC1" w14:textId="77777777" w:rsidR="004B4E9B" w:rsidRPr="003178C7" w:rsidRDefault="004B4E9B" w:rsidP="008719D1">
            <w:pPr>
              <w:rPr>
                <w:color w:val="000000" w:themeColor="text1"/>
              </w:rPr>
            </w:pPr>
            <w:r w:rsidRPr="05B7A3AC">
              <w:rPr>
                <w:color w:val="000000" w:themeColor="text1"/>
              </w:rPr>
              <w:t>12</w:t>
            </w:r>
          </w:p>
        </w:tc>
      </w:tr>
      <w:tr w:rsidR="004B4E9B" w:rsidRPr="003178C7" w14:paraId="6AA651F4" w14:textId="77777777" w:rsidTr="00865861">
        <w:tc>
          <w:tcPr>
            <w:tcW w:w="1031" w:type="dxa"/>
            <w:vMerge/>
          </w:tcPr>
          <w:p w14:paraId="688EBAD4" w14:textId="77777777" w:rsidR="004B4E9B" w:rsidRPr="003178C7" w:rsidRDefault="004B4E9B" w:rsidP="008719D1">
            <w:pPr>
              <w:rPr>
                <w:rFonts w:cstheme="minorHAnsi"/>
              </w:rPr>
            </w:pPr>
          </w:p>
        </w:tc>
        <w:tc>
          <w:tcPr>
            <w:tcW w:w="7155" w:type="dxa"/>
            <w:vAlign w:val="center"/>
          </w:tcPr>
          <w:p w14:paraId="46A23FD7" w14:textId="3F2B8EF5" w:rsidR="004B4E9B" w:rsidRPr="003178C7" w:rsidRDefault="004B4E9B" w:rsidP="00C5667A">
            <w:pPr>
              <w:pStyle w:val="ListParagraph"/>
              <w:numPr>
                <w:ilvl w:val="0"/>
                <w:numId w:val="23"/>
              </w:numPr>
              <w:rPr>
                <w:rFonts w:cstheme="minorHAnsi"/>
              </w:rPr>
            </w:pPr>
            <w:r w:rsidRPr="003178C7">
              <w:rPr>
                <w:rFonts w:cstheme="minorHAnsi"/>
              </w:rPr>
              <w:t>Number of plant group types (structural</w:t>
            </w:r>
            <w:r w:rsidR="00243221">
              <w:rPr>
                <w:rFonts w:cstheme="minorHAnsi"/>
              </w:rPr>
              <w:t xml:space="preserve"> or </w:t>
            </w:r>
            <w:r w:rsidRPr="003178C7">
              <w:rPr>
                <w:rFonts w:cstheme="minorHAnsi"/>
              </w:rPr>
              <w:t xml:space="preserve">functional groups) (e.g., warm season tall grasses, warm season </w:t>
            </w:r>
            <w:proofErr w:type="spellStart"/>
            <w:r w:rsidRPr="003178C7">
              <w:rPr>
                <w:rFonts w:cstheme="minorHAnsi"/>
              </w:rPr>
              <w:t>midgrasses</w:t>
            </w:r>
            <w:proofErr w:type="spellEnd"/>
            <w:r w:rsidRPr="003178C7">
              <w:rPr>
                <w:rFonts w:cstheme="minorHAnsi"/>
              </w:rPr>
              <w:t xml:space="preserve">, warm season short grasses, cool season </w:t>
            </w:r>
            <w:proofErr w:type="spellStart"/>
            <w:r w:rsidRPr="003178C7">
              <w:rPr>
                <w:rFonts w:cstheme="minorHAnsi"/>
              </w:rPr>
              <w:t>midgrasses</w:t>
            </w:r>
            <w:proofErr w:type="spellEnd"/>
            <w:r w:rsidRPr="003178C7">
              <w:rPr>
                <w:rFonts w:cstheme="minorHAnsi"/>
              </w:rPr>
              <w:t>, perennial forbs, and shrubs) represents &gt;75% of site potential and number of species in each group closely match that expected for the ecological site.</w:t>
            </w:r>
          </w:p>
        </w:tc>
        <w:tc>
          <w:tcPr>
            <w:tcW w:w="1164" w:type="dxa"/>
            <w:vAlign w:val="center"/>
          </w:tcPr>
          <w:p w14:paraId="5977F95D" w14:textId="77777777" w:rsidR="004B4E9B" w:rsidRPr="003178C7" w:rsidRDefault="004B4E9B" w:rsidP="008719D1">
            <w:pPr>
              <w:rPr>
                <w:color w:val="000000" w:themeColor="text1"/>
              </w:rPr>
            </w:pPr>
            <w:r w:rsidRPr="05B7A3AC">
              <w:rPr>
                <w:color w:val="000000" w:themeColor="text1"/>
              </w:rPr>
              <w:t>17</w:t>
            </w:r>
          </w:p>
        </w:tc>
      </w:tr>
      <w:tr w:rsidR="004B4E9B" w:rsidRPr="003178C7" w14:paraId="78AEBEE3" w14:textId="77777777" w:rsidTr="00865861">
        <w:tc>
          <w:tcPr>
            <w:tcW w:w="1031" w:type="dxa"/>
            <w:vMerge w:val="restart"/>
          </w:tcPr>
          <w:p w14:paraId="09A2F06F" w14:textId="77777777" w:rsidR="004B4E9B" w:rsidRPr="003178C7" w:rsidRDefault="004B4E9B" w:rsidP="00C5667A">
            <w:pPr>
              <w:pStyle w:val="ListParagraph"/>
              <w:numPr>
                <w:ilvl w:val="0"/>
                <w:numId w:val="22"/>
              </w:numPr>
              <w:rPr>
                <w:rFonts w:cstheme="minorHAnsi"/>
              </w:rPr>
            </w:pPr>
          </w:p>
        </w:tc>
        <w:tc>
          <w:tcPr>
            <w:tcW w:w="7155" w:type="dxa"/>
          </w:tcPr>
          <w:p w14:paraId="6222B354" w14:textId="77777777" w:rsidR="006D64CE" w:rsidRPr="00AB186A" w:rsidRDefault="006D64CE" w:rsidP="006D64CE">
            <w:commentRangeStart w:id="349"/>
            <w:r w:rsidRPr="00AB186A">
              <w:t>What is the grazing management?</w:t>
            </w:r>
          </w:p>
          <w:p w14:paraId="68468524" w14:textId="77777777" w:rsidR="006D64CE" w:rsidRPr="00AB186A" w:rsidRDefault="006D64CE" w:rsidP="006D64CE">
            <w:pPr>
              <w:pStyle w:val="Subtitle"/>
              <w:rPr>
                <w:rFonts w:cs="Calibri"/>
              </w:rPr>
            </w:pPr>
            <w:r w:rsidRPr="00AB186A">
              <w:rPr>
                <w:rFonts w:cs="Calibri"/>
              </w:rPr>
              <w:t>Instructions: If managing for species of concern, consult with the State biologist. Exceptions can be made to answer descriptions at discretion of State biologist.</w:t>
            </w:r>
          </w:p>
          <w:p w14:paraId="746E97EE" w14:textId="77777777" w:rsidR="006D64CE" w:rsidRPr="00AB186A" w:rsidRDefault="006D64CE" w:rsidP="006D64CE">
            <w:pPr>
              <w:pStyle w:val="Subtitle"/>
              <w:rPr>
                <w:rFonts w:cs="Calibri"/>
              </w:rPr>
            </w:pPr>
            <w:r w:rsidRPr="00AB186A">
              <w:rPr>
                <w:rFonts w:cs="Calibri"/>
              </w:rPr>
              <w:t xml:space="preserve">Light grazing (16-35% use): Key forage plants lightly to moderately used. Practically no use of low-value forage plants. Most of accessible range shows grazing. </w:t>
            </w:r>
          </w:p>
          <w:p w14:paraId="51C78E34" w14:textId="77777777" w:rsidR="006D64CE" w:rsidRPr="00AB186A" w:rsidRDefault="006D64CE" w:rsidP="006D64CE">
            <w:pPr>
              <w:pStyle w:val="Subtitle"/>
            </w:pPr>
            <w:r w:rsidRPr="00AB186A">
              <w:lastRenderedPageBreak/>
              <w:t>Moderate grazing (36-65% use): Key forage plants used about right for the season of grazing and range sites involved. Some use of low-value forage plants. All fully accessible areas are grazed; some trampling damage may be evident.</w:t>
            </w:r>
          </w:p>
          <w:p w14:paraId="3CFACDB9" w14:textId="6FA74DC2" w:rsidR="004B4E9B" w:rsidRPr="003178C7" w:rsidRDefault="006D64CE" w:rsidP="006D64CE">
            <w:pPr>
              <w:pStyle w:val="Subtitle"/>
              <w:rPr>
                <w:rFonts w:cstheme="minorHAnsi"/>
              </w:rPr>
            </w:pPr>
            <w:r w:rsidRPr="00AB186A">
              <w:rPr>
                <w:rFonts w:cs="Calibri"/>
              </w:rPr>
              <w:t>Heavy grazing (66-80% use): Key forage plants closely cropped. Low-value forage plants generally being grazed. Trampling damage is widespread in accessible areas.</w:t>
            </w:r>
            <w:commentRangeEnd w:id="349"/>
            <w:r>
              <w:rPr>
                <w:rStyle w:val="CommentReference"/>
                <w:rFonts w:eastAsia="Calibri"/>
                <w:color w:val="auto"/>
                <w:spacing w:val="0"/>
              </w:rPr>
              <w:commentReference w:id="349"/>
            </w:r>
          </w:p>
        </w:tc>
        <w:tc>
          <w:tcPr>
            <w:tcW w:w="1164" w:type="dxa"/>
          </w:tcPr>
          <w:p w14:paraId="7CB2F6B0" w14:textId="77777777" w:rsidR="004B4E9B" w:rsidRPr="003178C7" w:rsidRDefault="004B4E9B" w:rsidP="008719D1">
            <w:pPr>
              <w:rPr>
                <w:rFonts w:cstheme="minorHAnsi"/>
              </w:rPr>
            </w:pPr>
          </w:p>
        </w:tc>
      </w:tr>
      <w:tr w:rsidR="004B4E9B" w:rsidRPr="003178C7" w14:paraId="5FD929DF" w14:textId="77777777" w:rsidTr="00865861">
        <w:tc>
          <w:tcPr>
            <w:tcW w:w="1031" w:type="dxa"/>
            <w:vMerge/>
          </w:tcPr>
          <w:p w14:paraId="62DDFB88" w14:textId="77777777" w:rsidR="004B4E9B" w:rsidRPr="003178C7" w:rsidRDefault="004B4E9B" w:rsidP="008719D1">
            <w:pPr>
              <w:rPr>
                <w:rFonts w:cstheme="minorHAnsi"/>
              </w:rPr>
            </w:pPr>
          </w:p>
        </w:tc>
        <w:tc>
          <w:tcPr>
            <w:tcW w:w="7155" w:type="dxa"/>
            <w:vAlign w:val="center"/>
          </w:tcPr>
          <w:p w14:paraId="79076DFD" w14:textId="58DFC8ED" w:rsidR="004B4E9B" w:rsidRPr="003178C7" w:rsidRDefault="004B4E9B" w:rsidP="00C5667A">
            <w:pPr>
              <w:pStyle w:val="ListParagraph"/>
              <w:numPr>
                <w:ilvl w:val="7"/>
                <w:numId w:val="22"/>
              </w:numPr>
              <w:rPr>
                <w:rFonts w:cstheme="minorHAnsi"/>
              </w:rPr>
            </w:pPr>
            <w:r w:rsidRPr="003178C7">
              <w:rPr>
                <w:rFonts w:cstheme="minorHAnsi"/>
              </w:rPr>
              <w:t xml:space="preserve">The unit is heavily to severely grazed.  No over winter </w:t>
            </w:r>
            <w:proofErr w:type="gramStart"/>
            <w:r w:rsidRPr="003178C7">
              <w:rPr>
                <w:rFonts w:cstheme="minorHAnsi"/>
              </w:rPr>
              <w:t>cover</w:t>
            </w:r>
            <w:proofErr w:type="gramEnd"/>
            <w:r w:rsidRPr="003178C7">
              <w:rPr>
                <w:rFonts w:cstheme="minorHAnsi"/>
              </w:rPr>
              <w:t>.  </w:t>
            </w:r>
            <w:del w:id="350" w:author="Breanna Barlow" w:date="2019-03-22T12:33:00Z">
              <w:r w:rsidRPr="003178C7" w:rsidDel="006D64CE">
                <w:rPr>
                  <w:rFonts w:cstheme="minorHAnsi"/>
                </w:rPr>
                <w:delText>No evidence of key wildlife food and cover plants.</w:delText>
              </w:r>
            </w:del>
          </w:p>
        </w:tc>
        <w:tc>
          <w:tcPr>
            <w:tcW w:w="1164" w:type="dxa"/>
            <w:vAlign w:val="center"/>
          </w:tcPr>
          <w:p w14:paraId="2D137E18" w14:textId="77777777" w:rsidR="004B4E9B" w:rsidRPr="003178C7" w:rsidRDefault="004B4E9B" w:rsidP="008719D1">
            <w:r w:rsidRPr="1EBF0E0F">
              <w:t>0</w:t>
            </w:r>
          </w:p>
        </w:tc>
      </w:tr>
      <w:tr w:rsidR="004B4E9B" w:rsidRPr="003178C7" w14:paraId="74A8201E" w14:textId="77777777" w:rsidTr="00865861">
        <w:tc>
          <w:tcPr>
            <w:tcW w:w="1031" w:type="dxa"/>
            <w:vMerge/>
          </w:tcPr>
          <w:p w14:paraId="292830F8" w14:textId="77777777" w:rsidR="004B4E9B" w:rsidRPr="003178C7" w:rsidRDefault="004B4E9B" w:rsidP="008719D1">
            <w:pPr>
              <w:rPr>
                <w:rFonts w:cstheme="minorHAnsi"/>
              </w:rPr>
            </w:pPr>
          </w:p>
        </w:tc>
        <w:tc>
          <w:tcPr>
            <w:tcW w:w="7155" w:type="dxa"/>
            <w:vAlign w:val="center"/>
          </w:tcPr>
          <w:p w14:paraId="05EB7596" w14:textId="1C2C0CC2" w:rsidR="004B4E9B" w:rsidRPr="003178C7" w:rsidRDefault="004B4E9B" w:rsidP="00C5667A">
            <w:pPr>
              <w:pStyle w:val="ListParagraph"/>
              <w:numPr>
                <w:ilvl w:val="7"/>
                <w:numId w:val="22"/>
              </w:numPr>
              <w:rPr>
                <w:rFonts w:cstheme="minorHAnsi"/>
              </w:rPr>
            </w:pPr>
            <w:r w:rsidRPr="003178C7">
              <w:rPr>
                <w:rFonts w:cstheme="minorHAnsi"/>
              </w:rPr>
              <w:t xml:space="preserve">The unit is moderately grazed without </w:t>
            </w:r>
            <w:proofErr w:type="spellStart"/>
            <w:r w:rsidRPr="003178C7">
              <w:rPr>
                <w:rFonts w:cstheme="minorHAnsi"/>
              </w:rPr>
              <w:t>ungrazed</w:t>
            </w:r>
            <w:proofErr w:type="spellEnd"/>
            <w:r w:rsidRPr="003178C7">
              <w:rPr>
                <w:rFonts w:cstheme="minorHAnsi"/>
              </w:rPr>
              <w:t xml:space="preserve"> or lightly grazed patches.  Standing grass</w:t>
            </w:r>
            <w:r w:rsidR="00243221">
              <w:rPr>
                <w:rFonts w:cstheme="minorHAnsi"/>
              </w:rPr>
              <w:t xml:space="preserve"> or </w:t>
            </w:r>
            <w:r w:rsidRPr="003178C7">
              <w:rPr>
                <w:rFonts w:cstheme="minorHAnsi"/>
              </w:rPr>
              <w:t>forb cover is only seasonally available.  </w:t>
            </w:r>
            <w:del w:id="351" w:author="Breanna Barlow" w:date="2019-03-22T12:33:00Z">
              <w:r w:rsidRPr="003178C7" w:rsidDel="006D64CE">
                <w:rPr>
                  <w:rFonts w:cstheme="minorHAnsi"/>
                </w:rPr>
                <w:delText>Key wildlife food and cover plants are absent.</w:delText>
              </w:r>
            </w:del>
          </w:p>
        </w:tc>
        <w:tc>
          <w:tcPr>
            <w:tcW w:w="1164" w:type="dxa"/>
            <w:vAlign w:val="center"/>
          </w:tcPr>
          <w:p w14:paraId="350AA6A7" w14:textId="77777777" w:rsidR="004B4E9B" w:rsidRPr="003178C7" w:rsidRDefault="004B4E9B" w:rsidP="008719D1">
            <w:r w:rsidRPr="1EBF0E0F">
              <w:t>5</w:t>
            </w:r>
          </w:p>
        </w:tc>
      </w:tr>
      <w:tr w:rsidR="004B4E9B" w:rsidRPr="003178C7" w14:paraId="2D86C1A3" w14:textId="77777777" w:rsidTr="00865861">
        <w:tc>
          <w:tcPr>
            <w:tcW w:w="1031" w:type="dxa"/>
            <w:vMerge/>
          </w:tcPr>
          <w:p w14:paraId="70E51BBA" w14:textId="77777777" w:rsidR="004B4E9B" w:rsidRPr="003178C7" w:rsidRDefault="004B4E9B" w:rsidP="008719D1">
            <w:pPr>
              <w:rPr>
                <w:rFonts w:cstheme="minorHAnsi"/>
              </w:rPr>
            </w:pPr>
          </w:p>
        </w:tc>
        <w:tc>
          <w:tcPr>
            <w:tcW w:w="7155" w:type="dxa"/>
            <w:vAlign w:val="center"/>
          </w:tcPr>
          <w:p w14:paraId="2065A017" w14:textId="4D6CC6BF" w:rsidR="004B4E9B" w:rsidRPr="003178C7" w:rsidRDefault="004B4E9B" w:rsidP="00C5667A">
            <w:pPr>
              <w:pStyle w:val="ListParagraph"/>
              <w:numPr>
                <w:ilvl w:val="7"/>
                <w:numId w:val="22"/>
              </w:numPr>
              <w:rPr>
                <w:rFonts w:cstheme="minorHAnsi"/>
              </w:rPr>
            </w:pPr>
            <w:r w:rsidRPr="003178C7">
              <w:rPr>
                <w:rFonts w:cstheme="minorHAnsi"/>
              </w:rPr>
              <w:t xml:space="preserve">The unit is moderately grazed with some </w:t>
            </w:r>
            <w:proofErr w:type="spellStart"/>
            <w:r w:rsidRPr="003178C7">
              <w:rPr>
                <w:rFonts w:cstheme="minorHAnsi"/>
              </w:rPr>
              <w:t>ungrazed</w:t>
            </w:r>
            <w:proofErr w:type="spellEnd"/>
            <w:r w:rsidRPr="003178C7">
              <w:rPr>
                <w:rFonts w:cstheme="minorHAnsi"/>
              </w:rPr>
              <w:t xml:space="preserve"> or lightly grazed patches.  Standing grass</w:t>
            </w:r>
            <w:r w:rsidR="00243221">
              <w:rPr>
                <w:rFonts w:cstheme="minorHAnsi"/>
              </w:rPr>
              <w:t xml:space="preserve"> or </w:t>
            </w:r>
            <w:r w:rsidRPr="003178C7">
              <w:rPr>
                <w:rFonts w:cstheme="minorHAnsi"/>
              </w:rPr>
              <w:t>forb cover is present during the winter and through the reproductive season.</w:t>
            </w:r>
            <w:del w:id="352" w:author="Breanna Barlow" w:date="2019-03-22T12:33:00Z">
              <w:r w:rsidRPr="003178C7" w:rsidDel="006D64CE">
                <w:rPr>
                  <w:rFonts w:cstheme="minorHAnsi"/>
                </w:rPr>
                <w:delText> Key wildlife food and cover plants are present and in a good state of vigor.</w:delText>
              </w:r>
            </w:del>
          </w:p>
        </w:tc>
        <w:tc>
          <w:tcPr>
            <w:tcW w:w="1164" w:type="dxa"/>
            <w:vAlign w:val="center"/>
          </w:tcPr>
          <w:p w14:paraId="75BB4D05" w14:textId="77777777" w:rsidR="004B4E9B" w:rsidRPr="003178C7" w:rsidRDefault="004B4E9B" w:rsidP="008719D1">
            <w:r w:rsidRPr="1EBF0E0F">
              <w:t>12</w:t>
            </w:r>
          </w:p>
        </w:tc>
      </w:tr>
      <w:tr w:rsidR="004B4E9B" w:rsidRPr="003178C7" w14:paraId="1BBBBE9F" w14:textId="77777777" w:rsidTr="00865861">
        <w:tc>
          <w:tcPr>
            <w:tcW w:w="1031" w:type="dxa"/>
            <w:vMerge/>
          </w:tcPr>
          <w:p w14:paraId="25BF57C4" w14:textId="77777777" w:rsidR="004B4E9B" w:rsidRPr="003178C7" w:rsidRDefault="004B4E9B" w:rsidP="008719D1">
            <w:pPr>
              <w:rPr>
                <w:rFonts w:cstheme="minorHAnsi"/>
              </w:rPr>
            </w:pPr>
          </w:p>
        </w:tc>
        <w:tc>
          <w:tcPr>
            <w:tcW w:w="7155" w:type="dxa"/>
            <w:vAlign w:val="center"/>
          </w:tcPr>
          <w:p w14:paraId="3896D3F8" w14:textId="4806F188" w:rsidR="004B4E9B" w:rsidRPr="003178C7" w:rsidRDefault="004B4E9B" w:rsidP="00C5667A">
            <w:pPr>
              <w:pStyle w:val="ListParagraph"/>
              <w:numPr>
                <w:ilvl w:val="7"/>
                <w:numId w:val="22"/>
              </w:numPr>
              <w:rPr>
                <w:rFonts w:cstheme="minorHAnsi"/>
              </w:rPr>
            </w:pPr>
            <w:r w:rsidRPr="003178C7">
              <w:rPr>
                <w:rFonts w:cstheme="minorHAnsi"/>
              </w:rPr>
              <w:t xml:space="preserve">The unit is </w:t>
            </w:r>
            <w:proofErr w:type="spellStart"/>
            <w:r w:rsidRPr="003178C7">
              <w:rPr>
                <w:rFonts w:cstheme="minorHAnsi"/>
              </w:rPr>
              <w:t>ungrazed</w:t>
            </w:r>
            <w:proofErr w:type="spellEnd"/>
            <w:r w:rsidRPr="003178C7">
              <w:rPr>
                <w:rFonts w:cstheme="minorHAnsi"/>
              </w:rPr>
              <w:t xml:space="preserve"> or lightly grazed with numerous </w:t>
            </w:r>
            <w:proofErr w:type="spellStart"/>
            <w:r w:rsidRPr="003178C7">
              <w:rPr>
                <w:rFonts w:cstheme="minorHAnsi"/>
              </w:rPr>
              <w:t>ungrazed</w:t>
            </w:r>
            <w:proofErr w:type="spellEnd"/>
            <w:r w:rsidRPr="003178C7">
              <w:rPr>
                <w:rFonts w:cstheme="minorHAnsi"/>
              </w:rPr>
              <w:t xml:space="preserve"> areas creating a patchy appearance.  Standing grass</w:t>
            </w:r>
            <w:r w:rsidR="00243221">
              <w:rPr>
                <w:rFonts w:cstheme="minorHAnsi"/>
              </w:rPr>
              <w:t xml:space="preserve"> or </w:t>
            </w:r>
            <w:r w:rsidRPr="003178C7">
              <w:rPr>
                <w:rFonts w:cstheme="minorHAnsi"/>
              </w:rPr>
              <w:t>forb cover is present during the winter and through the reproductive season (for example, 5-8 inch height of grass</w:t>
            </w:r>
            <w:r w:rsidR="00243221">
              <w:rPr>
                <w:rFonts w:cstheme="minorHAnsi"/>
              </w:rPr>
              <w:t xml:space="preserve"> or </w:t>
            </w:r>
            <w:r w:rsidRPr="003178C7">
              <w:rPr>
                <w:rFonts w:cstheme="minorHAnsi"/>
              </w:rPr>
              <w:t>forb cover is maintained on mid to tall grasses through winter and reproductive seasons).</w:t>
            </w:r>
            <w:del w:id="353" w:author="Breanna Barlow" w:date="2019-03-22T12:33:00Z">
              <w:r w:rsidRPr="003178C7" w:rsidDel="006D64CE">
                <w:rPr>
                  <w:rFonts w:cstheme="minorHAnsi"/>
                </w:rPr>
                <w:delText xml:space="preserve">  Key wildlife food and cover plants are abundant and in a good state of vigor.</w:delText>
              </w:r>
            </w:del>
          </w:p>
        </w:tc>
        <w:tc>
          <w:tcPr>
            <w:tcW w:w="1164" w:type="dxa"/>
            <w:vAlign w:val="center"/>
          </w:tcPr>
          <w:p w14:paraId="0D4E9BCD" w14:textId="77777777" w:rsidR="004B4E9B" w:rsidRPr="003178C7" w:rsidRDefault="004B4E9B" w:rsidP="008719D1">
            <w:r w:rsidRPr="1EBF0E0F">
              <w:t>17</w:t>
            </w:r>
          </w:p>
        </w:tc>
      </w:tr>
      <w:tr w:rsidR="00D20A16" w:rsidRPr="003178C7" w14:paraId="3178ED2B" w14:textId="77777777" w:rsidTr="00865861">
        <w:tc>
          <w:tcPr>
            <w:tcW w:w="1031" w:type="dxa"/>
            <w:vMerge w:val="restart"/>
          </w:tcPr>
          <w:p w14:paraId="0C8CA79E" w14:textId="77777777" w:rsidR="00D20A16" w:rsidRPr="003178C7" w:rsidRDefault="00D20A16" w:rsidP="00D20A16">
            <w:pPr>
              <w:pStyle w:val="ListParagraph"/>
              <w:numPr>
                <w:ilvl w:val="0"/>
                <w:numId w:val="22"/>
              </w:numPr>
              <w:rPr>
                <w:rFonts w:cstheme="minorHAnsi"/>
              </w:rPr>
            </w:pPr>
          </w:p>
        </w:tc>
        <w:tc>
          <w:tcPr>
            <w:tcW w:w="7155" w:type="dxa"/>
          </w:tcPr>
          <w:p w14:paraId="0B070150" w14:textId="196451B5" w:rsidR="00D20A16" w:rsidRPr="00AB7B1F" w:rsidRDefault="00D20A16" w:rsidP="00D20A16">
            <w:r w:rsidRPr="00AB7B1F">
              <w:t>What percentage of fence does not meet the wildlife friendly criteria (ref. Montana Fish, Wildlife &amp; Parks, A Landowner's Guide to Wildlife Friendly Fences: How to Build Fence with Wildlife in Mind, 2008; Wyoming Game &amp; Fish Department, Fencing Guidelines for Wildlife, 2004)?</w:t>
            </w:r>
          </w:p>
        </w:tc>
        <w:tc>
          <w:tcPr>
            <w:tcW w:w="1164" w:type="dxa"/>
          </w:tcPr>
          <w:p w14:paraId="26CA1449" w14:textId="77777777" w:rsidR="00D20A16" w:rsidRPr="003178C7" w:rsidRDefault="00D20A16" w:rsidP="00D20A16"/>
        </w:tc>
      </w:tr>
      <w:tr w:rsidR="004B4E9B" w:rsidRPr="003178C7" w14:paraId="5A1B5B57" w14:textId="77777777" w:rsidTr="00865861">
        <w:tc>
          <w:tcPr>
            <w:tcW w:w="1031" w:type="dxa"/>
            <w:vMerge/>
          </w:tcPr>
          <w:p w14:paraId="072F4A64" w14:textId="77777777" w:rsidR="004B4E9B" w:rsidRPr="003178C7" w:rsidRDefault="004B4E9B" w:rsidP="008719D1">
            <w:pPr>
              <w:rPr>
                <w:rFonts w:cstheme="minorHAnsi"/>
              </w:rPr>
            </w:pPr>
          </w:p>
        </w:tc>
        <w:tc>
          <w:tcPr>
            <w:tcW w:w="7155" w:type="dxa"/>
            <w:vAlign w:val="center"/>
          </w:tcPr>
          <w:p w14:paraId="3C45818C" w14:textId="45FC2E10" w:rsidR="004B4E9B" w:rsidRPr="003178C7" w:rsidRDefault="004B4E9B" w:rsidP="00C5667A">
            <w:pPr>
              <w:pStyle w:val="ListParagraph"/>
              <w:numPr>
                <w:ilvl w:val="7"/>
                <w:numId w:val="22"/>
              </w:numPr>
              <w:rPr>
                <w:rFonts w:cstheme="minorHAnsi"/>
              </w:rPr>
            </w:pPr>
            <w:r w:rsidRPr="003178C7">
              <w:rPr>
                <w:rFonts w:cstheme="minorHAnsi"/>
              </w:rPr>
              <w:t>≤25%.</w:t>
            </w:r>
          </w:p>
        </w:tc>
        <w:tc>
          <w:tcPr>
            <w:tcW w:w="1164" w:type="dxa"/>
            <w:vAlign w:val="center"/>
          </w:tcPr>
          <w:p w14:paraId="51879992" w14:textId="77777777" w:rsidR="004B4E9B" w:rsidRPr="003178C7" w:rsidRDefault="004B4E9B" w:rsidP="008719D1">
            <w:r w:rsidRPr="1EBF0E0F">
              <w:t>17</w:t>
            </w:r>
          </w:p>
        </w:tc>
      </w:tr>
      <w:tr w:rsidR="004B4E9B" w:rsidRPr="003178C7" w14:paraId="2884C3D9" w14:textId="77777777" w:rsidTr="00865861">
        <w:tc>
          <w:tcPr>
            <w:tcW w:w="1031" w:type="dxa"/>
            <w:vMerge/>
          </w:tcPr>
          <w:p w14:paraId="668C089F" w14:textId="77777777" w:rsidR="004B4E9B" w:rsidRPr="003178C7" w:rsidRDefault="004B4E9B" w:rsidP="008719D1">
            <w:pPr>
              <w:rPr>
                <w:rFonts w:cstheme="minorHAnsi"/>
              </w:rPr>
            </w:pPr>
          </w:p>
        </w:tc>
        <w:tc>
          <w:tcPr>
            <w:tcW w:w="7155" w:type="dxa"/>
            <w:vAlign w:val="center"/>
          </w:tcPr>
          <w:p w14:paraId="2533AACF" w14:textId="26561576" w:rsidR="004B4E9B" w:rsidRPr="003178C7" w:rsidRDefault="004B4E9B" w:rsidP="00C5667A">
            <w:pPr>
              <w:pStyle w:val="ListParagraph"/>
              <w:numPr>
                <w:ilvl w:val="7"/>
                <w:numId w:val="22"/>
              </w:numPr>
              <w:rPr>
                <w:rFonts w:cstheme="minorHAnsi"/>
              </w:rPr>
            </w:pPr>
            <w:r w:rsidRPr="003178C7">
              <w:rPr>
                <w:rFonts w:cstheme="minorHAnsi"/>
              </w:rPr>
              <w:t>&gt;25 and ≤50%.</w:t>
            </w:r>
          </w:p>
        </w:tc>
        <w:tc>
          <w:tcPr>
            <w:tcW w:w="1164" w:type="dxa"/>
            <w:vAlign w:val="center"/>
          </w:tcPr>
          <w:p w14:paraId="4A2C8205" w14:textId="77777777" w:rsidR="004B4E9B" w:rsidRPr="003178C7" w:rsidRDefault="004B4E9B" w:rsidP="008719D1">
            <w:r w:rsidRPr="1EBF0E0F">
              <w:t>14</w:t>
            </w:r>
          </w:p>
        </w:tc>
      </w:tr>
      <w:tr w:rsidR="004B4E9B" w:rsidRPr="003178C7" w14:paraId="385C2FFF" w14:textId="77777777" w:rsidTr="00865861">
        <w:tc>
          <w:tcPr>
            <w:tcW w:w="1031" w:type="dxa"/>
            <w:vMerge/>
          </w:tcPr>
          <w:p w14:paraId="085A20FF" w14:textId="77777777" w:rsidR="004B4E9B" w:rsidRPr="003178C7" w:rsidRDefault="004B4E9B" w:rsidP="008719D1">
            <w:pPr>
              <w:rPr>
                <w:rFonts w:cstheme="minorHAnsi"/>
              </w:rPr>
            </w:pPr>
          </w:p>
        </w:tc>
        <w:tc>
          <w:tcPr>
            <w:tcW w:w="7155" w:type="dxa"/>
            <w:vAlign w:val="center"/>
          </w:tcPr>
          <w:p w14:paraId="04B07CDB" w14:textId="4E2DE5F2" w:rsidR="004B4E9B" w:rsidRPr="003178C7" w:rsidRDefault="004B4E9B" w:rsidP="00C5667A">
            <w:pPr>
              <w:pStyle w:val="ListParagraph"/>
              <w:numPr>
                <w:ilvl w:val="7"/>
                <w:numId w:val="22"/>
              </w:numPr>
              <w:rPr>
                <w:rFonts w:cstheme="minorHAnsi"/>
              </w:rPr>
            </w:pPr>
            <w:r w:rsidRPr="003178C7">
              <w:rPr>
                <w:rFonts w:cstheme="minorHAnsi"/>
              </w:rPr>
              <w:t>&gt;50% and ≤75%.</w:t>
            </w:r>
          </w:p>
        </w:tc>
        <w:tc>
          <w:tcPr>
            <w:tcW w:w="1164" w:type="dxa"/>
            <w:vAlign w:val="center"/>
          </w:tcPr>
          <w:p w14:paraId="01B2831A" w14:textId="77777777" w:rsidR="004B4E9B" w:rsidRPr="003178C7" w:rsidRDefault="004B4E9B" w:rsidP="008719D1">
            <w:r w:rsidRPr="1EBF0E0F">
              <w:t>7</w:t>
            </w:r>
          </w:p>
        </w:tc>
      </w:tr>
      <w:tr w:rsidR="004B4E9B" w:rsidRPr="003178C7" w14:paraId="1371362D" w14:textId="77777777" w:rsidTr="00865861">
        <w:tc>
          <w:tcPr>
            <w:tcW w:w="1031" w:type="dxa"/>
            <w:vMerge/>
          </w:tcPr>
          <w:p w14:paraId="43AA2248" w14:textId="77777777" w:rsidR="004B4E9B" w:rsidRPr="003178C7" w:rsidRDefault="004B4E9B" w:rsidP="008719D1">
            <w:pPr>
              <w:rPr>
                <w:rFonts w:cstheme="minorHAnsi"/>
              </w:rPr>
            </w:pPr>
          </w:p>
        </w:tc>
        <w:tc>
          <w:tcPr>
            <w:tcW w:w="7155" w:type="dxa"/>
            <w:vAlign w:val="center"/>
          </w:tcPr>
          <w:p w14:paraId="70F1EA10" w14:textId="51DB4A1B" w:rsidR="004B4E9B" w:rsidRPr="003178C7" w:rsidRDefault="004B4E9B" w:rsidP="00C5667A">
            <w:pPr>
              <w:pStyle w:val="ListParagraph"/>
              <w:numPr>
                <w:ilvl w:val="7"/>
                <w:numId w:val="22"/>
              </w:numPr>
              <w:rPr>
                <w:rFonts w:cstheme="minorHAnsi"/>
              </w:rPr>
            </w:pPr>
            <w:r w:rsidRPr="003178C7">
              <w:rPr>
                <w:rFonts w:cstheme="minorHAnsi"/>
              </w:rPr>
              <w:t>&gt;75%.</w:t>
            </w:r>
          </w:p>
        </w:tc>
        <w:tc>
          <w:tcPr>
            <w:tcW w:w="1164" w:type="dxa"/>
            <w:vAlign w:val="center"/>
          </w:tcPr>
          <w:p w14:paraId="0BAD53B6" w14:textId="77777777" w:rsidR="004B4E9B" w:rsidRPr="003178C7" w:rsidRDefault="004B4E9B" w:rsidP="008719D1">
            <w:r w:rsidRPr="1EBF0E0F">
              <w:t>0</w:t>
            </w:r>
          </w:p>
        </w:tc>
      </w:tr>
      <w:tr w:rsidR="004B4E9B" w:rsidRPr="003178C7" w14:paraId="11AB508B" w14:textId="77777777" w:rsidTr="00865861">
        <w:tc>
          <w:tcPr>
            <w:tcW w:w="1031" w:type="dxa"/>
            <w:vMerge w:val="restart"/>
          </w:tcPr>
          <w:p w14:paraId="793813A4" w14:textId="77777777" w:rsidR="004B4E9B" w:rsidRPr="003178C7" w:rsidRDefault="004B4E9B" w:rsidP="00C5667A">
            <w:pPr>
              <w:pStyle w:val="ListParagraph"/>
              <w:numPr>
                <w:ilvl w:val="0"/>
                <w:numId w:val="22"/>
              </w:numPr>
              <w:rPr>
                <w:rFonts w:cstheme="minorHAnsi"/>
              </w:rPr>
            </w:pPr>
          </w:p>
        </w:tc>
        <w:tc>
          <w:tcPr>
            <w:tcW w:w="7155" w:type="dxa"/>
          </w:tcPr>
          <w:p w14:paraId="77567CBA" w14:textId="3EBA458E" w:rsidR="004B4E9B" w:rsidRPr="003178C7" w:rsidRDefault="004B4E9B" w:rsidP="008719D1">
            <w:pPr>
              <w:rPr>
                <w:rFonts w:cstheme="minorHAnsi"/>
              </w:rPr>
            </w:pPr>
            <w:r w:rsidRPr="003178C7">
              <w:rPr>
                <w:rFonts w:cstheme="minorHAnsi"/>
              </w:rPr>
              <w:t xml:space="preserve">What percentage of watering </w:t>
            </w:r>
            <w:del w:id="354" w:author="Breanna Barlow" w:date="2019-03-22T12:33:00Z">
              <w:r w:rsidRPr="003178C7" w:rsidDel="006D64CE">
                <w:rPr>
                  <w:rFonts w:cstheme="minorHAnsi"/>
                </w:rPr>
                <w:delText>facilities (e.g.</w:delText>
              </w:r>
              <w:r w:rsidR="00243221" w:rsidDel="006D64CE">
                <w:rPr>
                  <w:rFonts w:cstheme="minorHAnsi"/>
                </w:rPr>
                <w:delText>,</w:delText>
              </w:r>
              <w:r w:rsidRPr="003178C7" w:rsidDel="006D64CE">
                <w:rPr>
                  <w:rFonts w:cstheme="minorHAnsi"/>
                </w:rPr>
                <w:delText xml:space="preserve"> tanks, troughs, etc.)</w:delText>
              </w:r>
            </w:del>
            <w:ins w:id="355" w:author="Breanna Barlow" w:date="2019-03-22T12:33:00Z">
              <w:r w:rsidR="006D64CE">
                <w:rPr>
                  <w:rFonts w:cstheme="minorHAnsi"/>
                </w:rPr>
                <w:t>sources</w:t>
              </w:r>
            </w:ins>
            <w:r w:rsidRPr="003178C7">
              <w:rPr>
                <w:rFonts w:cstheme="minorHAnsi"/>
              </w:rPr>
              <w:t xml:space="preserve"> provide for safe access and escape for wildlife, provide year-round water, and are free of hazards for aerial drinking wildlife (e.g., bats, swallows, etc., ref. BCI Wildlife Water Handbook, 2007)?</w:t>
            </w:r>
          </w:p>
          <w:p w14:paraId="4BFBD90A" w14:textId="77777777" w:rsidR="004B4E9B" w:rsidRPr="003178C7" w:rsidRDefault="004B4E9B" w:rsidP="008719D1">
            <w:pPr>
              <w:pStyle w:val="Subtitle"/>
              <w:rPr>
                <w:rFonts w:cstheme="minorHAnsi"/>
              </w:rPr>
            </w:pPr>
            <w:r w:rsidRPr="003178C7">
              <w:rPr>
                <w:rFonts w:cstheme="minorHAnsi"/>
              </w:rPr>
              <w:t>Instructions: Use only if applicable for the area.</w:t>
            </w:r>
          </w:p>
        </w:tc>
        <w:tc>
          <w:tcPr>
            <w:tcW w:w="1164" w:type="dxa"/>
          </w:tcPr>
          <w:p w14:paraId="17C23D03" w14:textId="77777777" w:rsidR="004B4E9B" w:rsidRPr="003178C7" w:rsidRDefault="004B4E9B" w:rsidP="008719D1"/>
        </w:tc>
      </w:tr>
      <w:tr w:rsidR="004B4E9B" w:rsidRPr="003178C7" w14:paraId="23044AB1" w14:textId="77777777" w:rsidTr="00865861">
        <w:tc>
          <w:tcPr>
            <w:tcW w:w="1031" w:type="dxa"/>
            <w:vMerge/>
          </w:tcPr>
          <w:p w14:paraId="743D9DAA" w14:textId="77777777" w:rsidR="004B4E9B" w:rsidRPr="003178C7" w:rsidRDefault="004B4E9B" w:rsidP="008719D1">
            <w:pPr>
              <w:rPr>
                <w:rFonts w:cstheme="minorHAnsi"/>
              </w:rPr>
            </w:pPr>
          </w:p>
        </w:tc>
        <w:tc>
          <w:tcPr>
            <w:tcW w:w="7155" w:type="dxa"/>
            <w:vAlign w:val="center"/>
          </w:tcPr>
          <w:p w14:paraId="7AD6734C" w14:textId="64B6DBCD" w:rsidR="004B4E9B" w:rsidRPr="003178C7" w:rsidRDefault="634757E0" w:rsidP="634757E0">
            <w:pPr>
              <w:pStyle w:val="ListParagraph"/>
              <w:numPr>
                <w:ilvl w:val="0"/>
                <w:numId w:val="24"/>
              </w:numPr>
            </w:pPr>
            <w:r w:rsidRPr="634757E0">
              <w:t>≤25%.</w:t>
            </w:r>
          </w:p>
        </w:tc>
        <w:tc>
          <w:tcPr>
            <w:tcW w:w="1164" w:type="dxa"/>
            <w:vAlign w:val="center"/>
          </w:tcPr>
          <w:p w14:paraId="10122439" w14:textId="77777777" w:rsidR="004B4E9B" w:rsidRPr="003178C7" w:rsidRDefault="004B4E9B" w:rsidP="008719D1">
            <w:r w:rsidRPr="1EBF0E0F">
              <w:t>0</w:t>
            </w:r>
          </w:p>
        </w:tc>
      </w:tr>
      <w:tr w:rsidR="004B4E9B" w:rsidRPr="003178C7" w14:paraId="227B0F0B" w14:textId="77777777" w:rsidTr="00865861">
        <w:tc>
          <w:tcPr>
            <w:tcW w:w="1031" w:type="dxa"/>
            <w:vMerge/>
          </w:tcPr>
          <w:p w14:paraId="76B233AD" w14:textId="77777777" w:rsidR="004B4E9B" w:rsidRPr="003178C7" w:rsidRDefault="004B4E9B" w:rsidP="008719D1">
            <w:pPr>
              <w:rPr>
                <w:rFonts w:cstheme="minorHAnsi"/>
              </w:rPr>
            </w:pPr>
          </w:p>
        </w:tc>
        <w:tc>
          <w:tcPr>
            <w:tcW w:w="7155" w:type="dxa"/>
            <w:vAlign w:val="center"/>
          </w:tcPr>
          <w:p w14:paraId="2D7569B6" w14:textId="6D9420CC" w:rsidR="004B4E9B" w:rsidRPr="003178C7" w:rsidRDefault="634757E0" w:rsidP="634757E0">
            <w:pPr>
              <w:pStyle w:val="ListParagraph"/>
              <w:numPr>
                <w:ilvl w:val="0"/>
                <w:numId w:val="24"/>
              </w:numPr>
            </w:pPr>
            <w:r w:rsidRPr="634757E0">
              <w:t>&gt;25 and ≤50%.</w:t>
            </w:r>
          </w:p>
        </w:tc>
        <w:tc>
          <w:tcPr>
            <w:tcW w:w="1164" w:type="dxa"/>
            <w:vAlign w:val="center"/>
          </w:tcPr>
          <w:p w14:paraId="0C653A52" w14:textId="77777777" w:rsidR="004B4E9B" w:rsidRPr="003178C7" w:rsidRDefault="004B4E9B" w:rsidP="008719D1">
            <w:r w:rsidRPr="1EBF0E0F">
              <w:t>7</w:t>
            </w:r>
          </w:p>
        </w:tc>
      </w:tr>
      <w:tr w:rsidR="004B4E9B" w:rsidRPr="003178C7" w14:paraId="208D9B1C" w14:textId="77777777" w:rsidTr="00865861">
        <w:tc>
          <w:tcPr>
            <w:tcW w:w="1031" w:type="dxa"/>
            <w:vMerge/>
          </w:tcPr>
          <w:p w14:paraId="65FCD5C3" w14:textId="77777777" w:rsidR="004B4E9B" w:rsidRPr="003178C7" w:rsidRDefault="004B4E9B" w:rsidP="008719D1">
            <w:pPr>
              <w:rPr>
                <w:rFonts w:cstheme="minorHAnsi"/>
              </w:rPr>
            </w:pPr>
          </w:p>
        </w:tc>
        <w:tc>
          <w:tcPr>
            <w:tcW w:w="7155" w:type="dxa"/>
            <w:vAlign w:val="center"/>
          </w:tcPr>
          <w:p w14:paraId="2FA17F98" w14:textId="32A3658F" w:rsidR="004B4E9B" w:rsidRPr="003178C7" w:rsidRDefault="634757E0" w:rsidP="634757E0">
            <w:pPr>
              <w:pStyle w:val="ListParagraph"/>
              <w:numPr>
                <w:ilvl w:val="0"/>
                <w:numId w:val="24"/>
              </w:numPr>
            </w:pPr>
            <w:r w:rsidRPr="634757E0">
              <w:t>&gt;50% and ≤75%.</w:t>
            </w:r>
          </w:p>
        </w:tc>
        <w:tc>
          <w:tcPr>
            <w:tcW w:w="1164" w:type="dxa"/>
            <w:vAlign w:val="center"/>
          </w:tcPr>
          <w:p w14:paraId="61A8B751" w14:textId="77777777" w:rsidR="004B4E9B" w:rsidRPr="003178C7" w:rsidRDefault="004B4E9B" w:rsidP="008719D1">
            <w:r w:rsidRPr="1EBF0E0F">
              <w:t>14</w:t>
            </w:r>
          </w:p>
        </w:tc>
      </w:tr>
      <w:tr w:rsidR="004B4E9B" w:rsidRPr="003178C7" w14:paraId="33E3CC8A" w14:textId="77777777" w:rsidTr="00865861">
        <w:tc>
          <w:tcPr>
            <w:tcW w:w="1031" w:type="dxa"/>
            <w:vMerge/>
          </w:tcPr>
          <w:p w14:paraId="73843E3C" w14:textId="77777777" w:rsidR="004B4E9B" w:rsidRPr="003178C7" w:rsidRDefault="004B4E9B" w:rsidP="008719D1">
            <w:pPr>
              <w:rPr>
                <w:rFonts w:cstheme="minorHAnsi"/>
              </w:rPr>
            </w:pPr>
          </w:p>
        </w:tc>
        <w:tc>
          <w:tcPr>
            <w:tcW w:w="7155" w:type="dxa"/>
            <w:vAlign w:val="center"/>
          </w:tcPr>
          <w:p w14:paraId="3354856D" w14:textId="417BDF63" w:rsidR="004B4E9B" w:rsidRPr="003178C7" w:rsidRDefault="634757E0" w:rsidP="634757E0">
            <w:pPr>
              <w:pStyle w:val="ListParagraph"/>
              <w:numPr>
                <w:ilvl w:val="0"/>
                <w:numId w:val="24"/>
              </w:numPr>
            </w:pPr>
            <w:r w:rsidRPr="634757E0">
              <w:t>&gt;75%.</w:t>
            </w:r>
          </w:p>
        </w:tc>
        <w:tc>
          <w:tcPr>
            <w:tcW w:w="1164" w:type="dxa"/>
            <w:vAlign w:val="center"/>
          </w:tcPr>
          <w:p w14:paraId="4C8F635D" w14:textId="77777777" w:rsidR="004B4E9B" w:rsidRPr="003178C7" w:rsidRDefault="004B4E9B" w:rsidP="008719D1">
            <w:r w:rsidRPr="1EBF0E0F">
              <w:t>17</w:t>
            </w:r>
          </w:p>
        </w:tc>
      </w:tr>
      <w:tr w:rsidR="004B4E9B" w:rsidRPr="003178C7" w14:paraId="21AAB4FF" w14:textId="77777777" w:rsidTr="00865861">
        <w:tc>
          <w:tcPr>
            <w:tcW w:w="1031" w:type="dxa"/>
            <w:vMerge w:val="restart"/>
          </w:tcPr>
          <w:p w14:paraId="452A973C" w14:textId="77777777" w:rsidR="004B4E9B" w:rsidRPr="003178C7" w:rsidRDefault="004B4E9B" w:rsidP="00C5667A">
            <w:pPr>
              <w:pStyle w:val="ListParagraph"/>
              <w:numPr>
                <w:ilvl w:val="0"/>
                <w:numId w:val="22"/>
              </w:numPr>
              <w:rPr>
                <w:rFonts w:cstheme="minorHAnsi"/>
              </w:rPr>
            </w:pPr>
          </w:p>
        </w:tc>
        <w:tc>
          <w:tcPr>
            <w:tcW w:w="7155" w:type="dxa"/>
          </w:tcPr>
          <w:p w14:paraId="0DF8AF1E" w14:textId="389F483F" w:rsidR="004B4E9B" w:rsidRPr="003178C7" w:rsidRDefault="004B4E9B" w:rsidP="00E45FA7">
            <w:pPr>
              <w:rPr>
                <w:rFonts w:cstheme="minorHAnsi"/>
              </w:rPr>
            </w:pPr>
            <w:r w:rsidRPr="003178C7">
              <w:rPr>
                <w:rFonts w:cstheme="minorHAnsi"/>
              </w:rPr>
              <w:t xml:space="preserve">What is </w:t>
            </w:r>
            <w:r w:rsidR="00420C8A">
              <w:rPr>
                <w:rFonts w:cstheme="minorHAnsi"/>
              </w:rPr>
              <w:t>the degree of woody species management</w:t>
            </w:r>
            <w:r w:rsidRPr="003178C7">
              <w:rPr>
                <w:rFonts w:cstheme="minorHAnsi"/>
              </w:rPr>
              <w:t>?</w:t>
            </w:r>
          </w:p>
        </w:tc>
        <w:tc>
          <w:tcPr>
            <w:tcW w:w="1164" w:type="dxa"/>
          </w:tcPr>
          <w:p w14:paraId="1862CEF8" w14:textId="77777777" w:rsidR="004B4E9B" w:rsidRPr="003178C7" w:rsidRDefault="004B4E9B" w:rsidP="008719D1"/>
        </w:tc>
      </w:tr>
      <w:tr w:rsidR="004B4E9B" w:rsidRPr="003178C7" w14:paraId="3420A2E8" w14:textId="77777777" w:rsidTr="00865861">
        <w:tc>
          <w:tcPr>
            <w:tcW w:w="1031" w:type="dxa"/>
            <w:vMerge/>
          </w:tcPr>
          <w:p w14:paraId="2CEE5741" w14:textId="77777777" w:rsidR="004B4E9B" w:rsidRPr="003178C7" w:rsidRDefault="004B4E9B" w:rsidP="008719D1">
            <w:pPr>
              <w:rPr>
                <w:rFonts w:cstheme="minorHAnsi"/>
              </w:rPr>
            </w:pPr>
          </w:p>
        </w:tc>
        <w:tc>
          <w:tcPr>
            <w:tcW w:w="7155" w:type="dxa"/>
            <w:vAlign w:val="center"/>
          </w:tcPr>
          <w:p w14:paraId="4E96306E" w14:textId="504FCC8A" w:rsidR="004B4E9B" w:rsidRPr="003178C7" w:rsidRDefault="004B4E9B" w:rsidP="00C5667A">
            <w:pPr>
              <w:pStyle w:val="ListParagraph"/>
              <w:numPr>
                <w:ilvl w:val="7"/>
                <w:numId w:val="22"/>
              </w:numPr>
            </w:pPr>
            <w:r w:rsidRPr="6087A5DF">
              <w:t xml:space="preserve">Woody species are not managed for wildlife.  There is an evident browse line or brush is </w:t>
            </w:r>
            <w:proofErr w:type="gramStart"/>
            <w:r w:rsidRPr="6087A5DF">
              <w:t>totally eliminated</w:t>
            </w:r>
            <w:proofErr w:type="gramEnd"/>
            <w:r w:rsidRPr="6087A5DF">
              <w:t xml:space="preserve"> with brush control measures.</w:t>
            </w:r>
          </w:p>
        </w:tc>
        <w:tc>
          <w:tcPr>
            <w:tcW w:w="1164" w:type="dxa"/>
            <w:vAlign w:val="center"/>
          </w:tcPr>
          <w:p w14:paraId="72CCC14D" w14:textId="77777777" w:rsidR="004B4E9B" w:rsidRPr="003178C7" w:rsidRDefault="004B4E9B" w:rsidP="008719D1">
            <w:r w:rsidRPr="1EBF0E0F">
              <w:t>0</w:t>
            </w:r>
          </w:p>
        </w:tc>
      </w:tr>
      <w:tr w:rsidR="004B4E9B" w:rsidRPr="003178C7" w14:paraId="132891E3" w14:textId="77777777" w:rsidTr="00865861">
        <w:tc>
          <w:tcPr>
            <w:tcW w:w="1031" w:type="dxa"/>
            <w:vMerge/>
          </w:tcPr>
          <w:p w14:paraId="6316628A" w14:textId="77777777" w:rsidR="004B4E9B" w:rsidRPr="003178C7" w:rsidRDefault="004B4E9B" w:rsidP="008719D1">
            <w:pPr>
              <w:rPr>
                <w:rFonts w:cstheme="minorHAnsi"/>
              </w:rPr>
            </w:pPr>
          </w:p>
        </w:tc>
        <w:tc>
          <w:tcPr>
            <w:tcW w:w="7155" w:type="dxa"/>
            <w:vAlign w:val="center"/>
          </w:tcPr>
          <w:p w14:paraId="6CCF342D" w14:textId="77777777" w:rsidR="004B4E9B" w:rsidRPr="003178C7" w:rsidRDefault="004B4E9B" w:rsidP="00C5667A">
            <w:pPr>
              <w:pStyle w:val="ListParagraph"/>
              <w:numPr>
                <w:ilvl w:val="7"/>
                <w:numId w:val="22"/>
              </w:numPr>
              <w:rPr>
                <w:rFonts w:cstheme="minorHAnsi"/>
              </w:rPr>
            </w:pPr>
            <w:r w:rsidRPr="003178C7">
              <w:rPr>
                <w:rFonts w:cstheme="minorHAnsi"/>
              </w:rPr>
              <w:t xml:space="preserve">Woody species are managed so that populations are consistent with the desired ecological state or beneficial to targeted wildlife species.  There is absence of a browse line, although hedging on key browse </w:t>
            </w:r>
            <w:r w:rsidRPr="003178C7">
              <w:rPr>
                <w:rFonts w:cstheme="minorHAnsi"/>
              </w:rPr>
              <w:lastRenderedPageBreak/>
              <w:t>plants may be observed.  Brush is only partially eliminated with brush control measures.</w:t>
            </w:r>
          </w:p>
        </w:tc>
        <w:tc>
          <w:tcPr>
            <w:tcW w:w="1164" w:type="dxa"/>
            <w:vAlign w:val="center"/>
          </w:tcPr>
          <w:p w14:paraId="64119FB3" w14:textId="77777777" w:rsidR="004B4E9B" w:rsidRPr="003178C7" w:rsidRDefault="004B4E9B" w:rsidP="008719D1">
            <w:r w:rsidRPr="1EBF0E0F">
              <w:lastRenderedPageBreak/>
              <w:t>8</w:t>
            </w:r>
          </w:p>
        </w:tc>
      </w:tr>
      <w:tr w:rsidR="004B4E9B" w:rsidRPr="003178C7" w14:paraId="0557E678" w14:textId="77777777" w:rsidTr="00865861">
        <w:tc>
          <w:tcPr>
            <w:tcW w:w="1031" w:type="dxa"/>
            <w:vMerge/>
          </w:tcPr>
          <w:p w14:paraId="16716E9C" w14:textId="77777777" w:rsidR="004B4E9B" w:rsidRPr="003178C7" w:rsidRDefault="004B4E9B" w:rsidP="008719D1">
            <w:pPr>
              <w:rPr>
                <w:rFonts w:cstheme="minorHAnsi"/>
              </w:rPr>
            </w:pPr>
          </w:p>
        </w:tc>
        <w:tc>
          <w:tcPr>
            <w:tcW w:w="7155" w:type="dxa"/>
            <w:vAlign w:val="center"/>
          </w:tcPr>
          <w:p w14:paraId="18AD128B" w14:textId="5321A374" w:rsidR="004B4E9B" w:rsidRPr="003178C7" w:rsidRDefault="004B4E9B" w:rsidP="00C5667A">
            <w:pPr>
              <w:pStyle w:val="ListParagraph"/>
              <w:numPr>
                <w:ilvl w:val="7"/>
                <w:numId w:val="22"/>
              </w:numPr>
              <w:rPr>
                <w:rFonts w:cstheme="minorHAnsi"/>
              </w:rPr>
            </w:pPr>
            <w:r w:rsidRPr="003178C7">
              <w:rPr>
                <w:rFonts w:cstheme="minorHAnsi"/>
              </w:rPr>
              <w:t>Woody species (such as mesquite, juniper, sage</w:t>
            </w:r>
            <w:ins w:id="356" w:author="Breanna Barlow" w:date="2019-03-22T12:34:00Z">
              <w:r w:rsidR="0013421D">
                <w:rPr>
                  <w:rFonts w:cstheme="minorHAnsi"/>
                </w:rPr>
                <w:t>brush</w:t>
              </w:r>
            </w:ins>
            <w:r w:rsidRPr="003178C7">
              <w:rPr>
                <w:rFonts w:cstheme="minorHAnsi"/>
              </w:rPr>
              <w:t>, chamise, and creosote) are managed so that populations are consistent with the desired ecological state or targeted wildlife species. There is absence of a browse line or hedging on key browse plants. If brush is controlled, it is done only partially in patterns that fit the landscape with wildlife considerations.</w:t>
            </w:r>
          </w:p>
        </w:tc>
        <w:tc>
          <w:tcPr>
            <w:tcW w:w="1164" w:type="dxa"/>
            <w:vAlign w:val="center"/>
          </w:tcPr>
          <w:p w14:paraId="42AD16FE" w14:textId="77777777" w:rsidR="004B4E9B" w:rsidRPr="003178C7" w:rsidRDefault="004B4E9B" w:rsidP="008719D1">
            <w:r w:rsidRPr="1EBF0E0F">
              <w:t>16</w:t>
            </w:r>
          </w:p>
        </w:tc>
      </w:tr>
      <w:tr w:rsidR="004B4E9B" w:rsidRPr="003178C7" w14:paraId="13C9F742" w14:textId="77777777" w:rsidTr="00865861">
        <w:tc>
          <w:tcPr>
            <w:tcW w:w="1031" w:type="dxa"/>
            <w:vMerge w:val="restart"/>
          </w:tcPr>
          <w:p w14:paraId="1831350E" w14:textId="77777777" w:rsidR="004B4E9B" w:rsidRPr="003178C7" w:rsidRDefault="004B4E9B" w:rsidP="00C5667A">
            <w:pPr>
              <w:pStyle w:val="ListParagraph"/>
              <w:numPr>
                <w:ilvl w:val="0"/>
                <w:numId w:val="22"/>
              </w:numPr>
              <w:rPr>
                <w:rFonts w:cstheme="minorHAnsi"/>
              </w:rPr>
            </w:pPr>
          </w:p>
        </w:tc>
        <w:tc>
          <w:tcPr>
            <w:tcW w:w="7155" w:type="dxa"/>
            <w:vAlign w:val="center"/>
          </w:tcPr>
          <w:p w14:paraId="32CD1B0D" w14:textId="2066B2CF" w:rsidR="004B4E9B" w:rsidRPr="003178C7" w:rsidRDefault="004B4E9B">
            <w:r w:rsidRPr="0069543B">
              <w:t>What is the proportion of invasive or noxious plants (as determined by state lists)?</w:t>
            </w:r>
          </w:p>
        </w:tc>
        <w:tc>
          <w:tcPr>
            <w:tcW w:w="1164" w:type="dxa"/>
            <w:vAlign w:val="center"/>
          </w:tcPr>
          <w:p w14:paraId="019387B6" w14:textId="77777777" w:rsidR="004B4E9B" w:rsidRPr="003178C7" w:rsidRDefault="004B4E9B" w:rsidP="008719D1"/>
        </w:tc>
      </w:tr>
      <w:tr w:rsidR="004B4E9B" w:rsidRPr="003178C7" w14:paraId="327F6543" w14:textId="77777777" w:rsidTr="00865861">
        <w:tc>
          <w:tcPr>
            <w:tcW w:w="1031" w:type="dxa"/>
            <w:vMerge/>
          </w:tcPr>
          <w:p w14:paraId="461F63E9" w14:textId="77777777" w:rsidR="004B4E9B" w:rsidRPr="003178C7" w:rsidRDefault="004B4E9B" w:rsidP="008719D1">
            <w:pPr>
              <w:rPr>
                <w:rFonts w:cstheme="minorHAnsi"/>
              </w:rPr>
            </w:pPr>
          </w:p>
        </w:tc>
        <w:tc>
          <w:tcPr>
            <w:tcW w:w="7155" w:type="dxa"/>
            <w:vAlign w:val="center"/>
          </w:tcPr>
          <w:p w14:paraId="3D48CB2E" w14:textId="0BB706BC" w:rsidR="004B4E9B" w:rsidRPr="003178C7" w:rsidRDefault="004B4E9B" w:rsidP="00C5667A">
            <w:pPr>
              <w:pStyle w:val="ListParagraph"/>
              <w:numPr>
                <w:ilvl w:val="7"/>
                <w:numId w:val="22"/>
              </w:numPr>
              <w:rPr>
                <w:rFonts w:cstheme="minorHAnsi"/>
              </w:rPr>
            </w:pPr>
            <w:r w:rsidRPr="003178C7">
              <w:rPr>
                <w:rFonts w:cstheme="minorHAnsi"/>
              </w:rPr>
              <w:t xml:space="preserve">≤5% of the site has invasive or noxious plants that </w:t>
            </w:r>
            <w:r w:rsidRPr="003178C7">
              <w:rPr>
                <w:rFonts w:eastAsia="Times New Roman" w:cstheme="minorHAnsi"/>
              </w:rPr>
              <w:t>appear controlled.</w:t>
            </w:r>
          </w:p>
        </w:tc>
        <w:tc>
          <w:tcPr>
            <w:tcW w:w="1164" w:type="dxa"/>
            <w:vAlign w:val="center"/>
          </w:tcPr>
          <w:p w14:paraId="2CA78AAA" w14:textId="77777777" w:rsidR="004B4E9B" w:rsidRPr="003178C7" w:rsidRDefault="004B4E9B" w:rsidP="008719D1">
            <w:r w:rsidRPr="1EBF0E0F">
              <w:t>16</w:t>
            </w:r>
          </w:p>
        </w:tc>
      </w:tr>
      <w:tr w:rsidR="004B4E9B" w:rsidRPr="003178C7" w14:paraId="555C792A" w14:textId="77777777" w:rsidTr="00865861">
        <w:tc>
          <w:tcPr>
            <w:tcW w:w="1031" w:type="dxa"/>
            <w:vMerge/>
          </w:tcPr>
          <w:p w14:paraId="5C5C9C72" w14:textId="77777777" w:rsidR="004B4E9B" w:rsidRPr="003178C7" w:rsidRDefault="004B4E9B" w:rsidP="008719D1">
            <w:pPr>
              <w:rPr>
                <w:rFonts w:cstheme="minorHAnsi"/>
              </w:rPr>
            </w:pPr>
          </w:p>
        </w:tc>
        <w:tc>
          <w:tcPr>
            <w:tcW w:w="7155" w:type="dxa"/>
            <w:vAlign w:val="center"/>
          </w:tcPr>
          <w:p w14:paraId="67EAAAD6" w14:textId="68225DFF" w:rsidR="004B4E9B" w:rsidRPr="003178C7" w:rsidRDefault="004B4E9B" w:rsidP="00C5667A">
            <w:pPr>
              <w:pStyle w:val="ListParagraph"/>
              <w:numPr>
                <w:ilvl w:val="7"/>
                <w:numId w:val="22"/>
              </w:numPr>
              <w:rPr>
                <w:rFonts w:cstheme="minorHAnsi"/>
              </w:rPr>
            </w:pPr>
            <w:r w:rsidRPr="003178C7">
              <w:rPr>
                <w:rFonts w:cstheme="minorHAnsi"/>
              </w:rPr>
              <w:t xml:space="preserve">&gt;5 and ≤20% of the site has invasive or noxious plants that </w:t>
            </w:r>
            <w:r w:rsidRPr="003178C7">
              <w:rPr>
                <w:rFonts w:eastAsia="Times New Roman" w:cstheme="minorHAnsi"/>
              </w:rPr>
              <w:t>appear controlled.</w:t>
            </w:r>
          </w:p>
        </w:tc>
        <w:tc>
          <w:tcPr>
            <w:tcW w:w="1164" w:type="dxa"/>
            <w:vAlign w:val="center"/>
          </w:tcPr>
          <w:p w14:paraId="30A8C363" w14:textId="77777777" w:rsidR="004B4E9B" w:rsidRPr="003178C7" w:rsidRDefault="004B4E9B" w:rsidP="008719D1">
            <w:r w:rsidRPr="1EBF0E0F">
              <w:t>8</w:t>
            </w:r>
          </w:p>
        </w:tc>
      </w:tr>
      <w:tr w:rsidR="004B4E9B" w:rsidRPr="003178C7" w14:paraId="658221B8" w14:textId="77777777" w:rsidTr="00865861">
        <w:tc>
          <w:tcPr>
            <w:tcW w:w="1031" w:type="dxa"/>
            <w:vMerge/>
          </w:tcPr>
          <w:p w14:paraId="57A1360B" w14:textId="77777777" w:rsidR="004B4E9B" w:rsidRPr="003178C7" w:rsidRDefault="004B4E9B" w:rsidP="008719D1">
            <w:pPr>
              <w:rPr>
                <w:rFonts w:cstheme="minorHAnsi"/>
              </w:rPr>
            </w:pPr>
          </w:p>
        </w:tc>
        <w:tc>
          <w:tcPr>
            <w:tcW w:w="7155" w:type="dxa"/>
            <w:vAlign w:val="center"/>
          </w:tcPr>
          <w:p w14:paraId="5EA33284" w14:textId="1A95369C" w:rsidR="004B4E9B" w:rsidRPr="003178C7" w:rsidRDefault="004B4E9B" w:rsidP="00C5667A">
            <w:pPr>
              <w:pStyle w:val="ListParagraph"/>
              <w:numPr>
                <w:ilvl w:val="7"/>
                <w:numId w:val="22"/>
              </w:numPr>
              <w:rPr>
                <w:rFonts w:cstheme="minorHAnsi"/>
              </w:rPr>
            </w:pPr>
            <w:r w:rsidRPr="003178C7">
              <w:rPr>
                <w:rFonts w:cstheme="minorHAnsi"/>
              </w:rPr>
              <w:t>&gt;20% of the site has invasive or noxious plant</w:t>
            </w:r>
            <w:r w:rsidR="00FE6EBB">
              <w:rPr>
                <w:rFonts w:cstheme="minorHAnsi"/>
              </w:rPr>
              <w:t>s.</w:t>
            </w:r>
          </w:p>
        </w:tc>
        <w:tc>
          <w:tcPr>
            <w:tcW w:w="1164" w:type="dxa"/>
            <w:vAlign w:val="center"/>
          </w:tcPr>
          <w:p w14:paraId="35D5C8B9" w14:textId="77777777" w:rsidR="004B4E9B" w:rsidRPr="003178C7" w:rsidRDefault="004B4E9B" w:rsidP="008719D1">
            <w:r w:rsidRPr="1EBF0E0F">
              <w:t>0</w:t>
            </w:r>
          </w:p>
        </w:tc>
      </w:tr>
    </w:tbl>
    <w:p w14:paraId="4C5478BE" w14:textId="77777777" w:rsidR="004B4E9B" w:rsidRPr="003178C7" w:rsidRDefault="004B4E9B" w:rsidP="004B4E9B">
      <w:pPr>
        <w:rPr>
          <w:rFonts w:eastAsia="Times New Roman" w:cstheme="minorHAnsi"/>
        </w:rPr>
      </w:pPr>
    </w:p>
    <w:p w14:paraId="5FA8F640" w14:textId="1FC50AA2" w:rsidR="004B4E9B" w:rsidRPr="006366E0" w:rsidRDefault="004B4E9B">
      <w:pPr>
        <w:rPr>
          <w:i/>
          <w:color w:val="44546A" w:themeColor="text2"/>
        </w:rPr>
      </w:pPr>
      <w:bookmarkStart w:id="357" w:name="_Toc529879184"/>
      <w:r w:rsidRPr="216C5EA9">
        <w:rPr>
          <w:i/>
          <w:iCs/>
          <w:color w:val="44546A" w:themeColor="text2"/>
        </w:rPr>
        <w:t xml:space="preserve">Figure </w:t>
      </w:r>
      <w:r w:rsidRPr="2A0B7852">
        <w:fldChar w:fldCharType="begin"/>
      </w:r>
      <w:r w:rsidRPr="006366E0">
        <w:rPr>
          <w:i/>
          <w:iCs/>
          <w:color w:val="44546A" w:themeColor="text2"/>
        </w:rPr>
        <w:instrText xml:space="preserve"> SEQ Figure \* ARABIC </w:instrText>
      </w:r>
      <w:r w:rsidRPr="2A0B7852">
        <w:rPr>
          <w:i/>
          <w:iCs/>
          <w:color w:val="44546A" w:themeColor="text2"/>
        </w:rPr>
        <w:fldChar w:fldCharType="separate"/>
      </w:r>
      <w:r w:rsidR="002551DD">
        <w:rPr>
          <w:i/>
          <w:iCs/>
          <w:noProof/>
          <w:color w:val="44546A" w:themeColor="text2"/>
        </w:rPr>
        <w:t>130</w:t>
      </w:r>
      <w:r w:rsidRPr="2A0B7852">
        <w:fldChar w:fldCharType="end"/>
      </w:r>
      <w:r w:rsidRPr="216C5EA9">
        <w:rPr>
          <w:i/>
          <w:iCs/>
          <w:color w:val="44546A" w:themeColor="text2"/>
        </w:rPr>
        <w:t>: Forest</w:t>
      </w:r>
      <w:bookmarkEnd w:id="357"/>
      <w:r w:rsidR="00E45FA7" w:rsidRPr="216C5EA9">
        <w:rPr>
          <w:i/>
          <w:iCs/>
          <w:color w:val="44546A" w:themeColor="text2"/>
        </w:rPr>
        <w:t xml:space="preserve"> Preliminary Assessment Questions and Answer Choices</w:t>
      </w:r>
    </w:p>
    <w:tbl>
      <w:tblPr>
        <w:tblStyle w:val="TableGrid"/>
        <w:tblW w:w="0" w:type="auto"/>
        <w:tblLook w:val="04A0" w:firstRow="1" w:lastRow="0" w:firstColumn="1" w:lastColumn="0" w:noHBand="0" w:noVBand="1"/>
      </w:tblPr>
      <w:tblGrid>
        <w:gridCol w:w="1031"/>
        <w:gridCol w:w="7155"/>
        <w:gridCol w:w="1164"/>
      </w:tblGrid>
      <w:tr w:rsidR="00697C88" w:rsidRPr="003178C7" w14:paraId="236BD346" w14:textId="77777777" w:rsidTr="172093F8">
        <w:tc>
          <w:tcPr>
            <w:tcW w:w="1031" w:type="dxa"/>
            <w:shd w:val="clear" w:color="auto" w:fill="D9E2F3" w:themeFill="accent1" w:themeFillTint="33"/>
          </w:tcPr>
          <w:p w14:paraId="6FFBDE4C" w14:textId="77777777" w:rsidR="004B4E9B" w:rsidRPr="003178C7" w:rsidRDefault="004B4E9B" w:rsidP="008719D1">
            <w:pPr>
              <w:rPr>
                <w:rFonts w:cstheme="minorHAnsi"/>
              </w:rPr>
            </w:pPr>
            <w:r w:rsidRPr="003178C7">
              <w:rPr>
                <w:rFonts w:cstheme="minorHAnsi"/>
              </w:rPr>
              <w:t>Question</w:t>
            </w:r>
          </w:p>
        </w:tc>
        <w:tc>
          <w:tcPr>
            <w:tcW w:w="7155" w:type="dxa"/>
            <w:shd w:val="clear" w:color="auto" w:fill="D9E2F3" w:themeFill="accent1" w:themeFillTint="33"/>
          </w:tcPr>
          <w:p w14:paraId="2C8BFCC7" w14:textId="77777777" w:rsidR="004B4E9B" w:rsidRPr="003178C7" w:rsidRDefault="004B4E9B" w:rsidP="00C1404C">
            <w:r w:rsidRPr="003178C7">
              <w:t>Forest Preliminary Assessment Question</w:t>
            </w:r>
            <w:r w:rsidR="00E45FA7">
              <w:t>s</w:t>
            </w:r>
            <w:r w:rsidRPr="003178C7">
              <w:t xml:space="preserve"> and Answer Choices</w:t>
            </w:r>
          </w:p>
          <w:p w14:paraId="116D18D1" w14:textId="77777777" w:rsidR="004B4E9B" w:rsidRPr="003178C7" w:rsidRDefault="004B4E9B" w:rsidP="008719D1">
            <w:pPr>
              <w:rPr>
                <w:rFonts w:cstheme="minorHAnsi"/>
              </w:rPr>
            </w:pPr>
          </w:p>
        </w:tc>
        <w:tc>
          <w:tcPr>
            <w:tcW w:w="1164" w:type="dxa"/>
            <w:shd w:val="clear" w:color="auto" w:fill="D9E2F3" w:themeFill="accent1" w:themeFillTint="33"/>
          </w:tcPr>
          <w:p w14:paraId="215DB815" w14:textId="77777777" w:rsidR="004B4E9B" w:rsidRPr="003178C7" w:rsidRDefault="004B4E9B" w:rsidP="008719D1">
            <w:pPr>
              <w:rPr>
                <w:rFonts w:cstheme="minorHAnsi"/>
              </w:rPr>
            </w:pPr>
            <w:r w:rsidRPr="003178C7">
              <w:rPr>
                <w:rFonts w:cstheme="minorHAnsi"/>
              </w:rPr>
              <w:t>Existing Condition Points</w:t>
            </w:r>
          </w:p>
        </w:tc>
      </w:tr>
      <w:tr w:rsidR="00667449" w:rsidRPr="003178C7" w14:paraId="5DE6563A" w14:textId="77777777" w:rsidTr="00865861">
        <w:tc>
          <w:tcPr>
            <w:tcW w:w="1031" w:type="dxa"/>
            <w:vMerge w:val="restart"/>
          </w:tcPr>
          <w:p w14:paraId="7A94EF81" w14:textId="77777777" w:rsidR="004B4E9B" w:rsidRPr="003178C7" w:rsidRDefault="004B4E9B" w:rsidP="00C5667A">
            <w:pPr>
              <w:pStyle w:val="ListParagraph"/>
              <w:numPr>
                <w:ilvl w:val="0"/>
                <w:numId w:val="25"/>
              </w:numPr>
              <w:rPr>
                <w:rFonts w:cstheme="minorHAnsi"/>
              </w:rPr>
            </w:pPr>
          </w:p>
        </w:tc>
        <w:tc>
          <w:tcPr>
            <w:tcW w:w="7155" w:type="dxa"/>
          </w:tcPr>
          <w:p w14:paraId="3EB52837" w14:textId="45FD2CF6" w:rsidR="004B4E9B" w:rsidRPr="003178C7" w:rsidRDefault="004B4E9B" w:rsidP="008719D1">
            <w:r w:rsidRPr="6087A5DF">
              <w:t xml:space="preserve">Do you have a </w:t>
            </w:r>
            <w:r w:rsidR="00FE6EBB">
              <w:t>f</w:t>
            </w:r>
            <w:r w:rsidR="00FE6EBB" w:rsidRPr="6087A5DF">
              <w:t>orest</w:t>
            </w:r>
            <w:r w:rsidR="00FE6EBB">
              <w:t xml:space="preserve"> or w</w:t>
            </w:r>
            <w:r w:rsidRPr="6087A5DF">
              <w:t xml:space="preserve">oodland </w:t>
            </w:r>
            <w:r w:rsidR="00FE6EBB">
              <w:t>m</w:t>
            </w:r>
            <w:r w:rsidRPr="6087A5DF">
              <w:t xml:space="preserve">anagement </w:t>
            </w:r>
            <w:r w:rsidR="00FE6EBB">
              <w:t>p</w:t>
            </w:r>
            <w:r w:rsidR="00FE6EBB" w:rsidRPr="6087A5DF">
              <w:t>lan</w:t>
            </w:r>
            <w:r w:rsidR="00FE6EBB">
              <w:t xml:space="preserve"> </w:t>
            </w:r>
            <w:r w:rsidR="002E76BB">
              <w:t>that contains prescriptions for a target species</w:t>
            </w:r>
            <w:r w:rsidRPr="6087A5DF">
              <w:t>?</w:t>
            </w:r>
          </w:p>
          <w:p w14:paraId="46D4A5AA" w14:textId="77777777" w:rsidR="004B4E9B" w:rsidRPr="003178C7" w:rsidRDefault="004B4E9B" w:rsidP="5ACDCDC8">
            <w:r w:rsidRPr="5B5000F1">
              <w:t>Instructions: History of past or current forest or woodland management.</w:t>
            </w:r>
            <w:r w:rsidR="5B5000F1" w:rsidRPr="5B5000F1">
              <w:t xml:space="preserve"> </w:t>
            </w:r>
          </w:p>
        </w:tc>
        <w:tc>
          <w:tcPr>
            <w:tcW w:w="1164" w:type="dxa"/>
          </w:tcPr>
          <w:p w14:paraId="66E442DF" w14:textId="77777777" w:rsidR="004B4E9B" w:rsidRPr="003178C7" w:rsidRDefault="004B4E9B" w:rsidP="008719D1">
            <w:pPr>
              <w:rPr>
                <w:rFonts w:cstheme="minorHAnsi"/>
              </w:rPr>
            </w:pPr>
          </w:p>
        </w:tc>
      </w:tr>
      <w:tr w:rsidR="00667449" w:rsidRPr="003178C7" w14:paraId="38DDCFCD" w14:textId="77777777" w:rsidTr="00865861">
        <w:tc>
          <w:tcPr>
            <w:tcW w:w="1031" w:type="dxa"/>
            <w:vMerge/>
          </w:tcPr>
          <w:p w14:paraId="6886DA84" w14:textId="77777777" w:rsidR="004B4E9B" w:rsidRPr="003178C7" w:rsidRDefault="004B4E9B" w:rsidP="008719D1">
            <w:pPr>
              <w:rPr>
                <w:rFonts w:cstheme="minorHAnsi"/>
              </w:rPr>
            </w:pPr>
          </w:p>
        </w:tc>
        <w:tc>
          <w:tcPr>
            <w:tcW w:w="7155" w:type="dxa"/>
            <w:vAlign w:val="center"/>
          </w:tcPr>
          <w:p w14:paraId="1879E5ED" w14:textId="77777777" w:rsidR="004B4E9B" w:rsidRPr="003178C7" w:rsidRDefault="004B4E9B" w:rsidP="00C5667A">
            <w:pPr>
              <w:pStyle w:val="ListParagraph"/>
              <w:numPr>
                <w:ilvl w:val="0"/>
                <w:numId w:val="26"/>
              </w:numPr>
              <w:rPr>
                <w:rFonts w:cstheme="minorHAnsi"/>
              </w:rPr>
            </w:pPr>
            <w:r w:rsidRPr="003178C7">
              <w:rPr>
                <w:rFonts w:cstheme="minorHAnsi"/>
              </w:rPr>
              <w:t>Yes</w:t>
            </w:r>
          </w:p>
        </w:tc>
        <w:tc>
          <w:tcPr>
            <w:tcW w:w="1164" w:type="dxa"/>
            <w:vAlign w:val="center"/>
          </w:tcPr>
          <w:p w14:paraId="17768520" w14:textId="77777777" w:rsidR="004B4E9B" w:rsidRPr="003178C7" w:rsidRDefault="004B4E9B" w:rsidP="008719D1">
            <w:r w:rsidRPr="1EBF0E0F">
              <w:t>12</w:t>
            </w:r>
          </w:p>
        </w:tc>
      </w:tr>
      <w:tr w:rsidR="00667449" w:rsidRPr="003178C7" w14:paraId="31E24C73" w14:textId="77777777" w:rsidTr="00865861">
        <w:tc>
          <w:tcPr>
            <w:tcW w:w="1031" w:type="dxa"/>
            <w:vMerge/>
          </w:tcPr>
          <w:p w14:paraId="3079C7A3" w14:textId="77777777" w:rsidR="004B4E9B" w:rsidRPr="003178C7" w:rsidRDefault="004B4E9B" w:rsidP="008719D1">
            <w:pPr>
              <w:rPr>
                <w:rFonts w:cstheme="minorHAnsi"/>
              </w:rPr>
            </w:pPr>
          </w:p>
        </w:tc>
        <w:tc>
          <w:tcPr>
            <w:tcW w:w="7155" w:type="dxa"/>
            <w:vAlign w:val="center"/>
          </w:tcPr>
          <w:p w14:paraId="4AEC7BBA" w14:textId="77777777" w:rsidR="004B4E9B" w:rsidRPr="003178C7" w:rsidRDefault="004B4E9B" w:rsidP="00C5667A">
            <w:pPr>
              <w:pStyle w:val="ListParagraph"/>
              <w:numPr>
                <w:ilvl w:val="0"/>
                <w:numId w:val="26"/>
              </w:numPr>
              <w:rPr>
                <w:rFonts w:cstheme="minorHAnsi"/>
              </w:rPr>
            </w:pPr>
            <w:r w:rsidRPr="003178C7">
              <w:rPr>
                <w:rFonts w:cstheme="minorHAnsi"/>
              </w:rPr>
              <w:t>No</w:t>
            </w:r>
          </w:p>
        </w:tc>
        <w:tc>
          <w:tcPr>
            <w:tcW w:w="1164" w:type="dxa"/>
            <w:vAlign w:val="center"/>
          </w:tcPr>
          <w:p w14:paraId="6D535B4B" w14:textId="77777777" w:rsidR="004B4E9B" w:rsidRPr="003178C7" w:rsidRDefault="004B4E9B" w:rsidP="008719D1">
            <w:r w:rsidRPr="1EBF0E0F">
              <w:t>0</w:t>
            </w:r>
          </w:p>
        </w:tc>
      </w:tr>
      <w:tr w:rsidR="00667449" w:rsidRPr="003178C7" w14:paraId="7A034DC9" w14:textId="77777777" w:rsidTr="00865861">
        <w:tc>
          <w:tcPr>
            <w:tcW w:w="1031" w:type="dxa"/>
            <w:vMerge w:val="restart"/>
          </w:tcPr>
          <w:p w14:paraId="519BA986" w14:textId="77777777" w:rsidR="004B4E9B" w:rsidRPr="003178C7" w:rsidRDefault="004B4E9B" w:rsidP="00C5667A">
            <w:pPr>
              <w:pStyle w:val="ListParagraph"/>
              <w:numPr>
                <w:ilvl w:val="0"/>
                <w:numId w:val="25"/>
              </w:numPr>
              <w:rPr>
                <w:rFonts w:cstheme="minorHAnsi"/>
              </w:rPr>
            </w:pPr>
          </w:p>
        </w:tc>
        <w:tc>
          <w:tcPr>
            <w:tcW w:w="7155" w:type="dxa"/>
          </w:tcPr>
          <w:p w14:paraId="5BC35A09" w14:textId="1913908A" w:rsidR="004B4E9B" w:rsidRPr="003178C7" w:rsidRDefault="004B4E9B" w:rsidP="008719D1">
            <w:r w:rsidRPr="38D4579B">
              <w:t>Based on land resource inventory data (soil survey, ESD, historical research, etc.)</w:t>
            </w:r>
            <w:r w:rsidR="00FE6EBB">
              <w:t>,</w:t>
            </w:r>
            <w:r w:rsidRPr="38D4579B">
              <w:t xml:space="preserve"> are trees within the forest stand native and likely to have historically existed on site?</w:t>
            </w:r>
            <w:r w:rsidR="38D4579B" w:rsidRPr="38D4579B">
              <w:t xml:space="preserve"> </w:t>
            </w:r>
          </w:p>
        </w:tc>
        <w:tc>
          <w:tcPr>
            <w:tcW w:w="1164" w:type="dxa"/>
          </w:tcPr>
          <w:p w14:paraId="7061FBBC" w14:textId="77777777" w:rsidR="004B4E9B" w:rsidRPr="003178C7" w:rsidRDefault="004B4E9B" w:rsidP="008719D1"/>
        </w:tc>
      </w:tr>
      <w:tr w:rsidR="00667449" w:rsidRPr="003178C7" w14:paraId="7831D76E" w14:textId="77777777" w:rsidTr="00865861">
        <w:tc>
          <w:tcPr>
            <w:tcW w:w="1031" w:type="dxa"/>
            <w:vMerge/>
          </w:tcPr>
          <w:p w14:paraId="6BCC06D6" w14:textId="77777777" w:rsidR="004B4E9B" w:rsidRPr="003178C7" w:rsidRDefault="004B4E9B" w:rsidP="008719D1">
            <w:pPr>
              <w:rPr>
                <w:rFonts w:cstheme="minorHAnsi"/>
              </w:rPr>
            </w:pPr>
          </w:p>
        </w:tc>
        <w:tc>
          <w:tcPr>
            <w:tcW w:w="7155" w:type="dxa"/>
            <w:vAlign w:val="center"/>
          </w:tcPr>
          <w:p w14:paraId="0D2F3276" w14:textId="77777777" w:rsidR="004B4E9B" w:rsidRPr="003178C7" w:rsidRDefault="004B4E9B" w:rsidP="00C5667A">
            <w:pPr>
              <w:pStyle w:val="ListParagraph"/>
              <w:numPr>
                <w:ilvl w:val="7"/>
                <w:numId w:val="25"/>
              </w:numPr>
              <w:rPr>
                <w:rFonts w:cstheme="minorHAnsi"/>
              </w:rPr>
            </w:pPr>
            <w:r w:rsidRPr="003178C7">
              <w:rPr>
                <w:rFonts w:cstheme="minorHAnsi"/>
              </w:rPr>
              <w:t>Yes</w:t>
            </w:r>
          </w:p>
        </w:tc>
        <w:tc>
          <w:tcPr>
            <w:tcW w:w="1164" w:type="dxa"/>
            <w:vAlign w:val="center"/>
          </w:tcPr>
          <w:p w14:paraId="66AF8FF0" w14:textId="77777777" w:rsidR="004B4E9B" w:rsidRPr="003178C7" w:rsidRDefault="004B4E9B" w:rsidP="008719D1">
            <w:r w:rsidRPr="1EBF0E0F">
              <w:t>12</w:t>
            </w:r>
          </w:p>
        </w:tc>
      </w:tr>
      <w:tr w:rsidR="00667449" w:rsidRPr="003178C7" w14:paraId="163477E0" w14:textId="77777777" w:rsidTr="00865861">
        <w:tc>
          <w:tcPr>
            <w:tcW w:w="1031" w:type="dxa"/>
            <w:vMerge/>
          </w:tcPr>
          <w:p w14:paraId="2B2290B9" w14:textId="77777777" w:rsidR="004B4E9B" w:rsidRPr="003178C7" w:rsidRDefault="004B4E9B" w:rsidP="008719D1">
            <w:pPr>
              <w:rPr>
                <w:rFonts w:cstheme="minorHAnsi"/>
              </w:rPr>
            </w:pPr>
          </w:p>
        </w:tc>
        <w:tc>
          <w:tcPr>
            <w:tcW w:w="7155" w:type="dxa"/>
            <w:vAlign w:val="center"/>
          </w:tcPr>
          <w:p w14:paraId="6816C320" w14:textId="77777777" w:rsidR="004B4E9B" w:rsidRPr="003178C7" w:rsidRDefault="004B4E9B" w:rsidP="00C5667A">
            <w:pPr>
              <w:pStyle w:val="ListParagraph"/>
              <w:numPr>
                <w:ilvl w:val="7"/>
                <w:numId w:val="25"/>
              </w:numPr>
              <w:rPr>
                <w:rFonts w:cstheme="minorHAnsi"/>
              </w:rPr>
            </w:pPr>
            <w:r w:rsidRPr="003178C7">
              <w:rPr>
                <w:rFonts w:cstheme="minorHAnsi"/>
              </w:rPr>
              <w:t>No</w:t>
            </w:r>
          </w:p>
        </w:tc>
        <w:tc>
          <w:tcPr>
            <w:tcW w:w="1164" w:type="dxa"/>
            <w:vAlign w:val="center"/>
          </w:tcPr>
          <w:p w14:paraId="4C488C20" w14:textId="77777777" w:rsidR="004B4E9B" w:rsidRPr="003178C7" w:rsidRDefault="004B4E9B" w:rsidP="008719D1">
            <w:r w:rsidRPr="1EBF0E0F">
              <w:t>0</w:t>
            </w:r>
          </w:p>
        </w:tc>
      </w:tr>
      <w:tr w:rsidR="00667449" w:rsidRPr="003178C7" w14:paraId="6C122A09" w14:textId="77777777" w:rsidTr="00865861">
        <w:tc>
          <w:tcPr>
            <w:tcW w:w="1031" w:type="dxa"/>
            <w:vMerge w:val="restart"/>
          </w:tcPr>
          <w:p w14:paraId="75E79474" w14:textId="77777777" w:rsidR="004B4E9B" w:rsidRPr="003178C7" w:rsidRDefault="004B4E9B" w:rsidP="00C5667A">
            <w:pPr>
              <w:pStyle w:val="ListParagraph"/>
              <w:numPr>
                <w:ilvl w:val="0"/>
                <w:numId w:val="25"/>
              </w:numPr>
            </w:pPr>
          </w:p>
        </w:tc>
        <w:tc>
          <w:tcPr>
            <w:tcW w:w="7155" w:type="dxa"/>
          </w:tcPr>
          <w:p w14:paraId="50371C4D" w14:textId="0F919E6B" w:rsidR="25373B8A" w:rsidRDefault="69AEEA1A" w:rsidP="69AEEA1A">
            <w:pPr>
              <w:rPr>
                <w:rFonts w:ascii="Calibri" w:eastAsia="Calibri" w:hAnsi="Calibri" w:cs="Calibri"/>
              </w:rPr>
            </w:pPr>
            <w:r w:rsidRPr="69AEEA1A">
              <w:rPr>
                <w:rFonts w:ascii="Calibri" w:eastAsia="Calibri" w:hAnsi="Calibri" w:cs="Calibri"/>
              </w:rPr>
              <w:t xml:space="preserve">Does your forest </w:t>
            </w:r>
            <w:proofErr w:type="gramStart"/>
            <w:r w:rsidRPr="69AEEA1A">
              <w:rPr>
                <w:rFonts w:ascii="Calibri" w:eastAsia="Calibri" w:hAnsi="Calibri" w:cs="Calibri"/>
              </w:rPr>
              <w:t>stand</w:t>
            </w:r>
            <w:proofErr w:type="gramEnd"/>
            <w:r w:rsidR="00FE6EBB">
              <w:rPr>
                <w:rFonts w:ascii="Calibri" w:eastAsia="Calibri" w:hAnsi="Calibri" w:cs="Calibri"/>
              </w:rPr>
              <w:t xml:space="preserve"> or </w:t>
            </w:r>
            <w:r w:rsidRPr="69AEEA1A">
              <w:rPr>
                <w:rFonts w:ascii="Calibri" w:eastAsia="Calibri" w:hAnsi="Calibri" w:cs="Calibri"/>
              </w:rPr>
              <w:t>woodlands type, extent, and management provide sufficient habitat for target wildlife</w:t>
            </w:r>
            <w:r w:rsidR="00FE6EBB">
              <w:rPr>
                <w:rFonts w:ascii="Calibri" w:eastAsia="Calibri" w:hAnsi="Calibri" w:cs="Calibri"/>
              </w:rPr>
              <w:t xml:space="preserve"> or </w:t>
            </w:r>
            <w:r w:rsidRPr="69AEEA1A">
              <w:rPr>
                <w:rFonts w:ascii="Calibri" w:eastAsia="Calibri" w:hAnsi="Calibri" w:cs="Calibri"/>
              </w:rPr>
              <w:t>pollinators?</w:t>
            </w:r>
          </w:p>
          <w:p w14:paraId="6D45A10B" w14:textId="57E305AE" w:rsidR="004B4E9B" w:rsidRPr="003178C7" w:rsidRDefault="004B4E9B" w:rsidP="008719D1">
            <w:pPr>
              <w:pStyle w:val="Subtitle"/>
            </w:pPr>
            <w:r w:rsidRPr="40BFFD5F">
              <w:t xml:space="preserve">Instructions: Guidance on </w:t>
            </w:r>
            <w:proofErr w:type="gramStart"/>
            <w:r w:rsidRPr="40BFFD5F">
              <w:t>sufficient</w:t>
            </w:r>
            <w:proofErr w:type="gramEnd"/>
            <w:r w:rsidRPr="40BFFD5F">
              <w:t xml:space="preserve"> habitat for target wildlife</w:t>
            </w:r>
            <w:r w:rsidR="00FE6EBB">
              <w:t xml:space="preserve"> or </w:t>
            </w:r>
            <w:r w:rsidRPr="40BFFD5F">
              <w:t xml:space="preserve">pollinators set by State </w:t>
            </w:r>
            <w:r w:rsidR="00591C95">
              <w:t>biologist</w:t>
            </w:r>
            <w:r w:rsidRPr="40BFFD5F">
              <w:t>.</w:t>
            </w:r>
          </w:p>
        </w:tc>
        <w:tc>
          <w:tcPr>
            <w:tcW w:w="1164" w:type="dxa"/>
          </w:tcPr>
          <w:p w14:paraId="2340127E" w14:textId="77777777" w:rsidR="004B4E9B" w:rsidRPr="003178C7" w:rsidRDefault="004B4E9B" w:rsidP="008719D1"/>
        </w:tc>
      </w:tr>
      <w:tr w:rsidR="00667449" w:rsidRPr="003178C7" w14:paraId="44B88ADD" w14:textId="77777777" w:rsidTr="00865861">
        <w:tc>
          <w:tcPr>
            <w:tcW w:w="1031" w:type="dxa"/>
            <w:vMerge/>
          </w:tcPr>
          <w:p w14:paraId="0FE3994D" w14:textId="77777777" w:rsidR="004B4E9B" w:rsidRPr="003178C7" w:rsidRDefault="004B4E9B" w:rsidP="008719D1">
            <w:pPr>
              <w:rPr>
                <w:rFonts w:cstheme="minorHAnsi"/>
              </w:rPr>
            </w:pPr>
          </w:p>
        </w:tc>
        <w:tc>
          <w:tcPr>
            <w:tcW w:w="7155" w:type="dxa"/>
            <w:vAlign w:val="center"/>
          </w:tcPr>
          <w:p w14:paraId="297CE688" w14:textId="77777777" w:rsidR="004B4E9B" w:rsidRPr="003178C7" w:rsidRDefault="004B4E9B" w:rsidP="00C5667A">
            <w:pPr>
              <w:pStyle w:val="ListParagraph"/>
              <w:numPr>
                <w:ilvl w:val="7"/>
                <w:numId w:val="25"/>
              </w:numPr>
              <w:rPr>
                <w:rFonts w:cstheme="minorHAnsi"/>
              </w:rPr>
            </w:pPr>
            <w:r w:rsidRPr="003178C7">
              <w:rPr>
                <w:rFonts w:cstheme="minorHAnsi"/>
              </w:rPr>
              <w:t>Yes</w:t>
            </w:r>
          </w:p>
        </w:tc>
        <w:tc>
          <w:tcPr>
            <w:tcW w:w="1164" w:type="dxa"/>
            <w:vAlign w:val="center"/>
          </w:tcPr>
          <w:p w14:paraId="37A4B4CA" w14:textId="77777777" w:rsidR="004B4E9B" w:rsidRPr="003178C7" w:rsidRDefault="004B4E9B" w:rsidP="008719D1">
            <w:r w:rsidRPr="1EBF0E0F">
              <w:t>12</w:t>
            </w:r>
          </w:p>
        </w:tc>
      </w:tr>
      <w:tr w:rsidR="00667449" w:rsidRPr="003178C7" w14:paraId="777C0ED0" w14:textId="77777777" w:rsidTr="00865861">
        <w:tc>
          <w:tcPr>
            <w:tcW w:w="1031" w:type="dxa"/>
            <w:vMerge/>
          </w:tcPr>
          <w:p w14:paraId="76B4262F" w14:textId="77777777" w:rsidR="004B4E9B" w:rsidRPr="003178C7" w:rsidRDefault="004B4E9B" w:rsidP="008719D1">
            <w:pPr>
              <w:rPr>
                <w:rFonts w:cstheme="minorHAnsi"/>
              </w:rPr>
            </w:pPr>
          </w:p>
        </w:tc>
        <w:tc>
          <w:tcPr>
            <w:tcW w:w="7155" w:type="dxa"/>
            <w:vAlign w:val="center"/>
          </w:tcPr>
          <w:p w14:paraId="7829DA79" w14:textId="77777777" w:rsidR="004B4E9B" w:rsidRPr="003178C7" w:rsidRDefault="004B4E9B" w:rsidP="00C5667A">
            <w:pPr>
              <w:pStyle w:val="ListParagraph"/>
              <w:numPr>
                <w:ilvl w:val="7"/>
                <w:numId w:val="25"/>
              </w:numPr>
              <w:rPr>
                <w:rFonts w:cstheme="minorHAnsi"/>
              </w:rPr>
            </w:pPr>
            <w:r w:rsidRPr="003178C7">
              <w:rPr>
                <w:rFonts w:cstheme="minorHAnsi"/>
              </w:rPr>
              <w:t>No</w:t>
            </w:r>
          </w:p>
        </w:tc>
        <w:tc>
          <w:tcPr>
            <w:tcW w:w="1164" w:type="dxa"/>
            <w:vAlign w:val="center"/>
          </w:tcPr>
          <w:p w14:paraId="78AF4878" w14:textId="77777777" w:rsidR="004B4E9B" w:rsidRPr="003178C7" w:rsidRDefault="004B4E9B" w:rsidP="008719D1">
            <w:r w:rsidRPr="1EBF0E0F">
              <w:t>0</w:t>
            </w:r>
          </w:p>
        </w:tc>
      </w:tr>
      <w:tr w:rsidR="00667449" w:rsidRPr="003178C7" w14:paraId="3C684E6B" w14:textId="77777777" w:rsidTr="00865861">
        <w:tc>
          <w:tcPr>
            <w:tcW w:w="1031" w:type="dxa"/>
            <w:vMerge w:val="restart"/>
          </w:tcPr>
          <w:p w14:paraId="6D513F11" w14:textId="77777777" w:rsidR="004B4E9B" w:rsidRPr="003178C7" w:rsidRDefault="004B4E9B" w:rsidP="00C5667A">
            <w:pPr>
              <w:pStyle w:val="ListParagraph"/>
              <w:numPr>
                <w:ilvl w:val="0"/>
                <w:numId w:val="25"/>
              </w:numPr>
            </w:pPr>
          </w:p>
        </w:tc>
        <w:tc>
          <w:tcPr>
            <w:tcW w:w="7155" w:type="dxa"/>
          </w:tcPr>
          <w:p w14:paraId="60ED529B" w14:textId="18FA0BBF" w:rsidR="000955DE" w:rsidRPr="000955DE" w:rsidRDefault="6AE9E98F" w:rsidP="000955DE">
            <w:r w:rsidRPr="00BC7458">
              <w:t>Are invasive plants, insects, or diseases (as determined by State lists) contributing to the degradation of the forest</w:t>
            </w:r>
            <w:r w:rsidR="00FE6EBB">
              <w:t xml:space="preserve"> or </w:t>
            </w:r>
            <w:r w:rsidRPr="00BC7458">
              <w:t>woodland habitat such that it negatively impacts target wildlife</w:t>
            </w:r>
            <w:r w:rsidR="00FE6EBB">
              <w:t xml:space="preserve"> or </w:t>
            </w:r>
            <w:r w:rsidRPr="00BC7458">
              <w:t>pollinator species?</w:t>
            </w:r>
          </w:p>
          <w:p w14:paraId="0B86DFA6" w14:textId="77777777" w:rsidR="00DB58DF" w:rsidRDefault="00DB58DF" w:rsidP="3D6093C3">
            <w:pPr>
              <w:rPr>
                <w:rFonts w:ascii="Calibri" w:eastAsia="Calibri" w:hAnsi="Calibri" w:cs="Calibri"/>
              </w:rPr>
            </w:pPr>
          </w:p>
          <w:p w14:paraId="503EA6E4" w14:textId="77777777" w:rsidR="00DB58DF" w:rsidRDefault="00DB58DF" w:rsidP="3D6093C3">
            <w:pPr>
              <w:rPr>
                <w:rFonts w:ascii="Calibri" w:eastAsia="Calibri" w:hAnsi="Calibri" w:cs="Calibri"/>
              </w:rPr>
            </w:pPr>
            <w:r>
              <w:rPr>
                <w:rFonts w:ascii="Calibri" w:eastAsia="Calibri" w:hAnsi="Calibri" w:cs="Calibri"/>
              </w:rPr>
              <w:t>Only ask question if:</w:t>
            </w:r>
          </w:p>
          <w:p w14:paraId="35C47E48" w14:textId="09D959EA" w:rsidR="004B4E9B" w:rsidRPr="00BC7458" w:rsidRDefault="00DB58DF">
            <w:pPr>
              <w:rPr>
                <w:rFonts w:ascii="Calibri" w:eastAsia="Calibri" w:hAnsi="Calibri" w:cs="Calibri"/>
              </w:rPr>
            </w:pPr>
            <w:r>
              <w:rPr>
                <w:rFonts w:ascii="Calibri" w:eastAsia="Calibri" w:hAnsi="Calibri" w:cs="Calibri"/>
              </w:rPr>
              <w:t>-</w:t>
            </w:r>
            <w:r>
              <w:t xml:space="preserve"> </w:t>
            </w:r>
            <w:r w:rsidR="00AB7B1F">
              <w:rPr>
                <w:rFonts w:ascii="Calibri" w:eastAsia="Calibri" w:hAnsi="Calibri" w:cs="Calibri"/>
              </w:rPr>
              <w:fldChar w:fldCharType="begin"/>
            </w:r>
            <w:r w:rsidR="00AB7B1F">
              <w:instrText xml:space="preserve"> REF _Ref1129276 \h </w:instrText>
            </w:r>
            <w:r w:rsidR="00AB7B1F">
              <w:rPr>
                <w:rFonts w:ascii="Calibri" w:eastAsia="Calibri" w:hAnsi="Calibri" w:cs="Calibri"/>
              </w:rPr>
            </w:r>
            <w:r w:rsidR="00AB7B1F">
              <w:rPr>
                <w:rFonts w:ascii="Calibri" w:eastAsia="Calibri" w:hAnsi="Calibri" w:cs="Calibri"/>
              </w:rPr>
              <w:fldChar w:fldCharType="separate"/>
            </w:r>
            <w:r w:rsidR="002551DD" w:rsidRPr="0041409E">
              <w:t xml:space="preserve">Figure </w:t>
            </w:r>
            <w:r w:rsidR="002551DD">
              <w:rPr>
                <w:noProof/>
              </w:rPr>
              <w:t>118</w:t>
            </w:r>
            <w:r w:rsidR="002551DD" w:rsidRPr="0041409E">
              <w:t>: Plant Pest Pressure Existing Condition</w:t>
            </w:r>
            <w:r w:rsidR="00AB7B1F">
              <w:rPr>
                <w:rFonts w:ascii="Calibri" w:eastAsia="Calibri" w:hAnsi="Calibri" w:cs="Calibri"/>
              </w:rPr>
              <w:fldChar w:fldCharType="end"/>
            </w:r>
            <w:r w:rsidRPr="00DB58DF">
              <w:rPr>
                <w:rFonts w:ascii="Calibri" w:eastAsia="Calibri" w:hAnsi="Calibri" w:cs="Calibri"/>
              </w:rPr>
              <w:t xml:space="preserve"> Existing Condition</w:t>
            </w:r>
            <w:r>
              <w:rPr>
                <w:rFonts w:ascii="Calibri" w:eastAsia="Calibri" w:hAnsi="Calibri" w:cs="Calibri"/>
              </w:rPr>
              <w:t xml:space="preserve"> answer = </w:t>
            </w:r>
            <w:r w:rsidR="000E6F04">
              <w:rPr>
                <w:rFonts w:ascii="Calibri" w:eastAsia="Calibri" w:hAnsi="Calibri" w:cs="Calibri"/>
              </w:rPr>
              <w:t>“</w:t>
            </w:r>
            <w:r w:rsidR="00457524" w:rsidRPr="00E039CA">
              <w:rPr>
                <w:rFonts w:ascii="Calibri" w:eastAsia="Times New Roman" w:hAnsi="Calibri" w:cs="Calibri"/>
              </w:rPr>
              <w:t>Pest resistance is not managed and weeds, insects, animals</w:t>
            </w:r>
            <w:r w:rsidR="00457524">
              <w:rPr>
                <w:rFonts w:ascii="Calibri" w:eastAsia="Times New Roman" w:hAnsi="Calibri" w:cs="Calibri"/>
              </w:rPr>
              <w:t>,</w:t>
            </w:r>
            <w:r w:rsidR="00457524" w:rsidRPr="00E039CA">
              <w:rPr>
                <w:rFonts w:ascii="Calibri" w:eastAsia="Times New Roman" w:hAnsi="Calibri" w:cs="Calibri"/>
              </w:rPr>
              <w:t xml:space="preserve"> and diseases limit quantity or quality </w:t>
            </w:r>
            <w:r w:rsidR="00457524">
              <w:rPr>
                <w:rFonts w:ascii="Calibri" w:eastAsia="Times New Roman" w:hAnsi="Calibri" w:cs="Calibri"/>
              </w:rPr>
              <w:t xml:space="preserve">of trees </w:t>
            </w:r>
            <w:r w:rsidR="00457524" w:rsidRPr="00E039CA">
              <w:rPr>
                <w:rFonts w:ascii="Calibri" w:eastAsia="Times New Roman" w:hAnsi="Calibri" w:cs="Calibri"/>
              </w:rPr>
              <w:t>be</w:t>
            </w:r>
            <w:r w:rsidR="00457524">
              <w:rPr>
                <w:rFonts w:ascii="Calibri" w:eastAsia="Times New Roman" w:hAnsi="Calibri" w:cs="Calibri"/>
              </w:rPr>
              <w:t xml:space="preserve">low </w:t>
            </w:r>
            <w:r w:rsidR="00457524" w:rsidRPr="00E039CA">
              <w:rPr>
                <w:rFonts w:ascii="Calibri" w:eastAsia="Times New Roman" w:hAnsi="Calibri" w:cs="Calibri"/>
              </w:rPr>
              <w:t>tolerable limits</w:t>
            </w:r>
            <w:r w:rsidR="00457524" w:rsidRPr="00E039CA">
              <w:rPr>
                <w:rFonts w:ascii="Times New Roman" w:eastAsia="Times New Roman" w:hAnsi="Times New Roman" w:cs="Times New Roman"/>
              </w:rPr>
              <w:t>.</w:t>
            </w:r>
            <w:r w:rsidR="000E6F04">
              <w:rPr>
                <w:rFonts w:ascii="Calibri" w:eastAsia="Calibri" w:hAnsi="Calibri" w:cs="Calibri"/>
              </w:rPr>
              <w:t>”</w:t>
            </w:r>
            <w:r w:rsidR="00C0200D">
              <w:rPr>
                <w:rFonts w:ascii="Calibri" w:eastAsia="Calibri" w:hAnsi="Calibri" w:cs="Calibri"/>
              </w:rPr>
              <w:t xml:space="preserve"> </w:t>
            </w:r>
          </w:p>
        </w:tc>
        <w:tc>
          <w:tcPr>
            <w:tcW w:w="1164" w:type="dxa"/>
          </w:tcPr>
          <w:p w14:paraId="4E2D56D0" w14:textId="77777777" w:rsidR="004B4E9B" w:rsidRPr="003178C7" w:rsidRDefault="004B4E9B" w:rsidP="008719D1"/>
        </w:tc>
      </w:tr>
      <w:tr w:rsidR="00667449" w:rsidRPr="003178C7" w14:paraId="7B4D7207" w14:textId="77777777" w:rsidTr="00865861">
        <w:tc>
          <w:tcPr>
            <w:tcW w:w="1031" w:type="dxa"/>
            <w:vMerge/>
          </w:tcPr>
          <w:p w14:paraId="08952515" w14:textId="77777777" w:rsidR="004B4E9B" w:rsidRPr="003178C7" w:rsidRDefault="004B4E9B" w:rsidP="008719D1">
            <w:pPr>
              <w:rPr>
                <w:rFonts w:cstheme="minorHAnsi"/>
              </w:rPr>
            </w:pPr>
          </w:p>
        </w:tc>
        <w:tc>
          <w:tcPr>
            <w:tcW w:w="7155" w:type="dxa"/>
            <w:vAlign w:val="center"/>
          </w:tcPr>
          <w:p w14:paraId="5CBC51AC" w14:textId="77777777" w:rsidR="004B4E9B" w:rsidRPr="003178C7" w:rsidRDefault="4F742AC9" w:rsidP="00C5667A">
            <w:pPr>
              <w:pStyle w:val="ListParagraph"/>
              <w:numPr>
                <w:ilvl w:val="7"/>
                <w:numId w:val="25"/>
              </w:numPr>
            </w:pPr>
            <w:r w:rsidRPr="4F742AC9">
              <w:t>Yes</w:t>
            </w:r>
          </w:p>
        </w:tc>
        <w:tc>
          <w:tcPr>
            <w:tcW w:w="1164" w:type="dxa"/>
            <w:vAlign w:val="center"/>
          </w:tcPr>
          <w:p w14:paraId="3F96126B" w14:textId="77777777" w:rsidR="004B4E9B" w:rsidRPr="003178C7" w:rsidRDefault="30CCD231" w:rsidP="008719D1">
            <w:r>
              <w:t>0</w:t>
            </w:r>
          </w:p>
        </w:tc>
      </w:tr>
      <w:tr w:rsidR="00667449" w:rsidRPr="003178C7" w14:paraId="113C200F" w14:textId="77777777" w:rsidTr="00865861">
        <w:tc>
          <w:tcPr>
            <w:tcW w:w="1031" w:type="dxa"/>
            <w:vMerge/>
          </w:tcPr>
          <w:p w14:paraId="651C6A9B" w14:textId="77777777" w:rsidR="004B4E9B" w:rsidRPr="003178C7" w:rsidRDefault="004B4E9B" w:rsidP="008719D1">
            <w:pPr>
              <w:rPr>
                <w:rFonts w:cstheme="minorHAnsi"/>
              </w:rPr>
            </w:pPr>
          </w:p>
        </w:tc>
        <w:tc>
          <w:tcPr>
            <w:tcW w:w="7155" w:type="dxa"/>
            <w:vAlign w:val="center"/>
          </w:tcPr>
          <w:p w14:paraId="0E32A416" w14:textId="77777777" w:rsidR="00E03968" w:rsidRDefault="4F742AC9" w:rsidP="00E03968">
            <w:pPr>
              <w:pStyle w:val="ListParagraph"/>
              <w:numPr>
                <w:ilvl w:val="7"/>
                <w:numId w:val="25"/>
              </w:numPr>
            </w:pPr>
            <w:r>
              <w:t>No</w:t>
            </w:r>
          </w:p>
          <w:p w14:paraId="47CDA96C" w14:textId="22D375E7" w:rsidR="004B4E9B" w:rsidRPr="003178C7" w:rsidRDefault="005E7AD7" w:rsidP="00865861">
            <w:r>
              <w:lastRenderedPageBreak/>
              <w:t xml:space="preserve">Can be populated by </w:t>
            </w:r>
            <w:r w:rsidR="00397B6B">
              <w:fldChar w:fldCharType="begin"/>
            </w:r>
            <w:r w:rsidR="00397B6B">
              <w:instrText xml:space="preserve"> REF _Ref1129276 \h </w:instrText>
            </w:r>
            <w:r w:rsidR="00397B6B">
              <w:fldChar w:fldCharType="separate"/>
            </w:r>
            <w:r w:rsidR="000A6C42">
              <w:t>figure</w:t>
            </w:r>
            <w:r w:rsidR="002551DD" w:rsidRPr="0041409E">
              <w:t xml:space="preserve"> </w:t>
            </w:r>
            <w:r w:rsidR="002551DD">
              <w:rPr>
                <w:noProof/>
              </w:rPr>
              <w:t>118</w:t>
            </w:r>
            <w:r w:rsidR="002551DD" w:rsidRPr="0041409E">
              <w:t>: Plant Pest Pressure Existing Condition</w:t>
            </w:r>
            <w:r w:rsidR="00397B6B">
              <w:fldChar w:fldCharType="end"/>
            </w:r>
            <w:r w:rsidR="00E03968">
              <w:t xml:space="preserve">. Answer option = </w:t>
            </w:r>
            <w:r w:rsidR="000E6F04">
              <w:t>“</w:t>
            </w:r>
            <w:r w:rsidR="00C75216">
              <w:rPr>
                <w:rFonts w:eastAsia="Times New Roman"/>
              </w:rPr>
              <w:t>Weeds, insects, animals, and diseases are not a problem</w:t>
            </w:r>
            <w:r w:rsidR="000E6F04">
              <w:rPr>
                <w:rFonts w:eastAsia="Times New Roman"/>
              </w:rPr>
              <w:t>”</w:t>
            </w:r>
            <w:r w:rsidR="00C75216">
              <w:rPr>
                <w:rFonts w:eastAsia="Times New Roman"/>
              </w:rPr>
              <w:t xml:space="preserve"> </w:t>
            </w:r>
            <w:r w:rsidR="00FE6EBB" w:rsidRPr="0029467D">
              <w:rPr>
                <w:rFonts w:eastAsia="Times New Roman"/>
                <w:b/>
              </w:rPr>
              <w:t>or</w:t>
            </w:r>
            <w:r w:rsidR="00FE6EBB">
              <w:rPr>
                <w:rFonts w:eastAsia="Times New Roman"/>
              </w:rPr>
              <w:t xml:space="preserve"> </w:t>
            </w:r>
            <w:r w:rsidR="000E6F04">
              <w:rPr>
                <w:rFonts w:eastAsia="Times New Roman"/>
              </w:rPr>
              <w:t>“</w:t>
            </w:r>
            <w:r w:rsidR="00C75216">
              <w:rPr>
                <w:rFonts w:eastAsia="Times New Roman"/>
              </w:rPr>
              <w:t>Weeds, insects, animals, and diseases are managed according to a pest management plan that is designed to manage the development of pest resistance and maintain acceptable quantity and quality</w:t>
            </w:r>
            <w:r w:rsidR="00457524">
              <w:rPr>
                <w:rFonts w:eastAsia="Times New Roman"/>
              </w:rPr>
              <w:t xml:space="preserve"> of trees</w:t>
            </w:r>
            <w:r w:rsidR="00C75216">
              <w:rPr>
                <w:rFonts w:eastAsia="Times New Roman"/>
              </w:rPr>
              <w:t>.</w:t>
            </w:r>
            <w:r w:rsidR="000E6F04">
              <w:rPr>
                <w:rFonts w:eastAsia="Times New Roman"/>
              </w:rPr>
              <w:t>”</w:t>
            </w:r>
          </w:p>
        </w:tc>
        <w:tc>
          <w:tcPr>
            <w:tcW w:w="1164" w:type="dxa"/>
            <w:vAlign w:val="center"/>
          </w:tcPr>
          <w:p w14:paraId="37E96E60" w14:textId="77777777" w:rsidR="004B4E9B" w:rsidRPr="003178C7" w:rsidRDefault="30CCD231" w:rsidP="008719D1">
            <w:r>
              <w:lastRenderedPageBreak/>
              <w:t>12</w:t>
            </w:r>
          </w:p>
        </w:tc>
      </w:tr>
      <w:tr w:rsidR="00667449" w:rsidRPr="003178C7" w14:paraId="52CFDC4B" w14:textId="77777777" w:rsidTr="00865861">
        <w:tc>
          <w:tcPr>
            <w:tcW w:w="1031" w:type="dxa"/>
            <w:vMerge w:val="restart"/>
          </w:tcPr>
          <w:p w14:paraId="4AA6A85B" w14:textId="77777777" w:rsidR="004B4E9B" w:rsidRPr="003178C7" w:rsidRDefault="004B4E9B" w:rsidP="00C5667A">
            <w:pPr>
              <w:pStyle w:val="ListParagraph"/>
              <w:numPr>
                <w:ilvl w:val="0"/>
                <w:numId w:val="25"/>
              </w:numPr>
            </w:pPr>
          </w:p>
        </w:tc>
        <w:tc>
          <w:tcPr>
            <w:tcW w:w="7155" w:type="dxa"/>
            <w:vAlign w:val="center"/>
          </w:tcPr>
          <w:p w14:paraId="76957AC7" w14:textId="77777777" w:rsidR="004B4E9B" w:rsidRPr="003178C7" w:rsidRDefault="004B4E9B" w:rsidP="008719D1">
            <w:pPr>
              <w:rPr>
                <w:rFonts w:cstheme="minorHAnsi"/>
              </w:rPr>
            </w:pPr>
            <w:r w:rsidRPr="003178C7">
              <w:rPr>
                <w:rFonts w:cstheme="minorHAnsi"/>
              </w:rPr>
              <w:t>What is the percent cover of native shrubs, vines and herbaceous plants combined, within the understory?</w:t>
            </w:r>
          </w:p>
        </w:tc>
        <w:tc>
          <w:tcPr>
            <w:tcW w:w="1164" w:type="dxa"/>
            <w:vAlign w:val="center"/>
          </w:tcPr>
          <w:p w14:paraId="5F942EAF" w14:textId="77777777" w:rsidR="004B4E9B" w:rsidRPr="003178C7" w:rsidRDefault="004B4E9B" w:rsidP="008719D1"/>
        </w:tc>
      </w:tr>
      <w:tr w:rsidR="00667449" w:rsidRPr="003178C7" w14:paraId="2E95653A" w14:textId="77777777" w:rsidTr="00865861">
        <w:tc>
          <w:tcPr>
            <w:tcW w:w="1031" w:type="dxa"/>
            <w:vMerge/>
          </w:tcPr>
          <w:p w14:paraId="0B431898" w14:textId="77777777" w:rsidR="004B4E9B" w:rsidRPr="003178C7" w:rsidRDefault="004B4E9B" w:rsidP="008719D1">
            <w:pPr>
              <w:rPr>
                <w:rFonts w:cstheme="minorHAnsi"/>
              </w:rPr>
            </w:pPr>
          </w:p>
        </w:tc>
        <w:tc>
          <w:tcPr>
            <w:tcW w:w="7155" w:type="dxa"/>
            <w:vAlign w:val="center"/>
          </w:tcPr>
          <w:p w14:paraId="28132F8D" w14:textId="41D13D54" w:rsidR="004B4E9B" w:rsidRPr="003178C7" w:rsidRDefault="4F742AC9" w:rsidP="00C5667A">
            <w:pPr>
              <w:pStyle w:val="ListParagraph"/>
              <w:numPr>
                <w:ilvl w:val="7"/>
                <w:numId w:val="25"/>
              </w:numPr>
            </w:pPr>
            <w:r w:rsidRPr="4F742AC9">
              <w:rPr>
                <w:rFonts w:eastAsia="Times New Roman"/>
              </w:rPr>
              <w:t xml:space="preserve">Primarily </w:t>
            </w:r>
            <w:r w:rsidR="00DA6084">
              <w:rPr>
                <w:rFonts w:eastAsia="Times New Roman"/>
              </w:rPr>
              <w:t>non</w:t>
            </w:r>
            <w:r w:rsidRPr="4F742AC9">
              <w:rPr>
                <w:rFonts w:eastAsia="Times New Roman"/>
              </w:rPr>
              <w:t>native plants</w:t>
            </w:r>
          </w:p>
        </w:tc>
        <w:tc>
          <w:tcPr>
            <w:tcW w:w="1164" w:type="dxa"/>
            <w:vAlign w:val="center"/>
          </w:tcPr>
          <w:p w14:paraId="0313EDC6" w14:textId="77777777" w:rsidR="004B4E9B" w:rsidRPr="003178C7" w:rsidRDefault="004B4E9B" w:rsidP="008719D1">
            <w:r w:rsidRPr="1EBF0E0F">
              <w:t>0</w:t>
            </w:r>
          </w:p>
        </w:tc>
      </w:tr>
      <w:tr w:rsidR="00667449" w:rsidRPr="003178C7" w14:paraId="6A671193" w14:textId="77777777" w:rsidTr="00865861">
        <w:tc>
          <w:tcPr>
            <w:tcW w:w="1031" w:type="dxa"/>
            <w:vMerge/>
          </w:tcPr>
          <w:p w14:paraId="34592090" w14:textId="77777777" w:rsidR="004B4E9B" w:rsidRPr="003178C7" w:rsidRDefault="004B4E9B" w:rsidP="008719D1">
            <w:pPr>
              <w:rPr>
                <w:rFonts w:cstheme="minorHAnsi"/>
              </w:rPr>
            </w:pPr>
          </w:p>
        </w:tc>
        <w:tc>
          <w:tcPr>
            <w:tcW w:w="7155" w:type="dxa"/>
            <w:vAlign w:val="center"/>
          </w:tcPr>
          <w:p w14:paraId="5A431186" w14:textId="132A9E4E" w:rsidR="004B4E9B" w:rsidRPr="003178C7" w:rsidRDefault="00FE6EBB" w:rsidP="00C5667A">
            <w:pPr>
              <w:pStyle w:val="ListParagraph"/>
              <w:numPr>
                <w:ilvl w:val="7"/>
                <w:numId w:val="25"/>
              </w:numPr>
            </w:pPr>
            <w:r>
              <w:rPr>
                <w:rFonts w:eastAsia="Times New Roman"/>
              </w:rPr>
              <w:t>≤</w:t>
            </w:r>
            <w:r w:rsidR="4F742AC9" w:rsidRPr="4F742AC9">
              <w:rPr>
                <w:rFonts w:eastAsia="Times New Roman"/>
              </w:rPr>
              <w:t>10%</w:t>
            </w:r>
          </w:p>
        </w:tc>
        <w:tc>
          <w:tcPr>
            <w:tcW w:w="1164" w:type="dxa"/>
            <w:vAlign w:val="center"/>
          </w:tcPr>
          <w:p w14:paraId="5A041A05" w14:textId="77777777" w:rsidR="004B4E9B" w:rsidRPr="003178C7" w:rsidRDefault="004B4E9B" w:rsidP="008719D1">
            <w:r w:rsidRPr="1EBF0E0F">
              <w:t>2</w:t>
            </w:r>
          </w:p>
        </w:tc>
      </w:tr>
      <w:tr w:rsidR="00667449" w:rsidRPr="003178C7" w14:paraId="08C7E115" w14:textId="77777777" w:rsidTr="00865861">
        <w:tc>
          <w:tcPr>
            <w:tcW w:w="1031" w:type="dxa"/>
            <w:vMerge/>
          </w:tcPr>
          <w:p w14:paraId="0F1A137D" w14:textId="77777777" w:rsidR="004B4E9B" w:rsidRPr="003178C7" w:rsidRDefault="004B4E9B" w:rsidP="008719D1">
            <w:pPr>
              <w:rPr>
                <w:rFonts w:cstheme="minorHAnsi"/>
              </w:rPr>
            </w:pPr>
          </w:p>
        </w:tc>
        <w:tc>
          <w:tcPr>
            <w:tcW w:w="7155" w:type="dxa"/>
            <w:vAlign w:val="center"/>
          </w:tcPr>
          <w:p w14:paraId="766A6924" w14:textId="758B711B" w:rsidR="004B4E9B" w:rsidRPr="003178C7" w:rsidRDefault="00FE6EBB" w:rsidP="00C5667A">
            <w:pPr>
              <w:pStyle w:val="ListParagraph"/>
              <w:numPr>
                <w:ilvl w:val="7"/>
                <w:numId w:val="25"/>
              </w:numPr>
            </w:pPr>
            <w:r>
              <w:rPr>
                <w:rFonts w:eastAsia="Times New Roman"/>
              </w:rPr>
              <w:t>&gt;</w:t>
            </w:r>
            <w:r w:rsidR="4F742AC9" w:rsidRPr="4F742AC9">
              <w:rPr>
                <w:rFonts w:eastAsia="Times New Roman"/>
              </w:rPr>
              <w:t xml:space="preserve">10% and </w:t>
            </w:r>
            <w:r>
              <w:rPr>
                <w:rFonts w:eastAsia="Times New Roman"/>
              </w:rPr>
              <w:t>≤</w:t>
            </w:r>
            <w:r w:rsidR="4F742AC9" w:rsidRPr="4F742AC9">
              <w:rPr>
                <w:rFonts w:eastAsia="Times New Roman"/>
              </w:rPr>
              <w:t>25%</w:t>
            </w:r>
          </w:p>
        </w:tc>
        <w:tc>
          <w:tcPr>
            <w:tcW w:w="1164" w:type="dxa"/>
            <w:vAlign w:val="center"/>
          </w:tcPr>
          <w:p w14:paraId="6B5075E6" w14:textId="77777777" w:rsidR="004B4E9B" w:rsidRPr="003178C7" w:rsidRDefault="004B4E9B" w:rsidP="008719D1">
            <w:r w:rsidRPr="1EBF0E0F">
              <w:t>4</w:t>
            </w:r>
          </w:p>
        </w:tc>
      </w:tr>
      <w:tr w:rsidR="00667449" w:rsidRPr="003178C7" w14:paraId="3EB4AA6C" w14:textId="77777777" w:rsidTr="00865861">
        <w:tc>
          <w:tcPr>
            <w:tcW w:w="1031" w:type="dxa"/>
            <w:vMerge/>
          </w:tcPr>
          <w:p w14:paraId="7712A516" w14:textId="77777777" w:rsidR="004B4E9B" w:rsidRPr="003178C7" w:rsidRDefault="004B4E9B" w:rsidP="008719D1">
            <w:pPr>
              <w:rPr>
                <w:rFonts w:cstheme="minorHAnsi"/>
              </w:rPr>
            </w:pPr>
          </w:p>
        </w:tc>
        <w:tc>
          <w:tcPr>
            <w:tcW w:w="7155" w:type="dxa"/>
            <w:vAlign w:val="center"/>
          </w:tcPr>
          <w:p w14:paraId="2154419E" w14:textId="65A7C1D1" w:rsidR="004B4E9B" w:rsidRPr="003178C7" w:rsidRDefault="00FE6EBB" w:rsidP="00C5667A">
            <w:pPr>
              <w:pStyle w:val="ListParagraph"/>
              <w:numPr>
                <w:ilvl w:val="7"/>
                <w:numId w:val="25"/>
              </w:numPr>
            </w:pPr>
            <w:r>
              <w:rPr>
                <w:rFonts w:eastAsia="Times New Roman"/>
              </w:rPr>
              <w:t>&gt;</w:t>
            </w:r>
            <w:r w:rsidR="4F742AC9" w:rsidRPr="4F742AC9">
              <w:rPr>
                <w:rFonts w:eastAsia="Times New Roman"/>
              </w:rPr>
              <w:t xml:space="preserve">25% and </w:t>
            </w:r>
            <w:r>
              <w:rPr>
                <w:rFonts w:eastAsia="Calibri"/>
              </w:rPr>
              <w:t>≤</w:t>
            </w:r>
            <w:r w:rsidR="4F742AC9" w:rsidRPr="4F742AC9">
              <w:rPr>
                <w:rFonts w:eastAsia="Times New Roman"/>
              </w:rPr>
              <w:t>50%</w:t>
            </w:r>
          </w:p>
        </w:tc>
        <w:tc>
          <w:tcPr>
            <w:tcW w:w="1164" w:type="dxa"/>
            <w:vAlign w:val="center"/>
          </w:tcPr>
          <w:p w14:paraId="3866115B" w14:textId="77777777" w:rsidR="004B4E9B" w:rsidRPr="003178C7" w:rsidRDefault="004B4E9B" w:rsidP="008719D1">
            <w:r w:rsidRPr="1EBF0E0F">
              <w:t>7</w:t>
            </w:r>
          </w:p>
        </w:tc>
      </w:tr>
      <w:tr w:rsidR="00667449" w:rsidRPr="003178C7" w14:paraId="7054710D" w14:textId="77777777" w:rsidTr="00865861">
        <w:tc>
          <w:tcPr>
            <w:tcW w:w="1031" w:type="dxa"/>
            <w:vMerge/>
          </w:tcPr>
          <w:p w14:paraId="33FACD53" w14:textId="77777777" w:rsidR="004B4E9B" w:rsidRPr="003178C7" w:rsidRDefault="004B4E9B" w:rsidP="008719D1">
            <w:pPr>
              <w:rPr>
                <w:rFonts w:cstheme="minorHAnsi"/>
              </w:rPr>
            </w:pPr>
          </w:p>
        </w:tc>
        <w:tc>
          <w:tcPr>
            <w:tcW w:w="7155" w:type="dxa"/>
            <w:vAlign w:val="center"/>
          </w:tcPr>
          <w:p w14:paraId="37A3A5B2" w14:textId="6FC35B9B" w:rsidR="004B4E9B" w:rsidRPr="003178C7" w:rsidRDefault="00FE6EBB" w:rsidP="00C5667A">
            <w:pPr>
              <w:pStyle w:val="ListParagraph"/>
              <w:numPr>
                <w:ilvl w:val="7"/>
                <w:numId w:val="25"/>
              </w:numPr>
            </w:pPr>
            <w:r>
              <w:rPr>
                <w:rFonts w:eastAsia="Times New Roman"/>
              </w:rPr>
              <w:t>&gt;</w:t>
            </w:r>
            <w:r w:rsidR="00FB5B18" w:rsidRPr="4F742AC9">
              <w:rPr>
                <w:rFonts w:eastAsia="Times New Roman"/>
              </w:rPr>
              <w:t>50</w:t>
            </w:r>
            <w:r w:rsidR="4F742AC9" w:rsidRPr="4F742AC9">
              <w:rPr>
                <w:rFonts w:eastAsia="Times New Roman"/>
              </w:rPr>
              <w:t>%</w:t>
            </w:r>
          </w:p>
        </w:tc>
        <w:tc>
          <w:tcPr>
            <w:tcW w:w="1164" w:type="dxa"/>
            <w:vAlign w:val="center"/>
          </w:tcPr>
          <w:p w14:paraId="1C186E84" w14:textId="77777777" w:rsidR="004B4E9B" w:rsidRPr="003178C7" w:rsidRDefault="004B4E9B" w:rsidP="008719D1">
            <w:r w:rsidRPr="1EBF0E0F">
              <w:t>12</w:t>
            </w:r>
          </w:p>
        </w:tc>
      </w:tr>
      <w:tr w:rsidR="00667449" w:rsidRPr="003178C7" w14:paraId="6D300B45" w14:textId="77777777" w:rsidTr="00865861">
        <w:tc>
          <w:tcPr>
            <w:tcW w:w="1031" w:type="dxa"/>
            <w:vMerge w:val="restart"/>
          </w:tcPr>
          <w:p w14:paraId="7281FB47" w14:textId="77777777" w:rsidR="004B4E9B" w:rsidRPr="003178C7" w:rsidRDefault="004B4E9B" w:rsidP="00C5667A">
            <w:pPr>
              <w:pStyle w:val="ListParagraph"/>
              <w:numPr>
                <w:ilvl w:val="0"/>
                <w:numId w:val="25"/>
              </w:numPr>
            </w:pPr>
          </w:p>
        </w:tc>
        <w:tc>
          <w:tcPr>
            <w:tcW w:w="7155" w:type="dxa"/>
            <w:vAlign w:val="center"/>
          </w:tcPr>
          <w:p w14:paraId="15A0B1AF" w14:textId="0F7959AD" w:rsidR="004B4E9B" w:rsidRPr="003178C7" w:rsidRDefault="6AE9E98F" w:rsidP="00865861">
            <w:pPr>
              <w:rPr>
                <w:rFonts w:ascii="Calibri" w:eastAsia="Calibri" w:hAnsi="Calibri" w:cs="Calibri"/>
              </w:rPr>
            </w:pPr>
            <w:r>
              <w:t>What is the extent and management of invasive plant</w:t>
            </w:r>
            <w:r w:rsidR="00BC7458">
              <w:t xml:space="preserve"> species?</w:t>
            </w:r>
          </w:p>
        </w:tc>
        <w:tc>
          <w:tcPr>
            <w:tcW w:w="1164" w:type="dxa"/>
            <w:vAlign w:val="center"/>
          </w:tcPr>
          <w:p w14:paraId="50CD407E" w14:textId="77777777" w:rsidR="004B4E9B" w:rsidRPr="003178C7" w:rsidRDefault="004B4E9B" w:rsidP="6AE9E98F"/>
        </w:tc>
      </w:tr>
      <w:tr w:rsidR="00667449" w:rsidRPr="003178C7" w14:paraId="300E2101" w14:textId="77777777" w:rsidTr="00865861">
        <w:tc>
          <w:tcPr>
            <w:tcW w:w="1031" w:type="dxa"/>
            <w:vMerge/>
          </w:tcPr>
          <w:p w14:paraId="672D4CAD" w14:textId="77777777" w:rsidR="004B4E9B" w:rsidRPr="003178C7" w:rsidRDefault="004B4E9B" w:rsidP="008719D1">
            <w:pPr>
              <w:rPr>
                <w:rFonts w:cstheme="minorHAnsi"/>
              </w:rPr>
            </w:pPr>
          </w:p>
        </w:tc>
        <w:tc>
          <w:tcPr>
            <w:tcW w:w="7155" w:type="dxa"/>
            <w:vAlign w:val="center"/>
          </w:tcPr>
          <w:p w14:paraId="4FE3775E" w14:textId="3D71EBBC" w:rsidR="004B4E9B" w:rsidRPr="00865861" w:rsidRDefault="4F742AC9" w:rsidP="00C5667A">
            <w:pPr>
              <w:pStyle w:val="ListParagraph"/>
              <w:numPr>
                <w:ilvl w:val="7"/>
                <w:numId w:val="25"/>
              </w:numPr>
            </w:pPr>
            <w:r w:rsidRPr="4F742AC9">
              <w:rPr>
                <w:rFonts w:eastAsia="Times New Roman"/>
              </w:rPr>
              <w:t>No invasive plants identified</w:t>
            </w:r>
            <w:r w:rsidR="7EE983DB" w:rsidRPr="7EE983DB">
              <w:rPr>
                <w:rFonts w:eastAsia="Times New Roman"/>
              </w:rPr>
              <w:t>, no damage/infestation.</w:t>
            </w:r>
          </w:p>
          <w:p w14:paraId="646727EA" w14:textId="411AD539" w:rsidR="004B4E9B" w:rsidRPr="003178C7" w:rsidRDefault="008F72CF" w:rsidP="00865861">
            <w:r>
              <w:t xml:space="preserve">Can be populated by </w:t>
            </w:r>
            <w:r w:rsidR="00397B6B">
              <w:fldChar w:fldCharType="begin"/>
            </w:r>
            <w:r w:rsidR="00397B6B">
              <w:instrText xml:space="preserve"> REF _Ref1129276 \h </w:instrText>
            </w:r>
            <w:r w:rsidR="00397B6B">
              <w:fldChar w:fldCharType="separate"/>
            </w:r>
            <w:r w:rsidR="000A6C42">
              <w:t>figure</w:t>
            </w:r>
            <w:r w:rsidR="002551DD" w:rsidRPr="0041409E">
              <w:t xml:space="preserve"> </w:t>
            </w:r>
            <w:r w:rsidR="002551DD">
              <w:rPr>
                <w:noProof/>
              </w:rPr>
              <w:t>118</w:t>
            </w:r>
            <w:r w:rsidR="002551DD" w:rsidRPr="0041409E">
              <w:t>: Plant Pest Pressure Existing Condition</w:t>
            </w:r>
            <w:r w:rsidR="00397B6B">
              <w:fldChar w:fldCharType="end"/>
            </w:r>
            <w:r>
              <w:t xml:space="preserve">. Answer option = </w:t>
            </w:r>
            <w:r w:rsidR="000E6F04">
              <w:t>“</w:t>
            </w:r>
            <w:r w:rsidR="00C75216">
              <w:rPr>
                <w:rFonts w:eastAsia="Times New Roman"/>
              </w:rPr>
              <w:t>Weeds, insects, animals, and diseases are not a problem</w:t>
            </w:r>
            <w:r w:rsidR="000E6F04">
              <w:rPr>
                <w:rFonts w:eastAsia="Times New Roman"/>
              </w:rPr>
              <w:t>”</w:t>
            </w:r>
            <w:r w:rsidR="00C75216">
              <w:rPr>
                <w:rFonts w:eastAsia="Times New Roman"/>
              </w:rPr>
              <w:t xml:space="preserve"> </w:t>
            </w:r>
            <w:r w:rsidR="00E96531" w:rsidRPr="00E96531">
              <w:rPr>
                <w:rFonts w:eastAsia="Times New Roman"/>
                <w:b/>
              </w:rPr>
              <w:t>or</w:t>
            </w:r>
            <w:r w:rsidR="00C75216">
              <w:rPr>
                <w:rFonts w:eastAsia="Times New Roman"/>
              </w:rPr>
              <w:t xml:space="preserve"> </w:t>
            </w:r>
            <w:r w:rsidR="000E6F04">
              <w:rPr>
                <w:rFonts w:eastAsia="Times New Roman"/>
              </w:rPr>
              <w:t>“</w:t>
            </w:r>
            <w:r w:rsidR="00C75216">
              <w:rPr>
                <w:rFonts w:eastAsia="Times New Roman"/>
              </w:rPr>
              <w:t>Weeds, insects, animals, and diseases are managed according to a pest management plan that is designed to manage the development of pest resistance and maintain acceptable quality and quantity</w:t>
            </w:r>
            <w:r w:rsidR="00457524">
              <w:rPr>
                <w:rFonts w:eastAsia="Times New Roman"/>
              </w:rPr>
              <w:t xml:space="preserve"> of trees</w:t>
            </w:r>
            <w:r w:rsidR="00C75216">
              <w:rPr>
                <w:rFonts w:eastAsia="Times New Roman"/>
              </w:rPr>
              <w:t>.</w:t>
            </w:r>
            <w:r w:rsidR="000E6F04">
              <w:rPr>
                <w:rFonts w:eastAsia="Times New Roman"/>
              </w:rPr>
              <w:t>”</w:t>
            </w:r>
          </w:p>
        </w:tc>
        <w:tc>
          <w:tcPr>
            <w:tcW w:w="1164" w:type="dxa"/>
            <w:vAlign w:val="center"/>
          </w:tcPr>
          <w:p w14:paraId="647322E2" w14:textId="77777777" w:rsidR="004B4E9B" w:rsidRPr="003178C7" w:rsidRDefault="004B4E9B" w:rsidP="008719D1">
            <w:r w:rsidRPr="1EBF0E0F">
              <w:t>16</w:t>
            </w:r>
          </w:p>
        </w:tc>
      </w:tr>
      <w:tr w:rsidR="00667449" w:rsidRPr="003178C7" w14:paraId="6AA8154F" w14:textId="77777777" w:rsidTr="00865861">
        <w:tc>
          <w:tcPr>
            <w:tcW w:w="1031" w:type="dxa"/>
            <w:vMerge/>
          </w:tcPr>
          <w:p w14:paraId="2914E23B" w14:textId="77777777" w:rsidR="004B4E9B" w:rsidRPr="003178C7" w:rsidRDefault="004B4E9B" w:rsidP="008719D1">
            <w:pPr>
              <w:rPr>
                <w:rFonts w:cstheme="minorHAnsi"/>
              </w:rPr>
            </w:pPr>
          </w:p>
        </w:tc>
        <w:tc>
          <w:tcPr>
            <w:tcW w:w="7155" w:type="dxa"/>
            <w:vAlign w:val="center"/>
          </w:tcPr>
          <w:p w14:paraId="2137B41F" w14:textId="3D72BD14" w:rsidR="004B4E9B" w:rsidRPr="00865861" w:rsidRDefault="00FE6EBB" w:rsidP="00C5667A">
            <w:pPr>
              <w:pStyle w:val="ListParagraph"/>
              <w:numPr>
                <w:ilvl w:val="7"/>
                <w:numId w:val="25"/>
              </w:numPr>
            </w:pPr>
            <w:r>
              <w:t>≤</w:t>
            </w:r>
            <w:r w:rsidR="4F742AC9" w:rsidRPr="4F742AC9">
              <w:rPr>
                <w:rFonts w:eastAsia="Times New Roman"/>
              </w:rPr>
              <w:t>15%, active management.</w:t>
            </w:r>
          </w:p>
          <w:p w14:paraId="7105D610" w14:textId="2303D94D" w:rsidR="004B4E9B" w:rsidRPr="00865861" w:rsidRDefault="00AB2CE6" w:rsidP="00865861">
            <w:pPr>
              <w:rPr>
                <w:rStyle w:val="Emphasis"/>
              </w:rPr>
            </w:pPr>
            <w:r w:rsidRPr="00865861">
              <w:rPr>
                <w:rStyle w:val="Emphasis"/>
              </w:rPr>
              <w:t>Mask answer if</w:t>
            </w:r>
            <w:r w:rsidR="00AB7B1F" w:rsidRPr="00397B6B">
              <w:rPr>
                <w:rStyle w:val="Emphasis"/>
              </w:rPr>
              <w:t xml:space="preserve"> </w:t>
            </w:r>
            <w:r w:rsidR="00397B6B" w:rsidRPr="00397B6B">
              <w:rPr>
                <w:rStyle w:val="Emphasis"/>
              </w:rPr>
              <w:fldChar w:fldCharType="begin"/>
            </w:r>
            <w:r w:rsidR="00397B6B" w:rsidRPr="00397B6B">
              <w:rPr>
                <w:rStyle w:val="Emphasis"/>
              </w:rPr>
              <w:instrText xml:space="preserve"> REF _Ref1129276 \h </w:instrText>
            </w:r>
            <w:r w:rsidR="00397B6B">
              <w:rPr>
                <w:rStyle w:val="Emphasis"/>
              </w:rPr>
              <w:instrText xml:space="preserve"> \* MERGEFORMAT </w:instrText>
            </w:r>
            <w:r w:rsidR="00397B6B" w:rsidRPr="00397B6B">
              <w:rPr>
                <w:rStyle w:val="Emphasis"/>
              </w:rPr>
            </w:r>
            <w:r w:rsidR="00397B6B" w:rsidRPr="00397B6B">
              <w:rPr>
                <w:rStyle w:val="Emphasis"/>
              </w:rPr>
              <w:fldChar w:fldCharType="separate"/>
            </w:r>
            <w:r w:rsidR="000A6C42">
              <w:rPr>
                <w:rStyle w:val="Emphasis"/>
              </w:rPr>
              <w:t>figure</w:t>
            </w:r>
            <w:r w:rsidR="002551DD" w:rsidRPr="002551DD">
              <w:rPr>
                <w:rStyle w:val="Emphasis"/>
              </w:rPr>
              <w:t xml:space="preserve"> 118: Plant Pest Pressure Existing Condition</w:t>
            </w:r>
            <w:r w:rsidR="00397B6B" w:rsidRPr="00397B6B">
              <w:rPr>
                <w:rStyle w:val="Emphasis"/>
              </w:rPr>
              <w:fldChar w:fldCharType="end"/>
            </w:r>
            <w:r w:rsidRPr="00865861">
              <w:rPr>
                <w:rStyle w:val="Emphasis"/>
              </w:rPr>
              <w:t xml:space="preserve"> </w:t>
            </w:r>
            <w:r w:rsidR="00397B6B">
              <w:rPr>
                <w:rStyle w:val="Emphasis"/>
              </w:rPr>
              <w:t>a</w:t>
            </w:r>
            <w:r w:rsidRPr="00865861">
              <w:rPr>
                <w:rStyle w:val="Emphasis"/>
              </w:rPr>
              <w:t xml:space="preserve">nswer option = </w:t>
            </w:r>
            <w:r w:rsidR="000E6F04">
              <w:rPr>
                <w:rStyle w:val="Emphasis"/>
              </w:rPr>
              <w:t>“</w:t>
            </w:r>
            <w:r w:rsidR="00C75216" w:rsidRPr="00865861">
              <w:rPr>
                <w:rStyle w:val="Emphasis"/>
              </w:rPr>
              <w:t xml:space="preserve">Pest resistance is not managed and weeds, insects, animals, and diseases limit quantity or quality </w:t>
            </w:r>
            <w:r w:rsidR="00457524">
              <w:rPr>
                <w:rStyle w:val="Emphasis"/>
              </w:rPr>
              <w:t xml:space="preserve">of trees </w:t>
            </w:r>
            <w:r w:rsidR="00C75216" w:rsidRPr="00865861">
              <w:rPr>
                <w:rStyle w:val="Emphasis"/>
              </w:rPr>
              <w:t>beyond tolerable limits. </w:t>
            </w:r>
            <w:r w:rsidR="000E6F04">
              <w:rPr>
                <w:rStyle w:val="Emphasis"/>
              </w:rPr>
              <w:t>”</w:t>
            </w:r>
          </w:p>
        </w:tc>
        <w:tc>
          <w:tcPr>
            <w:tcW w:w="1164" w:type="dxa"/>
            <w:vAlign w:val="center"/>
          </w:tcPr>
          <w:p w14:paraId="07F204A0" w14:textId="77777777" w:rsidR="004B4E9B" w:rsidRPr="003178C7" w:rsidRDefault="004B4E9B" w:rsidP="008719D1">
            <w:r w:rsidRPr="1EBF0E0F">
              <w:t>11</w:t>
            </w:r>
          </w:p>
        </w:tc>
      </w:tr>
      <w:tr w:rsidR="00667449" w:rsidRPr="003178C7" w14:paraId="22D94BEC" w14:textId="77777777" w:rsidTr="00865861">
        <w:tc>
          <w:tcPr>
            <w:tcW w:w="1031" w:type="dxa"/>
            <w:vMerge/>
          </w:tcPr>
          <w:p w14:paraId="4D4677D3" w14:textId="77777777" w:rsidR="004B4E9B" w:rsidRPr="003178C7" w:rsidRDefault="004B4E9B" w:rsidP="008719D1">
            <w:pPr>
              <w:rPr>
                <w:rFonts w:cstheme="minorHAnsi"/>
              </w:rPr>
            </w:pPr>
          </w:p>
        </w:tc>
        <w:tc>
          <w:tcPr>
            <w:tcW w:w="7155" w:type="dxa"/>
            <w:vAlign w:val="center"/>
          </w:tcPr>
          <w:p w14:paraId="236FCAB9" w14:textId="65B41F2F" w:rsidR="004B4E9B" w:rsidRPr="00865861" w:rsidRDefault="00FE6EBB" w:rsidP="00C5667A">
            <w:pPr>
              <w:pStyle w:val="ListParagraph"/>
              <w:numPr>
                <w:ilvl w:val="7"/>
                <w:numId w:val="25"/>
              </w:numPr>
            </w:pPr>
            <w:r>
              <w:t>≤</w:t>
            </w:r>
            <w:r w:rsidR="4F742AC9" w:rsidRPr="4F742AC9">
              <w:rPr>
                <w:rFonts w:eastAsia="Times New Roman"/>
              </w:rPr>
              <w:t xml:space="preserve">15%, </w:t>
            </w:r>
            <w:r w:rsidR="7EE983DB" w:rsidRPr="7EE983DB">
              <w:rPr>
                <w:rFonts w:eastAsia="Times New Roman"/>
              </w:rPr>
              <w:t>no active management.</w:t>
            </w:r>
          </w:p>
          <w:p w14:paraId="12C0D25B" w14:textId="5EECDFBB" w:rsidR="004B4E9B" w:rsidRPr="003178C7" w:rsidRDefault="00394AFD" w:rsidP="00865861">
            <w:r w:rsidRPr="00595638">
              <w:rPr>
                <w:rStyle w:val="Emphasis"/>
              </w:rPr>
              <w:t xml:space="preserve">Mask answer if </w:t>
            </w:r>
            <w:r w:rsidR="00397B6B">
              <w:rPr>
                <w:rStyle w:val="Emphasis"/>
              </w:rPr>
              <w:fldChar w:fldCharType="begin"/>
            </w:r>
            <w:r w:rsidR="00397B6B">
              <w:rPr>
                <w:rStyle w:val="Emphasis"/>
              </w:rPr>
              <w:instrText xml:space="preserve"> REF _Ref1129276 \h  \* MERGEFORMAT </w:instrText>
            </w:r>
            <w:r w:rsidR="00397B6B">
              <w:rPr>
                <w:rStyle w:val="Emphasis"/>
              </w:rPr>
            </w:r>
            <w:r w:rsidR="00397B6B">
              <w:rPr>
                <w:rStyle w:val="Emphasis"/>
              </w:rPr>
              <w:fldChar w:fldCharType="separate"/>
            </w:r>
            <w:r w:rsidR="000A6C42">
              <w:rPr>
                <w:rStyle w:val="Emphasis"/>
              </w:rPr>
              <w:t>figure</w:t>
            </w:r>
            <w:r w:rsidR="002551DD" w:rsidRPr="002551DD">
              <w:rPr>
                <w:rStyle w:val="Emphasis"/>
              </w:rPr>
              <w:t xml:space="preserve"> 118: Plant Pest Pressure Existing Condition</w:t>
            </w:r>
            <w:r w:rsidR="00397B6B">
              <w:rPr>
                <w:rStyle w:val="Emphasis"/>
              </w:rPr>
              <w:fldChar w:fldCharType="end"/>
            </w:r>
            <w:r w:rsidR="00397B6B">
              <w:rPr>
                <w:rStyle w:val="Emphasis"/>
              </w:rPr>
              <w:t xml:space="preserve"> a</w:t>
            </w:r>
            <w:r w:rsidRPr="00595638">
              <w:rPr>
                <w:rStyle w:val="Emphasis"/>
              </w:rPr>
              <w:t>nswer option =</w:t>
            </w:r>
            <w:r>
              <w:rPr>
                <w:rStyle w:val="Emphasis"/>
              </w:rPr>
              <w:t xml:space="preserve"> </w:t>
            </w:r>
            <w:r w:rsidR="000E6F04">
              <w:rPr>
                <w:rStyle w:val="Emphasis"/>
              </w:rPr>
              <w:t>“</w:t>
            </w:r>
            <w:r w:rsidR="00C75216" w:rsidRPr="00865861">
              <w:rPr>
                <w:rStyle w:val="Emphasis"/>
              </w:rPr>
              <w:t>Weeds, insects, animals, and diseases are not a problem</w:t>
            </w:r>
            <w:r w:rsidR="000E6F04">
              <w:rPr>
                <w:rStyle w:val="Emphasis"/>
              </w:rPr>
              <w:t>”</w:t>
            </w:r>
            <w:r w:rsidR="00C75216" w:rsidRPr="00865861">
              <w:rPr>
                <w:rStyle w:val="Emphasis"/>
              </w:rPr>
              <w:t xml:space="preserve"> </w:t>
            </w:r>
            <w:r w:rsidR="00E96531" w:rsidRPr="00E96531">
              <w:rPr>
                <w:rStyle w:val="Emphasis"/>
              </w:rPr>
              <w:t>or</w:t>
            </w:r>
            <w:r w:rsidR="00C75216" w:rsidRPr="00865861">
              <w:rPr>
                <w:rStyle w:val="Emphasis"/>
              </w:rPr>
              <w:t xml:space="preserve"> </w:t>
            </w:r>
            <w:r w:rsidR="000E6F04">
              <w:rPr>
                <w:rStyle w:val="Emphasis"/>
              </w:rPr>
              <w:t>“</w:t>
            </w:r>
            <w:r w:rsidR="00C75216" w:rsidRPr="00865861">
              <w:rPr>
                <w:rStyle w:val="Emphasis"/>
              </w:rPr>
              <w:t>Weeds, insects, animals, and diseases are managed according to a pest management plan that is designed to manage the development of pest resistance and maintain acceptable quality and quantity</w:t>
            </w:r>
            <w:r w:rsidR="00457524">
              <w:rPr>
                <w:rStyle w:val="Emphasis"/>
              </w:rPr>
              <w:t xml:space="preserve"> of trees</w:t>
            </w:r>
            <w:r w:rsidR="00C75216" w:rsidRPr="00865861">
              <w:rPr>
                <w:rStyle w:val="Emphasis"/>
              </w:rPr>
              <w:t>.</w:t>
            </w:r>
            <w:r w:rsidR="000E6F04">
              <w:rPr>
                <w:rStyle w:val="Emphasis"/>
              </w:rPr>
              <w:t>”</w:t>
            </w:r>
          </w:p>
        </w:tc>
        <w:tc>
          <w:tcPr>
            <w:tcW w:w="1164" w:type="dxa"/>
            <w:vAlign w:val="center"/>
          </w:tcPr>
          <w:p w14:paraId="0A52BAEA" w14:textId="77777777" w:rsidR="004B4E9B" w:rsidRPr="003178C7" w:rsidRDefault="004B4E9B" w:rsidP="008719D1">
            <w:r w:rsidRPr="1EBF0E0F">
              <w:t>8</w:t>
            </w:r>
          </w:p>
        </w:tc>
      </w:tr>
      <w:tr w:rsidR="00667449" w:rsidRPr="003178C7" w14:paraId="20093BFF" w14:textId="77777777" w:rsidTr="00865861">
        <w:tc>
          <w:tcPr>
            <w:tcW w:w="1031" w:type="dxa"/>
            <w:vMerge/>
          </w:tcPr>
          <w:p w14:paraId="054256F5" w14:textId="77777777" w:rsidR="004B4E9B" w:rsidRPr="003178C7" w:rsidRDefault="004B4E9B" w:rsidP="008719D1">
            <w:pPr>
              <w:rPr>
                <w:rFonts w:cstheme="minorHAnsi"/>
              </w:rPr>
            </w:pPr>
          </w:p>
        </w:tc>
        <w:tc>
          <w:tcPr>
            <w:tcW w:w="7155" w:type="dxa"/>
            <w:vAlign w:val="center"/>
          </w:tcPr>
          <w:p w14:paraId="5D0EADA6" w14:textId="77777777" w:rsidR="004B4E9B" w:rsidRPr="00865861" w:rsidRDefault="4F742AC9" w:rsidP="00C5667A">
            <w:pPr>
              <w:pStyle w:val="ListParagraph"/>
              <w:numPr>
                <w:ilvl w:val="7"/>
                <w:numId w:val="25"/>
              </w:numPr>
            </w:pPr>
            <w:r w:rsidRPr="4F742AC9">
              <w:rPr>
                <w:rFonts w:eastAsia="Times New Roman"/>
              </w:rPr>
              <w:t>&gt;15%, active management.</w:t>
            </w:r>
          </w:p>
          <w:p w14:paraId="17289F6F" w14:textId="4E2667A6" w:rsidR="004B4E9B" w:rsidRPr="003178C7" w:rsidRDefault="00A54A51" w:rsidP="00865861">
            <w:r w:rsidRPr="00595638">
              <w:rPr>
                <w:rStyle w:val="Emphasis"/>
              </w:rPr>
              <w:t xml:space="preserve">Mask answer if </w:t>
            </w:r>
            <w:r w:rsidR="00397B6B">
              <w:rPr>
                <w:rStyle w:val="Emphasis"/>
              </w:rPr>
              <w:fldChar w:fldCharType="begin"/>
            </w:r>
            <w:r w:rsidR="00397B6B">
              <w:rPr>
                <w:rStyle w:val="Emphasis"/>
              </w:rPr>
              <w:instrText xml:space="preserve"> REF _Ref1129276 \h  \* MERGEFORMAT </w:instrText>
            </w:r>
            <w:r w:rsidR="00397B6B">
              <w:rPr>
                <w:rStyle w:val="Emphasis"/>
              </w:rPr>
            </w:r>
            <w:r w:rsidR="00397B6B">
              <w:rPr>
                <w:rStyle w:val="Emphasis"/>
              </w:rPr>
              <w:fldChar w:fldCharType="separate"/>
            </w:r>
            <w:r w:rsidR="000A6C42">
              <w:rPr>
                <w:rStyle w:val="Emphasis"/>
              </w:rPr>
              <w:t>figure</w:t>
            </w:r>
            <w:r w:rsidR="002551DD" w:rsidRPr="002551DD">
              <w:rPr>
                <w:rStyle w:val="Emphasis"/>
              </w:rPr>
              <w:t xml:space="preserve"> 118: Plant Pest Pressure Existing Condition</w:t>
            </w:r>
            <w:r w:rsidR="00397B6B">
              <w:rPr>
                <w:rStyle w:val="Emphasis"/>
              </w:rPr>
              <w:fldChar w:fldCharType="end"/>
            </w:r>
            <w:r w:rsidR="00397B6B">
              <w:rPr>
                <w:rStyle w:val="Emphasis"/>
              </w:rPr>
              <w:t xml:space="preserve"> a</w:t>
            </w:r>
            <w:r w:rsidRPr="00595638">
              <w:rPr>
                <w:rStyle w:val="Emphasis"/>
              </w:rPr>
              <w:t xml:space="preserve">nswer option = </w:t>
            </w:r>
            <w:r w:rsidR="000E6F04">
              <w:rPr>
                <w:rStyle w:val="Emphasis"/>
              </w:rPr>
              <w:t>“</w:t>
            </w:r>
            <w:r w:rsidR="00C75216" w:rsidRPr="00865861">
              <w:rPr>
                <w:rStyle w:val="Emphasis"/>
              </w:rPr>
              <w:t xml:space="preserve">Pest resistance is not managed and weeds, insects, animals, and diseases limit quantity or quality </w:t>
            </w:r>
            <w:r w:rsidR="00457524">
              <w:rPr>
                <w:rStyle w:val="Emphasis"/>
              </w:rPr>
              <w:t xml:space="preserve">of trees </w:t>
            </w:r>
            <w:r w:rsidR="00C75216" w:rsidRPr="00865861">
              <w:rPr>
                <w:rStyle w:val="Emphasis"/>
              </w:rPr>
              <w:t>beyond tolerable limits. </w:t>
            </w:r>
            <w:r w:rsidR="000E6F04">
              <w:rPr>
                <w:rStyle w:val="Emphasis"/>
              </w:rPr>
              <w:t>”</w:t>
            </w:r>
          </w:p>
        </w:tc>
        <w:tc>
          <w:tcPr>
            <w:tcW w:w="1164" w:type="dxa"/>
            <w:vAlign w:val="center"/>
          </w:tcPr>
          <w:p w14:paraId="0C792EE8" w14:textId="77777777" w:rsidR="004B4E9B" w:rsidRPr="003178C7" w:rsidRDefault="004B4E9B" w:rsidP="008719D1">
            <w:r w:rsidRPr="1EBF0E0F">
              <w:t>5</w:t>
            </w:r>
          </w:p>
        </w:tc>
      </w:tr>
      <w:tr w:rsidR="00667449" w:rsidRPr="003178C7" w14:paraId="5B3771D4" w14:textId="77777777" w:rsidTr="00865861">
        <w:tc>
          <w:tcPr>
            <w:tcW w:w="1031" w:type="dxa"/>
            <w:vMerge/>
          </w:tcPr>
          <w:p w14:paraId="1D4F6494" w14:textId="77777777" w:rsidR="004B4E9B" w:rsidRPr="003178C7" w:rsidRDefault="004B4E9B" w:rsidP="008719D1">
            <w:pPr>
              <w:rPr>
                <w:rFonts w:cstheme="minorHAnsi"/>
              </w:rPr>
            </w:pPr>
          </w:p>
        </w:tc>
        <w:tc>
          <w:tcPr>
            <w:tcW w:w="7155" w:type="dxa"/>
            <w:vAlign w:val="center"/>
          </w:tcPr>
          <w:p w14:paraId="09D24B6C" w14:textId="7F1CCC39" w:rsidR="004B4E9B" w:rsidRPr="00865861" w:rsidRDefault="4F742AC9" w:rsidP="00C5667A">
            <w:pPr>
              <w:pStyle w:val="ListParagraph"/>
              <w:numPr>
                <w:ilvl w:val="7"/>
                <w:numId w:val="25"/>
              </w:numPr>
            </w:pPr>
            <w:r w:rsidRPr="4F742AC9">
              <w:rPr>
                <w:rFonts w:eastAsia="Times New Roman"/>
              </w:rPr>
              <w:t xml:space="preserve">&gt;15%, </w:t>
            </w:r>
            <w:r w:rsidR="7EE983DB" w:rsidRPr="7EE983DB">
              <w:rPr>
                <w:rFonts w:eastAsia="Times New Roman"/>
              </w:rPr>
              <w:t>no active management.</w:t>
            </w:r>
          </w:p>
          <w:p w14:paraId="63A436EA" w14:textId="3B68BE9F" w:rsidR="004B4E9B" w:rsidRPr="003178C7" w:rsidRDefault="00394AFD" w:rsidP="00865861">
            <w:r w:rsidRPr="00595638">
              <w:rPr>
                <w:rStyle w:val="Emphasis"/>
              </w:rPr>
              <w:t>Mask answ</w:t>
            </w:r>
            <w:r w:rsidRPr="00C75216">
              <w:rPr>
                <w:rStyle w:val="Emphasis"/>
              </w:rPr>
              <w:t xml:space="preserve">er if </w:t>
            </w:r>
            <w:r w:rsidR="00397B6B">
              <w:rPr>
                <w:rStyle w:val="Emphasis"/>
              </w:rPr>
              <w:fldChar w:fldCharType="begin"/>
            </w:r>
            <w:r w:rsidR="00397B6B">
              <w:rPr>
                <w:rStyle w:val="Emphasis"/>
              </w:rPr>
              <w:instrText xml:space="preserve"> REF _Ref1129276 \h  \* MERGEFORMAT </w:instrText>
            </w:r>
            <w:r w:rsidR="00397B6B">
              <w:rPr>
                <w:rStyle w:val="Emphasis"/>
              </w:rPr>
            </w:r>
            <w:r w:rsidR="00397B6B">
              <w:rPr>
                <w:rStyle w:val="Emphasis"/>
              </w:rPr>
              <w:fldChar w:fldCharType="separate"/>
            </w:r>
            <w:r w:rsidR="000A6C42">
              <w:rPr>
                <w:rStyle w:val="Emphasis"/>
              </w:rPr>
              <w:t>figure</w:t>
            </w:r>
            <w:r w:rsidR="002551DD" w:rsidRPr="002551DD">
              <w:rPr>
                <w:rStyle w:val="Emphasis"/>
              </w:rPr>
              <w:t xml:space="preserve"> 118: Plant Pest Pressure Existing Condition</w:t>
            </w:r>
            <w:r w:rsidR="00397B6B">
              <w:rPr>
                <w:rStyle w:val="Emphasis"/>
              </w:rPr>
              <w:fldChar w:fldCharType="end"/>
            </w:r>
            <w:r w:rsidR="00397B6B">
              <w:rPr>
                <w:rStyle w:val="Emphasis"/>
              </w:rPr>
              <w:t xml:space="preserve"> a</w:t>
            </w:r>
            <w:r w:rsidRPr="00595638">
              <w:rPr>
                <w:rStyle w:val="Emphasis"/>
              </w:rPr>
              <w:t>nswer option =</w:t>
            </w:r>
            <w:r>
              <w:rPr>
                <w:rStyle w:val="Emphasis"/>
              </w:rPr>
              <w:t xml:space="preserve"> </w:t>
            </w:r>
            <w:r w:rsidR="000E6F04">
              <w:rPr>
                <w:rStyle w:val="Emphasis"/>
              </w:rPr>
              <w:t>“</w:t>
            </w:r>
            <w:r w:rsidR="00457524">
              <w:rPr>
                <w:rStyle w:val="Emphasis"/>
              </w:rPr>
              <w:t>Weeds, insects, animals, and diseases are not a problem</w:t>
            </w:r>
            <w:r w:rsidR="000E6F04">
              <w:rPr>
                <w:rStyle w:val="Emphasis"/>
              </w:rPr>
              <w:t>”</w:t>
            </w:r>
            <w:r w:rsidR="00457524">
              <w:rPr>
                <w:rStyle w:val="Emphasis"/>
              </w:rPr>
              <w:t xml:space="preserve"> </w:t>
            </w:r>
            <w:r w:rsidR="00E96531" w:rsidRPr="00E96531">
              <w:rPr>
                <w:rStyle w:val="Emphasis"/>
              </w:rPr>
              <w:t>or</w:t>
            </w:r>
            <w:r w:rsidR="00457524">
              <w:rPr>
                <w:rStyle w:val="Emphasis"/>
              </w:rPr>
              <w:t xml:space="preserve"> </w:t>
            </w:r>
            <w:r w:rsidR="000E6F04">
              <w:rPr>
                <w:rStyle w:val="Emphasis"/>
              </w:rPr>
              <w:t>“</w:t>
            </w:r>
            <w:r w:rsidR="00457524" w:rsidRPr="0084053D">
              <w:rPr>
                <w:rStyle w:val="Emphasis"/>
              </w:rPr>
              <w:t>Weeds, insects, animals, and diseases are managed according to a pest management plan that is designed to manage the development of pest resistance and maintain acceptable quality and quantity</w:t>
            </w:r>
            <w:r w:rsidR="00457524">
              <w:rPr>
                <w:rStyle w:val="Emphasis"/>
              </w:rPr>
              <w:t xml:space="preserve"> of trees</w:t>
            </w:r>
            <w:r w:rsidR="00457524" w:rsidRPr="0084053D">
              <w:rPr>
                <w:rStyle w:val="Emphasis"/>
              </w:rPr>
              <w:t>.</w:t>
            </w:r>
            <w:r w:rsidR="000E6F04">
              <w:rPr>
                <w:rStyle w:val="Emphasis"/>
              </w:rPr>
              <w:t>”</w:t>
            </w:r>
          </w:p>
        </w:tc>
        <w:tc>
          <w:tcPr>
            <w:tcW w:w="1164" w:type="dxa"/>
            <w:vAlign w:val="center"/>
          </w:tcPr>
          <w:p w14:paraId="2DDB9031" w14:textId="77777777" w:rsidR="004B4E9B" w:rsidRPr="003178C7" w:rsidRDefault="004B4E9B" w:rsidP="008719D1">
            <w:r w:rsidRPr="1EBF0E0F">
              <w:t>0</w:t>
            </w:r>
          </w:p>
        </w:tc>
      </w:tr>
      <w:tr w:rsidR="00667449" w:rsidRPr="003178C7" w14:paraId="5DC25E8C" w14:textId="77777777" w:rsidTr="00865861">
        <w:tc>
          <w:tcPr>
            <w:tcW w:w="1031" w:type="dxa"/>
            <w:vMerge w:val="restart"/>
          </w:tcPr>
          <w:p w14:paraId="7916BD89" w14:textId="77777777" w:rsidR="004B4E9B" w:rsidRPr="003178C7" w:rsidRDefault="004B4E9B" w:rsidP="00C5667A">
            <w:pPr>
              <w:pStyle w:val="ListParagraph"/>
              <w:numPr>
                <w:ilvl w:val="0"/>
                <w:numId w:val="25"/>
              </w:numPr>
            </w:pPr>
          </w:p>
        </w:tc>
        <w:tc>
          <w:tcPr>
            <w:tcW w:w="7155" w:type="dxa"/>
            <w:vAlign w:val="center"/>
          </w:tcPr>
          <w:p w14:paraId="787223B5" w14:textId="77777777" w:rsidR="004B4E9B" w:rsidRPr="003178C7" w:rsidRDefault="6AE9E98F" w:rsidP="6AE9E98F">
            <w:pPr>
              <w:rPr>
                <w:rFonts w:eastAsia="Times New Roman"/>
              </w:rPr>
            </w:pPr>
            <w:r>
              <w:t>Are livestock present in the forested area?</w:t>
            </w:r>
          </w:p>
        </w:tc>
        <w:tc>
          <w:tcPr>
            <w:tcW w:w="1164" w:type="dxa"/>
            <w:vAlign w:val="center"/>
          </w:tcPr>
          <w:p w14:paraId="4DD0C92B" w14:textId="77777777" w:rsidR="004B4E9B" w:rsidRPr="003178C7" w:rsidRDefault="004B4E9B" w:rsidP="008719D1"/>
        </w:tc>
      </w:tr>
      <w:tr w:rsidR="00667449" w:rsidRPr="003178C7" w14:paraId="1235A268" w14:textId="77777777" w:rsidTr="00865861">
        <w:tc>
          <w:tcPr>
            <w:tcW w:w="1031" w:type="dxa"/>
            <w:vMerge/>
          </w:tcPr>
          <w:p w14:paraId="04B1F83B" w14:textId="77777777" w:rsidR="004B4E9B" w:rsidRPr="003178C7" w:rsidRDefault="004B4E9B" w:rsidP="008719D1">
            <w:pPr>
              <w:rPr>
                <w:rFonts w:cstheme="minorHAnsi"/>
              </w:rPr>
            </w:pPr>
          </w:p>
        </w:tc>
        <w:tc>
          <w:tcPr>
            <w:tcW w:w="7155" w:type="dxa"/>
            <w:vAlign w:val="center"/>
          </w:tcPr>
          <w:p w14:paraId="3A8C9AF8" w14:textId="6627A7E0" w:rsidR="004B4E9B" w:rsidRPr="003178C7" w:rsidRDefault="004B4E9B" w:rsidP="00C5667A">
            <w:pPr>
              <w:pStyle w:val="ListParagraph"/>
              <w:numPr>
                <w:ilvl w:val="0"/>
                <w:numId w:val="27"/>
              </w:numPr>
              <w:rPr>
                <w:rFonts w:eastAsia="Times New Roman"/>
              </w:rPr>
            </w:pPr>
            <w:r w:rsidRPr="1CAA61C5">
              <w:rPr>
                <w:rFonts w:eastAsia="Times New Roman"/>
              </w:rPr>
              <w:t>Yes</w:t>
            </w:r>
            <w:r w:rsidR="00FC009D">
              <w:rPr>
                <w:rFonts w:eastAsia="Times New Roman"/>
              </w:rPr>
              <w:t xml:space="preserve">, </w:t>
            </w:r>
            <w:r w:rsidR="00FC009D">
              <w:t xml:space="preserve">grazing management plan </w:t>
            </w:r>
            <w:r w:rsidR="003571CE">
              <w:t>absent</w:t>
            </w:r>
            <w:r w:rsidR="00FC009D">
              <w:t xml:space="preserve"> and </w:t>
            </w:r>
            <w:r w:rsidR="00464667">
              <w:t>grazing</w:t>
            </w:r>
            <w:r w:rsidR="00FC009D">
              <w:t xml:space="preserve"> is not done to manage for wildlife</w:t>
            </w:r>
            <w:r w:rsidR="00464667">
              <w:t>.</w:t>
            </w:r>
          </w:p>
        </w:tc>
        <w:tc>
          <w:tcPr>
            <w:tcW w:w="1164" w:type="dxa"/>
            <w:vAlign w:val="center"/>
          </w:tcPr>
          <w:p w14:paraId="3F21E406" w14:textId="77777777" w:rsidR="004B4E9B" w:rsidRPr="003178C7" w:rsidRDefault="004B4E9B" w:rsidP="008719D1">
            <w:r w:rsidRPr="1EBF0E0F">
              <w:t>-12</w:t>
            </w:r>
          </w:p>
        </w:tc>
      </w:tr>
      <w:tr w:rsidR="00971B9F" w:rsidRPr="003178C7" w14:paraId="0061B0A2" w14:textId="77777777" w:rsidTr="172093F8">
        <w:tc>
          <w:tcPr>
            <w:tcW w:w="1031" w:type="dxa"/>
            <w:vMerge/>
          </w:tcPr>
          <w:p w14:paraId="2EA43CA9" w14:textId="77777777" w:rsidR="00971B9F" w:rsidRPr="003178C7" w:rsidRDefault="00971B9F" w:rsidP="008719D1">
            <w:pPr>
              <w:rPr>
                <w:rFonts w:cstheme="minorHAnsi"/>
              </w:rPr>
            </w:pPr>
          </w:p>
        </w:tc>
        <w:tc>
          <w:tcPr>
            <w:tcW w:w="7155" w:type="dxa"/>
            <w:vAlign w:val="center"/>
          </w:tcPr>
          <w:p w14:paraId="6DB7E0CE" w14:textId="77777777" w:rsidR="00971B9F" w:rsidRPr="1CAA61C5" w:rsidRDefault="00905B7F" w:rsidP="00FC009D">
            <w:pPr>
              <w:pStyle w:val="ListParagraph"/>
              <w:numPr>
                <w:ilvl w:val="0"/>
                <w:numId w:val="27"/>
              </w:numPr>
              <w:rPr>
                <w:rFonts w:eastAsia="Times New Roman"/>
              </w:rPr>
            </w:pPr>
            <w:r>
              <w:rPr>
                <w:rFonts w:eastAsia="Times New Roman"/>
              </w:rPr>
              <w:t xml:space="preserve">Yes, livestock </w:t>
            </w:r>
            <w:r w:rsidR="0031063C">
              <w:rPr>
                <w:rFonts w:eastAsia="Times New Roman"/>
              </w:rPr>
              <w:t>are</w:t>
            </w:r>
            <w:r>
              <w:rPr>
                <w:rFonts w:eastAsia="Times New Roman"/>
              </w:rPr>
              <w:t xml:space="preserve"> </w:t>
            </w:r>
            <w:r w:rsidR="0031063C">
              <w:rPr>
                <w:rFonts w:eastAsia="Times New Roman"/>
              </w:rPr>
              <w:t>used to maintain</w:t>
            </w:r>
            <w:r>
              <w:rPr>
                <w:rFonts w:eastAsia="Times New Roman"/>
              </w:rPr>
              <w:t xml:space="preserve"> wildlife habitat.</w:t>
            </w:r>
          </w:p>
        </w:tc>
        <w:tc>
          <w:tcPr>
            <w:tcW w:w="1164" w:type="dxa"/>
            <w:vAlign w:val="center"/>
          </w:tcPr>
          <w:p w14:paraId="42382EA1" w14:textId="77777777" w:rsidR="00971B9F" w:rsidRPr="1EBF0E0F" w:rsidRDefault="00905B7F" w:rsidP="00FC009D">
            <w:r>
              <w:t>6</w:t>
            </w:r>
          </w:p>
        </w:tc>
      </w:tr>
      <w:tr w:rsidR="00667449" w:rsidRPr="003178C7" w14:paraId="6F3253EB" w14:textId="77777777" w:rsidTr="00865861">
        <w:tc>
          <w:tcPr>
            <w:tcW w:w="1031" w:type="dxa"/>
            <w:vMerge/>
          </w:tcPr>
          <w:p w14:paraId="3EC1D7AC" w14:textId="77777777" w:rsidR="004B4E9B" w:rsidRPr="003178C7" w:rsidRDefault="004B4E9B" w:rsidP="008719D1">
            <w:pPr>
              <w:rPr>
                <w:rFonts w:cstheme="minorHAnsi"/>
              </w:rPr>
            </w:pPr>
          </w:p>
        </w:tc>
        <w:tc>
          <w:tcPr>
            <w:tcW w:w="7155" w:type="dxa"/>
            <w:vAlign w:val="center"/>
          </w:tcPr>
          <w:p w14:paraId="2D7BAA64" w14:textId="770F81CF" w:rsidR="004B4E9B" w:rsidRPr="003178C7" w:rsidRDefault="6DD789CF" w:rsidP="00865861">
            <w:pPr>
              <w:pStyle w:val="ListParagraph"/>
              <w:numPr>
                <w:ilvl w:val="0"/>
                <w:numId w:val="27"/>
              </w:numPr>
              <w:rPr>
                <w:rFonts w:eastAsia="Times New Roman"/>
              </w:rPr>
            </w:pPr>
            <w:r w:rsidRPr="6DD789CF">
              <w:rPr>
                <w:rFonts w:eastAsia="Times New Roman"/>
              </w:rPr>
              <w:t xml:space="preserve">Yes, livestock are being utilized to maintain or enhance wildlife habitat </w:t>
            </w:r>
            <w:r w:rsidR="00464667" w:rsidRPr="6DD789CF">
              <w:rPr>
                <w:rFonts w:eastAsia="Times New Roman"/>
              </w:rPr>
              <w:t>according</w:t>
            </w:r>
            <w:r w:rsidRPr="6DD789CF">
              <w:rPr>
                <w:rFonts w:eastAsia="Times New Roman"/>
              </w:rPr>
              <w:t xml:space="preserve"> to a Prescribed Grazing Plan.</w:t>
            </w:r>
          </w:p>
        </w:tc>
        <w:tc>
          <w:tcPr>
            <w:tcW w:w="1164" w:type="dxa"/>
            <w:vAlign w:val="center"/>
          </w:tcPr>
          <w:p w14:paraId="7C449C6F" w14:textId="28F3D1FE" w:rsidR="004B4E9B" w:rsidRPr="003178C7" w:rsidRDefault="00971B9F" w:rsidP="008719D1">
            <w:r>
              <w:t>12</w:t>
            </w:r>
          </w:p>
        </w:tc>
      </w:tr>
      <w:tr w:rsidR="00667449" w:rsidRPr="003178C7" w14:paraId="3130E872" w14:textId="77777777" w:rsidTr="00865861">
        <w:tc>
          <w:tcPr>
            <w:tcW w:w="1031" w:type="dxa"/>
            <w:vMerge/>
          </w:tcPr>
          <w:p w14:paraId="78CA597A" w14:textId="77777777" w:rsidR="004B4E9B" w:rsidRPr="003178C7" w:rsidRDefault="004B4E9B" w:rsidP="008719D1">
            <w:pPr>
              <w:rPr>
                <w:rFonts w:cstheme="minorHAnsi"/>
              </w:rPr>
            </w:pPr>
          </w:p>
        </w:tc>
        <w:tc>
          <w:tcPr>
            <w:tcW w:w="7155" w:type="dxa"/>
            <w:vAlign w:val="center"/>
          </w:tcPr>
          <w:p w14:paraId="05D787F2" w14:textId="77777777" w:rsidR="004B4E9B" w:rsidRPr="00865861" w:rsidRDefault="004B4E9B" w:rsidP="00865861">
            <w:pPr>
              <w:pStyle w:val="ListParagraph"/>
              <w:numPr>
                <w:ilvl w:val="0"/>
                <w:numId w:val="27"/>
              </w:numPr>
              <w:rPr>
                <w:rFonts w:eastAsia="Times New Roman" w:cstheme="minorHAnsi"/>
              </w:rPr>
            </w:pPr>
            <w:r w:rsidRPr="00865861">
              <w:rPr>
                <w:rFonts w:eastAsia="Times New Roman" w:cstheme="minorHAnsi"/>
              </w:rPr>
              <w:t>No</w:t>
            </w:r>
          </w:p>
        </w:tc>
        <w:tc>
          <w:tcPr>
            <w:tcW w:w="1164" w:type="dxa"/>
            <w:vAlign w:val="center"/>
          </w:tcPr>
          <w:p w14:paraId="388714AC" w14:textId="77777777" w:rsidR="004B4E9B" w:rsidRPr="003178C7" w:rsidRDefault="004B4E9B" w:rsidP="008719D1">
            <w:r w:rsidRPr="1EBF0E0F">
              <w:t>12</w:t>
            </w:r>
          </w:p>
        </w:tc>
      </w:tr>
    </w:tbl>
    <w:p w14:paraId="3C522EB6" w14:textId="77777777" w:rsidR="004B4E9B" w:rsidRPr="003178C7" w:rsidRDefault="004B4E9B" w:rsidP="004B4E9B">
      <w:pPr>
        <w:rPr>
          <w:rFonts w:eastAsiaTheme="majorEastAsia" w:cstheme="minorHAnsi"/>
          <w:color w:val="2F5496" w:themeColor="accent1" w:themeShade="BF"/>
        </w:rPr>
      </w:pPr>
    </w:p>
    <w:p w14:paraId="37D6D907" w14:textId="77777777" w:rsidR="004B4E9B" w:rsidRPr="00BC7458" w:rsidRDefault="4589CC4B" w:rsidP="4589CC4B">
      <w:pPr>
        <w:rPr>
          <w:b/>
        </w:rPr>
      </w:pPr>
      <w:bookmarkStart w:id="358" w:name="_Toc529879185"/>
      <w:r w:rsidRPr="00BC7458">
        <w:rPr>
          <w:b/>
        </w:rPr>
        <w:lastRenderedPageBreak/>
        <w:t xml:space="preserve">Associated </w:t>
      </w:r>
      <w:bookmarkEnd w:id="358"/>
    </w:p>
    <w:p w14:paraId="4850C460" w14:textId="23DEB5AC" w:rsidR="004B4E9B" w:rsidRPr="00BC7458" w:rsidRDefault="0E1FC06F" w:rsidP="0E1FC06F">
      <w:pPr>
        <w:rPr>
          <w:rFonts w:eastAsia="Times New Roman"/>
          <w:color w:val="000000" w:themeColor="text1"/>
        </w:rPr>
      </w:pPr>
      <w:r w:rsidRPr="00BC7458">
        <w:rPr>
          <w:rFonts w:eastAsia="Times New Roman"/>
          <w:color w:val="000000" w:themeColor="text1"/>
        </w:rPr>
        <w:t>Not being assessed by preliminary assessment questions for wildlife potential at this time due to the diversity of this land use. This land use should still be subject to filtering</w:t>
      </w:r>
      <w:r w:rsidR="0021678F">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p>
    <w:p w14:paraId="5D8A60C1" w14:textId="77777777" w:rsidR="004B4E9B" w:rsidRPr="003178C7" w:rsidRDefault="004B4E9B" w:rsidP="004B4E9B">
      <w:pPr>
        <w:rPr>
          <w:rFonts w:eastAsiaTheme="majorEastAsia" w:cstheme="minorHAnsi"/>
          <w:color w:val="2F5496" w:themeColor="accent1" w:themeShade="BF"/>
        </w:rPr>
      </w:pPr>
    </w:p>
    <w:p w14:paraId="20AEA9B3" w14:textId="77777777" w:rsidR="004B4E9B" w:rsidRPr="00BC7458" w:rsidRDefault="4589CC4B" w:rsidP="4589CC4B">
      <w:pPr>
        <w:rPr>
          <w:rFonts w:cstheme="minorHAnsi"/>
          <w:b/>
        </w:rPr>
      </w:pPr>
      <w:bookmarkStart w:id="359" w:name="_Toc529879186"/>
      <w:r w:rsidRPr="00BC7458">
        <w:rPr>
          <w:b/>
        </w:rPr>
        <w:t xml:space="preserve">Farmstead </w:t>
      </w:r>
      <w:bookmarkEnd w:id="359"/>
    </w:p>
    <w:p w14:paraId="67B10CD8" w14:textId="518A1F6A" w:rsidR="004B4E9B" w:rsidRPr="00BC7458" w:rsidRDefault="0E1FC06F" w:rsidP="0E1FC06F">
      <w:pPr>
        <w:rPr>
          <w:rFonts w:eastAsia="Times New Roman"/>
          <w:color w:val="000000" w:themeColor="text1"/>
        </w:rPr>
      </w:pPr>
      <w:r w:rsidRPr="00BC7458">
        <w:rPr>
          <w:rFonts w:eastAsia="Times New Roman"/>
          <w:color w:val="000000" w:themeColor="text1"/>
        </w:rPr>
        <w:t>Not being assessed by preliminary assessment questions for wildlife potential at this time due to the diversity of this land use. This land use should still be subject to filtering</w:t>
      </w:r>
      <w:r w:rsidR="0021678F">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p>
    <w:p w14:paraId="0E46ABFD" w14:textId="77777777" w:rsidR="614CB735" w:rsidRDefault="614CB735" w:rsidP="614CB735">
      <w:pPr>
        <w:rPr>
          <w:rFonts w:eastAsia="Times New Roman"/>
          <w:color w:val="FF0000"/>
        </w:rPr>
      </w:pPr>
    </w:p>
    <w:p w14:paraId="4840C381" w14:textId="581E071F" w:rsidR="614CB735" w:rsidRDefault="0E1FC06F">
      <w:r>
        <w:t xml:space="preserve">Conservation </w:t>
      </w:r>
      <w:r w:rsidR="007B3016">
        <w:t>practices and activities</w:t>
      </w:r>
      <w:r>
        <w:t xml:space="preserve"> are then added to the existing condition to determine the state of the management system.  Practice points for core practices that will benefit wildlife terrestrial habitat are identified in </w:t>
      </w:r>
      <w:r w:rsidR="00397B6B" w:rsidRPr="00D74AAD">
        <w:rPr>
          <w:i/>
          <w:iCs/>
          <w:color w:val="44546A" w:themeColor="text2"/>
        </w:rPr>
        <w:fldChar w:fldCharType="begin"/>
      </w:r>
      <w:r w:rsidR="00397B6B" w:rsidRPr="00D74AAD">
        <w:rPr>
          <w:i/>
          <w:iCs/>
          <w:color w:val="44546A" w:themeColor="text2"/>
        </w:rPr>
        <w:instrText xml:space="preserve"> REF _Ref1134396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131</w:t>
      </w:r>
      <w:r w:rsidR="00397B6B" w:rsidRPr="00D74AAD">
        <w:rPr>
          <w:i/>
          <w:iCs/>
          <w:color w:val="44546A" w:themeColor="text2"/>
        </w:rPr>
        <w:fldChar w:fldCharType="end"/>
      </w:r>
      <w:r w:rsidRPr="00D74AAD">
        <w:rPr>
          <w:i/>
          <w:iCs/>
          <w:color w:val="44546A" w:themeColor="text2"/>
        </w:rPr>
        <w:t>.</w:t>
      </w:r>
      <w:r>
        <w:t xml:space="preserve"> Practices with an activity listed should only be awarded points if the practice is guided by that activity condition.</w:t>
      </w:r>
    </w:p>
    <w:p w14:paraId="77990759" w14:textId="0278FAF9" w:rsidR="0082650A" w:rsidRDefault="0082650A" w:rsidP="23D76F06">
      <w:pPr>
        <w:pStyle w:val="Caption"/>
        <w:rPr>
          <w:sz w:val="22"/>
          <w:szCs w:val="22"/>
        </w:rPr>
      </w:pPr>
      <w:bookmarkStart w:id="360" w:name="_Ref1134396"/>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131</w:t>
      </w:r>
      <w:r w:rsidRPr="00610EA9">
        <w:fldChar w:fldCharType="end"/>
      </w:r>
      <w:bookmarkEnd w:id="360"/>
      <w:r w:rsidRPr="00610EA9">
        <w:rPr>
          <w:sz w:val="22"/>
          <w:szCs w:val="22"/>
        </w:rPr>
        <w:t xml:space="preserve">: </w:t>
      </w:r>
      <w:r w:rsidRPr="4589CC4B">
        <w:rPr>
          <w:sz w:val="22"/>
          <w:szCs w:val="22"/>
        </w:rPr>
        <w:t>Typical Practices Affecting Terrestrial Habitat</w:t>
      </w:r>
    </w:p>
    <w:tbl>
      <w:tblPr>
        <w:tblStyle w:val="TableGrid"/>
        <w:tblW w:w="0" w:type="auto"/>
        <w:tblLook w:val="04A0" w:firstRow="1" w:lastRow="0" w:firstColumn="1" w:lastColumn="0" w:noHBand="0" w:noVBand="1"/>
      </w:tblPr>
      <w:tblGrid>
        <w:gridCol w:w="5935"/>
        <w:gridCol w:w="3330"/>
      </w:tblGrid>
      <w:tr w:rsidR="0096003F" w14:paraId="2489DC94" w14:textId="77777777" w:rsidTr="0029467D">
        <w:tc>
          <w:tcPr>
            <w:tcW w:w="5935" w:type="dxa"/>
            <w:shd w:val="clear" w:color="auto" w:fill="D9E2F3" w:themeFill="accent1" w:themeFillTint="33"/>
          </w:tcPr>
          <w:p w14:paraId="44BBD938" w14:textId="77777777" w:rsidR="0096003F" w:rsidRDefault="0096003F" w:rsidP="172093F8">
            <w:r>
              <w:t>Conservation Practices</w:t>
            </w:r>
          </w:p>
        </w:tc>
        <w:tc>
          <w:tcPr>
            <w:tcW w:w="3330" w:type="dxa"/>
            <w:shd w:val="clear" w:color="auto" w:fill="D9E2F3" w:themeFill="accent1" w:themeFillTint="33"/>
          </w:tcPr>
          <w:p w14:paraId="758904CB" w14:textId="77777777" w:rsidR="0096003F" w:rsidRDefault="0096003F" w:rsidP="172093F8">
            <w:r>
              <w:t>Conservation Management Points</w:t>
            </w:r>
          </w:p>
        </w:tc>
      </w:tr>
      <w:tr w:rsidR="0096003F" w14:paraId="05402E02" w14:textId="77777777" w:rsidTr="0029467D">
        <w:tc>
          <w:tcPr>
            <w:tcW w:w="5935" w:type="dxa"/>
          </w:tcPr>
          <w:p w14:paraId="57DFE4EB" w14:textId="77777777" w:rsidR="0096003F" w:rsidRDefault="0096003F" w:rsidP="172093F8">
            <w:r>
              <w:t>Early Successional Habitat Development/Mgt. (647)</w:t>
            </w:r>
          </w:p>
        </w:tc>
        <w:tc>
          <w:tcPr>
            <w:tcW w:w="3330" w:type="dxa"/>
          </w:tcPr>
          <w:p w14:paraId="435DEC54" w14:textId="77777777" w:rsidR="0096003F" w:rsidRDefault="0096003F" w:rsidP="00E106C1">
            <w:r>
              <w:t>40</w:t>
            </w:r>
          </w:p>
        </w:tc>
      </w:tr>
      <w:tr w:rsidR="0096003F" w14:paraId="2EA515D7" w14:textId="77777777" w:rsidTr="0029467D">
        <w:tc>
          <w:tcPr>
            <w:tcW w:w="5935" w:type="dxa"/>
          </w:tcPr>
          <w:p w14:paraId="0A31ADE4" w14:textId="77777777" w:rsidR="0096003F" w:rsidRDefault="0096003F" w:rsidP="172093F8">
            <w:r>
              <w:t>Restoration and Management of Rare or Declining Habitats (643)</w:t>
            </w:r>
          </w:p>
        </w:tc>
        <w:tc>
          <w:tcPr>
            <w:tcW w:w="3330" w:type="dxa"/>
          </w:tcPr>
          <w:p w14:paraId="2EE8A8EB" w14:textId="77777777" w:rsidR="0096003F" w:rsidRDefault="0096003F" w:rsidP="00E106C1">
            <w:r>
              <w:t>40</w:t>
            </w:r>
          </w:p>
        </w:tc>
      </w:tr>
      <w:tr w:rsidR="0096003F" w14:paraId="7630D087" w14:textId="77777777" w:rsidTr="0029467D">
        <w:tc>
          <w:tcPr>
            <w:tcW w:w="5935" w:type="dxa"/>
          </w:tcPr>
          <w:p w14:paraId="0E43A41D" w14:textId="77777777" w:rsidR="0096003F" w:rsidRDefault="0096003F" w:rsidP="172093F8">
            <w:r>
              <w:t>Shallow Water Development and Management (646)</w:t>
            </w:r>
          </w:p>
        </w:tc>
        <w:tc>
          <w:tcPr>
            <w:tcW w:w="3330" w:type="dxa"/>
          </w:tcPr>
          <w:p w14:paraId="53FB9931" w14:textId="77777777" w:rsidR="0096003F" w:rsidRDefault="0096003F" w:rsidP="00E106C1">
            <w:r>
              <w:t>40</w:t>
            </w:r>
          </w:p>
        </w:tc>
      </w:tr>
      <w:tr w:rsidR="0096003F" w14:paraId="5CDC574F" w14:textId="77777777" w:rsidTr="0029467D">
        <w:tc>
          <w:tcPr>
            <w:tcW w:w="5935" w:type="dxa"/>
          </w:tcPr>
          <w:p w14:paraId="49BCC22E" w14:textId="77777777" w:rsidR="0096003F" w:rsidRDefault="0096003F" w:rsidP="172093F8">
            <w:r>
              <w:t>Stream Habitat Improvement and Management (395)</w:t>
            </w:r>
          </w:p>
        </w:tc>
        <w:tc>
          <w:tcPr>
            <w:tcW w:w="3330" w:type="dxa"/>
          </w:tcPr>
          <w:p w14:paraId="6972315B" w14:textId="77777777" w:rsidR="0096003F" w:rsidRDefault="0096003F" w:rsidP="00E106C1">
            <w:r>
              <w:t>40</w:t>
            </w:r>
          </w:p>
        </w:tc>
      </w:tr>
      <w:tr w:rsidR="0096003F" w14:paraId="3F247163" w14:textId="77777777" w:rsidTr="0029467D">
        <w:tc>
          <w:tcPr>
            <w:tcW w:w="5935" w:type="dxa"/>
          </w:tcPr>
          <w:p w14:paraId="0C0E5715" w14:textId="77777777" w:rsidR="0096003F" w:rsidRDefault="0096003F" w:rsidP="172093F8">
            <w:r>
              <w:t>Upland Wildlife Habitat Management (645)</w:t>
            </w:r>
          </w:p>
        </w:tc>
        <w:tc>
          <w:tcPr>
            <w:tcW w:w="3330" w:type="dxa"/>
          </w:tcPr>
          <w:p w14:paraId="1D2F6AE4" w14:textId="77777777" w:rsidR="0096003F" w:rsidRDefault="0096003F" w:rsidP="00E106C1">
            <w:r>
              <w:t>40</w:t>
            </w:r>
          </w:p>
        </w:tc>
      </w:tr>
      <w:tr w:rsidR="0096003F" w14:paraId="75617B6D" w14:textId="77777777" w:rsidTr="0029467D">
        <w:tc>
          <w:tcPr>
            <w:tcW w:w="5935" w:type="dxa"/>
          </w:tcPr>
          <w:p w14:paraId="741EC485" w14:textId="77777777" w:rsidR="0096003F" w:rsidRDefault="0096003F" w:rsidP="172093F8">
            <w:r>
              <w:t>Wetland Enhancement (659)</w:t>
            </w:r>
          </w:p>
        </w:tc>
        <w:tc>
          <w:tcPr>
            <w:tcW w:w="3330" w:type="dxa"/>
          </w:tcPr>
          <w:p w14:paraId="5B660F30" w14:textId="77777777" w:rsidR="0096003F" w:rsidRDefault="0096003F" w:rsidP="00E106C1">
            <w:r>
              <w:t>40</w:t>
            </w:r>
          </w:p>
        </w:tc>
      </w:tr>
      <w:tr w:rsidR="0096003F" w14:paraId="36ED4348" w14:textId="77777777" w:rsidTr="0029467D">
        <w:tc>
          <w:tcPr>
            <w:tcW w:w="5935" w:type="dxa"/>
          </w:tcPr>
          <w:p w14:paraId="37C90061" w14:textId="77777777" w:rsidR="0096003F" w:rsidRDefault="0096003F" w:rsidP="172093F8">
            <w:r>
              <w:t>Wetland Restoration (657)</w:t>
            </w:r>
          </w:p>
        </w:tc>
        <w:tc>
          <w:tcPr>
            <w:tcW w:w="3330" w:type="dxa"/>
          </w:tcPr>
          <w:p w14:paraId="352065C7" w14:textId="77777777" w:rsidR="0096003F" w:rsidRDefault="0096003F" w:rsidP="00E106C1">
            <w:r>
              <w:t>40</w:t>
            </w:r>
          </w:p>
        </w:tc>
      </w:tr>
      <w:tr w:rsidR="0096003F" w14:paraId="42C0874F" w14:textId="77777777" w:rsidTr="0029467D">
        <w:tc>
          <w:tcPr>
            <w:tcW w:w="5935" w:type="dxa"/>
          </w:tcPr>
          <w:p w14:paraId="473AFFA4" w14:textId="77777777" w:rsidR="0096003F" w:rsidRDefault="0096003F" w:rsidP="172093F8">
            <w:r>
              <w:t>Wetland Wildlife Habitat Management (644)</w:t>
            </w:r>
          </w:p>
        </w:tc>
        <w:tc>
          <w:tcPr>
            <w:tcW w:w="3330" w:type="dxa"/>
          </w:tcPr>
          <w:p w14:paraId="3D6E124A" w14:textId="77777777" w:rsidR="0096003F" w:rsidRDefault="0096003F" w:rsidP="00E106C1">
            <w:r>
              <w:t>40</w:t>
            </w:r>
          </w:p>
        </w:tc>
      </w:tr>
      <w:tr w:rsidR="0096003F" w14:paraId="005FCB5B" w14:textId="77777777" w:rsidTr="0029467D">
        <w:tc>
          <w:tcPr>
            <w:tcW w:w="5935" w:type="dxa"/>
          </w:tcPr>
          <w:p w14:paraId="6F13C726" w14:textId="77777777" w:rsidR="0096003F" w:rsidRDefault="0096003F" w:rsidP="172093F8">
            <w:r>
              <w:t>Forage Harvest Management (511)</w:t>
            </w:r>
          </w:p>
        </w:tc>
        <w:tc>
          <w:tcPr>
            <w:tcW w:w="3330" w:type="dxa"/>
          </w:tcPr>
          <w:p w14:paraId="64CBFAC2" w14:textId="77777777" w:rsidR="0096003F" w:rsidRDefault="0096003F" w:rsidP="00E106C1">
            <w:r>
              <w:t>10</w:t>
            </w:r>
          </w:p>
        </w:tc>
      </w:tr>
      <w:tr w:rsidR="0096003F" w14:paraId="0B5CCCEE" w14:textId="77777777" w:rsidTr="0029467D">
        <w:tc>
          <w:tcPr>
            <w:tcW w:w="5935" w:type="dxa"/>
          </w:tcPr>
          <w:p w14:paraId="76092498" w14:textId="77777777" w:rsidR="0096003F" w:rsidRDefault="0096003F" w:rsidP="172093F8">
            <w:r>
              <w:t>Hedgerow Planting (422)</w:t>
            </w:r>
          </w:p>
        </w:tc>
        <w:tc>
          <w:tcPr>
            <w:tcW w:w="3330" w:type="dxa"/>
          </w:tcPr>
          <w:p w14:paraId="57CDC072" w14:textId="77777777" w:rsidR="0096003F" w:rsidRDefault="0096003F" w:rsidP="00E106C1">
            <w:r>
              <w:t>10</w:t>
            </w:r>
          </w:p>
        </w:tc>
      </w:tr>
      <w:tr w:rsidR="0096003F" w14:paraId="6906E81D" w14:textId="77777777" w:rsidTr="0029467D">
        <w:tc>
          <w:tcPr>
            <w:tcW w:w="5935" w:type="dxa"/>
          </w:tcPr>
          <w:p w14:paraId="42EFBD17" w14:textId="77777777" w:rsidR="0096003F" w:rsidRDefault="0096003F" w:rsidP="172093F8">
            <w:r w:rsidRPr="3790D5C7">
              <w:rPr>
                <w:rFonts w:ascii="Calibri" w:eastAsia="Calibri" w:hAnsi="Calibri" w:cs="Calibri"/>
              </w:rPr>
              <w:t>Prescribed Burning (338)</w:t>
            </w:r>
          </w:p>
        </w:tc>
        <w:tc>
          <w:tcPr>
            <w:tcW w:w="3330" w:type="dxa"/>
          </w:tcPr>
          <w:p w14:paraId="0235E7B6" w14:textId="77777777" w:rsidR="0096003F" w:rsidRDefault="0096003F" w:rsidP="00E106C1">
            <w:r>
              <w:t>10</w:t>
            </w:r>
          </w:p>
        </w:tc>
      </w:tr>
      <w:tr w:rsidR="0096003F" w14:paraId="4A88D3DF" w14:textId="77777777" w:rsidTr="0029467D">
        <w:tc>
          <w:tcPr>
            <w:tcW w:w="5935" w:type="dxa"/>
          </w:tcPr>
          <w:p w14:paraId="44D53B6E" w14:textId="77777777" w:rsidR="0096003F" w:rsidRDefault="0096003F" w:rsidP="172093F8">
            <w:r>
              <w:t>Riparian Forest Buffer (391)</w:t>
            </w:r>
          </w:p>
        </w:tc>
        <w:tc>
          <w:tcPr>
            <w:tcW w:w="3330" w:type="dxa"/>
          </w:tcPr>
          <w:p w14:paraId="4355B836" w14:textId="77777777" w:rsidR="0096003F" w:rsidRDefault="0096003F" w:rsidP="00E106C1">
            <w:r>
              <w:t>10</w:t>
            </w:r>
          </w:p>
        </w:tc>
      </w:tr>
      <w:tr w:rsidR="0096003F" w14:paraId="50F0D9F5" w14:textId="77777777" w:rsidTr="0029467D">
        <w:tc>
          <w:tcPr>
            <w:tcW w:w="5935" w:type="dxa"/>
          </w:tcPr>
          <w:p w14:paraId="7D83CA81" w14:textId="77777777" w:rsidR="0096003F" w:rsidRDefault="0096003F" w:rsidP="172093F8">
            <w:r>
              <w:t>Riparian Herbaceous Cover (390)</w:t>
            </w:r>
          </w:p>
        </w:tc>
        <w:tc>
          <w:tcPr>
            <w:tcW w:w="3330" w:type="dxa"/>
          </w:tcPr>
          <w:p w14:paraId="43FCB677" w14:textId="77777777" w:rsidR="0096003F" w:rsidRDefault="0096003F" w:rsidP="00E106C1">
            <w:r>
              <w:t>10</w:t>
            </w:r>
          </w:p>
        </w:tc>
      </w:tr>
      <w:tr w:rsidR="0096003F" w14:paraId="2F249754" w14:textId="77777777" w:rsidTr="0029467D">
        <w:tc>
          <w:tcPr>
            <w:tcW w:w="5935" w:type="dxa"/>
          </w:tcPr>
          <w:p w14:paraId="193F4A47" w14:textId="77777777" w:rsidR="0096003F" w:rsidRDefault="0096003F" w:rsidP="172093F8">
            <w:r>
              <w:t>Structures for Wildlife (649)</w:t>
            </w:r>
          </w:p>
        </w:tc>
        <w:tc>
          <w:tcPr>
            <w:tcW w:w="3330" w:type="dxa"/>
          </w:tcPr>
          <w:p w14:paraId="2C114F86" w14:textId="77777777" w:rsidR="0096003F" w:rsidRDefault="0096003F" w:rsidP="00E106C1">
            <w:r>
              <w:t>10</w:t>
            </w:r>
          </w:p>
        </w:tc>
      </w:tr>
      <w:tr w:rsidR="0096003F" w14:paraId="0CB8A91A" w14:textId="77777777" w:rsidTr="0029467D">
        <w:tc>
          <w:tcPr>
            <w:tcW w:w="5935" w:type="dxa"/>
          </w:tcPr>
          <w:p w14:paraId="3FE64519" w14:textId="77777777" w:rsidR="0096003F" w:rsidRDefault="0096003F" w:rsidP="172093F8">
            <w:r w:rsidRPr="007C61D2">
              <w:t>Tree/Shrub Establishment</w:t>
            </w:r>
            <w:r>
              <w:t xml:space="preserve"> (612)</w:t>
            </w:r>
          </w:p>
        </w:tc>
        <w:tc>
          <w:tcPr>
            <w:tcW w:w="3330" w:type="dxa"/>
          </w:tcPr>
          <w:p w14:paraId="7FF59DEE" w14:textId="77777777" w:rsidR="0096003F" w:rsidRDefault="0096003F" w:rsidP="00E106C1">
            <w:r>
              <w:t>10</w:t>
            </w:r>
          </w:p>
        </w:tc>
      </w:tr>
      <w:tr w:rsidR="0096003F" w14:paraId="54BF7B73" w14:textId="77777777" w:rsidTr="0029467D">
        <w:tc>
          <w:tcPr>
            <w:tcW w:w="5935" w:type="dxa"/>
          </w:tcPr>
          <w:p w14:paraId="12128260" w14:textId="77777777" w:rsidR="0096003F" w:rsidRPr="3790D5C7" w:rsidRDefault="0096003F" w:rsidP="23D76F06">
            <w:pPr>
              <w:rPr>
                <w:rFonts w:ascii="Calibri" w:eastAsia="Calibri" w:hAnsi="Calibri" w:cs="Calibri"/>
              </w:rPr>
            </w:pPr>
            <w:r>
              <w:t>Wildlife Habitat Plantings (420)</w:t>
            </w:r>
          </w:p>
        </w:tc>
        <w:tc>
          <w:tcPr>
            <w:tcW w:w="3330" w:type="dxa"/>
          </w:tcPr>
          <w:p w14:paraId="6B206494" w14:textId="77777777" w:rsidR="0096003F" w:rsidRDefault="0096003F" w:rsidP="00E106C1">
            <w:r>
              <w:t>10</w:t>
            </w:r>
          </w:p>
        </w:tc>
      </w:tr>
      <w:tr w:rsidR="0096003F" w14:paraId="3BED43CE" w14:textId="77777777" w:rsidTr="0029467D">
        <w:tc>
          <w:tcPr>
            <w:tcW w:w="5935" w:type="dxa"/>
          </w:tcPr>
          <w:p w14:paraId="50EFC404" w14:textId="77777777" w:rsidR="0096003F" w:rsidRPr="006C097D" w:rsidRDefault="0096003F" w:rsidP="23D76F06">
            <w:pPr>
              <w:rPr>
                <w:highlight w:val="yellow"/>
              </w:rPr>
            </w:pPr>
            <w:r w:rsidRPr="3790D5C7">
              <w:rPr>
                <w:rFonts w:ascii="Calibri" w:eastAsia="Calibri" w:hAnsi="Calibri" w:cs="Calibri"/>
              </w:rPr>
              <w:t>Conservation Cover (327)</w:t>
            </w:r>
          </w:p>
        </w:tc>
        <w:tc>
          <w:tcPr>
            <w:tcW w:w="3330" w:type="dxa"/>
          </w:tcPr>
          <w:p w14:paraId="193FB41C" w14:textId="77777777" w:rsidR="0096003F" w:rsidRPr="006C097D" w:rsidRDefault="0096003F" w:rsidP="00E106C1">
            <w:pPr>
              <w:rPr>
                <w:highlight w:val="yellow"/>
              </w:rPr>
            </w:pPr>
            <w:r w:rsidRPr="00F01860">
              <w:t>5</w:t>
            </w:r>
          </w:p>
        </w:tc>
      </w:tr>
      <w:tr w:rsidR="0096003F" w14:paraId="5DEAEC06" w14:textId="77777777" w:rsidTr="0029467D">
        <w:tc>
          <w:tcPr>
            <w:tcW w:w="5935" w:type="dxa"/>
          </w:tcPr>
          <w:p w14:paraId="184F0111" w14:textId="77777777" w:rsidR="0096003F" w:rsidRPr="006C097D" w:rsidRDefault="0096003F" w:rsidP="23D76F06">
            <w:pPr>
              <w:rPr>
                <w:highlight w:val="yellow"/>
              </w:rPr>
            </w:pPr>
            <w:r w:rsidRPr="008A787D">
              <w:t>Fence (382)</w:t>
            </w:r>
          </w:p>
        </w:tc>
        <w:tc>
          <w:tcPr>
            <w:tcW w:w="3330" w:type="dxa"/>
          </w:tcPr>
          <w:p w14:paraId="29E8AABD" w14:textId="77777777" w:rsidR="0096003F" w:rsidRPr="006C097D" w:rsidRDefault="0096003F" w:rsidP="00E106C1">
            <w:pPr>
              <w:rPr>
                <w:highlight w:val="yellow"/>
              </w:rPr>
            </w:pPr>
            <w:r>
              <w:t>5</w:t>
            </w:r>
          </w:p>
        </w:tc>
      </w:tr>
      <w:tr w:rsidR="0096003F" w14:paraId="5CC18D68" w14:textId="77777777" w:rsidTr="0029467D">
        <w:tc>
          <w:tcPr>
            <w:tcW w:w="5935" w:type="dxa"/>
          </w:tcPr>
          <w:p w14:paraId="186D9A71" w14:textId="77777777" w:rsidR="0096003F" w:rsidRPr="008A787D" w:rsidRDefault="0096003F" w:rsidP="172093F8">
            <w:r w:rsidRPr="00FE307B">
              <w:t>Field Border</w:t>
            </w:r>
            <w:r>
              <w:t xml:space="preserve"> (386)</w:t>
            </w:r>
          </w:p>
        </w:tc>
        <w:tc>
          <w:tcPr>
            <w:tcW w:w="3330" w:type="dxa"/>
          </w:tcPr>
          <w:p w14:paraId="3FCAA8FB" w14:textId="77777777" w:rsidR="0096003F" w:rsidRDefault="0096003F" w:rsidP="00E106C1">
            <w:r>
              <w:t>5</w:t>
            </w:r>
          </w:p>
        </w:tc>
      </w:tr>
      <w:tr w:rsidR="0096003F" w14:paraId="445F8DA6" w14:textId="77777777" w:rsidTr="0029467D">
        <w:tc>
          <w:tcPr>
            <w:tcW w:w="5935" w:type="dxa"/>
          </w:tcPr>
          <w:p w14:paraId="085AC206" w14:textId="77777777" w:rsidR="0096003F" w:rsidRDefault="0096003F" w:rsidP="172093F8">
            <w:r w:rsidRPr="3790D5C7">
              <w:rPr>
                <w:rFonts w:ascii="Calibri" w:eastAsia="Calibri" w:hAnsi="Calibri" w:cs="Calibri"/>
              </w:rPr>
              <w:t>Herbaceous Weed Treatment (315)</w:t>
            </w:r>
          </w:p>
        </w:tc>
        <w:tc>
          <w:tcPr>
            <w:tcW w:w="3330" w:type="dxa"/>
          </w:tcPr>
          <w:p w14:paraId="1CD22198" w14:textId="77777777" w:rsidR="0096003F" w:rsidRDefault="0096003F" w:rsidP="00E106C1">
            <w:r>
              <w:t>5</w:t>
            </w:r>
          </w:p>
        </w:tc>
      </w:tr>
      <w:tr w:rsidR="0096003F" w14:paraId="3EE6AFC6" w14:textId="77777777" w:rsidTr="0029467D">
        <w:tc>
          <w:tcPr>
            <w:tcW w:w="5935" w:type="dxa"/>
          </w:tcPr>
          <w:p w14:paraId="70C42435" w14:textId="77777777" w:rsidR="0096003F" w:rsidRPr="00832253" w:rsidRDefault="0096003F" w:rsidP="172093F8">
            <w:r w:rsidRPr="3790D5C7">
              <w:rPr>
                <w:rFonts w:ascii="Calibri" w:eastAsia="Calibri" w:hAnsi="Calibri" w:cs="Calibri"/>
              </w:rPr>
              <w:t>Prescribed Grazing (528)</w:t>
            </w:r>
          </w:p>
        </w:tc>
        <w:tc>
          <w:tcPr>
            <w:tcW w:w="3330" w:type="dxa"/>
          </w:tcPr>
          <w:p w14:paraId="2FADF041" w14:textId="77777777" w:rsidR="0096003F" w:rsidRDefault="0096003F" w:rsidP="00E106C1">
            <w:r>
              <w:t>5</w:t>
            </w:r>
          </w:p>
        </w:tc>
      </w:tr>
      <w:tr w:rsidR="0096003F" w14:paraId="741191C3" w14:textId="77777777" w:rsidTr="0029467D">
        <w:tc>
          <w:tcPr>
            <w:tcW w:w="5935" w:type="dxa"/>
          </w:tcPr>
          <w:p w14:paraId="2EF2F7CD" w14:textId="77777777" w:rsidR="0096003F" w:rsidRPr="006951F7" w:rsidRDefault="0096003F" w:rsidP="172093F8">
            <w:r w:rsidRPr="009677EF">
              <w:t>Road/Trail/Landing Closure and Treatment (654)</w:t>
            </w:r>
          </w:p>
        </w:tc>
        <w:tc>
          <w:tcPr>
            <w:tcW w:w="3330" w:type="dxa"/>
          </w:tcPr>
          <w:p w14:paraId="3A1934F6" w14:textId="77777777" w:rsidR="0096003F" w:rsidRDefault="0096003F" w:rsidP="00E106C1">
            <w:r>
              <w:t>5</w:t>
            </w:r>
          </w:p>
        </w:tc>
      </w:tr>
      <w:tr w:rsidR="0096003F" w14:paraId="24E63217" w14:textId="77777777" w:rsidTr="0029467D">
        <w:tc>
          <w:tcPr>
            <w:tcW w:w="5935" w:type="dxa"/>
          </w:tcPr>
          <w:p w14:paraId="6111E238" w14:textId="77777777" w:rsidR="0096003F" w:rsidRPr="009677EF" w:rsidRDefault="0096003F" w:rsidP="172093F8">
            <w:r w:rsidRPr="00B46337">
              <w:t>Trails and Walkways (575)</w:t>
            </w:r>
          </w:p>
        </w:tc>
        <w:tc>
          <w:tcPr>
            <w:tcW w:w="3330" w:type="dxa"/>
          </w:tcPr>
          <w:p w14:paraId="06206C44" w14:textId="77777777" w:rsidR="0096003F" w:rsidRDefault="0096003F" w:rsidP="00E106C1">
            <w:r>
              <w:t>5</w:t>
            </w:r>
          </w:p>
        </w:tc>
      </w:tr>
    </w:tbl>
    <w:p w14:paraId="2E1C577A" w14:textId="756E8D97" w:rsidR="0082650A" w:rsidRDefault="0082650A" w:rsidP="172093F8">
      <w:r>
        <w:lastRenderedPageBreak/>
        <w:t xml:space="preserve">*Supporting practices may be necessary to support the above practices, and will be identified as necessary supporting practices, but do not add conservation management points to the total. See </w:t>
      </w:r>
      <w:r w:rsidR="0021678F">
        <w:t xml:space="preserve">appendix </w:t>
      </w:r>
      <w:r>
        <w:t xml:space="preserve">B for list of supporting practices applicable to </w:t>
      </w:r>
      <w:r w:rsidR="0021678F">
        <w:t>wildlife</w:t>
      </w:r>
      <w:r>
        <w:t xml:space="preserve">, </w:t>
      </w:r>
      <w:r w:rsidR="0021678F">
        <w:t>terrestrial habitat</w:t>
      </w:r>
      <w:r>
        <w:t>.</w:t>
      </w:r>
    </w:p>
    <w:p w14:paraId="7FA09CC1" w14:textId="77777777" w:rsidR="614CB735" w:rsidRDefault="614CB735" w:rsidP="614CB735">
      <w:pPr>
        <w:rPr>
          <w:rFonts w:eastAsia="Times New Roman"/>
          <w:color w:val="FF0000"/>
        </w:rPr>
      </w:pPr>
    </w:p>
    <w:p w14:paraId="7CD31E1F" w14:textId="77777777" w:rsidR="6DD789CF" w:rsidRPr="00865861" w:rsidRDefault="6DD789CF">
      <w:pPr>
        <w:pStyle w:val="Heading2"/>
        <w:rPr>
          <w:b/>
        </w:rPr>
      </w:pPr>
      <w:bookmarkStart w:id="361" w:name="_Toc535524419"/>
      <w:bookmarkStart w:id="362" w:name="_Toc2079943"/>
      <w:r w:rsidRPr="00865861">
        <w:rPr>
          <w:b/>
        </w:rPr>
        <w:t>Aquatic Habitat</w:t>
      </w:r>
      <w:bookmarkEnd w:id="361"/>
      <w:bookmarkEnd w:id="362"/>
    </w:p>
    <w:p w14:paraId="4A379475" w14:textId="3EB84134" w:rsidR="6DD789CF" w:rsidRDefault="6DD789CF" w:rsidP="6DD789CF">
      <w:pPr>
        <w:rPr>
          <w:rFonts w:ascii="Calibri" w:eastAsia="Calibri" w:hAnsi="Calibri" w:cs="Calibri"/>
        </w:rPr>
      </w:pPr>
      <w:r w:rsidRPr="6DD789CF">
        <w:rPr>
          <w:rFonts w:ascii="Calibri" w:eastAsia="Calibri" w:hAnsi="Calibri" w:cs="Calibri"/>
          <w:b/>
          <w:bCs/>
        </w:rPr>
        <w:t>Description:</w:t>
      </w:r>
      <w:r w:rsidRPr="6DD789CF">
        <w:rPr>
          <w:rFonts w:ascii="Calibri" w:eastAsia="Calibri" w:hAnsi="Calibri" w:cs="Calibri"/>
        </w:rPr>
        <w:t xml:space="preserve">  Improper management of natural resources results in inadequate quantity and quality of food, water, cover</w:t>
      </w:r>
      <w:r w:rsidR="001E07BB">
        <w:rPr>
          <w:rFonts w:ascii="Calibri" w:eastAsia="Calibri" w:hAnsi="Calibri" w:cs="Calibri"/>
        </w:rPr>
        <w:t xml:space="preserve"> or </w:t>
      </w:r>
      <w:r w:rsidRPr="6DD789CF">
        <w:rPr>
          <w:rFonts w:ascii="Calibri" w:eastAsia="Calibri" w:hAnsi="Calibri" w:cs="Calibri"/>
        </w:rPr>
        <w:t>shelter resources</w:t>
      </w:r>
      <w:r w:rsidR="001E07BB">
        <w:rPr>
          <w:rFonts w:ascii="Calibri" w:eastAsia="Calibri" w:hAnsi="Calibri" w:cs="Calibri"/>
        </w:rPr>
        <w:t xml:space="preserve">, </w:t>
      </w:r>
      <w:r w:rsidRPr="6DD789CF">
        <w:rPr>
          <w:rFonts w:ascii="Calibri" w:eastAsia="Calibri" w:hAnsi="Calibri" w:cs="Calibri"/>
        </w:rPr>
        <w:t>habitat continuity</w:t>
      </w:r>
      <w:r w:rsidR="001E07BB">
        <w:rPr>
          <w:rFonts w:ascii="Calibri" w:eastAsia="Calibri" w:hAnsi="Calibri" w:cs="Calibri"/>
        </w:rPr>
        <w:t>, or some combination of these</w:t>
      </w:r>
      <w:r w:rsidRPr="6DD789CF">
        <w:rPr>
          <w:rFonts w:ascii="Calibri" w:eastAsia="Calibri" w:hAnsi="Calibri" w:cs="Calibri"/>
        </w:rPr>
        <w:t xml:space="preserve"> for aquatic wildlife.</w:t>
      </w:r>
    </w:p>
    <w:p w14:paraId="51471675" w14:textId="18E6A51B" w:rsidR="6DD789CF" w:rsidRDefault="6DD789CF" w:rsidP="6DD789CF">
      <w:pPr>
        <w:rPr>
          <w:rFonts w:ascii="Calibri" w:eastAsia="Calibri" w:hAnsi="Calibri" w:cs="Calibri"/>
        </w:rPr>
      </w:pPr>
      <w:r w:rsidRPr="6DD789CF">
        <w:rPr>
          <w:rFonts w:ascii="Calibri" w:eastAsia="Calibri" w:hAnsi="Calibri" w:cs="Calibri"/>
          <w:b/>
          <w:bCs/>
        </w:rPr>
        <w:t>Objective:</w:t>
      </w:r>
      <w:r w:rsidRPr="6DD789CF">
        <w:rPr>
          <w:rFonts w:ascii="Calibri" w:eastAsia="Calibri" w:hAnsi="Calibri" w:cs="Calibri"/>
        </w:rPr>
        <w:t xml:space="preserve"> Increase quantity and quality of food, water, cover</w:t>
      </w:r>
      <w:r w:rsidR="001E07BB">
        <w:rPr>
          <w:rFonts w:ascii="Calibri" w:eastAsia="Calibri" w:hAnsi="Calibri" w:cs="Calibri"/>
        </w:rPr>
        <w:t xml:space="preserve"> or </w:t>
      </w:r>
      <w:r w:rsidRPr="6DD789CF">
        <w:rPr>
          <w:rFonts w:ascii="Calibri" w:eastAsia="Calibri" w:hAnsi="Calibri" w:cs="Calibri"/>
        </w:rPr>
        <w:t>shelter resources</w:t>
      </w:r>
      <w:r w:rsidR="001E07BB">
        <w:rPr>
          <w:rFonts w:ascii="Calibri" w:eastAsia="Calibri" w:hAnsi="Calibri" w:cs="Calibri"/>
        </w:rPr>
        <w:t>,</w:t>
      </w:r>
      <w:r w:rsidRPr="6DD789CF">
        <w:rPr>
          <w:rFonts w:ascii="Calibri" w:eastAsia="Calibri" w:hAnsi="Calibri" w:cs="Calibri"/>
        </w:rPr>
        <w:t xml:space="preserve"> habitat continuity</w:t>
      </w:r>
      <w:r w:rsidR="001E07BB">
        <w:rPr>
          <w:rFonts w:ascii="Calibri" w:eastAsia="Calibri" w:hAnsi="Calibri" w:cs="Calibri"/>
        </w:rPr>
        <w:t>, or some combination of these</w:t>
      </w:r>
      <w:r w:rsidRPr="6DD789CF">
        <w:rPr>
          <w:rFonts w:ascii="Calibri" w:eastAsia="Calibri" w:hAnsi="Calibri" w:cs="Calibri"/>
        </w:rPr>
        <w:t xml:space="preserve"> for aquatic wildlife.</w:t>
      </w:r>
    </w:p>
    <w:p w14:paraId="2F356B0F" w14:textId="77777777" w:rsidR="6DD789CF" w:rsidRDefault="3790D5C7" w:rsidP="4589CC4B">
      <w:pPr>
        <w:rPr>
          <w:rFonts w:ascii="Calibri" w:eastAsia="Calibri" w:hAnsi="Calibri" w:cs="Calibri"/>
          <w:b/>
          <w:bCs/>
          <w:color w:val="FF0000"/>
        </w:rPr>
      </w:pPr>
      <w:r w:rsidRPr="3790D5C7">
        <w:rPr>
          <w:rFonts w:ascii="Calibri" w:eastAsia="Calibri" w:hAnsi="Calibri" w:cs="Calibri"/>
          <w:b/>
          <w:bCs/>
        </w:rPr>
        <w:t>Analysis within CART:</w:t>
      </w:r>
    </w:p>
    <w:p w14:paraId="01DB5056" w14:textId="51FFA92C" w:rsidR="61F573E5" w:rsidRDefault="640215D1" w:rsidP="5D134717">
      <w:r>
        <w:t>Each PLU with an attributed land use will trigger a web service to determine if the PLU is located within or contains a priority aquatic habitat area (e.g.</w:t>
      </w:r>
      <w:r w:rsidR="00516744">
        <w:t>,</w:t>
      </w:r>
      <w:r>
        <w:t xml:space="preserve"> Threatened/Endangered Species </w:t>
      </w:r>
      <w:r w:rsidR="00516744">
        <w:t>(</w:t>
      </w:r>
      <w:r w:rsidRPr="640215D1">
        <w:rPr>
          <w:rFonts w:ascii="Calibri" w:eastAsia="Calibri" w:hAnsi="Calibri" w:cs="Calibri"/>
        </w:rPr>
        <w:t>USFWS ECOS, NOAA NMFS Endangered Species Act Critical Habitat</w:t>
      </w:r>
      <w:r w:rsidR="00516744">
        <w:rPr>
          <w:rFonts w:ascii="Calibri" w:eastAsia="Calibri" w:hAnsi="Calibri" w:cs="Calibri"/>
        </w:rPr>
        <w:t>)</w:t>
      </w:r>
      <w:r w:rsidR="00516744">
        <w:t xml:space="preserve">, </w:t>
      </w:r>
      <w:r>
        <w:t xml:space="preserve">Essential Fish Habitat, </w:t>
      </w:r>
      <w:r w:rsidRPr="640215D1">
        <w:rPr>
          <w:rFonts w:ascii="Calibri" w:eastAsia="Calibri" w:hAnsi="Calibri" w:cs="Calibri"/>
        </w:rPr>
        <w:t>Section 303(d) of the Clean Water Act for temperature and sediment</w:t>
      </w:r>
      <w:r w:rsidR="00AB2F13">
        <w:rPr>
          <w:rFonts w:ascii="Calibri" w:eastAsia="Calibri" w:hAnsi="Calibri" w:cs="Calibri"/>
        </w:rPr>
        <w:t>, NatureServe National Species Dataset</w:t>
      </w:r>
      <w:r>
        <w:t xml:space="preserve">). </w:t>
      </w:r>
      <w:r w:rsidR="02292006">
        <w:t xml:space="preserve"> If located within a priority habitat area and if the web service data allows, a threshold value will be set by the priority area. If no threshold can be pulled from the web service data threshold, a default threshold value of 50 will be set. </w:t>
      </w:r>
    </w:p>
    <w:p w14:paraId="55A5AA50" w14:textId="17B9C41A" w:rsidR="61F573E5" w:rsidRDefault="02292006" w:rsidP="172093F8">
      <w:r>
        <w:t xml:space="preserve">The </w:t>
      </w:r>
      <w:r w:rsidR="00FF6243">
        <w:t>planner</w:t>
      </w:r>
      <w:r>
        <w:t xml:space="preserve"> may identify this resource concern based on </w:t>
      </w:r>
      <w:r w:rsidR="00741777">
        <w:t>site-specific</w:t>
      </w:r>
      <w:r>
        <w:t xml:space="preserve"> conditions</w:t>
      </w:r>
      <w:r w:rsidR="00516744">
        <w:t>,</w:t>
      </w:r>
      <w:r>
        <w:t xml:space="preserve"> client input</w:t>
      </w:r>
      <w:r w:rsidR="00516744">
        <w:t>, or both</w:t>
      </w:r>
      <w:r>
        <w:t xml:space="preserve">.   A threshold value of 50 will be set and existing condition question will be triggered.  The existing condition question will set the existing score as seen in </w:t>
      </w:r>
      <w:r w:rsidR="00397B6B">
        <w:fldChar w:fldCharType="begin"/>
      </w:r>
      <w:r w:rsidR="00397B6B">
        <w:instrText xml:space="preserve"> REF _Ref1134416 \h </w:instrText>
      </w:r>
      <w:r w:rsidR="00397B6B">
        <w:fldChar w:fldCharType="separate"/>
      </w:r>
      <w:r w:rsidR="000A6C42">
        <w:rPr>
          <w:i/>
          <w:iCs/>
          <w:color w:val="44546A" w:themeColor="text2"/>
        </w:rPr>
        <w:t>figure</w:t>
      </w:r>
      <w:r w:rsidR="002551DD" w:rsidRPr="0096003F">
        <w:rPr>
          <w:i/>
          <w:iCs/>
          <w:color w:val="44546A" w:themeColor="text2"/>
        </w:rPr>
        <w:t xml:space="preserve"> </w:t>
      </w:r>
      <w:r w:rsidR="002551DD">
        <w:rPr>
          <w:i/>
          <w:iCs/>
          <w:noProof/>
          <w:color w:val="44546A" w:themeColor="text2"/>
        </w:rPr>
        <w:t>133</w:t>
      </w:r>
      <w:r w:rsidR="00397B6B">
        <w:fldChar w:fldCharType="end"/>
      </w:r>
      <w:r w:rsidR="00397B6B">
        <w:t>.</w:t>
      </w:r>
    </w:p>
    <w:p w14:paraId="4F83AC4F" w14:textId="1AA2393B" w:rsidR="61F573E5" w:rsidRPr="00297625" w:rsidRDefault="00580DDF" w:rsidP="00580DDF">
      <w:pPr>
        <w:pStyle w:val="Caption"/>
      </w:pPr>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132</w:t>
      </w:r>
      <w:r w:rsidRPr="00610EA9">
        <w:fldChar w:fldCharType="end"/>
      </w:r>
      <w:r w:rsidRPr="00610EA9">
        <w:rPr>
          <w:sz w:val="22"/>
          <w:szCs w:val="22"/>
        </w:rPr>
        <w:t xml:space="preserve">: </w:t>
      </w:r>
      <w:r w:rsidR="02292006" w:rsidRPr="00580DDF">
        <w:rPr>
          <w:sz w:val="22"/>
          <w:szCs w:val="22"/>
        </w:rPr>
        <w:t xml:space="preserve"> A</w:t>
      </w:r>
      <w:r w:rsidR="02292006" w:rsidRPr="00865861">
        <w:rPr>
          <w:sz w:val="22"/>
          <w:szCs w:val="22"/>
        </w:rPr>
        <w:t>ssessment Method</w:t>
      </w:r>
    </w:p>
    <w:tbl>
      <w:tblPr>
        <w:tblStyle w:val="TableGrid"/>
        <w:tblW w:w="9355" w:type="dxa"/>
        <w:tblLook w:val="04A0" w:firstRow="1" w:lastRow="0" w:firstColumn="1" w:lastColumn="0" w:noHBand="0" w:noVBand="1"/>
      </w:tblPr>
      <w:tblGrid>
        <w:gridCol w:w="4585"/>
        <w:gridCol w:w="4770"/>
      </w:tblGrid>
      <w:tr w:rsidR="02292006" w14:paraId="223ED110" w14:textId="77777777" w:rsidTr="00865861">
        <w:tc>
          <w:tcPr>
            <w:tcW w:w="4585" w:type="dxa"/>
            <w:shd w:val="clear" w:color="auto" w:fill="D9E2F3" w:themeFill="accent1" w:themeFillTint="33"/>
          </w:tcPr>
          <w:p w14:paraId="09763D1A" w14:textId="77777777" w:rsidR="02292006" w:rsidRDefault="02292006" w:rsidP="172093F8">
            <w:r>
              <w:t>Answer</w:t>
            </w:r>
          </w:p>
        </w:tc>
        <w:tc>
          <w:tcPr>
            <w:tcW w:w="4770" w:type="dxa"/>
            <w:shd w:val="clear" w:color="auto" w:fill="D9E2F3" w:themeFill="accent1" w:themeFillTint="33"/>
          </w:tcPr>
          <w:p w14:paraId="1812BF3A" w14:textId="77777777" w:rsidR="02292006" w:rsidRDefault="02292006" w:rsidP="172093F8">
            <w:r>
              <w:t>Description/comments</w:t>
            </w:r>
          </w:p>
        </w:tc>
      </w:tr>
      <w:tr w:rsidR="02292006" w14:paraId="388C4B16" w14:textId="77777777" w:rsidTr="00865861">
        <w:tc>
          <w:tcPr>
            <w:tcW w:w="4585" w:type="dxa"/>
          </w:tcPr>
          <w:p w14:paraId="5EE7271B" w14:textId="77777777" w:rsidR="02292006" w:rsidRDefault="02292006" w:rsidP="172093F8">
            <w:r>
              <w:t>Working Lands for Wildlife Guide</w:t>
            </w:r>
          </w:p>
        </w:tc>
        <w:tc>
          <w:tcPr>
            <w:tcW w:w="4770" w:type="dxa"/>
          </w:tcPr>
          <w:p w14:paraId="64D41DE8" w14:textId="6B72B317" w:rsidR="02292006" w:rsidRDefault="02292006" w:rsidP="172093F8">
            <w:r>
              <w:t xml:space="preserve">Go to </w:t>
            </w:r>
            <w:r w:rsidR="00516744">
              <w:t xml:space="preserve">aquatic </w:t>
            </w:r>
            <w:r>
              <w:t>habitat condition</w:t>
            </w:r>
          </w:p>
        </w:tc>
      </w:tr>
      <w:tr w:rsidR="02292006" w14:paraId="511D989C" w14:textId="77777777" w:rsidTr="00865861">
        <w:tc>
          <w:tcPr>
            <w:tcW w:w="4585" w:type="dxa"/>
          </w:tcPr>
          <w:p w14:paraId="792963DB" w14:textId="77777777" w:rsidR="02292006" w:rsidRDefault="02292006" w:rsidP="172093F8">
            <w:r>
              <w:t>State Wildlife Guide</w:t>
            </w:r>
          </w:p>
        </w:tc>
        <w:tc>
          <w:tcPr>
            <w:tcW w:w="4770" w:type="dxa"/>
          </w:tcPr>
          <w:p w14:paraId="43E8B2BB" w14:textId="780C8267" w:rsidR="02292006" w:rsidRDefault="02292006" w:rsidP="172093F8">
            <w:r>
              <w:t>Go to</w:t>
            </w:r>
            <w:r w:rsidRPr="35E4646F">
              <w:t xml:space="preserve"> </w:t>
            </w:r>
            <w:r w:rsidR="00516744">
              <w:t xml:space="preserve">aquatic </w:t>
            </w:r>
            <w:r>
              <w:t>habitat condition</w:t>
            </w:r>
          </w:p>
        </w:tc>
      </w:tr>
      <w:tr w:rsidR="02292006" w14:paraId="629BA4B0" w14:textId="77777777" w:rsidTr="00865861">
        <w:tc>
          <w:tcPr>
            <w:tcW w:w="4585" w:type="dxa"/>
          </w:tcPr>
          <w:p w14:paraId="777468FE" w14:textId="77777777" w:rsidR="02292006" w:rsidRDefault="02292006" w:rsidP="172093F8">
            <w:r>
              <w:t>National Land Use Assessment</w:t>
            </w:r>
          </w:p>
        </w:tc>
        <w:tc>
          <w:tcPr>
            <w:tcW w:w="4770" w:type="dxa"/>
          </w:tcPr>
          <w:p w14:paraId="47ECCDB0" w14:textId="263287CB" w:rsidR="02292006" w:rsidRDefault="02292006" w:rsidP="172093F8">
            <w:r>
              <w:t xml:space="preserve">Go to </w:t>
            </w:r>
            <w:r w:rsidR="00516744">
              <w:t xml:space="preserve">aquatic </w:t>
            </w:r>
            <w:r>
              <w:t>use assessments below</w:t>
            </w:r>
          </w:p>
        </w:tc>
      </w:tr>
      <w:tr w:rsidR="02292006" w14:paraId="28DD4B5E" w14:textId="77777777" w:rsidTr="00865861">
        <w:tc>
          <w:tcPr>
            <w:tcW w:w="4585" w:type="dxa"/>
          </w:tcPr>
          <w:p w14:paraId="0809E648" w14:textId="77777777" w:rsidR="02292006" w:rsidRDefault="02292006" w:rsidP="172093F8">
            <w:r>
              <w:t>Not Assessed</w:t>
            </w:r>
          </w:p>
        </w:tc>
        <w:tc>
          <w:tcPr>
            <w:tcW w:w="4770" w:type="dxa"/>
          </w:tcPr>
          <w:p w14:paraId="7ED412AC" w14:textId="77777777" w:rsidR="02292006" w:rsidRDefault="02292006">
            <w:r>
              <w:t>0</w:t>
            </w:r>
          </w:p>
        </w:tc>
      </w:tr>
    </w:tbl>
    <w:p w14:paraId="5DF378D3" w14:textId="77777777" w:rsidR="61F573E5" w:rsidRPr="00297625" w:rsidRDefault="61F573E5" w:rsidP="00865861">
      <w:pPr>
        <w:pStyle w:val="Caption"/>
      </w:pPr>
    </w:p>
    <w:p w14:paraId="7D689785" w14:textId="152DBEB2" w:rsidR="3790D5C7" w:rsidRPr="0096003F" w:rsidRDefault="004A2BCF" w:rsidP="00865861">
      <w:bookmarkStart w:id="363" w:name="_Ref1134416"/>
      <w:r w:rsidRPr="0096003F">
        <w:rPr>
          <w:i/>
          <w:iCs/>
          <w:color w:val="44546A" w:themeColor="text2"/>
        </w:rPr>
        <w:t xml:space="preserve">Figure </w:t>
      </w:r>
      <w:r w:rsidRPr="00865861">
        <w:rPr>
          <w:i/>
          <w:iCs/>
          <w:color w:val="44546A" w:themeColor="text2"/>
        </w:rPr>
        <w:fldChar w:fldCharType="begin"/>
      </w:r>
      <w:r w:rsidRPr="00865861">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133</w:t>
      </w:r>
      <w:r w:rsidRPr="00865861">
        <w:rPr>
          <w:i/>
          <w:iCs/>
          <w:color w:val="44546A" w:themeColor="text2"/>
        </w:rPr>
        <w:fldChar w:fldCharType="end"/>
      </w:r>
      <w:bookmarkEnd w:id="363"/>
      <w:r w:rsidRPr="0096003F">
        <w:rPr>
          <w:i/>
          <w:iCs/>
          <w:color w:val="44546A" w:themeColor="text2"/>
        </w:rPr>
        <w:t xml:space="preserve">: </w:t>
      </w:r>
      <w:r w:rsidR="61F573E5" w:rsidRPr="0096003F">
        <w:rPr>
          <w:i/>
          <w:iCs/>
          <w:color w:val="44546A" w:themeColor="text2"/>
        </w:rPr>
        <w:t>Aquatic Habitat Existing Condition</w:t>
      </w:r>
    </w:p>
    <w:tbl>
      <w:tblPr>
        <w:tblStyle w:val="TableGrid"/>
        <w:tblW w:w="0" w:type="auto"/>
        <w:tblLook w:val="04A0" w:firstRow="1" w:lastRow="0" w:firstColumn="1" w:lastColumn="0" w:noHBand="0" w:noVBand="1"/>
      </w:tblPr>
      <w:tblGrid>
        <w:gridCol w:w="1165"/>
        <w:gridCol w:w="5590"/>
        <w:gridCol w:w="2595"/>
      </w:tblGrid>
      <w:tr w:rsidR="4BB8E673" w14:paraId="4F4C898B" w14:textId="77777777" w:rsidTr="0029467D">
        <w:tc>
          <w:tcPr>
            <w:tcW w:w="1165" w:type="dxa"/>
            <w:shd w:val="clear" w:color="auto" w:fill="D9E2F3" w:themeFill="accent1" w:themeFillTint="33"/>
          </w:tcPr>
          <w:p w14:paraId="2BFFD929" w14:textId="77777777" w:rsidR="4BB8E673" w:rsidRDefault="4BB8E673" w:rsidP="172093F8">
            <w:bookmarkStart w:id="364" w:name="_Toc529879190"/>
            <w:bookmarkStart w:id="365" w:name="_Toc529879191"/>
            <w:bookmarkEnd w:id="364"/>
            <w:bookmarkEnd w:id="365"/>
            <w:r>
              <w:t>Answer</w:t>
            </w:r>
          </w:p>
        </w:tc>
        <w:tc>
          <w:tcPr>
            <w:tcW w:w="5590" w:type="dxa"/>
            <w:shd w:val="clear" w:color="auto" w:fill="D9E2F3" w:themeFill="accent1" w:themeFillTint="33"/>
          </w:tcPr>
          <w:p w14:paraId="113ACCD8" w14:textId="77777777" w:rsidR="4BB8E673" w:rsidRDefault="4BB8E673" w:rsidP="172093F8">
            <w:r>
              <w:t>Description/comments</w:t>
            </w:r>
          </w:p>
        </w:tc>
        <w:tc>
          <w:tcPr>
            <w:tcW w:w="2595" w:type="dxa"/>
            <w:shd w:val="clear" w:color="auto" w:fill="D9E2F3" w:themeFill="accent1" w:themeFillTint="33"/>
          </w:tcPr>
          <w:p w14:paraId="17D130DF" w14:textId="77777777" w:rsidR="4BB8E673" w:rsidRDefault="4BB8E673" w:rsidP="172093F8">
            <w:r>
              <w:t>Existing Condition Points</w:t>
            </w:r>
          </w:p>
        </w:tc>
      </w:tr>
      <w:tr w:rsidR="4BB8E673" w14:paraId="3BD1678C" w14:textId="77777777" w:rsidTr="0029467D">
        <w:tc>
          <w:tcPr>
            <w:tcW w:w="1165" w:type="dxa"/>
          </w:tcPr>
          <w:p w14:paraId="46456B9E" w14:textId="77777777" w:rsidR="4BB8E673" w:rsidRDefault="4BB8E673" w:rsidP="172093F8">
            <w:r>
              <w:t>Excellent</w:t>
            </w:r>
          </w:p>
        </w:tc>
        <w:tc>
          <w:tcPr>
            <w:tcW w:w="5590" w:type="dxa"/>
          </w:tcPr>
          <w:p w14:paraId="703E693B" w14:textId="7B903888" w:rsidR="4BB8E673" w:rsidRDefault="4BB8E673" w:rsidP="172093F8">
            <w:r>
              <w:t xml:space="preserve">Habitat quality is defined as </w:t>
            </w:r>
            <w:r w:rsidRPr="00865861">
              <w:rPr>
                <w:i/>
                <w:iCs/>
              </w:rPr>
              <w:t xml:space="preserve">excellent </w:t>
            </w:r>
            <w:r>
              <w:t>for the priority species. WHEG range 0.7</w:t>
            </w:r>
            <w:r w:rsidR="00516744">
              <w:t xml:space="preserve"> to </w:t>
            </w:r>
            <w:r>
              <w:t>1.0</w:t>
            </w:r>
          </w:p>
        </w:tc>
        <w:tc>
          <w:tcPr>
            <w:tcW w:w="2595" w:type="dxa"/>
          </w:tcPr>
          <w:p w14:paraId="2557FEA9" w14:textId="77777777" w:rsidR="4BB8E673" w:rsidRDefault="4BB8E673">
            <w:r>
              <w:t>70</w:t>
            </w:r>
          </w:p>
        </w:tc>
      </w:tr>
      <w:tr w:rsidR="4BB8E673" w14:paraId="573028FD" w14:textId="77777777" w:rsidTr="0029467D">
        <w:tc>
          <w:tcPr>
            <w:tcW w:w="1165" w:type="dxa"/>
          </w:tcPr>
          <w:p w14:paraId="6B7E2AA4" w14:textId="77777777" w:rsidR="4BB8E673" w:rsidRDefault="4BB8E673" w:rsidP="172093F8">
            <w:r>
              <w:t>Good</w:t>
            </w:r>
          </w:p>
        </w:tc>
        <w:tc>
          <w:tcPr>
            <w:tcW w:w="5590" w:type="dxa"/>
          </w:tcPr>
          <w:p w14:paraId="6236CC0A" w14:textId="67D19695" w:rsidR="4BB8E673" w:rsidRDefault="4BB8E673" w:rsidP="172093F8">
            <w:r>
              <w:t xml:space="preserve">Habitat quality is defined as </w:t>
            </w:r>
            <w:r w:rsidRPr="00865861">
              <w:rPr>
                <w:i/>
                <w:iCs/>
              </w:rPr>
              <w:t xml:space="preserve">good </w:t>
            </w:r>
            <w:r>
              <w:t>for the priority species. WHEG range 0.5</w:t>
            </w:r>
            <w:r w:rsidR="00516744">
              <w:t xml:space="preserve"> to </w:t>
            </w:r>
            <w:r>
              <w:t>&lt;0.7</w:t>
            </w:r>
          </w:p>
        </w:tc>
        <w:tc>
          <w:tcPr>
            <w:tcW w:w="2595" w:type="dxa"/>
          </w:tcPr>
          <w:p w14:paraId="6B3E7C37" w14:textId="77777777" w:rsidR="4BB8E673" w:rsidRDefault="4BB8E673">
            <w:r>
              <w:t>50</w:t>
            </w:r>
          </w:p>
        </w:tc>
      </w:tr>
      <w:tr w:rsidR="4BB8E673" w14:paraId="09AAD759" w14:textId="77777777" w:rsidTr="0029467D">
        <w:tc>
          <w:tcPr>
            <w:tcW w:w="1165" w:type="dxa"/>
          </w:tcPr>
          <w:p w14:paraId="6DA15809" w14:textId="77777777" w:rsidR="4BB8E673" w:rsidRDefault="4BB8E673" w:rsidP="172093F8">
            <w:r>
              <w:t>Fair</w:t>
            </w:r>
          </w:p>
        </w:tc>
        <w:tc>
          <w:tcPr>
            <w:tcW w:w="5590" w:type="dxa"/>
          </w:tcPr>
          <w:p w14:paraId="61BB4136" w14:textId="6E8AC24B" w:rsidR="4BB8E673" w:rsidRDefault="4BB8E673" w:rsidP="172093F8">
            <w:r>
              <w:t xml:space="preserve">Habitat quality is defined as </w:t>
            </w:r>
            <w:r w:rsidRPr="00865861">
              <w:rPr>
                <w:i/>
                <w:iCs/>
              </w:rPr>
              <w:t xml:space="preserve">fair </w:t>
            </w:r>
            <w:r>
              <w:t>for the priority species. WHEG range 0.3</w:t>
            </w:r>
            <w:r w:rsidR="00516744">
              <w:t xml:space="preserve"> to </w:t>
            </w:r>
            <w:r>
              <w:t>&lt;0.5</w:t>
            </w:r>
          </w:p>
        </w:tc>
        <w:tc>
          <w:tcPr>
            <w:tcW w:w="2595" w:type="dxa"/>
          </w:tcPr>
          <w:p w14:paraId="67C19CD7" w14:textId="77777777" w:rsidR="4BB8E673" w:rsidRDefault="4BB8E673">
            <w:r>
              <w:t>30</w:t>
            </w:r>
          </w:p>
        </w:tc>
      </w:tr>
      <w:tr w:rsidR="4BB8E673" w14:paraId="6562F16E" w14:textId="77777777" w:rsidTr="0029467D">
        <w:tc>
          <w:tcPr>
            <w:tcW w:w="1165" w:type="dxa"/>
          </w:tcPr>
          <w:p w14:paraId="7A1432BE" w14:textId="77777777" w:rsidR="4BB8E673" w:rsidRDefault="4BB8E673" w:rsidP="172093F8">
            <w:r>
              <w:t>Poor</w:t>
            </w:r>
          </w:p>
        </w:tc>
        <w:tc>
          <w:tcPr>
            <w:tcW w:w="5590" w:type="dxa"/>
          </w:tcPr>
          <w:p w14:paraId="73EB92D0" w14:textId="5C4CB43A" w:rsidR="4BB8E673" w:rsidRDefault="4BB8E673" w:rsidP="172093F8">
            <w:r>
              <w:t xml:space="preserve">Habitat quality is defined as </w:t>
            </w:r>
            <w:r w:rsidRPr="00865861">
              <w:rPr>
                <w:i/>
                <w:iCs/>
              </w:rPr>
              <w:t xml:space="preserve">poor </w:t>
            </w:r>
            <w:r>
              <w:t>for the priority species. WHEG range 0.1</w:t>
            </w:r>
            <w:r w:rsidR="00516744">
              <w:t xml:space="preserve"> to </w:t>
            </w:r>
            <w:r>
              <w:t>&lt;0.3</w:t>
            </w:r>
          </w:p>
        </w:tc>
        <w:tc>
          <w:tcPr>
            <w:tcW w:w="2595" w:type="dxa"/>
          </w:tcPr>
          <w:p w14:paraId="2F6C3611" w14:textId="77777777" w:rsidR="4BB8E673" w:rsidRDefault="4BB8E673">
            <w:r>
              <w:t>10</w:t>
            </w:r>
          </w:p>
        </w:tc>
      </w:tr>
      <w:tr w:rsidR="4BB8E673" w14:paraId="33778E74" w14:textId="77777777" w:rsidTr="0029467D">
        <w:tc>
          <w:tcPr>
            <w:tcW w:w="1165" w:type="dxa"/>
          </w:tcPr>
          <w:p w14:paraId="1FD4FF33" w14:textId="77777777" w:rsidR="4BB8E673" w:rsidRDefault="4BB8E673" w:rsidP="172093F8">
            <w:r>
              <w:lastRenderedPageBreak/>
              <w:t>Absent</w:t>
            </w:r>
          </w:p>
        </w:tc>
        <w:tc>
          <w:tcPr>
            <w:tcW w:w="5590" w:type="dxa"/>
          </w:tcPr>
          <w:p w14:paraId="494F1321" w14:textId="77777777" w:rsidR="4BB8E673" w:rsidRDefault="4BB8E673" w:rsidP="172093F8">
            <w:r>
              <w:t>Habitat indicated by the web service is not actually present on the PLU.   Because habitat is absent, resource concern identified by the web service does not apply.</w:t>
            </w:r>
          </w:p>
        </w:tc>
        <w:tc>
          <w:tcPr>
            <w:tcW w:w="2595" w:type="dxa"/>
          </w:tcPr>
          <w:p w14:paraId="799DBD64" w14:textId="77777777" w:rsidR="4BB8E673" w:rsidRDefault="4BB8E673" w:rsidP="172093F8">
            <w:r>
              <w:t>NA</w:t>
            </w:r>
          </w:p>
        </w:tc>
      </w:tr>
    </w:tbl>
    <w:p w14:paraId="0CA0CBFD" w14:textId="77777777" w:rsidR="6AE9E98F" w:rsidRDefault="6AE9E98F" w:rsidP="6AE9E98F"/>
    <w:p w14:paraId="07655D49" w14:textId="322D09AD" w:rsidR="6AE9E98F" w:rsidRDefault="001427EB" w:rsidP="6AE9E98F">
      <w:pPr>
        <w:pStyle w:val="Caption"/>
        <w:spacing w:after="240"/>
        <w:rPr>
          <w:sz w:val="22"/>
          <w:szCs w:val="22"/>
        </w:rPr>
      </w:pPr>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134</w:t>
      </w:r>
      <w:r w:rsidRPr="00610EA9">
        <w:fldChar w:fldCharType="end"/>
      </w:r>
      <w:r w:rsidRPr="00610EA9">
        <w:rPr>
          <w:sz w:val="22"/>
          <w:szCs w:val="22"/>
        </w:rPr>
        <w:t xml:space="preserve">: </w:t>
      </w:r>
      <w:r w:rsidR="6AE9E98F" w:rsidRPr="6AE9E98F">
        <w:rPr>
          <w:sz w:val="22"/>
          <w:szCs w:val="22"/>
        </w:rPr>
        <w:t>Preliminary Aquatic Habitat Assessment Questions and Answer Choices</w:t>
      </w:r>
    </w:p>
    <w:tbl>
      <w:tblPr>
        <w:tblStyle w:val="TableGrid"/>
        <w:tblW w:w="0" w:type="auto"/>
        <w:tblLook w:val="04A0" w:firstRow="1" w:lastRow="0" w:firstColumn="1" w:lastColumn="0" w:noHBand="0" w:noVBand="1"/>
      </w:tblPr>
      <w:tblGrid>
        <w:gridCol w:w="1031"/>
        <w:gridCol w:w="7155"/>
        <w:gridCol w:w="1164"/>
      </w:tblGrid>
      <w:tr w:rsidR="6AE9E98F" w14:paraId="5898AB53" w14:textId="77777777" w:rsidTr="4F742AC9">
        <w:tc>
          <w:tcPr>
            <w:tcW w:w="1031" w:type="dxa"/>
            <w:shd w:val="clear" w:color="auto" w:fill="D9E2F3" w:themeFill="accent1" w:themeFillTint="33"/>
          </w:tcPr>
          <w:p w14:paraId="56B86C18" w14:textId="77777777" w:rsidR="6AE9E98F" w:rsidRDefault="6AE9E98F" w:rsidP="6AE9E98F">
            <w:r w:rsidRPr="6AE9E98F">
              <w:t>Question</w:t>
            </w:r>
          </w:p>
        </w:tc>
        <w:tc>
          <w:tcPr>
            <w:tcW w:w="7155" w:type="dxa"/>
            <w:shd w:val="clear" w:color="auto" w:fill="D9E2F3" w:themeFill="accent1" w:themeFillTint="33"/>
          </w:tcPr>
          <w:p w14:paraId="7C17C5DB" w14:textId="66D5A5AD" w:rsidR="6AE9E98F" w:rsidRDefault="6AE9E98F">
            <w:r>
              <w:t>Lakes</w:t>
            </w:r>
            <w:r w:rsidR="00516744">
              <w:t xml:space="preserve"> and </w:t>
            </w:r>
            <w:r>
              <w:t>Ponds Preliminary Assessment Questions and Answer Choices</w:t>
            </w:r>
          </w:p>
          <w:p w14:paraId="370E6D67" w14:textId="77777777" w:rsidR="6AE9E98F" w:rsidRDefault="6AE9E98F" w:rsidP="6AE9E98F"/>
        </w:tc>
        <w:tc>
          <w:tcPr>
            <w:tcW w:w="1164" w:type="dxa"/>
            <w:shd w:val="clear" w:color="auto" w:fill="D9E2F3" w:themeFill="accent1" w:themeFillTint="33"/>
          </w:tcPr>
          <w:p w14:paraId="3F87D239" w14:textId="77777777" w:rsidR="6AE9E98F" w:rsidRDefault="6AE9E98F" w:rsidP="6AE9E98F">
            <w:r w:rsidRPr="6AE9E98F">
              <w:t>Existing Condition Points</w:t>
            </w:r>
          </w:p>
        </w:tc>
      </w:tr>
      <w:tr w:rsidR="6AE9E98F" w14:paraId="79662DC1" w14:textId="77777777" w:rsidTr="4F742AC9">
        <w:tc>
          <w:tcPr>
            <w:tcW w:w="1031" w:type="dxa"/>
            <w:vMerge w:val="restart"/>
          </w:tcPr>
          <w:p w14:paraId="73F16817" w14:textId="77777777" w:rsidR="6AE9E98F" w:rsidRDefault="6AE9E98F" w:rsidP="00C5667A">
            <w:pPr>
              <w:pStyle w:val="ListParagraph"/>
              <w:numPr>
                <w:ilvl w:val="0"/>
                <w:numId w:val="28"/>
              </w:numPr>
            </w:pPr>
          </w:p>
          <w:p w14:paraId="0F332B80" w14:textId="77777777" w:rsidR="6AE9E98F" w:rsidRDefault="6AE9E98F" w:rsidP="6AE9E98F">
            <w:pPr>
              <w:pStyle w:val="ListParagraph"/>
            </w:pPr>
          </w:p>
        </w:tc>
        <w:tc>
          <w:tcPr>
            <w:tcW w:w="7155" w:type="dxa"/>
          </w:tcPr>
          <w:p w14:paraId="39188BC4" w14:textId="77777777" w:rsidR="6AE9E98F" w:rsidRDefault="0794E0A3" w:rsidP="6AE9E98F">
            <w:r w:rsidRPr="0794E0A3">
              <w:t>What water features are present on the PLU?</w:t>
            </w:r>
          </w:p>
          <w:p w14:paraId="7DB6B5DE" w14:textId="4FE84D50" w:rsidR="6AE9E98F" w:rsidRDefault="6AE9E98F" w:rsidP="6AE9E98F">
            <w:r w:rsidRPr="6AE9E98F">
              <w:rPr>
                <w:rStyle w:val="SubtitleChar"/>
              </w:rPr>
              <w:t xml:space="preserve">Instructions: Select all that apply. </w:t>
            </w:r>
            <w:r w:rsidR="00A61131">
              <w:rPr>
                <w:rStyle w:val="SubtitleChar"/>
              </w:rPr>
              <w:t>(</w:t>
            </w:r>
            <w:r w:rsidRPr="6AE9E98F">
              <w:rPr>
                <w:rStyle w:val="SubtitleChar"/>
              </w:rPr>
              <w:t>Might be prepopulated by geoprocessing USGS NHD/</w:t>
            </w:r>
            <w:proofErr w:type="spellStart"/>
            <w:r w:rsidRPr="6AE9E98F">
              <w:rPr>
                <w:rStyle w:val="SubtitleChar"/>
              </w:rPr>
              <w:t>NHDPlus</w:t>
            </w:r>
            <w:proofErr w:type="spellEnd"/>
            <w:r w:rsidRPr="6AE9E98F">
              <w:rPr>
                <w:rStyle w:val="SubtitleChar"/>
              </w:rPr>
              <w:t xml:space="preserve"> HR geospatial dataset. Should also have a text entry box or link to/instructions to complete Conservation Assistance Notes to indicate and describe multiple water features of the same type on the PLU as well as specific on individual features of the same type so they can be distinguished in the future.</w:t>
            </w:r>
            <w:r w:rsidR="00A61131">
              <w:rPr>
                <w:rStyle w:val="SubtitleChar"/>
              </w:rPr>
              <w:t>)</w:t>
            </w:r>
            <w:r w:rsidRPr="6AE9E98F">
              <w:rPr>
                <w:rStyle w:val="SubtitleChar"/>
              </w:rPr>
              <w:t xml:space="preserve"> </w:t>
            </w:r>
          </w:p>
        </w:tc>
        <w:tc>
          <w:tcPr>
            <w:tcW w:w="1164" w:type="dxa"/>
          </w:tcPr>
          <w:p w14:paraId="656BF36B" w14:textId="77777777" w:rsidR="6AE9E98F" w:rsidRDefault="6AE9E98F" w:rsidP="6AE9E98F"/>
        </w:tc>
      </w:tr>
      <w:tr w:rsidR="6AE9E98F" w14:paraId="5F320435" w14:textId="77777777" w:rsidTr="4F742AC9">
        <w:tc>
          <w:tcPr>
            <w:tcW w:w="1031" w:type="dxa"/>
            <w:vMerge/>
          </w:tcPr>
          <w:p w14:paraId="5FF635CE" w14:textId="77777777" w:rsidR="00992933" w:rsidRDefault="00992933"/>
        </w:tc>
        <w:tc>
          <w:tcPr>
            <w:tcW w:w="7155" w:type="dxa"/>
          </w:tcPr>
          <w:p w14:paraId="037B00DF" w14:textId="77777777" w:rsidR="6AE9E98F" w:rsidRDefault="4F742AC9" w:rsidP="00865861">
            <w:pPr>
              <w:pStyle w:val="ListParagraph"/>
              <w:numPr>
                <w:ilvl w:val="7"/>
                <w:numId w:val="27"/>
              </w:numPr>
            </w:pPr>
            <w:r w:rsidRPr="4F742AC9">
              <w:rPr>
                <w:rFonts w:eastAsia="Times New Roman"/>
              </w:rPr>
              <w:t>Lake/Pond</w:t>
            </w:r>
          </w:p>
        </w:tc>
        <w:tc>
          <w:tcPr>
            <w:tcW w:w="1164" w:type="dxa"/>
          </w:tcPr>
          <w:p w14:paraId="20DD271B" w14:textId="77777777" w:rsidR="6AE9E98F" w:rsidRDefault="0794E0A3" w:rsidP="6AE9E98F">
            <w:pPr>
              <w:rPr>
                <w:i/>
                <w:iCs/>
                <w:color w:val="FF0000"/>
                <w:sz w:val="20"/>
                <w:szCs w:val="20"/>
              </w:rPr>
            </w:pPr>
            <w:r w:rsidRPr="0794E0A3">
              <w:rPr>
                <w:i/>
                <w:iCs/>
                <w:color w:val="FF0000"/>
                <w:sz w:val="20"/>
                <w:szCs w:val="20"/>
              </w:rPr>
              <w:t>See Lake/Pond questions</w:t>
            </w:r>
          </w:p>
        </w:tc>
      </w:tr>
      <w:tr w:rsidR="6AE9E98F" w14:paraId="285B08F8" w14:textId="77777777" w:rsidTr="4F742AC9">
        <w:tc>
          <w:tcPr>
            <w:tcW w:w="1031" w:type="dxa"/>
            <w:vMerge/>
          </w:tcPr>
          <w:p w14:paraId="1CD85772" w14:textId="77777777" w:rsidR="00992933" w:rsidRDefault="00992933"/>
        </w:tc>
        <w:tc>
          <w:tcPr>
            <w:tcW w:w="7155" w:type="dxa"/>
          </w:tcPr>
          <w:p w14:paraId="329F835C" w14:textId="77777777" w:rsidR="6AE9E98F" w:rsidRDefault="4F742AC9" w:rsidP="00865861">
            <w:pPr>
              <w:pStyle w:val="ListParagraph"/>
              <w:numPr>
                <w:ilvl w:val="7"/>
                <w:numId w:val="27"/>
              </w:numPr>
            </w:pPr>
            <w:r w:rsidRPr="4F742AC9">
              <w:rPr>
                <w:rFonts w:eastAsia="Times New Roman"/>
              </w:rPr>
              <w:t>River</w:t>
            </w:r>
          </w:p>
        </w:tc>
        <w:tc>
          <w:tcPr>
            <w:tcW w:w="1164" w:type="dxa"/>
          </w:tcPr>
          <w:p w14:paraId="2C7F3D2F" w14:textId="77777777" w:rsidR="6AE9E98F" w:rsidRDefault="0794E0A3" w:rsidP="6AE9E98F">
            <w:pPr>
              <w:rPr>
                <w:i/>
                <w:iCs/>
                <w:color w:val="FF0000"/>
                <w:sz w:val="20"/>
                <w:szCs w:val="20"/>
              </w:rPr>
            </w:pPr>
            <w:r w:rsidRPr="0794E0A3">
              <w:rPr>
                <w:i/>
                <w:iCs/>
                <w:color w:val="FF0000"/>
                <w:sz w:val="20"/>
                <w:szCs w:val="20"/>
              </w:rPr>
              <w:t>See River questions</w:t>
            </w:r>
          </w:p>
        </w:tc>
      </w:tr>
      <w:tr w:rsidR="6AE9E98F" w14:paraId="220C4A63" w14:textId="77777777" w:rsidTr="4F742AC9">
        <w:tc>
          <w:tcPr>
            <w:tcW w:w="1031" w:type="dxa"/>
            <w:vMerge/>
          </w:tcPr>
          <w:p w14:paraId="4773E437" w14:textId="77777777" w:rsidR="00992933" w:rsidRDefault="00992933"/>
        </w:tc>
        <w:tc>
          <w:tcPr>
            <w:tcW w:w="7155" w:type="dxa"/>
          </w:tcPr>
          <w:p w14:paraId="4406EED1" w14:textId="77777777" w:rsidR="6AE9E98F" w:rsidRDefault="4F742AC9" w:rsidP="00865861">
            <w:pPr>
              <w:pStyle w:val="ListParagraph"/>
              <w:numPr>
                <w:ilvl w:val="7"/>
                <w:numId w:val="27"/>
              </w:numPr>
            </w:pPr>
            <w:r w:rsidRPr="4F742AC9">
              <w:rPr>
                <w:rFonts w:eastAsia="Times New Roman"/>
              </w:rPr>
              <w:t>Stream</w:t>
            </w:r>
          </w:p>
        </w:tc>
        <w:tc>
          <w:tcPr>
            <w:tcW w:w="1164" w:type="dxa"/>
          </w:tcPr>
          <w:p w14:paraId="5904A3C9" w14:textId="77777777" w:rsidR="6AE9E98F" w:rsidRDefault="0794E0A3" w:rsidP="6AE9E98F">
            <w:pPr>
              <w:rPr>
                <w:i/>
                <w:iCs/>
                <w:color w:val="FF0000"/>
                <w:sz w:val="20"/>
                <w:szCs w:val="20"/>
              </w:rPr>
            </w:pPr>
            <w:r w:rsidRPr="0794E0A3">
              <w:rPr>
                <w:i/>
                <w:iCs/>
                <w:color w:val="FF0000"/>
                <w:sz w:val="20"/>
                <w:szCs w:val="20"/>
              </w:rPr>
              <w:t>See Stream questions</w:t>
            </w:r>
          </w:p>
        </w:tc>
      </w:tr>
      <w:tr w:rsidR="6AE9E98F" w14:paraId="0772B5EF" w14:textId="77777777" w:rsidTr="4F742AC9">
        <w:tc>
          <w:tcPr>
            <w:tcW w:w="1031" w:type="dxa"/>
            <w:vMerge/>
          </w:tcPr>
          <w:p w14:paraId="4C8E6ED0" w14:textId="77777777" w:rsidR="00992933" w:rsidRDefault="00992933"/>
        </w:tc>
        <w:tc>
          <w:tcPr>
            <w:tcW w:w="7155" w:type="dxa"/>
          </w:tcPr>
          <w:p w14:paraId="0F3DF9E8" w14:textId="77777777" w:rsidR="6AE9E98F" w:rsidRDefault="4F742AC9" w:rsidP="00865861">
            <w:pPr>
              <w:pStyle w:val="ListParagraph"/>
              <w:numPr>
                <w:ilvl w:val="7"/>
                <w:numId w:val="27"/>
              </w:numPr>
            </w:pPr>
            <w:r w:rsidRPr="4F742AC9">
              <w:rPr>
                <w:rFonts w:eastAsia="Times New Roman"/>
              </w:rPr>
              <w:t>Wetland</w:t>
            </w:r>
          </w:p>
        </w:tc>
        <w:tc>
          <w:tcPr>
            <w:tcW w:w="1164" w:type="dxa"/>
          </w:tcPr>
          <w:p w14:paraId="57A8F2AD" w14:textId="77777777" w:rsidR="6AE9E98F" w:rsidRDefault="0794E0A3" w:rsidP="6AE9E98F">
            <w:pPr>
              <w:rPr>
                <w:i/>
                <w:iCs/>
                <w:color w:val="FF0000"/>
                <w:sz w:val="20"/>
                <w:szCs w:val="20"/>
              </w:rPr>
            </w:pPr>
            <w:r w:rsidRPr="0794E0A3">
              <w:rPr>
                <w:i/>
                <w:iCs/>
                <w:color w:val="FF0000"/>
                <w:sz w:val="20"/>
                <w:szCs w:val="20"/>
              </w:rPr>
              <w:t>See Wetland questions</w:t>
            </w:r>
          </w:p>
        </w:tc>
      </w:tr>
      <w:tr w:rsidR="6AE9E98F" w14:paraId="45E42B68" w14:textId="77777777" w:rsidTr="4F742AC9">
        <w:tc>
          <w:tcPr>
            <w:tcW w:w="9350" w:type="dxa"/>
            <w:gridSpan w:val="3"/>
            <w:shd w:val="clear" w:color="auto" w:fill="D9E2F3" w:themeFill="accent1" w:themeFillTint="33"/>
          </w:tcPr>
          <w:p w14:paraId="56BA588E" w14:textId="77777777" w:rsidR="6AE9E98F" w:rsidRDefault="0794E0A3" w:rsidP="6AE9E98F">
            <w:pPr>
              <w:pStyle w:val="ListParagraph"/>
              <w:ind w:left="0"/>
            </w:pPr>
            <w:r w:rsidRPr="0794E0A3">
              <w:rPr>
                <w:b/>
                <w:bCs/>
                <w:i/>
                <w:iCs/>
              </w:rPr>
              <w:t>Lake/Pond</w:t>
            </w:r>
          </w:p>
        </w:tc>
      </w:tr>
      <w:tr w:rsidR="6AE9E98F" w14:paraId="69284475" w14:textId="77777777" w:rsidTr="4F742AC9">
        <w:tc>
          <w:tcPr>
            <w:tcW w:w="1031" w:type="dxa"/>
            <w:vMerge w:val="restart"/>
          </w:tcPr>
          <w:p w14:paraId="5D621D3B" w14:textId="77777777" w:rsidR="6AE9E98F" w:rsidRDefault="6AE9E98F" w:rsidP="00C5667A">
            <w:pPr>
              <w:pStyle w:val="ListParagraph"/>
              <w:numPr>
                <w:ilvl w:val="0"/>
                <w:numId w:val="10"/>
              </w:numPr>
            </w:pPr>
          </w:p>
        </w:tc>
        <w:tc>
          <w:tcPr>
            <w:tcW w:w="7155" w:type="dxa"/>
          </w:tcPr>
          <w:p w14:paraId="18084238" w14:textId="77777777" w:rsidR="6AE9E98F" w:rsidRDefault="6AE9E98F" w:rsidP="6AE9E98F">
            <w:r w:rsidRPr="6AE9E98F">
              <w:t>What is the extent of the natural vegetation surrounding the lake and pond?</w:t>
            </w:r>
          </w:p>
          <w:p w14:paraId="0FE11365" w14:textId="0063824E" w:rsidR="6AE9E98F" w:rsidRDefault="6AE9E98F" w:rsidP="6AE9E98F">
            <w:pPr>
              <w:pStyle w:val="Subtitle"/>
            </w:pPr>
            <w:r w:rsidRPr="6AE9E98F">
              <w:t xml:space="preserve">Instructions: For this element, </w:t>
            </w:r>
            <w:r w:rsidR="000E6F04">
              <w:t>“</w:t>
            </w:r>
            <w:r w:rsidRPr="6AE9E98F">
              <w:t>natural vegetation</w:t>
            </w:r>
            <w:r w:rsidR="000E6F04">
              <w:t>”</w:t>
            </w:r>
            <w:r w:rsidRPr="6AE9E98F">
              <w:t xml:space="preserve"> means plant communities with species native to the site or introduced species that have become </w:t>
            </w:r>
            <w:r w:rsidR="000E6F04">
              <w:t>“</w:t>
            </w:r>
            <w:r w:rsidRPr="6AE9E98F">
              <w:t>naturalized</w:t>
            </w:r>
            <w:r w:rsidR="000E6F04">
              <w:t>”</w:t>
            </w:r>
            <w:r w:rsidRPr="6AE9E98F">
              <w:t xml:space="preserve"> and function similarly to native species.  Plant species should consist of multiple structural layers (grasses and forbs, shrubs, and trees) of different age-classes. </w:t>
            </w:r>
          </w:p>
        </w:tc>
        <w:tc>
          <w:tcPr>
            <w:tcW w:w="1164" w:type="dxa"/>
          </w:tcPr>
          <w:p w14:paraId="48B1D43F" w14:textId="77777777" w:rsidR="6AE9E98F" w:rsidRDefault="6AE9E98F" w:rsidP="6AE9E98F"/>
        </w:tc>
      </w:tr>
      <w:tr w:rsidR="6AE9E98F" w14:paraId="4A1628FF" w14:textId="77777777" w:rsidTr="4F742AC9">
        <w:tc>
          <w:tcPr>
            <w:tcW w:w="1031" w:type="dxa"/>
            <w:vMerge/>
          </w:tcPr>
          <w:p w14:paraId="48D738F6" w14:textId="77777777" w:rsidR="00992933" w:rsidRDefault="00992933"/>
        </w:tc>
        <w:tc>
          <w:tcPr>
            <w:tcW w:w="7155" w:type="dxa"/>
            <w:vAlign w:val="center"/>
          </w:tcPr>
          <w:p w14:paraId="03B103E5" w14:textId="048A9DD1" w:rsidR="6AE9E98F" w:rsidRDefault="00FE6EBB" w:rsidP="00C5667A">
            <w:pPr>
              <w:pStyle w:val="ListParagraph"/>
              <w:numPr>
                <w:ilvl w:val="7"/>
                <w:numId w:val="9"/>
              </w:numPr>
              <w:ind w:left="720"/>
            </w:pPr>
            <w:r>
              <w:rPr>
                <w:rFonts w:eastAsia="Times New Roman"/>
              </w:rPr>
              <w:t>≤</w:t>
            </w:r>
            <w:r w:rsidR="6AE9E98F" w:rsidRPr="6AE9E98F">
              <w:rPr>
                <w:rFonts w:eastAsia="Times New Roman"/>
              </w:rPr>
              <w:t xml:space="preserve">10% of the perimeter of the lake/pond suitable for plant growth consists of at least a </w:t>
            </w:r>
            <w:r w:rsidR="00FB5B18" w:rsidRPr="6AE9E98F">
              <w:rPr>
                <w:rFonts w:eastAsia="Times New Roman"/>
              </w:rPr>
              <w:t>33-foot-wide</w:t>
            </w:r>
            <w:r w:rsidR="6AE9E98F" w:rsidRPr="6AE9E98F">
              <w:rPr>
                <w:rFonts w:eastAsia="Times New Roman"/>
              </w:rPr>
              <w:t xml:space="preserve"> zone of native or natural vegetation.</w:t>
            </w:r>
          </w:p>
        </w:tc>
        <w:tc>
          <w:tcPr>
            <w:tcW w:w="1164" w:type="dxa"/>
            <w:vAlign w:val="center"/>
          </w:tcPr>
          <w:p w14:paraId="38EF2974" w14:textId="77777777" w:rsidR="6AE9E98F" w:rsidRDefault="6AE9E98F" w:rsidP="6AE9E98F">
            <w:r w:rsidRPr="73C5475C">
              <w:t>0</w:t>
            </w:r>
          </w:p>
        </w:tc>
      </w:tr>
      <w:tr w:rsidR="6AE9E98F" w14:paraId="6DC43D2C" w14:textId="77777777" w:rsidTr="4F742AC9">
        <w:tc>
          <w:tcPr>
            <w:tcW w:w="1031" w:type="dxa"/>
            <w:vMerge/>
          </w:tcPr>
          <w:p w14:paraId="4F2FA104" w14:textId="77777777" w:rsidR="00992933" w:rsidRDefault="00992933"/>
        </w:tc>
        <w:tc>
          <w:tcPr>
            <w:tcW w:w="7155" w:type="dxa"/>
            <w:vAlign w:val="center"/>
          </w:tcPr>
          <w:p w14:paraId="7141033F" w14:textId="0CC42DE4" w:rsidR="6AE9E98F" w:rsidRDefault="00FE6EBB" w:rsidP="00C5667A">
            <w:pPr>
              <w:pStyle w:val="ListParagraph"/>
              <w:numPr>
                <w:ilvl w:val="7"/>
                <w:numId w:val="9"/>
              </w:numPr>
              <w:ind w:left="720"/>
            </w:pPr>
            <w:r>
              <w:rPr>
                <w:rFonts w:eastAsia="Times New Roman"/>
              </w:rPr>
              <w:t>&gt;</w:t>
            </w:r>
            <w:r w:rsidR="6AE9E98F" w:rsidRPr="6AE9E98F">
              <w:rPr>
                <w:rFonts w:eastAsia="Times New Roman"/>
              </w:rPr>
              <w:t xml:space="preserve">10% but </w:t>
            </w:r>
            <w:r>
              <w:rPr>
                <w:rFonts w:eastAsia="Calibri"/>
              </w:rPr>
              <w:t>≤</w:t>
            </w:r>
            <w:r w:rsidR="6AE9E98F" w:rsidRPr="6AE9E98F">
              <w:rPr>
                <w:rFonts w:eastAsia="Times New Roman"/>
              </w:rPr>
              <w:t xml:space="preserve">50% of the perimeter of the lake/pond that is suitable for plant growth consists of at least a </w:t>
            </w:r>
            <w:r w:rsidR="00FB5B18" w:rsidRPr="6AE9E98F">
              <w:rPr>
                <w:rFonts w:eastAsia="Times New Roman"/>
              </w:rPr>
              <w:t>33-foot-wide</w:t>
            </w:r>
            <w:r w:rsidR="6AE9E98F" w:rsidRPr="6AE9E98F">
              <w:rPr>
                <w:rFonts w:eastAsia="Times New Roman"/>
              </w:rPr>
              <w:t xml:space="preserve"> zone of native or natural vegetation.</w:t>
            </w:r>
          </w:p>
        </w:tc>
        <w:tc>
          <w:tcPr>
            <w:tcW w:w="1164" w:type="dxa"/>
            <w:vAlign w:val="center"/>
          </w:tcPr>
          <w:p w14:paraId="66267E32" w14:textId="77777777" w:rsidR="6AE9E98F" w:rsidRDefault="6AE9E98F">
            <w:r w:rsidRPr="73C5475C">
              <w:t>13</w:t>
            </w:r>
          </w:p>
        </w:tc>
      </w:tr>
      <w:tr w:rsidR="6AE9E98F" w14:paraId="200E01CD" w14:textId="77777777" w:rsidTr="4F742AC9">
        <w:tc>
          <w:tcPr>
            <w:tcW w:w="1031" w:type="dxa"/>
            <w:vMerge/>
          </w:tcPr>
          <w:p w14:paraId="1C6BA83D" w14:textId="77777777" w:rsidR="00992933" w:rsidRDefault="00992933"/>
        </w:tc>
        <w:tc>
          <w:tcPr>
            <w:tcW w:w="7155" w:type="dxa"/>
            <w:vAlign w:val="center"/>
          </w:tcPr>
          <w:p w14:paraId="6921EB53" w14:textId="61D174C9" w:rsidR="6AE9E98F" w:rsidRDefault="00FE6EBB" w:rsidP="00C5667A">
            <w:pPr>
              <w:pStyle w:val="ListParagraph"/>
              <w:numPr>
                <w:ilvl w:val="7"/>
                <w:numId w:val="9"/>
              </w:numPr>
              <w:ind w:left="720"/>
            </w:pPr>
            <w:r>
              <w:rPr>
                <w:rFonts w:eastAsia="Times New Roman"/>
              </w:rPr>
              <w:t>&gt;</w:t>
            </w:r>
            <w:r w:rsidR="6AE9E98F" w:rsidRPr="6AE9E98F">
              <w:rPr>
                <w:rFonts w:eastAsia="Times New Roman"/>
              </w:rPr>
              <w:t xml:space="preserve">50% but </w:t>
            </w:r>
            <w:r>
              <w:rPr>
                <w:rFonts w:eastAsia="Times New Roman"/>
              </w:rPr>
              <w:t>≤</w:t>
            </w:r>
            <w:r w:rsidR="6AE9E98F" w:rsidRPr="6AE9E98F">
              <w:rPr>
                <w:rFonts w:eastAsia="Times New Roman"/>
              </w:rPr>
              <w:t xml:space="preserve">75% of the perimeter of the lake/pond that is suitable for plant growth consists of at least a </w:t>
            </w:r>
            <w:r w:rsidR="00FB5B18" w:rsidRPr="6AE9E98F">
              <w:rPr>
                <w:rFonts w:eastAsia="Times New Roman"/>
              </w:rPr>
              <w:t>33-foot-wide</w:t>
            </w:r>
            <w:r w:rsidR="6AE9E98F" w:rsidRPr="6AE9E98F">
              <w:rPr>
                <w:rFonts w:eastAsia="Times New Roman"/>
              </w:rPr>
              <w:t xml:space="preserve"> zone of native or natural vegetation.</w:t>
            </w:r>
          </w:p>
        </w:tc>
        <w:tc>
          <w:tcPr>
            <w:tcW w:w="1164" w:type="dxa"/>
            <w:vAlign w:val="center"/>
          </w:tcPr>
          <w:p w14:paraId="554DADB6" w14:textId="77777777" w:rsidR="6AE9E98F" w:rsidRDefault="6AE9E98F" w:rsidP="6AE9E98F">
            <w:r w:rsidRPr="73C5475C">
              <w:t>26</w:t>
            </w:r>
          </w:p>
        </w:tc>
      </w:tr>
      <w:tr w:rsidR="6AE9E98F" w14:paraId="0A2A6743" w14:textId="77777777" w:rsidTr="4F742AC9">
        <w:tc>
          <w:tcPr>
            <w:tcW w:w="1031" w:type="dxa"/>
            <w:vMerge/>
          </w:tcPr>
          <w:p w14:paraId="5467D16A" w14:textId="77777777" w:rsidR="00992933" w:rsidRDefault="00992933"/>
        </w:tc>
        <w:tc>
          <w:tcPr>
            <w:tcW w:w="7155" w:type="dxa"/>
            <w:vAlign w:val="center"/>
          </w:tcPr>
          <w:p w14:paraId="2DD9B556" w14:textId="3B7A331D" w:rsidR="6AE9E98F" w:rsidRDefault="00FE6EBB" w:rsidP="00C5667A">
            <w:pPr>
              <w:pStyle w:val="ListParagraph"/>
              <w:numPr>
                <w:ilvl w:val="7"/>
                <w:numId w:val="9"/>
              </w:numPr>
              <w:ind w:left="720"/>
            </w:pPr>
            <w:r>
              <w:rPr>
                <w:rFonts w:eastAsia="Times New Roman"/>
              </w:rPr>
              <w:t>&gt;</w:t>
            </w:r>
            <w:r w:rsidR="6AE9E98F" w:rsidRPr="6AE9E98F">
              <w:rPr>
                <w:rFonts w:eastAsia="Times New Roman"/>
              </w:rPr>
              <w:t xml:space="preserve">75% of the perimeter of the lake/pond that is suitable for plant growth consists of at least a </w:t>
            </w:r>
            <w:r w:rsidR="00FB5B18" w:rsidRPr="6AE9E98F">
              <w:rPr>
                <w:rFonts w:eastAsia="Times New Roman"/>
              </w:rPr>
              <w:t>33-foot-wide</w:t>
            </w:r>
            <w:r w:rsidR="6AE9E98F" w:rsidRPr="6AE9E98F">
              <w:rPr>
                <w:rFonts w:eastAsia="Times New Roman"/>
              </w:rPr>
              <w:t xml:space="preserve"> zone of native or natural vegetation.</w:t>
            </w:r>
          </w:p>
        </w:tc>
        <w:tc>
          <w:tcPr>
            <w:tcW w:w="1164" w:type="dxa"/>
            <w:vAlign w:val="center"/>
          </w:tcPr>
          <w:p w14:paraId="140E7851" w14:textId="77777777" w:rsidR="6AE9E98F" w:rsidRDefault="6AE9E98F" w:rsidP="6AE9E98F">
            <w:r w:rsidRPr="73C5475C">
              <w:t>40</w:t>
            </w:r>
          </w:p>
        </w:tc>
      </w:tr>
      <w:tr w:rsidR="6AE9E98F" w14:paraId="1F5F5C26" w14:textId="77777777" w:rsidTr="4F742AC9">
        <w:tc>
          <w:tcPr>
            <w:tcW w:w="1031" w:type="dxa"/>
            <w:vMerge w:val="restart"/>
          </w:tcPr>
          <w:p w14:paraId="17C832C9" w14:textId="77777777" w:rsidR="6AE9E98F" w:rsidRDefault="6AE9E98F" w:rsidP="00C5667A">
            <w:pPr>
              <w:pStyle w:val="ListParagraph"/>
              <w:numPr>
                <w:ilvl w:val="0"/>
                <w:numId w:val="10"/>
              </w:numPr>
            </w:pPr>
          </w:p>
        </w:tc>
        <w:tc>
          <w:tcPr>
            <w:tcW w:w="7155" w:type="dxa"/>
          </w:tcPr>
          <w:p w14:paraId="7650FA65" w14:textId="77777777" w:rsidR="6AE9E98F" w:rsidRDefault="6AE9E98F" w:rsidP="6AE9E98F">
            <w:r w:rsidRPr="6AE9E98F">
              <w:t>What is the quality of the riparian zone?</w:t>
            </w:r>
          </w:p>
          <w:p w14:paraId="1BA2E96F" w14:textId="099D6518" w:rsidR="6AE9E98F" w:rsidRDefault="6AE9E98F" w:rsidP="6AE9E98F">
            <w:pPr>
              <w:pStyle w:val="Subtitle"/>
            </w:pPr>
            <w:r w:rsidRPr="6AE9E98F">
              <w:lastRenderedPageBreak/>
              <w:t>Instructions: This element rates the functional value of the riparian zone to protect the lake</w:t>
            </w:r>
            <w:r w:rsidR="00DF36DA">
              <w:t xml:space="preserve"> or </w:t>
            </w:r>
            <w:r w:rsidRPr="6AE9E98F">
              <w:t xml:space="preserve">pond from shoreline </w:t>
            </w:r>
            <w:proofErr w:type="gramStart"/>
            <w:r w:rsidRPr="6AE9E98F">
              <w:t>erosion, and</w:t>
            </w:r>
            <w:proofErr w:type="gramEnd"/>
            <w:r w:rsidRPr="6AE9E98F">
              <w:t xml:space="preserve"> provide habitat components for fish and wildlife.  Plant species should consist of multiple structural layers (e.g.</w:t>
            </w:r>
            <w:r w:rsidR="00DF36DA">
              <w:t>,</w:t>
            </w:r>
            <w:r w:rsidRPr="6AE9E98F">
              <w:t xml:space="preserve"> grasses, forbs, shrubs, and trees).  </w:t>
            </w:r>
            <w:commentRangeStart w:id="366"/>
            <w:r w:rsidR="00AC5E86" w:rsidRPr="00AB186A">
              <w:t>For the highest ratings, there should be no evidence of concentrated flows through the riparian zone.</w:t>
            </w:r>
            <w:commentRangeEnd w:id="366"/>
            <w:r w:rsidR="00AC5E86">
              <w:rPr>
                <w:rStyle w:val="CommentReference"/>
                <w:rFonts w:eastAsia="Calibri"/>
                <w:color w:val="auto"/>
                <w:spacing w:val="0"/>
              </w:rPr>
              <w:commentReference w:id="366"/>
            </w:r>
          </w:p>
        </w:tc>
        <w:tc>
          <w:tcPr>
            <w:tcW w:w="1164" w:type="dxa"/>
          </w:tcPr>
          <w:p w14:paraId="53E1FACD" w14:textId="77777777" w:rsidR="6AE9E98F" w:rsidRDefault="6AE9E98F" w:rsidP="6AE9E98F"/>
        </w:tc>
      </w:tr>
      <w:tr w:rsidR="6AE9E98F" w14:paraId="7E15B0C9" w14:textId="77777777" w:rsidTr="4F742AC9">
        <w:tc>
          <w:tcPr>
            <w:tcW w:w="1031" w:type="dxa"/>
            <w:vMerge/>
          </w:tcPr>
          <w:p w14:paraId="285ED0D5" w14:textId="77777777" w:rsidR="00992933" w:rsidRDefault="00992933"/>
        </w:tc>
        <w:tc>
          <w:tcPr>
            <w:tcW w:w="7155" w:type="dxa"/>
            <w:vAlign w:val="center"/>
          </w:tcPr>
          <w:p w14:paraId="587E499A" w14:textId="52F8B81E" w:rsidR="6AE9E98F" w:rsidRDefault="6AE9E98F" w:rsidP="00C5667A">
            <w:pPr>
              <w:pStyle w:val="ListParagraph"/>
              <w:numPr>
                <w:ilvl w:val="7"/>
                <w:numId w:val="10"/>
              </w:numPr>
              <w:ind w:left="720"/>
            </w:pPr>
            <w:r w:rsidRPr="6AE9E98F">
              <w:rPr>
                <w:rFonts w:eastAsia="Times New Roman"/>
              </w:rPr>
              <w:t xml:space="preserve">Little or no natural vegetation in the riparian zone, </w:t>
            </w:r>
            <w:r w:rsidR="00FE6EBB">
              <w:rPr>
                <w:rFonts w:eastAsia="Times New Roman"/>
              </w:rPr>
              <w:t>&gt;</w:t>
            </w:r>
            <w:r w:rsidRPr="6AE9E98F">
              <w:rPr>
                <w:rFonts w:eastAsia="Times New Roman"/>
              </w:rPr>
              <w:t>50% invasive species, and evidence of concentrated flows into the lake/pond.</w:t>
            </w:r>
          </w:p>
        </w:tc>
        <w:tc>
          <w:tcPr>
            <w:tcW w:w="1164" w:type="dxa"/>
            <w:vAlign w:val="center"/>
          </w:tcPr>
          <w:p w14:paraId="7FDA8B0F" w14:textId="77777777" w:rsidR="6AE9E98F" w:rsidRDefault="6AE9E98F" w:rsidP="6AE9E98F">
            <w:r w:rsidRPr="73C5475C">
              <w:t>0</w:t>
            </w:r>
          </w:p>
        </w:tc>
      </w:tr>
      <w:tr w:rsidR="6AE9E98F" w14:paraId="4ACD8D12" w14:textId="77777777" w:rsidTr="4F742AC9">
        <w:tc>
          <w:tcPr>
            <w:tcW w:w="1031" w:type="dxa"/>
            <w:vMerge/>
          </w:tcPr>
          <w:p w14:paraId="212C166B" w14:textId="77777777" w:rsidR="00992933" w:rsidRDefault="00992933"/>
        </w:tc>
        <w:tc>
          <w:tcPr>
            <w:tcW w:w="7155" w:type="dxa"/>
            <w:vAlign w:val="center"/>
          </w:tcPr>
          <w:p w14:paraId="3364C30A" w14:textId="2ABC3EFA" w:rsidR="6AE9E98F" w:rsidRDefault="6AE9E98F" w:rsidP="00C5667A">
            <w:pPr>
              <w:pStyle w:val="ListParagraph"/>
              <w:numPr>
                <w:ilvl w:val="7"/>
                <w:numId w:val="10"/>
              </w:numPr>
              <w:ind w:left="720"/>
            </w:pPr>
            <w:r w:rsidRPr="6AE9E98F">
              <w:rPr>
                <w:rFonts w:eastAsia="Times New Roman"/>
              </w:rPr>
              <w:t xml:space="preserve">Natural vegetation </w:t>
            </w:r>
            <w:proofErr w:type="gramStart"/>
            <w:r w:rsidRPr="6AE9E98F">
              <w:rPr>
                <w:rFonts w:eastAsia="Times New Roman"/>
              </w:rPr>
              <w:t>present, but</w:t>
            </w:r>
            <w:proofErr w:type="gramEnd"/>
            <w:r w:rsidRPr="6AE9E98F">
              <w:rPr>
                <w:rFonts w:eastAsia="Times New Roman"/>
              </w:rPr>
              <w:t xml:space="preserve"> compromised by poor management; evidence of concentrated flows; invasive species common (</w:t>
            </w:r>
            <w:r w:rsidR="00FE6EBB">
              <w:rPr>
                <w:rFonts w:eastAsia="Times New Roman"/>
              </w:rPr>
              <w:t>&gt;</w:t>
            </w:r>
            <w:r w:rsidRPr="6AE9E98F">
              <w:rPr>
                <w:rFonts w:eastAsia="Times New Roman"/>
              </w:rPr>
              <w:t>40%).</w:t>
            </w:r>
          </w:p>
        </w:tc>
        <w:tc>
          <w:tcPr>
            <w:tcW w:w="1164" w:type="dxa"/>
            <w:vAlign w:val="center"/>
          </w:tcPr>
          <w:p w14:paraId="3B9B2B01" w14:textId="77777777" w:rsidR="6AE9E98F" w:rsidRDefault="6AE9E98F">
            <w:r w:rsidRPr="73C5475C">
              <w:t>13</w:t>
            </w:r>
          </w:p>
        </w:tc>
      </w:tr>
      <w:tr w:rsidR="6AE9E98F" w14:paraId="09B59D02" w14:textId="77777777" w:rsidTr="4F742AC9">
        <w:tc>
          <w:tcPr>
            <w:tcW w:w="1031" w:type="dxa"/>
            <w:vMerge/>
          </w:tcPr>
          <w:p w14:paraId="4AA9BEDC" w14:textId="77777777" w:rsidR="00992933" w:rsidRDefault="00992933"/>
        </w:tc>
        <w:tc>
          <w:tcPr>
            <w:tcW w:w="7155" w:type="dxa"/>
            <w:vAlign w:val="center"/>
          </w:tcPr>
          <w:p w14:paraId="6D0BD729" w14:textId="77777777" w:rsidR="6AE9E98F" w:rsidRDefault="6AE9E98F" w:rsidP="00C5667A">
            <w:pPr>
              <w:pStyle w:val="ListParagraph"/>
              <w:numPr>
                <w:ilvl w:val="7"/>
                <w:numId w:val="10"/>
              </w:numPr>
              <w:ind w:left="720"/>
            </w:pPr>
            <w:r w:rsidRPr="6AE9E98F">
              <w:rPr>
                <w:rFonts w:eastAsia="Times New Roman"/>
              </w:rPr>
              <w:t xml:space="preserve">Natural and diverse riparian vegetation with composition, </w:t>
            </w:r>
            <w:r w:rsidR="00FB5B18" w:rsidRPr="6AE9E98F">
              <w:rPr>
                <w:rFonts w:eastAsia="Times New Roman"/>
              </w:rPr>
              <w:t>density,</w:t>
            </w:r>
            <w:r w:rsidRPr="6AE9E98F">
              <w:rPr>
                <w:rFonts w:eastAsia="Times New Roman"/>
              </w:rPr>
              <w:t xml:space="preserve"> and age structure appropriate for the site, invasive species present but controlled, no concentrated flows.</w:t>
            </w:r>
          </w:p>
        </w:tc>
        <w:tc>
          <w:tcPr>
            <w:tcW w:w="1164" w:type="dxa"/>
            <w:vAlign w:val="center"/>
          </w:tcPr>
          <w:p w14:paraId="7A4A268B" w14:textId="77777777" w:rsidR="6AE9E98F" w:rsidRDefault="6AE9E98F" w:rsidP="6AE9E98F">
            <w:r w:rsidRPr="73C5475C">
              <w:t>26</w:t>
            </w:r>
          </w:p>
        </w:tc>
      </w:tr>
      <w:tr w:rsidR="6AE9E98F" w14:paraId="258087FF" w14:textId="77777777" w:rsidTr="4F742AC9">
        <w:tc>
          <w:tcPr>
            <w:tcW w:w="1031" w:type="dxa"/>
            <w:vMerge/>
          </w:tcPr>
          <w:p w14:paraId="1755089B" w14:textId="77777777" w:rsidR="00992933" w:rsidRDefault="00992933"/>
        </w:tc>
        <w:tc>
          <w:tcPr>
            <w:tcW w:w="7155" w:type="dxa"/>
            <w:vAlign w:val="center"/>
          </w:tcPr>
          <w:p w14:paraId="3437E299" w14:textId="77777777" w:rsidR="6AE9E98F" w:rsidRDefault="6AE9E98F" w:rsidP="00C5667A">
            <w:pPr>
              <w:pStyle w:val="ListParagraph"/>
              <w:numPr>
                <w:ilvl w:val="7"/>
                <w:numId w:val="10"/>
              </w:numPr>
              <w:ind w:left="720"/>
            </w:pPr>
            <w:r w:rsidRPr="6AE9E98F">
              <w:rPr>
                <w:rFonts w:eastAsia="Times New Roman"/>
              </w:rPr>
              <w:t xml:space="preserve">Natural and diverse riparian vegetation with composition, </w:t>
            </w:r>
            <w:r w:rsidR="00FB5B18" w:rsidRPr="6AE9E98F">
              <w:rPr>
                <w:rFonts w:eastAsia="Times New Roman"/>
              </w:rPr>
              <w:t>density,</w:t>
            </w:r>
            <w:r w:rsidRPr="6AE9E98F">
              <w:rPr>
                <w:rFonts w:eastAsia="Times New Roman"/>
              </w:rPr>
              <w:t xml:space="preserve"> and age structure appropriate for the site, no invasive species present, and no evidence of concentrated flows.</w:t>
            </w:r>
          </w:p>
        </w:tc>
        <w:tc>
          <w:tcPr>
            <w:tcW w:w="1164" w:type="dxa"/>
            <w:vAlign w:val="center"/>
          </w:tcPr>
          <w:p w14:paraId="5EFCDB93" w14:textId="77777777" w:rsidR="6AE9E98F" w:rsidRDefault="6AE9E98F" w:rsidP="6AE9E98F">
            <w:r w:rsidRPr="73C5475C">
              <w:t>40</w:t>
            </w:r>
          </w:p>
        </w:tc>
      </w:tr>
      <w:tr w:rsidR="6AE9E98F" w14:paraId="1BFD92E5" w14:textId="77777777" w:rsidTr="4F742AC9">
        <w:tc>
          <w:tcPr>
            <w:tcW w:w="9350" w:type="dxa"/>
            <w:gridSpan w:val="3"/>
            <w:shd w:val="clear" w:color="auto" w:fill="D9E2F3" w:themeFill="accent1" w:themeFillTint="33"/>
          </w:tcPr>
          <w:p w14:paraId="4EEE0333" w14:textId="77777777" w:rsidR="6AE9E98F" w:rsidRDefault="0794E0A3" w:rsidP="6AE9E98F">
            <w:pPr>
              <w:spacing w:line="259" w:lineRule="auto"/>
            </w:pPr>
            <w:r w:rsidRPr="0794E0A3">
              <w:rPr>
                <w:b/>
                <w:bCs/>
                <w:i/>
                <w:iCs/>
              </w:rPr>
              <w:t>River</w:t>
            </w:r>
          </w:p>
        </w:tc>
      </w:tr>
      <w:tr w:rsidR="6AE9E98F" w14:paraId="0F85A51E" w14:textId="77777777" w:rsidTr="4F742AC9">
        <w:tc>
          <w:tcPr>
            <w:tcW w:w="1031" w:type="dxa"/>
            <w:vMerge w:val="restart"/>
          </w:tcPr>
          <w:p w14:paraId="69F92D16" w14:textId="77777777" w:rsidR="6AE9E98F" w:rsidRDefault="6AE9E98F" w:rsidP="00C5667A">
            <w:pPr>
              <w:pStyle w:val="ListParagraph"/>
              <w:numPr>
                <w:ilvl w:val="0"/>
                <w:numId w:val="33"/>
              </w:numPr>
            </w:pPr>
          </w:p>
        </w:tc>
        <w:tc>
          <w:tcPr>
            <w:tcW w:w="7155" w:type="dxa"/>
            <w:vAlign w:val="center"/>
          </w:tcPr>
          <w:p w14:paraId="1743934A" w14:textId="77777777" w:rsidR="6AE9E98F" w:rsidRDefault="6AE9E98F">
            <w:r>
              <w:t xml:space="preserve">Is water available </w:t>
            </w:r>
            <w:r w:rsidR="00FB5B18">
              <w:t>year-round</w:t>
            </w:r>
            <w:r>
              <w:t xml:space="preserve"> or in quality and extent to support habitat requirements for target species?</w:t>
            </w:r>
          </w:p>
          <w:p w14:paraId="16763FBF" w14:textId="12C8BBC3" w:rsidR="6AE9E98F" w:rsidRDefault="6AE9E98F" w:rsidP="6AE9E98F">
            <w:r w:rsidRPr="6AE9E98F">
              <w:rPr>
                <w:rStyle w:val="SubtitleChar"/>
              </w:rPr>
              <w:t xml:space="preserve">Instructions: Guidance on habitat requirements for target species set by State </w:t>
            </w:r>
            <w:r w:rsidR="00591C95">
              <w:rPr>
                <w:rStyle w:val="SubtitleChar"/>
              </w:rPr>
              <w:t>biologist</w:t>
            </w:r>
            <w:r w:rsidRPr="6AE9E98F">
              <w:rPr>
                <w:rStyle w:val="SubtitleChar"/>
              </w:rPr>
              <w:t>.</w:t>
            </w:r>
          </w:p>
        </w:tc>
        <w:tc>
          <w:tcPr>
            <w:tcW w:w="1164" w:type="dxa"/>
            <w:vAlign w:val="center"/>
          </w:tcPr>
          <w:p w14:paraId="51784F43" w14:textId="77777777" w:rsidR="6AE9E98F" w:rsidRDefault="6AE9E98F" w:rsidP="6AE9E98F"/>
        </w:tc>
      </w:tr>
      <w:tr w:rsidR="6AE9E98F" w14:paraId="29D4B80A" w14:textId="77777777" w:rsidTr="4F742AC9">
        <w:tc>
          <w:tcPr>
            <w:tcW w:w="1031" w:type="dxa"/>
            <w:vMerge/>
          </w:tcPr>
          <w:p w14:paraId="151C3955" w14:textId="77777777" w:rsidR="00992933" w:rsidRDefault="00992933"/>
        </w:tc>
        <w:tc>
          <w:tcPr>
            <w:tcW w:w="7155" w:type="dxa"/>
            <w:vAlign w:val="center"/>
          </w:tcPr>
          <w:p w14:paraId="76D025A7" w14:textId="77777777" w:rsidR="6AE9E98F" w:rsidRDefault="6AE9E98F" w:rsidP="00C5667A">
            <w:pPr>
              <w:pStyle w:val="ListParagraph"/>
              <w:numPr>
                <w:ilvl w:val="0"/>
                <w:numId w:val="34"/>
              </w:numPr>
            </w:pPr>
            <w:r w:rsidRPr="6AE9E98F">
              <w:t>Yes</w:t>
            </w:r>
          </w:p>
        </w:tc>
        <w:tc>
          <w:tcPr>
            <w:tcW w:w="1164" w:type="dxa"/>
            <w:vAlign w:val="center"/>
          </w:tcPr>
          <w:p w14:paraId="2A416537" w14:textId="77777777" w:rsidR="6AE9E98F" w:rsidRDefault="6AE9E98F">
            <w:r w:rsidRPr="73C5475C">
              <w:t>17</w:t>
            </w:r>
          </w:p>
        </w:tc>
      </w:tr>
      <w:tr w:rsidR="6AE9E98F" w14:paraId="4A5C4D7D" w14:textId="77777777" w:rsidTr="4F742AC9">
        <w:tc>
          <w:tcPr>
            <w:tcW w:w="1031" w:type="dxa"/>
            <w:vMerge/>
          </w:tcPr>
          <w:p w14:paraId="60A50EEE" w14:textId="77777777" w:rsidR="00992933" w:rsidRDefault="00992933"/>
        </w:tc>
        <w:tc>
          <w:tcPr>
            <w:tcW w:w="7155" w:type="dxa"/>
            <w:vAlign w:val="center"/>
          </w:tcPr>
          <w:p w14:paraId="373A9C40" w14:textId="77777777" w:rsidR="6AE9E98F" w:rsidRDefault="6AE9E98F" w:rsidP="00C5667A">
            <w:pPr>
              <w:pStyle w:val="ListParagraph"/>
              <w:numPr>
                <w:ilvl w:val="0"/>
                <w:numId w:val="34"/>
              </w:numPr>
            </w:pPr>
            <w:r w:rsidRPr="6AE9E98F">
              <w:t>No</w:t>
            </w:r>
          </w:p>
        </w:tc>
        <w:tc>
          <w:tcPr>
            <w:tcW w:w="1164" w:type="dxa"/>
            <w:vAlign w:val="center"/>
          </w:tcPr>
          <w:p w14:paraId="5E890A48" w14:textId="77777777" w:rsidR="6AE9E98F" w:rsidRDefault="6AE9E98F" w:rsidP="6AE9E98F">
            <w:r w:rsidRPr="73C5475C">
              <w:t>0</w:t>
            </w:r>
          </w:p>
        </w:tc>
      </w:tr>
      <w:tr w:rsidR="6AE9E98F" w14:paraId="1FB72228" w14:textId="77777777" w:rsidTr="4F742AC9">
        <w:tc>
          <w:tcPr>
            <w:tcW w:w="9350" w:type="dxa"/>
            <w:gridSpan w:val="3"/>
          </w:tcPr>
          <w:p w14:paraId="52158C60" w14:textId="77777777" w:rsidR="6AE9E98F" w:rsidRDefault="4F742AC9" w:rsidP="4F742AC9">
            <w:pPr>
              <w:pStyle w:val="ListParagraph"/>
              <w:ind w:left="0"/>
              <w:rPr>
                <w:rFonts w:eastAsia="Times New Roman"/>
                <w:b/>
                <w:bCs/>
                <w:i/>
                <w:iCs/>
                <w:color w:val="FF0000"/>
              </w:rPr>
            </w:pPr>
            <w:r w:rsidRPr="4F742AC9">
              <w:rPr>
                <w:rFonts w:eastAsia="Times New Roman"/>
                <w:b/>
                <w:bCs/>
                <w:i/>
                <w:iCs/>
                <w:color w:val="FF0000"/>
              </w:rPr>
              <w:t>If b) No is selected for question number 1, the following additional question should be answered.</w:t>
            </w:r>
          </w:p>
        </w:tc>
      </w:tr>
      <w:tr w:rsidR="6AE9E98F" w14:paraId="15BB28A3" w14:textId="77777777" w:rsidTr="4F742AC9">
        <w:tc>
          <w:tcPr>
            <w:tcW w:w="1031" w:type="dxa"/>
            <w:vMerge w:val="restart"/>
          </w:tcPr>
          <w:p w14:paraId="4FA625DB" w14:textId="77777777" w:rsidR="6AE9E98F" w:rsidRDefault="6AE9E98F" w:rsidP="6AE9E98F">
            <w:pPr>
              <w:pStyle w:val="ListParagraph"/>
            </w:pPr>
          </w:p>
        </w:tc>
        <w:tc>
          <w:tcPr>
            <w:tcW w:w="7155" w:type="dxa"/>
            <w:vAlign w:val="center"/>
          </w:tcPr>
          <w:p w14:paraId="34072DC8" w14:textId="39D7F17F" w:rsidR="6AE9E98F" w:rsidRDefault="6AE9E98F" w:rsidP="6AE9E98F">
            <w:pPr>
              <w:pStyle w:val="ListParagraph"/>
              <w:ind w:left="0"/>
            </w:pPr>
            <w:r w:rsidRPr="6AE9E98F">
              <w:rPr>
                <w:rFonts w:eastAsiaTheme="minorEastAsia"/>
              </w:rPr>
              <w:t>Is the lack of water caused by offsite conditions?</w:t>
            </w:r>
          </w:p>
          <w:p w14:paraId="127428BA" w14:textId="2C585DD2" w:rsidR="6AE9E98F" w:rsidRDefault="6AE9E98F" w:rsidP="6AE9E98F">
            <w:pPr>
              <w:pStyle w:val="ListParagraph"/>
              <w:ind w:left="0"/>
            </w:pPr>
            <w:r w:rsidRPr="6AE9E98F">
              <w:rPr>
                <w:rFonts w:ascii="Calibri" w:eastAsia="Calibri" w:hAnsi="Calibri" w:cs="Calibri"/>
                <w:color w:val="5A5A5A"/>
              </w:rPr>
              <w:t>Instructions: Lack of water may be due to conditions outside of control of the producer</w:t>
            </w:r>
            <w:r w:rsidR="00DF36DA">
              <w:rPr>
                <w:rFonts w:ascii="Calibri" w:eastAsia="Calibri" w:hAnsi="Calibri" w:cs="Calibri"/>
                <w:color w:val="5A5A5A"/>
              </w:rPr>
              <w:t xml:space="preserve"> and </w:t>
            </w:r>
            <w:r w:rsidRPr="6AE9E98F">
              <w:rPr>
                <w:rFonts w:ascii="Calibri" w:eastAsia="Calibri" w:hAnsi="Calibri" w:cs="Calibri"/>
                <w:color w:val="5A5A5A"/>
              </w:rPr>
              <w:t>landowner. This question is a way to note that situation.</w:t>
            </w:r>
          </w:p>
        </w:tc>
        <w:tc>
          <w:tcPr>
            <w:tcW w:w="1164" w:type="dxa"/>
            <w:vAlign w:val="center"/>
          </w:tcPr>
          <w:p w14:paraId="0D4B1D99" w14:textId="77777777" w:rsidR="6AE9E98F" w:rsidRDefault="6AE9E98F" w:rsidP="6AE9E98F"/>
        </w:tc>
      </w:tr>
      <w:tr w:rsidR="6AE9E98F" w14:paraId="5F7DB1EE" w14:textId="77777777" w:rsidTr="4F742AC9">
        <w:tc>
          <w:tcPr>
            <w:tcW w:w="1031" w:type="dxa"/>
            <w:vMerge/>
          </w:tcPr>
          <w:p w14:paraId="4812B594" w14:textId="77777777" w:rsidR="00992933" w:rsidRDefault="00992933"/>
        </w:tc>
        <w:tc>
          <w:tcPr>
            <w:tcW w:w="7155" w:type="dxa"/>
            <w:vAlign w:val="center"/>
          </w:tcPr>
          <w:p w14:paraId="10CCC9BB" w14:textId="77777777" w:rsidR="6AE9E98F" w:rsidRDefault="6AE9E98F" w:rsidP="00C5667A">
            <w:pPr>
              <w:pStyle w:val="ListParagraph"/>
              <w:numPr>
                <w:ilvl w:val="7"/>
                <w:numId w:val="34"/>
              </w:numPr>
            </w:pPr>
            <w:r>
              <w:t>Yes</w:t>
            </w:r>
          </w:p>
        </w:tc>
        <w:tc>
          <w:tcPr>
            <w:tcW w:w="1164" w:type="dxa"/>
            <w:vAlign w:val="center"/>
          </w:tcPr>
          <w:p w14:paraId="1B63D20B" w14:textId="77777777" w:rsidR="6AE9E98F" w:rsidRDefault="6AE9E98F" w:rsidP="6AE9E98F">
            <w:r w:rsidRPr="73C5475C">
              <w:t>0</w:t>
            </w:r>
          </w:p>
        </w:tc>
      </w:tr>
      <w:tr w:rsidR="6AE9E98F" w14:paraId="25949171" w14:textId="77777777" w:rsidTr="4F742AC9">
        <w:tc>
          <w:tcPr>
            <w:tcW w:w="1031" w:type="dxa"/>
            <w:vMerge/>
          </w:tcPr>
          <w:p w14:paraId="741FF1AB" w14:textId="77777777" w:rsidR="00992933" w:rsidRDefault="00992933"/>
        </w:tc>
        <w:tc>
          <w:tcPr>
            <w:tcW w:w="7155" w:type="dxa"/>
            <w:vAlign w:val="center"/>
          </w:tcPr>
          <w:p w14:paraId="088710C8" w14:textId="77777777" w:rsidR="6AE9E98F" w:rsidRDefault="6AE9E98F" w:rsidP="00C5667A">
            <w:pPr>
              <w:pStyle w:val="ListParagraph"/>
              <w:numPr>
                <w:ilvl w:val="7"/>
                <w:numId w:val="34"/>
              </w:numPr>
            </w:pPr>
            <w:r>
              <w:t>No</w:t>
            </w:r>
          </w:p>
        </w:tc>
        <w:tc>
          <w:tcPr>
            <w:tcW w:w="1164" w:type="dxa"/>
            <w:vAlign w:val="center"/>
          </w:tcPr>
          <w:p w14:paraId="409B6C3F" w14:textId="77777777" w:rsidR="6AE9E98F" w:rsidRDefault="6AE9E98F" w:rsidP="6AE9E98F">
            <w:r w:rsidRPr="73C5475C">
              <w:t>-50</w:t>
            </w:r>
          </w:p>
        </w:tc>
      </w:tr>
      <w:tr w:rsidR="6AE9E98F" w14:paraId="7858A6D1" w14:textId="77777777" w:rsidTr="4F742AC9">
        <w:tc>
          <w:tcPr>
            <w:tcW w:w="1031" w:type="dxa"/>
            <w:vMerge w:val="restart"/>
          </w:tcPr>
          <w:p w14:paraId="4F9C6CBF" w14:textId="77777777" w:rsidR="6AE9E98F" w:rsidRDefault="6AE9E98F" w:rsidP="00C5667A">
            <w:pPr>
              <w:pStyle w:val="ListParagraph"/>
              <w:numPr>
                <w:ilvl w:val="0"/>
                <w:numId w:val="33"/>
              </w:numPr>
            </w:pPr>
          </w:p>
        </w:tc>
        <w:tc>
          <w:tcPr>
            <w:tcW w:w="7155" w:type="dxa"/>
            <w:vAlign w:val="center"/>
          </w:tcPr>
          <w:p w14:paraId="3F04CD47" w14:textId="5513FC1B" w:rsidR="6AE9E98F" w:rsidRDefault="6AE9E98F" w:rsidP="6AE9E98F">
            <w:r w:rsidRPr="6AE9E98F">
              <w:t>Are there physical structures, water withdrawals, water quality</w:t>
            </w:r>
            <w:r w:rsidR="00DF36DA">
              <w:t>, or some combination of these</w:t>
            </w:r>
            <w:r w:rsidRPr="6AE9E98F">
              <w:t xml:space="preserve"> that restricts or prohibits movement of aquatic species?</w:t>
            </w:r>
          </w:p>
          <w:p w14:paraId="3643FA3B" w14:textId="478CD760" w:rsidR="6AE9E98F" w:rsidRDefault="6AE9E98F" w:rsidP="6AE9E98F">
            <w:pPr>
              <w:pStyle w:val="Subtitle"/>
              <w:rPr>
                <w:rFonts w:eastAsia="Times New Roman"/>
              </w:rPr>
            </w:pPr>
            <w:r>
              <w:t xml:space="preserve">Instructions: </w:t>
            </w:r>
            <w:r w:rsidR="00A61131">
              <w:t>(</w:t>
            </w:r>
            <w:r>
              <w:t>This</w:t>
            </w:r>
            <w:r w:rsidRPr="6AE9E98F">
              <w:rPr>
                <w:rFonts w:eastAsia="Times New Roman"/>
              </w:rPr>
              <w:t xml:space="preserve"> should be prepopulated by a spatial dataset (</w:t>
            </w:r>
            <w:r>
              <w:t>Fish Passage Barriers (known and potential)). I</w:t>
            </w:r>
            <w:r w:rsidRPr="6AE9E98F">
              <w:rPr>
                <w:rFonts w:eastAsia="Times New Roman"/>
              </w:rPr>
              <w:t>f detected should prompt for a requirement of verification onsite for habitat presence.</w:t>
            </w:r>
            <w:r w:rsidR="00A61131">
              <w:rPr>
                <w:rFonts w:eastAsia="Times New Roman"/>
              </w:rPr>
              <w:t>)</w:t>
            </w:r>
          </w:p>
        </w:tc>
        <w:tc>
          <w:tcPr>
            <w:tcW w:w="1164" w:type="dxa"/>
            <w:vAlign w:val="center"/>
          </w:tcPr>
          <w:p w14:paraId="68E37050" w14:textId="77777777" w:rsidR="6AE9E98F" w:rsidRDefault="6AE9E98F" w:rsidP="6AE9E98F"/>
        </w:tc>
      </w:tr>
      <w:tr w:rsidR="6AE9E98F" w14:paraId="7EEAA559" w14:textId="77777777" w:rsidTr="4F742AC9">
        <w:tc>
          <w:tcPr>
            <w:tcW w:w="1031" w:type="dxa"/>
            <w:vMerge/>
          </w:tcPr>
          <w:p w14:paraId="7C04A67E" w14:textId="77777777" w:rsidR="00992933" w:rsidRDefault="00992933"/>
        </w:tc>
        <w:tc>
          <w:tcPr>
            <w:tcW w:w="7155" w:type="dxa"/>
            <w:vAlign w:val="center"/>
          </w:tcPr>
          <w:p w14:paraId="597438AB" w14:textId="77777777" w:rsidR="6AE9E98F" w:rsidRDefault="6AE9E98F" w:rsidP="00C5667A">
            <w:pPr>
              <w:pStyle w:val="ListParagraph"/>
              <w:numPr>
                <w:ilvl w:val="0"/>
                <w:numId w:val="45"/>
              </w:numPr>
            </w:pPr>
            <w:r>
              <w:t>Yes, verified in field.</w:t>
            </w:r>
          </w:p>
        </w:tc>
        <w:tc>
          <w:tcPr>
            <w:tcW w:w="1164" w:type="dxa"/>
            <w:vAlign w:val="center"/>
          </w:tcPr>
          <w:p w14:paraId="5AAECC90" w14:textId="77777777" w:rsidR="6AE9E98F" w:rsidRDefault="6AE9E98F" w:rsidP="6AE9E98F">
            <w:r w:rsidRPr="73C5475C">
              <w:t>-30</w:t>
            </w:r>
          </w:p>
        </w:tc>
      </w:tr>
      <w:tr w:rsidR="6AE9E98F" w14:paraId="701C965F" w14:textId="77777777" w:rsidTr="4F742AC9">
        <w:tc>
          <w:tcPr>
            <w:tcW w:w="1031" w:type="dxa"/>
            <w:vMerge/>
          </w:tcPr>
          <w:p w14:paraId="0AD63CE6" w14:textId="77777777" w:rsidR="00992933" w:rsidRDefault="00992933"/>
        </w:tc>
        <w:tc>
          <w:tcPr>
            <w:tcW w:w="7155" w:type="dxa"/>
            <w:vAlign w:val="center"/>
          </w:tcPr>
          <w:p w14:paraId="57EAF6E1" w14:textId="77777777" w:rsidR="6AE9E98F" w:rsidRDefault="6AE9E98F" w:rsidP="00C5667A">
            <w:pPr>
              <w:pStyle w:val="ListParagraph"/>
              <w:numPr>
                <w:ilvl w:val="0"/>
                <w:numId w:val="44"/>
              </w:numPr>
            </w:pPr>
            <w:r>
              <w:t>No, verified in field.</w:t>
            </w:r>
          </w:p>
        </w:tc>
        <w:tc>
          <w:tcPr>
            <w:tcW w:w="1164" w:type="dxa"/>
            <w:vAlign w:val="center"/>
          </w:tcPr>
          <w:p w14:paraId="6C0DFFD6" w14:textId="77777777" w:rsidR="6AE9E98F" w:rsidRDefault="6AE9E98F">
            <w:r w:rsidRPr="73C5475C">
              <w:t>17</w:t>
            </w:r>
          </w:p>
        </w:tc>
      </w:tr>
      <w:tr w:rsidR="6AE9E98F" w14:paraId="523FB6C9" w14:textId="77777777" w:rsidTr="4F742AC9">
        <w:tc>
          <w:tcPr>
            <w:tcW w:w="1031" w:type="dxa"/>
            <w:vMerge w:val="restart"/>
          </w:tcPr>
          <w:p w14:paraId="13C1AE6E" w14:textId="77777777" w:rsidR="6AE9E98F" w:rsidRDefault="6AE9E98F" w:rsidP="00C5667A">
            <w:pPr>
              <w:pStyle w:val="ListParagraph"/>
              <w:numPr>
                <w:ilvl w:val="0"/>
                <w:numId w:val="33"/>
              </w:numPr>
            </w:pPr>
          </w:p>
        </w:tc>
        <w:tc>
          <w:tcPr>
            <w:tcW w:w="7155" w:type="dxa"/>
            <w:vAlign w:val="center"/>
          </w:tcPr>
          <w:p w14:paraId="084D6571" w14:textId="012F50C0" w:rsidR="6AE9E98F" w:rsidRDefault="6AE9E98F" w:rsidP="6AE9E98F">
            <w:r w:rsidRPr="6AE9E98F">
              <w:t xml:space="preserve">Is natural and diverse riparian vegetation that extends at least </w:t>
            </w:r>
            <w:r w:rsidR="00DF36DA">
              <w:t>one</w:t>
            </w:r>
            <w:r w:rsidR="00DF36DA"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1C394B5D" w14:textId="77777777" w:rsidR="6AE9E98F" w:rsidRDefault="6AE9E98F" w:rsidP="6AE9E98F">
            <w:pPr>
              <w:pStyle w:val="Subtitle"/>
            </w:pPr>
            <w:r w:rsidRPr="6AE9E98F">
              <w:t>Instructions: Riparian vegetation must be of appropriate composition, density, and age structure appropriate to the site.</w:t>
            </w:r>
          </w:p>
        </w:tc>
        <w:tc>
          <w:tcPr>
            <w:tcW w:w="1164" w:type="dxa"/>
            <w:vAlign w:val="center"/>
          </w:tcPr>
          <w:p w14:paraId="5D0CE1CF" w14:textId="77777777" w:rsidR="6AE9E98F" w:rsidRDefault="6AE9E98F" w:rsidP="6AE9E98F"/>
        </w:tc>
      </w:tr>
      <w:tr w:rsidR="6AE9E98F" w14:paraId="129CCF56" w14:textId="77777777" w:rsidTr="4F742AC9">
        <w:tc>
          <w:tcPr>
            <w:tcW w:w="1031" w:type="dxa"/>
            <w:vMerge/>
          </w:tcPr>
          <w:p w14:paraId="71542F22" w14:textId="77777777" w:rsidR="00992933" w:rsidRDefault="00992933"/>
        </w:tc>
        <w:tc>
          <w:tcPr>
            <w:tcW w:w="7155" w:type="dxa"/>
            <w:vAlign w:val="center"/>
          </w:tcPr>
          <w:p w14:paraId="45A11DB1" w14:textId="77777777" w:rsidR="6AE9E98F" w:rsidRDefault="6AE9E98F" w:rsidP="00C5667A">
            <w:pPr>
              <w:pStyle w:val="ListParagraph"/>
              <w:numPr>
                <w:ilvl w:val="0"/>
                <w:numId w:val="35"/>
              </w:numPr>
            </w:pPr>
            <w:r w:rsidRPr="6AE9E98F">
              <w:t>Yes</w:t>
            </w:r>
          </w:p>
        </w:tc>
        <w:tc>
          <w:tcPr>
            <w:tcW w:w="1164" w:type="dxa"/>
            <w:vAlign w:val="center"/>
          </w:tcPr>
          <w:p w14:paraId="50FCF055" w14:textId="77777777" w:rsidR="6AE9E98F" w:rsidRDefault="6AE9E98F" w:rsidP="6AE9E98F">
            <w:r w:rsidRPr="73C5475C">
              <w:t>17</w:t>
            </w:r>
          </w:p>
        </w:tc>
      </w:tr>
      <w:tr w:rsidR="6AE9E98F" w14:paraId="5387525A" w14:textId="77777777" w:rsidTr="4F742AC9">
        <w:tc>
          <w:tcPr>
            <w:tcW w:w="1031" w:type="dxa"/>
            <w:vMerge/>
          </w:tcPr>
          <w:p w14:paraId="24CAE3A5" w14:textId="77777777" w:rsidR="00992933" w:rsidRDefault="00992933"/>
        </w:tc>
        <w:tc>
          <w:tcPr>
            <w:tcW w:w="7155" w:type="dxa"/>
            <w:vAlign w:val="center"/>
          </w:tcPr>
          <w:p w14:paraId="168BFCC6" w14:textId="77777777" w:rsidR="6AE9E98F" w:rsidRDefault="6AE9E98F" w:rsidP="00C5667A">
            <w:pPr>
              <w:pStyle w:val="ListParagraph"/>
              <w:numPr>
                <w:ilvl w:val="0"/>
                <w:numId w:val="35"/>
              </w:numPr>
            </w:pPr>
            <w:r w:rsidRPr="6AE9E98F">
              <w:t>No</w:t>
            </w:r>
          </w:p>
        </w:tc>
        <w:tc>
          <w:tcPr>
            <w:tcW w:w="1164" w:type="dxa"/>
            <w:vAlign w:val="center"/>
          </w:tcPr>
          <w:p w14:paraId="136CE484" w14:textId="77777777" w:rsidR="6AE9E98F" w:rsidRDefault="6AE9E98F" w:rsidP="6AE9E98F">
            <w:r w:rsidRPr="73C5475C">
              <w:t>0</w:t>
            </w:r>
          </w:p>
        </w:tc>
      </w:tr>
      <w:tr w:rsidR="6AE9E98F" w14:paraId="068241FB" w14:textId="77777777" w:rsidTr="4F742AC9">
        <w:tc>
          <w:tcPr>
            <w:tcW w:w="9350" w:type="dxa"/>
            <w:gridSpan w:val="3"/>
            <w:shd w:val="clear" w:color="auto" w:fill="D9E2F3" w:themeFill="accent1" w:themeFillTint="33"/>
          </w:tcPr>
          <w:p w14:paraId="096F1B98" w14:textId="77777777" w:rsidR="6AE9E98F" w:rsidRDefault="6AE9E98F" w:rsidP="6AE9E98F">
            <w:r w:rsidRPr="6AE9E98F">
              <w:rPr>
                <w:b/>
                <w:bCs/>
                <w:i/>
                <w:iCs/>
              </w:rPr>
              <w:lastRenderedPageBreak/>
              <w:t>Stream</w:t>
            </w:r>
          </w:p>
        </w:tc>
      </w:tr>
      <w:tr w:rsidR="6AE9E98F" w14:paraId="39EFFB6F" w14:textId="77777777" w:rsidTr="4F742AC9">
        <w:tc>
          <w:tcPr>
            <w:tcW w:w="1031" w:type="dxa"/>
            <w:vMerge w:val="restart"/>
          </w:tcPr>
          <w:p w14:paraId="4E29F0A8" w14:textId="77777777" w:rsidR="6AE9E98F" w:rsidRDefault="6AE9E98F" w:rsidP="00C5667A">
            <w:pPr>
              <w:pStyle w:val="ListParagraph"/>
              <w:numPr>
                <w:ilvl w:val="0"/>
                <w:numId w:val="29"/>
              </w:numPr>
            </w:pPr>
          </w:p>
        </w:tc>
        <w:tc>
          <w:tcPr>
            <w:tcW w:w="7155" w:type="dxa"/>
          </w:tcPr>
          <w:p w14:paraId="3A0238E5" w14:textId="0F39852F" w:rsidR="6AE9E98F" w:rsidRDefault="6AE9E98F">
            <w:r>
              <w:t xml:space="preserve">Are there </w:t>
            </w:r>
            <w:r w:rsidR="00DF36DA">
              <w:t xml:space="preserve">eight </w:t>
            </w:r>
            <w:r>
              <w:t>or more aquatic habitat features present on the PLU stream reach?</w:t>
            </w:r>
          </w:p>
          <w:p w14:paraId="024D7732" w14:textId="77777777" w:rsidR="6AE9E98F" w:rsidRDefault="6AE9E98F" w:rsidP="6AE9E98F">
            <w:pPr>
              <w:pStyle w:val="Subtitle"/>
            </w:pPr>
            <w:r w:rsidRPr="6AE9E98F">
              <w:t>Instructions: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 manual.</w:t>
            </w:r>
          </w:p>
        </w:tc>
        <w:tc>
          <w:tcPr>
            <w:tcW w:w="1164" w:type="dxa"/>
          </w:tcPr>
          <w:p w14:paraId="70E27002" w14:textId="77777777" w:rsidR="6AE9E98F" w:rsidRDefault="6AE9E98F" w:rsidP="6AE9E98F"/>
        </w:tc>
      </w:tr>
      <w:tr w:rsidR="6AE9E98F" w14:paraId="50B8E9DF" w14:textId="77777777" w:rsidTr="4F742AC9">
        <w:tc>
          <w:tcPr>
            <w:tcW w:w="1031" w:type="dxa"/>
            <w:vMerge/>
          </w:tcPr>
          <w:p w14:paraId="468DA1B9" w14:textId="77777777" w:rsidR="00992933" w:rsidRDefault="00992933"/>
        </w:tc>
        <w:tc>
          <w:tcPr>
            <w:tcW w:w="7155" w:type="dxa"/>
            <w:vAlign w:val="center"/>
          </w:tcPr>
          <w:p w14:paraId="42820C3A" w14:textId="77777777" w:rsidR="6AE9E98F" w:rsidRDefault="6AE9E98F" w:rsidP="00C5667A">
            <w:pPr>
              <w:pStyle w:val="ListParagraph"/>
              <w:numPr>
                <w:ilvl w:val="7"/>
                <w:numId w:val="29"/>
              </w:numPr>
            </w:pPr>
            <w:r>
              <w:t>Yes</w:t>
            </w:r>
          </w:p>
        </w:tc>
        <w:tc>
          <w:tcPr>
            <w:tcW w:w="1164" w:type="dxa"/>
            <w:vAlign w:val="center"/>
          </w:tcPr>
          <w:p w14:paraId="121BD4A1" w14:textId="77777777" w:rsidR="6AE9E98F" w:rsidRDefault="6AE9E98F" w:rsidP="6AE9E98F">
            <w:r w:rsidRPr="45441B26">
              <w:t>14</w:t>
            </w:r>
          </w:p>
        </w:tc>
      </w:tr>
      <w:tr w:rsidR="6AE9E98F" w14:paraId="38AA118A" w14:textId="77777777" w:rsidTr="4F742AC9">
        <w:tc>
          <w:tcPr>
            <w:tcW w:w="1031" w:type="dxa"/>
            <w:vMerge/>
          </w:tcPr>
          <w:p w14:paraId="60F0F17E" w14:textId="77777777" w:rsidR="00992933" w:rsidRDefault="00992933"/>
        </w:tc>
        <w:tc>
          <w:tcPr>
            <w:tcW w:w="7155" w:type="dxa"/>
            <w:vAlign w:val="center"/>
          </w:tcPr>
          <w:p w14:paraId="166D54AE" w14:textId="77777777" w:rsidR="6AE9E98F" w:rsidRDefault="6AE9E98F" w:rsidP="00C5667A">
            <w:pPr>
              <w:pStyle w:val="ListParagraph"/>
              <w:numPr>
                <w:ilvl w:val="7"/>
                <w:numId w:val="29"/>
              </w:numPr>
            </w:pPr>
            <w:r>
              <w:t>No</w:t>
            </w:r>
          </w:p>
        </w:tc>
        <w:tc>
          <w:tcPr>
            <w:tcW w:w="1164" w:type="dxa"/>
            <w:vAlign w:val="center"/>
          </w:tcPr>
          <w:p w14:paraId="7B564BE2" w14:textId="77777777" w:rsidR="6AE9E98F" w:rsidRDefault="6AE9E98F" w:rsidP="6AE9E98F">
            <w:r w:rsidRPr="45441B26">
              <w:t>0</w:t>
            </w:r>
          </w:p>
        </w:tc>
      </w:tr>
      <w:tr w:rsidR="6AE9E98F" w14:paraId="7C79D892" w14:textId="77777777" w:rsidTr="4F742AC9">
        <w:tc>
          <w:tcPr>
            <w:tcW w:w="1031" w:type="dxa"/>
            <w:vMerge w:val="restart"/>
          </w:tcPr>
          <w:p w14:paraId="6F6FBF76" w14:textId="77777777" w:rsidR="6AE9E98F" w:rsidRDefault="6AE9E98F" w:rsidP="00C5667A">
            <w:pPr>
              <w:pStyle w:val="ListParagraph"/>
              <w:numPr>
                <w:ilvl w:val="0"/>
                <w:numId w:val="29"/>
              </w:numPr>
            </w:pPr>
          </w:p>
        </w:tc>
        <w:tc>
          <w:tcPr>
            <w:tcW w:w="7155" w:type="dxa"/>
            <w:vAlign w:val="center"/>
          </w:tcPr>
          <w:p w14:paraId="2D10F406" w14:textId="77777777" w:rsidR="6AE9E98F" w:rsidRDefault="6AE9E98F">
            <w:r>
              <w:t xml:space="preserve">Is water available </w:t>
            </w:r>
            <w:r w:rsidR="00FB5B18">
              <w:t>year-round</w:t>
            </w:r>
            <w:r>
              <w:t xml:space="preserve"> or in quality and extent to support habitat requirements for target species?</w:t>
            </w:r>
          </w:p>
          <w:p w14:paraId="7E6E6238" w14:textId="2CB70EBA" w:rsidR="6AE9E98F" w:rsidRDefault="6AE9E98F" w:rsidP="6AE9E98F">
            <w:pPr>
              <w:pStyle w:val="Subtitle"/>
            </w:pPr>
            <w:r w:rsidRPr="6AE9E98F">
              <w:t xml:space="preserve">Instructions: </w:t>
            </w:r>
            <w:r w:rsidRPr="6AE9E98F">
              <w:rPr>
                <w:rFonts w:eastAsia="Calibri"/>
              </w:rPr>
              <w:t xml:space="preserve">Guidance on habitat requirements for target species set by State </w:t>
            </w:r>
            <w:r w:rsidR="00591C95">
              <w:rPr>
                <w:rFonts w:eastAsia="Calibri"/>
              </w:rPr>
              <w:t>biologist</w:t>
            </w:r>
            <w:r w:rsidRPr="6AE9E98F">
              <w:t>.</w:t>
            </w:r>
          </w:p>
        </w:tc>
        <w:tc>
          <w:tcPr>
            <w:tcW w:w="1164" w:type="dxa"/>
            <w:vAlign w:val="center"/>
          </w:tcPr>
          <w:p w14:paraId="6BBAE897" w14:textId="77777777" w:rsidR="6AE9E98F" w:rsidRDefault="6AE9E98F" w:rsidP="6AE9E98F">
            <w:pPr>
              <w:rPr>
                <w:color w:val="FF0000"/>
              </w:rPr>
            </w:pPr>
          </w:p>
        </w:tc>
      </w:tr>
      <w:tr w:rsidR="6AE9E98F" w14:paraId="1D5A4203" w14:textId="77777777" w:rsidTr="4F742AC9">
        <w:tc>
          <w:tcPr>
            <w:tcW w:w="1031" w:type="dxa"/>
            <w:vMerge/>
          </w:tcPr>
          <w:p w14:paraId="697652A5" w14:textId="77777777" w:rsidR="00992933" w:rsidRDefault="00992933"/>
        </w:tc>
        <w:tc>
          <w:tcPr>
            <w:tcW w:w="7155" w:type="dxa"/>
            <w:vAlign w:val="center"/>
          </w:tcPr>
          <w:p w14:paraId="7B4D7CA6" w14:textId="77777777" w:rsidR="6AE9E98F" w:rsidRDefault="6AE9E98F" w:rsidP="00C5667A">
            <w:pPr>
              <w:pStyle w:val="ListParagraph"/>
              <w:numPr>
                <w:ilvl w:val="0"/>
                <w:numId w:val="30"/>
              </w:numPr>
            </w:pPr>
            <w:r w:rsidRPr="6AE9E98F">
              <w:t>Yes</w:t>
            </w:r>
          </w:p>
        </w:tc>
        <w:tc>
          <w:tcPr>
            <w:tcW w:w="1164" w:type="dxa"/>
            <w:vAlign w:val="center"/>
          </w:tcPr>
          <w:p w14:paraId="66B3DE0B" w14:textId="77777777" w:rsidR="6AE9E98F" w:rsidRDefault="6AE9E98F" w:rsidP="6AE9E98F">
            <w:pPr>
              <w:rPr>
                <w:color w:val="000000" w:themeColor="text1"/>
              </w:rPr>
            </w:pPr>
            <w:r w:rsidRPr="11B8321F">
              <w:rPr>
                <w:color w:val="000000" w:themeColor="text1"/>
              </w:rPr>
              <w:t>14</w:t>
            </w:r>
          </w:p>
        </w:tc>
      </w:tr>
      <w:tr w:rsidR="6AE9E98F" w14:paraId="4E229F27" w14:textId="77777777" w:rsidTr="4F742AC9">
        <w:tc>
          <w:tcPr>
            <w:tcW w:w="1031" w:type="dxa"/>
            <w:vMerge/>
          </w:tcPr>
          <w:p w14:paraId="2AA323CA" w14:textId="77777777" w:rsidR="00992933" w:rsidRDefault="00992933"/>
        </w:tc>
        <w:tc>
          <w:tcPr>
            <w:tcW w:w="7155" w:type="dxa"/>
            <w:vAlign w:val="center"/>
          </w:tcPr>
          <w:p w14:paraId="4FA0C6C9" w14:textId="77777777" w:rsidR="6AE9E98F" w:rsidRDefault="6AE9E98F" w:rsidP="00C5667A">
            <w:pPr>
              <w:pStyle w:val="ListParagraph"/>
              <w:numPr>
                <w:ilvl w:val="0"/>
                <w:numId w:val="30"/>
              </w:numPr>
            </w:pPr>
            <w:r w:rsidRPr="6AE9E98F">
              <w:t>No</w:t>
            </w:r>
          </w:p>
        </w:tc>
        <w:tc>
          <w:tcPr>
            <w:tcW w:w="1164" w:type="dxa"/>
            <w:vAlign w:val="center"/>
          </w:tcPr>
          <w:p w14:paraId="65F6F505" w14:textId="77777777" w:rsidR="6AE9E98F" w:rsidRDefault="6AE9E98F" w:rsidP="6AE9E98F">
            <w:pPr>
              <w:rPr>
                <w:color w:val="000000" w:themeColor="text1"/>
              </w:rPr>
            </w:pPr>
            <w:r w:rsidRPr="11B8321F">
              <w:rPr>
                <w:color w:val="000000" w:themeColor="text1"/>
              </w:rPr>
              <w:t>0</w:t>
            </w:r>
          </w:p>
        </w:tc>
      </w:tr>
      <w:tr w:rsidR="6AE9E98F" w14:paraId="3F06D438" w14:textId="77777777" w:rsidTr="4F742AC9">
        <w:tc>
          <w:tcPr>
            <w:tcW w:w="9350" w:type="dxa"/>
            <w:gridSpan w:val="3"/>
          </w:tcPr>
          <w:p w14:paraId="214068F2" w14:textId="77777777" w:rsidR="6AE9E98F" w:rsidRDefault="6AE9E98F" w:rsidP="6AE9E98F">
            <w:pPr>
              <w:pStyle w:val="ListParagraph"/>
              <w:ind w:left="0"/>
              <w:rPr>
                <w:rFonts w:eastAsia="Times New Roman"/>
                <w:b/>
                <w:bCs/>
                <w:i/>
                <w:iCs/>
                <w:color w:val="FF0000"/>
              </w:rPr>
            </w:pPr>
            <w:r w:rsidRPr="6AE9E98F">
              <w:rPr>
                <w:rFonts w:eastAsia="Times New Roman"/>
                <w:b/>
                <w:bCs/>
                <w:i/>
                <w:iCs/>
                <w:color w:val="FF0000"/>
              </w:rPr>
              <w:t>If b) No is selected for question number 2, the following additional question should be answered.</w:t>
            </w:r>
          </w:p>
        </w:tc>
      </w:tr>
      <w:tr w:rsidR="6AE9E98F" w14:paraId="442D3C93" w14:textId="77777777" w:rsidTr="4F742AC9">
        <w:tc>
          <w:tcPr>
            <w:tcW w:w="1031" w:type="dxa"/>
            <w:vMerge w:val="restart"/>
          </w:tcPr>
          <w:p w14:paraId="04084D0D" w14:textId="77777777" w:rsidR="6AE9E98F" w:rsidRDefault="6AE9E98F" w:rsidP="6AE9E98F">
            <w:pPr>
              <w:pStyle w:val="ListParagraph"/>
            </w:pPr>
          </w:p>
        </w:tc>
        <w:tc>
          <w:tcPr>
            <w:tcW w:w="7155" w:type="dxa"/>
            <w:vAlign w:val="center"/>
          </w:tcPr>
          <w:p w14:paraId="4D80A3FE" w14:textId="77777777" w:rsidR="6AE9E98F" w:rsidRDefault="6AE9E98F" w:rsidP="6AE9E98F">
            <w:pPr>
              <w:pStyle w:val="ListParagraph"/>
              <w:ind w:left="0"/>
            </w:pPr>
            <w:r w:rsidRPr="6AE9E98F">
              <w:rPr>
                <w:rFonts w:eastAsiaTheme="minorEastAsia"/>
              </w:rPr>
              <w:t>Is the lack of water caused by off-site conditions?</w:t>
            </w:r>
          </w:p>
          <w:p w14:paraId="5B2030EC" w14:textId="05BCD2D3" w:rsidR="6AE9E98F" w:rsidRDefault="6AE9E98F" w:rsidP="6AE9E98F">
            <w:pPr>
              <w:pStyle w:val="ListParagraph"/>
              <w:ind w:left="0"/>
            </w:pPr>
            <w:r w:rsidRPr="6AE9E98F">
              <w:rPr>
                <w:rFonts w:ascii="Calibri" w:eastAsia="Calibri" w:hAnsi="Calibri" w:cs="Calibri"/>
                <w:color w:val="5A5A5A"/>
              </w:rPr>
              <w:t>Instructions: Lack of water may be due to conditions outside of control of the producer</w:t>
            </w:r>
            <w:r w:rsidR="00DF36DA">
              <w:rPr>
                <w:rFonts w:ascii="Calibri" w:eastAsia="Calibri" w:hAnsi="Calibri" w:cs="Calibri"/>
                <w:color w:val="5A5A5A"/>
              </w:rPr>
              <w:t xml:space="preserve"> and </w:t>
            </w:r>
            <w:r w:rsidRPr="6AE9E98F">
              <w:rPr>
                <w:rFonts w:ascii="Calibri" w:eastAsia="Calibri" w:hAnsi="Calibri" w:cs="Calibri"/>
                <w:color w:val="5A5A5A"/>
              </w:rPr>
              <w:t>landowner. This question is a way to note that situation.</w:t>
            </w:r>
          </w:p>
        </w:tc>
        <w:tc>
          <w:tcPr>
            <w:tcW w:w="1164" w:type="dxa"/>
            <w:vAlign w:val="center"/>
          </w:tcPr>
          <w:p w14:paraId="7D01ABEA" w14:textId="77777777" w:rsidR="6AE9E98F" w:rsidRDefault="6AE9E98F" w:rsidP="6AE9E98F">
            <w:pPr>
              <w:rPr>
                <w:color w:val="FF0000"/>
              </w:rPr>
            </w:pPr>
          </w:p>
        </w:tc>
      </w:tr>
      <w:tr w:rsidR="6AE9E98F" w14:paraId="6F0934AA" w14:textId="77777777" w:rsidTr="4F742AC9">
        <w:tc>
          <w:tcPr>
            <w:tcW w:w="1031" w:type="dxa"/>
            <w:vMerge/>
          </w:tcPr>
          <w:p w14:paraId="1679A3F4" w14:textId="77777777" w:rsidR="00992933" w:rsidRDefault="00992933"/>
        </w:tc>
        <w:tc>
          <w:tcPr>
            <w:tcW w:w="7155" w:type="dxa"/>
            <w:vAlign w:val="center"/>
          </w:tcPr>
          <w:p w14:paraId="5393853B" w14:textId="77777777" w:rsidR="6AE9E98F" w:rsidRDefault="6AE9E98F" w:rsidP="00C5667A">
            <w:pPr>
              <w:pStyle w:val="ListParagraph"/>
              <w:numPr>
                <w:ilvl w:val="0"/>
                <w:numId w:val="46"/>
              </w:numPr>
            </w:pPr>
            <w:r>
              <w:t>Yes</w:t>
            </w:r>
          </w:p>
        </w:tc>
        <w:tc>
          <w:tcPr>
            <w:tcW w:w="1164" w:type="dxa"/>
            <w:vAlign w:val="center"/>
          </w:tcPr>
          <w:p w14:paraId="5D6B0E1C" w14:textId="77777777" w:rsidR="6AE9E98F" w:rsidRDefault="6AE9E98F" w:rsidP="6AE9E98F">
            <w:r w:rsidRPr="11B8321F">
              <w:t>0</w:t>
            </w:r>
          </w:p>
        </w:tc>
      </w:tr>
      <w:tr w:rsidR="6AE9E98F" w14:paraId="5E102D11" w14:textId="77777777" w:rsidTr="4F742AC9">
        <w:tc>
          <w:tcPr>
            <w:tcW w:w="1031" w:type="dxa"/>
            <w:vMerge/>
          </w:tcPr>
          <w:p w14:paraId="4F365E8F" w14:textId="77777777" w:rsidR="00992933" w:rsidRDefault="00992933"/>
        </w:tc>
        <w:tc>
          <w:tcPr>
            <w:tcW w:w="7155" w:type="dxa"/>
            <w:vAlign w:val="center"/>
          </w:tcPr>
          <w:p w14:paraId="73D67714" w14:textId="77777777" w:rsidR="6AE9E98F" w:rsidRDefault="6AE9E98F" w:rsidP="00C5667A">
            <w:pPr>
              <w:pStyle w:val="ListParagraph"/>
              <w:numPr>
                <w:ilvl w:val="0"/>
                <w:numId w:val="46"/>
              </w:numPr>
            </w:pPr>
            <w:r>
              <w:t>No</w:t>
            </w:r>
          </w:p>
        </w:tc>
        <w:tc>
          <w:tcPr>
            <w:tcW w:w="1164" w:type="dxa"/>
            <w:vAlign w:val="center"/>
          </w:tcPr>
          <w:p w14:paraId="05A32006" w14:textId="77777777" w:rsidR="6AE9E98F" w:rsidRDefault="6AE9E98F" w:rsidP="6AE9E98F">
            <w:r w:rsidRPr="11B8321F">
              <w:t>-50</w:t>
            </w:r>
          </w:p>
        </w:tc>
      </w:tr>
      <w:tr w:rsidR="6AE9E98F" w14:paraId="31CCCD41" w14:textId="77777777" w:rsidTr="4F742AC9">
        <w:tc>
          <w:tcPr>
            <w:tcW w:w="1031" w:type="dxa"/>
            <w:vMerge w:val="restart"/>
          </w:tcPr>
          <w:p w14:paraId="2D9DC96E" w14:textId="77777777" w:rsidR="6AE9E98F" w:rsidRDefault="6AE9E98F" w:rsidP="00C5667A">
            <w:pPr>
              <w:pStyle w:val="ListParagraph"/>
              <w:numPr>
                <w:ilvl w:val="0"/>
                <w:numId w:val="29"/>
              </w:numPr>
            </w:pPr>
          </w:p>
        </w:tc>
        <w:tc>
          <w:tcPr>
            <w:tcW w:w="7155" w:type="dxa"/>
            <w:vAlign w:val="center"/>
          </w:tcPr>
          <w:p w14:paraId="19455C27" w14:textId="37F08AEF" w:rsidR="6AE9E98F" w:rsidRDefault="6AE9E98F" w:rsidP="6AE9E98F">
            <w:r w:rsidRPr="6AE9E98F">
              <w:t>Are there physical structures, water withdrawals, water quality</w:t>
            </w:r>
            <w:r w:rsidR="00DF36DA">
              <w:t>, or some combination of these</w:t>
            </w:r>
            <w:r w:rsidRPr="6AE9E98F">
              <w:t xml:space="preserve"> that restricts or prohibits movement of aquatic species?</w:t>
            </w:r>
          </w:p>
          <w:p w14:paraId="14ECF9D2" w14:textId="2A8291EA" w:rsidR="6AE9E98F" w:rsidRDefault="6AE9E98F" w:rsidP="6AE9E98F">
            <w:pPr>
              <w:pStyle w:val="Subtitle"/>
            </w:pPr>
            <w:r>
              <w:t>Instructions</w:t>
            </w:r>
            <w:r w:rsidR="00FB5B18">
              <w:t xml:space="preserve">: </w:t>
            </w:r>
            <w:r w:rsidR="00A61131">
              <w:t>(</w:t>
            </w:r>
            <w:r>
              <w:t>This</w:t>
            </w:r>
            <w:r w:rsidRPr="6AE9E98F">
              <w:rPr>
                <w:rFonts w:eastAsia="Times New Roman"/>
              </w:rPr>
              <w:t xml:space="preserve"> should be prepopulated by a spatial dataset (</w:t>
            </w:r>
            <w:r>
              <w:t>Fish Passage Barriers (known and potential)). I</w:t>
            </w:r>
            <w:r w:rsidRPr="6AE9E98F">
              <w:rPr>
                <w:rFonts w:eastAsia="Times New Roman"/>
              </w:rPr>
              <w:t>f detected should prompt for a requirement of verification on-site for habitat presence.</w:t>
            </w:r>
            <w:r w:rsidR="00A61131">
              <w:rPr>
                <w:rFonts w:eastAsia="Times New Roman"/>
              </w:rPr>
              <w:t>)</w:t>
            </w:r>
          </w:p>
        </w:tc>
        <w:tc>
          <w:tcPr>
            <w:tcW w:w="1164" w:type="dxa"/>
            <w:vAlign w:val="center"/>
          </w:tcPr>
          <w:p w14:paraId="6238A2DC" w14:textId="77777777" w:rsidR="6AE9E98F" w:rsidRDefault="6AE9E98F" w:rsidP="6AE9E98F"/>
        </w:tc>
      </w:tr>
      <w:tr w:rsidR="6AE9E98F" w14:paraId="56400BD6" w14:textId="77777777" w:rsidTr="4F742AC9">
        <w:tc>
          <w:tcPr>
            <w:tcW w:w="1031" w:type="dxa"/>
            <w:vMerge/>
          </w:tcPr>
          <w:p w14:paraId="18EB0FB5" w14:textId="77777777" w:rsidR="00992933" w:rsidRDefault="00992933"/>
        </w:tc>
        <w:tc>
          <w:tcPr>
            <w:tcW w:w="7155" w:type="dxa"/>
            <w:vAlign w:val="center"/>
          </w:tcPr>
          <w:p w14:paraId="0CC6451C" w14:textId="77777777" w:rsidR="6AE9E98F" w:rsidRDefault="6AE9E98F" w:rsidP="00C5667A">
            <w:pPr>
              <w:pStyle w:val="ListParagraph"/>
              <w:numPr>
                <w:ilvl w:val="0"/>
                <w:numId w:val="31"/>
              </w:numPr>
            </w:pPr>
            <w:r>
              <w:t>Yes, verified in field.</w:t>
            </w:r>
          </w:p>
        </w:tc>
        <w:tc>
          <w:tcPr>
            <w:tcW w:w="1164" w:type="dxa"/>
            <w:vAlign w:val="center"/>
          </w:tcPr>
          <w:p w14:paraId="2D55F90C" w14:textId="77777777" w:rsidR="6AE9E98F" w:rsidRDefault="6AE9E98F" w:rsidP="6AE9E98F">
            <w:r w:rsidRPr="11B8321F">
              <w:t>-30</w:t>
            </w:r>
          </w:p>
        </w:tc>
      </w:tr>
      <w:tr w:rsidR="6AE9E98F" w14:paraId="4EAF91B1" w14:textId="77777777" w:rsidTr="4F742AC9">
        <w:tc>
          <w:tcPr>
            <w:tcW w:w="1031" w:type="dxa"/>
            <w:vMerge/>
          </w:tcPr>
          <w:p w14:paraId="7212FFB5" w14:textId="77777777" w:rsidR="00992933" w:rsidRDefault="00992933"/>
        </w:tc>
        <w:tc>
          <w:tcPr>
            <w:tcW w:w="7155" w:type="dxa"/>
            <w:vAlign w:val="center"/>
          </w:tcPr>
          <w:p w14:paraId="5DE8C354" w14:textId="77777777" w:rsidR="6AE9E98F" w:rsidRDefault="6AE9E98F" w:rsidP="00C5667A">
            <w:pPr>
              <w:pStyle w:val="ListParagraph"/>
              <w:numPr>
                <w:ilvl w:val="0"/>
                <w:numId w:val="31"/>
              </w:numPr>
            </w:pPr>
            <w:r>
              <w:t>No, verified in field.</w:t>
            </w:r>
          </w:p>
        </w:tc>
        <w:tc>
          <w:tcPr>
            <w:tcW w:w="1164" w:type="dxa"/>
            <w:vAlign w:val="center"/>
          </w:tcPr>
          <w:p w14:paraId="459A6207" w14:textId="77777777" w:rsidR="6AE9E98F" w:rsidRDefault="6AE9E98F" w:rsidP="6AE9E98F">
            <w:r w:rsidRPr="11B8321F">
              <w:t>14</w:t>
            </w:r>
          </w:p>
        </w:tc>
      </w:tr>
      <w:tr w:rsidR="6AE9E98F" w14:paraId="1100271F" w14:textId="77777777" w:rsidTr="4F742AC9">
        <w:tc>
          <w:tcPr>
            <w:tcW w:w="1031" w:type="dxa"/>
            <w:vMerge w:val="restart"/>
          </w:tcPr>
          <w:p w14:paraId="40750366" w14:textId="77777777" w:rsidR="6AE9E98F" w:rsidRDefault="6AE9E98F" w:rsidP="00C5667A">
            <w:pPr>
              <w:pStyle w:val="ListParagraph"/>
              <w:numPr>
                <w:ilvl w:val="0"/>
                <w:numId w:val="29"/>
              </w:numPr>
            </w:pPr>
          </w:p>
        </w:tc>
        <w:tc>
          <w:tcPr>
            <w:tcW w:w="7155" w:type="dxa"/>
            <w:vAlign w:val="center"/>
          </w:tcPr>
          <w:p w14:paraId="6410408F" w14:textId="6E2499A5" w:rsidR="6AE9E98F" w:rsidRDefault="6AE9E98F" w:rsidP="6AE9E98F">
            <w:r w:rsidRPr="6AE9E98F">
              <w:t xml:space="preserve">Is natural and diverse riparian vegetation that extends at least </w:t>
            </w:r>
            <w:r w:rsidR="00DF36DA">
              <w:t>one</w:t>
            </w:r>
            <w:r w:rsidR="00DF36DA"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5E89AC5A" w14:textId="77777777" w:rsidR="6AE9E98F" w:rsidRDefault="6AE9E98F" w:rsidP="6AE9E98F">
            <w:pPr>
              <w:pStyle w:val="Subtitle"/>
              <w:rPr>
                <w:rFonts w:eastAsia="Times New Roman"/>
              </w:rPr>
            </w:pPr>
            <w:r w:rsidRPr="6AE9E98F">
              <w:t xml:space="preserve">Instructions: Riparian vegetation must be of appropriate composition, density, and age structure appropriate to the site. </w:t>
            </w:r>
          </w:p>
        </w:tc>
        <w:tc>
          <w:tcPr>
            <w:tcW w:w="1164" w:type="dxa"/>
            <w:vAlign w:val="center"/>
          </w:tcPr>
          <w:p w14:paraId="62A5E2F1" w14:textId="77777777" w:rsidR="6AE9E98F" w:rsidRDefault="6AE9E98F" w:rsidP="6AE9E98F"/>
        </w:tc>
      </w:tr>
      <w:tr w:rsidR="6AE9E98F" w14:paraId="4915B659" w14:textId="77777777" w:rsidTr="4F742AC9">
        <w:tc>
          <w:tcPr>
            <w:tcW w:w="1031" w:type="dxa"/>
            <w:vMerge/>
          </w:tcPr>
          <w:p w14:paraId="4DE9957F" w14:textId="77777777" w:rsidR="00992933" w:rsidRDefault="00992933"/>
        </w:tc>
        <w:tc>
          <w:tcPr>
            <w:tcW w:w="7155" w:type="dxa"/>
            <w:vAlign w:val="center"/>
          </w:tcPr>
          <w:p w14:paraId="1518FCAF" w14:textId="77777777" w:rsidR="6AE9E98F" w:rsidRDefault="6AE9E98F" w:rsidP="00C5667A">
            <w:pPr>
              <w:pStyle w:val="ListParagraph"/>
              <w:numPr>
                <w:ilvl w:val="0"/>
                <w:numId w:val="32"/>
              </w:numPr>
            </w:pPr>
            <w:r w:rsidRPr="6AE9E98F">
              <w:t>Yes</w:t>
            </w:r>
          </w:p>
        </w:tc>
        <w:tc>
          <w:tcPr>
            <w:tcW w:w="1164" w:type="dxa"/>
            <w:vAlign w:val="center"/>
          </w:tcPr>
          <w:p w14:paraId="7AA28D5A" w14:textId="77777777" w:rsidR="6AE9E98F" w:rsidRDefault="6AE9E98F" w:rsidP="6AE9E98F">
            <w:r w:rsidRPr="11B8321F">
              <w:t>14</w:t>
            </w:r>
          </w:p>
        </w:tc>
      </w:tr>
      <w:tr w:rsidR="6AE9E98F" w14:paraId="720EB5E3" w14:textId="77777777" w:rsidTr="4F742AC9">
        <w:tc>
          <w:tcPr>
            <w:tcW w:w="1031" w:type="dxa"/>
            <w:vMerge/>
          </w:tcPr>
          <w:p w14:paraId="61014986" w14:textId="77777777" w:rsidR="00992933" w:rsidRDefault="00992933"/>
        </w:tc>
        <w:tc>
          <w:tcPr>
            <w:tcW w:w="7155" w:type="dxa"/>
            <w:vAlign w:val="center"/>
          </w:tcPr>
          <w:p w14:paraId="096E87AE" w14:textId="77777777" w:rsidR="6AE9E98F" w:rsidRDefault="6AE9E98F" w:rsidP="00C5667A">
            <w:pPr>
              <w:pStyle w:val="ListParagraph"/>
              <w:numPr>
                <w:ilvl w:val="0"/>
                <w:numId w:val="32"/>
              </w:numPr>
            </w:pPr>
            <w:r w:rsidRPr="6AE9E98F">
              <w:t>No</w:t>
            </w:r>
          </w:p>
        </w:tc>
        <w:tc>
          <w:tcPr>
            <w:tcW w:w="1164" w:type="dxa"/>
            <w:vAlign w:val="center"/>
          </w:tcPr>
          <w:p w14:paraId="7057C432" w14:textId="77777777" w:rsidR="6AE9E98F" w:rsidRDefault="6AE9E98F" w:rsidP="6AE9E98F">
            <w:r w:rsidRPr="11B8321F">
              <w:t>0</w:t>
            </w:r>
          </w:p>
        </w:tc>
      </w:tr>
      <w:tr w:rsidR="6AE9E98F" w14:paraId="66232F5B" w14:textId="77777777" w:rsidTr="4F742AC9">
        <w:tc>
          <w:tcPr>
            <w:tcW w:w="9350" w:type="dxa"/>
            <w:gridSpan w:val="3"/>
            <w:shd w:val="clear" w:color="auto" w:fill="D9E2F3" w:themeFill="accent1" w:themeFillTint="33"/>
          </w:tcPr>
          <w:p w14:paraId="3964ABE4" w14:textId="77777777" w:rsidR="6AE9E98F" w:rsidRDefault="0794E0A3" w:rsidP="6AE9E98F">
            <w:pPr>
              <w:rPr>
                <w:b/>
                <w:i/>
              </w:rPr>
            </w:pPr>
            <w:r w:rsidRPr="0794E0A3">
              <w:rPr>
                <w:b/>
                <w:bCs/>
                <w:i/>
                <w:iCs/>
              </w:rPr>
              <w:t>Wetland</w:t>
            </w:r>
          </w:p>
        </w:tc>
      </w:tr>
      <w:tr w:rsidR="6AE9E98F" w14:paraId="6FE6BD9B" w14:textId="77777777" w:rsidTr="4F742AC9">
        <w:tc>
          <w:tcPr>
            <w:tcW w:w="1031" w:type="dxa"/>
            <w:vMerge w:val="restart"/>
          </w:tcPr>
          <w:p w14:paraId="6EDC949E" w14:textId="77777777" w:rsidR="6AE9E98F" w:rsidRDefault="6AE9E98F" w:rsidP="00C5667A">
            <w:pPr>
              <w:pStyle w:val="ListParagraph"/>
              <w:numPr>
                <w:ilvl w:val="0"/>
                <w:numId w:val="36"/>
              </w:numPr>
            </w:pPr>
          </w:p>
        </w:tc>
        <w:tc>
          <w:tcPr>
            <w:tcW w:w="7155" w:type="dxa"/>
          </w:tcPr>
          <w:p w14:paraId="1F3E5415" w14:textId="77777777" w:rsidR="6AE9E98F" w:rsidRDefault="6AE9E98F" w:rsidP="6AE9E98F">
            <w:r w:rsidRPr="6AE9E98F">
              <w:t>What is the extent of the riparian buffer around the wetland?</w:t>
            </w:r>
          </w:p>
          <w:p w14:paraId="352C65A6" w14:textId="77777777" w:rsidR="6AE9E98F" w:rsidRDefault="6AE9E98F" w:rsidP="6AE9E98F">
            <w:pPr>
              <w:pStyle w:val="Subtitle"/>
            </w:pPr>
            <w:r w:rsidRPr="6AE9E98F">
              <w:t xml:space="preserve">Instructions: This element rates the extent of buffer around the perimeter of a wetland.  Estimate the width of the vegetation </w:t>
            </w:r>
            <w:r w:rsidRPr="6AE9E98F">
              <w:lastRenderedPageBreak/>
              <w:t>zone from the edge of the wetland out to the edge of the cropland field.</w:t>
            </w:r>
          </w:p>
        </w:tc>
        <w:tc>
          <w:tcPr>
            <w:tcW w:w="1164" w:type="dxa"/>
          </w:tcPr>
          <w:p w14:paraId="034457BE" w14:textId="77777777" w:rsidR="6AE9E98F" w:rsidRDefault="6AE9E98F" w:rsidP="6AE9E98F"/>
        </w:tc>
      </w:tr>
      <w:tr w:rsidR="6AE9E98F" w14:paraId="47CA1ED1" w14:textId="77777777" w:rsidTr="4F742AC9">
        <w:tc>
          <w:tcPr>
            <w:tcW w:w="1031" w:type="dxa"/>
            <w:vMerge/>
          </w:tcPr>
          <w:p w14:paraId="0204DC40" w14:textId="77777777" w:rsidR="00992933" w:rsidRDefault="00992933"/>
        </w:tc>
        <w:tc>
          <w:tcPr>
            <w:tcW w:w="7155" w:type="dxa"/>
            <w:vAlign w:val="center"/>
          </w:tcPr>
          <w:p w14:paraId="0F822DE3" w14:textId="008D9A80" w:rsidR="6AE9E98F" w:rsidRDefault="0055615F" w:rsidP="00C5667A">
            <w:pPr>
              <w:pStyle w:val="ListParagraph"/>
              <w:numPr>
                <w:ilvl w:val="0"/>
                <w:numId w:val="37"/>
              </w:numPr>
            </w:pPr>
            <w:r>
              <w:rPr>
                <w:rFonts w:eastAsia="Times New Roman"/>
              </w:rPr>
              <w:t>&lt;</w:t>
            </w:r>
            <w:r w:rsidR="6AE9E98F" w:rsidRPr="6AE9E98F">
              <w:rPr>
                <w:rFonts w:eastAsia="Times New Roman"/>
              </w:rPr>
              <w:t xml:space="preserve">10% of the perimeter of the wetland is buffered by a </w:t>
            </w:r>
            <w:r>
              <w:rPr>
                <w:rFonts w:eastAsia="Times New Roman"/>
              </w:rPr>
              <w:t>≥</w:t>
            </w:r>
            <w:r w:rsidR="00303A3B" w:rsidRPr="6AE9E98F">
              <w:rPr>
                <w:rFonts w:eastAsia="Times New Roman"/>
              </w:rPr>
              <w:t>33</w:t>
            </w:r>
            <w:r w:rsidR="00303A3B">
              <w:rPr>
                <w:rFonts w:eastAsia="Times New Roman"/>
              </w:rPr>
              <w:t>-</w:t>
            </w:r>
            <w:r w:rsidR="6AE9E98F" w:rsidRPr="6AE9E98F">
              <w:rPr>
                <w:rFonts w:eastAsia="Times New Roman"/>
              </w:rPr>
              <w:t>ft</w:t>
            </w:r>
            <w:r w:rsidR="00303A3B">
              <w:rPr>
                <w:rFonts w:eastAsia="Times New Roman"/>
              </w:rPr>
              <w:t>-</w:t>
            </w:r>
            <w:r w:rsidR="6AE9E98F" w:rsidRPr="6AE9E98F">
              <w:rPr>
                <w:rFonts w:eastAsia="Times New Roman"/>
              </w:rPr>
              <w:t>wide strip of perennial vegetative cover.</w:t>
            </w:r>
          </w:p>
        </w:tc>
        <w:tc>
          <w:tcPr>
            <w:tcW w:w="1164" w:type="dxa"/>
            <w:vAlign w:val="center"/>
          </w:tcPr>
          <w:p w14:paraId="10271E82" w14:textId="77777777" w:rsidR="6AE9E98F" w:rsidRDefault="6AE9E98F">
            <w:r w:rsidRPr="11B8321F">
              <w:t>10</w:t>
            </w:r>
          </w:p>
        </w:tc>
      </w:tr>
      <w:tr w:rsidR="6AE9E98F" w14:paraId="59F53477" w14:textId="77777777" w:rsidTr="4F742AC9">
        <w:tc>
          <w:tcPr>
            <w:tcW w:w="1031" w:type="dxa"/>
            <w:vMerge/>
          </w:tcPr>
          <w:p w14:paraId="300D1D9B" w14:textId="77777777" w:rsidR="00992933" w:rsidRDefault="00992933"/>
        </w:tc>
        <w:tc>
          <w:tcPr>
            <w:tcW w:w="7155" w:type="dxa"/>
            <w:vAlign w:val="center"/>
          </w:tcPr>
          <w:p w14:paraId="02358972" w14:textId="4508204F" w:rsidR="6AE9E98F" w:rsidRDefault="0055615F" w:rsidP="00C5667A">
            <w:pPr>
              <w:pStyle w:val="ListParagraph"/>
              <w:numPr>
                <w:ilvl w:val="0"/>
                <w:numId w:val="37"/>
              </w:numPr>
            </w:pPr>
            <w:r>
              <w:rPr>
                <w:rFonts w:eastAsia="Times New Roman"/>
              </w:rPr>
              <w:t>≥</w:t>
            </w:r>
            <w:r w:rsidR="6AE9E98F" w:rsidRPr="6AE9E98F">
              <w:rPr>
                <w:rFonts w:eastAsia="Times New Roman"/>
              </w:rPr>
              <w:t xml:space="preserve">10% but </w:t>
            </w:r>
            <w:r>
              <w:rPr>
                <w:rFonts w:eastAsia="Times New Roman"/>
              </w:rPr>
              <w:t>&lt;</w:t>
            </w:r>
            <w:r w:rsidR="6AE9E98F" w:rsidRPr="6AE9E98F">
              <w:rPr>
                <w:rFonts w:eastAsia="Times New Roman"/>
              </w:rPr>
              <w:t>50% of the perimeter of the wetland is buffered by a &gt;</w:t>
            </w:r>
            <w:r w:rsidR="00303A3B" w:rsidRPr="6AE9E98F">
              <w:rPr>
                <w:rFonts w:eastAsia="Times New Roman"/>
              </w:rPr>
              <w:t>33</w:t>
            </w:r>
            <w:r w:rsidR="00303A3B">
              <w:rPr>
                <w:rFonts w:eastAsia="Times New Roman"/>
              </w:rPr>
              <w:t>-</w:t>
            </w:r>
            <w:r w:rsidR="001E767D" w:rsidRPr="6AE9E98F">
              <w:rPr>
                <w:rFonts w:eastAsia="Times New Roman"/>
              </w:rPr>
              <w:t>ft</w:t>
            </w:r>
            <w:r w:rsidR="00303A3B">
              <w:rPr>
                <w:rFonts w:eastAsia="Times New Roman"/>
              </w:rPr>
              <w:t>-</w:t>
            </w:r>
            <w:r w:rsidR="6AE9E98F" w:rsidRPr="6AE9E98F">
              <w:rPr>
                <w:rFonts w:eastAsia="Times New Roman"/>
              </w:rPr>
              <w:t>wide strip of perennial vegetative cover.</w:t>
            </w:r>
          </w:p>
        </w:tc>
        <w:tc>
          <w:tcPr>
            <w:tcW w:w="1164" w:type="dxa"/>
            <w:vAlign w:val="center"/>
          </w:tcPr>
          <w:p w14:paraId="5AE68E7D" w14:textId="77777777" w:rsidR="6AE9E98F" w:rsidRDefault="6AE9E98F">
            <w:r w:rsidRPr="11B8321F">
              <w:t>20</w:t>
            </w:r>
          </w:p>
        </w:tc>
      </w:tr>
      <w:tr w:rsidR="6AE9E98F" w14:paraId="61AF06BB" w14:textId="77777777" w:rsidTr="4F742AC9">
        <w:tc>
          <w:tcPr>
            <w:tcW w:w="1031" w:type="dxa"/>
            <w:vMerge/>
          </w:tcPr>
          <w:p w14:paraId="2EEAAF05" w14:textId="77777777" w:rsidR="00992933" w:rsidRDefault="00992933"/>
        </w:tc>
        <w:tc>
          <w:tcPr>
            <w:tcW w:w="7155" w:type="dxa"/>
            <w:vAlign w:val="center"/>
          </w:tcPr>
          <w:p w14:paraId="7C491AF8" w14:textId="79BAB913" w:rsidR="6AE9E98F" w:rsidRDefault="0055615F" w:rsidP="00C5667A">
            <w:pPr>
              <w:pStyle w:val="ListParagraph"/>
              <w:numPr>
                <w:ilvl w:val="0"/>
                <w:numId w:val="37"/>
              </w:numPr>
            </w:pPr>
            <w:r>
              <w:rPr>
                <w:rFonts w:eastAsia="Times New Roman"/>
              </w:rPr>
              <w:t>≥</w:t>
            </w:r>
            <w:r w:rsidR="6AE9E98F" w:rsidRPr="6AE9E98F">
              <w:rPr>
                <w:rFonts w:eastAsia="Times New Roman"/>
              </w:rPr>
              <w:t xml:space="preserve">50% but </w:t>
            </w:r>
            <w:r w:rsidR="00FE6EBB">
              <w:rPr>
                <w:rFonts w:eastAsia="Times New Roman"/>
              </w:rPr>
              <w:t>≤</w:t>
            </w:r>
            <w:r w:rsidR="6AE9E98F" w:rsidRPr="6AE9E98F">
              <w:rPr>
                <w:rFonts w:eastAsia="Times New Roman"/>
              </w:rPr>
              <w:t>75% of the perimeter of wetland is buffered by a &gt;</w:t>
            </w:r>
            <w:r w:rsidR="00303A3B" w:rsidRPr="6AE9E98F">
              <w:rPr>
                <w:rFonts w:eastAsia="Times New Roman"/>
              </w:rPr>
              <w:t>33</w:t>
            </w:r>
            <w:r w:rsidR="00303A3B">
              <w:rPr>
                <w:rFonts w:eastAsia="Times New Roman"/>
              </w:rPr>
              <w:t>-</w:t>
            </w:r>
            <w:r w:rsidR="6AE9E98F" w:rsidRPr="6AE9E98F">
              <w:rPr>
                <w:rFonts w:eastAsia="Times New Roman"/>
              </w:rPr>
              <w:t>ft</w:t>
            </w:r>
            <w:r w:rsidR="00303A3B">
              <w:rPr>
                <w:rFonts w:eastAsia="Times New Roman"/>
              </w:rPr>
              <w:t>-</w:t>
            </w:r>
            <w:r w:rsidR="6AE9E98F" w:rsidRPr="6AE9E98F">
              <w:rPr>
                <w:rFonts w:eastAsia="Times New Roman"/>
              </w:rPr>
              <w:t>wide strip of perennial vegetative cover.</w:t>
            </w:r>
          </w:p>
        </w:tc>
        <w:tc>
          <w:tcPr>
            <w:tcW w:w="1164" w:type="dxa"/>
            <w:vAlign w:val="center"/>
          </w:tcPr>
          <w:p w14:paraId="1B9C993A" w14:textId="77777777" w:rsidR="6AE9E98F" w:rsidRDefault="6AE9E98F">
            <w:r w:rsidRPr="11B8321F">
              <w:t>30</w:t>
            </w:r>
          </w:p>
        </w:tc>
      </w:tr>
      <w:tr w:rsidR="6AE9E98F" w14:paraId="6CA96EEF" w14:textId="77777777" w:rsidTr="4F742AC9">
        <w:tc>
          <w:tcPr>
            <w:tcW w:w="1031" w:type="dxa"/>
            <w:vMerge/>
          </w:tcPr>
          <w:p w14:paraId="12A22AC6" w14:textId="77777777" w:rsidR="00992933" w:rsidRDefault="00992933"/>
        </w:tc>
        <w:tc>
          <w:tcPr>
            <w:tcW w:w="7155" w:type="dxa"/>
            <w:vAlign w:val="center"/>
          </w:tcPr>
          <w:p w14:paraId="724FA48D" w14:textId="2E09260E" w:rsidR="6AE9E98F" w:rsidRDefault="00FE6EBB" w:rsidP="00C5667A">
            <w:pPr>
              <w:pStyle w:val="ListParagraph"/>
              <w:numPr>
                <w:ilvl w:val="0"/>
                <w:numId w:val="37"/>
              </w:numPr>
            </w:pPr>
            <w:r>
              <w:rPr>
                <w:rFonts w:eastAsia="Times New Roman"/>
              </w:rPr>
              <w:t>&gt;</w:t>
            </w:r>
            <w:r w:rsidR="6AE9E98F" w:rsidRPr="6AE9E98F">
              <w:rPr>
                <w:rFonts w:eastAsia="Times New Roman"/>
              </w:rPr>
              <w:t>75% of the perimeter of the wetland is buffered by a &gt;</w:t>
            </w:r>
            <w:r w:rsidR="00303A3B" w:rsidRPr="6AE9E98F">
              <w:rPr>
                <w:rFonts w:eastAsia="Times New Roman"/>
              </w:rPr>
              <w:t>33</w:t>
            </w:r>
            <w:r w:rsidR="00303A3B">
              <w:rPr>
                <w:rFonts w:eastAsia="Times New Roman"/>
              </w:rPr>
              <w:t>-</w:t>
            </w:r>
            <w:r w:rsidR="6AE9E98F" w:rsidRPr="6AE9E98F">
              <w:rPr>
                <w:rFonts w:eastAsia="Times New Roman"/>
              </w:rPr>
              <w:t>ft</w:t>
            </w:r>
            <w:r w:rsidR="00303A3B">
              <w:rPr>
                <w:rFonts w:eastAsia="Times New Roman"/>
              </w:rPr>
              <w:t>-</w:t>
            </w:r>
            <w:r w:rsidR="6AE9E98F" w:rsidRPr="6AE9E98F">
              <w:rPr>
                <w:rFonts w:eastAsia="Times New Roman"/>
              </w:rPr>
              <w:t>wide strip of perennial vegetative cover.</w:t>
            </w:r>
          </w:p>
        </w:tc>
        <w:tc>
          <w:tcPr>
            <w:tcW w:w="1164" w:type="dxa"/>
            <w:vAlign w:val="center"/>
          </w:tcPr>
          <w:p w14:paraId="74689F05" w14:textId="77777777" w:rsidR="6AE9E98F" w:rsidRDefault="6AE9E98F">
            <w:r w:rsidRPr="11B8321F">
              <w:t>40</w:t>
            </w:r>
          </w:p>
        </w:tc>
      </w:tr>
      <w:tr w:rsidR="6AE9E98F" w14:paraId="03C70948" w14:textId="77777777" w:rsidTr="4F742AC9">
        <w:tc>
          <w:tcPr>
            <w:tcW w:w="1031" w:type="dxa"/>
            <w:vMerge w:val="restart"/>
          </w:tcPr>
          <w:p w14:paraId="3B11CB39" w14:textId="77777777" w:rsidR="6AE9E98F" w:rsidRDefault="6AE9E98F" w:rsidP="00C5667A">
            <w:pPr>
              <w:pStyle w:val="ListParagraph"/>
              <w:numPr>
                <w:ilvl w:val="0"/>
                <w:numId w:val="36"/>
              </w:numPr>
            </w:pPr>
          </w:p>
        </w:tc>
        <w:tc>
          <w:tcPr>
            <w:tcW w:w="7155" w:type="dxa"/>
          </w:tcPr>
          <w:p w14:paraId="34AE220C" w14:textId="33CD7BCE" w:rsidR="6AE9E98F" w:rsidRDefault="6AE9E98F" w:rsidP="6AE9E98F">
            <w:r w:rsidRPr="6AE9E98F">
              <w:t xml:space="preserve">What is the quality of the riparian </w:t>
            </w:r>
            <w:del w:id="367" w:author="Breanna Barlow" w:date="2019-03-22T12:35:00Z">
              <w:r w:rsidRPr="6AE9E98F" w:rsidDel="001F2A60">
                <w:delText xml:space="preserve">bugger </w:delText>
              </w:r>
            </w:del>
            <w:ins w:id="368" w:author="Breanna Barlow" w:date="2019-03-22T12:35:00Z">
              <w:r w:rsidR="001F2A60" w:rsidRPr="6AE9E98F">
                <w:t>bu</w:t>
              </w:r>
              <w:r w:rsidR="001F2A60">
                <w:t>ff</w:t>
              </w:r>
              <w:r w:rsidR="001F2A60" w:rsidRPr="6AE9E98F">
                <w:t xml:space="preserve">er </w:t>
              </w:r>
            </w:ins>
            <w:r w:rsidRPr="6AE9E98F">
              <w:t>around the wetland?</w:t>
            </w:r>
          </w:p>
          <w:p w14:paraId="175D061F" w14:textId="13F2338D" w:rsidR="6AE9E98F" w:rsidRDefault="6AE9E98F" w:rsidP="001F3384">
            <w:pPr>
              <w:pStyle w:val="Subtitle"/>
            </w:pPr>
            <w:r w:rsidRPr="6AE9E98F">
              <w:t xml:space="preserve">Instructions: For this element, </w:t>
            </w:r>
            <w:r w:rsidR="000E6F04">
              <w:t>“</w:t>
            </w:r>
            <w:r w:rsidRPr="6AE9E98F">
              <w:t>natural vegetation</w:t>
            </w:r>
            <w:r w:rsidR="000E6F04">
              <w:t>”</w:t>
            </w:r>
            <w:r w:rsidRPr="6AE9E98F">
              <w:t xml:space="preserve"> means plant communities with species native to the site or introduced species that have become </w:t>
            </w:r>
            <w:r w:rsidR="000E6F04">
              <w:t>“</w:t>
            </w:r>
            <w:r w:rsidRPr="6AE9E98F">
              <w:t>naturalized</w:t>
            </w:r>
            <w:r w:rsidR="000E6F04">
              <w:t>”</w:t>
            </w:r>
            <w:r w:rsidRPr="6AE9E98F">
              <w:t xml:space="preserve"> and function similarly to native species.  Plant species should consist of multiple structural layers (e.g., grasses and forbs, shrubs, and trees).</w:t>
            </w:r>
          </w:p>
        </w:tc>
        <w:tc>
          <w:tcPr>
            <w:tcW w:w="1164" w:type="dxa"/>
          </w:tcPr>
          <w:p w14:paraId="66C08BFB" w14:textId="77777777" w:rsidR="6AE9E98F" w:rsidRDefault="6AE9E98F" w:rsidP="6AE9E98F"/>
        </w:tc>
      </w:tr>
      <w:tr w:rsidR="6AE9E98F" w14:paraId="3DF7C96E" w14:textId="77777777" w:rsidTr="4F742AC9">
        <w:tc>
          <w:tcPr>
            <w:tcW w:w="1031" w:type="dxa"/>
            <w:vMerge/>
          </w:tcPr>
          <w:p w14:paraId="05BBD49E" w14:textId="77777777" w:rsidR="00992933" w:rsidRDefault="00992933"/>
        </w:tc>
        <w:tc>
          <w:tcPr>
            <w:tcW w:w="7155" w:type="dxa"/>
            <w:vAlign w:val="center"/>
          </w:tcPr>
          <w:p w14:paraId="11D8737D" w14:textId="4DB05BB3" w:rsidR="6AE9E98F" w:rsidRDefault="6AE9E98F" w:rsidP="00C5667A">
            <w:pPr>
              <w:pStyle w:val="ListParagraph"/>
              <w:numPr>
                <w:ilvl w:val="7"/>
                <w:numId w:val="36"/>
              </w:numPr>
            </w:pPr>
            <w:r w:rsidRPr="6AE9E98F">
              <w:rPr>
                <w:rFonts w:eastAsia="Times New Roman"/>
              </w:rPr>
              <w:t>Little or no natural vegetation. Invasive species widespread (</w:t>
            </w:r>
            <w:r w:rsidR="00FE6EBB">
              <w:rPr>
                <w:rFonts w:eastAsia="Times New Roman"/>
              </w:rPr>
              <w:t>&gt;</w:t>
            </w:r>
            <w:r w:rsidRPr="6AE9E98F">
              <w:rPr>
                <w:rFonts w:eastAsia="Times New Roman"/>
              </w:rPr>
              <w:t>50 % of plant cover).</w:t>
            </w:r>
          </w:p>
        </w:tc>
        <w:tc>
          <w:tcPr>
            <w:tcW w:w="1164" w:type="dxa"/>
            <w:vAlign w:val="center"/>
          </w:tcPr>
          <w:p w14:paraId="37D33DD4" w14:textId="77777777" w:rsidR="6AE9E98F" w:rsidRDefault="6AE9E98F" w:rsidP="6AE9E98F">
            <w:r w:rsidRPr="11B8321F">
              <w:t>4</w:t>
            </w:r>
          </w:p>
        </w:tc>
      </w:tr>
      <w:tr w:rsidR="6AE9E98F" w14:paraId="6519403D" w14:textId="77777777" w:rsidTr="4F742AC9">
        <w:tc>
          <w:tcPr>
            <w:tcW w:w="1031" w:type="dxa"/>
            <w:vMerge/>
          </w:tcPr>
          <w:p w14:paraId="65F74B83" w14:textId="77777777" w:rsidR="00992933" w:rsidRDefault="00992933"/>
        </w:tc>
        <w:tc>
          <w:tcPr>
            <w:tcW w:w="7155" w:type="dxa"/>
            <w:vAlign w:val="center"/>
          </w:tcPr>
          <w:p w14:paraId="5B18D687" w14:textId="01BAB3B4" w:rsidR="6AE9E98F" w:rsidRDefault="6AE9E98F" w:rsidP="00C5667A">
            <w:pPr>
              <w:pStyle w:val="ListParagraph"/>
              <w:numPr>
                <w:ilvl w:val="7"/>
                <w:numId w:val="36"/>
              </w:numPr>
            </w:pPr>
            <w:r w:rsidRPr="6AE9E98F">
              <w:rPr>
                <w:rFonts w:eastAsia="Times New Roman"/>
              </w:rPr>
              <w:t>Natural vegetation compromised by poor management; invasive species (</w:t>
            </w:r>
            <w:r w:rsidR="00FE6EBB">
              <w:rPr>
                <w:rFonts w:eastAsia="Times New Roman"/>
              </w:rPr>
              <w:t>&gt;</w:t>
            </w:r>
            <w:r w:rsidRPr="6AE9E98F">
              <w:rPr>
                <w:rFonts w:eastAsia="Times New Roman"/>
              </w:rPr>
              <w:t>30% but &lt;50% of plant cover).</w:t>
            </w:r>
          </w:p>
        </w:tc>
        <w:tc>
          <w:tcPr>
            <w:tcW w:w="1164" w:type="dxa"/>
            <w:vAlign w:val="center"/>
          </w:tcPr>
          <w:p w14:paraId="62EACF22" w14:textId="77777777" w:rsidR="6AE9E98F" w:rsidRDefault="6AE9E98F">
            <w:r w:rsidRPr="11B8321F">
              <w:t>12</w:t>
            </w:r>
          </w:p>
        </w:tc>
      </w:tr>
      <w:tr w:rsidR="6AE9E98F" w14:paraId="774216FB" w14:textId="77777777" w:rsidTr="4F742AC9">
        <w:tc>
          <w:tcPr>
            <w:tcW w:w="1031" w:type="dxa"/>
            <w:vMerge/>
          </w:tcPr>
          <w:p w14:paraId="14C24BCA" w14:textId="77777777" w:rsidR="00992933" w:rsidRDefault="00992933"/>
        </w:tc>
        <w:tc>
          <w:tcPr>
            <w:tcW w:w="7155" w:type="dxa"/>
            <w:vAlign w:val="center"/>
          </w:tcPr>
          <w:p w14:paraId="7CE23FDF" w14:textId="728CB36A" w:rsidR="6AE9E98F" w:rsidRDefault="6AE9E98F" w:rsidP="00C5667A">
            <w:pPr>
              <w:pStyle w:val="ListParagraph"/>
              <w:numPr>
                <w:ilvl w:val="7"/>
                <w:numId w:val="36"/>
              </w:numPr>
            </w:pPr>
            <w:r w:rsidRPr="6AE9E98F">
              <w:rPr>
                <w:rFonts w:eastAsia="Times New Roman"/>
              </w:rPr>
              <w:t xml:space="preserve">Natural and diverse riparian vegetation with composition, </w:t>
            </w:r>
            <w:r w:rsidR="00FB5B18" w:rsidRPr="6AE9E98F">
              <w:rPr>
                <w:rFonts w:eastAsia="Times New Roman"/>
              </w:rPr>
              <w:t>density,</w:t>
            </w:r>
            <w:r w:rsidRPr="6AE9E98F">
              <w:rPr>
                <w:rFonts w:eastAsia="Times New Roman"/>
              </w:rPr>
              <w:t xml:space="preserve"> and age structure appropriate for the site, invasive species (</w:t>
            </w:r>
            <w:r w:rsidR="0055615F">
              <w:rPr>
                <w:rFonts w:eastAsia="Times New Roman"/>
              </w:rPr>
              <w:t>&lt;</w:t>
            </w:r>
            <w:r w:rsidRPr="6AE9E98F">
              <w:rPr>
                <w:rFonts w:eastAsia="Times New Roman"/>
              </w:rPr>
              <w:t>30% of plant cover), and landowner is taking measures to control their spread.</w:t>
            </w:r>
          </w:p>
        </w:tc>
        <w:tc>
          <w:tcPr>
            <w:tcW w:w="1164" w:type="dxa"/>
            <w:vAlign w:val="center"/>
          </w:tcPr>
          <w:p w14:paraId="0EB956C2" w14:textId="77777777" w:rsidR="6AE9E98F" w:rsidRDefault="6AE9E98F" w:rsidP="6AE9E98F">
            <w:r w:rsidRPr="11B8321F">
              <w:t>28</w:t>
            </w:r>
          </w:p>
        </w:tc>
      </w:tr>
      <w:tr w:rsidR="6AE9E98F" w14:paraId="78E6649F" w14:textId="77777777" w:rsidTr="4F742AC9">
        <w:tc>
          <w:tcPr>
            <w:tcW w:w="1031" w:type="dxa"/>
            <w:vMerge/>
          </w:tcPr>
          <w:p w14:paraId="3D789877" w14:textId="77777777" w:rsidR="00992933" w:rsidRDefault="00992933"/>
        </w:tc>
        <w:tc>
          <w:tcPr>
            <w:tcW w:w="7155" w:type="dxa"/>
            <w:vAlign w:val="center"/>
          </w:tcPr>
          <w:p w14:paraId="567DDBAE" w14:textId="77777777" w:rsidR="6AE9E98F" w:rsidRDefault="6AE9E98F" w:rsidP="00C5667A">
            <w:pPr>
              <w:pStyle w:val="ListParagraph"/>
              <w:numPr>
                <w:ilvl w:val="7"/>
                <w:numId w:val="36"/>
              </w:numPr>
            </w:pPr>
            <w:r w:rsidRPr="6AE9E98F">
              <w:rPr>
                <w:rFonts w:eastAsia="Times New Roman"/>
              </w:rPr>
              <w:t xml:space="preserve">Natural and diverse riparian vegetation with composition, </w:t>
            </w:r>
            <w:r w:rsidR="00FB5B18" w:rsidRPr="6AE9E98F">
              <w:rPr>
                <w:rFonts w:eastAsia="Times New Roman"/>
              </w:rPr>
              <w:t>density,</w:t>
            </w:r>
            <w:r w:rsidRPr="6AE9E98F">
              <w:rPr>
                <w:rFonts w:eastAsia="Times New Roman"/>
              </w:rPr>
              <w:t xml:space="preserve"> and age structure appropriate for the site. Little or no invasive species present.</w:t>
            </w:r>
          </w:p>
        </w:tc>
        <w:tc>
          <w:tcPr>
            <w:tcW w:w="1164" w:type="dxa"/>
            <w:vAlign w:val="center"/>
          </w:tcPr>
          <w:p w14:paraId="356182DF" w14:textId="77777777" w:rsidR="6AE9E98F" w:rsidRDefault="6AE9E98F" w:rsidP="6AE9E98F">
            <w:r w:rsidRPr="11B8321F">
              <w:t>40</w:t>
            </w:r>
          </w:p>
        </w:tc>
      </w:tr>
    </w:tbl>
    <w:p w14:paraId="39AF3022" w14:textId="77777777" w:rsidR="6AE9E98F" w:rsidRDefault="6AE9E98F" w:rsidP="6AE9E98F">
      <w:pPr>
        <w:rPr>
          <w:rStyle w:val="Emphasis"/>
        </w:rPr>
      </w:pPr>
    </w:p>
    <w:p w14:paraId="10D6524F" w14:textId="1ACBDE1A" w:rsidR="4589CC4B" w:rsidRDefault="152EAF48">
      <w:r>
        <w:t xml:space="preserve">Conservation </w:t>
      </w:r>
      <w:r w:rsidR="007B3016">
        <w:t>practices and activities</w:t>
      </w:r>
      <w:r>
        <w:t xml:space="preserve"> are then added to the existing condition to determine the state of the management system. </w:t>
      </w:r>
      <w:r w:rsidR="00A83FDF">
        <w:t>Some example practice points are identified below</w:t>
      </w:r>
      <w:r w:rsidR="002049EE">
        <w:t>.</w:t>
      </w:r>
    </w:p>
    <w:p w14:paraId="09205EE5" w14:textId="24D2A9E9" w:rsidR="00522E6E" w:rsidRDefault="00522E6E" w:rsidP="23D76F06">
      <w:pPr>
        <w:pStyle w:val="Caption"/>
        <w:rPr>
          <w:sz w:val="22"/>
          <w:szCs w:val="22"/>
        </w:rPr>
      </w:pPr>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135</w:t>
      </w:r>
      <w:r w:rsidRPr="00610EA9">
        <w:fldChar w:fldCharType="end"/>
      </w:r>
      <w:r>
        <w:rPr>
          <w:sz w:val="22"/>
          <w:szCs w:val="22"/>
        </w:rPr>
        <w:t>:</w:t>
      </w:r>
      <w:r w:rsidRPr="4589CC4B">
        <w:rPr>
          <w:sz w:val="22"/>
          <w:szCs w:val="22"/>
        </w:rPr>
        <w:t xml:space="preserve"> Typical Practices Affecting Aquatic Habitat</w:t>
      </w:r>
    </w:p>
    <w:tbl>
      <w:tblPr>
        <w:tblStyle w:val="TableGrid"/>
        <w:tblW w:w="9355" w:type="dxa"/>
        <w:tblLook w:val="04A0" w:firstRow="1" w:lastRow="0" w:firstColumn="1" w:lastColumn="0" w:noHBand="0" w:noVBand="1"/>
      </w:tblPr>
      <w:tblGrid>
        <w:gridCol w:w="6025"/>
        <w:gridCol w:w="3330"/>
      </w:tblGrid>
      <w:tr w:rsidR="0096003F" w14:paraId="1A49D57A" w14:textId="77777777" w:rsidTr="0029467D">
        <w:tc>
          <w:tcPr>
            <w:tcW w:w="6025" w:type="dxa"/>
            <w:shd w:val="clear" w:color="auto" w:fill="D9E2F3" w:themeFill="accent1" w:themeFillTint="33"/>
          </w:tcPr>
          <w:p w14:paraId="39E52187" w14:textId="77777777" w:rsidR="0096003F" w:rsidRDefault="0096003F" w:rsidP="172093F8">
            <w:r>
              <w:t>Conservation Practices*</w:t>
            </w:r>
          </w:p>
        </w:tc>
        <w:tc>
          <w:tcPr>
            <w:tcW w:w="3330" w:type="dxa"/>
            <w:shd w:val="clear" w:color="auto" w:fill="D9E2F3" w:themeFill="accent1" w:themeFillTint="33"/>
          </w:tcPr>
          <w:p w14:paraId="26440393" w14:textId="77777777" w:rsidR="0096003F" w:rsidRDefault="0096003F" w:rsidP="172093F8">
            <w:r>
              <w:t>Conservation Management Points</w:t>
            </w:r>
          </w:p>
        </w:tc>
      </w:tr>
      <w:tr w:rsidR="0096003F" w14:paraId="2C5826BB" w14:textId="77777777" w:rsidTr="0029467D">
        <w:tc>
          <w:tcPr>
            <w:tcW w:w="6025" w:type="dxa"/>
          </w:tcPr>
          <w:p w14:paraId="1D8F7034" w14:textId="77777777" w:rsidR="0096003F" w:rsidRDefault="0096003F" w:rsidP="172093F8">
            <w:r>
              <w:t>Aquatic Organism Passage (396)</w:t>
            </w:r>
          </w:p>
        </w:tc>
        <w:tc>
          <w:tcPr>
            <w:tcW w:w="3330" w:type="dxa"/>
          </w:tcPr>
          <w:p w14:paraId="22D04E4A" w14:textId="77777777" w:rsidR="0096003F" w:rsidRDefault="0096003F" w:rsidP="00E106C1">
            <w:r>
              <w:t>40</w:t>
            </w:r>
          </w:p>
        </w:tc>
      </w:tr>
      <w:tr w:rsidR="0096003F" w14:paraId="21585EA2" w14:textId="77777777" w:rsidTr="0029467D">
        <w:tc>
          <w:tcPr>
            <w:tcW w:w="6025" w:type="dxa"/>
          </w:tcPr>
          <w:p w14:paraId="4CD2901A" w14:textId="77777777" w:rsidR="0096003F" w:rsidRDefault="0096003F" w:rsidP="172093F8">
            <w:r>
              <w:t>Restoration and Management of Rare or Declining Habitats (643)</w:t>
            </w:r>
          </w:p>
        </w:tc>
        <w:tc>
          <w:tcPr>
            <w:tcW w:w="3330" w:type="dxa"/>
          </w:tcPr>
          <w:p w14:paraId="44EF09D1" w14:textId="77777777" w:rsidR="0096003F" w:rsidRDefault="0096003F" w:rsidP="00E106C1">
            <w:r>
              <w:t>40</w:t>
            </w:r>
          </w:p>
        </w:tc>
      </w:tr>
      <w:tr w:rsidR="0096003F" w14:paraId="1868BE5D" w14:textId="77777777" w:rsidTr="0029467D">
        <w:tc>
          <w:tcPr>
            <w:tcW w:w="6025" w:type="dxa"/>
          </w:tcPr>
          <w:p w14:paraId="5633402C" w14:textId="77777777" w:rsidR="0096003F" w:rsidRDefault="0096003F" w:rsidP="172093F8">
            <w:r w:rsidRPr="004D6985">
              <w:t>Shallow Water Development and Management (646)</w:t>
            </w:r>
          </w:p>
        </w:tc>
        <w:tc>
          <w:tcPr>
            <w:tcW w:w="3330" w:type="dxa"/>
          </w:tcPr>
          <w:p w14:paraId="0731B13A" w14:textId="77777777" w:rsidR="0096003F" w:rsidRDefault="0096003F" w:rsidP="00E106C1">
            <w:r>
              <w:t>40</w:t>
            </w:r>
          </w:p>
        </w:tc>
      </w:tr>
      <w:tr w:rsidR="0096003F" w14:paraId="354BA602" w14:textId="77777777" w:rsidTr="0029467D">
        <w:tc>
          <w:tcPr>
            <w:tcW w:w="6025" w:type="dxa"/>
          </w:tcPr>
          <w:p w14:paraId="055BA36C" w14:textId="77777777" w:rsidR="0096003F" w:rsidRDefault="0096003F" w:rsidP="172093F8">
            <w:r>
              <w:t>Stream Habitat Improvement and Management (395)</w:t>
            </w:r>
          </w:p>
        </w:tc>
        <w:tc>
          <w:tcPr>
            <w:tcW w:w="3330" w:type="dxa"/>
          </w:tcPr>
          <w:p w14:paraId="27990B1A" w14:textId="77777777" w:rsidR="0096003F" w:rsidRDefault="0096003F" w:rsidP="00E106C1">
            <w:r>
              <w:t>40</w:t>
            </w:r>
          </w:p>
        </w:tc>
      </w:tr>
      <w:tr w:rsidR="0096003F" w14:paraId="22E67955" w14:textId="77777777" w:rsidTr="0029467D">
        <w:tc>
          <w:tcPr>
            <w:tcW w:w="6025" w:type="dxa"/>
          </w:tcPr>
          <w:p w14:paraId="322C7218" w14:textId="77777777" w:rsidR="0096003F" w:rsidRDefault="0096003F" w:rsidP="172093F8">
            <w:r>
              <w:t>Wetland Enhancement (659)</w:t>
            </w:r>
          </w:p>
        </w:tc>
        <w:tc>
          <w:tcPr>
            <w:tcW w:w="3330" w:type="dxa"/>
          </w:tcPr>
          <w:p w14:paraId="6E21D49D" w14:textId="77777777" w:rsidR="0096003F" w:rsidRDefault="0096003F" w:rsidP="00E106C1">
            <w:r>
              <w:t>40</w:t>
            </w:r>
          </w:p>
        </w:tc>
      </w:tr>
      <w:tr w:rsidR="0096003F" w14:paraId="2C7DBB7B" w14:textId="77777777" w:rsidTr="0029467D">
        <w:tc>
          <w:tcPr>
            <w:tcW w:w="6025" w:type="dxa"/>
          </w:tcPr>
          <w:p w14:paraId="7EC973BD" w14:textId="77777777" w:rsidR="0096003F" w:rsidRDefault="0096003F" w:rsidP="172093F8">
            <w:r>
              <w:t>Wetland Restoration (657)</w:t>
            </w:r>
          </w:p>
        </w:tc>
        <w:tc>
          <w:tcPr>
            <w:tcW w:w="3330" w:type="dxa"/>
          </w:tcPr>
          <w:p w14:paraId="116A0CE7" w14:textId="77777777" w:rsidR="0096003F" w:rsidRDefault="0096003F" w:rsidP="00E106C1">
            <w:r>
              <w:t>40</w:t>
            </w:r>
          </w:p>
        </w:tc>
      </w:tr>
      <w:tr w:rsidR="0096003F" w14:paraId="76626CC4" w14:textId="77777777" w:rsidTr="0029467D">
        <w:tc>
          <w:tcPr>
            <w:tcW w:w="6025" w:type="dxa"/>
          </w:tcPr>
          <w:p w14:paraId="6E8E350C" w14:textId="77777777" w:rsidR="0096003F" w:rsidRDefault="0096003F" w:rsidP="172093F8">
            <w:r>
              <w:t>Wetland Wildlife Habitat Management (644)</w:t>
            </w:r>
          </w:p>
        </w:tc>
        <w:tc>
          <w:tcPr>
            <w:tcW w:w="3330" w:type="dxa"/>
          </w:tcPr>
          <w:p w14:paraId="6096059E" w14:textId="77777777" w:rsidR="0096003F" w:rsidRDefault="0096003F" w:rsidP="00E106C1">
            <w:r>
              <w:t>40</w:t>
            </w:r>
          </w:p>
        </w:tc>
      </w:tr>
      <w:tr w:rsidR="0096003F" w14:paraId="18FD745A" w14:textId="77777777" w:rsidTr="0029467D">
        <w:tc>
          <w:tcPr>
            <w:tcW w:w="6025" w:type="dxa"/>
          </w:tcPr>
          <w:p w14:paraId="38F38A66" w14:textId="77777777" w:rsidR="0096003F" w:rsidRDefault="0096003F" w:rsidP="172093F8">
            <w:r>
              <w:t>Riparian Forest Buffer (391)</w:t>
            </w:r>
          </w:p>
        </w:tc>
        <w:tc>
          <w:tcPr>
            <w:tcW w:w="3330" w:type="dxa"/>
          </w:tcPr>
          <w:p w14:paraId="721133CF" w14:textId="77777777" w:rsidR="0096003F" w:rsidRDefault="0096003F" w:rsidP="00E106C1">
            <w:r>
              <w:t>10</w:t>
            </w:r>
          </w:p>
        </w:tc>
      </w:tr>
      <w:tr w:rsidR="0096003F" w14:paraId="20A615F3" w14:textId="77777777" w:rsidTr="0029467D">
        <w:tc>
          <w:tcPr>
            <w:tcW w:w="6025" w:type="dxa"/>
          </w:tcPr>
          <w:p w14:paraId="1DC7E56F" w14:textId="77777777" w:rsidR="0096003F" w:rsidRDefault="0096003F" w:rsidP="172093F8">
            <w:r>
              <w:t>Riparian Herbaceous Cover (390)</w:t>
            </w:r>
          </w:p>
        </w:tc>
        <w:tc>
          <w:tcPr>
            <w:tcW w:w="3330" w:type="dxa"/>
          </w:tcPr>
          <w:p w14:paraId="18B98814" w14:textId="77777777" w:rsidR="0096003F" w:rsidRDefault="0096003F" w:rsidP="00E106C1">
            <w:r>
              <w:t>10</w:t>
            </w:r>
          </w:p>
        </w:tc>
      </w:tr>
      <w:tr w:rsidR="0096003F" w14:paraId="5DD62455" w14:textId="77777777" w:rsidTr="0029467D">
        <w:tc>
          <w:tcPr>
            <w:tcW w:w="6025" w:type="dxa"/>
          </w:tcPr>
          <w:p w14:paraId="1EA4C4F9" w14:textId="77777777" w:rsidR="0096003F" w:rsidRDefault="0096003F" w:rsidP="172093F8">
            <w:r>
              <w:t>Structures for Wildlife (649)</w:t>
            </w:r>
          </w:p>
        </w:tc>
        <w:tc>
          <w:tcPr>
            <w:tcW w:w="3330" w:type="dxa"/>
          </w:tcPr>
          <w:p w14:paraId="3225590D" w14:textId="77777777" w:rsidR="0096003F" w:rsidRDefault="0096003F" w:rsidP="00E106C1">
            <w:r>
              <w:t>10</w:t>
            </w:r>
          </w:p>
        </w:tc>
      </w:tr>
      <w:tr w:rsidR="0096003F" w14:paraId="75B845E2" w14:textId="77777777" w:rsidTr="0029467D">
        <w:tc>
          <w:tcPr>
            <w:tcW w:w="6025" w:type="dxa"/>
          </w:tcPr>
          <w:p w14:paraId="5F620B1C" w14:textId="77777777" w:rsidR="0096003F" w:rsidRPr="007C61D2" w:rsidRDefault="0096003F" w:rsidP="172093F8">
            <w:r w:rsidRPr="007C61D2">
              <w:t>Tree/Shrub Establishment</w:t>
            </w:r>
            <w:r>
              <w:t xml:space="preserve"> (612)</w:t>
            </w:r>
          </w:p>
        </w:tc>
        <w:tc>
          <w:tcPr>
            <w:tcW w:w="3330" w:type="dxa"/>
          </w:tcPr>
          <w:p w14:paraId="4F511C52" w14:textId="77777777" w:rsidR="0096003F" w:rsidRDefault="0096003F" w:rsidP="00E106C1">
            <w:r>
              <w:t>10</w:t>
            </w:r>
          </w:p>
        </w:tc>
      </w:tr>
      <w:tr w:rsidR="0096003F" w14:paraId="21EED763" w14:textId="77777777" w:rsidTr="0029467D">
        <w:tc>
          <w:tcPr>
            <w:tcW w:w="6025" w:type="dxa"/>
          </w:tcPr>
          <w:p w14:paraId="395DF5F9" w14:textId="77777777" w:rsidR="0096003F" w:rsidRDefault="0096003F" w:rsidP="172093F8">
            <w:r w:rsidRPr="00EA2255">
              <w:t>Critical Area Planting (342)</w:t>
            </w:r>
          </w:p>
        </w:tc>
        <w:tc>
          <w:tcPr>
            <w:tcW w:w="3330" w:type="dxa"/>
          </w:tcPr>
          <w:p w14:paraId="64B2297F" w14:textId="77777777" w:rsidR="0096003F" w:rsidRDefault="0096003F" w:rsidP="00E106C1">
            <w:r>
              <w:t>5</w:t>
            </w:r>
          </w:p>
        </w:tc>
      </w:tr>
      <w:tr w:rsidR="0096003F" w14:paraId="15A10AE4" w14:textId="77777777" w:rsidTr="0029467D">
        <w:tc>
          <w:tcPr>
            <w:tcW w:w="6025" w:type="dxa"/>
          </w:tcPr>
          <w:p w14:paraId="62C9BA2B" w14:textId="609010C8" w:rsidR="0096003F" w:rsidRDefault="0096003F" w:rsidP="172093F8">
            <w:del w:id="369" w:author="Breanna Barlow" w:date="2019-03-22T12:35:00Z">
              <w:r w:rsidRPr="008A787D" w:rsidDel="00883EA0">
                <w:lastRenderedPageBreak/>
                <w:delText>Fence (382)</w:delText>
              </w:r>
            </w:del>
            <w:ins w:id="370" w:author="Breanna Barlow" w:date="2019-03-22T12:35:00Z">
              <w:r w:rsidR="00883EA0">
                <w:t>Access Control</w:t>
              </w:r>
            </w:ins>
          </w:p>
        </w:tc>
        <w:tc>
          <w:tcPr>
            <w:tcW w:w="3330" w:type="dxa"/>
          </w:tcPr>
          <w:p w14:paraId="6FF7EF37" w14:textId="77777777" w:rsidR="0096003F" w:rsidRDefault="0096003F" w:rsidP="00E106C1">
            <w:r>
              <w:t>5</w:t>
            </w:r>
          </w:p>
        </w:tc>
      </w:tr>
      <w:tr w:rsidR="0096003F" w14:paraId="4EB86260" w14:textId="77777777" w:rsidTr="0029467D">
        <w:tc>
          <w:tcPr>
            <w:tcW w:w="6025" w:type="dxa"/>
          </w:tcPr>
          <w:p w14:paraId="5E2B94AF" w14:textId="77777777" w:rsidR="0096003F" w:rsidRDefault="0096003F" w:rsidP="172093F8">
            <w:r w:rsidRPr="00FE307B">
              <w:t>Field Border</w:t>
            </w:r>
            <w:r>
              <w:t xml:space="preserve"> (386)</w:t>
            </w:r>
          </w:p>
        </w:tc>
        <w:tc>
          <w:tcPr>
            <w:tcW w:w="3330" w:type="dxa"/>
          </w:tcPr>
          <w:p w14:paraId="48F3DED5" w14:textId="77777777" w:rsidR="0096003F" w:rsidRDefault="0096003F" w:rsidP="00E106C1">
            <w:r>
              <w:t>5</w:t>
            </w:r>
          </w:p>
        </w:tc>
      </w:tr>
      <w:tr w:rsidR="0096003F" w14:paraId="6D861BC4" w14:textId="77777777" w:rsidTr="0029467D">
        <w:tc>
          <w:tcPr>
            <w:tcW w:w="6025" w:type="dxa"/>
          </w:tcPr>
          <w:p w14:paraId="12A2E447" w14:textId="77777777" w:rsidR="0096003F" w:rsidRDefault="0096003F" w:rsidP="172093F8">
            <w:r>
              <w:t>Hedgerow Planting (422)</w:t>
            </w:r>
          </w:p>
        </w:tc>
        <w:tc>
          <w:tcPr>
            <w:tcW w:w="3330" w:type="dxa"/>
          </w:tcPr>
          <w:p w14:paraId="0E1C44BF" w14:textId="77777777" w:rsidR="0096003F" w:rsidRDefault="0096003F" w:rsidP="00E106C1">
            <w:r>
              <w:t>5</w:t>
            </w:r>
          </w:p>
        </w:tc>
      </w:tr>
      <w:tr w:rsidR="0096003F" w14:paraId="4B7D4E5C" w14:textId="77777777" w:rsidTr="0029467D">
        <w:tc>
          <w:tcPr>
            <w:tcW w:w="6025" w:type="dxa"/>
          </w:tcPr>
          <w:p w14:paraId="4CE419E0" w14:textId="77777777" w:rsidR="0096003F" w:rsidRDefault="0096003F" w:rsidP="172093F8">
            <w:r w:rsidRPr="3790D5C7">
              <w:rPr>
                <w:rFonts w:ascii="Calibri" w:eastAsia="Calibri" w:hAnsi="Calibri" w:cs="Calibri"/>
              </w:rPr>
              <w:t>Herbaceous Weed Treatment (315)</w:t>
            </w:r>
          </w:p>
        </w:tc>
        <w:tc>
          <w:tcPr>
            <w:tcW w:w="3330" w:type="dxa"/>
          </w:tcPr>
          <w:p w14:paraId="65C180F6" w14:textId="77777777" w:rsidR="0096003F" w:rsidRDefault="0096003F" w:rsidP="00E106C1">
            <w:r>
              <w:t>5</w:t>
            </w:r>
          </w:p>
        </w:tc>
      </w:tr>
      <w:tr w:rsidR="0096003F" w14:paraId="746AA912" w14:textId="77777777" w:rsidTr="0029467D">
        <w:tc>
          <w:tcPr>
            <w:tcW w:w="6025" w:type="dxa"/>
          </w:tcPr>
          <w:p w14:paraId="29D8AD79" w14:textId="77777777" w:rsidR="0096003F" w:rsidRDefault="0096003F" w:rsidP="172093F8">
            <w:r w:rsidRPr="006951F7">
              <w:t>Prescribed Grazing (528)</w:t>
            </w:r>
          </w:p>
        </w:tc>
        <w:tc>
          <w:tcPr>
            <w:tcW w:w="3330" w:type="dxa"/>
          </w:tcPr>
          <w:p w14:paraId="7883D40B" w14:textId="77777777" w:rsidR="0096003F" w:rsidRDefault="0096003F" w:rsidP="00E106C1">
            <w:r>
              <w:t>5</w:t>
            </w:r>
          </w:p>
        </w:tc>
      </w:tr>
      <w:tr w:rsidR="0096003F" w14:paraId="6BCD936C" w14:textId="77777777" w:rsidTr="0029467D">
        <w:tc>
          <w:tcPr>
            <w:tcW w:w="6025" w:type="dxa"/>
          </w:tcPr>
          <w:p w14:paraId="3AE51A24" w14:textId="77777777" w:rsidR="0096003F" w:rsidRDefault="0096003F" w:rsidP="172093F8">
            <w:r w:rsidRPr="009677EF">
              <w:t>Road/Trail/Landing Closure and Treatment (654)</w:t>
            </w:r>
          </w:p>
        </w:tc>
        <w:tc>
          <w:tcPr>
            <w:tcW w:w="3330" w:type="dxa"/>
          </w:tcPr>
          <w:p w14:paraId="0228A1A3" w14:textId="77777777" w:rsidR="0096003F" w:rsidRDefault="0096003F" w:rsidP="00E106C1">
            <w:r>
              <w:t>5</w:t>
            </w:r>
          </w:p>
        </w:tc>
      </w:tr>
      <w:tr w:rsidR="0096003F" w14:paraId="18E22494" w14:textId="77777777" w:rsidTr="0029467D">
        <w:tc>
          <w:tcPr>
            <w:tcW w:w="6025" w:type="dxa"/>
          </w:tcPr>
          <w:p w14:paraId="489D92B1" w14:textId="77777777" w:rsidR="0096003F" w:rsidRDefault="0096003F" w:rsidP="172093F8">
            <w:r w:rsidRPr="00B46337">
              <w:t>Trails and Walkways (575)</w:t>
            </w:r>
          </w:p>
        </w:tc>
        <w:tc>
          <w:tcPr>
            <w:tcW w:w="3330" w:type="dxa"/>
          </w:tcPr>
          <w:p w14:paraId="601175D4" w14:textId="77777777" w:rsidR="0096003F" w:rsidRDefault="0096003F" w:rsidP="00E106C1">
            <w:r>
              <w:t>5</w:t>
            </w:r>
          </w:p>
        </w:tc>
      </w:tr>
      <w:tr w:rsidR="0096003F" w14:paraId="50C3AFA7" w14:textId="77777777" w:rsidTr="0029467D">
        <w:tc>
          <w:tcPr>
            <w:tcW w:w="6025" w:type="dxa"/>
          </w:tcPr>
          <w:p w14:paraId="36A1FE15" w14:textId="77777777" w:rsidR="0096003F" w:rsidRPr="006917E1" w:rsidRDefault="0096003F" w:rsidP="172093F8">
            <w:r w:rsidRPr="006917E1">
              <w:rPr>
                <w:rFonts w:ascii="Calibri" w:eastAsia="Calibri" w:hAnsi="Calibri" w:cs="Calibri"/>
              </w:rPr>
              <w:t>Watering Facility (614)</w:t>
            </w:r>
          </w:p>
        </w:tc>
        <w:tc>
          <w:tcPr>
            <w:tcW w:w="3330" w:type="dxa"/>
          </w:tcPr>
          <w:p w14:paraId="7F9D4DEE" w14:textId="77777777" w:rsidR="0096003F" w:rsidRPr="006917E1" w:rsidRDefault="0096003F" w:rsidP="00E106C1">
            <w:r w:rsidRPr="006917E1">
              <w:t>5</w:t>
            </w:r>
          </w:p>
        </w:tc>
      </w:tr>
      <w:tr w:rsidR="0096003F" w14:paraId="1CF2C868" w14:textId="77777777" w:rsidTr="0029467D">
        <w:tc>
          <w:tcPr>
            <w:tcW w:w="6025" w:type="dxa"/>
          </w:tcPr>
          <w:p w14:paraId="7E366DCF" w14:textId="77777777" w:rsidR="0096003F" w:rsidRPr="006917E1" w:rsidRDefault="0096003F" w:rsidP="172093F8">
            <w:r w:rsidRPr="006917E1">
              <w:t>Wildlife Habitat Plantings (420)</w:t>
            </w:r>
          </w:p>
        </w:tc>
        <w:tc>
          <w:tcPr>
            <w:tcW w:w="3330" w:type="dxa"/>
          </w:tcPr>
          <w:p w14:paraId="091F9DBB" w14:textId="77777777" w:rsidR="0096003F" w:rsidRPr="006917E1" w:rsidRDefault="0096003F" w:rsidP="00E106C1">
            <w:r w:rsidRPr="006917E1">
              <w:t>5</w:t>
            </w:r>
          </w:p>
        </w:tc>
      </w:tr>
    </w:tbl>
    <w:p w14:paraId="48FCACE8" w14:textId="77777777" w:rsidR="4589CC4B" w:rsidRDefault="588C30EE" w:rsidP="4589CC4B">
      <w:r>
        <w:t>*Supporting practices may be necessary to support the above practices, and will be identified as necessary supporting practices, but do not add conservation management points to the total. See Appendix B for list of supporting practices applicable to Wildlife, Aquatic Habitat.</w:t>
      </w:r>
    </w:p>
    <w:p w14:paraId="20821327" w14:textId="77777777" w:rsidR="588C30EE" w:rsidRDefault="588C30EE" w:rsidP="588C30EE"/>
    <w:p w14:paraId="392594F6" w14:textId="77777777" w:rsidR="588C30EE" w:rsidRPr="006A408D" w:rsidRDefault="289ECEEA" w:rsidP="289ECEEA">
      <w:pPr>
        <w:pStyle w:val="Heading2"/>
        <w:rPr>
          <w:b/>
          <w:color w:val="C00000"/>
        </w:rPr>
      </w:pPr>
      <w:bookmarkStart w:id="371" w:name="_Toc535524420"/>
      <w:bookmarkStart w:id="372" w:name="_Toc2079944"/>
      <w:r w:rsidRPr="00865861">
        <w:rPr>
          <w:b/>
        </w:rPr>
        <w:t>Elevated Water Temperature (Water Temperature)</w:t>
      </w:r>
      <w:bookmarkEnd w:id="371"/>
      <w:bookmarkEnd w:id="372"/>
    </w:p>
    <w:p w14:paraId="71D07A61" w14:textId="0143D30E" w:rsidR="588C30EE" w:rsidRDefault="588C30EE" w:rsidP="588C30EE">
      <w:pPr>
        <w:rPr>
          <w:rFonts w:ascii="Calibri" w:eastAsia="Times New Roman" w:hAnsi="Calibri" w:cs="Calibri"/>
        </w:rPr>
      </w:pPr>
      <w:r w:rsidRPr="588C30EE">
        <w:rPr>
          <w:b/>
          <w:bCs/>
        </w:rPr>
        <w:t>Description:</w:t>
      </w:r>
      <w:r>
        <w:t xml:space="preserve">  </w:t>
      </w:r>
      <w:r w:rsidRPr="588C30EE">
        <w:rPr>
          <w:rFonts w:ascii="Calibri" w:eastAsia="Times New Roman" w:hAnsi="Calibri" w:cs="Calibri"/>
        </w:rPr>
        <w:t xml:space="preserve">Surface water temperatures exceed </w:t>
      </w:r>
      <w:r w:rsidR="00897F8B">
        <w:rPr>
          <w:rFonts w:ascii="Calibri" w:eastAsia="Times New Roman" w:hAnsi="Calibri" w:cs="Calibri"/>
        </w:rPr>
        <w:t>S</w:t>
      </w:r>
      <w:r w:rsidR="00897F8B" w:rsidRPr="588C30EE">
        <w:rPr>
          <w:rFonts w:ascii="Calibri" w:eastAsia="Times New Roman" w:hAnsi="Calibri" w:cs="Calibri"/>
        </w:rPr>
        <w:t>tate</w:t>
      </w:r>
      <w:r w:rsidR="00897F8B">
        <w:rPr>
          <w:rFonts w:ascii="Calibri" w:eastAsia="Times New Roman" w:hAnsi="Calibri" w:cs="Calibri"/>
        </w:rPr>
        <w:t xml:space="preserve"> or F</w:t>
      </w:r>
      <w:r w:rsidR="00897F8B" w:rsidRPr="588C30EE">
        <w:rPr>
          <w:rFonts w:ascii="Calibri" w:eastAsia="Times New Roman" w:hAnsi="Calibri" w:cs="Calibri"/>
        </w:rPr>
        <w:t xml:space="preserve">ederal </w:t>
      </w:r>
      <w:r w:rsidRPr="588C30EE">
        <w:rPr>
          <w:rFonts w:ascii="Calibri" w:eastAsia="Times New Roman" w:hAnsi="Calibri" w:cs="Calibri"/>
        </w:rPr>
        <w:t>standards in downstream receiving waters.</w:t>
      </w:r>
    </w:p>
    <w:p w14:paraId="65F3D359" w14:textId="22046E8B" w:rsidR="588C30EE" w:rsidRDefault="588C30EE">
      <w:r w:rsidRPr="588C30EE">
        <w:rPr>
          <w:b/>
          <w:bCs/>
        </w:rPr>
        <w:t>Objective:</w:t>
      </w:r>
      <w:r>
        <w:t xml:space="preserve">  To lower stream water temperature or prevent additional water temperature increases in downstream receiving waters.</w:t>
      </w:r>
    </w:p>
    <w:p w14:paraId="55FFDDC4" w14:textId="77777777" w:rsidR="588C30EE" w:rsidRDefault="152EAF48" w:rsidP="588C30EE">
      <w:pPr>
        <w:rPr>
          <w:b/>
          <w:bCs/>
        </w:rPr>
      </w:pPr>
      <w:r w:rsidRPr="152EAF48">
        <w:rPr>
          <w:b/>
          <w:bCs/>
        </w:rPr>
        <w:t xml:space="preserve">Analysis within CART: </w:t>
      </w:r>
    </w:p>
    <w:p w14:paraId="53EB7946" w14:textId="03B75137" w:rsidR="658DB47F" w:rsidRDefault="152EAF48" w:rsidP="152EAF48">
      <w:r>
        <w:t>Each PLU with an attributed land use will trigger a web</w:t>
      </w:r>
      <w:r w:rsidR="005C4C4F">
        <w:t xml:space="preserve"> </w:t>
      </w:r>
      <w:r>
        <w:t xml:space="preserve">service to determine if the PLU is located within or contains a </w:t>
      </w:r>
      <w:r w:rsidR="004920DB">
        <w:rPr>
          <w:rFonts w:ascii="Calibri" w:eastAsia="Calibri" w:hAnsi="Calibri" w:cs="Calibri"/>
        </w:rPr>
        <w:t>s</w:t>
      </w:r>
      <w:r w:rsidR="004920DB" w:rsidRPr="152EAF48">
        <w:rPr>
          <w:rFonts w:ascii="Calibri" w:eastAsia="Calibri" w:hAnsi="Calibri" w:cs="Calibri"/>
        </w:rPr>
        <w:t xml:space="preserve">ection </w:t>
      </w:r>
      <w:r w:rsidRPr="152EAF48">
        <w:rPr>
          <w:rFonts w:ascii="Calibri" w:eastAsia="Calibri" w:hAnsi="Calibri" w:cs="Calibri"/>
        </w:rPr>
        <w:t>303(d) of the Clean Water Act for temperature or</w:t>
      </w:r>
      <w:r>
        <w:t xml:space="preserve"> is within an </w:t>
      </w:r>
      <w:r w:rsidR="004920DB">
        <w:t xml:space="preserve">elevated water temperature </w:t>
      </w:r>
      <w:r>
        <w:t xml:space="preserve">priority area. If the PLU meets one of the </w:t>
      </w:r>
      <w:proofErr w:type="gramStart"/>
      <w:r>
        <w:t>aforementioned conditions</w:t>
      </w:r>
      <w:proofErr w:type="gramEnd"/>
      <w:r w:rsidR="004920DB">
        <w:t>,</w:t>
      </w:r>
      <w:r>
        <w:t xml:space="preserve"> a threshold value of 50 will be set. A question about existing condition will be triggered and points will be assigned based on the answers seen in </w:t>
      </w:r>
      <w:r w:rsidR="00397B6B" w:rsidRPr="00D74AAD">
        <w:rPr>
          <w:i/>
          <w:iCs/>
          <w:color w:val="44546A" w:themeColor="text2"/>
        </w:rPr>
        <w:fldChar w:fldCharType="begin"/>
      </w:r>
      <w:r w:rsidR="00397B6B" w:rsidRPr="00D74AAD">
        <w:rPr>
          <w:i/>
          <w:iCs/>
          <w:color w:val="44546A" w:themeColor="text2"/>
        </w:rPr>
        <w:instrText xml:space="preserve"> REF _Ref1134443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136</w:t>
      </w:r>
      <w:r w:rsidR="00397B6B" w:rsidRPr="00D74AAD">
        <w:rPr>
          <w:i/>
          <w:iCs/>
          <w:color w:val="44546A" w:themeColor="text2"/>
        </w:rPr>
        <w:fldChar w:fldCharType="end"/>
      </w:r>
      <w:r w:rsidRPr="005C4C4F">
        <w:t>.</w:t>
      </w:r>
    </w:p>
    <w:p w14:paraId="0B9860CD" w14:textId="7E59A54E" w:rsidR="152EAF48" w:rsidRDefault="001427EB" w:rsidP="152EAF48">
      <w:pPr>
        <w:pStyle w:val="Caption"/>
      </w:pPr>
      <w:bookmarkStart w:id="373" w:name="_Ref1134443"/>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136</w:t>
      </w:r>
      <w:r w:rsidRPr="00610EA9">
        <w:fldChar w:fldCharType="end"/>
      </w:r>
      <w:bookmarkEnd w:id="373"/>
      <w:r w:rsidRPr="00610EA9">
        <w:rPr>
          <w:sz w:val="22"/>
          <w:szCs w:val="22"/>
        </w:rPr>
        <w:t xml:space="preserve">: </w:t>
      </w:r>
      <w:r w:rsidR="152EAF48" w:rsidRPr="152EAF48">
        <w:rPr>
          <w:sz w:val="22"/>
          <w:szCs w:val="22"/>
        </w:rPr>
        <w:t xml:space="preserve"> Elevated Water Temperature Existing Condition</w:t>
      </w:r>
    </w:p>
    <w:tbl>
      <w:tblPr>
        <w:tblStyle w:val="TableGrid"/>
        <w:tblW w:w="0" w:type="auto"/>
        <w:tblLook w:val="04A0" w:firstRow="1" w:lastRow="0" w:firstColumn="1" w:lastColumn="0" w:noHBand="0" w:noVBand="1"/>
      </w:tblPr>
      <w:tblGrid>
        <w:gridCol w:w="6835"/>
        <w:gridCol w:w="2515"/>
      </w:tblGrid>
      <w:tr w:rsidR="152EAF48" w14:paraId="2C497895" w14:textId="77777777" w:rsidTr="0029467D">
        <w:tc>
          <w:tcPr>
            <w:tcW w:w="6835" w:type="dxa"/>
            <w:shd w:val="clear" w:color="auto" w:fill="D9E2F3" w:themeFill="accent1" w:themeFillTint="33"/>
          </w:tcPr>
          <w:p w14:paraId="6FC6614D" w14:textId="77777777" w:rsidR="152EAF48" w:rsidRDefault="152EAF48">
            <w:r>
              <w:t>Answer</w:t>
            </w:r>
          </w:p>
        </w:tc>
        <w:tc>
          <w:tcPr>
            <w:tcW w:w="2515" w:type="dxa"/>
            <w:shd w:val="clear" w:color="auto" w:fill="D9E2F3" w:themeFill="accent1" w:themeFillTint="33"/>
          </w:tcPr>
          <w:p w14:paraId="288FB618" w14:textId="77777777" w:rsidR="152EAF48" w:rsidRDefault="152EAF48">
            <w:r>
              <w:t>Existing Condition Points</w:t>
            </w:r>
          </w:p>
        </w:tc>
      </w:tr>
      <w:tr w:rsidR="152EAF48" w14:paraId="67058581" w14:textId="77777777" w:rsidTr="0029467D">
        <w:tc>
          <w:tcPr>
            <w:tcW w:w="6835" w:type="dxa"/>
          </w:tcPr>
          <w:p w14:paraId="19A3B902" w14:textId="584C1C5D" w:rsidR="152EAF48" w:rsidRDefault="152EAF48" w:rsidP="152EAF48">
            <w:pPr>
              <w:rPr>
                <w:rFonts w:ascii="Calibri" w:eastAsia="Calibri" w:hAnsi="Calibri" w:cs="Calibri"/>
              </w:rPr>
            </w:pPr>
            <w:r>
              <w:t xml:space="preserve">PLU contains a </w:t>
            </w:r>
            <w:r w:rsidR="004920DB">
              <w:rPr>
                <w:rFonts w:ascii="Calibri" w:eastAsia="Calibri" w:hAnsi="Calibri" w:cs="Calibri"/>
              </w:rPr>
              <w:t>s</w:t>
            </w:r>
            <w:r w:rsidR="004920DB" w:rsidRPr="152EAF48">
              <w:rPr>
                <w:rFonts w:ascii="Calibri" w:eastAsia="Calibri" w:hAnsi="Calibri" w:cs="Calibri"/>
              </w:rPr>
              <w:t xml:space="preserve">ection </w:t>
            </w:r>
            <w:r w:rsidRPr="152EAF48">
              <w:rPr>
                <w:rFonts w:ascii="Calibri" w:eastAsia="Calibri" w:hAnsi="Calibri" w:cs="Calibri"/>
              </w:rPr>
              <w:t xml:space="preserve">303(d) of Clean Water Act for temperature </w:t>
            </w:r>
            <w:r w:rsidR="004920DB" w:rsidRPr="008C2367">
              <w:rPr>
                <w:rFonts w:ascii="Calibri" w:eastAsia="Calibri" w:hAnsi="Calibri" w:cs="Calibri"/>
                <w:b/>
              </w:rPr>
              <w:t>and</w:t>
            </w:r>
            <w:r w:rsidRPr="152EAF48">
              <w:rPr>
                <w:rFonts w:ascii="Calibri" w:eastAsia="Calibri" w:hAnsi="Calibri" w:cs="Calibri"/>
              </w:rPr>
              <w:t xml:space="preserve"> is caused by conditions on the PLU</w:t>
            </w:r>
            <w:r w:rsidR="004920DB">
              <w:rPr>
                <w:rFonts w:ascii="Calibri" w:eastAsia="Calibri" w:hAnsi="Calibri" w:cs="Calibri"/>
              </w:rPr>
              <w:t xml:space="preserve"> or </w:t>
            </w:r>
            <w:r w:rsidRPr="152EAF48">
              <w:rPr>
                <w:rFonts w:ascii="Calibri" w:eastAsia="Calibri" w:hAnsi="Calibri" w:cs="Calibri"/>
              </w:rPr>
              <w:t>landowner</w:t>
            </w:r>
            <w:r w:rsidR="004920DB">
              <w:rPr>
                <w:rFonts w:ascii="Calibri" w:eastAsia="Calibri" w:hAnsi="Calibri" w:cs="Calibri"/>
              </w:rPr>
              <w:t>’</w:t>
            </w:r>
            <w:r w:rsidRPr="152EAF48">
              <w:rPr>
                <w:rFonts w:ascii="Calibri" w:eastAsia="Calibri" w:hAnsi="Calibri" w:cs="Calibri"/>
              </w:rPr>
              <w:t>s property.</w:t>
            </w:r>
          </w:p>
        </w:tc>
        <w:tc>
          <w:tcPr>
            <w:tcW w:w="2515" w:type="dxa"/>
          </w:tcPr>
          <w:p w14:paraId="38FD4324" w14:textId="77777777" w:rsidR="152EAF48" w:rsidRDefault="764ACFF9">
            <w:r>
              <w:t>1</w:t>
            </w:r>
          </w:p>
        </w:tc>
      </w:tr>
      <w:tr w:rsidR="152EAF48" w14:paraId="78D124C8" w14:textId="77777777" w:rsidTr="0029467D">
        <w:tc>
          <w:tcPr>
            <w:tcW w:w="6835" w:type="dxa"/>
          </w:tcPr>
          <w:p w14:paraId="59DFA65D" w14:textId="5A3CFD97" w:rsidR="152EAF48" w:rsidRDefault="152EAF48" w:rsidP="152EAF48">
            <w:pPr>
              <w:rPr>
                <w:rFonts w:ascii="Calibri" w:eastAsia="Calibri" w:hAnsi="Calibri" w:cs="Calibri"/>
              </w:rPr>
            </w:pPr>
            <w:r>
              <w:t xml:space="preserve">PLU contains a </w:t>
            </w:r>
            <w:r w:rsidR="004920DB">
              <w:rPr>
                <w:rFonts w:ascii="Calibri" w:eastAsia="Calibri" w:hAnsi="Calibri" w:cs="Calibri"/>
              </w:rPr>
              <w:t>s</w:t>
            </w:r>
            <w:r w:rsidR="004920DB" w:rsidRPr="152EAF48">
              <w:rPr>
                <w:rFonts w:ascii="Calibri" w:eastAsia="Calibri" w:hAnsi="Calibri" w:cs="Calibri"/>
              </w:rPr>
              <w:t xml:space="preserve">ection </w:t>
            </w:r>
            <w:r w:rsidRPr="152EAF48">
              <w:rPr>
                <w:rFonts w:ascii="Calibri" w:eastAsia="Calibri" w:hAnsi="Calibri" w:cs="Calibri"/>
              </w:rPr>
              <w:t xml:space="preserve">303(d) of Clean Water Act for temperature </w:t>
            </w:r>
            <w:r w:rsidR="004920DB" w:rsidRPr="0029467D">
              <w:rPr>
                <w:rFonts w:ascii="Calibri" w:eastAsia="Calibri" w:hAnsi="Calibri" w:cs="Calibri"/>
                <w:b/>
              </w:rPr>
              <w:t>and</w:t>
            </w:r>
            <w:r w:rsidR="004920DB" w:rsidRPr="152EAF48">
              <w:rPr>
                <w:rFonts w:ascii="Calibri" w:eastAsia="Calibri" w:hAnsi="Calibri" w:cs="Calibri"/>
              </w:rPr>
              <w:t xml:space="preserve"> </w:t>
            </w:r>
            <w:r w:rsidRPr="152EAF48">
              <w:rPr>
                <w:rFonts w:ascii="Calibri" w:eastAsia="Calibri" w:hAnsi="Calibri" w:cs="Calibri"/>
              </w:rPr>
              <w:t>is caused by</w:t>
            </w:r>
            <w:r w:rsidR="00CA2E20">
              <w:rPr>
                <w:rFonts w:ascii="Calibri" w:eastAsia="Calibri" w:hAnsi="Calibri" w:cs="Calibri"/>
              </w:rPr>
              <w:t xml:space="preserve"> offsite conditions.</w:t>
            </w:r>
          </w:p>
        </w:tc>
        <w:tc>
          <w:tcPr>
            <w:tcW w:w="2515" w:type="dxa"/>
          </w:tcPr>
          <w:p w14:paraId="73FE2B54" w14:textId="77777777" w:rsidR="152EAF48" w:rsidRDefault="152EAF48" w:rsidP="152EAF48">
            <w:r>
              <w:t>30</w:t>
            </w:r>
          </w:p>
        </w:tc>
      </w:tr>
      <w:tr w:rsidR="152EAF48" w14:paraId="0FCD8422" w14:textId="77777777" w:rsidTr="0029467D">
        <w:tc>
          <w:tcPr>
            <w:tcW w:w="6835" w:type="dxa"/>
          </w:tcPr>
          <w:p w14:paraId="0A7D02D2" w14:textId="77777777" w:rsidR="152EAF48" w:rsidRDefault="152EAF48">
            <w:r>
              <w:t xml:space="preserve">Condition indicated by the </w:t>
            </w:r>
            <w:r w:rsidR="00BC7458">
              <w:t>web service</w:t>
            </w:r>
            <w:r>
              <w:t xml:space="preserve"> is not actually present on the PLU.</w:t>
            </w:r>
          </w:p>
        </w:tc>
        <w:tc>
          <w:tcPr>
            <w:tcW w:w="2515" w:type="dxa"/>
          </w:tcPr>
          <w:p w14:paraId="78E1F6FF" w14:textId="77777777" w:rsidR="152EAF48" w:rsidRDefault="152EAF48">
            <w:r>
              <w:t>50</w:t>
            </w:r>
          </w:p>
        </w:tc>
      </w:tr>
    </w:tbl>
    <w:p w14:paraId="5A52CA9E" w14:textId="77777777" w:rsidR="152EAF48" w:rsidRDefault="152EAF48" w:rsidP="152EAF48"/>
    <w:p w14:paraId="3533E711" w14:textId="5538CDED" w:rsidR="588C30EE" w:rsidRDefault="152EAF48" w:rsidP="152EAF48">
      <w:r>
        <w:t xml:space="preserve">Preliminary assessment questions will be asked to further assess PLU existing condition, see </w:t>
      </w:r>
      <w:r w:rsidR="004C79DD">
        <w:fldChar w:fldCharType="begin"/>
      </w:r>
      <w:r w:rsidR="004C79DD">
        <w:instrText xml:space="preserve"> REF _Ref1134457 \h </w:instrText>
      </w:r>
      <w:r w:rsidR="004C79DD">
        <w:fldChar w:fldCharType="separate"/>
      </w:r>
      <w:r w:rsidR="004C79DD">
        <w:rPr>
          <w:i/>
          <w:iCs/>
          <w:color w:val="44546A" w:themeColor="text2"/>
        </w:rPr>
        <w:t>figure</w:t>
      </w:r>
      <w:r w:rsidR="004C79DD" w:rsidRPr="216C5EA9">
        <w:rPr>
          <w:i/>
          <w:iCs/>
          <w:color w:val="44546A" w:themeColor="text2"/>
        </w:rPr>
        <w:t xml:space="preserve"> </w:t>
      </w:r>
      <w:r w:rsidR="004C79DD">
        <w:rPr>
          <w:i/>
          <w:iCs/>
          <w:noProof/>
          <w:color w:val="44546A" w:themeColor="text2"/>
        </w:rPr>
        <w:t>137</w:t>
      </w:r>
      <w:r w:rsidR="004C79DD">
        <w:fldChar w:fldCharType="end"/>
      </w:r>
      <w:r>
        <w:t xml:space="preserve">. </w:t>
      </w:r>
      <w:r w:rsidRPr="3CF7A4FE">
        <w:rPr>
          <w:rFonts w:ascii="Calibri" w:eastAsia="Calibri" w:hAnsi="Calibri" w:cs="Calibri"/>
        </w:rPr>
        <w:t xml:space="preserve">The </w:t>
      </w:r>
      <w:r w:rsidR="00FF6243">
        <w:rPr>
          <w:rFonts w:ascii="Calibri" w:eastAsia="Calibri" w:hAnsi="Calibri" w:cs="Calibri"/>
        </w:rPr>
        <w:t>planner</w:t>
      </w:r>
      <w:r w:rsidRPr="3CF7A4FE">
        <w:rPr>
          <w:rFonts w:ascii="Calibri" w:eastAsia="Calibri" w:hAnsi="Calibri" w:cs="Calibri"/>
        </w:rPr>
        <w:t xml:space="preserve"> may also identify this resource concern based on </w:t>
      </w:r>
      <w:r w:rsidR="00741777">
        <w:rPr>
          <w:rFonts w:ascii="Calibri" w:eastAsia="Calibri" w:hAnsi="Calibri" w:cs="Calibri"/>
        </w:rPr>
        <w:t>site-specific</w:t>
      </w:r>
      <w:r w:rsidRPr="3CF7A4FE">
        <w:rPr>
          <w:rFonts w:ascii="Calibri" w:eastAsia="Calibri" w:hAnsi="Calibri" w:cs="Calibri"/>
        </w:rPr>
        <w:t xml:space="preserve"> conditions. </w:t>
      </w:r>
      <w:r>
        <w:t xml:space="preserve">Conservation </w:t>
      </w:r>
      <w:r w:rsidR="007B3016">
        <w:t>practices and activities</w:t>
      </w:r>
      <w:r>
        <w:t xml:space="preserve"> are then added to the existing condition to determine the state of the management system. </w:t>
      </w:r>
      <w:r w:rsidR="00A83FDF">
        <w:t xml:space="preserve">Some example practice points are identified </w:t>
      </w:r>
      <w:r w:rsidR="00397B6B">
        <w:t>in</w:t>
      </w:r>
      <w:r w:rsidR="004C79DD">
        <w:t xml:space="preserve"> </w:t>
      </w:r>
      <w:r w:rsidR="004C79DD">
        <w:fldChar w:fldCharType="begin"/>
      </w:r>
      <w:r w:rsidR="004C79DD">
        <w:instrText xml:space="preserve"> REF _Ref2589019 \h </w:instrText>
      </w:r>
      <w:r w:rsidR="004C79DD">
        <w:fldChar w:fldCharType="separate"/>
      </w:r>
      <w:r w:rsidR="004C79DD">
        <w:t>f</w:t>
      </w:r>
      <w:r w:rsidR="004C79DD" w:rsidRPr="00610EA9">
        <w:t xml:space="preserve">igure </w:t>
      </w:r>
      <w:r w:rsidR="004C79DD">
        <w:rPr>
          <w:noProof/>
        </w:rPr>
        <w:t>138</w:t>
      </w:r>
      <w:r w:rsidR="004C79DD">
        <w:fldChar w:fldCharType="end"/>
      </w:r>
      <w:r w:rsidR="004C79DD">
        <w:t xml:space="preserve">  </w:t>
      </w:r>
      <w:r w:rsidRPr="00472105">
        <w:t>.</w:t>
      </w:r>
    </w:p>
    <w:p w14:paraId="23343E96" w14:textId="2F0395E3" w:rsidR="776049AB" w:rsidRPr="0084183F" w:rsidRDefault="001427EB">
      <w:pPr>
        <w:rPr>
          <w:i/>
          <w:color w:val="44546A" w:themeColor="text2"/>
        </w:rPr>
      </w:pPr>
      <w:bookmarkStart w:id="374" w:name="_Ref1134457"/>
      <w:r w:rsidRPr="216C5EA9">
        <w:rPr>
          <w:i/>
          <w:iCs/>
          <w:color w:val="44546A" w:themeColor="text2"/>
        </w:rPr>
        <w:t xml:space="preserve">Figure </w:t>
      </w:r>
      <w:r w:rsidRPr="00865861">
        <w:fldChar w:fldCharType="begin"/>
      </w:r>
      <w:r w:rsidRPr="00472105">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137</w:t>
      </w:r>
      <w:r w:rsidRPr="00865861">
        <w:fldChar w:fldCharType="end"/>
      </w:r>
      <w:bookmarkEnd w:id="374"/>
      <w:r w:rsidRPr="216C5EA9">
        <w:rPr>
          <w:i/>
          <w:iCs/>
          <w:color w:val="44546A" w:themeColor="text2"/>
        </w:rPr>
        <w:t xml:space="preserve">: </w:t>
      </w:r>
      <w:r w:rsidR="152EAF48" w:rsidRPr="216C5EA9">
        <w:rPr>
          <w:i/>
          <w:iCs/>
          <w:color w:val="44546A" w:themeColor="text2"/>
        </w:rPr>
        <w:t>Preliminary Elevated Water Temperature Assessment Question</w:t>
      </w:r>
    </w:p>
    <w:tbl>
      <w:tblPr>
        <w:tblStyle w:val="TableGrid"/>
        <w:tblW w:w="9350" w:type="dxa"/>
        <w:tblLook w:val="04A0" w:firstRow="1" w:lastRow="0" w:firstColumn="1" w:lastColumn="0" w:noHBand="0" w:noVBand="1"/>
      </w:tblPr>
      <w:tblGrid>
        <w:gridCol w:w="1031"/>
        <w:gridCol w:w="6094"/>
        <w:gridCol w:w="1076"/>
        <w:gridCol w:w="1149"/>
      </w:tblGrid>
      <w:tr w:rsidR="004C79DD" w14:paraId="62BD9AB9" w14:textId="77777777" w:rsidTr="004C79DD">
        <w:tc>
          <w:tcPr>
            <w:tcW w:w="1031" w:type="dxa"/>
            <w:shd w:val="clear" w:color="auto" w:fill="D9E2F3" w:themeFill="accent1" w:themeFillTint="33"/>
          </w:tcPr>
          <w:p w14:paraId="2651B7F1" w14:textId="77777777" w:rsidR="004C79DD" w:rsidRDefault="004C79DD" w:rsidP="776049AB">
            <w:r w:rsidRPr="776049AB">
              <w:lastRenderedPageBreak/>
              <w:t>Question</w:t>
            </w:r>
          </w:p>
        </w:tc>
        <w:tc>
          <w:tcPr>
            <w:tcW w:w="6094" w:type="dxa"/>
            <w:shd w:val="clear" w:color="auto" w:fill="D9E2F3" w:themeFill="accent1" w:themeFillTint="33"/>
          </w:tcPr>
          <w:p w14:paraId="280A5BEA" w14:textId="77777777" w:rsidR="004C79DD" w:rsidRDefault="004C79DD">
            <w:r>
              <w:t>Elevated Water Temperature Preliminary Assessment Questions and Answer Choices</w:t>
            </w:r>
          </w:p>
          <w:p w14:paraId="3074DECD" w14:textId="77777777" w:rsidR="004C79DD" w:rsidRDefault="004C79DD" w:rsidP="776049AB"/>
        </w:tc>
        <w:tc>
          <w:tcPr>
            <w:tcW w:w="1076" w:type="dxa"/>
            <w:shd w:val="clear" w:color="auto" w:fill="D9E2F3" w:themeFill="accent1" w:themeFillTint="33"/>
          </w:tcPr>
          <w:p w14:paraId="54991E3C" w14:textId="77777777" w:rsidR="004C79DD" w:rsidRPr="776049AB" w:rsidRDefault="004C79DD" w:rsidP="776049AB"/>
        </w:tc>
        <w:tc>
          <w:tcPr>
            <w:tcW w:w="1149" w:type="dxa"/>
            <w:shd w:val="clear" w:color="auto" w:fill="D9E2F3" w:themeFill="accent1" w:themeFillTint="33"/>
          </w:tcPr>
          <w:p w14:paraId="0E941A32" w14:textId="5043D041" w:rsidR="004C79DD" w:rsidRDefault="004C79DD" w:rsidP="776049AB">
            <w:r w:rsidRPr="776049AB">
              <w:t>Existing Condition Points</w:t>
            </w:r>
          </w:p>
        </w:tc>
      </w:tr>
      <w:tr w:rsidR="004C79DD" w14:paraId="4107C9F7" w14:textId="77777777" w:rsidTr="004C79DD">
        <w:tc>
          <w:tcPr>
            <w:tcW w:w="1031" w:type="dxa"/>
            <w:vMerge w:val="restart"/>
          </w:tcPr>
          <w:p w14:paraId="1EE58BA4" w14:textId="77777777" w:rsidR="004C79DD" w:rsidRDefault="004C79DD" w:rsidP="00C5667A">
            <w:pPr>
              <w:pStyle w:val="ListParagraph"/>
              <w:numPr>
                <w:ilvl w:val="0"/>
                <w:numId w:val="13"/>
              </w:numPr>
            </w:pPr>
          </w:p>
        </w:tc>
        <w:tc>
          <w:tcPr>
            <w:tcW w:w="6094" w:type="dxa"/>
          </w:tcPr>
          <w:p w14:paraId="672AE3A6" w14:textId="173123C7" w:rsidR="004C79DD" w:rsidRDefault="004C79DD" w:rsidP="4F6FF937">
            <w:r w:rsidRPr="00865861">
              <w:t xml:space="preserve">Is natural and diverse riparian vegetation that extends </w:t>
            </w:r>
            <w:r w:rsidRPr="00865861">
              <w:rPr>
                <w:bCs/>
                <w:iCs/>
              </w:rPr>
              <w:t xml:space="preserve">at least </w:t>
            </w:r>
            <w:r>
              <w:rPr>
                <w:bCs/>
                <w:iCs/>
              </w:rPr>
              <w:t>one</w:t>
            </w:r>
            <w:r w:rsidRPr="00865861">
              <w:t xml:space="preserve"> </w:t>
            </w:r>
            <w:proofErr w:type="spellStart"/>
            <w:r w:rsidRPr="00865861">
              <w:t>bankfull</w:t>
            </w:r>
            <w:proofErr w:type="spellEnd"/>
            <w:r w:rsidRPr="00865861">
              <w:t xml:space="preserve"> width onto the floodplain, with vegetation gaps not exceeding </w:t>
            </w:r>
            <w:r w:rsidRPr="00865861">
              <w:rPr>
                <w:bCs/>
                <w:iCs/>
              </w:rPr>
              <w:t>10</w:t>
            </w:r>
            <w:r w:rsidRPr="00865861">
              <w:t>% of the property length present?</w:t>
            </w:r>
          </w:p>
          <w:p w14:paraId="736C45AC" w14:textId="77777777" w:rsidR="004C79DD" w:rsidRDefault="004C79DD" w:rsidP="4F6FF937">
            <w:pPr>
              <w:pStyle w:val="Subtitle"/>
            </w:pPr>
            <w:r w:rsidRPr="4F6FF937">
              <w:t>Instructions: Riparian vegetation must be of appropriate composition, density, and age structure appropriate to the site. Based on planning criteria for elevated water temperature that is conditional on SVAP elements 4 &amp; 5 riparian area quantity and quality.</w:t>
            </w:r>
          </w:p>
        </w:tc>
        <w:tc>
          <w:tcPr>
            <w:tcW w:w="1076" w:type="dxa"/>
          </w:tcPr>
          <w:p w14:paraId="0BEC4A67" w14:textId="77777777" w:rsidR="004C79DD" w:rsidRDefault="004C79DD" w:rsidP="776049AB"/>
        </w:tc>
        <w:tc>
          <w:tcPr>
            <w:tcW w:w="1149" w:type="dxa"/>
          </w:tcPr>
          <w:p w14:paraId="1BB9C6AE" w14:textId="1129CEB9" w:rsidR="004C79DD" w:rsidRDefault="004C79DD" w:rsidP="776049AB"/>
        </w:tc>
      </w:tr>
      <w:tr w:rsidR="004C79DD" w14:paraId="19C08F2F" w14:textId="77777777" w:rsidTr="004C79DD">
        <w:tc>
          <w:tcPr>
            <w:tcW w:w="1031" w:type="dxa"/>
            <w:vMerge/>
          </w:tcPr>
          <w:p w14:paraId="62DBF0E1" w14:textId="77777777" w:rsidR="004C79DD" w:rsidRDefault="004C79DD"/>
        </w:tc>
        <w:tc>
          <w:tcPr>
            <w:tcW w:w="6094" w:type="dxa"/>
          </w:tcPr>
          <w:p w14:paraId="2AB4D403" w14:textId="77777777" w:rsidR="004C79DD" w:rsidRDefault="004C79DD" w:rsidP="00C5667A">
            <w:pPr>
              <w:pStyle w:val="ListParagraph"/>
              <w:numPr>
                <w:ilvl w:val="0"/>
                <w:numId w:val="12"/>
              </w:numPr>
            </w:pPr>
            <w:r>
              <w:t>Yes</w:t>
            </w:r>
          </w:p>
        </w:tc>
        <w:tc>
          <w:tcPr>
            <w:tcW w:w="1076" w:type="dxa"/>
          </w:tcPr>
          <w:p w14:paraId="2975B604" w14:textId="77777777" w:rsidR="004C79DD" w:rsidRPr="11B8321F" w:rsidRDefault="004C79DD" w:rsidP="776049AB"/>
        </w:tc>
        <w:tc>
          <w:tcPr>
            <w:tcW w:w="1149" w:type="dxa"/>
          </w:tcPr>
          <w:p w14:paraId="76363C9F" w14:textId="02EF17EE" w:rsidR="004C79DD" w:rsidRDefault="004C79DD" w:rsidP="776049AB">
            <w:r w:rsidRPr="11B8321F">
              <w:t>25</w:t>
            </w:r>
          </w:p>
        </w:tc>
      </w:tr>
      <w:tr w:rsidR="004C79DD" w14:paraId="7FE325F8" w14:textId="77777777" w:rsidTr="004C79DD">
        <w:tc>
          <w:tcPr>
            <w:tcW w:w="1031" w:type="dxa"/>
            <w:vMerge/>
          </w:tcPr>
          <w:p w14:paraId="0B41B573" w14:textId="77777777" w:rsidR="004C79DD" w:rsidRDefault="004C79DD"/>
        </w:tc>
        <w:tc>
          <w:tcPr>
            <w:tcW w:w="6094" w:type="dxa"/>
          </w:tcPr>
          <w:p w14:paraId="72DAB92B" w14:textId="77777777" w:rsidR="004C79DD" w:rsidRDefault="004C79DD" w:rsidP="00C5667A">
            <w:pPr>
              <w:pStyle w:val="ListParagraph"/>
              <w:numPr>
                <w:ilvl w:val="0"/>
                <w:numId w:val="12"/>
              </w:numPr>
            </w:pPr>
            <w:r>
              <w:t>No</w:t>
            </w:r>
          </w:p>
        </w:tc>
        <w:tc>
          <w:tcPr>
            <w:tcW w:w="1076" w:type="dxa"/>
          </w:tcPr>
          <w:p w14:paraId="2B21E694" w14:textId="77777777" w:rsidR="004C79DD" w:rsidRPr="11B8321F" w:rsidRDefault="004C79DD" w:rsidP="776049AB"/>
        </w:tc>
        <w:tc>
          <w:tcPr>
            <w:tcW w:w="1149" w:type="dxa"/>
          </w:tcPr>
          <w:p w14:paraId="4BFE8FE5" w14:textId="23D485E8" w:rsidR="004C79DD" w:rsidRDefault="004C79DD" w:rsidP="776049AB">
            <w:r w:rsidRPr="11B8321F">
              <w:t>0</w:t>
            </w:r>
          </w:p>
        </w:tc>
      </w:tr>
      <w:tr w:rsidR="004C79DD" w14:paraId="7874567E" w14:textId="77777777" w:rsidTr="004C79DD">
        <w:tc>
          <w:tcPr>
            <w:tcW w:w="1031" w:type="dxa"/>
            <w:vMerge w:val="restart"/>
          </w:tcPr>
          <w:p w14:paraId="48349CDF" w14:textId="77777777" w:rsidR="004C79DD" w:rsidRDefault="004C79DD" w:rsidP="00C5667A">
            <w:pPr>
              <w:pStyle w:val="ListParagraph"/>
              <w:numPr>
                <w:ilvl w:val="0"/>
                <w:numId w:val="11"/>
              </w:numPr>
            </w:pPr>
          </w:p>
        </w:tc>
        <w:tc>
          <w:tcPr>
            <w:tcW w:w="6094" w:type="dxa"/>
            <w:vAlign w:val="center"/>
          </w:tcPr>
          <w:p w14:paraId="5BD8B404" w14:textId="77777777" w:rsidR="00B82D82" w:rsidRPr="00AB186A" w:rsidRDefault="00B82D82" w:rsidP="00B82D82">
            <w:commentRangeStart w:id="375"/>
            <w:r w:rsidRPr="00AB186A">
              <w:t>Is ≥50% of water surface shaded within the length of the stream in landowner’s property?</w:t>
            </w:r>
            <w:commentRangeEnd w:id="375"/>
            <w:r>
              <w:rPr>
                <w:rStyle w:val="CommentReference"/>
              </w:rPr>
              <w:commentReference w:id="375"/>
            </w:r>
          </w:p>
          <w:p w14:paraId="43444740" w14:textId="77777777" w:rsidR="004C79DD" w:rsidRDefault="004C79DD" w:rsidP="776049AB">
            <w:r w:rsidRPr="4F6FF937">
              <w:rPr>
                <w:rStyle w:val="SubtitleChar"/>
              </w:rPr>
              <w:t>Instructions: Applicable to both cold-water and warm-water streams. Based on planning criteria for elevated water temperature that is conditional on SVAP element 6 canopy cover.</w:t>
            </w:r>
          </w:p>
        </w:tc>
        <w:tc>
          <w:tcPr>
            <w:tcW w:w="1076" w:type="dxa"/>
          </w:tcPr>
          <w:p w14:paraId="28C907AE" w14:textId="77777777" w:rsidR="004C79DD" w:rsidRDefault="004C79DD" w:rsidP="776049AB"/>
        </w:tc>
        <w:tc>
          <w:tcPr>
            <w:tcW w:w="1149" w:type="dxa"/>
          </w:tcPr>
          <w:p w14:paraId="2D6E3858" w14:textId="4E9798AD" w:rsidR="004C79DD" w:rsidRDefault="004C79DD" w:rsidP="776049AB"/>
        </w:tc>
      </w:tr>
      <w:tr w:rsidR="004C79DD" w14:paraId="5979D2DD" w14:textId="77777777" w:rsidTr="004C79DD">
        <w:tc>
          <w:tcPr>
            <w:tcW w:w="1031" w:type="dxa"/>
            <w:vMerge/>
          </w:tcPr>
          <w:p w14:paraId="22270767" w14:textId="77777777" w:rsidR="004C79DD" w:rsidRDefault="004C79DD"/>
        </w:tc>
        <w:tc>
          <w:tcPr>
            <w:tcW w:w="6094" w:type="dxa"/>
            <w:vAlign w:val="center"/>
          </w:tcPr>
          <w:p w14:paraId="4E53B5FC" w14:textId="77777777" w:rsidR="004C79DD" w:rsidRDefault="004C79DD" w:rsidP="00C5667A">
            <w:pPr>
              <w:pStyle w:val="ListParagraph"/>
              <w:numPr>
                <w:ilvl w:val="7"/>
                <w:numId w:val="11"/>
              </w:numPr>
              <w:ind w:left="720"/>
            </w:pPr>
            <w:r>
              <w:t>Yes</w:t>
            </w:r>
          </w:p>
        </w:tc>
        <w:tc>
          <w:tcPr>
            <w:tcW w:w="1076" w:type="dxa"/>
          </w:tcPr>
          <w:p w14:paraId="65FE17F0" w14:textId="77777777" w:rsidR="004C79DD" w:rsidRPr="11B8321F" w:rsidRDefault="004C79DD" w:rsidP="776049AB"/>
        </w:tc>
        <w:tc>
          <w:tcPr>
            <w:tcW w:w="1149" w:type="dxa"/>
          </w:tcPr>
          <w:p w14:paraId="7C796DE5" w14:textId="43386817" w:rsidR="004C79DD" w:rsidRDefault="004C79DD" w:rsidP="776049AB">
            <w:r w:rsidRPr="11B8321F">
              <w:t>25</w:t>
            </w:r>
          </w:p>
        </w:tc>
      </w:tr>
      <w:tr w:rsidR="004C79DD" w14:paraId="134F747F" w14:textId="77777777" w:rsidTr="004C79DD">
        <w:tc>
          <w:tcPr>
            <w:tcW w:w="1031" w:type="dxa"/>
            <w:vMerge/>
          </w:tcPr>
          <w:p w14:paraId="319B5F0C" w14:textId="77777777" w:rsidR="004C79DD" w:rsidRDefault="004C79DD"/>
        </w:tc>
        <w:tc>
          <w:tcPr>
            <w:tcW w:w="6094" w:type="dxa"/>
            <w:vAlign w:val="center"/>
          </w:tcPr>
          <w:p w14:paraId="309A2561" w14:textId="77777777" w:rsidR="004C79DD" w:rsidRDefault="004C79DD" w:rsidP="00C5667A">
            <w:pPr>
              <w:pStyle w:val="ListParagraph"/>
              <w:numPr>
                <w:ilvl w:val="7"/>
                <w:numId w:val="11"/>
              </w:numPr>
              <w:ind w:left="720"/>
            </w:pPr>
            <w:r>
              <w:t>No</w:t>
            </w:r>
          </w:p>
        </w:tc>
        <w:tc>
          <w:tcPr>
            <w:tcW w:w="1076" w:type="dxa"/>
          </w:tcPr>
          <w:p w14:paraId="144A00AB" w14:textId="77777777" w:rsidR="004C79DD" w:rsidRPr="11B8321F" w:rsidRDefault="004C79DD" w:rsidP="776049AB"/>
        </w:tc>
        <w:tc>
          <w:tcPr>
            <w:tcW w:w="1149" w:type="dxa"/>
          </w:tcPr>
          <w:p w14:paraId="2498C1CC" w14:textId="5FE94D5E" w:rsidR="004C79DD" w:rsidRDefault="004C79DD" w:rsidP="776049AB">
            <w:r w:rsidRPr="11B8321F">
              <w:t>0</w:t>
            </w:r>
          </w:p>
        </w:tc>
      </w:tr>
    </w:tbl>
    <w:p w14:paraId="6A34E741" w14:textId="77777777" w:rsidR="4441D7B9" w:rsidRDefault="4441D7B9" w:rsidP="4441D7B9"/>
    <w:p w14:paraId="0A988E85" w14:textId="09C44EB0" w:rsidR="588C30EE" w:rsidRDefault="001427EB" w:rsidP="3E7C7E67">
      <w:pPr>
        <w:pStyle w:val="Caption"/>
        <w:rPr>
          <w:sz w:val="22"/>
          <w:szCs w:val="22"/>
        </w:rPr>
      </w:pPr>
      <w:bookmarkStart w:id="376" w:name="_Ref2589019"/>
      <w:r w:rsidRPr="00610EA9">
        <w:rPr>
          <w:sz w:val="22"/>
          <w:szCs w:val="22"/>
        </w:rPr>
        <w:t xml:space="preserve">Figure </w:t>
      </w:r>
      <w:r w:rsidRPr="00865861">
        <w:fldChar w:fldCharType="begin"/>
      </w:r>
      <w:r w:rsidRPr="00610EA9">
        <w:rPr>
          <w:sz w:val="22"/>
        </w:rPr>
        <w:instrText xml:space="preserve"> SEQ Figure \* ARABIC </w:instrText>
      </w:r>
      <w:r w:rsidRPr="00865861">
        <w:rPr>
          <w:sz w:val="22"/>
        </w:rPr>
        <w:fldChar w:fldCharType="separate"/>
      </w:r>
      <w:r w:rsidR="002551DD">
        <w:rPr>
          <w:noProof/>
          <w:sz w:val="22"/>
        </w:rPr>
        <w:t>138</w:t>
      </w:r>
      <w:r w:rsidRPr="00865861">
        <w:fldChar w:fldCharType="end"/>
      </w:r>
      <w:bookmarkEnd w:id="376"/>
      <w:r w:rsidRPr="00610EA9">
        <w:rPr>
          <w:sz w:val="22"/>
          <w:szCs w:val="22"/>
        </w:rPr>
        <w:t xml:space="preserve">: </w:t>
      </w:r>
      <w:r w:rsidR="000F6C91" w:rsidRPr="3CF7A4FE">
        <w:rPr>
          <w:sz w:val="22"/>
          <w:szCs w:val="22"/>
        </w:rPr>
        <w:t>Typical Practices Affecting Elevated Water Temperature</w:t>
      </w:r>
      <w:r w:rsidR="000F6C91">
        <w:rPr>
          <w:rStyle w:val="CommentReference"/>
          <w:i w:val="0"/>
          <w:iCs w:val="0"/>
          <w:color w:val="auto"/>
        </w:rPr>
        <w:commentReference w:id="377"/>
      </w:r>
      <w:r w:rsidR="00EC5E1C">
        <w:rPr>
          <w:rStyle w:val="CommentReference"/>
          <w:i w:val="0"/>
          <w:iCs w:val="0"/>
          <w:color w:val="auto"/>
        </w:rPr>
        <w:commentReference w:id="378"/>
      </w:r>
    </w:p>
    <w:tbl>
      <w:tblPr>
        <w:tblStyle w:val="TableGrid"/>
        <w:tblW w:w="0" w:type="auto"/>
        <w:tblLook w:val="04A0" w:firstRow="1" w:lastRow="0" w:firstColumn="1" w:lastColumn="0" w:noHBand="0" w:noVBand="1"/>
      </w:tblPr>
      <w:tblGrid>
        <w:gridCol w:w="5395"/>
        <w:gridCol w:w="3870"/>
      </w:tblGrid>
      <w:tr w:rsidR="00543E20" w14:paraId="2BCCEA84" w14:textId="77777777" w:rsidTr="0029467D">
        <w:tc>
          <w:tcPr>
            <w:tcW w:w="5395" w:type="dxa"/>
            <w:shd w:val="clear" w:color="auto" w:fill="D9E2F3" w:themeFill="accent1" w:themeFillTint="33"/>
          </w:tcPr>
          <w:p w14:paraId="0F51F570" w14:textId="77777777" w:rsidR="00543E20" w:rsidRDefault="00543E20" w:rsidP="172093F8">
            <w:r>
              <w:t>Conservation Practices</w:t>
            </w:r>
          </w:p>
        </w:tc>
        <w:tc>
          <w:tcPr>
            <w:tcW w:w="3870" w:type="dxa"/>
            <w:shd w:val="clear" w:color="auto" w:fill="D9E2F3" w:themeFill="accent1" w:themeFillTint="33"/>
          </w:tcPr>
          <w:p w14:paraId="56418D0C" w14:textId="77777777" w:rsidR="00543E20" w:rsidRDefault="00543E20" w:rsidP="172093F8">
            <w:r>
              <w:t>Conservation Management Points</w:t>
            </w:r>
          </w:p>
        </w:tc>
      </w:tr>
      <w:tr w:rsidR="00543E20" w14:paraId="0C99BE38" w14:textId="77777777" w:rsidTr="0029467D">
        <w:tc>
          <w:tcPr>
            <w:tcW w:w="5395" w:type="dxa"/>
          </w:tcPr>
          <w:p w14:paraId="6F4D85AB" w14:textId="77777777" w:rsidR="00543E20" w:rsidRDefault="00543E20" w:rsidP="172093F8">
            <w:r>
              <w:t>Stream Habitat Improvement and Management (395)</w:t>
            </w:r>
          </w:p>
        </w:tc>
        <w:tc>
          <w:tcPr>
            <w:tcW w:w="3870" w:type="dxa"/>
          </w:tcPr>
          <w:p w14:paraId="0C0DE869" w14:textId="77777777" w:rsidR="00543E20" w:rsidRDefault="00543E20" w:rsidP="00E106C1">
            <w:r>
              <w:t>40</w:t>
            </w:r>
          </w:p>
        </w:tc>
      </w:tr>
      <w:tr w:rsidR="00543E20" w14:paraId="1AEA9B8E" w14:textId="77777777" w:rsidTr="0029467D">
        <w:tc>
          <w:tcPr>
            <w:tcW w:w="5395" w:type="dxa"/>
          </w:tcPr>
          <w:p w14:paraId="0123150F" w14:textId="77777777" w:rsidR="00543E20" w:rsidRDefault="00543E20" w:rsidP="172093F8">
            <w:r>
              <w:t>Riparian Forest Buffer (391)</w:t>
            </w:r>
          </w:p>
        </w:tc>
        <w:tc>
          <w:tcPr>
            <w:tcW w:w="3870" w:type="dxa"/>
          </w:tcPr>
          <w:p w14:paraId="39EB8218" w14:textId="77777777" w:rsidR="00543E20" w:rsidRDefault="00543E20" w:rsidP="00E106C1">
            <w:r>
              <w:t>10</w:t>
            </w:r>
          </w:p>
        </w:tc>
      </w:tr>
      <w:tr w:rsidR="00543E20" w14:paraId="680C2368" w14:textId="77777777" w:rsidTr="0029467D">
        <w:tc>
          <w:tcPr>
            <w:tcW w:w="5395" w:type="dxa"/>
          </w:tcPr>
          <w:p w14:paraId="4721A401" w14:textId="77777777" w:rsidR="00543E20" w:rsidRDefault="00543E20" w:rsidP="172093F8">
            <w:r>
              <w:t>Riparian Herbaceous Cover (390)</w:t>
            </w:r>
          </w:p>
        </w:tc>
        <w:tc>
          <w:tcPr>
            <w:tcW w:w="3870" w:type="dxa"/>
          </w:tcPr>
          <w:p w14:paraId="709D928D" w14:textId="77777777" w:rsidR="00543E20" w:rsidRDefault="00543E20" w:rsidP="00E106C1">
            <w:r>
              <w:t>10</w:t>
            </w:r>
          </w:p>
        </w:tc>
      </w:tr>
      <w:tr w:rsidR="00EC5E1C" w14:paraId="3DD1D405" w14:textId="77777777" w:rsidTr="0029467D">
        <w:trPr>
          <w:ins w:id="379" w:author="Breanna Barlow" w:date="2019-03-22T14:54:00Z"/>
        </w:trPr>
        <w:tc>
          <w:tcPr>
            <w:tcW w:w="5395" w:type="dxa"/>
          </w:tcPr>
          <w:p w14:paraId="169C4E1A" w14:textId="1B1097BD" w:rsidR="00EC5E1C" w:rsidRDefault="00EC5E1C" w:rsidP="172093F8">
            <w:pPr>
              <w:rPr>
                <w:ins w:id="380" w:author="Breanna Barlow" w:date="2019-03-22T14:54:00Z"/>
              </w:rPr>
            </w:pPr>
            <w:ins w:id="381" w:author="Breanna Barlow" w:date="2019-03-22T14:54:00Z">
              <w:r>
                <w:t>Tree and Shrub Establishment</w:t>
              </w:r>
            </w:ins>
          </w:p>
        </w:tc>
        <w:tc>
          <w:tcPr>
            <w:tcW w:w="3870" w:type="dxa"/>
          </w:tcPr>
          <w:p w14:paraId="056CE675" w14:textId="77777777" w:rsidR="00EC5E1C" w:rsidRDefault="00EC5E1C" w:rsidP="00E106C1">
            <w:pPr>
              <w:rPr>
                <w:ins w:id="382" w:author="Breanna Barlow" w:date="2019-03-22T14:54:00Z"/>
              </w:rPr>
            </w:pPr>
          </w:p>
        </w:tc>
      </w:tr>
    </w:tbl>
    <w:p w14:paraId="34B7341C" w14:textId="77777777" w:rsidR="588C30EE" w:rsidRDefault="3E7C7E67" w:rsidP="588C30EE">
      <w:r>
        <w:t>*Supporting practices may be necessary to support the above practices, and will be identified as necessary supporting practices, but do not add conservation management points to the total.</w:t>
      </w:r>
    </w:p>
    <w:p w14:paraId="7356DC27" w14:textId="77777777" w:rsidR="00F4224E" w:rsidRDefault="00F4224E" w:rsidP="00C565D3">
      <w:pPr>
        <w:rPr>
          <w:b/>
        </w:rPr>
      </w:pPr>
    </w:p>
    <w:p w14:paraId="6648B708" w14:textId="77777777" w:rsidR="0070517C" w:rsidRPr="00865861" w:rsidRDefault="0070517C" w:rsidP="0070517C">
      <w:pPr>
        <w:pStyle w:val="Heading1"/>
        <w:rPr>
          <w:b/>
          <w:u w:val="single"/>
        </w:rPr>
      </w:pPr>
      <w:bookmarkStart w:id="383" w:name="_Toc531617591"/>
      <w:bookmarkStart w:id="384" w:name="_Toc531608298"/>
      <w:bookmarkStart w:id="385" w:name="_Toc535524421"/>
      <w:bookmarkStart w:id="386" w:name="_Toc2079945"/>
      <w:r w:rsidRPr="00865861">
        <w:rPr>
          <w:b/>
          <w:u w:val="single"/>
        </w:rPr>
        <w:t>Livestock Production Limitations</w:t>
      </w:r>
      <w:bookmarkEnd w:id="383"/>
      <w:bookmarkEnd w:id="384"/>
      <w:bookmarkEnd w:id="385"/>
      <w:bookmarkEnd w:id="386"/>
    </w:p>
    <w:p w14:paraId="0EA29948" w14:textId="111336D0" w:rsidR="0070517C" w:rsidRPr="004F0705" w:rsidRDefault="0070517C" w:rsidP="0070517C">
      <w:pPr>
        <w:pStyle w:val="Heading2"/>
        <w:rPr>
          <w:b/>
        </w:rPr>
      </w:pPr>
      <w:bookmarkStart w:id="387" w:name="_Toc531617592"/>
      <w:bookmarkStart w:id="388" w:name="_Toc531608299"/>
      <w:bookmarkStart w:id="389" w:name="_Toc535524422"/>
      <w:bookmarkStart w:id="390" w:name="_Toc2079946"/>
      <w:r>
        <w:rPr>
          <w:b/>
        </w:rPr>
        <w:t xml:space="preserve">Inadequate </w:t>
      </w:r>
      <w:r w:rsidR="006350B3">
        <w:rPr>
          <w:b/>
        </w:rPr>
        <w:t xml:space="preserve">Feed </w:t>
      </w:r>
      <w:r>
        <w:rPr>
          <w:b/>
        </w:rPr>
        <w:t xml:space="preserve">and </w:t>
      </w:r>
      <w:bookmarkEnd w:id="387"/>
      <w:bookmarkEnd w:id="388"/>
      <w:bookmarkEnd w:id="389"/>
      <w:bookmarkEnd w:id="390"/>
      <w:r w:rsidR="006350B3">
        <w:rPr>
          <w:b/>
        </w:rPr>
        <w:t>Forage</w:t>
      </w:r>
    </w:p>
    <w:p w14:paraId="0EDF1DCD" w14:textId="77777777" w:rsidR="0070517C" w:rsidRPr="00CF4703" w:rsidRDefault="0070517C" w:rsidP="0070517C">
      <w:pPr>
        <w:rPr>
          <w:rFonts w:ascii="Calibri" w:eastAsia="Times New Roman" w:hAnsi="Calibri" w:cs="Calibri"/>
        </w:rPr>
      </w:pPr>
      <w:r w:rsidRPr="00CF4703">
        <w:rPr>
          <w:b/>
        </w:rPr>
        <w:t>Description:</w:t>
      </w:r>
      <w:r>
        <w:t xml:space="preserve">  </w:t>
      </w:r>
      <w:r w:rsidRPr="004F5E6D">
        <w:t>Feed and forage quality or quantity is inadequate for nutritional needs and production goals of the kinds and classes of livestock.</w:t>
      </w:r>
    </w:p>
    <w:p w14:paraId="2086EF42" w14:textId="64A55FD2" w:rsidR="0070517C" w:rsidRPr="00CF4703" w:rsidRDefault="0070517C" w:rsidP="0070517C">
      <w:r w:rsidRPr="00CF4703">
        <w:rPr>
          <w:b/>
        </w:rPr>
        <w:t>Objective:</w:t>
      </w:r>
      <w:r>
        <w:t xml:space="preserve">  </w:t>
      </w:r>
      <w:r w:rsidRPr="004F5E6D">
        <w:t>Livestock forage, roughage</w:t>
      </w:r>
      <w:r w:rsidR="00743844">
        <w:t>,</w:t>
      </w:r>
      <w:r w:rsidRPr="004F5E6D">
        <w:t xml:space="preserve"> and supplemental nutritional requirements addressed</w:t>
      </w:r>
      <w:r w:rsidR="00743844">
        <w:t>.</w:t>
      </w:r>
    </w:p>
    <w:p w14:paraId="739569C6" w14:textId="77777777" w:rsidR="0070517C" w:rsidRDefault="0070517C" w:rsidP="0070517C">
      <w:pPr>
        <w:rPr>
          <w:b/>
        </w:rPr>
      </w:pPr>
      <w:r w:rsidRPr="00CF4703">
        <w:rPr>
          <w:b/>
        </w:rPr>
        <w:t>Analysis within CART:</w:t>
      </w:r>
    </w:p>
    <w:p w14:paraId="4607D6FA" w14:textId="52C16F25" w:rsidR="0070517C" w:rsidRDefault="0070517C" w:rsidP="0070517C">
      <w:r>
        <w:t>Each PLU will default to a</w:t>
      </w:r>
      <w:r w:rsidR="00741777">
        <w:t xml:space="preserve"> “not assessed” </w:t>
      </w:r>
      <w:r>
        <w:t xml:space="preserve">status for </w:t>
      </w:r>
      <w:r w:rsidR="00743844">
        <w:t xml:space="preserve">inadequate feed </w:t>
      </w:r>
      <w:r>
        <w:t xml:space="preserve">and </w:t>
      </w:r>
      <w:r w:rsidR="00743844">
        <w:t>forage</w:t>
      </w:r>
      <w:r>
        <w:t xml:space="preserve">.  The </w:t>
      </w:r>
      <w:r w:rsidR="00FF6243">
        <w:t>planner</w:t>
      </w:r>
      <w:r>
        <w:t xml:space="preserve"> may identify this resource concern based on </w:t>
      </w:r>
      <w:r w:rsidR="00741777">
        <w:t>site-specific</w:t>
      </w:r>
      <w:r>
        <w:t xml:space="preserve"> conditions, a threshold value of </w:t>
      </w:r>
      <w:r w:rsidRPr="00FC0A51">
        <w:t>50</w:t>
      </w:r>
      <w:r>
        <w:t xml:space="preserve"> will be set and </w:t>
      </w:r>
      <w:r>
        <w:lastRenderedPageBreak/>
        <w:t xml:space="preserve">existing condition questions will be triggered.  The existing condition question will set the existing score as seen in </w:t>
      </w:r>
      <w:r w:rsidR="00397B6B" w:rsidRPr="00D74AAD">
        <w:rPr>
          <w:i/>
          <w:iCs/>
          <w:color w:val="44546A" w:themeColor="text2"/>
        </w:rPr>
        <w:fldChar w:fldCharType="begin"/>
      </w:r>
      <w:r w:rsidR="00397B6B" w:rsidRPr="00D74AAD">
        <w:rPr>
          <w:i/>
          <w:iCs/>
          <w:color w:val="44546A" w:themeColor="text2"/>
        </w:rPr>
        <w:instrText xml:space="preserve"> REF _Ref1134477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139</w:t>
      </w:r>
      <w:r w:rsidR="00397B6B" w:rsidRPr="00D74AAD">
        <w:rPr>
          <w:i/>
          <w:iCs/>
          <w:color w:val="44546A" w:themeColor="text2"/>
        </w:rPr>
        <w:fldChar w:fldCharType="end"/>
      </w:r>
      <w:r w:rsidRPr="00D74AAD">
        <w:rPr>
          <w:i/>
          <w:iCs/>
          <w:color w:val="44546A" w:themeColor="text2"/>
        </w:rPr>
        <w:t>.</w:t>
      </w:r>
    </w:p>
    <w:p w14:paraId="097AFB84" w14:textId="1EFAB057" w:rsidR="00F638D6" w:rsidRPr="0084183F" w:rsidRDefault="00F638D6" w:rsidP="00F638D6">
      <w:pPr>
        <w:pStyle w:val="Caption"/>
        <w:keepNext/>
        <w:rPr>
          <w:sz w:val="22"/>
          <w:szCs w:val="22"/>
        </w:rPr>
      </w:pPr>
      <w:bookmarkStart w:id="391" w:name="_Ref1134477"/>
      <w:r w:rsidRPr="2B7F814B">
        <w:rPr>
          <w:sz w:val="22"/>
          <w:szCs w:val="22"/>
        </w:rPr>
        <w:t xml:space="preserve">Figure </w:t>
      </w:r>
      <w:r w:rsidRPr="1E7F1AF5">
        <w:fldChar w:fldCharType="begin"/>
      </w:r>
      <w:r w:rsidRPr="004F0705">
        <w:rPr>
          <w:sz w:val="22"/>
        </w:rPr>
        <w:instrText xml:space="preserve"> SEQ Figure \* ARABIC </w:instrText>
      </w:r>
      <w:r w:rsidRPr="1E7F1AF5">
        <w:rPr>
          <w:sz w:val="22"/>
        </w:rPr>
        <w:fldChar w:fldCharType="separate"/>
      </w:r>
      <w:r w:rsidR="002551DD">
        <w:rPr>
          <w:noProof/>
          <w:sz w:val="22"/>
        </w:rPr>
        <w:t>139</w:t>
      </w:r>
      <w:r w:rsidRPr="1E7F1AF5">
        <w:fldChar w:fldCharType="end"/>
      </w:r>
      <w:bookmarkEnd w:id="391"/>
      <w:r w:rsidRPr="2B7F814B">
        <w:rPr>
          <w:sz w:val="22"/>
          <w:szCs w:val="22"/>
        </w:rPr>
        <w:t>: Inadequate Livestock Feed and Forage Existing Condition</w:t>
      </w:r>
    </w:p>
    <w:tbl>
      <w:tblPr>
        <w:tblStyle w:val="TableGrid"/>
        <w:tblW w:w="0" w:type="auto"/>
        <w:tblLook w:val="04A0" w:firstRow="1" w:lastRow="0" w:firstColumn="1" w:lastColumn="0" w:noHBand="0" w:noVBand="1"/>
      </w:tblPr>
      <w:tblGrid>
        <w:gridCol w:w="1525"/>
        <w:gridCol w:w="6736"/>
        <w:gridCol w:w="1089"/>
      </w:tblGrid>
      <w:tr w:rsidR="00F638D6" w14:paraId="711C6361" w14:textId="77777777" w:rsidTr="172093F8">
        <w:tc>
          <w:tcPr>
            <w:tcW w:w="1525" w:type="dxa"/>
            <w:shd w:val="clear" w:color="auto" w:fill="D9E2F3" w:themeFill="accent1" w:themeFillTint="33"/>
          </w:tcPr>
          <w:p w14:paraId="4E0FA5DC" w14:textId="77777777" w:rsidR="00F638D6" w:rsidRDefault="00F638D6" w:rsidP="00E106C1">
            <w:r>
              <w:t>Land Use</w:t>
            </w:r>
          </w:p>
        </w:tc>
        <w:tc>
          <w:tcPr>
            <w:tcW w:w="6736" w:type="dxa"/>
            <w:shd w:val="clear" w:color="auto" w:fill="D9E2F3" w:themeFill="accent1" w:themeFillTint="33"/>
          </w:tcPr>
          <w:p w14:paraId="495AB785" w14:textId="77777777" w:rsidR="00F638D6" w:rsidRDefault="00F638D6" w:rsidP="00E106C1">
            <w:r>
              <w:t>Answer</w:t>
            </w:r>
          </w:p>
        </w:tc>
        <w:tc>
          <w:tcPr>
            <w:tcW w:w="1089" w:type="dxa"/>
            <w:shd w:val="clear" w:color="auto" w:fill="D9E2F3" w:themeFill="accent1" w:themeFillTint="33"/>
          </w:tcPr>
          <w:p w14:paraId="383F57E9" w14:textId="77777777" w:rsidR="00F638D6" w:rsidRDefault="00F638D6" w:rsidP="00E106C1">
            <w:r>
              <w:t>Existing Condition Points</w:t>
            </w:r>
          </w:p>
        </w:tc>
      </w:tr>
      <w:tr w:rsidR="00F638D6" w14:paraId="65A1B9E6" w14:textId="77777777" w:rsidTr="172093F8">
        <w:tc>
          <w:tcPr>
            <w:tcW w:w="1525" w:type="dxa"/>
          </w:tcPr>
          <w:p w14:paraId="691D62FE" w14:textId="77777777" w:rsidR="00F638D6" w:rsidRDefault="00F638D6" w:rsidP="00E106C1">
            <w:r w:rsidRPr="008C277D">
              <w:t xml:space="preserve">All </w:t>
            </w:r>
            <w:r w:rsidR="007C3D79" w:rsidRPr="008C277D">
              <w:t>but Farmstead</w:t>
            </w:r>
          </w:p>
        </w:tc>
        <w:tc>
          <w:tcPr>
            <w:tcW w:w="6736" w:type="dxa"/>
          </w:tcPr>
          <w:p w14:paraId="276B93B3" w14:textId="78F9DE35" w:rsidR="00F638D6" w:rsidRPr="00066555" w:rsidRDefault="00F638D6" w:rsidP="00E106C1">
            <w:pPr>
              <w:rPr>
                <w:rFonts w:eastAsia="Times New Roman"/>
              </w:rPr>
            </w:pPr>
            <w:r w:rsidRPr="00865861">
              <w:rPr>
                <w:rFonts w:eastAsia="Times New Roman"/>
                <w:shd w:val="clear" w:color="auto" w:fill="FFFFFF" w:themeFill="background1"/>
              </w:rPr>
              <w:t>Livestock</w:t>
            </w:r>
            <w:r w:rsidR="00743844">
              <w:rPr>
                <w:rFonts w:eastAsia="Times New Roman"/>
                <w:shd w:val="clear" w:color="auto" w:fill="FFFFFF" w:themeFill="background1"/>
              </w:rPr>
              <w:t xml:space="preserve"> f</w:t>
            </w:r>
            <w:r w:rsidR="00743844" w:rsidRPr="00865861">
              <w:rPr>
                <w:rFonts w:eastAsia="Times New Roman"/>
                <w:shd w:val="clear" w:color="auto" w:fill="FFFFFF" w:themeFill="background1"/>
              </w:rPr>
              <w:t xml:space="preserve">eed </w:t>
            </w:r>
            <w:r w:rsidR="00743844">
              <w:rPr>
                <w:rFonts w:eastAsia="Times New Roman"/>
                <w:shd w:val="clear" w:color="auto" w:fill="FFFFFF" w:themeFill="background1"/>
              </w:rPr>
              <w:t>and</w:t>
            </w:r>
            <w:r w:rsidR="00743844" w:rsidRPr="00865861">
              <w:rPr>
                <w:rFonts w:eastAsia="Times New Roman"/>
                <w:shd w:val="clear" w:color="auto" w:fill="FFFFFF" w:themeFill="background1"/>
              </w:rPr>
              <w:t xml:space="preserve"> </w:t>
            </w:r>
            <w:r w:rsidR="00743844">
              <w:rPr>
                <w:rFonts w:eastAsia="Times New Roman"/>
                <w:shd w:val="clear" w:color="auto" w:fill="FFFFFF" w:themeFill="background1"/>
              </w:rPr>
              <w:t>f</w:t>
            </w:r>
            <w:r w:rsidR="00743844" w:rsidRPr="00865861">
              <w:rPr>
                <w:rFonts w:eastAsia="Times New Roman"/>
                <w:shd w:val="clear" w:color="auto" w:fill="FFFFFF" w:themeFill="background1"/>
              </w:rPr>
              <w:t xml:space="preserve">orage </w:t>
            </w:r>
            <w:r w:rsidR="00743844">
              <w:rPr>
                <w:rFonts w:eastAsia="Times New Roman"/>
                <w:shd w:val="clear" w:color="auto" w:fill="FFFFFF" w:themeFill="background1"/>
              </w:rPr>
              <w:t>b</w:t>
            </w:r>
            <w:r w:rsidR="00743844" w:rsidRPr="00865861">
              <w:rPr>
                <w:rFonts w:eastAsia="Times New Roman"/>
                <w:shd w:val="clear" w:color="auto" w:fill="FFFFFF" w:themeFill="background1"/>
              </w:rPr>
              <w:t xml:space="preserve">alance </w:t>
            </w:r>
            <w:r w:rsidR="00743844">
              <w:rPr>
                <w:rFonts w:eastAsia="Times New Roman"/>
                <w:shd w:val="clear" w:color="auto" w:fill="FFFFFF" w:themeFill="background1"/>
              </w:rPr>
              <w:t>c</w:t>
            </w:r>
            <w:r w:rsidR="00743844" w:rsidRPr="00865861">
              <w:rPr>
                <w:rFonts w:eastAsia="Times New Roman"/>
                <w:shd w:val="clear" w:color="auto" w:fill="FFFFFF" w:themeFill="background1"/>
              </w:rPr>
              <w:t xml:space="preserve">alculation </w:t>
            </w:r>
            <w:r w:rsidRPr="00865861">
              <w:rPr>
                <w:rFonts w:eastAsia="Times New Roman"/>
                <w:shd w:val="clear" w:color="auto" w:fill="FFFFFF" w:themeFill="background1"/>
              </w:rPr>
              <w:t xml:space="preserve">exists that shows livestock </w:t>
            </w:r>
            <w:r w:rsidR="00397795" w:rsidRPr="00865861">
              <w:rPr>
                <w:rFonts w:eastAsia="Times New Roman"/>
                <w:shd w:val="clear" w:color="auto" w:fill="FFFFFF" w:themeFill="background1"/>
              </w:rPr>
              <w:t xml:space="preserve">quantity and </w:t>
            </w:r>
            <w:r w:rsidR="00743844">
              <w:rPr>
                <w:rFonts w:eastAsia="Times New Roman"/>
                <w:shd w:val="clear" w:color="auto" w:fill="FFFFFF" w:themeFill="background1"/>
              </w:rPr>
              <w:t>b</w:t>
            </w:r>
            <w:r w:rsidR="00743844" w:rsidRPr="00865861">
              <w:rPr>
                <w:rFonts w:eastAsia="Times New Roman"/>
                <w:shd w:val="clear" w:color="auto" w:fill="FFFFFF" w:themeFill="background1"/>
              </w:rPr>
              <w:t xml:space="preserve">ody </w:t>
            </w:r>
            <w:r w:rsidR="00743844">
              <w:rPr>
                <w:rFonts w:eastAsia="Times New Roman"/>
                <w:shd w:val="clear" w:color="auto" w:fill="FFFFFF" w:themeFill="background1"/>
              </w:rPr>
              <w:t>c</w:t>
            </w:r>
            <w:r w:rsidR="00743844" w:rsidRPr="00865861">
              <w:rPr>
                <w:rFonts w:eastAsia="Times New Roman"/>
                <w:shd w:val="clear" w:color="auto" w:fill="FFFFFF" w:themeFill="background1"/>
              </w:rPr>
              <w:t xml:space="preserve">ondition </w:t>
            </w:r>
            <w:r w:rsidR="00743844">
              <w:rPr>
                <w:rFonts w:eastAsia="Times New Roman"/>
                <w:shd w:val="clear" w:color="auto" w:fill="FFFFFF" w:themeFill="background1"/>
              </w:rPr>
              <w:t>s</w:t>
            </w:r>
            <w:r w:rsidR="00743844" w:rsidRPr="00865861">
              <w:rPr>
                <w:rFonts w:eastAsia="Times New Roman"/>
                <w:shd w:val="clear" w:color="auto" w:fill="FFFFFF" w:themeFill="background1"/>
              </w:rPr>
              <w:t xml:space="preserve">core </w:t>
            </w:r>
            <w:r w:rsidR="002A6103">
              <w:rPr>
                <w:rFonts w:eastAsia="Times New Roman"/>
                <w:shd w:val="clear" w:color="auto" w:fill="FFFFFF" w:themeFill="background1"/>
              </w:rPr>
              <w:t xml:space="preserve">(BCS) </w:t>
            </w:r>
            <w:r w:rsidR="00397795" w:rsidRPr="00865861">
              <w:rPr>
                <w:rFonts w:eastAsia="Times New Roman"/>
                <w:shd w:val="clear" w:color="auto" w:fill="FFFFFF" w:themeFill="background1"/>
              </w:rPr>
              <w:t>is equal to or great</w:t>
            </w:r>
            <w:r w:rsidR="009E1383" w:rsidRPr="005C0733">
              <w:rPr>
                <w:rFonts w:eastAsia="Times New Roman"/>
                <w:shd w:val="clear" w:color="auto" w:fill="FFFFFF" w:themeFill="background1"/>
              </w:rPr>
              <w:t>er</w:t>
            </w:r>
            <w:r w:rsidR="00397795" w:rsidRPr="00865861">
              <w:rPr>
                <w:rFonts w:eastAsia="Times New Roman"/>
                <w:shd w:val="clear" w:color="auto" w:fill="FFFFFF" w:themeFill="background1"/>
              </w:rPr>
              <w:t xml:space="preserve"> than 5 </w:t>
            </w:r>
            <w:ins w:id="392" w:author="Breanna Barlow" w:date="2019-03-22T12:37:00Z">
              <w:r w:rsidR="000F6C91">
                <w:rPr>
                  <w:rFonts w:eastAsia="Times New Roman"/>
                  <w:shd w:val="clear" w:color="auto" w:fill="FFFFFF" w:themeFill="background1"/>
                </w:rPr>
                <w:t xml:space="preserve">at breeding </w:t>
              </w:r>
            </w:ins>
            <w:r w:rsidR="00397795" w:rsidRPr="00865861">
              <w:rPr>
                <w:rFonts w:eastAsia="Times New Roman"/>
                <w:shd w:val="clear" w:color="auto" w:fill="FFFFFF" w:themeFill="background1"/>
              </w:rPr>
              <w:t>or desired production goals.</w:t>
            </w:r>
            <w:r w:rsidR="00397795" w:rsidRPr="00865861" w:rsidDel="00397795">
              <w:rPr>
                <w:rFonts w:eastAsia="Times New Roman"/>
                <w:shd w:val="clear" w:color="auto" w:fill="FFFFFF" w:themeFill="background1"/>
              </w:rPr>
              <w:t xml:space="preserve"> </w:t>
            </w:r>
          </w:p>
        </w:tc>
        <w:tc>
          <w:tcPr>
            <w:tcW w:w="1089" w:type="dxa"/>
          </w:tcPr>
          <w:p w14:paraId="650E034E" w14:textId="175DB47A" w:rsidR="00F638D6" w:rsidRDefault="007C3D79" w:rsidP="00E106C1">
            <w:pPr>
              <w:rPr>
                <w:rFonts w:cstheme="minorHAnsi"/>
              </w:rPr>
            </w:pPr>
            <w:r>
              <w:rPr>
                <w:rFonts w:cstheme="minorHAnsi"/>
              </w:rPr>
              <w:t>60</w:t>
            </w:r>
          </w:p>
        </w:tc>
      </w:tr>
      <w:tr w:rsidR="00F638D6" w14:paraId="2CB1089D" w14:textId="77777777" w:rsidTr="172093F8">
        <w:tc>
          <w:tcPr>
            <w:tcW w:w="1525" w:type="dxa"/>
          </w:tcPr>
          <w:p w14:paraId="0865A258" w14:textId="77777777" w:rsidR="00F638D6" w:rsidRPr="000C198F" w:rsidRDefault="00F638D6" w:rsidP="00E106C1">
            <w:pPr>
              <w:rPr>
                <w:rFonts w:cstheme="minorHAnsi"/>
              </w:rPr>
            </w:pPr>
            <w:r>
              <w:rPr>
                <w:rFonts w:cstheme="minorHAnsi"/>
              </w:rPr>
              <w:t>All but Farmstead</w:t>
            </w:r>
          </w:p>
        </w:tc>
        <w:tc>
          <w:tcPr>
            <w:tcW w:w="67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0"/>
            </w:tblGrid>
            <w:tr w:rsidR="00F638D6" w:rsidRPr="00051ADE" w14:paraId="4CB6EC64" w14:textId="77777777" w:rsidTr="00865861">
              <w:trPr>
                <w:tblCellSpacing w:w="15" w:type="dxa"/>
              </w:trPr>
              <w:tc>
                <w:tcPr>
                  <w:tcW w:w="0" w:type="auto"/>
                  <w:vAlign w:val="center"/>
                  <w:hideMark/>
                </w:tcPr>
                <w:p w14:paraId="3E11D220" w14:textId="350530D1" w:rsidR="00F638D6" w:rsidRPr="008C277D" w:rsidRDefault="0081761D">
                  <w:pPr>
                    <w:spacing w:after="0" w:line="240" w:lineRule="auto"/>
                    <w:rPr>
                      <w:rFonts w:eastAsia="Times New Roman"/>
                    </w:rPr>
                  </w:pPr>
                  <w:r>
                    <w:t>Li</w:t>
                  </w:r>
                  <w:r w:rsidRPr="003B0FD4">
                    <w:t xml:space="preserve">vestock </w:t>
                  </w:r>
                  <w:r w:rsidR="00743844">
                    <w:rPr>
                      <w:rFonts w:eastAsia="Times New Roman"/>
                      <w:shd w:val="clear" w:color="auto" w:fill="FFFFFF" w:themeFill="background1"/>
                    </w:rPr>
                    <w:t>f</w:t>
                  </w:r>
                  <w:r w:rsidR="00743844" w:rsidRPr="00865861">
                    <w:rPr>
                      <w:rFonts w:eastAsia="Times New Roman"/>
                      <w:shd w:val="clear" w:color="auto" w:fill="FFFFFF" w:themeFill="background1"/>
                    </w:rPr>
                    <w:t xml:space="preserve">eed </w:t>
                  </w:r>
                  <w:r w:rsidR="00743844">
                    <w:rPr>
                      <w:rFonts w:eastAsia="Times New Roman"/>
                      <w:shd w:val="clear" w:color="auto" w:fill="FFFFFF" w:themeFill="background1"/>
                    </w:rPr>
                    <w:t>and</w:t>
                  </w:r>
                  <w:r w:rsidR="00743844" w:rsidRPr="00865861">
                    <w:rPr>
                      <w:rFonts w:eastAsia="Times New Roman"/>
                      <w:shd w:val="clear" w:color="auto" w:fill="FFFFFF" w:themeFill="background1"/>
                    </w:rPr>
                    <w:t xml:space="preserve"> </w:t>
                  </w:r>
                  <w:r w:rsidR="00743844">
                    <w:rPr>
                      <w:rFonts w:eastAsia="Times New Roman"/>
                      <w:shd w:val="clear" w:color="auto" w:fill="FFFFFF" w:themeFill="background1"/>
                    </w:rPr>
                    <w:t>f</w:t>
                  </w:r>
                  <w:r w:rsidR="00743844" w:rsidRPr="00865861">
                    <w:rPr>
                      <w:rFonts w:eastAsia="Times New Roman"/>
                      <w:shd w:val="clear" w:color="auto" w:fill="FFFFFF" w:themeFill="background1"/>
                    </w:rPr>
                    <w:t xml:space="preserve">orage </w:t>
                  </w:r>
                  <w:r w:rsidR="00743844">
                    <w:rPr>
                      <w:rFonts w:eastAsia="Times New Roman"/>
                      <w:shd w:val="clear" w:color="auto" w:fill="FFFFFF" w:themeFill="background1"/>
                    </w:rPr>
                    <w:t>b</w:t>
                  </w:r>
                  <w:r w:rsidR="00743844" w:rsidRPr="00865861">
                    <w:rPr>
                      <w:rFonts w:eastAsia="Times New Roman"/>
                      <w:shd w:val="clear" w:color="auto" w:fill="FFFFFF" w:themeFill="background1"/>
                    </w:rPr>
                    <w:t xml:space="preserve">alance </w:t>
                  </w:r>
                  <w:r w:rsidR="00743844">
                    <w:rPr>
                      <w:rFonts w:eastAsia="Times New Roman"/>
                      <w:shd w:val="clear" w:color="auto" w:fill="FFFFFF" w:themeFill="background1"/>
                    </w:rPr>
                    <w:t>c</w:t>
                  </w:r>
                  <w:r w:rsidR="00743844" w:rsidRPr="00865861">
                    <w:rPr>
                      <w:rFonts w:eastAsia="Times New Roman"/>
                      <w:shd w:val="clear" w:color="auto" w:fill="FFFFFF" w:themeFill="background1"/>
                    </w:rPr>
                    <w:t xml:space="preserve">alculation </w:t>
                  </w:r>
                  <w:r w:rsidRPr="003B0FD4">
                    <w:t xml:space="preserve">shows that livestock quantity needs are </w:t>
                  </w:r>
                  <w:r w:rsidR="00874529" w:rsidRPr="00865861">
                    <w:t xml:space="preserve">being </w:t>
                  </w:r>
                  <w:r w:rsidRPr="003B0FD4">
                    <w:t xml:space="preserve">met but </w:t>
                  </w:r>
                  <w:r w:rsidR="00743844">
                    <w:t>BCS</w:t>
                  </w:r>
                  <w:r w:rsidR="003B0FD4" w:rsidRPr="00865861">
                    <w:t xml:space="preserve"> is</w:t>
                  </w:r>
                  <w:r w:rsidRPr="003B0FD4">
                    <w:t xml:space="preserve"> less than 5</w:t>
                  </w:r>
                  <w:r w:rsidR="003B0FD4" w:rsidRPr="00865861">
                    <w:t xml:space="preserve"> </w:t>
                  </w:r>
                  <w:ins w:id="393" w:author="Breanna Barlow" w:date="2019-03-22T12:37:00Z">
                    <w:r w:rsidR="000F6C91">
                      <w:t xml:space="preserve">at breeding </w:t>
                    </w:r>
                  </w:ins>
                  <w:r w:rsidR="00743844">
                    <w:t>and</w:t>
                  </w:r>
                  <w:r w:rsidR="00743844" w:rsidRPr="003B0FD4">
                    <w:t xml:space="preserve"> producer</w:t>
                  </w:r>
                  <w:r w:rsidR="00743844">
                    <w:t>-</w:t>
                  </w:r>
                  <w:r w:rsidRPr="003B0FD4">
                    <w:t>desired production goals are being met.</w:t>
                  </w:r>
                </w:p>
              </w:tc>
            </w:tr>
          </w:tbl>
          <w:p w14:paraId="20979F35" w14:textId="77777777" w:rsidR="00F638D6" w:rsidRPr="000C198F" w:rsidRDefault="00F638D6" w:rsidP="00E106C1">
            <w:pPr>
              <w:rPr>
                <w:rFonts w:cstheme="minorHAnsi"/>
              </w:rPr>
            </w:pPr>
          </w:p>
        </w:tc>
        <w:tc>
          <w:tcPr>
            <w:tcW w:w="1089" w:type="dxa"/>
          </w:tcPr>
          <w:p w14:paraId="73C376CA" w14:textId="77777777" w:rsidR="00F638D6" w:rsidRPr="000C198F" w:rsidRDefault="00F638D6" w:rsidP="00E106C1">
            <w:pPr>
              <w:rPr>
                <w:rFonts w:cstheme="minorHAnsi"/>
              </w:rPr>
            </w:pPr>
            <w:r>
              <w:rPr>
                <w:rFonts w:cstheme="minorHAnsi"/>
              </w:rPr>
              <w:t>5</w:t>
            </w:r>
            <w:r w:rsidR="003B4975">
              <w:rPr>
                <w:rFonts w:cstheme="minorHAnsi"/>
              </w:rPr>
              <w:t>1</w:t>
            </w:r>
          </w:p>
        </w:tc>
      </w:tr>
      <w:tr w:rsidR="00F638D6" w14:paraId="61212985" w14:textId="77777777" w:rsidTr="172093F8">
        <w:tc>
          <w:tcPr>
            <w:tcW w:w="1525" w:type="dxa"/>
          </w:tcPr>
          <w:p w14:paraId="1EA431CC" w14:textId="77777777" w:rsidR="00F638D6" w:rsidRDefault="00F638D6" w:rsidP="00E106C1">
            <w:r>
              <w:t>All but Farmstead</w:t>
            </w:r>
          </w:p>
        </w:tc>
        <w:tc>
          <w:tcPr>
            <w:tcW w:w="6736" w:type="dxa"/>
          </w:tcPr>
          <w:p w14:paraId="1C1732E2" w14:textId="74514A8D" w:rsidR="00F638D6" w:rsidRDefault="003B4975" w:rsidP="00E106C1">
            <w:r>
              <w:t xml:space="preserve">Livestock </w:t>
            </w:r>
            <w:r w:rsidR="00743844">
              <w:rPr>
                <w:rFonts w:eastAsia="Times New Roman"/>
                <w:shd w:val="clear" w:color="auto" w:fill="FFFFFF" w:themeFill="background1"/>
              </w:rPr>
              <w:t>f</w:t>
            </w:r>
            <w:r w:rsidR="00743844" w:rsidRPr="00865861">
              <w:rPr>
                <w:rFonts w:eastAsia="Times New Roman"/>
                <w:shd w:val="clear" w:color="auto" w:fill="FFFFFF" w:themeFill="background1"/>
              </w:rPr>
              <w:t xml:space="preserve">eed </w:t>
            </w:r>
            <w:r w:rsidR="00743844">
              <w:rPr>
                <w:rFonts w:eastAsia="Times New Roman"/>
                <w:shd w:val="clear" w:color="auto" w:fill="FFFFFF" w:themeFill="background1"/>
              </w:rPr>
              <w:t>and</w:t>
            </w:r>
            <w:r w:rsidR="00743844" w:rsidRPr="00865861">
              <w:rPr>
                <w:rFonts w:eastAsia="Times New Roman"/>
                <w:shd w:val="clear" w:color="auto" w:fill="FFFFFF" w:themeFill="background1"/>
              </w:rPr>
              <w:t xml:space="preserve"> </w:t>
            </w:r>
            <w:r w:rsidR="00743844">
              <w:rPr>
                <w:rFonts w:eastAsia="Times New Roman"/>
                <w:shd w:val="clear" w:color="auto" w:fill="FFFFFF" w:themeFill="background1"/>
              </w:rPr>
              <w:t>f</w:t>
            </w:r>
            <w:r w:rsidR="00743844" w:rsidRPr="00865861">
              <w:rPr>
                <w:rFonts w:eastAsia="Times New Roman"/>
                <w:shd w:val="clear" w:color="auto" w:fill="FFFFFF" w:themeFill="background1"/>
              </w:rPr>
              <w:t xml:space="preserve">orage </w:t>
            </w:r>
            <w:r w:rsidR="00743844">
              <w:rPr>
                <w:rFonts w:eastAsia="Times New Roman"/>
                <w:shd w:val="clear" w:color="auto" w:fill="FFFFFF" w:themeFill="background1"/>
              </w:rPr>
              <w:t>b</w:t>
            </w:r>
            <w:r w:rsidR="00743844" w:rsidRPr="00865861">
              <w:rPr>
                <w:rFonts w:eastAsia="Times New Roman"/>
                <w:shd w:val="clear" w:color="auto" w:fill="FFFFFF" w:themeFill="background1"/>
              </w:rPr>
              <w:t xml:space="preserve">alance </w:t>
            </w:r>
            <w:r w:rsidR="00743844">
              <w:rPr>
                <w:rFonts w:eastAsia="Times New Roman"/>
                <w:shd w:val="clear" w:color="auto" w:fill="FFFFFF" w:themeFill="background1"/>
              </w:rPr>
              <w:t>c</w:t>
            </w:r>
            <w:r w:rsidR="00743844" w:rsidRPr="00865861">
              <w:rPr>
                <w:rFonts w:eastAsia="Times New Roman"/>
                <w:shd w:val="clear" w:color="auto" w:fill="FFFFFF" w:themeFill="background1"/>
              </w:rPr>
              <w:t>alculation</w:t>
            </w:r>
            <w:r w:rsidR="00743844">
              <w:t>,</w:t>
            </w:r>
            <w:r>
              <w:t xml:space="preserve"> the BCS</w:t>
            </w:r>
            <w:r w:rsidR="00743844">
              <w:t>,</w:t>
            </w:r>
            <w:r>
              <w:t xml:space="preserve"> desired production goals</w:t>
            </w:r>
            <w:r w:rsidR="00743844">
              <w:t>, or some combination of these</w:t>
            </w:r>
            <w:r>
              <w:t xml:space="preserve"> indicate that nutritional requirements are not being met</w:t>
            </w:r>
            <w:r w:rsidR="00363813" w:rsidRPr="008C277D">
              <w:rPr>
                <w:rFonts w:eastAsia="Times New Roman"/>
              </w:rPr>
              <w:t>.</w:t>
            </w:r>
          </w:p>
        </w:tc>
        <w:tc>
          <w:tcPr>
            <w:tcW w:w="1089" w:type="dxa"/>
          </w:tcPr>
          <w:p w14:paraId="4107BE6D" w14:textId="3342C31B" w:rsidR="00F638D6" w:rsidRDefault="00CA2E20" w:rsidP="00E106C1">
            <w:r>
              <w:t>1</w:t>
            </w:r>
          </w:p>
        </w:tc>
      </w:tr>
      <w:tr w:rsidR="00F638D6" w14:paraId="110B3B78" w14:textId="77777777" w:rsidTr="172093F8">
        <w:tc>
          <w:tcPr>
            <w:tcW w:w="1525" w:type="dxa"/>
          </w:tcPr>
          <w:p w14:paraId="5042CFEC" w14:textId="77777777" w:rsidR="00F638D6" w:rsidRPr="00B61890" w:rsidRDefault="00F638D6" w:rsidP="00E106C1">
            <w:r>
              <w:t>Farmstead</w:t>
            </w:r>
          </w:p>
        </w:tc>
        <w:tc>
          <w:tcPr>
            <w:tcW w:w="6736" w:type="dxa"/>
          </w:tcPr>
          <w:p w14:paraId="2E2F6D33" w14:textId="68BC843F" w:rsidR="00F638D6" w:rsidRPr="00B61890" w:rsidRDefault="00F638D6" w:rsidP="00E106C1">
            <w:r w:rsidRPr="008A74BC">
              <w:t>Livestock f</w:t>
            </w:r>
            <w:r>
              <w:t>eed</w:t>
            </w:r>
            <w:r w:rsidRPr="008A74BC">
              <w:t>, roughage</w:t>
            </w:r>
            <w:r w:rsidR="00743844">
              <w:t>,</w:t>
            </w:r>
            <w:r w:rsidRPr="008A74BC">
              <w:t xml:space="preserve"> and supplemental nutritional requirements are met</w:t>
            </w:r>
            <w:r w:rsidR="00EC050C">
              <w:t>.</w:t>
            </w:r>
          </w:p>
        </w:tc>
        <w:tc>
          <w:tcPr>
            <w:tcW w:w="1089" w:type="dxa"/>
          </w:tcPr>
          <w:p w14:paraId="6C7CF68C" w14:textId="4F1092D1" w:rsidR="00F638D6" w:rsidRDefault="00CA2E20" w:rsidP="00E106C1">
            <w:r>
              <w:t>51</w:t>
            </w:r>
          </w:p>
        </w:tc>
      </w:tr>
      <w:tr w:rsidR="00F638D6" w14:paraId="0B46E5C0" w14:textId="77777777" w:rsidTr="172093F8">
        <w:tc>
          <w:tcPr>
            <w:tcW w:w="1525" w:type="dxa"/>
          </w:tcPr>
          <w:p w14:paraId="76F51F91" w14:textId="77777777" w:rsidR="00F638D6" w:rsidRDefault="00F638D6" w:rsidP="00E106C1">
            <w:r>
              <w:t>Farmstead</w:t>
            </w:r>
          </w:p>
        </w:tc>
        <w:tc>
          <w:tcPr>
            <w:tcW w:w="6736" w:type="dxa"/>
          </w:tcPr>
          <w:p w14:paraId="34C8E7A0" w14:textId="4B5FDAE8" w:rsidR="00F638D6" w:rsidRPr="00B61890" w:rsidRDefault="00F638D6" w:rsidP="00E106C1">
            <w:r w:rsidRPr="008A74BC">
              <w:t>Livestock f</w:t>
            </w:r>
            <w:r>
              <w:t>eed</w:t>
            </w:r>
            <w:r w:rsidRPr="008A74BC">
              <w:t>, roughage</w:t>
            </w:r>
            <w:r w:rsidR="00743844">
              <w:t>,</w:t>
            </w:r>
            <w:r w:rsidRPr="008A74BC">
              <w:t xml:space="preserve"> and supplemental nutritional requirements are </w:t>
            </w:r>
            <w:r w:rsidRPr="0029467D">
              <w:rPr>
                <w:b/>
              </w:rPr>
              <w:t>not met</w:t>
            </w:r>
            <w:r w:rsidRPr="008A74BC">
              <w:t>.</w:t>
            </w:r>
          </w:p>
        </w:tc>
        <w:tc>
          <w:tcPr>
            <w:tcW w:w="1089" w:type="dxa"/>
          </w:tcPr>
          <w:p w14:paraId="1A6AB8F9" w14:textId="13488F5D" w:rsidR="00F638D6" w:rsidRDefault="00CA2E20" w:rsidP="00E106C1">
            <w:r>
              <w:t>1</w:t>
            </w:r>
          </w:p>
        </w:tc>
      </w:tr>
    </w:tbl>
    <w:p w14:paraId="39E8C08E" w14:textId="1140A7FE" w:rsidR="0070517C" w:rsidRDefault="0070517C" w:rsidP="0070517C">
      <w:r>
        <w:t xml:space="preserve">Conservation </w:t>
      </w:r>
      <w:r w:rsidR="007B3016">
        <w:t>practices and activities</w:t>
      </w:r>
      <w:r>
        <w:t xml:space="preserve"> are then added to the existing condition to determine the state of the management system.  Some example practice points are identified in </w:t>
      </w:r>
      <w:r w:rsidR="00397B6B" w:rsidRPr="00D74AAD">
        <w:rPr>
          <w:i/>
          <w:iCs/>
          <w:color w:val="44546A" w:themeColor="text2"/>
        </w:rPr>
        <w:fldChar w:fldCharType="begin"/>
      </w:r>
      <w:r w:rsidR="00397B6B" w:rsidRPr="00D74AAD">
        <w:rPr>
          <w:i/>
          <w:iCs/>
          <w:color w:val="44546A" w:themeColor="text2"/>
        </w:rPr>
        <w:instrText xml:space="preserve"> REF _Ref1134485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140</w:t>
      </w:r>
      <w:r w:rsidR="00397B6B" w:rsidRPr="00D74AAD">
        <w:rPr>
          <w:i/>
          <w:iCs/>
          <w:color w:val="44546A" w:themeColor="text2"/>
        </w:rPr>
        <w:fldChar w:fldCharType="end"/>
      </w:r>
      <w:r>
        <w:t>.</w:t>
      </w:r>
    </w:p>
    <w:p w14:paraId="312FDE34" w14:textId="6F1A3B90" w:rsidR="00BE40D4" w:rsidRPr="0084183F" w:rsidRDefault="002E2141" w:rsidP="002E2141">
      <w:pPr>
        <w:pStyle w:val="Caption"/>
        <w:keepNext/>
        <w:rPr>
          <w:sz w:val="22"/>
          <w:szCs w:val="22"/>
        </w:rPr>
      </w:pPr>
      <w:bookmarkStart w:id="394" w:name="_Ref1134485"/>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140</w:t>
      </w:r>
      <w:r w:rsidRPr="00865861">
        <w:fldChar w:fldCharType="end"/>
      </w:r>
      <w:bookmarkEnd w:id="394"/>
      <w:r w:rsidRPr="0041409E">
        <w:rPr>
          <w:sz w:val="22"/>
          <w:szCs w:val="22"/>
        </w:rPr>
        <w:t xml:space="preserve">: </w:t>
      </w:r>
      <w:r w:rsidR="0056144A" w:rsidRPr="0041409E">
        <w:rPr>
          <w:sz w:val="22"/>
          <w:szCs w:val="22"/>
        </w:rPr>
        <w:t xml:space="preserve">Typical Practices Affecting Inadequate </w:t>
      </w:r>
      <w:r w:rsidR="0056144A" w:rsidRPr="006B0BF3">
        <w:rPr>
          <w:sz w:val="22"/>
          <w:szCs w:val="22"/>
        </w:rPr>
        <w:t>Feed and Forage</w:t>
      </w:r>
      <w:r w:rsidR="0056144A">
        <w:rPr>
          <w:rStyle w:val="CommentReference"/>
          <w:i w:val="0"/>
          <w:iCs w:val="0"/>
          <w:color w:val="auto"/>
        </w:rPr>
        <w:commentReference w:id="395"/>
      </w:r>
      <w:r w:rsidR="00EC5E1C">
        <w:rPr>
          <w:rStyle w:val="CommentReference"/>
          <w:i w:val="0"/>
          <w:iCs w:val="0"/>
          <w:color w:val="auto"/>
        </w:rPr>
        <w:commentReference w:id="396"/>
      </w:r>
    </w:p>
    <w:tbl>
      <w:tblPr>
        <w:tblStyle w:val="TableGrid"/>
        <w:tblW w:w="9355" w:type="dxa"/>
        <w:tblLook w:val="04A0" w:firstRow="1" w:lastRow="0" w:firstColumn="1" w:lastColumn="0" w:noHBand="0" w:noVBand="1"/>
      </w:tblPr>
      <w:tblGrid>
        <w:gridCol w:w="4675"/>
        <w:gridCol w:w="4680"/>
      </w:tblGrid>
      <w:tr w:rsidR="00BE40D4" w14:paraId="0F3F5203" w14:textId="77777777" w:rsidTr="00865861">
        <w:tc>
          <w:tcPr>
            <w:tcW w:w="4675" w:type="dxa"/>
            <w:shd w:val="clear" w:color="auto" w:fill="D9E2F3" w:themeFill="accent1" w:themeFillTint="33"/>
          </w:tcPr>
          <w:p w14:paraId="146C49D5" w14:textId="77777777" w:rsidR="00BE40D4" w:rsidRDefault="00BE40D4" w:rsidP="172093F8">
            <w:r w:rsidRPr="000F0ED3">
              <w:t>Conservation Practices</w:t>
            </w:r>
          </w:p>
        </w:tc>
        <w:tc>
          <w:tcPr>
            <w:tcW w:w="4680" w:type="dxa"/>
            <w:shd w:val="clear" w:color="auto" w:fill="D9E2F3" w:themeFill="accent1" w:themeFillTint="33"/>
          </w:tcPr>
          <w:p w14:paraId="19593B29" w14:textId="77777777" w:rsidR="00BE40D4" w:rsidRDefault="00BE40D4" w:rsidP="172093F8">
            <w:r w:rsidRPr="000F0ED3">
              <w:t>Conservation Management Points</w:t>
            </w:r>
          </w:p>
        </w:tc>
      </w:tr>
      <w:tr w:rsidR="00BE40D4" w14:paraId="2DCD5540" w14:textId="77777777" w:rsidTr="00865861">
        <w:tc>
          <w:tcPr>
            <w:tcW w:w="4675" w:type="dxa"/>
            <w:vAlign w:val="bottom"/>
          </w:tcPr>
          <w:p w14:paraId="0B3A06D3" w14:textId="77777777" w:rsidR="00BE40D4" w:rsidRPr="00076831" w:rsidRDefault="00BE40D4" w:rsidP="172093F8">
            <w:r>
              <w:rPr>
                <w:rFonts w:ascii="Calibri" w:hAnsi="Calibri" w:cs="Calibri"/>
                <w:color w:val="000000"/>
              </w:rPr>
              <w:t>Forage and Biomass Planting (ac)</w:t>
            </w:r>
          </w:p>
        </w:tc>
        <w:tc>
          <w:tcPr>
            <w:tcW w:w="4680" w:type="dxa"/>
          </w:tcPr>
          <w:p w14:paraId="4C2475F0" w14:textId="77777777" w:rsidR="00BE40D4" w:rsidRDefault="00BE40D4" w:rsidP="00E106C1">
            <w:r>
              <w:t>10</w:t>
            </w:r>
          </w:p>
        </w:tc>
      </w:tr>
      <w:tr w:rsidR="00BE40D4" w14:paraId="20DBC675" w14:textId="77777777" w:rsidTr="00865861">
        <w:tc>
          <w:tcPr>
            <w:tcW w:w="4675" w:type="dxa"/>
            <w:vAlign w:val="bottom"/>
          </w:tcPr>
          <w:p w14:paraId="394C42A8" w14:textId="77777777" w:rsidR="00BE40D4" w:rsidRPr="00076831" w:rsidRDefault="00BE40D4" w:rsidP="172093F8">
            <w:r>
              <w:rPr>
                <w:rFonts w:ascii="Calibri" w:hAnsi="Calibri" w:cs="Calibri"/>
                <w:color w:val="000000"/>
              </w:rPr>
              <w:t>Prescribed Grazing</w:t>
            </w:r>
          </w:p>
        </w:tc>
        <w:tc>
          <w:tcPr>
            <w:tcW w:w="4680" w:type="dxa"/>
          </w:tcPr>
          <w:p w14:paraId="3DA5E8AB" w14:textId="77777777" w:rsidR="00BE40D4" w:rsidRDefault="00BE40D4" w:rsidP="00E106C1">
            <w:r>
              <w:t>40</w:t>
            </w:r>
          </w:p>
        </w:tc>
      </w:tr>
      <w:tr w:rsidR="00BE40D4" w14:paraId="55A50192" w14:textId="77777777" w:rsidTr="00865861">
        <w:tc>
          <w:tcPr>
            <w:tcW w:w="4675" w:type="dxa"/>
            <w:vAlign w:val="bottom"/>
          </w:tcPr>
          <w:p w14:paraId="2A594448" w14:textId="77777777" w:rsidR="00BE40D4" w:rsidRPr="00076831" w:rsidRDefault="00BE40D4" w:rsidP="172093F8">
            <w:r>
              <w:rPr>
                <w:rFonts w:ascii="Calibri" w:hAnsi="Calibri" w:cs="Calibri"/>
                <w:color w:val="000000"/>
              </w:rPr>
              <w:t>Range Planting</w:t>
            </w:r>
          </w:p>
        </w:tc>
        <w:tc>
          <w:tcPr>
            <w:tcW w:w="4680" w:type="dxa"/>
          </w:tcPr>
          <w:p w14:paraId="3D9D4676" w14:textId="77777777" w:rsidR="00BE40D4" w:rsidRDefault="00BE40D4" w:rsidP="00E106C1">
            <w:r>
              <w:t>10</w:t>
            </w:r>
          </w:p>
        </w:tc>
      </w:tr>
      <w:tr w:rsidR="00BE40D4" w14:paraId="148BE28A" w14:textId="77777777" w:rsidTr="00865861">
        <w:tc>
          <w:tcPr>
            <w:tcW w:w="4675" w:type="dxa"/>
            <w:vAlign w:val="bottom"/>
          </w:tcPr>
          <w:p w14:paraId="363A1CAD" w14:textId="77777777" w:rsidR="00BE40D4" w:rsidRPr="00076831" w:rsidRDefault="00BE40D4" w:rsidP="00E106C1">
            <w:pPr>
              <w:rPr>
                <w:rFonts w:cstheme="minorHAnsi"/>
              </w:rPr>
            </w:pPr>
            <w:proofErr w:type="spellStart"/>
            <w:r>
              <w:rPr>
                <w:rFonts w:ascii="Calibri" w:hAnsi="Calibri" w:cs="Calibri"/>
                <w:color w:val="000000"/>
              </w:rPr>
              <w:t>Silvopasture</w:t>
            </w:r>
            <w:proofErr w:type="spellEnd"/>
            <w:r>
              <w:rPr>
                <w:rFonts w:ascii="Calibri" w:hAnsi="Calibri" w:cs="Calibri"/>
                <w:color w:val="000000"/>
              </w:rPr>
              <w:t xml:space="preserve"> Establishment</w:t>
            </w:r>
          </w:p>
        </w:tc>
        <w:tc>
          <w:tcPr>
            <w:tcW w:w="4680" w:type="dxa"/>
          </w:tcPr>
          <w:p w14:paraId="6E6ADC21" w14:textId="77777777" w:rsidR="00BE40D4" w:rsidRDefault="00BE40D4" w:rsidP="00E106C1">
            <w:r>
              <w:t>10</w:t>
            </w:r>
          </w:p>
        </w:tc>
      </w:tr>
      <w:tr w:rsidR="00BE40D4" w14:paraId="1E727036" w14:textId="77777777" w:rsidTr="00865861">
        <w:tc>
          <w:tcPr>
            <w:tcW w:w="4675" w:type="dxa"/>
          </w:tcPr>
          <w:p w14:paraId="557E880C" w14:textId="77777777" w:rsidR="00BE40D4" w:rsidRDefault="00BE40D4" w:rsidP="172093F8">
            <w:r>
              <w:t xml:space="preserve">Prescribed Burning </w:t>
            </w:r>
          </w:p>
        </w:tc>
        <w:tc>
          <w:tcPr>
            <w:tcW w:w="4680" w:type="dxa"/>
          </w:tcPr>
          <w:p w14:paraId="72360BDF" w14:textId="77777777" w:rsidR="00BE40D4" w:rsidRDefault="00BE40D4" w:rsidP="00E106C1">
            <w:r>
              <w:t>10</w:t>
            </w:r>
          </w:p>
        </w:tc>
      </w:tr>
      <w:tr w:rsidR="00BE40D4" w14:paraId="66D8C0C9" w14:textId="77777777" w:rsidTr="00865861">
        <w:tc>
          <w:tcPr>
            <w:tcW w:w="4675" w:type="dxa"/>
          </w:tcPr>
          <w:p w14:paraId="27478762" w14:textId="77777777" w:rsidR="00BE40D4" w:rsidRPr="00053D7F" w:rsidRDefault="00BE40D4" w:rsidP="00E106C1">
            <w:pPr>
              <w:rPr>
                <w:rFonts w:ascii="Calibri" w:hAnsi="Calibri" w:cs="Calibri"/>
                <w:color w:val="000000"/>
              </w:rPr>
            </w:pPr>
            <w:r>
              <w:rPr>
                <w:rFonts w:ascii="Calibri" w:hAnsi="Calibri" w:cs="Calibri"/>
                <w:color w:val="000000"/>
              </w:rPr>
              <w:t>Nutrient Management</w:t>
            </w:r>
            <w:r w:rsidR="00AC3F92">
              <w:rPr>
                <w:rFonts w:ascii="Calibri" w:hAnsi="Calibri" w:cs="Calibri"/>
                <w:color w:val="000000"/>
              </w:rPr>
              <w:t xml:space="preserve"> (Cropland, Pasture Only)</w:t>
            </w:r>
          </w:p>
        </w:tc>
        <w:tc>
          <w:tcPr>
            <w:tcW w:w="4680" w:type="dxa"/>
          </w:tcPr>
          <w:p w14:paraId="7E21842D" w14:textId="77777777" w:rsidR="00BE40D4" w:rsidRDefault="00BE40D4" w:rsidP="00E106C1">
            <w:r>
              <w:t>10</w:t>
            </w:r>
          </w:p>
        </w:tc>
      </w:tr>
      <w:tr w:rsidR="00BE40D4" w14:paraId="4B07D0C5" w14:textId="77777777" w:rsidTr="00865861">
        <w:tc>
          <w:tcPr>
            <w:tcW w:w="4675" w:type="dxa"/>
          </w:tcPr>
          <w:p w14:paraId="2468C466" w14:textId="77777777" w:rsidR="00BE40D4" w:rsidRPr="005D26BF" w:rsidRDefault="00BE40D4" w:rsidP="172093F8">
            <w:r w:rsidRPr="001605E3">
              <w:t>Fence</w:t>
            </w:r>
          </w:p>
        </w:tc>
        <w:tc>
          <w:tcPr>
            <w:tcW w:w="4680" w:type="dxa"/>
          </w:tcPr>
          <w:p w14:paraId="62434DAD" w14:textId="77777777" w:rsidR="00BE40D4" w:rsidRDefault="00BE40D4" w:rsidP="00E106C1">
            <w:r>
              <w:t>30</w:t>
            </w:r>
          </w:p>
        </w:tc>
      </w:tr>
      <w:tr w:rsidR="00BE40D4" w14:paraId="091CE846" w14:textId="77777777" w:rsidTr="00865861">
        <w:tc>
          <w:tcPr>
            <w:tcW w:w="4675" w:type="dxa"/>
          </w:tcPr>
          <w:p w14:paraId="05E0F720" w14:textId="77777777" w:rsidR="00BE40D4" w:rsidRPr="001605E3" w:rsidRDefault="00BE40D4" w:rsidP="172093F8">
            <w:r>
              <w:t>Livestock Watering System</w:t>
            </w:r>
          </w:p>
        </w:tc>
        <w:tc>
          <w:tcPr>
            <w:tcW w:w="4680" w:type="dxa"/>
          </w:tcPr>
          <w:p w14:paraId="22754D22" w14:textId="77777777" w:rsidR="00BE40D4" w:rsidRDefault="00BE40D4" w:rsidP="00E106C1">
            <w:r>
              <w:t>25</w:t>
            </w:r>
          </w:p>
        </w:tc>
      </w:tr>
      <w:tr w:rsidR="00EC5E1C" w14:paraId="62BED3E9" w14:textId="77777777" w:rsidTr="00865861">
        <w:trPr>
          <w:ins w:id="397" w:author="Breanna Barlow" w:date="2019-03-22T14:54:00Z"/>
        </w:trPr>
        <w:tc>
          <w:tcPr>
            <w:tcW w:w="4675" w:type="dxa"/>
          </w:tcPr>
          <w:p w14:paraId="17F57337" w14:textId="483BC722" w:rsidR="00EC5E1C" w:rsidRDefault="00EC5E1C" w:rsidP="172093F8">
            <w:pPr>
              <w:rPr>
                <w:ins w:id="398" w:author="Breanna Barlow" w:date="2019-03-22T14:54:00Z"/>
              </w:rPr>
            </w:pPr>
            <w:ins w:id="399" w:author="Breanna Barlow" w:date="2019-03-22T14:54:00Z">
              <w:r>
                <w:t>Irrigation Water Management</w:t>
              </w:r>
            </w:ins>
          </w:p>
        </w:tc>
        <w:tc>
          <w:tcPr>
            <w:tcW w:w="4680" w:type="dxa"/>
          </w:tcPr>
          <w:p w14:paraId="3E51C9FD" w14:textId="77777777" w:rsidR="00EC5E1C" w:rsidRDefault="00EC5E1C" w:rsidP="00E106C1">
            <w:pPr>
              <w:rPr>
                <w:ins w:id="400" w:author="Breanna Barlow" w:date="2019-03-22T14:54:00Z"/>
              </w:rPr>
            </w:pPr>
          </w:p>
        </w:tc>
      </w:tr>
    </w:tbl>
    <w:p w14:paraId="13D52392" w14:textId="77777777" w:rsidR="0070517C" w:rsidRPr="00CD5A8F" w:rsidRDefault="0070517C" w:rsidP="0070517C">
      <w:r w:rsidRPr="00CD5A8F">
        <w:t>*</w:t>
      </w:r>
      <w:r>
        <w:t>Supporting practices may be necessary to support the above practices, and will be identified as necessary supporting practices, but do not add conservation management points to the total</w:t>
      </w:r>
      <w:r w:rsidRPr="00CD5A8F">
        <w:t>.</w:t>
      </w:r>
    </w:p>
    <w:p w14:paraId="72C25B52" w14:textId="77777777" w:rsidR="0070517C" w:rsidRPr="00CF4703" w:rsidRDefault="0070517C" w:rsidP="0070517C">
      <w:pPr>
        <w:rPr>
          <w:b/>
        </w:rPr>
      </w:pPr>
    </w:p>
    <w:p w14:paraId="25365D57" w14:textId="643BDD33" w:rsidR="0070517C" w:rsidRPr="004F0705" w:rsidRDefault="0070517C" w:rsidP="0070517C">
      <w:pPr>
        <w:pStyle w:val="Heading2"/>
        <w:rPr>
          <w:b/>
        </w:rPr>
      </w:pPr>
      <w:bookmarkStart w:id="401" w:name="_Toc531617593"/>
      <w:bookmarkStart w:id="402" w:name="_Toc531608300"/>
      <w:bookmarkStart w:id="403" w:name="_Toc535524423"/>
      <w:bookmarkStart w:id="404" w:name="_Toc2079947"/>
      <w:r>
        <w:rPr>
          <w:b/>
        </w:rPr>
        <w:t xml:space="preserve">Inadequate </w:t>
      </w:r>
      <w:r w:rsidR="00743844">
        <w:rPr>
          <w:b/>
        </w:rPr>
        <w:t xml:space="preserve">Livestock </w:t>
      </w:r>
      <w:bookmarkEnd w:id="401"/>
      <w:bookmarkEnd w:id="402"/>
      <w:bookmarkEnd w:id="403"/>
      <w:bookmarkEnd w:id="404"/>
      <w:r w:rsidR="00743844">
        <w:rPr>
          <w:b/>
        </w:rPr>
        <w:t>Shelter</w:t>
      </w:r>
    </w:p>
    <w:p w14:paraId="31A79285" w14:textId="77777777" w:rsidR="0070517C" w:rsidRPr="00CF4703" w:rsidRDefault="0070517C" w:rsidP="0070517C">
      <w:pPr>
        <w:rPr>
          <w:rFonts w:ascii="Calibri" w:eastAsia="Times New Roman" w:hAnsi="Calibri" w:cs="Calibri"/>
        </w:rPr>
      </w:pPr>
      <w:r w:rsidRPr="00CF4703">
        <w:rPr>
          <w:b/>
        </w:rPr>
        <w:t>Description:</w:t>
      </w:r>
      <w:r>
        <w:t xml:space="preserve">  </w:t>
      </w:r>
      <w:r w:rsidRPr="00B61890">
        <w:t>L</w:t>
      </w:r>
      <w:r w:rsidRPr="00FC0A51">
        <w:t>ivestock lack adequate shelter from climatic conditions to maintain health or production goals.</w:t>
      </w:r>
    </w:p>
    <w:p w14:paraId="04ACCFD6" w14:textId="77777777" w:rsidR="0070517C" w:rsidRPr="00CF4703" w:rsidRDefault="0070517C" w:rsidP="0070517C">
      <w:r w:rsidRPr="00CF4703">
        <w:rPr>
          <w:b/>
        </w:rPr>
        <w:t>Objective:</w:t>
      </w:r>
      <w:r>
        <w:t xml:space="preserve">  </w:t>
      </w:r>
      <w:r w:rsidRPr="00B61890">
        <w:t>Artificial or natural shelters meet animal health needs and client objectives.</w:t>
      </w:r>
    </w:p>
    <w:p w14:paraId="74ADFE36" w14:textId="77777777" w:rsidR="0070517C" w:rsidRDefault="0070517C" w:rsidP="0070517C">
      <w:pPr>
        <w:rPr>
          <w:b/>
        </w:rPr>
      </w:pPr>
      <w:r w:rsidRPr="00CF4703">
        <w:rPr>
          <w:b/>
        </w:rPr>
        <w:t>Analysis within CART:</w:t>
      </w:r>
    </w:p>
    <w:p w14:paraId="51FE43AB" w14:textId="6CE682FA" w:rsidR="0070517C" w:rsidRDefault="000B359F" w:rsidP="0070517C">
      <w:r>
        <w:lastRenderedPageBreak/>
        <w:t xml:space="preserve">Each PLU </w:t>
      </w:r>
      <w:r w:rsidR="00BE40D4">
        <w:t xml:space="preserve">for all land uses </w:t>
      </w:r>
      <w:r w:rsidR="0070517C">
        <w:t>will default to a</w:t>
      </w:r>
      <w:r w:rsidR="00741777">
        <w:t xml:space="preserve"> “not assessed” </w:t>
      </w:r>
      <w:r w:rsidR="0070517C">
        <w:t xml:space="preserve">status for </w:t>
      </w:r>
      <w:r w:rsidR="00743844">
        <w:t>inadequate livestock shelter</w:t>
      </w:r>
      <w:r w:rsidR="0070517C">
        <w:t xml:space="preserve">.  The </w:t>
      </w:r>
      <w:r w:rsidR="00FF6243">
        <w:t>planner</w:t>
      </w:r>
      <w:r w:rsidR="0070517C">
        <w:t xml:space="preserve"> may identify this resource concern based on </w:t>
      </w:r>
      <w:r w:rsidR="00741777">
        <w:t>site-specific</w:t>
      </w:r>
      <w:r w:rsidR="0070517C">
        <w:t xml:space="preserve"> conditions, a threshold value of 50 will be set and existing condition questions will be triggered.  The existing condition question will set the existing score as seen in </w:t>
      </w:r>
      <w:r w:rsidR="00397B6B" w:rsidRPr="00D74AAD">
        <w:rPr>
          <w:i/>
          <w:iCs/>
          <w:color w:val="44546A" w:themeColor="text2"/>
        </w:rPr>
        <w:fldChar w:fldCharType="begin"/>
      </w:r>
      <w:r w:rsidR="00397B6B" w:rsidRPr="00D74AAD">
        <w:rPr>
          <w:i/>
          <w:iCs/>
          <w:color w:val="44546A" w:themeColor="text2"/>
        </w:rPr>
        <w:instrText xml:space="preserve"> REF _Ref1134494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141</w:t>
      </w:r>
      <w:r w:rsidR="00397B6B" w:rsidRPr="00D74AAD">
        <w:rPr>
          <w:i/>
          <w:iCs/>
          <w:color w:val="44546A" w:themeColor="text2"/>
        </w:rPr>
        <w:fldChar w:fldCharType="end"/>
      </w:r>
      <w:r w:rsidR="0070517C">
        <w:t>.</w:t>
      </w:r>
    </w:p>
    <w:p w14:paraId="2276E03F" w14:textId="395149A0" w:rsidR="0070517C" w:rsidRPr="0084183F" w:rsidRDefault="0070517C" w:rsidP="0070517C">
      <w:pPr>
        <w:pStyle w:val="Caption"/>
        <w:keepNext/>
        <w:rPr>
          <w:sz w:val="22"/>
          <w:szCs w:val="22"/>
        </w:rPr>
      </w:pPr>
      <w:bookmarkStart w:id="405" w:name="_Ref1134494"/>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141</w:t>
      </w:r>
      <w:r w:rsidRPr="00865861">
        <w:fldChar w:fldCharType="end"/>
      </w:r>
      <w:bookmarkEnd w:id="405"/>
      <w:r w:rsidRPr="0041409E">
        <w:rPr>
          <w:sz w:val="22"/>
          <w:szCs w:val="22"/>
        </w:rPr>
        <w:t xml:space="preserve">: </w:t>
      </w:r>
      <w:bookmarkStart w:id="406" w:name="_Hlk532218413"/>
      <w:r w:rsidRPr="0041409E">
        <w:rPr>
          <w:sz w:val="22"/>
          <w:szCs w:val="22"/>
        </w:rPr>
        <w:t xml:space="preserve">Inadequate Livestock Shelter </w:t>
      </w:r>
      <w:bookmarkEnd w:id="406"/>
      <w:r w:rsidRPr="0041409E">
        <w:rPr>
          <w:sz w:val="22"/>
          <w:szCs w:val="22"/>
        </w:rPr>
        <w:t>Existing Condition</w:t>
      </w:r>
    </w:p>
    <w:tbl>
      <w:tblPr>
        <w:tblStyle w:val="TableGrid"/>
        <w:tblW w:w="0" w:type="auto"/>
        <w:tblLook w:val="04A0" w:firstRow="1" w:lastRow="0" w:firstColumn="1" w:lastColumn="0" w:noHBand="0" w:noVBand="1"/>
      </w:tblPr>
      <w:tblGrid>
        <w:gridCol w:w="6925"/>
        <w:gridCol w:w="2425"/>
      </w:tblGrid>
      <w:tr w:rsidR="0070517C" w14:paraId="395169C5" w14:textId="77777777" w:rsidTr="0029467D">
        <w:tc>
          <w:tcPr>
            <w:tcW w:w="6925" w:type="dxa"/>
            <w:shd w:val="clear" w:color="auto" w:fill="D9E2F3" w:themeFill="accent1" w:themeFillTint="33"/>
          </w:tcPr>
          <w:p w14:paraId="4585A4A8" w14:textId="77777777" w:rsidR="0070517C" w:rsidRDefault="0070517C" w:rsidP="008764C7">
            <w:r>
              <w:t>Answer</w:t>
            </w:r>
          </w:p>
        </w:tc>
        <w:tc>
          <w:tcPr>
            <w:tcW w:w="2425" w:type="dxa"/>
            <w:shd w:val="clear" w:color="auto" w:fill="D9E2F3" w:themeFill="accent1" w:themeFillTint="33"/>
          </w:tcPr>
          <w:p w14:paraId="330A9DB8" w14:textId="77777777" w:rsidR="0070517C" w:rsidRDefault="0070517C" w:rsidP="008764C7">
            <w:r>
              <w:t>Existing Condition Points</w:t>
            </w:r>
          </w:p>
        </w:tc>
      </w:tr>
      <w:tr w:rsidR="007B5FA4" w14:paraId="3F8C6FC8" w14:textId="77777777" w:rsidTr="0029467D">
        <w:tc>
          <w:tcPr>
            <w:tcW w:w="6925" w:type="dxa"/>
          </w:tcPr>
          <w:p w14:paraId="035380D0" w14:textId="65D3E3F8" w:rsidR="007B5FA4" w:rsidRDefault="007B5FA4" w:rsidP="007B5FA4">
            <w:r>
              <w:t>Livestock are adapted to local climatic conditions and do not require additional shelter. (</w:t>
            </w:r>
            <w:commentRangeStart w:id="407"/>
            <w:r w:rsidR="00C64A9B" w:rsidRPr="00AB186A">
              <w:t>NRPH thermal neutral zones</w:t>
            </w:r>
            <w:commentRangeEnd w:id="407"/>
            <w:r w:rsidR="00C64A9B">
              <w:rPr>
                <w:rStyle w:val="CommentReference"/>
              </w:rPr>
              <w:commentReference w:id="407"/>
            </w:r>
            <w:r w:rsidRPr="00B61890">
              <w:t>, or local Extension Service guidelines</w:t>
            </w:r>
            <w:r>
              <w:t>, producer</w:t>
            </w:r>
            <w:r w:rsidR="00743844">
              <w:t xml:space="preserve"> or </w:t>
            </w:r>
            <w:r>
              <w:t>planner observations)</w:t>
            </w:r>
          </w:p>
        </w:tc>
        <w:tc>
          <w:tcPr>
            <w:tcW w:w="2425" w:type="dxa"/>
          </w:tcPr>
          <w:p w14:paraId="358161A9" w14:textId="77777777" w:rsidR="007B5FA4" w:rsidRDefault="007B5FA4" w:rsidP="007B5FA4">
            <w:r>
              <w:t>61</w:t>
            </w:r>
          </w:p>
        </w:tc>
      </w:tr>
      <w:tr w:rsidR="007B5FA4" w14:paraId="58DE5A36" w14:textId="77777777" w:rsidTr="0029467D">
        <w:tc>
          <w:tcPr>
            <w:tcW w:w="6925" w:type="dxa"/>
          </w:tcPr>
          <w:p w14:paraId="09A91EE8" w14:textId="3283826A" w:rsidR="007B5FA4" w:rsidRDefault="007B5FA4" w:rsidP="007B5FA4">
            <w:r>
              <w:t>Livestock have adequate shelter (</w:t>
            </w:r>
            <w:r w:rsidR="00743844">
              <w:t>artificial</w:t>
            </w:r>
            <w:r>
              <w:t xml:space="preserve"> or natural)</w:t>
            </w:r>
          </w:p>
        </w:tc>
        <w:tc>
          <w:tcPr>
            <w:tcW w:w="2425" w:type="dxa"/>
          </w:tcPr>
          <w:p w14:paraId="38135631" w14:textId="77777777" w:rsidR="007B5FA4" w:rsidRDefault="007B5FA4" w:rsidP="007B5FA4">
            <w:r>
              <w:t>51</w:t>
            </w:r>
          </w:p>
        </w:tc>
      </w:tr>
      <w:tr w:rsidR="007B5FA4" w14:paraId="5EA7EFCF" w14:textId="77777777" w:rsidTr="0029467D">
        <w:tc>
          <w:tcPr>
            <w:tcW w:w="6925" w:type="dxa"/>
          </w:tcPr>
          <w:p w14:paraId="65379D3C" w14:textId="7A2EF30C" w:rsidR="007B5FA4" w:rsidRPr="00995636" w:rsidRDefault="007B5FA4" w:rsidP="007B5FA4">
            <w:r>
              <w:t>Minor Improvements Needed: Production goals not being met due to livestock stresses caused by local climatic conditions or lack of shelter (</w:t>
            </w:r>
            <w:r w:rsidR="00743844">
              <w:t xml:space="preserve">artificial </w:t>
            </w:r>
            <w:r>
              <w:t>or natural)?</w:t>
            </w:r>
          </w:p>
        </w:tc>
        <w:tc>
          <w:tcPr>
            <w:tcW w:w="2425" w:type="dxa"/>
          </w:tcPr>
          <w:p w14:paraId="2197FBE9" w14:textId="425350A8" w:rsidR="007B5FA4" w:rsidRDefault="00BE40D4" w:rsidP="007B5FA4">
            <w:r>
              <w:t>20</w:t>
            </w:r>
          </w:p>
        </w:tc>
      </w:tr>
      <w:tr w:rsidR="007B5FA4" w14:paraId="43468316" w14:textId="77777777" w:rsidTr="0029467D">
        <w:tc>
          <w:tcPr>
            <w:tcW w:w="6925" w:type="dxa"/>
          </w:tcPr>
          <w:p w14:paraId="6BA7D40E" w14:textId="762F0BB1" w:rsidR="007B5FA4" w:rsidRPr="00B61890" w:rsidRDefault="007B5FA4" w:rsidP="007B5FA4">
            <w:r>
              <w:t>Significant Improvement Needed: Production goals not being met due to livestock death or stresses caused by local climatic conditions or lack of shelter (</w:t>
            </w:r>
            <w:r w:rsidR="00743844">
              <w:t xml:space="preserve">artificial </w:t>
            </w:r>
            <w:r>
              <w:t>or natural)?</w:t>
            </w:r>
          </w:p>
        </w:tc>
        <w:tc>
          <w:tcPr>
            <w:tcW w:w="2425" w:type="dxa"/>
          </w:tcPr>
          <w:p w14:paraId="207F0098" w14:textId="114A2569" w:rsidR="007B5FA4" w:rsidRPr="000C3CD3" w:rsidRDefault="00BE40D4" w:rsidP="007B5FA4">
            <w:r>
              <w:t>10</w:t>
            </w:r>
          </w:p>
        </w:tc>
      </w:tr>
      <w:tr w:rsidR="0070517C" w14:paraId="2081C7CB" w14:textId="77777777" w:rsidTr="0029467D">
        <w:tc>
          <w:tcPr>
            <w:tcW w:w="6925" w:type="dxa"/>
          </w:tcPr>
          <w:p w14:paraId="031FC1DB" w14:textId="0F6F5C19" w:rsidR="0070517C" w:rsidRPr="00B61890" w:rsidRDefault="002413CF" w:rsidP="008764C7">
            <w:commentRangeStart w:id="408"/>
            <w:r w:rsidRPr="00AB186A">
              <w:t>Major Improvements Needed: Production goals not being met due to livestock death or stresses caused by local climatic conditions or lack of shelter (artificial or natural)?</w:t>
            </w:r>
            <w:commentRangeEnd w:id="408"/>
            <w:r>
              <w:rPr>
                <w:rStyle w:val="CommentReference"/>
              </w:rPr>
              <w:commentReference w:id="408"/>
            </w:r>
          </w:p>
        </w:tc>
        <w:tc>
          <w:tcPr>
            <w:tcW w:w="2425" w:type="dxa"/>
          </w:tcPr>
          <w:p w14:paraId="745CA062" w14:textId="77777777" w:rsidR="0070517C" w:rsidRPr="000C3CD3" w:rsidRDefault="0070517C" w:rsidP="008764C7">
            <w:r>
              <w:t>1</w:t>
            </w:r>
          </w:p>
        </w:tc>
      </w:tr>
    </w:tbl>
    <w:p w14:paraId="2DDA686D" w14:textId="77777777" w:rsidR="0070517C" w:rsidRDefault="0070517C" w:rsidP="0070517C"/>
    <w:p w14:paraId="2EE4E17C" w14:textId="4E53EBC6" w:rsidR="0070517C" w:rsidRDefault="0070517C" w:rsidP="0070517C">
      <w:r>
        <w:t xml:space="preserve">Conservation </w:t>
      </w:r>
      <w:r w:rsidR="007B3016">
        <w:t>practices and activities</w:t>
      </w:r>
      <w:r>
        <w:t xml:space="preserve"> are then added to the existing condition to determine the state of the management system.  Some example practice points are identified in </w:t>
      </w:r>
      <w:r w:rsidR="00397B6B" w:rsidRPr="00D74AAD">
        <w:rPr>
          <w:i/>
          <w:iCs/>
          <w:color w:val="44546A" w:themeColor="text2"/>
        </w:rPr>
        <w:fldChar w:fldCharType="begin"/>
      </w:r>
      <w:r w:rsidR="00397B6B" w:rsidRPr="00D74AAD">
        <w:rPr>
          <w:i/>
          <w:iCs/>
          <w:color w:val="44546A" w:themeColor="text2"/>
        </w:rPr>
        <w:instrText xml:space="preserve"> REF _Ref1134503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142</w:t>
      </w:r>
      <w:r w:rsidR="00397B6B" w:rsidRPr="00D74AAD">
        <w:rPr>
          <w:i/>
          <w:iCs/>
          <w:color w:val="44546A" w:themeColor="text2"/>
        </w:rPr>
        <w:fldChar w:fldCharType="end"/>
      </w:r>
      <w:r>
        <w:t>.</w:t>
      </w:r>
    </w:p>
    <w:p w14:paraId="1DAB1B41" w14:textId="614055D9" w:rsidR="001C4EDE" w:rsidRPr="0084183F" w:rsidRDefault="001C4EDE" w:rsidP="001C4EDE">
      <w:pPr>
        <w:pStyle w:val="Caption"/>
        <w:keepNext/>
        <w:rPr>
          <w:sz w:val="22"/>
          <w:szCs w:val="22"/>
        </w:rPr>
      </w:pPr>
      <w:bookmarkStart w:id="409" w:name="_Ref1134503"/>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142</w:t>
      </w:r>
      <w:r w:rsidRPr="00865861">
        <w:fldChar w:fldCharType="end"/>
      </w:r>
      <w:bookmarkEnd w:id="409"/>
      <w:r w:rsidRPr="0041409E">
        <w:rPr>
          <w:sz w:val="22"/>
          <w:szCs w:val="22"/>
        </w:rPr>
        <w:t>: Typical Prac</w:t>
      </w:r>
      <w:r w:rsidRPr="006B0BF3">
        <w:rPr>
          <w:sz w:val="22"/>
          <w:szCs w:val="22"/>
        </w:rPr>
        <w:t>tices Affecting Inadequate Livestock Shelter</w:t>
      </w:r>
    </w:p>
    <w:tbl>
      <w:tblPr>
        <w:tblStyle w:val="TableGrid"/>
        <w:tblW w:w="9355" w:type="dxa"/>
        <w:tblLook w:val="04A0" w:firstRow="1" w:lastRow="0" w:firstColumn="1" w:lastColumn="0" w:noHBand="0" w:noVBand="1"/>
      </w:tblPr>
      <w:tblGrid>
        <w:gridCol w:w="4675"/>
        <w:gridCol w:w="4680"/>
      </w:tblGrid>
      <w:tr w:rsidR="00E733A5" w14:paraId="1F5E190B" w14:textId="77777777" w:rsidTr="00865861">
        <w:tc>
          <w:tcPr>
            <w:tcW w:w="4675" w:type="dxa"/>
            <w:shd w:val="clear" w:color="auto" w:fill="D9E2F3" w:themeFill="accent1" w:themeFillTint="33"/>
          </w:tcPr>
          <w:p w14:paraId="08D9A75C" w14:textId="77777777" w:rsidR="00E733A5" w:rsidRDefault="00E733A5" w:rsidP="172093F8">
            <w:r w:rsidRPr="000F0ED3">
              <w:t>Conservation Practices</w:t>
            </w:r>
          </w:p>
        </w:tc>
        <w:tc>
          <w:tcPr>
            <w:tcW w:w="4680" w:type="dxa"/>
            <w:shd w:val="clear" w:color="auto" w:fill="D9E2F3" w:themeFill="accent1" w:themeFillTint="33"/>
          </w:tcPr>
          <w:p w14:paraId="20F62E62" w14:textId="77777777" w:rsidR="00E733A5" w:rsidRDefault="00E733A5" w:rsidP="172093F8">
            <w:r w:rsidRPr="000F0ED3">
              <w:t>Conservation Management Points</w:t>
            </w:r>
          </w:p>
        </w:tc>
      </w:tr>
      <w:tr w:rsidR="00E733A5" w14:paraId="50713100" w14:textId="77777777" w:rsidTr="00865861">
        <w:tc>
          <w:tcPr>
            <w:tcW w:w="4675" w:type="dxa"/>
          </w:tcPr>
          <w:p w14:paraId="77F37600" w14:textId="77777777" w:rsidR="00E733A5" w:rsidRPr="00272D76" w:rsidRDefault="00E733A5" w:rsidP="172093F8">
            <w:r w:rsidRPr="00A655C8">
              <w:t>Windbreak/Shelterbelt Establishment</w:t>
            </w:r>
          </w:p>
        </w:tc>
        <w:tc>
          <w:tcPr>
            <w:tcW w:w="4680" w:type="dxa"/>
          </w:tcPr>
          <w:p w14:paraId="5202CCA1" w14:textId="77777777" w:rsidR="00E733A5" w:rsidRDefault="00E733A5" w:rsidP="00E106C1">
            <w:r>
              <w:t>30</w:t>
            </w:r>
          </w:p>
        </w:tc>
      </w:tr>
      <w:tr w:rsidR="00E733A5" w14:paraId="2F2FD36D" w14:textId="77777777" w:rsidTr="00865861">
        <w:tc>
          <w:tcPr>
            <w:tcW w:w="4675" w:type="dxa"/>
          </w:tcPr>
          <w:p w14:paraId="2171B826" w14:textId="77777777" w:rsidR="00E733A5" w:rsidRPr="00272D76" w:rsidRDefault="00E733A5" w:rsidP="172093F8">
            <w:r w:rsidRPr="00A655C8">
              <w:t>Livestock Shelter Structure (no)</w:t>
            </w:r>
          </w:p>
        </w:tc>
        <w:tc>
          <w:tcPr>
            <w:tcW w:w="4680" w:type="dxa"/>
          </w:tcPr>
          <w:p w14:paraId="22B259E8" w14:textId="77777777" w:rsidR="00E733A5" w:rsidRDefault="00E733A5" w:rsidP="00E106C1">
            <w:r>
              <w:t>10</w:t>
            </w:r>
          </w:p>
        </w:tc>
      </w:tr>
      <w:tr w:rsidR="00E733A5" w14:paraId="1B81AD70" w14:textId="77777777" w:rsidTr="00865861">
        <w:tc>
          <w:tcPr>
            <w:tcW w:w="4675" w:type="dxa"/>
          </w:tcPr>
          <w:p w14:paraId="58CED4A3" w14:textId="77777777" w:rsidR="00E733A5" w:rsidRPr="00272D76" w:rsidRDefault="00E733A5" w:rsidP="172093F8">
            <w:r w:rsidRPr="00A655C8">
              <w:t>Windbreak/Shelterbelt Renovation</w:t>
            </w:r>
          </w:p>
        </w:tc>
        <w:tc>
          <w:tcPr>
            <w:tcW w:w="4680" w:type="dxa"/>
          </w:tcPr>
          <w:p w14:paraId="11C05B77" w14:textId="77777777" w:rsidR="00E733A5" w:rsidRDefault="00E733A5" w:rsidP="00E106C1">
            <w:r>
              <w:t>20</w:t>
            </w:r>
          </w:p>
        </w:tc>
      </w:tr>
      <w:tr w:rsidR="00E733A5" w14:paraId="60DC74F0" w14:textId="77777777" w:rsidTr="00865861">
        <w:tc>
          <w:tcPr>
            <w:tcW w:w="4675" w:type="dxa"/>
          </w:tcPr>
          <w:p w14:paraId="58E766EC" w14:textId="32933DAD" w:rsidR="00E733A5" w:rsidRPr="00F7150A" w:rsidRDefault="00B80949" w:rsidP="172093F8">
            <w:commentRangeStart w:id="410"/>
            <w:r w:rsidRPr="00AB186A">
              <w:t>Winter Feeding Station</w:t>
            </w:r>
            <w:commentRangeEnd w:id="410"/>
            <w:r>
              <w:rPr>
                <w:rStyle w:val="CommentReference"/>
              </w:rPr>
              <w:commentReference w:id="410"/>
            </w:r>
          </w:p>
        </w:tc>
        <w:tc>
          <w:tcPr>
            <w:tcW w:w="4680" w:type="dxa"/>
          </w:tcPr>
          <w:p w14:paraId="40643F48" w14:textId="77777777" w:rsidR="00E733A5" w:rsidRDefault="00E733A5" w:rsidP="00E106C1">
            <w:r>
              <w:t>25</w:t>
            </w:r>
          </w:p>
        </w:tc>
      </w:tr>
    </w:tbl>
    <w:p w14:paraId="047EF57B" w14:textId="77777777" w:rsidR="0070517C" w:rsidRPr="00CD5A8F" w:rsidRDefault="0070517C" w:rsidP="0070517C">
      <w:r w:rsidRPr="00CD5A8F">
        <w:t>*</w:t>
      </w:r>
      <w:r>
        <w:t>Supporting practices may be necessary to support the above practices, and will be identified as necessary supporting practices, but do not add conservation management points to the total</w:t>
      </w:r>
      <w:r w:rsidRPr="00CD5A8F">
        <w:t>.</w:t>
      </w:r>
    </w:p>
    <w:p w14:paraId="159C1E71" w14:textId="77777777" w:rsidR="0070517C" w:rsidRPr="00CF4703" w:rsidRDefault="0070517C" w:rsidP="0070517C">
      <w:pPr>
        <w:rPr>
          <w:b/>
        </w:rPr>
      </w:pPr>
    </w:p>
    <w:p w14:paraId="214895B7" w14:textId="13CB5F16" w:rsidR="0070517C" w:rsidRPr="004F0705" w:rsidRDefault="0070517C" w:rsidP="0070517C">
      <w:pPr>
        <w:pStyle w:val="Heading2"/>
        <w:rPr>
          <w:b/>
        </w:rPr>
      </w:pPr>
      <w:bookmarkStart w:id="411" w:name="_Toc531617594"/>
      <w:bookmarkStart w:id="412" w:name="_Toc531608301"/>
      <w:bookmarkStart w:id="413" w:name="_Toc535524424"/>
      <w:bookmarkStart w:id="414" w:name="_Toc2079948"/>
      <w:r>
        <w:rPr>
          <w:b/>
        </w:rPr>
        <w:t xml:space="preserve">Inadequate </w:t>
      </w:r>
      <w:r w:rsidR="00743844">
        <w:rPr>
          <w:b/>
        </w:rPr>
        <w:t xml:space="preserve">Livestock </w:t>
      </w:r>
      <w:bookmarkEnd w:id="411"/>
      <w:bookmarkEnd w:id="412"/>
      <w:bookmarkEnd w:id="413"/>
      <w:bookmarkEnd w:id="414"/>
      <w:r w:rsidR="00743844">
        <w:rPr>
          <w:b/>
        </w:rPr>
        <w:t>Water</w:t>
      </w:r>
    </w:p>
    <w:p w14:paraId="78A45DF3" w14:textId="2D839B72" w:rsidR="0070517C" w:rsidRPr="00CF4703" w:rsidRDefault="0070517C" w:rsidP="0070517C">
      <w:pPr>
        <w:rPr>
          <w:rFonts w:ascii="Calibri" w:eastAsia="Times New Roman" w:hAnsi="Calibri" w:cs="Calibri"/>
        </w:rPr>
      </w:pPr>
      <w:r w:rsidRPr="00CF4703">
        <w:rPr>
          <w:b/>
        </w:rPr>
        <w:t>Description:</w:t>
      </w:r>
      <w:r>
        <w:t xml:space="preserve">  </w:t>
      </w:r>
      <w:r w:rsidR="00743844">
        <w:t>Drinking water q</w:t>
      </w:r>
      <w:r w:rsidR="00743844" w:rsidRPr="006B53A6">
        <w:t>uantity</w:t>
      </w:r>
      <w:r w:rsidRPr="006B53A6">
        <w:t>, quality</w:t>
      </w:r>
      <w:r w:rsidR="00743844">
        <w:t>,</w:t>
      </w:r>
      <w:r w:rsidRPr="006B53A6">
        <w:t xml:space="preserve"> distribution</w:t>
      </w:r>
      <w:r w:rsidR="00743844">
        <w:t>, or some combination of these</w:t>
      </w:r>
      <w:r w:rsidRPr="006B53A6">
        <w:t xml:space="preserve"> are insufficient to maintain health or production goals for the kinds and classes of livestock.</w:t>
      </w:r>
    </w:p>
    <w:p w14:paraId="54B536A0" w14:textId="2CEF2D65" w:rsidR="0070517C" w:rsidRPr="00CF4703" w:rsidRDefault="0070517C" w:rsidP="0070517C">
      <w:r w:rsidRPr="00CF4703">
        <w:rPr>
          <w:b/>
        </w:rPr>
        <w:t>Objective:</w:t>
      </w:r>
      <w:r>
        <w:t xml:space="preserve">  </w:t>
      </w:r>
      <w:r w:rsidRPr="006B53A6">
        <w:t>Water of acceptable quality and quantity adequately distributed to meet animal needs</w:t>
      </w:r>
      <w:r>
        <w:t xml:space="preserve"> throughout the PLU</w:t>
      </w:r>
      <w:r w:rsidRPr="006B53A6">
        <w:t>.</w:t>
      </w:r>
      <w:r>
        <w:t xml:space="preserve">  *</w:t>
      </w:r>
      <w:r w:rsidR="00743844" w:rsidRPr="0029467D">
        <w:rPr>
          <w:b/>
        </w:rPr>
        <w:t xml:space="preserve">Lack </w:t>
      </w:r>
      <w:r>
        <w:t xml:space="preserve">of adequate water in </w:t>
      </w:r>
      <w:r w:rsidRPr="0029467D">
        <w:rPr>
          <w:b/>
        </w:rPr>
        <w:t>any grazed portion</w:t>
      </w:r>
      <w:r>
        <w:t xml:space="preserve"> of the PLU creates this resource concern.</w:t>
      </w:r>
    </w:p>
    <w:p w14:paraId="46FD8200" w14:textId="77777777" w:rsidR="0070517C" w:rsidRDefault="0070517C" w:rsidP="0070517C">
      <w:pPr>
        <w:rPr>
          <w:b/>
        </w:rPr>
      </w:pPr>
      <w:r>
        <w:rPr>
          <w:b/>
        </w:rPr>
        <w:t>Analysis within CART:</w:t>
      </w:r>
    </w:p>
    <w:p w14:paraId="067106BB" w14:textId="6E7F5C09" w:rsidR="0070517C" w:rsidRDefault="00CF06A1" w:rsidP="0070517C">
      <w:r>
        <w:lastRenderedPageBreak/>
        <w:t>Each PLU</w:t>
      </w:r>
      <w:r w:rsidR="00660677">
        <w:t xml:space="preserve"> for all land uses</w:t>
      </w:r>
      <w:r>
        <w:t xml:space="preserve"> will default </w:t>
      </w:r>
      <w:r w:rsidR="0070517C">
        <w:t>to a</w:t>
      </w:r>
      <w:r w:rsidR="00741777">
        <w:t xml:space="preserve"> “not assessed” </w:t>
      </w:r>
      <w:r w:rsidR="0070517C">
        <w:t xml:space="preserve">status for </w:t>
      </w:r>
      <w:r w:rsidR="00743844">
        <w:t>inadequate livestock water</w:t>
      </w:r>
      <w:r w:rsidR="0070517C">
        <w:t xml:space="preserve">.  The </w:t>
      </w:r>
      <w:r w:rsidR="00FF6243">
        <w:t>planner</w:t>
      </w:r>
      <w:r w:rsidR="0070517C">
        <w:t xml:space="preserve"> may identify this resource concern based on </w:t>
      </w:r>
      <w:r w:rsidR="00741777">
        <w:t>site-specific</w:t>
      </w:r>
      <w:r w:rsidR="0070517C">
        <w:t xml:space="preserve"> conditions, a threshold value of </w:t>
      </w:r>
      <w:r w:rsidR="0070517C" w:rsidRPr="00F32CBF">
        <w:t>50</w:t>
      </w:r>
      <w:r w:rsidR="0070517C">
        <w:t xml:space="preserve"> will be set and existing condition questions will be triggered.  The existing condition questions will set the existing score as seen in </w:t>
      </w:r>
      <w:r w:rsidR="00397B6B">
        <w:fldChar w:fldCharType="begin"/>
      </w:r>
      <w:r w:rsidR="00397B6B">
        <w:instrText xml:space="preserve"> REF _Ref1134512 \h </w:instrText>
      </w:r>
      <w:r w:rsidR="00397B6B">
        <w:fldChar w:fldCharType="separate"/>
      </w:r>
      <w:r w:rsidR="000A6C42">
        <w:t>figure</w:t>
      </w:r>
      <w:r w:rsidR="002551DD" w:rsidRPr="0041409E">
        <w:t xml:space="preserve"> </w:t>
      </w:r>
      <w:r w:rsidR="002551DD">
        <w:rPr>
          <w:noProof/>
        </w:rPr>
        <w:t>143</w:t>
      </w:r>
      <w:r w:rsidR="00397B6B">
        <w:fldChar w:fldCharType="end"/>
      </w:r>
      <w:r w:rsidR="0070517C">
        <w:t>.</w:t>
      </w:r>
    </w:p>
    <w:p w14:paraId="391BE769" w14:textId="4F2C34BE" w:rsidR="00D92154" w:rsidRPr="0084183F" w:rsidRDefault="00D92154" w:rsidP="00D92154">
      <w:pPr>
        <w:pStyle w:val="Caption"/>
        <w:keepNext/>
        <w:rPr>
          <w:sz w:val="22"/>
          <w:szCs w:val="22"/>
        </w:rPr>
      </w:pPr>
      <w:bookmarkStart w:id="415" w:name="_Ref1134512"/>
      <w:bookmarkStart w:id="416" w:name="_Hlk532218803"/>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143</w:t>
      </w:r>
      <w:r w:rsidRPr="00865861">
        <w:fldChar w:fldCharType="end"/>
      </w:r>
      <w:bookmarkEnd w:id="415"/>
      <w:r w:rsidRPr="0041409E">
        <w:rPr>
          <w:sz w:val="22"/>
          <w:szCs w:val="22"/>
        </w:rPr>
        <w:t xml:space="preserve">: Inadequate Livestock </w:t>
      </w:r>
      <w:r w:rsidRPr="006B0BF3">
        <w:rPr>
          <w:sz w:val="22"/>
          <w:szCs w:val="22"/>
        </w:rPr>
        <w:t>Water Existing Condition (Quality and Quantity)</w:t>
      </w:r>
    </w:p>
    <w:tbl>
      <w:tblPr>
        <w:tblStyle w:val="TableGrid"/>
        <w:tblW w:w="0" w:type="auto"/>
        <w:tblLook w:val="04A0" w:firstRow="1" w:lastRow="0" w:firstColumn="1" w:lastColumn="0" w:noHBand="0" w:noVBand="1"/>
      </w:tblPr>
      <w:tblGrid>
        <w:gridCol w:w="7825"/>
        <w:gridCol w:w="1525"/>
      </w:tblGrid>
      <w:tr w:rsidR="00D92154" w14:paraId="680DC8B9" w14:textId="77777777" w:rsidTr="0029467D">
        <w:tc>
          <w:tcPr>
            <w:tcW w:w="7825" w:type="dxa"/>
            <w:shd w:val="clear" w:color="auto" w:fill="D9E2F3" w:themeFill="accent1" w:themeFillTint="33"/>
          </w:tcPr>
          <w:p w14:paraId="7E8978D0" w14:textId="77777777" w:rsidR="00D92154" w:rsidRDefault="00D92154" w:rsidP="00E106C1">
            <w:r>
              <w:t>Answer</w:t>
            </w:r>
          </w:p>
        </w:tc>
        <w:tc>
          <w:tcPr>
            <w:tcW w:w="1525" w:type="dxa"/>
            <w:shd w:val="clear" w:color="auto" w:fill="D9E2F3" w:themeFill="accent1" w:themeFillTint="33"/>
          </w:tcPr>
          <w:p w14:paraId="7AECC350" w14:textId="77777777" w:rsidR="00D92154" w:rsidRDefault="00D92154" w:rsidP="00E106C1">
            <w:r>
              <w:t>Existing Condition Points</w:t>
            </w:r>
          </w:p>
        </w:tc>
      </w:tr>
      <w:tr w:rsidR="00D92154" w14:paraId="42B1AB98" w14:textId="77777777" w:rsidTr="0029467D">
        <w:tc>
          <w:tcPr>
            <w:tcW w:w="7825" w:type="dxa"/>
          </w:tcPr>
          <w:p w14:paraId="73DA5A5D" w14:textId="26FACACB" w:rsidR="00D92154" w:rsidRDefault="00660677" w:rsidP="00E106C1">
            <w:r>
              <w:t>All three livestock water factors (</w:t>
            </w:r>
            <w:r w:rsidR="000A7625">
              <w:t xml:space="preserve">water </w:t>
            </w:r>
            <w:r>
              <w:t>quantity, quality</w:t>
            </w:r>
            <w:r w:rsidR="000A7625">
              <w:t>,</w:t>
            </w:r>
            <w:r>
              <w:t xml:space="preserve"> and distribution) are met.</w:t>
            </w:r>
          </w:p>
        </w:tc>
        <w:tc>
          <w:tcPr>
            <w:tcW w:w="1525" w:type="dxa"/>
          </w:tcPr>
          <w:p w14:paraId="1AC996FA" w14:textId="7E6ADE21" w:rsidR="00D92154" w:rsidRDefault="00660677" w:rsidP="00E106C1">
            <w:r>
              <w:t>60</w:t>
            </w:r>
          </w:p>
        </w:tc>
      </w:tr>
      <w:tr w:rsidR="00D92154" w14:paraId="46E2AE02" w14:textId="77777777" w:rsidTr="0029467D">
        <w:tc>
          <w:tcPr>
            <w:tcW w:w="7825" w:type="dxa"/>
          </w:tcPr>
          <w:p w14:paraId="3510B798" w14:textId="5ED2CA2C" w:rsidR="00D92154" w:rsidRDefault="00660677" w:rsidP="00E106C1">
            <w:r>
              <w:t>Two of the three water factors (quantity, quality</w:t>
            </w:r>
            <w:r w:rsidR="000A7625">
              <w:t>,</w:t>
            </w:r>
            <w:r>
              <w:t xml:space="preserve"> and distribution), are met.</w:t>
            </w:r>
          </w:p>
        </w:tc>
        <w:tc>
          <w:tcPr>
            <w:tcW w:w="1525" w:type="dxa"/>
          </w:tcPr>
          <w:p w14:paraId="5D5FFFBC" w14:textId="549C0EF5" w:rsidR="00D92154" w:rsidRDefault="00660677" w:rsidP="00E106C1">
            <w:r>
              <w:t>4</w:t>
            </w:r>
            <w:r w:rsidR="00D92154">
              <w:t>0</w:t>
            </w:r>
          </w:p>
        </w:tc>
      </w:tr>
      <w:tr w:rsidR="00D92154" w14:paraId="2EF73E77" w14:textId="77777777" w:rsidTr="0029467D">
        <w:tc>
          <w:tcPr>
            <w:tcW w:w="7825" w:type="dxa"/>
          </w:tcPr>
          <w:p w14:paraId="013A4CFC" w14:textId="242CBB6A" w:rsidR="00D92154" w:rsidRDefault="00660677" w:rsidP="00E106C1">
            <w:r>
              <w:t>One of the three water factors (quantity, quality</w:t>
            </w:r>
            <w:r w:rsidR="000A7625">
              <w:t>,</w:t>
            </w:r>
            <w:r>
              <w:t xml:space="preserve"> and distribution) are met.</w:t>
            </w:r>
          </w:p>
        </w:tc>
        <w:tc>
          <w:tcPr>
            <w:tcW w:w="1525" w:type="dxa"/>
          </w:tcPr>
          <w:p w14:paraId="34A81340" w14:textId="77777777" w:rsidR="00D92154" w:rsidRDefault="00D92154" w:rsidP="00E106C1">
            <w:r>
              <w:t>20</w:t>
            </w:r>
          </w:p>
        </w:tc>
      </w:tr>
      <w:tr w:rsidR="00D92154" w14:paraId="640E44F5" w14:textId="77777777" w:rsidTr="0029467D">
        <w:tc>
          <w:tcPr>
            <w:tcW w:w="7825" w:type="dxa"/>
          </w:tcPr>
          <w:p w14:paraId="5E2433C2" w14:textId="77BE198E" w:rsidR="00D92154" w:rsidRDefault="00660677" w:rsidP="00E106C1">
            <w:r>
              <w:t>None of the three water factors (quantity, quality</w:t>
            </w:r>
            <w:r w:rsidR="000A7625">
              <w:t>,</w:t>
            </w:r>
            <w:r>
              <w:t xml:space="preserve"> and distribution) are met</w:t>
            </w:r>
          </w:p>
        </w:tc>
        <w:tc>
          <w:tcPr>
            <w:tcW w:w="1525" w:type="dxa"/>
          </w:tcPr>
          <w:p w14:paraId="2DE2777A" w14:textId="65A0EED0" w:rsidR="00D92154" w:rsidRDefault="00660677" w:rsidP="00E106C1">
            <w:r>
              <w:t>0</w:t>
            </w:r>
          </w:p>
        </w:tc>
      </w:tr>
      <w:bookmarkEnd w:id="416"/>
    </w:tbl>
    <w:p w14:paraId="6E964AC1" w14:textId="77777777" w:rsidR="00D92154" w:rsidRDefault="00D92154" w:rsidP="00D92154"/>
    <w:p w14:paraId="2F2F0012" w14:textId="0BF2B2E7" w:rsidR="0070517C" w:rsidRDefault="0070517C" w:rsidP="0070517C">
      <w:r>
        <w:t xml:space="preserve">Conservation </w:t>
      </w:r>
      <w:r w:rsidR="007B3016">
        <w:t>practices and activities</w:t>
      </w:r>
      <w:r>
        <w:t xml:space="preserve"> are then added to the existing condition to determine the state of the management system.  Some example practice points are identified in </w:t>
      </w:r>
      <w:r w:rsidR="00397B6B" w:rsidRPr="00D74AAD">
        <w:rPr>
          <w:i/>
          <w:iCs/>
          <w:color w:val="44546A" w:themeColor="text2"/>
        </w:rPr>
        <w:fldChar w:fldCharType="begin"/>
      </w:r>
      <w:r w:rsidR="00397B6B" w:rsidRPr="00D74AAD">
        <w:rPr>
          <w:i/>
          <w:iCs/>
          <w:color w:val="44546A" w:themeColor="text2"/>
        </w:rPr>
        <w:instrText xml:space="preserve"> REF _Ref1134519 \h </w:instrText>
      </w:r>
      <w:r w:rsidR="00D74AAD">
        <w:rPr>
          <w:i/>
          <w:iCs/>
          <w:color w:val="44546A" w:themeColor="text2"/>
        </w:rPr>
        <w:instrText xml:space="preserve"> \* MERGEFORMAT </w:instrText>
      </w:r>
      <w:r w:rsidR="00397B6B" w:rsidRPr="00D74AAD">
        <w:rPr>
          <w:i/>
          <w:iCs/>
          <w:color w:val="44546A" w:themeColor="text2"/>
        </w:rPr>
      </w:r>
      <w:r w:rsidR="00397B6B"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144</w:t>
      </w:r>
      <w:r w:rsidR="00397B6B" w:rsidRPr="00D74AAD">
        <w:rPr>
          <w:i/>
          <w:iCs/>
          <w:color w:val="44546A" w:themeColor="text2"/>
        </w:rPr>
        <w:fldChar w:fldCharType="end"/>
      </w:r>
      <w:r>
        <w:t>.</w:t>
      </w:r>
    </w:p>
    <w:p w14:paraId="39227ED1" w14:textId="1B0D4613" w:rsidR="00C37662" w:rsidRPr="0084183F" w:rsidRDefault="00C37662" w:rsidP="00C37662">
      <w:pPr>
        <w:pStyle w:val="Caption"/>
        <w:keepNext/>
        <w:rPr>
          <w:sz w:val="22"/>
          <w:szCs w:val="22"/>
        </w:rPr>
      </w:pPr>
      <w:bookmarkStart w:id="417" w:name="_Ref1134519"/>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144</w:t>
      </w:r>
      <w:r w:rsidRPr="00865861">
        <w:fldChar w:fldCharType="end"/>
      </w:r>
      <w:bookmarkEnd w:id="417"/>
      <w:r w:rsidRPr="0041409E">
        <w:rPr>
          <w:sz w:val="22"/>
          <w:szCs w:val="22"/>
        </w:rPr>
        <w:t>: Typical Practices Affecting I</w:t>
      </w:r>
      <w:r w:rsidRPr="006B0BF3">
        <w:rPr>
          <w:sz w:val="22"/>
          <w:szCs w:val="22"/>
        </w:rPr>
        <w:t>nadequate Livestock Water</w:t>
      </w:r>
    </w:p>
    <w:tbl>
      <w:tblPr>
        <w:tblStyle w:val="TableGrid"/>
        <w:tblW w:w="9355" w:type="dxa"/>
        <w:tblLook w:val="04A0" w:firstRow="1" w:lastRow="0" w:firstColumn="1" w:lastColumn="0" w:noHBand="0" w:noVBand="1"/>
      </w:tblPr>
      <w:tblGrid>
        <w:gridCol w:w="4675"/>
        <w:gridCol w:w="4680"/>
      </w:tblGrid>
      <w:tr w:rsidR="007C3D79" w14:paraId="5C840CCB" w14:textId="77777777" w:rsidTr="00865861">
        <w:tc>
          <w:tcPr>
            <w:tcW w:w="4675" w:type="dxa"/>
            <w:shd w:val="clear" w:color="auto" w:fill="D9E2F3" w:themeFill="accent1" w:themeFillTint="33"/>
          </w:tcPr>
          <w:p w14:paraId="7B67EE51" w14:textId="77777777" w:rsidR="007C3D79" w:rsidRDefault="007C3D79" w:rsidP="008764C7">
            <w:r w:rsidRPr="000F0ED3">
              <w:t>Conservation Practices</w:t>
            </w:r>
          </w:p>
        </w:tc>
        <w:tc>
          <w:tcPr>
            <w:tcW w:w="4680" w:type="dxa"/>
            <w:shd w:val="clear" w:color="auto" w:fill="D9E2F3" w:themeFill="accent1" w:themeFillTint="33"/>
          </w:tcPr>
          <w:p w14:paraId="5D2E83D3" w14:textId="77777777" w:rsidR="007C3D79" w:rsidRDefault="007C3D79" w:rsidP="008764C7">
            <w:r w:rsidRPr="000F0ED3">
              <w:t>Conservation Management Points</w:t>
            </w:r>
          </w:p>
        </w:tc>
      </w:tr>
      <w:tr w:rsidR="007C3D79" w14:paraId="7C0FD8BC" w14:textId="77777777" w:rsidTr="00865861">
        <w:tc>
          <w:tcPr>
            <w:tcW w:w="9355" w:type="dxa"/>
            <w:gridSpan w:val="2"/>
          </w:tcPr>
          <w:p w14:paraId="50EBAB1A" w14:textId="77777777" w:rsidR="007C3D79" w:rsidRPr="00F32CBF" w:rsidRDefault="007C3D79" w:rsidP="008764C7">
            <w:r w:rsidRPr="00F32CBF">
              <w:t>Livestock Watering Systems - Source</w:t>
            </w:r>
          </w:p>
        </w:tc>
      </w:tr>
      <w:tr w:rsidR="007C3D79" w14:paraId="56416C05" w14:textId="77777777" w:rsidTr="00865861">
        <w:tc>
          <w:tcPr>
            <w:tcW w:w="4675" w:type="dxa"/>
          </w:tcPr>
          <w:p w14:paraId="06FAB1C4" w14:textId="77777777" w:rsidR="007C3D79" w:rsidRPr="00F32CBF" w:rsidRDefault="007C3D79" w:rsidP="008764C7">
            <w:r w:rsidRPr="00F32CBF">
              <w:t xml:space="preserve">Dam, Diversion </w:t>
            </w:r>
          </w:p>
        </w:tc>
        <w:tc>
          <w:tcPr>
            <w:tcW w:w="4680" w:type="dxa"/>
          </w:tcPr>
          <w:p w14:paraId="5A825D48" w14:textId="77777777" w:rsidR="007C3D79" w:rsidRPr="00F32CBF" w:rsidRDefault="007C3D79" w:rsidP="008764C7">
            <w:r w:rsidRPr="00F32CBF">
              <w:t>10</w:t>
            </w:r>
          </w:p>
        </w:tc>
      </w:tr>
      <w:tr w:rsidR="007C3D79" w14:paraId="41E881F2" w14:textId="77777777" w:rsidTr="00865861">
        <w:tc>
          <w:tcPr>
            <w:tcW w:w="4675" w:type="dxa"/>
          </w:tcPr>
          <w:p w14:paraId="26D9E5FE" w14:textId="4B2E29DD" w:rsidR="007C3D79" w:rsidRPr="00F32CBF" w:rsidRDefault="007C3D79" w:rsidP="008764C7">
            <w:r w:rsidRPr="00F32CBF">
              <w:t>Pond</w:t>
            </w:r>
            <w:r w:rsidR="000A7625">
              <w:t xml:space="preserve"> </w:t>
            </w:r>
            <w:r w:rsidRPr="00F32CBF">
              <w:t>(s)</w:t>
            </w:r>
          </w:p>
        </w:tc>
        <w:tc>
          <w:tcPr>
            <w:tcW w:w="4680" w:type="dxa"/>
          </w:tcPr>
          <w:p w14:paraId="10590383" w14:textId="77777777" w:rsidR="007C3D79" w:rsidRPr="00F32CBF" w:rsidRDefault="007C3D79" w:rsidP="008764C7">
            <w:r w:rsidRPr="00F32CBF">
              <w:t>30</w:t>
            </w:r>
          </w:p>
        </w:tc>
      </w:tr>
      <w:tr w:rsidR="007C3D79" w14:paraId="55331B24" w14:textId="77777777" w:rsidTr="00865861">
        <w:tc>
          <w:tcPr>
            <w:tcW w:w="4675" w:type="dxa"/>
          </w:tcPr>
          <w:p w14:paraId="0FCDF416" w14:textId="77777777" w:rsidR="007C3D79" w:rsidRPr="00F32CBF" w:rsidRDefault="007C3D79" w:rsidP="008764C7">
            <w:r w:rsidRPr="00F32CBF">
              <w:t>Dam (no &amp; ac-ft.) (s)</w:t>
            </w:r>
          </w:p>
        </w:tc>
        <w:tc>
          <w:tcPr>
            <w:tcW w:w="4680" w:type="dxa"/>
          </w:tcPr>
          <w:p w14:paraId="6B19BB4B" w14:textId="77777777" w:rsidR="007C3D79" w:rsidRPr="00F32CBF" w:rsidRDefault="007C3D79" w:rsidP="008764C7">
            <w:r w:rsidRPr="00F32CBF">
              <w:t>15</w:t>
            </w:r>
          </w:p>
        </w:tc>
      </w:tr>
      <w:tr w:rsidR="007C3D79" w14:paraId="07D39303" w14:textId="77777777" w:rsidTr="00865861">
        <w:tc>
          <w:tcPr>
            <w:tcW w:w="4675" w:type="dxa"/>
          </w:tcPr>
          <w:p w14:paraId="24A50753" w14:textId="77777777" w:rsidR="007C3D79" w:rsidRPr="00F32CBF" w:rsidRDefault="007C3D79" w:rsidP="008764C7">
            <w:r w:rsidRPr="00F32CBF">
              <w:t>Spring Development (s)</w:t>
            </w:r>
          </w:p>
        </w:tc>
        <w:tc>
          <w:tcPr>
            <w:tcW w:w="4680" w:type="dxa"/>
          </w:tcPr>
          <w:p w14:paraId="6A16CD6C" w14:textId="77777777" w:rsidR="007C3D79" w:rsidRPr="00F32CBF" w:rsidRDefault="007C3D79" w:rsidP="008764C7">
            <w:r w:rsidRPr="00F32CBF">
              <w:t>30</w:t>
            </w:r>
          </w:p>
        </w:tc>
      </w:tr>
      <w:tr w:rsidR="007C3D79" w14:paraId="3DF56BCC" w14:textId="77777777" w:rsidTr="00865861">
        <w:tc>
          <w:tcPr>
            <w:tcW w:w="4675" w:type="dxa"/>
          </w:tcPr>
          <w:p w14:paraId="5ABB8758" w14:textId="77777777" w:rsidR="007C3D79" w:rsidRPr="00F32CBF" w:rsidRDefault="007C3D79" w:rsidP="008764C7">
            <w:r w:rsidRPr="00F32CBF">
              <w:t>Water Well (s)</w:t>
            </w:r>
          </w:p>
        </w:tc>
        <w:tc>
          <w:tcPr>
            <w:tcW w:w="4680" w:type="dxa"/>
          </w:tcPr>
          <w:p w14:paraId="67443014" w14:textId="77777777" w:rsidR="007C3D79" w:rsidRPr="00F32CBF" w:rsidRDefault="007C3D79" w:rsidP="008764C7">
            <w:r w:rsidRPr="00F32CBF">
              <w:t>25</w:t>
            </w:r>
          </w:p>
        </w:tc>
      </w:tr>
      <w:tr w:rsidR="007C3D79" w14:paraId="295ACF03" w14:textId="77777777" w:rsidTr="00865861">
        <w:tc>
          <w:tcPr>
            <w:tcW w:w="4675" w:type="dxa"/>
          </w:tcPr>
          <w:p w14:paraId="0B35469B" w14:textId="77777777" w:rsidR="007C3D79" w:rsidRPr="00F32CBF" w:rsidRDefault="007C3D79" w:rsidP="008764C7">
            <w:r w:rsidRPr="00F32CBF">
              <w:t xml:space="preserve">Irrigation Canal or Lateral </w:t>
            </w:r>
          </w:p>
        </w:tc>
        <w:tc>
          <w:tcPr>
            <w:tcW w:w="4680" w:type="dxa"/>
          </w:tcPr>
          <w:p w14:paraId="15E26574" w14:textId="77777777" w:rsidR="007C3D79" w:rsidRPr="00F32CBF" w:rsidRDefault="007C3D79" w:rsidP="008764C7">
            <w:r w:rsidRPr="00F32CBF">
              <w:t>10</w:t>
            </w:r>
          </w:p>
        </w:tc>
      </w:tr>
      <w:tr w:rsidR="007C3D79" w14:paraId="1DBBA366" w14:textId="77777777" w:rsidTr="00865861">
        <w:tc>
          <w:tcPr>
            <w:tcW w:w="4675" w:type="dxa"/>
          </w:tcPr>
          <w:p w14:paraId="1BC45E97" w14:textId="77777777" w:rsidR="007C3D79" w:rsidRPr="00F32CBF" w:rsidRDefault="007C3D79" w:rsidP="008764C7">
            <w:r w:rsidRPr="00F32CBF">
              <w:t xml:space="preserve">Aquaculture Ponds (ac) </w:t>
            </w:r>
          </w:p>
        </w:tc>
        <w:tc>
          <w:tcPr>
            <w:tcW w:w="4680" w:type="dxa"/>
          </w:tcPr>
          <w:p w14:paraId="576D78AF" w14:textId="77777777" w:rsidR="007C3D79" w:rsidRPr="00F32CBF" w:rsidRDefault="007C3D79" w:rsidP="008764C7">
            <w:r w:rsidRPr="00F32CBF">
              <w:t>10</w:t>
            </w:r>
          </w:p>
        </w:tc>
      </w:tr>
      <w:tr w:rsidR="007C3D79" w14:paraId="683ADEF9" w14:textId="77777777" w:rsidTr="00865861">
        <w:tc>
          <w:tcPr>
            <w:tcW w:w="4675" w:type="dxa"/>
          </w:tcPr>
          <w:p w14:paraId="42784105" w14:textId="77777777" w:rsidR="007C3D79" w:rsidRPr="00F32CBF" w:rsidRDefault="007C3D79" w:rsidP="008764C7">
            <w:r w:rsidRPr="00F32CBF">
              <w:t xml:space="preserve">Irrigation Reservoir </w:t>
            </w:r>
          </w:p>
        </w:tc>
        <w:tc>
          <w:tcPr>
            <w:tcW w:w="4680" w:type="dxa"/>
          </w:tcPr>
          <w:p w14:paraId="1A6322CD" w14:textId="77777777" w:rsidR="007C3D79" w:rsidRPr="00F32CBF" w:rsidRDefault="007C3D79" w:rsidP="008764C7">
            <w:r w:rsidRPr="00F32CBF">
              <w:t>10</w:t>
            </w:r>
          </w:p>
        </w:tc>
      </w:tr>
      <w:tr w:rsidR="007C3D79" w14:paraId="22D29513" w14:textId="77777777" w:rsidTr="00865861">
        <w:tc>
          <w:tcPr>
            <w:tcW w:w="4675" w:type="dxa"/>
          </w:tcPr>
          <w:p w14:paraId="3588E1C1" w14:textId="77777777" w:rsidR="007C3D79" w:rsidRPr="00F32CBF" w:rsidRDefault="007C3D79" w:rsidP="008764C7">
            <w:r w:rsidRPr="00F32CBF">
              <w:t xml:space="preserve">Pumping Plant (no) </w:t>
            </w:r>
          </w:p>
        </w:tc>
        <w:tc>
          <w:tcPr>
            <w:tcW w:w="4680" w:type="dxa"/>
          </w:tcPr>
          <w:p w14:paraId="5F498726" w14:textId="77777777" w:rsidR="007C3D79" w:rsidRPr="00F32CBF" w:rsidRDefault="007C3D79" w:rsidP="008764C7">
            <w:r w:rsidRPr="00F32CBF">
              <w:t>10</w:t>
            </w:r>
          </w:p>
        </w:tc>
      </w:tr>
      <w:tr w:rsidR="007C3D79" w14:paraId="2AB78091" w14:textId="77777777" w:rsidTr="00865861">
        <w:tc>
          <w:tcPr>
            <w:tcW w:w="4675" w:type="dxa"/>
          </w:tcPr>
          <w:p w14:paraId="03ADAC55" w14:textId="77777777" w:rsidR="007C3D79" w:rsidRPr="00F32CBF" w:rsidRDefault="007C3D79" w:rsidP="008764C7">
            <w:r w:rsidRPr="00F32CBF">
              <w:t xml:space="preserve">Water Harvesting Catchment </w:t>
            </w:r>
          </w:p>
        </w:tc>
        <w:tc>
          <w:tcPr>
            <w:tcW w:w="4680" w:type="dxa"/>
          </w:tcPr>
          <w:p w14:paraId="38B8F5B9" w14:textId="77777777" w:rsidR="007C3D79" w:rsidRPr="00F32CBF" w:rsidRDefault="007C3D79" w:rsidP="008764C7">
            <w:r w:rsidRPr="00F32CBF">
              <w:t>5</w:t>
            </w:r>
          </w:p>
        </w:tc>
      </w:tr>
      <w:tr w:rsidR="007C3D79" w14:paraId="53CF0B1D" w14:textId="77777777" w:rsidTr="00865861">
        <w:tc>
          <w:tcPr>
            <w:tcW w:w="4675" w:type="dxa"/>
          </w:tcPr>
          <w:p w14:paraId="5CCC03A8" w14:textId="64165719" w:rsidR="007C3D79" w:rsidRPr="00F32CBF" w:rsidRDefault="00607F31" w:rsidP="008764C7">
            <w:commentRangeStart w:id="418"/>
            <w:r w:rsidRPr="00AB186A">
              <w:t>Stream, Creek, Bayou, River, Lake</w:t>
            </w:r>
            <w:commentRangeEnd w:id="418"/>
            <w:r>
              <w:rPr>
                <w:rStyle w:val="CommentReference"/>
              </w:rPr>
              <w:commentReference w:id="418"/>
            </w:r>
          </w:p>
        </w:tc>
        <w:tc>
          <w:tcPr>
            <w:tcW w:w="4680" w:type="dxa"/>
          </w:tcPr>
          <w:p w14:paraId="19B51ABA" w14:textId="77777777" w:rsidR="007C3D79" w:rsidRPr="00F32CBF" w:rsidRDefault="007C3D79" w:rsidP="008764C7">
            <w:r w:rsidRPr="00F32CBF">
              <w:t>30</w:t>
            </w:r>
          </w:p>
        </w:tc>
      </w:tr>
      <w:tr w:rsidR="007C3D79" w14:paraId="5E3B9C89" w14:textId="77777777" w:rsidTr="00865861">
        <w:tc>
          <w:tcPr>
            <w:tcW w:w="9355" w:type="dxa"/>
            <w:gridSpan w:val="2"/>
          </w:tcPr>
          <w:p w14:paraId="37C36662" w14:textId="77777777" w:rsidR="007C3D79" w:rsidRPr="00F32CBF" w:rsidRDefault="007C3D79" w:rsidP="008764C7">
            <w:r w:rsidRPr="00F32CBF">
              <w:t>Livestock Watering Systems – Delivery and Consumption point</w:t>
            </w:r>
          </w:p>
        </w:tc>
      </w:tr>
      <w:tr w:rsidR="007C3D79" w14:paraId="3A0FC699" w14:textId="77777777" w:rsidTr="00865861">
        <w:tc>
          <w:tcPr>
            <w:tcW w:w="4675" w:type="dxa"/>
          </w:tcPr>
          <w:p w14:paraId="2FF112EE" w14:textId="77777777" w:rsidR="007C3D79" w:rsidRDefault="007C3D79" w:rsidP="008764C7">
            <w:r w:rsidRPr="00584328">
              <w:t xml:space="preserve">Livestock Pipeline </w:t>
            </w:r>
            <w:r>
              <w:t>(s)</w:t>
            </w:r>
          </w:p>
        </w:tc>
        <w:tc>
          <w:tcPr>
            <w:tcW w:w="4680" w:type="dxa"/>
          </w:tcPr>
          <w:p w14:paraId="4E700229" w14:textId="77777777" w:rsidR="007C3D79" w:rsidRDefault="007C3D79" w:rsidP="008764C7">
            <w:r>
              <w:t>15</w:t>
            </w:r>
          </w:p>
        </w:tc>
      </w:tr>
      <w:tr w:rsidR="007C3D79" w14:paraId="35E8ACC9" w14:textId="77777777" w:rsidTr="00865861">
        <w:tc>
          <w:tcPr>
            <w:tcW w:w="4675" w:type="dxa"/>
          </w:tcPr>
          <w:p w14:paraId="0A429E0C" w14:textId="77777777" w:rsidR="007C3D79" w:rsidRPr="005D26BF" w:rsidRDefault="007C3D79" w:rsidP="008764C7">
            <w:r w:rsidRPr="00584328">
              <w:t xml:space="preserve">Watering Facility </w:t>
            </w:r>
            <w:r>
              <w:t>(s)</w:t>
            </w:r>
          </w:p>
        </w:tc>
        <w:tc>
          <w:tcPr>
            <w:tcW w:w="4680" w:type="dxa"/>
          </w:tcPr>
          <w:p w14:paraId="38B5EA42" w14:textId="77777777" w:rsidR="007C3D79" w:rsidRDefault="007C3D79" w:rsidP="008764C7">
            <w:r>
              <w:t>15</w:t>
            </w:r>
          </w:p>
        </w:tc>
      </w:tr>
    </w:tbl>
    <w:p w14:paraId="2F904F9A" w14:textId="77777777" w:rsidR="0070517C" w:rsidRPr="00CD5A8F" w:rsidRDefault="0070517C" w:rsidP="0070517C">
      <w:r w:rsidRPr="00CD5A8F">
        <w:t>*</w:t>
      </w:r>
      <w:r>
        <w:t>Supporting practices may be necessary to support the above practices, and will be identified as necessary supporting practices, but do not add conservation management points to the total</w:t>
      </w:r>
      <w:r w:rsidRPr="00CD5A8F">
        <w:t>.</w:t>
      </w:r>
    </w:p>
    <w:p w14:paraId="4E4AA342" w14:textId="129690A8" w:rsidR="002552E2" w:rsidRPr="00066555" w:rsidRDefault="002552E2">
      <w:pPr>
        <w:rPr>
          <w:rFonts w:asciiTheme="majorHAnsi" w:eastAsiaTheme="majorEastAsia" w:hAnsiTheme="majorHAnsi" w:cstheme="majorBidi"/>
          <w:b/>
          <w:color w:val="2F5496" w:themeColor="accent1" w:themeShade="BF"/>
          <w:sz w:val="32"/>
          <w:szCs w:val="32"/>
        </w:rPr>
      </w:pPr>
      <w:bookmarkStart w:id="419" w:name="_Toc531617595"/>
      <w:bookmarkStart w:id="420" w:name="_Toc535524425"/>
    </w:p>
    <w:p w14:paraId="2065EC6D" w14:textId="77777777" w:rsidR="00F4224E" w:rsidRPr="00865861" w:rsidRDefault="152EAF48" w:rsidP="00F4224E">
      <w:pPr>
        <w:pStyle w:val="Heading1"/>
        <w:rPr>
          <w:b/>
          <w:u w:val="single"/>
        </w:rPr>
      </w:pPr>
      <w:bookmarkStart w:id="421" w:name="_Toc2079949"/>
      <w:r w:rsidRPr="00865861">
        <w:rPr>
          <w:b/>
          <w:bCs/>
          <w:u w:val="single"/>
        </w:rPr>
        <w:t>Inefficient Energy Use</w:t>
      </w:r>
      <w:bookmarkEnd w:id="419"/>
      <w:bookmarkEnd w:id="420"/>
      <w:bookmarkEnd w:id="421"/>
    </w:p>
    <w:p w14:paraId="09C0BE39" w14:textId="78C61252" w:rsidR="00980874" w:rsidRPr="004F0705" w:rsidRDefault="00980874" w:rsidP="00980874">
      <w:pPr>
        <w:pStyle w:val="Heading2"/>
        <w:rPr>
          <w:b/>
          <w:bCs/>
        </w:rPr>
      </w:pPr>
      <w:bookmarkStart w:id="422" w:name="_Toc2079950"/>
      <w:bookmarkStart w:id="423" w:name="_Hlk536106253"/>
      <w:r w:rsidRPr="1065B3C5">
        <w:rPr>
          <w:b/>
          <w:bCs/>
        </w:rPr>
        <w:t xml:space="preserve">Equipment and </w:t>
      </w:r>
      <w:bookmarkEnd w:id="422"/>
      <w:r w:rsidR="000A7625">
        <w:rPr>
          <w:b/>
          <w:bCs/>
        </w:rPr>
        <w:t>F</w:t>
      </w:r>
      <w:r w:rsidR="000A7625" w:rsidRPr="1065B3C5">
        <w:rPr>
          <w:b/>
          <w:bCs/>
        </w:rPr>
        <w:t>acilities</w:t>
      </w:r>
    </w:p>
    <w:p w14:paraId="424E34F9" w14:textId="61B9BBCA" w:rsidR="00980874" w:rsidRDefault="00980874" w:rsidP="172093F8">
      <w:r w:rsidRPr="172093F8">
        <w:rPr>
          <w:b/>
        </w:rPr>
        <w:t>Description:</w:t>
      </w:r>
      <w:r>
        <w:t xml:space="preserve">  </w:t>
      </w:r>
      <w:r w:rsidRPr="00E712A6">
        <w:t>Existing stationary equipment or facilities are using energy inefficiently.</w:t>
      </w:r>
    </w:p>
    <w:p w14:paraId="4D531680" w14:textId="77777777" w:rsidR="00980874" w:rsidRDefault="00980874" w:rsidP="00980874">
      <w:pPr>
        <w:ind w:left="1440" w:hanging="1440"/>
        <w:rPr>
          <w:b/>
          <w:bCs/>
        </w:rPr>
      </w:pPr>
      <w:r w:rsidRPr="1065B3C5">
        <w:rPr>
          <w:b/>
          <w:bCs/>
        </w:rPr>
        <w:t>Objective:</w:t>
      </w:r>
      <w:r>
        <w:t xml:space="preserve">  Improve energy efficiency of stationary equipment and facilities to reduce energy use.</w:t>
      </w:r>
    </w:p>
    <w:p w14:paraId="07930D29" w14:textId="77777777" w:rsidR="00980874" w:rsidRPr="006B2316" w:rsidRDefault="00980874" w:rsidP="00980874">
      <w:pPr>
        <w:rPr>
          <w:b/>
          <w:bCs/>
        </w:rPr>
      </w:pPr>
      <w:r w:rsidRPr="152EAF48">
        <w:rPr>
          <w:b/>
          <w:bCs/>
        </w:rPr>
        <w:lastRenderedPageBreak/>
        <w:t>Analysis within CART:</w:t>
      </w:r>
    </w:p>
    <w:p w14:paraId="2F6C9D83" w14:textId="66DF768A" w:rsidR="00980874" w:rsidRDefault="00980874" w:rsidP="172093F8">
      <w:r>
        <w:t>Each PLU for all land uses will default to a</w:t>
      </w:r>
      <w:r w:rsidR="00741777">
        <w:t xml:space="preserve"> “not assessed” </w:t>
      </w:r>
      <w:r>
        <w:t xml:space="preserve">status for </w:t>
      </w:r>
      <w:r w:rsidR="00F21C99">
        <w:t xml:space="preserve">energy efficiency </w:t>
      </w:r>
      <w:r>
        <w:t xml:space="preserve">- </w:t>
      </w:r>
      <w:r w:rsidR="00F21C99">
        <w:t xml:space="preserve">equipment </w:t>
      </w:r>
      <w:r>
        <w:t xml:space="preserve">and </w:t>
      </w:r>
      <w:r w:rsidR="00F21C99">
        <w:t>facilities</w:t>
      </w:r>
      <w:r>
        <w:t xml:space="preserve">.  The </w:t>
      </w:r>
      <w:r w:rsidR="00FF6243">
        <w:t>planner</w:t>
      </w:r>
      <w:r>
        <w:t xml:space="preserve"> may identify this resource concern based on </w:t>
      </w:r>
      <w:r w:rsidR="00741777">
        <w:t>site-specific</w:t>
      </w:r>
      <w:r>
        <w:t xml:space="preserve"> conditions. A threshold value of </w:t>
      </w:r>
      <w:r w:rsidRPr="00BC7458">
        <w:t>50</w:t>
      </w:r>
      <w:r>
        <w:t xml:space="preserve"> will be set and existing condition question will be triggered.  The existing condition question will set the existing score as seen in </w:t>
      </w:r>
      <w:r w:rsidR="00397B6B">
        <w:fldChar w:fldCharType="begin"/>
      </w:r>
      <w:r w:rsidR="00397B6B">
        <w:instrText xml:space="preserve"> REF _Ref1134526 \h </w:instrText>
      </w:r>
      <w:r w:rsidR="00397B6B">
        <w:fldChar w:fldCharType="separate"/>
      </w:r>
      <w:r w:rsidR="000A6C42">
        <w:rPr>
          <w:i/>
          <w:iCs/>
          <w:color w:val="44546A" w:themeColor="text2"/>
        </w:rPr>
        <w:t>figure</w:t>
      </w:r>
      <w:r w:rsidR="002551DD" w:rsidRPr="172093F8">
        <w:rPr>
          <w:i/>
          <w:iCs/>
          <w:color w:val="44546A" w:themeColor="text2"/>
        </w:rPr>
        <w:t xml:space="preserve"> </w:t>
      </w:r>
      <w:r w:rsidR="002551DD">
        <w:rPr>
          <w:i/>
          <w:iCs/>
          <w:noProof/>
          <w:color w:val="44546A" w:themeColor="text2"/>
        </w:rPr>
        <w:t>145</w:t>
      </w:r>
      <w:r w:rsidR="00397B6B">
        <w:fldChar w:fldCharType="end"/>
      </w:r>
      <w:r>
        <w:t>.</w:t>
      </w:r>
    </w:p>
    <w:p w14:paraId="74E3663B" w14:textId="707AF789" w:rsidR="00980874" w:rsidRPr="00066555" w:rsidRDefault="00980874">
      <w:pPr>
        <w:rPr>
          <w:i/>
          <w:color w:val="44546A" w:themeColor="text2"/>
        </w:rPr>
      </w:pPr>
      <w:bookmarkStart w:id="424" w:name="_Ref1134526"/>
      <w:r w:rsidRPr="172093F8">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145</w:t>
      </w:r>
      <w:r w:rsidRPr="00865861">
        <w:fldChar w:fldCharType="end"/>
      </w:r>
      <w:bookmarkEnd w:id="424"/>
      <w:r w:rsidRPr="172093F8">
        <w:rPr>
          <w:i/>
          <w:iCs/>
          <w:color w:val="44546A" w:themeColor="text2"/>
        </w:rPr>
        <w:t>: Energy Use Intensity for Energy Efficiency - Equipment and Facilities</w:t>
      </w:r>
    </w:p>
    <w:tbl>
      <w:tblPr>
        <w:tblStyle w:val="TableGrid"/>
        <w:tblW w:w="0" w:type="auto"/>
        <w:tblLook w:val="04A0" w:firstRow="1" w:lastRow="0" w:firstColumn="1" w:lastColumn="0" w:noHBand="0" w:noVBand="1"/>
      </w:tblPr>
      <w:tblGrid>
        <w:gridCol w:w="971"/>
        <w:gridCol w:w="1094"/>
        <w:gridCol w:w="7285"/>
      </w:tblGrid>
      <w:tr w:rsidR="00980874" w14:paraId="2C2F0ED7" w14:textId="77777777" w:rsidTr="0029467D">
        <w:tc>
          <w:tcPr>
            <w:tcW w:w="971" w:type="dxa"/>
            <w:shd w:val="clear" w:color="auto" w:fill="D9E2F3" w:themeFill="accent1" w:themeFillTint="33"/>
          </w:tcPr>
          <w:p w14:paraId="52D5D5C0" w14:textId="77777777" w:rsidR="00980874" w:rsidRDefault="00980874" w:rsidP="172093F8">
            <w:r>
              <w:t>Answer</w:t>
            </w:r>
          </w:p>
        </w:tc>
        <w:tc>
          <w:tcPr>
            <w:tcW w:w="1094" w:type="dxa"/>
            <w:shd w:val="clear" w:color="auto" w:fill="D9E2F3" w:themeFill="accent1" w:themeFillTint="33"/>
          </w:tcPr>
          <w:p w14:paraId="70760B60" w14:textId="77777777" w:rsidR="00980874" w:rsidRDefault="00980874" w:rsidP="172093F8">
            <w:r>
              <w:t>Existing Condition Points</w:t>
            </w:r>
          </w:p>
        </w:tc>
        <w:tc>
          <w:tcPr>
            <w:tcW w:w="7285" w:type="dxa"/>
            <w:shd w:val="clear" w:color="auto" w:fill="D9E2F3" w:themeFill="accent1" w:themeFillTint="33"/>
          </w:tcPr>
          <w:p w14:paraId="7B9F5FE7" w14:textId="77777777" w:rsidR="00980874" w:rsidRDefault="00980874" w:rsidP="172093F8">
            <w:r>
              <w:t>Reference for Assessment Condition</w:t>
            </w:r>
          </w:p>
        </w:tc>
      </w:tr>
      <w:tr w:rsidR="00980874" w14:paraId="7680DC2C" w14:textId="77777777" w:rsidTr="0029467D">
        <w:tc>
          <w:tcPr>
            <w:tcW w:w="971" w:type="dxa"/>
          </w:tcPr>
          <w:p w14:paraId="24591391" w14:textId="77777777" w:rsidR="00980874" w:rsidRPr="00F429E2" w:rsidRDefault="00980874" w:rsidP="00E106C1">
            <w:pPr>
              <w:rPr>
                <w:color w:val="000000" w:themeColor="text1"/>
              </w:rPr>
            </w:pPr>
            <w:r w:rsidRPr="00F429E2">
              <w:rPr>
                <w:color w:val="000000" w:themeColor="text1"/>
              </w:rPr>
              <w:t>High</w:t>
            </w:r>
          </w:p>
        </w:tc>
        <w:tc>
          <w:tcPr>
            <w:tcW w:w="1094" w:type="dxa"/>
          </w:tcPr>
          <w:p w14:paraId="085063C4" w14:textId="77777777" w:rsidR="00980874" w:rsidRDefault="00980874" w:rsidP="00E106C1">
            <w:r>
              <w:t>51</w:t>
            </w:r>
          </w:p>
        </w:tc>
        <w:tc>
          <w:tcPr>
            <w:tcW w:w="7285" w:type="dxa"/>
          </w:tcPr>
          <w:p w14:paraId="0F1011A0" w14:textId="259672FF" w:rsidR="00980874" w:rsidRDefault="00980874" w:rsidP="172093F8">
            <w:r>
              <w:rPr>
                <w:rFonts w:ascii="Calibri" w:eastAsia="Calibri" w:hAnsi="Calibri" w:cs="Calibri"/>
              </w:rPr>
              <w:t xml:space="preserve">EUI Range: </w:t>
            </w:r>
            <w:r w:rsidR="00FE6EBB">
              <w:rPr>
                <w:rFonts w:ascii="Calibri" w:eastAsia="Calibri" w:hAnsi="Calibri" w:cs="Calibri"/>
              </w:rPr>
              <w:t>&gt;</w:t>
            </w:r>
            <w:r>
              <w:rPr>
                <w:rFonts w:ascii="Calibri" w:eastAsia="Calibri" w:hAnsi="Calibri" w:cs="Calibri"/>
              </w:rPr>
              <w:t>75</w:t>
            </w:r>
            <w:r w:rsidR="00DD0401">
              <w:rPr>
                <w:rFonts w:ascii="Calibri" w:eastAsia="Calibri" w:hAnsi="Calibri" w:cs="Calibri"/>
              </w:rPr>
              <w:t>th</w:t>
            </w:r>
            <w:r>
              <w:rPr>
                <w:rFonts w:ascii="Calibri" w:eastAsia="Calibri" w:hAnsi="Calibri" w:cs="Calibri"/>
              </w:rPr>
              <w:t xml:space="preserve"> percentile. </w:t>
            </w:r>
            <w:r w:rsidRPr="6D9A351B">
              <w:rPr>
                <w:rFonts w:ascii="Calibri" w:eastAsia="Calibri" w:hAnsi="Calibri" w:cs="Calibri"/>
              </w:rPr>
              <w:t xml:space="preserve">No </w:t>
            </w:r>
            <w:r w:rsidR="00DD0401">
              <w:rPr>
                <w:rFonts w:ascii="Calibri" w:eastAsia="Calibri" w:hAnsi="Calibri" w:cs="Calibri"/>
              </w:rPr>
              <w:t>r</w:t>
            </w:r>
            <w:r w:rsidR="00DD0401" w:rsidRPr="6D9A351B">
              <w:rPr>
                <w:rFonts w:ascii="Calibri" w:eastAsia="Calibri" w:hAnsi="Calibri" w:cs="Calibri"/>
              </w:rPr>
              <w:t xml:space="preserve">esource </w:t>
            </w:r>
            <w:r w:rsidR="00DD0401">
              <w:rPr>
                <w:rFonts w:ascii="Calibri" w:eastAsia="Calibri" w:hAnsi="Calibri" w:cs="Calibri"/>
              </w:rPr>
              <w:t>c</w:t>
            </w:r>
            <w:r w:rsidR="00DD0401" w:rsidRPr="6D9A351B">
              <w:rPr>
                <w:rFonts w:ascii="Calibri" w:eastAsia="Calibri" w:hAnsi="Calibri" w:cs="Calibri"/>
              </w:rPr>
              <w:t xml:space="preserve">oncern </w:t>
            </w:r>
            <w:r w:rsidRPr="6D9A351B">
              <w:rPr>
                <w:rFonts w:ascii="Calibri" w:eastAsia="Calibri" w:hAnsi="Calibri" w:cs="Calibri"/>
              </w:rPr>
              <w:t>(minor or negligible risk).</w:t>
            </w:r>
          </w:p>
        </w:tc>
      </w:tr>
      <w:tr w:rsidR="00980874" w14:paraId="4132D110" w14:textId="77777777" w:rsidTr="0029467D">
        <w:tc>
          <w:tcPr>
            <w:tcW w:w="971" w:type="dxa"/>
          </w:tcPr>
          <w:p w14:paraId="488B74E7" w14:textId="77777777" w:rsidR="00980874" w:rsidRPr="00F429E2" w:rsidRDefault="00980874" w:rsidP="00E106C1">
            <w:pPr>
              <w:rPr>
                <w:color w:val="000000" w:themeColor="text1"/>
              </w:rPr>
            </w:pPr>
            <w:r>
              <w:rPr>
                <w:color w:val="000000" w:themeColor="text1"/>
              </w:rPr>
              <w:t>Medium</w:t>
            </w:r>
          </w:p>
        </w:tc>
        <w:tc>
          <w:tcPr>
            <w:tcW w:w="1094" w:type="dxa"/>
          </w:tcPr>
          <w:p w14:paraId="29109192" w14:textId="77777777" w:rsidR="00980874" w:rsidRDefault="00980874" w:rsidP="00E106C1">
            <w:r>
              <w:t>45</w:t>
            </w:r>
          </w:p>
        </w:tc>
        <w:tc>
          <w:tcPr>
            <w:tcW w:w="7285" w:type="dxa"/>
          </w:tcPr>
          <w:p w14:paraId="7BAD44BC" w14:textId="3C75B4FF" w:rsidR="00980874" w:rsidRDefault="00980874" w:rsidP="172093F8">
            <w:r>
              <w:rPr>
                <w:rFonts w:ascii="Calibri" w:eastAsia="Calibri" w:hAnsi="Calibri" w:cs="Calibri"/>
              </w:rPr>
              <w:t>EUI Range: 51</w:t>
            </w:r>
            <w:r w:rsidR="00DD0401">
              <w:rPr>
                <w:rFonts w:ascii="Calibri" w:eastAsia="Calibri" w:hAnsi="Calibri" w:cs="Calibri"/>
              </w:rPr>
              <w:t>st to</w:t>
            </w:r>
            <w:r>
              <w:rPr>
                <w:rFonts w:ascii="Calibri" w:eastAsia="Calibri" w:hAnsi="Calibri" w:cs="Calibri"/>
              </w:rPr>
              <w:t xml:space="preserve"> </w:t>
            </w:r>
            <w:r w:rsidR="00DD0401">
              <w:rPr>
                <w:rFonts w:eastAsia="Times New Roman"/>
              </w:rPr>
              <w:t>≤</w:t>
            </w:r>
            <w:r>
              <w:rPr>
                <w:rFonts w:ascii="Calibri" w:eastAsia="Calibri" w:hAnsi="Calibri" w:cs="Calibri"/>
              </w:rPr>
              <w:t>75</w:t>
            </w:r>
            <w:r w:rsidR="00DD0401">
              <w:rPr>
                <w:rFonts w:ascii="Calibri" w:eastAsia="Calibri" w:hAnsi="Calibri" w:cs="Calibri"/>
              </w:rPr>
              <w:t>th</w:t>
            </w:r>
            <w:r>
              <w:rPr>
                <w:rFonts w:ascii="Calibri" w:eastAsia="Calibri" w:hAnsi="Calibri" w:cs="Calibri"/>
              </w:rPr>
              <w:t xml:space="preserve"> percentile. </w:t>
            </w:r>
            <w:r w:rsidRPr="6D9A351B">
              <w:rPr>
                <w:rFonts w:ascii="Calibri" w:eastAsia="Calibri" w:hAnsi="Calibri" w:cs="Calibri"/>
              </w:rPr>
              <w:t xml:space="preserve">Low </w:t>
            </w:r>
            <w:r w:rsidR="00DD0401">
              <w:rPr>
                <w:rFonts w:ascii="Calibri" w:eastAsia="Calibri" w:hAnsi="Calibri" w:cs="Calibri"/>
              </w:rPr>
              <w:t>r</w:t>
            </w:r>
            <w:r w:rsidR="00DD0401" w:rsidRPr="6D9A351B">
              <w:rPr>
                <w:rFonts w:ascii="Calibri" w:eastAsia="Calibri" w:hAnsi="Calibri" w:cs="Calibri"/>
              </w:rPr>
              <w:t xml:space="preserve">isk </w:t>
            </w:r>
            <w:r w:rsidRPr="6D9A351B">
              <w:rPr>
                <w:rFonts w:ascii="Calibri" w:eastAsia="Calibri" w:hAnsi="Calibri" w:cs="Calibri"/>
              </w:rPr>
              <w:t xml:space="preserve">for </w:t>
            </w:r>
            <w:r w:rsidR="00DD0401">
              <w:rPr>
                <w:rFonts w:ascii="Calibri" w:eastAsia="Calibri" w:hAnsi="Calibri" w:cs="Calibri"/>
              </w:rPr>
              <w:t>r</w:t>
            </w:r>
            <w:r w:rsidR="00DD0401" w:rsidRPr="6D9A351B">
              <w:rPr>
                <w:rFonts w:ascii="Calibri" w:eastAsia="Calibri" w:hAnsi="Calibri" w:cs="Calibri"/>
              </w:rPr>
              <w:t xml:space="preserve">esource </w:t>
            </w:r>
            <w:r w:rsidR="00DD0401">
              <w:rPr>
                <w:rFonts w:ascii="Calibri" w:eastAsia="Calibri" w:hAnsi="Calibri" w:cs="Calibri"/>
              </w:rPr>
              <w:t>c</w:t>
            </w:r>
            <w:r w:rsidR="00DD0401" w:rsidRPr="6D9A351B">
              <w:rPr>
                <w:rFonts w:ascii="Calibri" w:eastAsia="Calibri" w:hAnsi="Calibri" w:cs="Calibri"/>
              </w:rPr>
              <w:t>oncern</w:t>
            </w:r>
            <w:r w:rsidRPr="6D9A351B">
              <w:rPr>
                <w:rFonts w:ascii="Calibri" w:eastAsia="Calibri" w:hAnsi="Calibri" w:cs="Calibri"/>
              </w:rPr>
              <w:t>.</w:t>
            </w:r>
          </w:p>
        </w:tc>
      </w:tr>
      <w:tr w:rsidR="00980874" w14:paraId="51101963" w14:textId="77777777" w:rsidTr="0029467D">
        <w:tc>
          <w:tcPr>
            <w:tcW w:w="971" w:type="dxa"/>
          </w:tcPr>
          <w:p w14:paraId="558B3AE3" w14:textId="77777777" w:rsidR="00980874" w:rsidRPr="00F429E2" w:rsidRDefault="00980874" w:rsidP="00E106C1">
            <w:pPr>
              <w:rPr>
                <w:color w:val="000000" w:themeColor="text1"/>
              </w:rPr>
            </w:pPr>
            <w:r w:rsidRPr="00F429E2">
              <w:rPr>
                <w:color w:val="000000" w:themeColor="text1"/>
              </w:rPr>
              <w:t>Low</w:t>
            </w:r>
          </w:p>
        </w:tc>
        <w:tc>
          <w:tcPr>
            <w:tcW w:w="1094" w:type="dxa"/>
          </w:tcPr>
          <w:p w14:paraId="595EFBC4" w14:textId="77777777" w:rsidR="00980874" w:rsidRDefault="00980874" w:rsidP="00E106C1">
            <w:r>
              <w:t>35</w:t>
            </w:r>
          </w:p>
        </w:tc>
        <w:tc>
          <w:tcPr>
            <w:tcW w:w="7285" w:type="dxa"/>
          </w:tcPr>
          <w:p w14:paraId="2BED7E39" w14:textId="64D7A7F3" w:rsidR="00980874" w:rsidRDefault="00980874" w:rsidP="172093F8">
            <w:r>
              <w:rPr>
                <w:rFonts w:ascii="Calibri" w:eastAsia="Calibri" w:hAnsi="Calibri" w:cs="Calibri"/>
              </w:rPr>
              <w:t>EUI range: 26</w:t>
            </w:r>
            <w:r w:rsidR="00DD0401">
              <w:rPr>
                <w:rFonts w:ascii="Calibri" w:eastAsia="Calibri" w:hAnsi="Calibri" w:cs="Calibri"/>
              </w:rPr>
              <w:t>th</w:t>
            </w:r>
            <w:r>
              <w:rPr>
                <w:rFonts w:ascii="Calibri" w:eastAsia="Calibri" w:hAnsi="Calibri" w:cs="Calibri"/>
              </w:rPr>
              <w:t xml:space="preserve"> </w:t>
            </w:r>
            <w:r w:rsidR="00DD0401">
              <w:rPr>
                <w:rFonts w:ascii="Calibri" w:eastAsia="Calibri" w:hAnsi="Calibri" w:cs="Calibri"/>
              </w:rPr>
              <w:t xml:space="preserve">to </w:t>
            </w:r>
            <w:r w:rsidR="00DD0401">
              <w:rPr>
                <w:rFonts w:eastAsia="Times New Roman"/>
              </w:rPr>
              <w:t>≤</w:t>
            </w:r>
            <w:r>
              <w:rPr>
                <w:rFonts w:ascii="Calibri" w:eastAsia="Calibri" w:hAnsi="Calibri" w:cs="Calibri"/>
              </w:rPr>
              <w:t>50</w:t>
            </w:r>
            <w:r w:rsidR="00DD0401">
              <w:rPr>
                <w:rFonts w:ascii="Calibri" w:eastAsia="Calibri" w:hAnsi="Calibri" w:cs="Calibri"/>
              </w:rPr>
              <w:t>th</w:t>
            </w:r>
            <w:r>
              <w:rPr>
                <w:rFonts w:ascii="Calibri" w:eastAsia="Calibri" w:hAnsi="Calibri" w:cs="Calibri"/>
              </w:rPr>
              <w:t xml:space="preserve"> percentile. </w:t>
            </w:r>
            <w:r w:rsidRPr="6D9A351B">
              <w:rPr>
                <w:rFonts w:ascii="Calibri" w:eastAsia="Calibri" w:hAnsi="Calibri" w:cs="Calibri"/>
              </w:rPr>
              <w:t xml:space="preserve">Moderate </w:t>
            </w:r>
            <w:r w:rsidR="00DD0401">
              <w:rPr>
                <w:rFonts w:ascii="Calibri" w:eastAsia="Calibri" w:hAnsi="Calibri" w:cs="Calibri"/>
              </w:rPr>
              <w:t>r</w:t>
            </w:r>
            <w:r w:rsidR="00DD0401" w:rsidRPr="6D9A351B">
              <w:rPr>
                <w:rFonts w:ascii="Calibri" w:eastAsia="Calibri" w:hAnsi="Calibri" w:cs="Calibri"/>
              </w:rPr>
              <w:t xml:space="preserve">isk </w:t>
            </w:r>
            <w:r w:rsidRPr="6D9A351B">
              <w:rPr>
                <w:rFonts w:ascii="Calibri" w:eastAsia="Calibri" w:hAnsi="Calibri" w:cs="Calibri"/>
              </w:rPr>
              <w:t xml:space="preserve">for </w:t>
            </w:r>
            <w:r w:rsidR="00DD0401">
              <w:rPr>
                <w:rFonts w:ascii="Calibri" w:eastAsia="Calibri" w:hAnsi="Calibri" w:cs="Calibri"/>
              </w:rPr>
              <w:t>r</w:t>
            </w:r>
            <w:r w:rsidR="00DD0401" w:rsidRPr="6D9A351B">
              <w:rPr>
                <w:rFonts w:ascii="Calibri" w:eastAsia="Calibri" w:hAnsi="Calibri" w:cs="Calibri"/>
              </w:rPr>
              <w:t xml:space="preserve">esource </w:t>
            </w:r>
            <w:r w:rsidR="00DD0401">
              <w:rPr>
                <w:rFonts w:ascii="Calibri" w:eastAsia="Calibri" w:hAnsi="Calibri" w:cs="Calibri"/>
              </w:rPr>
              <w:t>c</w:t>
            </w:r>
            <w:r w:rsidR="00DD0401" w:rsidRPr="6D9A351B">
              <w:rPr>
                <w:rFonts w:ascii="Calibri" w:eastAsia="Calibri" w:hAnsi="Calibri" w:cs="Calibri"/>
              </w:rPr>
              <w:t>oncern</w:t>
            </w:r>
            <w:r w:rsidRPr="6D9A351B">
              <w:rPr>
                <w:rFonts w:ascii="Calibri" w:eastAsia="Calibri" w:hAnsi="Calibri" w:cs="Calibri"/>
              </w:rPr>
              <w:t>.</w:t>
            </w:r>
          </w:p>
        </w:tc>
      </w:tr>
      <w:tr w:rsidR="00980874" w14:paraId="1944B77F" w14:textId="77777777" w:rsidTr="0029467D">
        <w:tc>
          <w:tcPr>
            <w:tcW w:w="971" w:type="dxa"/>
          </w:tcPr>
          <w:p w14:paraId="71AACC25" w14:textId="77777777" w:rsidR="00980874" w:rsidRPr="00F429E2" w:rsidRDefault="00980874" w:rsidP="00E106C1">
            <w:pPr>
              <w:rPr>
                <w:color w:val="000000" w:themeColor="text1"/>
              </w:rPr>
            </w:pPr>
            <w:r w:rsidRPr="00F429E2">
              <w:rPr>
                <w:color w:val="000000" w:themeColor="text1"/>
              </w:rPr>
              <w:t>Poor</w:t>
            </w:r>
          </w:p>
        </w:tc>
        <w:tc>
          <w:tcPr>
            <w:tcW w:w="1094" w:type="dxa"/>
          </w:tcPr>
          <w:p w14:paraId="406697D6" w14:textId="77777777" w:rsidR="00980874" w:rsidRDefault="00980874" w:rsidP="00E106C1">
            <w:r>
              <w:t>25</w:t>
            </w:r>
          </w:p>
        </w:tc>
        <w:tc>
          <w:tcPr>
            <w:tcW w:w="7285" w:type="dxa"/>
          </w:tcPr>
          <w:p w14:paraId="3ADBB1E7" w14:textId="04A94048" w:rsidR="00980874" w:rsidRDefault="00980874" w:rsidP="172093F8">
            <w:r>
              <w:rPr>
                <w:rFonts w:ascii="Calibri" w:eastAsia="Calibri" w:hAnsi="Calibri" w:cs="Calibri"/>
              </w:rPr>
              <w:t xml:space="preserve">EUI Range: </w:t>
            </w:r>
            <w:r w:rsidR="00DD0401">
              <w:rPr>
                <w:rFonts w:eastAsia="Times New Roman"/>
              </w:rPr>
              <w:t>≤</w:t>
            </w:r>
            <w:r>
              <w:rPr>
                <w:rFonts w:ascii="Calibri" w:eastAsia="Calibri" w:hAnsi="Calibri" w:cs="Calibri"/>
              </w:rPr>
              <w:t>25</w:t>
            </w:r>
            <w:r w:rsidR="00DD0401">
              <w:rPr>
                <w:rFonts w:ascii="Calibri" w:eastAsia="Calibri" w:hAnsi="Calibri" w:cs="Calibri"/>
              </w:rPr>
              <w:t>th</w:t>
            </w:r>
            <w:r>
              <w:rPr>
                <w:rFonts w:ascii="Calibri" w:eastAsia="Calibri" w:hAnsi="Calibri" w:cs="Calibri"/>
              </w:rPr>
              <w:t xml:space="preserve"> percentile. </w:t>
            </w:r>
            <w:r w:rsidRPr="6D9A351B">
              <w:rPr>
                <w:rFonts w:ascii="Calibri" w:eastAsia="Calibri" w:hAnsi="Calibri" w:cs="Calibri"/>
              </w:rPr>
              <w:t xml:space="preserve">High </w:t>
            </w:r>
            <w:r w:rsidR="00DD0401">
              <w:rPr>
                <w:rFonts w:ascii="Calibri" w:eastAsia="Calibri" w:hAnsi="Calibri" w:cs="Calibri"/>
              </w:rPr>
              <w:t>r</w:t>
            </w:r>
            <w:r w:rsidR="00DD0401" w:rsidRPr="6D9A351B">
              <w:rPr>
                <w:rFonts w:ascii="Calibri" w:eastAsia="Calibri" w:hAnsi="Calibri" w:cs="Calibri"/>
              </w:rPr>
              <w:t xml:space="preserve">isk </w:t>
            </w:r>
            <w:r w:rsidRPr="6D9A351B">
              <w:rPr>
                <w:rFonts w:ascii="Calibri" w:eastAsia="Calibri" w:hAnsi="Calibri" w:cs="Calibri"/>
              </w:rPr>
              <w:t xml:space="preserve">for </w:t>
            </w:r>
            <w:r w:rsidR="00DD0401">
              <w:rPr>
                <w:rFonts w:ascii="Calibri" w:eastAsia="Calibri" w:hAnsi="Calibri" w:cs="Calibri"/>
              </w:rPr>
              <w:t>r</w:t>
            </w:r>
            <w:r w:rsidR="00DD0401" w:rsidRPr="6D9A351B">
              <w:rPr>
                <w:rFonts w:ascii="Calibri" w:eastAsia="Calibri" w:hAnsi="Calibri" w:cs="Calibri"/>
              </w:rPr>
              <w:t xml:space="preserve">esource </w:t>
            </w:r>
            <w:r w:rsidR="00DD0401">
              <w:rPr>
                <w:rFonts w:ascii="Calibri" w:eastAsia="Calibri" w:hAnsi="Calibri" w:cs="Calibri"/>
              </w:rPr>
              <w:t>c</w:t>
            </w:r>
            <w:r w:rsidR="00DD0401" w:rsidRPr="6D9A351B">
              <w:rPr>
                <w:rFonts w:ascii="Calibri" w:eastAsia="Calibri" w:hAnsi="Calibri" w:cs="Calibri"/>
              </w:rPr>
              <w:t>oncern</w:t>
            </w:r>
            <w:r w:rsidRPr="6D9A351B">
              <w:rPr>
                <w:rFonts w:ascii="Calibri" w:eastAsia="Calibri" w:hAnsi="Calibri" w:cs="Calibri"/>
              </w:rPr>
              <w:t>.</w:t>
            </w:r>
          </w:p>
        </w:tc>
      </w:tr>
      <w:tr w:rsidR="00980874" w14:paraId="00AE16C6" w14:textId="77777777" w:rsidTr="0029467D">
        <w:tc>
          <w:tcPr>
            <w:tcW w:w="971" w:type="dxa"/>
          </w:tcPr>
          <w:p w14:paraId="7C404F09" w14:textId="77777777" w:rsidR="00980874" w:rsidRDefault="00980874" w:rsidP="172093F8">
            <w:r>
              <w:t>N/A</w:t>
            </w:r>
          </w:p>
        </w:tc>
        <w:tc>
          <w:tcPr>
            <w:tcW w:w="1094" w:type="dxa"/>
          </w:tcPr>
          <w:p w14:paraId="4A250C8C" w14:textId="77777777" w:rsidR="00980874" w:rsidRDefault="00980874" w:rsidP="00E106C1">
            <w:r>
              <w:t>0</w:t>
            </w:r>
          </w:p>
        </w:tc>
        <w:tc>
          <w:tcPr>
            <w:tcW w:w="7285" w:type="dxa"/>
          </w:tcPr>
          <w:p w14:paraId="0A5F2F81" w14:textId="77777777" w:rsidR="00980874" w:rsidRDefault="00980874" w:rsidP="172093F8">
            <w:r w:rsidRPr="6D9A351B">
              <w:rPr>
                <w:rFonts w:ascii="Calibri" w:eastAsia="Calibri" w:hAnsi="Calibri" w:cs="Calibri"/>
              </w:rPr>
              <w:t>Does not apply; no appreciable use of supplemental energy to operate the farm.</w:t>
            </w:r>
          </w:p>
        </w:tc>
      </w:tr>
    </w:tbl>
    <w:p w14:paraId="31AC522B" w14:textId="433F1412" w:rsidR="00980874" w:rsidRDefault="00980874" w:rsidP="00980874">
      <w:pPr>
        <w:rPr>
          <w:i/>
          <w:color w:val="44546A" w:themeColor="text2"/>
        </w:rPr>
      </w:pPr>
    </w:p>
    <w:p w14:paraId="65F1D7CB" w14:textId="4EF6C3A6" w:rsidR="00397B6B" w:rsidRPr="00317EB3" w:rsidRDefault="00397B6B" w:rsidP="00980874">
      <w:pPr>
        <w:rPr>
          <w:i/>
          <w:color w:val="44546A" w:themeColor="text2"/>
        </w:rPr>
      </w:pPr>
      <w:r>
        <w:t xml:space="preserve">Conservation </w:t>
      </w:r>
      <w:r w:rsidR="007B3016">
        <w:t>practices and activities</w:t>
      </w:r>
      <w:r>
        <w:t xml:space="preserve"> are then added to the existing condition to determine the state of the management system.  Some example practice points are identified in </w:t>
      </w:r>
      <w:r w:rsidRPr="00D74AAD">
        <w:rPr>
          <w:i/>
          <w:iCs/>
          <w:color w:val="44546A" w:themeColor="text2"/>
        </w:rPr>
        <w:fldChar w:fldCharType="begin"/>
      </w:r>
      <w:r w:rsidRPr="00D74AAD">
        <w:rPr>
          <w:i/>
          <w:iCs/>
          <w:color w:val="44546A" w:themeColor="text2"/>
        </w:rPr>
        <w:instrText xml:space="preserve"> REF _Ref1134545 \h </w:instrText>
      </w:r>
      <w:r w:rsidR="00D74AAD">
        <w:rPr>
          <w:i/>
          <w:iCs/>
          <w:color w:val="44546A" w:themeColor="text2"/>
        </w:rPr>
        <w:instrText xml:space="preserve"> \* MERGEFORMAT </w:instrText>
      </w:r>
      <w:r w:rsidRPr="00D74AAD">
        <w:rPr>
          <w:i/>
          <w:iCs/>
          <w:color w:val="44546A" w:themeColor="text2"/>
        </w:rPr>
      </w:r>
      <w:r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146</w:t>
      </w:r>
      <w:r w:rsidRPr="00D74AAD">
        <w:rPr>
          <w:i/>
          <w:iCs/>
          <w:color w:val="44546A" w:themeColor="text2"/>
        </w:rPr>
        <w:fldChar w:fldCharType="end"/>
      </w:r>
      <w:r>
        <w:t>.</w:t>
      </w:r>
    </w:p>
    <w:p w14:paraId="3275AB6F" w14:textId="3FB7491B" w:rsidR="00980874" w:rsidRPr="002872B8" w:rsidRDefault="00980874" w:rsidP="00980874">
      <w:pPr>
        <w:pStyle w:val="Caption"/>
        <w:keepNext/>
        <w:rPr>
          <w:sz w:val="22"/>
          <w:szCs w:val="22"/>
        </w:rPr>
      </w:pPr>
      <w:bookmarkStart w:id="425" w:name="_Ref1134545"/>
      <w:r w:rsidRPr="002872B8">
        <w:rPr>
          <w:sz w:val="22"/>
          <w:szCs w:val="22"/>
        </w:rPr>
        <w:t xml:space="preserve">Figure </w:t>
      </w:r>
      <w:r w:rsidRPr="002872B8">
        <w:fldChar w:fldCharType="begin"/>
      </w:r>
      <w:r w:rsidRPr="002872B8">
        <w:rPr>
          <w:sz w:val="22"/>
          <w:szCs w:val="22"/>
        </w:rPr>
        <w:instrText xml:space="preserve"> SEQ Figure \* ARABIC </w:instrText>
      </w:r>
      <w:r w:rsidRPr="002872B8">
        <w:rPr>
          <w:sz w:val="22"/>
          <w:szCs w:val="22"/>
        </w:rPr>
        <w:fldChar w:fldCharType="separate"/>
      </w:r>
      <w:r w:rsidR="002551DD">
        <w:rPr>
          <w:noProof/>
          <w:sz w:val="22"/>
          <w:szCs w:val="22"/>
        </w:rPr>
        <w:t>146</w:t>
      </w:r>
      <w:r w:rsidRPr="002872B8">
        <w:fldChar w:fldCharType="end"/>
      </w:r>
      <w:bookmarkEnd w:id="425"/>
      <w:r w:rsidRPr="002872B8">
        <w:rPr>
          <w:sz w:val="22"/>
          <w:szCs w:val="22"/>
        </w:rPr>
        <w:t>: Typical Practices Affecting Inefficient Energy Use - Equipment and Facilities</w:t>
      </w:r>
    </w:p>
    <w:tbl>
      <w:tblPr>
        <w:tblStyle w:val="TableGrid"/>
        <w:tblW w:w="9355" w:type="dxa"/>
        <w:tblLook w:val="04A0" w:firstRow="1" w:lastRow="0" w:firstColumn="1" w:lastColumn="0" w:noHBand="0" w:noVBand="1"/>
      </w:tblPr>
      <w:tblGrid>
        <w:gridCol w:w="4855"/>
        <w:gridCol w:w="4500"/>
      </w:tblGrid>
      <w:tr w:rsidR="00980874" w14:paraId="58B0E663" w14:textId="77777777" w:rsidTr="172093F8">
        <w:tc>
          <w:tcPr>
            <w:tcW w:w="4855" w:type="dxa"/>
            <w:shd w:val="clear" w:color="auto" w:fill="D9E2F3" w:themeFill="accent1" w:themeFillTint="33"/>
          </w:tcPr>
          <w:p w14:paraId="673E8C66" w14:textId="77777777" w:rsidR="00980874" w:rsidRDefault="00980874" w:rsidP="172093F8">
            <w:r w:rsidRPr="000F0ED3">
              <w:t>Conservation Practices</w:t>
            </w:r>
          </w:p>
        </w:tc>
        <w:tc>
          <w:tcPr>
            <w:tcW w:w="4500" w:type="dxa"/>
            <w:shd w:val="clear" w:color="auto" w:fill="D9E2F3" w:themeFill="accent1" w:themeFillTint="33"/>
          </w:tcPr>
          <w:p w14:paraId="659D2568" w14:textId="77777777" w:rsidR="00980874" w:rsidRDefault="00980874" w:rsidP="172093F8">
            <w:r w:rsidRPr="000F0ED3">
              <w:t>Conservation Management Points</w:t>
            </w:r>
          </w:p>
        </w:tc>
      </w:tr>
      <w:tr w:rsidR="00980874" w14:paraId="561EF651" w14:textId="77777777" w:rsidTr="172093F8">
        <w:tc>
          <w:tcPr>
            <w:tcW w:w="4855" w:type="dxa"/>
          </w:tcPr>
          <w:p w14:paraId="15835B7A" w14:textId="77777777" w:rsidR="00980874" w:rsidRDefault="00980874" w:rsidP="172093F8">
            <w:r>
              <w:t>Lighting System Improvement (670)</w:t>
            </w:r>
          </w:p>
        </w:tc>
        <w:tc>
          <w:tcPr>
            <w:tcW w:w="4500" w:type="dxa"/>
          </w:tcPr>
          <w:p w14:paraId="6B59264B" w14:textId="5E1332D8" w:rsidR="00980874" w:rsidRDefault="007F5491" w:rsidP="00E106C1">
            <w:r>
              <w:t>See below</w:t>
            </w:r>
          </w:p>
        </w:tc>
      </w:tr>
      <w:tr w:rsidR="00980874" w14:paraId="7181DBB5" w14:textId="77777777" w:rsidTr="172093F8">
        <w:tc>
          <w:tcPr>
            <w:tcW w:w="4855" w:type="dxa"/>
          </w:tcPr>
          <w:p w14:paraId="6F54DEAD" w14:textId="77777777" w:rsidR="00980874" w:rsidRPr="00B164E7" w:rsidRDefault="00980874" w:rsidP="172093F8">
            <w:r>
              <w:t>Building Envelope Improvement (672)</w:t>
            </w:r>
          </w:p>
        </w:tc>
        <w:tc>
          <w:tcPr>
            <w:tcW w:w="4500" w:type="dxa"/>
          </w:tcPr>
          <w:p w14:paraId="25EF89B0" w14:textId="21927664" w:rsidR="00980874" w:rsidRDefault="007F5491" w:rsidP="00E106C1">
            <w:r>
              <w:t>See below</w:t>
            </w:r>
          </w:p>
        </w:tc>
      </w:tr>
      <w:tr w:rsidR="00980874" w14:paraId="28F86F33" w14:textId="77777777" w:rsidTr="172093F8">
        <w:tc>
          <w:tcPr>
            <w:tcW w:w="4855" w:type="dxa"/>
          </w:tcPr>
          <w:p w14:paraId="61DDE287" w14:textId="77777777" w:rsidR="00980874" w:rsidRPr="00B164E7" w:rsidRDefault="00980874" w:rsidP="172093F8">
            <w:r>
              <w:t>Farmstead Energy Improvement</w:t>
            </w:r>
          </w:p>
        </w:tc>
        <w:tc>
          <w:tcPr>
            <w:tcW w:w="4500" w:type="dxa"/>
          </w:tcPr>
          <w:p w14:paraId="18484E81" w14:textId="0AD49FB7" w:rsidR="00980874" w:rsidRDefault="007F5491" w:rsidP="00E106C1">
            <w:r>
              <w:t>See below</w:t>
            </w:r>
          </w:p>
        </w:tc>
      </w:tr>
      <w:tr w:rsidR="00980874" w14:paraId="5CE5D424" w14:textId="77777777" w:rsidTr="172093F8">
        <w:tc>
          <w:tcPr>
            <w:tcW w:w="4855" w:type="dxa"/>
          </w:tcPr>
          <w:p w14:paraId="6EB69F1C" w14:textId="77777777" w:rsidR="00980874" w:rsidRDefault="00980874" w:rsidP="172093F8">
            <w:r>
              <w:t>Pumping Plant</w:t>
            </w:r>
          </w:p>
        </w:tc>
        <w:tc>
          <w:tcPr>
            <w:tcW w:w="4500" w:type="dxa"/>
          </w:tcPr>
          <w:p w14:paraId="6F02E3B0" w14:textId="77777777" w:rsidR="00980874" w:rsidRDefault="00980874" w:rsidP="00E106C1">
            <w:r>
              <w:t>10</w:t>
            </w:r>
          </w:p>
        </w:tc>
      </w:tr>
      <w:tr w:rsidR="00980874" w14:paraId="23C4713C" w14:textId="77777777" w:rsidTr="172093F8">
        <w:tc>
          <w:tcPr>
            <w:tcW w:w="4855" w:type="dxa"/>
          </w:tcPr>
          <w:p w14:paraId="780856FF" w14:textId="77777777" w:rsidR="00980874" w:rsidRDefault="00980874" w:rsidP="172093F8">
            <w:r>
              <w:t>Irrigation Water Management</w:t>
            </w:r>
          </w:p>
        </w:tc>
        <w:tc>
          <w:tcPr>
            <w:tcW w:w="4500" w:type="dxa"/>
          </w:tcPr>
          <w:p w14:paraId="72FE6061" w14:textId="77777777" w:rsidR="00980874" w:rsidRDefault="00980874" w:rsidP="172093F8">
            <w:r>
              <w:t>10*</w:t>
            </w:r>
          </w:p>
        </w:tc>
      </w:tr>
      <w:tr w:rsidR="00980874" w14:paraId="74CD91C8" w14:textId="77777777" w:rsidTr="172093F8">
        <w:tc>
          <w:tcPr>
            <w:tcW w:w="4855" w:type="dxa"/>
          </w:tcPr>
          <w:p w14:paraId="4238D859" w14:textId="77777777" w:rsidR="00980874" w:rsidRDefault="00980874" w:rsidP="172093F8">
            <w:r>
              <w:t>Sprinkler System</w:t>
            </w:r>
          </w:p>
        </w:tc>
        <w:tc>
          <w:tcPr>
            <w:tcW w:w="4500" w:type="dxa"/>
          </w:tcPr>
          <w:p w14:paraId="19D0A819" w14:textId="77777777" w:rsidR="00980874" w:rsidRDefault="00980874" w:rsidP="172093F8">
            <w:r>
              <w:t>5*</w:t>
            </w:r>
          </w:p>
        </w:tc>
      </w:tr>
      <w:tr w:rsidR="00980874" w14:paraId="5C367740" w14:textId="77777777" w:rsidTr="172093F8">
        <w:tc>
          <w:tcPr>
            <w:tcW w:w="4855" w:type="dxa"/>
          </w:tcPr>
          <w:p w14:paraId="0D5EA989" w14:textId="77777777" w:rsidR="00980874" w:rsidRDefault="00980874" w:rsidP="172093F8">
            <w:r>
              <w:t>Irrigation System, Surface &amp; Subsurface</w:t>
            </w:r>
          </w:p>
        </w:tc>
        <w:tc>
          <w:tcPr>
            <w:tcW w:w="4500" w:type="dxa"/>
          </w:tcPr>
          <w:p w14:paraId="039A9443" w14:textId="77777777" w:rsidR="00980874" w:rsidRDefault="00980874" w:rsidP="172093F8">
            <w:r>
              <w:t>5*</w:t>
            </w:r>
          </w:p>
        </w:tc>
      </w:tr>
      <w:tr w:rsidR="00980874" w14:paraId="32E3E018" w14:textId="77777777" w:rsidTr="172093F8">
        <w:tc>
          <w:tcPr>
            <w:tcW w:w="4855" w:type="dxa"/>
          </w:tcPr>
          <w:p w14:paraId="3089B2D5" w14:textId="77777777" w:rsidR="00980874" w:rsidRDefault="00980874" w:rsidP="00E106C1">
            <w:r>
              <w:t xml:space="preserve">Irrigation System, </w:t>
            </w:r>
            <w:proofErr w:type="spellStart"/>
            <w:r>
              <w:t>Microirrigation</w:t>
            </w:r>
            <w:proofErr w:type="spellEnd"/>
          </w:p>
        </w:tc>
        <w:tc>
          <w:tcPr>
            <w:tcW w:w="4500" w:type="dxa"/>
          </w:tcPr>
          <w:p w14:paraId="2D9E7464" w14:textId="77777777" w:rsidR="00980874" w:rsidRDefault="00980874" w:rsidP="172093F8">
            <w:r>
              <w:t>5*</w:t>
            </w:r>
          </w:p>
        </w:tc>
      </w:tr>
    </w:tbl>
    <w:p w14:paraId="6B18C24C" w14:textId="6BBC97E3" w:rsidR="00980874" w:rsidRPr="00CD5A8F" w:rsidRDefault="00980874" w:rsidP="172093F8">
      <w:r>
        <w:t xml:space="preserve">*Indicates an enabling practice where energy savings may be predicated on a subsequent practice. For example, an irrigation system that operates at lower pressure or flow enables a change to operation of a pumping plant. Minimal energy savings is realized if flow </w:t>
      </w:r>
      <w:r w:rsidR="00203F30">
        <w:t xml:space="preserve">and </w:t>
      </w:r>
      <w:r>
        <w:t xml:space="preserve">pressure </w:t>
      </w:r>
      <w:r w:rsidR="00B8734E">
        <w:t>is</w:t>
      </w:r>
      <w:r>
        <w:t xml:space="preserve"> reduced by use of a manual valve where a change to the pump impeller or use of a VSD capture more of the available conservation. In other cases, other supporting practices may be necessary to allow a listed practice to perform as intended. These will be identified as necessary supporting practices that do not add conservation management points to the total. </w:t>
      </w:r>
    </w:p>
    <w:p w14:paraId="2FE2C5B0" w14:textId="3D1BBE79" w:rsidR="00980874" w:rsidRPr="00066555" w:rsidRDefault="00980874">
      <w:pPr>
        <w:rPr>
          <w:i/>
          <w:color w:val="445369"/>
        </w:rPr>
      </w:pPr>
      <w:r w:rsidRPr="172093F8">
        <w:rPr>
          <w:i/>
          <w:iCs/>
          <w:color w:val="44546A" w:themeColor="text2"/>
        </w:rPr>
        <w:t xml:space="preserve">Figure </w:t>
      </w:r>
      <w:r w:rsidRPr="38333D87">
        <w:fldChar w:fldCharType="begin"/>
      </w:r>
      <w:r w:rsidRPr="0084183F">
        <w:rPr>
          <w:i/>
          <w:iCs/>
          <w:color w:val="44546A" w:themeColor="text2"/>
        </w:rPr>
        <w:instrText xml:space="preserve"> SEQ Figure \* ARABIC </w:instrText>
      </w:r>
      <w:r w:rsidRPr="38333D87">
        <w:rPr>
          <w:i/>
          <w:iCs/>
          <w:color w:val="44546A" w:themeColor="text2"/>
        </w:rPr>
        <w:fldChar w:fldCharType="separate"/>
      </w:r>
      <w:r w:rsidR="002551DD">
        <w:rPr>
          <w:i/>
          <w:iCs/>
          <w:noProof/>
          <w:color w:val="44546A" w:themeColor="text2"/>
        </w:rPr>
        <w:t>147</w:t>
      </w:r>
      <w:r w:rsidRPr="38333D87">
        <w:fldChar w:fldCharType="end"/>
      </w:r>
      <w:r w:rsidRPr="172093F8">
        <w:rPr>
          <w:i/>
          <w:iCs/>
          <w:color w:val="44546A" w:themeColor="text2"/>
        </w:rPr>
        <w:t xml:space="preserve">: Applications of Conservation Practice Standards </w:t>
      </w:r>
      <w:proofErr w:type="gramStart"/>
      <w:r w:rsidR="00203F30">
        <w:rPr>
          <w:i/>
          <w:iCs/>
          <w:color w:val="44546A" w:themeColor="text2"/>
        </w:rPr>
        <w:t>W</w:t>
      </w:r>
      <w:r w:rsidR="00203F30" w:rsidRPr="172093F8">
        <w:rPr>
          <w:i/>
          <w:iCs/>
          <w:color w:val="44546A" w:themeColor="text2"/>
        </w:rPr>
        <w:t>ith</w:t>
      </w:r>
      <w:proofErr w:type="gramEnd"/>
      <w:r w:rsidR="00203F30" w:rsidRPr="172093F8">
        <w:rPr>
          <w:i/>
          <w:iCs/>
          <w:color w:val="44546A" w:themeColor="text2"/>
        </w:rPr>
        <w:t xml:space="preserve"> </w:t>
      </w:r>
      <w:r w:rsidRPr="172093F8">
        <w:rPr>
          <w:i/>
          <w:iCs/>
          <w:color w:val="44546A" w:themeColor="text2"/>
        </w:rPr>
        <w:t>an Energy Purpose</w:t>
      </w:r>
    </w:p>
    <w:tbl>
      <w:tblPr>
        <w:tblStyle w:val="TableGrid"/>
        <w:tblW w:w="0" w:type="auto"/>
        <w:tblLook w:val="04A0" w:firstRow="1" w:lastRow="0" w:firstColumn="1" w:lastColumn="0" w:noHBand="0" w:noVBand="1"/>
      </w:tblPr>
      <w:tblGrid>
        <w:gridCol w:w="2096"/>
        <w:gridCol w:w="1876"/>
        <w:gridCol w:w="1218"/>
        <w:gridCol w:w="850"/>
        <w:gridCol w:w="947"/>
        <w:gridCol w:w="1000"/>
        <w:gridCol w:w="1363"/>
      </w:tblGrid>
      <w:tr w:rsidR="00980874" w14:paraId="6A666642" w14:textId="77777777" w:rsidTr="172093F8">
        <w:tc>
          <w:tcPr>
            <w:tcW w:w="2096" w:type="dxa"/>
            <w:shd w:val="clear" w:color="auto" w:fill="D9E2F3" w:themeFill="accent1" w:themeFillTint="33"/>
          </w:tcPr>
          <w:p w14:paraId="29C6AFF4" w14:textId="77777777" w:rsidR="00980874" w:rsidRDefault="00980874" w:rsidP="172093F8">
            <w:r>
              <w:t>Conservation Practice (Code)</w:t>
            </w:r>
          </w:p>
        </w:tc>
        <w:tc>
          <w:tcPr>
            <w:tcW w:w="1876" w:type="dxa"/>
            <w:shd w:val="clear" w:color="auto" w:fill="D9E2F3" w:themeFill="accent1" w:themeFillTint="33"/>
          </w:tcPr>
          <w:p w14:paraId="4658F443" w14:textId="77777777" w:rsidR="00980874" w:rsidRDefault="00980874" w:rsidP="172093F8">
            <w:r>
              <w:t>Application</w:t>
            </w:r>
          </w:p>
        </w:tc>
        <w:tc>
          <w:tcPr>
            <w:tcW w:w="1218" w:type="dxa"/>
            <w:shd w:val="clear" w:color="auto" w:fill="D9E2F3" w:themeFill="accent1" w:themeFillTint="33"/>
          </w:tcPr>
          <w:p w14:paraId="5D9F9943" w14:textId="77777777" w:rsidR="00980874" w:rsidRDefault="00980874" w:rsidP="172093F8">
            <w:r>
              <w:t>Dairy</w:t>
            </w:r>
          </w:p>
        </w:tc>
        <w:tc>
          <w:tcPr>
            <w:tcW w:w="850" w:type="dxa"/>
            <w:shd w:val="clear" w:color="auto" w:fill="D9E2F3" w:themeFill="accent1" w:themeFillTint="33"/>
          </w:tcPr>
          <w:p w14:paraId="4EC780E5" w14:textId="77777777" w:rsidR="00980874" w:rsidRDefault="00980874" w:rsidP="172093F8">
            <w:r>
              <w:t>Swine</w:t>
            </w:r>
          </w:p>
        </w:tc>
        <w:tc>
          <w:tcPr>
            <w:tcW w:w="947" w:type="dxa"/>
            <w:shd w:val="clear" w:color="auto" w:fill="D9E2F3" w:themeFill="accent1" w:themeFillTint="33"/>
          </w:tcPr>
          <w:p w14:paraId="56A8BE10" w14:textId="77777777" w:rsidR="00980874" w:rsidRDefault="00980874" w:rsidP="172093F8">
            <w:r>
              <w:t>Poultry</w:t>
            </w:r>
          </w:p>
        </w:tc>
        <w:tc>
          <w:tcPr>
            <w:tcW w:w="1000" w:type="dxa"/>
            <w:shd w:val="clear" w:color="auto" w:fill="D9E2F3" w:themeFill="accent1" w:themeFillTint="33"/>
          </w:tcPr>
          <w:p w14:paraId="229042BB" w14:textId="77777777" w:rsidR="00980874" w:rsidRDefault="00980874" w:rsidP="172093F8">
            <w:r>
              <w:t>Maple</w:t>
            </w:r>
          </w:p>
        </w:tc>
        <w:tc>
          <w:tcPr>
            <w:tcW w:w="1363" w:type="dxa"/>
            <w:shd w:val="clear" w:color="auto" w:fill="D9E2F3" w:themeFill="accent1" w:themeFillTint="33"/>
          </w:tcPr>
          <w:p w14:paraId="135CCE63" w14:textId="77777777" w:rsidR="00980874" w:rsidRDefault="00980874" w:rsidP="172093F8">
            <w:r>
              <w:t>Greenhouse</w:t>
            </w:r>
          </w:p>
        </w:tc>
      </w:tr>
      <w:tr w:rsidR="00980874" w14:paraId="3F42D218" w14:textId="77777777" w:rsidTr="00865861">
        <w:tc>
          <w:tcPr>
            <w:tcW w:w="2096" w:type="dxa"/>
            <w:vMerge w:val="restart"/>
          </w:tcPr>
          <w:p w14:paraId="756DD7F3" w14:textId="77777777" w:rsidR="00980874" w:rsidRDefault="00980874" w:rsidP="172093F8">
            <w:r>
              <w:t>Lighting System Improvement (670)</w:t>
            </w:r>
          </w:p>
        </w:tc>
        <w:tc>
          <w:tcPr>
            <w:tcW w:w="1876" w:type="dxa"/>
          </w:tcPr>
          <w:p w14:paraId="12028DA6" w14:textId="77777777" w:rsidR="00980874" w:rsidRDefault="00980874" w:rsidP="172093F8">
            <w:r>
              <w:t>LED</w:t>
            </w:r>
          </w:p>
        </w:tc>
        <w:tc>
          <w:tcPr>
            <w:tcW w:w="1218" w:type="dxa"/>
          </w:tcPr>
          <w:p w14:paraId="0700E343" w14:textId="77777777" w:rsidR="00980874" w:rsidRDefault="00980874" w:rsidP="00E106C1">
            <w:r>
              <w:t>20</w:t>
            </w:r>
          </w:p>
        </w:tc>
        <w:tc>
          <w:tcPr>
            <w:tcW w:w="850" w:type="dxa"/>
          </w:tcPr>
          <w:p w14:paraId="481B3F88" w14:textId="77777777" w:rsidR="00980874" w:rsidRDefault="00980874" w:rsidP="00E106C1">
            <w:r>
              <w:t>10</w:t>
            </w:r>
          </w:p>
        </w:tc>
        <w:tc>
          <w:tcPr>
            <w:tcW w:w="947" w:type="dxa"/>
          </w:tcPr>
          <w:p w14:paraId="5861151A" w14:textId="77777777" w:rsidR="00980874" w:rsidRDefault="00980874" w:rsidP="00E106C1">
            <w:r>
              <w:t>10</w:t>
            </w:r>
          </w:p>
        </w:tc>
        <w:tc>
          <w:tcPr>
            <w:tcW w:w="1000" w:type="dxa"/>
          </w:tcPr>
          <w:p w14:paraId="1F737857" w14:textId="77777777" w:rsidR="00980874" w:rsidRDefault="00980874" w:rsidP="00E106C1">
            <w:r>
              <w:t>5</w:t>
            </w:r>
          </w:p>
        </w:tc>
        <w:tc>
          <w:tcPr>
            <w:tcW w:w="1363" w:type="dxa"/>
          </w:tcPr>
          <w:p w14:paraId="2BDC58AE" w14:textId="77777777" w:rsidR="00980874" w:rsidRDefault="00980874" w:rsidP="00E106C1">
            <w:r>
              <w:t>30</w:t>
            </w:r>
          </w:p>
        </w:tc>
      </w:tr>
      <w:tr w:rsidR="00980874" w14:paraId="07A2522A" w14:textId="77777777" w:rsidTr="00865861">
        <w:tc>
          <w:tcPr>
            <w:tcW w:w="2096" w:type="dxa"/>
            <w:vMerge/>
          </w:tcPr>
          <w:p w14:paraId="0182B61E" w14:textId="77777777" w:rsidR="00980874" w:rsidRDefault="00980874" w:rsidP="00E106C1"/>
        </w:tc>
        <w:tc>
          <w:tcPr>
            <w:tcW w:w="1876" w:type="dxa"/>
          </w:tcPr>
          <w:p w14:paraId="0E9156BF" w14:textId="77777777" w:rsidR="00980874" w:rsidRDefault="00980874" w:rsidP="172093F8">
            <w:r>
              <w:t>T5/T8</w:t>
            </w:r>
          </w:p>
        </w:tc>
        <w:tc>
          <w:tcPr>
            <w:tcW w:w="1218" w:type="dxa"/>
          </w:tcPr>
          <w:p w14:paraId="78B9998D" w14:textId="77777777" w:rsidR="00980874" w:rsidRDefault="00980874" w:rsidP="00E106C1">
            <w:r>
              <w:t>19</w:t>
            </w:r>
          </w:p>
        </w:tc>
        <w:tc>
          <w:tcPr>
            <w:tcW w:w="850" w:type="dxa"/>
          </w:tcPr>
          <w:p w14:paraId="0344BC76" w14:textId="77777777" w:rsidR="00980874" w:rsidRDefault="00980874" w:rsidP="00E106C1">
            <w:r>
              <w:t>10</w:t>
            </w:r>
          </w:p>
        </w:tc>
        <w:tc>
          <w:tcPr>
            <w:tcW w:w="947" w:type="dxa"/>
          </w:tcPr>
          <w:p w14:paraId="7EFEAAE5" w14:textId="77777777" w:rsidR="00980874" w:rsidRDefault="00980874" w:rsidP="00E106C1">
            <w:r>
              <w:t>10</w:t>
            </w:r>
          </w:p>
        </w:tc>
        <w:tc>
          <w:tcPr>
            <w:tcW w:w="1000" w:type="dxa"/>
          </w:tcPr>
          <w:p w14:paraId="0AEEFD98" w14:textId="77777777" w:rsidR="00980874" w:rsidRDefault="00980874" w:rsidP="00E106C1">
            <w:r>
              <w:t>5</w:t>
            </w:r>
          </w:p>
        </w:tc>
        <w:tc>
          <w:tcPr>
            <w:tcW w:w="1363" w:type="dxa"/>
          </w:tcPr>
          <w:p w14:paraId="0D837814" w14:textId="77777777" w:rsidR="00980874" w:rsidRDefault="00980874" w:rsidP="00E106C1">
            <w:r>
              <w:t>25</w:t>
            </w:r>
          </w:p>
        </w:tc>
      </w:tr>
      <w:tr w:rsidR="00980874" w14:paraId="1426F3E8" w14:textId="77777777" w:rsidTr="00865861">
        <w:tc>
          <w:tcPr>
            <w:tcW w:w="2096" w:type="dxa"/>
            <w:vMerge/>
          </w:tcPr>
          <w:p w14:paraId="7936BFE4" w14:textId="77777777" w:rsidR="00980874" w:rsidRDefault="00980874" w:rsidP="00E106C1"/>
        </w:tc>
        <w:tc>
          <w:tcPr>
            <w:tcW w:w="1876" w:type="dxa"/>
          </w:tcPr>
          <w:p w14:paraId="446C753B" w14:textId="77777777" w:rsidR="00980874" w:rsidRDefault="00980874" w:rsidP="172093F8">
            <w:r>
              <w:t>HPS Installation</w:t>
            </w:r>
          </w:p>
        </w:tc>
        <w:tc>
          <w:tcPr>
            <w:tcW w:w="1218" w:type="dxa"/>
          </w:tcPr>
          <w:p w14:paraId="0FDA2563" w14:textId="77777777" w:rsidR="00980874" w:rsidRDefault="00980874" w:rsidP="00E106C1">
            <w:r>
              <w:t>19</w:t>
            </w:r>
          </w:p>
        </w:tc>
        <w:tc>
          <w:tcPr>
            <w:tcW w:w="850" w:type="dxa"/>
          </w:tcPr>
          <w:p w14:paraId="3ED90F59" w14:textId="77777777" w:rsidR="00980874" w:rsidRDefault="00980874" w:rsidP="00E106C1">
            <w:r>
              <w:t>10</w:t>
            </w:r>
          </w:p>
        </w:tc>
        <w:tc>
          <w:tcPr>
            <w:tcW w:w="947" w:type="dxa"/>
          </w:tcPr>
          <w:p w14:paraId="282E8EA4" w14:textId="77777777" w:rsidR="00980874" w:rsidRDefault="00980874" w:rsidP="00E106C1">
            <w:r>
              <w:t>10</w:t>
            </w:r>
          </w:p>
        </w:tc>
        <w:tc>
          <w:tcPr>
            <w:tcW w:w="1000" w:type="dxa"/>
          </w:tcPr>
          <w:p w14:paraId="1D230418" w14:textId="77777777" w:rsidR="00980874" w:rsidRDefault="00980874" w:rsidP="00E106C1"/>
        </w:tc>
        <w:tc>
          <w:tcPr>
            <w:tcW w:w="1363" w:type="dxa"/>
          </w:tcPr>
          <w:p w14:paraId="6360D061" w14:textId="77777777" w:rsidR="00980874" w:rsidRDefault="00980874" w:rsidP="00E106C1">
            <w:r>
              <w:t>25</w:t>
            </w:r>
          </w:p>
        </w:tc>
      </w:tr>
      <w:tr w:rsidR="00980874" w14:paraId="719463C7" w14:textId="77777777" w:rsidTr="00865861">
        <w:tc>
          <w:tcPr>
            <w:tcW w:w="2096" w:type="dxa"/>
            <w:vMerge w:val="restart"/>
          </w:tcPr>
          <w:p w14:paraId="3567B684" w14:textId="77777777" w:rsidR="00980874" w:rsidRDefault="00980874" w:rsidP="172093F8">
            <w:r>
              <w:t>Building Envelope Improvement (672)</w:t>
            </w:r>
          </w:p>
        </w:tc>
        <w:tc>
          <w:tcPr>
            <w:tcW w:w="1876" w:type="dxa"/>
          </w:tcPr>
          <w:p w14:paraId="66D1B85F" w14:textId="77777777" w:rsidR="00980874" w:rsidRDefault="00980874" w:rsidP="172093F8">
            <w:r>
              <w:t>Wall R-value</w:t>
            </w:r>
          </w:p>
        </w:tc>
        <w:tc>
          <w:tcPr>
            <w:tcW w:w="1218" w:type="dxa"/>
          </w:tcPr>
          <w:p w14:paraId="169B0D39" w14:textId="77777777" w:rsidR="00980874" w:rsidRDefault="00980874" w:rsidP="00E106C1"/>
        </w:tc>
        <w:tc>
          <w:tcPr>
            <w:tcW w:w="850" w:type="dxa"/>
          </w:tcPr>
          <w:p w14:paraId="55570F15" w14:textId="77777777" w:rsidR="00980874" w:rsidRDefault="00980874" w:rsidP="00E106C1">
            <w:r>
              <w:t>5</w:t>
            </w:r>
          </w:p>
        </w:tc>
        <w:tc>
          <w:tcPr>
            <w:tcW w:w="947" w:type="dxa"/>
          </w:tcPr>
          <w:p w14:paraId="07EA8E7F" w14:textId="77777777" w:rsidR="00980874" w:rsidRDefault="00980874" w:rsidP="00E106C1">
            <w:r>
              <w:t>15</w:t>
            </w:r>
          </w:p>
        </w:tc>
        <w:tc>
          <w:tcPr>
            <w:tcW w:w="1000" w:type="dxa"/>
          </w:tcPr>
          <w:p w14:paraId="4C6946E6" w14:textId="77777777" w:rsidR="00980874" w:rsidRDefault="00980874" w:rsidP="00E106C1"/>
        </w:tc>
        <w:tc>
          <w:tcPr>
            <w:tcW w:w="1363" w:type="dxa"/>
          </w:tcPr>
          <w:p w14:paraId="7DD1B832" w14:textId="77777777" w:rsidR="00980874" w:rsidRDefault="00980874" w:rsidP="00E106C1">
            <w:r>
              <w:t>10</w:t>
            </w:r>
          </w:p>
        </w:tc>
      </w:tr>
      <w:tr w:rsidR="00980874" w14:paraId="080B2D5B" w14:textId="77777777" w:rsidTr="00865861">
        <w:tc>
          <w:tcPr>
            <w:tcW w:w="2096" w:type="dxa"/>
            <w:vMerge/>
          </w:tcPr>
          <w:p w14:paraId="64C4AED2" w14:textId="77777777" w:rsidR="00980874" w:rsidRDefault="00980874" w:rsidP="00E106C1"/>
        </w:tc>
        <w:tc>
          <w:tcPr>
            <w:tcW w:w="1876" w:type="dxa"/>
          </w:tcPr>
          <w:p w14:paraId="68738CEC" w14:textId="77777777" w:rsidR="00980874" w:rsidRDefault="00980874" w:rsidP="172093F8">
            <w:r>
              <w:t>Roof R-value</w:t>
            </w:r>
          </w:p>
        </w:tc>
        <w:tc>
          <w:tcPr>
            <w:tcW w:w="1218" w:type="dxa"/>
          </w:tcPr>
          <w:p w14:paraId="33F22362" w14:textId="77777777" w:rsidR="00980874" w:rsidRDefault="00980874" w:rsidP="00E106C1"/>
        </w:tc>
        <w:tc>
          <w:tcPr>
            <w:tcW w:w="850" w:type="dxa"/>
          </w:tcPr>
          <w:p w14:paraId="6B4444C9" w14:textId="77777777" w:rsidR="00980874" w:rsidRDefault="00980874" w:rsidP="00E106C1">
            <w:r>
              <w:t>5</w:t>
            </w:r>
          </w:p>
        </w:tc>
        <w:tc>
          <w:tcPr>
            <w:tcW w:w="947" w:type="dxa"/>
          </w:tcPr>
          <w:p w14:paraId="350FB939" w14:textId="77777777" w:rsidR="00980874" w:rsidRDefault="00980874" w:rsidP="00E106C1">
            <w:r>
              <w:t>15</w:t>
            </w:r>
          </w:p>
        </w:tc>
        <w:tc>
          <w:tcPr>
            <w:tcW w:w="1000" w:type="dxa"/>
          </w:tcPr>
          <w:p w14:paraId="37419041" w14:textId="77777777" w:rsidR="00980874" w:rsidRDefault="00980874" w:rsidP="00E106C1"/>
        </w:tc>
        <w:tc>
          <w:tcPr>
            <w:tcW w:w="1363" w:type="dxa"/>
          </w:tcPr>
          <w:p w14:paraId="6947F191" w14:textId="77777777" w:rsidR="00980874" w:rsidRDefault="00980874" w:rsidP="00E106C1"/>
        </w:tc>
      </w:tr>
      <w:tr w:rsidR="00980874" w14:paraId="3F73CDC3" w14:textId="77777777" w:rsidTr="00865861">
        <w:tc>
          <w:tcPr>
            <w:tcW w:w="2096" w:type="dxa"/>
            <w:vMerge/>
          </w:tcPr>
          <w:p w14:paraId="2FD7C231" w14:textId="77777777" w:rsidR="00980874" w:rsidRDefault="00980874" w:rsidP="00E106C1"/>
        </w:tc>
        <w:tc>
          <w:tcPr>
            <w:tcW w:w="1876" w:type="dxa"/>
          </w:tcPr>
          <w:p w14:paraId="0341AC3E" w14:textId="77777777" w:rsidR="00980874" w:rsidRDefault="00980874" w:rsidP="172093F8">
            <w:r>
              <w:t>Greenhouse screens</w:t>
            </w:r>
          </w:p>
        </w:tc>
        <w:tc>
          <w:tcPr>
            <w:tcW w:w="1218" w:type="dxa"/>
          </w:tcPr>
          <w:p w14:paraId="09798338" w14:textId="77777777" w:rsidR="00980874" w:rsidRDefault="00980874" w:rsidP="00E106C1"/>
        </w:tc>
        <w:tc>
          <w:tcPr>
            <w:tcW w:w="850" w:type="dxa"/>
          </w:tcPr>
          <w:p w14:paraId="15ABB3C5" w14:textId="77777777" w:rsidR="00980874" w:rsidRDefault="00980874" w:rsidP="00E106C1"/>
        </w:tc>
        <w:tc>
          <w:tcPr>
            <w:tcW w:w="947" w:type="dxa"/>
          </w:tcPr>
          <w:p w14:paraId="771C4E6A" w14:textId="77777777" w:rsidR="00980874" w:rsidRDefault="00980874" w:rsidP="00E106C1"/>
        </w:tc>
        <w:tc>
          <w:tcPr>
            <w:tcW w:w="1000" w:type="dxa"/>
          </w:tcPr>
          <w:p w14:paraId="13F942DE" w14:textId="77777777" w:rsidR="00980874" w:rsidRDefault="00980874" w:rsidP="00E106C1"/>
        </w:tc>
        <w:tc>
          <w:tcPr>
            <w:tcW w:w="1363" w:type="dxa"/>
          </w:tcPr>
          <w:p w14:paraId="5C86EE60" w14:textId="77777777" w:rsidR="00980874" w:rsidRDefault="00980874" w:rsidP="00E106C1">
            <w:r>
              <w:t>15</w:t>
            </w:r>
          </w:p>
        </w:tc>
      </w:tr>
      <w:tr w:rsidR="00980874" w14:paraId="2424C61B" w14:textId="77777777" w:rsidTr="00865861">
        <w:tc>
          <w:tcPr>
            <w:tcW w:w="2096" w:type="dxa"/>
            <w:vMerge/>
          </w:tcPr>
          <w:p w14:paraId="58A99977" w14:textId="77777777" w:rsidR="00980874" w:rsidRDefault="00980874" w:rsidP="00E106C1"/>
        </w:tc>
        <w:tc>
          <w:tcPr>
            <w:tcW w:w="1876" w:type="dxa"/>
          </w:tcPr>
          <w:p w14:paraId="7D714C15" w14:textId="77777777" w:rsidR="00980874" w:rsidRDefault="00980874" w:rsidP="172093F8">
            <w:r>
              <w:t>Tunnel Doors</w:t>
            </w:r>
          </w:p>
        </w:tc>
        <w:tc>
          <w:tcPr>
            <w:tcW w:w="1218" w:type="dxa"/>
          </w:tcPr>
          <w:p w14:paraId="7E80CA5F" w14:textId="77777777" w:rsidR="00980874" w:rsidRDefault="00980874" w:rsidP="00E106C1"/>
        </w:tc>
        <w:tc>
          <w:tcPr>
            <w:tcW w:w="850" w:type="dxa"/>
          </w:tcPr>
          <w:p w14:paraId="2DE08B62" w14:textId="77777777" w:rsidR="00980874" w:rsidRDefault="00980874" w:rsidP="00E106C1"/>
        </w:tc>
        <w:tc>
          <w:tcPr>
            <w:tcW w:w="947" w:type="dxa"/>
          </w:tcPr>
          <w:p w14:paraId="1A500599" w14:textId="77777777" w:rsidR="00980874" w:rsidRDefault="00980874" w:rsidP="00E106C1">
            <w:r>
              <w:t>10</w:t>
            </w:r>
          </w:p>
        </w:tc>
        <w:tc>
          <w:tcPr>
            <w:tcW w:w="1000" w:type="dxa"/>
          </w:tcPr>
          <w:p w14:paraId="0AF36DA4" w14:textId="77777777" w:rsidR="00980874" w:rsidRDefault="00980874" w:rsidP="00E106C1"/>
        </w:tc>
        <w:tc>
          <w:tcPr>
            <w:tcW w:w="1363" w:type="dxa"/>
          </w:tcPr>
          <w:p w14:paraId="37C1E2C1" w14:textId="77777777" w:rsidR="00980874" w:rsidRDefault="00980874" w:rsidP="00E106C1"/>
        </w:tc>
      </w:tr>
      <w:tr w:rsidR="00980874" w14:paraId="5F6C8409" w14:textId="77777777" w:rsidTr="00865861">
        <w:tc>
          <w:tcPr>
            <w:tcW w:w="2096" w:type="dxa"/>
            <w:vMerge/>
          </w:tcPr>
          <w:p w14:paraId="31D0B1EE" w14:textId="77777777" w:rsidR="00980874" w:rsidRDefault="00980874" w:rsidP="00E106C1"/>
        </w:tc>
        <w:tc>
          <w:tcPr>
            <w:tcW w:w="1876" w:type="dxa"/>
          </w:tcPr>
          <w:p w14:paraId="2E46D32D" w14:textId="77777777" w:rsidR="00980874" w:rsidRDefault="00980874" w:rsidP="172093F8">
            <w:r>
              <w:t>Seal Air Leaks</w:t>
            </w:r>
          </w:p>
        </w:tc>
        <w:tc>
          <w:tcPr>
            <w:tcW w:w="1218" w:type="dxa"/>
          </w:tcPr>
          <w:p w14:paraId="6E202569" w14:textId="77777777" w:rsidR="00980874" w:rsidRDefault="00980874" w:rsidP="00E106C1"/>
        </w:tc>
        <w:tc>
          <w:tcPr>
            <w:tcW w:w="850" w:type="dxa"/>
          </w:tcPr>
          <w:p w14:paraId="62481298" w14:textId="77777777" w:rsidR="00980874" w:rsidRDefault="00980874" w:rsidP="00E106C1"/>
        </w:tc>
        <w:tc>
          <w:tcPr>
            <w:tcW w:w="947" w:type="dxa"/>
          </w:tcPr>
          <w:p w14:paraId="01FE4F54" w14:textId="77777777" w:rsidR="00980874" w:rsidRDefault="00980874" w:rsidP="00E106C1">
            <w:r>
              <w:t>15</w:t>
            </w:r>
          </w:p>
        </w:tc>
        <w:tc>
          <w:tcPr>
            <w:tcW w:w="1000" w:type="dxa"/>
          </w:tcPr>
          <w:p w14:paraId="1435F188" w14:textId="77777777" w:rsidR="00980874" w:rsidRDefault="00980874" w:rsidP="00E106C1"/>
        </w:tc>
        <w:tc>
          <w:tcPr>
            <w:tcW w:w="1363" w:type="dxa"/>
          </w:tcPr>
          <w:p w14:paraId="747FA1BB" w14:textId="77777777" w:rsidR="00980874" w:rsidRDefault="00980874" w:rsidP="00E106C1">
            <w:r>
              <w:t>5</w:t>
            </w:r>
          </w:p>
        </w:tc>
      </w:tr>
      <w:tr w:rsidR="00980874" w14:paraId="438437EF" w14:textId="77777777" w:rsidTr="00865861">
        <w:tc>
          <w:tcPr>
            <w:tcW w:w="2096" w:type="dxa"/>
            <w:vMerge/>
          </w:tcPr>
          <w:p w14:paraId="611225E8" w14:textId="77777777" w:rsidR="00980874" w:rsidRDefault="00980874" w:rsidP="00E106C1"/>
        </w:tc>
        <w:tc>
          <w:tcPr>
            <w:tcW w:w="1876" w:type="dxa"/>
          </w:tcPr>
          <w:p w14:paraId="104530EB" w14:textId="77777777" w:rsidR="00980874" w:rsidRDefault="00980874" w:rsidP="172093F8">
            <w:r>
              <w:t>Cooler R-value</w:t>
            </w:r>
          </w:p>
        </w:tc>
        <w:tc>
          <w:tcPr>
            <w:tcW w:w="1218" w:type="dxa"/>
          </w:tcPr>
          <w:p w14:paraId="49724F9B" w14:textId="77777777" w:rsidR="00980874" w:rsidRDefault="00980874" w:rsidP="00E106C1"/>
        </w:tc>
        <w:tc>
          <w:tcPr>
            <w:tcW w:w="850" w:type="dxa"/>
          </w:tcPr>
          <w:p w14:paraId="4164DBE7" w14:textId="77777777" w:rsidR="00980874" w:rsidRDefault="00980874" w:rsidP="00E106C1"/>
        </w:tc>
        <w:tc>
          <w:tcPr>
            <w:tcW w:w="947" w:type="dxa"/>
          </w:tcPr>
          <w:p w14:paraId="55550AA7" w14:textId="77777777" w:rsidR="00980874" w:rsidRDefault="00980874" w:rsidP="00E106C1">
            <w:r>
              <w:t>10</w:t>
            </w:r>
          </w:p>
        </w:tc>
        <w:tc>
          <w:tcPr>
            <w:tcW w:w="1000" w:type="dxa"/>
          </w:tcPr>
          <w:p w14:paraId="3A868B6D" w14:textId="77777777" w:rsidR="00980874" w:rsidRDefault="00980874" w:rsidP="00E106C1"/>
        </w:tc>
        <w:tc>
          <w:tcPr>
            <w:tcW w:w="1363" w:type="dxa"/>
          </w:tcPr>
          <w:p w14:paraId="569F9782" w14:textId="77777777" w:rsidR="00980874" w:rsidRDefault="00980874" w:rsidP="00E106C1"/>
        </w:tc>
      </w:tr>
      <w:tr w:rsidR="00980874" w14:paraId="2FBE97E4" w14:textId="77777777" w:rsidTr="00865861">
        <w:tc>
          <w:tcPr>
            <w:tcW w:w="2096" w:type="dxa"/>
            <w:vMerge w:val="restart"/>
          </w:tcPr>
          <w:p w14:paraId="4262A045" w14:textId="77777777" w:rsidR="00980874" w:rsidRDefault="00980874" w:rsidP="172093F8">
            <w:r>
              <w:t>Farmstead Energy Improvement (374)</w:t>
            </w:r>
          </w:p>
        </w:tc>
        <w:tc>
          <w:tcPr>
            <w:tcW w:w="1876" w:type="dxa"/>
          </w:tcPr>
          <w:p w14:paraId="5CAB45BD" w14:textId="77777777" w:rsidR="00980874" w:rsidRDefault="00980874" w:rsidP="172093F8">
            <w:r>
              <w:t>Vacuum Pump VSD</w:t>
            </w:r>
          </w:p>
        </w:tc>
        <w:tc>
          <w:tcPr>
            <w:tcW w:w="1218" w:type="dxa"/>
          </w:tcPr>
          <w:p w14:paraId="319F5939" w14:textId="77777777" w:rsidR="00980874" w:rsidRDefault="00980874" w:rsidP="00E106C1">
            <w:r>
              <w:t>12</w:t>
            </w:r>
          </w:p>
        </w:tc>
        <w:tc>
          <w:tcPr>
            <w:tcW w:w="850" w:type="dxa"/>
          </w:tcPr>
          <w:p w14:paraId="492EB952" w14:textId="77777777" w:rsidR="00980874" w:rsidRDefault="00980874" w:rsidP="00E106C1"/>
        </w:tc>
        <w:tc>
          <w:tcPr>
            <w:tcW w:w="947" w:type="dxa"/>
          </w:tcPr>
          <w:p w14:paraId="208861EC" w14:textId="77777777" w:rsidR="00980874" w:rsidRDefault="00980874" w:rsidP="00E106C1"/>
        </w:tc>
        <w:tc>
          <w:tcPr>
            <w:tcW w:w="1000" w:type="dxa"/>
          </w:tcPr>
          <w:p w14:paraId="2B215A20" w14:textId="77777777" w:rsidR="00980874" w:rsidRDefault="00980874" w:rsidP="00E106C1"/>
        </w:tc>
        <w:tc>
          <w:tcPr>
            <w:tcW w:w="1363" w:type="dxa"/>
          </w:tcPr>
          <w:p w14:paraId="398B4ABA" w14:textId="77777777" w:rsidR="00980874" w:rsidRDefault="00980874" w:rsidP="00E106C1"/>
        </w:tc>
      </w:tr>
      <w:tr w:rsidR="00980874" w14:paraId="0D7DE8F7" w14:textId="77777777" w:rsidTr="00865861">
        <w:tc>
          <w:tcPr>
            <w:tcW w:w="2096" w:type="dxa"/>
            <w:vMerge/>
          </w:tcPr>
          <w:p w14:paraId="3DD5C2E5" w14:textId="77777777" w:rsidR="00980874" w:rsidRDefault="00980874" w:rsidP="00E106C1"/>
        </w:tc>
        <w:tc>
          <w:tcPr>
            <w:tcW w:w="1876" w:type="dxa"/>
          </w:tcPr>
          <w:p w14:paraId="4CA2A674" w14:textId="77777777" w:rsidR="00980874" w:rsidRDefault="00980874" w:rsidP="172093F8">
            <w:r>
              <w:t>Radiant Heat</w:t>
            </w:r>
          </w:p>
        </w:tc>
        <w:tc>
          <w:tcPr>
            <w:tcW w:w="1218" w:type="dxa"/>
          </w:tcPr>
          <w:p w14:paraId="16D89320" w14:textId="77777777" w:rsidR="00980874" w:rsidRDefault="00980874" w:rsidP="00E106C1"/>
        </w:tc>
        <w:tc>
          <w:tcPr>
            <w:tcW w:w="850" w:type="dxa"/>
          </w:tcPr>
          <w:p w14:paraId="0D90E415" w14:textId="77777777" w:rsidR="00980874" w:rsidRDefault="00980874" w:rsidP="00E106C1">
            <w:r>
              <w:t>20</w:t>
            </w:r>
          </w:p>
        </w:tc>
        <w:tc>
          <w:tcPr>
            <w:tcW w:w="947" w:type="dxa"/>
          </w:tcPr>
          <w:p w14:paraId="0A8AA89D" w14:textId="77777777" w:rsidR="00980874" w:rsidRDefault="00980874" w:rsidP="00E106C1">
            <w:r>
              <w:t>20</w:t>
            </w:r>
          </w:p>
        </w:tc>
        <w:tc>
          <w:tcPr>
            <w:tcW w:w="1000" w:type="dxa"/>
          </w:tcPr>
          <w:p w14:paraId="04733E3E" w14:textId="77777777" w:rsidR="00980874" w:rsidRDefault="00980874" w:rsidP="00E106C1"/>
        </w:tc>
        <w:tc>
          <w:tcPr>
            <w:tcW w:w="1363" w:type="dxa"/>
          </w:tcPr>
          <w:p w14:paraId="542794A2" w14:textId="77777777" w:rsidR="00980874" w:rsidRDefault="00980874" w:rsidP="00E106C1">
            <w:r>
              <w:t>10</w:t>
            </w:r>
          </w:p>
        </w:tc>
      </w:tr>
      <w:tr w:rsidR="00980874" w14:paraId="783598AA" w14:textId="77777777" w:rsidTr="00865861">
        <w:tc>
          <w:tcPr>
            <w:tcW w:w="2096" w:type="dxa"/>
            <w:vMerge/>
          </w:tcPr>
          <w:p w14:paraId="325F049A" w14:textId="77777777" w:rsidR="00980874" w:rsidRDefault="00980874" w:rsidP="00E106C1"/>
        </w:tc>
        <w:tc>
          <w:tcPr>
            <w:tcW w:w="1876" w:type="dxa"/>
          </w:tcPr>
          <w:p w14:paraId="02405C9E" w14:textId="77777777" w:rsidR="00980874" w:rsidRDefault="00980874" w:rsidP="172093F8">
            <w:r>
              <w:t>Ventilation Cones</w:t>
            </w:r>
          </w:p>
        </w:tc>
        <w:tc>
          <w:tcPr>
            <w:tcW w:w="1218" w:type="dxa"/>
          </w:tcPr>
          <w:p w14:paraId="7A2DD69D" w14:textId="77777777" w:rsidR="00980874" w:rsidRDefault="00980874" w:rsidP="00E106C1"/>
        </w:tc>
        <w:tc>
          <w:tcPr>
            <w:tcW w:w="850" w:type="dxa"/>
          </w:tcPr>
          <w:p w14:paraId="4B8F2E3D" w14:textId="77777777" w:rsidR="00980874" w:rsidRDefault="00980874" w:rsidP="00E106C1">
            <w:r>
              <w:t>5</w:t>
            </w:r>
          </w:p>
        </w:tc>
        <w:tc>
          <w:tcPr>
            <w:tcW w:w="947" w:type="dxa"/>
          </w:tcPr>
          <w:p w14:paraId="4EEDA59D" w14:textId="77777777" w:rsidR="00980874" w:rsidRDefault="00980874" w:rsidP="00E106C1">
            <w:r>
              <w:t>5</w:t>
            </w:r>
          </w:p>
        </w:tc>
        <w:tc>
          <w:tcPr>
            <w:tcW w:w="1000" w:type="dxa"/>
          </w:tcPr>
          <w:p w14:paraId="0DF74E81" w14:textId="77777777" w:rsidR="00980874" w:rsidRDefault="00980874" w:rsidP="00E106C1"/>
        </w:tc>
        <w:tc>
          <w:tcPr>
            <w:tcW w:w="1363" w:type="dxa"/>
          </w:tcPr>
          <w:p w14:paraId="638B75DD" w14:textId="77777777" w:rsidR="00980874" w:rsidRDefault="00980874" w:rsidP="00E106C1"/>
        </w:tc>
      </w:tr>
      <w:tr w:rsidR="00980874" w14:paraId="2DDC7A76" w14:textId="77777777" w:rsidTr="00865861">
        <w:tc>
          <w:tcPr>
            <w:tcW w:w="2096" w:type="dxa"/>
            <w:vMerge/>
          </w:tcPr>
          <w:p w14:paraId="3B2EBBDA" w14:textId="77777777" w:rsidR="00980874" w:rsidRDefault="00980874" w:rsidP="00E106C1"/>
        </w:tc>
        <w:tc>
          <w:tcPr>
            <w:tcW w:w="1876" w:type="dxa"/>
          </w:tcPr>
          <w:p w14:paraId="0AE96B0C" w14:textId="77777777" w:rsidR="00980874" w:rsidRDefault="00980874" w:rsidP="172093F8">
            <w:r>
              <w:t>Plate Cooler</w:t>
            </w:r>
          </w:p>
        </w:tc>
        <w:tc>
          <w:tcPr>
            <w:tcW w:w="1218" w:type="dxa"/>
          </w:tcPr>
          <w:p w14:paraId="37BC5E76" w14:textId="77777777" w:rsidR="00980874" w:rsidRDefault="00980874" w:rsidP="00E106C1">
            <w:r>
              <w:t>13</w:t>
            </w:r>
          </w:p>
        </w:tc>
        <w:tc>
          <w:tcPr>
            <w:tcW w:w="850" w:type="dxa"/>
          </w:tcPr>
          <w:p w14:paraId="5080AA0F" w14:textId="77777777" w:rsidR="00980874" w:rsidRDefault="00980874" w:rsidP="00E106C1"/>
        </w:tc>
        <w:tc>
          <w:tcPr>
            <w:tcW w:w="947" w:type="dxa"/>
          </w:tcPr>
          <w:p w14:paraId="7308EF71" w14:textId="77777777" w:rsidR="00980874" w:rsidRDefault="00980874" w:rsidP="00E106C1"/>
        </w:tc>
        <w:tc>
          <w:tcPr>
            <w:tcW w:w="1000" w:type="dxa"/>
          </w:tcPr>
          <w:p w14:paraId="38D6B4C4" w14:textId="77777777" w:rsidR="00980874" w:rsidRDefault="00980874" w:rsidP="00E106C1"/>
        </w:tc>
        <w:tc>
          <w:tcPr>
            <w:tcW w:w="1363" w:type="dxa"/>
          </w:tcPr>
          <w:p w14:paraId="1FE1A0A4" w14:textId="77777777" w:rsidR="00980874" w:rsidRDefault="00980874" w:rsidP="00E106C1"/>
        </w:tc>
      </w:tr>
      <w:tr w:rsidR="00980874" w14:paraId="6875E1F0" w14:textId="77777777" w:rsidTr="00865861">
        <w:tc>
          <w:tcPr>
            <w:tcW w:w="2096" w:type="dxa"/>
            <w:vMerge/>
          </w:tcPr>
          <w:p w14:paraId="7E52D442" w14:textId="77777777" w:rsidR="00980874" w:rsidRDefault="00980874" w:rsidP="00E106C1"/>
        </w:tc>
        <w:tc>
          <w:tcPr>
            <w:tcW w:w="1876" w:type="dxa"/>
          </w:tcPr>
          <w:p w14:paraId="4AA5EE8C" w14:textId="77777777" w:rsidR="00980874" w:rsidRDefault="00980874" w:rsidP="172093F8">
            <w:r>
              <w:t>RHR DHW</w:t>
            </w:r>
          </w:p>
        </w:tc>
        <w:tc>
          <w:tcPr>
            <w:tcW w:w="1218" w:type="dxa"/>
          </w:tcPr>
          <w:p w14:paraId="5ABD5364" w14:textId="77777777" w:rsidR="00980874" w:rsidRDefault="00980874" w:rsidP="00E106C1">
            <w:r>
              <w:t>2</w:t>
            </w:r>
          </w:p>
        </w:tc>
        <w:tc>
          <w:tcPr>
            <w:tcW w:w="850" w:type="dxa"/>
          </w:tcPr>
          <w:p w14:paraId="2C34F7B3" w14:textId="77777777" w:rsidR="00980874" w:rsidRDefault="00980874" w:rsidP="00E106C1"/>
        </w:tc>
        <w:tc>
          <w:tcPr>
            <w:tcW w:w="947" w:type="dxa"/>
          </w:tcPr>
          <w:p w14:paraId="070F55BD" w14:textId="77777777" w:rsidR="00980874" w:rsidRDefault="00980874" w:rsidP="00E106C1"/>
        </w:tc>
        <w:tc>
          <w:tcPr>
            <w:tcW w:w="1000" w:type="dxa"/>
          </w:tcPr>
          <w:p w14:paraId="7258E09D" w14:textId="77777777" w:rsidR="00980874" w:rsidRDefault="00980874" w:rsidP="00E106C1"/>
        </w:tc>
        <w:tc>
          <w:tcPr>
            <w:tcW w:w="1363" w:type="dxa"/>
          </w:tcPr>
          <w:p w14:paraId="56ADE6A3" w14:textId="77777777" w:rsidR="00980874" w:rsidRDefault="00980874" w:rsidP="00E106C1"/>
        </w:tc>
      </w:tr>
      <w:tr w:rsidR="00980874" w14:paraId="2E31F775" w14:textId="77777777" w:rsidTr="00865861">
        <w:tc>
          <w:tcPr>
            <w:tcW w:w="2096" w:type="dxa"/>
            <w:vMerge/>
          </w:tcPr>
          <w:p w14:paraId="0D69B584" w14:textId="77777777" w:rsidR="00980874" w:rsidRDefault="00980874" w:rsidP="00E106C1"/>
        </w:tc>
        <w:tc>
          <w:tcPr>
            <w:tcW w:w="1876" w:type="dxa"/>
          </w:tcPr>
          <w:p w14:paraId="2B655010" w14:textId="77777777" w:rsidR="00980874" w:rsidRDefault="00980874" w:rsidP="172093F8">
            <w:r>
              <w:t>HVLS Fans</w:t>
            </w:r>
          </w:p>
        </w:tc>
        <w:tc>
          <w:tcPr>
            <w:tcW w:w="1218" w:type="dxa"/>
          </w:tcPr>
          <w:p w14:paraId="68BD37BF" w14:textId="77777777" w:rsidR="00980874" w:rsidRDefault="00980874" w:rsidP="00E106C1">
            <w:r>
              <w:t>8</w:t>
            </w:r>
          </w:p>
        </w:tc>
        <w:tc>
          <w:tcPr>
            <w:tcW w:w="850" w:type="dxa"/>
          </w:tcPr>
          <w:p w14:paraId="3E109498" w14:textId="77777777" w:rsidR="00980874" w:rsidRDefault="00980874" w:rsidP="00E106C1"/>
        </w:tc>
        <w:tc>
          <w:tcPr>
            <w:tcW w:w="947" w:type="dxa"/>
          </w:tcPr>
          <w:p w14:paraId="1D216EE0" w14:textId="77777777" w:rsidR="00980874" w:rsidRDefault="00980874" w:rsidP="00E106C1"/>
        </w:tc>
        <w:tc>
          <w:tcPr>
            <w:tcW w:w="1000" w:type="dxa"/>
          </w:tcPr>
          <w:p w14:paraId="26A7512E" w14:textId="77777777" w:rsidR="00980874" w:rsidRDefault="00980874" w:rsidP="00E106C1"/>
        </w:tc>
        <w:tc>
          <w:tcPr>
            <w:tcW w:w="1363" w:type="dxa"/>
          </w:tcPr>
          <w:p w14:paraId="7BE22853" w14:textId="77777777" w:rsidR="00980874" w:rsidRDefault="00980874" w:rsidP="00E106C1"/>
        </w:tc>
      </w:tr>
      <w:tr w:rsidR="00980874" w14:paraId="285CA501" w14:textId="77777777" w:rsidTr="00865861">
        <w:tc>
          <w:tcPr>
            <w:tcW w:w="2096" w:type="dxa"/>
            <w:vMerge/>
          </w:tcPr>
          <w:p w14:paraId="4DEF0E5B" w14:textId="77777777" w:rsidR="00980874" w:rsidRDefault="00980874" w:rsidP="00E106C1"/>
        </w:tc>
        <w:tc>
          <w:tcPr>
            <w:tcW w:w="1876" w:type="dxa"/>
          </w:tcPr>
          <w:p w14:paraId="6706A481" w14:textId="77777777" w:rsidR="00980874" w:rsidRDefault="00980874" w:rsidP="172093F8">
            <w:r>
              <w:t>Scroll Comp.</w:t>
            </w:r>
          </w:p>
        </w:tc>
        <w:tc>
          <w:tcPr>
            <w:tcW w:w="1218" w:type="dxa"/>
          </w:tcPr>
          <w:p w14:paraId="04E1D4D7" w14:textId="77777777" w:rsidR="00980874" w:rsidRDefault="00980874" w:rsidP="00E106C1">
            <w:r>
              <w:t>5</w:t>
            </w:r>
          </w:p>
        </w:tc>
        <w:tc>
          <w:tcPr>
            <w:tcW w:w="850" w:type="dxa"/>
          </w:tcPr>
          <w:p w14:paraId="66AEE5C3" w14:textId="77777777" w:rsidR="00980874" w:rsidRDefault="00980874" w:rsidP="00E106C1"/>
        </w:tc>
        <w:tc>
          <w:tcPr>
            <w:tcW w:w="947" w:type="dxa"/>
          </w:tcPr>
          <w:p w14:paraId="5EB169BE" w14:textId="77777777" w:rsidR="00980874" w:rsidRDefault="00980874" w:rsidP="00E106C1">
            <w:r>
              <w:t>10</w:t>
            </w:r>
          </w:p>
        </w:tc>
        <w:tc>
          <w:tcPr>
            <w:tcW w:w="1000" w:type="dxa"/>
          </w:tcPr>
          <w:p w14:paraId="57327A2F" w14:textId="77777777" w:rsidR="00980874" w:rsidRDefault="00980874" w:rsidP="00E106C1"/>
        </w:tc>
        <w:tc>
          <w:tcPr>
            <w:tcW w:w="1363" w:type="dxa"/>
          </w:tcPr>
          <w:p w14:paraId="468646F3" w14:textId="77777777" w:rsidR="00980874" w:rsidRDefault="00980874" w:rsidP="00E106C1">
            <w:r>
              <w:t>10</w:t>
            </w:r>
          </w:p>
        </w:tc>
      </w:tr>
      <w:tr w:rsidR="00980874" w14:paraId="3231FF99" w14:textId="77777777" w:rsidTr="00865861">
        <w:tc>
          <w:tcPr>
            <w:tcW w:w="2096" w:type="dxa"/>
            <w:vMerge/>
          </w:tcPr>
          <w:p w14:paraId="0532F135" w14:textId="77777777" w:rsidR="00980874" w:rsidRDefault="00980874" w:rsidP="00E106C1"/>
        </w:tc>
        <w:tc>
          <w:tcPr>
            <w:tcW w:w="1876" w:type="dxa"/>
          </w:tcPr>
          <w:p w14:paraId="0E5C2991" w14:textId="77777777" w:rsidR="00980874" w:rsidRDefault="00980874" w:rsidP="172093F8">
            <w:r>
              <w:t>Fan (VER)</w:t>
            </w:r>
          </w:p>
        </w:tc>
        <w:tc>
          <w:tcPr>
            <w:tcW w:w="1218" w:type="dxa"/>
          </w:tcPr>
          <w:p w14:paraId="00B352B5" w14:textId="77777777" w:rsidR="00980874" w:rsidRDefault="00980874" w:rsidP="00E106C1"/>
        </w:tc>
        <w:tc>
          <w:tcPr>
            <w:tcW w:w="850" w:type="dxa"/>
          </w:tcPr>
          <w:p w14:paraId="7A78919D" w14:textId="77777777" w:rsidR="00980874" w:rsidRDefault="00980874" w:rsidP="00E106C1"/>
        </w:tc>
        <w:tc>
          <w:tcPr>
            <w:tcW w:w="947" w:type="dxa"/>
          </w:tcPr>
          <w:p w14:paraId="7E772626" w14:textId="77777777" w:rsidR="00980874" w:rsidRDefault="00980874" w:rsidP="00E106C1">
            <w:r>
              <w:t>5</w:t>
            </w:r>
          </w:p>
        </w:tc>
        <w:tc>
          <w:tcPr>
            <w:tcW w:w="1000" w:type="dxa"/>
          </w:tcPr>
          <w:p w14:paraId="3BFF7DC2" w14:textId="77777777" w:rsidR="00980874" w:rsidRDefault="00980874" w:rsidP="00E106C1"/>
        </w:tc>
        <w:tc>
          <w:tcPr>
            <w:tcW w:w="1363" w:type="dxa"/>
          </w:tcPr>
          <w:p w14:paraId="5388625A" w14:textId="77777777" w:rsidR="00980874" w:rsidRDefault="00980874" w:rsidP="00E106C1"/>
        </w:tc>
      </w:tr>
      <w:tr w:rsidR="00980874" w14:paraId="79F81005" w14:textId="77777777" w:rsidTr="172093F8">
        <w:tc>
          <w:tcPr>
            <w:tcW w:w="2096" w:type="dxa"/>
          </w:tcPr>
          <w:p w14:paraId="43274F72" w14:textId="77777777" w:rsidR="00980874" w:rsidRDefault="00980874" w:rsidP="172093F8">
            <w:r>
              <w:t>Combustion System Improvement (372)</w:t>
            </w:r>
          </w:p>
        </w:tc>
        <w:tc>
          <w:tcPr>
            <w:tcW w:w="1876" w:type="dxa"/>
          </w:tcPr>
          <w:p w14:paraId="561FB176" w14:textId="77777777" w:rsidR="00980874" w:rsidRDefault="00980874" w:rsidP="00E106C1"/>
        </w:tc>
        <w:tc>
          <w:tcPr>
            <w:tcW w:w="1218" w:type="dxa"/>
          </w:tcPr>
          <w:p w14:paraId="18E7EF09" w14:textId="77777777" w:rsidR="00980874" w:rsidRDefault="00980874" w:rsidP="00E106C1"/>
        </w:tc>
        <w:tc>
          <w:tcPr>
            <w:tcW w:w="850" w:type="dxa"/>
          </w:tcPr>
          <w:p w14:paraId="14C9E6B7" w14:textId="77777777" w:rsidR="00980874" w:rsidRDefault="00980874" w:rsidP="00E106C1"/>
        </w:tc>
        <w:tc>
          <w:tcPr>
            <w:tcW w:w="947" w:type="dxa"/>
          </w:tcPr>
          <w:p w14:paraId="20A4C809" w14:textId="77777777" w:rsidR="00980874" w:rsidRDefault="00980874" w:rsidP="00E106C1"/>
        </w:tc>
        <w:tc>
          <w:tcPr>
            <w:tcW w:w="1000" w:type="dxa"/>
          </w:tcPr>
          <w:p w14:paraId="6C9AB4AB" w14:textId="77777777" w:rsidR="00980874" w:rsidRDefault="00980874" w:rsidP="00E106C1"/>
        </w:tc>
        <w:tc>
          <w:tcPr>
            <w:tcW w:w="1363" w:type="dxa"/>
          </w:tcPr>
          <w:p w14:paraId="0611F531" w14:textId="77777777" w:rsidR="00980874" w:rsidRDefault="00980874" w:rsidP="00E106C1"/>
        </w:tc>
      </w:tr>
    </w:tbl>
    <w:p w14:paraId="3C8B8B00" w14:textId="6D3CA6B0" w:rsidR="00980874" w:rsidRDefault="00980874" w:rsidP="172093F8">
      <w:pPr>
        <w:pStyle w:val="ListParagraph"/>
        <w:numPr>
          <w:ilvl w:val="0"/>
          <w:numId w:val="74"/>
        </w:numPr>
      </w:pPr>
      <w:r>
        <w:t xml:space="preserve">DHW: Domestic Hot Water (generically refers to heated water – regardless of facility type </w:t>
      </w:r>
      <w:r w:rsidR="00203F30">
        <w:t xml:space="preserve">– </w:t>
      </w:r>
      <w:r>
        <w:t xml:space="preserve">not meant for process or space heat. </w:t>
      </w:r>
      <w:r w:rsidR="00203F30">
        <w:t xml:space="preserve">“Domestic” </w:t>
      </w:r>
      <w:r>
        <w:t xml:space="preserve">does not mean </w:t>
      </w:r>
      <w:r w:rsidR="00203F30">
        <w:t>“r</w:t>
      </w:r>
      <w:r>
        <w:t>esidential</w:t>
      </w:r>
      <w:r w:rsidR="00203F30">
        <w:t>,”</w:t>
      </w:r>
      <w:r>
        <w:t xml:space="preserve"> so this doesn’t violate program rules)</w:t>
      </w:r>
    </w:p>
    <w:p w14:paraId="50604A27" w14:textId="77777777" w:rsidR="00980874" w:rsidRDefault="00980874" w:rsidP="172093F8">
      <w:pPr>
        <w:pStyle w:val="ListParagraph"/>
        <w:numPr>
          <w:ilvl w:val="0"/>
          <w:numId w:val="74"/>
        </w:numPr>
      </w:pPr>
      <w:r>
        <w:t>HPS: High-Pressure Sodium</w:t>
      </w:r>
    </w:p>
    <w:p w14:paraId="19099B21" w14:textId="77777777" w:rsidR="00980874" w:rsidRDefault="00980874" w:rsidP="172093F8">
      <w:pPr>
        <w:pStyle w:val="ListParagraph"/>
        <w:numPr>
          <w:ilvl w:val="0"/>
          <w:numId w:val="74"/>
        </w:numPr>
      </w:pPr>
      <w:r>
        <w:t>HVLS: High-Volume Low-Speed</w:t>
      </w:r>
    </w:p>
    <w:p w14:paraId="2090F61D" w14:textId="77777777" w:rsidR="00980874" w:rsidRDefault="00980874" w:rsidP="172093F8">
      <w:pPr>
        <w:pStyle w:val="ListParagraph"/>
        <w:numPr>
          <w:ilvl w:val="0"/>
          <w:numId w:val="74"/>
        </w:numPr>
      </w:pPr>
      <w:r>
        <w:t>RHR: Refrigerant Heat Recovery</w:t>
      </w:r>
    </w:p>
    <w:p w14:paraId="743E880E" w14:textId="77777777" w:rsidR="00980874" w:rsidRDefault="00980874" w:rsidP="172093F8">
      <w:pPr>
        <w:pStyle w:val="ListParagraph"/>
        <w:numPr>
          <w:ilvl w:val="0"/>
          <w:numId w:val="74"/>
        </w:numPr>
      </w:pPr>
      <w:r>
        <w:t>VER: Ventilation Efficiency Ratio (typically rendered as CFM/W or CFM/HP)</w:t>
      </w:r>
    </w:p>
    <w:p w14:paraId="1DF672E8" w14:textId="77777777" w:rsidR="00980874" w:rsidRDefault="00980874" w:rsidP="172093F8">
      <w:pPr>
        <w:pStyle w:val="ListParagraph"/>
        <w:numPr>
          <w:ilvl w:val="0"/>
          <w:numId w:val="74"/>
        </w:numPr>
      </w:pPr>
      <w:r>
        <w:t>VSD: Variable Speed Drive, also Adjustable Speed Drive (ASD) &amp; Variable Frequency Drive (VFD)</w:t>
      </w:r>
    </w:p>
    <w:p w14:paraId="12A2DE77" w14:textId="77777777" w:rsidR="00980874" w:rsidRPr="00222BC7" w:rsidRDefault="00980874" w:rsidP="00980874">
      <w:pPr>
        <w:rPr>
          <w:i/>
          <w:color w:val="44546A" w:themeColor="text2"/>
        </w:rPr>
      </w:pPr>
    </w:p>
    <w:p w14:paraId="0D3D26D8" w14:textId="77777777" w:rsidR="00980874" w:rsidRPr="004F0705" w:rsidRDefault="00980874" w:rsidP="00980874">
      <w:pPr>
        <w:pStyle w:val="Heading2"/>
        <w:rPr>
          <w:b/>
          <w:bCs/>
        </w:rPr>
      </w:pPr>
      <w:bookmarkStart w:id="426" w:name="_Toc2079951"/>
      <w:r w:rsidRPr="1065B3C5">
        <w:rPr>
          <w:b/>
          <w:bCs/>
        </w:rPr>
        <w:t>Farming/</w:t>
      </w:r>
      <w:r w:rsidR="002552E2">
        <w:rPr>
          <w:b/>
          <w:bCs/>
        </w:rPr>
        <w:t>R</w:t>
      </w:r>
      <w:r w:rsidRPr="1065B3C5">
        <w:rPr>
          <w:b/>
          <w:bCs/>
        </w:rPr>
        <w:t xml:space="preserve">anching </w:t>
      </w:r>
      <w:r w:rsidR="002552E2">
        <w:rPr>
          <w:b/>
          <w:bCs/>
        </w:rPr>
        <w:t>P</w:t>
      </w:r>
      <w:r w:rsidRPr="1065B3C5">
        <w:rPr>
          <w:b/>
          <w:bCs/>
        </w:rPr>
        <w:t xml:space="preserve">ractices and </w:t>
      </w:r>
      <w:r w:rsidR="002552E2">
        <w:rPr>
          <w:b/>
          <w:bCs/>
        </w:rPr>
        <w:t>F</w:t>
      </w:r>
      <w:r w:rsidRPr="1065B3C5">
        <w:rPr>
          <w:b/>
          <w:bCs/>
        </w:rPr>
        <w:t xml:space="preserve">ield </w:t>
      </w:r>
      <w:r w:rsidR="002552E2">
        <w:rPr>
          <w:b/>
          <w:bCs/>
        </w:rPr>
        <w:t>O</w:t>
      </w:r>
      <w:r w:rsidRPr="1065B3C5">
        <w:rPr>
          <w:b/>
          <w:bCs/>
        </w:rPr>
        <w:t>perations</w:t>
      </w:r>
      <w:bookmarkEnd w:id="426"/>
    </w:p>
    <w:p w14:paraId="7E07D500" w14:textId="77777777" w:rsidR="00980874" w:rsidRDefault="00980874" w:rsidP="172093F8">
      <w:r w:rsidRPr="172093F8">
        <w:rPr>
          <w:b/>
        </w:rPr>
        <w:t>Description:</w:t>
      </w:r>
      <w:r>
        <w:t xml:space="preserve">  </w:t>
      </w:r>
      <w:r w:rsidRPr="00C8615F">
        <w:t>Existing mobile on-farm, ranching, forestry</w:t>
      </w:r>
      <w:r>
        <w:t>,</w:t>
      </w:r>
      <w:r w:rsidRPr="00C8615F">
        <w:t xml:space="preserve"> or field operations are using energy inefficiently.</w:t>
      </w:r>
    </w:p>
    <w:p w14:paraId="0D836B79" w14:textId="77777777" w:rsidR="00980874" w:rsidRDefault="00980874" w:rsidP="172093F8">
      <w:r w:rsidRPr="172093F8">
        <w:rPr>
          <w:b/>
        </w:rPr>
        <w:t>Objective:</w:t>
      </w:r>
      <w:r>
        <w:t xml:space="preserve">  </w:t>
      </w:r>
      <w:r w:rsidRPr="00C8615F">
        <w:t>Improve energy efficiency of mobile farming, ranching, forestry practices and field operations to reduce energy use.</w:t>
      </w:r>
    </w:p>
    <w:p w14:paraId="05BEA7D9" w14:textId="573B036D" w:rsidR="00980874" w:rsidRDefault="00980874" w:rsidP="172093F8">
      <w:r>
        <w:t>Each PLU for all land uses will default to a</w:t>
      </w:r>
      <w:r w:rsidR="00741777">
        <w:t xml:space="preserve"> “not assessed” </w:t>
      </w:r>
      <w:r>
        <w:t xml:space="preserve">status for </w:t>
      </w:r>
      <w:r w:rsidR="00203F30">
        <w:t xml:space="preserve">energy efficiency </w:t>
      </w:r>
      <w:r>
        <w:t xml:space="preserve">- </w:t>
      </w:r>
      <w:r w:rsidR="00203F30">
        <w:t>farming</w:t>
      </w:r>
      <w:r>
        <w:t>/</w:t>
      </w:r>
      <w:r w:rsidR="00203F30">
        <w:t xml:space="preserve">ranching practices </w:t>
      </w:r>
      <w:r>
        <w:t xml:space="preserve">and </w:t>
      </w:r>
      <w:r w:rsidR="00203F30">
        <w:t>field operations</w:t>
      </w:r>
      <w:r>
        <w:t xml:space="preserve">.  The </w:t>
      </w:r>
      <w:r w:rsidR="00FF6243">
        <w:t>planner</w:t>
      </w:r>
      <w:r>
        <w:t xml:space="preserve"> may identify this resource concern based on </w:t>
      </w:r>
      <w:r w:rsidR="00741777">
        <w:t>site-specific</w:t>
      </w:r>
      <w:r>
        <w:t xml:space="preserve"> conditions. A threshold value of </w:t>
      </w:r>
      <w:r w:rsidRPr="00BC7458">
        <w:t>50</w:t>
      </w:r>
      <w:r>
        <w:t xml:space="preserve"> will be set and existing condition question will be triggered.  The existing condition question will set the existing score as seen in </w:t>
      </w:r>
      <w:r w:rsidR="00397B6B">
        <w:fldChar w:fldCharType="begin"/>
      </w:r>
      <w:r w:rsidR="00397B6B">
        <w:instrText xml:space="preserve"> REF _Ref1134561 \h </w:instrText>
      </w:r>
      <w:r w:rsidR="00397B6B">
        <w:fldChar w:fldCharType="separate"/>
      </w:r>
      <w:r w:rsidR="000A6C42">
        <w:rPr>
          <w:i/>
          <w:iCs/>
          <w:color w:val="44546A" w:themeColor="text2"/>
        </w:rPr>
        <w:t>figure</w:t>
      </w:r>
      <w:r w:rsidR="002551DD" w:rsidRPr="172093F8">
        <w:rPr>
          <w:i/>
          <w:iCs/>
          <w:color w:val="44546A" w:themeColor="text2"/>
        </w:rPr>
        <w:t xml:space="preserve"> </w:t>
      </w:r>
      <w:r w:rsidR="002551DD">
        <w:rPr>
          <w:i/>
          <w:iCs/>
          <w:noProof/>
          <w:color w:val="44546A" w:themeColor="text2"/>
        </w:rPr>
        <w:t>148</w:t>
      </w:r>
      <w:r w:rsidR="00397B6B">
        <w:fldChar w:fldCharType="end"/>
      </w:r>
      <w:r>
        <w:t>.</w:t>
      </w:r>
    </w:p>
    <w:p w14:paraId="7E39EDB8" w14:textId="7CC78006" w:rsidR="00980874" w:rsidRPr="00066555" w:rsidRDefault="00980874">
      <w:pPr>
        <w:rPr>
          <w:i/>
          <w:color w:val="44546A" w:themeColor="text2"/>
        </w:rPr>
      </w:pPr>
      <w:bookmarkStart w:id="427" w:name="_Ref1134561"/>
      <w:r w:rsidRPr="172093F8">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148</w:t>
      </w:r>
      <w:r w:rsidRPr="00865861">
        <w:fldChar w:fldCharType="end"/>
      </w:r>
      <w:bookmarkEnd w:id="427"/>
      <w:r w:rsidRPr="172093F8">
        <w:rPr>
          <w:i/>
          <w:iCs/>
          <w:color w:val="44546A" w:themeColor="text2"/>
        </w:rPr>
        <w:t>: Energy Use Intensity for Energy Efficiency – Farming/Ranching Practices and Field Operations</w:t>
      </w:r>
    </w:p>
    <w:tbl>
      <w:tblPr>
        <w:tblStyle w:val="TableGrid"/>
        <w:tblW w:w="0" w:type="auto"/>
        <w:tblLook w:val="04A0" w:firstRow="1" w:lastRow="0" w:firstColumn="1" w:lastColumn="0" w:noHBand="0" w:noVBand="1"/>
      </w:tblPr>
      <w:tblGrid>
        <w:gridCol w:w="971"/>
        <w:gridCol w:w="1094"/>
        <w:gridCol w:w="7285"/>
      </w:tblGrid>
      <w:tr w:rsidR="00980874" w14:paraId="7907055F" w14:textId="77777777" w:rsidTr="0029467D">
        <w:tc>
          <w:tcPr>
            <w:tcW w:w="971" w:type="dxa"/>
            <w:shd w:val="clear" w:color="auto" w:fill="D9E2F3" w:themeFill="accent1" w:themeFillTint="33"/>
          </w:tcPr>
          <w:p w14:paraId="0F61AD66" w14:textId="77777777" w:rsidR="00980874" w:rsidRDefault="00980874" w:rsidP="172093F8">
            <w:r>
              <w:t>Answer</w:t>
            </w:r>
          </w:p>
        </w:tc>
        <w:tc>
          <w:tcPr>
            <w:tcW w:w="1094" w:type="dxa"/>
            <w:shd w:val="clear" w:color="auto" w:fill="D9E2F3" w:themeFill="accent1" w:themeFillTint="33"/>
          </w:tcPr>
          <w:p w14:paraId="3145D7C8" w14:textId="77777777" w:rsidR="00980874" w:rsidRDefault="00980874" w:rsidP="172093F8">
            <w:r>
              <w:t>Existing Condition Points</w:t>
            </w:r>
          </w:p>
        </w:tc>
        <w:tc>
          <w:tcPr>
            <w:tcW w:w="7285" w:type="dxa"/>
            <w:shd w:val="clear" w:color="auto" w:fill="D9E2F3" w:themeFill="accent1" w:themeFillTint="33"/>
          </w:tcPr>
          <w:p w14:paraId="5F73D032" w14:textId="77777777" w:rsidR="00980874" w:rsidRDefault="00980874" w:rsidP="172093F8">
            <w:r>
              <w:t>Reference for Assessment Condition</w:t>
            </w:r>
          </w:p>
        </w:tc>
      </w:tr>
      <w:tr w:rsidR="00980874" w14:paraId="51C6BB17" w14:textId="77777777" w:rsidTr="0029467D">
        <w:tc>
          <w:tcPr>
            <w:tcW w:w="971" w:type="dxa"/>
          </w:tcPr>
          <w:p w14:paraId="1D660D58" w14:textId="77777777" w:rsidR="00980874" w:rsidRPr="00F429E2" w:rsidRDefault="00980874" w:rsidP="00E106C1">
            <w:pPr>
              <w:rPr>
                <w:color w:val="000000" w:themeColor="text1"/>
              </w:rPr>
            </w:pPr>
            <w:r w:rsidRPr="00F429E2">
              <w:rPr>
                <w:color w:val="000000" w:themeColor="text1"/>
              </w:rPr>
              <w:lastRenderedPageBreak/>
              <w:t>High</w:t>
            </w:r>
          </w:p>
        </w:tc>
        <w:tc>
          <w:tcPr>
            <w:tcW w:w="1094" w:type="dxa"/>
          </w:tcPr>
          <w:p w14:paraId="6F1A97F2" w14:textId="77777777" w:rsidR="00980874" w:rsidRDefault="00980874" w:rsidP="00E106C1">
            <w:r>
              <w:t>51</w:t>
            </w:r>
          </w:p>
        </w:tc>
        <w:tc>
          <w:tcPr>
            <w:tcW w:w="7285" w:type="dxa"/>
          </w:tcPr>
          <w:p w14:paraId="6A441AD8" w14:textId="0F98B924" w:rsidR="00980874" w:rsidRDefault="007F50E8" w:rsidP="172093F8">
            <w:ins w:id="428" w:author="Breanna Barlow" w:date="2019-03-19T16:24:00Z">
              <w:r>
                <w:rPr>
                  <w:rFonts w:ascii="Calibri" w:eastAsia="Calibri" w:hAnsi="Calibri" w:cs="Calibri"/>
                </w:rPr>
                <w:t xml:space="preserve">EUI Range: </w:t>
              </w:r>
              <w:r>
                <w:rPr>
                  <w:rFonts w:eastAsia="Times New Roman"/>
                </w:rPr>
                <w:t>≤</w:t>
              </w:r>
              <w:r>
                <w:rPr>
                  <w:rFonts w:ascii="Calibri" w:eastAsia="Calibri" w:hAnsi="Calibri" w:cs="Calibri"/>
                </w:rPr>
                <w:t xml:space="preserve">25th percentile. </w:t>
              </w:r>
            </w:ins>
            <w:del w:id="429" w:author="Breanna Barlow" w:date="2019-03-19T16:24:00Z">
              <w:r w:rsidR="00980874" w:rsidDel="007F50E8">
                <w:rPr>
                  <w:rFonts w:ascii="Calibri" w:eastAsia="Calibri" w:hAnsi="Calibri" w:cs="Calibri"/>
                </w:rPr>
                <w:delText xml:space="preserve">EUI Range: </w:delText>
              </w:r>
              <w:r w:rsidR="00FE6EBB" w:rsidDel="007F50E8">
                <w:rPr>
                  <w:rFonts w:ascii="Calibri" w:eastAsia="Calibri" w:hAnsi="Calibri" w:cs="Calibri"/>
                </w:rPr>
                <w:delText>&gt;</w:delText>
              </w:r>
              <w:r w:rsidR="00980874" w:rsidDel="007F50E8">
                <w:rPr>
                  <w:rFonts w:ascii="Calibri" w:eastAsia="Calibri" w:hAnsi="Calibri" w:cs="Calibri"/>
                </w:rPr>
                <w:delText>75</w:delText>
              </w:r>
              <w:r w:rsidR="00203F30" w:rsidDel="007F50E8">
                <w:rPr>
                  <w:rFonts w:ascii="Calibri" w:eastAsia="Calibri" w:hAnsi="Calibri" w:cs="Calibri"/>
                </w:rPr>
                <w:delText>th</w:delText>
              </w:r>
              <w:r w:rsidR="00980874" w:rsidDel="007F50E8">
                <w:rPr>
                  <w:rFonts w:ascii="Calibri" w:eastAsia="Calibri" w:hAnsi="Calibri" w:cs="Calibri"/>
                </w:rPr>
                <w:delText xml:space="preserve"> percentile.</w:delText>
              </w:r>
            </w:del>
            <w:r w:rsidR="00980874">
              <w:rPr>
                <w:rFonts w:ascii="Calibri" w:eastAsia="Calibri" w:hAnsi="Calibri" w:cs="Calibri"/>
              </w:rPr>
              <w:t xml:space="preserve"> </w:t>
            </w:r>
            <w:r w:rsidR="00980874" w:rsidRPr="6D9A351B">
              <w:rPr>
                <w:rFonts w:ascii="Calibri" w:eastAsia="Calibri" w:hAnsi="Calibri" w:cs="Calibri"/>
              </w:rPr>
              <w:t>No Resource Concern (minor or negligible risk).</w:t>
            </w:r>
          </w:p>
        </w:tc>
      </w:tr>
      <w:tr w:rsidR="00980874" w14:paraId="782794D9" w14:textId="77777777" w:rsidTr="0029467D">
        <w:tc>
          <w:tcPr>
            <w:tcW w:w="971" w:type="dxa"/>
          </w:tcPr>
          <w:p w14:paraId="50044D67" w14:textId="77777777" w:rsidR="00980874" w:rsidRPr="00F429E2" w:rsidRDefault="00980874" w:rsidP="00E106C1">
            <w:pPr>
              <w:rPr>
                <w:color w:val="000000" w:themeColor="text1"/>
              </w:rPr>
            </w:pPr>
            <w:r>
              <w:rPr>
                <w:color w:val="000000" w:themeColor="text1"/>
              </w:rPr>
              <w:t>Medium</w:t>
            </w:r>
          </w:p>
        </w:tc>
        <w:tc>
          <w:tcPr>
            <w:tcW w:w="1094" w:type="dxa"/>
          </w:tcPr>
          <w:p w14:paraId="501A3F69" w14:textId="77777777" w:rsidR="00980874" w:rsidRDefault="00980874" w:rsidP="00E106C1">
            <w:r>
              <w:t>45</w:t>
            </w:r>
          </w:p>
        </w:tc>
        <w:tc>
          <w:tcPr>
            <w:tcW w:w="7285" w:type="dxa"/>
          </w:tcPr>
          <w:p w14:paraId="19FF7491" w14:textId="58A73981" w:rsidR="00980874" w:rsidRDefault="007F50E8" w:rsidP="172093F8">
            <w:ins w:id="430" w:author="Breanna Barlow" w:date="2019-03-19T16:24:00Z">
              <w:r>
                <w:rPr>
                  <w:rFonts w:ascii="Calibri" w:eastAsia="Calibri" w:hAnsi="Calibri" w:cs="Calibri"/>
                </w:rPr>
                <w:t xml:space="preserve">EUI range: 26th to </w:t>
              </w:r>
              <w:r>
                <w:rPr>
                  <w:rFonts w:eastAsia="Times New Roman"/>
                </w:rPr>
                <w:t>≤</w:t>
              </w:r>
              <w:r>
                <w:rPr>
                  <w:rFonts w:ascii="Calibri" w:eastAsia="Calibri" w:hAnsi="Calibri" w:cs="Calibri"/>
                </w:rPr>
                <w:t xml:space="preserve">50th percentile. </w:t>
              </w:r>
            </w:ins>
            <w:del w:id="431" w:author="Breanna Barlow" w:date="2019-03-19T16:24:00Z">
              <w:r w:rsidR="00980874" w:rsidDel="007F50E8">
                <w:rPr>
                  <w:rFonts w:ascii="Calibri" w:eastAsia="Calibri" w:hAnsi="Calibri" w:cs="Calibri"/>
                </w:rPr>
                <w:delText>EUI Range: 51</w:delText>
              </w:r>
              <w:r w:rsidR="00203F30" w:rsidDel="007F50E8">
                <w:rPr>
                  <w:rFonts w:ascii="Calibri" w:eastAsia="Calibri" w:hAnsi="Calibri" w:cs="Calibri"/>
                </w:rPr>
                <w:delText>st</w:delText>
              </w:r>
              <w:r w:rsidR="00980874" w:rsidDel="007F50E8">
                <w:rPr>
                  <w:rFonts w:ascii="Calibri" w:eastAsia="Calibri" w:hAnsi="Calibri" w:cs="Calibri"/>
                </w:rPr>
                <w:delText xml:space="preserve"> </w:delText>
              </w:r>
              <w:r w:rsidR="00203F30" w:rsidDel="007F50E8">
                <w:rPr>
                  <w:rFonts w:ascii="Calibri" w:eastAsia="Calibri" w:hAnsi="Calibri" w:cs="Calibri"/>
                </w:rPr>
                <w:delText xml:space="preserve">to </w:delText>
              </w:r>
              <w:r w:rsidR="00203F30" w:rsidDel="007F50E8">
                <w:rPr>
                  <w:rFonts w:eastAsia="Times New Roman"/>
                </w:rPr>
                <w:delText>≤</w:delText>
              </w:r>
              <w:r w:rsidR="00980874" w:rsidDel="007F50E8">
                <w:rPr>
                  <w:rFonts w:ascii="Calibri" w:eastAsia="Calibri" w:hAnsi="Calibri" w:cs="Calibri"/>
                </w:rPr>
                <w:delText>75</w:delText>
              </w:r>
              <w:r w:rsidR="00203F30" w:rsidDel="007F50E8">
                <w:rPr>
                  <w:rFonts w:ascii="Calibri" w:eastAsia="Calibri" w:hAnsi="Calibri" w:cs="Calibri"/>
                </w:rPr>
                <w:delText>th</w:delText>
              </w:r>
              <w:r w:rsidR="00980874" w:rsidDel="007F50E8">
                <w:rPr>
                  <w:rFonts w:ascii="Calibri" w:eastAsia="Calibri" w:hAnsi="Calibri" w:cs="Calibri"/>
                </w:rPr>
                <w:delText xml:space="preserve"> percentile. </w:delText>
              </w:r>
            </w:del>
            <w:r w:rsidR="00980874" w:rsidRPr="6D9A351B">
              <w:rPr>
                <w:rFonts w:ascii="Calibri" w:eastAsia="Calibri" w:hAnsi="Calibri" w:cs="Calibri"/>
              </w:rPr>
              <w:t xml:space="preserve">Low </w:t>
            </w:r>
            <w:r w:rsidR="00203F30">
              <w:rPr>
                <w:rFonts w:ascii="Calibri" w:eastAsia="Calibri" w:hAnsi="Calibri" w:cs="Calibri"/>
              </w:rPr>
              <w:t>r</w:t>
            </w:r>
            <w:r w:rsidR="00203F30" w:rsidRPr="6D9A351B">
              <w:rPr>
                <w:rFonts w:ascii="Calibri" w:eastAsia="Calibri" w:hAnsi="Calibri" w:cs="Calibri"/>
              </w:rPr>
              <w:t xml:space="preserve">isk </w:t>
            </w:r>
            <w:r w:rsidR="00980874" w:rsidRPr="6D9A351B">
              <w:rPr>
                <w:rFonts w:ascii="Calibri" w:eastAsia="Calibri" w:hAnsi="Calibri" w:cs="Calibri"/>
              </w:rPr>
              <w:t xml:space="preserve">for </w:t>
            </w:r>
            <w:r w:rsidR="00203F30">
              <w:rPr>
                <w:rFonts w:ascii="Calibri" w:eastAsia="Calibri" w:hAnsi="Calibri" w:cs="Calibri"/>
              </w:rPr>
              <w:t>r</w:t>
            </w:r>
            <w:r w:rsidR="00203F30" w:rsidRPr="6D9A351B">
              <w:rPr>
                <w:rFonts w:ascii="Calibri" w:eastAsia="Calibri" w:hAnsi="Calibri" w:cs="Calibri"/>
              </w:rPr>
              <w:t xml:space="preserve">esource </w:t>
            </w:r>
            <w:r w:rsidR="00203F30">
              <w:rPr>
                <w:rFonts w:ascii="Calibri" w:eastAsia="Calibri" w:hAnsi="Calibri" w:cs="Calibri"/>
              </w:rPr>
              <w:t>c</w:t>
            </w:r>
            <w:r w:rsidR="00203F30" w:rsidRPr="6D9A351B">
              <w:rPr>
                <w:rFonts w:ascii="Calibri" w:eastAsia="Calibri" w:hAnsi="Calibri" w:cs="Calibri"/>
              </w:rPr>
              <w:t>oncern</w:t>
            </w:r>
            <w:r w:rsidR="00980874" w:rsidRPr="6D9A351B">
              <w:rPr>
                <w:rFonts w:ascii="Calibri" w:eastAsia="Calibri" w:hAnsi="Calibri" w:cs="Calibri"/>
              </w:rPr>
              <w:t>.</w:t>
            </w:r>
          </w:p>
        </w:tc>
      </w:tr>
      <w:tr w:rsidR="00980874" w14:paraId="6FFB6E9A" w14:textId="77777777" w:rsidTr="0029467D">
        <w:tc>
          <w:tcPr>
            <w:tcW w:w="971" w:type="dxa"/>
          </w:tcPr>
          <w:p w14:paraId="21862F30" w14:textId="77777777" w:rsidR="00980874" w:rsidRPr="00F429E2" w:rsidRDefault="00980874" w:rsidP="00E106C1">
            <w:pPr>
              <w:rPr>
                <w:color w:val="000000" w:themeColor="text1"/>
              </w:rPr>
            </w:pPr>
            <w:r w:rsidRPr="00F429E2">
              <w:rPr>
                <w:color w:val="000000" w:themeColor="text1"/>
              </w:rPr>
              <w:t>Low</w:t>
            </w:r>
          </w:p>
        </w:tc>
        <w:tc>
          <w:tcPr>
            <w:tcW w:w="1094" w:type="dxa"/>
          </w:tcPr>
          <w:p w14:paraId="33CCFCB6" w14:textId="77777777" w:rsidR="00980874" w:rsidRDefault="00980874" w:rsidP="00E106C1">
            <w:r>
              <w:t>35</w:t>
            </w:r>
          </w:p>
        </w:tc>
        <w:tc>
          <w:tcPr>
            <w:tcW w:w="7285" w:type="dxa"/>
          </w:tcPr>
          <w:p w14:paraId="5A079567" w14:textId="2256002D" w:rsidR="00980874" w:rsidRDefault="007F50E8" w:rsidP="172093F8">
            <w:ins w:id="432" w:author="Breanna Barlow" w:date="2019-03-19T16:24:00Z">
              <w:r>
                <w:rPr>
                  <w:rFonts w:ascii="Calibri" w:eastAsia="Calibri" w:hAnsi="Calibri" w:cs="Calibri"/>
                </w:rPr>
                <w:t xml:space="preserve">EUI Range: 51st to </w:t>
              </w:r>
              <w:r>
                <w:rPr>
                  <w:rFonts w:eastAsia="Times New Roman"/>
                </w:rPr>
                <w:t>≤</w:t>
              </w:r>
              <w:r>
                <w:rPr>
                  <w:rFonts w:ascii="Calibri" w:eastAsia="Calibri" w:hAnsi="Calibri" w:cs="Calibri"/>
                </w:rPr>
                <w:t>75th percentile.</w:t>
              </w:r>
            </w:ins>
            <w:del w:id="433" w:author="Breanna Barlow" w:date="2019-03-19T16:24:00Z">
              <w:r w:rsidR="00980874" w:rsidDel="007F50E8">
                <w:rPr>
                  <w:rFonts w:ascii="Calibri" w:eastAsia="Calibri" w:hAnsi="Calibri" w:cs="Calibri"/>
                </w:rPr>
                <w:delText>EUI range: 26</w:delText>
              </w:r>
              <w:r w:rsidR="00203F30" w:rsidDel="007F50E8">
                <w:rPr>
                  <w:rFonts w:ascii="Calibri" w:eastAsia="Calibri" w:hAnsi="Calibri" w:cs="Calibri"/>
                </w:rPr>
                <w:delText>th</w:delText>
              </w:r>
              <w:r w:rsidR="00980874" w:rsidDel="007F50E8">
                <w:rPr>
                  <w:rFonts w:ascii="Calibri" w:eastAsia="Calibri" w:hAnsi="Calibri" w:cs="Calibri"/>
                </w:rPr>
                <w:delText xml:space="preserve"> </w:delText>
              </w:r>
              <w:r w:rsidR="00203F30" w:rsidDel="007F50E8">
                <w:rPr>
                  <w:rFonts w:ascii="Calibri" w:eastAsia="Calibri" w:hAnsi="Calibri" w:cs="Calibri"/>
                </w:rPr>
                <w:delText xml:space="preserve">to </w:delText>
              </w:r>
              <w:r w:rsidR="00203F30" w:rsidDel="007F50E8">
                <w:rPr>
                  <w:rFonts w:eastAsia="Times New Roman"/>
                </w:rPr>
                <w:delText>≤</w:delText>
              </w:r>
              <w:r w:rsidR="00980874" w:rsidDel="007F50E8">
                <w:rPr>
                  <w:rFonts w:ascii="Calibri" w:eastAsia="Calibri" w:hAnsi="Calibri" w:cs="Calibri"/>
                </w:rPr>
                <w:delText>50</w:delText>
              </w:r>
              <w:r w:rsidR="00203F30" w:rsidDel="007F50E8">
                <w:rPr>
                  <w:rFonts w:ascii="Calibri" w:eastAsia="Calibri" w:hAnsi="Calibri" w:cs="Calibri"/>
                </w:rPr>
                <w:delText>th</w:delText>
              </w:r>
              <w:r w:rsidR="00980874" w:rsidDel="007F50E8">
                <w:rPr>
                  <w:rFonts w:ascii="Calibri" w:eastAsia="Calibri" w:hAnsi="Calibri" w:cs="Calibri"/>
                </w:rPr>
                <w:delText xml:space="preserve"> percentile. </w:delText>
              </w:r>
            </w:del>
            <w:r w:rsidR="00980874" w:rsidRPr="6D9A351B">
              <w:rPr>
                <w:rFonts w:ascii="Calibri" w:eastAsia="Calibri" w:hAnsi="Calibri" w:cs="Calibri"/>
              </w:rPr>
              <w:t xml:space="preserve">Moderate </w:t>
            </w:r>
            <w:r w:rsidR="00203F30">
              <w:rPr>
                <w:rFonts w:ascii="Calibri" w:eastAsia="Calibri" w:hAnsi="Calibri" w:cs="Calibri"/>
              </w:rPr>
              <w:t>r</w:t>
            </w:r>
            <w:r w:rsidR="00203F30" w:rsidRPr="6D9A351B">
              <w:rPr>
                <w:rFonts w:ascii="Calibri" w:eastAsia="Calibri" w:hAnsi="Calibri" w:cs="Calibri"/>
              </w:rPr>
              <w:t xml:space="preserve">isk </w:t>
            </w:r>
            <w:r w:rsidR="00980874" w:rsidRPr="6D9A351B">
              <w:rPr>
                <w:rFonts w:ascii="Calibri" w:eastAsia="Calibri" w:hAnsi="Calibri" w:cs="Calibri"/>
              </w:rPr>
              <w:t xml:space="preserve">for </w:t>
            </w:r>
            <w:r w:rsidR="00203F30">
              <w:rPr>
                <w:rFonts w:ascii="Calibri" w:eastAsia="Calibri" w:hAnsi="Calibri" w:cs="Calibri"/>
              </w:rPr>
              <w:t>r</w:t>
            </w:r>
            <w:r w:rsidR="00203F30" w:rsidRPr="6D9A351B">
              <w:rPr>
                <w:rFonts w:ascii="Calibri" w:eastAsia="Calibri" w:hAnsi="Calibri" w:cs="Calibri"/>
              </w:rPr>
              <w:t xml:space="preserve">esource </w:t>
            </w:r>
            <w:r w:rsidR="00203F30">
              <w:rPr>
                <w:rFonts w:ascii="Calibri" w:eastAsia="Calibri" w:hAnsi="Calibri" w:cs="Calibri"/>
              </w:rPr>
              <w:t>c</w:t>
            </w:r>
            <w:r w:rsidR="00203F30" w:rsidRPr="6D9A351B">
              <w:rPr>
                <w:rFonts w:ascii="Calibri" w:eastAsia="Calibri" w:hAnsi="Calibri" w:cs="Calibri"/>
              </w:rPr>
              <w:t>oncern</w:t>
            </w:r>
            <w:r w:rsidR="00980874" w:rsidRPr="6D9A351B">
              <w:rPr>
                <w:rFonts w:ascii="Calibri" w:eastAsia="Calibri" w:hAnsi="Calibri" w:cs="Calibri"/>
              </w:rPr>
              <w:t>.</w:t>
            </w:r>
          </w:p>
        </w:tc>
      </w:tr>
      <w:tr w:rsidR="00980874" w14:paraId="4E076822" w14:textId="77777777" w:rsidTr="0029467D">
        <w:tc>
          <w:tcPr>
            <w:tcW w:w="971" w:type="dxa"/>
          </w:tcPr>
          <w:p w14:paraId="1BCEF026" w14:textId="77777777" w:rsidR="00980874" w:rsidRPr="00F429E2" w:rsidRDefault="00980874" w:rsidP="00E106C1">
            <w:pPr>
              <w:rPr>
                <w:color w:val="000000" w:themeColor="text1"/>
              </w:rPr>
            </w:pPr>
            <w:r w:rsidRPr="00F429E2">
              <w:rPr>
                <w:color w:val="000000" w:themeColor="text1"/>
              </w:rPr>
              <w:t>Poor</w:t>
            </w:r>
          </w:p>
        </w:tc>
        <w:tc>
          <w:tcPr>
            <w:tcW w:w="1094" w:type="dxa"/>
          </w:tcPr>
          <w:p w14:paraId="6CDFB25A" w14:textId="77777777" w:rsidR="00980874" w:rsidRDefault="00980874" w:rsidP="00E106C1">
            <w:r>
              <w:t>25</w:t>
            </w:r>
          </w:p>
        </w:tc>
        <w:tc>
          <w:tcPr>
            <w:tcW w:w="7285" w:type="dxa"/>
          </w:tcPr>
          <w:p w14:paraId="5CCA0AA6" w14:textId="4B442052" w:rsidR="00980874" w:rsidRDefault="007F50E8" w:rsidP="172093F8">
            <w:ins w:id="434" w:author="Breanna Barlow" w:date="2019-03-19T16:24:00Z">
              <w:r>
                <w:rPr>
                  <w:rFonts w:ascii="Calibri" w:eastAsia="Calibri" w:hAnsi="Calibri" w:cs="Calibri"/>
                </w:rPr>
                <w:t xml:space="preserve">EUI Range: &gt;75th percentile. </w:t>
              </w:r>
            </w:ins>
            <w:del w:id="435" w:author="Breanna Barlow" w:date="2019-03-19T16:24:00Z">
              <w:r w:rsidR="00980874" w:rsidDel="007F50E8">
                <w:rPr>
                  <w:rFonts w:ascii="Calibri" w:eastAsia="Calibri" w:hAnsi="Calibri" w:cs="Calibri"/>
                </w:rPr>
                <w:delText xml:space="preserve">EUI Range: </w:delText>
              </w:r>
              <w:r w:rsidR="00203F30" w:rsidDel="007F50E8">
                <w:rPr>
                  <w:rFonts w:eastAsia="Times New Roman"/>
                </w:rPr>
                <w:delText>≤</w:delText>
              </w:r>
              <w:r w:rsidR="00980874" w:rsidDel="007F50E8">
                <w:rPr>
                  <w:rFonts w:ascii="Calibri" w:eastAsia="Calibri" w:hAnsi="Calibri" w:cs="Calibri"/>
                </w:rPr>
                <w:delText>25</w:delText>
              </w:r>
              <w:r w:rsidR="00203F30" w:rsidDel="007F50E8">
                <w:rPr>
                  <w:rFonts w:ascii="Calibri" w:eastAsia="Calibri" w:hAnsi="Calibri" w:cs="Calibri"/>
                </w:rPr>
                <w:delText>th</w:delText>
              </w:r>
              <w:r w:rsidR="00980874" w:rsidDel="007F50E8">
                <w:rPr>
                  <w:rFonts w:ascii="Calibri" w:eastAsia="Calibri" w:hAnsi="Calibri" w:cs="Calibri"/>
                </w:rPr>
                <w:delText xml:space="preserve"> percentile. </w:delText>
              </w:r>
            </w:del>
            <w:r w:rsidR="00980874" w:rsidRPr="6D9A351B">
              <w:rPr>
                <w:rFonts w:ascii="Calibri" w:eastAsia="Calibri" w:hAnsi="Calibri" w:cs="Calibri"/>
              </w:rPr>
              <w:t xml:space="preserve">High </w:t>
            </w:r>
            <w:r w:rsidR="00203F30">
              <w:rPr>
                <w:rFonts w:ascii="Calibri" w:eastAsia="Calibri" w:hAnsi="Calibri" w:cs="Calibri"/>
              </w:rPr>
              <w:t>r</w:t>
            </w:r>
            <w:r w:rsidR="00203F30" w:rsidRPr="6D9A351B">
              <w:rPr>
                <w:rFonts w:ascii="Calibri" w:eastAsia="Calibri" w:hAnsi="Calibri" w:cs="Calibri"/>
              </w:rPr>
              <w:t xml:space="preserve">isk </w:t>
            </w:r>
            <w:r w:rsidR="00980874" w:rsidRPr="6D9A351B">
              <w:rPr>
                <w:rFonts w:ascii="Calibri" w:eastAsia="Calibri" w:hAnsi="Calibri" w:cs="Calibri"/>
              </w:rPr>
              <w:t xml:space="preserve">for </w:t>
            </w:r>
            <w:r w:rsidR="00203F30">
              <w:rPr>
                <w:rFonts w:ascii="Calibri" w:eastAsia="Calibri" w:hAnsi="Calibri" w:cs="Calibri"/>
              </w:rPr>
              <w:t>r</w:t>
            </w:r>
            <w:r w:rsidR="00203F30" w:rsidRPr="6D9A351B">
              <w:rPr>
                <w:rFonts w:ascii="Calibri" w:eastAsia="Calibri" w:hAnsi="Calibri" w:cs="Calibri"/>
              </w:rPr>
              <w:t xml:space="preserve">esource </w:t>
            </w:r>
            <w:r w:rsidR="00203F30">
              <w:rPr>
                <w:rFonts w:ascii="Calibri" w:eastAsia="Calibri" w:hAnsi="Calibri" w:cs="Calibri"/>
              </w:rPr>
              <w:t>c</w:t>
            </w:r>
            <w:r w:rsidR="00203F30" w:rsidRPr="6D9A351B">
              <w:rPr>
                <w:rFonts w:ascii="Calibri" w:eastAsia="Calibri" w:hAnsi="Calibri" w:cs="Calibri"/>
              </w:rPr>
              <w:t>oncern</w:t>
            </w:r>
            <w:r w:rsidR="00980874" w:rsidRPr="6D9A351B">
              <w:rPr>
                <w:rFonts w:ascii="Calibri" w:eastAsia="Calibri" w:hAnsi="Calibri" w:cs="Calibri"/>
              </w:rPr>
              <w:t>.</w:t>
            </w:r>
          </w:p>
        </w:tc>
      </w:tr>
      <w:tr w:rsidR="00980874" w14:paraId="7E1006F1" w14:textId="77777777" w:rsidTr="0029467D">
        <w:tc>
          <w:tcPr>
            <w:tcW w:w="971" w:type="dxa"/>
          </w:tcPr>
          <w:p w14:paraId="0D32B46D" w14:textId="77777777" w:rsidR="00980874" w:rsidRDefault="00980874" w:rsidP="172093F8">
            <w:r>
              <w:t>N/A</w:t>
            </w:r>
          </w:p>
        </w:tc>
        <w:tc>
          <w:tcPr>
            <w:tcW w:w="1094" w:type="dxa"/>
          </w:tcPr>
          <w:p w14:paraId="6D40656E" w14:textId="77777777" w:rsidR="00980874" w:rsidRDefault="00980874" w:rsidP="00E106C1">
            <w:r>
              <w:t>0</w:t>
            </w:r>
          </w:p>
        </w:tc>
        <w:tc>
          <w:tcPr>
            <w:tcW w:w="7285" w:type="dxa"/>
          </w:tcPr>
          <w:p w14:paraId="5A8010C4" w14:textId="77777777" w:rsidR="00980874" w:rsidRDefault="00980874" w:rsidP="172093F8">
            <w:r w:rsidRPr="6D9A351B">
              <w:rPr>
                <w:rFonts w:ascii="Calibri" w:eastAsia="Calibri" w:hAnsi="Calibri" w:cs="Calibri"/>
              </w:rPr>
              <w:t>Does not apply; no appreciable use of supplemental energy to operate the farm.</w:t>
            </w:r>
          </w:p>
        </w:tc>
      </w:tr>
    </w:tbl>
    <w:p w14:paraId="47E7404A" w14:textId="70ADA010" w:rsidR="00980874" w:rsidRDefault="00980874" w:rsidP="00980874"/>
    <w:p w14:paraId="4FE269D7" w14:textId="4D95C143" w:rsidR="00397B6B" w:rsidRDefault="00397B6B" w:rsidP="00980874">
      <w:r>
        <w:t xml:space="preserve">Conservation </w:t>
      </w:r>
      <w:r w:rsidR="007B3016">
        <w:t>practices and activities</w:t>
      </w:r>
      <w:r>
        <w:t xml:space="preserve"> are then added to the existing condition to determine the state of the management system.  Some example practice points are identified in </w:t>
      </w:r>
      <w:r w:rsidRPr="00D74AAD">
        <w:rPr>
          <w:i/>
          <w:iCs/>
          <w:color w:val="44546A" w:themeColor="text2"/>
        </w:rPr>
        <w:fldChar w:fldCharType="begin"/>
      </w:r>
      <w:r w:rsidRPr="00D74AAD">
        <w:rPr>
          <w:i/>
          <w:iCs/>
          <w:color w:val="44546A" w:themeColor="text2"/>
        </w:rPr>
        <w:instrText xml:space="preserve"> REF _Ref1134574 \h </w:instrText>
      </w:r>
      <w:r w:rsidR="00D74AAD">
        <w:rPr>
          <w:i/>
          <w:iCs/>
          <w:color w:val="44546A" w:themeColor="text2"/>
        </w:rPr>
        <w:instrText xml:space="preserve"> \* MERGEFORMAT </w:instrText>
      </w:r>
      <w:r w:rsidRPr="00D74AAD">
        <w:rPr>
          <w:i/>
          <w:iCs/>
          <w:color w:val="44546A" w:themeColor="text2"/>
        </w:rPr>
      </w:r>
      <w:r w:rsidRPr="00D74AAD">
        <w:rPr>
          <w:i/>
          <w:iCs/>
          <w:color w:val="44546A" w:themeColor="text2"/>
        </w:rPr>
        <w:fldChar w:fldCharType="separate"/>
      </w:r>
      <w:r w:rsidR="000A6C42">
        <w:rPr>
          <w:i/>
          <w:iCs/>
          <w:color w:val="44546A" w:themeColor="text2"/>
        </w:rPr>
        <w:t>figure</w:t>
      </w:r>
      <w:r w:rsidR="002551DD" w:rsidRPr="002551DD">
        <w:rPr>
          <w:i/>
          <w:iCs/>
          <w:color w:val="44546A" w:themeColor="text2"/>
        </w:rPr>
        <w:t xml:space="preserve"> 149</w:t>
      </w:r>
      <w:r w:rsidRPr="00D74AAD">
        <w:rPr>
          <w:i/>
          <w:iCs/>
          <w:color w:val="44546A" w:themeColor="text2"/>
        </w:rPr>
        <w:fldChar w:fldCharType="end"/>
      </w:r>
      <w:r>
        <w:t>.</w:t>
      </w:r>
    </w:p>
    <w:p w14:paraId="0D9A30BA" w14:textId="5926C949" w:rsidR="00980874" w:rsidRPr="0084183F" w:rsidRDefault="00980874" w:rsidP="00980874">
      <w:pPr>
        <w:pStyle w:val="Caption"/>
        <w:keepNext/>
        <w:rPr>
          <w:sz w:val="22"/>
          <w:szCs w:val="22"/>
        </w:rPr>
      </w:pPr>
      <w:bookmarkStart w:id="436" w:name="_Ref1134574"/>
      <w:r w:rsidRPr="1BEECED6">
        <w:rPr>
          <w:sz w:val="22"/>
          <w:szCs w:val="22"/>
        </w:rPr>
        <w:t xml:space="preserve">Figure </w:t>
      </w:r>
      <w:r w:rsidRPr="1E7F1AF5">
        <w:fldChar w:fldCharType="begin"/>
      </w:r>
      <w:r w:rsidRPr="004F0705">
        <w:rPr>
          <w:sz w:val="22"/>
        </w:rPr>
        <w:instrText xml:space="preserve"> SEQ Figure \* ARABIC </w:instrText>
      </w:r>
      <w:r w:rsidRPr="1E7F1AF5">
        <w:rPr>
          <w:sz w:val="22"/>
        </w:rPr>
        <w:fldChar w:fldCharType="separate"/>
      </w:r>
      <w:r w:rsidR="002551DD">
        <w:rPr>
          <w:noProof/>
          <w:sz w:val="22"/>
        </w:rPr>
        <w:t>149</w:t>
      </w:r>
      <w:r w:rsidRPr="1E7F1AF5">
        <w:fldChar w:fldCharType="end"/>
      </w:r>
      <w:bookmarkEnd w:id="436"/>
      <w:r w:rsidRPr="1BEECED6">
        <w:rPr>
          <w:sz w:val="22"/>
          <w:szCs w:val="22"/>
        </w:rPr>
        <w:t>:</w:t>
      </w:r>
      <w:r w:rsidRPr="00D65976">
        <w:rPr>
          <w:sz w:val="22"/>
          <w:szCs w:val="22"/>
        </w:rPr>
        <w:t xml:space="preserve"> </w:t>
      </w:r>
      <w:r w:rsidR="002231E1" w:rsidRPr="1BEECED6">
        <w:rPr>
          <w:sz w:val="22"/>
          <w:szCs w:val="22"/>
        </w:rPr>
        <w:t xml:space="preserve">Typical Practices Affecting </w:t>
      </w:r>
      <w:r w:rsidR="002231E1">
        <w:rPr>
          <w:sz w:val="22"/>
          <w:szCs w:val="22"/>
        </w:rPr>
        <w:t>Inefficient Energy Use</w:t>
      </w:r>
      <w:r w:rsidR="002231E1" w:rsidRPr="1BEECED6">
        <w:rPr>
          <w:sz w:val="22"/>
          <w:szCs w:val="22"/>
        </w:rPr>
        <w:t xml:space="preserve"> -</w:t>
      </w:r>
      <w:r w:rsidR="002231E1" w:rsidRPr="002872B8">
        <w:rPr>
          <w:sz w:val="22"/>
          <w:szCs w:val="22"/>
        </w:rPr>
        <w:t xml:space="preserve"> Farming/Ranching Practices and Field Operations</w:t>
      </w:r>
      <w:r w:rsidR="002231E1">
        <w:rPr>
          <w:rStyle w:val="CommentReference"/>
          <w:i w:val="0"/>
          <w:iCs w:val="0"/>
          <w:color w:val="auto"/>
        </w:rPr>
        <w:commentReference w:id="437"/>
      </w:r>
    </w:p>
    <w:tbl>
      <w:tblPr>
        <w:tblStyle w:val="TableGrid"/>
        <w:tblW w:w="9355" w:type="dxa"/>
        <w:tblLook w:val="04A0" w:firstRow="1" w:lastRow="0" w:firstColumn="1" w:lastColumn="0" w:noHBand="0" w:noVBand="1"/>
      </w:tblPr>
      <w:tblGrid>
        <w:gridCol w:w="4765"/>
        <w:gridCol w:w="4590"/>
      </w:tblGrid>
      <w:tr w:rsidR="00980874" w14:paraId="64BBB749" w14:textId="77777777" w:rsidTr="172093F8">
        <w:tc>
          <w:tcPr>
            <w:tcW w:w="4765" w:type="dxa"/>
            <w:shd w:val="clear" w:color="auto" w:fill="D9E2F3" w:themeFill="accent1" w:themeFillTint="33"/>
          </w:tcPr>
          <w:p w14:paraId="6F4BFAE0" w14:textId="77777777" w:rsidR="00980874" w:rsidRDefault="00980874" w:rsidP="172093F8">
            <w:r w:rsidRPr="000F0ED3">
              <w:t>Conservation Practices</w:t>
            </w:r>
          </w:p>
        </w:tc>
        <w:tc>
          <w:tcPr>
            <w:tcW w:w="4590" w:type="dxa"/>
            <w:shd w:val="clear" w:color="auto" w:fill="D9E2F3" w:themeFill="accent1" w:themeFillTint="33"/>
          </w:tcPr>
          <w:p w14:paraId="50E46321" w14:textId="77777777" w:rsidR="00980874" w:rsidRDefault="00980874" w:rsidP="172093F8">
            <w:r w:rsidRPr="000F0ED3">
              <w:t>Conservation Management Points</w:t>
            </w:r>
          </w:p>
        </w:tc>
      </w:tr>
      <w:tr w:rsidR="00980874" w14:paraId="2E1DB72A" w14:textId="77777777" w:rsidTr="172093F8">
        <w:tc>
          <w:tcPr>
            <w:tcW w:w="4765" w:type="dxa"/>
          </w:tcPr>
          <w:p w14:paraId="10C01AF4" w14:textId="77777777" w:rsidR="00980874" w:rsidRDefault="00980874" w:rsidP="172093F8">
            <w:r>
              <w:t>Combustion System Improvement</w:t>
            </w:r>
          </w:p>
        </w:tc>
        <w:tc>
          <w:tcPr>
            <w:tcW w:w="4590" w:type="dxa"/>
          </w:tcPr>
          <w:p w14:paraId="34D6C3AE" w14:textId="77777777" w:rsidR="00980874" w:rsidRDefault="00980874" w:rsidP="00E106C1">
            <w:r>
              <w:t>30</w:t>
            </w:r>
          </w:p>
        </w:tc>
      </w:tr>
      <w:tr w:rsidR="00980874" w14:paraId="041AC339" w14:textId="77777777" w:rsidTr="172093F8">
        <w:tc>
          <w:tcPr>
            <w:tcW w:w="4765" w:type="dxa"/>
          </w:tcPr>
          <w:p w14:paraId="07B83FE3" w14:textId="77777777" w:rsidR="00980874" w:rsidRDefault="00980874" w:rsidP="172093F8">
            <w:r>
              <w:t>Integrated Pest Management</w:t>
            </w:r>
          </w:p>
        </w:tc>
        <w:tc>
          <w:tcPr>
            <w:tcW w:w="4590" w:type="dxa"/>
          </w:tcPr>
          <w:p w14:paraId="4277AC53" w14:textId="77777777" w:rsidR="00980874" w:rsidRDefault="00980874" w:rsidP="00E106C1">
            <w:r>
              <w:t>10</w:t>
            </w:r>
          </w:p>
        </w:tc>
      </w:tr>
      <w:tr w:rsidR="00980874" w14:paraId="73B3F20E" w14:textId="77777777" w:rsidTr="172093F8">
        <w:tc>
          <w:tcPr>
            <w:tcW w:w="4765" w:type="dxa"/>
          </w:tcPr>
          <w:p w14:paraId="11C017BC" w14:textId="77777777" w:rsidR="00980874" w:rsidRDefault="00980874" w:rsidP="172093F8">
            <w:r>
              <w:t>Irrigation Water Management</w:t>
            </w:r>
          </w:p>
        </w:tc>
        <w:tc>
          <w:tcPr>
            <w:tcW w:w="4590" w:type="dxa"/>
          </w:tcPr>
          <w:p w14:paraId="115B395A" w14:textId="77777777" w:rsidR="00980874" w:rsidRDefault="00980874" w:rsidP="00E106C1">
            <w:r>
              <w:t>10</w:t>
            </w:r>
          </w:p>
        </w:tc>
      </w:tr>
      <w:tr w:rsidR="00980874" w14:paraId="4E4AB813" w14:textId="77777777" w:rsidTr="172093F8">
        <w:tc>
          <w:tcPr>
            <w:tcW w:w="4765" w:type="dxa"/>
          </w:tcPr>
          <w:p w14:paraId="595A0469" w14:textId="77777777" w:rsidR="00980874" w:rsidRDefault="00980874" w:rsidP="172093F8">
            <w:r>
              <w:t>Nutrient Management</w:t>
            </w:r>
          </w:p>
        </w:tc>
        <w:tc>
          <w:tcPr>
            <w:tcW w:w="4590" w:type="dxa"/>
          </w:tcPr>
          <w:p w14:paraId="6D681DC3" w14:textId="77777777" w:rsidR="00980874" w:rsidRDefault="00980874" w:rsidP="00E106C1">
            <w:r>
              <w:t>10</w:t>
            </w:r>
          </w:p>
        </w:tc>
      </w:tr>
      <w:tr w:rsidR="00980874" w14:paraId="5E33C6A0" w14:textId="77777777" w:rsidTr="172093F8">
        <w:tc>
          <w:tcPr>
            <w:tcW w:w="4765" w:type="dxa"/>
          </w:tcPr>
          <w:p w14:paraId="2384A305" w14:textId="77777777" w:rsidR="00980874" w:rsidRDefault="00980874" w:rsidP="172093F8">
            <w:r>
              <w:t>Pumping Plant</w:t>
            </w:r>
          </w:p>
        </w:tc>
        <w:tc>
          <w:tcPr>
            <w:tcW w:w="4590" w:type="dxa"/>
          </w:tcPr>
          <w:p w14:paraId="326EC2CB" w14:textId="77777777" w:rsidR="00980874" w:rsidRDefault="00980874" w:rsidP="00E106C1">
            <w:r>
              <w:t>20</w:t>
            </w:r>
          </w:p>
        </w:tc>
      </w:tr>
      <w:tr w:rsidR="00980874" w14:paraId="41849C97" w14:textId="77777777" w:rsidTr="172093F8">
        <w:tc>
          <w:tcPr>
            <w:tcW w:w="4765" w:type="dxa"/>
          </w:tcPr>
          <w:p w14:paraId="0357E303" w14:textId="77777777" w:rsidR="00980874" w:rsidRDefault="00980874" w:rsidP="172093F8">
            <w:r>
              <w:t>Residue and Tillage Management, No Till</w:t>
            </w:r>
          </w:p>
        </w:tc>
        <w:tc>
          <w:tcPr>
            <w:tcW w:w="4590" w:type="dxa"/>
          </w:tcPr>
          <w:p w14:paraId="5DAC995E" w14:textId="77777777" w:rsidR="00980874" w:rsidRDefault="00980874" w:rsidP="00E106C1">
            <w:r>
              <w:t>20</w:t>
            </w:r>
          </w:p>
        </w:tc>
      </w:tr>
      <w:tr w:rsidR="00980874" w14:paraId="2D172C6A" w14:textId="77777777" w:rsidTr="172093F8">
        <w:tc>
          <w:tcPr>
            <w:tcW w:w="4765" w:type="dxa"/>
          </w:tcPr>
          <w:p w14:paraId="177826D9" w14:textId="77777777" w:rsidR="00980874" w:rsidRDefault="00980874" w:rsidP="172093F8">
            <w:r>
              <w:t>Residue and Tillage Management, Reduced Till</w:t>
            </w:r>
          </w:p>
        </w:tc>
        <w:tc>
          <w:tcPr>
            <w:tcW w:w="4590" w:type="dxa"/>
          </w:tcPr>
          <w:p w14:paraId="77770C13" w14:textId="77777777" w:rsidR="00980874" w:rsidRDefault="00980874" w:rsidP="00E106C1">
            <w:r>
              <w:t>10</w:t>
            </w:r>
          </w:p>
        </w:tc>
      </w:tr>
    </w:tbl>
    <w:p w14:paraId="6D0FAD8E" w14:textId="77777777" w:rsidR="00980874" w:rsidRDefault="00980874" w:rsidP="172093F8">
      <w:r>
        <w:t>*Supporting practices may be necessary to support the above practices, and will be identified as necessary supporting practices, but do not add conservation management points to the total. All other conservation practices are rated at 5, 1, or not applicable.</w:t>
      </w:r>
    </w:p>
    <w:p w14:paraId="01ACF02F" w14:textId="77777777" w:rsidR="1F194391" w:rsidRDefault="1F194391" w:rsidP="1F194391">
      <w:pPr>
        <w:pStyle w:val="Heading1"/>
      </w:pPr>
      <w:bookmarkStart w:id="438" w:name="_Toc535524428"/>
      <w:bookmarkStart w:id="439" w:name="_Toc2079952"/>
      <w:bookmarkEnd w:id="423"/>
      <w:r w:rsidRPr="1F194391">
        <w:rPr>
          <w:b/>
          <w:bCs/>
          <w:u w:val="single"/>
        </w:rPr>
        <w:t>Air Quality</w:t>
      </w:r>
      <w:bookmarkEnd w:id="438"/>
      <w:bookmarkEnd w:id="439"/>
    </w:p>
    <w:p w14:paraId="6286DA64" w14:textId="77777777" w:rsidR="1F194391" w:rsidRPr="00865861" w:rsidRDefault="1F194391" w:rsidP="1F194391">
      <w:pPr>
        <w:pStyle w:val="Heading2"/>
        <w:rPr>
          <w:b/>
        </w:rPr>
      </w:pPr>
      <w:bookmarkStart w:id="440" w:name="_Toc535524429"/>
      <w:bookmarkStart w:id="441" w:name="_Toc2079953"/>
      <w:r w:rsidRPr="00865861">
        <w:rPr>
          <w:b/>
        </w:rPr>
        <w:t>Emissions of Particulate Matter (PM) and PM Precursors (Particulate Matter)</w:t>
      </w:r>
      <w:bookmarkEnd w:id="440"/>
      <w:bookmarkEnd w:id="441"/>
    </w:p>
    <w:p w14:paraId="6A752BAF" w14:textId="02E73E8F" w:rsidR="1F194391" w:rsidRDefault="1F194391">
      <w:r w:rsidRPr="1F194391">
        <w:rPr>
          <w:b/>
          <w:bCs/>
        </w:rPr>
        <w:t>Description:</w:t>
      </w:r>
      <w:r w:rsidRPr="1F194391">
        <w:t xml:space="preserve">  Direct emissions of particulate matter </w:t>
      </w:r>
      <w:r w:rsidR="0069404D">
        <w:t>–</w:t>
      </w:r>
      <w:r w:rsidR="0069404D" w:rsidRPr="1F194391">
        <w:t xml:space="preserve"> </w:t>
      </w:r>
      <w:r w:rsidRPr="1F194391">
        <w:t xml:space="preserve">dust and smoke </w:t>
      </w:r>
      <w:r w:rsidR="0069404D">
        <w:t>–</w:t>
      </w:r>
      <w:r w:rsidR="0069404D" w:rsidRPr="1F194391">
        <w:t xml:space="preserve"> </w:t>
      </w:r>
      <w:r w:rsidRPr="1F194391">
        <w:t xml:space="preserve">as well as the formation of fine particulate matter in the atmosphere from other agricultural emissions </w:t>
      </w:r>
      <w:r w:rsidR="0069404D">
        <w:t>–</w:t>
      </w:r>
      <w:r w:rsidR="0069404D" w:rsidRPr="1F194391">
        <w:t xml:space="preserve"> </w:t>
      </w:r>
      <w:r w:rsidRPr="1F194391">
        <w:t xml:space="preserve">ammonia, NOx, and VOCs </w:t>
      </w:r>
      <w:r w:rsidR="0069404D">
        <w:t>–</w:t>
      </w:r>
      <w:r w:rsidR="0069404D" w:rsidRPr="1F194391">
        <w:t xml:space="preserve"> </w:t>
      </w:r>
      <w:r w:rsidRPr="1F194391">
        <w:t>can cause multiple negative environmental impacts.</w:t>
      </w:r>
    </w:p>
    <w:p w14:paraId="2C19C4FF" w14:textId="7F76469E" w:rsidR="1F194391" w:rsidRDefault="00397B6B">
      <w:r>
        <w:rPr>
          <w:b/>
          <w:color w:val="000000" w:themeColor="text1"/>
        </w:rPr>
        <w:t>Component</w:t>
      </w:r>
      <w:r w:rsidR="1F194391" w:rsidRPr="00A107C1">
        <w:rPr>
          <w:b/>
          <w:color w:val="000000" w:themeColor="text1"/>
        </w:rPr>
        <w:t xml:space="preserve"> 1:  </w:t>
      </w:r>
      <w:r w:rsidR="1F194391" w:rsidRPr="00A107C1">
        <w:rPr>
          <w:color w:val="000000" w:themeColor="text1"/>
        </w:rPr>
        <w:t>Emissi</w:t>
      </w:r>
      <w:r w:rsidR="1F194391" w:rsidRPr="00A107C1">
        <w:t>ons</w:t>
      </w:r>
      <w:r w:rsidR="1F194391" w:rsidRPr="1F194391">
        <w:t xml:space="preserve"> of PM and PM precursors from combustion equipment do not excessively contribute to negative impacts to human, plant, or animal health and do not excessively contribute to regional visibility degradation.</w:t>
      </w:r>
    </w:p>
    <w:p w14:paraId="73A73E1B" w14:textId="77777777" w:rsidR="1F194391" w:rsidRDefault="1F194391">
      <w:r w:rsidRPr="1F194391">
        <w:rPr>
          <w:b/>
          <w:bCs/>
        </w:rPr>
        <w:t>Analysis within CART:</w:t>
      </w:r>
    </w:p>
    <w:p w14:paraId="720678FB" w14:textId="77777777" w:rsidR="1F194391" w:rsidRDefault="1F194391">
      <w:r w:rsidRPr="1F194391">
        <w:t>Each PLU for all land uses will trigger an intersection with the PM2.5 and PM10 nonattainment maps. If the PLU is within a nonattainment area for either PM2.5 or PM10, a threshold value of 50 will be set, and the following existing condition questions will be triggered:</w:t>
      </w:r>
    </w:p>
    <w:p w14:paraId="7D5C3A07" w14:textId="7C57B8F4" w:rsidR="1F194391" w:rsidRDefault="1F194391" w:rsidP="1F194391">
      <w:pPr>
        <w:pStyle w:val="ListParagraph"/>
        <w:numPr>
          <w:ilvl w:val="0"/>
          <w:numId w:val="6"/>
        </w:numPr>
      </w:pPr>
      <w:r w:rsidRPr="1F194391">
        <w:lastRenderedPageBreak/>
        <w:t xml:space="preserve">Is there any combustion equipment (i.e., burns fuel) in operation at the PLU? </w:t>
      </w:r>
      <w:r w:rsidR="0069404D" w:rsidRPr="0029467D">
        <w:rPr>
          <w:b/>
        </w:rPr>
        <w:t>Note</w:t>
      </w:r>
      <w:r w:rsidRPr="1F194391">
        <w:t>: If yes, document all combustion equipment larger than 25 brake horsepower or equivalent.</w:t>
      </w:r>
    </w:p>
    <w:p w14:paraId="562B20B1" w14:textId="77777777" w:rsidR="1F194391" w:rsidRDefault="1F194391" w:rsidP="1F194391">
      <w:pPr>
        <w:pStyle w:val="ListParagraph"/>
        <w:numPr>
          <w:ilvl w:val="1"/>
          <w:numId w:val="6"/>
        </w:numPr>
      </w:pPr>
      <w:r w:rsidRPr="1F194391">
        <w:t>Is all documented combustion equipment properly operated and maintained according to manufacturer’s recommendations?</w:t>
      </w:r>
    </w:p>
    <w:p w14:paraId="4F9213C5" w14:textId="77777777" w:rsidR="1F194391" w:rsidRDefault="1F194391" w:rsidP="1F194391">
      <w:pPr>
        <w:pStyle w:val="ListParagraph"/>
        <w:numPr>
          <w:ilvl w:val="2"/>
          <w:numId w:val="6"/>
        </w:numPr>
      </w:pPr>
      <w:r w:rsidRPr="1F194391">
        <w:t>Has the client developed a site-specific or equipment-specific plan for properly operating and maintaining all documented combustion equipment, and can the client demonstrate or certify that the plan is being followed?</w:t>
      </w:r>
    </w:p>
    <w:p w14:paraId="320D54DE" w14:textId="77777777" w:rsidR="1F194391" w:rsidRDefault="1F194391" w:rsidP="1F194391">
      <w:pPr>
        <w:pStyle w:val="ListParagraph"/>
        <w:numPr>
          <w:ilvl w:val="2"/>
          <w:numId w:val="6"/>
        </w:numPr>
      </w:pPr>
      <w:r w:rsidRPr="1F194391">
        <w:t>Does the client intend to apply additional practices to reduce air emissions from combustion equipment?</w:t>
      </w:r>
    </w:p>
    <w:p w14:paraId="447D9C7E" w14:textId="4C5F7402" w:rsidR="1F194391" w:rsidRDefault="1F194391">
      <w:r w:rsidRPr="1F194391">
        <w:t xml:space="preserve">The existing condition questions will set the existing condition score as seen </w:t>
      </w:r>
      <w:r w:rsidR="00FD65B1">
        <w:t>in</w:t>
      </w:r>
      <w:r w:rsidR="00397B6B">
        <w:t xml:space="preserve"> </w:t>
      </w:r>
      <w:r w:rsidR="00397B6B">
        <w:fldChar w:fldCharType="begin"/>
      </w:r>
      <w:r w:rsidR="00397B6B">
        <w:instrText xml:space="preserve"> REF _Ref1134598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150</w:t>
      </w:r>
      <w:r w:rsidR="00397B6B">
        <w:fldChar w:fldCharType="end"/>
      </w:r>
      <w:r w:rsidRPr="1F194391">
        <w:t>.</w:t>
      </w:r>
    </w:p>
    <w:p w14:paraId="21E9716E" w14:textId="39597155" w:rsidR="1F194391" w:rsidRPr="0084183F" w:rsidRDefault="00D401C4">
      <w:pPr>
        <w:rPr>
          <w:i/>
          <w:color w:val="44546A" w:themeColor="text2"/>
        </w:rPr>
      </w:pPr>
      <w:bookmarkStart w:id="442" w:name="_Ref1134598"/>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150</w:t>
      </w:r>
      <w:r w:rsidRPr="00865861">
        <w:fldChar w:fldCharType="end"/>
      </w:r>
      <w:bookmarkEnd w:id="442"/>
      <w:r w:rsidRPr="216C5EA9">
        <w:rPr>
          <w:i/>
          <w:iCs/>
          <w:color w:val="44546A" w:themeColor="text2"/>
        </w:rPr>
        <w:t>:</w:t>
      </w:r>
      <w:r w:rsidR="1F194391" w:rsidRPr="216C5EA9">
        <w:rPr>
          <w:i/>
          <w:iCs/>
          <w:color w:val="44546A" w:themeColor="text2"/>
        </w:rPr>
        <w:t xml:space="preserve"> Particulate Matter </w:t>
      </w:r>
      <w:r w:rsidR="00397B6B">
        <w:rPr>
          <w:i/>
          <w:iCs/>
          <w:color w:val="44546A" w:themeColor="text2"/>
        </w:rPr>
        <w:t>Component</w:t>
      </w:r>
      <w:r w:rsidR="1F194391" w:rsidRPr="216C5EA9">
        <w:rPr>
          <w:i/>
          <w:iCs/>
          <w:color w:val="44546A" w:themeColor="text2"/>
        </w:rPr>
        <w:t xml:space="preserve"> 1 (Combustion Equipment) Existing Condition</w:t>
      </w:r>
    </w:p>
    <w:tbl>
      <w:tblPr>
        <w:tblStyle w:val="TableGrid"/>
        <w:tblW w:w="0" w:type="auto"/>
        <w:tblLayout w:type="fixed"/>
        <w:tblLook w:val="04A0" w:firstRow="1" w:lastRow="0" w:firstColumn="1" w:lastColumn="0" w:noHBand="0" w:noVBand="1"/>
      </w:tblPr>
      <w:tblGrid>
        <w:gridCol w:w="2246"/>
        <w:gridCol w:w="2434"/>
        <w:gridCol w:w="4680"/>
      </w:tblGrid>
      <w:tr w:rsidR="1F194391" w14:paraId="17004637" w14:textId="77777777" w:rsidTr="1F194391">
        <w:tc>
          <w:tcPr>
            <w:tcW w:w="2246"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3B152C5" w14:textId="77777777" w:rsidR="1F194391" w:rsidRDefault="1F194391">
            <w:r>
              <w:t>Answer</w:t>
            </w:r>
          </w:p>
        </w:tc>
        <w:tc>
          <w:tcPr>
            <w:tcW w:w="2434"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4C0FFD3" w14:textId="77777777" w:rsidR="1F194391" w:rsidRDefault="1F194391">
            <w:r>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B22F43B" w14:textId="77777777" w:rsidR="1F194391" w:rsidRDefault="1F194391">
            <w:r>
              <w:t>Additional Information</w:t>
            </w:r>
          </w:p>
        </w:tc>
      </w:tr>
      <w:tr w:rsidR="1F194391" w14:paraId="3160092E" w14:textId="77777777" w:rsidTr="1F194391">
        <w:tc>
          <w:tcPr>
            <w:tcW w:w="2246" w:type="dxa"/>
            <w:tcBorders>
              <w:top w:val="single" w:sz="8" w:space="0" w:color="auto"/>
              <w:left w:val="single" w:sz="8" w:space="0" w:color="auto"/>
              <w:bottom w:val="single" w:sz="8" w:space="0" w:color="auto"/>
              <w:right w:val="single" w:sz="8" w:space="0" w:color="auto"/>
            </w:tcBorders>
          </w:tcPr>
          <w:p w14:paraId="00926A1A" w14:textId="77777777" w:rsidR="1F194391" w:rsidRDefault="1F194391">
            <w:r>
              <w:t>No combustion equipment</w:t>
            </w:r>
          </w:p>
        </w:tc>
        <w:tc>
          <w:tcPr>
            <w:tcW w:w="2434" w:type="dxa"/>
            <w:tcBorders>
              <w:top w:val="single" w:sz="8" w:space="0" w:color="auto"/>
              <w:left w:val="single" w:sz="8" w:space="0" w:color="auto"/>
              <w:bottom w:val="single" w:sz="8" w:space="0" w:color="auto"/>
              <w:right w:val="single" w:sz="8" w:space="0" w:color="auto"/>
            </w:tcBorders>
          </w:tcPr>
          <w:p w14:paraId="0BFD0AD1" w14:textId="77777777" w:rsidR="1F194391" w:rsidRDefault="1F194391">
            <w:r>
              <w:t>N/A</w:t>
            </w:r>
          </w:p>
        </w:tc>
        <w:tc>
          <w:tcPr>
            <w:tcW w:w="4680" w:type="dxa"/>
            <w:tcBorders>
              <w:top w:val="single" w:sz="8" w:space="0" w:color="auto"/>
              <w:left w:val="single" w:sz="8" w:space="0" w:color="auto"/>
              <w:bottom w:val="single" w:sz="8" w:space="0" w:color="auto"/>
              <w:right w:val="single" w:sz="8" w:space="0" w:color="auto"/>
            </w:tcBorders>
          </w:tcPr>
          <w:p w14:paraId="05949D37" w14:textId="77777777" w:rsidR="1F194391" w:rsidRDefault="1F194391">
            <w:r>
              <w:t>There is no combustion equipment larger than 25 brake horsepower or equivalent in operation at the PLU.</w:t>
            </w:r>
          </w:p>
        </w:tc>
      </w:tr>
      <w:tr w:rsidR="1F194391" w14:paraId="2508BB4B" w14:textId="77777777" w:rsidTr="1F194391">
        <w:tc>
          <w:tcPr>
            <w:tcW w:w="2246" w:type="dxa"/>
            <w:tcBorders>
              <w:top w:val="single" w:sz="8" w:space="0" w:color="auto"/>
              <w:left w:val="single" w:sz="8" w:space="0" w:color="auto"/>
              <w:bottom w:val="single" w:sz="8" w:space="0" w:color="auto"/>
              <w:right w:val="single" w:sz="8" w:space="0" w:color="auto"/>
            </w:tcBorders>
          </w:tcPr>
          <w:p w14:paraId="4C4D02C3" w14:textId="77777777" w:rsidR="1F194391" w:rsidRDefault="1F194391">
            <w:r>
              <w:t>Proper operation and maintenance and no interest in additional practices</w:t>
            </w:r>
          </w:p>
        </w:tc>
        <w:tc>
          <w:tcPr>
            <w:tcW w:w="2434" w:type="dxa"/>
            <w:tcBorders>
              <w:top w:val="single" w:sz="8" w:space="0" w:color="auto"/>
              <w:left w:val="single" w:sz="8" w:space="0" w:color="auto"/>
              <w:bottom w:val="single" w:sz="8" w:space="0" w:color="auto"/>
              <w:right w:val="single" w:sz="8" w:space="0" w:color="auto"/>
            </w:tcBorders>
          </w:tcPr>
          <w:p w14:paraId="416FDB41" w14:textId="77777777" w:rsidR="1F194391" w:rsidRDefault="1F194391">
            <w:r>
              <w:t>51</w:t>
            </w:r>
          </w:p>
        </w:tc>
        <w:tc>
          <w:tcPr>
            <w:tcW w:w="4680" w:type="dxa"/>
            <w:tcBorders>
              <w:top w:val="single" w:sz="8" w:space="0" w:color="auto"/>
              <w:left w:val="single" w:sz="8" w:space="0" w:color="auto"/>
              <w:bottom w:val="single" w:sz="8" w:space="0" w:color="auto"/>
              <w:right w:val="single" w:sz="8" w:space="0" w:color="auto"/>
            </w:tcBorders>
          </w:tcPr>
          <w:p w14:paraId="7B3B17B0" w14:textId="77777777" w:rsidR="1F194391" w:rsidRDefault="1F194391">
            <w:r>
              <w:t>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does not intend to apply additional practices to reduce PM or PM precursor emissions from combustion equipment.</w:t>
            </w:r>
          </w:p>
        </w:tc>
      </w:tr>
      <w:tr w:rsidR="1F194391" w14:paraId="46CE9207" w14:textId="77777777" w:rsidTr="1F194391">
        <w:tc>
          <w:tcPr>
            <w:tcW w:w="2246" w:type="dxa"/>
            <w:tcBorders>
              <w:top w:val="single" w:sz="8" w:space="0" w:color="auto"/>
              <w:left w:val="single" w:sz="8" w:space="0" w:color="auto"/>
              <w:bottom w:val="single" w:sz="8" w:space="0" w:color="auto"/>
              <w:right w:val="single" w:sz="8" w:space="0" w:color="auto"/>
            </w:tcBorders>
          </w:tcPr>
          <w:p w14:paraId="5B05E591" w14:textId="60BE5058" w:rsidR="1F194391" w:rsidRDefault="1F194391">
            <w:r>
              <w:t xml:space="preserve">Proper operation and maintenance, interest in additional practices, and </w:t>
            </w:r>
            <w:r w:rsidR="00466145">
              <w:t xml:space="preserve">minor </w:t>
            </w:r>
            <w:r>
              <w:t>improvement opportunities</w:t>
            </w:r>
          </w:p>
        </w:tc>
        <w:tc>
          <w:tcPr>
            <w:tcW w:w="2434" w:type="dxa"/>
            <w:tcBorders>
              <w:top w:val="single" w:sz="8" w:space="0" w:color="auto"/>
              <w:left w:val="single" w:sz="8" w:space="0" w:color="auto"/>
              <w:bottom w:val="single" w:sz="8" w:space="0" w:color="auto"/>
              <w:right w:val="single" w:sz="8" w:space="0" w:color="auto"/>
            </w:tcBorders>
          </w:tcPr>
          <w:p w14:paraId="0C44C3CC" w14:textId="77777777" w:rsidR="1F194391" w:rsidRDefault="1F194391">
            <w:r>
              <w:t>40</w:t>
            </w:r>
          </w:p>
        </w:tc>
        <w:tc>
          <w:tcPr>
            <w:tcW w:w="4680" w:type="dxa"/>
            <w:tcBorders>
              <w:top w:val="single" w:sz="8" w:space="0" w:color="auto"/>
              <w:left w:val="single" w:sz="8" w:space="0" w:color="auto"/>
              <w:bottom w:val="single" w:sz="8" w:space="0" w:color="auto"/>
              <w:right w:val="single" w:sz="8" w:space="0" w:color="auto"/>
            </w:tcBorders>
          </w:tcPr>
          <w:p w14:paraId="45180D99" w14:textId="001D1C5C" w:rsidR="1F194391" w:rsidRDefault="1F194391">
            <w:r>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PM or PM precursor emissions from combustion equipment, and there are </w:t>
            </w:r>
            <w:r w:rsidR="008A6159">
              <w:t xml:space="preserve">minor </w:t>
            </w:r>
            <w:r>
              <w:t>improvement opportunities for combustion equipment at the PLU.</w:t>
            </w:r>
          </w:p>
        </w:tc>
      </w:tr>
      <w:tr w:rsidR="1F194391" w14:paraId="7DBC4E95" w14:textId="77777777" w:rsidTr="1F194391">
        <w:tc>
          <w:tcPr>
            <w:tcW w:w="2246" w:type="dxa"/>
            <w:tcBorders>
              <w:top w:val="single" w:sz="8" w:space="0" w:color="auto"/>
              <w:left w:val="single" w:sz="8" w:space="0" w:color="auto"/>
              <w:bottom w:val="single" w:sz="8" w:space="0" w:color="auto"/>
              <w:right w:val="single" w:sz="8" w:space="0" w:color="auto"/>
            </w:tcBorders>
          </w:tcPr>
          <w:p w14:paraId="7DC50283" w14:textId="77D5A779" w:rsidR="1F194391" w:rsidRDefault="1F194391">
            <w:r>
              <w:t xml:space="preserve">Proper operation and maintenance, interest in additional practices, and </w:t>
            </w:r>
            <w:r w:rsidR="008A6159">
              <w:t xml:space="preserve">moderate </w:t>
            </w:r>
            <w:r>
              <w:t>improvement opportunities</w:t>
            </w:r>
          </w:p>
        </w:tc>
        <w:tc>
          <w:tcPr>
            <w:tcW w:w="2434" w:type="dxa"/>
            <w:tcBorders>
              <w:top w:val="single" w:sz="8" w:space="0" w:color="auto"/>
              <w:left w:val="single" w:sz="8" w:space="0" w:color="auto"/>
              <w:bottom w:val="single" w:sz="8" w:space="0" w:color="auto"/>
              <w:right w:val="single" w:sz="8" w:space="0" w:color="auto"/>
            </w:tcBorders>
          </w:tcPr>
          <w:p w14:paraId="09FE51FB" w14:textId="77777777" w:rsidR="1F194391" w:rsidRDefault="1F194391">
            <w:r>
              <w:t>25</w:t>
            </w:r>
          </w:p>
        </w:tc>
        <w:tc>
          <w:tcPr>
            <w:tcW w:w="4680" w:type="dxa"/>
            <w:tcBorders>
              <w:top w:val="single" w:sz="8" w:space="0" w:color="auto"/>
              <w:left w:val="single" w:sz="8" w:space="0" w:color="auto"/>
              <w:bottom w:val="single" w:sz="8" w:space="0" w:color="auto"/>
              <w:right w:val="single" w:sz="8" w:space="0" w:color="auto"/>
            </w:tcBorders>
          </w:tcPr>
          <w:p w14:paraId="7C9BBD5B" w14:textId="5A86B3AF" w:rsidR="1F194391" w:rsidRDefault="1F194391">
            <w:r>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w:t>
            </w:r>
            <w:r>
              <w:lastRenderedPageBreak/>
              <w:t xml:space="preserve">intends to apply additional practices to reduce PM or PM precursor emissions from combustion equipment, and there are </w:t>
            </w:r>
            <w:r w:rsidR="008A6159">
              <w:t xml:space="preserve">moderate </w:t>
            </w:r>
            <w:r>
              <w:t>improvement opportunities for combustion equipment at the PLU.</w:t>
            </w:r>
          </w:p>
        </w:tc>
      </w:tr>
      <w:tr w:rsidR="1F194391" w14:paraId="3DF6A522" w14:textId="77777777" w:rsidTr="1F194391">
        <w:tc>
          <w:tcPr>
            <w:tcW w:w="2246" w:type="dxa"/>
            <w:tcBorders>
              <w:top w:val="single" w:sz="8" w:space="0" w:color="auto"/>
              <w:left w:val="single" w:sz="8" w:space="0" w:color="auto"/>
              <w:bottom w:val="single" w:sz="8" w:space="0" w:color="auto"/>
              <w:right w:val="single" w:sz="8" w:space="0" w:color="auto"/>
            </w:tcBorders>
          </w:tcPr>
          <w:p w14:paraId="3C1F9427" w14:textId="7CA829FF" w:rsidR="1F194391" w:rsidRDefault="1F194391">
            <w:r>
              <w:lastRenderedPageBreak/>
              <w:t xml:space="preserve">Proper operation and maintenance, interest in additional practices, and </w:t>
            </w:r>
            <w:r w:rsidR="008A6159">
              <w:t xml:space="preserve">major </w:t>
            </w:r>
            <w:r>
              <w:t>improvement opportunities</w:t>
            </w:r>
          </w:p>
        </w:tc>
        <w:tc>
          <w:tcPr>
            <w:tcW w:w="2434" w:type="dxa"/>
            <w:tcBorders>
              <w:top w:val="single" w:sz="8" w:space="0" w:color="auto"/>
              <w:left w:val="single" w:sz="8" w:space="0" w:color="auto"/>
              <w:bottom w:val="single" w:sz="8" w:space="0" w:color="auto"/>
              <w:right w:val="single" w:sz="8" w:space="0" w:color="auto"/>
            </w:tcBorders>
          </w:tcPr>
          <w:p w14:paraId="228376E9" w14:textId="77777777" w:rsidR="1F194391" w:rsidRDefault="1F194391">
            <w:r>
              <w:t>10</w:t>
            </w:r>
          </w:p>
        </w:tc>
        <w:tc>
          <w:tcPr>
            <w:tcW w:w="4680" w:type="dxa"/>
            <w:tcBorders>
              <w:top w:val="single" w:sz="8" w:space="0" w:color="auto"/>
              <w:left w:val="single" w:sz="8" w:space="0" w:color="auto"/>
              <w:bottom w:val="single" w:sz="8" w:space="0" w:color="auto"/>
              <w:right w:val="single" w:sz="8" w:space="0" w:color="auto"/>
            </w:tcBorders>
          </w:tcPr>
          <w:p w14:paraId="28757AD9" w14:textId="5A600B47" w:rsidR="1F194391" w:rsidRDefault="1F194391">
            <w:r>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PM or PM precursor emissions from combustion equipment, and there are </w:t>
            </w:r>
            <w:r w:rsidR="008A6159">
              <w:t xml:space="preserve">major </w:t>
            </w:r>
            <w:r>
              <w:t>improvement opportunities for combustion equipment at the PLU.</w:t>
            </w:r>
          </w:p>
        </w:tc>
      </w:tr>
      <w:tr w:rsidR="1F194391" w14:paraId="068E3073" w14:textId="77777777" w:rsidTr="1F194391">
        <w:tc>
          <w:tcPr>
            <w:tcW w:w="2246" w:type="dxa"/>
            <w:tcBorders>
              <w:top w:val="single" w:sz="8" w:space="0" w:color="auto"/>
              <w:left w:val="single" w:sz="8" w:space="0" w:color="auto"/>
              <w:bottom w:val="single" w:sz="8" w:space="0" w:color="auto"/>
              <w:right w:val="single" w:sz="8" w:space="0" w:color="auto"/>
            </w:tcBorders>
          </w:tcPr>
          <w:p w14:paraId="3A29DC13" w14:textId="77777777" w:rsidR="1F194391" w:rsidRDefault="1F194391">
            <w:r>
              <w:t>No proper operation and maintenance</w:t>
            </w:r>
          </w:p>
        </w:tc>
        <w:tc>
          <w:tcPr>
            <w:tcW w:w="2434" w:type="dxa"/>
            <w:tcBorders>
              <w:top w:val="single" w:sz="8" w:space="0" w:color="auto"/>
              <w:left w:val="single" w:sz="8" w:space="0" w:color="auto"/>
              <w:bottom w:val="single" w:sz="8" w:space="0" w:color="auto"/>
              <w:right w:val="single" w:sz="8" w:space="0" w:color="auto"/>
            </w:tcBorders>
          </w:tcPr>
          <w:p w14:paraId="72EC8CC1" w14:textId="77777777" w:rsidR="1F194391" w:rsidRDefault="1F194391">
            <w:r>
              <w:t>1</w:t>
            </w:r>
          </w:p>
        </w:tc>
        <w:tc>
          <w:tcPr>
            <w:tcW w:w="4680" w:type="dxa"/>
            <w:tcBorders>
              <w:top w:val="single" w:sz="8" w:space="0" w:color="auto"/>
              <w:left w:val="single" w:sz="8" w:space="0" w:color="auto"/>
              <w:bottom w:val="single" w:sz="8" w:space="0" w:color="auto"/>
              <w:right w:val="single" w:sz="8" w:space="0" w:color="auto"/>
            </w:tcBorders>
          </w:tcPr>
          <w:p w14:paraId="77E0CFBB" w14:textId="77777777" w:rsidR="1F194391" w:rsidRDefault="1F194391">
            <w:r>
              <w:t>The client cannot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w:t>
            </w:r>
          </w:p>
        </w:tc>
      </w:tr>
    </w:tbl>
    <w:p w14:paraId="17E55477" w14:textId="77777777" w:rsidR="1F194391" w:rsidRDefault="1F194391">
      <w:r w:rsidRPr="1F194391">
        <w:t xml:space="preserve"> </w:t>
      </w:r>
    </w:p>
    <w:p w14:paraId="53E624E8" w14:textId="708DE737" w:rsidR="1F194391" w:rsidRDefault="1F194391">
      <w:r w:rsidRPr="1F194391">
        <w:t xml:space="preserve">There is currently no </w:t>
      </w:r>
      <w:r w:rsidR="007B3016">
        <w:t>conservation</w:t>
      </w:r>
      <w:r w:rsidRPr="1F194391">
        <w:t xml:space="preserve"> </w:t>
      </w:r>
      <w:r w:rsidR="008A6159">
        <w:t>p</w:t>
      </w:r>
      <w:r w:rsidR="008A6159" w:rsidRPr="1F194391">
        <w:t xml:space="preserve">ractice </w:t>
      </w:r>
      <w:r w:rsidRPr="1F194391">
        <w:t xml:space="preserve">or </w:t>
      </w:r>
      <w:r w:rsidR="008A6159">
        <w:t>a</w:t>
      </w:r>
      <w:r w:rsidR="008A6159" w:rsidRPr="1F194391">
        <w:t xml:space="preserve">ctivity </w:t>
      </w:r>
      <w:r w:rsidRPr="1F194391">
        <w:t xml:space="preserve">to implement proper operation or maintenance of combustion equipment by following manufacturer’s recommendations or by implementing a site‑specific or equipment-specific plan for proper operation and maintenance. However, technical assistance can be provided to the client to implement one of these options. If 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intends to apply additional practices to reduce PM or PM precursor emissions from combustion equipment, </w:t>
      </w:r>
      <w:r w:rsidR="007B3016">
        <w:t>conservation</w:t>
      </w:r>
      <w:r w:rsidRPr="1F194391">
        <w:t xml:space="preserve"> </w:t>
      </w:r>
      <w:r w:rsidR="007B3016">
        <w:t>practices and activities</w:t>
      </w:r>
      <w:r w:rsidRPr="1F194391">
        <w:t xml:space="preserve"> related to reducing PM or PM precursor emissions from combustion equipment are added to the existing condition to determine the state of the planned management system. Example practice and activity points are </w:t>
      </w:r>
      <w:r w:rsidR="00FD65B1">
        <w:t xml:space="preserve">identified in </w:t>
      </w:r>
      <w:r w:rsidR="00397B6B">
        <w:fldChar w:fldCharType="begin"/>
      </w:r>
      <w:r w:rsidR="00397B6B">
        <w:instrText xml:space="preserve"> REF _Ref1134620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151</w:t>
      </w:r>
      <w:r w:rsidR="00397B6B">
        <w:fldChar w:fldCharType="end"/>
      </w:r>
      <w:r w:rsidRPr="1F194391">
        <w:t>.</w:t>
      </w:r>
    </w:p>
    <w:p w14:paraId="3F22C3A7" w14:textId="04AC0B69" w:rsidR="1F194391" w:rsidRPr="0084183F" w:rsidRDefault="00D401C4">
      <w:pPr>
        <w:rPr>
          <w:i/>
          <w:color w:val="44546A" w:themeColor="text2"/>
        </w:rPr>
      </w:pPr>
      <w:bookmarkStart w:id="443" w:name="_Ref1134620"/>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151</w:t>
      </w:r>
      <w:r w:rsidRPr="00865861">
        <w:fldChar w:fldCharType="end"/>
      </w:r>
      <w:bookmarkEnd w:id="443"/>
      <w:r w:rsidRPr="216C5EA9">
        <w:rPr>
          <w:i/>
          <w:iCs/>
          <w:color w:val="44546A" w:themeColor="text2"/>
        </w:rPr>
        <w:t>:</w:t>
      </w:r>
      <w:r w:rsidR="1F194391" w:rsidRPr="216C5EA9">
        <w:rPr>
          <w:i/>
          <w:iCs/>
          <w:color w:val="44546A" w:themeColor="text2"/>
        </w:rPr>
        <w:t xml:space="preserve"> Practices and Activities for Reducing PM or PM Precursor Emissions from Combustion Equipment</w:t>
      </w:r>
    </w:p>
    <w:tbl>
      <w:tblPr>
        <w:tblStyle w:val="TableGrid"/>
        <w:tblW w:w="0" w:type="auto"/>
        <w:tblLayout w:type="fixed"/>
        <w:tblLook w:val="04A0" w:firstRow="1" w:lastRow="0" w:firstColumn="1" w:lastColumn="0" w:noHBand="0" w:noVBand="1"/>
      </w:tblPr>
      <w:tblGrid>
        <w:gridCol w:w="7550"/>
        <w:gridCol w:w="1710"/>
      </w:tblGrid>
      <w:tr w:rsidR="1F194391" w14:paraId="74513DA6" w14:textId="77777777" w:rsidTr="0029467D">
        <w:tc>
          <w:tcPr>
            <w:tcW w:w="75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3B8C2AC" w14:textId="77777777" w:rsidR="1F194391" w:rsidRDefault="1F194391">
            <w:r>
              <w:t>Conservation Practices and Activities</w:t>
            </w:r>
          </w:p>
        </w:tc>
        <w:tc>
          <w:tcPr>
            <w:tcW w:w="17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21114A1" w14:textId="77777777" w:rsidR="1F194391" w:rsidRDefault="00543E20">
            <w:r>
              <w:t xml:space="preserve">Conservation Management </w:t>
            </w:r>
            <w:r w:rsidR="1F194391">
              <w:t>Points</w:t>
            </w:r>
          </w:p>
        </w:tc>
      </w:tr>
      <w:tr w:rsidR="1F194391" w14:paraId="4605215D" w14:textId="77777777" w:rsidTr="0029467D">
        <w:tc>
          <w:tcPr>
            <w:tcW w:w="7550" w:type="dxa"/>
            <w:tcBorders>
              <w:top w:val="single" w:sz="8" w:space="0" w:color="auto"/>
              <w:left w:val="single" w:sz="8" w:space="0" w:color="auto"/>
              <w:bottom w:val="single" w:sz="8" w:space="0" w:color="auto"/>
              <w:right w:val="single" w:sz="8" w:space="0" w:color="auto"/>
            </w:tcBorders>
          </w:tcPr>
          <w:p w14:paraId="6BB70F59" w14:textId="77777777" w:rsidR="1F194391" w:rsidRDefault="1F194391">
            <w:r>
              <w:t>Combustion Equipment PM or PM Precursor Mitigation Major Improvements</w:t>
            </w:r>
          </w:p>
        </w:tc>
        <w:tc>
          <w:tcPr>
            <w:tcW w:w="1710" w:type="dxa"/>
            <w:tcBorders>
              <w:top w:val="single" w:sz="8" w:space="0" w:color="auto"/>
              <w:left w:val="single" w:sz="8" w:space="0" w:color="auto"/>
              <w:bottom w:val="single" w:sz="8" w:space="0" w:color="auto"/>
              <w:right w:val="single" w:sz="8" w:space="0" w:color="auto"/>
            </w:tcBorders>
          </w:tcPr>
          <w:p w14:paraId="68D4C7E2" w14:textId="77777777" w:rsidR="1F194391" w:rsidRDefault="1F194391">
            <w:r>
              <w:t>50</w:t>
            </w:r>
          </w:p>
        </w:tc>
      </w:tr>
      <w:tr w:rsidR="1F194391" w14:paraId="123CC4A2" w14:textId="77777777" w:rsidTr="0029467D">
        <w:tc>
          <w:tcPr>
            <w:tcW w:w="7550" w:type="dxa"/>
            <w:tcBorders>
              <w:top w:val="single" w:sz="8" w:space="0" w:color="auto"/>
              <w:left w:val="single" w:sz="8" w:space="0" w:color="auto"/>
              <w:bottom w:val="single" w:sz="8" w:space="0" w:color="auto"/>
              <w:right w:val="single" w:sz="8" w:space="0" w:color="auto"/>
            </w:tcBorders>
          </w:tcPr>
          <w:p w14:paraId="4DDDB4B7" w14:textId="77777777" w:rsidR="1F194391" w:rsidRDefault="1F194391">
            <w:r>
              <w:t>Combustion Equipment PM or PM Precursor Mitigation Moderate Improvements</w:t>
            </w:r>
          </w:p>
        </w:tc>
        <w:tc>
          <w:tcPr>
            <w:tcW w:w="1710" w:type="dxa"/>
            <w:tcBorders>
              <w:top w:val="single" w:sz="8" w:space="0" w:color="auto"/>
              <w:left w:val="single" w:sz="8" w:space="0" w:color="auto"/>
              <w:bottom w:val="single" w:sz="8" w:space="0" w:color="auto"/>
              <w:right w:val="single" w:sz="8" w:space="0" w:color="auto"/>
            </w:tcBorders>
          </w:tcPr>
          <w:p w14:paraId="4D6AB8B5" w14:textId="77777777" w:rsidR="1F194391" w:rsidRDefault="1F194391">
            <w:r>
              <w:t>25</w:t>
            </w:r>
          </w:p>
        </w:tc>
      </w:tr>
      <w:tr w:rsidR="1F194391" w14:paraId="5AD1E07D" w14:textId="77777777" w:rsidTr="0029467D">
        <w:tc>
          <w:tcPr>
            <w:tcW w:w="7550" w:type="dxa"/>
            <w:tcBorders>
              <w:top w:val="single" w:sz="8" w:space="0" w:color="auto"/>
              <w:left w:val="single" w:sz="8" w:space="0" w:color="auto"/>
              <w:bottom w:val="single" w:sz="8" w:space="0" w:color="auto"/>
              <w:right w:val="single" w:sz="8" w:space="0" w:color="auto"/>
            </w:tcBorders>
          </w:tcPr>
          <w:p w14:paraId="40503C44" w14:textId="77777777" w:rsidR="1F194391" w:rsidRDefault="1F194391">
            <w:r>
              <w:t>Combustion Equipment PM or PM Precursor Mitigation Minor Improvements</w:t>
            </w:r>
          </w:p>
        </w:tc>
        <w:tc>
          <w:tcPr>
            <w:tcW w:w="1710" w:type="dxa"/>
            <w:tcBorders>
              <w:top w:val="single" w:sz="8" w:space="0" w:color="auto"/>
              <w:left w:val="single" w:sz="8" w:space="0" w:color="auto"/>
              <w:bottom w:val="single" w:sz="8" w:space="0" w:color="auto"/>
              <w:right w:val="single" w:sz="8" w:space="0" w:color="auto"/>
            </w:tcBorders>
          </w:tcPr>
          <w:p w14:paraId="6124C622" w14:textId="77777777" w:rsidR="1F194391" w:rsidRDefault="1F194391">
            <w:r>
              <w:t>10</w:t>
            </w:r>
          </w:p>
        </w:tc>
      </w:tr>
    </w:tbl>
    <w:p w14:paraId="409E08F5" w14:textId="77777777" w:rsidR="1F194391" w:rsidRDefault="1F194391">
      <w:r w:rsidRPr="1F194391">
        <w:lastRenderedPageBreak/>
        <w:t>*Practices to reduce PM or PM precursor emissions from combustion equipment include Combustion System Improvement (372) and Pumping Plant (533). Additional practices may be necessary to support these practices.</w:t>
      </w:r>
      <w:r w:rsidRPr="1F194391">
        <w:rPr>
          <w:sz w:val="16"/>
          <w:szCs w:val="16"/>
        </w:rPr>
        <w:t xml:space="preserve"> </w:t>
      </w:r>
    </w:p>
    <w:p w14:paraId="09CA67EA" w14:textId="7E246D8A" w:rsidR="1F194391" w:rsidRDefault="00397B6B">
      <w:r>
        <w:rPr>
          <w:b/>
          <w:color w:val="000000" w:themeColor="text1"/>
        </w:rPr>
        <w:t>Component</w:t>
      </w:r>
      <w:r w:rsidR="1F194391" w:rsidRPr="00A107C1">
        <w:rPr>
          <w:b/>
          <w:color w:val="000000" w:themeColor="text1"/>
        </w:rPr>
        <w:t xml:space="preserve"> 2: </w:t>
      </w:r>
      <w:r w:rsidR="1F194391" w:rsidRPr="1F194391">
        <w:rPr>
          <w:color w:val="FF0000"/>
        </w:rPr>
        <w:t xml:space="preserve"> </w:t>
      </w:r>
      <w:r w:rsidR="1F194391" w:rsidRPr="1F194391">
        <w:t>Emissions of PM and PM precursors from fire do not excessively contribute to negative impacts to human, plant, or animal health and do not result in safety or nuisance visibility restrictions.</w:t>
      </w:r>
    </w:p>
    <w:p w14:paraId="3501255F" w14:textId="77777777" w:rsidR="1F194391" w:rsidRDefault="1F194391">
      <w:r w:rsidRPr="1F194391">
        <w:rPr>
          <w:b/>
          <w:bCs/>
        </w:rPr>
        <w:t>Analysis within CART:</w:t>
      </w:r>
    </w:p>
    <w:p w14:paraId="08036B2E" w14:textId="77777777" w:rsidR="1F194391" w:rsidRDefault="1F194391">
      <w:r w:rsidRPr="1F194391">
        <w:t>Each PLU for all land uses will trigger an intersection with the PM2.5 and PM10 nonattainment maps. If the PLU is within a nonattainment area for either PM2.5 or PM10, separate threshold values of 50 will be set for prescribed fire and for open burning, and the following existing condition questions will be triggered:</w:t>
      </w:r>
    </w:p>
    <w:p w14:paraId="063389FF" w14:textId="0EEC110F" w:rsidR="1F194391" w:rsidRDefault="1F194391" w:rsidP="1F194391">
      <w:pPr>
        <w:pStyle w:val="ListParagraph"/>
        <w:numPr>
          <w:ilvl w:val="0"/>
          <w:numId w:val="6"/>
        </w:numPr>
      </w:pPr>
      <w:r w:rsidRPr="1F194391">
        <w:t xml:space="preserve">Is prescribed fire applied at the PLU? </w:t>
      </w:r>
      <w:r w:rsidR="008A6159" w:rsidRPr="008A6159">
        <w:rPr>
          <w:b/>
        </w:rPr>
        <w:t>Note</w:t>
      </w:r>
      <w:r w:rsidRPr="1F194391">
        <w:t>: If yes, document average annual prescribed fire events and acres subject to prescribed fire.</w:t>
      </w:r>
    </w:p>
    <w:p w14:paraId="0241BDA7" w14:textId="26114275" w:rsidR="1F194391" w:rsidRDefault="1F194391" w:rsidP="1F194391">
      <w:pPr>
        <w:pStyle w:val="ListParagraph"/>
        <w:numPr>
          <w:ilvl w:val="1"/>
          <w:numId w:val="6"/>
        </w:numPr>
      </w:pPr>
      <w:r w:rsidRPr="1F194391">
        <w:t xml:space="preserve">Is a prescribed burn plan that includes </w:t>
      </w:r>
      <w:r w:rsidR="00877403">
        <w:t>b</w:t>
      </w:r>
      <w:r w:rsidR="00877403" w:rsidRPr="1F194391">
        <w:t xml:space="preserve">asic </w:t>
      </w:r>
      <w:r w:rsidR="00877403">
        <w:t>s</w:t>
      </w:r>
      <w:r w:rsidR="00877403" w:rsidRPr="1F194391">
        <w:t xml:space="preserve">moke </w:t>
      </w:r>
      <w:r w:rsidR="00877403">
        <w:t>m</w:t>
      </w:r>
      <w:r w:rsidR="00877403" w:rsidRPr="1F194391">
        <w:t xml:space="preserve">anagement </w:t>
      </w:r>
      <w:r w:rsidR="00877403">
        <w:t>p</w:t>
      </w:r>
      <w:r w:rsidR="00877403" w:rsidRPr="1F194391">
        <w:t xml:space="preserve">ractices </w:t>
      </w:r>
      <w:r w:rsidRPr="1F194391">
        <w:t>developed, implemented, and followed for each prescribed fire event?</w:t>
      </w:r>
    </w:p>
    <w:p w14:paraId="2F15641E" w14:textId="77777777" w:rsidR="1F194391" w:rsidRDefault="1F194391" w:rsidP="1F194391">
      <w:pPr>
        <w:pStyle w:val="ListParagraph"/>
        <w:numPr>
          <w:ilvl w:val="2"/>
          <w:numId w:val="6"/>
        </w:numPr>
      </w:pPr>
      <w:r w:rsidRPr="1F194391">
        <w:t>Does the client intend to apply additional practices to reduce use of prescribed fire?</w:t>
      </w:r>
    </w:p>
    <w:p w14:paraId="62AEB26F" w14:textId="7F2F4902" w:rsidR="1F194391" w:rsidRDefault="1F194391" w:rsidP="1F194391">
      <w:pPr>
        <w:pStyle w:val="ListParagraph"/>
        <w:numPr>
          <w:ilvl w:val="0"/>
          <w:numId w:val="6"/>
        </w:numPr>
      </w:pPr>
      <w:r w:rsidRPr="1F194391">
        <w:t xml:space="preserve">Is open burning of biomass residue conducted at the PLU? </w:t>
      </w:r>
      <w:r w:rsidR="008A6159" w:rsidRPr="008A6159">
        <w:rPr>
          <w:b/>
        </w:rPr>
        <w:t>Note</w:t>
      </w:r>
      <w:r w:rsidRPr="1F194391">
        <w:t>: If yes, document average annual open burning events.</w:t>
      </w:r>
    </w:p>
    <w:p w14:paraId="63002D81" w14:textId="4D0D0D57" w:rsidR="1F194391" w:rsidRDefault="1F194391" w:rsidP="1F194391">
      <w:pPr>
        <w:pStyle w:val="ListParagraph"/>
        <w:numPr>
          <w:ilvl w:val="1"/>
          <w:numId w:val="6"/>
        </w:numPr>
      </w:pPr>
      <w:r w:rsidRPr="1F194391">
        <w:t xml:space="preserve">Are </w:t>
      </w:r>
      <w:r w:rsidR="00877403">
        <w:t>b</w:t>
      </w:r>
      <w:r w:rsidR="00877403" w:rsidRPr="1F194391">
        <w:t xml:space="preserve">asic </w:t>
      </w:r>
      <w:r w:rsidR="00877403">
        <w:t>s</w:t>
      </w:r>
      <w:r w:rsidR="00877403" w:rsidRPr="1F194391">
        <w:t xml:space="preserve">moke </w:t>
      </w:r>
      <w:r w:rsidR="00877403">
        <w:t>m</w:t>
      </w:r>
      <w:r w:rsidR="00877403" w:rsidRPr="1F194391">
        <w:t xml:space="preserve">anagement </w:t>
      </w:r>
      <w:r w:rsidR="00877403">
        <w:t>p</w:t>
      </w:r>
      <w:r w:rsidR="00877403" w:rsidRPr="1F194391">
        <w:t xml:space="preserve">ractices </w:t>
      </w:r>
      <w:r w:rsidRPr="1F194391">
        <w:t>implemented for each open burning event?</w:t>
      </w:r>
    </w:p>
    <w:p w14:paraId="18DE9E42" w14:textId="77777777" w:rsidR="1F194391" w:rsidRDefault="1F194391" w:rsidP="1F194391">
      <w:pPr>
        <w:pStyle w:val="ListParagraph"/>
        <w:numPr>
          <w:ilvl w:val="2"/>
          <w:numId w:val="6"/>
        </w:numPr>
      </w:pPr>
      <w:r w:rsidRPr="1F194391">
        <w:t>Does the client intend to apply additional practices to reduce open burning of biomass residue?</w:t>
      </w:r>
    </w:p>
    <w:p w14:paraId="2F6A0F23" w14:textId="2148E4FE" w:rsidR="1F194391" w:rsidRDefault="1F194391">
      <w:r w:rsidRPr="1F194391">
        <w:t>The existing condition questions will set the existing condition scores for prescribed fire and open burning as se</w:t>
      </w:r>
      <w:r w:rsidR="00FD65B1">
        <w:t xml:space="preserve">en in </w:t>
      </w:r>
      <w:r w:rsidR="00397B6B">
        <w:fldChar w:fldCharType="begin"/>
      </w:r>
      <w:r w:rsidR="00397B6B">
        <w:instrText xml:space="preserve"> REF _Ref1134645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152</w:t>
      </w:r>
      <w:r w:rsidR="00397B6B">
        <w:fldChar w:fldCharType="end"/>
      </w:r>
      <w:r w:rsidRPr="1F194391">
        <w:t xml:space="preserve"> and </w:t>
      </w:r>
      <w:r w:rsidR="00397B6B">
        <w:fldChar w:fldCharType="begin"/>
      </w:r>
      <w:r w:rsidR="00397B6B">
        <w:instrText xml:space="preserve"> REF _Ref1134656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154</w:t>
      </w:r>
      <w:r w:rsidR="00397B6B">
        <w:fldChar w:fldCharType="end"/>
      </w:r>
      <w:r w:rsidR="00397B6B">
        <w:t xml:space="preserve">, </w:t>
      </w:r>
      <w:r w:rsidRPr="1F194391">
        <w:t>respectively.</w:t>
      </w:r>
    </w:p>
    <w:p w14:paraId="12D37E4B" w14:textId="77777777" w:rsidR="1F194391" w:rsidRDefault="1F194391" w:rsidP="1F194391">
      <w:pPr>
        <w:ind w:left="720"/>
      </w:pPr>
      <w:r w:rsidRPr="1F194391">
        <w:rPr>
          <w:b/>
          <w:bCs/>
          <w:i/>
          <w:iCs/>
        </w:rPr>
        <w:t>Prescribed Fire:</w:t>
      </w:r>
    </w:p>
    <w:p w14:paraId="56A0CF26" w14:textId="1881CDB5" w:rsidR="1F194391" w:rsidRPr="0084183F" w:rsidRDefault="00D401C4">
      <w:pPr>
        <w:rPr>
          <w:i/>
          <w:color w:val="44546A" w:themeColor="text2"/>
        </w:rPr>
      </w:pPr>
      <w:bookmarkStart w:id="444" w:name="_Ref1134645"/>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152</w:t>
      </w:r>
      <w:r w:rsidRPr="00865861">
        <w:fldChar w:fldCharType="end"/>
      </w:r>
      <w:bookmarkEnd w:id="444"/>
      <w:r w:rsidRPr="216C5EA9">
        <w:rPr>
          <w:i/>
          <w:iCs/>
          <w:color w:val="44546A" w:themeColor="text2"/>
        </w:rPr>
        <w:t xml:space="preserve">: </w:t>
      </w:r>
      <w:r w:rsidR="1F194391" w:rsidRPr="216C5EA9">
        <w:rPr>
          <w:i/>
          <w:iCs/>
          <w:color w:val="44546A" w:themeColor="text2"/>
        </w:rPr>
        <w:t xml:space="preserve">Particulate Matter </w:t>
      </w:r>
      <w:r w:rsidR="00397B6B">
        <w:rPr>
          <w:i/>
          <w:iCs/>
          <w:color w:val="44546A" w:themeColor="text2"/>
        </w:rPr>
        <w:t>Component</w:t>
      </w:r>
      <w:r w:rsidR="1F194391" w:rsidRPr="216C5EA9">
        <w:rPr>
          <w:i/>
          <w:iCs/>
          <w:color w:val="44546A" w:themeColor="text2"/>
        </w:rPr>
        <w:t xml:space="preserve"> 2 Prescribed Fire</w:t>
      </w:r>
      <w:r w:rsidR="00A107C1" w:rsidRPr="216C5EA9">
        <w:rPr>
          <w:i/>
          <w:iCs/>
          <w:color w:val="44546A" w:themeColor="text2"/>
        </w:rPr>
        <w:t xml:space="preserve"> </w:t>
      </w:r>
      <w:r w:rsidR="1F194391" w:rsidRPr="216C5EA9">
        <w:rPr>
          <w:i/>
          <w:iCs/>
          <w:color w:val="44546A" w:themeColor="text2"/>
        </w:rPr>
        <w:t>Existing Condition</w:t>
      </w:r>
    </w:p>
    <w:tbl>
      <w:tblPr>
        <w:tblStyle w:val="TableGrid"/>
        <w:tblW w:w="0" w:type="auto"/>
        <w:tblLayout w:type="fixed"/>
        <w:tblLook w:val="04A0" w:firstRow="1" w:lastRow="0" w:firstColumn="1" w:lastColumn="0" w:noHBand="0" w:noVBand="1"/>
      </w:tblPr>
      <w:tblGrid>
        <w:gridCol w:w="2240"/>
        <w:gridCol w:w="2430"/>
        <w:gridCol w:w="4585"/>
      </w:tblGrid>
      <w:tr w:rsidR="1F194391" w14:paraId="7F830CE5" w14:textId="77777777" w:rsidTr="0029467D">
        <w:tc>
          <w:tcPr>
            <w:tcW w:w="22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237BEB7" w14:textId="77777777" w:rsidR="1F194391" w:rsidRDefault="1F194391">
            <w:r>
              <w:t>Answer</w:t>
            </w:r>
          </w:p>
        </w:tc>
        <w:tc>
          <w:tcPr>
            <w:tcW w:w="24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F9C717B" w14:textId="1BEDCC0F" w:rsidR="1F194391" w:rsidRDefault="1F194391">
            <w:r>
              <w:t xml:space="preserve">Existing Condition </w:t>
            </w:r>
            <w:r w:rsidR="00543E20">
              <w:t>Score</w:t>
            </w:r>
          </w:p>
        </w:tc>
        <w:tc>
          <w:tcPr>
            <w:tcW w:w="458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FBA7765" w14:textId="77777777" w:rsidR="1F194391" w:rsidRDefault="1F194391">
            <w:r>
              <w:t>Additional Information</w:t>
            </w:r>
          </w:p>
        </w:tc>
      </w:tr>
      <w:tr w:rsidR="1F194391" w14:paraId="2D9415AA" w14:textId="77777777" w:rsidTr="0029467D">
        <w:tc>
          <w:tcPr>
            <w:tcW w:w="2240" w:type="dxa"/>
            <w:tcBorders>
              <w:top w:val="single" w:sz="8" w:space="0" w:color="auto"/>
              <w:left w:val="single" w:sz="8" w:space="0" w:color="auto"/>
              <w:bottom w:val="single" w:sz="8" w:space="0" w:color="auto"/>
              <w:right w:val="single" w:sz="8" w:space="0" w:color="auto"/>
            </w:tcBorders>
          </w:tcPr>
          <w:p w14:paraId="619297AA" w14:textId="77777777" w:rsidR="1F194391" w:rsidRDefault="1F194391">
            <w:r>
              <w:t>No prescribed fire</w:t>
            </w:r>
          </w:p>
        </w:tc>
        <w:tc>
          <w:tcPr>
            <w:tcW w:w="2430" w:type="dxa"/>
            <w:tcBorders>
              <w:top w:val="single" w:sz="8" w:space="0" w:color="auto"/>
              <w:left w:val="single" w:sz="8" w:space="0" w:color="auto"/>
              <w:bottom w:val="single" w:sz="8" w:space="0" w:color="auto"/>
              <w:right w:val="single" w:sz="8" w:space="0" w:color="auto"/>
            </w:tcBorders>
          </w:tcPr>
          <w:p w14:paraId="4FD132F1" w14:textId="77777777" w:rsidR="1F194391" w:rsidRDefault="1F194391">
            <w:r>
              <w:t>N/A</w:t>
            </w:r>
          </w:p>
        </w:tc>
        <w:tc>
          <w:tcPr>
            <w:tcW w:w="4585" w:type="dxa"/>
            <w:tcBorders>
              <w:top w:val="single" w:sz="8" w:space="0" w:color="auto"/>
              <w:left w:val="single" w:sz="8" w:space="0" w:color="auto"/>
              <w:bottom w:val="single" w:sz="8" w:space="0" w:color="auto"/>
              <w:right w:val="single" w:sz="8" w:space="0" w:color="auto"/>
            </w:tcBorders>
          </w:tcPr>
          <w:p w14:paraId="279C2DC1" w14:textId="77777777" w:rsidR="1F194391" w:rsidRDefault="1F194391">
            <w:r>
              <w:t>Prescribed fire is not applied at the PLU.</w:t>
            </w:r>
          </w:p>
        </w:tc>
      </w:tr>
      <w:tr w:rsidR="1F194391" w14:paraId="714D6E25" w14:textId="77777777" w:rsidTr="0029467D">
        <w:tc>
          <w:tcPr>
            <w:tcW w:w="2240" w:type="dxa"/>
            <w:tcBorders>
              <w:top w:val="single" w:sz="8" w:space="0" w:color="auto"/>
              <w:left w:val="single" w:sz="8" w:space="0" w:color="auto"/>
              <w:bottom w:val="single" w:sz="8" w:space="0" w:color="auto"/>
              <w:right w:val="single" w:sz="8" w:space="0" w:color="auto"/>
            </w:tcBorders>
          </w:tcPr>
          <w:p w14:paraId="250FD85A" w14:textId="155698FE" w:rsidR="1F194391" w:rsidRDefault="1F194391">
            <w:r>
              <w:t xml:space="preserve">Basic </w:t>
            </w:r>
            <w:r w:rsidR="00877403">
              <w:t xml:space="preserve">smoke management practices </w:t>
            </w:r>
            <w:r>
              <w:t>for all prescribed fire events and no interest in additional practices</w:t>
            </w:r>
          </w:p>
        </w:tc>
        <w:tc>
          <w:tcPr>
            <w:tcW w:w="2430" w:type="dxa"/>
            <w:tcBorders>
              <w:top w:val="single" w:sz="8" w:space="0" w:color="auto"/>
              <w:left w:val="single" w:sz="8" w:space="0" w:color="auto"/>
              <w:bottom w:val="single" w:sz="8" w:space="0" w:color="auto"/>
              <w:right w:val="single" w:sz="8" w:space="0" w:color="auto"/>
            </w:tcBorders>
          </w:tcPr>
          <w:p w14:paraId="6BEBB402" w14:textId="77777777" w:rsidR="1F194391" w:rsidRDefault="1F194391">
            <w:r>
              <w:t>51</w:t>
            </w:r>
          </w:p>
        </w:tc>
        <w:tc>
          <w:tcPr>
            <w:tcW w:w="4585" w:type="dxa"/>
            <w:tcBorders>
              <w:top w:val="single" w:sz="8" w:space="0" w:color="auto"/>
              <w:left w:val="single" w:sz="8" w:space="0" w:color="auto"/>
              <w:bottom w:val="single" w:sz="8" w:space="0" w:color="auto"/>
              <w:right w:val="single" w:sz="8" w:space="0" w:color="auto"/>
            </w:tcBorders>
          </w:tcPr>
          <w:p w14:paraId="4C659D39" w14:textId="3637FF59" w:rsidR="1F194391" w:rsidRDefault="1F194391">
            <w:r>
              <w:t xml:space="preserve">The client can certify that prescribed fire is applied according to a prescribed burn plan that includes </w:t>
            </w:r>
            <w:r w:rsidR="006E1801">
              <w:t>basic smoke management practices</w:t>
            </w:r>
            <w:r>
              <w:t xml:space="preserve"> for all prescribed fire events at the PLU, and the client does not intend to apply additional practices to reduce use of prescribed fire.</w:t>
            </w:r>
          </w:p>
        </w:tc>
      </w:tr>
      <w:tr w:rsidR="1F194391" w14:paraId="70B1A0BA" w14:textId="77777777" w:rsidTr="0029467D">
        <w:tc>
          <w:tcPr>
            <w:tcW w:w="2240" w:type="dxa"/>
            <w:tcBorders>
              <w:top w:val="single" w:sz="8" w:space="0" w:color="auto"/>
              <w:left w:val="single" w:sz="8" w:space="0" w:color="auto"/>
              <w:bottom w:val="single" w:sz="8" w:space="0" w:color="auto"/>
              <w:right w:val="single" w:sz="8" w:space="0" w:color="auto"/>
            </w:tcBorders>
          </w:tcPr>
          <w:p w14:paraId="4287647F" w14:textId="1D4BC037" w:rsidR="1F194391" w:rsidRDefault="1F194391">
            <w:r>
              <w:t xml:space="preserve">Basic </w:t>
            </w:r>
            <w:r w:rsidR="006E1801">
              <w:t>smoke management practices</w:t>
            </w:r>
            <w:r>
              <w:t xml:space="preserve"> for all prescribed fire events and interest in additional practices</w:t>
            </w:r>
          </w:p>
        </w:tc>
        <w:tc>
          <w:tcPr>
            <w:tcW w:w="2430" w:type="dxa"/>
            <w:tcBorders>
              <w:top w:val="single" w:sz="8" w:space="0" w:color="auto"/>
              <w:left w:val="single" w:sz="8" w:space="0" w:color="auto"/>
              <w:bottom w:val="single" w:sz="8" w:space="0" w:color="auto"/>
              <w:right w:val="single" w:sz="8" w:space="0" w:color="auto"/>
            </w:tcBorders>
          </w:tcPr>
          <w:p w14:paraId="5F273B12" w14:textId="77777777" w:rsidR="1F194391" w:rsidRDefault="1F194391">
            <w:r>
              <w:t>49</w:t>
            </w:r>
          </w:p>
        </w:tc>
        <w:tc>
          <w:tcPr>
            <w:tcW w:w="4585" w:type="dxa"/>
            <w:tcBorders>
              <w:top w:val="single" w:sz="8" w:space="0" w:color="auto"/>
              <w:left w:val="single" w:sz="8" w:space="0" w:color="auto"/>
              <w:bottom w:val="single" w:sz="8" w:space="0" w:color="auto"/>
              <w:right w:val="single" w:sz="8" w:space="0" w:color="auto"/>
            </w:tcBorders>
          </w:tcPr>
          <w:p w14:paraId="7F1200B2" w14:textId="7E19D15F" w:rsidR="1F194391" w:rsidRDefault="1F194391">
            <w:r>
              <w:t xml:space="preserve">The client can certify that prescribed fire is applied according to a prescribed burn plan that includes </w:t>
            </w:r>
            <w:r w:rsidR="006E1801">
              <w:t>basic smoke management practices</w:t>
            </w:r>
            <w:r>
              <w:t xml:space="preserve"> for all prescribed fire events at the PLU, and the client intends to apply additional practices to reduce use of prescribed fire.</w:t>
            </w:r>
          </w:p>
        </w:tc>
      </w:tr>
      <w:tr w:rsidR="1F194391" w14:paraId="387A3242" w14:textId="77777777" w:rsidTr="0029467D">
        <w:tc>
          <w:tcPr>
            <w:tcW w:w="2240" w:type="dxa"/>
            <w:tcBorders>
              <w:top w:val="single" w:sz="8" w:space="0" w:color="auto"/>
              <w:left w:val="single" w:sz="8" w:space="0" w:color="auto"/>
              <w:bottom w:val="single" w:sz="8" w:space="0" w:color="auto"/>
              <w:right w:val="single" w:sz="8" w:space="0" w:color="auto"/>
            </w:tcBorders>
          </w:tcPr>
          <w:p w14:paraId="696FE758" w14:textId="007B782A" w:rsidR="1F194391" w:rsidRDefault="1F194391">
            <w:r>
              <w:lastRenderedPageBreak/>
              <w:t xml:space="preserve">Basic </w:t>
            </w:r>
            <w:r w:rsidR="006E1801">
              <w:t>smoke management practices</w:t>
            </w:r>
            <w:r>
              <w:t xml:space="preserve"> for </w:t>
            </w:r>
            <w:r w:rsidR="0055615F">
              <w:t>≥</w:t>
            </w:r>
            <w:r>
              <w:t>75% of prescribed fire acres</w:t>
            </w:r>
          </w:p>
        </w:tc>
        <w:tc>
          <w:tcPr>
            <w:tcW w:w="2430" w:type="dxa"/>
            <w:tcBorders>
              <w:top w:val="single" w:sz="8" w:space="0" w:color="auto"/>
              <w:left w:val="single" w:sz="8" w:space="0" w:color="auto"/>
              <w:bottom w:val="single" w:sz="8" w:space="0" w:color="auto"/>
              <w:right w:val="single" w:sz="8" w:space="0" w:color="auto"/>
            </w:tcBorders>
          </w:tcPr>
          <w:p w14:paraId="050B0AD7" w14:textId="77777777" w:rsidR="1F194391" w:rsidRDefault="1F194391">
            <w:r>
              <w:t>40</w:t>
            </w:r>
          </w:p>
        </w:tc>
        <w:tc>
          <w:tcPr>
            <w:tcW w:w="4585" w:type="dxa"/>
            <w:tcBorders>
              <w:top w:val="single" w:sz="8" w:space="0" w:color="auto"/>
              <w:left w:val="single" w:sz="8" w:space="0" w:color="auto"/>
              <w:bottom w:val="single" w:sz="8" w:space="0" w:color="auto"/>
              <w:right w:val="single" w:sz="8" w:space="0" w:color="auto"/>
            </w:tcBorders>
          </w:tcPr>
          <w:p w14:paraId="13AB94DA" w14:textId="527AA569" w:rsidR="1F194391" w:rsidRDefault="1F194391">
            <w:r>
              <w:t xml:space="preserve">A prescribed burn plan that includes </w:t>
            </w:r>
            <w:r w:rsidR="006E1801">
              <w:t>basic smoke management practices</w:t>
            </w:r>
            <w:r>
              <w:t xml:space="preserve"> is developed, implemented, and followed for </w:t>
            </w:r>
            <w:r w:rsidR="0055615F">
              <w:t>≥</w:t>
            </w:r>
            <w:r>
              <w:t>75% of average annual prescribed fire acres</w:t>
            </w:r>
          </w:p>
        </w:tc>
      </w:tr>
      <w:tr w:rsidR="1F194391" w14:paraId="0E2CCDE0" w14:textId="77777777" w:rsidTr="0029467D">
        <w:tc>
          <w:tcPr>
            <w:tcW w:w="2240" w:type="dxa"/>
            <w:tcBorders>
              <w:top w:val="single" w:sz="8" w:space="0" w:color="auto"/>
              <w:left w:val="single" w:sz="8" w:space="0" w:color="auto"/>
              <w:bottom w:val="single" w:sz="8" w:space="0" w:color="auto"/>
              <w:right w:val="single" w:sz="8" w:space="0" w:color="auto"/>
            </w:tcBorders>
          </w:tcPr>
          <w:p w14:paraId="42E6D742" w14:textId="54505F0F" w:rsidR="1F194391" w:rsidRDefault="1F194391">
            <w:r>
              <w:t xml:space="preserve">Basic </w:t>
            </w:r>
            <w:r w:rsidR="006E1801">
              <w:t>smoke management practices</w:t>
            </w:r>
            <w:r>
              <w:t xml:space="preserve"> for </w:t>
            </w:r>
            <w:r w:rsidR="0055615F">
              <w:t>≥</w:t>
            </w:r>
            <w:r>
              <w:t xml:space="preserve">50% but </w:t>
            </w:r>
            <w:r w:rsidR="0055615F">
              <w:t>&lt;</w:t>
            </w:r>
            <w:r>
              <w:t>75% of prescribed fire acres</w:t>
            </w:r>
          </w:p>
        </w:tc>
        <w:tc>
          <w:tcPr>
            <w:tcW w:w="2430" w:type="dxa"/>
            <w:tcBorders>
              <w:top w:val="single" w:sz="8" w:space="0" w:color="auto"/>
              <w:left w:val="single" w:sz="8" w:space="0" w:color="auto"/>
              <w:bottom w:val="single" w:sz="8" w:space="0" w:color="auto"/>
              <w:right w:val="single" w:sz="8" w:space="0" w:color="auto"/>
            </w:tcBorders>
          </w:tcPr>
          <w:p w14:paraId="2CDCCB2E" w14:textId="77777777" w:rsidR="1F194391" w:rsidRDefault="1F194391">
            <w:r>
              <w:t>25</w:t>
            </w:r>
          </w:p>
        </w:tc>
        <w:tc>
          <w:tcPr>
            <w:tcW w:w="4585" w:type="dxa"/>
            <w:tcBorders>
              <w:top w:val="single" w:sz="8" w:space="0" w:color="auto"/>
              <w:left w:val="single" w:sz="8" w:space="0" w:color="auto"/>
              <w:bottom w:val="single" w:sz="8" w:space="0" w:color="auto"/>
              <w:right w:val="single" w:sz="8" w:space="0" w:color="auto"/>
            </w:tcBorders>
          </w:tcPr>
          <w:p w14:paraId="2D6B7323" w14:textId="1FA22401" w:rsidR="1F194391" w:rsidRDefault="1F194391">
            <w:r>
              <w:t xml:space="preserve">A prescribed burn plan that includes </w:t>
            </w:r>
            <w:r w:rsidR="006E1801">
              <w:t>basic smoke management practices</w:t>
            </w:r>
            <w:r>
              <w:t xml:space="preserve"> is developed, implemented, and followed for </w:t>
            </w:r>
            <w:r w:rsidR="0055615F">
              <w:t>≥</w:t>
            </w:r>
            <w:r>
              <w:t xml:space="preserve">50% but </w:t>
            </w:r>
            <w:r w:rsidR="0055615F">
              <w:t>&lt;</w:t>
            </w:r>
            <w:r>
              <w:t>75% of average annual prescribed fire acres</w:t>
            </w:r>
          </w:p>
        </w:tc>
      </w:tr>
      <w:tr w:rsidR="1F194391" w14:paraId="2D62688C" w14:textId="77777777" w:rsidTr="0029467D">
        <w:tc>
          <w:tcPr>
            <w:tcW w:w="2240" w:type="dxa"/>
            <w:tcBorders>
              <w:top w:val="single" w:sz="8" w:space="0" w:color="auto"/>
              <w:left w:val="single" w:sz="8" w:space="0" w:color="auto"/>
              <w:bottom w:val="single" w:sz="8" w:space="0" w:color="auto"/>
              <w:right w:val="single" w:sz="8" w:space="0" w:color="auto"/>
            </w:tcBorders>
          </w:tcPr>
          <w:p w14:paraId="67E2BAC7" w14:textId="2DCD60FC" w:rsidR="1F194391" w:rsidRDefault="1F194391">
            <w:r>
              <w:t xml:space="preserve">Basic </w:t>
            </w:r>
            <w:r w:rsidR="006E1801">
              <w:t>smoke management practices</w:t>
            </w:r>
            <w:r>
              <w:t xml:space="preserve"> for </w:t>
            </w:r>
            <w:r w:rsidR="0055615F">
              <w:t>≥</w:t>
            </w:r>
            <w:r>
              <w:t xml:space="preserve">25% but </w:t>
            </w:r>
            <w:r w:rsidR="0055615F">
              <w:t>&lt;</w:t>
            </w:r>
            <w:r>
              <w:t>50% of prescribed fire acres</w:t>
            </w:r>
          </w:p>
        </w:tc>
        <w:tc>
          <w:tcPr>
            <w:tcW w:w="2430" w:type="dxa"/>
            <w:tcBorders>
              <w:top w:val="single" w:sz="8" w:space="0" w:color="auto"/>
              <w:left w:val="single" w:sz="8" w:space="0" w:color="auto"/>
              <w:bottom w:val="single" w:sz="8" w:space="0" w:color="auto"/>
              <w:right w:val="single" w:sz="8" w:space="0" w:color="auto"/>
            </w:tcBorders>
          </w:tcPr>
          <w:p w14:paraId="00244B2C" w14:textId="77777777" w:rsidR="1F194391" w:rsidRDefault="1F194391">
            <w:r>
              <w:t>10</w:t>
            </w:r>
          </w:p>
        </w:tc>
        <w:tc>
          <w:tcPr>
            <w:tcW w:w="4585" w:type="dxa"/>
            <w:tcBorders>
              <w:top w:val="single" w:sz="8" w:space="0" w:color="auto"/>
              <w:left w:val="single" w:sz="8" w:space="0" w:color="auto"/>
              <w:bottom w:val="single" w:sz="8" w:space="0" w:color="auto"/>
              <w:right w:val="single" w:sz="8" w:space="0" w:color="auto"/>
            </w:tcBorders>
          </w:tcPr>
          <w:p w14:paraId="0B649986" w14:textId="7CDC81AA" w:rsidR="1F194391" w:rsidRDefault="1F194391">
            <w:r>
              <w:t xml:space="preserve">A prescribed burn plan that includes </w:t>
            </w:r>
            <w:r w:rsidR="006E1801">
              <w:t>basic smoke management practices</w:t>
            </w:r>
            <w:r>
              <w:t xml:space="preserve"> is developed, implemented, and followed for </w:t>
            </w:r>
            <w:r w:rsidR="0055615F">
              <w:t>≥</w:t>
            </w:r>
            <w:r>
              <w:t xml:space="preserve">25% but </w:t>
            </w:r>
            <w:r w:rsidR="0055615F">
              <w:t>&lt;</w:t>
            </w:r>
            <w:r>
              <w:t>50% of average annual prescribed fire acres</w:t>
            </w:r>
          </w:p>
        </w:tc>
      </w:tr>
      <w:tr w:rsidR="1F194391" w14:paraId="6038BE9F" w14:textId="77777777" w:rsidTr="0029467D">
        <w:tc>
          <w:tcPr>
            <w:tcW w:w="2240" w:type="dxa"/>
            <w:tcBorders>
              <w:top w:val="single" w:sz="8" w:space="0" w:color="auto"/>
              <w:left w:val="single" w:sz="8" w:space="0" w:color="auto"/>
              <w:bottom w:val="single" w:sz="8" w:space="0" w:color="auto"/>
              <w:right w:val="single" w:sz="8" w:space="0" w:color="auto"/>
            </w:tcBorders>
          </w:tcPr>
          <w:p w14:paraId="335193EC" w14:textId="408E77FA" w:rsidR="1F194391" w:rsidRDefault="1F194391">
            <w:r>
              <w:t xml:space="preserve">Basic </w:t>
            </w:r>
            <w:r w:rsidR="006E1801">
              <w:t>smoke management practices</w:t>
            </w:r>
            <w:r>
              <w:t xml:space="preserve"> for </w:t>
            </w:r>
            <w:r w:rsidR="0055615F">
              <w:t>&lt;</w:t>
            </w:r>
            <w:r>
              <w:t>25% of prescribed fire acres</w:t>
            </w:r>
          </w:p>
        </w:tc>
        <w:tc>
          <w:tcPr>
            <w:tcW w:w="2430" w:type="dxa"/>
            <w:tcBorders>
              <w:top w:val="single" w:sz="8" w:space="0" w:color="auto"/>
              <w:left w:val="single" w:sz="8" w:space="0" w:color="auto"/>
              <w:bottom w:val="single" w:sz="8" w:space="0" w:color="auto"/>
              <w:right w:val="single" w:sz="8" w:space="0" w:color="auto"/>
            </w:tcBorders>
          </w:tcPr>
          <w:p w14:paraId="5BA4A3DB" w14:textId="77777777" w:rsidR="1F194391" w:rsidRDefault="1F194391">
            <w:r>
              <w:t>1</w:t>
            </w:r>
            <w:r w:rsidRPr="1F194391">
              <w:rPr>
                <w:sz w:val="16"/>
                <w:szCs w:val="16"/>
              </w:rPr>
              <w:t xml:space="preserve"> </w:t>
            </w:r>
          </w:p>
        </w:tc>
        <w:tc>
          <w:tcPr>
            <w:tcW w:w="4585" w:type="dxa"/>
            <w:tcBorders>
              <w:top w:val="single" w:sz="8" w:space="0" w:color="auto"/>
              <w:left w:val="single" w:sz="8" w:space="0" w:color="auto"/>
              <w:bottom w:val="single" w:sz="8" w:space="0" w:color="auto"/>
              <w:right w:val="single" w:sz="8" w:space="0" w:color="auto"/>
            </w:tcBorders>
          </w:tcPr>
          <w:p w14:paraId="562EE5F5" w14:textId="1C203744" w:rsidR="1F194391" w:rsidRDefault="1F194391">
            <w:r>
              <w:t xml:space="preserve">A prescribed burn plan that includes </w:t>
            </w:r>
            <w:r w:rsidR="006E1801">
              <w:t>basic smoke management practices</w:t>
            </w:r>
            <w:r>
              <w:t xml:space="preserve"> is developed, implemented, and followed for </w:t>
            </w:r>
            <w:r w:rsidR="0055615F">
              <w:t>&lt;</w:t>
            </w:r>
            <w:r>
              <w:t>25% of average annual prescribed fire acres</w:t>
            </w:r>
          </w:p>
        </w:tc>
      </w:tr>
    </w:tbl>
    <w:p w14:paraId="7BF5B2B3" w14:textId="77777777" w:rsidR="1F194391" w:rsidRDefault="1F194391">
      <w:r w:rsidRPr="1F194391">
        <w:t xml:space="preserve"> </w:t>
      </w:r>
    </w:p>
    <w:p w14:paraId="1BD56E2C" w14:textId="63A40FB1" w:rsidR="1F194391" w:rsidRDefault="1F194391">
      <w:r w:rsidRPr="1F194391">
        <w:t xml:space="preserve">If less than 100% of all prescribed fire events at the PLU are conducted according to a prescribed burn plan that includes </w:t>
      </w:r>
      <w:r w:rsidR="006E1801">
        <w:t>basic smoke management practices</w:t>
      </w:r>
      <w:r w:rsidRPr="1F194391">
        <w:t xml:space="preserve">, apply Prescribed Burning (338) to develop, implement, and follow a prescribed burn plan that includes </w:t>
      </w:r>
      <w:r w:rsidR="006E1801">
        <w:t>basic smoke management practices</w:t>
      </w:r>
      <w:r w:rsidRPr="1F194391">
        <w:t xml:space="preserve"> for all prescribed fire events. Additional practices may be necessary to support Prescribed Burning (338). If the client can certify that prescribed fire is applied according to a prescribed burn plan that includes </w:t>
      </w:r>
      <w:r w:rsidR="006E1801">
        <w:t>basic smoke management practices</w:t>
      </w:r>
      <w:r w:rsidRPr="1F194391">
        <w:t xml:space="preserve"> for all prescribed fire events at the PLU, and the client intends to apply additional practices to reduce use of prescribed fire, </w:t>
      </w:r>
      <w:r w:rsidR="007B3016">
        <w:t>conservation</w:t>
      </w:r>
      <w:r w:rsidRPr="1F194391">
        <w:t xml:space="preserve"> </w:t>
      </w:r>
      <w:r w:rsidR="007B3016">
        <w:t>practices and activities</w:t>
      </w:r>
      <w:r w:rsidRPr="1F194391">
        <w:t xml:space="preserve"> for reducing the average annual acres subject to prescribed fire can be applied to achieve the practice and activity points identified in </w:t>
      </w:r>
      <w:r w:rsidR="00397B6B">
        <w:fldChar w:fldCharType="begin"/>
      </w:r>
      <w:r w:rsidR="00397B6B">
        <w:instrText xml:space="preserve"> REF _Ref1134683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153</w:t>
      </w:r>
      <w:r w:rsidR="00397B6B">
        <w:fldChar w:fldCharType="end"/>
      </w:r>
      <w:r w:rsidRPr="1F194391">
        <w:t>.</w:t>
      </w:r>
    </w:p>
    <w:p w14:paraId="65F04C3F" w14:textId="4A9F60D4" w:rsidR="1F194391" w:rsidRPr="0084183F" w:rsidRDefault="00D401C4">
      <w:pPr>
        <w:rPr>
          <w:i/>
          <w:color w:val="44546A" w:themeColor="text2"/>
        </w:rPr>
      </w:pPr>
      <w:bookmarkStart w:id="445" w:name="_Ref1134683"/>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153</w:t>
      </w:r>
      <w:r w:rsidRPr="00865861">
        <w:fldChar w:fldCharType="end"/>
      </w:r>
      <w:bookmarkEnd w:id="445"/>
      <w:r w:rsidRPr="335F1D45">
        <w:rPr>
          <w:i/>
          <w:iCs/>
          <w:color w:val="44546A" w:themeColor="text2"/>
        </w:rPr>
        <w:t xml:space="preserve">: </w:t>
      </w:r>
      <w:r w:rsidR="1F194391" w:rsidRPr="335F1D45">
        <w:rPr>
          <w:i/>
          <w:iCs/>
          <w:color w:val="44546A" w:themeColor="text2"/>
        </w:rPr>
        <w:t>Practices and Activities for Reducing Prescribed Fire</w:t>
      </w:r>
    </w:p>
    <w:tbl>
      <w:tblPr>
        <w:tblStyle w:val="TableGrid"/>
        <w:tblW w:w="9440" w:type="dxa"/>
        <w:tblLayout w:type="fixed"/>
        <w:tblLook w:val="04A0" w:firstRow="1" w:lastRow="0" w:firstColumn="1" w:lastColumn="0" w:noHBand="0" w:noVBand="1"/>
      </w:tblPr>
      <w:tblGrid>
        <w:gridCol w:w="6920"/>
        <w:gridCol w:w="2520"/>
      </w:tblGrid>
      <w:tr w:rsidR="1F194391" w14:paraId="5E31D01A" w14:textId="77777777" w:rsidTr="0029467D">
        <w:tc>
          <w:tcPr>
            <w:tcW w:w="69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EAA0AEA" w14:textId="77777777" w:rsidR="1F194391" w:rsidRDefault="1F194391">
            <w:r>
              <w:t>Conservation Practices and Activities</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C71A0C6" w14:textId="77777777" w:rsidR="1F194391" w:rsidRDefault="00543E20">
            <w:r>
              <w:t xml:space="preserve">Conservation Management </w:t>
            </w:r>
            <w:r w:rsidR="1F194391">
              <w:t>Points</w:t>
            </w:r>
          </w:p>
        </w:tc>
      </w:tr>
      <w:tr w:rsidR="1F194391" w14:paraId="1B736303" w14:textId="77777777" w:rsidTr="0029467D">
        <w:tc>
          <w:tcPr>
            <w:tcW w:w="6920" w:type="dxa"/>
            <w:tcBorders>
              <w:top w:val="single" w:sz="8" w:space="0" w:color="auto"/>
              <w:left w:val="single" w:sz="8" w:space="0" w:color="auto"/>
              <w:bottom w:val="single" w:sz="8" w:space="0" w:color="auto"/>
              <w:right w:val="single" w:sz="8" w:space="0" w:color="auto"/>
            </w:tcBorders>
          </w:tcPr>
          <w:p w14:paraId="38095F2C" w14:textId="27FAF143" w:rsidR="1F194391" w:rsidRDefault="1F194391">
            <w:r>
              <w:t xml:space="preserve">Reduce average annual acres subject to prescribed fire by </w:t>
            </w:r>
            <w:r w:rsidR="0055615F">
              <w:t>≥</w:t>
            </w:r>
            <w:r>
              <w:t>75%</w:t>
            </w:r>
          </w:p>
        </w:tc>
        <w:tc>
          <w:tcPr>
            <w:tcW w:w="2520" w:type="dxa"/>
            <w:tcBorders>
              <w:top w:val="single" w:sz="8" w:space="0" w:color="auto"/>
              <w:left w:val="single" w:sz="8" w:space="0" w:color="auto"/>
              <w:bottom w:val="single" w:sz="8" w:space="0" w:color="auto"/>
              <w:right w:val="single" w:sz="8" w:space="0" w:color="auto"/>
            </w:tcBorders>
          </w:tcPr>
          <w:p w14:paraId="5A94D9C6" w14:textId="77777777" w:rsidR="1F194391" w:rsidRDefault="1F194391">
            <w:r>
              <w:t>50</w:t>
            </w:r>
          </w:p>
        </w:tc>
      </w:tr>
      <w:tr w:rsidR="1F194391" w14:paraId="75815FC0" w14:textId="77777777" w:rsidTr="0029467D">
        <w:tc>
          <w:tcPr>
            <w:tcW w:w="6920" w:type="dxa"/>
            <w:tcBorders>
              <w:top w:val="single" w:sz="8" w:space="0" w:color="auto"/>
              <w:left w:val="single" w:sz="8" w:space="0" w:color="auto"/>
              <w:bottom w:val="single" w:sz="8" w:space="0" w:color="auto"/>
              <w:right w:val="single" w:sz="8" w:space="0" w:color="auto"/>
            </w:tcBorders>
          </w:tcPr>
          <w:p w14:paraId="34AA3B03" w14:textId="6E205D6C" w:rsidR="1F194391" w:rsidRDefault="1F194391">
            <w:r>
              <w:t xml:space="preserve">Reduce average annual acres subject to prescribed fire by </w:t>
            </w:r>
            <w:r w:rsidR="0055615F">
              <w:t>≥</w:t>
            </w:r>
            <w:r>
              <w:t xml:space="preserve">50% but </w:t>
            </w:r>
            <w:r w:rsidR="0055615F">
              <w:t>≤</w:t>
            </w:r>
            <w:r>
              <w:t>75%</w:t>
            </w:r>
          </w:p>
        </w:tc>
        <w:tc>
          <w:tcPr>
            <w:tcW w:w="2520" w:type="dxa"/>
            <w:tcBorders>
              <w:top w:val="single" w:sz="8" w:space="0" w:color="auto"/>
              <w:left w:val="single" w:sz="8" w:space="0" w:color="auto"/>
              <w:bottom w:val="single" w:sz="8" w:space="0" w:color="auto"/>
              <w:right w:val="single" w:sz="8" w:space="0" w:color="auto"/>
            </w:tcBorders>
          </w:tcPr>
          <w:p w14:paraId="01A6C287" w14:textId="77777777" w:rsidR="1F194391" w:rsidRDefault="1F194391">
            <w:r>
              <w:t>35</w:t>
            </w:r>
          </w:p>
        </w:tc>
      </w:tr>
      <w:tr w:rsidR="1F194391" w14:paraId="1CD81282" w14:textId="77777777" w:rsidTr="0029467D">
        <w:tc>
          <w:tcPr>
            <w:tcW w:w="6920" w:type="dxa"/>
            <w:tcBorders>
              <w:top w:val="single" w:sz="8" w:space="0" w:color="auto"/>
              <w:left w:val="single" w:sz="8" w:space="0" w:color="auto"/>
              <w:bottom w:val="single" w:sz="8" w:space="0" w:color="auto"/>
              <w:right w:val="single" w:sz="8" w:space="0" w:color="auto"/>
            </w:tcBorders>
          </w:tcPr>
          <w:p w14:paraId="7F43371E" w14:textId="2BE782E3" w:rsidR="1F194391" w:rsidRDefault="1F194391">
            <w:r>
              <w:t xml:space="preserve">Reduce average annual acres subject to prescribed fire by </w:t>
            </w:r>
            <w:r w:rsidR="0055615F">
              <w:t>≥</w:t>
            </w:r>
            <w:r>
              <w:t xml:space="preserve">25% but </w:t>
            </w:r>
            <w:r w:rsidR="0055615F">
              <w:t>≤</w:t>
            </w:r>
            <w:r>
              <w:t>50%</w:t>
            </w:r>
          </w:p>
        </w:tc>
        <w:tc>
          <w:tcPr>
            <w:tcW w:w="2520" w:type="dxa"/>
            <w:tcBorders>
              <w:top w:val="single" w:sz="8" w:space="0" w:color="auto"/>
              <w:left w:val="single" w:sz="8" w:space="0" w:color="auto"/>
              <w:bottom w:val="single" w:sz="8" w:space="0" w:color="auto"/>
              <w:right w:val="single" w:sz="8" w:space="0" w:color="auto"/>
            </w:tcBorders>
          </w:tcPr>
          <w:p w14:paraId="50A674B5" w14:textId="77777777" w:rsidR="1F194391" w:rsidRDefault="1F194391">
            <w:r>
              <w:t>20</w:t>
            </w:r>
          </w:p>
        </w:tc>
      </w:tr>
      <w:tr w:rsidR="1F194391" w14:paraId="59AE318F" w14:textId="77777777" w:rsidTr="0029467D">
        <w:tc>
          <w:tcPr>
            <w:tcW w:w="6920" w:type="dxa"/>
            <w:tcBorders>
              <w:top w:val="single" w:sz="8" w:space="0" w:color="auto"/>
              <w:left w:val="single" w:sz="8" w:space="0" w:color="auto"/>
              <w:bottom w:val="single" w:sz="8" w:space="0" w:color="auto"/>
              <w:right w:val="single" w:sz="8" w:space="0" w:color="auto"/>
            </w:tcBorders>
          </w:tcPr>
          <w:p w14:paraId="284AB508" w14:textId="6B950BF0" w:rsidR="1F194391" w:rsidRDefault="1F194391">
            <w:r>
              <w:t xml:space="preserve">Reduce average annual acres subject to prescribed fire by </w:t>
            </w:r>
            <w:r w:rsidR="0055615F">
              <w:t>&lt;</w:t>
            </w:r>
            <w:r>
              <w:t>25%</w:t>
            </w:r>
          </w:p>
        </w:tc>
        <w:tc>
          <w:tcPr>
            <w:tcW w:w="2520" w:type="dxa"/>
            <w:tcBorders>
              <w:top w:val="single" w:sz="8" w:space="0" w:color="auto"/>
              <w:left w:val="single" w:sz="8" w:space="0" w:color="auto"/>
              <w:bottom w:val="single" w:sz="8" w:space="0" w:color="auto"/>
              <w:right w:val="single" w:sz="8" w:space="0" w:color="auto"/>
            </w:tcBorders>
          </w:tcPr>
          <w:p w14:paraId="550FC966" w14:textId="77777777" w:rsidR="1F194391" w:rsidRDefault="1F194391">
            <w:r>
              <w:t>5</w:t>
            </w:r>
          </w:p>
        </w:tc>
      </w:tr>
    </w:tbl>
    <w:p w14:paraId="0AB01D2F" w14:textId="77777777" w:rsidR="1F194391" w:rsidRDefault="1F194391">
      <w:r w:rsidRPr="1F194391">
        <w:t>*Practices to reduce prescribed fire include Brush Management (314), Firebreak (394), Forest Stand Improvement (666), Fuel Break (383), Grazing Land Mechanical Treatment (548), Herbaceous Weed Treatment (315), Land Clearing (460), Prescribed Grazing (528), Tree/Shrub Pruning (660), and Woody Residue Treatment (384). Additional practices may be necessary to support these practices.</w:t>
      </w:r>
    </w:p>
    <w:p w14:paraId="215C4C93" w14:textId="77777777" w:rsidR="1F194391" w:rsidRDefault="1F194391" w:rsidP="1F194391">
      <w:pPr>
        <w:ind w:left="720"/>
      </w:pPr>
      <w:r w:rsidRPr="1F194391">
        <w:rPr>
          <w:b/>
          <w:bCs/>
          <w:i/>
          <w:iCs/>
        </w:rPr>
        <w:t>Open Burning:</w:t>
      </w:r>
    </w:p>
    <w:p w14:paraId="6CF2553A" w14:textId="6D652241" w:rsidR="1F194391" w:rsidRPr="0084183F" w:rsidRDefault="00D401C4">
      <w:pPr>
        <w:rPr>
          <w:i/>
          <w:color w:val="44546A" w:themeColor="text2"/>
        </w:rPr>
      </w:pPr>
      <w:bookmarkStart w:id="446" w:name="_Ref1134656"/>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154</w:t>
      </w:r>
      <w:r w:rsidRPr="00865861">
        <w:fldChar w:fldCharType="end"/>
      </w:r>
      <w:bookmarkEnd w:id="446"/>
      <w:r w:rsidRPr="335F1D45">
        <w:rPr>
          <w:i/>
          <w:iCs/>
          <w:color w:val="44546A" w:themeColor="text2"/>
        </w:rPr>
        <w:t>:</w:t>
      </w:r>
      <w:r w:rsidR="1F194391" w:rsidRPr="335F1D45">
        <w:rPr>
          <w:i/>
          <w:iCs/>
          <w:color w:val="44546A" w:themeColor="text2"/>
        </w:rPr>
        <w:t xml:space="preserve"> Particulate Matter </w:t>
      </w:r>
      <w:r w:rsidR="00397B6B">
        <w:rPr>
          <w:i/>
          <w:iCs/>
          <w:color w:val="44546A" w:themeColor="text2"/>
        </w:rPr>
        <w:t xml:space="preserve">Component </w:t>
      </w:r>
      <w:r w:rsidR="1F194391" w:rsidRPr="335F1D45">
        <w:rPr>
          <w:i/>
          <w:iCs/>
          <w:color w:val="44546A" w:themeColor="text2"/>
        </w:rPr>
        <w:t>2 Open Burning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65EF4145"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7BC8A42" w14:textId="77777777" w:rsidR="1F194391" w:rsidRDefault="1F194391">
            <w:r>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710C6F1"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9ACD189" w14:textId="77777777" w:rsidR="1F194391" w:rsidRDefault="1F194391">
            <w:r>
              <w:t>Additional Information</w:t>
            </w:r>
          </w:p>
        </w:tc>
      </w:tr>
      <w:tr w:rsidR="1F194391" w14:paraId="46FE8060" w14:textId="77777777" w:rsidTr="1F194391">
        <w:tc>
          <w:tcPr>
            <w:tcW w:w="2775" w:type="dxa"/>
            <w:tcBorders>
              <w:top w:val="single" w:sz="8" w:space="0" w:color="auto"/>
              <w:left w:val="single" w:sz="8" w:space="0" w:color="auto"/>
              <w:bottom w:val="single" w:sz="8" w:space="0" w:color="auto"/>
              <w:right w:val="single" w:sz="8" w:space="0" w:color="auto"/>
            </w:tcBorders>
          </w:tcPr>
          <w:p w14:paraId="26A7DF5E" w14:textId="77777777" w:rsidR="1F194391" w:rsidRDefault="1F194391">
            <w:r>
              <w:t>No open burning</w:t>
            </w:r>
          </w:p>
        </w:tc>
        <w:tc>
          <w:tcPr>
            <w:tcW w:w="2520" w:type="dxa"/>
            <w:tcBorders>
              <w:top w:val="single" w:sz="8" w:space="0" w:color="auto"/>
              <w:left w:val="single" w:sz="8" w:space="0" w:color="auto"/>
              <w:bottom w:val="single" w:sz="8" w:space="0" w:color="auto"/>
              <w:right w:val="single" w:sz="8" w:space="0" w:color="auto"/>
            </w:tcBorders>
          </w:tcPr>
          <w:p w14:paraId="1130D0D3"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18C7E08F" w14:textId="77777777" w:rsidR="1F194391" w:rsidRDefault="1F194391">
            <w:r>
              <w:t>Open burning is not conducted at the PLU.</w:t>
            </w:r>
          </w:p>
        </w:tc>
      </w:tr>
      <w:tr w:rsidR="1F194391" w14:paraId="3B830C85" w14:textId="77777777" w:rsidTr="1F194391">
        <w:tc>
          <w:tcPr>
            <w:tcW w:w="2775" w:type="dxa"/>
            <w:tcBorders>
              <w:top w:val="single" w:sz="8" w:space="0" w:color="auto"/>
              <w:left w:val="single" w:sz="8" w:space="0" w:color="auto"/>
              <w:bottom w:val="single" w:sz="8" w:space="0" w:color="auto"/>
              <w:right w:val="single" w:sz="8" w:space="0" w:color="auto"/>
            </w:tcBorders>
          </w:tcPr>
          <w:p w14:paraId="2C8FC615" w14:textId="4FF7EF59" w:rsidR="1F194391" w:rsidRDefault="1F194391">
            <w:r>
              <w:t xml:space="preserve">Basic </w:t>
            </w:r>
            <w:r w:rsidR="006E1801">
              <w:t>smoke management practices</w:t>
            </w:r>
            <w:r>
              <w:t xml:space="preserve"> for all open burning events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22AED9FD"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28ED87E4" w14:textId="75A5F83B" w:rsidR="1F194391" w:rsidRDefault="1F194391">
            <w:r>
              <w:t xml:space="preserve">The client can certify that </w:t>
            </w:r>
            <w:r w:rsidR="006E1801">
              <w:t>basic smoke management practices</w:t>
            </w:r>
            <w:r>
              <w:t xml:space="preserve"> are implemented for all open burning events at the PLU, and the client does not intend to apply additional practices to reduce open burning of biomass residue.</w:t>
            </w:r>
          </w:p>
        </w:tc>
      </w:tr>
      <w:tr w:rsidR="1F194391" w14:paraId="2E1E90CF" w14:textId="77777777" w:rsidTr="1F194391">
        <w:tc>
          <w:tcPr>
            <w:tcW w:w="2775" w:type="dxa"/>
            <w:tcBorders>
              <w:top w:val="single" w:sz="8" w:space="0" w:color="auto"/>
              <w:left w:val="single" w:sz="8" w:space="0" w:color="auto"/>
              <w:bottom w:val="single" w:sz="8" w:space="0" w:color="auto"/>
              <w:right w:val="single" w:sz="8" w:space="0" w:color="auto"/>
            </w:tcBorders>
          </w:tcPr>
          <w:p w14:paraId="2D842A3A" w14:textId="7B30D389" w:rsidR="1F194391" w:rsidRDefault="1F194391">
            <w:r>
              <w:t xml:space="preserve">Basic </w:t>
            </w:r>
            <w:r w:rsidR="006E1801">
              <w:t>smoke management practices</w:t>
            </w:r>
            <w:r>
              <w:t xml:space="preserve"> for all open burning events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4254B9BA"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4765F96C" w14:textId="20A3EDEF" w:rsidR="1F194391" w:rsidRDefault="1F194391">
            <w:r>
              <w:t xml:space="preserve">The client can certify that </w:t>
            </w:r>
            <w:r w:rsidR="006E1801">
              <w:t>basic smoke management practices</w:t>
            </w:r>
            <w:r>
              <w:t xml:space="preserve"> are implemented for all open burning events at the PLU, and the client intends to apply additional practices to reduce open burning of biomass residue.</w:t>
            </w:r>
          </w:p>
        </w:tc>
      </w:tr>
      <w:tr w:rsidR="1F194391" w14:paraId="18E53376" w14:textId="77777777" w:rsidTr="1F194391">
        <w:tc>
          <w:tcPr>
            <w:tcW w:w="2775" w:type="dxa"/>
            <w:tcBorders>
              <w:top w:val="single" w:sz="8" w:space="0" w:color="auto"/>
              <w:left w:val="single" w:sz="8" w:space="0" w:color="auto"/>
              <w:bottom w:val="single" w:sz="8" w:space="0" w:color="auto"/>
              <w:right w:val="single" w:sz="8" w:space="0" w:color="auto"/>
            </w:tcBorders>
          </w:tcPr>
          <w:p w14:paraId="65A6103E" w14:textId="2A3D764A" w:rsidR="1F194391" w:rsidRDefault="1F194391">
            <w:r>
              <w:t xml:space="preserve">Basic </w:t>
            </w:r>
            <w:r w:rsidR="006E1801">
              <w:t>smoke management practices</w:t>
            </w:r>
            <w:r>
              <w:t xml:space="preserve"> for </w:t>
            </w:r>
            <w:r w:rsidR="0055615F">
              <w:t>≥</w:t>
            </w:r>
            <w:r>
              <w:t>75% of open burning events</w:t>
            </w:r>
          </w:p>
        </w:tc>
        <w:tc>
          <w:tcPr>
            <w:tcW w:w="2520" w:type="dxa"/>
            <w:tcBorders>
              <w:top w:val="single" w:sz="8" w:space="0" w:color="auto"/>
              <w:left w:val="single" w:sz="8" w:space="0" w:color="auto"/>
              <w:bottom w:val="single" w:sz="8" w:space="0" w:color="auto"/>
              <w:right w:val="single" w:sz="8" w:space="0" w:color="auto"/>
            </w:tcBorders>
          </w:tcPr>
          <w:p w14:paraId="2EC9F975" w14:textId="77777777" w:rsidR="1F194391" w:rsidRDefault="1F194391">
            <w:r>
              <w:t>40</w:t>
            </w:r>
          </w:p>
        </w:tc>
        <w:tc>
          <w:tcPr>
            <w:tcW w:w="4050" w:type="dxa"/>
            <w:tcBorders>
              <w:top w:val="single" w:sz="8" w:space="0" w:color="auto"/>
              <w:left w:val="single" w:sz="8" w:space="0" w:color="auto"/>
              <w:bottom w:val="single" w:sz="8" w:space="0" w:color="auto"/>
              <w:right w:val="single" w:sz="8" w:space="0" w:color="auto"/>
            </w:tcBorders>
          </w:tcPr>
          <w:p w14:paraId="1573DCAA" w14:textId="15393C9D" w:rsidR="1F194391" w:rsidRDefault="1F194391">
            <w:r>
              <w:t xml:space="preserve">Basic </w:t>
            </w:r>
            <w:r w:rsidR="006E1801">
              <w:t>smoke management practices</w:t>
            </w:r>
            <w:r>
              <w:t xml:space="preserve"> are implemented for </w:t>
            </w:r>
            <w:r w:rsidR="0055615F">
              <w:t>≥</w:t>
            </w:r>
            <w:r>
              <w:t>75% of average annual open burning events</w:t>
            </w:r>
          </w:p>
        </w:tc>
      </w:tr>
      <w:tr w:rsidR="1F194391" w14:paraId="15EB7FD5" w14:textId="77777777" w:rsidTr="1F194391">
        <w:tc>
          <w:tcPr>
            <w:tcW w:w="2775" w:type="dxa"/>
            <w:tcBorders>
              <w:top w:val="single" w:sz="8" w:space="0" w:color="auto"/>
              <w:left w:val="single" w:sz="8" w:space="0" w:color="auto"/>
              <w:bottom w:val="single" w:sz="8" w:space="0" w:color="auto"/>
              <w:right w:val="single" w:sz="8" w:space="0" w:color="auto"/>
            </w:tcBorders>
          </w:tcPr>
          <w:p w14:paraId="2BF3F735" w14:textId="511AD230" w:rsidR="1F194391" w:rsidRDefault="1F194391">
            <w:r>
              <w:t xml:space="preserve">Basic </w:t>
            </w:r>
            <w:r w:rsidR="006E1801">
              <w:t>smoke management practices</w:t>
            </w:r>
            <w:r>
              <w:t xml:space="preserve"> for </w:t>
            </w:r>
            <w:r w:rsidR="0055615F">
              <w:t>≥</w:t>
            </w:r>
            <w:r>
              <w:t xml:space="preserve">50% but </w:t>
            </w:r>
            <w:r w:rsidR="0055615F">
              <w:t>&lt;</w:t>
            </w:r>
            <w:r>
              <w:t>75% of open burning events</w:t>
            </w:r>
          </w:p>
        </w:tc>
        <w:tc>
          <w:tcPr>
            <w:tcW w:w="2520" w:type="dxa"/>
            <w:tcBorders>
              <w:top w:val="single" w:sz="8" w:space="0" w:color="auto"/>
              <w:left w:val="single" w:sz="8" w:space="0" w:color="auto"/>
              <w:bottom w:val="single" w:sz="8" w:space="0" w:color="auto"/>
              <w:right w:val="single" w:sz="8" w:space="0" w:color="auto"/>
            </w:tcBorders>
          </w:tcPr>
          <w:p w14:paraId="495F6EB7" w14:textId="77777777" w:rsidR="1F194391" w:rsidRDefault="1F194391">
            <w:r>
              <w:t>25</w:t>
            </w:r>
          </w:p>
        </w:tc>
        <w:tc>
          <w:tcPr>
            <w:tcW w:w="4050" w:type="dxa"/>
            <w:tcBorders>
              <w:top w:val="single" w:sz="8" w:space="0" w:color="auto"/>
              <w:left w:val="single" w:sz="8" w:space="0" w:color="auto"/>
              <w:bottom w:val="single" w:sz="8" w:space="0" w:color="auto"/>
              <w:right w:val="single" w:sz="8" w:space="0" w:color="auto"/>
            </w:tcBorders>
          </w:tcPr>
          <w:p w14:paraId="6D2740BD" w14:textId="1048C8E7" w:rsidR="1F194391" w:rsidRDefault="1F194391">
            <w:r>
              <w:t xml:space="preserve">Basic </w:t>
            </w:r>
            <w:r w:rsidR="006E1801">
              <w:t>smoke management practices</w:t>
            </w:r>
            <w:r>
              <w:t xml:space="preserve"> are implemented for </w:t>
            </w:r>
            <w:r w:rsidR="0055615F">
              <w:t>≥</w:t>
            </w:r>
            <w:r>
              <w:t xml:space="preserve">50% but </w:t>
            </w:r>
            <w:r w:rsidR="0055615F">
              <w:t>&lt;</w:t>
            </w:r>
            <w:r>
              <w:t>75% of average annual open burning events</w:t>
            </w:r>
          </w:p>
        </w:tc>
      </w:tr>
      <w:tr w:rsidR="1F194391" w14:paraId="3F94C0AD" w14:textId="77777777" w:rsidTr="1F194391">
        <w:tc>
          <w:tcPr>
            <w:tcW w:w="2775" w:type="dxa"/>
            <w:tcBorders>
              <w:top w:val="single" w:sz="8" w:space="0" w:color="auto"/>
              <w:left w:val="single" w:sz="8" w:space="0" w:color="auto"/>
              <w:bottom w:val="single" w:sz="8" w:space="0" w:color="auto"/>
              <w:right w:val="single" w:sz="8" w:space="0" w:color="auto"/>
            </w:tcBorders>
          </w:tcPr>
          <w:p w14:paraId="0693DAE2" w14:textId="6B3FD53A" w:rsidR="1F194391" w:rsidRDefault="1F194391">
            <w:r>
              <w:t xml:space="preserve">Basic </w:t>
            </w:r>
            <w:r w:rsidR="006E1801">
              <w:t>smoke management practices</w:t>
            </w:r>
            <w:r>
              <w:t xml:space="preserve"> for </w:t>
            </w:r>
            <w:r w:rsidR="0055615F">
              <w:t>≥</w:t>
            </w:r>
            <w:r>
              <w:t xml:space="preserve">25% but </w:t>
            </w:r>
            <w:r w:rsidR="0055615F">
              <w:t>&lt;</w:t>
            </w:r>
            <w:r>
              <w:t>50% of open burning events</w:t>
            </w:r>
          </w:p>
        </w:tc>
        <w:tc>
          <w:tcPr>
            <w:tcW w:w="2520" w:type="dxa"/>
            <w:tcBorders>
              <w:top w:val="single" w:sz="8" w:space="0" w:color="auto"/>
              <w:left w:val="single" w:sz="8" w:space="0" w:color="auto"/>
              <w:bottom w:val="single" w:sz="8" w:space="0" w:color="auto"/>
              <w:right w:val="single" w:sz="8" w:space="0" w:color="auto"/>
            </w:tcBorders>
          </w:tcPr>
          <w:p w14:paraId="7140D508" w14:textId="77777777" w:rsidR="1F194391" w:rsidRDefault="1F194391">
            <w:r>
              <w:t>10</w:t>
            </w:r>
          </w:p>
        </w:tc>
        <w:tc>
          <w:tcPr>
            <w:tcW w:w="4050" w:type="dxa"/>
            <w:tcBorders>
              <w:top w:val="single" w:sz="8" w:space="0" w:color="auto"/>
              <w:left w:val="single" w:sz="8" w:space="0" w:color="auto"/>
              <w:bottom w:val="single" w:sz="8" w:space="0" w:color="auto"/>
              <w:right w:val="single" w:sz="8" w:space="0" w:color="auto"/>
            </w:tcBorders>
          </w:tcPr>
          <w:p w14:paraId="5F39984E" w14:textId="24DE5C82" w:rsidR="1F194391" w:rsidRDefault="1F194391">
            <w:r>
              <w:t xml:space="preserve">Basic </w:t>
            </w:r>
            <w:r w:rsidR="006E1801">
              <w:t>smoke management practices</w:t>
            </w:r>
            <w:r>
              <w:t xml:space="preserve"> are implemented for </w:t>
            </w:r>
            <w:r w:rsidR="0055615F">
              <w:t>≥</w:t>
            </w:r>
            <w:r>
              <w:t xml:space="preserve">25% but </w:t>
            </w:r>
            <w:r w:rsidR="0055615F">
              <w:t>&lt;</w:t>
            </w:r>
            <w:r>
              <w:t>50% of average annual open burning events</w:t>
            </w:r>
          </w:p>
        </w:tc>
      </w:tr>
      <w:tr w:rsidR="1F194391" w14:paraId="72761D0E" w14:textId="77777777" w:rsidTr="1F194391">
        <w:tc>
          <w:tcPr>
            <w:tcW w:w="2775" w:type="dxa"/>
            <w:tcBorders>
              <w:top w:val="single" w:sz="8" w:space="0" w:color="auto"/>
              <w:left w:val="single" w:sz="8" w:space="0" w:color="auto"/>
              <w:bottom w:val="single" w:sz="8" w:space="0" w:color="auto"/>
              <w:right w:val="single" w:sz="8" w:space="0" w:color="auto"/>
            </w:tcBorders>
          </w:tcPr>
          <w:p w14:paraId="48B08C9B" w14:textId="01F4661A" w:rsidR="1F194391" w:rsidRDefault="1F194391">
            <w:r>
              <w:t xml:space="preserve">Basic </w:t>
            </w:r>
            <w:r w:rsidR="006E1801">
              <w:t>smoke management practices</w:t>
            </w:r>
            <w:r>
              <w:t xml:space="preserve"> for </w:t>
            </w:r>
            <w:r w:rsidR="0055615F">
              <w:t>&lt;</w:t>
            </w:r>
            <w:r>
              <w:t>25% of open burning events</w:t>
            </w:r>
          </w:p>
        </w:tc>
        <w:tc>
          <w:tcPr>
            <w:tcW w:w="2520" w:type="dxa"/>
            <w:tcBorders>
              <w:top w:val="single" w:sz="8" w:space="0" w:color="auto"/>
              <w:left w:val="single" w:sz="8" w:space="0" w:color="auto"/>
              <w:bottom w:val="single" w:sz="8" w:space="0" w:color="auto"/>
              <w:right w:val="single" w:sz="8" w:space="0" w:color="auto"/>
            </w:tcBorders>
          </w:tcPr>
          <w:p w14:paraId="380EF565"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30E8EA6D" w14:textId="410EB89F" w:rsidR="1F194391" w:rsidRDefault="1F194391">
            <w:r>
              <w:t xml:space="preserve">Basic </w:t>
            </w:r>
            <w:r w:rsidR="006E1801">
              <w:t>smoke management practices</w:t>
            </w:r>
            <w:r>
              <w:t xml:space="preserve"> are implemented for </w:t>
            </w:r>
            <w:r w:rsidR="0055615F">
              <w:t>&lt;</w:t>
            </w:r>
            <w:r>
              <w:t>25% of average annual open burning events</w:t>
            </w:r>
          </w:p>
        </w:tc>
      </w:tr>
    </w:tbl>
    <w:p w14:paraId="38458A89" w14:textId="77777777" w:rsidR="1F194391" w:rsidRDefault="1F194391">
      <w:r w:rsidRPr="1F194391">
        <w:t xml:space="preserve"> </w:t>
      </w:r>
    </w:p>
    <w:p w14:paraId="5EE08BB3" w14:textId="3AD2C4C0" w:rsidR="1F194391" w:rsidRDefault="1F194391">
      <w:r w:rsidRPr="1F194391">
        <w:t xml:space="preserve">If </w:t>
      </w:r>
      <w:r w:rsidR="006E1801">
        <w:t>basic smoke management practices</w:t>
      </w:r>
      <w:r w:rsidRPr="1F194391">
        <w:t xml:space="preserve"> are implemented for less than 100</w:t>
      </w:r>
      <w:r w:rsidR="00560B54">
        <w:t xml:space="preserve"> percent</w:t>
      </w:r>
      <w:r w:rsidR="00560B54" w:rsidRPr="1F194391">
        <w:t xml:space="preserve"> </w:t>
      </w:r>
      <w:r w:rsidRPr="1F194391">
        <w:t xml:space="preserve">of all open burning events at the PLU, provide technical assistance to ensure </w:t>
      </w:r>
      <w:r w:rsidR="006E1801">
        <w:t>basic smoke management practices</w:t>
      </w:r>
      <w:r w:rsidRPr="1F194391">
        <w:t xml:space="preserve"> are implemented for all open burning events.  If the client can certify that </w:t>
      </w:r>
      <w:r w:rsidR="006E1801">
        <w:t>basic smoke management practices</w:t>
      </w:r>
      <w:r w:rsidRPr="1F194391">
        <w:t xml:space="preserve"> are implemented for all open burning events at the PLU, and the client intends to apply additional practices to reduce open burning of biomass residue, </w:t>
      </w:r>
      <w:r w:rsidR="007B3016">
        <w:t>conservation</w:t>
      </w:r>
      <w:r w:rsidRPr="1F194391">
        <w:t xml:space="preserve"> </w:t>
      </w:r>
      <w:r w:rsidR="007B3016">
        <w:t>practices and activities</w:t>
      </w:r>
      <w:r w:rsidRPr="1F194391">
        <w:t xml:space="preserve"> for reducing the number of average annual open burning events can be applied to achieve the practice and</w:t>
      </w:r>
      <w:r w:rsidR="00FD65B1">
        <w:t xml:space="preserve"> activity points identified in </w:t>
      </w:r>
      <w:r w:rsidR="00397B6B">
        <w:fldChar w:fldCharType="begin"/>
      </w:r>
      <w:r w:rsidR="00397B6B">
        <w:instrText xml:space="preserve"> REF _Ref1134716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155</w:t>
      </w:r>
      <w:r w:rsidR="00397B6B">
        <w:fldChar w:fldCharType="end"/>
      </w:r>
      <w:r w:rsidRPr="1F194391">
        <w:t>.</w:t>
      </w:r>
    </w:p>
    <w:p w14:paraId="675C3B60" w14:textId="67E2CABF" w:rsidR="1F194391" w:rsidRPr="0084183F" w:rsidRDefault="00D401C4">
      <w:pPr>
        <w:rPr>
          <w:i/>
          <w:color w:val="44546A" w:themeColor="text2"/>
        </w:rPr>
      </w:pPr>
      <w:bookmarkStart w:id="447" w:name="_Ref1134716"/>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155</w:t>
      </w:r>
      <w:r w:rsidRPr="00865861">
        <w:fldChar w:fldCharType="end"/>
      </w:r>
      <w:bookmarkEnd w:id="447"/>
      <w:r w:rsidRPr="335F1D45">
        <w:rPr>
          <w:i/>
          <w:iCs/>
          <w:color w:val="44546A" w:themeColor="text2"/>
        </w:rPr>
        <w:t xml:space="preserve">: </w:t>
      </w:r>
      <w:r w:rsidR="1F194391" w:rsidRPr="335F1D45">
        <w:rPr>
          <w:i/>
          <w:iCs/>
          <w:color w:val="44546A" w:themeColor="text2"/>
        </w:rPr>
        <w:t>Practices and Activities for Reducing Open Burning</w:t>
      </w:r>
    </w:p>
    <w:tbl>
      <w:tblPr>
        <w:tblStyle w:val="TableGrid"/>
        <w:tblW w:w="9440" w:type="dxa"/>
        <w:tblLayout w:type="fixed"/>
        <w:tblLook w:val="04A0" w:firstRow="1" w:lastRow="0" w:firstColumn="1" w:lastColumn="0" w:noHBand="0" w:noVBand="1"/>
      </w:tblPr>
      <w:tblGrid>
        <w:gridCol w:w="6380"/>
        <w:gridCol w:w="3060"/>
      </w:tblGrid>
      <w:tr w:rsidR="1F194391" w14:paraId="17EE60E9" w14:textId="77777777" w:rsidTr="0029467D">
        <w:tc>
          <w:tcPr>
            <w:tcW w:w="63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85EBA8C" w14:textId="77777777" w:rsidR="1F194391" w:rsidRDefault="1F194391">
            <w:r>
              <w:t>Conservation Practices and Activities</w:t>
            </w:r>
          </w:p>
        </w:tc>
        <w:tc>
          <w:tcPr>
            <w:tcW w:w="30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527838C" w14:textId="77777777" w:rsidR="1F194391" w:rsidRDefault="00543E20">
            <w:r>
              <w:t xml:space="preserve">Conservation Management </w:t>
            </w:r>
            <w:r w:rsidR="1F194391">
              <w:t>Points</w:t>
            </w:r>
          </w:p>
        </w:tc>
      </w:tr>
      <w:tr w:rsidR="1F194391" w14:paraId="5F9510E5" w14:textId="77777777" w:rsidTr="0029467D">
        <w:tc>
          <w:tcPr>
            <w:tcW w:w="6380" w:type="dxa"/>
            <w:tcBorders>
              <w:top w:val="single" w:sz="8" w:space="0" w:color="auto"/>
              <w:left w:val="single" w:sz="8" w:space="0" w:color="auto"/>
              <w:bottom w:val="single" w:sz="8" w:space="0" w:color="auto"/>
              <w:right w:val="single" w:sz="8" w:space="0" w:color="auto"/>
            </w:tcBorders>
          </w:tcPr>
          <w:p w14:paraId="2F089653" w14:textId="42D2C9EC" w:rsidR="1F194391" w:rsidRDefault="1F194391">
            <w:r>
              <w:t xml:space="preserve">Reduce average annual open burning events by </w:t>
            </w:r>
            <w:r w:rsidR="0055615F">
              <w:t>≥</w:t>
            </w:r>
            <w:r>
              <w:t>75%</w:t>
            </w:r>
          </w:p>
        </w:tc>
        <w:tc>
          <w:tcPr>
            <w:tcW w:w="3060" w:type="dxa"/>
            <w:tcBorders>
              <w:top w:val="single" w:sz="8" w:space="0" w:color="auto"/>
              <w:left w:val="single" w:sz="8" w:space="0" w:color="auto"/>
              <w:bottom w:val="single" w:sz="8" w:space="0" w:color="auto"/>
              <w:right w:val="single" w:sz="8" w:space="0" w:color="auto"/>
            </w:tcBorders>
          </w:tcPr>
          <w:p w14:paraId="777BB329" w14:textId="77777777" w:rsidR="1F194391" w:rsidRDefault="1F194391">
            <w:r>
              <w:t>50</w:t>
            </w:r>
          </w:p>
        </w:tc>
      </w:tr>
      <w:tr w:rsidR="1F194391" w14:paraId="15EFE6A3" w14:textId="77777777" w:rsidTr="0029467D">
        <w:tc>
          <w:tcPr>
            <w:tcW w:w="6380" w:type="dxa"/>
            <w:tcBorders>
              <w:top w:val="single" w:sz="8" w:space="0" w:color="auto"/>
              <w:left w:val="single" w:sz="8" w:space="0" w:color="auto"/>
              <w:bottom w:val="single" w:sz="8" w:space="0" w:color="auto"/>
              <w:right w:val="single" w:sz="8" w:space="0" w:color="auto"/>
            </w:tcBorders>
          </w:tcPr>
          <w:p w14:paraId="74B61BB2" w14:textId="10E84761" w:rsidR="1F194391" w:rsidRDefault="1F194391">
            <w:r>
              <w:t xml:space="preserve">Reduce average annual open burning events by </w:t>
            </w:r>
            <w:r w:rsidR="0055615F">
              <w:t>≥</w:t>
            </w:r>
            <w:r>
              <w:t xml:space="preserve">50% but </w:t>
            </w:r>
            <w:r w:rsidR="0055615F">
              <w:t>≤</w:t>
            </w:r>
            <w:r>
              <w:t>75%</w:t>
            </w:r>
          </w:p>
        </w:tc>
        <w:tc>
          <w:tcPr>
            <w:tcW w:w="3060" w:type="dxa"/>
            <w:tcBorders>
              <w:top w:val="single" w:sz="8" w:space="0" w:color="auto"/>
              <w:left w:val="single" w:sz="8" w:space="0" w:color="auto"/>
              <w:bottom w:val="single" w:sz="8" w:space="0" w:color="auto"/>
              <w:right w:val="single" w:sz="8" w:space="0" w:color="auto"/>
            </w:tcBorders>
          </w:tcPr>
          <w:p w14:paraId="09517B32" w14:textId="77777777" w:rsidR="1F194391" w:rsidRDefault="1F194391">
            <w:r>
              <w:t>35</w:t>
            </w:r>
          </w:p>
        </w:tc>
      </w:tr>
      <w:tr w:rsidR="1F194391" w14:paraId="0A61CF07" w14:textId="77777777" w:rsidTr="0029467D">
        <w:tc>
          <w:tcPr>
            <w:tcW w:w="6380" w:type="dxa"/>
            <w:tcBorders>
              <w:top w:val="single" w:sz="8" w:space="0" w:color="auto"/>
              <w:left w:val="single" w:sz="8" w:space="0" w:color="auto"/>
              <w:bottom w:val="single" w:sz="8" w:space="0" w:color="auto"/>
              <w:right w:val="single" w:sz="8" w:space="0" w:color="auto"/>
            </w:tcBorders>
          </w:tcPr>
          <w:p w14:paraId="2F6FBAE8" w14:textId="68D87278" w:rsidR="1F194391" w:rsidRDefault="1F194391">
            <w:r>
              <w:t xml:space="preserve">Reduce average annual open burning events by </w:t>
            </w:r>
            <w:r w:rsidR="0055615F">
              <w:t>≥</w:t>
            </w:r>
            <w:r>
              <w:t xml:space="preserve">25% but </w:t>
            </w:r>
            <w:r w:rsidR="0055615F">
              <w:t>≤</w:t>
            </w:r>
            <w:r>
              <w:t>50%</w:t>
            </w:r>
          </w:p>
        </w:tc>
        <w:tc>
          <w:tcPr>
            <w:tcW w:w="3060" w:type="dxa"/>
            <w:tcBorders>
              <w:top w:val="single" w:sz="8" w:space="0" w:color="auto"/>
              <w:left w:val="single" w:sz="8" w:space="0" w:color="auto"/>
              <w:bottom w:val="single" w:sz="8" w:space="0" w:color="auto"/>
              <w:right w:val="single" w:sz="8" w:space="0" w:color="auto"/>
            </w:tcBorders>
          </w:tcPr>
          <w:p w14:paraId="6C6218E4" w14:textId="77777777" w:rsidR="1F194391" w:rsidRDefault="1F194391">
            <w:r>
              <w:t>20</w:t>
            </w:r>
          </w:p>
        </w:tc>
      </w:tr>
      <w:tr w:rsidR="1F194391" w14:paraId="1275449F" w14:textId="77777777" w:rsidTr="0029467D">
        <w:tc>
          <w:tcPr>
            <w:tcW w:w="6380" w:type="dxa"/>
            <w:tcBorders>
              <w:top w:val="single" w:sz="8" w:space="0" w:color="auto"/>
              <w:left w:val="single" w:sz="8" w:space="0" w:color="auto"/>
              <w:bottom w:val="single" w:sz="8" w:space="0" w:color="auto"/>
              <w:right w:val="single" w:sz="8" w:space="0" w:color="auto"/>
            </w:tcBorders>
          </w:tcPr>
          <w:p w14:paraId="654FFE1B" w14:textId="52AC4414" w:rsidR="1F194391" w:rsidRDefault="1F194391">
            <w:r>
              <w:t xml:space="preserve">Reduce average annual open burning events by </w:t>
            </w:r>
            <w:r w:rsidR="0055615F">
              <w:t>&lt;</w:t>
            </w:r>
            <w:r>
              <w:t>25</w:t>
            </w:r>
            <w:r w:rsidR="00A107C1">
              <w:t>%</w:t>
            </w:r>
          </w:p>
        </w:tc>
        <w:tc>
          <w:tcPr>
            <w:tcW w:w="3060" w:type="dxa"/>
            <w:tcBorders>
              <w:top w:val="single" w:sz="8" w:space="0" w:color="auto"/>
              <w:left w:val="single" w:sz="8" w:space="0" w:color="auto"/>
              <w:bottom w:val="single" w:sz="8" w:space="0" w:color="auto"/>
              <w:right w:val="single" w:sz="8" w:space="0" w:color="auto"/>
            </w:tcBorders>
          </w:tcPr>
          <w:p w14:paraId="48D44559" w14:textId="77777777" w:rsidR="1F194391" w:rsidRDefault="1F194391">
            <w:r>
              <w:t>5</w:t>
            </w:r>
          </w:p>
        </w:tc>
      </w:tr>
    </w:tbl>
    <w:p w14:paraId="37D640B5" w14:textId="77777777" w:rsidR="1F194391" w:rsidRDefault="1F194391">
      <w:r w:rsidRPr="1F194391">
        <w:t>*Practices to reduce open burning of biomass residue include Obstruction Removal (500), Tree/Shrub Pruning (660), Waste Recycling (633), Waste Treatment (629), and Woody Residue Treatment (384). Additional practices may be necessary to support these practices.</w:t>
      </w:r>
    </w:p>
    <w:p w14:paraId="317D3B64" w14:textId="4BF4E91E" w:rsidR="1F194391" w:rsidRDefault="00397B6B">
      <w:r>
        <w:rPr>
          <w:b/>
          <w:color w:val="000000" w:themeColor="text1"/>
        </w:rPr>
        <w:lastRenderedPageBreak/>
        <w:t>Component</w:t>
      </w:r>
      <w:r w:rsidR="1F194391" w:rsidRPr="00A107C1">
        <w:rPr>
          <w:b/>
          <w:color w:val="000000" w:themeColor="text1"/>
        </w:rPr>
        <w:t xml:space="preserve"> 3: </w:t>
      </w:r>
      <w:r w:rsidR="1F194391" w:rsidRPr="1F194391">
        <w:rPr>
          <w:color w:val="FF0000"/>
        </w:rPr>
        <w:t xml:space="preserve"> </w:t>
      </w:r>
      <w:r w:rsidR="1F194391" w:rsidRPr="1F194391">
        <w:t>Pesticide use does not result in unwanted chemical droplet drift.</w:t>
      </w:r>
    </w:p>
    <w:p w14:paraId="2C5C4ACA" w14:textId="77777777" w:rsidR="1F194391" w:rsidRDefault="1F194391">
      <w:r w:rsidRPr="1F194391">
        <w:rPr>
          <w:b/>
          <w:bCs/>
        </w:rPr>
        <w:t>Analysis within CART:</w:t>
      </w:r>
    </w:p>
    <w:p w14:paraId="6BADEA97" w14:textId="3A9E66F7"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A73D35">
        <w:t>p</w:t>
      </w:r>
      <w:r w:rsidR="00A73D35" w:rsidRPr="1F194391">
        <w:t xml:space="preserve">articulate </w:t>
      </w:r>
      <w:r w:rsidR="00A73D35">
        <w:t>m</w:t>
      </w:r>
      <w:r w:rsidR="00A73D35"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0A0DA070" w14:textId="77777777" w:rsidR="1F194391" w:rsidRDefault="1F194391" w:rsidP="1F194391">
      <w:pPr>
        <w:pStyle w:val="ListParagraph"/>
        <w:numPr>
          <w:ilvl w:val="0"/>
          <w:numId w:val="6"/>
        </w:numPr>
      </w:pPr>
      <w:r w:rsidRPr="1F194391">
        <w:t>Are chemical pesticides applied at the PLU?</w:t>
      </w:r>
    </w:p>
    <w:p w14:paraId="47D0ACA6" w14:textId="69E0F3A9" w:rsidR="1F194391" w:rsidRDefault="1F194391" w:rsidP="1F194391">
      <w:pPr>
        <w:pStyle w:val="ListParagraph"/>
        <w:numPr>
          <w:ilvl w:val="1"/>
          <w:numId w:val="6"/>
        </w:numPr>
      </w:pPr>
      <w:r w:rsidRPr="1F194391">
        <w:t xml:space="preserve">Have there been any previous chemical drift complaints or has the </w:t>
      </w:r>
      <w:r w:rsidR="00FF6243">
        <w:t>planner</w:t>
      </w:r>
      <w:r w:rsidRPr="1F194391">
        <w:t xml:space="preserve"> or client observed any chemical drift issues related to chemical pesticide application at the PLU?</w:t>
      </w:r>
    </w:p>
    <w:p w14:paraId="2B7C2C7B" w14:textId="77777777" w:rsidR="1F194391" w:rsidRDefault="1F194391" w:rsidP="1F194391">
      <w:pPr>
        <w:pStyle w:val="ListParagraph"/>
        <w:numPr>
          <w:ilvl w:val="2"/>
          <w:numId w:val="6"/>
        </w:numPr>
      </w:pPr>
      <w:r w:rsidRPr="1F194391">
        <w:t>Has the client previously applied any practices or techniques to address the previous chemical drift complaints or observed issues?</w:t>
      </w:r>
    </w:p>
    <w:p w14:paraId="55C32BCC" w14:textId="75F083BE" w:rsidR="1F194391" w:rsidRDefault="1F194391">
      <w:r w:rsidRPr="1F194391">
        <w:t>The existing condition questions will set the exist</w:t>
      </w:r>
      <w:r w:rsidR="00FD65B1">
        <w:t xml:space="preserve">ing condition score as seen in </w:t>
      </w:r>
      <w:r w:rsidR="00397B6B">
        <w:fldChar w:fldCharType="begin"/>
      </w:r>
      <w:r w:rsidR="00397B6B">
        <w:instrText xml:space="preserve"> REF _Ref1134736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156</w:t>
      </w:r>
      <w:r w:rsidR="00397B6B">
        <w:fldChar w:fldCharType="end"/>
      </w:r>
      <w:r w:rsidRPr="1F194391">
        <w:t>.</w:t>
      </w:r>
    </w:p>
    <w:p w14:paraId="3B740508" w14:textId="0F6E9D87" w:rsidR="1F194391" w:rsidRPr="0084183F" w:rsidRDefault="00D401C4">
      <w:pPr>
        <w:rPr>
          <w:i/>
          <w:color w:val="44546A" w:themeColor="text2"/>
        </w:rPr>
      </w:pPr>
      <w:bookmarkStart w:id="448" w:name="_Ref1134736"/>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156</w:t>
      </w:r>
      <w:r w:rsidRPr="00865861">
        <w:fldChar w:fldCharType="end"/>
      </w:r>
      <w:bookmarkEnd w:id="448"/>
      <w:r w:rsidRPr="335F1D45">
        <w:rPr>
          <w:i/>
          <w:iCs/>
          <w:color w:val="44546A" w:themeColor="text2"/>
        </w:rPr>
        <w:t xml:space="preserve">: </w:t>
      </w:r>
      <w:r w:rsidR="1F194391" w:rsidRPr="335F1D45">
        <w:rPr>
          <w:i/>
          <w:iCs/>
          <w:color w:val="44546A" w:themeColor="text2"/>
        </w:rPr>
        <w:t xml:space="preserve">Particulate Matter </w:t>
      </w:r>
      <w:r w:rsidR="00397B6B">
        <w:rPr>
          <w:i/>
          <w:iCs/>
          <w:color w:val="44546A" w:themeColor="text2"/>
        </w:rPr>
        <w:t>Component</w:t>
      </w:r>
      <w:r w:rsidR="1F194391" w:rsidRPr="335F1D45">
        <w:rPr>
          <w:i/>
          <w:iCs/>
          <w:color w:val="44546A" w:themeColor="text2"/>
        </w:rPr>
        <w:t xml:space="preserve"> 3 (Chemical Pesticide Drift)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6EBC4DAC"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CF1C82A"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298DF4F"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DBB8A7B" w14:textId="77777777" w:rsidR="1F194391" w:rsidRDefault="1F194391">
            <w:r>
              <w:t>Additional Information</w:t>
            </w:r>
          </w:p>
        </w:tc>
      </w:tr>
      <w:tr w:rsidR="1F194391" w14:paraId="7125B4EC" w14:textId="77777777" w:rsidTr="1F194391">
        <w:tc>
          <w:tcPr>
            <w:tcW w:w="2775" w:type="dxa"/>
            <w:tcBorders>
              <w:top w:val="single" w:sz="8" w:space="0" w:color="auto"/>
              <w:left w:val="single" w:sz="8" w:space="0" w:color="auto"/>
              <w:bottom w:val="single" w:sz="8" w:space="0" w:color="auto"/>
              <w:right w:val="single" w:sz="8" w:space="0" w:color="auto"/>
            </w:tcBorders>
          </w:tcPr>
          <w:p w14:paraId="48FCBA24" w14:textId="77777777" w:rsidR="1F194391" w:rsidRDefault="1F194391">
            <w:r>
              <w:t>No chemical pesticide application</w:t>
            </w:r>
          </w:p>
        </w:tc>
        <w:tc>
          <w:tcPr>
            <w:tcW w:w="2520" w:type="dxa"/>
            <w:tcBorders>
              <w:top w:val="single" w:sz="8" w:space="0" w:color="auto"/>
              <w:left w:val="single" w:sz="8" w:space="0" w:color="auto"/>
              <w:bottom w:val="single" w:sz="8" w:space="0" w:color="auto"/>
              <w:right w:val="single" w:sz="8" w:space="0" w:color="auto"/>
            </w:tcBorders>
          </w:tcPr>
          <w:p w14:paraId="227DDE42"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51C44206" w14:textId="77777777" w:rsidR="1F194391" w:rsidRDefault="1F194391">
            <w:r>
              <w:t>Chemical pesticides are not applied at the PLU.</w:t>
            </w:r>
          </w:p>
        </w:tc>
      </w:tr>
      <w:tr w:rsidR="1F194391" w14:paraId="02ECCE79" w14:textId="77777777" w:rsidTr="1F194391">
        <w:tc>
          <w:tcPr>
            <w:tcW w:w="2775" w:type="dxa"/>
            <w:tcBorders>
              <w:top w:val="single" w:sz="8" w:space="0" w:color="auto"/>
              <w:left w:val="single" w:sz="8" w:space="0" w:color="auto"/>
              <w:bottom w:val="single" w:sz="8" w:space="0" w:color="auto"/>
              <w:right w:val="single" w:sz="8" w:space="0" w:color="auto"/>
            </w:tcBorders>
          </w:tcPr>
          <w:p w14:paraId="4E9AAC48" w14:textId="77777777" w:rsidR="1F194391" w:rsidRDefault="1F194391">
            <w:r>
              <w:t>Previous chemical drift issues, but practices previously applied</w:t>
            </w:r>
          </w:p>
        </w:tc>
        <w:tc>
          <w:tcPr>
            <w:tcW w:w="2520" w:type="dxa"/>
            <w:tcBorders>
              <w:top w:val="single" w:sz="8" w:space="0" w:color="auto"/>
              <w:left w:val="single" w:sz="8" w:space="0" w:color="auto"/>
              <w:bottom w:val="single" w:sz="8" w:space="0" w:color="auto"/>
              <w:right w:val="single" w:sz="8" w:space="0" w:color="auto"/>
            </w:tcBorders>
          </w:tcPr>
          <w:p w14:paraId="1ED02B63"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331D37A7" w14:textId="77777777" w:rsidR="1F194391" w:rsidRDefault="1F194391">
            <w:r>
              <w:t>The client has previously applied practices or techniques to address the previous chemical drift complaints or observed issues, and the applied practices or techniques have been documented.</w:t>
            </w:r>
          </w:p>
        </w:tc>
      </w:tr>
      <w:tr w:rsidR="1F194391" w14:paraId="3364E7EC" w14:textId="77777777" w:rsidTr="1F194391">
        <w:tc>
          <w:tcPr>
            <w:tcW w:w="2775" w:type="dxa"/>
            <w:tcBorders>
              <w:top w:val="single" w:sz="8" w:space="0" w:color="auto"/>
              <w:left w:val="single" w:sz="8" w:space="0" w:color="auto"/>
              <w:bottom w:val="single" w:sz="8" w:space="0" w:color="auto"/>
              <w:right w:val="single" w:sz="8" w:space="0" w:color="auto"/>
            </w:tcBorders>
          </w:tcPr>
          <w:p w14:paraId="51B9B266" w14:textId="77777777" w:rsidR="1F194391" w:rsidRDefault="1F194391">
            <w:r>
              <w:t>Previous chemical drift issues, and practices not previously applied</w:t>
            </w:r>
          </w:p>
        </w:tc>
        <w:tc>
          <w:tcPr>
            <w:tcW w:w="2520" w:type="dxa"/>
            <w:tcBorders>
              <w:top w:val="single" w:sz="8" w:space="0" w:color="auto"/>
              <w:left w:val="single" w:sz="8" w:space="0" w:color="auto"/>
              <w:bottom w:val="single" w:sz="8" w:space="0" w:color="auto"/>
              <w:right w:val="single" w:sz="8" w:space="0" w:color="auto"/>
            </w:tcBorders>
          </w:tcPr>
          <w:p w14:paraId="5BFDE6F8" w14:textId="77777777" w:rsidR="1F194391" w:rsidRDefault="1F194391">
            <w:r>
              <w:t>26</w:t>
            </w:r>
          </w:p>
        </w:tc>
        <w:tc>
          <w:tcPr>
            <w:tcW w:w="4050" w:type="dxa"/>
            <w:tcBorders>
              <w:top w:val="single" w:sz="8" w:space="0" w:color="auto"/>
              <w:left w:val="single" w:sz="8" w:space="0" w:color="auto"/>
              <w:bottom w:val="single" w:sz="8" w:space="0" w:color="auto"/>
              <w:right w:val="single" w:sz="8" w:space="0" w:color="auto"/>
            </w:tcBorders>
          </w:tcPr>
          <w:p w14:paraId="3692A8DD" w14:textId="77777777" w:rsidR="1F194391" w:rsidRDefault="1F194391">
            <w:r>
              <w:t>The client has not previously applied practices or techniques to address the previous chemical drift complaints or observed issues.</w:t>
            </w:r>
          </w:p>
        </w:tc>
      </w:tr>
    </w:tbl>
    <w:p w14:paraId="41222712" w14:textId="77777777" w:rsidR="1F194391" w:rsidRDefault="1F194391">
      <w:r w:rsidRPr="1F194391">
        <w:t xml:space="preserve"> </w:t>
      </w:r>
    </w:p>
    <w:p w14:paraId="5641AB50" w14:textId="0523BB6E" w:rsidR="1F194391" w:rsidRDefault="1F194391">
      <w:r w:rsidRPr="1F194391">
        <w:t xml:space="preserve">Conservation </w:t>
      </w:r>
      <w:r w:rsidR="007B3016">
        <w:t>practices and activities</w:t>
      </w:r>
      <w:r w:rsidRPr="1F194391">
        <w:t xml:space="preserve"> related to reducing chemical drift are added to the existing condition to determine the state of the planned management system.  Example practice and act</w:t>
      </w:r>
      <w:r w:rsidR="00FD65B1">
        <w:t xml:space="preserve">ivity points are identified in </w:t>
      </w:r>
      <w:r w:rsidR="00397B6B">
        <w:fldChar w:fldCharType="begin"/>
      </w:r>
      <w:r w:rsidR="00397B6B">
        <w:instrText xml:space="preserve"> REF _Ref1134782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157</w:t>
      </w:r>
      <w:r w:rsidR="00397B6B">
        <w:fldChar w:fldCharType="end"/>
      </w:r>
      <w:r w:rsidRPr="1F194391">
        <w:t>.</w:t>
      </w:r>
    </w:p>
    <w:p w14:paraId="30560ABC" w14:textId="0670D811" w:rsidR="1F194391" w:rsidRPr="0084183F" w:rsidRDefault="00D401C4">
      <w:pPr>
        <w:rPr>
          <w:i/>
          <w:color w:val="44546A" w:themeColor="text2"/>
        </w:rPr>
      </w:pPr>
      <w:bookmarkStart w:id="449" w:name="_Ref1134782"/>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157</w:t>
      </w:r>
      <w:r w:rsidRPr="00865861">
        <w:fldChar w:fldCharType="end"/>
      </w:r>
      <w:bookmarkEnd w:id="449"/>
      <w:r w:rsidRPr="335F1D45">
        <w:rPr>
          <w:i/>
          <w:iCs/>
          <w:color w:val="44546A" w:themeColor="text2"/>
        </w:rPr>
        <w:t xml:space="preserve">: </w:t>
      </w:r>
      <w:r w:rsidR="1F194391" w:rsidRPr="335F1D45">
        <w:rPr>
          <w:i/>
          <w:iCs/>
          <w:color w:val="44546A" w:themeColor="text2"/>
        </w:rPr>
        <w:t>Practices and Activities for Reducing Chemical Drift</w:t>
      </w:r>
    </w:p>
    <w:tbl>
      <w:tblPr>
        <w:tblStyle w:val="TableGrid"/>
        <w:tblW w:w="0" w:type="auto"/>
        <w:tblLayout w:type="fixed"/>
        <w:tblLook w:val="04A0" w:firstRow="1" w:lastRow="0" w:firstColumn="1" w:lastColumn="0" w:noHBand="0" w:noVBand="1"/>
      </w:tblPr>
      <w:tblGrid>
        <w:gridCol w:w="4760"/>
        <w:gridCol w:w="4500"/>
      </w:tblGrid>
      <w:tr w:rsidR="1F194391" w14:paraId="063B998F" w14:textId="77777777" w:rsidTr="00865861">
        <w:tc>
          <w:tcPr>
            <w:tcW w:w="47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FE68CA2" w14:textId="77777777" w:rsidR="1F194391" w:rsidRDefault="1F194391">
            <w:r>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AAE27D9" w14:textId="77777777" w:rsidR="1F194391" w:rsidRDefault="00543E20">
            <w:r>
              <w:t xml:space="preserve">Conservation Management </w:t>
            </w:r>
            <w:r w:rsidR="1F194391">
              <w:t>Points</w:t>
            </w:r>
          </w:p>
        </w:tc>
      </w:tr>
      <w:tr w:rsidR="1F194391" w14:paraId="2B2220D7" w14:textId="77777777" w:rsidTr="00865861">
        <w:tc>
          <w:tcPr>
            <w:tcW w:w="4760" w:type="dxa"/>
            <w:tcBorders>
              <w:top w:val="single" w:sz="8" w:space="0" w:color="auto"/>
              <w:left w:val="single" w:sz="8" w:space="0" w:color="auto"/>
              <w:bottom w:val="single" w:sz="8" w:space="0" w:color="auto"/>
              <w:right w:val="single" w:sz="8" w:space="0" w:color="auto"/>
            </w:tcBorders>
          </w:tcPr>
          <w:p w14:paraId="377EC1D1" w14:textId="77777777" w:rsidR="1F194391" w:rsidRDefault="1F194391">
            <w:r>
              <w:t>Chemical Drift Significant Improvements</w:t>
            </w:r>
          </w:p>
        </w:tc>
        <w:tc>
          <w:tcPr>
            <w:tcW w:w="4500" w:type="dxa"/>
            <w:tcBorders>
              <w:top w:val="single" w:sz="8" w:space="0" w:color="auto"/>
              <w:left w:val="single" w:sz="8" w:space="0" w:color="auto"/>
              <w:bottom w:val="single" w:sz="8" w:space="0" w:color="auto"/>
              <w:right w:val="single" w:sz="8" w:space="0" w:color="auto"/>
            </w:tcBorders>
          </w:tcPr>
          <w:p w14:paraId="14DE319D" w14:textId="77777777" w:rsidR="1F194391" w:rsidRDefault="1F194391">
            <w:r>
              <w:t>75</w:t>
            </w:r>
          </w:p>
        </w:tc>
      </w:tr>
      <w:tr w:rsidR="1F194391" w14:paraId="73709DB1" w14:textId="77777777" w:rsidTr="00865861">
        <w:tc>
          <w:tcPr>
            <w:tcW w:w="4760" w:type="dxa"/>
            <w:tcBorders>
              <w:top w:val="single" w:sz="8" w:space="0" w:color="auto"/>
              <w:left w:val="single" w:sz="8" w:space="0" w:color="auto"/>
              <w:bottom w:val="single" w:sz="8" w:space="0" w:color="auto"/>
              <w:right w:val="single" w:sz="8" w:space="0" w:color="auto"/>
            </w:tcBorders>
          </w:tcPr>
          <w:p w14:paraId="5752928C" w14:textId="77777777" w:rsidR="1F194391" w:rsidRDefault="1F194391">
            <w:r>
              <w:t>Chemical Drift Moderate Improvements</w:t>
            </w:r>
          </w:p>
        </w:tc>
        <w:tc>
          <w:tcPr>
            <w:tcW w:w="4500" w:type="dxa"/>
            <w:tcBorders>
              <w:top w:val="single" w:sz="8" w:space="0" w:color="auto"/>
              <w:left w:val="single" w:sz="8" w:space="0" w:color="auto"/>
              <w:bottom w:val="single" w:sz="8" w:space="0" w:color="auto"/>
              <w:right w:val="single" w:sz="8" w:space="0" w:color="auto"/>
            </w:tcBorders>
          </w:tcPr>
          <w:p w14:paraId="15CCF8C7" w14:textId="77777777" w:rsidR="1F194391" w:rsidRDefault="1F194391">
            <w:r>
              <w:t>50</w:t>
            </w:r>
          </w:p>
        </w:tc>
      </w:tr>
      <w:tr w:rsidR="1F194391" w14:paraId="54B7C81D" w14:textId="77777777" w:rsidTr="00865861">
        <w:tc>
          <w:tcPr>
            <w:tcW w:w="4760" w:type="dxa"/>
            <w:tcBorders>
              <w:top w:val="single" w:sz="8" w:space="0" w:color="auto"/>
              <w:left w:val="single" w:sz="8" w:space="0" w:color="auto"/>
              <w:bottom w:val="single" w:sz="8" w:space="0" w:color="auto"/>
              <w:right w:val="single" w:sz="8" w:space="0" w:color="auto"/>
            </w:tcBorders>
          </w:tcPr>
          <w:p w14:paraId="425E805E" w14:textId="77777777" w:rsidR="1F194391" w:rsidRDefault="1F194391">
            <w:r>
              <w:t>Chemical Drift Minor Improvements</w:t>
            </w:r>
          </w:p>
        </w:tc>
        <w:tc>
          <w:tcPr>
            <w:tcW w:w="4500" w:type="dxa"/>
            <w:tcBorders>
              <w:top w:val="single" w:sz="8" w:space="0" w:color="auto"/>
              <w:left w:val="single" w:sz="8" w:space="0" w:color="auto"/>
              <w:bottom w:val="single" w:sz="8" w:space="0" w:color="auto"/>
              <w:right w:val="single" w:sz="8" w:space="0" w:color="auto"/>
            </w:tcBorders>
          </w:tcPr>
          <w:p w14:paraId="3E6F73BC" w14:textId="77777777" w:rsidR="1F194391" w:rsidRDefault="1F194391">
            <w:r>
              <w:t>25</w:t>
            </w:r>
          </w:p>
        </w:tc>
      </w:tr>
    </w:tbl>
    <w:p w14:paraId="2984F20E" w14:textId="77777777" w:rsidR="1F194391" w:rsidRDefault="1F194391">
      <w:r w:rsidRPr="1F194391">
        <w:t>*Practices to reduce chemical drift include Integrated Pest Management (595) and Pesticide Mitigation (596). Additional practices may be necessary to support these practices.</w:t>
      </w:r>
    </w:p>
    <w:p w14:paraId="6C46BDAD" w14:textId="3E216F0E" w:rsidR="1F194391" w:rsidRDefault="00397B6B">
      <w:r>
        <w:rPr>
          <w:b/>
          <w:color w:val="000000" w:themeColor="text1"/>
        </w:rPr>
        <w:t>Component</w:t>
      </w:r>
      <w:r w:rsidR="1F194391" w:rsidRPr="00A107C1">
        <w:rPr>
          <w:b/>
          <w:color w:val="000000" w:themeColor="text1"/>
        </w:rPr>
        <w:t xml:space="preserve"> 4:</w:t>
      </w:r>
      <w:r w:rsidR="1F194391" w:rsidRPr="1F194391">
        <w:rPr>
          <w:color w:val="FF0000"/>
        </w:rPr>
        <w:t xml:space="preserve">  </w:t>
      </w:r>
      <w:r w:rsidR="1F194391" w:rsidRPr="1F194391">
        <w:t>Emissions of ammonia (a PM precursor) from nitrogen fertilizer application do not excessively contribute to negative impacts to human, plant, or animal health and do not excessively contribute to regional visibility degradation.</w:t>
      </w:r>
    </w:p>
    <w:p w14:paraId="70E797B2" w14:textId="77777777" w:rsidR="1F194391" w:rsidRDefault="1F194391">
      <w:r w:rsidRPr="1F194391">
        <w:rPr>
          <w:b/>
          <w:bCs/>
        </w:rPr>
        <w:lastRenderedPageBreak/>
        <w:t>Analysis within CART:</w:t>
      </w:r>
    </w:p>
    <w:p w14:paraId="7FB37F9F" w14:textId="45581B9E" w:rsidR="1F194391" w:rsidRDefault="1F194391">
      <w:r w:rsidRPr="1F194391">
        <w:t xml:space="preserve">Each PLU for the </w:t>
      </w:r>
      <w:r w:rsidR="00DB20BB">
        <w:t>c</w:t>
      </w:r>
      <w:r w:rsidR="00DB20BB" w:rsidRPr="1F194391">
        <w:t>rop</w:t>
      </w:r>
      <w:r w:rsidRPr="1F194391">
        <w:t xml:space="preserve">, </w:t>
      </w:r>
      <w:r w:rsidR="00DB20BB">
        <w:t>p</w:t>
      </w:r>
      <w:r w:rsidR="00DB20BB" w:rsidRPr="1F194391">
        <w:t>asture</w:t>
      </w:r>
      <w:r w:rsidRPr="1F194391">
        <w:t xml:space="preserve">, </w:t>
      </w:r>
      <w:r w:rsidR="00DB20BB">
        <w:t>f</w:t>
      </w:r>
      <w:r w:rsidR="00DB20BB" w:rsidRPr="1F194391">
        <w:t>ore</w:t>
      </w:r>
      <w:r w:rsidR="00DB20BB">
        <w:t>st</w:t>
      </w:r>
      <w:r w:rsidR="00FB5B18">
        <w:t xml:space="preserve">, and </w:t>
      </w:r>
      <w:r w:rsidR="00DB20BB">
        <w:t xml:space="preserve">associated agricultural </w:t>
      </w:r>
      <w:r w:rsidR="00FB5B18">
        <w:t>land</w:t>
      </w:r>
      <w:r w:rsidR="00FE77F7">
        <w:t xml:space="preserve"> </w:t>
      </w:r>
      <w:r w:rsidRPr="1F194391">
        <w:t>uses will default to a</w:t>
      </w:r>
      <w:r w:rsidR="00741777">
        <w:t xml:space="preserve"> “not assessed” </w:t>
      </w:r>
      <w:r w:rsidRPr="1F194391">
        <w:t xml:space="preserve">status for this objective. The </w:t>
      </w:r>
      <w:r w:rsidR="00FF6243">
        <w:t>planner</w:t>
      </w:r>
      <w:r w:rsidRPr="1F194391">
        <w:t xml:space="preserve"> may identify a </w:t>
      </w:r>
      <w:r w:rsidR="00DB20BB">
        <w:t>p</w:t>
      </w:r>
      <w:r w:rsidR="00DB20BB" w:rsidRPr="1F194391">
        <w:t xml:space="preserve">articulate </w:t>
      </w:r>
      <w:r w:rsidR="00DB20BB">
        <w:t>m</w:t>
      </w:r>
      <w:r w:rsidR="00DB20BB"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2433EFA0" w14:textId="77777777" w:rsidR="1F194391" w:rsidRDefault="1F194391" w:rsidP="1F194391">
      <w:pPr>
        <w:pStyle w:val="ListParagraph"/>
        <w:numPr>
          <w:ilvl w:val="0"/>
          <w:numId w:val="6"/>
        </w:numPr>
      </w:pPr>
      <w:r w:rsidRPr="1F194391">
        <w:t>Are nitrogen fertilizers (organic or inorganic) applied at the PLU?</w:t>
      </w:r>
    </w:p>
    <w:p w14:paraId="777C8026" w14:textId="77777777"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14:paraId="7E4D2664" w14:textId="6028435B" w:rsidR="1F194391" w:rsidRDefault="1F194391">
      <w:r w:rsidRPr="1F194391">
        <w:t>The existing condition questions will set the exist</w:t>
      </w:r>
      <w:r w:rsidR="00FD65B1">
        <w:t xml:space="preserve">ing condition score as seen in </w:t>
      </w:r>
      <w:r w:rsidR="00397B6B">
        <w:fldChar w:fldCharType="begin"/>
      </w:r>
      <w:r w:rsidR="00397B6B">
        <w:instrText xml:space="preserve"> REF _Ref1134806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158</w:t>
      </w:r>
      <w:r w:rsidR="00397B6B">
        <w:fldChar w:fldCharType="end"/>
      </w:r>
      <w:r w:rsidRPr="1F194391">
        <w:t>.</w:t>
      </w:r>
    </w:p>
    <w:p w14:paraId="70C6BC71" w14:textId="78B454A0" w:rsidR="1F194391" w:rsidRPr="0084183F" w:rsidRDefault="00D401C4">
      <w:pPr>
        <w:rPr>
          <w:i/>
          <w:color w:val="44546A" w:themeColor="text2"/>
        </w:rPr>
      </w:pPr>
      <w:bookmarkStart w:id="450" w:name="_Ref1134806"/>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158</w:t>
      </w:r>
      <w:r w:rsidRPr="00865861">
        <w:fldChar w:fldCharType="end"/>
      </w:r>
      <w:bookmarkEnd w:id="450"/>
      <w:r w:rsidRPr="335F1D45">
        <w:rPr>
          <w:i/>
          <w:iCs/>
          <w:color w:val="44546A" w:themeColor="text2"/>
        </w:rPr>
        <w:t xml:space="preserve">: </w:t>
      </w:r>
      <w:r w:rsidR="1F194391" w:rsidRPr="335F1D45">
        <w:rPr>
          <w:i/>
          <w:iCs/>
          <w:color w:val="44546A" w:themeColor="text2"/>
        </w:rPr>
        <w:t xml:space="preserve"> Particulate Matter </w:t>
      </w:r>
      <w:r w:rsidR="00397B6B">
        <w:rPr>
          <w:i/>
          <w:iCs/>
          <w:color w:val="44546A" w:themeColor="text2"/>
        </w:rPr>
        <w:t>Component</w:t>
      </w:r>
      <w:r w:rsidR="1F194391" w:rsidRPr="335F1D45">
        <w:rPr>
          <w:i/>
          <w:iCs/>
          <w:color w:val="44546A" w:themeColor="text2"/>
        </w:rPr>
        <w:t xml:space="preserve"> 4 (Nitrogen Fertilizer)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1690F09B"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3382D78"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D351627"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89FD3E6" w14:textId="77777777" w:rsidR="1F194391" w:rsidRDefault="1F194391">
            <w:r>
              <w:t>Additional Information</w:t>
            </w:r>
          </w:p>
        </w:tc>
      </w:tr>
      <w:tr w:rsidR="1F194391" w14:paraId="66683DC7" w14:textId="77777777" w:rsidTr="1F194391">
        <w:tc>
          <w:tcPr>
            <w:tcW w:w="2775" w:type="dxa"/>
            <w:tcBorders>
              <w:top w:val="single" w:sz="8" w:space="0" w:color="auto"/>
              <w:left w:val="single" w:sz="8" w:space="0" w:color="auto"/>
              <w:bottom w:val="single" w:sz="8" w:space="0" w:color="auto"/>
              <w:right w:val="single" w:sz="8" w:space="0" w:color="auto"/>
            </w:tcBorders>
          </w:tcPr>
          <w:p w14:paraId="516B19D0" w14:textId="77777777" w:rsidR="1F194391" w:rsidRDefault="1F194391">
            <w:r>
              <w:t>No nitrogen fertilizer application</w:t>
            </w:r>
          </w:p>
        </w:tc>
        <w:tc>
          <w:tcPr>
            <w:tcW w:w="2520" w:type="dxa"/>
            <w:tcBorders>
              <w:top w:val="single" w:sz="8" w:space="0" w:color="auto"/>
              <w:left w:val="single" w:sz="8" w:space="0" w:color="auto"/>
              <w:bottom w:val="single" w:sz="8" w:space="0" w:color="auto"/>
              <w:right w:val="single" w:sz="8" w:space="0" w:color="auto"/>
            </w:tcBorders>
          </w:tcPr>
          <w:p w14:paraId="14CA208C"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294F687D" w14:textId="77777777" w:rsidR="1F194391" w:rsidRDefault="1F194391">
            <w:r>
              <w:t>Nitrogen fertilizers (organic or inorganic) are not applied at the PLU.</w:t>
            </w:r>
          </w:p>
        </w:tc>
      </w:tr>
      <w:tr w:rsidR="1F194391" w14:paraId="212BD8F9" w14:textId="77777777" w:rsidTr="1F194391">
        <w:tc>
          <w:tcPr>
            <w:tcW w:w="2775" w:type="dxa"/>
            <w:tcBorders>
              <w:top w:val="single" w:sz="8" w:space="0" w:color="auto"/>
              <w:left w:val="single" w:sz="8" w:space="0" w:color="auto"/>
              <w:bottom w:val="single" w:sz="8" w:space="0" w:color="auto"/>
              <w:right w:val="single" w:sz="8" w:space="0" w:color="auto"/>
            </w:tcBorders>
          </w:tcPr>
          <w:p w14:paraId="4816E83D" w14:textId="77777777" w:rsidR="1F194391" w:rsidRDefault="1F194391">
            <w:r>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31D84A0C"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519D78B0" w14:textId="77777777" w:rsidR="1F194391" w:rsidRDefault="1F194391">
            <w:r>
              <w:t>All nitrogen fertilizers are applied at the PLU according to an NRCS-approved nutrient management plan that utilizes the 4R approach for nitrogen.</w:t>
            </w:r>
          </w:p>
        </w:tc>
      </w:tr>
      <w:tr w:rsidR="1F194391" w14:paraId="17326697" w14:textId="77777777" w:rsidTr="1F194391">
        <w:tc>
          <w:tcPr>
            <w:tcW w:w="2775" w:type="dxa"/>
            <w:tcBorders>
              <w:top w:val="single" w:sz="8" w:space="0" w:color="auto"/>
              <w:left w:val="single" w:sz="8" w:space="0" w:color="auto"/>
              <w:bottom w:val="single" w:sz="8" w:space="0" w:color="auto"/>
              <w:right w:val="single" w:sz="8" w:space="0" w:color="auto"/>
            </w:tcBorders>
          </w:tcPr>
          <w:p w14:paraId="2A2F848D" w14:textId="77777777" w:rsidR="1F194391" w:rsidRDefault="1F194391">
            <w:r>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7BFCE29F"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2F8EDFF4" w14:textId="77777777" w:rsidR="1F194391" w:rsidRDefault="1F194391">
            <w:r>
              <w:t>There is no NRCS-approved nutrient management plan that utilizes the 4R approach for nitrogen for the PLU.</w:t>
            </w:r>
          </w:p>
        </w:tc>
      </w:tr>
    </w:tbl>
    <w:p w14:paraId="03966542" w14:textId="77777777" w:rsidR="1F194391" w:rsidRDefault="1F194391">
      <w:r w:rsidRPr="1F194391">
        <w:t xml:space="preserve"> </w:t>
      </w:r>
    </w:p>
    <w:p w14:paraId="3BB74382" w14:textId="185E0F53"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FD65B1">
        <w:t xml:space="preserve">ivity points are identified in </w:t>
      </w:r>
      <w:r w:rsidR="00397B6B">
        <w:fldChar w:fldCharType="begin"/>
      </w:r>
      <w:r w:rsidR="00397B6B">
        <w:instrText xml:space="preserve"> REF _Ref1134829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159</w:t>
      </w:r>
      <w:r w:rsidR="00397B6B">
        <w:fldChar w:fldCharType="end"/>
      </w:r>
      <w:r w:rsidRPr="1F194391">
        <w:t>.</w:t>
      </w:r>
    </w:p>
    <w:p w14:paraId="00A5A45A" w14:textId="343FB255" w:rsidR="1F194391" w:rsidRPr="0084183F" w:rsidRDefault="00D401C4">
      <w:pPr>
        <w:rPr>
          <w:i/>
          <w:color w:val="44546A" w:themeColor="text2"/>
        </w:rPr>
      </w:pPr>
      <w:bookmarkStart w:id="451" w:name="_Ref1134829"/>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159</w:t>
      </w:r>
      <w:r w:rsidRPr="00865861">
        <w:fldChar w:fldCharType="end"/>
      </w:r>
      <w:bookmarkEnd w:id="451"/>
      <w:r w:rsidRPr="335F1D45">
        <w:rPr>
          <w:i/>
          <w:iCs/>
          <w:color w:val="44546A" w:themeColor="text2"/>
        </w:rPr>
        <w:t>:</w:t>
      </w:r>
      <w:r w:rsidR="1F194391" w:rsidRPr="335F1D45">
        <w:rPr>
          <w:i/>
          <w:iCs/>
          <w:color w:val="44546A" w:themeColor="text2"/>
        </w:rPr>
        <w:t xml:space="preserve"> Practices and Activities for Reducing Nitrogen Volatilization from Nitrogen Fertilizer Application</w:t>
      </w:r>
    </w:p>
    <w:tbl>
      <w:tblPr>
        <w:tblStyle w:val="TableGrid"/>
        <w:tblW w:w="9530" w:type="dxa"/>
        <w:tblLayout w:type="fixed"/>
        <w:tblLook w:val="04A0" w:firstRow="1" w:lastRow="0" w:firstColumn="1" w:lastColumn="0" w:noHBand="0" w:noVBand="1"/>
      </w:tblPr>
      <w:tblGrid>
        <w:gridCol w:w="4850"/>
        <w:gridCol w:w="4680"/>
      </w:tblGrid>
      <w:tr w:rsidR="1F194391" w14:paraId="1225A697" w14:textId="77777777" w:rsidTr="00865861">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D9EC72A" w14:textId="77777777" w:rsidR="1F194391" w:rsidRDefault="1F194391">
            <w:r>
              <w:t>Conservation Practices and Activities</w:t>
            </w:r>
          </w:p>
        </w:tc>
        <w:tc>
          <w:tcPr>
            <w:tcW w:w="46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F4B987B" w14:textId="77777777" w:rsidR="1F194391" w:rsidRDefault="00543E20">
            <w:r>
              <w:t xml:space="preserve">Conservation Management </w:t>
            </w:r>
            <w:r w:rsidR="1F194391">
              <w:t>Points</w:t>
            </w:r>
          </w:p>
        </w:tc>
      </w:tr>
      <w:tr w:rsidR="1F194391" w14:paraId="2D78FF1D" w14:textId="77777777" w:rsidTr="00865861">
        <w:tc>
          <w:tcPr>
            <w:tcW w:w="4850" w:type="dxa"/>
            <w:tcBorders>
              <w:top w:val="single" w:sz="8" w:space="0" w:color="auto"/>
              <w:left w:val="single" w:sz="8" w:space="0" w:color="auto"/>
              <w:bottom w:val="single" w:sz="8" w:space="0" w:color="auto"/>
              <w:right w:val="single" w:sz="8" w:space="0" w:color="auto"/>
            </w:tcBorders>
          </w:tcPr>
          <w:p w14:paraId="4974A4BB" w14:textId="77777777" w:rsidR="1F194391" w:rsidRDefault="1F194391">
            <w:r>
              <w:t>Nitrogen Fertilizer Significant Improvements</w:t>
            </w:r>
          </w:p>
        </w:tc>
        <w:tc>
          <w:tcPr>
            <w:tcW w:w="4680" w:type="dxa"/>
            <w:tcBorders>
              <w:top w:val="single" w:sz="8" w:space="0" w:color="auto"/>
              <w:left w:val="single" w:sz="8" w:space="0" w:color="auto"/>
              <w:bottom w:val="single" w:sz="8" w:space="0" w:color="auto"/>
              <w:right w:val="single" w:sz="8" w:space="0" w:color="auto"/>
            </w:tcBorders>
          </w:tcPr>
          <w:p w14:paraId="1AE0646A" w14:textId="77777777" w:rsidR="1F194391" w:rsidRDefault="1F194391">
            <w:r>
              <w:t>75</w:t>
            </w:r>
          </w:p>
        </w:tc>
      </w:tr>
      <w:tr w:rsidR="1F194391" w14:paraId="7D1B06B3" w14:textId="77777777" w:rsidTr="00865861">
        <w:tc>
          <w:tcPr>
            <w:tcW w:w="4850" w:type="dxa"/>
            <w:tcBorders>
              <w:top w:val="single" w:sz="8" w:space="0" w:color="auto"/>
              <w:left w:val="single" w:sz="8" w:space="0" w:color="auto"/>
              <w:bottom w:val="single" w:sz="8" w:space="0" w:color="auto"/>
              <w:right w:val="single" w:sz="8" w:space="0" w:color="auto"/>
            </w:tcBorders>
          </w:tcPr>
          <w:p w14:paraId="15DFD5C0" w14:textId="77777777" w:rsidR="1F194391" w:rsidRDefault="1F194391">
            <w:r>
              <w:t>Nitrogen Fertilizer Moderate Improvements</w:t>
            </w:r>
          </w:p>
        </w:tc>
        <w:tc>
          <w:tcPr>
            <w:tcW w:w="4680" w:type="dxa"/>
            <w:tcBorders>
              <w:top w:val="single" w:sz="8" w:space="0" w:color="auto"/>
              <w:left w:val="single" w:sz="8" w:space="0" w:color="auto"/>
              <w:bottom w:val="single" w:sz="8" w:space="0" w:color="auto"/>
              <w:right w:val="single" w:sz="8" w:space="0" w:color="auto"/>
            </w:tcBorders>
          </w:tcPr>
          <w:p w14:paraId="4717F4E6" w14:textId="77777777" w:rsidR="1F194391" w:rsidRDefault="1F194391">
            <w:r>
              <w:t>50</w:t>
            </w:r>
          </w:p>
        </w:tc>
      </w:tr>
      <w:tr w:rsidR="1F194391" w14:paraId="4F892D48" w14:textId="77777777" w:rsidTr="00865861">
        <w:tc>
          <w:tcPr>
            <w:tcW w:w="4850" w:type="dxa"/>
            <w:tcBorders>
              <w:top w:val="single" w:sz="8" w:space="0" w:color="auto"/>
              <w:left w:val="single" w:sz="8" w:space="0" w:color="auto"/>
              <w:bottom w:val="single" w:sz="8" w:space="0" w:color="auto"/>
              <w:right w:val="single" w:sz="8" w:space="0" w:color="auto"/>
            </w:tcBorders>
          </w:tcPr>
          <w:p w14:paraId="10DCF77E" w14:textId="77777777" w:rsidR="1F194391" w:rsidRDefault="1F194391">
            <w:r>
              <w:t>Nitrogen Fertilizer Minor Improvements</w:t>
            </w:r>
          </w:p>
        </w:tc>
        <w:tc>
          <w:tcPr>
            <w:tcW w:w="4680" w:type="dxa"/>
            <w:tcBorders>
              <w:top w:val="single" w:sz="8" w:space="0" w:color="auto"/>
              <w:left w:val="single" w:sz="8" w:space="0" w:color="auto"/>
              <w:bottom w:val="single" w:sz="8" w:space="0" w:color="auto"/>
              <w:right w:val="single" w:sz="8" w:space="0" w:color="auto"/>
            </w:tcBorders>
          </w:tcPr>
          <w:p w14:paraId="080F56FF" w14:textId="77777777" w:rsidR="1F194391" w:rsidRDefault="1F194391">
            <w:r>
              <w:t>25</w:t>
            </w:r>
          </w:p>
        </w:tc>
      </w:tr>
    </w:tbl>
    <w:p w14:paraId="5C9B0948" w14:textId="77777777" w:rsidR="1F194391" w:rsidRDefault="1F194391">
      <w:r w:rsidRPr="1F194391">
        <w:t>*Practices to reduce nitrogen volatilization from nitrogen fertilizer application include Nutrient Management (590). Additional practices may be necessary to support Nutrient Management (590).</w:t>
      </w:r>
    </w:p>
    <w:p w14:paraId="42BFFF19" w14:textId="73C14082" w:rsidR="1F194391" w:rsidRDefault="1F194391">
      <w:r w:rsidRPr="00A107C1">
        <w:rPr>
          <w:b/>
          <w:color w:val="000000" w:themeColor="text1"/>
        </w:rPr>
        <w:t>Objective 5:</w:t>
      </w:r>
      <w:r w:rsidRPr="1F194391">
        <w:rPr>
          <w:color w:val="FF0000"/>
        </w:rPr>
        <w:t xml:space="preserve">  </w:t>
      </w:r>
      <w:r w:rsidRPr="1F194391">
        <w:t>Mechanically</w:t>
      </w:r>
      <w:r w:rsidR="00AF6078">
        <w:t xml:space="preserve"> </w:t>
      </w:r>
      <w:r w:rsidRPr="1F194391">
        <w:t>generated emissions of PM from field operations (including tillage, seed bed preparation, planting, harvest operations</w:t>
      </w:r>
      <w:r w:rsidR="00AF6078">
        <w:t>, or any combination of these</w:t>
      </w:r>
      <w:r w:rsidRPr="1F194391">
        <w:t>) do not excessively contribute to negative impacts to human, plant, or animal health; do not excessively contribute to unwanted deposition on surfaces; and do not result in safety or nuisance visibility restrictions.</w:t>
      </w:r>
    </w:p>
    <w:p w14:paraId="5AAA4A28" w14:textId="77777777" w:rsidR="1F194391" w:rsidRDefault="1F194391">
      <w:r w:rsidRPr="1F194391">
        <w:rPr>
          <w:b/>
          <w:bCs/>
        </w:rPr>
        <w:t>Analysis within CART:</w:t>
      </w:r>
    </w:p>
    <w:p w14:paraId="51EBC5D5" w14:textId="7C1BF846" w:rsidR="1F194391" w:rsidRDefault="1F194391">
      <w:r w:rsidRPr="1F194391">
        <w:lastRenderedPageBreak/>
        <w:t xml:space="preserve">Each PLU for the </w:t>
      </w:r>
      <w:r w:rsidR="00AF6078">
        <w:t>c</w:t>
      </w:r>
      <w:r w:rsidR="00AF6078" w:rsidRPr="1F194391">
        <w:t xml:space="preserve">rop </w:t>
      </w:r>
      <w:r w:rsidRPr="1F194391">
        <w:t xml:space="preserve">and </w:t>
      </w:r>
      <w:r w:rsidR="00AF6078">
        <w:t>p</w:t>
      </w:r>
      <w:r w:rsidR="00AF6078" w:rsidRPr="1F194391">
        <w:t xml:space="preserve">asture </w:t>
      </w:r>
      <w:r w:rsidRPr="1F194391">
        <w:t>land uses will default to a</w:t>
      </w:r>
      <w:r w:rsidR="00741777">
        <w:t xml:space="preserve"> “not assessed” </w:t>
      </w:r>
      <w:r w:rsidRPr="1F194391">
        <w:t xml:space="preserve">status for this objective. The </w:t>
      </w:r>
      <w:r w:rsidR="00FF6243">
        <w:t>planner</w:t>
      </w:r>
      <w:r w:rsidRPr="1F194391">
        <w:t xml:space="preserve"> may identify a </w:t>
      </w:r>
      <w:r w:rsidR="00AF6078">
        <w:t>p</w:t>
      </w:r>
      <w:r w:rsidR="00AF6078" w:rsidRPr="1F194391">
        <w:t xml:space="preserve">articulate </w:t>
      </w:r>
      <w:r w:rsidR="00AF6078">
        <w:t>m</w:t>
      </w:r>
      <w:r w:rsidR="00AF6078"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5D116C65" w14:textId="77777777" w:rsidR="1F194391" w:rsidRDefault="1F194391" w:rsidP="1F194391">
      <w:pPr>
        <w:pStyle w:val="ListParagraph"/>
        <w:numPr>
          <w:ilvl w:val="0"/>
          <w:numId w:val="6"/>
        </w:numPr>
      </w:pPr>
      <w:r w:rsidRPr="1F194391">
        <w:t>Are field operations (including tillage, seed bed preparation, planting, harvesting, etc.) conducted at the PLU?</w:t>
      </w:r>
    </w:p>
    <w:p w14:paraId="00784DBD" w14:textId="3172674C" w:rsidR="1F194391" w:rsidRDefault="1F194391" w:rsidP="1F194391">
      <w:pPr>
        <w:pStyle w:val="ListParagraph"/>
        <w:numPr>
          <w:ilvl w:val="1"/>
          <w:numId w:val="6"/>
        </w:numPr>
      </w:pPr>
      <w:r w:rsidRPr="1F194391">
        <w:t>Have there been any previous PM</w:t>
      </w:r>
      <w:r w:rsidR="00AF6078">
        <w:t xml:space="preserve"> or </w:t>
      </w:r>
      <w:r w:rsidRPr="1F194391">
        <w:t xml:space="preserve">dust complaints or has the </w:t>
      </w:r>
      <w:r w:rsidR="00FF6243">
        <w:t>planner</w:t>
      </w:r>
      <w:r w:rsidRPr="1F194391">
        <w:t xml:space="preserve"> or </w:t>
      </w:r>
      <w:r w:rsidR="00AF6078" w:rsidRPr="1F194391">
        <w:t>client</w:t>
      </w:r>
      <w:r w:rsidR="00AF6078">
        <w:t>-</w:t>
      </w:r>
      <w:r w:rsidRPr="1F194391">
        <w:t>observed any PM</w:t>
      </w:r>
      <w:r w:rsidR="00AF6078">
        <w:t xml:space="preserve"> or </w:t>
      </w:r>
      <w:r w:rsidRPr="1F194391">
        <w:t>dust issues related to field operations at the PLU?</w:t>
      </w:r>
    </w:p>
    <w:p w14:paraId="224B067B" w14:textId="0CF19831" w:rsidR="1F194391" w:rsidRDefault="1F194391" w:rsidP="1F194391">
      <w:pPr>
        <w:pStyle w:val="ListParagraph"/>
        <w:numPr>
          <w:ilvl w:val="2"/>
          <w:numId w:val="6"/>
        </w:numPr>
      </w:pPr>
      <w:r w:rsidRPr="1F194391">
        <w:t>Has the client previously applied any practices or techniques to address the previous PM</w:t>
      </w:r>
      <w:r w:rsidR="00777E3D">
        <w:t xml:space="preserve"> or </w:t>
      </w:r>
      <w:r w:rsidRPr="1F194391">
        <w:t>dust complaints or observed issues?</w:t>
      </w:r>
    </w:p>
    <w:p w14:paraId="334466B7" w14:textId="2B685184" w:rsidR="1F194391" w:rsidRDefault="1F194391" w:rsidP="1F194391">
      <w:pPr>
        <w:pStyle w:val="ListParagraph"/>
        <w:numPr>
          <w:ilvl w:val="2"/>
          <w:numId w:val="6"/>
        </w:numPr>
      </w:pPr>
      <w:r w:rsidRPr="1F194391">
        <w:t>Does the client intend to apply additional practices to reduce PM</w:t>
      </w:r>
      <w:r w:rsidR="00777E3D">
        <w:t xml:space="preserve"> or </w:t>
      </w:r>
      <w:r w:rsidRPr="1F194391">
        <w:t>dust emissions from field operations?</w:t>
      </w:r>
    </w:p>
    <w:p w14:paraId="62254B24" w14:textId="5C0BF3E4" w:rsidR="1F194391" w:rsidRDefault="1F194391">
      <w:r w:rsidRPr="1F194391">
        <w:t>The existing condition questions will set the exist</w:t>
      </w:r>
      <w:r w:rsidR="00FD65B1">
        <w:t xml:space="preserve">ing condition score as seen in </w:t>
      </w:r>
      <w:r w:rsidR="00397B6B">
        <w:fldChar w:fldCharType="begin"/>
      </w:r>
      <w:r w:rsidR="00397B6B">
        <w:instrText xml:space="preserve"> REF _Ref1134846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160</w:t>
      </w:r>
      <w:r w:rsidR="00397B6B">
        <w:fldChar w:fldCharType="end"/>
      </w:r>
      <w:r w:rsidRPr="1F194391">
        <w:t>.</w:t>
      </w:r>
    </w:p>
    <w:p w14:paraId="4BC07F4E" w14:textId="1DA42523" w:rsidR="1F194391" w:rsidRDefault="00D401C4">
      <w:bookmarkStart w:id="452" w:name="_Ref1134846"/>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160</w:t>
      </w:r>
      <w:r w:rsidRPr="00865861">
        <w:fldChar w:fldCharType="end"/>
      </w:r>
      <w:bookmarkEnd w:id="452"/>
      <w:r w:rsidRPr="335F1D45">
        <w:rPr>
          <w:i/>
          <w:iCs/>
          <w:color w:val="44546A" w:themeColor="text2"/>
        </w:rPr>
        <w:t>:</w:t>
      </w:r>
      <w:r w:rsidR="1F194391" w:rsidRPr="335F1D45">
        <w:rPr>
          <w:i/>
          <w:iCs/>
          <w:color w:val="44546A" w:themeColor="text2"/>
        </w:rPr>
        <w:t xml:space="preserve">  Particulate Matter </w:t>
      </w:r>
      <w:r w:rsidR="00397B6B">
        <w:rPr>
          <w:i/>
          <w:iCs/>
          <w:color w:val="44546A" w:themeColor="text2"/>
        </w:rPr>
        <w:t>Component</w:t>
      </w:r>
      <w:r w:rsidR="1F194391" w:rsidRPr="335F1D45">
        <w:rPr>
          <w:i/>
          <w:iCs/>
          <w:color w:val="44546A" w:themeColor="text2"/>
        </w:rPr>
        <w:t xml:space="preserve"> 5 (Field Operations)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5EFE10C7"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2E09F9D"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E58206D"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5E0DFFF" w14:textId="77777777" w:rsidR="1F194391" w:rsidRDefault="1F194391">
            <w:r>
              <w:t>Additional Information</w:t>
            </w:r>
          </w:p>
        </w:tc>
      </w:tr>
      <w:tr w:rsidR="1F194391" w14:paraId="153A0205" w14:textId="77777777" w:rsidTr="1F194391">
        <w:tc>
          <w:tcPr>
            <w:tcW w:w="2775" w:type="dxa"/>
            <w:tcBorders>
              <w:top w:val="single" w:sz="8" w:space="0" w:color="auto"/>
              <w:left w:val="single" w:sz="8" w:space="0" w:color="auto"/>
              <w:bottom w:val="single" w:sz="8" w:space="0" w:color="auto"/>
              <w:right w:val="single" w:sz="8" w:space="0" w:color="auto"/>
            </w:tcBorders>
          </w:tcPr>
          <w:p w14:paraId="53D685A6" w14:textId="77777777" w:rsidR="1F194391" w:rsidRDefault="1F194391">
            <w:r>
              <w:t>No field operations</w:t>
            </w:r>
          </w:p>
        </w:tc>
        <w:tc>
          <w:tcPr>
            <w:tcW w:w="2520" w:type="dxa"/>
            <w:tcBorders>
              <w:top w:val="single" w:sz="8" w:space="0" w:color="auto"/>
              <w:left w:val="single" w:sz="8" w:space="0" w:color="auto"/>
              <w:bottom w:val="single" w:sz="8" w:space="0" w:color="auto"/>
              <w:right w:val="single" w:sz="8" w:space="0" w:color="auto"/>
            </w:tcBorders>
          </w:tcPr>
          <w:p w14:paraId="67D20599"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7F2DA5AE" w14:textId="77777777" w:rsidR="1F194391" w:rsidRDefault="1F194391">
            <w:r>
              <w:t>Field operations (including tillage, seed bed preparation, planting, harvesting, etc.) are not conducted at the PLU.</w:t>
            </w:r>
          </w:p>
        </w:tc>
      </w:tr>
      <w:tr w:rsidR="1F194391" w14:paraId="2DEFB360" w14:textId="77777777" w:rsidTr="1F194391">
        <w:tc>
          <w:tcPr>
            <w:tcW w:w="2775" w:type="dxa"/>
            <w:tcBorders>
              <w:top w:val="single" w:sz="8" w:space="0" w:color="auto"/>
              <w:left w:val="single" w:sz="8" w:space="0" w:color="auto"/>
              <w:bottom w:val="single" w:sz="8" w:space="0" w:color="auto"/>
              <w:right w:val="single" w:sz="8" w:space="0" w:color="auto"/>
            </w:tcBorders>
          </w:tcPr>
          <w:p w14:paraId="6D6C2C64" w14:textId="5DEE8A83" w:rsidR="1F194391" w:rsidRDefault="1F194391">
            <w:r>
              <w:t>Previous PM</w:t>
            </w:r>
            <w:r w:rsidR="006C6363">
              <w:t xml:space="preserve"> or </w:t>
            </w:r>
            <w:r>
              <w:t>dust issues related to field operations,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69EFE978"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33DC8539" w14:textId="1B7209F6" w:rsidR="1F194391" w:rsidRDefault="1F194391">
            <w:r>
              <w:t>The client has previously applied practices or techniques to address the previous PM</w:t>
            </w:r>
            <w:r w:rsidR="006C6363">
              <w:t xml:space="preserve"> or </w:t>
            </w:r>
            <w:r>
              <w:t>dust complaints or observed issues, the applied practices or techniques have been documented, and the client does not intend to apply additional practices to reduce PM</w:t>
            </w:r>
            <w:r w:rsidR="006C6363">
              <w:t xml:space="preserve"> or </w:t>
            </w:r>
            <w:r>
              <w:t>dust emissions from field operations.</w:t>
            </w:r>
          </w:p>
        </w:tc>
      </w:tr>
      <w:tr w:rsidR="1F194391" w14:paraId="6A5A744B" w14:textId="77777777" w:rsidTr="1F194391">
        <w:tc>
          <w:tcPr>
            <w:tcW w:w="2775" w:type="dxa"/>
            <w:tcBorders>
              <w:top w:val="single" w:sz="8" w:space="0" w:color="auto"/>
              <w:left w:val="single" w:sz="8" w:space="0" w:color="auto"/>
              <w:bottom w:val="single" w:sz="8" w:space="0" w:color="auto"/>
              <w:right w:val="single" w:sz="8" w:space="0" w:color="auto"/>
            </w:tcBorders>
          </w:tcPr>
          <w:p w14:paraId="5FC13148" w14:textId="4E62F29E" w:rsidR="1F194391" w:rsidRDefault="1F194391">
            <w:r>
              <w:t>Previous PM</w:t>
            </w:r>
            <w:r w:rsidR="006C6363">
              <w:t xml:space="preserve"> or </w:t>
            </w:r>
            <w:r>
              <w:t>dust issues related to field operations,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118C74F8"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54701174" w14:textId="0D682424" w:rsidR="1F194391" w:rsidRDefault="1F194391">
            <w:r>
              <w:t>The client has previously applied practices or techniques to address the previous PM</w:t>
            </w:r>
            <w:r w:rsidR="006C6363">
              <w:t xml:space="preserve"> or </w:t>
            </w:r>
            <w:r>
              <w:t>dust complaints or observed issues, the applied practices or techniques have been documented, and the client intends to apply additional practices to reduce PM</w:t>
            </w:r>
            <w:r w:rsidR="006C6363">
              <w:t xml:space="preserve"> or </w:t>
            </w:r>
            <w:r>
              <w:t>dust emissions from field operations.</w:t>
            </w:r>
          </w:p>
        </w:tc>
      </w:tr>
      <w:tr w:rsidR="1F194391" w14:paraId="62200955" w14:textId="77777777" w:rsidTr="1F194391">
        <w:tc>
          <w:tcPr>
            <w:tcW w:w="2775" w:type="dxa"/>
            <w:tcBorders>
              <w:top w:val="single" w:sz="8" w:space="0" w:color="auto"/>
              <w:left w:val="single" w:sz="8" w:space="0" w:color="auto"/>
              <w:bottom w:val="single" w:sz="8" w:space="0" w:color="auto"/>
              <w:right w:val="single" w:sz="8" w:space="0" w:color="auto"/>
            </w:tcBorders>
          </w:tcPr>
          <w:p w14:paraId="2B2C4354" w14:textId="643B852A" w:rsidR="1F194391" w:rsidRDefault="1F194391">
            <w:r>
              <w:t>Previous PM</w:t>
            </w:r>
            <w:r w:rsidR="006C6363">
              <w:t xml:space="preserve"> or </w:t>
            </w:r>
            <w:r>
              <w:t>dust issues related to field operations and practices not previously applied</w:t>
            </w:r>
          </w:p>
        </w:tc>
        <w:tc>
          <w:tcPr>
            <w:tcW w:w="2520" w:type="dxa"/>
            <w:tcBorders>
              <w:top w:val="single" w:sz="8" w:space="0" w:color="auto"/>
              <w:left w:val="single" w:sz="8" w:space="0" w:color="auto"/>
              <w:bottom w:val="single" w:sz="8" w:space="0" w:color="auto"/>
              <w:right w:val="single" w:sz="8" w:space="0" w:color="auto"/>
            </w:tcBorders>
          </w:tcPr>
          <w:p w14:paraId="5C1FBE70" w14:textId="77777777" w:rsidR="1F194391" w:rsidRDefault="1F194391">
            <w:r>
              <w:t>26</w:t>
            </w:r>
          </w:p>
        </w:tc>
        <w:tc>
          <w:tcPr>
            <w:tcW w:w="4050" w:type="dxa"/>
            <w:tcBorders>
              <w:top w:val="single" w:sz="8" w:space="0" w:color="auto"/>
              <w:left w:val="single" w:sz="8" w:space="0" w:color="auto"/>
              <w:bottom w:val="single" w:sz="8" w:space="0" w:color="auto"/>
              <w:right w:val="single" w:sz="8" w:space="0" w:color="auto"/>
            </w:tcBorders>
          </w:tcPr>
          <w:p w14:paraId="48D9AF1F" w14:textId="5A707DE3" w:rsidR="1F194391" w:rsidRDefault="1F194391">
            <w:r>
              <w:t>The client has not previously applied practices or techniques to address the previous PM</w:t>
            </w:r>
            <w:r w:rsidR="006C6363">
              <w:t xml:space="preserve"> or </w:t>
            </w:r>
            <w:r>
              <w:t>dust complaints or observed issues.</w:t>
            </w:r>
          </w:p>
        </w:tc>
      </w:tr>
    </w:tbl>
    <w:p w14:paraId="0212F041" w14:textId="77777777" w:rsidR="1F194391" w:rsidRDefault="1F194391">
      <w:r w:rsidRPr="1F194391">
        <w:t xml:space="preserve"> </w:t>
      </w:r>
    </w:p>
    <w:p w14:paraId="2B979015" w14:textId="503EA72D" w:rsidR="1F194391" w:rsidRDefault="1F194391">
      <w:r w:rsidRPr="1F194391">
        <w:t xml:space="preserve">Conservation </w:t>
      </w:r>
      <w:r w:rsidR="007B3016">
        <w:t>practices and activities</w:t>
      </w:r>
      <w:r w:rsidRPr="1F194391">
        <w:t xml:space="preserve"> related to reducing PM</w:t>
      </w:r>
      <w:r w:rsidR="006C6363">
        <w:t xml:space="preserve"> or </w:t>
      </w:r>
      <w:r w:rsidRPr="1F194391">
        <w:t>dust emissions from field operations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_Ref1134867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161</w:t>
      </w:r>
      <w:r w:rsidR="00397B6B">
        <w:fldChar w:fldCharType="end"/>
      </w:r>
      <w:r w:rsidRPr="1F194391">
        <w:t>.</w:t>
      </w:r>
    </w:p>
    <w:p w14:paraId="707F3E62" w14:textId="44174643" w:rsidR="1F194391" w:rsidRPr="0084183F" w:rsidRDefault="00D401C4">
      <w:pPr>
        <w:rPr>
          <w:i/>
          <w:color w:val="44546A" w:themeColor="text2"/>
        </w:rPr>
      </w:pPr>
      <w:bookmarkStart w:id="453" w:name="_Ref1134867"/>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161</w:t>
      </w:r>
      <w:r w:rsidRPr="00865861">
        <w:fldChar w:fldCharType="end"/>
      </w:r>
      <w:bookmarkEnd w:id="453"/>
      <w:r w:rsidRPr="335F1D45">
        <w:rPr>
          <w:i/>
          <w:iCs/>
          <w:color w:val="44546A" w:themeColor="text2"/>
        </w:rPr>
        <w:t>:</w:t>
      </w:r>
      <w:r w:rsidR="1F194391" w:rsidRPr="335F1D45">
        <w:rPr>
          <w:i/>
          <w:iCs/>
          <w:color w:val="44546A" w:themeColor="text2"/>
        </w:rPr>
        <w:t xml:space="preserve"> Practices and Activities for Reducing PM/Dust Emissions from Field Operations</w:t>
      </w:r>
    </w:p>
    <w:tbl>
      <w:tblPr>
        <w:tblStyle w:val="TableGrid"/>
        <w:tblW w:w="9530" w:type="dxa"/>
        <w:tblLayout w:type="fixed"/>
        <w:tblLook w:val="04A0" w:firstRow="1" w:lastRow="0" w:firstColumn="1" w:lastColumn="0" w:noHBand="0" w:noVBand="1"/>
      </w:tblPr>
      <w:tblGrid>
        <w:gridCol w:w="5840"/>
        <w:gridCol w:w="3690"/>
      </w:tblGrid>
      <w:tr w:rsidR="1F194391" w14:paraId="6D23F704" w14:textId="77777777" w:rsidTr="0029467D">
        <w:tc>
          <w:tcPr>
            <w:tcW w:w="58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C8934C1" w14:textId="77777777" w:rsidR="1F194391" w:rsidRDefault="1F194391">
            <w:r>
              <w:lastRenderedPageBreak/>
              <w:t>Conservation Practices and Activities</w:t>
            </w:r>
          </w:p>
        </w:tc>
        <w:tc>
          <w:tcPr>
            <w:tcW w:w="36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6B9B365" w14:textId="77777777" w:rsidR="1F194391" w:rsidRDefault="00543E20">
            <w:r>
              <w:t xml:space="preserve">Conservation Management </w:t>
            </w:r>
            <w:r w:rsidR="1F194391">
              <w:t>Points</w:t>
            </w:r>
          </w:p>
        </w:tc>
      </w:tr>
      <w:tr w:rsidR="1F194391" w14:paraId="3CF61B44" w14:textId="77777777" w:rsidTr="0029467D">
        <w:tc>
          <w:tcPr>
            <w:tcW w:w="5840" w:type="dxa"/>
            <w:tcBorders>
              <w:top w:val="single" w:sz="8" w:space="0" w:color="auto"/>
              <w:left w:val="single" w:sz="8" w:space="0" w:color="auto"/>
              <w:bottom w:val="single" w:sz="8" w:space="0" w:color="auto"/>
              <w:right w:val="single" w:sz="8" w:space="0" w:color="auto"/>
            </w:tcBorders>
          </w:tcPr>
          <w:p w14:paraId="17C83FAE" w14:textId="77777777" w:rsidR="1F194391" w:rsidRDefault="1F194391">
            <w:r>
              <w:t>Field Operations PM Mitigation Significant Improvements</w:t>
            </w:r>
          </w:p>
        </w:tc>
        <w:tc>
          <w:tcPr>
            <w:tcW w:w="3690" w:type="dxa"/>
            <w:tcBorders>
              <w:top w:val="single" w:sz="8" w:space="0" w:color="auto"/>
              <w:left w:val="single" w:sz="8" w:space="0" w:color="auto"/>
              <w:bottom w:val="single" w:sz="8" w:space="0" w:color="auto"/>
              <w:right w:val="single" w:sz="8" w:space="0" w:color="auto"/>
            </w:tcBorders>
          </w:tcPr>
          <w:p w14:paraId="783FA6FC" w14:textId="77777777" w:rsidR="1F194391" w:rsidRDefault="1F194391">
            <w:r>
              <w:t>50</w:t>
            </w:r>
          </w:p>
        </w:tc>
      </w:tr>
      <w:tr w:rsidR="1F194391" w14:paraId="658231E1" w14:textId="77777777" w:rsidTr="0029467D">
        <w:tc>
          <w:tcPr>
            <w:tcW w:w="5840" w:type="dxa"/>
            <w:tcBorders>
              <w:top w:val="single" w:sz="8" w:space="0" w:color="auto"/>
              <w:left w:val="single" w:sz="8" w:space="0" w:color="auto"/>
              <w:bottom w:val="single" w:sz="8" w:space="0" w:color="auto"/>
              <w:right w:val="single" w:sz="8" w:space="0" w:color="auto"/>
            </w:tcBorders>
          </w:tcPr>
          <w:p w14:paraId="4880D426" w14:textId="77777777" w:rsidR="1F194391" w:rsidRDefault="1F194391">
            <w:r>
              <w:t>Field Operations PM Mitigation Moderate Improvements</w:t>
            </w:r>
          </w:p>
        </w:tc>
        <w:tc>
          <w:tcPr>
            <w:tcW w:w="3690" w:type="dxa"/>
            <w:tcBorders>
              <w:top w:val="single" w:sz="8" w:space="0" w:color="auto"/>
              <w:left w:val="single" w:sz="8" w:space="0" w:color="auto"/>
              <w:bottom w:val="single" w:sz="8" w:space="0" w:color="auto"/>
              <w:right w:val="single" w:sz="8" w:space="0" w:color="auto"/>
            </w:tcBorders>
          </w:tcPr>
          <w:p w14:paraId="1157847C" w14:textId="77777777" w:rsidR="1F194391" w:rsidRDefault="1F194391">
            <w:r>
              <w:t>25</w:t>
            </w:r>
          </w:p>
        </w:tc>
      </w:tr>
      <w:tr w:rsidR="1F194391" w14:paraId="671E9D6C" w14:textId="77777777" w:rsidTr="0029467D">
        <w:tc>
          <w:tcPr>
            <w:tcW w:w="5840" w:type="dxa"/>
            <w:tcBorders>
              <w:top w:val="single" w:sz="8" w:space="0" w:color="auto"/>
              <w:left w:val="single" w:sz="8" w:space="0" w:color="auto"/>
              <w:bottom w:val="single" w:sz="8" w:space="0" w:color="auto"/>
              <w:right w:val="single" w:sz="8" w:space="0" w:color="auto"/>
            </w:tcBorders>
          </w:tcPr>
          <w:p w14:paraId="4EC084B7" w14:textId="77777777" w:rsidR="1F194391" w:rsidRDefault="1F194391">
            <w:r>
              <w:t>Field Operations PM Mitigation Minor Improvements</w:t>
            </w:r>
          </w:p>
        </w:tc>
        <w:tc>
          <w:tcPr>
            <w:tcW w:w="3690" w:type="dxa"/>
            <w:tcBorders>
              <w:top w:val="single" w:sz="8" w:space="0" w:color="auto"/>
              <w:left w:val="single" w:sz="8" w:space="0" w:color="auto"/>
              <w:bottom w:val="single" w:sz="8" w:space="0" w:color="auto"/>
              <w:right w:val="single" w:sz="8" w:space="0" w:color="auto"/>
            </w:tcBorders>
          </w:tcPr>
          <w:p w14:paraId="4AB0439C" w14:textId="77777777" w:rsidR="1F194391" w:rsidRDefault="1F194391">
            <w:r>
              <w:t>10</w:t>
            </w:r>
          </w:p>
        </w:tc>
      </w:tr>
    </w:tbl>
    <w:p w14:paraId="1C8A2BB4" w14:textId="0EA0467D" w:rsidR="1F194391" w:rsidRDefault="1F194391">
      <w:r w:rsidRPr="1F194391">
        <w:t>*Practices to reduce PM</w:t>
      </w:r>
      <w:r w:rsidR="006C6363">
        <w:t xml:space="preserve"> or </w:t>
      </w:r>
      <w:r w:rsidRPr="1F194391">
        <w:t>dust emissions from field operations include Field Operations Emissions Reduction (376), Residue and Tillage Management, No-Till (329), Residue and Tillage Management, Reduced Till (345), and Windbreak/Shelterbelt Establishment (380). Additional practices may be necessary to support these practices.</w:t>
      </w:r>
    </w:p>
    <w:p w14:paraId="7BBB4857" w14:textId="4BAB0B77" w:rsidR="1F194391" w:rsidRDefault="00397B6B">
      <w:r>
        <w:rPr>
          <w:b/>
          <w:color w:val="000000" w:themeColor="text1"/>
        </w:rPr>
        <w:t xml:space="preserve">Component </w:t>
      </w:r>
      <w:r w:rsidR="1F194391" w:rsidRPr="00A107C1">
        <w:rPr>
          <w:b/>
          <w:color w:val="000000" w:themeColor="text1"/>
        </w:rPr>
        <w:t xml:space="preserve">6: </w:t>
      </w:r>
      <w:r w:rsidR="1F194391" w:rsidRPr="1F194391">
        <w:rPr>
          <w:color w:val="FF0000"/>
        </w:rPr>
        <w:t xml:space="preserve"> </w:t>
      </w:r>
      <w:r w:rsidR="1F194391" w:rsidRPr="1F194391">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5AD33B66" w14:textId="77777777" w:rsidR="1F194391" w:rsidRDefault="1F194391">
      <w:r w:rsidRPr="1F194391">
        <w:rPr>
          <w:b/>
          <w:bCs/>
        </w:rPr>
        <w:t>Analysis within CART:</w:t>
      </w:r>
    </w:p>
    <w:p w14:paraId="749A9364" w14:textId="6544E853"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30742D">
        <w:t>p</w:t>
      </w:r>
      <w:r w:rsidR="0030742D" w:rsidRPr="1F194391">
        <w:t xml:space="preserve">articulate </w:t>
      </w:r>
      <w:r w:rsidR="0030742D">
        <w:t>m</w:t>
      </w:r>
      <w:r w:rsidR="0030742D"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69154D46" w14:textId="77777777" w:rsidR="1F194391" w:rsidRDefault="1F194391" w:rsidP="1F194391">
      <w:pPr>
        <w:pStyle w:val="ListParagraph"/>
        <w:numPr>
          <w:ilvl w:val="0"/>
          <w:numId w:val="6"/>
        </w:numPr>
      </w:pPr>
      <w:r w:rsidRPr="1F194391">
        <w:t>Are unpaved roads or other unpaved travel surfaces used for vehicle or machinery movement at the PLU?</w:t>
      </w:r>
    </w:p>
    <w:p w14:paraId="714270A3" w14:textId="352D04B8" w:rsidR="1F194391" w:rsidRDefault="1F194391" w:rsidP="1F194391">
      <w:pPr>
        <w:pStyle w:val="ListParagraph"/>
        <w:numPr>
          <w:ilvl w:val="1"/>
          <w:numId w:val="6"/>
        </w:numPr>
      </w:pPr>
      <w:r w:rsidRPr="1F194391">
        <w:t xml:space="preserve">Have there been any previous </w:t>
      </w:r>
      <w:r w:rsidR="00E54F19">
        <w:t>PM or dust</w:t>
      </w:r>
      <w:r w:rsidRPr="1F194391">
        <w:t xml:space="preserve"> complaints or has the </w:t>
      </w:r>
      <w:r w:rsidR="00FF6243">
        <w:t>planner</w:t>
      </w:r>
      <w:r w:rsidRPr="1F194391">
        <w:t xml:space="preserve"> or client observed any </w:t>
      </w:r>
      <w:r w:rsidR="00E54F19">
        <w:t>PM or dust</w:t>
      </w:r>
      <w:r w:rsidRPr="1F194391">
        <w:t xml:space="preserve"> issues related to vehicle or machinery travel on unpaved surfaces at the PLU?</w:t>
      </w:r>
    </w:p>
    <w:p w14:paraId="1CE800DF" w14:textId="1B1AC809" w:rsidR="1F194391" w:rsidRDefault="1F194391" w:rsidP="1F194391">
      <w:pPr>
        <w:pStyle w:val="ListParagraph"/>
        <w:numPr>
          <w:ilvl w:val="2"/>
          <w:numId w:val="6"/>
        </w:numPr>
      </w:pPr>
      <w:r w:rsidRPr="1F194391">
        <w:t xml:space="preserve">Has the client previously applied any practices or techniques to address the previous </w:t>
      </w:r>
      <w:r w:rsidR="00E54F19">
        <w:t>PM or dust</w:t>
      </w:r>
      <w:r w:rsidRPr="1F194391">
        <w:t xml:space="preserve"> complaints or observed issues?</w:t>
      </w:r>
    </w:p>
    <w:p w14:paraId="0B7634F8" w14:textId="6D78B5CB" w:rsidR="1F194391" w:rsidRDefault="1F194391" w:rsidP="1F194391">
      <w:pPr>
        <w:pStyle w:val="ListParagraph"/>
        <w:numPr>
          <w:ilvl w:val="2"/>
          <w:numId w:val="6"/>
        </w:numPr>
      </w:pPr>
      <w:r w:rsidRPr="1F194391">
        <w:t xml:space="preserve">Does the client intend to apply additional practices to reduce </w:t>
      </w:r>
      <w:r w:rsidR="00E54F19">
        <w:t>PM or dust</w:t>
      </w:r>
      <w:r w:rsidRPr="1F194391">
        <w:t xml:space="preserve"> emissions from vehicle or machinery travel on unpaved surfaces?</w:t>
      </w:r>
    </w:p>
    <w:p w14:paraId="50DACC49" w14:textId="4AE3133F"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_Ref1134883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162</w:t>
      </w:r>
      <w:r w:rsidR="00397B6B">
        <w:fldChar w:fldCharType="end"/>
      </w:r>
      <w:r w:rsidRPr="1F194391">
        <w:t>.</w:t>
      </w:r>
    </w:p>
    <w:p w14:paraId="74DBDD37" w14:textId="49A11577" w:rsidR="1F194391" w:rsidRPr="0084183F" w:rsidRDefault="00D401C4">
      <w:pPr>
        <w:rPr>
          <w:i/>
          <w:color w:val="44546A" w:themeColor="text2"/>
        </w:rPr>
      </w:pPr>
      <w:bookmarkStart w:id="454" w:name="_Ref1134883"/>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162</w:t>
      </w:r>
      <w:r w:rsidRPr="00865861">
        <w:fldChar w:fldCharType="end"/>
      </w:r>
      <w:bookmarkEnd w:id="454"/>
      <w:r w:rsidRPr="335F1D45">
        <w:rPr>
          <w:i/>
          <w:iCs/>
          <w:color w:val="44546A" w:themeColor="text2"/>
        </w:rPr>
        <w:t xml:space="preserve">: </w:t>
      </w:r>
      <w:r w:rsidR="1F194391" w:rsidRPr="335F1D45">
        <w:rPr>
          <w:i/>
          <w:iCs/>
          <w:color w:val="44546A" w:themeColor="text2"/>
        </w:rPr>
        <w:t xml:space="preserve">Particulate Matter </w:t>
      </w:r>
      <w:r w:rsidR="00397B6B">
        <w:rPr>
          <w:i/>
          <w:iCs/>
          <w:color w:val="44546A" w:themeColor="text2"/>
        </w:rPr>
        <w:t xml:space="preserve">Component </w:t>
      </w:r>
      <w:r w:rsidR="1F194391" w:rsidRPr="335F1D45">
        <w:rPr>
          <w:i/>
          <w:iCs/>
          <w:color w:val="44546A" w:themeColor="text2"/>
        </w:rPr>
        <w:t>6 (Unpaved Roads)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7263C0C9"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1C278DF"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CA3E073"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5E662AA" w14:textId="77777777" w:rsidR="1F194391" w:rsidRDefault="1F194391">
            <w:r>
              <w:t>Additional Information</w:t>
            </w:r>
          </w:p>
        </w:tc>
      </w:tr>
      <w:tr w:rsidR="1F194391" w14:paraId="146DA0D2" w14:textId="77777777" w:rsidTr="1F194391">
        <w:tc>
          <w:tcPr>
            <w:tcW w:w="2775" w:type="dxa"/>
            <w:tcBorders>
              <w:top w:val="single" w:sz="8" w:space="0" w:color="auto"/>
              <w:left w:val="single" w:sz="8" w:space="0" w:color="auto"/>
              <w:bottom w:val="single" w:sz="8" w:space="0" w:color="auto"/>
              <w:right w:val="single" w:sz="8" w:space="0" w:color="auto"/>
            </w:tcBorders>
          </w:tcPr>
          <w:p w14:paraId="77E7E596" w14:textId="77777777" w:rsidR="1F194391" w:rsidRDefault="1F194391">
            <w:r>
              <w:t>No unpaved roads</w:t>
            </w:r>
          </w:p>
        </w:tc>
        <w:tc>
          <w:tcPr>
            <w:tcW w:w="2520" w:type="dxa"/>
            <w:tcBorders>
              <w:top w:val="single" w:sz="8" w:space="0" w:color="auto"/>
              <w:left w:val="single" w:sz="8" w:space="0" w:color="auto"/>
              <w:bottom w:val="single" w:sz="8" w:space="0" w:color="auto"/>
              <w:right w:val="single" w:sz="8" w:space="0" w:color="auto"/>
            </w:tcBorders>
          </w:tcPr>
          <w:p w14:paraId="165FB464"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70980E68" w14:textId="77777777" w:rsidR="1F194391" w:rsidRDefault="1F194391">
            <w:r>
              <w:t>Unpaved roads or other unpaved travel surfaces used for vehicle or machinery movement are not present at the PLU.</w:t>
            </w:r>
          </w:p>
        </w:tc>
      </w:tr>
      <w:tr w:rsidR="1F194391" w14:paraId="368B61DC" w14:textId="77777777" w:rsidTr="1F194391">
        <w:tc>
          <w:tcPr>
            <w:tcW w:w="2775" w:type="dxa"/>
            <w:tcBorders>
              <w:top w:val="single" w:sz="8" w:space="0" w:color="auto"/>
              <w:left w:val="single" w:sz="8" w:space="0" w:color="auto"/>
              <w:bottom w:val="single" w:sz="8" w:space="0" w:color="auto"/>
              <w:right w:val="single" w:sz="8" w:space="0" w:color="auto"/>
            </w:tcBorders>
          </w:tcPr>
          <w:p w14:paraId="4CBF67A3" w14:textId="62575E2B" w:rsidR="1F194391" w:rsidRDefault="1F194391">
            <w:r>
              <w:t xml:space="preserve">Previous </w:t>
            </w:r>
            <w:r w:rsidR="00E54F19">
              <w:t>PM or dust</w:t>
            </w:r>
            <w:r>
              <w:t xml:space="preserve"> issues related to unpaved roads,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65F7BFC4"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6C849D17" w14:textId="29413685" w:rsidR="1F194391" w:rsidRDefault="1F194391">
            <w:r>
              <w:t xml:space="preserve">The client has previously applied practices or techniques to address the previous </w:t>
            </w:r>
            <w:r w:rsidR="00E54F19">
              <w:t>PM or dust</w:t>
            </w:r>
            <w:r>
              <w:t xml:space="preserve"> complaints or observed issues, the applied practices or techniques have been documented, and the client does not intend to apply additional practices to reduce </w:t>
            </w:r>
            <w:r w:rsidR="00E54F19">
              <w:t>PM or dust</w:t>
            </w:r>
            <w:r>
              <w:t xml:space="preserve"> emissions from unpaved roads.</w:t>
            </w:r>
          </w:p>
        </w:tc>
      </w:tr>
      <w:tr w:rsidR="1F194391" w14:paraId="06CA27E2" w14:textId="77777777" w:rsidTr="1F194391">
        <w:tc>
          <w:tcPr>
            <w:tcW w:w="2775" w:type="dxa"/>
            <w:tcBorders>
              <w:top w:val="single" w:sz="8" w:space="0" w:color="auto"/>
              <w:left w:val="single" w:sz="8" w:space="0" w:color="auto"/>
              <w:bottom w:val="single" w:sz="8" w:space="0" w:color="auto"/>
              <w:right w:val="single" w:sz="8" w:space="0" w:color="auto"/>
            </w:tcBorders>
          </w:tcPr>
          <w:p w14:paraId="1C35FAFB" w14:textId="25F96700" w:rsidR="1F194391" w:rsidRDefault="1F194391">
            <w:r>
              <w:lastRenderedPageBreak/>
              <w:t xml:space="preserve">Previous </w:t>
            </w:r>
            <w:r w:rsidR="00E54F19">
              <w:t>PM or dust</w:t>
            </w:r>
            <w:r>
              <w:t xml:space="preserve"> issues related to unpaved roads,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5DEA42A7"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7F0BE7D7" w14:textId="1DDA2C98" w:rsidR="1F194391" w:rsidRDefault="1F194391">
            <w:r>
              <w:t xml:space="preserve">The client has previously applied practices or techniques to address the previous </w:t>
            </w:r>
            <w:r w:rsidR="00E54F19">
              <w:t>PM or dust</w:t>
            </w:r>
            <w:r>
              <w:t xml:space="preserve"> complaints or observed issues, the applied practices or techniques have been documented, and the client intends to apply additional practices to reduce </w:t>
            </w:r>
            <w:r w:rsidR="00E54F19">
              <w:t>PM or dust</w:t>
            </w:r>
            <w:r>
              <w:t xml:space="preserve"> emissions from unpaved roads.</w:t>
            </w:r>
          </w:p>
        </w:tc>
      </w:tr>
      <w:tr w:rsidR="1F194391" w14:paraId="0D433CB5" w14:textId="77777777" w:rsidTr="1F194391">
        <w:tc>
          <w:tcPr>
            <w:tcW w:w="2775" w:type="dxa"/>
            <w:tcBorders>
              <w:top w:val="single" w:sz="8" w:space="0" w:color="auto"/>
              <w:left w:val="single" w:sz="8" w:space="0" w:color="auto"/>
              <w:bottom w:val="single" w:sz="8" w:space="0" w:color="auto"/>
              <w:right w:val="single" w:sz="8" w:space="0" w:color="auto"/>
            </w:tcBorders>
          </w:tcPr>
          <w:p w14:paraId="1468B77C" w14:textId="16F72267" w:rsidR="1F194391" w:rsidRDefault="1F194391">
            <w:r>
              <w:t xml:space="preserve">Previous </w:t>
            </w:r>
            <w:r w:rsidR="00E54F19">
              <w:t>PM or dust</w:t>
            </w:r>
            <w:r>
              <w:t xml:space="preserve"> issues related to unpaved roads and practices not previously applied</w:t>
            </w:r>
          </w:p>
        </w:tc>
        <w:tc>
          <w:tcPr>
            <w:tcW w:w="2520" w:type="dxa"/>
            <w:tcBorders>
              <w:top w:val="single" w:sz="8" w:space="0" w:color="auto"/>
              <w:left w:val="single" w:sz="8" w:space="0" w:color="auto"/>
              <w:bottom w:val="single" w:sz="8" w:space="0" w:color="auto"/>
              <w:right w:val="single" w:sz="8" w:space="0" w:color="auto"/>
            </w:tcBorders>
          </w:tcPr>
          <w:p w14:paraId="1053D43C" w14:textId="77777777" w:rsidR="1F194391" w:rsidRDefault="1F194391">
            <w:r>
              <w:t>26</w:t>
            </w:r>
          </w:p>
        </w:tc>
        <w:tc>
          <w:tcPr>
            <w:tcW w:w="4050" w:type="dxa"/>
            <w:tcBorders>
              <w:top w:val="single" w:sz="8" w:space="0" w:color="auto"/>
              <w:left w:val="single" w:sz="8" w:space="0" w:color="auto"/>
              <w:bottom w:val="single" w:sz="8" w:space="0" w:color="auto"/>
              <w:right w:val="single" w:sz="8" w:space="0" w:color="auto"/>
            </w:tcBorders>
          </w:tcPr>
          <w:p w14:paraId="7B01C082" w14:textId="21EF77A7" w:rsidR="1F194391" w:rsidRDefault="1F194391">
            <w:r>
              <w:t xml:space="preserve">The client has not previously applied practices or techniques to address the previous </w:t>
            </w:r>
            <w:r w:rsidR="00E54F19">
              <w:t>PM or dust</w:t>
            </w:r>
            <w:r>
              <w:t xml:space="preserve"> complaints or observed issues.</w:t>
            </w:r>
          </w:p>
        </w:tc>
      </w:tr>
    </w:tbl>
    <w:p w14:paraId="677C9A6F" w14:textId="77777777" w:rsidR="1F194391" w:rsidRDefault="1F194391">
      <w:r w:rsidRPr="1F194391">
        <w:t xml:space="preserve"> </w:t>
      </w:r>
    </w:p>
    <w:p w14:paraId="323D7462" w14:textId="5F4EA5F4" w:rsidR="1F194391" w:rsidRDefault="1F194391">
      <w:r w:rsidRPr="1F194391">
        <w:t xml:space="preserve">Conservation </w:t>
      </w:r>
      <w:r w:rsidR="007B3016">
        <w:t>practices and activities</w:t>
      </w:r>
      <w:r w:rsidRPr="1F194391">
        <w:t xml:space="preserve"> related to reducing </w:t>
      </w:r>
      <w:r w:rsidR="00E54F19">
        <w:t>PM or dust</w:t>
      </w:r>
      <w:r w:rsidRPr="1F194391">
        <w:t xml:space="preserve"> emissions from unpaved roads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_Ref1134912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163</w:t>
      </w:r>
      <w:r w:rsidR="00397B6B">
        <w:fldChar w:fldCharType="end"/>
      </w:r>
      <w:r w:rsidRPr="1F194391">
        <w:t>.</w:t>
      </w:r>
    </w:p>
    <w:p w14:paraId="7AA6A831" w14:textId="674164B2" w:rsidR="1F194391" w:rsidRPr="0084183F" w:rsidRDefault="00D401C4">
      <w:pPr>
        <w:rPr>
          <w:i/>
          <w:color w:val="44546A" w:themeColor="text2"/>
        </w:rPr>
      </w:pPr>
      <w:bookmarkStart w:id="455" w:name="_Ref1134912"/>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163</w:t>
      </w:r>
      <w:r w:rsidRPr="00865861">
        <w:fldChar w:fldCharType="end"/>
      </w:r>
      <w:bookmarkEnd w:id="455"/>
      <w:r w:rsidRPr="335F1D45">
        <w:rPr>
          <w:i/>
          <w:iCs/>
          <w:color w:val="44546A" w:themeColor="text2"/>
        </w:rPr>
        <w:t xml:space="preserve">: </w:t>
      </w:r>
      <w:r w:rsidR="1F194391" w:rsidRPr="335F1D45">
        <w:rPr>
          <w:i/>
          <w:iCs/>
          <w:color w:val="44546A" w:themeColor="text2"/>
        </w:rPr>
        <w:t>Practices and Activities for Reducing PM</w:t>
      </w:r>
      <w:r w:rsidR="00AD79C8">
        <w:rPr>
          <w:i/>
          <w:iCs/>
          <w:color w:val="44546A" w:themeColor="text2"/>
        </w:rPr>
        <w:t xml:space="preserve"> or </w:t>
      </w:r>
      <w:r w:rsidR="1F194391" w:rsidRPr="335F1D45">
        <w:rPr>
          <w:i/>
          <w:iCs/>
          <w:color w:val="44546A" w:themeColor="text2"/>
        </w:rPr>
        <w:t>Dust Emissions from Unpaved Roads</w:t>
      </w:r>
    </w:p>
    <w:tbl>
      <w:tblPr>
        <w:tblStyle w:val="TableGrid"/>
        <w:tblW w:w="9440" w:type="dxa"/>
        <w:tblLayout w:type="fixed"/>
        <w:tblLook w:val="04A0" w:firstRow="1" w:lastRow="0" w:firstColumn="1" w:lastColumn="0" w:noHBand="0" w:noVBand="1"/>
      </w:tblPr>
      <w:tblGrid>
        <w:gridCol w:w="5750"/>
        <w:gridCol w:w="3690"/>
      </w:tblGrid>
      <w:tr w:rsidR="1F194391" w14:paraId="4C33F89D" w14:textId="77777777" w:rsidTr="0029467D">
        <w:tc>
          <w:tcPr>
            <w:tcW w:w="57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68F62C6" w14:textId="77777777" w:rsidR="1F194391" w:rsidRDefault="1F194391">
            <w:r>
              <w:t>Conservation Practices and Activities</w:t>
            </w:r>
          </w:p>
        </w:tc>
        <w:tc>
          <w:tcPr>
            <w:tcW w:w="36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5CD3341" w14:textId="77777777" w:rsidR="1F194391" w:rsidRDefault="00543E20">
            <w:r>
              <w:t xml:space="preserve">Conservation Management </w:t>
            </w:r>
            <w:r w:rsidR="1F194391">
              <w:t>Points</w:t>
            </w:r>
          </w:p>
        </w:tc>
      </w:tr>
      <w:tr w:rsidR="1F194391" w14:paraId="130E3D79" w14:textId="77777777" w:rsidTr="0029467D">
        <w:tc>
          <w:tcPr>
            <w:tcW w:w="5750" w:type="dxa"/>
            <w:tcBorders>
              <w:top w:val="single" w:sz="8" w:space="0" w:color="auto"/>
              <w:left w:val="single" w:sz="8" w:space="0" w:color="auto"/>
              <w:bottom w:val="single" w:sz="8" w:space="0" w:color="auto"/>
              <w:right w:val="single" w:sz="8" w:space="0" w:color="auto"/>
            </w:tcBorders>
          </w:tcPr>
          <w:p w14:paraId="00D57B20" w14:textId="77777777" w:rsidR="1F194391" w:rsidRDefault="1F194391">
            <w:r>
              <w:t>Unpaved Roads PM Mitigation Significant Improvements</w:t>
            </w:r>
          </w:p>
        </w:tc>
        <w:tc>
          <w:tcPr>
            <w:tcW w:w="3690" w:type="dxa"/>
            <w:tcBorders>
              <w:top w:val="single" w:sz="8" w:space="0" w:color="auto"/>
              <w:left w:val="single" w:sz="8" w:space="0" w:color="auto"/>
              <w:bottom w:val="single" w:sz="8" w:space="0" w:color="auto"/>
              <w:right w:val="single" w:sz="8" w:space="0" w:color="auto"/>
            </w:tcBorders>
          </w:tcPr>
          <w:p w14:paraId="18E1372B" w14:textId="7C59EDBD" w:rsidR="1F194391" w:rsidRDefault="1F194391">
            <w:r>
              <w:t>5</w:t>
            </w:r>
            <w:r w:rsidR="001676F1">
              <w:t>1</w:t>
            </w:r>
          </w:p>
        </w:tc>
      </w:tr>
      <w:tr w:rsidR="1F194391" w14:paraId="0B35B1CB" w14:textId="77777777" w:rsidTr="0029467D">
        <w:tc>
          <w:tcPr>
            <w:tcW w:w="5750" w:type="dxa"/>
            <w:tcBorders>
              <w:top w:val="single" w:sz="8" w:space="0" w:color="auto"/>
              <w:left w:val="single" w:sz="8" w:space="0" w:color="auto"/>
              <w:bottom w:val="single" w:sz="8" w:space="0" w:color="auto"/>
              <w:right w:val="single" w:sz="8" w:space="0" w:color="auto"/>
            </w:tcBorders>
          </w:tcPr>
          <w:p w14:paraId="24590990" w14:textId="77777777" w:rsidR="1F194391" w:rsidRDefault="1F194391">
            <w:r>
              <w:t>Unpaved Roads PM Mitigation Moderate Improvements</w:t>
            </w:r>
          </w:p>
        </w:tc>
        <w:tc>
          <w:tcPr>
            <w:tcW w:w="3690" w:type="dxa"/>
            <w:tcBorders>
              <w:top w:val="single" w:sz="8" w:space="0" w:color="auto"/>
              <w:left w:val="single" w:sz="8" w:space="0" w:color="auto"/>
              <w:bottom w:val="single" w:sz="8" w:space="0" w:color="auto"/>
              <w:right w:val="single" w:sz="8" w:space="0" w:color="auto"/>
            </w:tcBorders>
          </w:tcPr>
          <w:p w14:paraId="06D096CC" w14:textId="77777777" w:rsidR="1F194391" w:rsidRDefault="1F194391">
            <w:r>
              <w:t>25</w:t>
            </w:r>
          </w:p>
        </w:tc>
      </w:tr>
      <w:tr w:rsidR="1F194391" w14:paraId="7C5CD55F" w14:textId="77777777" w:rsidTr="0029467D">
        <w:tc>
          <w:tcPr>
            <w:tcW w:w="5750" w:type="dxa"/>
            <w:tcBorders>
              <w:top w:val="single" w:sz="8" w:space="0" w:color="auto"/>
              <w:left w:val="single" w:sz="8" w:space="0" w:color="auto"/>
              <w:bottom w:val="single" w:sz="8" w:space="0" w:color="auto"/>
              <w:right w:val="single" w:sz="8" w:space="0" w:color="auto"/>
            </w:tcBorders>
          </w:tcPr>
          <w:p w14:paraId="25F271E1" w14:textId="77777777" w:rsidR="1F194391" w:rsidRDefault="1F194391">
            <w:r>
              <w:t>Unpaved Roads PM Mitigation Minor Improvements</w:t>
            </w:r>
          </w:p>
        </w:tc>
        <w:tc>
          <w:tcPr>
            <w:tcW w:w="3690" w:type="dxa"/>
            <w:tcBorders>
              <w:top w:val="single" w:sz="8" w:space="0" w:color="auto"/>
              <w:left w:val="single" w:sz="8" w:space="0" w:color="auto"/>
              <w:bottom w:val="single" w:sz="8" w:space="0" w:color="auto"/>
              <w:right w:val="single" w:sz="8" w:space="0" w:color="auto"/>
            </w:tcBorders>
          </w:tcPr>
          <w:p w14:paraId="61079E9D" w14:textId="77777777" w:rsidR="1F194391" w:rsidRDefault="1F194391">
            <w:r>
              <w:t>10</w:t>
            </w:r>
          </w:p>
        </w:tc>
      </w:tr>
    </w:tbl>
    <w:p w14:paraId="10728810" w14:textId="52C0DF73" w:rsidR="1F194391" w:rsidRDefault="1F194391">
      <w:r w:rsidRPr="1F194391">
        <w:t xml:space="preserve">*Practices to reduce </w:t>
      </w:r>
      <w:r w:rsidR="00E54F19">
        <w:t>PM or dust</w:t>
      </w:r>
      <w:r w:rsidRPr="1F194391">
        <w:t xml:space="preserve"> emissions from unpaved roads include Dust Control on Unpaved Roads and Surfaces (373), Heavy Use Area Protection (561), Access Control (472), and Windbreak/Shelterbelt Establishment (380). Additional practices may be necessary to support these practices.</w:t>
      </w:r>
    </w:p>
    <w:p w14:paraId="14DA8CAE" w14:textId="392E2206" w:rsidR="1F194391" w:rsidRDefault="00397B6B">
      <w:r>
        <w:rPr>
          <w:b/>
          <w:color w:val="000000" w:themeColor="text1"/>
        </w:rPr>
        <w:t>Component</w:t>
      </w:r>
      <w:r w:rsidR="1F194391" w:rsidRPr="00A107C1">
        <w:rPr>
          <w:b/>
          <w:color w:val="000000" w:themeColor="text1"/>
        </w:rPr>
        <w:t xml:space="preserve"> 7: </w:t>
      </w:r>
      <w:r w:rsidR="1F194391" w:rsidRPr="1F194391">
        <w:rPr>
          <w:color w:val="FF0000"/>
        </w:rPr>
        <w:t xml:space="preserve"> </w:t>
      </w:r>
      <w:r w:rsidR="1F194391" w:rsidRPr="1F194391">
        <w:t>Wind-generated emissions of PM do not excessively contribute to negative impacts to human, plant, or animal health; do not excessively contribute to unwanted deposition on surfaces; and do not result in safety or nuisance visibility restrictions.</w:t>
      </w:r>
    </w:p>
    <w:p w14:paraId="1F53B1E6" w14:textId="77777777" w:rsidR="1F194391" w:rsidRDefault="1F194391">
      <w:r w:rsidRPr="1F194391">
        <w:rPr>
          <w:b/>
          <w:bCs/>
        </w:rPr>
        <w:t>Analysis within CART:</w:t>
      </w:r>
    </w:p>
    <w:p w14:paraId="68DC915B" w14:textId="09683A42"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DB56D3">
        <w:t>p</w:t>
      </w:r>
      <w:r w:rsidR="00DB56D3" w:rsidRPr="1F194391">
        <w:t xml:space="preserve">articulate </w:t>
      </w:r>
      <w:r w:rsidR="00DB56D3">
        <w:t>m</w:t>
      </w:r>
      <w:r w:rsidR="00DB56D3"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70C130DD" w14:textId="77777777" w:rsidR="1F194391" w:rsidRDefault="1F194391" w:rsidP="1F194391">
      <w:pPr>
        <w:pStyle w:val="ListParagraph"/>
        <w:numPr>
          <w:ilvl w:val="0"/>
          <w:numId w:val="6"/>
        </w:numPr>
      </w:pPr>
      <w:r w:rsidRPr="1F194391">
        <w:t>Has wind erosion been identified as a resource concern at the PLU?</w:t>
      </w:r>
    </w:p>
    <w:p w14:paraId="3E7C8233" w14:textId="540114C8" w:rsidR="1F194391" w:rsidRDefault="1F194391" w:rsidP="1F194391">
      <w:pPr>
        <w:pStyle w:val="ListParagraph"/>
        <w:numPr>
          <w:ilvl w:val="0"/>
          <w:numId w:val="6"/>
        </w:numPr>
      </w:pPr>
      <w:r w:rsidRPr="1F194391">
        <w:t xml:space="preserve">Have there been any previous </w:t>
      </w:r>
      <w:r w:rsidR="00E54F19">
        <w:t>PM or dust</w:t>
      </w:r>
      <w:r w:rsidRPr="1F194391">
        <w:t xml:space="preserve"> complaints or has the </w:t>
      </w:r>
      <w:r w:rsidR="00FF6243">
        <w:t>planner</w:t>
      </w:r>
      <w:r w:rsidRPr="1F194391">
        <w:t xml:space="preserve"> or client observed any </w:t>
      </w:r>
      <w:r w:rsidR="00E54F19">
        <w:t>PM or dust</w:t>
      </w:r>
      <w:r w:rsidRPr="1F194391">
        <w:t xml:space="preserve"> issues related to windblown dust at the PLU?</w:t>
      </w:r>
    </w:p>
    <w:p w14:paraId="499BB85E" w14:textId="488722EF" w:rsidR="1F194391" w:rsidRDefault="1F194391" w:rsidP="1F194391">
      <w:pPr>
        <w:pStyle w:val="ListParagraph"/>
        <w:numPr>
          <w:ilvl w:val="1"/>
          <w:numId w:val="6"/>
        </w:numPr>
      </w:pPr>
      <w:r w:rsidRPr="1F194391">
        <w:t xml:space="preserve">Has the client previously applied any practices or techniques to address the previous </w:t>
      </w:r>
      <w:r w:rsidR="00E54F19">
        <w:t>PM or dust</w:t>
      </w:r>
      <w:r w:rsidRPr="1F194391">
        <w:t xml:space="preserve"> complaints or observed issues?</w:t>
      </w:r>
    </w:p>
    <w:p w14:paraId="75FCBFD1" w14:textId="03540258" w:rsidR="1F194391" w:rsidRDefault="1F194391" w:rsidP="1F194391">
      <w:pPr>
        <w:pStyle w:val="ListParagraph"/>
        <w:numPr>
          <w:ilvl w:val="1"/>
          <w:numId w:val="6"/>
        </w:numPr>
      </w:pPr>
      <w:r w:rsidRPr="1F194391">
        <w:t xml:space="preserve">Does the client intend to apply additional practices to reduce </w:t>
      </w:r>
      <w:r w:rsidR="00E54F19">
        <w:t>PM or dust</w:t>
      </w:r>
      <w:r w:rsidRPr="1F194391">
        <w:t xml:space="preserve"> emissions from vehicle or machinery travel on unpaved surfaces?</w:t>
      </w:r>
    </w:p>
    <w:p w14:paraId="7C57B4AD" w14:textId="48EAA370"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_Ref1134928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164</w:t>
      </w:r>
      <w:r w:rsidR="00397B6B">
        <w:fldChar w:fldCharType="end"/>
      </w:r>
      <w:r w:rsidRPr="1F194391">
        <w:t>.</w:t>
      </w:r>
    </w:p>
    <w:p w14:paraId="4BBB4583" w14:textId="5CD3F7F6" w:rsidR="1F194391" w:rsidRPr="0084183F" w:rsidRDefault="00D401C4">
      <w:pPr>
        <w:rPr>
          <w:i/>
          <w:color w:val="44546A" w:themeColor="text2"/>
        </w:rPr>
      </w:pPr>
      <w:bookmarkStart w:id="456" w:name="_Ref1134928"/>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164</w:t>
      </w:r>
      <w:r w:rsidRPr="00865861">
        <w:fldChar w:fldCharType="end"/>
      </w:r>
      <w:bookmarkEnd w:id="456"/>
      <w:r w:rsidRPr="335F1D45">
        <w:rPr>
          <w:i/>
          <w:iCs/>
          <w:color w:val="44546A" w:themeColor="text2"/>
        </w:rPr>
        <w:t>:</w:t>
      </w:r>
      <w:r w:rsidR="1F194391" w:rsidRPr="335F1D45">
        <w:rPr>
          <w:i/>
          <w:iCs/>
          <w:color w:val="44546A" w:themeColor="text2"/>
        </w:rPr>
        <w:t xml:space="preserve"> Particulate Matter </w:t>
      </w:r>
      <w:r w:rsidR="00397B6B">
        <w:rPr>
          <w:i/>
          <w:iCs/>
          <w:color w:val="44546A" w:themeColor="text2"/>
        </w:rPr>
        <w:t>Component</w:t>
      </w:r>
      <w:r w:rsidR="1F194391" w:rsidRPr="335F1D45">
        <w:rPr>
          <w:i/>
          <w:iCs/>
          <w:color w:val="44546A" w:themeColor="text2"/>
        </w:rPr>
        <w:t xml:space="preserve"> 7 (Windblown Dust)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388876C4"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A668562" w14:textId="77777777" w:rsidR="1F194391" w:rsidRDefault="1F194391">
            <w:r>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A17F5C9"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43D2386" w14:textId="77777777" w:rsidR="1F194391" w:rsidRDefault="1F194391">
            <w:r>
              <w:t>Additional Information</w:t>
            </w:r>
          </w:p>
        </w:tc>
      </w:tr>
      <w:tr w:rsidR="1F194391" w14:paraId="058EFD08" w14:textId="77777777" w:rsidTr="1F194391">
        <w:tc>
          <w:tcPr>
            <w:tcW w:w="2775" w:type="dxa"/>
            <w:tcBorders>
              <w:top w:val="single" w:sz="8" w:space="0" w:color="auto"/>
              <w:left w:val="single" w:sz="8" w:space="0" w:color="auto"/>
              <w:bottom w:val="single" w:sz="8" w:space="0" w:color="auto"/>
              <w:right w:val="single" w:sz="8" w:space="0" w:color="auto"/>
            </w:tcBorders>
          </w:tcPr>
          <w:p w14:paraId="664101B0" w14:textId="77777777" w:rsidR="1F194391" w:rsidRDefault="1F194391">
            <w:r>
              <w:t>No windblown dust</w:t>
            </w:r>
          </w:p>
        </w:tc>
        <w:tc>
          <w:tcPr>
            <w:tcW w:w="2520" w:type="dxa"/>
            <w:tcBorders>
              <w:top w:val="single" w:sz="8" w:space="0" w:color="auto"/>
              <w:left w:val="single" w:sz="8" w:space="0" w:color="auto"/>
              <w:bottom w:val="single" w:sz="8" w:space="0" w:color="auto"/>
              <w:right w:val="single" w:sz="8" w:space="0" w:color="auto"/>
            </w:tcBorders>
          </w:tcPr>
          <w:p w14:paraId="66EA9786"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50C3E0AC" w14:textId="77777777" w:rsidR="1F194391" w:rsidRDefault="1F194391">
            <w:r>
              <w:t>Wind erosion has not been identified as a resource concern and there have been no previous windblown dust complaints or issues at the PLU.</w:t>
            </w:r>
          </w:p>
        </w:tc>
      </w:tr>
      <w:tr w:rsidR="1F194391" w14:paraId="0B6FF33A" w14:textId="77777777" w:rsidTr="1F194391">
        <w:tc>
          <w:tcPr>
            <w:tcW w:w="2775" w:type="dxa"/>
            <w:tcBorders>
              <w:top w:val="single" w:sz="8" w:space="0" w:color="auto"/>
              <w:left w:val="single" w:sz="8" w:space="0" w:color="auto"/>
              <w:bottom w:val="single" w:sz="8" w:space="0" w:color="auto"/>
              <w:right w:val="single" w:sz="8" w:space="0" w:color="auto"/>
            </w:tcBorders>
          </w:tcPr>
          <w:p w14:paraId="598DC783" w14:textId="77777777" w:rsidR="1F194391" w:rsidRDefault="1F194391">
            <w:r>
              <w:t>Previous windblown dust issues,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2F2BE1DB" w14:textId="77777777" w:rsidR="1F194391" w:rsidRDefault="1F194391">
            <w:r>
              <w:t>55</w:t>
            </w:r>
          </w:p>
        </w:tc>
        <w:tc>
          <w:tcPr>
            <w:tcW w:w="4050" w:type="dxa"/>
            <w:tcBorders>
              <w:top w:val="single" w:sz="8" w:space="0" w:color="auto"/>
              <w:left w:val="single" w:sz="8" w:space="0" w:color="auto"/>
              <w:bottom w:val="single" w:sz="8" w:space="0" w:color="auto"/>
              <w:right w:val="single" w:sz="8" w:space="0" w:color="auto"/>
            </w:tcBorders>
          </w:tcPr>
          <w:p w14:paraId="41844C4D" w14:textId="6C8CE5BD" w:rsidR="1F194391" w:rsidRDefault="1F194391">
            <w:r>
              <w:t xml:space="preserve">Wind erosion has not been identified as a resource concern, the client has previously applied practices or techniques to address the previous </w:t>
            </w:r>
            <w:r w:rsidR="00E54F19">
              <w:t>PM or dust</w:t>
            </w:r>
            <w:r>
              <w:t xml:space="preserve"> complaints or observed issues, the applied practices or techniques have been documented, and the client does not intend to apply additional practices to reduce windblown dust emissions.</w:t>
            </w:r>
          </w:p>
        </w:tc>
      </w:tr>
      <w:tr w:rsidR="1F194391" w14:paraId="0F238186" w14:textId="77777777" w:rsidTr="1F194391">
        <w:tc>
          <w:tcPr>
            <w:tcW w:w="2775" w:type="dxa"/>
            <w:tcBorders>
              <w:top w:val="single" w:sz="8" w:space="0" w:color="auto"/>
              <w:left w:val="single" w:sz="8" w:space="0" w:color="auto"/>
              <w:bottom w:val="single" w:sz="8" w:space="0" w:color="auto"/>
              <w:right w:val="single" w:sz="8" w:space="0" w:color="auto"/>
            </w:tcBorders>
          </w:tcPr>
          <w:p w14:paraId="60D2B5F6" w14:textId="745683A3" w:rsidR="1F194391" w:rsidRDefault="1F194391">
            <w:r>
              <w:t>Wind erosion is a resource concern, previous windblown dust issues,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0E9B798F"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7D931898" w14:textId="3604E759" w:rsidR="1F194391" w:rsidRDefault="1F194391">
            <w:r>
              <w:t xml:space="preserve">Wind erosion has been identified as a resource concern, the client has previously applied practices or techniques to address the previous </w:t>
            </w:r>
            <w:r w:rsidR="00E54F19">
              <w:t>PM or dust</w:t>
            </w:r>
            <w:r>
              <w:t xml:space="preserve"> complaints or observed issues, the applied practices or techniques have been documented, and the client does not intend to apply additional practices to reduce windblown dust emissions.</w:t>
            </w:r>
          </w:p>
        </w:tc>
      </w:tr>
      <w:tr w:rsidR="1F194391" w14:paraId="44F7A868" w14:textId="77777777" w:rsidTr="1F194391">
        <w:tc>
          <w:tcPr>
            <w:tcW w:w="2775" w:type="dxa"/>
            <w:tcBorders>
              <w:top w:val="single" w:sz="8" w:space="0" w:color="auto"/>
              <w:left w:val="single" w:sz="8" w:space="0" w:color="auto"/>
              <w:bottom w:val="single" w:sz="8" w:space="0" w:color="auto"/>
              <w:right w:val="single" w:sz="8" w:space="0" w:color="auto"/>
            </w:tcBorders>
          </w:tcPr>
          <w:p w14:paraId="602CA05C" w14:textId="752C00CB" w:rsidR="1F194391" w:rsidRDefault="1F194391">
            <w:r>
              <w:t>Previous windblown dust issues,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2B10C97B"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3E0E4847" w14:textId="3427662E" w:rsidR="1F194391" w:rsidRDefault="1F194391">
            <w:r>
              <w:t xml:space="preserve">Wind erosion has not been identified as a resource concern, the client has previously applied practices or techniques to address the previous </w:t>
            </w:r>
            <w:r w:rsidR="00E54F19">
              <w:t>PM or dust</w:t>
            </w:r>
            <w:r>
              <w:t xml:space="preserve"> complaints or observed issues, the applied practices or techniques have been documented, and the client intends to apply additional practices to reduce windblown dust emissions.</w:t>
            </w:r>
          </w:p>
        </w:tc>
      </w:tr>
      <w:tr w:rsidR="1F194391" w14:paraId="3CAB966D" w14:textId="77777777" w:rsidTr="1F194391">
        <w:tc>
          <w:tcPr>
            <w:tcW w:w="2775" w:type="dxa"/>
            <w:tcBorders>
              <w:top w:val="single" w:sz="8" w:space="0" w:color="auto"/>
              <w:left w:val="single" w:sz="8" w:space="0" w:color="auto"/>
              <w:bottom w:val="single" w:sz="8" w:space="0" w:color="auto"/>
              <w:right w:val="single" w:sz="8" w:space="0" w:color="auto"/>
            </w:tcBorders>
          </w:tcPr>
          <w:p w14:paraId="6C0464BC" w14:textId="6687C50E" w:rsidR="1F194391" w:rsidRDefault="1F194391">
            <w:r>
              <w:t>Wind erosion is a resource concern, previous windblown dust issues,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7F998105" w14:textId="77777777" w:rsidR="1F194391" w:rsidRDefault="1F194391">
            <w:r>
              <w:t>26</w:t>
            </w:r>
          </w:p>
        </w:tc>
        <w:tc>
          <w:tcPr>
            <w:tcW w:w="4050" w:type="dxa"/>
            <w:tcBorders>
              <w:top w:val="single" w:sz="8" w:space="0" w:color="auto"/>
              <w:left w:val="single" w:sz="8" w:space="0" w:color="auto"/>
              <w:bottom w:val="single" w:sz="8" w:space="0" w:color="auto"/>
              <w:right w:val="single" w:sz="8" w:space="0" w:color="auto"/>
            </w:tcBorders>
          </w:tcPr>
          <w:p w14:paraId="3EF79F6B" w14:textId="019F9BD5" w:rsidR="1F194391" w:rsidRDefault="1F194391">
            <w:r>
              <w:t xml:space="preserve">Wind erosion has been identified as a resource concern, the client has previously applied practices or techniques to address the previous </w:t>
            </w:r>
            <w:r w:rsidR="00E54F19">
              <w:t>PM or dust</w:t>
            </w:r>
            <w:r>
              <w:t xml:space="preserve"> complaints or observed issues, the applied practices or techniques have been documented, and the client intends to apply additional practices to reduce windblown dust emissions.</w:t>
            </w:r>
          </w:p>
        </w:tc>
      </w:tr>
      <w:tr w:rsidR="1F194391" w14:paraId="11B73304" w14:textId="77777777" w:rsidTr="1F194391">
        <w:tc>
          <w:tcPr>
            <w:tcW w:w="2775" w:type="dxa"/>
            <w:tcBorders>
              <w:top w:val="single" w:sz="8" w:space="0" w:color="auto"/>
              <w:left w:val="single" w:sz="8" w:space="0" w:color="auto"/>
              <w:bottom w:val="single" w:sz="8" w:space="0" w:color="auto"/>
              <w:right w:val="single" w:sz="8" w:space="0" w:color="auto"/>
            </w:tcBorders>
          </w:tcPr>
          <w:p w14:paraId="1DB6A32D" w14:textId="77777777" w:rsidR="1F194391" w:rsidRDefault="1F194391">
            <w:r>
              <w:t>Wind erosion is a resource concern, previous windblown dust issues, and practices not previously applied</w:t>
            </w:r>
          </w:p>
        </w:tc>
        <w:tc>
          <w:tcPr>
            <w:tcW w:w="2520" w:type="dxa"/>
            <w:tcBorders>
              <w:top w:val="single" w:sz="8" w:space="0" w:color="auto"/>
              <w:left w:val="single" w:sz="8" w:space="0" w:color="auto"/>
              <w:bottom w:val="single" w:sz="8" w:space="0" w:color="auto"/>
              <w:right w:val="single" w:sz="8" w:space="0" w:color="auto"/>
            </w:tcBorders>
          </w:tcPr>
          <w:p w14:paraId="029EA515"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1B2FBECB" w14:textId="77777777" w:rsidR="1F194391" w:rsidRDefault="1F194391">
            <w:r>
              <w:t>Wind erosion has been identified as a resource concern, and the client has not previously applied practices or techniques to address the previous windblown dust complaints or observed issues.</w:t>
            </w:r>
          </w:p>
        </w:tc>
      </w:tr>
    </w:tbl>
    <w:p w14:paraId="3C2CCC96" w14:textId="77777777" w:rsidR="1F194391" w:rsidRDefault="1F194391">
      <w:r w:rsidRPr="1F194391">
        <w:t xml:space="preserve"> </w:t>
      </w:r>
    </w:p>
    <w:p w14:paraId="1DB16FCF" w14:textId="590A0E14" w:rsidR="1F194391" w:rsidRDefault="1F194391">
      <w:r w:rsidRPr="1F194391">
        <w:lastRenderedPageBreak/>
        <w:t xml:space="preserve">Conservation </w:t>
      </w:r>
      <w:r w:rsidR="007B3016">
        <w:t>practices and activities</w:t>
      </w:r>
      <w:r w:rsidRPr="1F194391">
        <w:t xml:space="preserve"> related to reducing windblown dust emissions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_Ref1134942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165</w:t>
      </w:r>
      <w:r w:rsidR="00397B6B">
        <w:fldChar w:fldCharType="end"/>
      </w:r>
      <w:r w:rsidRPr="1F194391">
        <w:t>.</w:t>
      </w:r>
    </w:p>
    <w:p w14:paraId="3B1B1F75" w14:textId="67DFC52A" w:rsidR="1F194391" w:rsidRPr="0084183F" w:rsidRDefault="00D401C4">
      <w:pPr>
        <w:rPr>
          <w:i/>
          <w:color w:val="44546A" w:themeColor="text2"/>
        </w:rPr>
      </w:pPr>
      <w:bookmarkStart w:id="457" w:name="_Ref1134942"/>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165</w:t>
      </w:r>
      <w:r w:rsidRPr="00865861">
        <w:fldChar w:fldCharType="end"/>
      </w:r>
      <w:bookmarkEnd w:id="457"/>
      <w:r w:rsidRPr="335F1D45">
        <w:rPr>
          <w:i/>
          <w:iCs/>
          <w:color w:val="44546A" w:themeColor="text2"/>
        </w:rPr>
        <w:t>:</w:t>
      </w:r>
      <w:r w:rsidR="1F194391" w:rsidRPr="335F1D45">
        <w:rPr>
          <w:i/>
          <w:iCs/>
          <w:color w:val="44546A" w:themeColor="text2"/>
        </w:rPr>
        <w:t xml:space="preserve"> Practices and Activities for Reducing Windblown Dust Emissions</w:t>
      </w:r>
    </w:p>
    <w:tbl>
      <w:tblPr>
        <w:tblStyle w:val="TableGrid"/>
        <w:tblW w:w="0" w:type="auto"/>
        <w:tblLayout w:type="fixed"/>
        <w:tblLook w:val="04A0" w:firstRow="1" w:lastRow="0" w:firstColumn="1" w:lastColumn="0" w:noHBand="0" w:noVBand="1"/>
      </w:tblPr>
      <w:tblGrid>
        <w:gridCol w:w="5660"/>
        <w:gridCol w:w="3600"/>
      </w:tblGrid>
      <w:tr w:rsidR="1F194391" w14:paraId="411D5382" w14:textId="77777777" w:rsidTr="0029467D">
        <w:tc>
          <w:tcPr>
            <w:tcW w:w="56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A929B61" w14:textId="77777777" w:rsidR="1F194391" w:rsidRDefault="1F194391">
            <w:r>
              <w:t>Conservation Practices and Activities</w:t>
            </w:r>
          </w:p>
        </w:tc>
        <w:tc>
          <w:tcPr>
            <w:tcW w:w="36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55FA3D8" w14:textId="77777777" w:rsidR="1F194391" w:rsidRDefault="00543E20">
            <w:r>
              <w:t xml:space="preserve">Conservation Management </w:t>
            </w:r>
            <w:r w:rsidR="1F194391">
              <w:t>Points</w:t>
            </w:r>
          </w:p>
        </w:tc>
      </w:tr>
      <w:tr w:rsidR="1F194391" w14:paraId="453AE4EB" w14:textId="77777777" w:rsidTr="0029467D">
        <w:tc>
          <w:tcPr>
            <w:tcW w:w="5660" w:type="dxa"/>
            <w:tcBorders>
              <w:top w:val="single" w:sz="8" w:space="0" w:color="auto"/>
              <w:left w:val="single" w:sz="8" w:space="0" w:color="auto"/>
              <w:bottom w:val="single" w:sz="8" w:space="0" w:color="auto"/>
              <w:right w:val="single" w:sz="8" w:space="0" w:color="auto"/>
            </w:tcBorders>
          </w:tcPr>
          <w:p w14:paraId="1D198B5A" w14:textId="77777777" w:rsidR="1F194391" w:rsidRDefault="1F194391">
            <w:r>
              <w:t>Windblown Dust Mitigation Significant Improvements</w:t>
            </w:r>
          </w:p>
        </w:tc>
        <w:tc>
          <w:tcPr>
            <w:tcW w:w="3600" w:type="dxa"/>
            <w:tcBorders>
              <w:top w:val="single" w:sz="8" w:space="0" w:color="auto"/>
              <w:left w:val="single" w:sz="8" w:space="0" w:color="auto"/>
              <w:bottom w:val="single" w:sz="8" w:space="0" w:color="auto"/>
              <w:right w:val="single" w:sz="8" w:space="0" w:color="auto"/>
            </w:tcBorders>
          </w:tcPr>
          <w:p w14:paraId="7803CF76" w14:textId="1839D999" w:rsidR="1F194391" w:rsidRDefault="1F194391">
            <w:r>
              <w:t>5</w:t>
            </w:r>
            <w:r w:rsidR="004E34DF">
              <w:t>1</w:t>
            </w:r>
          </w:p>
        </w:tc>
      </w:tr>
      <w:tr w:rsidR="1F194391" w14:paraId="4962078C" w14:textId="77777777" w:rsidTr="0029467D">
        <w:tc>
          <w:tcPr>
            <w:tcW w:w="5660" w:type="dxa"/>
            <w:tcBorders>
              <w:top w:val="single" w:sz="8" w:space="0" w:color="auto"/>
              <w:left w:val="single" w:sz="8" w:space="0" w:color="auto"/>
              <w:bottom w:val="single" w:sz="8" w:space="0" w:color="auto"/>
              <w:right w:val="single" w:sz="8" w:space="0" w:color="auto"/>
            </w:tcBorders>
          </w:tcPr>
          <w:p w14:paraId="7F6CD95E" w14:textId="77777777" w:rsidR="1F194391" w:rsidRDefault="1F194391">
            <w:r>
              <w:t>Windblown Dust Mitigation Moderate Improvements</w:t>
            </w:r>
          </w:p>
        </w:tc>
        <w:tc>
          <w:tcPr>
            <w:tcW w:w="3600" w:type="dxa"/>
            <w:tcBorders>
              <w:top w:val="single" w:sz="8" w:space="0" w:color="auto"/>
              <w:left w:val="single" w:sz="8" w:space="0" w:color="auto"/>
              <w:bottom w:val="single" w:sz="8" w:space="0" w:color="auto"/>
              <w:right w:val="single" w:sz="8" w:space="0" w:color="auto"/>
            </w:tcBorders>
          </w:tcPr>
          <w:p w14:paraId="0DDBEEBA" w14:textId="77777777" w:rsidR="1F194391" w:rsidRDefault="1F194391">
            <w:r>
              <w:t>25</w:t>
            </w:r>
          </w:p>
        </w:tc>
      </w:tr>
      <w:tr w:rsidR="1F194391" w14:paraId="1F1684C8" w14:textId="77777777" w:rsidTr="0029467D">
        <w:tc>
          <w:tcPr>
            <w:tcW w:w="5660" w:type="dxa"/>
            <w:tcBorders>
              <w:top w:val="single" w:sz="8" w:space="0" w:color="auto"/>
              <w:left w:val="single" w:sz="8" w:space="0" w:color="auto"/>
              <w:bottom w:val="single" w:sz="8" w:space="0" w:color="auto"/>
              <w:right w:val="single" w:sz="8" w:space="0" w:color="auto"/>
            </w:tcBorders>
          </w:tcPr>
          <w:p w14:paraId="50C8659E" w14:textId="77777777" w:rsidR="1F194391" w:rsidRDefault="1F194391">
            <w:r>
              <w:t>Windblown Dust Mitigation Minor Improvements</w:t>
            </w:r>
          </w:p>
        </w:tc>
        <w:tc>
          <w:tcPr>
            <w:tcW w:w="3600" w:type="dxa"/>
            <w:tcBorders>
              <w:top w:val="single" w:sz="8" w:space="0" w:color="auto"/>
              <w:left w:val="single" w:sz="8" w:space="0" w:color="auto"/>
              <w:bottom w:val="single" w:sz="8" w:space="0" w:color="auto"/>
              <w:right w:val="single" w:sz="8" w:space="0" w:color="auto"/>
            </w:tcBorders>
          </w:tcPr>
          <w:p w14:paraId="32EF3D7C" w14:textId="77777777" w:rsidR="1F194391" w:rsidRDefault="1F194391">
            <w:r>
              <w:t>10</w:t>
            </w:r>
          </w:p>
        </w:tc>
      </w:tr>
    </w:tbl>
    <w:p w14:paraId="3DF0B21D" w14:textId="71CAF35F" w:rsidR="1F194391" w:rsidRDefault="1F194391">
      <w:r w:rsidRPr="1F194391">
        <w:t xml:space="preserve">*Practices to reduce </w:t>
      </w:r>
      <w:r w:rsidR="00E54F19">
        <w:t>PM or dust</w:t>
      </w:r>
      <w:r w:rsidRPr="1F194391">
        <w:t xml:space="preserve"> emissions from unpaved roads include</w:t>
      </w:r>
      <w:r w:rsidR="00C34660">
        <w:t>:</w:t>
      </w:r>
      <w:r w:rsidRPr="1F194391">
        <w:t xml:space="preserve"> Anionic Polyacrylamide (PAM) Erosion Control (450), Conservation Cover (327), Cover Crop (340), Critical Area Planting (342), Cross Wind Ridges (588), Cross Wind Trap Strips (589c), Dust Control from Animal Activity on Open Lot Surfaces (375), Dust Control on Unpaved Roads and Surfaces (373), Heavy Use Area Protection (561), Hedgerow Planting (422), Herbaceous Wind Barriers (603), Mulching (484), Prescribed Grazing (528), Range Planting (550), Residue and Tillage Management, No-Till (329), Residue and Tillage Management, Reduced Till (345), </w:t>
      </w:r>
      <w:proofErr w:type="spellStart"/>
      <w:r w:rsidRPr="1F194391">
        <w:t>Stripcropping</w:t>
      </w:r>
      <w:proofErr w:type="spellEnd"/>
      <w:r w:rsidRPr="1F194391">
        <w:t xml:space="preserve"> (585), Surface Roughening (609), and Windbreak/Shelterbelt Establishment (380). Additional practices may be necessary to support these practices.</w:t>
      </w:r>
    </w:p>
    <w:p w14:paraId="55EDEAFC" w14:textId="0BEE920D" w:rsidR="1F194391" w:rsidRDefault="00397B6B">
      <w:r>
        <w:rPr>
          <w:b/>
          <w:color w:val="000000" w:themeColor="text1"/>
        </w:rPr>
        <w:t>Component</w:t>
      </w:r>
      <w:r w:rsidR="1F194391" w:rsidRPr="00A107C1">
        <w:rPr>
          <w:b/>
          <w:color w:val="000000" w:themeColor="text1"/>
        </w:rPr>
        <w:t xml:space="preserve"> 8:</w:t>
      </w:r>
      <w:r w:rsidR="1F194391" w:rsidRPr="1F194391">
        <w:rPr>
          <w:color w:val="FF0000"/>
        </w:rPr>
        <w:t xml:space="preserve">  </w:t>
      </w:r>
      <w:r w:rsidR="1F194391" w:rsidRPr="1F194391">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235CA755" w14:textId="77777777" w:rsidR="1F194391" w:rsidRDefault="1F194391">
      <w:r w:rsidRPr="1F194391">
        <w:rPr>
          <w:b/>
          <w:bCs/>
        </w:rPr>
        <w:t>Analysis within CART:</w:t>
      </w:r>
    </w:p>
    <w:p w14:paraId="348C1CEE" w14:textId="3F441A9D" w:rsidR="1F194391" w:rsidRDefault="1F194391">
      <w:r w:rsidRPr="1F194391">
        <w:t>Each PLU for the Farmstead land use will default to a</w:t>
      </w:r>
      <w:r w:rsidR="00741777">
        <w:t xml:space="preserve"> “not assessed” </w:t>
      </w:r>
      <w:r w:rsidRPr="1F194391">
        <w:t xml:space="preserve">status for this objective. The </w:t>
      </w:r>
      <w:r w:rsidR="00FF6243">
        <w:t>planner</w:t>
      </w:r>
      <w:r w:rsidRPr="1F194391">
        <w:t xml:space="preserve"> may identify a </w:t>
      </w:r>
      <w:r w:rsidR="00B35B01">
        <w:t>p</w:t>
      </w:r>
      <w:r w:rsidR="00B35B01" w:rsidRPr="1F194391">
        <w:t xml:space="preserve">articulate </w:t>
      </w:r>
      <w:r w:rsidR="00B35B01">
        <w:t>m</w:t>
      </w:r>
      <w:r w:rsidR="00B35B01"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7E3EA103" w14:textId="77777777" w:rsidR="1F194391" w:rsidRDefault="1F194391" w:rsidP="1F194391">
      <w:pPr>
        <w:pStyle w:val="ListParagraph"/>
        <w:numPr>
          <w:ilvl w:val="0"/>
          <w:numId w:val="6"/>
        </w:numPr>
      </w:pPr>
      <w:r w:rsidRPr="1F194391">
        <w:t>Does the client raise livestock at the PLU?</w:t>
      </w:r>
    </w:p>
    <w:p w14:paraId="43B3E607" w14:textId="77777777" w:rsidR="1F194391" w:rsidRDefault="1F194391" w:rsidP="1F194391">
      <w:pPr>
        <w:pStyle w:val="ListParagraph"/>
        <w:numPr>
          <w:ilvl w:val="1"/>
          <w:numId w:val="6"/>
        </w:numPr>
      </w:pPr>
      <w:r w:rsidRPr="1F194391">
        <w:t>Is there confinement-based livestock production at the PLU?</w:t>
      </w:r>
    </w:p>
    <w:p w14:paraId="678C70C9" w14:textId="12D285C7" w:rsidR="1F194391" w:rsidRDefault="1F194391" w:rsidP="1F194391">
      <w:pPr>
        <w:pStyle w:val="ListParagraph"/>
        <w:numPr>
          <w:ilvl w:val="2"/>
          <w:numId w:val="6"/>
        </w:numPr>
      </w:pPr>
      <w:r w:rsidRPr="1F194391">
        <w:t xml:space="preserve">Have there been any previous </w:t>
      </w:r>
      <w:r w:rsidR="00E54F19">
        <w:t>PM or dust</w:t>
      </w:r>
      <w:r w:rsidRPr="1F194391">
        <w:t xml:space="preserve"> complaints or has the </w:t>
      </w:r>
      <w:r w:rsidR="00FF6243">
        <w:t>planner</w:t>
      </w:r>
      <w:r w:rsidRPr="1F194391">
        <w:t xml:space="preserve"> or client observed any </w:t>
      </w:r>
      <w:r w:rsidR="00E54F19">
        <w:t>PM or dust</w:t>
      </w:r>
      <w:r w:rsidRPr="1F194391">
        <w:t xml:space="preserve"> issues related to confinement-based livestock production at the PLU?</w:t>
      </w:r>
    </w:p>
    <w:p w14:paraId="11CFAB7C" w14:textId="3162D6B2" w:rsidR="1F194391" w:rsidRDefault="1F194391" w:rsidP="1F194391">
      <w:pPr>
        <w:pStyle w:val="ListParagraph"/>
        <w:numPr>
          <w:ilvl w:val="3"/>
          <w:numId w:val="6"/>
        </w:numPr>
      </w:pPr>
      <w:r w:rsidRPr="1F194391">
        <w:t xml:space="preserve">Has the client previously applied any practices or techniques to address the previous </w:t>
      </w:r>
      <w:r w:rsidR="00E54F19">
        <w:t>PM or dust</w:t>
      </w:r>
      <w:r w:rsidRPr="1F194391">
        <w:t xml:space="preserve"> complaints or observed issues?</w:t>
      </w:r>
    </w:p>
    <w:p w14:paraId="66F26D11" w14:textId="37D3355E" w:rsidR="1F194391" w:rsidRDefault="1F194391" w:rsidP="1F194391">
      <w:pPr>
        <w:pStyle w:val="ListParagraph"/>
        <w:numPr>
          <w:ilvl w:val="3"/>
          <w:numId w:val="6"/>
        </w:numPr>
      </w:pPr>
      <w:r w:rsidRPr="1F194391">
        <w:t xml:space="preserve">Does the client intend to apply additional practices to reduce </w:t>
      </w:r>
      <w:r w:rsidR="00E54F19">
        <w:t>PM or dust</w:t>
      </w:r>
      <w:r w:rsidRPr="1F194391">
        <w:t xml:space="preserve"> emissions from confinement-based livestock production?</w:t>
      </w:r>
    </w:p>
    <w:p w14:paraId="7D4F07C7" w14:textId="3CB334A9" w:rsidR="1F194391" w:rsidRDefault="1F194391">
      <w:r w:rsidRPr="1F194391">
        <w:t>The existing condition questions will set the existing condition sc</w:t>
      </w:r>
      <w:r w:rsidR="00EB0E43">
        <w:t xml:space="preserve">ore as seen in </w:t>
      </w:r>
      <w:r w:rsidR="00397B6B">
        <w:fldChar w:fldCharType="begin"/>
      </w:r>
      <w:r w:rsidR="00397B6B">
        <w:instrText xml:space="preserve"> REF _Ref1134960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166</w:t>
      </w:r>
      <w:r w:rsidR="00397B6B">
        <w:fldChar w:fldCharType="end"/>
      </w:r>
      <w:r w:rsidRPr="1F194391">
        <w:t>.</w:t>
      </w:r>
    </w:p>
    <w:p w14:paraId="5BEA5EFE" w14:textId="3E012443" w:rsidR="1F194391" w:rsidRPr="0084183F" w:rsidRDefault="00D401C4">
      <w:pPr>
        <w:rPr>
          <w:i/>
          <w:color w:val="44546A" w:themeColor="text2"/>
        </w:rPr>
      </w:pPr>
      <w:bookmarkStart w:id="458" w:name="_Ref1134960"/>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166</w:t>
      </w:r>
      <w:r w:rsidRPr="00865861">
        <w:fldChar w:fldCharType="end"/>
      </w:r>
      <w:bookmarkEnd w:id="458"/>
      <w:r w:rsidRPr="335F1D45">
        <w:rPr>
          <w:i/>
          <w:iCs/>
          <w:color w:val="44546A" w:themeColor="text2"/>
        </w:rPr>
        <w:t>:</w:t>
      </w:r>
      <w:r w:rsidR="1F194391" w:rsidRPr="335F1D45">
        <w:rPr>
          <w:i/>
          <w:iCs/>
          <w:color w:val="44546A" w:themeColor="text2"/>
        </w:rPr>
        <w:t xml:space="preserve"> Particulate Matter </w:t>
      </w:r>
      <w:r w:rsidR="00397B6B">
        <w:rPr>
          <w:i/>
          <w:iCs/>
          <w:color w:val="44546A" w:themeColor="text2"/>
        </w:rPr>
        <w:t>Component</w:t>
      </w:r>
      <w:r w:rsidR="1F194391" w:rsidRPr="335F1D45">
        <w:rPr>
          <w:i/>
          <w:iCs/>
          <w:color w:val="44546A" w:themeColor="text2"/>
        </w:rPr>
        <w:t xml:space="preserve"> 8 (Confinement-Based Livestock)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5585DFF7"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4B204C"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222DE45"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EB5F506" w14:textId="77777777" w:rsidR="1F194391" w:rsidRDefault="1F194391">
            <w:r>
              <w:t>Additional Information</w:t>
            </w:r>
          </w:p>
        </w:tc>
      </w:tr>
      <w:tr w:rsidR="1F194391" w14:paraId="0FCB5A2E" w14:textId="77777777" w:rsidTr="1F194391">
        <w:tc>
          <w:tcPr>
            <w:tcW w:w="2775" w:type="dxa"/>
            <w:tcBorders>
              <w:top w:val="single" w:sz="8" w:space="0" w:color="auto"/>
              <w:left w:val="single" w:sz="8" w:space="0" w:color="auto"/>
              <w:bottom w:val="single" w:sz="8" w:space="0" w:color="auto"/>
              <w:right w:val="single" w:sz="8" w:space="0" w:color="auto"/>
            </w:tcBorders>
          </w:tcPr>
          <w:p w14:paraId="0BEDD915" w14:textId="77777777" w:rsidR="1F194391" w:rsidRDefault="1F194391">
            <w:r>
              <w:t>No confinement-based livestock production</w:t>
            </w:r>
          </w:p>
        </w:tc>
        <w:tc>
          <w:tcPr>
            <w:tcW w:w="2520" w:type="dxa"/>
            <w:tcBorders>
              <w:top w:val="single" w:sz="8" w:space="0" w:color="auto"/>
              <w:left w:val="single" w:sz="8" w:space="0" w:color="auto"/>
              <w:bottom w:val="single" w:sz="8" w:space="0" w:color="auto"/>
              <w:right w:val="single" w:sz="8" w:space="0" w:color="auto"/>
            </w:tcBorders>
          </w:tcPr>
          <w:p w14:paraId="3EAD9FA5"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25D24C71" w14:textId="77777777" w:rsidR="1F194391" w:rsidRDefault="1F194391">
            <w:r>
              <w:t>There is no confinement-based livestock production at the PLU.</w:t>
            </w:r>
          </w:p>
        </w:tc>
      </w:tr>
      <w:tr w:rsidR="1F194391" w14:paraId="15A11B13" w14:textId="77777777" w:rsidTr="1F194391">
        <w:tc>
          <w:tcPr>
            <w:tcW w:w="2775" w:type="dxa"/>
            <w:tcBorders>
              <w:top w:val="single" w:sz="8" w:space="0" w:color="auto"/>
              <w:left w:val="single" w:sz="8" w:space="0" w:color="auto"/>
              <w:bottom w:val="single" w:sz="8" w:space="0" w:color="auto"/>
              <w:right w:val="single" w:sz="8" w:space="0" w:color="auto"/>
            </w:tcBorders>
          </w:tcPr>
          <w:p w14:paraId="074F42FF" w14:textId="41F8053F" w:rsidR="1F194391" w:rsidRDefault="1F194391">
            <w:r>
              <w:lastRenderedPageBreak/>
              <w:t xml:space="preserve">Previous </w:t>
            </w:r>
            <w:r w:rsidR="00E54F19">
              <w:t>PM or dust</w:t>
            </w:r>
            <w:r>
              <w:t xml:space="preserve"> issues related to livestock,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06C9F187"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0C438710" w14:textId="6215327A" w:rsidR="1F194391" w:rsidRDefault="1F194391">
            <w:r>
              <w:t xml:space="preserve">The client has previously applied practices or techniques to address the previous </w:t>
            </w:r>
            <w:r w:rsidR="00E54F19">
              <w:t>PM or dust</w:t>
            </w:r>
            <w:r>
              <w:t xml:space="preserve"> complaints or observed issues, the applied practices or techniques have been documented, and the client does not intend to apply additional practices to reduce </w:t>
            </w:r>
            <w:r w:rsidR="00E54F19">
              <w:t>PM or dust</w:t>
            </w:r>
            <w:r>
              <w:t xml:space="preserve"> emissions from confinement-based livestock or poultry production.</w:t>
            </w:r>
          </w:p>
        </w:tc>
      </w:tr>
      <w:tr w:rsidR="1F194391" w14:paraId="0D753ABB" w14:textId="77777777" w:rsidTr="1F194391">
        <w:tc>
          <w:tcPr>
            <w:tcW w:w="2775" w:type="dxa"/>
            <w:tcBorders>
              <w:top w:val="single" w:sz="8" w:space="0" w:color="auto"/>
              <w:left w:val="single" w:sz="8" w:space="0" w:color="auto"/>
              <w:bottom w:val="single" w:sz="8" w:space="0" w:color="auto"/>
              <w:right w:val="single" w:sz="8" w:space="0" w:color="auto"/>
            </w:tcBorders>
          </w:tcPr>
          <w:p w14:paraId="60986C76" w14:textId="0BC2E9A5" w:rsidR="1F194391" w:rsidRDefault="1F194391">
            <w:r>
              <w:t xml:space="preserve">Previous </w:t>
            </w:r>
            <w:r w:rsidR="00E54F19">
              <w:t>PM or dust</w:t>
            </w:r>
            <w:r>
              <w:t xml:space="preserve"> issues related to livestock,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5285CC6C"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7200381A" w14:textId="02415E65" w:rsidR="1F194391" w:rsidRDefault="1F194391">
            <w:r>
              <w:t xml:space="preserve">The client has previously applied practices or techniques to address the previous </w:t>
            </w:r>
            <w:r w:rsidR="00E54F19">
              <w:t>PM or dust</w:t>
            </w:r>
            <w:r>
              <w:t xml:space="preserve"> complaints or observed issues, the applied practices or techniques have been documented, and the client intends to apply additional practices to reduce </w:t>
            </w:r>
            <w:r w:rsidR="00E54F19">
              <w:t>PM or dust</w:t>
            </w:r>
            <w:r>
              <w:t xml:space="preserve"> emissions from confinement-based livestock or poultry production.</w:t>
            </w:r>
          </w:p>
        </w:tc>
      </w:tr>
      <w:tr w:rsidR="1F194391" w14:paraId="5E189DD4" w14:textId="77777777" w:rsidTr="1F194391">
        <w:tc>
          <w:tcPr>
            <w:tcW w:w="2775" w:type="dxa"/>
            <w:tcBorders>
              <w:top w:val="single" w:sz="8" w:space="0" w:color="auto"/>
              <w:left w:val="single" w:sz="8" w:space="0" w:color="auto"/>
              <w:bottom w:val="single" w:sz="8" w:space="0" w:color="auto"/>
              <w:right w:val="single" w:sz="8" w:space="0" w:color="auto"/>
            </w:tcBorders>
          </w:tcPr>
          <w:p w14:paraId="655AC005" w14:textId="41649B82" w:rsidR="1F194391" w:rsidRDefault="1F194391">
            <w:r>
              <w:t xml:space="preserve">Previous </w:t>
            </w:r>
            <w:r w:rsidR="00E54F19">
              <w:t>PM or dust</w:t>
            </w:r>
            <w:r>
              <w:t xml:space="preserve"> issues related to livestock and practices not previously applied</w:t>
            </w:r>
          </w:p>
        </w:tc>
        <w:tc>
          <w:tcPr>
            <w:tcW w:w="2520" w:type="dxa"/>
            <w:tcBorders>
              <w:top w:val="single" w:sz="8" w:space="0" w:color="auto"/>
              <w:left w:val="single" w:sz="8" w:space="0" w:color="auto"/>
              <w:bottom w:val="single" w:sz="8" w:space="0" w:color="auto"/>
              <w:right w:val="single" w:sz="8" w:space="0" w:color="auto"/>
            </w:tcBorders>
          </w:tcPr>
          <w:p w14:paraId="65856079" w14:textId="77777777" w:rsidR="1F194391" w:rsidRDefault="1F194391">
            <w:r>
              <w:t>26</w:t>
            </w:r>
          </w:p>
        </w:tc>
        <w:tc>
          <w:tcPr>
            <w:tcW w:w="4050" w:type="dxa"/>
            <w:tcBorders>
              <w:top w:val="single" w:sz="8" w:space="0" w:color="auto"/>
              <w:left w:val="single" w:sz="8" w:space="0" w:color="auto"/>
              <w:bottom w:val="single" w:sz="8" w:space="0" w:color="auto"/>
              <w:right w:val="single" w:sz="8" w:space="0" w:color="auto"/>
            </w:tcBorders>
          </w:tcPr>
          <w:p w14:paraId="48D2E7EF" w14:textId="4BAEA9E9" w:rsidR="1F194391" w:rsidRDefault="1F194391">
            <w:r>
              <w:t xml:space="preserve">The client has not previously applied practices or techniques to address the previous </w:t>
            </w:r>
            <w:r w:rsidR="00E54F19">
              <w:t>PM or dust</w:t>
            </w:r>
            <w:r>
              <w:t xml:space="preserve"> complaints or observed issues.</w:t>
            </w:r>
          </w:p>
        </w:tc>
      </w:tr>
    </w:tbl>
    <w:p w14:paraId="716BBE55" w14:textId="77777777" w:rsidR="1F194391" w:rsidRDefault="1F194391">
      <w:r w:rsidRPr="1F194391">
        <w:t xml:space="preserve"> </w:t>
      </w:r>
    </w:p>
    <w:p w14:paraId="4D71A76F" w14:textId="480727BF" w:rsidR="1F194391" w:rsidRDefault="1F194391">
      <w:r w:rsidRPr="1F194391">
        <w:t xml:space="preserve">Conservation </w:t>
      </w:r>
      <w:r w:rsidR="007B3016">
        <w:t>practices and activities</w:t>
      </w:r>
      <w:r w:rsidRPr="1F194391">
        <w:t xml:space="preserve"> related to reducing </w:t>
      </w:r>
      <w:r w:rsidR="00E54F19">
        <w:t>PM or dust</w:t>
      </w:r>
      <w:r w:rsidRPr="1F194391">
        <w:t xml:space="preserve"> emissions from confinement-based livestock or poultry production are determined based on an analysis of the PLU using the National Air Quality Site Assessment Tool (NAQSAT – </w:t>
      </w:r>
      <w:hyperlink r:id="rId16">
        <w:r w:rsidRPr="1F194391">
          <w:rPr>
            <w:rStyle w:val="Hyperlink"/>
          </w:rPr>
          <w:t>http://naqsat.tamu.edu</w:t>
        </w:r>
      </w:hyperlink>
      <w:r w:rsidRPr="1F194391">
        <w:t xml:space="preserve">) and the USDA/EPA Agricultural Air Quality Conservation Measures Guide for Poultry and Livestock Production and are added to the existing condition to determine the state of the planned management system. Practices to reduce </w:t>
      </w:r>
      <w:r w:rsidR="00E54F19">
        <w:t>PM or dust</w:t>
      </w:r>
      <w:r w:rsidRPr="1F194391">
        <w:t xml:space="preserve"> emissions from confinement-based livestock or poultry production include Air Filtration and Scrubbing (371), Amendments for Treatment of Agricultural Waste (591), Composting Facility (317), Dust Control from Animal Activity on Open Lot Surfaces (375), Dust Control on Unpaved Roads and Surfaces (373), Feed Management (592), Heavy Use Area Protection (561), Nutrient Management (590), Sprinkler System (442), Waste Treatment (629), and Windbreak/Shelterbelt Establishment (380). Additional practices may be necessary to support these practices.</w:t>
      </w:r>
    </w:p>
    <w:p w14:paraId="1C311E2D" w14:textId="77777777" w:rsidR="00A107C1" w:rsidRDefault="00A107C1" w:rsidP="00A107C1"/>
    <w:p w14:paraId="235F5773" w14:textId="77777777" w:rsidR="1F194391" w:rsidRPr="00865861" w:rsidRDefault="1F194391" w:rsidP="1F194391">
      <w:pPr>
        <w:pStyle w:val="Heading2"/>
        <w:rPr>
          <w:b/>
        </w:rPr>
      </w:pPr>
      <w:bookmarkStart w:id="459" w:name="_Toc535524430"/>
      <w:bookmarkStart w:id="460" w:name="_Toc2079954"/>
      <w:r w:rsidRPr="00865861">
        <w:rPr>
          <w:b/>
        </w:rPr>
        <w:t>Emissions of Greenhouse Gases (GHGs)</w:t>
      </w:r>
      <w:bookmarkEnd w:id="459"/>
      <w:bookmarkEnd w:id="460"/>
    </w:p>
    <w:p w14:paraId="1BAAABF9" w14:textId="72909D67" w:rsidR="1F194391" w:rsidRDefault="1F194391">
      <w:r w:rsidRPr="1F194391">
        <w:rPr>
          <w:b/>
          <w:bCs/>
        </w:rPr>
        <w:t>Description:</w:t>
      </w:r>
      <w:r w:rsidRPr="56B9B31E">
        <w:t xml:space="preserve">  </w:t>
      </w:r>
      <w:r w:rsidR="431B2BC3" w:rsidRPr="1F194391">
        <w:t>E</w:t>
      </w:r>
      <w:r w:rsidRPr="1F194391">
        <w:t xml:space="preserve">missions of </w:t>
      </w:r>
      <w:r w:rsidR="431B2BC3" w:rsidRPr="1F194391">
        <w:t>agricultural greenhouse gases</w:t>
      </w:r>
      <w:r w:rsidRPr="56B9B31E">
        <w:t xml:space="preserve"> </w:t>
      </w:r>
      <w:r w:rsidR="08770A79" w:rsidRPr="56B9B31E">
        <w:t>–</w:t>
      </w:r>
      <w:r w:rsidRPr="56B9B31E">
        <w:t xml:space="preserve"> </w:t>
      </w:r>
      <w:r w:rsidR="08770A79" w:rsidRPr="1F194391">
        <w:t>methane, nitrous oxide, and carbon dioxide</w:t>
      </w:r>
      <w:r w:rsidRPr="1F194391">
        <w:t xml:space="preserve"> </w:t>
      </w:r>
      <w:r w:rsidR="56B9B31E" w:rsidRPr="1F194391">
        <w:t>–</w:t>
      </w:r>
      <w:r w:rsidRPr="1F194391">
        <w:t xml:space="preserve"> </w:t>
      </w:r>
      <w:r w:rsidR="56B9B31E" w:rsidRPr="1F194391">
        <w:t>increase atmospheric concentrations of these gases.</w:t>
      </w:r>
    </w:p>
    <w:p w14:paraId="7D943716" w14:textId="17EE7589" w:rsidR="1F194391" w:rsidRDefault="00397B6B">
      <w:r>
        <w:rPr>
          <w:b/>
          <w:color w:val="000000" w:themeColor="text1"/>
        </w:rPr>
        <w:t>Component</w:t>
      </w:r>
      <w:r w:rsidR="1F194391" w:rsidRPr="00701529">
        <w:rPr>
          <w:b/>
          <w:color w:val="000000" w:themeColor="text1"/>
        </w:rPr>
        <w:t xml:space="preserve"> 1: </w:t>
      </w:r>
      <w:r w:rsidR="1F194391" w:rsidRPr="1F194391">
        <w:rPr>
          <w:color w:val="FF0000"/>
        </w:rPr>
        <w:t xml:space="preserve"> </w:t>
      </w:r>
      <w:r w:rsidR="1F194391" w:rsidRPr="1F194391">
        <w:t>Emissions of nitrous oxide from nitrogen fertilizer application do not excessively contribute to increased atmospheric concentrations of greenhouse gases.</w:t>
      </w:r>
    </w:p>
    <w:p w14:paraId="3A1239B5" w14:textId="77777777" w:rsidR="1F194391" w:rsidRDefault="1F194391">
      <w:r w:rsidRPr="1F194391">
        <w:rPr>
          <w:b/>
          <w:bCs/>
        </w:rPr>
        <w:t>Analysis within CART:</w:t>
      </w:r>
    </w:p>
    <w:p w14:paraId="683CB230" w14:textId="2341D610" w:rsidR="1F194391" w:rsidRDefault="1F194391">
      <w:r w:rsidRPr="1F194391">
        <w:lastRenderedPageBreak/>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B35B01">
        <w:t>g</w:t>
      </w:r>
      <w:r w:rsidR="00B35B01" w:rsidRPr="1F194391">
        <w:t xml:space="preserve">reenhouse </w:t>
      </w:r>
      <w:r w:rsidR="00B35B01">
        <w:t>g</w:t>
      </w:r>
      <w:r w:rsidR="00B35B01" w:rsidRPr="1F194391">
        <w:t xml:space="preserve">as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7B8CC8AE" w14:textId="77777777" w:rsidR="1F194391" w:rsidRDefault="1F194391" w:rsidP="1F194391">
      <w:pPr>
        <w:pStyle w:val="ListParagraph"/>
        <w:numPr>
          <w:ilvl w:val="0"/>
          <w:numId w:val="6"/>
        </w:numPr>
      </w:pPr>
      <w:r w:rsidRPr="1F194391">
        <w:t>Are nitrogen fertilizers (organic or inorganic) applied at the PLU?</w:t>
      </w:r>
    </w:p>
    <w:p w14:paraId="62FBB4F8" w14:textId="77777777"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14:paraId="6D5A6E60" w14:textId="2FBDD74A" w:rsidR="1F194391" w:rsidRDefault="1F194391">
      <w:r w:rsidRPr="1F194391">
        <w:t>The existing condition questions will set the existing c</w:t>
      </w:r>
      <w:r w:rsidR="00EB0E43">
        <w:t xml:space="preserve">ondition score as seen in </w:t>
      </w:r>
      <w:r w:rsidR="00397B6B">
        <w:fldChar w:fldCharType="begin"/>
      </w:r>
      <w:r w:rsidR="00397B6B">
        <w:instrText xml:space="preserve"> REF _Ref1134992 \h </w:instrText>
      </w:r>
      <w:r w:rsidR="00397B6B">
        <w:fldChar w:fldCharType="separate"/>
      </w:r>
      <w:r w:rsidR="000A6C42">
        <w:rPr>
          <w:i/>
          <w:iCs/>
          <w:color w:val="44546A" w:themeColor="text2"/>
        </w:rPr>
        <w:t>figure</w:t>
      </w:r>
      <w:r w:rsidR="002551DD" w:rsidRPr="335F1D45">
        <w:rPr>
          <w:i/>
          <w:iCs/>
          <w:color w:val="44546A" w:themeColor="text2"/>
        </w:rPr>
        <w:t xml:space="preserve"> </w:t>
      </w:r>
      <w:r w:rsidR="002551DD">
        <w:rPr>
          <w:i/>
          <w:iCs/>
          <w:noProof/>
          <w:color w:val="44546A" w:themeColor="text2"/>
        </w:rPr>
        <w:t>167</w:t>
      </w:r>
      <w:r w:rsidR="00397B6B">
        <w:fldChar w:fldCharType="end"/>
      </w:r>
      <w:r w:rsidRPr="1F194391">
        <w:t>.</w:t>
      </w:r>
    </w:p>
    <w:p w14:paraId="41494260" w14:textId="0C467F40" w:rsidR="1F194391" w:rsidRPr="0084183F" w:rsidRDefault="00B32459">
      <w:pPr>
        <w:rPr>
          <w:i/>
          <w:color w:val="44546A" w:themeColor="text2"/>
        </w:rPr>
      </w:pPr>
      <w:bookmarkStart w:id="461" w:name="_Ref1134992"/>
      <w:r w:rsidRPr="335F1D45">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167</w:t>
      </w:r>
      <w:r w:rsidRPr="00865861">
        <w:fldChar w:fldCharType="end"/>
      </w:r>
      <w:bookmarkEnd w:id="461"/>
      <w:r w:rsidRPr="335F1D45">
        <w:rPr>
          <w:i/>
          <w:iCs/>
          <w:color w:val="44546A" w:themeColor="text2"/>
        </w:rPr>
        <w:t>:</w:t>
      </w:r>
      <w:r w:rsidR="1F194391" w:rsidRPr="335F1D45">
        <w:rPr>
          <w:i/>
          <w:iCs/>
          <w:color w:val="44546A" w:themeColor="text2"/>
        </w:rPr>
        <w:t xml:space="preserve"> Greenhouse Gas </w:t>
      </w:r>
      <w:r w:rsidR="00397B6B">
        <w:rPr>
          <w:i/>
          <w:iCs/>
          <w:color w:val="44546A" w:themeColor="text2"/>
        </w:rPr>
        <w:t>Component</w:t>
      </w:r>
      <w:r w:rsidR="1F194391" w:rsidRPr="335F1D45">
        <w:rPr>
          <w:i/>
          <w:iCs/>
          <w:color w:val="44546A" w:themeColor="text2"/>
        </w:rPr>
        <w:t xml:space="preserve"> 1 (Nitrogen Fertilizer)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242E2B39"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2842D20"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3C3ECB6"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E5CAB8D" w14:textId="77777777" w:rsidR="1F194391" w:rsidRDefault="1F194391">
            <w:r>
              <w:t>Additional Information</w:t>
            </w:r>
          </w:p>
        </w:tc>
      </w:tr>
      <w:tr w:rsidR="1F194391" w14:paraId="6E54AD42" w14:textId="77777777" w:rsidTr="1F194391">
        <w:tc>
          <w:tcPr>
            <w:tcW w:w="2775" w:type="dxa"/>
            <w:tcBorders>
              <w:top w:val="single" w:sz="8" w:space="0" w:color="auto"/>
              <w:left w:val="single" w:sz="8" w:space="0" w:color="auto"/>
              <w:bottom w:val="single" w:sz="8" w:space="0" w:color="auto"/>
              <w:right w:val="single" w:sz="8" w:space="0" w:color="auto"/>
            </w:tcBorders>
          </w:tcPr>
          <w:p w14:paraId="1A3CEBDF" w14:textId="77777777" w:rsidR="1F194391" w:rsidRDefault="1F194391">
            <w:r>
              <w:t>No nitrogen fertilizer application</w:t>
            </w:r>
          </w:p>
        </w:tc>
        <w:tc>
          <w:tcPr>
            <w:tcW w:w="2520" w:type="dxa"/>
            <w:tcBorders>
              <w:top w:val="single" w:sz="8" w:space="0" w:color="auto"/>
              <w:left w:val="single" w:sz="8" w:space="0" w:color="auto"/>
              <w:bottom w:val="single" w:sz="8" w:space="0" w:color="auto"/>
              <w:right w:val="single" w:sz="8" w:space="0" w:color="auto"/>
            </w:tcBorders>
          </w:tcPr>
          <w:p w14:paraId="2E318C66"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3DE3FC59" w14:textId="77777777" w:rsidR="1F194391" w:rsidRDefault="1F194391">
            <w:r>
              <w:t>Nitrogen fertilizers (organic or inorganic) are not applied at the PLU.</w:t>
            </w:r>
          </w:p>
        </w:tc>
      </w:tr>
      <w:tr w:rsidR="1F194391" w14:paraId="4DF6A214" w14:textId="77777777" w:rsidTr="1F194391">
        <w:tc>
          <w:tcPr>
            <w:tcW w:w="2775" w:type="dxa"/>
            <w:tcBorders>
              <w:top w:val="single" w:sz="8" w:space="0" w:color="auto"/>
              <w:left w:val="single" w:sz="8" w:space="0" w:color="auto"/>
              <w:bottom w:val="single" w:sz="8" w:space="0" w:color="auto"/>
              <w:right w:val="single" w:sz="8" w:space="0" w:color="auto"/>
            </w:tcBorders>
          </w:tcPr>
          <w:p w14:paraId="4187AF64" w14:textId="77777777" w:rsidR="1F194391" w:rsidRDefault="1F194391">
            <w:r>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0D607742"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48CBCFFB" w14:textId="77777777" w:rsidR="1F194391" w:rsidRDefault="1F194391">
            <w:r>
              <w:t>All nitrogen fertilizers are applied at the PLU according to an NRCS-approved nutrient management plan that utilizes the 4R approach for nitrogen.</w:t>
            </w:r>
          </w:p>
        </w:tc>
      </w:tr>
      <w:tr w:rsidR="1F194391" w14:paraId="1A445AA3" w14:textId="77777777" w:rsidTr="1F194391">
        <w:tc>
          <w:tcPr>
            <w:tcW w:w="2775" w:type="dxa"/>
            <w:tcBorders>
              <w:top w:val="single" w:sz="8" w:space="0" w:color="auto"/>
              <w:left w:val="single" w:sz="8" w:space="0" w:color="auto"/>
              <w:bottom w:val="single" w:sz="8" w:space="0" w:color="auto"/>
              <w:right w:val="single" w:sz="8" w:space="0" w:color="auto"/>
            </w:tcBorders>
          </w:tcPr>
          <w:p w14:paraId="09B4C790" w14:textId="77777777" w:rsidR="1F194391" w:rsidRDefault="1F194391">
            <w:r>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7758A12C"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1E2C083A" w14:textId="77777777" w:rsidR="1F194391" w:rsidRDefault="1F194391">
            <w:r>
              <w:t>There is no NRCS-approved nutrient management plan that utilizes the 4R approach for nitrogen for the PLU.</w:t>
            </w:r>
          </w:p>
        </w:tc>
      </w:tr>
    </w:tbl>
    <w:p w14:paraId="4B55D038" w14:textId="77777777" w:rsidR="1F194391" w:rsidRDefault="1F194391">
      <w:r w:rsidRPr="1F194391">
        <w:t xml:space="preserve"> </w:t>
      </w:r>
    </w:p>
    <w:p w14:paraId="3621C63E" w14:textId="7F12400B"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_Ref1135007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168</w:t>
      </w:r>
      <w:r w:rsidR="00397B6B">
        <w:fldChar w:fldCharType="end"/>
      </w:r>
      <w:r w:rsidRPr="1F194391">
        <w:t>.</w:t>
      </w:r>
    </w:p>
    <w:p w14:paraId="48BF0074" w14:textId="36163D10" w:rsidR="1F194391" w:rsidRPr="0084183F" w:rsidRDefault="009C6D08">
      <w:pPr>
        <w:rPr>
          <w:i/>
          <w:color w:val="44546A" w:themeColor="text2"/>
        </w:rPr>
      </w:pPr>
      <w:bookmarkStart w:id="462" w:name="_Ref1135007"/>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168</w:t>
      </w:r>
      <w:r w:rsidRPr="00865861">
        <w:fldChar w:fldCharType="end"/>
      </w:r>
      <w:bookmarkEnd w:id="462"/>
      <w:r w:rsidRPr="216C5EA9">
        <w:rPr>
          <w:i/>
          <w:iCs/>
          <w:color w:val="44546A" w:themeColor="text2"/>
        </w:rPr>
        <w:t xml:space="preserve">: </w:t>
      </w:r>
      <w:r w:rsidR="1F194391" w:rsidRPr="216C5EA9">
        <w:rPr>
          <w:i/>
          <w:iCs/>
          <w:color w:val="44546A" w:themeColor="text2"/>
        </w:rPr>
        <w:t>Practices and Activities for Reducing Nitrogen Volatilization from Nitrogen Fertilizer Application</w:t>
      </w:r>
    </w:p>
    <w:tbl>
      <w:tblPr>
        <w:tblStyle w:val="TableGrid"/>
        <w:tblW w:w="9350" w:type="dxa"/>
        <w:tblLayout w:type="fixed"/>
        <w:tblLook w:val="04A0" w:firstRow="1" w:lastRow="0" w:firstColumn="1" w:lastColumn="0" w:noHBand="0" w:noVBand="1"/>
      </w:tblPr>
      <w:tblGrid>
        <w:gridCol w:w="4760"/>
        <w:gridCol w:w="4590"/>
      </w:tblGrid>
      <w:tr w:rsidR="1F194391" w14:paraId="72A95EF4" w14:textId="77777777" w:rsidTr="00865861">
        <w:tc>
          <w:tcPr>
            <w:tcW w:w="47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2814A5D" w14:textId="77777777" w:rsidR="1F194391" w:rsidRDefault="1F194391">
            <w:r>
              <w:t>Conservation Practices and Activities</w:t>
            </w:r>
          </w:p>
        </w:tc>
        <w:tc>
          <w:tcPr>
            <w:tcW w:w="45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50EC507" w14:textId="77777777" w:rsidR="1F194391" w:rsidRDefault="00543E20">
            <w:r>
              <w:t xml:space="preserve">Conservation Management </w:t>
            </w:r>
            <w:r w:rsidR="1F194391">
              <w:t>Points</w:t>
            </w:r>
          </w:p>
        </w:tc>
      </w:tr>
      <w:tr w:rsidR="1F194391" w14:paraId="4358FE6A" w14:textId="77777777" w:rsidTr="00865861">
        <w:tc>
          <w:tcPr>
            <w:tcW w:w="4760" w:type="dxa"/>
            <w:tcBorders>
              <w:top w:val="single" w:sz="8" w:space="0" w:color="auto"/>
              <w:left w:val="single" w:sz="8" w:space="0" w:color="auto"/>
              <w:bottom w:val="single" w:sz="8" w:space="0" w:color="auto"/>
              <w:right w:val="single" w:sz="8" w:space="0" w:color="auto"/>
            </w:tcBorders>
          </w:tcPr>
          <w:p w14:paraId="66ACA66E" w14:textId="77777777" w:rsidR="1F194391" w:rsidRDefault="1F194391">
            <w:r>
              <w:t>Nitrogen Fertilizer Significant Improvements</w:t>
            </w:r>
          </w:p>
        </w:tc>
        <w:tc>
          <w:tcPr>
            <w:tcW w:w="4590" w:type="dxa"/>
            <w:tcBorders>
              <w:top w:val="single" w:sz="8" w:space="0" w:color="auto"/>
              <w:left w:val="single" w:sz="8" w:space="0" w:color="auto"/>
              <w:bottom w:val="single" w:sz="8" w:space="0" w:color="auto"/>
              <w:right w:val="single" w:sz="8" w:space="0" w:color="auto"/>
            </w:tcBorders>
          </w:tcPr>
          <w:p w14:paraId="0879CA77" w14:textId="77777777" w:rsidR="1F194391" w:rsidRDefault="1F194391">
            <w:r>
              <w:t>75</w:t>
            </w:r>
          </w:p>
        </w:tc>
      </w:tr>
      <w:tr w:rsidR="1F194391" w14:paraId="70DC9E76" w14:textId="77777777" w:rsidTr="00865861">
        <w:tc>
          <w:tcPr>
            <w:tcW w:w="4760" w:type="dxa"/>
            <w:tcBorders>
              <w:top w:val="single" w:sz="8" w:space="0" w:color="auto"/>
              <w:left w:val="single" w:sz="8" w:space="0" w:color="auto"/>
              <w:bottom w:val="single" w:sz="8" w:space="0" w:color="auto"/>
              <w:right w:val="single" w:sz="8" w:space="0" w:color="auto"/>
            </w:tcBorders>
          </w:tcPr>
          <w:p w14:paraId="4824F16A" w14:textId="77777777" w:rsidR="1F194391" w:rsidRDefault="1F194391">
            <w:r>
              <w:t>Nitrogen Fertilizer Moderate Improvements</w:t>
            </w:r>
          </w:p>
        </w:tc>
        <w:tc>
          <w:tcPr>
            <w:tcW w:w="4590" w:type="dxa"/>
            <w:tcBorders>
              <w:top w:val="single" w:sz="8" w:space="0" w:color="auto"/>
              <w:left w:val="single" w:sz="8" w:space="0" w:color="auto"/>
              <w:bottom w:val="single" w:sz="8" w:space="0" w:color="auto"/>
              <w:right w:val="single" w:sz="8" w:space="0" w:color="auto"/>
            </w:tcBorders>
          </w:tcPr>
          <w:p w14:paraId="4C4E3F3B" w14:textId="77777777" w:rsidR="1F194391" w:rsidRDefault="1F194391">
            <w:r>
              <w:t>50</w:t>
            </w:r>
          </w:p>
        </w:tc>
      </w:tr>
      <w:tr w:rsidR="1F194391" w14:paraId="1C952C4A" w14:textId="77777777" w:rsidTr="00865861">
        <w:tc>
          <w:tcPr>
            <w:tcW w:w="4760" w:type="dxa"/>
            <w:tcBorders>
              <w:top w:val="single" w:sz="8" w:space="0" w:color="auto"/>
              <w:left w:val="single" w:sz="8" w:space="0" w:color="auto"/>
              <w:bottom w:val="single" w:sz="8" w:space="0" w:color="auto"/>
              <w:right w:val="single" w:sz="8" w:space="0" w:color="auto"/>
            </w:tcBorders>
          </w:tcPr>
          <w:p w14:paraId="5AB80183" w14:textId="77777777" w:rsidR="1F194391" w:rsidRDefault="1F194391">
            <w:r>
              <w:t>Nitrogen Fertilizer Minor Improvements</w:t>
            </w:r>
          </w:p>
        </w:tc>
        <w:tc>
          <w:tcPr>
            <w:tcW w:w="4590" w:type="dxa"/>
            <w:tcBorders>
              <w:top w:val="single" w:sz="8" w:space="0" w:color="auto"/>
              <w:left w:val="single" w:sz="8" w:space="0" w:color="auto"/>
              <w:bottom w:val="single" w:sz="8" w:space="0" w:color="auto"/>
              <w:right w:val="single" w:sz="8" w:space="0" w:color="auto"/>
            </w:tcBorders>
          </w:tcPr>
          <w:p w14:paraId="601EE71D" w14:textId="77777777" w:rsidR="1F194391" w:rsidRDefault="1F194391">
            <w:r>
              <w:t>25</w:t>
            </w:r>
          </w:p>
        </w:tc>
      </w:tr>
    </w:tbl>
    <w:p w14:paraId="21D0C3D0" w14:textId="77777777" w:rsidR="1F194391" w:rsidRDefault="1F194391">
      <w:r w:rsidRPr="1F194391">
        <w:t>*Practices to reduce nitrogen volatilization from nitrogen fertilizer application include Nutrient Management (590). Additional practices may be necessary to support Nutrient Management (590).</w:t>
      </w:r>
    </w:p>
    <w:p w14:paraId="60F4CD7D" w14:textId="792B5C6F" w:rsidR="1F194391" w:rsidRDefault="00397B6B">
      <w:r>
        <w:rPr>
          <w:b/>
          <w:color w:val="000000" w:themeColor="text1"/>
        </w:rPr>
        <w:t xml:space="preserve">Component </w:t>
      </w:r>
      <w:r w:rsidR="1F194391" w:rsidRPr="00701529">
        <w:rPr>
          <w:b/>
          <w:color w:val="000000" w:themeColor="text1"/>
        </w:rPr>
        <w:t xml:space="preserve">2: </w:t>
      </w:r>
      <w:r w:rsidR="1F194391" w:rsidRPr="1F194391">
        <w:rPr>
          <w:color w:val="FF0000"/>
        </w:rPr>
        <w:t xml:space="preserve"> </w:t>
      </w:r>
      <w:r w:rsidR="1F194391" w:rsidRPr="1F194391">
        <w:t>Emissions of methane from rice production do not excessively contribute to increased atmospheric concentrations of greenhouse gases.</w:t>
      </w:r>
    </w:p>
    <w:p w14:paraId="2A7C26D4" w14:textId="77777777" w:rsidR="1F194391" w:rsidRDefault="1F194391">
      <w:r w:rsidRPr="1F194391">
        <w:rPr>
          <w:b/>
          <w:bCs/>
        </w:rPr>
        <w:t>Analysis within CART:</w:t>
      </w:r>
    </w:p>
    <w:p w14:paraId="77EA5480" w14:textId="713F8B61" w:rsidR="1F194391" w:rsidRDefault="1F194391">
      <w:r w:rsidRPr="1F194391">
        <w:t xml:space="preserve">Each PLU for the </w:t>
      </w:r>
      <w:r w:rsidR="00F46F2B">
        <w:t>c</w:t>
      </w:r>
      <w:r w:rsidR="00F46F2B" w:rsidRPr="1F194391">
        <w:t xml:space="preserve">rop </w:t>
      </w:r>
      <w:r w:rsidRPr="1F194391">
        <w:t>land use will default to a</w:t>
      </w:r>
      <w:r w:rsidR="00741777">
        <w:t xml:space="preserve"> “not assessed” </w:t>
      </w:r>
      <w:r w:rsidRPr="1F194391">
        <w:t xml:space="preserve">status for this objective. The </w:t>
      </w:r>
      <w:r w:rsidR="00FF6243">
        <w:t>planner</w:t>
      </w:r>
      <w:r w:rsidRPr="1F194391">
        <w:t xml:space="preserve"> may identify a </w:t>
      </w:r>
      <w:r w:rsidR="00F46F2B">
        <w:t>g</w:t>
      </w:r>
      <w:r w:rsidR="00F46F2B" w:rsidRPr="1F194391">
        <w:t xml:space="preserve">reenhouse </w:t>
      </w:r>
      <w:r w:rsidR="00F46F2B">
        <w:t>g</w:t>
      </w:r>
      <w:r w:rsidR="00F46F2B" w:rsidRPr="1F194391">
        <w:t xml:space="preserve">as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73B8A942" w14:textId="77777777" w:rsidR="1F194391" w:rsidRDefault="1F194391" w:rsidP="1F194391">
      <w:pPr>
        <w:pStyle w:val="ListParagraph"/>
        <w:numPr>
          <w:ilvl w:val="0"/>
          <w:numId w:val="6"/>
        </w:numPr>
      </w:pPr>
      <w:r w:rsidRPr="1F194391">
        <w:t>Is irrigation used at the PLU?</w:t>
      </w:r>
    </w:p>
    <w:p w14:paraId="0E424570" w14:textId="77777777" w:rsidR="1F194391" w:rsidRDefault="1F194391" w:rsidP="1F194391">
      <w:pPr>
        <w:pStyle w:val="ListParagraph"/>
        <w:numPr>
          <w:ilvl w:val="1"/>
          <w:numId w:val="6"/>
        </w:numPr>
      </w:pPr>
      <w:r w:rsidRPr="1F194391">
        <w:t>Is there rice production at the PLU?</w:t>
      </w:r>
    </w:p>
    <w:p w14:paraId="1F6E81ED" w14:textId="77777777" w:rsidR="1F194391" w:rsidRDefault="1F194391" w:rsidP="1F194391">
      <w:pPr>
        <w:pStyle w:val="ListParagraph"/>
        <w:numPr>
          <w:ilvl w:val="2"/>
          <w:numId w:val="6"/>
        </w:numPr>
      </w:pPr>
      <w:r w:rsidRPr="1F194391">
        <w:lastRenderedPageBreak/>
        <w:t>Is the client willing to implement alternate wetting and drying (AWD) for rice production?</w:t>
      </w:r>
    </w:p>
    <w:p w14:paraId="6D7B2953" w14:textId="77777777" w:rsidR="1F194391" w:rsidRDefault="1F194391" w:rsidP="1F194391">
      <w:pPr>
        <w:pStyle w:val="ListParagraph"/>
        <w:numPr>
          <w:ilvl w:val="2"/>
          <w:numId w:val="6"/>
        </w:numPr>
      </w:pPr>
      <w:r w:rsidRPr="1F194391">
        <w:t>Is the client willing to implement dry seeding for rice production?</w:t>
      </w:r>
    </w:p>
    <w:p w14:paraId="28ED5941" w14:textId="2DD2F077"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_Ref1135024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169</w:t>
      </w:r>
      <w:r w:rsidR="00397B6B">
        <w:fldChar w:fldCharType="end"/>
      </w:r>
      <w:r w:rsidRPr="1F194391">
        <w:t>.</w:t>
      </w:r>
    </w:p>
    <w:p w14:paraId="3485CF15" w14:textId="0B07D247" w:rsidR="1F194391" w:rsidRPr="0084183F" w:rsidRDefault="009C6D08">
      <w:pPr>
        <w:rPr>
          <w:i/>
          <w:color w:val="44546A" w:themeColor="text2"/>
        </w:rPr>
      </w:pPr>
      <w:bookmarkStart w:id="463" w:name="_Ref1135024"/>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169</w:t>
      </w:r>
      <w:r w:rsidRPr="00865861">
        <w:fldChar w:fldCharType="end"/>
      </w:r>
      <w:bookmarkEnd w:id="463"/>
      <w:r w:rsidRPr="216C5EA9">
        <w:rPr>
          <w:i/>
          <w:iCs/>
          <w:color w:val="44546A" w:themeColor="text2"/>
        </w:rPr>
        <w:t>:</w:t>
      </w:r>
      <w:r w:rsidR="1F194391" w:rsidRPr="216C5EA9">
        <w:rPr>
          <w:i/>
          <w:iCs/>
          <w:color w:val="44546A" w:themeColor="text2"/>
        </w:rPr>
        <w:t xml:space="preserve"> Greenhouse Gas </w:t>
      </w:r>
      <w:r w:rsidR="00397B6B">
        <w:rPr>
          <w:i/>
          <w:iCs/>
          <w:color w:val="44546A" w:themeColor="text2"/>
        </w:rPr>
        <w:t>Component</w:t>
      </w:r>
      <w:r w:rsidR="1F194391" w:rsidRPr="216C5EA9">
        <w:rPr>
          <w:i/>
          <w:iCs/>
          <w:color w:val="44546A" w:themeColor="text2"/>
        </w:rPr>
        <w:t xml:space="preserve"> 2 (Rice Production) Existing Condition</w:t>
      </w:r>
    </w:p>
    <w:tbl>
      <w:tblPr>
        <w:tblStyle w:val="TableGrid"/>
        <w:tblW w:w="0" w:type="auto"/>
        <w:tblLayout w:type="fixed"/>
        <w:tblLook w:val="04A0" w:firstRow="1" w:lastRow="0" w:firstColumn="1" w:lastColumn="0" w:noHBand="0" w:noVBand="1"/>
      </w:tblPr>
      <w:tblGrid>
        <w:gridCol w:w="2246"/>
        <w:gridCol w:w="2434"/>
        <w:gridCol w:w="4680"/>
      </w:tblGrid>
      <w:tr w:rsidR="1F194391" w14:paraId="66033CC1" w14:textId="77777777" w:rsidTr="1F194391">
        <w:tc>
          <w:tcPr>
            <w:tcW w:w="2246"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C662283" w14:textId="77777777" w:rsidR="1F194391" w:rsidRDefault="1F194391">
            <w:r>
              <w:t>Answer</w:t>
            </w:r>
          </w:p>
        </w:tc>
        <w:tc>
          <w:tcPr>
            <w:tcW w:w="2434"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546B2D0" w14:textId="77777777" w:rsidR="1F194391" w:rsidRDefault="1F194391">
            <w:r>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446AA62" w14:textId="77777777" w:rsidR="1F194391" w:rsidRDefault="1F194391">
            <w:r>
              <w:t>Additional Information</w:t>
            </w:r>
          </w:p>
        </w:tc>
      </w:tr>
      <w:tr w:rsidR="1F194391" w14:paraId="67DA78A0" w14:textId="77777777" w:rsidTr="1F194391">
        <w:tc>
          <w:tcPr>
            <w:tcW w:w="2246" w:type="dxa"/>
            <w:tcBorders>
              <w:top w:val="single" w:sz="8" w:space="0" w:color="auto"/>
              <w:left w:val="single" w:sz="8" w:space="0" w:color="auto"/>
              <w:bottom w:val="single" w:sz="8" w:space="0" w:color="auto"/>
              <w:right w:val="single" w:sz="8" w:space="0" w:color="auto"/>
            </w:tcBorders>
          </w:tcPr>
          <w:p w14:paraId="253E9913" w14:textId="77777777" w:rsidR="1F194391" w:rsidRDefault="1F194391">
            <w:r>
              <w:t>No rice production</w:t>
            </w:r>
          </w:p>
        </w:tc>
        <w:tc>
          <w:tcPr>
            <w:tcW w:w="2434" w:type="dxa"/>
            <w:tcBorders>
              <w:top w:val="single" w:sz="8" w:space="0" w:color="auto"/>
              <w:left w:val="single" w:sz="8" w:space="0" w:color="auto"/>
              <w:bottom w:val="single" w:sz="8" w:space="0" w:color="auto"/>
              <w:right w:val="single" w:sz="8" w:space="0" w:color="auto"/>
            </w:tcBorders>
          </w:tcPr>
          <w:p w14:paraId="6D832306" w14:textId="77777777" w:rsidR="1F194391" w:rsidRDefault="1F194391">
            <w:r>
              <w:t>N/A</w:t>
            </w:r>
          </w:p>
        </w:tc>
        <w:tc>
          <w:tcPr>
            <w:tcW w:w="4680" w:type="dxa"/>
            <w:tcBorders>
              <w:top w:val="single" w:sz="8" w:space="0" w:color="auto"/>
              <w:left w:val="single" w:sz="8" w:space="0" w:color="auto"/>
              <w:bottom w:val="single" w:sz="8" w:space="0" w:color="auto"/>
              <w:right w:val="single" w:sz="8" w:space="0" w:color="auto"/>
            </w:tcBorders>
          </w:tcPr>
          <w:p w14:paraId="5AE39510" w14:textId="77777777" w:rsidR="1F194391" w:rsidRDefault="1F194391">
            <w:r>
              <w:t>There is no rice production at the PLU.</w:t>
            </w:r>
          </w:p>
        </w:tc>
      </w:tr>
      <w:tr w:rsidR="1F194391" w14:paraId="1FED9E1E" w14:textId="77777777" w:rsidTr="1F194391">
        <w:tc>
          <w:tcPr>
            <w:tcW w:w="2246" w:type="dxa"/>
            <w:tcBorders>
              <w:top w:val="single" w:sz="8" w:space="0" w:color="auto"/>
              <w:left w:val="single" w:sz="8" w:space="0" w:color="auto"/>
              <w:bottom w:val="single" w:sz="8" w:space="0" w:color="auto"/>
              <w:right w:val="single" w:sz="8" w:space="0" w:color="auto"/>
            </w:tcBorders>
          </w:tcPr>
          <w:p w14:paraId="43528EF5" w14:textId="77777777" w:rsidR="1F194391" w:rsidRDefault="1F194391">
            <w:r>
              <w:t>Rice production and no interest in additional practices</w:t>
            </w:r>
          </w:p>
        </w:tc>
        <w:tc>
          <w:tcPr>
            <w:tcW w:w="2434" w:type="dxa"/>
            <w:tcBorders>
              <w:top w:val="single" w:sz="8" w:space="0" w:color="auto"/>
              <w:left w:val="single" w:sz="8" w:space="0" w:color="auto"/>
              <w:bottom w:val="single" w:sz="8" w:space="0" w:color="auto"/>
              <w:right w:val="single" w:sz="8" w:space="0" w:color="auto"/>
            </w:tcBorders>
          </w:tcPr>
          <w:p w14:paraId="51431802" w14:textId="77777777" w:rsidR="1F194391" w:rsidRDefault="1F194391">
            <w:r>
              <w:t>51</w:t>
            </w:r>
          </w:p>
        </w:tc>
        <w:tc>
          <w:tcPr>
            <w:tcW w:w="4680" w:type="dxa"/>
            <w:tcBorders>
              <w:top w:val="single" w:sz="8" w:space="0" w:color="auto"/>
              <w:left w:val="single" w:sz="8" w:space="0" w:color="auto"/>
              <w:bottom w:val="single" w:sz="8" w:space="0" w:color="auto"/>
              <w:right w:val="single" w:sz="8" w:space="0" w:color="auto"/>
            </w:tcBorders>
          </w:tcPr>
          <w:p w14:paraId="15FCD7C0" w14:textId="77777777" w:rsidR="1F194391" w:rsidRDefault="1F194391">
            <w:r>
              <w:t>The client does not intend to implement either alternate wetting and drying (AWD) or dry seeding for rice production.</w:t>
            </w:r>
          </w:p>
        </w:tc>
      </w:tr>
      <w:tr w:rsidR="1F194391" w14:paraId="471F94A1" w14:textId="77777777" w:rsidTr="1F194391">
        <w:tc>
          <w:tcPr>
            <w:tcW w:w="2246" w:type="dxa"/>
            <w:tcBorders>
              <w:top w:val="single" w:sz="8" w:space="0" w:color="auto"/>
              <w:left w:val="single" w:sz="8" w:space="0" w:color="auto"/>
              <w:bottom w:val="single" w:sz="8" w:space="0" w:color="auto"/>
              <w:right w:val="single" w:sz="8" w:space="0" w:color="auto"/>
            </w:tcBorders>
          </w:tcPr>
          <w:p w14:paraId="79D7B5AB" w14:textId="77777777" w:rsidR="1F194391" w:rsidRDefault="1F194391">
            <w:r>
              <w:t>Rice production and interest in one of the additional practices</w:t>
            </w:r>
          </w:p>
        </w:tc>
        <w:tc>
          <w:tcPr>
            <w:tcW w:w="2434" w:type="dxa"/>
            <w:tcBorders>
              <w:top w:val="single" w:sz="8" w:space="0" w:color="auto"/>
              <w:left w:val="single" w:sz="8" w:space="0" w:color="auto"/>
              <w:bottom w:val="single" w:sz="8" w:space="0" w:color="auto"/>
              <w:right w:val="single" w:sz="8" w:space="0" w:color="auto"/>
            </w:tcBorders>
          </w:tcPr>
          <w:p w14:paraId="636159FB" w14:textId="77777777" w:rsidR="1F194391" w:rsidRDefault="1F194391">
            <w:r>
              <w:t>49</w:t>
            </w:r>
          </w:p>
        </w:tc>
        <w:tc>
          <w:tcPr>
            <w:tcW w:w="4680" w:type="dxa"/>
            <w:tcBorders>
              <w:top w:val="single" w:sz="8" w:space="0" w:color="auto"/>
              <w:left w:val="single" w:sz="8" w:space="0" w:color="auto"/>
              <w:bottom w:val="single" w:sz="8" w:space="0" w:color="auto"/>
              <w:right w:val="single" w:sz="8" w:space="0" w:color="auto"/>
            </w:tcBorders>
          </w:tcPr>
          <w:p w14:paraId="28C5CB93" w14:textId="470F1D74" w:rsidR="1F194391" w:rsidRDefault="1F194391">
            <w:r>
              <w:t>The client intends to implement either AWD or dry seeding for rice production.</w:t>
            </w:r>
          </w:p>
        </w:tc>
      </w:tr>
      <w:tr w:rsidR="1F194391" w14:paraId="5DFCAD1F" w14:textId="77777777" w:rsidTr="1F194391">
        <w:tc>
          <w:tcPr>
            <w:tcW w:w="2246" w:type="dxa"/>
            <w:tcBorders>
              <w:top w:val="single" w:sz="8" w:space="0" w:color="auto"/>
              <w:left w:val="single" w:sz="8" w:space="0" w:color="auto"/>
              <w:bottom w:val="single" w:sz="8" w:space="0" w:color="auto"/>
              <w:right w:val="single" w:sz="8" w:space="0" w:color="auto"/>
            </w:tcBorders>
          </w:tcPr>
          <w:p w14:paraId="2195B03E" w14:textId="77777777" w:rsidR="1F194391" w:rsidRDefault="1F194391">
            <w:r>
              <w:t>Rice production and interest in both additional practices</w:t>
            </w:r>
          </w:p>
        </w:tc>
        <w:tc>
          <w:tcPr>
            <w:tcW w:w="2434" w:type="dxa"/>
            <w:tcBorders>
              <w:top w:val="single" w:sz="8" w:space="0" w:color="auto"/>
              <w:left w:val="single" w:sz="8" w:space="0" w:color="auto"/>
              <w:bottom w:val="single" w:sz="8" w:space="0" w:color="auto"/>
              <w:right w:val="single" w:sz="8" w:space="0" w:color="auto"/>
            </w:tcBorders>
          </w:tcPr>
          <w:p w14:paraId="06970681" w14:textId="77777777" w:rsidR="1F194391" w:rsidRDefault="1F194391">
            <w:r>
              <w:t>48</w:t>
            </w:r>
          </w:p>
        </w:tc>
        <w:tc>
          <w:tcPr>
            <w:tcW w:w="4680" w:type="dxa"/>
            <w:tcBorders>
              <w:top w:val="single" w:sz="8" w:space="0" w:color="auto"/>
              <w:left w:val="single" w:sz="8" w:space="0" w:color="auto"/>
              <w:bottom w:val="single" w:sz="8" w:space="0" w:color="auto"/>
              <w:right w:val="single" w:sz="8" w:space="0" w:color="auto"/>
            </w:tcBorders>
          </w:tcPr>
          <w:p w14:paraId="6AE13D61" w14:textId="3888F6ED" w:rsidR="1F194391" w:rsidRDefault="1F194391">
            <w:r>
              <w:t>The client intends to implement both AWD and dry seeding for rice production.</w:t>
            </w:r>
          </w:p>
        </w:tc>
      </w:tr>
    </w:tbl>
    <w:p w14:paraId="418A53E8" w14:textId="77777777" w:rsidR="1F194391" w:rsidRDefault="1F194391">
      <w:r w:rsidRPr="1F194391">
        <w:t xml:space="preserve"> </w:t>
      </w:r>
    </w:p>
    <w:p w14:paraId="72C1B65B" w14:textId="441BD92F" w:rsidR="1F194391" w:rsidRDefault="1F194391">
      <w:r w:rsidRPr="1F194391">
        <w:t xml:space="preserve">There is currently no </w:t>
      </w:r>
      <w:r w:rsidR="007B3016">
        <w:t>conservation</w:t>
      </w:r>
      <w:r w:rsidRPr="1F194391">
        <w:t xml:space="preserve"> </w:t>
      </w:r>
      <w:r w:rsidR="00BA63EC">
        <w:t>p</w:t>
      </w:r>
      <w:r w:rsidR="00BA63EC" w:rsidRPr="1F194391">
        <w:t xml:space="preserve">ractice </w:t>
      </w:r>
      <w:r w:rsidRPr="1F194391">
        <w:t xml:space="preserve">or </w:t>
      </w:r>
      <w:r w:rsidR="00BA63EC">
        <w:t>a</w:t>
      </w:r>
      <w:r w:rsidR="00BA63EC" w:rsidRPr="1F194391">
        <w:t xml:space="preserve">ctivity </w:t>
      </w:r>
      <w:r w:rsidRPr="1F194391">
        <w:t xml:space="preserve">to implement either alternate wetting and drying or dry seeding for rice production. However, technical assistance can be provided to the client to implement either or </w:t>
      </w:r>
      <w:r w:rsidR="00FB5B18" w:rsidRPr="1F194391">
        <w:t>both</w:t>
      </w:r>
      <w:r w:rsidRPr="1F194391">
        <w:t xml:space="preserve"> options, if the client intends to apply one or both options.</w:t>
      </w:r>
    </w:p>
    <w:p w14:paraId="0C7DC16A" w14:textId="7B67B963" w:rsidR="1F194391" w:rsidRDefault="00397B6B">
      <w:r>
        <w:rPr>
          <w:b/>
          <w:color w:val="000000" w:themeColor="text1"/>
        </w:rPr>
        <w:t>Component</w:t>
      </w:r>
      <w:r w:rsidR="1F194391" w:rsidRPr="00701529">
        <w:rPr>
          <w:b/>
          <w:color w:val="000000" w:themeColor="text1"/>
        </w:rPr>
        <w:t xml:space="preserve"> 3: </w:t>
      </w:r>
      <w:r w:rsidR="1F194391" w:rsidRPr="1F194391">
        <w:rPr>
          <w:color w:val="FF0000"/>
        </w:rPr>
        <w:t xml:space="preserve"> </w:t>
      </w:r>
      <w:r w:rsidR="1F194391" w:rsidRPr="1F194391">
        <w:t>Maintain or increase total carbon stored in soils</w:t>
      </w:r>
      <w:r w:rsidR="00BA63EC">
        <w:t>,</w:t>
      </w:r>
      <w:r w:rsidR="1F194391" w:rsidRPr="1F194391">
        <w:t xml:space="preserve"> perennial biomass</w:t>
      </w:r>
      <w:r w:rsidR="00940A8A">
        <w:t>, or both</w:t>
      </w:r>
      <w:r w:rsidR="1F194391" w:rsidRPr="1F194391">
        <w:t xml:space="preserve"> to reduce atmospheric concentrations of carbon dioxide and enhance carbon sequestration.</w:t>
      </w:r>
    </w:p>
    <w:p w14:paraId="4F71B8D4" w14:textId="77777777" w:rsidR="1F194391" w:rsidRDefault="1F194391">
      <w:r w:rsidRPr="1F194391">
        <w:rPr>
          <w:b/>
          <w:bCs/>
        </w:rPr>
        <w:t>Analysis within CART:</w:t>
      </w:r>
    </w:p>
    <w:p w14:paraId="58CC7521" w14:textId="2727436D" w:rsidR="1F194391" w:rsidRDefault="1F194391">
      <w:r w:rsidRPr="1F194391">
        <w:t xml:space="preserve">Each PLU for the </w:t>
      </w:r>
      <w:r w:rsidR="008F6645">
        <w:t>c</w:t>
      </w:r>
      <w:r w:rsidRPr="1F194391">
        <w:t xml:space="preserve">rop, </w:t>
      </w:r>
      <w:r w:rsidR="008F6645">
        <w:t>p</w:t>
      </w:r>
      <w:r w:rsidR="008F6645" w:rsidRPr="1F194391">
        <w:t>asture</w:t>
      </w:r>
      <w:r w:rsidRPr="1F194391">
        <w:t xml:space="preserve">, </w:t>
      </w:r>
      <w:r w:rsidR="008F6645">
        <w:t>r</w:t>
      </w:r>
      <w:r w:rsidR="008F6645" w:rsidRPr="1F194391">
        <w:t>ange</w:t>
      </w:r>
      <w:r w:rsidRPr="1F194391">
        <w:t xml:space="preserve">, </w:t>
      </w:r>
      <w:r w:rsidR="008F6645">
        <w:t>f</w:t>
      </w:r>
      <w:r w:rsidR="008F6645" w:rsidRPr="1F194391">
        <w:t>orest</w:t>
      </w:r>
      <w:r w:rsidRPr="1F194391">
        <w:t xml:space="preserve">, and </w:t>
      </w:r>
      <w:r w:rsidR="008F6645">
        <w:t>a</w:t>
      </w:r>
      <w:r w:rsidR="008F6645" w:rsidRPr="1F194391">
        <w:t xml:space="preserve">ssociated </w:t>
      </w:r>
      <w:r w:rsidR="008F6645">
        <w:t>a</w:t>
      </w:r>
      <w:r w:rsidR="008F6645" w:rsidRPr="1F194391">
        <w:t>g</w:t>
      </w:r>
      <w:r w:rsidR="008F6645">
        <w:t>ricultural</w:t>
      </w:r>
      <w:r w:rsidR="008F6645" w:rsidRPr="1F194391">
        <w:t xml:space="preserve"> </w:t>
      </w:r>
      <w:r w:rsidR="00543E20">
        <w:t xml:space="preserve">land </w:t>
      </w:r>
      <w:r w:rsidRPr="1F194391">
        <w:t>uses will default to a</w:t>
      </w:r>
      <w:r w:rsidR="00741777">
        <w:t xml:space="preserve"> “not assessed” </w:t>
      </w:r>
      <w:r w:rsidRPr="1F194391">
        <w:t xml:space="preserve">status for this objective. The </w:t>
      </w:r>
      <w:r w:rsidR="00FF6243">
        <w:t>planner</w:t>
      </w:r>
      <w:r w:rsidRPr="1F194391">
        <w:t xml:space="preserve"> may identify a </w:t>
      </w:r>
      <w:r w:rsidR="00A356B0">
        <w:t>g</w:t>
      </w:r>
      <w:r w:rsidR="00A356B0" w:rsidRPr="1F194391">
        <w:t xml:space="preserve">reenhouse </w:t>
      </w:r>
      <w:r w:rsidR="00A356B0">
        <w:t>g</w:t>
      </w:r>
      <w:r w:rsidR="00A356B0" w:rsidRPr="1F194391">
        <w:t xml:space="preserve">as </w:t>
      </w:r>
      <w:r w:rsidRPr="1F194391">
        <w:t xml:space="preserve">resource concern for this objective based on </w:t>
      </w:r>
      <w:r w:rsidR="00741777">
        <w:t>site-specific</w:t>
      </w:r>
      <w:r w:rsidRPr="1F194391">
        <w:t xml:space="preserve"> conditions. Separate threshold values will be set at 50 for both carbon stocks and hydric and organic soils, and the following existing condition questions will be triggered:</w:t>
      </w:r>
    </w:p>
    <w:p w14:paraId="36B66435" w14:textId="77777777" w:rsidR="1F194391" w:rsidRDefault="1F194391" w:rsidP="1F194391">
      <w:pPr>
        <w:pStyle w:val="ListParagraph"/>
        <w:numPr>
          <w:ilvl w:val="0"/>
          <w:numId w:val="6"/>
        </w:numPr>
      </w:pPr>
      <w:r w:rsidRPr="1F194391">
        <w:t>Is a strategy for maintaining or increasing carbon stocks in soils and perennial biomass being implemented at the PLU?</w:t>
      </w:r>
    </w:p>
    <w:p w14:paraId="0E2F0A57" w14:textId="285283E4" w:rsidR="1F194391" w:rsidRDefault="1F194391" w:rsidP="1F194391">
      <w:pPr>
        <w:pStyle w:val="ListParagraph"/>
        <w:numPr>
          <w:ilvl w:val="0"/>
          <w:numId w:val="6"/>
        </w:numPr>
      </w:pPr>
      <w:r w:rsidRPr="1F194391">
        <w:t xml:space="preserve">Are there hydric or organic soils at the PLU? </w:t>
      </w:r>
      <w:r w:rsidR="008A6159" w:rsidRPr="008A6159">
        <w:rPr>
          <w:b/>
        </w:rPr>
        <w:t>Note</w:t>
      </w:r>
      <w:r w:rsidRPr="1F194391">
        <w:t>:  This can likely be determined from soils data layers.</w:t>
      </w:r>
    </w:p>
    <w:p w14:paraId="3DAC7137" w14:textId="77777777" w:rsidR="1F194391" w:rsidRDefault="1F194391" w:rsidP="1F194391">
      <w:pPr>
        <w:ind w:left="720"/>
      </w:pPr>
      <w:r w:rsidRPr="1F194391">
        <w:rPr>
          <w:b/>
          <w:bCs/>
          <w:i/>
          <w:iCs/>
        </w:rPr>
        <w:t>Carbon Stocks:</w:t>
      </w:r>
    </w:p>
    <w:p w14:paraId="1B801B02" w14:textId="646E910D" w:rsidR="1F194391" w:rsidRDefault="1F194391">
      <w:r w:rsidRPr="1F194391">
        <w:t xml:space="preserve">If the client is not implementing a strategy for maintaining or increasing carbon stocks in soils and perennial biomass at the PLU, the </w:t>
      </w:r>
      <w:r w:rsidR="00FF6243">
        <w:t>planner</w:t>
      </w:r>
      <w:r w:rsidRPr="1F194391">
        <w:t xml:space="preserve"> will </w:t>
      </w:r>
      <w:proofErr w:type="gramStart"/>
      <w:r w:rsidRPr="1F194391">
        <w:t>make a determination</w:t>
      </w:r>
      <w:proofErr w:type="gramEnd"/>
      <w:r w:rsidRPr="1F194391">
        <w:t xml:space="preserve"> of </w:t>
      </w:r>
      <w:r w:rsidR="00FB5B18" w:rsidRPr="1F194391">
        <w:t>whether</w:t>
      </w:r>
      <w:r w:rsidRPr="1F194391">
        <w:t xml:space="preserve"> a resource concern exists for this </w:t>
      </w:r>
      <w:r w:rsidR="008F6645">
        <w:t>o</w:t>
      </w:r>
      <w:r w:rsidR="008F6645" w:rsidRPr="1F194391">
        <w:t xml:space="preserve">bjective </w:t>
      </w:r>
      <w:r w:rsidRPr="1F194391">
        <w:t xml:space="preserve">for carbon stocks. The resource concern determination for carbon stocks will include an analysis of the PLU using either COMET-Farm or COMET-Planner to analyze overall carbon stocks in soils and perennial biomass at the PLU. If the analysis shows that overall carbon stocks in soils and perennial biomass are stable or increasing, an existing score of 51 will be applied. If the analysis shows that overall carbon stocks in soils and perennial biomass are decreasing, an existing score of 1 will </w:t>
      </w:r>
      <w:r w:rsidRPr="1F194391">
        <w:lastRenderedPageBreak/>
        <w:t xml:space="preserve">be applied. Conservation </w:t>
      </w:r>
      <w:r w:rsidR="007B3016">
        <w:t>practices and activities</w:t>
      </w:r>
      <w:r w:rsidRPr="1F194391">
        <w:t xml:space="preserve"> related to maintaining or increasing carbon stocks in soils and perennial biomass are determined based on an alternative scenario analysis of the PLU using either COMET-Farm or COMET-Planner and are added to the existing condition to determine the state of the planned management system. Practices to maintain or increase carbon stocks in soils and perennial biomass include Alley Cropping (311), Conservation Cover (327), Conservation Crop Rotation (328), Cover Crop (340), Critical Area Planting (342), Field Border (386), Forage and Biomass Planting (512), Forest Stand Improvement (666), Hedgerow Planting (422), Multi‑Story Cropping (379), Prescribed Burning (338), Prescribed Grazing (528), Range Planting (550), Residue and Tillage Management, No-Till (329), Residue and Tillage Management, Reduced Till (345), Riparian Forest Buffer (391), Riparian Herbaceous Cover (390), </w:t>
      </w:r>
      <w:proofErr w:type="spellStart"/>
      <w:r w:rsidRPr="1F194391">
        <w:t>Silvopasture</w:t>
      </w:r>
      <w:proofErr w:type="spellEnd"/>
      <w:r w:rsidRPr="1F194391">
        <w:t xml:space="preserve"> Establishment (381), Tree/Shrub Establishment (612), and Windbreak/Shelterbelt Establishment (380). Additional practices may be necessary to support these practices.</w:t>
      </w:r>
    </w:p>
    <w:p w14:paraId="1C98CEE8" w14:textId="77777777" w:rsidR="1F194391" w:rsidRDefault="1F194391" w:rsidP="1F194391">
      <w:pPr>
        <w:ind w:left="720"/>
      </w:pPr>
      <w:r w:rsidRPr="1F194391">
        <w:rPr>
          <w:b/>
          <w:bCs/>
          <w:i/>
          <w:iCs/>
        </w:rPr>
        <w:t>Hydric and Organic Soils:</w:t>
      </w:r>
    </w:p>
    <w:p w14:paraId="2D465015" w14:textId="00BF9417" w:rsidR="1F194391" w:rsidRDefault="1F194391">
      <w:r w:rsidRPr="1F194391">
        <w:t>If there are hydric or organic soils at the PLU, the existing condition questions will set the existing condition score for hydric and organic soils as s</w:t>
      </w:r>
      <w:r w:rsidR="00EB0E43">
        <w:t xml:space="preserve">een in </w:t>
      </w:r>
      <w:r w:rsidR="00397B6B">
        <w:fldChar w:fldCharType="begin"/>
      </w:r>
      <w:r w:rsidR="00397B6B">
        <w:instrText xml:space="preserve"> REF _Ref1135044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170</w:t>
      </w:r>
      <w:r w:rsidR="00397B6B">
        <w:fldChar w:fldCharType="end"/>
      </w:r>
      <w:r w:rsidRPr="1F194391">
        <w:t>.</w:t>
      </w:r>
    </w:p>
    <w:p w14:paraId="7D7AF923" w14:textId="48D27DC7" w:rsidR="1F194391" w:rsidRPr="0084183F" w:rsidRDefault="009C6D08">
      <w:pPr>
        <w:rPr>
          <w:i/>
          <w:color w:val="44546A" w:themeColor="text2"/>
        </w:rPr>
      </w:pPr>
      <w:bookmarkStart w:id="464" w:name="_Ref1135044"/>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170</w:t>
      </w:r>
      <w:r w:rsidRPr="00865861">
        <w:fldChar w:fldCharType="end"/>
      </w:r>
      <w:bookmarkEnd w:id="464"/>
      <w:r w:rsidRPr="216C5EA9">
        <w:rPr>
          <w:i/>
          <w:iCs/>
          <w:color w:val="44546A" w:themeColor="text2"/>
        </w:rPr>
        <w:t xml:space="preserve">: </w:t>
      </w:r>
      <w:r w:rsidR="1F194391" w:rsidRPr="216C5EA9">
        <w:rPr>
          <w:i/>
          <w:iCs/>
          <w:color w:val="44546A" w:themeColor="text2"/>
        </w:rPr>
        <w:t xml:space="preserve">Greenhouse Gas </w:t>
      </w:r>
      <w:r w:rsidR="00397B6B">
        <w:rPr>
          <w:i/>
          <w:iCs/>
          <w:color w:val="44546A" w:themeColor="text2"/>
        </w:rPr>
        <w:t xml:space="preserve">Component </w:t>
      </w:r>
      <w:r w:rsidR="1F194391" w:rsidRPr="216C5EA9">
        <w:rPr>
          <w:i/>
          <w:iCs/>
          <w:color w:val="44546A" w:themeColor="text2"/>
        </w:rPr>
        <w:t>3 Existing Condition for Hydric and Organic Soils</w:t>
      </w:r>
    </w:p>
    <w:tbl>
      <w:tblPr>
        <w:tblStyle w:val="TableGrid"/>
        <w:tblW w:w="0" w:type="auto"/>
        <w:tblLayout w:type="fixed"/>
        <w:tblLook w:val="04A0" w:firstRow="1" w:lastRow="0" w:firstColumn="1" w:lastColumn="0" w:noHBand="0" w:noVBand="1"/>
      </w:tblPr>
      <w:tblGrid>
        <w:gridCol w:w="2246"/>
        <w:gridCol w:w="2434"/>
        <w:gridCol w:w="4680"/>
      </w:tblGrid>
      <w:tr w:rsidR="1F194391" w14:paraId="48CD6394" w14:textId="77777777" w:rsidTr="1F194391">
        <w:tc>
          <w:tcPr>
            <w:tcW w:w="2246"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1B4A6CD" w14:textId="77777777" w:rsidR="1F194391" w:rsidRDefault="1F194391">
            <w:r>
              <w:t>Answer</w:t>
            </w:r>
          </w:p>
        </w:tc>
        <w:tc>
          <w:tcPr>
            <w:tcW w:w="2434"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A7006AD" w14:textId="77777777" w:rsidR="1F194391" w:rsidRDefault="1F194391">
            <w:r>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BCEC97" w14:textId="77777777" w:rsidR="1F194391" w:rsidRDefault="1F194391">
            <w:r>
              <w:t>Additional Information</w:t>
            </w:r>
          </w:p>
        </w:tc>
      </w:tr>
      <w:tr w:rsidR="1F194391" w14:paraId="09102275" w14:textId="77777777" w:rsidTr="1F194391">
        <w:tc>
          <w:tcPr>
            <w:tcW w:w="2246" w:type="dxa"/>
            <w:tcBorders>
              <w:top w:val="single" w:sz="8" w:space="0" w:color="auto"/>
              <w:left w:val="single" w:sz="8" w:space="0" w:color="auto"/>
              <w:bottom w:val="single" w:sz="8" w:space="0" w:color="auto"/>
              <w:right w:val="single" w:sz="8" w:space="0" w:color="auto"/>
            </w:tcBorders>
          </w:tcPr>
          <w:p w14:paraId="0A71EF06" w14:textId="77777777" w:rsidR="1F194391" w:rsidRDefault="1F194391">
            <w:r>
              <w:t>No hydric or organic soils</w:t>
            </w:r>
          </w:p>
        </w:tc>
        <w:tc>
          <w:tcPr>
            <w:tcW w:w="2434" w:type="dxa"/>
            <w:tcBorders>
              <w:top w:val="single" w:sz="8" w:space="0" w:color="auto"/>
              <w:left w:val="single" w:sz="8" w:space="0" w:color="auto"/>
              <w:bottom w:val="single" w:sz="8" w:space="0" w:color="auto"/>
              <w:right w:val="single" w:sz="8" w:space="0" w:color="auto"/>
            </w:tcBorders>
          </w:tcPr>
          <w:p w14:paraId="4FEB6CE1" w14:textId="77777777" w:rsidR="1F194391" w:rsidRDefault="1F194391">
            <w:r>
              <w:t>N/A</w:t>
            </w:r>
          </w:p>
        </w:tc>
        <w:tc>
          <w:tcPr>
            <w:tcW w:w="4680" w:type="dxa"/>
            <w:tcBorders>
              <w:top w:val="single" w:sz="8" w:space="0" w:color="auto"/>
              <w:left w:val="single" w:sz="8" w:space="0" w:color="auto"/>
              <w:bottom w:val="single" w:sz="8" w:space="0" w:color="auto"/>
              <w:right w:val="single" w:sz="8" w:space="0" w:color="auto"/>
            </w:tcBorders>
          </w:tcPr>
          <w:p w14:paraId="15BCDA51" w14:textId="77777777" w:rsidR="1F194391" w:rsidRDefault="1F194391">
            <w:r>
              <w:t>There are no hydric or organic soils at the PLU.</w:t>
            </w:r>
          </w:p>
        </w:tc>
      </w:tr>
      <w:tr w:rsidR="1F194391" w14:paraId="069F651E" w14:textId="77777777" w:rsidTr="1F194391">
        <w:tc>
          <w:tcPr>
            <w:tcW w:w="2246" w:type="dxa"/>
            <w:tcBorders>
              <w:top w:val="single" w:sz="8" w:space="0" w:color="auto"/>
              <w:left w:val="single" w:sz="8" w:space="0" w:color="auto"/>
              <w:bottom w:val="single" w:sz="8" w:space="0" w:color="auto"/>
              <w:right w:val="single" w:sz="8" w:space="0" w:color="auto"/>
            </w:tcBorders>
          </w:tcPr>
          <w:p w14:paraId="4B068B7D" w14:textId="77777777" w:rsidR="1F194391" w:rsidRDefault="1F194391">
            <w:r>
              <w:t>All hydric and organic soils with perennial cover</w:t>
            </w:r>
          </w:p>
        </w:tc>
        <w:tc>
          <w:tcPr>
            <w:tcW w:w="2434" w:type="dxa"/>
            <w:tcBorders>
              <w:top w:val="single" w:sz="8" w:space="0" w:color="auto"/>
              <w:left w:val="single" w:sz="8" w:space="0" w:color="auto"/>
              <w:bottom w:val="single" w:sz="8" w:space="0" w:color="auto"/>
              <w:right w:val="single" w:sz="8" w:space="0" w:color="auto"/>
            </w:tcBorders>
          </w:tcPr>
          <w:p w14:paraId="552221F6" w14:textId="77777777" w:rsidR="1F194391" w:rsidRDefault="1F194391">
            <w:r>
              <w:t>51</w:t>
            </w:r>
          </w:p>
        </w:tc>
        <w:tc>
          <w:tcPr>
            <w:tcW w:w="4680" w:type="dxa"/>
            <w:tcBorders>
              <w:top w:val="single" w:sz="8" w:space="0" w:color="auto"/>
              <w:left w:val="single" w:sz="8" w:space="0" w:color="auto"/>
              <w:bottom w:val="single" w:sz="8" w:space="0" w:color="auto"/>
              <w:right w:val="single" w:sz="8" w:space="0" w:color="auto"/>
            </w:tcBorders>
          </w:tcPr>
          <w:p w14:paraId="197DB542" w14:textId="77777777" w:rsidR="1F194391" w:rsidRDefault="1F194391">
            <w:r>
              <w:t>All hydric and organic soils at the PLU are maintained with perennial cover</w:t>
            </w:r>
          </w:p>
        </w:tc>
      </w:tr>
      <w:tr w:rsidR="1F194391" w14:paraId="2DB05EC3" w14:textId="77777777" w:rsidTr="1F194391">
        <w:tc>
          <w:tcPr>
            <w:tcW w:w="2246" w:type="dxa"/>
            <w:tcBorders>
              <w:top w:val="single" w:sz="8" w:space="0" w:color="auto"/>
              <w:left w:val="single" w:sz="8" w:space="0" w:color="auto"/>
              <w:bottom w:val="single" w:sz="8" w:space="0" w:color="auto"/>
              <w:right w:val="single" w:sz="8" w:space="0" w:color="auto"/>
            </w:tcBorders>
          </w:tcPr>
          <w:p w14:paraId="2BF6F5F5" w14:textId="50A0ED34" w:rsidR="1F194391" w:rsidRDefault="0055615F">
            <w:r>
              <w:t>≥</w:t>
            </w:r>
            <w:r w:rsidR="1F194391">
              <w:t>75%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tcPr>
          <w:p w14:paraId="3C468B79" w14:textId="77777777" w:rsidR="1F194391" w:rsidRDefault="1F194391">
            <w:r>
              <w:t>40</w:t>
            </w:r>
          </w:p>
        </w:tc>
        <w:tc>
          <w:tcPr>
            <w:tcW w:w="4680" w:type="dxa"/>
            <w:tcBorders>
              <w:top w:val="single" w:sz="8" w:space="0" w:color="auto"/>
              <w:left w:val="single" w:sz="8" w:space="0" w:color="auto"/>
              <w:bottom w:val="single" w:sz="8" w:space="0" w:color="auto"/>
              <w:right w:val="single" w:sz="8" w:space="0" w:color="auto"/>
            </w:tcBorders>
          </w:tcPr>
          <w:p w14:paraId="79618821" w14:textId="48B8BC3B" w:rsidR="1F194391" w:rsidRDefault="0055615F">
            <w:r>
              <w:t>≥</w:t>
            </w:r>
            <w:r w:rsidR="1F194391">
              <w:t>75% of hydric and organic soil acreage is maintained with perennial cover</w:t>
            </w:r>
          </w:p>
        </w:tc>
      </w:tr>
      <w:tr w:rsidR="1F194391" w14:paraId="6C8AF948" w14:textId="77777777" w:rsidTr="1F194391">
        <w:tc>
          <w:tcPr>
            <w:tcW w:w="2246" w:type="dxa"/>
            <w:tcBorders>
              <w:top w:val="single" w:sz="8" w:space="0" w:color="auto"/>
              <w:left w:val="single" w:sz="8" w:space="0" w:color="auto"/>
              <w:bottom w:val="single" w:sz="8" w:space="0" w:color="auto"/>
              <w:right w:val="single" w:sz="8" w:space="0" w:color="auto"/>
            </w:tcBorders>
          </w:tcPr>
          <w:p w14:paraId="62303395" w14:textId="61430D9E" w:rsidR="1F194391" w:rsidRDefault="0055615F">
            <w:r>
              <w:t>≥</w:t>
            </w:r>
            <w:r w:rsidR="1F194391">
              <w:t xml:space="preserve">50% but </w:t>
            </w:r>
            <w:r>
              <w:t>&lt;</w:t>
            </w:r>
            <w:r w:rsidR="1F194391">
              <w:t>75%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tcPr>
          <w:p w14:paraId="6E37C5AD" w14:textId="77777777" w:rsidR="1F194391" w:rsidRDefault="1F194391">
            <w:r>
              <w:t>26</w:t>
            </w:r>
          </w:p>
        </w:tc>
        <w:tc>
          <w:tcPr>
            <w:tcW w:w="4680" w:type="dxa"/>
            <w:tcBorders>
              <w:top w:val="single" w:sz="8" w:space="0" w:color="auto"/>
              <w:left w:val="single" w:sz="8" w:space="0" w:color="auto"/>
              <w:bottom w:val="single" w:sz="8" w:space="0" w:color="auto"/>
              <w:right w:val="single" w:sz="8" w:space="0" w:color="auto"/>
            </w:tcBorders>
          </w:tcPr>
          <w:p w14:paraId="6CA762EC" w14:textId="128A8367" w:rsidR="1F194391" w:rsidRDefault="0055615F">
            <w:r>
              <w:t>≥</w:t>
            </w:r>
            <w:r w:rsidR="1F194391">
              <w:t xml:space="preserve">50% but </w:t>
            </w:r>
            <w:r>
              <w:t>&lt;</w:t>
            </w:r>
            <w:r w:rsidR="1F194391">
              <w:t>75% of hydric and organic soil acreage is maintained with perennial cover</w:t>
            </w:r>
          </w:p>
        </w:tc>
      </w:tr>
      <w:tr w:rsidR="1F194391" w14:paraId="066C2860" w14:textId="77777777" w:rsidTr="1F194391">
        <w:tc>
          <w:tcPr>
            <w:tcW w:w="2246" w:type="dxa"/>
            <w:tcBorders>
              <w:top w:val="single" w:sz="8" w:space="0" w:color="auto"/>
              <w:left w:val="single" w:sz="8" w:space="0" w:color="auto"/>
              <w:bottom w:val="single" w:sz="8" w:space="0" w:color="auto"/>
              <w:right w:val="single" w:sz="8" w:space="0" w:color="auto"/>
            </w:tcBorders>
          </w:tcPr>
          <w:p w14:paraId="2A8A419C" w14:textId="66728BA6" w:rsidR="1F194391" w:rsidRDefault="0055615F">
            <w:r>
              <w:t>≥</w:t>
            </w:r>
            <w:r w:rsidR="1F194391">
              <w:t xml:space="preserve">25% but </w:t>
            </w:r>
            <w:r>
              <w:t>&lt;</w:t>
            </w:r>
            <w:r w:rsidR="1F194391">
              <w:t>50%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tcPr>
          <w:p w14:paraId="1503BA4B" w14:textId="77777777" w:rsidR="1F194391" w:rsidRDefault="1F194391">
            <w:r>
              <w:t>10</w:t>
            </w:r>
          </w:p>
        </w:tc>
        <w:tc>
          <w:tcPr>
            <w:tcW w:w="4680" w:type="dxa"/>
            <w:tcBorders>
              <w:top w:val="single" w:sz="8" w:space="0" w:color="auto"/>
              <w:left w:val="single" w:sz="8" w:space="0" w:color="auto"/>
              <w:bottom w:val="single" w:sz="8" w:space="0" w:color="auto"/>
              <w:right w:val="single" w:sz="8" w:space="0" w:color="auto"/>
            </w:tcBorders>
          </w:tcPr>
          <w:p w14:paraId="4B0E80B3" w14:textId="1B26B3BB" w:rsidR="1F194391" w:rsidRDefault="0055615F">
            <w:r>
              <w:t>≥</w:t>
            </w:r>
            <w:r w:rsidR="1F194391">
              <w:t xml:space="preserve">25% but </w:t>
            </w:r>
            <w:r>
              <w:t>&lt;</w:t>
            </w:r>
            <w:r w:rsidR="1F194391">
              <w:t>50% of hydric and organic soil acreage is maintained with perennial cover</w:t>
            </w:r>
          </w:p>
        </w:tc>
      </w:tr>
      <w:tr w:rsidR="1F194391" w14:paraId="31C2A7AC" w14:textId="77777777" w:rsidTr="1F194391">
        <w:tc>
          <w:tcPr>
            <w:tcW w:w="2246" w:type="dxa"/>
            <w:tcBorders>
              <w:top w:val="single" w:sz="8" w:space="0" w:color="auto"/>
              <w:left w:val="single" w:sz="8" w:space="0" w:color="auto"/>
              <w:bottom w:val="single" w:sz="8" w:space="0" w:color="auto"/>
              <w:right w:val="single" w:sz="8" w:space="0" w:color="auto"/>
            </w:tcBorders>
          </w:tcPr>
          <w:p w14:paraId="7E559A14" w14:textId="36C9DA7C" w:rsidR="1F194391" w:rsidRDefault="0055615F">
            <w:r>
              <w:t>&lt;</w:t>
            </w:r>
            <w:r w:rsidR="1F194391">
              <w:t>25%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tcPr>
          <w:p w14:paraId="3504DBBD" w14:textId="77777777" w:rsidR="1F194391" w:rsidRDefault="1F194391">
            <w:r>
              <w:t>1</w:t>
            </w:r>
          </w:p>
        </w:tc>
        <w:tc>
          <w:tcPr>
            <w:tcW w:w="4680" w:type="dxa"/>
            <w:tcBorders>
              <w:top w:val="single" w:sz="8" w:space="0" w:color="auto"/>
              <w:left w:val="single" w:sz="8" w:space="0" w:color="auto"/>
              <w:bottom w:val="single" w:sz="8" w:space="0" w:color="auto"/>
              <w:right w:val="single" w:sz="8" w:space="0" w:color="auto"/>
            </w:tcBorders>
          </w:tcPr>
          <w:p w14:paraId="166EBFD9" w14:textId="78CFA0CF" w:rsidR="1F194391" w:rsidRDefault="0055615F">
            <w:r>
              <w:t>&lt;</w:t>
            </w:r>
            <w:r w:rsidR="1F194391">
              <w:t>25% of hydric and organic soil acreage is maintained with perennial cover</w:t>
            </w:r>
          </w:p>
        </w:tc>
      </w:tr>
    </w:tbl>
    <w:p w14:paraId="13A74209" w14:textId="77777777" w:rsidR="1F194391" w:rsidRDefault="1F194391">
      <w:r w:rsidRPr="1F194391">
        <w:t xml:space="preserve"> </w:t>
      </w:r>
    </w:p>
    <w:p w14:paraId="129D10DD" w14:textId="04B80C4B" w:rsidR="1F194391" w:rsidRDefault="1F194391">
      <w:r w:rsidRPr="1F194391">
        <w:t>If less than 100</w:t>
      </w:r>
      <w:r w:rsidR="008F6645">
        <w:t xml:space="preserve"> percent</w:t>
      </w:r>
      <w:r w:rsidR="008F6645" w:rsidRPr="1F194391">
        <w:t xml:space="preserve"> </w:t>
      </w:r>
      <w:r w:rsidRPr="1F194391">
        <w:t>of hydric and organic soils at the PLU are maintained with perennial cover, apply Conservation Cover (327) to ensure that 100</w:t>
      </w:r>
      <w:r w:rsidR="008F6645">
        <w:t xml:space="preserve"> percent</w:t>
      </w:r>
      <w:r w:rsidR="008F6645" w:rsidRPr="1F194391">
        <w:t xml:space="preserve"> </w:t>
      </w:r>
      <w:r w:rsidRPr="1F194391">
        <w:t>of hydric and organic soils at the PLU are maintained with perennial cover. Additional practices may be necessary to support Conservation Cover (327).</w:t>
      </w:r>
    </w:p>
    <w:p w14:paraId="2E9CAD9A" w14:textId="785E65BF" w:rsidR="1F194391" w:rsidRDefault="00397B6B">
      <w:r>
        <w:rPr>
          <w:b/>
          <w:color w:val="000000" w:themeColor="text1"/>
        </w:rPr>
        <w:lastRenderedPageBreak/>
        <w:t>Component</w:t>
      </w:r>
      <w:r w:rsidR="1F194391" w:rsidRPr="00AF7535">
        <w:rPr>
          <w:b/>
          <w:color w:val="000000" w:themeColor="text1"/>
        </w:rPr>
        <w:t xml:space="preserve"> 4:</w:t>
      </w:r>
      <w:r w:rsidR="1F194391" w:rsidRPr="00AF7535">
        <w:rPr>
          <w:color w:val="000000" w:themeColor="text1"/>
        </w:rPr>
        <w:t xml:space="preserve">  Emi</w:t>
      </w:r>
      <w:r w:rsidR="1F194391" w:rsidRPr="00AF7535">
        <w:t>ssion</w:t>
      </w:r>
      <w:r w:rsidR="1F194391" w:rsidRPr="1F194391">
        <w:t>s of methane and nitrous oxide from animal production do not excessively contribute to increased atmospheric concentrations of greenhouse gases.</w:t>
      </w:r>
    </w:p>
    <w:p w14:paraId="4BBCB314" w14:textId="77777777" w:rsidR="1F194391" w:rsidRDefault="1F194391">
      <w:r w:rsidRPr="1F194391">
        <w:rPr>
          <w:b/>
          <w:bCs/>
        </w:rPr>
        <w:t>Analysis within CART:</w:t>
      </w:r>
    </w:p>
    <w:p w14:paraId="212EE0B5" w14:textId="1F750303"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8F6645">
        <w:t>g</w:t>
      </w:r>
      <w:r w:rsidR="008F6645" w:rsidRPr="1F194391">
        <w:t xml:space="preserve">reenhouse </w:t>
      </w:r>
      <w:r w:rsidR="008F6645">
        <w:t>g</w:t>
      </w:r>
      <w:r w:rsidR="008F6645" w:rsidRPr="1F194391">
        <w:t xml:space="preserve">as </w:t>
      </w:r>
      <w:r w:rsidRPr="1F194391">
        <w:t xml:space="preserve">resource concern for this objective based on </w:t>
      </w:r>
      <w:r w:rsidR="00741777">
        <w:t>site-specific</w:t>
      </w:r>
      <w:r w:rsidRPr="1F194391">
        <w:t xml:space="preserve"> conditions. Separate threshold values will be set at 50 for both grazing animals and confinement-based livestock production, and the following existing condition questions will be triggered:</w:t>
      </w:r>
    </w:p>
    <w:p w14:paraId="1E6F3C73" w14:textId="77777777" w:rsidR="1F194391" w:rsidRDefault="1F194391" w:rsidP="1F194391">
      <w:pPr>
        <w:pStyle w:val="ListParagraph"/>
        <w:numPr>
          <w:ilvl w:val="0"/>
          <w:numId w:val="6"/>
        </w:numPr>
      </w:pPr>
      <w:r w:rsidRPr="1F194391">
        <w:t>Does the client raise livestock at the PLU?</w:t>
      </w:r>
    </w:p>
    <w:p w14:paraId="2C6EC033" w14:textId="77777777" w:rsidR="1F194391" w:rsidRDefault="1F194391" w:rsidP="1F194391">
      <w:pPr>
        <w:pStyle w:val="ListParagraph"/>
        <w:numPr>
          <w:ilvl w:val="0"/>
          <w:numId w:val="6"/>
        </w:numPr>
      </w:pPr>
      <w:r w:rsidRPr="1F194391">
        <w:t>Are there grazing animals at the PLU?</w:t>
      </w:r>
    </w:p>
    <w:p w14:paraId="2FD035C0" w14:textId="77777777" w:rsidR="1F194391" w:rsidRDefault="1F194391" w:rsidP="1F194391">
      <w:pPr>
        <w:pStyle w:val="ListParagraph"/>
        <w:numPr>
          <w:ilvl w:val="1"/>
          <w:numId w:val="6"/>
        </w:numPr>
      </w:pPr>
      <w:r w:rsidRPr="1F194391">
        <w:t>Is a grazing management plan implemented at the PLU to balance the energy and nutrition requirements of the grazing animals with the productivity of the grazing lands?</w:t>
      </w:r>
    </w:p>
    <w:p w14:paraId="61AADCB1" w14:textId="77777777" w:rsidR="1F194391" w:rsidRDefault="1F194391" w:rsidP="1F194391">
      <w:pPr>
        <w:pStyle w:val="ListParagraph"/>
        <w:numPr>
          <w:ilvl w:val="0"/>
          <w:numId w:val="6"/>
        </w:numPr>
      </w:pPr>
      <w:r w:rsidRPr="1F194391">
        <w:t>Is there confinement-based livestock production at the PLU?</w:t>
      </w:r>
    </w:p>
    <w:p w14:paraId="72E15940" w14:textId="77777777" w:rsidR="1F194391" w:rsidRDefault="1F194391" w:rsidP="1F194391">
      <w:pPr>
        <w:ind w:left="720"/>
      </w:pPr>
      <w:r w:rsidRPr="1F194391">
        <w:rPr>
          <w:b/>
          <w:bCs/>
          <w:i/>
          <w:iCs/>
        </w:rPr>
        <w:t>Grazing Animals:</w:t>
      </w:r>
    </w:p>
    <w:p w14:paraId="4A29DC1E" w14:textId="6701558A" w:rsidR="1F194391" w:rsidRDefault="1F194391">
      <w:r w:rsidRPr="1F194391">
        <w:t xml:space="preserve">If there are grazing animals at the PLU, the existing condition questions will set the existing condition score </w:t>
      </w:r>
      <w:r w:rsidR="00EB0E43">
        <w:t xml:space="preserve">for grazing animals as seen in </w:t>
      </w:r>
      <w:r w:rsidR="00397B6B">
        <w:fldChar w:fldCharType="begin"/>
      </w:r>
      <w:r w:rsidR="00397B6B">
        <w:instrText xml:space="preserve"> REF _Ref1135092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171</w:t>
      </w:r>
      <w:r w:rsidR="00397B6B">
        <w:fldChar w:fldCharType="end"/>
      </w:r>
      <w:r w:rsidRPr="1F194391">
        <w:t>.</w:t>
      </w:r>
    </w:p>
    <w:p w14:paraId="42EE4C15" w14:textId="362F7DD7" w:rsidR="1F194391" w:rsidRPr="0084183F" w:rsidRDefault="009C6D08">
      <w:pPr>
        <w:rPr>
          <w:i/>
          <w:color w:val="44546A" w:themeColor="text2"/>
        </w:rPr>
      </w:pPr>
      <w:bookmarkStart w:id="465" w:name="_Ref1135092"/>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171</w:t>
      </w:r>
      <w:r w:rsidRPr="00865861">
        <w:fldChar w:fldCharType="end"/>
      </w:r>
      <w:bookmarkEnd w:id="465"/>
      <w:r w:rsidRPr="216C5EA9">
        <w:rPr>
          <w:i/>
          <w:iCs/>
          <w:color w:val="44546A" w:themeColor="text2"/>
        </w:rPr>
        <w:t>:</w:t>
      </w:r>
      <w:r w:rsidR="1F194391" w:rsidRPr="216C5EA9">
        <w:rPr>
          <w:i/>
          <w:iCs/>
          <w:color w:val="44546A" w:themeColor="text2"/>
        </w:rPr>
        <w:t xml:space="preserve"> Greenhouse Gas </w:t>
      </w:r>
      <w:r w:rsidR="00397B6B">
        <w:rPr>
          <w:i/>
          <w:iCs/>
          <w:color w:val="44546A" w:themeColor="text2"/>
        </w:rPr>
        <w:t xml:space="preserve">Component </w:t>
      </w:r>
      <w:r w:rsidR="1F194391" w:rsidRPr="216C5EA9">
        <w:rPr>
          <w:i/>
          <w:iCs/>
          <w:color w:val="44546A" w:themeColor="text2"/>
        </w:rPr>
        <w:t>4 Existing Condition for Grazing Animals</w:t>
      </w:r>
    </w:p>
    <w:tbl>
      <w:tblPr>
        <w:tblStyle w:val="TableGrid"/>
        <w:tblW w:w="0" w:type="auto"/>
        <w:tblLayout w:type="fixed"/>
        <w:tblLook w:val="04A0" w:firstRow="1" w:lastRow="0" w:firstColumn="1" w:lastColumn="0" w:noHBand="0" w:noVBand="1"/>
      </w:tblPr>
      <w:tblGrid>
        <w:gridCol w:w="2246"/>
        <w:gridCol w:w="2434"/>
        <w:gridCol w:w="4680"/>
      </w:tblGrid>
      <w:tr w:rsidR="1F194391" w14:paraId="5A34EA4F" w14:textId="77777777" w:rsidTr="1F194391">
        <w:tc>
          <w:tcPr>
            <w:tcW w:w="2246"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E98BA8" w14:textId="77777777" w:rsidR="1F194391" w:rsidRDefault="1F194391">
            <w:r>
              <w:t>Answer</w:t>
            </w:r>
          </w:p>
        </w:tc>
        <w:tc>
          <w:tcPr>
            <w:tcW w:w="2434"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9F978D" w14:textId="77777777" w:rsidR="1F194391" w:rsidRDefault="1F194391">
            <w:r>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185EF2A" w14:textId="77777777" w:rsidR="1F194391" w:rsidRDefault="1F194391">
            <w:r>
              <w:t>Additional Information</w:t>
            </w:r>
          </w:p>
        </w:tc>
      </w:tr>
      <w:tr w:rsidR="1F194391" w14:paraId="396A1E37" w14:textId="77777777" w:rsidTr="1F194391">
        <w:tc>
          <w:tcPr>
            <w:tcW w:w="2246" w:type="dxa"/>
            <w:tcBorders>
              <w:top w:val="single" w:sz="8" w:space="0" w:color="auto"/>
              <w:left w:val="single" w:sz="8" w:space="0" w:color="auto"/>
              <w:bottom w:val="single" w:sz="8" w:space="0" w:color="auto"/>
              <w:right w:val="single" w:sz="8" w:space="0" w:color="auto"/>
            </w:tcBorders>
          </w:tcPr>
          <w:p w14:paraId="3B0DC08D" w14:textId="77777777" w:rsidR="1F194391" w:rsidRDefault="1F194391">
            <w:r>
              <w:t>No grazing animals</w:t>
            </w:r>
          </w:p>
        </w:tc>
        <w:tc>
          <w:tcPr>
            <w:tcW w:w="2434" w:type="dxa"/>
            <w:tcBorders>
              <w:top w:val="single" w:sz="8" w:space="0" w:color="auto"/>
              <w:left w:val="single" w:sz="8" w:space="0" w:color="auto"/>
              <w:bottom w:val="single" w:sz="8" w:space="0" w:color="auto"/>
              <w:right w:val="single" w:sz="8" w:space="0" w:color="auto"/>
            </w:tcBorders>
          </w:tcPr>
          <w:p w14:paraId="19A0B1A0" w14:textId="77777777" w:rsidR="1F194391" w:rsidRDefault="1F194391">
            <w:r>
              <w:t>N/A</w:t>
            </w:r>
          </w:p>
        </w:tc>
        <w:tc>
          <w:tcPr>
            <w:tcW w:w="4680" w:type="dxa"/>
            <w:tcBorders>
              <w:top w:val="single" w:sz="8" w:space="0" w:color="auto"/>
              <w:left w:val="single" w:sz="8" w:space="0" w:color="auto"/>
              <w:bottom w:val="single" w:sz="8" w:space="0" w:color="auto"/>
              <w:right w:val="single" w:sz="8" w:space="0" w:color="auto"/>
            </w:tcBorders>
          </w:tcPr>
          <w:p w14:paraId="44CAF6C8" w14:textId="77777777" w:rsidR="1F194391" w:rsidRDefault="1F194391">
            <w:r>
              <w:t>There are no grazing animals at the PLU.</w:t>
            </w:r>
          </w:p>
        </w:tc>
      </w:tr>
      <w:tr w:rsidR="1F194391" w14:paraId="1F9BB959" w14:textId="77777777" w:rsidTr="1F194391">
        <w:tc>
          <w:tcPr>
            <w:tcW w:w="2246" w:type="dxa"/>
            <w:tcBorders>
              <w:top w:val="single" w:sz="8" w:space="0" w:color="auto"/>
              <w:left w:val="single" w:sz="8" w:space="0" w:color="auto"/>
              <w:bottom w:val="single" w:sz="8" w:space="0" w:color="auto"/>
              <w:right w:val="single" w:sz="8" w:space="0" w:color="auto"/>
            </w:tcBorders>
          </w:tcPr>
          <w:p w14:paraId="3715E95D" w14:textId="77777777" w:rsidR="1F194391" w:rsidRDefault="1F194391">
            <w:r>
              <w:t>Grazing management plan</w:t>
            </w:r>
          </w:p>
        </w:tc>
        <w:tc>
          <w:tcPr>
            <w:tcW w:w="2434" w:type="dxa"/>
            <w:tcBorders>
              <w:top w:val="single" w:sz="8" w:space="0" w:color="auto"/>
              <w:left w:val="single" w:sz="8" w:space="0" w:color="auto"/>
              <w:bottom w:val="single" w:sz="8" w:space="0" w:color="auto"/>
              <w:right w:val="single" w:sz="8" w:space="0" w:color="auto"/>
            </w:tcBorders>
          </w:tcPr>
          <w:p w14:paraId="5EA67644" w14:textId="77777777" w:rsidR="1F194391" w:rsidRDefault="1F194391">
            <w:r>
              <w:t>51</w:t>
            </w:r>
          </w:p>
        </w:tc>
        <w:tc>
          <w:tcPr>
            <w:tcW w:w="4680" w:type="dxa"/>
            <w:tcBorders>
              <w:top w:val="single" w:sz="8" w:space="0" w:color="auto"/>
              <w:left w:val="single" w:sz="8" w:space="0" w:color="auto"/>
              <w:bottom w:val="single" w:sz="8" w:space="0" w:color="auto"/>
              <w:right w:val="single" w:sz="8" w:space="0" w:color="auto"/>
            </w:tcBorders>
          </w:tcPr>
          <w:p w14:paraId="3313F49B" w14:textId="77777777" w:rsidR="1F194391" w:rsidRDefault="1F194391">
            <w:r>
              <w:t>The client can certify that a grazing management plan to balance the energy and nutrition requirements of the grazing animals with the productivity of the grazing lands is being implemented at the PLU.</w:t>
            </w:r>
          </w:p>
        </w:tc>
      </w:tr>
      <w:tr w:rsidR="1F194391" w14:paraId="275A65A1" w14:textId="77777777" w:rsidTr="1F194391">
        <w:tc>
          <w:tcPr>
            <w:tcW w:w="2246" w:type="dxa"/>
            <w:tcBorders>
              <w:top w:val="single" w:sz="8" w:space="0" w:color="auto"/>
              <w:left w:val="single" w:sz="8" w:space="0" w:color="auto"/>
              <w:bottom w:val="single" w:sz="8" w:space="0" w:color="auto"/>
              <w:right w:val="single" w:sz="8" w:space="0" w:color="auto"/>
            </w:tcBorders>
          </w:tcPr>
          <w:p w14:paraId="34225969" w14:textId="77777777" w:rsidR="1F194391" w:rsidRDefault="1F194391">
            <w:r>
              <w:t>No grazing management plan</w:t>
            </w:r>
          </w:p>
        </w:tc>
        <w:tc>
          <w:tcPr>
            <w:tcW w:w="2434" w:type="dxa"/>
            <w:tcBorders>
              <w:top w:val="single" w:sz="8" w:space="0" w:color="auto"/>
              <w:left w:val="single" w:sz="8" w:space="0" w:color="auto"/>
              <w:bottom w:val="single" w:sz="8" w:space="0" w:color="auto"/>
              <w:right w:val="single" w:sz="8" w:space="0" w:color="auto"/>
            </w:tcBorders>
          </w:tcPr>
          <w:p w14:paraId="24CCCEF6" w14:textId="77777777" w:rsidR="1F194391" w:rsidRDefault="1F194391">
            <w:r>
              <w:t>1</w:t>
            </w:r>
          </w:p>
        </w:tc>
        <w:tc>
          <w:tcPr>
            <w:tcW w:w="4680" w:type="dxa"/>
            <w:tcBorders>
              <w:top w:val="single" w:sz="8" w:space="0" w:color="auto"/>
              <w:left w:val="single" w:sz="8" w:space="0" w:color="auto"/>
              <w:bottom w:val="single" w:sz="8" w:space="0" w:color="auto"/>
              <w:right w:val="single" w:sz="8" w:space="0" w:color="auto"/>
            </w:tcBorders>
          </w:tcPr>
          <w:p w14:paraId="602C8796" w14:textId="77777777" w:rsidR="1F194391" w:rsidRDefault="1F194391">
            <w:r>
              <w:t>A grazing management plan to balance the energy and nutrition requirements of the grazing animals with the productivity of the grazing lands is not being implemented at the PLU.</w:t>
            </w:r>
          </w:p>
        </w:tc>
      </w:tr>
    </w:tbl>
    <w:p w14:paraId="51F986B0" w14:textId="77777777" w:rsidR="1F194391" w:rsidRDefault="1F194391">
      <w:r w:rsidRPr="1F194391">
        <w:t xml:space="preserve"> </w:t>
      </w:r>
    </w:p>
    <w:p w14:paraId="6CB0E66D" w14:textId="77777777" w:rsidR="1F194391" w:rsidRDefault="1F194391">
      <w:r w:rsidRPr="1F194391">
        <w:t>If a grazing management plan to balance the energy and nutrition requirements of the grazing animals with the productivity of the grazing lands is not being implemented at the PLU, apply Prescribed Grazing (528) to develop, implement, and follow a prescribed grazing plan that balances the energy and nutrition requirements of the grazing animals with the productivity of the grazing lands. Additional practices may be necessary to support Prescribed Grazing (528).</w:t>
      </w:r>
    </w:p>
    <w:p w14:paraId="5984D14B" w14:textId="77777777" w:rsidR="1F194391" w:rsidRDefault="1F194391" w:rsidP="1F194391">
      <w:pPr>
        <w:ind w:left="720"/>
      </w:pPr>
      <w:r w:rsidRPr="1F194391">
        <w:rPr>
          <w:b/>
          <w:bCs/>
          <w:i/>
          <w:iCs/>
        </w:rPr>
        <w:t>Confinement-Based Livestock Production:</w:t>
      </w:r>
    </w:p>
    <w:p w14:paraId="575E0116" w14:textId="0B3DD1FE" w:rsidR="1F194391" w:rsidRDefault="1F194391">
      <w:r w:rsidRPr="1F194391">
        <w:t xml:space="preserve">If there is confinement-based livestock or poultry production at the PLU, the </w:t>
      </w:r>
      <w:r w:rsidR="00FF6243">
        <w:t>planner</w:t>
      </w:r>
      <w:r w:rsidRPr="1F194391">
        <w:t xml:space="preserve"> will </w:t>
      </w:r>
      <w:proofErr w:type="gramStart"/>
      <w:r w:rsidRPr="1F194391">
        <w:t>make a determination</w:t>
      </w:r>
      <w:proofErr w:type="gramEnd"/>
      <w:r w:rsidRPr="1F194391">
        <w:t xml:space="preserve"> of </w:t>
      </w:r>
      <w:r w:rsidR="00FB5B18" w:rsidRPr="1F194391">
        <w:t>whether</w:t>
      </w:r>
      <w:r w:rsidRPr="1F194391">
        <w:t xml:space="preserve"> a resource concern exists. NRCS does not have a threshold value for Greenhouse Gas Objective 4 for emissions of greenhouse gases from confinement-based animal production. The resource concern determination for emissions of greenhouse gases from confinement‑based animal production will include an analysis of the PLU using the National Air Quality </w:t>
      </w:r>
      <w:r w:rsidRPr="1F194391">
        <w:lastRenderedPageBreak/>
        <w:t xml:space="preserve">Site Assessment Tool (NAQSAT – </w:t>
      </w:r>
      <w:hyperlink r:id="rId17">
        <w:r w:rsidRPr="1F194391">
          <w:rPr>
            <w:rStyle w:val="Hyperlink"/>
          </w:rPr>
          <w:t>http://naqsat.tamu.edu</w:t>
        </w:r>
      </w:hyperlink>
      <w:r w:rsidRPr="1F194391">
        <w:t xml:space="preserve">) and other relevant information. If a </w:t>
      </w:r>
      <w:r w:rsidR="008F6645">
        <w:t>g</w:t>
      </w:r>
      <w:r w:rsidR="008F6645" w:rsidRPr="1F194391">
        <w:t xml:space="preserve">reenhouse </w:t>
      </w:r>
      <w:r w:rsidR="008F6645">
        <w:t>g</w:t>
      </w:r>
      <w:r w:rsidR="008F6645" w:rsidRPr="1F194391">
        <w:t xml:space="preserve">as </w:t>
      </w:r>
      <w:r w:rsidRPr="1F194391">
        <w:t xml:space="preserve">resource concern is determined to exist for emissions of greenhouse gases from confinement-based animal production for this </w:t>
      </w:r>
      <w:r w:rsidR="008F6645">
        <w:t>o</w:t>
      </w:r>
      <w:r w:rsidRPr="1F194391">
        <w:t xml:space="preserve">bjective based on this analysis of the PLU, </w:t>
      </w:r>
      <w:r w:rsidR="007B3016">
        <w:t>conservation</w:t>
      </w:r>
      <w:r w:rsidRPr="1F194391">
        <w:t xml:space="preserve"> </w:t>
      </w:r>
      <w:r w:rsidR="007B3016">
        <w:t>practices and activities</w:t>
      </w:r>
      <w:r w:rsidRPr="1F194391">
        <w:t xml:space="preserve"> related to reducing </w:t>
      </w:r>
      <w:r w:rsidR="008F6645">
        <w:t>g</w:t>
      </w:r>
      <w:r w:rsidR="008F6645" w:rsidRPr="1F194391">
        <w:t xml:space="preserve">reenhouse </w:t>
      </w:r>
      <w:r w:rsidR="008F6645">
        <w:t>g</w:t>
      </w:r>
      <w:r w:rsidR="008F6645" w:rsidRPr="1F194391">
        <w:t xml:space="preserve">as </w:t>
      </w:r>
      <w:r w:rsidRPr="1F194391">
        <w:t xml:space="preserve">emissions from confinement‑based livestock or poultry production are determined based on an alternative scenario analysis of the PLU using the National Air Quality Site Assessment Tool (NAQSAT – </w:t>
      </w:r>
      <w:hyperlink r:id="rId18">
        <w:r w:rsidRPr="1F194391">
          <w:rPr>
            <w:rStyle w:val="Hyperlink"/>
          </w:rPr>
          <w:t>http://naqsat.tamu.edu</w:t>
        </w:r>
      </w:hyperlink>
      <w:r w:rsidRPr="1F194391">
        <w:t xml:space="preserve">) and the USDA/EPA Agricultural Air Quality Conservation Measures Guide for Poultry and Livestock Production and are added to the benchmark condition to determine the state of the planned management system. Practices to reduce </w:t>
      </w:r>
      <w:r w:rsidR="008F6645">
        <w:t>g</w:t>
      </w:r>
      <w:r w:rsidR="008F6645" w:rsidRPr="1F194391">
        <w:t xml:space="preserve">reenhouse </w:t>
      </w:r>
      <w:r w:rsidR="008F6645">
        <w:t>g</w:t>
      </w:r>
      <w:r w:rsidR="008F6645" w:rsidRPr="1F194391">
        <w:t xml:space="preserve">as </w:t>
      </w:r>
      <w:r w:rsidRPr="1F194391">
        <w:t>emissions from confinement-based livestock or poultry production include Air Filtration and Scrubbing (371), Amendments for Treatment of Agricultural Waste (591), Anaerobic Digester (366), Composting Facility (317), Feed Management (592), Nutrient Management (590), Roofs and Covers (367), and Waste Treatment (629). Additional practices may be necessary to support these practices.</w:t>
      </w:r>
    </w:p>
    <w:p w14:paraId="4C5C96D6" w14:textId="77777777" w:rsidR="00701529" w:rsidRDefault="00701529" w:rsidP="00701529"/>
    <w:p w14:paraId="17137486" w14:textId="77777777" w:rsidR="1F194391" w:rsidRPr="00865861" w:rsidRDefault="1F194391" w:rsidP="1F194391">
      <w:pPr>
        <w:pStyle w:val="Heading2"/>
        <w:rPr>
          <w:b/>
        </w:rPr>
      </w:pPr>
      <w:bookmarkStart w:id="466" w:name="_Toc535524431"/>
      <w:bookmarkStart w:id="467" w:name="_Toc2079955"/>
      <w:r w:rsidRPr="00865861">
        <w:rPr>
          <w:b/>
        </w:rPr>
        <w:t>Emissions of Ozone Precursors (Ozone Precursors)</w:t>
      </w:r>
      <w:bookmarkEnd w:id="466"/>
      <w:bookmarkEnd w:id="467"/>
    </w:p>
    <w:p w14:paraId="6069F7EB" w14:textId="77777777" w:rsidR="1F194391" w:rsidRDefault="1F194391">
      <w:r w:rsidRPr="1F194391">
        <w:rPr>
          <w:b/>
          <w:bCs/>
        </w:rPr>
        <w:t>Description:</w:t>
      </w:r>
      <w:r w:rsidRPr="1F194391">
        <w:t xml:space="preserve">  Emissions of ozone precursors (NOx and VOCs) result in formation of ground-level ozone, which can have negative impacts to human, plant, and animal health.</w:t>
      </w:r>
    </w:p>
    <w:p w14:paraId="5C58D7E6" w14:textId="0B378AEC" w:rsidR="1F194391" w:rsidRDefault="00397B6B">
      <w:r>
        <w:rPr>
          <w:b/>
          <w:color w:val="000000" w:themeColor="text1"/>
        </w:rPr>
        <w:t xml:space="preserve">Component </w:t>
      </w:r>
      <w:r w:rsidR="1F194391" w:rsidRPr="00AF7535">
        <w:rPr>
          <w:b/>
          <w:color w:val="000000" w:themeColor="text1"/>
        </w:rPr>
        <w:t xml:space="preserve">1: </w:t>
      </w:r>
      <w:r w:rsidR="1F194391" w:rsidRPr="1F194391">
        <w:rPr>
          <w:color w:val="FF0000"/>
        </w:rPr>
        <w:t xml:space="preserve"> </w:t>
      </w:r>
      <w:r w:rsidR="1F194391" w:rsidRPr="1F194391">
        <w:t xml:space="preserve">Emissions of ozone precursors from combustion equipment do not excessively contribute to negative impacts to human, </w:t>
      </w:r>
      <w:r w:rsidR="00FB5B18" w:rsidRPr="1F194391">
        <w:t>plant,</w:t>
      </w:r>
      <w:r w:rsidR="1F194391" w:rsidRPr="1F194391">
        <w:t xml:space="preserve"> or animal health.</w:t>
      </w:r>
    </w:p>
    <w:p w14:paraId="575F711D" w14:textId="77777777" w:rsidR="1F194391" w:rsidRDefault="1F194391">
      <w:r w:rsidRPr="1F194391">
        <w:rPr>
          <w:b/>
          <w:bCs/>
        </w:rPr>
        <w:t>Analysis within CART:</w:t>
      </w:r>
    </w:p>
    <w:p w14:paraId="03834838" w14:textId="6B096B6E" w:rsidR="1F194391" w:rsidRDefault="1F194391">
      <w:r w:rsidRPr="1F194391">
        <w:t xml:space="preserve">Each PLU for all land uses will trigger an intersection with the </w:t>
      </w:r>
      <w:r w:rsidR="000A0552">
        <w:t>o</w:t>
      </w:r>
      <w:r w:rsidR="000A0552" w:rsidRPr="1F194391">
        <w:t xml:space="preserve">zone </w:t>
      </w:r>
      <w:r w:rsidRPr="1F194391">
        <w:t xml:space="preserve">nonattainment maps. If the PLU is within a nonattainment area for </w:t>
      </w:r>
      <w:r w:rsidR="000A0552">
        <w:t>o</w:t>
      </w:r>
      <w:r w:rsidR="000A0552" w:rsidRPr="1F194391">
        <w:t>zone</w:t>
      </w:r>
      <w:r w:rsidRPr="1F194391">
        <w:t>, a threshold value of 50 will be set, and the following existing condition questions will be triggered:</w:t>
      </w:r>
    </w:p>
    <w:p w14:paraId="5E764849" w14:textId="636B4103" w:rsidR="1F194391" w:rsidRDefault="1F194391" w:rsidP="1F194391">
      <w:pPr>
        <w:pStyle w:val="ListParagraph"/>
        <w:numPr>
          <w:ilvl w:val="0"/>
          <w:numId w:val="6"/>
        </w:numPr>
      </w:pPr>
      <w:r w:rsidRPr="1F194391">
        <w:t xml:space="preserve">Is there any combustion equipment (i.e., burns fuel) in operation at the PLU? </w:t>
      </w:r>
      <w:r w:rsidR="008A6159" w:rsidRPr="008A6159">
        <w:rPr>
          <w:b/>
        </w:rPr>
        <w:t>Note</w:t>
      </w:r>
      <w:r w:rsidRPr="1F194391">
        <w:t>: If yes, document all combustion equipment larger than 25 brake horsepower or equivalent.</w:t>
      </w:r>
    </w:p>
    <w:p w14:paraId="7ABFFE58" w14:textId="77777777" w:rsidR="1F194391" w:rsidRDefault="1F194391" w:rsidP="1F194391">
      <w:pPr>
        <w:pStyle w:val="ListParagraph"/>
        <w:numPr>
          <w:ilvl w:val="1"/>
          <w:numId w:val="6"/>
        </w:numPr>
      </w:pPr>
      <w:r w:rsidRPr="1F194391">
        <w:t>Is all documented combustion equipment properly operated and maintained according to manufacturer’s recommendations?</w:t>
      </w:r>
    </w:p>
    <w:p w14:paraId="328D7067" w14:textId="77777777" w:rsidR="1F194391" w:rsidRDefault="1F194391" w:rsidP="1F194391">
      <w:pPr>
        <w:pStyle w:val="ListParagraph"/>
        <w:numPr>
          <w:ilvl w:val="2"/>
          <w:numId w:val="6"/>
        </w:numPr>
      </w:pPr>
      <w:r w:rsidRPr="1F194391">
        <w:t>Has the client developed a site-specific or equipment-specific plan for properly operating and maintaining all documented combustion equipment, and can the client demonstrate or certify that the plan is being followed?</w:t>
      </w:r>
    </w:p>
    <w:p w14:paraId="771DF1C3" w14:textId="77777777" w:rsidR="1F194391" w:rsidRDefault="1F194391" w:rsidP="1F194391">
      <w:pPr>
        <w:pStyle w:val="ListParagraph"/>
        <w:numPr>
          <w:ilvl w:val="2"/>
          <w:numId w:val="6"/>
        </w:numPr>
      </w:pPr>
      <w:r w:rsidRPr="1F194391">
        <w:t>Does the client intend to apply additional practices to reduce air emissions from combustion equipment?</w:t>
      </w:r>
    </w:p>
    <w:p w14:paraId="52D0B795" w14:textId="24A9F937"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_Ref1135126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172</w:t>
      </w:r>
      <w:r w:rsidR="00397B6B">
        <w:fldChar w:fldCharType="end"/>
      </w:r>
    </w:p>
    <w:p w14:paraId="2C1F9EC7" w14:textId="1BDA88C4" w:rsidR="1F194391" w:rsidRPr="0084183F" w:rsidRDefault="009C6D08">
      <w:pPr>
        <w:rPr>
          <w:i/>
          <w:color w:val="44546A" w:themeColor="text2"/>
        </w:rPr>
      </w:pPr>
      <w:bookmarkStart w:id="468" w:name="_Ref1135126"/>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172</w:t>
      </w:r>
      <w:r w:rsidRPr="00865861">
        <w:fldChar w:fldCharType="end"/>
      </w:r>
      <w:bookmarkEnd w:id="468"/>
      <w:r w:rsidRPr="216C5EA9">
        <w:rPr>
          <w:i/>
          <w:iCs/>
          <w:color w:val="44546A" w:themeColor="text2"/>
        </w:rPr>
        <w:t>:</w:t>
      </w:r>
      <w:r w:rsidR="1F194391" w:rsidRPr="216C5EA9">
        <w:rPr>
          <w:i/>
          <w:iCs/>
          <w:color w:val="44546A" w:themeColor="text2"/>
        </w:rPr>
        <w:t xml:space="preserve"> Ozone </w:t>
      </w:r>
      <w:r w:rsidR="00397B6B">
        <w:rPr>
          <w:i/>
          <w:iCs/>
          <w:color w:val="44546A" w:themeColor="text2"/>
        </w:rPr>
        <w:t xml:space="preserve">Component </w:t>
      </w:r>
      <w:r w:rsidR="1F194391" w:rsidRPr="216C5EA9">
        <w:rPr>
          <w:i/>
          <w:iCs/>
          <w:color w:val="44546A" w:themeColor="text2"/>
        </w:rPr>
        <w:t>1 (Combustion Equipment) Existing Condition</w:t>
      </w:r>
    </w:p>
    <w:tbl>
      <w:tblPr>
        <w:tblStyle w:val="TableGrid"/>
        <w:tblW w:w="0" w:type="auto"/>
        <w:tblLayout w:type="fixed"/>
        <w:tblLook w:val="04A0" w:firstRow="1" w:lastRow="0" w:firstColumn="1" w:lastColumn="0" w:noHBand="0" w:noVBand="1"/>
      </w:tblPr>
      <w:tblGrid>
        <w:gridCol w:w="2246"/>
        <w:gridCol w:w="2434"/>
        <w:gridCol w:w="4680"/>
      </w:tblGrid>
      <w:tr w:rsidR="1F194391" w14:paraId="38B69EFC" w14:textId="77777777" w:rsidTr="1F194391">
        <w:tc>
          <w:tcPr>
            <w:tcW w:w="2246"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41B155A" w14:textId="77777777" w:rsidR="1F194391" w:rsidRDefault="1F194391">
            <w:r>
              <w:t>Answer</w:t>
            </w:r>
          </w:p>
        </w:tc>
        <w:tc>
          <w:tcPr>
            <w:tcW w:w="2434"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E0F0E77" w14:textId="77777777" w:rsidR="1F194391" w:rsidRDefault="1F194391">
            <w:r>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2AAACDF" w14:textId="77777777" w:rsidR="1F194391" w:rsidRDefault="1F194391">
            <w:r>
              <w:t>Additional Information</w:t>
            </w:r>
          </w:p>
        </w:tc>
      </w:tr>
      <w:tr w:rsidR="1F194391" w14:paraId="396333E4" w14:textId="77777777" w:rsidTr="1F194391">
        <w:tc>
          <w:tcPr>
            <w:tcW w:w="2246" w:type="dxa"/>
            <w:tcBorders>
              <w:top w:val="single" w:sz="8" w:space="0" w:color="auto"/>
              <w:left w:val="single" w:sz="8" w:space="0" w:color="auto"/>
              <w:bottom w:val="single" w:sz="8" w:space="0" w:color="auto"/>
              <w:right w:val="single" w:sz="8" w:space="0" w:color="auto"/>
            </w:tcBorders>
          </w:tcPr>
          <w:p w14:paraId="50FDF752" w14:textId="77777777" w:rsidR="1F194391" w:rsidRDefault="1F194391">
            <w:r>
              <w:t>No combustion equipment</w:t>
            </w:r>
          </w:p>
        </w:tc>
        <w:tc>
          <w:tcPr>
            <w:tcW w:w="2434" w:type="dxa"/>
            <w:tcBorders>
              <w:top w:val="single" w:sz="8" w:space="0" w:color="auto"/>
              <w:left w:val="single" w:sz="8" w:space="0" w:color="auto"/>
              <w:bottom w:val="single" w:sz="8" w:space="0" w:color="auto"/>
              <w:right w:val="single" w:sz="8" w:space="0" w:color="auto"/>
            </w:tcBorders>
          </w:tcPr>
          <w:p w14:paraId="3A05F375" w14:textId="77777777" w:rsidR="1F194391" w:rsidRDefault="1F194391">
            <w:r>
              <w:t>N/A</w:t>
            </w:r>
          </w:p>
        </w:tc>
        <w:tc>
          <w:tcPr>
            <w:tcW w:w="4680" w:type="dxa"/>
            <w:tcBorders>
              <w:top w:val="single" w:sz="8" w:space="0" w:color="auto"/>
              <w:left w:val="single" w:sz="8" w:space="0" w:color="auto"/>
              <w:bottom w:val="single" w:sz="8" w:space="0" w:color="auto"/>
              <w:right w:val="single" w:sz="8" w:space="0" w:color="auto"/>
            </w:tcBorders>
          </w:tcPr>
          <w:p w14:paraId="1159B436" w14:textId="77777777" w:rsidR="1F194391" w:rsidRDefault="1F194391">
            <w:r>
              <w:t>There is no combustion equipment larger than 25 brake horsepower or equivalent in operation at the PLU.</w:t>
            </w:r>
          </w:p>
        </w:tc>
      </w:tr>
      <w:tr w:rsidR="1F194391" w14:paraId="397640E8" w14:textId="77777777" w:rsidTr="1F194391">
        <w:tc>
          <w:tcPr>
            <w:tcW w:w="2246" w:type="dxa"/>
            <w:tcBorders>
              <w:top w:val="single" w:sz="8" w:space="0" w:color="auto"/>
              <w:left w:val="single" w:sz="8" w:space="0" w:color="auto"/>
              <w:bottom w:val="single" w:sz="8" w:space="0" w:color="auto"/>
              <w:right w:val="single" w:sz="8" w:space="0" w:color="auto"/>
            </w:tcBorders>
          </w:tcPr>
          <w:p w14:paraId="2DCA751D" w14:textId="77777777" w:rsidR="1F194391" w:rsidRDefault="1F194391">
            <w:r>
              <w:lastRenderedPageBreak/>
              <w:t>Proper operation and maintenance and no interest in additional practices</w:t>
            </w:r>
          </w:p>
        </w:tc>
        <w:tc>
          <w:tcPr>
            <w:tcW w:w="2434" w:type="dxa"/>
            <w:tcBorders>
              <w:top w:val="single" w:sz="8" w:space="0" w:color="auto"/>
              <w:left w:val="single" w:sz="8" w:space="0" w:color="auto"/>
              <w:bottom w:val="single" w:sz="8" w:space="0" w:color="auto"/>
              <w:right w:val="single" w:sz="8" w:space="0" w:color="auto"/>
            </w:tcBorders>
          </w:tcPr>
          <w:p w14:paraId="4AFBB7B8" w14:textId="77777777" w:rsidR="1F194391" w:rsidRDefault="1F194391">
            <w:r>
              <w:t>51</w:t>
            </w:r>
          </w:p>
        </w:tc>
        <w:tc>
          <w:tcPr>
            <w:tcW w:w="4680" w:type="dxa"/>
            <w:tcBorders>
              <w:top w:val="single" w:sz="8" w:space="0" w:color="auto"/>
              <w:left w:val="single" w:sz="8" w:space="0" w:color="auto"/>
              <w:bottom w:val="single" w:sz="8" w:space="0" w:color="auto"/>
              <w:right w:val="single" w:sz="8" w:space="0" w:color="auto"/>
            </w:tcBorders>
          </w:tcPr>
          <w:p w14:paraId="35C3F40C" w14:textId="27CA86C1" w:rsidR="1F194391" w:rsidRDefault="1F194391">
            <w:r>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does not intend to apply additional practices to reduce </w:t>
            </w:r>
            <w:r w:rsidR="004411EC">
              <w:t xml:space="preserve">ozone </w:t>
            </w:r>
            <w:r>
              <w:t>precursor emissions from combustion equipment.</w:t>
            </w:r>
          </w:p>
        </w:tc>
      </w:tr>
      <w:tr w:rsidR="1F194391" w14:paraId="13B91595" w14:textId="77777777" w:rsidTr="1F194391">
        <w:tc>
          <w:tcPr>
            <w:tcW w:w="2246" w:type="dxa"/>
            <w:tcBorders>
              <w:top w:val="single" w:sz="8" w:space="0" w:color="auto"/>
              <w:left w:val="single" w:sz="8" w:space="0" w:color="auto"/>
              <w:bottom w:val="single" w:sz="8" w:space="0" w:color="auto"/>
              <w:right w:val="single" w:sz="8" w:space="0" w:color="auto"/>
            </w:tcBorders>
          </w:tcPr>
          <w:p w14:paraId="08A4E83D" w14:textId="1FA05070" w:rsidR="1F194391" w:rsidRDefault="1F194391">
            <w:r>
              <w:t xml:space="preserve">Proper operation and maintenance, interest in additional practices, and </w:t>
            </w:r>
            <w:r w:rsidR="00A216DB">
              <w:t xml:space="preserve">minor </w:t>
            </w:r>
            <w:r>
              <w:t>improvement opportunities</w:t>
            </w:r>
          </w:p>
        </w:tc>
        <w:tc>
          <w:tcPr>
            <w:tcW w:w="2434" w:type="dxa"/>
            <w:tcBorders>
              <w:top w:val="single" w:sz="8" w:space="0" w:color="auto"/>
              <w:left w:val="single" w:sz="8" w:space="0" w:color="auto"/>
              <w:bottom w:val="single" w:sz="8" w:space="0" w:color="auto"/>
              <w:right w:val="single" w:sz="8" w:space="0" w:color="auto"/>
            </w:tcBorders>
          </w:tcPr>
          <w:p w14:paraId="396E2B7A" w14:textId="77777777" w:rsidR="1F194391" w:rsidRDefault="1F194391">
            <w:r>
              <w:t>40</w:t>
            </w:r>
          </w:p>
        </w:tc>
        <w:tc>
          <w:tcPr>
            <w:tcW w:w="4680" w:type="dxa"/>
            <w:tcBorders>
              <w:top w:val="single" w:sz="8" w:space="0" w:color="auto"/>
              <w:left w:val="single" w:sz="8" w:space="0" w:color="auto"/>
              <w:bottom w:val="single" w:sz="8" w:space="0" w:color="auto"/>
              <w:right w:val="single" w:sz="8" w:space="0" w:color="auto"/>
            </w:tcBorders>
          </w:tcPr>
          <w:p w14:paraId="5286AD74" w14:textId="3916AB47" w:rsidR="1F194391" w:rsidRDefault="1F194391">
            <w:r>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w:t>
            </w:r>
            <w:r w:rsidR="00A216DB">
              <w:t xml:space="preserve">ozone </w:t>
            </w:r>
            <w:r>
              <w:t xml:space="preserve">precursor emissions from combustion equipment, and there are </w:t>
            </w:r>
            <w:r w:rsidR="00A216DB">
              <w:t xml:space="preserve">minor </w:t>
            </w:r>
            <w:r>
              <w:t>improvement opportunities for combustion equipment at the PLU.</w:t>
            </w:r>
          </w:p>
        </w:tc>
      </w:tr>
      <w:tr w:rsidR="1F194391" w14:paraId="0BC62792" w14:textId="77777777" w:rsidTr="1F194391">
        <w:tc>
          <w:tcPr>
            <w:tcW w:w="2246" w:type="dxa"/>
            <w:tcBorders>
              <w:top w:val="single" w:sz="8" w:space="0" w:color="auto"/>
              <w:left w:val="single" w:sz="8" w:space="0" w:color="auto"/>
              <w:bottom w:val="single" w:sz="8" w:space="0" w:color="auto"/>
              <w:right w:val="single" w:sz="8" w:space="0" w:color="auto"/>
            </w:tcBorders>
          </w:tcPr>
          <w:p w14:paraId="3E7DB1D2" w14:textId="35B59F41" w:rsidR="1F194391" w:rsidRDefault="1F194391">
            <w:r>
              <w:t xml:space="preserve">Proper operation and maintenance, interest in additional practices, and </w:t>
            </w:r>
            <w:r w:rsidR="00A216DB">
              <w:t xml:space="preserve">moderate </w:t>
            </w:r>
            <w:r>
              <w:t>improvement opportunities</w:t>
            </w:r>
          </w:p>
        </w:tc>
        <w:tc>
          <w:tcPr>
            <w:tcW w:w="2434" w:type="dxa"/>
            <w:tcBorders>
              <w:top w:val="single" w:sz="8" w:space="0" w:color="auto"/>
              <w:left w:val="single" w:sz="8" w:space="0" w:color="auto"/>
              <w:bottom w:val="single" w:sz="8" w:space="0" w:color="auto"/>
              <w:right w:val="single" w:sz="8" w:space="0" w:color="auto"/>
            </w:tcBorders>
          </w:tcPr>
          <w:p w14:paraId="771BA412" w14:textId="77777777" w:rsidR="1F194391" w:rsidRDefault="1F194391">
            <w:r>
              <w:t>25</w:t>
            </w:r>
          </w:p>
        </w:tc>
        <w:tc>
          <w:tcPr>
            <w:tcW w:w="4680" w:type="dxa"/>
            <w:tcBorders>
              <w:top w:val="single" w:sz="8" w:space="0" w:color="auto"/>
              <w:left w:val="single" w:sz="8" w:space="0" w:color="auto"/>
              <w:bottom w:val="single" w:sz="8" w:space="0" w:color="auto"/>
              <w:right w:val="single" w:sz="8" w:space="0" w:color="auto"/>
            </w:tcBorders>
          </w:tcPr>
          <w:p w14:paraId="7A723E1F" w14:textId="308E9C3E" w:rsidR="1F194391" w:rsidRDefault="1F194391">
            <w:r>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w:t>
            </w:r>
            <w:r w:rsidR="00A216DB">
              <w:t>ozone</w:t>
            </w:r>
            <w:r>
              <w:t xml:space="preserve"> precursor emissions from combustion equipment, and there are </w:t>
            </w:r>
            <w:r w:rsidR="00A216DB">
              <w:t xml:space="preserve">moderate </w:t>
            </w:r>
            <w:r>
              <w:t>improvement opportunities for combustion equipment at the PLU.</w:t>
            </w:r>
          </w:p>
        </w:tc>
      </w:tr>
      <w:tr w:rsidR="1F194391" w14:paraId="759B3CDD" w14:textId="77777777" w:rsidTr="1F194391">
        <w:tc>
          <w:tcPr>
            <w:tcW w:w="2246" w:type="dxa"/>
            <w:tcBorders>
              <w:top w:val="single" w:sz="8" w:space="0" w:color="auto"/>
              <w:left w:val="single" w:sz="8" w:space="0" w:color="auto"/>
              <w:bottom w:val="single" w:sz="8" w:space="0" w:color="auto"/>
              <w:right w:val="single" w:sz="8" w:space="0" w:color="auto"/>
            </w:tcBorders>
          </w:tcPr>
          <w:p w14:paraId="4BE8CCB4" w14:textId="6A0CD1DC" w:rsidR="1F194391" w:rsidRDefault="1F194391">
            <w:r>
              <w:t xml:space="preserve">Proper operation and maintenance, interest in additional practices, and </w:t>
            </w:r>
            <w:r w:rsidR="00A216DB">
              <w:t xml:space="preserve">major </w:t>
            </w:r>
            <w:r>
              <w:t>improvement opportunities</w:t>
            </w:r>
          </w:p>
        </w:tc>
        <w:tc>
          <w:tcPr>
            <w:tcW w:w="2434" w:type="dxa"/>
            <w:tcBorders>
              <w:top w:val="single" w:sz="8" w:space="0" w:color="auto"/>
              <w:left w:val="single" w:sz="8" w:space="0" w:color="auto"/>
              <w:bottom w:val="single" w:sz="8" w:space="0" w:color="auto"/>
              <w:right w:val="single" w:sz="8" w:space="0" w:color="auto"/>
            </w:tcBorders>
          </w:tcPr>
          <w:p w14:paraId="3D01E5DD" w14:textId="77777777" w:rsidR="1F194391" w:rsidRDefault="1F194391">
            <w:r>
              <w:t>10</w:t>
            </w:r>
          </w:p>
        </w:tc>
        <w:tc>
          <w:tcPr>
            <w:tcW w:w="4680" w:type="dxa"/>
            <w:tcBorders>
              <w:top w:val="single" w:sz="8" w:space="0" w:color="auto"/>
              <w:left w:val="single" w:sz="8" w:space="0" w:color="auto"/>
              <w:bottom w:val="single" w:sz="8" w:space="0" w:color="auto"/>
              <w:right w:val="single" w:sz="8" w:space="0" w:color="auto"/>
            </w:tcBorders>
          </w:tcPr>
          <w:p w14:paraId="0CDC2C46" w14:textId="739C14B4" w:rsidR="1F194391" w:rsidRDefault="1F194391">
            <w:r>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w:t>
            </w:r>
            <w:r w:rsidR="00A216DB">
              <w:t>ozone</w:t>
            </w:r>
            <w:r>
              <w:t xml:space="preserve"> precursor emissions from combustion equipment, and there are </w:t>
            </w:r>
            <w:r w:rsidR="00A216DB">
              <w:t xml:space="preserve">major </w:t>
            </w:r>
            <w:r>
              <w:t>improvement opportunities for combustion equipment at the PLU.</w:t>
            </w:r>
          </w:p>
        </w:tc>
      </w:tr>
      <w:tr w:rsidR="1F194391" w14:paraId="562EEB97" w14:textId="77777777" w:rsidTr="1F194391">
        <w:tc>
          <w:tcPr>
            <w:tcW w:w="2246" w:type="dxa"/>
            <w:tcBorders>
              <w:top w:val="single" w:sz="8" w:space="0" w:color="auto"/>
              <w:left w:val="single" w:sz="8" w:space="0" w:color="auto"/>
              <w:bottom w:val="single" w:sz="8" w:space="0" w:color="auto"/>
              <w:right w:val="single" w:sz="8" w:space="0" w:color="auto"/>
            </w:tcBorders>
          </w:tcPr>
          <w:p w14:paraId="5F7AD668" w14:textId="77777777" w:rsidR="1F194391" w:rsidRDefault="1F194391">
            <w:r>
              <w:lastRenderedPageBreak/>
              <w:t>No proper operation and maintenance</w:t>
            </w:r>
          </w:p>
        </w:tc>
        <w:tc>
          <w:tcPr>
            <w:tcW w:w="2434" w:type="dxa"/>
            <w:tcBorders>
              <w:top w:val="single" w:sz="8" w:space="0" w:color="auto"/>
              <w:left w:val="single" w:sz="8" w:space="0" w:color="auto"/>
              <w:bottom w:val="single" w:sz="8" w:space="0" w:color="auto"/>
              <w:right w:val="single" w:sz="8" w:space="0" w:color="auto"/>
            </w:tcBorders>
          </w:tcPr>
          <w:p w14:paraId="068031D2" w14:textId="77777777" w:rsidR="1F194391" w:rsidRDefault="1F194391">
            <w:r>
              <w:t>1</w:t>
            </w:r>
          </w:p>
        </w:tc>
        <w:tc>
          <w:tcPr>
            <w:tcW w:w="4680" w:type="dxa"/>
            <w:tcBorders>
              <w:top w:val="single" w:sz="8" w:space="0" w:color="auto"/>
              <w:left w:val="single" w:sz="8" w:space="0" w:color="auto"/>
              <w:bottom w:val="single" w:sz="8" w:space="0" w:color="auto"/>
              <w:right w:val="single" w:sz="8" w:space="0" w:color="auto"/>
            </w:tcBorders>
          </w:tcPr>
          <w:p w14:paraId="7F03F730" w14:textId="77777777" w:rsidR="1F194391" w:rsidRDefault="1F194391">
            <w:r>
              <w:t>The client cannot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w:t>
            </w:r>
          </w:p>
        </w:tc>
      </w:tr>
    </w:tbl>
    <w:p w14:paraId="6110E322" w14:textId="77777777" w:rsidR="1F194391" w:rsidRDefault="1F194391">
      <w:r w:rsidRPr="1F194391">
        <w:t xml:space="preserve"> </w:t>
      </w:r>
    </w:p>
    <w:p w14:paraId="5FE6830A" w14:textId="1805CC08" w:rsidR="1F194391" w:rsidRDefault="1F194391">
      <w:r w:rsidRPr="1F194391">
        <w:t xml:space="preserve">There is currently no </w:t>
      </w:r>
      <w:r w:rsidR="007B3016">
        <w:t>conservation</w:t>
      </w:r>
      <w:r w:rsidRPr="1F194391">
        <w:t xml:space="preserve"> </w:t>
      </w:r>
      <w:r w:rsidR="00A216DB">
        <w:t>p</w:t>
      </w:r>
      <w:r w:rsidR="00A216DB" w:rsidRPr="1F194391">
        <w:t xml:space="preserve">ractice </w:t>
      </w:r>
      <w:r w:rsidRPr="1F194391">
        <w:t xml:space="preserve">or </w:t>
      </w:r>
      <w:r w:rsidR="00A216DB">
        <w:t>a</w:t>
      </w:r>
      <w:r w:rsidR="00A216DB" w:rsidRPr="1F194391">
        <w:t xml:space="preserve">ctivity </w:t>
      </w:r>
      <w:r w:rsidRPr="1F194391">
        <w:t xml:space="preserve">to implement proper operation or maintenance of combustion equipment by following manufacturer’s recommendations or by implementing a site‑specific or equipment-specific plan for proper operation and maintenance. However, technical assistance </w:t>
      </w:r>
      <w:r w:rsidR="00A216DB">
        <w:t>may</w:t>
      </w:r>
      <w:r w:rsidR="00A216DB" w:rsidRPr="1F194391">
        <w:t xml:space="preserve"> </w:t>
      </w:r>
      <w:r w:rsidRPr="1F194391">
        <w:t xml:space="preserve">be provided to the client to implement one of these options. If 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intends to apply additional practices to reduce </w:t>
      </w:r>
      <w:r w:rsidR="00A216DB">
        <w:t>ozone</w:t>
      </w:r>
      <w:r w:rsidRPr="1F194391">
        <w:t xml:space="preserve"> precursor emissions from combustion equipment, </w:t>
      </w:r>
      <w:r w:rsidR="007B3016">
        <w:t>conservation</w:t>
      </w:r>
      <w:r w:rsidRPr="1F194391">
        <w:t xml:space="preserve"> </w:t>
      </w:r>
      <w:r w:rsidR="007B3016">
        <w:t>practices and activities</w:t>
      </w:r>
      <w:r w:rsidRPr="1F194391">
        <w:t xml:space="preserve"> related to reducing </w:t>
      </w:r>
      <w:r w:rsidR="00A216DB">
        <w:t>ozone</w:t>
      </w:r>
      <w:r w:rsidRPr="1F194391">
        <w:t xml:space="preserve"> precursor emissions from combustion equipment are added to the existing condition to determine the state of the planned management system. Example practice and acti</w:t>
      </w:r>
      <w:r w:rsidR="00EB0E43">
        <w:t xml:space="preserve">vity points are identified in </w:t>
      </w:r>
      <w:r w:rsidR="00397B6B">
        <w:fldChar w:fldCharType="begin"/>
      </w:r>
      <w:r w:rsidR="00397B6B">
        <w:instrText xml:space="preserve"> REF _Ref1135144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173</w:t>
      </w:r>
      <w:r w:rsidR="00397B6B">
        <w:fldChar w:fldCharType="end"/>
      </w:r>
      <w:r w:rsidRPr="1F194391">
        <w:t>.</w:t>
      </w:r>
    </w:p>
    <w:p w14:paraId="293E01DB" w14:textId="0960A462" w:rsidR="1F194391" w:rsidRPr="0084183F" w:rsidRDefault="009C6D08">
      <w:pPr>
        <w:rPr>
          <w:i/>
          <w:color w:val="44546A" w:themeColor="text2"/>
        </w:rPr>
      </w:pPr>
      <w:bookmarkStart w:id="469" w:name="_Ref1135144"/>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173</w:t>
      </w:r>
      <w:r w:rsidRPr="00865861">
        <w:fldChar w:fldCharType="end"/>
      </w:r>
      <w:bookmarkEnd w:id="469"/>
      <w:r w:rsidRPr="216C5EA9">
        <w:rPr>
          <w:i/>
          <w:iCs/>
          <w:color w:val="44546A" w:themeColor="text2"/>
        </w:rPr>
        <w:t>:</w:t>
      </w:r>
      <w:r w:rsidR="1F194391" w:rsidRPr="216C5EA9">
        <w:rPr>
          <w:i/>
          <w:iCs/>
          <w:color w:val="44546A" w:themeColor="text2"/>
        </w:rPr>
        <w:t xml:space="preserve"> Practices and Activities for Reducing Ozone Precursor Emissions from Combustion Equipment</w:t>
      </w:r>
    </w:p>
    <w:tbl>
      <w:tblPr>
        <w:tblStyle w:val="TableGrid"/>
        <w:tblW w:w="0" w:type="auto"/>
        <w:tblLayout w:type="fixed"/>
        <w:tblLook w:val="04A0" w:firstRow="1" w:lastRow="0" w:firstColumn="1" w:lastColumn="0" w:noHBand="0" w:noVBand="1"/>
      </w:tblPr>
      <w:tblGrid>
        <w:gridCol w:w="7190"/>
        <w:gridCol w:w="2070"/>
      </w:tblGrid>
      <w:tr w:rsidR="1F194391" w14:paraId="65252501" w14:textId="77777777" w:rsidTr="0029467D">
        <w:tc>
          <w:tcPr>
            <w:tcW w:w="71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DA05A0" w14:textId="77777777" w:rsidR="1F194391" w:rsidRDefault="1F194391">
            <w:r>
              <w:t>Conservation Practices and Activities</w:t>
            </w:r>
          </w:p>
        </w:tc>
        <w:tc>
          <w:tcPr>
            <w:tcW w:w="207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916A783" w14:textId="77777777" w:rsidR="1F194391" w:rsidRDefault="00543E20">
            <w:r>
              <w:t xml:space="preserve">Conservation Management </w:t>
            </w:r>
            <w:r w:rsidR="1F194391">
              <w:t>Points</w:t>
            </w:r>
          </w:p>
        </w:tc>
      </w:tr>
      <w:tr w:rsidR="1F194391" w14:paraId="6BECF7E5" w14:textId="77777777" w:rsidTr="0029467D">
        <w:tc>
          <w:tcPr>
            <w:tcW w:w="7190" w:type="dxa"/>
            <w:tcBorders>
              <w:top w:val="single" w:sz="8" w:space="0" w:color="auto"/>
              <w:left w:val="single" w:sz="8" w:space="0" w:color="auto"/>
              <w:bottom w:val="single" w:sz="8" w:space="0" w:color="auto"/>
              <w:right w:val="single" w:sz="8" w:space="0" w:color="auto"/>
            </w:tcBorders>
          </w:tcPr>
          <w:p w14:paraId="5D097E17" w14:textId="77777777" w:rsidR="1F194391" w:rsidRDefault="1F194391">
            <w:r>
              <w:t>Combustion Equipment Ozone Precursor Mitigation Major Improvements</w:t>
            </w:r>
          </w:p>
        </w:tc>
        <w:tc>
          <w:tcPr>
            <w:tcW w:w="2070" w:type="dxa"/>
            <w:tcBorders>
              <w:top w:val="single" w:sz="8" w:space="0" w:color="auto"/>
              <w:left w:val="single" w:sz="8" w:space="0" w:color="auto"/>
              <w:bottom w:val="single" w:sz="8" w:space="0" w:color="auto"/>
              <w:right w:val="single" w:sz="8" w:space="0" w:color="auto"/>
            </w:tcBorders>
          </w:tcPr>
          <w:p w14:paraId="50371351" w14:textId="7627677C" w:rsidR="1F194391" w:rsidRDefault="1F194391">
            <w:r>
              <w:t>5</w:t>
            </w:r>
            <w:r w:rsidR="003D2EEC">
              <w:t>1</w:t>
            </w:r>
          </w:p>
        </w:tc>
      </w:tr>
      <w:tr w:rsidR="1F194391" w14:paraId="3848E621" w14:textId="77777777" w:rsidTr="0029467D">
        <w:tc>
          <w:tcPr>
            <w:tcW w:w="7190" w:type="dxa"/>
            <w:tcBorders>
              <w:top w:val="single" w:sz="8" w:space="0" w:color="auto"/>
              <w:left w:val="single" w:sz="8" w:space="0" w:color="auto"/>
              <w:bottom w:val="single" w:sz="8" w:space="0" w:color="auto"/>
              <w:right w:val="single" w:sz="8" w:space="0" w:color="auto"/>
            </w:tcBorders>
          </w:tcPr>
          <w:p w14:paraId="7CEEF47D" w14:textId="77777777" w:rsidR="1F194391" w:rsidRDefault="1F194391">
            <w:r>
              <w:t>Combustion Equipment Ozone Precursor Mitigation Moderate Improvements</w:t>
            </w:r>
          </w:p>
        </w:tc>
        <w:tc>
          <w:tcPr>
            <w:tcW w:w="2070" w:type="dxa"/>
            <w:tcBorders>
              <w:top w:val="single" w:sz="8" w:space="0" w:color="auto"/>
              <w:left w:val="single" w:sz="8" w:space="0" w:color="auto"/>
              <w:bottom w:val="single" w:sz="8" w:space="0" w:color="auto"/>
              <w:right w:val="single" w:sz="8" w:space="0" w:color="auto"/>
            </w:tcBorders>
          </w:tcPr>
          <w:p w14:paraId="7626599D" w14:textId="77777777" w:rsidR="1F194391" w:rsidRDefault="1F194391">
            <w:r>
              <w:t>25</w:t>
            </w:r>
          </w:p>
        </w:tc>
      </w:tr>
      <w:tr w:rsidR="1F194391" w14:paraId="5F8FF572" w14:textId="77777777" w:rsidTr="0029467D">
        <w:tc>
          <w:tcPr>
            <w:tcW w:w="7190" w:type="dxa"/>
            <w:tcBorders>
              <w:top w:val="single" w:sz="8" w:space="0" w:color="auto"/>
              <w:left w:val="single" w:sz="8" w:space="0" w:color="auto"/>
              <w:bottom w:val="single" w:sz="8" w:space="0" w:color="auto"/>
              <w:right w:val="single" w:sz="8" w:space="0" w:color="auto"/>
            </w:tcBorders>
          </w:tcPr>
          <w:p w14:paraId="5FB150D6" w14:textId="77777777" w:rsidR="1F194391" w:rsidRDefault="1F194391">
            <w:r>
              <w:t>Combustion Equipment Ozone Precursor Mitigation Minor Improvements</w:t>
            </w:r>
          </w:p>
        </w:tc>
        <w:tc>
          <w:tcPr>
            <w:tcW w:w="2070" w:type="dxa"/>
            <w:tcBorders>
              <w:top w:val="single" w:sz="8" w:space="0" w:color="auto"/>
              <w:left w:val="single" w:sz="8" w:space="0" w:color="auto"/>
              <w:bottom w:val="single" w:sz="8" w:space="0" w:color="auto"/>
              <w:right w:val="single" w:sz="8" w:space="0" w:color="auto"/>
            </w:tcBorders>
          </w:tcPr>
          <w:p w14:paraId="3076FB35" w14:textId="77777777" w:rsidR="1F194391" w:rsidRDefault="1F194391">
            <w:r>
              <w:t>10</w:t>
            </w:r>
          </w:p>
        </w:tc>
      </w:tr>
    </w:tbl>
    <w:p w14:paraId="30C80469" w14:textId="317109F3" w:rsidR="1F194391" w:rsidRDefault="1F194391">
      <w:r w:rsidRPr="1F194391">
        <w:t xml:space="preserve">*Practices to reduce </w:t>
      </w:r>
      <w:r w:rsidR="00A216DB">
        <w:t>ozone</w:t>
      </w:r>
      <w:r w:rsidRPr="1F194391">
        <w:t xml:space="preserve"> precursor emissions from combustion equipment include Combustion System Improvement (372) and Pumping Plant (533). Additional practices may be necessary to support these practices.</w:t>
      </w:r>
    </w:p>
    <w:p w14:paraId="045DFC80" w14:textId="1B7271EA" w:rsidR="1F194391" w:rsidRDefault="00397B6B">
      <w:r>
        <w:rPr>
          <w:b/>
          <w:color w:val="000000" w:themeColor="text1"/>
        </w:rPr>
        <w:t>Component</w:t>
      </w:r>
      <w:r w:rsidR="1F194391" w:rsidRPr="00AF7535">
        <w:rPr>
          <w:b/>
          <w:color w:val="000000" w:themeColor="text1"/>
        </w:rPr>
        <w:t xml:space="preserve"> 2:</w:t>
      </w:r>
      <w:r w:rsidR="1F194391" w:rsidRPr="1F194391">
        <w:rPr>
          <w:color w:val="FF0000"/>
        </w:rPr>
        <w:t xml:space="preserve">  </w:t>
      </w:r>
      <w:r w:rsidR="1F194391" w:rsidRPr="1F194391">
        <w:t xml:space="preserve">Emissions of ozone precursors from fire do not excessively contribute to negative impacts to human, </w:t>
      </w:r>
      <w:r w:rsidR="00FB5B18" w:rsidRPr="1F194391">
        <w:t>plant,</w:t>
      </w:r>
      <w:r w:rsidR="1F194391" w:rsidRPr="1F194391">
        <w:t xml:space="preserve"> or animal health.</w:t>
      </w:r>
    </w:p>
    <w:p w14:paraId="24AC7180" w14:textId="77777777" w:rsidR="1F194391" w:rsidRDefault="1F194391">
      <w:r w:rsidRPr="1F194391">
        <w:rPr>
          <w:b/>
          <w:bCs/>
        </w:rPr>
        <w:t>Analysis within CART:</w:t>
      </w:r>
    </w:p>
    <w:p w14:paraId="068AFB6B" w14:textId="49378CC7" w:rsidR="1F194391" w:rsidRDefault="1F194391">
      <w:r w:rsidRPr="1F194391">
        <w:t xml:space="preserve">Each PLU for all land uses will trigger an intersection with the </w:t>
      </w:r>
      <w:r w:rsidR="00A216DB">
        <w:t>ozone</w:t>
      </w:r>
      <w:r w:rsidRPr="1F194391">
        <w:t xml:space="preserve"> nonattainment maps. If the PLU is within a nonattainment area for </w:t>
      </w:r>
      <w:r w:rsidR="00A216DB">
        <w:t>ozone</w:t>
      </w:r>
      <w:r w:rsidRPr="1F194391">
        <w:t>, separate threshold values of 50 will be set for prescribed fire and for open burning, and the following existing condition questions will be triggered:</w:t>
      </w:r>
    </w:p>
    <w:p w14:paraId="1CDBE907" w14:textId="73207BFE" w:rsidR="1F194391" w:rsidRDefault="1F194391" w:rsidP="1F194391">
      <w:pPr>
        <w:pStyle w:val="ListParagraph"/>
        <w:numPr>
          <w:ilvl w:val="0"/>
          <w:numId w:val="6"/>
        </w:numPr>
      </w:pPr>
      <w:r w:rsidRPr="1F194391">
        <w:t xml:space="preserve">Is prescribed fire applied at the PLU? </w:t>
      </w:r>
      <w:r w:rsidR="008A6159" w:rsidRPr="008A6159">
        <w:rPr>
          <w:b/>
        </w:rPr>
        <w:t>Note</w:t>
      </w:r>
      <w:r w:rsidRPr="1F194391">
        <w:t>: If yes, document average annual prescribed fire events and acres subject to prescribed fire.</w:t>
      </w:r>
    </w:p>
    <w:p w14:paraId="3B876B03" w14:textId="4041A6F9" w:rsidR="1F194391" w:rsidRDefault="1F194391" w:rsidP="1F194391">
      <w:pPr>
        <w:pStyle w:val="ListParagraph"/>
        <w:numPr>
          <w:ilvl w:val="1"/>
          <w:numId w:val="6"/>
        </w:numPr>
      </w:pPr>
      <w:r w:rsidRPr="1F194391">
        <w:t xml:space="preserve">Is a prescribed burn plan that includes </w:t>
      </w:r>
      <w:r w:rsidR="006E1801">
        <w:t>basic smoke management practices</w:t>
      </w:r>
      <w:r w:rsidRPr="1F194391">
        <w:t xml:space="preserve"> developed, implemented, and followed for each prescribed fire event?</w:t>
      </w:r>
    </w:p>
    <w:p w14:paraId="55213824" w14:textId="77777777" w:rsidR="1F194391" w:rsidRDefault="1F194391" w:rsidP="1F194391">
      <w:pPr>
        <w:pStyle w:val="ListParagraph"/>
        <w:numPr>
          <w:ilvl w:val="2"/>
          <w:numId w:val="6"/>
        </w:numPr>
      </w:pPr>
      <w:r w:rsidRPr="1F194391">
        <w:t>Does the client intend to apply additional practices to reduce use of prescribed fire?</w:t>
      </w:r>
    </w:p>
    <w:p w14:paraId="7673A60D" w14:textId="31AF8748" w:rsidR="1F194391" w:rsidRDefault="1F194391" w:rsidP="1F194391">
      <w:pPr>
        <w:pStyle w:val="ListParagraph"/>
        <w:numPr>
          <w:ilvl w:val="0"/>
          <w:numId w:val="6"/>
        </w:numPr>
      </w:pPr>
      <w:r w:rsidRPr="1F194391">
        <w:lastRenderedPageBreak/>
        <w:t xml:space="preserve">Is open burning of biomass residue conducted at the PLU? </w:t>
      </w:r>
      <w:r w:rsidR="008A6159" w:rsidRPr="008A6159">
        <w:rPr>
          <w:b/>
        </w:rPr>
        <w:t>Note</w:t>
      </w:r>
      <w:r w:rsidRPr="1F194391">
        <w:t>: If yes, document average annual open burning events.</w:t>
      </w:r>
    </w:p>
    <w:p w14:paraId="4DB62CEB" w14:textId="35E5B36B" w:rsidR="1F194391" w:rsidRDefault="1F194391" w:rsidP="1F194391">
      <w:pPr>
        <w:pStyle w:val="ListParagraph"/>
        <w:numPr>
          <w:ilvl w:val="1"/>
          <w:numId w:val="6"/>
        </w:numPr>
      </w:pPr>
      <w:r w:rsidRPr="1F194391">
        <w:t xml:space="preserve">Are </w:t>
      </w:r>
      <w:r w:rsidR="006E1801">
        <w:t>basic smoke management practices</w:t>
      </w:r>
      <w:r w:rsidRPr="1F194391">
        <w:t xml:space="preserve"> implemented for each open burning event?</w:t>
      </w:r>
    </w:p>
    <w:p w14:paraId="60E6184C" w14:textId="77777777" w:rsidR="1F194391" w:rsidRDefault="1F194391" w:rsidP="1F194391">
      <w:pPr>
        <w:pStyle w:val="ListParagraph"/>
        <w:numPr>
          <w:ilvl w:val="2"/>
          <w:numId w:val="6"/>
        </w:numPr>
      </w:pPr>
      <w:r w:rsidRPr="1F194391">
        <w:t>Does the client intend to apply additional practices to reduce open burning of biomass residue?</w:t>
      </w:r>
    </w:p>
    <w:p w14:paraId="763F0F25" w14:textId="2ED89DA4" w:rsidR="1F194391" w:rsidRDefault="1F194391">
      <w:r w:rsidRPr="1F194391">
        <w:t>The existing condition questions will set the existing condition scores for prescribed fi</w:t>
      </w:r>
      <w:r w:rsidR="00EB0E43">
        <w:t xml:space="preserve">re and open burning as seen in </w:t>
      </w:r>
      <w:r w:rsidR="00397B6B">
        <w:fldChar w:fldCharType="begin"/>
      </w:r>
      <w:r w:rsidR="00397B6B">
        <w:instrText xml:space="preserve"> REF _Ref1135171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174</w:t>
      </w:r>
      <w:r w:rsidR="00397B6B">
        <w:fldChar w:fldCharType="end"/>
      </w:r>
      <w:r w:rsidRPr="1F194391">
        <w:t xml:space="preserve"> and </w:t>
      </w:r>
      <w:r w:rsidR="00397B6B">
        <w:fldChar w:fldCharType="begin"/>
      </w:r>
      <w:r w:rsidR="00397B6B">
        <w:instrText xml:space="preserve"> REF _Ref1135179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176</w:t>
      </w:r>
      <w:r w:rsidR="00397B6B">
        <w:fldChar w:fldCharType="end"/>
      </w:r>
      <w:r w:rsidRPr="1F194391">
        <w:t>, respectively.</w:t>
      </w:r>
    </w:p>
    <w:p w14:paraId="6C350217" w14:textId="77777777" w:rsidR="1F194391" w:rsidRDefault="1F194391" w:rsidP="1F194391">
      <w:pPr>
        <w:ind w:left="720"/>
      </w:pPr>
      <w:r w:rsidRPr="1F194391">
        <w:rPr>
          <w:b/>
          <w:bCs/>
          <w:i/>
          <w:iCs/>
        </w:rPr>
        <w:t>Prescribed Fire:</w:t>
      </w:r>
    </w:p>
    <w:p w14:paraId="489E0BBD" w14:textId="3E61ED48" w:rsidR="1F194391" w:rsidRPr="0084183F" w:rsidRDefault="009C6D08">
      <w:pPr>
        <w:rPr>
          <w:i/>
          <w:color w:val="44546A" w:themeColor="text2"/>
        </w:rPr>
      </w:pPr>
      <w:bookmarkStart w:id="470" w:name="_Ref1135171"/>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174</w:t>
      </w:r>
      <w:r w:rsidRPr="00865861">
        <w:fldChar w:fldCharType="end"/>
      </w:r>
      <w:bookmarkEnd w:id="470"/>
      <w:r w:rsidRPr="216C5EA9">
        <w:rPr>
          <w:i/>
          <w:iCs/>
          <w:color w:val="44546A" w:themeColor="text2"/>
        </w:rPr>
        <w:t>:</w:t>
      </w:r>
      <w:r w:rsidR="1F194391" w:rsidRPr="216C5EA9">
        <w:rPr>
          <w:i/>
          <w:iCs/>
          <w:color w:val="44546A" w:themeColor="text2"/>
        </w:rPr>
        <w:t xml:space="preserve"> Ozone </w:t>
      </w:r>
      <w:r w:rsidR="00397B6B">
        <w:rPr>
          <w:i/>
          <w:iCs/>
          <w:color w:val="44546A" w:themeColor="text2"/>
        </w:rPr>
        <w:t xml:space="preserve">Component </w:t>
      </w:r>
      <w:r w:rsidR="1F194391" w:rsidRPr="216C5EA9">
        <w:rPr>
          <w:i/>
          <w:iCs/>
          <w:color w:val="44546A" w:themeColor="text2"/>
        </w:rPr>
        <w:t>2 Prescribed Fire Existing Condition</w:t>
      </w:r>
    </w:p>
    <w:tbl>
      <w:tblPr>
        <w:tblStyle w:val="TableGrid"/>
        <w:tblW w:w="0" w:type="auto"/>
        <w:tblLayout w:type="fixed"/>
        <w:tblLook w:val="04A0" w:firstRow="1" w:lastRow="0" w:firstColumn="1" w:lastColumn="0" w:noHBand="0" w:noVBand="1"/>
      </w:tblPr>
      <w:tblGrid>
        <w:gridCol w:w="2325"/>
        <w:gridCol w:w="2790"/>
        <w:gridCol w:w="4140"/>
      </w:tblGrid>
      <w:tr w:rsidR="1F194391" w14:paraId="7AE00D19" w14:textId="77777777" w:rsidTr="1F194391">
        <w:tc>
          <w:tcPr>
            <w:tcW w:w="232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2353457" w14:textId="77777777" w:rsidR="1F194391" w:rsidRDefault="1F194391">
            <w:r>
              <w:t>Answer</w:t>
            </w:r>
          </w:p>
        </w:tc>
        <w:tc>
          <w:tcPr>
            <w:tcW w:w="27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25CFE8" w14:textId="77777777" w:rsidR="1F194391" w:rsidRDefault="1F194391">
            <w:r>
              <w:t>Existing Condition Points</w:t>
            </w:r>
          </w:p>
        </w:tc>
        <w:tc>
          <w:tcPr>
            <w:tcW w:w="41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A6037A" w14:textId="77777777" w:rsidR="1F194391" w:rsidRDefault="1F194391">
            <w:r>
              <w:t>Additional Information</w:t>
            </w:r>
          </w:p>
        </w:tc>
      </w:tr>
      <w:tr w:rsidR="1F194391" w14:paraId="5D20AD5B" w14:textId="77777777" w:rsidTr="1F194391">
        <w:tc>
          <w:tcPr>
            <w:tcW w:w="2325" w:type="dxa"/>
            <w:tcBorders>
              <w:top w:val="single" w:sz="8" w:space="0" w:color="auto"/>
              <w:left w:val="single" w:sz="8" w:space="0" w:color="auto"/>
              <w:bottom w:val="single" w:sz="8" w:space="0" w:color="auto"/>
              <w:right w:val="single" w:sz="8" w:space="0" w:color="auto"/>
            </w:tcBorders>
          </w:tcPr>
          <w:p w14:paraId="0063779D" w14:textId="77777777" w:rsidR="1F194391" w:rsidRDefault="1F194391">
            <w:r>
              <w:t>No prescribed fire</w:t>
            </w:r>
          </w:p>
        </w:tc>
        <w:tc>
          <w:tcPr>
            <w:tcW w:w="2790" w:type="dxa"/>
            <w:tcBorders>
              <w:top w:val="single" w:sz="8" w:space="0" w:color="auto"/>
              <w:left w:val="single" w:sz="8" w:space="0" w:color="auto"/>
              <w:bottom w:val="single" w:sz="8" w:space="0" w:color="auto"/>
              <w:right w:val="single" w:sz="8" w:space="0" w:color="auto"/>
            </w:tcBorders>
          </w:tcPr>
          <w:p w14:paraId="02F07B82" w14:textId="77777777" w:rsidR="1F194391" w:rsidRDefault="1F194391">
            <w:r>
              <w:t>N/A</w:t>
            </w:r>
          </w:p>
        </w:tc>
        <w:tc>
          <w:tcPr>
            <w:tcW w:w="4140" w:type="dxa"/>
            <w:tcBorders>
              <w:top w:val="single" w:sz="8" w:space="0" w:color="auto"/>
              <w:left w:val="single" w:sz="8" w:space="0" w:color="auto"/>
              <w:bottom w:val="single" w:sz="8" w:space="0" w:color="auto"/>
              <w:right w:val="single" w:sz="8" w:space="0" w:color="auto"/>
            </w:tcBorders>
          </w:tcPr>
          <w:p w14:paraId="5EBEE9EA" w14:textId="77777777" w:rsidR="1F194391" w:rsidRDefault="1F194391">
            <w:r>
              <w:t>Prescribed fire is not applied at the PLU.</w:t>
            </w:r>
          </w:p>
        </w:tc>
      </w:tr>
      <w:tr w:rsidR="1F194391" w14:paraId="6E609DFE" w14:textId="77777777" w:rsidTr="1F194391">
        <w:tc>
          <w:tcPr>
            <w:tcW w:w="2325" w:type="dxa"/>
            <w:tcBorders>
              <w:top w:val="single" w:sz="8" w:space="0" w:color="auto"/>
              <w:left w:val="single" w:sz="8" w:space="0" w:color="auto"/>
              <w:bottom w:val="single" w:sz="8" w:space="0" w:color="auto"/>
              <w:right w:val="single" w:sz="8" w:space="0" w:color="auto"/>
            </w:tcBorders>
          </w:tcPr>
          <w:p w14:paraId="49A76389" w14:textId="47245A8B" w:rsidR="1F194391" w:rsidRDefault="1F194391">
            <w:r>
              <w:t xml:space="preserve">Basic </w:t>
            </w:r>
            <w:r w:rsidR="006E1801">
              <w:t>smoke management practices</w:t>
            </w:r>
            <w:r>
              <w:t xml:space="preserve"> for all prescribed fire events and no interest in additional practices</w:t>
            </w:r>
          </w:p>
        </w:tc>
        <w:tc>
          <w:tcPr>
            <w:tcW w:w="2790" w:type="dxa"/>
            <w:tcBorders>
              <w:top w:val="single" w:sz="8" w:space="0" w:color="auto"/>
              <w:left w:val="single" w:sz="8" w:space="0" w:color="auto"/>
              <w:bottom w:val="single" w:sz="8" w:space="0" w:color="auto"/>
              <w:right w:val="single" w:sz="8" w:space="0" w:color="auto"/>
            </w:tcBorders>
          </w:tcPr>
          <w:p w14:paraId="35A252B1" w14:textId="77777777" w:rsidR="1F194391" w:rsidRDefault="1F194391">
            <w:r>
              <w:t>51</w:t>
            </w:r>
          </w:p>
        </w:tc>
        <w:tc>
          <w:tcPr>
            <w:tcW w:w="4140" w:type="dxa"/>
            <w:tcBorders>
              <w:top w:val="single" w:sz="8" w:space="0" w:color="auto"/>
              <w:left w:val="single" w:sz="8" w:space="0" w:color="auto"/>
              <w:bottom w:val="single" w:sz="8" w:space="0" w:color="auto"/>
              <w:right w:val="single" w:sz="8" w:space="0" w:color="auto"/>
            </w:tcBorders>
          </w:tcPr>
          <w:p w14:paraId="2F4B1490" w14:textId="58B268A7" w:rsidR="1F194391" w:rsidRDefault="1F194391">
            <w:r>
              <w:t xml:space="preserve">The client can certify that prescribed fire is applied according to a prescribed burn plan that includes </w:t>
            </w:r>
            <w:r w:rsidR="006E1801">
              <w:t>basic smoke management practices</w:t>
            </w:r>
            <w:r>
              <w:t xml:space="preserve"> for all prescribed fire events at the PLU, and the client does not intend to apply additional practices to reduce use of prescribed fire.</w:t>
            </w:r>
          </w:p>
        </w:tc>
      </w:tr>
      <w:tr w:rsidR="1F194391" w14:paraId="1C978D2C" w14:textId="77777777" w:rsidTr="1F194391">
        <w:tc>
          <w:tcPr>
            <w:tcW w:w="2325" w:type="dxa"/>
            <w:tcBorders>
              <w:top w:val="single" w:sz="8" w:space="0" w:color="auto"/>
              <w:left w:val="single" w:sz="8" w:space="0" w:color="auto"/>
              <w:bottom w:val="single" w:sz="8" w:space="0" w:color="auto"/>
              <w:right w:val="single" w:sz="8" w:space="0" w:color="auto"/>
            </w:tcBorders>
          </w:tcPr>
          <w:p w14:paraId="0B9A16A2" w14:textId="4F65A68F" w:rsidR="1F194391" w:rsidRDefault="1F194391">
            <w:r>
              <w:t xml:space="preserve">Basic </w:t>
            </w:r>
            <w:r w:rsidR="006E1801">
              <w:t>smoke management practices</w:t>
            </w:r>
            <w:r>
              <w:t xml:space="preserve"> for all prescribed fire events and interest in additional practices</w:t>
            </w:r>
          </w:p>
        </w:tc>
        <w:tc>
          <w:tcPr>
            <w:tcW w:w="2790" w:type="dxa"/>
            <w:tcBorders>
              <w:top w:val="single" w:sz="8" w:space="0" w:color="auto"/>
              <w:left w:val="single" w:sz="8" w:space="0" w:color="auto"/>
              <w:bottom w:val="single" w:sz="8" w:space="0" w:color="auto"/>
              <w:right w:val="single" w:sz="8" w:space="0" w:color="auto"/>
            </w:tcBorders>
          </w:tcPr>
          <w:p w14:paraId="3162F3FC" w14:textId="77777777" w:rsidR="1F194391" w:rsidRDefault="1F194391">
            <w:r>
              <w:t>49</w:t>
            </w:r>
          </w:p>
        </w:tc>
        <w:tc>
          <w:tcPr>
            <w:tcW w:w="4140" w:type="dxa"/>
            <w:tcBorders>
              <w:top w:val="single" w:sz="8" w:space="0" w:color="auto"/>
              <w:left w:val="single" w:sz="8" w:space="0" w:color="auto"/>
              <w:bottom w:val="single" w:sz="8" w:space="0" w:color="auto"/>
              <w:right w:val="single" w:sz="8" w:space="0" w:color="auto"/>
            </w:tcBorders>
          </w:tcPr>
          <w:p w14:paraId="3C36C7B0" w14:textId="09B39844" w:rsidR="1F194391" w:rsidRDefault="1F194391">
            <w:r>
              <w:t xml:space="preserve">The client can certify that prescribed fire is applied according to a prescribed burn plan that includes </w:t>
            </w:r>
            <w:r w:rsidR="006E1801">
              <w:t>basic smoke management practices</w:t>
            </w:r>
            <w:r>
              <w:t xml:space="preserve"> for all prescribed fire events at the PLU, and the client intends to apply additional practices to reduce use of prescribed fire.</w:t>
            </w:r>
          </w:p>
        </w:tc>
      </w:tr>
      <w:tr w:rsidR="1F194391" w14:paraId="7934DF5C" w14:textId="77777777" w:rsidTr="1F194391">
        <w:tc>
          <w:tcPr>
            <w:tcW w:w="2325" w:type="dxa"/>
            <w:tcBorders>
              <w:top w:val="single" w:sz="8" w:space="0" w:color="auto"/>
              <w:left w:val="single" w:sz="8" w:space="0" w:color="auto"/>
              <w:bottom w:val="single" w:sz="8" w:space="0" w:color="auto"/>
              <w:right w:val="single" w:sz="8" w:space="0" w:color="auto"/>
            </w:tcBorders>
          </w:tcPr>
          <w:p w14:paraId="7D0F897A" w14:textId="7434F0DD" w:rsidR="1F194391" w:rsidRDefault="1F194391">
            <w:r>
              <w:t xml:space="preserve">Basic </w:t>
            </w:r>
            <w:r w:rsidR="006E1801">
              <w:t>smoke management practices</w:t>
            </w:r>
            <w:r>
              <w:t xml:space="preserve"> for </w:t>
            </w:r>
            <w:r w:rsidR="0055615F">
              <w:t>≥</w:t>
            </w:r>
            <w:r>
              <w:t>75% of prescribed fire acres</w:t>
            </w:r>
          </w:p>
        </w:tc>
        <w:tc>
          <w:tcPr>
            <w:tcW w:w="2790" w:type="dxa"/>
            <w:tcBorders>
              <w:top w:val="single" w:sz="8" w:space="0" w:color="auto"/>
              <w:left w:val="single" w:sz="8" w:space="0" w:color="auto"/>
              <w:bottom w:val="single" w:sz="8" w:space="0" w:color="auto"/>
              <w:right w:val="single" w:sz="8" w:space="0" w:color="auto"/>
            </w:tcBorders>
          </w:tcPr>
          <w:p w14:paraId="581A0BE0" w14:textId="77777777" w:rsidR="1F194391" w:rsidRDefault="1F194391">
            <w:r>
              <w:t>40</w:t>
            </w:r>
          </w:p>
        </w:tc>
        <w:tc>
          <w:tcPr>
            <w:tcW w:w="4140" w:type="dxa"/>
            <w:tcBorders>
              <w:top w:val="single" w:sz="8" w:space="0" w:color="auto"/>
              <w:left w:val="single" w:sz="8" w:space="0" w:color="auto"/>
              <w:bottom w:val="single" w:sz="8" w:space="0" w:color="auto"/>
              <w:right w:val="single" w:sz="8" w:space="0" w:color="auto"/>
            </w:tcBorders>
          </w:tcPr>
          <w:p w14:paraId="7A466245" w14:textId="3631A1DD" w:rsidR="1F194391" w:rsidRDefault="1F194391">
            <w:r>
              <w:t xml:space="preserve">A prescribed burn plan that includes </w:t>
            </w:r>
            <w:r w:rsidR="006E1801">
              <w:t>basic smoke management practices</w:t>
            </w:r>
            <w:r>
              <w:t xml:space="preserve"> is developed, implemented, and followed for </w:t>
            </w:r>
            <w:r w:rsidR="0055615F">
              <w:t>≥</w:t>
            </w:r>
            <w:r>
              <w:t>75% of average annual prescribed fire acres</w:t>
            </w:r>
          </w:p>
        </w:tc>
      </w:tr>
      <w:tr w:rsidR="1F194391" w14:paraId="62E043AD" w14:textId="77777777" w:rsidTr="1F194391">
        <w:tc>
          <w:tcPr>
            <w:tcW w:w="2325" w:type="dxa"/>
            <w:tcBorders>
              <w:top w:val="single" w:sz="8" w:space="0" w:color="auto"/>
              <w:left w:val="single" w:sz="8" w:space="0" w:color="auto"/>
              <w:bottom w:val="single" w:sz="8" w:space="0" w:color="auto"/>
              <w:right w:val="single" w:sz="8" w:space="0" w:color="auto"/>
            </w:tcBorders>
          </w:tcPr>
          <w:p w14:paraId="7C69B4A5" w14:textId="003667A5" w:rsidR="1F194391" w:rsidRDefault="1F194391">
            <w:r>
              <w:t xml:space="preserve">Basic </w:t>
            </w:r>
            <w:r w:rsidR="006E1801">
              <w:t>smoke management practices</w:t>
            </w:r>
            <w:r>
              <w:t xml:space="preserve"> for </w:t>
            </w:r>
            <w:r w:rsidR="0055615F">
              <w:t>≥</w:t>
            </w:r>
            <w:r>
              <w:t xml:space="preserve">50%, but </w:t>
            </w:r>
            <w:r w:rsidR="0055615F">
              <w:t>&lt;</w:t>
            </w:r>
            <w:r>
              <w:t>75% of prescribed fire acres</w:t>
            </w:r>
          </w:p>
        </w:tc>
        <w:tc>
          <w:tcPr>
            <w:tcW w:w="2790" w:type="dxa"/>
            <w:tcBorders>
              <w:top w:val="single" w:sz="8" w:space="0" w:color="auto"/>
              <w:left w:val="single" w:sz="8" w:space="0" w:color="auto"/>
              <w:bottom w:val="single" w:sz="8" w:space="0" w:color="auto"/>
              <w:right w:val="single" w:sz="8" w:space="0" w:color="auto"/>
            </w:tcBorders>
          </w:tcPr>
          <w:p w14:paraId="7E441141" w14:textId="77777777" w:rsidR="1F194391" w:rsidRDefault="1F194391">
            <w:r>
              <w:t>25</w:t>
            </w:r>
          </w:p>
        </w:tc>
        <w:tc>
          <w:tcPr>
            <w:tcW w:w="4140" w:type="dxa"/>
            <w:tcBorders>
              <w:top w:val="single" w:sz="8" w:space="0" w:color="auto"/>
              <w:left w:val="single" w:sz="8" w:space="0" w:color="auto"/>
              <w:bottom w:val="single" w:sz="8" w:space="0" w:color="auto"/>
              <w:right w:val="single" w:sz="8" w:space="0" w:color="auto"/>
            </w:tcBorders>
          </w:tcPr>
          <w:p w14:paraId="1456D96F" w14:textId="696C271B" w:rsidR="1F194391" w:rsidRDefault="1F194391">
            <w:r>
              <w:t xml:space="preserve">A prescribed burn plan that includes </w:t>
            </w:r>
            <w:r w:rsidR="006E1801">
              <w:t>basic smoke management practices</w:t>
            </w:r>
            <w:r>
              <w:t xml:space="preserve"> is developed, implemented, and followed for </w:t>
            </w:r>
            <w:r w:rsidR="0055615F">
              <w:t>≥</w:t>
            </w:r>
            <w:r>
              <w:t xml:space="preserve">50%, but </w:t>
            </w:r>
            <w:r w:rsidR="0055615F">
              <w:t>&lt;</w:t>
            </w:r>
            <w:r>
              <w:t>75% of average annual prescribed fire acres</w:t>
            </w:r>
          </w:p>
        </w:tc>
      </w:tr>
      <w:tr w:rsidR="1F194391" w14:paraId="1B470992" w14:textId="77777777" w:rsidTr="1F194391">
        <w:tc>
          <w:tcPr>
            <w:tcW w:w="2325" w:type="dxa"/>
            <w:tcBorders>
              <w:top w:val="single" w:sz="8" w:space="0" w:color="auto"/>
              <w:left w:val="single" w:sz="8" w:space="0" w:color="auto"/>
              <w:bottom w:val="single" w:sz="8" w:space="0" w:color="auto"/>
              <w:right w:val="single" w:sz="8" w:space="0" w:color="auto"/>
            </w:tcBorders>
          </w:tcPr>
          <w:p w14:paraId="50912135" w14:textId="64252F71" w:rsidR="1F194391" w:rsidRDefault="1F194391">
            <w:r>
              <w:t xml:space="preserve">Basic </w:t>
            </w:r>
            <w:r w:rsidR="006E1801">
              <w:t>smoke management practices</w:t>
            </w:r>
            <w:r>
              <w:t xml:space="preserve"> for </w:t>
            </w:r>
            <w:r w:rsidR="0055615F">
              <w:t>≥</w:t>
            </w:r>
            <w:r>
              <w:t xml:space="preserve">25%, but </w:t>
            </w:r>
            <w:r w:rsidR="0055615F">
              <w:t>&lt;</w:t>
            </w:r>
            <w:r>
              <w:t>50% of prescribed fire acres</w:t>
            </w:r>
          </w:p>
        </w:tc>
        <w:tc>
          <w:tcPr>
            <w:tcW w:w="2790" w:type="dxa"/>
            <w:tcBorders>
              <w:top w:val="single" w:sz="8" w:space="0" w:color="auto"/>
              <w:left w:val="single" w:sz="8" w:space="0" w:color="auto"/>
              <w:bottom w:val="single" w:sz="8" w:space="0" w:color="auto"/>
              <w:right w:val="single" w:sz="8" w:space="0" w:color="auto"/>
            </w:tcBorders>
          </w:tcPr>
          <w:p w14:paraId="6AB3D487" w14:textId="77777777" w:rsidR="1F194391" w:rsidRDefault="1F194391">
            <w:r>
              <w:t>10</w:t>
            </w:r>
          </w:p>
        </w:tc>
        <w:tc>
          <w:tcPr>
            <w:tcW w:w="4140" w:type="dxa"/>
            <w:tcBorders>
              <w:top w:val="single" w:sz="8" w:space="0" w:color="auto"/>
              <w:left w:val="single" w:sz="8" w:space="0" w:color="auto"/>
              <w:bottom w:val="single" w:sz="8" w:space="0" w:color="auto"/>
              <w:right w:val="single" w:sz="8" w:space="0" w:color="auto"/>
            </w:tcBorders>
          </w:tcPr>
          <w:p w14:paraId="0FED3CED" w14:textId="08521CF3" w:rsidR="1F194391" w:rsidRDefault="1F194391">
            <w:r>
              <w:t xml:space="preserve">A prescribed burn plan that includes </w:t>
            </w:r>
            <w:r w:rsidR="006E1801">
              <w:t>basic smoke management practices</w:t>
            </w:r>
            <w:r>
              <w:t xml:space="preserve"> is developed, implemented, and followed for </w:t>
            </w:r>
            <w:r w:rsidR="0055615F">
              <w:t>≥</w:t>
            </w:r>
            <w:r>
              <w:t xml:space="preserve">25%, but </w:t>
            </w:r>
            <w:r w:rsidR="0055615F">
              <w:t>&lt;</w:t>
            </w:r>
            <w:r>
              <w:t>50% of average annual prescribed fire acres</w:t>
            </w:r>
          </w:p>
        </w:tc>
      </w:tr>
      <w:tr w:rsidR="1F194391" w14:paraId="0DE1AC3C" w14:textId="77777777" w:rsidTr="1F194391">
        <w:tc>
          <w:tcPr>
            <w:tcW w:w="2325" w:type="dxa"/>
            <w:tcBorders>
              <w:top w:val="single" w:sz="8" w:space="0" w:color="auto"/>
              <w:left w:val="single" w:sz="8" w:space="0" w:color="auto"/>
              <w:bottom w:val="single" w:sz="8" w:space="0" w:color="auto"/>
              <w:right w:val="single" w:sz="8" w:space="0" w:color="auto"/>
            </w:tcBorders>
          </w:tcPr>
          <w:p w14:paraId="0F46E5BB" w14:textId="523B09CC" w:rsidR="1F194391" w:rsidRDefault="1F194391">
            <w:r>
              <w:t xml:space="preserve">Basic </w:t>
            </w:r>
            <w:r w:rsidR="006E1801">
              <w:t>smoke management practices</w:t>
            </w:r>
            <w:r>
              <w:t xml:space="preserve"> for </w:t>
            </w:r>
            <w:r w:rsidR="0055615F">
              <w:t>&lt;</w:t>
            </w:r>
            <w:r>
              <w:t>25% of prescribed fire acres</w:t>
            </w:r>
          </w:p>
        </w:tc>
        <w:tc>
          <w:tcPr>
            <w:tcW w:w="2790" w:type="dxa"/>
            <w:tcBorders>
              <w:top w:val="single" w:sz="8" w:space="0" w:color="auto"/>
              <w:left w:val="single" w:sz="8" w:space="0" w:color="auto"/>
              <w:bottom w:val="single" w:sz="8" w:space="0" w:color="auto"/>
              <w:right w:val="single" w:sz="8" w:space="0" w:color="auto"/>
            </w:tcBorders>
          </w:tcPr>
          <w:p w14:paraId="2DE7F98C" w14:textId="77777777" w:rsidR="1F194391" w:rsidRDefault="1F194391">
            <w:r>
              <w:t>1</w:t>
            </w:r>
          </w:p>
        </w:tc>
        <w:tc>
          <w:tcPr>
            <w:tcW w:w="4140" w:type="dxa"/>
            <w:tcBorders>
              <w:top w:val="single" w:sz="8" w:space="0" w:color="auto"/>
              <w:left w:val="single" w:sz="8" w:space="0" w:color="auto"/>
              <w:bottom w:val="single" w:sz="8" w:space="0" w:color="auto"/>
              <w:right w:val="single" w:sz="8" w:space="0" w:color="auto"/>
            </w:tcBorders>
          </w:tcPr>
          <w:p w14:paraId="375D35B2" w14:textId="48F7CA87" w:rsidR="1F194391" w:rsidRDefault="1F194391">
            <w:r>
              <w:t xml:space="preserve">A prescribed burn plan that includes </w:t>
            </w:r>
            <w:r w:rsidR="006E1801">
              <w:t>basic smoke management practices</w:t>
            </w:r>
            <w:r>
              <w:t xml:space="preserve"> is developed, implemented, and followed for </w:t>
            </w:r>
            <w:r w:rsidR="0055615F">
              <w:t>&lt;</w:t>
            </w:r>
            <w:r>
              <w:t>25% of average annual prescribed fire acres</w:t>
            </w:r>
          </w:p>
        </w:tc>
      </w:tr>
    </w:tbl>
    <w:p w14:paraId="2599209D" w14:textId="77777777" w:rsidR="1F194391" w:rsidRDefault="1F194391">
      <w:r w:rsidRPr="1F194391">
        <w:lastRenderedPageBreak/>
        <w:t xml:space="preserve"> </w:t>
      </w:r>
    </w:p>
    <w:p w14:paraId="7E84DDF4" w14:textId="40B51C7E" w:rsidR="1F194391" w:rsidRDefault="1F194391">
      <w:r w:rsidRPr="1F194391">
        <w:t xml:space="preserve">If less than 100% of all prescribed fire events at the PLU are conducted according to a prescribed burn plan that includes </w:t>
      </w:r>
      <w:r w:rsidR="006E1801">
        <w:t>basic smoke management practices</w:t>
      </w:r>
      <w:r w:rsidRPr="1F194391">
        <w:t xml:space="preserve">, apply Prescribed Burning (338) to develop, implement, and follow a prescribed burn plan that includes </w:t>
      </w:r>
      <w:r w:rsidR="006E1801">
        <w:t>basic smoke management practices</w:t>
      </w:r>
      <w:r w:rsidRPr="1F194391">
        <w:t xml:space="preserve"> for all prescribed fire events. Additional practices may be necessary to support Prescribed Burning (338). If the client can certify that prescribed fire is applied according to a prescribed burn plan that includes </w:t>
      </w:r>
      <w:r w:rsidR="006E1801">
        <w:t>basic smoke management practices</w:t>
      </w:r>
      <w:r w:rsidRPr="1F194391">
        <w:t xml:space="preserve"> for all prescribed fire events at the PLU, and the client intends to apply additional practices to reduce use of prescribed fire, </w:t>
      </w:r>
      <w:r w:rsidR="007B3016">
        <w:t>conservation</w:t>
      </w:r>
      <w:r w:rsidRPr="1F194391">
        <w:t xml:space="preserve"> </w:t>
      </w:r>
      <w:r w:rsidR="007B3016">
        <w:t>practices and activities</w:t>
      </w:r>
      <w:r w:rsidRPr="1F194391">
        <w:t xml:space="preserve"> for reducing the average annual acres subject to prescribed fire can be applied to achieve the practice and</w:t>
      </w:r>
      <w:r w:rsidR="00EB0E43">
        <w:t xml:space="preserve"> activity points identified in</w:t>
      </w:r>
      <w:r w:rsidRPr="1F194391">
        <w:t xml:space="preserve"> </w:t>
      </w:r>
      <w:r w:rsidR="00397B6B">
        <w:fldChar w:fldCharType="begin"/>
      </w:r>
      <w:r w:rsidR="00397B6B">
        <w:instrText xml:space="preserve"> REF _Ref1135194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175</w:t>
      </w:r>
      <w:r w:rsidR="00397B6B">
        <w:fldChar w:fldCharType="end"/>
      </w:r>
      <w:r w:rsidRPr="1F194391">
        <w:t>.</w:t>
      </w:r>
    </w:p>
    <w:p w14:paraId="4A43DF50" w14:textId="6CC6A59D" w:rsidR="1F194391" w:rsidRPr="0084183F" w:rsidRDefault="009C6D08">
      <w:pPr>
        <w:rPr>
          <w:i/>
          <w:color w:val="44546A" w:themeColor="text2"/>
        </w:rPr>
      </w:pPr>
      <w:bookmarkStart w:id="471" w:name="_Ref1135194"/>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175</w:t>
      </w:r>
      <w:r w:rsidRPr="00865861">
        <w:fldChar w:fldCharType="end"/>
      </w:r>
      <w:bookmarkEnd w:id="471"/>
      <w:r w:rsidRPr="216C5EA9">
        <w:rPr>
          <w:i/>
          <w:iCs/>
          <w:color w:val="44546A" w:themeColor="text2"/>
        </w:rPr>
        <w:t>:</w:t>
      </w:r>
      <w:r w:rsidR="1F194391" w:rsidRPr="216C5EA9">
        <w:rPr>
          <w:i/>
          <w:iCs/>
          <w:color w:val="44546A" w:themeColor="text2"/>
        </w:rPr>
        <w:t xml:space="preserve"> Practices and Activities for Reducing Prescribed Fire</w:t>
      </w:r>
    </w:p>
    <w:tbl>
      <w:tblPr>
        <w:tblStyle w:val="TableGrid"/>
        <w:tblW w:w="0" w:type="auto"/>
        <w:tblLayout w:type="fixed"/>
        <w:tblLook w:val="04A0" w:firstRow="1" w:lastRow="0" w:firstColumn="1" w:lastColumn="0" w:noHBand="0" w:noVBand="1"/>
      </w:tblPr>
      <w:tblGrid>
        <w:gridCol w:w="4760"/>
        <w:gridCol w:w="4500"/>
      </w:tblGrid>
      <w:tr w:rsidR="1F194391" w14:paraId="697C1B9E" w14:textId="77777777" w:rsidTr="00865861">
        <w:tc>
          <w:tcPr>
            <w:tcW w:w="47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8DADBB4" w14:textId="77777777" w:rsidR="1F194391" w:rsidRDefault="1F194391">
            <w:r>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F2B417C" w14:textId="77777777" w:rsidR="1F194391" w:rsidRDefault="00543E20">
            <w:r>
              <w:t xml:space="preserve">Conservation Management </w:t>
            </w:r>
            <w:r w:rsidR="1F194391">
              <w:t>Points</w:t>
            </w:r>
          </w:p>
        </w:tc>
      </w:tr>
      <w:tr w:rsidR="1F194391" w14:paraId="61DC0381" w14:textId="77777777" w:rsidTr="00865861">
        <w:tc>
          <w:tcPr>
            <w:tcW w:w="4760" w:type="dxa"/>
            <w:tcBorders>
              <w:top w:val="single" w:sz="8" w:space="0" w:color="auto"/>
              <w:left w:val="single" w:sz="8" w:space="0" w:color="auto"/>
              <w:bottom w:val="single" w:sz="8" w:space="0" w:color="auto"/>
              <w:right w:val="single" w:sz="8" w:space="0" w:color="auto"/>
            </w:tcBorders>
          </w:tcPr>
          <w:p w14:paraId="593C7A0D" w14:textId="7F12F505" w:rsidR="1F194391" w:rsidRDefault="1F194391">
            <w:r>
              <w:t xml:space="preserve">Reduce average annual acres subject to prescribed fire by </w:t>
            </w:r>
            <w:r w:rsidR="0055615F">
              <w:t>≥</w:t>
            </w:r>
            <w:r>
              <w:t>75%</w:t>
            </w:r>
          </w:p>
        </w:tc>
        <w:tc>
          <w:tcPr>
            <w:tcW w:w="4500" w:type="dxa"/>
            <w:tcBorders>
              <w:top w:val="single" w:sz="8" w:space="0" w:color="auto"/>
              <w:left w:val="single" w:sz="8" w:space="0" w:color="auto"/>
              <w:bottom w:val="single" w:sz="8" w:space="0" w:color="auto"/>
              <w:right w:val="single" w:sz="8" w:space="0" w:color="auto"/>
            </w:tcBorders>
          </w:tcPr>
          <w:p w14:paraId="00233605" w14:textId="77777777" w:rsidR="1F194391" w:rsidRDefault="1F194391">
            <w:r>
              <w:t>50</w:t>
            </w:r>
          </w:p>
        </w:tc>
      </w:tr>
      <w:tr w:rsidR="1F194391" w14:paraId="151B6BEE" w14:textId="77777777" w:rsidTr="00865861">
        <w:tc>
          <w:tcPr>
            <w:tcW w:w="4760" w:type="dxa"/>
            <w:tcBorders>
              <w:top w:val="single" w:sz="8" w:space="0" w:color="auto"/>
              <w:left w:val="single" w:sz="8" w:space="0" w:color="auto"/>
              <w:bottom w:val="single" w:sz="8" w:space="0" w:color="auto"/>
              <w:right w:val="single" w:sz="8" w:space="0" w:color="auto"/>
            </w:tcBorders>
          </w:tcPr>
          <w:p w14:paraId="507F53B7" w14:textId="27445DD6" w:rsidR="1F194391" w:rsidRDefault="1F194391">
            <w:r>
              <w:t xml:space="preserve">Reduce average annual acres subject to prescribed fire by </w:t>
            </w:r>
            <w:r w:rsidR="0055615F">
              <w:t>≥</w:t>
            </w:r>
            <w:r>
              <w:t xml:space="preserve">50%, but </w:t>
            </w:r>
            <w:r w:rsidR="0055615F">
              <w:t>≤</w:t>
            </w:r>
            <w:r>
              <w:t>75%</w:t>
            </w:r>
          </w:p>
        </w:tc>
        <w:tc>
          <w:tcPr>
            <w:tcW w:w="4500" w:type="dxa"/>
            <w:tcBorders>
              <w:top w:val="single" w:sz="8" w:space="0" w:color="auto"/>
              <w:left w:val="single" w:sz="8" w:space="0" w:color="auto"/>
              <w:bottom w:val="single" w:sz="8" w:space="0" w:color="auto"/>
              <w:right w:val="single" w:sz="8" w:space="0" w:color="auto"/>
            </w:tcBorders>
          </w:tcPr>
          <w:p w14:paraId="3FBB7244" w14:textId="77777777" w:rsidR="1F194391" w:rsidRDefault="1F194391">
            <w:r>
              <w:t>35</w:t>
            </w:r>
          </w:p>
        </w:tc>
      </w:tr>
      <w:tr w:rsidR="1F194391" w14:paraId="4A0C12FF" w14:textId="77777777" w:rsidTr="00865861">
        <w:tc>
          <w:tcPr>
            <w:tcW w:w="4760" w:type="dxa"/>
            <w:tcBorders>
              <w:top w:val="single" w:sz="8" w:space="0" w:color="auto"/>
              <w:left w:val="single" w:sz="8" w:space="0" w:color="auto"/>
              <w:bottom w:val="single" w:sz="8" w:space="0" w:color="auto"/>
              <w:right w:val="single" w:sz="8" w:space="0" w:color="auto"/>
            </w:tcBorders>
          </w:tcPr>
          <w:p w14:paraId="5808390A" w14:textId="778F6997" w:rsidR="1F194391" w:rsidRDefault="1F194391">
            <w:r>
              <w:t xml:space="preserve">Reduce average annual acres subject to prescribed fire by </w:t>
            </w:r>
            <w:r w:rsidR="0055615F">
              <w:t>≥</w:t>
            </w:r>
            <w:r>
              <w:t xml:space="preserve">25%, but </w:t>
            </w:r>
            <w:r w:rsidR="0055615F">
              <w:t>≤</w:t>
            </w:r>
            <w:r>
              <w:t>50%</w:t>
            </w:r>
          </w:p>
        </w:tc>
        <w:tc>
          <w:tcPr>
            <w:tcW w:w="4500" w:type="dxa"/>
            <w:tcBorders>
              <w:top w:val="single" w:sz="8" w:space="0" w:color="auto"/>
              <w:left w:val="single" w:sz="8" w:space="0" w:color="auto"/>
              <w:bottom w:val="single" w:sz="8" w:space="0" w:color="auto"/>
              <w:right w:val="single" w:sz="8" w:space="0" w:color="auto"/>
            </w:tcBorders>
          </w:tcPr>
          <w:p w14:paraId="4E811B95" w14:textId="77777777" w:rsidR="1F194391" w:rsidRDefault="1F194391">
            <w:r>
              <w:t>20</w:t>
            </w:r>
          </w:p>
        </w:tc>
      </w:tr>
      <w:tr w:rsidR="1F194391" w14:paraId="1017080F" w14:textId="77777777" w:rsidTr="00865861">
        <w:tc>
          <w:tcPr>
            <w:tcW w:w="4760" w:type="dxa"/>
            <w:tcBorders>
              <w:top w:val="single" w:sz="8" w:space="0" w:color="auto"/>
              <w:left w:val="single" w:sz="8" w:space="0" w:color="auto"/>
              <w:bottom w:val="single" w:sz="8" w:space="0" w:color="auto"/>
              <w:right w:val="single" w:sz="8" w:space="0" w:color="auto"/>
            </w:tcBorders>
          </w:tcPr>
          <w:p w14:paraId="4C41A1BE" w14:textId="53D2CC6D" w:rsidR="1F194391" w:rsidRDefault="1F194391">
            <w:r>
              <w:t xml:space="preserve">Reduce average annual acres subject to prescribed fire by </w:t>
            </w:r>
            <w:r w:rsidR="0055615F">
              <w:t>&lt;</w:t>
            </w:r>
            <w:r>
              <w:t>25%</w:t>
            </w:r>
          </w:p>
        </w:tc>
        <w:tc>
          <w:tcPr>
            <w:tcW w:w="4500" w:type="dxa"/>
            <w:tcBorders>
              <w:top w:val="single" w:sz="8" w:space="0" w:color="auto"/>
              <w:left w:val="single" w:sz="8" w:space="0" w:color="auto"/>
              <w:bottom w:val="single" w:sz="8" w:space="0" w:color="auto"/>
              <w:right w:val="single" w:sz="8" w:space="0" w:color="auto"/>
            </w:tcBorders>
          </w:tcPr>
          <w:p w14:paraId="0CE6DF73" w14:textId="77777777" w:rsidR="1F194391" w:rsidRDefault="1F194391">
            <w:r>
              <w:t>5</w:t>
            </w:r>
          </w:p>
        </w:tc>
      </w:tr>
    </w:tbl>
    <w:p w14:paraId="5E9CF3A6" w14:textId="77777777" w:rsidR="1F194391" w:rsidRDefault="1F194391">
      <w:r w:rsidRPr="1F194391">
        <w:t>*Practices to reduce prescribed fire include Brush Management (314), Firebreak (394), Forest Stand Improvement (666), Fuel Break (383), Grazing Land Mechanical Treatment (548), Herbaceous Weed Treatment (315), Land Clearing (460), Prescribed Grazing (528), Tree/Shrub Pruning (660), and Woody Residue Treatment (384). Additional practices may be necessary to support these practices.</w:t>
      </w:r>
    </w:p>
    <w:p w14:paraId="463C1D18" w14:textId="77777777" w:rsidR="1F194391" w:rsidRDefault="1F194391" w:rsidP="1F194391">
      <w:pPr>
        <w:ind w:left="720"/>
      </w:pPr>
      <w:r w:rsidRPr="1F194391">
        <w:rPr>
          <w:b/>
          <w:bCs/>
          <w:i/>
          <w:iCs/>
        </w:rPr>
        <w:t>Open Burning:</w:t>
      </w:r>
    </w:p>
    <w:p w14:paraId="0B34E9E1" w14:textId="41713B8C" w:rsidR="1F194391" w:rsidRPr="0084183F" w:rsidRDefault="009C6D08">
      <w:pPr>
        <w:rPr>
          <w:i/>
          <w:color w:val="44546A" w:themeColor="text2"/>
        </w:rPr>
      </w:pPr>
      <w:bookmarkStart w:id="472" w:name="_Ref1135179"/>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176</w:t>
      </w:r>
      <w:r w:rsidRPr="00865861">
        <w:fldChar w:fldCharType="end"/>
      </w:r>
      <w:bookmarkEnd w:id="472"/>
      <w:r w:rsidRPr="216C5EA9">
        <w:rPr>
          <w:i/>
          <w:iCs/>
          <w:color w:val="44546A" w:themeColor="text2"/>
        </w:rPr>
        <w:t>:</w:t>
      </w:r>
      <w:r w:rsidR="1F194391" w:rsidRPr="216C5EA9">
        <w:rPr>
          <w:i/>
          <w:iCs/>
          <w:color w:val="44546A" w:themeColor="text2"/>
        </w:rPr>
        <w:t xml:space="preserve"> Ozone </w:t>
      </w:r>
      <w:r w:rsidR="00397B6B">
        <w:rPr>
          <w:i/>
          <w:iCs/>
          <w:color w:val="44546A" w:themeColor="text2"/>
        </w:rPr>
        <w:t xml:space="preserve">Component </w:t>
      </w:r>
      <w:r w:rsidR="1F194391" w:rsidRPr="216C5EA9">
        <w:rPr>
          <w:i/>
          <w:iCs/>
          <w:color w:val="44546A" w:themeColor="text2"/>
        </w:rPr>
        <w:t>2 Open Burning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1CE5AC5D"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7FD0D25"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1EE04F5"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340ED8A" w14:textId="77777777" w:rsidR="1F194391" w:rsidRDefault="1F194391">
            <w:r>
              <w:t>Additional Information</w:t>
            </w:r>
          </w:p>
        </w:tc>
      </w:tr>
      <w:tr w:rsidR="1F194391" w14:paraId="01FD195A" w14:textId="77777777" w:rsidTr="1F194391">
        <w:tc>
          <w:tcPr>
            <w:tcW w:w="2775" w:type="dxa"/>
            <w:tcBorders>
              <w:top w:val="single" w:sz="8" w:space="0" w:color="auto"/>
              <w:left w:val="single" w:sz="8" w:space="0" w:color="auto"/>
              <w:bottom w:val="single" w:sz="8" w:space="0" w:color="auto"/>
              <w:right w:val="single" w:sz="8" w:space="0" w:color="auto"/>
            </w:tcBorders>
          </w:tcPr>
          <w:p w14:paraId="32122E8C" w14:textId="77777777" w:rsidR="1F194391" w:rsidRDefault="1F194391">
            <w:r>
              <w:t>No open burning</w:t>
            </w:r>
          </w:p>
        </w:tc>
        <w:tc>
          <w:tcPr>
            <w:tcW w:w="2520" w:type="dxa"/>
            <w:tcBorders>
              <w:top w:val="single" w:sz="8" w:space="0" w:color="auto"/>
              <w:left w:val="single" w:sz="8" w:space="0" w:color="auto"/>
              <w:bottom w:val="single" w:sz="8" w:space="0" w:color="auto"/>
              <w:right w:val="single" w:sz="8" w:space="0" w:color="auto"/>
            </w:tcBorders>
          </w:tcPr>
          <w:p w14:paraId="7E9084A0"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093CF12E" w14:textId="77777777" w:rsidR="1F194391" w:rsidRDefault="1F194391">
            <w:r>
              <w:t>Open burning is not conducted at the PLU.</w:t>
            </w:r>
          </w:p>
        </w:tc>
      </w:tr>
      <w:tr w:rsidR="1F194391" w14:paraId="442386E2" w14:textId="77777777" w:rsidTr="1F194391">
        <w:tc>
          <w:tcPr>
            <w:tcW w:w="2775" w:type="dxa"/>
            <w:tcBorders>
              <w:top w:val="single" w:sz="8" w:space="0" w:color="auto"/>
              <w:left w:val="single" w:sz="8" w:space="0" w:color="auto"/>
              <w:bottom w:val="single" w:sz="8" w:space="0" w:color="auto"/>
              <w:right w:val="single" w:sz="8" w:space="0" w:color="auto"/>
            </w:tcBorders>
          </w:tcPr>
          <w:p w14:paraId="65C2488A" w14:textId="58F95421" w:rsidR="1F194391" w:rsidRDefault="1F194391">
            <w:r>
              <w:t xml:space="preserve">Basic </w:t>
            </w:r>
            <w:r w:rsidR="006E1801">
              <w:t>smoke management practices</w:t>
            </w:r>
            <w:r>
              <w:t xml:space="preserve"> for all open burning events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6965D4D6"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02A30C82" w14:textId="2EBA7321" w:rsidR="1F194391" w:rsidRDefault="1F194391">
            <w:r>
              <w:t xml:space="preserve">The client can certify that </w:t>
            </w:r>
            <w:r w:rsidR="006E1801">
              <w:t>basic smoke management practices</w:t>
            </w:r>
            <w:r>
              <w:t xml:space="preserve"> are implemented for all open burning events at the PLU, and the client does not intend to apply additional practices to reduce open burning of biomass residue</w:t>
            </w:r>
          </w:p>
        </w:tc>
      </w:tr>
      <w:tr w:rsidR="1F194391" w14:paraId="0B0D0C45" w14:textId="77777777" w:rsidTr="1F194391">
        <w:tc>
          <w:tcPr>
            <w:tcW w:w="2775" w:type="dxa"/>
            <w:tcBorders>
              <w:top w:val="single" w:sz="8" w:space="0" w:color="auto"/>
              <w:left w:val="single" w:sz="8" w:space="0" w:color="auto"/>
              <w:bottom w:val="single" w:sz="8" w:space="0" w:color="auto"/>
              <w:right w:val="single" w:sz="8" w:space="0" w:color="auto"/>
            </w:tcBorders>
          </w:tcPr>
          <w:p w14:paraId="21FA53AA" w14:textId="41DF8C62" w:rsidR="1F194391" w:rsidRDefault="1F194391">
            <w:r>
              <w:t xml:space="preserve">Basic </w:t>
            </w:r>
            <w:r w:rsidR="006E1801">
              <w:t>smoke management practices</w:t>
            </w:r>
            <w:r>
              <w:t xml:space="preserve"> for all open burning events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1B6856C9"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0CD60F13" w14:textId="4249C6BB" w:rsidR="1F194391" w:rsidRDefault="1F194391">
            <w:r>
              <w:t xml:space="preserve">The client can certify that </w:t>
            </w:r>
            <w:r w:rsidR="006E1801">
              <w:t>basic smoke management practices</w:t>
            </w:r>
            <w:r>
              <w:t xml:space="preserve"> are implemented for all open burning events at the PLU, and the client intends to apply additional practices to reduce open burning of biomass residue</w:t>
            </w:r>
          </w:p>
        </w:tc>
      </w:tr>
      <w:tr w:rsidR="1F194391" w14:paraId="0961875C" w14:textId="77777777" w:rsidTr="1F194391">
        <w:tc>
          <w:tcPr>
            <w:tcW w:w="2775" w:type="dxa"/>
            <w:tcBorders>
              <w:top w:val="single" w:sz="8" w:space="0" w:color="auto"/>
              <w:left w:val="single" w:sz="8" w:space="0" w:color="auto"/>
              <w:bottom w:val="single" w:sz="8" w:space="0" w:color="auto"/>
              <w:right w:val="single" w:sz="8" w:space="0" w:color="auto"/>
            </w:tcBorders>
          </w:tcPr>
          <w:p w14:paraId="0E9C67AB" w14:textId="4666200B" w:rsidR="1F194391" w:rsidRDefault="1F194391">
            <w:r>
              <w:lastRenderedPageBreak/>
              <w:t xml:space="preserve">Basic </w:t>
            </w:r>
            <w:r w:rsidR="006E1801">
              <w:t>smoke management practices</w:t>
            </w:r>
            <w:r>
              <w:t xml:space="preserve"> for </w:t>
            </w:r>
            <w:r w:rsidR="0055615F">
              <w:t>≥</w:t>
            </w:r>
            <w:r>
              <w:t>75% of open burning events</w:t>
            </w:r>
          </w:p>
        </w:tc>
        <w:tc>
          <w:tcPr>
            <w:tcW w:w="2520" w:type="dxa"/>
            <w:tcBorders>
              <w:top w:val="single" w:sz="8" w:space="0" w:color="auto"/>
              <w:left w:val="single" w:sz="8" w:space="0" w:color="auto"/>
              <w:bottom w:val="single" w:sz="8" w:space="0" w:color="auto"/>
              <w:right w:val="single" w:sz="8" w:space="0" w:color="auto"/>
            </w:tcBorders>
          </w:tcPr>
          <w:p w14:paraId="2141D23B" w14:textId="77777777" w:rsidR="1F194391" w:rsidRDefault="1F194391">
            <w:r>
              <w:t>40</w:t>
            </w:r>
          </w:p>
        </w:tc>
        <w:tc>
          <w:tcPr>
            <w:tcW w:w="4050" w:type="dxa"/>
            <w:tcBorders>
              <w:top w:val="single" w:sz="8" w:space="0" w:color="auto"/>
              <w:left w:val="single" w:sz="8" w:space="0" w:color="auto"/>
              <w:bottom w:val="single" w:sz="8" w:space="0" w:color="auto"/>
              <w:right w:val="single" w:sz="8" w:space="0" w:color="auto"/>
            </w:tcBorders>
          </w:tcPr>
          <w:p w14:paraId="752AE35E" w14:textId="212011AB" w:rsidR="1F194391" w:rsidRDefault="1F194391">
            <w:r>
              <w:t xml:space="preserve">Basic </w:t>
            </w:r>
            <w:r w:rsidR="006E1801">
              <w:t>smoke management practices</w:t>
            </w:r>
            <w:r>
              <w:t xml:space="preserve"> are implemented for </w:t>
            </w:r>
            <w:r w:rsidR="0055615F">
              <w:t>≥</w:t>
            </w:r>
            <w:r>
              <w:t>75% of average annual open burning events</w:t>
            </w:r>
          </w:p>
        </w:tc>
      </w:tr>
      <w:tr w:rsidR="1F194391" w14:paraId="4226ADAD" w14:textId="77777777" w:rsidTr="1F194391">
        <w:tc>
          <w:tcPr>
            <w:tcW w:w="2775" w:type="dxa"/>
            <w:tcBorders>
              <w:top w:val="single" w:sz="8" w:space="0" w:color="auto"/>
              <w:left w:val="single" w:sz="8" w:space="0" w:color="auto"/>
              <w:bottom w:val="single" w:sz="8" w:space="0" w:color="auto"/>
              <w:right w:val="single" w:sz="8" w:space="0" w:color="auto"/>
            </w:tcBorders>
          </w:tcPr>
          <w:p w14:paraId="7D9291C9" w14:textId="2855D943" w:rsidR="1F194391" w:rsidRDefault="1F194391">
            <w:r>
              <w:t xml:space="preserve">Basic </w:t>
            </w:r>
            <w:r w:rsidR="006E1801">
              <w:t>smoke management practices</w:t>
            </w:r>
            <w:r>
              <w:t xml:space="preserve"> for </w:t>
            </w:r>
            <w:r w:rsidR="0055615F">
              <w:t>≥</w:t>
            </w:r>
            <w:r>
              <w:t xml:space="preserve">50% but </w:t>
            </w:r>
            <w:r w:rsidR="0055615F">
              <w:t>&lt;</w:t>
            </w:r>
            <w:r>
              <w:t>75% of open burning events</w:t>
            </w:r>
          </w:p>
        </w:tc>
        <w:tc>
          <w:tcPr>
            <w:tcW w:w="2520" w:type="dxa"/>
            <w:tcBorders>
              <w:top w:val="single" w:sz="8" w:space="0" w:color="auto"/>
              <w:left w:val="single" w:sz="8" w:space="0" w:color="auto"/>
              <w:bottom w:val="single" w:sz="8" w:space="0" w:color="auto"/>
              <w:right w:val="single" w:sz="8" w:space="0" w:color="auto"/>
            </w:tcBorders>
          </w:tcPr>
          <w:p w14:paraId="7AEFC327" w14:textId="77777777" w:rsidR="1F194391" w:rsidRDefault="1F194391">
            <w:r>
              <w:t>25</w:t>
            </w:r>
          </w:p>
        </w:tc>
        <w:tc>
          <w:tcPr>
            <w:tcW w:w="4050" w:type="dxa"/>
            <w:tcBorders>
              <w:top w:val="single" w:sz="8" w:space="0" w:color="auto"/>
              <w:left w:val="single" w:sz="8" w:space="0" w:color="auto"/>
              <w:bottom w:val="single" w:sz="8" w:space="0" w:color="auto"/>
              <w:right w:val="single" w:sz="8" w:space="0" w:color="auto"/>
            </w:tcBorders>
          </w:tcPr>
          <w:p w14:paraId="5B1EA82D" w14:textId="255C7E46" w:rsidR="1F194391" w:rsidRDefault="1F194391">
            <w:r>
              <w:t xml:space="preserve">Basic </w:t>
            </w:r>
            <w:r w:rsidR="006E1801">
              <w:t>smoke management practices</w:t>
            </w:r>
            <w:r>
              <w:t xml:space="preserve"> are implemented for </w:t>
            </w:r>
            <w:r w:rsidR="0055615F">
              <w:t>≥</w:t>
            </w:r>
            <w:r>
              <w:t xml:space="preserve">50% but </w:t>
            </w:r>
            <w:r w:rsidR="0055615F">
              <w:t>&lt;</w:t>
            </w:r>
            <w:r>
              <w:t>75% of average annual open burning events</w:t>
            </w:r>
          </w:p>
        </w:tc>
      </w:tr>
      <w:tr w:rsidR="1F194391" w14:paraId="7367D44D" w14:textId="77777777" w:rsidTr="1F194391">
        <w:tc>
          <w:tcPr>
            <w:tcW w:w="2775" w:type="dxa"/>
            <w:tcBorders>
              <w:top w:val="single" w:sz="8" w:space="0" w:color="auto"/>
              <w:left w:val="single" w:sz="8" w:space="0" w:color="auto"/>
              <w:bottom w:val="single" w:sz="8" w:space="0" w:color="auto"/>
              <w:right w:val="single" w:sz="8" w:space="0" w:color="auto"/>
            </w:tcBorders>
          </w:tcPr>
          <w:p w14:paraId="60E18BD4" w14:textId="0CDC67B7" w:rsidR="1F194391" w:rsidRDefault="1F194391">
            <w:r>
              <w:t xml:space="preserve">Basic </w:t>
            </w:r>
            <w:r w:rsidR="006E1801">
              <w:t>smoke management practices</w:t>
            </w:r>
            <w:r>
              <w:t xml:space="preserve"> for </w:t>
            </w:r>
            <w:r w:rsidR="0055615F">
              <w:t>≥</w:t>
            </w:r>
            <w:r>
              <w:t xml:space="preserve">25% but </w:t>
            </w:r>
            <w:r w:rsidR="0055615F">
              <w:t>&lt;</w:t>
            </w:r>
            <w:r>
              <w:t>50% of open burning events</w:t>
            </w:r>
          </w:p>
        </w:tc>
        <w:tc>
          <w:tcPr>
            <w:tcW w:w="2520" w:type="dxa"/>
            <w:tcBorders>
              <w:top w:val="single" w:sz="8" w:space="0" w:color="auto"/>
              <w:left w:val="single" w:sz="8" w:space="0" w:color="auto"/>
              <w:bottom w:val="single" w:sz="8" w:space="0" w:color="auto"/>
              <w:right w:val="single" w:sz="8" w:space="0" w:color="auto"/>
            </w:tcBorders>
          </w:tcPr>
          <w:p w14:paraId="47BE36E1" w14:textId="77777777" w:rsidR="1F194391" w:rsidRDefault="1F194391">
            <w:r>
              <w:t>10</w:t>
            </w:r>
          </w:p>
        </w:tc>
        <w:tc>
          <w:tcPr>
            <w:tcW w:w="4050" w:type="dxa"/>
            <w:tcBorders>
              <w:top w:val="single" w:sz="8" w:space="0" w:color="auto"/>
              <w:left w:val="single" w:sz="8" w:space="0" w:color="auto"/>
              <w:bottom w:val="single" w:sz="8" w:space="0" w:color="auto"/>
              <w:right w:val="single" w:sz="8" w:space="0" w:color="auto"/>
            </w:tcBorders>
          </w:tcPr>
          <w:p w14:paraId="674C4109" w14:textId="48B8ED4C" w:rsidR="1F194391" w:rsidRDefault="1F194391">
            <w:r>
              <w:t xml:space="preserve">Basic </w:t>
            </w:r>
            <w:r w:rsidR="006E1801">
              <w:t>smoke management practices</w:t>
            </w:r>
            <w:r>
              <w:t xml:space="preserve"> are implemented for </w:t>
            </w:r>
            <w:r w:rsidR="0055615F">
              <w:t>≥</w:t>
            </w:r>
            <w:r>
              <w:t xml:space="preserve">25% but </w:t>
            </w:r>
            <w:r w:rsidR="0055615F">
              <w:t>&lt;</w:t>
            </w:r>
            <w:r>
              <w:t>50% of average annual open burning events</w:t>
            </w:r>
          </w:p>
        </w:tc>
      </w:tr>
      <w:tr w:rsidR="1F194391" w14:paraId="1E0F49E0" w14:textId="77777777" w:rsidTr="1F194391">
        <w:tc>
          <w:tcPr>
            <w:tcW w:w="2775" w:type="dxa"/>
            <w:tcBorders>
              <w:top w:val="single" w:sz="8" w:space="0" w:color="auto"/>
              <w:left w:val="single" w:sz="8" w:space="0" w:color="auto"/>
              <w:bottom w:val="single" w:sz="8" w:space="0" w:color="auto"/>
              <w:right w:val="single" w:sz="8" w:space="0" w:color="auto"/>
            </w:tcBorders>
          </w:tcPr>
          <w:p w14:paraId="71488C99" w14:textId="11B3C403" w:rsidR="1F194391" w:rsidRDefault="1F194391">
            <w:r>
              <w:t xml:space="preserve">Basic </w:t>
            </w:r>
            <w:r w:rsidR="006E1801">
              <w:t>smoke management practices</w:t>
            </w:r>
            <w:r>
              <w:t xml:space="preserve"> for </w:t>
            </w:r>
            <w:r w:rsidR="0055615F">
              <w:t>&lt;</w:t>
            </w:r>
            <w:r>
              <w:t>25% of open burning events</w:t>
            </w:r>
          </w:p>
        </w:tc>
        <w:tc>
          <w:tcPr>
            <w:tcW w:w="2520" w:type="dxa"/>
            <w:tcBorders>
              <w:top w:val="single" w:sz="8" w:space="0" w:color="auto"/>
              <w:left w:val="single" w:sz="8" w:space="0" w:color="auto"/>
              <w:bottom w:val="single" w:sz="8" w:space="0" w:color="auto"/>
              <w:right w:val="single" w:sz="8" w:space="0" w:color="auto"/>
            </w:tcBorders>
          </w:tcPr>
          <w:p w14:paraId="0746C8E4"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41957752" w14:textId="3B46CB48" w:rsidR="1F194391" w:rsidRDefault="1F194391">
            <w:r>
              <w:t xml:space="preserve">Basic </w:t>
            </w:r>
            <w:r w:rsidR="006E1801">
              <w:t>smoke management practices</w:t>
            </w:r>
            <w:r>
              <w:t xml:space="preserve"> are implemented for </w:t>
            </w:r>
            <w:r w:rsidR="0055615F">
              <w:t>&lt;</w:t>
            </w:r>
            <w:r>
              <w:t>25% of average annual open burning events</w:t>
            </w:r>
          </w:p>
        </w:tc>
      </w:tr>
    </w:tbl>
    <w:p w14:paraId="4B91DBFC" w14:textId="77777777" w:rsidR="1F194391" w:rsidRDefault="1F194391">
      <w:r w:rsidRPr="1F194391">
        <w:t xml:space="preserve"> </w:t>
      </w:r>
    </w:p>
    <w:p w14:paraId="35B12292" w14:textId="4A232DC7" w:rsidR="1F194391" w:rsidRDefault="1F194391">
      <w:r w:rsidRPr="1F194391">
        <w:t xml:space="preserve">If </w:t>
      </w:r>
      <w:r w:rsidR="006E1801">
        <w:t>basic smoke management practices</w:t>
      </w:r>
      <w:r w:rsidRPr="1F194391">
        <w:t xml:space="preserve"> are implemented for less than 100</w:t>
      </w:r>
      <w:r w:rsidR="00A84C6E">
        <w:t xml:space="preserve"> percent</w:t>
      </w:r>
      <w:r w:rsidR="00A84C6E" w:rsidRPr="1F194391">
        <w:t xml:space="preserve"> </w:t>
      </w:r>
      <w:r w:rsidRPr="1F194391">
        <w:t xml:space="preserve">of all open burning events at the PLU, provide technical assistance to ensure </w:t>
      </w:r>
      <w:r w:rsidR="006E1801">
        <w:t>basic smoke management practices</w:t>
      </w:r>
      <w:r w:rsidRPr="1F194391">
        <w:t xml:space="preserve"> are implemented for all open burning events.  If the client can certify that </w:t>
      </w:r>
      <w:r w:rsidR="006E1801">
        <w:t>basic smoke management practices</w:t>
      </w:r>
      <w:r w:rsidRPr="1F194391">
        <w:t xml:space="preserve"> are implemented for all open burning events at the PLU, and the client intends to apply additional practices to reduce open burning of biomass residue, </w:t>
      </w:r>
      <w:r w:rsidR="007B3016">
        <w:t>conservation</w:t>
      </w:r>
      <w:r w:rsidRPr="1F194391">
        <w:t xml:space="preserve"> </w:t>
      </w:r>
      <w:r w:rsidR="007B3016">
        <w:t>practices and activities</w:t>
      </w:r>
      <w:r w:rsidRPr="1F194391">
        <w:t xml:space="preserve"> for reducing the number of average annual open burning events can be applied to achieve the practice and</w:t>
      </w:r>
      <w:r w:rsidR="00EB0E43">
        <w:t xml:space="preserve"> activity points identified in </w:t>
      </w:r>
      <w:r w:rsidR="00397B6B">
        <w:fldChar w:fldCharType="begin"/>
      </w:r>
      <w:r w:rsidR="00397B6B">
        <w:instrText xml:space="preserve"> REF _Ref1135220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177</w:t>
      </w:r>
      <w:r w:rsidR="00397B6B">
        <w:fldChar w:fldCharType="end"/>
      </w:r>
      <w:r w:rsidRPr="1F194391">
        <w:t>.</w:t>
      </w:r>
    </w:p>
    <w:p w14:paraId="67881494" w14:textId="7EBD4496" w:rsidR="1F194391" w:rsidRPr="0084183F" w:rsidRDefault="009C6D08">
      <w:pPr>
        <w:rPr>
          <w:i/>
          <w:color w:val="44546A" w:themeColor="text2"/>
        </w:rPr>
      </w:pPr>
      <w:bookmarkStart w:id="473" w:name="_Ref1135220"/>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177</w:t>
      </w:r>
      <w:r w:rsidRPr="00865861">
        <w:fldChar w:fldCharType="end"/>
      </w:r>
      <w:bookmarkEnd w:id="473"/>
      <w:r w:rsidRPr="216C5EA9">
        <w:rPr>
          <w:i/>
          <w:iCs/>
          <w:color w:val="44546A" w:themeColor="text2"/>
        </w:rPr>
        <w:t>:</w:t>
      </w:r>
      <w:r w:rsidR="1F194391" w:rsidRPr="216C5EA9">
        <w:rPr>
          <w:i/>
          <w:iCs/>
          <w:color w:val="44546A" w:themeColor="text2"/>
        </w:rPr>
        <w:t xml:space="preserve">  Practices and Activities for Reducing Open Burning</w:t>
      </w:r>
    </w:p>
    <w:tbl>
      <w:tblPr>
        <w:tblStyle w:val="TableGrid"/>
        <w:tblW w:w="0" w:type="auto"/>
        <w:tblLayout w:type="fixed"/>
        <w:tblLook w:val="04A0" w:firstRow="1" w:lastRow="0" w:firstColumn="1" w:lastColumn="0" w:noHBand="0" w:noVBand="1"/>
      </w:tblPr>
      <w:tblGrid>
        <w:gridCol w:w="6200"/>
        <w:gridCol w:w="2970"/>
      </w:tblGrid>
      <w:tr w:rsidR="1F194391" w14:paraId="60672B2F" w14:textId="77777777" w:rsidTr="0029467D">
        <w:tc>
          <w:tcPr>
            <w:tcW w:w="62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A8A4DED" w14:textId="77777777" w:rsidR="1F194391" w:rsidRDefault="1F194391">
            <w:r>
              <w:t>Conservation Practices and Activities</w:t>
            </w:r>
          </w:p>
        </w:tc>
        <w:tc>
          <w:tcPr>
            <w:tcW w:w="297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6DC66F8" w14:textId="77777777" w:rsidR="1F194391" w:rsidRDefault="00543E20">
            <w:r>
              <w:t xml:space="preserve">Conservation Management </w:t>
            </w:r>
            <w:r w:rsidR="1F194391">
              <w:t>Points</w:t>
            </w:r>
          </w:p>
        </w:tc>
      </w:tr>
      <w:tr w:rsidR="1F194391" w14:paraId="11A5E1C1" w14:textId="77777777" w:rsidTr="0029467D">
        <w:tc>
          <w:tcPr>
            <w:tcW w:w="6200" w:type="dxa"/>
            <w:tcBorders>
              <w:top w:val="single" w:sz="8" w:space="0" w:color="auto"/>
              <w:left w:val="single" w:sz="8" w:space="0" w:color="auto"/>
              <w:bottom w:val="single" w:sz="8" w:space="0" w:color="auto"/>
              <w:right w:val="single" w:sz="8" w:space="0" w:color="auto"/>
            </w:tcBorders>
          </w:tcPr>
          <w:p w14:paraId="70F083E9" w14:textId="42A00FB2" w:rsidR="1F194391" w:rsidRDefault="1F194391">
            <w:r>
              <w:t xml:space="preserve">Reduce average annual open burning events by </w:t>
            </w:r>
            <w:r w:rsidR="0055615F">
              <w:t>≥</w:t>
            </w:r>
            <w:r>
              <w:t>75%</w:t>
            </w:r>
          </w:p>
        </w:tc>
        <w:tc>
          <w:tcPr>
            <w:tcW w:w="2970" w:type="dxa"/>
            <w:tcBorders>
              <w:top w:val="single" w:sz="8" w:space="0" w:color="auto"/>
              <w:left w:val="single" w:sz="8" w:space="0" w:color="auto"/>
              <w:bottom w:val="single" w:sz="8" w:space="0" w:color="auto"/>
              <w:right w:val="single" w:sz="8" w:space="0" w:color="auto"/>
            </w:tcBorders>
          </w:tcPr>
          <w:p w14:paraId="560179AE" w14:textId="5A03B93E" w:rsidR="1F194391" w:rsidRDefault="1F194391">
            <w:r>
              <w:t>5</w:t>
            </w:r>
            <w:r w:rsidR="003D2EEC">
              <w:t>1</w:t>
            </w:r>
          </w:p>
        </w:tc>
      </w:tr>
      <w:tr w:rsidR="1F194391" w14:paraId="268A8D0B" w14:textId="77777777" w:rsidTr="0029467D">
        <w:tc>
          <w:tcPr>
            <w:tcW w:w="6200" w:type="dxa"/>
            <w:tcBorders>
              <w:top w:val="single" w:sz="8" w:space="0" w:color="auto"/>
              <w:left w:val="single" w:sz="8" w:space="0" w:color="auto"/>
              <w:bottom w:val="single" w:sz="8" w:space="0" w:color="auto"/>
              <w:right w:val="single" w:sz="8" w:space="0" w:color="auto"/>
            </w:tcBorders>
          </w:tcPr>
          <w:p w14:paraId="23D25EEA" w14:textId="72DFCC7B" w:rsidR="1F194391" w:rsidRDefault="1F194391">
            <w:r>
              <w:t xml:space="preserve">Reduce average annual open burning events by </w:t>
            </w:r>
            <w:r w:rsidR="0055615F">
              <w:t>≥</w:t>
            </w:r>
            <w:r>
              <w:t xml:space="preserve">50% but </w:t>
            </w:r>
            <w:r w:rsidR="0055615F">
              <w:t>≤</w:t>
            </w:r>
            <w:r>
              <w:t>75%</w:t>
            </w:r>
          </w:p>
        </w:tc>
        <w:tc>
          <w:tcPr>
            <w:tcW w:w="2970" w:type="dxa"/>
            <w:tcBorders>
              <w:top w:val="single" w:sz="8" w:space="0" w:color="auto"/>
              <w:left w:val="single" w:sz="8" w:space="0" w:color="auto"/>
              <w:bottom w:val="single" w:sz="8" w:space="0" w:color="auto"/>
              <w:right w:val="single" w:sz="8" w:space="0" w:color="auto"/>
            </w:tcBorders>
          </w:tcPr>
          <w:p w14:paraId="588FFA84" w14:textId="77777777" w:rsidR="1F194391" w:rsidRDefault="1F194391">
            <w:r>
              <w:t>35</w:t>
            </w:r>
          </w:p>
        </w:tc>
      </w:tr>
      <w:tr w:rsidR="1F194391" w14:paraId="0D1EAAE7" w14:textId="77777777" w:rsidTr="0029467D">
        <w:tc>
          <w:tcPr>
            <w:tcW w:w="6200" w:type="dxa"/>
            <w:tcBorders>
              <w:top w:val="single" w:sz="8" w:space="0" w:color="auto"/>
              <w:left w:val="single" w:sz="8" w:space="0" w:color="auto"/>
              <w:bottom w:val="single" w:sz="8" w:space="0" w:color="auto"/>
              <w:right w:val="single" w:sz="8" w:space="0" w:color="auto"/>
            </w:tcBorders>
          </w:tcPr>
          <w:p w14:paraId="2C51B8D6" w14:textId="1945AA32" w:rsidR="1F194391" w:rsidRDefault="1F194391">
            <w:r>
              <w:t xml:space="preserve">Reduce average annual open burning events by </w:t>
            </w:r>
            <w:r w:rsidR="0055615F">
              <w:t>≥</w:t>
            </w:r>
            <w:r>
              <w:t xml:space="preserve">25% but </w:t>
            </w:r>
            <w:r w:rsidR="0055615F">
              <w:t>≤</w:t>
            </w:r>
            <w:r>
              <w:t>50%</w:t>
            </w:r>
          </w:p>
        </w:tc>
        <w:tc>
          <w:tcPr>
            <w:tcW w:w="2970" w:type="dxa"/>
            <w:tcBorders>
              <w:top w:val="single" w:sz="8" w:space="0" w:color="auto"/>
              <w:left w:val="single" w:sz="8" w:space="0" w:color="auto"/>
              <w:bottom w:val="single" w:sz="8" w:space="0" w:color="auto"/>
              <w:right w:val="single" w:sz="8" w:space="0" w:color="auto"/>
            </w:tcBorders>
          </w:tcPr>
          <w:p w14:paraId="562CBB6A" w14:textId="77777777" w:rsidR="1F194391" w:rsidRDefault="1F194391">
            <w:r>
              <w:t>20</w:t>
            </w:r>
          </w:p>
        </w:tc>
      </w:tr>
      <w:tr w:rsidR="1F194391" w14:paraId="60353B32" w14:textId="77777777" w:rsidTr="0029467D">
        <w:tc>
          <w:tcPr>
            <w:tcW w:w="6200" w:type="dxa"/>
            <w:tcBorders>
              <w:top w:val="single" w:sz="8" w:space="0" w:color="auto"/>
              <w:left w:val="single" w:sz="8" w:space="0" w:color="auto"/>
              <w:bottom w:val="single" w:sz="8" w:space="0" w:color="auto"/>
              <w:right w:val="single" w:sz="8" w:space="0" w:color="auto"/>
            </w:tcBorders>
          </w:tcPr>
          <w:p w14:paraId="6C8F07C7" w14:textId="209EF584" w:rsidR="1F194391" w:rsidRDefault="1F194391">
            <w:r>
              <w:t xml:space="preserve">Reduce average annual open burning events by </w:t>
            </w:r>
            <w:r w:rsidR="0055615F">
              <w:t>&lt;</w:t>
            </w:r>
            <w:r>
              <w:t>25%</w:t>
            </w:r>
          </w:p>
        </w:tc>
        <w:tc>
          <w:tcPr>
            <w:tcW w:w="2970" w:type="dxa"/>
            <w:tcBorders>
              <w:top w:val="single" w:sz="8" w:space="0" w:color="auto"/>
              <w:left w:val="single" w:sz="8" w:space="0" w:color="auto"/>
              <w:bottom w:val="single" w:sz="8" w:space="0" w:color="auto"/>
              <w:right w:val="single" w:sz="8" w:space="0" w:color="auto"/>
            </w:tcBorders>
          </w:tcPr>
          <w:p w14:paraId="462A4F69" w14:textId="77777777" w:rsidR="1F194391" w:rsidRDefault="1F194391">
            <w:r>
              <w:t>5</w:t>
            </w:r>
          </w:p>
        </w:tc>
      </w:tr>
    </w:tbl>
    <w:p w14:paraId="752CD503" w14:textId="77777777" w:rsidR="1F194391" w:rsidRDefault="1F194391">
      <w:r w:rsidRPr="1F194391">
        <w:t>*Practices to reduce open burning of biomass residue include Obstruction Removal (500), Tree/Shrub Pruning (660), Waste Recycling (633), Waste Treatment (629), and Woody Residue Treatment (384). Additional practices may be necessary to support these practices.</w:t>
      </w:r>
    </w:p>
    <w:p w14:paraId="53F4CADA" w14:textId="179E36A7" w:rsidR="1F194391" w:rsidRDefault="00397B6B">
      <w:r>
        <w:rPr>
          <w:b/>
          <w:color w:val="000000" w:themeColor="text1"/>
        </w:rPr>
        <w:t xml:space="preserve">Component </w:t>
      </w:r>
      <w:r w:rsidR="1F194391" w:rsidRPr="00AF7535">
        <w:rPr>
          <w:b/>
          <w:color w:val="000000" w:themeColor="text1"/>
        </w:rPr>
        <w:t xml:space="preserve">3:  </w:t>
      </w:r>
      <w:r w:rsidR="1F194391" w:rsidRPr="00AF7535">
        <w:rPr>
          <w:color w:val="000000" w:themeColor="text1"/>
        </w:rPr>
        <w:t>E</w:t>
      </w:r>
      <w:r w:rsidR="1F194391" w:rsidRPr="00AF7535">
        <w:t>m</w:t>
      </w:r>
      <w:r w:rsidR="1F194391" w:rsidRPr="1F194391">
        <w:t>issions of ozone precursors from pesticide use do not excessively contribute to negative impacts to human, plant</w:t>
      </w:r>
      <w:r w:rsidR="00701529">
        <w:t>,</w:t>
      </w:r>
      <w:r w:rsidR="1F194391" w:rsidRPr="1F194391">
        <w:t xml:space="preserve"> or animal health.</w:t>
      </w:r>
    </w:p>
    <w:p w14:paraId="7116E349" w14:textId="77777777" w:rsidR="1F194391" w:rsidRDefault="1F194391">
      <w:r w:rsidRPr="1F194391">
        <w:rPr>
          <w:b/>
          <w:bCs/>
        </w:rPr>
        <w:t>Analysis within CART:</w:t>
      </w:r>
    </w:p>
    <w:p w14:paraId="161A5C69" w14:textId="0CBE43E9" w:rsidR="1F194391" w:rsidRDefault="1F194391">
      <w:r w:rsidRPr="1F194391">
        <w:t xml:space="preserve">Each PLU for all land uses will trigger an intersection with the </w:t>
      </w:r>
      <w:r w:rsidR="00A216DB">
        <w:t>ozone</w:t>
      </w:r>
      <w:r w:rsidRPr="1F194391">
        <w:t xml:space="preserve"> nonattainment maps. If the PLU is within a nonattainment area for </w:t>
      </w:r>
      <w:r w:rsidR="00A216DB">
        <w:t>ozone</w:t>
      </w:r>
      <w:r w:rsidRPr="1F194391">
        <w:t>, a threshold value of 50 will be set, and the following existing condition questions will be triggered:</w:t>
      </w:r>
    </w:p>
    <w:p w14:paraId="0C57E969" w14:textId="77777777" w:rsidR="1F194391" w:rsidRDefault="1F194391" w:rsidP="1F194391">
      <w:pPr>
        <w:pStyle w:val="ListParagraph"/>
        <w:numPr>
          <w:ilvl w:val="0"/>
          <w:numId w:val="6"/>
        </w:numPr>
      </w:pPr>
      <w:r w:rsidRPr="1F194391">
        <w:t>Are chemical pesticides applied at the PLU?</w:t>
      </w:r>
    </w:p>
    <w:p w14:paraId="23A21CA4" w14:textId="7258A025" w:rsidR="1F194391" w:rsidRDefault="1F194391" w:rsidP="1F194391">
      <w:pPr>
        <w:pStyle w:val="ListParagraph"/>
        <w:numPr>
          <w:ilvl w:val="1"/>
          <w:numId w:val="6"/>
        </w:numPr>
      </w:pPr>
      <w:r w:rsidRPr="1F194391">
        <w:t xml:space="preserve">Is a </w:t>
      </w:r>
      <w:r w:rsidR="00FB5B18" w:rsidRPr="1F194391">
        <w:t>fully</w:t>
      </w:r>
      <w:r w:rsidRPr="1F194391">
        <w:t xml:space="preserve"> </w:t>
      </w:r>
      <w:r w:rsidR="003E69CA">
        <w:t>i</w:t>
      </w:r>
      <w:r w:rsidR="003E69CA" w:rsidRPr="1F194391">
        <w:t xml:space="preserve">ntegrated </w:t>
      </w:r>
      <w:r w:rsidR="003E69CA">
        <w:t>p</w:t>
      </w:r>
      <w:r w:rsidR="003E69CA" w:rsidRPr="1F194391">
        <w:t xml:space="preserve">est </w:t>
      </w:r>
      <w:r w:rsidR="003E69CA">
        <w:t>m</w:t>
      </w:r>
      <w:r w:rsidR="003E69CA" w:rsidRPr="1F194391">
        <w:t xml:space="preserve">anagement </w:t>
      </w:r>
      <w:r w:rsidRPr="1F194391">
        <w:t xml:space="preserve">system utilizing </w:t>
      </w:r>
      <w:r w:rsidR="003E69CA">
        <w:t>p</w:t>
      </w:r>
      <w:r w:rsidR="003E69CA" w:rsidRPr="1F194391">
        <w:t>revention</w:t>
      </w:r>
      <w:r w:rsidRPr="1F194391">
        <w:t xml:space="preserve">, </w:t>
      </w:r>
      <w:r w:rsidR="003E69CA">
        <w:t>a</w:t>
      </w:r>
      <w:r w:rsidR="003E69CA" w:rsidRPr="1F194391">
        <w:t>voidance</w:t>
      </w:r>
      <w:r w:rsidRPr="1F194391">
        <w:t xml:space="preserve">, </w:t>
      </w:r>
      <w:r w:rsidR="003E69CA">
        <w:t>m</w:t>
      </w:r>
      <w:r w:rsidR="003E69CA" w:rsidRPr="1F194391">
        <w:t>onitoring</w:t>
      </w:r>
      <w:r w:rsidRPr="1F194391">
        <w:t xml:space="preserve">, and </w:t>
      </w:r>
      <w:r w:rsidR="003E69CA">
        <w:t>s</w:t>
      </w:r>
      <w:r w:rsidR="003E69CA" w:rsidRPr="1F194391">
        <w:t xml:space="preserve">uppression </w:t>
      </w:r>
      <w:r w:rsidRPr="1F194391">
        <w:t>to minimize or eliminate pesticide use implemented at the PLU?</w:t>
      </w:r>
    </w:p>
    <w:p w14:paraId="1D317B99" w14:textId="4D04A460" w:rsidR="1F194391" w:rsidRDefault="1F194391">
      <w:r w:rsidRPr="1F194391">
        <w:lastRenderedPageBreak/>
        <w:t>The existing condition questions will set the exist</w:t>
      </w:r>
      <w:r w:rsidR="00EB0E43">
        <w:t xml:space="preserve">ing condition score as seen in </w:t>
      </w:r>
      <w:r w:rsidR="00397B6B">
        <w:fldChar w:fldCharType="begin"/>
      </w:r>
      <w:r w:rsidR="00397B6B">
        <w:instrText xml:space="preserve"> REF _Ref1135237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178</w:t>
      </w:r>
      <w:r w:rsidR="00397B6B">
        <w:fldChar w:fldCharType="end"/>
      </w:r>
      <w:r w:rsidRPr="1F194391">
        <w:t>.</w:t>
      </w:r>
    </w:p>
    <w:p w14:paraId="0E5F6305" w14:textId="65649480" w:rsidR="1F194391" w:rsidRPr="0084183F" w:rsidRDefault="009C6D08">
      <w:pPr>
        <w:rPr>
          <w:i/>
          <w:color w:val="44546A" w:themeColor="text2"/>
        </w:rPr>
      </w:pPr>
      <w:bookmarkStart w:id="474" w:name="_Ref1135237"/>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178</w:t>
      </w:r>
      <w:r w:rsidRPr="00865861">
        <w:fldChar w:fldCharType="end"/>
      </w:r>
      <w:bookmarkEnd w:id="474"/>
      <w:r w:rsidRPr="216C5EA9">
        <w:rPr>
          <w:i/>
          <w:iCs/>
          <w:color w:val="44546A" w:themeColor="text2"/>
        </w:rPr>
        <w:t>:</w:t>
      </w:r>
      <w:r w:rsidR="1F194391" w:rsidRPr="216C5EA9">
        <w:rPr>
          <w:i/>
          <w:iCs/>
          <w:color w:val="44546A" w:themeColor="text2"/>
        </w:rPr>
        <w:t xml:space="preserve"> Ozone </w:t>
      </w:r>
      <w:r w:rsidR="00397B6B">
        <w:rPr>
          <w:i/>
          <w:iCs/>
          <w:color w:val="44546A" w:themeColor="text2"/>
        </w:rPr>
        <w:t>Component</w:t>
      </w:r>
      <w:r w:rsidR="1F194391" w:rsidRPr="216C5EA9">
        <w:rPr>
          <w:i/>
          <w:iCs/>
          <w:color w:val="44546A" w:themeColor="text2"/>
        </w:rPr>
        <w:t xml:space="preserve"> 3 (Pesticide Application) Existing Condition</w:t>
      </w:r>
    </w:p>
    <w:tbl>
      <w:tblPr>
        <w:tblStyle w:val="TableGrid"/>
        <w:tblW w:w="0" w:type="auto"/>
        <w:tblLayout w:type="fixed"/>
        <w:tblLook w:val="04A0" w:firstRow="1" w:lastRow="0" w:firstColumn="1" w:lastColumn="0" w:noHBand="0" w:noVBand="1"/>
      </w:tblPr>
      <w:tblGrid>
        <w:gridCol w:w="2325"/>
        <w:gridCol w:w="2790"/>
        <w:gridCol w:w="4140"/>
      </w:tblGrid>
      <w:tr w:rsidR="1F194391" w14:paraId="33B54C1E" w14:textId="77777777" w:rsidTr="1F194391">
        <w:tc>
          <w:tcPr>
            <w:tcW w:w="232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666066" w14:textId="77777777" w:rsidR="1F194391" w:rsidRDefault="1F194391">
            <w:r>
              <w:t>Answer</w:t>
            </w:r>
          </w:p>
        </w:tc>
        <w:tc>
          <w:tcPr>
            <w:tcW w:w="27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8D21FC" w14:textId="77777777" w:rsidR="1F194391" w:rsidRDefault="1F194391">
            <w:r>
              <w:t>Existing Condition Points</w:t>
            </w:r>
          </w:p>
        </w:tc>
        <w:tc>
          <w:tcPr>
            <w:tcW w:w="41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75DC759" w14:textId="77777777" w:rsidR="1F194391" w:rsidRDefault="1F194391">
            <w:r>
              <w:t>Additional Information</w:t>
            </w:r>
          </w:p>
        </w:tc>
      </w:tr>
      <w:tr w:rsidR="1F194391" w14:paraId="34FC3DE4" w14:textId="77777777" w:rsidTr="1F194391">
        <w:tc>
          <w:tcPr>
            <w:tcW w:w="2325" w:type="dxa"/>
            <w:tcBorders>
              <w:top w:val="single" w:sz="8" w:space="0" w:color="auto"/>
              <w:left w:val="single" w:sz="8" w:space="0" w:color="auto"/>
              <w:bottom w:val="single" w:sz="8" w:space="0" w:color="auto"/>
              <w:right w:val="single" w:sz="8" w:space="0" w:color="auto"/>
            </w:tcBorders>
          </w:tcPr>
          <w:p w14:paraId="4D35E9DF" w14:textId="77777777" w:rsidR="1F194391" w:rsidRDefault="1F194391">
            <w:r>
              <w:t>No chemical pesticides</w:t>
            </w:r>
          </w:p>
        </w:tc>
        <w:tc>
          <w:tcPr>
            <w:tcW w:w="2790" w:type="dxa"/>
            <w:tcBorders>
              <w:top w:val="single" w:sz="8" w:space="0" w:color="auto"/>
              <w:left w:val="single" w:sz="8" w:space="0" w:color="auto"/>
              <w:bottom w:val="single" w:sz="8" w:space="0" w:color="auto"/>
              <w:right w:val="single" w:sz="8" w:space="0" w:color="auto"/>
            </w:tcBorders>
          </w:tcPr>
          <w:p w14:paraId="2859FB16" w14:textId="77777777" w:rsidR="1F194391" w:rsidRDefault="1F194391">
            <w:r>
              <w:t>N/A</w:t>
            </w:r>
          </w:p>
        </w:tc>
        <w:tc>
          <w:tcPr>
            <w:tcW w:w="4140" w:type="dxa"/>
            <w:tcBorders>
              <w:top w:val="single" w:sz="8" w:space="0" w:color="auto"/>
              <w:left w:val="single" w:sz="8" w:space="0" w:color="auto"/>
              <w:bottom w:val="single" w:sz="8" w:space="0" w:color="auto"/>
              <w:right w:val="single" w:sz="8" w:space="0" w:color="auto"/>
            </w:tcBorders>
          </w:tcPr>
          <w:p w14:paraId="1F024420" w14:textId="77777777" w:rsidR="1F194391" w:rsidRDefault="1F194391">
            <w:r>
              <w:t>Chemical pesticides are not applied at the PLU.</w:t>
            </w:r>
          </w:p>
        </w:tc>
      </w:tr>
      <w:tr w:rsidR="1F194391" w14:paraId="7582A20F" w14:textId="77777777" w:rsidTr="1F194391">
        <w:tc>
          <w:tcPr>
            <w:tcW w:w="2325" w:type="dxa"/>
            <w:tcBorders>
              <w:top w:val="single" w:sz="8" w:space="0" w:color="auto"/>
              <w:left w:val="single" w:sz="8" w:space="0" w:color="auto"/>
              <w:bottom w:val="single" w:sz="8" w:space="0" w:color="auto"/>
              <w:right w:val="single" w:sz="8" w:space="0" w:color="auto"/>
            </w:tcBorders>
          </w:tcPr>
          <w:p w14:paraId="4BDF2B7E" w14:textId="77777777" w:rsidR="1F194391" w:rsidRDefault="1F194391">
            <w:r>
              <w:t>Full IPM</w:t>
            </w:r>
          </w:p>
        </w:tc>
        <w:tc>
          <w:tcPr>
            <w:tcW w:w="2790" w:type="dxa"/>
            <w:tcBorders>
              <w:top w:val="single" w:sz="8" w:space="0" w:color="auto"/>
              <w:left w:val="single" w:sz="8" w:space="0" w:color="auto"/>
              <w:bottom w:val="single" w:sz="8" w:space="0" w:color="auto"/>
              <w:right w:val="single" w:sz="8" w:space="0" w:color="auto"/>
            </w:tcBorders>
          </w:tcPr>
          <w:p w14:paraId="4B946E8B" w14:textId="77777777" w:rsidR="1F194391" w:rsidRDefault="1F194391">
            <w:r>
              <w:t>90</w:t>
            </w:r>
          </w:p>
        </w:tc>
        <w:tc>
          <w:tcPr>
            <w:tcW w:w="4140" w:type="dxa"/>
            <w:tcBorders>
              <w:top w:val="single" w:sz="8" w:space="0" w:color="auto"/>
              <w:left w:val="single" w:sz="8" w:space="0" w:color="auto"/>
              <w:bottom w:val="single" w:sz="8" w:space="0" w:color="auto"/>
              <w:right w:val="single" w:sz="8" w:space="0" w:color="auto"/>
            </w:tcBorders>
          </w:tcPr>
          <w:p w14:paraId="1861A84F" w14:textId="610327B5" w:rsidR="1F194391" w:rsidRDefault="1F194391">
            <w:r>
              <w:t xml:space="preserve">The client has implemented a full </w:t>
            </w:r>
            <w:r w:rsidR="003E69CA">
              <w:t>integrated pest m</w:t>
            </w:r>
            <w:r>
              <w:t xml:space="preserve">anagement system utilizing </w:t>
            </w:r>
            <w:r w:rsidR="00606D61">
              <w:t>prevention</w:t>
            </w:r>
            <w:r>
              <w:t xml:space="preserve">, </w:t>
            </w:r>
            <w:r w:rsidR="00606D61">
              <w:t>avoidance</w:t>
            </w:r>
            <w:r>
              <w:t xml:space="preserve">, </w:t>
            </w:r>
            <w:r w:rsidR="00606D61">
              <w:t>monitoring</w:t>
            </w:r>
            <w:r>
              <w:t xml:space="preserve">, and </w:t>
            </w:r>
            <w:r w:rsidR="00606D61">
              <w:t xml:space="preserve">suppression </w:t>
            </w:r>
            <w:r>
              <w:t>to minimize or eliminate pesticide use at the planning site.</w:t>
            </w:r>
          </w:p>
        </w:tc>
      </w:tr>
      <w:tr w:rsidR="1F194391" w14:paraId="069CEE73" w14:textId="77777777" w:rsidTr="1F194391">
        <w:tc>
          <w:tcPr>
            <w:tcW w:w="2325" w:type="dxa"/>
            <w:tcBorders>
              <w:top w:val="single" w:sz="8" w:space="0" w:color="auto"/>
              <w:left w:val="single" w:sz="8" w:space="0" w:color="auto"/>
              <w:bottom w:val="single" w:sz="8" w:space="0" w:color="auto"/>
              <w:right w:val="single" w:sz="8" w:space="0" w:color="auto"/>
            </w:tcBorders>
          </w:tcPr>
          <w:p w14:paraId="2F8FFE9B" w14:textId="77777777" w:rsidR="1F194391" w:rsidRDefault="1F194391">
            <w:r>
              <w:t>No full IPM and ozone maintenance or marginal nonattainment</w:t>
            </w:r>
          </w:p>
        </w:tc>
        <w:tc>
          <w:tcPr>
            <w:tcW w:w="2790" w:type="dxa"/>
            <w:tcBorders>
              <w:top w:val="single" w:sz="8" w:space="0" w:color="auto"/>
              <w:left w:val="single" w:sz="8" w:space="0" w:color="auto"/>
              <w:bottom w:val="single" w:sz="8" w:space="0" w:color="auto"/>
              <w:right w:val="single" w:sz="8" w:space="0" w:color="auto"/>
            </w:tcBorders>
          </w:tcPr>
          <w:p w14:paraId="42273C2D" w14:textId="77777777" w:rsidR="1F194391" w:rsidRDefault="1F194391">
            <w:r>
              <w:t>40</w:t>
            </w:r>
          </w:p>
        </w:tc>
        <w:tc>
          <w:tcPr>
            <w:tcW w:w="4140" w:type="dxa"/>
            <w:tcBorders>
              <w:top w:val="single" w:sz="8" w:space="0" w:color="auto"/>
              <w:left w:val="single" w:sz="8" w:space="0" w:color="auto"/>
              <w:bottom w:val="single" w:sz="8" w:space="0" w:color="auto"/>
              <w:right w:val="single" w:sz="8" w:space="0" w:color="auto"/>
            </w:tcBorders>
          </w:tcPr>
          <w:p w14:paraId="763C6934" w14:textId="2CB62FDE" w:rsidR="1F194391" w:rsidRDefault="1F194391">
            <w:r>
              <w:t xml:space="preserve">The client has not implemented a full </w:t>
            </w:r>
            <w:r w:rsidR="009459FC">
              <w:t>Integrated pest management</w:t>
            </w:r>
            <w:r>
              <w:t xml:space="preserve"> system utilizing </w:t>
            </w:r>
            <w:r w:rsidR="009459FC">
              <w:t>prevention, avoidance, monitoring, and suppression</w:t>
            </w:r>
            <w:r>
              <w:t xml:space="preserve"> to minimize or eliminate pesticide use at the planning site, and the planning site </w:t>
            </w:r>
            <w:proofErr w:type="gramStart"/>
            <w:r>
              <w:t>is located in</w:t>
            </w:r>
            <w:proofErr w:type="gramEnd"/>
            <w:r>
              <w:t xml:space="preserve"> an ozone maintenance area or a marginal ozone nonattainment area.</w:t>
            </w:r>
          </w:p>
        </w:tc>
      </w:tr>
      <w:tr w:rsidR="1F194391" w14:paraId="6B87C860" w14:textId="77777777" w:rsidTr="1F194391">
        <w:tc>
          <w:tcPr>
            <w:tcW w:w="2325" w:type="dxa"/>
            <w:tcBorders>
              <w:top w:val="single" w:sz="8" w:space="0" w:color="auto"/>
              <w:left w:val="single" w:sz="8" w:space="0" w:color="auto"/>
              <w:bottom w:val="single" w:sz="8" w:space="0" w:color="auto"/>
              <w:right w:val="single" w:sz="8" w:space="0" w:color="auto"/>
            </w:tcBorders>
          </w:tcPr>
          <w:p w14:paraId="4D745D4F" w14:textId="77777777" w:rsidR="1F194391" w:rsidRDefault="1F194391">
            <w:r>
              <w:t>No full IPM and ozone moderate nonattainment</w:t>
            </w:r>
          </w:p>
        </w:tc>
        <w:tc>
          <w:tcPr>
            <w:tcW w:w="2790" w:type="dxa"/>
            <w:tcBorders>
              <w:top w:val="single" w:sz="8" w:space="0" w:color="auto"/>
              <w:left w:val="single" w:sz="8" w:space="0" w:color="auto"/>
              <w:bottom w:val="single" w:sz="8" w:space="0" w:color="auto"/>
              <w:right w:val="single" w:sz="8" w:space="0" w:color="auto"/>
            </w:tcBorders>
          </w:tcPr>
          <w:p w14:paraId="042C8DFF" w14:textId="77777777" w:rsidR="1F194391" w:rsidRDefault="1F194391">
            <w:r>
              <w:t>30</w:t>
            </w:r>
          </w:p>
        </w:tc>
        <w:tc>
          <w:tcPr>
            <w:tcW w:w="4140" w:type="dxa"/>
            <w:tcBorders>
              <w:top w:val="single" w:sz="8" w:space="0" w:color="auto"/>
              <w:left w:val="single" w:sz="8" w:space="0" w:color="auto"/>
              <w:bottom w:val="single" w:sz="8" w:space="0" w:color="auto"/>
              <w:right w:val="single" w:sz="8" w:space="0" w:color="auto"/>
            </w:tcBorders>
          </w:tcPr>
          <w:p w14:paraId="3C503180" w14:textId="005D2DBA" w:rsidR="1F194391" w:rsidRDefault="1F194391">
            <w:r>
              <w:t xml:space="preserve">The client has not implemented a full </w:t>
            </w:r>
            <w:r w:rsidR="009459FC">
              <w:t>integrated pest management</w:t>
            </w:r>
            <w:r>
              <w:t xml:space="preserve"> system utilizing </w:t>
            </w:r>
            <w:r w:rsidR="009459FC">
              <w:t>prevention, avoidance, monitoring, and suppression</w:t>
            </w:r>
            <w:r>
              <w:t xml:space="preserve"> to minimize or eliminate pesticide use at the planning site, and the planning site </w:t>
            </w:r>
            <w:proofErr w:type="gramStart"/>
            <w:r>
              <w:t>is located in</w:t>
            </w:r>
            <w:proofErr w:type="gramEnd"/>
            <w:r>
              <w:t xml:space="preserve"> a moderate ozone nonattainment area.</w:t>
            </w:r>
          </w:p>
        </w:tc>
      </w:tr>
      <w:tr w:rsidR="1F194391" w14:paraId="03045AC9" w14:textId="77777777" w:rsidTr="1F194391">
        <w:tc>
          <w:tcPr>
            <w:tcW w:w="2325" w:type="dxa"/>
            <w:tcBorders>
              <w:top w:val="single" w:sz="8" w:space="0" w:color="auto"/>
              <w:left w:val="single" w:sz="8" w:space="0" w:color="auto"/>
              <w:bottom w:val="single" w:sz="8" w:space="0" w:color="auto"/>
              <w:right w:val="single" w:sz="8" w:space="0" w:color="auto"/>
            </w:tcBorders>
          </w:tcPr>
          <w:p w14:paraId="531EF2A6" w14:textId="77777777" w:rsidR="1F194391" w:rsidRDefault="1F194391">
            <w:r>
              <w:t>No full IPM and ozone serious nonattainment</w:t>
            </w:r>
          </w:p>
        </w:tc>
        <w:tc>
          <w:tcPr>
            <w:tcW w:w="2790" w:type="dxa"/>
            <w:tcBorders>
              <w:top w:val="single" w:sz="8" w:space="0" w:color="auto"/>
              <w:left w:val="single" w:sz="8" w:space="0" w:color="auto"/>
              <w:bottom w:val="single" w:sz="8" w:space="0" w:color="auto"/>
              <w:right w:val="single" w:sz="8" w:space="0" w:color="auto"/>
            </w:tcBorders>
          </w:tcPr>
          <w:p w14:paraId="654FBA2C" w14:textId="77777777" w:rsidR="1F194391" w:rsidRDefault="1F194391">
            <w:r>
              <w:t>20</w:t>
            </w:r>
          </w:p>
        </w:tc>
        <w:tc>
          <w:tcPr>
            <w:tcW w:w="4140" w:type="dxa"/>
            <w:tcBorders>
              <w:top w:val="single" w:sz="8" w:space="0" w:color="auto"/>
              <w:left w:val="single" w:sz="8" w:space="0" w:color="auto"/>
              <w:bottom w:val="single" w:sz="8" w:space="0" w:color="auto"/>
              <w:right w:val="single" w:sz="8" w:space="0" w:color="auto"/>
            </w:tcBorders>
          </w:tcPr>
          <w:p w14:paraId="3EA60B18" w14:textId="24C2FCC0" w:rsidR="1F194391" w:rsidRDefault="1F194391">
            <w:r>
              <w:t xml:space="preserve">The client has not implemented a full </w:t>
            </w:r>
            <w:r w:rsidR="009459FC">
              <w:t>integrated pest management</w:t>
            </w:r>
            <w:r>
              <w:t xml:space="preserve"> system utilizing </w:t>
            </w:r>
            <w:r w:rsidR="009459FC">
              <w:t>prevention, avoidance, monitoring, and suppression</w:t>
            </w:r>
            <w:r>
              <w:t xml:space="preserve"> to minimize or eliminate pesticide use at the planning site, and the planning site </w:t>
            </w:r>
            <w:proofErr w:type="gramStart"/>
            <w:r>
              <w:t>is located in</w:t>
            </w:r>
            <w:proofErr w:type="gramEnd"/>
            <w:r>
              <w:t xml:space="preserve"> a serious ozone nonattainment area.</w:t>
            </w:r>
          </w:p>
        </w:tc>
      </w:tr>
      <w:tr w:rsidR="1F194391" w14:paraId="66784590" w14:textId="77777777" w:rsidTr="1F194391">
        <w:tc>
          <w:tcPr>
            <w:tcW w:w="2325" w:type="dxa"/>
            <w:tcBorders>
              <w:top w:val="single" w:sz="8" w:space="0" w:color="auto"/>
              <w:left w:val="single" w:sz="8" w:space="0" w:color="auto"/>
              <w:bottom w:val="single" w:sz="8" w:space="0" w:color="auto"/>
              <w:right w:val="single" w:sz="8" w:space="0" w:color="auto"/>
            </w:tcBorders>
          </w:tcPr>
          <w:p w14:paraId="591B73EF" w14:textId="77777777" w:rsidR="1F194391" w:rsidRDefault="1F194391">
            <w:r>
              <w:t>No full IPM and ozone severe nonattainment</w:t>
            </w:r>
          </w:p>
        </w:tc>
        <w:tc>
          <w:tcPr>
            <w:tcW w:w="2790" w:type="dxa"/>
            <w:tcBorders>
              <w:top w:val="single" w:sz="8" w:space="0" w:color="auto"/>
              <w:left w:val="single" w:sz="8" w:space="0" w:color="auto"/>
              <w:bottom w:val="single" w:sz="8" w:space="0" w:color="auto"/>
              <w:right w:val="single" w:sz="8" w:space="0" w:color="auto"/>
            </w:tcBorders>
          </w:tcPr>
          <w:p w14:paraId="0D3B8A65" w14:textId="77777777" w:rsidR="1F194391" w:rsidRDefault="1F194391">
            <w:r>
              <w:t>10</w:t>
            </w:r>
          </w:p>
        </w:tc>
        <w:tc>
          <w:tcPr>
            <w:tcW w:w="4140" w:type="dxa"/>
            <w:tcBorders>
              <w:top w:val="single" w:sz="8" w:space="0" w:color="auto"/>
              <w:left w:val="single" w:sz="8" w:space="0" w:color="auto"/>
              <w:bottom w:val="single" w:sz="8" w:space="0" w:color="auto"/>
              <w:right w:val="single" w:sz="8" w:space="0" w:color="auto"/>
            </w:tcBorders>
          </w:tcPr>
          <w:p w14:paraId="403904C1" w14:textId="79CED2CB" w:rsidR="1F194391" w:rsidRDefault="1F194391">
            <w:r>
              <w:t xml:space="preserve">The client has not implemented a full </w:t>
            </w:r>
            <w:r w:rsidR="009459FC">
              <w:t>integrated pest management</w:t>
            </w:r>
            <w:r>
              <w:t xml:space="preserve"> system utilizing </w:t>
            </w:r>
            <w:r w:rsidR="009459FC">
              <w:t>prevention, avoidance, monitoring, and suppression</w:t>
            </w:r>
            <w:r>
              <w:t xml:space="preserve"> to minimize or eliminate pesticide use at the planning site, and the planning site </w:t>
            </w:r>
            <w:proofErr w:type="gramStart"/>
            <w:r>
              <w:t>is located in</w:t>
            </w:r>
            <w:proofErr w:type="gramEnd"/>
            <w:r>
              <w:t xml:space="preserve"> a severe ozone nonattainment area.</w:t>
            </w:r>
          </w:p>
        </w:tc>
      </w:tr>
      <w:tr w:rsidR="1F194391" w14:paraId="43AF3118" w14:textId="77777777" w:rsidTr="1F194391">
        <w:tc>
          <w:tcPr>
            <w:tcW w:w="2325" w:type="dxa"/>
            <w:tcBorders>
              <w:top w:val="single" w:sz="8" w:space="0" w:color="auto"/>
              <w:left w:val="single" w:sz="8" w:space="0" w:color="auto"/>
              <w:bottom w:val="single" w:sz="8" w:space="0" w:color="auto"/>
              <w:right w:val="single" w:sz="8" w:space="0" w:color="auto"/>
            </w:tcBorders>
          </w:tcPr>
          <w:p w14:paraId="2F11A345" w14:textId="77777777" w:rsidR="1F194391" w:rsidRDefault="1F194391">
            <w:r>
              <w:t>No full IPM and ozone extreme nonattainment</w:t>
            </w:r>
          </w:p>
        </w:tc>
        <w:tc>
          <w:tcPr>
            <w:tcW w:w="2790" w:type="dxa"/>
            <w:tcBorders>
              <w:top w:val="single" w:sz="8" w:space="0" w:color="auto"/>
              <w:left w:val="single" w:sz="8" w:space="0" w:color="auto"/>
              <w:bottom w:val="single" w:sz="8" w:space="0" w:color="auto"/>
              <w:right w:val="single" w:sz="8" w:space="0" w:color="auto"/>
            </w:tcBorders>
          </w:tcPr>
          <w:p w14:paraId="52B14E81" w14:textId="77777777" w:rsidR="1F194391" w:rsidRDefault="1F194391">
            <w:r>
              <w:t>5</w:t>
            </w:r>
          </w:p>
        </w:tc>
        <w:tc>
          <w:tcPr>
            <w:tcW w:w="4140" w:type="dxa"/>
            <w:tcBorders>
              <w:top w:val="single" w:sz="8" w:space="0" w:color="auto"/>
              <w:left w:val="single" w:sz="8" w:space="0" w:color="auto"/>
              <w:bottom w:val="single" w:sz="8" w:space="0" w:color="auto"/>
              <w:right w:val="single" w:sz="8" w:space="0" w:color="auto"/>
            </w:tcBorders>
          </w:tcPr>
          <w:p w14:paraId="771D8CCB" w14:textId="6E517C81" w:rsidR="1F194391" w:rsidRDefault="1F194391">
            <w:r>
              <w:t xml:space="preserve">The client has not implemented a full </w:t>
            </w:r>
            <w:r w:rsidR="009459FC">
              <w:t>integrated pest management</w:t>
            </w:r>
            <w:r>
              <w:t xml:space="preserve"> system utilizing </w:t>
            </w:r>
            <w:r w:rsidR="009459FC">
              <w:t>prevention, avoidance, monitoring, and suppression</w:t>
            </w:r>
            <w:r>
              <w:t xml:space="preserve"> to minimize or eliminate pesticide use at the planning site, and the </w:t>
            </w:r>
            <w:r>
              <w:lastRenderedPageBreak/>
              <w:t xml:space="preserve">planning site </w:t>
            </w:r>
            <w:proofErr w:type="gramStart"/>
            <w:r>
              <w:t>is located in</w:t>
            </w:r>
            <w:proofErr w:type="gramEnd"/>
            <w:r>
              <w:t xml:space="preserve"> an extreme ozone nonattainment area.</w:t>
            </w:r>
          </w:p>
        </w:tc>
      </w:tr>
    </w:tbl>
    <w:p w14:paraId="32FB4E8B" w14:textId="77777777" w:rsidR="1F194391" w:rsidRDefault="1F194391">
      <w:r w:rsidRPr="1F194391">
        <w:lastRenderedPageBreak/>
        <w:t xml:space="preserve"> </w:t>
      </w:r>
    </w:p>
    <w:p w14:paraId="6E0108C1" w14:textId="0B744C34" w:rsidR="1F194391" w:rsidRDefault="1F194391">
      <w:r w:rsidRPr="1F194391">
        <w:t xml:space="preserve">Conservation </w:t>
      </w:r>
      <w:r w:rsidR="007B3016">
        <w:t>practices and activities</w:t>
      </w:r>
      <w:r w:rsidRPr="1F194391">
        <w:t xml:space="preserve"> related to reducing VOC emissions from chemical pesticides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_Ref1135252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179</w:t>
      </w:r>
      <w:r w:rsidR="00397B6B">
        <w:fldChar w:fldCharType="end"/>
      </w:r>
      <w:r w:rsidRPr="1F194391">
        <w:t>.</w:t>
      </w:r>
    </w:p>
    <w:p w14:paraId="38B9C149" w14:textId="376549BA" w:rsidR="1F194391" w:rsidRPr="0084183F" w:rsidRDefault="009C6D08">
      <w:pPr>
        <w:rPr>
          <w:i/>
          <w:color w:val="44546A" w:themeColor="text2"/>
        </w:rPr>
      </w:pPr>
      <w:bookmarkStart w:id="475" w:name="_Ref1135252"/>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179</w:t>
      </w:r>
      <w:r w:rsidRPr="00865861">
        <w:fldChar w:fldCharType="end"/>
      </w:r>
      <w:bookmarkEnd w:id="475"/>
      <w:r w:rsidRPr="216C5EA9">
        <w:rPr>
          <w:i/>
          <w:iCs/>
          <w:color w:val="44546A" w:themeColor="text2"/>
        </w:rPr>
        <w:t>:</w:t>
      </w:r>
      <w:r w:rsidR="1F194391" w:rsidRPr="216C5EA9">
        <w:rPr>
          <w:i/>
          <w:iCs/>
          <w:color w:val="44546A" w:themeColor="text2"/>
        </w:rPr>
        <w:t xml:space="preserve"> Practices and Activities for Reducing VOC Emissions from Chemical Pesticides</w:t>
      </w:r>
    </w:p>
    <w:tbl>
      <w:tblPr>
        <w:tblStyle w:val="TableGrid"/>
        <w:tblW w:w="9350" w:type="dxa"/>
        <w:tblLayout w:type="fixed"/>
        <w:tblLook w:val="04A0" w:firstRow="1" w:lastRow="0" w:firstColumn="1" w:lastColumn="0" w:noHBand="0" w:noVBand="1"/>
      </w:tblPr>
      <w:tblGrid>
        <w:gridCol w:w="5930"/>
        <w:gridCol w:w="3420"/>
      </w:tblGrid>
      <w:tr w:rsidR="1F194391" w14:paraId="12FF7F93" w14:textId="77777777" w:rsidTr="0029467D">
        <w:tc>
          <w:tcPr>
            <w:tcW w:w="59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38DA05" w14:textId="77777777" w:rsidR="1F194391" w:rsidRDefault="1F194391">
            <w:r>
              <w:t>Conservation Practices and Activities</w:t>
            </w:r>
          </w:p>
        </w:tc>
        <w:tc>
          <w:tcPr>
            <w:tcW w:w="34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510DD1E" w14:textId="77777777" w:rsidR="1F194391" w:rsidRDefault="00543E20">
            <w:r>
              <w:t xml:space="preserve">Conservation Management </w:t>
            </w:r>
            <w:r w:rsidR="1F194391">
              <w:t>Points</w:t>
            </w:r>
          </w:p>
        </w:tc>
      </w:tr>
      <w:tr w:rsidR="1F194391" w14:paraId="365F2FE8" w14:textId="77777777" w:rsidTr="0029467D">
        <w:tc>
          <w:tcPr>
            <w:tcW w:w="5930" w:type="dxa"/>
            <w:tcBorders>
              <w:top w:val="single" w:sz="8" w:space="0" w:color="auto"/>
              <w:left w:val="single" w:sz="8" w:space="0" w:color="auto"/>
              <w:bottom w:val="single" w:sz="8" w:space="0" w:color="auto"/>
              <w:right w:val="single" w:sz="8" w:space="0" w:color="auto"/>
            </w:tcBorders>
          </w:tcPr>
          <w:p w14:paraId="6ECDDC4D" w14:textId="77777777" w:rsidR="1F194391" w:rsidRDefault="1F194391">
            <w:r>
              <w:t>Chemical Pesticide VOC Mitigation Significant Improvements</w:t>
            </w:r>
          </w:p>
        </w:tc>
        <w:tc>
          <w:tcPr>
            <w:tcW w:w="3420" w:type="dxa"/>
            <w:tcBorders>
              <w:top w:val="single" w:sz="8" w:space="0" w:color="auto"/>
              <w:left w:val="single" w:sz="8" w:space="0" w:color="auto"/>
              <w:bottom w:val="single" w:sz="8" w:space="0" w:color="auto"/>
              <w:right w:val="single" w:sz="8" w:space="0" w:color="auto"/>
            </w:tcBorders>
          </w:tcPr>
          <w:p w14:paraId="6A897520" w14:textId="77777777" w:rsidR="1F194391" w:rsidRDefault="1F194391">
            <w:r>
              <w:t>50</w:t>
            </w:r>
          </w:p>
        </w:tc>
      </w:tr>
      <w:tr w:rsidR="1F194391" w14:paraId="23BA6D8D" w14:textId="77777777" w:rsidTr="0029467D">
        <w:tc>
          <w:tcPr>
            <w:tcW w:w="5930" w:type="dxa"/>
            <w:tcBorders>
              <w:top w:val="single" w:sz="8" w:space="0" w:color="auto"/>
              <w:left w:val="single" w:sz="8" w:space="0" w:color="auto"/>
              <w:bottom w:val="single" w:sz="8" w:space="0" w:color="auto"/>
              <w:right w:val="single" w:sz="8" w:space="0" w:color="auto"/>
            </w:tcBorders>
          </w:tcPr>
          <w:p w14:paraId="7CBDA49B" w14:textId="77777777" w:rsidR="1F194391" w:rsidRDefault="1F194391">
            <w:r>
              <w:t>Chemical Pesticide VOC Mitigation Moderate Improvements</w:t>
            </w:r>
          </w:p>
        </w:tc>
        <w:tc>
          <w:tcPr>
            <w:tcW w:w="3420" w:type="dxa"/>
            <w:tcBorders>
              <w:top w:val="single" w:sz="8" w:space="0" w:color="auto"/>
              <w:left w:val="single" w:sz="8" w:space="0" w:color="auto"/>
              <w:bottom w:val="single" w:sz="8" w:space="0" w:color="auto"/>
              <w:right w:val="single" w:sz="8" w:space="0" w:color="auto"/>
            </w:tcBorders>
          </w:tcPr>
          <w:p w14:paraId="1260B989" w14:textId="77777777" w:rsidR="1F194391" w:rsidRDefault="1F194391">
            <w:r>
              <w:t>25</w:t>
            </w:r>
          </w:p>
        </w:tc>
      </w:tr>
      <w:tr w:rsidR="1F194391" w14:paraId="31B45D88" w14:textId="77777777" w:rsidTr="0029467D">
        <w:tc>
          <w:tcPr>
            <w:tcW w:w="5930" w:type="dxa"/>
            <w:tcBorders>
              <w:top w:val="single" w:sz="8" w:space="0" w:color="auto"/>
              <w:left w:val="single" w:sz="8" w:space="0" w:color="auto"/>
              <w:bottom w:val="single" w:sz="8" w:space="0" w:color="auto"/>
              <w:right w:val="single" w:sz="8" w:space="0" w:color="auto"/>
            </w:tcBorders>
          </w:tcPr>
          <w:p w14:paraId="42097737" w14:textId="77777777" w:rsidR="1F194391" w:rsidRDefault="1F194391">
            <w:r>
              <w:t>Chemical Pesticide VOC Mitigation Minor Improvements</w:t>
            </w:r>
          </w:p>
        </w:tc>
        <w:tc>
          <w:tcPr>
            <w:tcW w:w="3420" w:type="dxa"/>
            <w:tcBorders>
              <w:top w:val="single" w:sz="8" w:space="0" w:color="auto"/>
              <w:left w:val="single" w:sz="8" w:space="0" w:color="auto"/>
              <w:bottom w:val="single" w:sz="8" w:space="0" w:color="auto"/>
              <w:right w:val="single" w:sz="8" w:space="0" w:color="auto"/>
            </w:tcBorders>
          </w:tcPr>
          <w:p w14:paraId="002F4D47" w14:textId="77777777" w:rsidR="1F194391" w:rsidRDefault="1F194391">
            <w:r>
              <w:t>10</w:t>
            </w:r>
          </w:p>
        </w:tc>
      </w:tr>
    </w:tbl>
    <w:p w14:paraId="6F7501D9" w14:textId="77777777" w:rsidR="1F194391" w:rsidRDefault="1F194391">
      <w:r w:rsidRPr="1F194391">
        <w:t>*Practices to reduce VOC emissions from chemical pesticides include Integrated Pest Management (595) and Pesticide Mitigation (596). Additional practices may be necessary to support these practices.</w:t>
      </w:r>
    </w:p>
    <w:p w14:paraId="76D4C915" w14:textId="39BB811D" w:rsidR="1F194391" w:rsidRDefault="00397B6B">
      <w:r>
        <w:rPr>
          <w:b/>
          <w:color w:val="000000" w:themeColor="text1"/>
        </w:rPr>
        <w:t>Component</w:t>
      </w:r>
      <w:r w:rsidR="1F194391" w:rsidRPr="00701529">
        <w:rPr>
          <w:b/>
          <w:color w:val="000000" w:themeColor="text1"/>
        </w:rPr>
        <w:t xml:space="preserve"> 4: </w:t>
      </w:r>
      <w:r w:rsidR="1F194391" w:rsidRPr="1F194391">
        <w:rPr>
          <w:color w:val="FF0000"/>
        </w:rPr>
        <w:t xml:space="preserve"> </w:t>
      </w:r>
      <w:r w:rsidR="1F194391" w:rsidRPr="1F194391">
        <w:t xml:space="preserve">Emissions of ozone precursors from confinement-based animal production do not excessively contribute to negative impacts to human, </w:t>
      </w:r>
      <w:r w:rsidR="00FB5B18" w:rsidRPr="1F194391">
        <w:t>plant,</w:t>
      </w:r>
      <w:r w:rsidR="1F194391" w:rsidRPr="1F194391">
        <w:t xml:space="preserve"> or animal health.</w:t>
      </w:r>
    </w:p>
    <w:p w14:paraId="5C331028" w14:textId="77777777" w:rsidR="1F194391" w:rsidRDefault="1F194391">
      <w:r w:rsidRPr="1F194391">
        <w:rPr>
          <w:b/>
          <w:bCs/>
        </w:rPr>
        <w:t>Analysis within CART:</w:t>
      </w:r>
    </w:p>
    <w:p w14:paraId="2DFFAD2B" w14:textId="13258F35" w:rsidR="1F194391" w:rsidRDefault="1F194391">
      <w:r w:rsidRPr="1F194391">
        <w:t xml:space="preserve">Each PLU for the </w:t>
      </w:r>
      <w:r w:rsidR="00A53C92">
        <w:t>f</w:t>
      </w:r>
      <w:r w:rsidR="00A53C92" w:rsidRPr="1F194391">
        <w:t xml:space="preserve">armstead </w:t>
      </w:r>
      <w:r w:rsidRPr="1F194391">
        <w:t xml:space="preserve">land use will trigger an intersection with the </w:t>
      </w:r>
      <w:r w:rsidR="00A216DB">
        <w:t>ozone</w:t>
      </w:r>
      <w:r w:rsidRPr="1F194391">
        <w:t xml:space="preserve"> nonattainment maps. If the PLU is within a nonattainment area for </w:t>
      </w:r>
      <w:r w:rsidR="00A216DB">
        <w:t>ozone</w:t>
      </w:r>
      <w:r w:rsidRPr="1F194391">
        <w:t xml:space="preserve">, each PLU for the </w:t>
      </w:r>
      <w:r w:rsidR="00E50198">
        <w:t>f</w:t>
      </w:r>
      <w:r w:rsidR="00E50198" w:rsidRPr="1F194391">
        <w:t xml:space="preserve">armstead </w:t>
      </w:r>
      <w:r w:rsidRPr="1F194391">
        <w:t>land use will default to a</w:t>
      </w:r>
      <w:r w:rsidR="00741777">
        <w:t xml:space="preserve"> “not assessed” </w:t>
      </w:r>
      <w:r w:rsidRPr="1F194391">
        <w:t xml:space="preserve">status for this objective. The </w:t>
      </w:r>
      <w:r w:rsidR="00FF6243">
        <w:t>planner</w:t>
      </w:r>
      <w:r w:rsidRPr="1F194391">
        <w:t xml:space="preserve"> may identify an </w:t>
      </w:r>
      <w:r w:rsidR="00A216DB">
        <w:t>ozone</w:t>
      </w:r>
      <w:r w:rsidRPr="1F194391">
        <w:t xml:space="preserve"> resource concern for this objective based on </w:t>
      </w:r>
      <w:r w:rsidR="00741777">
        <w:t>site-specific</w:t>
      </w:r>
      <w:r w:rsidRPr="1F194391">
        <w:t xml:space="preserve"> conditions. NRCS does not have a threshold value for Ozone Objective 4 for emissions of ozone precursors from confinement-based animal production. If there are no livestock or poultry at the PLU, this objective is not applicable. If there is no confinement‑based livestock or poultry production at the PLU, this objective is not applicable. If there is confinement-based livestock or poultry production at the PLU, the </w:t>
      </w:r>
      <w:r w:rsidR="00FF6243">
        <w:t>planner</w:t>
      </w:r>
      <w:r w:rsidRPr="1F194391">
        <w:t xml:space="preserve"> will </w:t>
      </w:r>
      <w:proofErr w:type="gramStart"/>
      <w:r w:rsidRPr="1F194391">
        <w:t>make a determination</w:t>
      </w:r>
      <w:proofErr w:type="gramEnd"/>
      <w:r w:rsidRPr="1F194391">
        <w:t xml:space="preserve"> of whether or not a resource concern exists. This determination will include an analysis of the PLU using the National Air Quality Site Assessment Tool (NAQSAT – </w:t>
      </w:r>
      <w:hyperlink r:id="rId19">
        <w:r w:rsidRPr="1F194391">
          <w:rPr>
            <w:rStyle w:val="Hyperlink"/>
          </w:rPr>
          <w:t>http://naqsat.tamu.edu</w:t>
        </w:r>
      </w:hyperlink>
      <w:r w:rsidRPr="1F194391">
        <w:t xml:space="preserve">) and other relevant information. If an </w:t>
      </w:r>
      <w:r w:rsidR="00A216DB">
        <w:t>ozone</w:t>
      </w:r>
      <w:r w:rsidRPr="1F194391">
        <w:t xml:space="preserve"> resource concern is determined to exist based on this analysis of the PLU, </w:t>
      </w:r>
      <w:r w:rsidR="007B3016">
        <w:t>conservation</w:t>
      </w:r>
      <w:r w:rsidRPr="1F194391">
        <w:t xml:space="preserve"> </w:t>
      </w:r>
      <w:r w:rsidR="007B3016">
        <w:t>practices and activities</w:t>
      </w:r>
      <w:r w:rsidRPr="1F194391">
        <w:t xml:space="preserve"> related to reducing VOC emissions from confinement-based livestock or poultry production are determined based on an alternative scenario analysis of the PLU using the NAQSAT and the USDA/EPA Agricultural Air Quality Conservation Measures Guide for Poultry and Livestock Production and are added to the benchmark condition to determine the state of the planned management system. Practices to reduce VOC emissions from confinement-based livestock or poultry production include Air Filtration and Scrubbing (371), Amendments for Treatment of Agricultural Waste (591), Composting Facility (317), Feed Management (592), and Waste Treatment (629). Additional practices may be necessary to support these practices.</w:t>
      </w:r>
    </w:p>
    <w:p w14:paraId="44A30DE8" w14:textId="77777777" w:rsidR="00701529" w:rsidRDefault="00701529" w:rsidP="00701529"/>
    <w:p w14:paraId="3E595B77" w14:textId="77777777" w:rsidR="1F194391" w:rsidRPr="00865861" w:rsidRDefault="1F194391" w:rsidP="1F194391">
      <w:pPr>
        <w:pStyle w:val="Heading2"/>
        <w:rPr>
          <w:b/>
        </w:rPr>
      </w:pPr>
      <w:bookmarkStart w:id="476" w:name="_Toc535524432"/>
      <w:bookmarkStart w:id="477" w:name="_Toc2079956"/>
      <w:r w:rsidRPr="00865861">
        <w:rPr>
          <w:b/>
        </w:rPr>
        <w:t>Objectionable Odors (Odor)</w:t>
      </w:r>
      <w:bookmarkEnd w:id="476"/>
      <w:bookmarkEnd w:id="477"/>
    </w:p>
    <w:p w14:paraId="0516CA70" w14:textId="77777777" w:rsidR="1F194391" w:rsidRDefault="1F194391">
      <w:r w:rsidRPr="1F194391">
        <w:rPr>
          <w:b/>
          <w:bCs/>
        </w:rPr>
        <w:t>Description:</w:t>
      </w:r>
      <w:r w:rsidRPr="1F194391">
        <w:t xml:space="preserve">  Emissions of odorous compounds (VOCs, </w:t>
      </w:r>
      <w:r w:rsidR="00FB5B18" w:rsidRPr="1F194391">
        <w:t>ammonia,</w:t>
      </w:r>
      <w:r w:rsidRPr="1F194391">
        <w:t xml:space="preserve"> and odorous sulfur compounds) can cause nuisance conditions.</w:t>
      </w:r>
    </w:p>
    <w:p w14:paraId="5660D4DF" w14:textId="2DFF866A" w:rsidR="1F194391" w:rsidRDefault="00397B6B">
      <w:r>
        <w:rPr>
          <w:b/>
          <w:bCs/>
          <w:color w:val="000000" w:themeColor="text1"/>
        </w:rPr>
        <w:lastRenderedPageBreak/>
        <w:t>Component</w:t>
      </w:r>
      <w:r w:rsidR="00701529" w:rsidRPr="00701529">
        <w:rPr>
          <w:b/>
          <w:bCs/>
          <w:color w:val="000000" w:themeColor="text1"/>
        </w:rPr>
        <w:t xml:space="preserve"> 1</w:t>
      </w:r>
      <w:r w:rsidR="1F194391" w:rsidRPr="00701529">
        <w:rPr>
          <w:b/>
          <w:bCs/>
          <w:color w:val="000000" w:themeColor="text1"/>
        </w:rPr>
        <w:t>:</w:t>
      </w:r>
      <w:r w:rsidR="1F194391" w:rsidRPr="1F194391">
        <w:rPr>
          <w:color w:val="FF0000"/>
        </w:rPr>
        <w:t xml:space="preserve">  </w:t>
      </w:r>
      <w:r w:rsidR="1F194391" w:rsidRPr="1F194391">
        <w:t>Emissions of volatile organic compounds (VOCs), ammonia, and odorous sulfur compounds from confinement-based animal production do not excessively contribute to negative odor impacts.</w:t>
      </w:r>
    </w:p>
    <w:p w14:paraId="5BD352F7" w14:textId="77777777" w:rsidR="1F194391" w:rsidRDefault="1F194391">
      <w:r w:rsidRPr="1F194391">
        <w:rPr>
          <w:b/>
          <w:bCs/>
        </w:rPr>
        <w:t>Analysis within CART:</w:t>
      </w:r>
    </w:p>
    <w:p w14:paraId="5522B368" w14:textId="59710CF6" w:rsidR="1F194391" w:rsidRDefault="1F194391">
      <w:r w:rsidRPr="1F194391">
        <w:t xml:space="preserve">Each PLU for the </w:t>
      </w:r>
      <w:r w:rsidR="00E50198">
        <w:t>c</w:t>
      </w:r>
      <w:r w:rsidRPr="1F194391">
        <w:t xml:space="preserve">rop, </w:t>
      </w:r>
      <w:r w:rsidR="00E50198">
        <w:t>p</w:t>
      </w:r>
      <w:r w:rsidR="00E50198" w:rsidRPr="1F194391">
        <w:t>asture</w:t>
      </w:r>
      <w:r w:rsidRPr="1F194391">
        <w:t xml:space="preserve">, </w:t>
      </w:r>
      <w:r w:rsidR="00E50198">
        <w:t>a</w:t>
      </w:r>
      <w:r w:rsidR="00E50198" w:rsidRPr="1F194391">
        <w:t xml:space="preserve">ssociated </w:t>
      </w:r>
      <w:r w:rsidR="00E50198">
        <w:t>a</w:t>
      </w:r>
      <w:r w:rsidR="00E50198" w:rsidRPr="1F194391">
        <w:t>g</w:t>
      </w:r>
      <w:r w:rsidR="00E50198">
        <w:t>ricultural</w:t>
      </w:r>
      <w:r w:rsidR="00E50198" w:rsidRPr="1F194391">
        <w:t xml:space="preserve"> </w:t>
      </w:r>
      <w:r w:rsidR="000532FB">
        <w:t>l</w:t>
      </w:r>
      <w:r w:rsidR="000532FB" w:rsidRPr="1F194391">
        <w:t>and</w:t>
      </w:r>
      <w:r w:rsidRPr="1F194391">
        <w:t xml:space="preserve">, and </w:t>
      </w:r>
      <w:r w:rsidR="000532FB">
        <w:t>f</w:t>
      </w:r>
      <w:r w:rsidR="000532FB" w:rsidRPr="1F194391">
        <w:t xml:space="preserve">armstead </w:t>
      </w:r>
      <w:r w:rsidRPr="1F194391">
        <w:t>land uses will default to a</w:t>
      </w:r>
      <w:r w:rsidR="00741777">
        <w:t xml:space="preserve"> “not assessed” </w:t>
      </w:r>
      <w:r w:rsidRPr="1F194391">
        <w:t xml:space="preserve">status for this objective. The </w:t>
      </w:r>
      <w:r w:rsidR="00FF6243">
        <w:t>planner</w:t>
      </w:r>
      <w:r w:rsidRPr="1F194391">
        <w:t xml:space="preserve"> may identify an </w:t>
      </w:r>
      <w:r w:rsidR="000532FB">
        <w:t>o</w:t>
      </w:r>
      <w:r w:rsidR="000532FB" w:rsidRPr="1F194391">
        <w:t xml:space="preserve">dor </w:t>
      </w:r>
      <w:r w:rsidRPr="1F194391">
        <w:t xml:space="preserve">resource concern for this objective based on </w:t>
      </w:r>
      <w:r w:rsidR="00741777">
        <w:t>site-specific</w:t>
      </w:r>
      <w:r w:rsidRPr="1F194391">
        <w:t xml:space="preserve"> conditions. Separate threshold values of 50 will be set for confinement-based livestock production, for nitrogen fertilizer application, and for chemical pesticide application, and the following existing condition questions will be triggered:</w:t>
      </w:r>
    </w:p>
    <w:p w14:paraId="2F498947" w14:textId="77777777" w:rsidR="1F194391" w:rsidRDefault="1F194391" w:rsidP="1F194391">
      <w:pPr>
        <w:pStyle w:val="ListParagraph"/>
        <w:numPr>
          <w:ilvl w:val="0"/>
          <w:numId w:val="6"/>
        </w:numPr>
      </w:pPr>
      <w:r w:rsidRPr="1F194391">
        <w:t>Does the client raise livestock at the PLU?</w:t>
      </w:r>
    </w:p>
    <w:p w14:paraId="3324433C" w14:textId="77777777" w:rsidR="1F194391" w:rsidRDefault="1F194391" w:rsidP="1F194391">
      <w:pPr>
        <w:pStyle w:val="ListParagraph"/>
        <w:numPr>
          <w:ilvl w:val="1"/>
          <w:numId w:val="6"/>
        </w:numPr>
      </w:pPr>
      <w:r w:rsidRPr="1F194391">
        <w:t>Is there confinement-based livestock production at the PLU?</w:t>
      </w:r>
    </w:p>
    <w:p w14:paraId="1134117E" w14:textId="77777777" w:rsidR="1F194391" w:rsidRDefault="1F194391" w:rsidP="1F194391">
      <w:pPr>
        <w:pStyle w:val="ListParagraph"/>
        <w:numPr>
          <w:ilvl w:val="2"/>
          <w:numId w:val="6"/>
        </w:numPr>
      </w:pPr>
      <w:r w:rsidRPr="1F194391">
        <w:t>Have there been any previous odor complaints or has the planner observed any odor issues related to confinement-based livestock production at the PLU?</w:t>
      </w:r>
    </w:p>
    <w:p w14:paraId="158FC733" w14:textId="77777777" w:rsidR="1F194391" w:rsidRDefault="1F194391" w:rsidP="1F194391">
      <w:pPr>
        <w:pStyle w:val="ListParagraph"/>
        <w:numPr>
          <w:ilvl w:val="3"/>
          <w:numId w:val="6"/>
        </w:numPr>
      </w:pPr>
      <w:r w:rsidRPr="1F194391">
        <w:t>Has the client previously applied any practices or techniques to address the previous odor complaints or observed issues?</w:t>
      </w:r>
    </w:p>
    <w:p w14:paraId="47D99A63" w14:textId="77777777" w:rsidR="1F194391" w:rsidRDefault="1F194391" w:rsidP="1F194391">
      <w:pPr>
        <w:pStyle w:val="ListParagraph"/>
        <w:numPr>
          <w:ilvl w:val="3"/>
          <w:numId w:val="6"/>
        </w:numPr>
      </w:pPr>
      <w:r w:rsidRPr="1F194391">
        <w:t>Does the client intend to apply additional practices to reduce odors from confinement-based livestock production?</w:t>
      </w:r>
    </w:p>
    <w:p w14:paraId="02049DE9" w14:textId="77777777" w:rsidR="1F194391" w:rsidRDefault="1F194391" w:rsidP="1F194391">
      <w:pPr>
        <w:pStyle w:val="ListParagraph"/>
        <w:numPr>
          <w:ilvl w:val="0"/>
          <w:numId w:val="6"/>
        </w:numPr>
      </w:pPr>
      <w:r w:rsidRPr="1F194391">
        <w:t>Are nitrogen fertilizers (organic or inorganic) applied at the PLU?</w:t>
      </w:r>
    </w:p>
    <w:p w14:paraId="062AB43D" w14:textId="77777777"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14:paraId="2F512B4E" w14:textId="77777777" w:rsidR="1F194391" w:rsidRDefault="1F194391" w:rsidP="1F194391">
      <w:pPr>
        <w:pStyle w:val="ListParagraph"/>
        <w:numPr>
          <w:ilvl w:val="0"/>
          <w:numId w:val="6"/>
        </w:numPr>
      </w:pPr>
      <w:r w:rsidRPr="1F194391">
        <w:t>Are chemical pesticides applied at the PLU?</w:t>
      </w:r>
    </w:p>
    <w:p w14:paraId="57F72112" w14:textId="610B2BC8" w:rsidR="1F194391" w:rsidRDefault="1F194391" w:rsidP="1F194391">
      <w:pPr>
        <w:pStyle w:val="ListParagraph"/>
        <w:numPr>
          <w:ilvl w:val="1"/>
          <w:numId w:val="6"/>
        </w:numPr>
      </w:pPr>
      <w:r w:rsidRPr="1F194391">
        <w:t xml:space="preserve">Have there been any previous odor complaints or has the </w:t>
      </w:r>
      <w:r w:rsidR="00FF6243">
        <w:t>planner</w:t>
      </w:r>
      <w:r w:rsidRPr="1F194391">
        <w:t xml:space="preserve"> or client observed any odor issues related to chemical pesticide application at the PLU?</w:t>
      </w:r>
    </w:p>
    <w:p w14:paraId="3EBCA703" w14:textId="77777777" w:rsidR="1F194391" w:rsidRDefault="1F194391" w:rsidP="1F194391">
      <w:pPr>
        <w:pStyle w:val="ListParagraph"/>
        <w:numPr>
          <w:ilvl w:val="2"/>
          <w:numId w:val="6"/>
        </w:numPr>
      </w:pPr>
      <w:r w:rsidRPr="1F194391">
        <w:t>Has the client previously applied any practices or techniques to address the previous odor complaints or observed issues?</w:t>
      </w:r>
    </w:p>
    <w:p w14:paraId="665FFCCC" w14:textId="6CDBC624" w:rsidR="1F194391" w:rsidRDefault="1F194391">
      <w:r w:rsidRPr="1F194391">
        <w:t xml:space="preserve">The existing condition questions will set the existing condition scores for confinement-based livestock production, nitrogen fertilizers, and chemical pesticides, as seen in </w:t>
      </w:r>
      <w:r w:rsidR="00397B6B">
        <w:fldChar w:fldCharType="begin"/>
      </w:r>
      <w:r w:rsidR="00397B6B">
        <w:instrText xml:space="preserve"> REF _Ref1135283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180</w:t>
      </w:r>
      <w:r w:rsidR="00397B6B">
        <w:fldChar w:fldCharType="end"/>
      </w:r>
      <w:r w:rsidRPr="1F194391">
        <w:t xml:space="preserve">, </w:t>
      </w:r>
      <w:r w:rsidR="00397B6B">
        <w:fldChar w:fldCharType="begin"/>
      </w:r>
      <w:r w:rsidR="00397B6B">
        <w:instrText xml:space="preserve"> REF _Ref1135294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181</w:t>
      </w:r>
      <w:r w:rsidR="00397B6B">
        <w:fldChar w:fldCharType="end"/>
      </w:r>
      <w:r w:rsidRPr="1F194391">
        <w:t xml:space="preserve">, and </w:t>
      </w:r>
      <w:r w:rsidR="00397B6B">
        <w:fldChar w:fldCharType="begin"/>
      </w:r>
      <w:r w:rsidR="00397B6B">
        <w:instrText xml:space="preserve"> REF _Ref1135303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183</w:t>
      </w:r>
      <w:r w:rsidR="00397B6B">
        <w:fldChar w:fldCharType="end"/>
      </w:r>
      <w:r w:rsidRPr="1F194391">
        <w:t>, respectively.</w:t>
      </w:r>
    </w:p>
    <w:p w14:paraId="0B720EBB" w14:textId="77777777" w:rsidR="1F194391" w:rsidRDefault="1F194391" w:rsidP="1F194391">
      <w:pPr>
        <w:ind w:left="720"/>
      </w:pPr>
      <w:r w:rsidRPr="1F194391">
        <w:rPr>
          <w:b/>
          <w:bCs/>
          <w:i/>
          <w:iCs/>
        </w:rPr>
        <w:t>Confinement-Based Livestock Production:</w:t>
      </w:r>
    </w:p>
    <w:p w14:paraId="31ABCFA3" w14:textId="5AD44D95" w:rsidR="1F194391" w:rsidRPr="0084183F" w:rsidRDefault="009C6D08">
      <w:pPr>
        <w:rPr>
          <w:i/>
          <w:color w:val="44546A" w:themeColor="text2"/>
        </w:rPr>
      </w:pPr>
      <w:bookmarkStart w:id="478" w:name="_Ref1135283"/>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180</w:t>
      </w:r>
      <w:r w:rsidRPr="00865861">
        <w:fldChar w:fldCharType="end"/>
      </w:r>
      <w:bookmarkEnd w:id="478"/>
      <w:r w:rsidRPr="216C5EA9">
        <w:rPr>
          <w:i/>
          <w:iCs/>
          <w:color w:val="44546A" w:themeColor="text2"/>
        </w:rPr>
        <w:t>:</w:t>
      </w:r>
      <w:r w:rsidR="1F194391" w:rsidRPr="216C5EA9">
        <w:rPr>
          <w:i/>
          <w:iCs/>
          <w:color w:val="44546A" w:themeColor="text2"/>
        </w:rPr>
        <w:t xml:space="preserve"> </w:t>
      </w:r>
      <w:r w:rsidR="00397B6B">
        <w:rPr>
          <w:i/>
          <w:iCs/>
          <w:color w:val="44546A" w:themeColor="text2"/>
        </w:rPr>
        <w:t>O</w:t>
      </w:r>
      <w:r w:rsidR="1F194391" w:rsidRPr="216C5EA9">
        <w:rPr>
          <w:i/>
          <w:iCs/>
          <w:color w:val="44546A" w:themeColor="text2"/>
        </w:rPr>
        <w:t xml:space="preserve">dor Existing Condition for Confinement-Based Livestock Production </w:t>
      </w:r>
    </w:p>
    <w:tbl>
      <w:tblPr>
        <w:tblStyle w:val="TableGrid"/>
        <w:tblW w:w="0" w:type="auto"/>
        <w:tblLayout w:type="fixed"/>
        <w:tblLook w:val="04A0" w:firstRow="1" w:lastRow="0" w:firstColumn="1" w:lastColumn="0" w:noHBand="0" w:noVBand="1"/>
      </w:tblPr>
      <w:tblGrid>
        <w:gridCol w:w="2775"/>
        <w:gridCol w:w="2520"/>
        <w:gridCol w:w="4050"/>
      </w:tblGrid>
      <w:tr w:rsidR="1F194391" w14:paraId="5B8E6887"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749606E"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50528FD"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2024142" w14:textId="77777777" w:rsidR="1F194391" w:rsidRDefault="1F194391">
            <w:r>
              <w:t>Additional Information</w:t>
            </w:r>
          </w:p>
        </w:tc>
      </w:tr>
      <w:tr w:rsidR="1F194391" w14:paraId="44492ADF" w14:textId="77777777" w:rsidTr="1F194391">
        <w:tc>
          <w:tcPr>
            <w:tcW w:w="2775" w:type="dxa"/>
            <w:tcBorders>
              <w:top w:val="single" w:sz="8" w:space="0" w:color="auto"/>
              <w:left w:val="single" w:sz="8" w:space="0" w:color="auto"/>
              <w:bottom w:val="single" w:sz="8" w:space="0" w:color="auto"/>
              <w:right w:val="single" w:sz="8" w:space="0" w:color="auto"/>
            </w:tcBorders>
          </w:tcPr>
          <w:p w14:paraId="014CDE16" w14:textId="77777777" w:rsidR="1F194391" w:rsidRDefault="1F194391">
            <w:r>
              <w:t>No confinement-based livestock production at the PLU</w:t>
            </w:r>
          </w:p>
        </w:tc>
        <w:tc>
          <w:tcPr>
            <w:tcW w:w="2520" w:type="dxa"/>
            <w:tcBorders>
              <w:top w:val="single" w:sz="8" w:space="0" w:color="auto"/>
              <w:left w:val="single" w:sz="8" w:space="0" w:color="auto"/>
              <w:bottom w:val="single" w:sz="8" w:space="0" w:color="auto"/>
              <w:right w:val="single" w:sz="8" w:space="0" w:color="auto"/>
            </w:tcBorders>
          </w:tcPr>
          <w:p w14:paraId="7CF099B3"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35457292" w14:textId="77777777" w:rsidR="1F194391" w:rsidRDefault="1F194391">
            <w:r>
              <w:t>There is no confinement-based livestock production at the PLU</w:t>
            </w:r>
          </w:p>
        </w:tc>
      </w:tr>
      <w:tr w:rsidR="1F194391" w14:paraId="04C53EEA" w14:textId="77777777" w:rsidTr="1F194391">
        <w:tc>
          <w:tcPr>
            <w:tcW w:w="2775" w:type="dxa"/>
            <w:tcBorders>
              <w:top w:val="single" w:sz="8" w:space="0" w:color="auto"/>
              <w:left w:val="single" w:sz="8" w:space="0" w:color="auto"/>
              <w:bottom w:val="single" w:sz="8" w:space="0" w:color="auto"/>
              <w:right w:val="single" w:sz="8" w:space="0" w:color="auto"/>
            </w:tcBorders>
          </w:tcPr>
          <w:p w14:paraId="45FE9310" w14:textId="464D40FF" w:rsidR="1F194391" w:rsidRDefault="1F194391">
            <w:r>
              <w:t>Previous odor issues related to livestock,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525CB5C9"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49B6CC37" w14:textId="77777777" w:rsidR="1F194391" w:rsidRDefault="1F194391">
            <w:r>
              <w:t xml:space="preserve">The client has previously applied practices or techniques to address the previous odor complaints or observed issues, the applied practices or techniques have been documented, and the client does not intend to apply additional practices to </w:t>
            </w:r>
            <w:r>
              <w:lastRenderedPageBreak/>
              <w:t>reduce odor emissions from confinement-based livestock or poultry production.</w:t>
            </w:r>
          </w:p>
        </w:tc>
      </w:tr>
      <w:tr w:rsidR="1F194391" w14:paraId="45699DC1" w14:textId="77777777" w:rsidTr="1F194391">
        <w:tc>
          <w:tcPr>
            <w:tcW w:w="2775" w:type="dxa"/>
            <w:tcBorders>
              <w:top w:val="single" w:sz="8" w:space="0" w:color="auto"/>
              <w:left w:val="single" w:sz="8" w:space="0" w:color="auto"/>
              <w:bottom w:val="single" w:sz="8" w:space="0" w:color="auto"/>
              <w:right w:val="single" w:sz="8" w:space="0" w:color="auto"/>
            </w:tcBorders>
          </w:tcPr>
          <w:p w14:paraId="1E0B3DD3" w14:textId="1CC36276" w:rsidR="1F194391" w:rsidRDefault="1F194391">
            <w:r>
              <w:lastRenderedPageBreak/>
              <w:t>Previous odor issues related to livestock,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304F7E93"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74B7ACB5" w14:textId="77777777" w:rsidR="1F194391" w:rsidRDefault="1F194391">
            <w:r>
              <w:t>The client has previously applied practices or techniques to address the previous odor complaints or observed issues, the applied practices or techniques have been documented, and the client intends to apply additional practices to reduce odor emissions from confinement-based livestock or poultry production.</w:t>
            </w:r>
          </w:p>
        </w:tc>
      </w:tr>
      <w:tr w:rsidR="1F194391" w14:paraId="5CD27584" w14:textId="77777777" w:rsidTr="1F194391">
        <w:tc>
          <w:tcPr>
            <w:tcW w:w="2775" w:type="dxa"/>
            <w:tcBorders>
              <w:top w:val="single" w:sz="8" w:space="0" w:color="auto"/>
              <w:left w:val="single" w:sz="8" w:space="0" w:color="auto"/>
              <w:bottom w:val="single" w:sz="8" w:space="0" w:color="auto"/>
              <w:right w:val="single" w:sz="8" w:space="0" w:color="auto"/>
            </w:tcBorders>
          </w:tcPr>
          <w:p w14:paraId="7FD5D4A5" w14:textId="0EA50AF5" w:rsidR="1F194391" w:rsidRDefault="1F194391">
            <w:r>
              <w:t>Previous odor issues related to livestock and practices not previously applied</w:t>
            </w:r>
          </w:p>
        </w:tc>
        <w:tc>
          <w:tcPr>
            <w:tcW w:w="2520" w:type="dxa"/>
            <w:tcBorders>
              <w:top w:val="single" w:sz="8" w:space="0" w:color="auto"/>
              <w:left w:val="single" w:sz="8" w:space="0" w:color="auto"/>
              <w:bottom w:val="single" w:sz="8" w:space="0" w:color="auto"/>
              <w:right w:val="single" w:sz="8" w:space="0" w:color="auto"/>
            </w:tcBorders>
          </w:tcPr>
          <w:p w14:paraId="494BAE7C" w14:textId="77777777" w:rsidR="1F194391" w:rsidRDefault="1F194391">
            <w:r>
              <w:t>26</w:t>
            </w:r>
          </w:p>
        </w:tc>
        <w:tc>
          <w:tcPr>
            <w:tcW w:w="4050" w:type="dxa"/>
            <w:tcBorders>
              <w:top w:val="single" w:sz="8" w:space="0" w:color="auto"/>
              <w:left w:val="single" w:sz="8" w:space="0" w:color="auto"/>
              <w:bottom w:val="single" w:sz="8" w:space="0" w:color="auto"/>
              <w:right w:val="single" w:sz="8" w:space="0" w:color="auto"/>
            </w:tcBorders>
          </w:tcPr>
          <w:p w14:paraId="77719E4A" w14:textId="77777777" w:rsidR="1F194391" w:rsidRDefault="1F194391">
            <w:r>
              <w:t>The client has not previously applied practices or techniques to address the previous odor complaints or observed issues.</w:t>
            </w:r>
          </w:p>
        </w:tc>
      </w:tr>
    </w:tbl>
    <w:p w14:paraId="10F333E1" w14:textId="77777777" w:rsidR="1F194391" w:rsidRDefault="1F194391">
      <w:r w:rsidRPr="1F194391">
        <w:t xml:space="preserve"> </w:t>
      </w:r>
    </w:p>
    <w:p w14:paraId="5D19F9EE" w14:textId="6CA2146B" w:rsidR="1F194391" w:rsidRDefault="1F194391">
      <w:r w:rsidRPr="1F194391">
        <w:t xml:space="preserve">Conservation </w:t>
      </w:r>
      <w:r w:rsidR="007B3016">
        <w:t>practices and activities</w:t>
      </w:r>
      <w:r w:rsidRPr="1F194391">
        <w:t xml:space="preserve"> related to reducing odor emissions from confinement-based livestock production are determined based on an analysis of the PLU using the National Air Quality Site Assessment Tool (NAQSAT – </w:t>
      </w:r>
      <w:hyperlink r:id="rId20">
        <w:r w:rsidRPr="1F194391">
          <w:rPr>
            <w:rStyle w:val="Hyperlink"/>
          </w:rPr>
          <w:t>http://naqsat.tamu.edu</w:t>
        </w:r>
      </w:hyperlink>
      <w:r w:rsidRPr="1F194391">
        <w:t>) and the USDA/EPA Agricultural Air Quality Conservation Measures Guide for Poultry and Livestock Production and are added to the existing condition to determine the state of the planned management system. Practices to reduce odor emissions from confinement-based livestock or poultry production include Air Filtration and Scrubbing (371), Amendments for Treatment of Agricultural Waste (591), Anaerobic Digester (366), Animal Mortality Facility (316), Composting Facility (317), Feed Management (592), Nutrient Management (590), Roofs and Covers (367), Waste Separation Facility (632), Waste Treatment (629), and Windbreak/Shelterbelt Establishment (380). Additional practices may be necessary to support these practices.</w:t>
      </w:r>
    </w:p>
    <w:p w14:paraId="48960C55" w14:textId="77777777" w:rsidR="1F194391" w:rsidRDefault="1F194391" w:rsidP="1F194391">
      <w:pPr>
        <w:ind w:left="720"/>
      </w:pPr>
      <w:r w:rsidRPr="1F194391">
        <w:rPr>
          <w:b/>
          <w:bCs/>
          <w:i/>
          <w:iCs/>
        </w:rPr>
        <w:t>Nitrogen Fertilizers:</w:t>
      </w:r>
    </w:p>
    <w:p w14:paraId="3F63EFCC" w14:textId="5E596DBC" w:rsidR="1F194391" w:rsidRPr="0084183F" w:rsidRDefault="009C6D08">
      <w:pPr>
        <w:rPr>
          <w:i/>
          <w:color w:val="44546A" w:themeColor="text2"/>
        </w:rPr>
      </w:pPr>
      <w:bookmarkStart w:id="479" w:name="_Ref1135294"/>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181</w:t>
      </w:r>
      <w:r w:rsidRPr="00865861">
        <w:fldChar w:fldCharType="end"/>
      </w:r>
      <w:bookmarkEnd w:id="479"/>
      <w:r w:rsidRPr="216C5EA9">
        <w:rPr>
          <w:i/>
          <w:iCs/>
          <w:color w:val="44546A" w:themeColor="text2"/>
        </w:rPr>
        <w:t>:</w:t>
      </w:r>
      <w:r w:rsidR="1F194391" w:rsidRPr="216C5EA9">
        <w:rPr>
          <w:i/>
          <w:iCs/>
          <w:color w:val="44546A" w:themeColor="text2"/>
        </w:rPr>
        <w:t xml:space="preserve"> Odors Existing Condition for Nitrogen Fertilizer</w:t>
      </w:r>
    </w:p>
    <w:tbl>
      <w:tblPr>
        <w:tblStyle w:val="TableGrid"/>
        <w:tblW w:w="0" w:type="auto"/>
        <w:tblLayout w:type="fixed"/>
        <w:tblLook w:val="04A0" w:firstRow="1" w:lastRow="0" w:firstColumn="1" w:lastColumn="0" w:noHBand="0" w:noVBand="1"/>
      </w:tblPr>
      <w:tblGrid>
        <w:gridCol w:w="2775"/>
        <w:gridCol w:w="2520"/>
        <w:gridCol w:w="4050"/>
      </w:tblGrid>
      <w:tr w:rsidR="1F194391" w14:paraId="081A6F45"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7F3338E"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80DD59B"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5C8816F" w14:textId="77777777" w:rsidR="1F194391" w:rsidRDefault="1F194391">
            <w:r>
              <w:t>Additional Information</w:t>
            </w:r>
          </w:p>
        </w:tc>
      </w:tr>
      <w:tr w:rsidR="1F194391" w14:paraId="254F2DD8" w14:textId="77777777" w:rsidTr="1F194391">
        <w:tc>
          <w:tcPr>
            <w:tcW w:w="2775" w:type="dxa"/>
            <w:tcBorders>
              <w:top w:val="single" w:sz="8" w:space="0" w:color="auto"/>
              <w:left w:val="single" w:sz="8" w:space="0" w:color="auto"/>
              <w:bottom w:val="single" w:sz="8" w:space="0" w:color="auto"/>
              <w:right w:val="single" w:sz="8" w:space="0" w:color="auto"/>
            </w:tcBorders>
          </w:tcPr>
          <w:p w14:paraId="792B6BC6" w14:textId="77777777" w:rsidR="1F194391" w:rsidRDefault="1F194391">
            <w:r>
              <w:t>No nitrogen fertilizer application at the PLU</w:t>
            </w:r>
          </w:p>
        </w:tc>
        <w:tc>
          <w:tcPr>
            <w:tcW w:w="2520" w:type="dxa"/>
            <w:tcBorders>
              <w:top w:val="single" w:sz="8" w:space="0" w:color="auto"/>
              <w:left w:val="single" w:sz="8" w:space="0" w:color="auto"/>
              <w:bottom w:val="single" w:sz="8" w:space="0" w:color="auto"/>
              <w:right w:val="single" w:sz="8" w:space="0" w:color="auto"/>
            </w:tcBorders>
          </w:tcPr>
          <w:p w14:paraId="11D29699"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56E8353C" w14:textId="77777777" w:rsidR="1F194391" w:rsidRDefault="1F194391">
            <w:r>
              <w:t>Nitrogen fertilizers (organic or inorganic) are not applied at the PLU.</w:t>
            </w:r>
          </w:p>
        </w:tc>
      </w:tr>
      <w:tr w:rsidR="1F194391" w14:paraId="6A7F1645" w14:textId="77777777" w:rsidTr="1F194391">
        <w:tc>
          <w:tcPr>
            <w:tcW w:w="2775" w:type="dxa"/>
            <w:tcBorders>
              <w:top w:val="single" w:sz="8" w:space="0" w:color="auto"/>
              <w:left w:val="single" w:sz="8" w:space="0" w:color="auto"/>
              <w:bottom w:val="single" w:sz="8" w:space="0" w:color="auto"/>
              <w:right w:val="single" w:sz="8" w:space="0" w:color="auto"/>
            </w:tcBorders>
          </w:tcPr>
          <w:p w14:paraId="699E7249" w14:textId="77777777" w:rsidR="1F194391" w:rsidRDefault="1F194391">
            <w:r>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7E934AE9"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73ADB82A" w14:textId="77777777" w:rsidR="1F194391" w:rsidRDefault="1F194391">
            <w:r>
              <w:t>All nitrogen fertilizers are applied at the PLU according to an NRCS-approved nutrient management plan that utilizes the 4R approach for nitrogen.</w:t>
            </w:r>
          </w:p>
        </w:tc>
      </w:tr>
      <w:tr w:rsidR="1F194391" w14:paraId="67DCFB4B" w14:textId="77777777" w:rsidTr="1F194391">
        <w:tc>
          <w:tcPr>
            <w:tcW w:w="2775" w:type="dxa"/>
            <w:tcBorders>
              <w:top w:val="single" w:sz="8" w:space="0" w:color="auto"/>
              <w:left w:val="single" w:sz="8" w:space="0" w:color="auto"/>
              <w:bottom w:val="single" w:sz="8" w:space="0" w:color="auto"/>
              <w:right w:val="single" w:sz="8" w:space="0" w:color="auto"/>
            </w:tcBorders>
          </w:tcPr>
          <w:p w14:paraId="28864E61" w14:textId="77777777" w:rsidR="1F194391" w:rsidRDefault="1F194391">
            <w:r>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437995A3"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2A6E631C" w14:textId="77777777" w:rsidR="1F194391" w:rsidRDefault="1F194391">
            <w:r>
              <w:t>There is no NRCS-approved nutrient management plan that utilizes the 4R approach for nitrogen for the PLU.</w:t>
            </w:r>
          </w:p>
        </w:tc>
      </w:tr>
    </w:tbl>
    <w:p w14:paraId="23A14916" w14:textId="77777777" w:rsidR="1F194391" w:rsidRDefault="1F194391">
      <w:r w:rsidRPr="1F194391">
        <w:t xml:space="preserve"> </w:t>
      </w:r>
    </w:p>
    <w:p w14:paraId="7D7D867D" w14:textId="243400DC"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EB0E43">
        <w:t xml:space="preserve">ivity points are identified in </w:t>
      </w:r>
      <w:r w:rsidR="00D51893">
        <w:fldChar w:fldCharType="begin"/>
      </w:r>
      <w:r w:rsidR="00D51893">
        <w:instrText xml:space="preserve"> REF _Ref1135498 \h </w:instrText>
      </w:r>
      <w:r w:rsidR="00D51893">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182</w:t>
      </w:r>
      <w:r w:rsidR="00D51893">
        <w:fldChar w:fldCharType="end"/>
      </w:r>
      <w:r w:rsidRPr="1F194391">
        <w:t>.</w:t>
      </w:r>
    </w:p>
    <w:p w14:paraId="539D5DC6" w14:textId="5570AF47" w:rsidR="1F194391" w:rsidRPr="0084183F" w:rsidRDefault="009C6D08">
      <w:pPr>
        <w:rPr>
          <w:i/>
          <w:color w:val="44546A" w:themeColor="text2"/>
        </w:rPr>
      </w:pPr>
      <w:bookmarkStart w:id="480" w:name="_Ref1135498"/>
      <w:r w:rsidRPr="216C5EA9">
        <w:rPr>
          <w:i/>
          <w:iCs/>
          <w:color w:val="44546A" w:themeColor="text2"/>
        </w:rPr>
        <w:lastRenderedPageBreak/>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182</w:t>
      </w:r>
      <w:r w:rsidRPr="00865861">
        <w:fldChar w:fldCharType="end"/>
      </w:r>
      <w:bookmarkEnd w:id="480"/>
      <w:r w:rsidRPr="216C5EA9">
        <w:rPr>
          <w:i/>
          <w:iCs/>
          <w:color w:val="44546A" w:themeColor="text2"/>
        </w:rPr>
        <w:t>:</w:t>
      </w:r>
      <w:r w:rsidR="1F194391" w:rsidRPr="216C5EA9">
        <w:rPr>
          <w:i/>
          <w:iCs/>
          <w:color w:val="44546A" w:themeColor="text2"/>
        </w:rPr>
        <w:t xml:space="preserve"> Practices and Activities for Reducing Nitrogen Volatilization from Nitrogen Fertilizer Application</w:t>
      </w:r>
    </w:p>
    <w:tbl>
      <w:tblPr>
        <w:tblStyle w:val="TableGrid"/>
        <w:tblW w:w="9350" w:type="dxa"/>
        <w:tblLayout w:type="fixed"/>
        <w:tblLook w:val="04A0" w:firstRow="1" w:lastRow="0" w:firstColumn="1" w:lastColumn="0" w:noHBand="0" w:noVBand="1"/>
      </w:tblPr>
      <w:tblGrid>
        <w:gridCol w:w="4850"/>
        <w:gridCol w:w="4500"/>
      </w:tblGrid>
      <w:tr w:rsidR="1F194391" w14:paraId="4056DD85" w14:textId="77777777" w:rsidTr="00865861">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235237" w14:textId="77777777" w:rsidR="1F194391" w:rsidRDefault="1F194391">
            <w:r>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115E74B" w14:textId="77777777" w:rsidR="1F194391" w:rsidRDefault="00543E20">
            <w:r>
              <w:t xml:space="preserve">Conservation Management </w:t>
            </w:r>
            <w:r w:rsidR="1F194391">
              <w:t>Points</w:t>
            </w:r>
          </w:p>
        </w:tc>
      </w:tr>
      <w:tr w:rsidR="1F194391" w14:paraId="09E25F4C" w14:textId="77777777" w:rsidTr="00865861">
        <w:tc>
          <w:tcPr>
            <w:tcW w:w="4850" w:type="dxa"/>
            <w:tcBorders>
              <w:top w:val="single" w:sz="8" w:space="0" w:color="auto"/>
              <w:left w:val="single" w:sz="8" w:space="0" w:color="auto"/>
              <w:bottom w:val="single" w:sz="8" w:space="0" w:color="auto"/>
              <w:right w:val="single" w:sz="8" w:space="0" w:color="auto"/>
            </w:tcBorders>
          </w:tcPr>
          <w:p w14:paraId="5F7D16C6" w14:textId="77777777" w:rsidR="1F194391" w:rsidRDefault="1F194391">
            <w:r>
              <w:t>Nitrogen Fertilizer Significant Improvements</w:t>
            </w:r>
          </w:p>
        </w:tc>
        <w:tc>
          <w:tcPr>
            <w:tcW w:w="4500" w:type="dxa"/>
            <w:tcBorders>
              <w:top w:val="single" w:sz="8" w:space="0" w:color="auto"/>
              <w:left w:val="single" w:sz="8" w:space="0" w:color="auto"/>
              <w:bottom w:val="single" w:sz="8" w:space="0" w:color="auto"/>
              <w:right w:val="single" w:sz="8" w:space="0" w:color="auto"/>
            </w:tcBorders>
          </w:tcPr>
          <w:p w14:paraId="5CDF9EF7" w14:textId="77777777" w:rsidR="1F194391" w:rsidRDefault="1F194391">
            <w:r>
              <w:t>75</w:t>
            </w:r>
          </w:p>
        </w:tc>
      </w:tr>
      <w:tr w:rsidR="1F194391" w14:paraId="1A04887A" w14:textId="77777777" w:rsidTr="00865861">
        <w:tc>
          <w:tcPr>
            <w:tcW w:w="4850" w:type="dxa"/>
            <w:tcBorders>
              <w:top w:val="single" w:sz="8" w:space="0" w:color="auto"/>
              <w:left w:val="single" w:sz="8" w:space="0" w:color="auto"/>
              <w:bottom w:val="single" w:sz="8" w:space="0" w:color="auto"/>
              <w:right w:val="single" w:sz="8" w:space="0" w:color="auto"/>
            </w:tcBorders>
          </w:tcPr>
          <w:p w14:paraId="4C6E99DC" w14:textId="77777777" w:rsidR="1F194391" w:rsidRDefault="1F194391">
            <w:r>
              <w:t>Nitrogen Fertilizer Moderate Improvements</w:t>
            </w:r>
          </w:p>
        </w:tc>
        <w:tc>
          <w:tcPr>
            <w:tcW w:w="4500" w:type="dxa"/>
            <w:tcBorders>
              <w:top w:val="single" w:sz="8" w:space="0" w:color="auto"/>
              <w:left w:val="single" w:sz="8" w:space="0" w:color="auto"/>
              <w:bottom w:val="single" w:sz="8" w:space="0" w:color="auto"/>
              <w:right w:val="single" w:sz="8" w:space="0" w:color="auto"/>
            </w:tcBorders>
          </w:tcPr>
          <w:p w14:paraId="4A11700D" w14:textId="77777777" w:rsidR="1F194391" w:rsidRDefault="1F194391">
            <w:r>
              <w:t>50</w:t>
            </w:r>
          </w:p>
        </w:tc>
      </w:tr>
      <w:tr w:rsidR="1F194391" w14:paraId="50A9FAA7" w14:textId="77777777" w:rsidTr="00865861">
        <w:tc>
          <w:tcPr>
            <w:tcW w:w="4850" w:type="dxa"/>
            <w:tcBorders>
              <w:top w:val="single" w:sz="8" w:space="0" w:color="auto"/>
              <w:left w:val="single" w:sz="8" w:space="0" w:color="auto"/>
              <w:bottom w:val="single" w:sz="8" w:space="0" w:color="auto"/>
              <w:right w:val="single" w:sz="8" w:space="0" w:color="auto"/>
            </w:tcBorders>
          </w:tcPr>
          <w:p w14:paraId="3AF47D6C" w14:textId="77777777" w:rsidR="1F194391" w:rsidRDefault="1F194391">
            <w:r>
              <w:t>Nitrogen Fertilizer Minor Improvements</w:t>
            </w:r>
          </w:p>
        </w:tc>
        <w:tc>
          <w:tcPr>
            <w:tcW w:w="4500" w:type="dxa"/>
            <w:tcBorders>
              <w:top w:val="single" w:sz="8" w:space="0" w:color="auto"/>
              <w:left w:val="single" w:sz="8" w:space="0" w:color="auto"/>
              <w:bottom w:val="single" w:sz="8" w:space="0" w:color="auto"/>
              <w:right w:val="single" w:sz="8" w:space="0" w:color="auto"/>
            </w:tcBorders>
          </w:tcPr>
          <w:p w14:paraId="507C6E8D" w14:textId="77777777" w:rsidR="1F194391" w:rsidRDefault="1F194391">
            <w:r>
              <w:t>25</w:t>
            </w:r>
          </w:p>
        </w:tc>
      </w:tr>
    </w:tbl>
    <w:p w14:paraId="2401B3EF" w14:textId="77777777" w:rsidR="1F194391" w:rsidRDefault="1F194391">
      <w:r w:rsidRPr="1F194391">
        <w:t>*Practices to reduce nitrogen volatilization from nitrogen fertilizer application include Nutrient Management (590). Additional practices may be necessary to support Nutrient Management (590).</w:t>
      </w:r>
    </w:p>
    <w:p w14:paraId="70609470" w14:textId="77777777" w:rsidR="1F194391" w:rsidRDefault="1F194391" w:rsidP="1F194391">
      <w:pPr>
        <w:ind w:left="720"/>
      </w:pPr>
      <w:r w:rsidRPr="1F194391">
        <w:rPr>
          <w:b/>
          <w:bCs/>
          <w:i/>
          <w:iCs/>
        </w:rPr>
        <w:t>Chemical Pesticides:</w:t>
      </w:r>
    </w:p>
    <w:p w14:paraId="442B8ADE" w14:textId="6AD6732D" w:rsidR="1F194391" w:rsidRPr="0084183F" w:rsidRDefault="009C6D08">
      <w:pPr>
        <w:rPr>
          <w:i/>
          <w:color w:val="44546A" w:themeColor="text2"/>
        </w:rPr>
      </w:pPr>
      <w:bookmarkStart w:id="481" w:name="_Ref1135303"/>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183</w:t>
      </w:r>
      <w:r w:rsidRPr="00865861">
        <w:fldChar w:fldCharType="end"/>
      </w:r>
      <w:bookmarkEnd w:id="481"/>
      <w:r w:rsidRPr="216C5EA9">
        <w:rPr>
          <w:i/>
          <w:iCs/>
          <w:color w:val="44546A" w:themeColor="text2"/>
        </w:rPr>
        <w:t>:</w:t>
      </w:r>
      <w:r w:rsidR="1F194391" w:rsidRPr="216C5EA9">
        <w:rPr>
          <w:i/>
          <w:iCs/>
          <w:color w:val="44546A" w:themeColor="text2"/>
        </w:rPr>
        <w:t xml:space="preserve"> Odors Existing Condition for Chemical Pesticides</w:t>
      </w:r>
    </w:p>
    <w:tbl>
      <w:tblPr>
        <w:tblStyle w:val="TableGrid"/>
        <w:tblW w:w="0" w:type="auto"/>
        <w:tblLayout w:type="fixed"/>
        <w:tblLook w:val="04A0" w:firstRow="1" w:lastRow="0" w:firstColumn="1" w:lastColumn="0" w:noHBand="0" w:noVBand="1"/>
      </w:tblPr>
      <w:tblGrid>
        <w:gridCol w:w="2775"/>
        <w:gridCol w:w="2520"/>
        <w:gridCol w:w="4050"/>
      </w:tblGrid>
      <w:tr w:rsidR="1F194391" w14:paraId="091B59F4"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57B3BFE"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3B954D7"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7F8A695" w14:textId="77777777" w:rsidR="1F194391" w:rsidRDefault="1F194391">
            <w:r>
              <w:t>Additional Information</w:t>
            </w:r>
          </w:p>
        </w:tc>
      </w:tr>
      <w:tr w:rsidR="1F194391" w14:paraId="186A3A84" w14:textId="77777777" w:rsidTr="1F194391">
        <w:tc>
          <w:tcPr>
            <w:tcW w:w="2775" w:type="dxa"/>
            <w:tcBorders>
              <w:top w:val="single" w:sz="8" w:space="0" w:color="auto"/>
              <w:left w:val="single" w:sz="8" w:space="0" w:color="auto"/>
              <w:bottom w:val="single" w:sz="8" w:space="0" w:color="auto"/>
              <w:right w:val="single" w:sz="8" w:space="0" w:color="auto"/>
            </w:tcBorders>
          </w:tcPr>
          <w:p w14:paraId="7956A57A" w14:textId="77777777" w:rsidR="1F194391" w:rsidRDefault="1F194391">
            <w:r>
              <w:t>No chemical pesticide application</w:t>
            </w:r>
          </w:p>
        </w:tc>
        <w:tc>
          <w:tcPr>
            <w:tcW w:w="2520" w:type="dxa"/>
            <w:tcBorders>
              <w:top w:val="single" w:sz="8" w:space="0" w:color="auto"/>
              <w:left w:val="single" w:sz="8" w:space="0" w:color="auto"/>
              <w:bottom w:val="single" w:sz="8" w:space="0" w:color="auto"/>
              <w:right w:val="single" w:sz="8" w:space="0" w:color="auto"/>
            </w:tcBorders>
          </w:tcPr>
          <w:p w14:paraId="0C17303C"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70A22B76" w14:textId="77777777" w:rsidR="1F194391" w:rsidRDefault="1F194391">
            <w:r>
              <w:t>Chemical pesticides are not applied at the PLU.</w:t>
            </w:r>
          </w:p>
        </w:tc>
      </w:tr>
      <w:tr w:rsidR="1F194391" w14:paraId="1464567E" w14:textId="77777777" w:rsidTr="1F194391">
        <w:tc>
          <w:tcPr>
            <w:tcW w:w="2775" w:type="dxa"/>
            <w:tcBorders>
              <w:top w:val="single" w:sz="8" w:space="0" w:color="auto"/>
              <w:left w:val="single" w:sz="8" w:space="0" w:color="auto"/>
              <w:bottom w:val="single" w:sz="8" w:space="0" w:color="auto"/>
              <w:right w:val="single" w:sz="8" w:space="0" w:color="auto"/>
            </w:tcBorders>
          </w:tcPr>
          <w:p w14:paraId="3E539C1E" w14:textId="77777777" w:rsidR="1F194391" w:rsidRDefault="1F194391">
            <w:r>
              <w:t>Previous odor issues, but practices previously applied</w:t>
            </w:r>
          </w:p>
        </w:tc>
        <w:tc>
          <w:tcPr>
            <w:tcW w:w="2520" w:type="dxa"/>
            <w:tcBorders>
              <w:top w:val="single" w:sz="8" w:space="0" w:color="auto"/>
              <w:left w:val="single" w:sz="8" w:space="0" w:color="auto"/>
              <w:bottom w:val="single" w:sz="8" w:space="0" w:color="auto"/>
              <w:right w:val="single" w:sz="8" w:space="0" w:color="auto"/>
            </w:tcBorders>
          </w:tcPr>
          <w:p w14:paraId="2898ED49"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0DD3E0D0" w14:textId="77777777" w:rsidR="1F194391" w:rsidRDefault="1F194391">
            <w:r>
              <w:t>The client has previously applied practices or techniques to address the previous odor complaints or observed issues related to chemical pesticides, and the applied practices or techniques have been documented.</w:t>
            </w:r>
          </w:p>
        </w:tc>
      </w:tr>
      <w:tr w:rsidR="1F194391" w14:paraId="0C701E5C" w14:textId="77777777" w:rsidTr="1F194391">
        <w:tc>
          <w:tcPr>
            <w:tcW w:w="2775" w:type="dxa"/>
            <w:tcBorders>
              <w:top w:val="single" w:sz="8" w:space="0" w:color="auto"/>
              <w:left w:val="single" w:sz="8" w:space="0" w:color="auto"/>
              <w:bottom w:val="single" w:sz="8" w:space="0" w:color="auto"/>
              <w:right w:val="single" w:sz="8" w:space="0" w:color="auto"/>
            </w:tcBorders>
          </w:tcPr>
          <w:p w14:paraId="6856EBD3" w14:textId="77777777" w:rsidR="1F194391" w:rsidRDefault="1F194391">
            <w:r>
              <w:t>Previous odor issues, and practices not previously applied</w:t>
            </w:r>
          </w:p>
        </w:tc>
        <w:tc>
          <w:tcPr>
            <w:tcW w:w="2520" w:type="dxa"/>
            <w:tcBorders>
              <w:top w:val="single" w:sz="8" w:space="0" w:color="auto"/>
              <w:left w:val="single" w:sz="8" w:space="0" w:color="auto"/>
              <w:bottom w:val="single" w:sz="8" w:space="0" w:color="auto"/>
              <w:right w:val="single" w:sz="8" w:space="0" w:color="auto"/>
            </w:tcBorders>
          </w:tcPr>
          <w:p w14:paraId="69A1E580" w14:textId="77777777" w:rsidR="1F194391" w:rsidRDefault="1F194391">
            <w:r>
              <w:t>26</w:t>
            </w:r>
          </w:p>
        </w:tc>
        <w:tc>
          <w:tcPr>
            <w:tcW w:w="4050" w:type="dxa"/>
            <w:tcBorders>
              <w:top w:val="single" w:sz="8" w:space="0" w:color="auto"/>
              <w:left w:val="single" w:sz="8" w:space="0" w:color="auto"/>
              <w:bottom w:val="single" w:sz="8" w:space="0" w:color="auto"/>
              <w:right w:val="single" w:sz="8" w:space="0" w:color="auto"/>
            </w:tcBorders>
          </w:tcPr>
          <w:p w14:paraId="02EE5644" w14:textId="77777777" w:rsidR="1F194391" w:rsidRDefault="1F194391">
            <w:r>
              <w:t>The client has not previously applied practices or techniques to address the previous odor complaints or observed issues related to chemical pesticides.</w:t>
            </w:r>
          </w:p>
        </w:tc>
      </w:tr>
    </w:tbl>
    <w:p w14:paraId="444976FB" w14:textId="77777777" w:rsidR="1F194391" w:rsidRDefault="1F194391">
      <w:r w:rsidRPr="1F194391">
        <w:t xml:space="preserve"> </w:t>
      </w:r>
    </w:p>
    <w:p w14:paraId="5166578F" w14:textId="171F293B" w:rsidR="1F194391" w:rsidRDefault="1F194391">
      <w:r w:rsidRPr="1F194391">
        <w:t xml:space="preserve">Conservation </w:t>
      </w:r>
      <w:r w:rsidR="007B3016">
        <w:t>practices and activities</w:t>
      </w:r>
      <w:r w:rsidRPr="1F194391">
        <w:t xml:space="preserve"> related to reducing odors from chemical pesticides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_Ref1135332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184</w:t>
      </w:r>
      <w:r w:rsidR="00397B6B">
        <w:fldChar w:fldCharType="end"/>
      </w:r>
      <w:r w:rsidRPr="1F194391">
        <w:t>.</w:t>
      </w:r>
    </w:p>
    <w:p w14:paraId="5E39F871" w14:textId="1BB14FCC" w:rsidR="1F194391" w:rsidRDefault="009C6D08">
      <w:pPr>
        <w:rPr>
          <w:i/>
          <w:iCs/>
          <w:color w:val="44546A" w:themeColor="text2"/>
        </w:rPr>
      </w:pPr>
      <w:bookmarkStart w:id="482" w:name="_Ref1135332"/>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184</w:t>
      </w:r>
      <w:r w:rsidRPr="00865861">
        <w:fldChar w:fldCharType="end"/>
      </w:r>
      <w:bookmarkEnd w:id="482"/>
      <w:r w:rsidRPr="216C5EA9">
        <w:rPr>
          <w:i/>
          <w:iCs/>
          <w:color w:val="44546A" w:themeColor="text2"/>
        </w:rPr>
        <w:t>:</w:t>
      </w:r>
      <w:r w:rsidR="1F194391" w:rsidRPr="216C5EA9">
        <w:rPr>
          <w:i/>
          <w:iCs/>
          <w:color w:val="44546A" w:themeColor="text2"/>
        </w:rPr>
        <w:t xml:space="preserve"> Practices and Activities for Reducing Odors from Chemical Pesticides</w:t>
      </w:r>
    </w:p>
    <w:tbl>
      <w:tblPr>
        <w:tblStyle w:val="TableGrid"/>
        <w:tblW w:w="9350" w:type="dxa"/>
        <w:tblLayout w:type="fixed"/>
        <w:tblLook w:val="04A0" w:firstRow="1" w:lastRow="0" w:firstColumn="1" w:lastColumn="0" w:noHBand="0" w:noVBand="1"/>
      </w:tblPr>
      <w:tblGrid>
        <w:gridCol w:w="4850"/>
        <w:gridCol w:w="4500"/>
      </w:tblGrid>
      <w:tr w:rsidR="00543E20" w14:paraId="0421044C" w14:textId="77777777" w:rsidTr="00EF1BE7">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0FCEBAD" w14:textId="77777777" w:rsidR="00543E20" w:rsidRDefault="00543E20" w:rsidP="00EF1BE7">
            <w:r>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1EA49E1" w14:textId="77777777" w:rsidR="00543E20" w:rsidRDefault="00543E20" w:rsidP="00EF1BE7">
            <w:r>
              <w:t>Conservation Management Points</w:t>
            </w:r>
          </w:p>
        </w:tc>
      </w:tr>
      <w:tr w:rsidR="00543E20" w14:paraId="2BB5DB05" w14:textId="77777777" w:rsidTr="00EF1BE7">
        <w:tc>
          <w:tcPr>
            <w:tcW w:w="4850" w:type="dxa"/>
            <w:tcBorders>
              <w:top w:val="single" w:sz="8" w:space="0" w:color="auto"/>
              <w:left w:val="single" w:sz="8" w:space="0" w:color="auto"/>
              <w:bottom w:val="single" w:sz="8" w:space="0" w:color="auto"/>
              <w:right w:val="single" w:sz="8" w:space="0" w:color="auto"/>
            </w:tcBorders>
          </w:tcPr>
          <w:p w14:paraId="01AE9CFF" w14:textId="77777777" w:rsidR="00543E20" w:rsidRDefault="00543E20" w:rsidP="00EF1BE7">
            <w:r>
              <w:t>Chemical Pesticide Odor Significant Improvements</w:t>
            </w:r>
          </w:p>
        </w:tc>
        <w:tc>
          <w:tcPr>
            <w:tcW w:w="4500" w:type="dxa"/>
            <w:tcBorders>
              <w:top w:val="single" w:sz="8" w:space="0" w:color="auto"/>
              <w:left w:val="single" w:sz="8" w:space="0" w:color="auto"/>
              <w:bottom w:val="single" w:sz="8" w:space="0" w:color="auto"/>
              <w:right w:val="single" w:sz="8" w:space="0" w:color="auto"/>
            </w:tcBorders>
          </w:tcPr>
          <w:p w14:paraId="22C99DC2" w14:textId="77777777" w:rsidR="00543E20" w:rsidRDefault="00543E20" w:rsidP="00EF1BE7">
            <w:r>
              <w:t>75</w:t>
            </w:r>
          </w:p>
        </w:tc>
      </w:tr>
      <w:tr w:rsidR="00543E20" w14:paraId="0EF45386" w14:textId="77777777" w:rsidTr="00EF1BE7">
        <w:tc>
          <w:tcPr>
            <w:tcW w:w="4850" w:type="dxa"/>
            <w:tcBorders>
              <w:top w:val="single" w:sz="8" w:space="0" w:color="auto"/>
              <w:left w:val="single" w:sz="8" w:space="0" w:color="auto"/>
              <w:bottom w:val="single" w:sz="8" w:space="0" w:color="auto"/>
              <w:right w:val="single" w:sz="8" w:space="0" w:color="auto"/>
            </w:tcBorders>
          </w:tcPr>
          <w:p w14:paraId="7AA01A7E" w14:textId="77777777" w:rsidR="00543E20" w:rsidRDefault="00543E20" w:rsidP="00EF1BE7">
            <w:r>
              <w:t>Chemical Pesticide Odor Moderate Improvements</w:t>
            </w:r>
          </w:p>
        </w:tc>
        <w:tc>
          <w:tcPr>
            <w:tcW w:w="4500" w:type="dxa"/>
            <w:tcBorders>
              <w:top w:val="single" w:sz="8" w:space="0" w:color="auto"/>
              <w:left w:val="single" w:sz="8" w:space="0" w:color="auto"/>
              <w:bottom w:val="single" w:sz="8" w:space="0" w:color="auto"/>
              <w:right w:val="single" w:sz="8" w:space="0" w:color="auto"/>
            </w:tcBorders>
          </w:tcPr>
          <w:p w14:paraId="6B253F25" w14:textId="77777777" w:rsidR="00543E20" w:rsidRDefault="00543E20" w:rsidP="00EF1BE7">
            <w:r>
              <w:t>51</w:t>
            </w:r>
          </w:p>
        </w:tc>
      </w:tr>
      <w:tr w:rsidR="00543E20" w14:paraId="49C04D50" w14:textId="77777777" w:rsidTr="00EF1BE7">
        <w:tc>
          <w:tcPr>
            <w:tcW w:w="4850" w:type="dxa"/>
            <w:tcBorders>
              <w:top w:val="single" w:sz="8" w:space="0" w:color="auto"/>
              <w:left w:val="single" w:sz="8" w:space="0" w:color="auto"/>
              <w:bottom w:val="single" w:sz="8" w:space="0" w:color="auto"/>
              <w:right w:val="single" w:sz="8" w:space="0" w:color="auto"/>
            </w:tcBorders>
          </w:tcPr>
          <w:p w14:paraId="4E34F081" w14:textId="77777777" w:rsidR="00543E20" w:rsidRDefault="00543E20" w:rsidP="00EF1BE7">
            <w:r>
              <w:t>Chemical Pesticide Odor Minor Improvements</w:t>
            </w:r>
          </w:p>
        </w:tc>
        <w:tc>
          <w:tcPr>
            <w:tcW w:w="4500" w:type="dxa"/>
            <w:tcBorders>
              <w:top w:val="single" w:sz="8" w:space="0" w:color="auto"/>
              <w:left w:val="single" w:sz="8" w:space="0" w:color="auto"/>
              <w:bottom w:val="single" w:sz="8" w:space="0" w:color="auto"/>
              <w:right w:val="single" w:sz="8" w:space="0" w:color="auto"/>
            </w:tcBorders>
          </w:tcPr>
          <w:p w14:paraId="5FFB60E0" w14:textId="77777777" w:rsidR="00543E20" w:rsidRDefault="00543E20" w:rsidP="00EF1BE7">
            <w:r>
              <w:t>25</w:t>
            </w:r>
          </w:p>
        </w:tc>
      </w:tr>
    </w:tbl>
    <w:p w14:paraId="0DB542D1" w14:textId="77777777" w:rsidR="1F194391" w:rsidRDefault="1F194391">
      <w:r w:rsidRPr="1F194391">
        <w:t>*Practices to reduce odors from chemical pesticides include Integrated Pest Management (595) and Pesticide Mitigation (596). Additional practices may be necessary to support these practices.</w:t>
      </w:r>
    </w:p>
    <w:p w14:paraId="7DD0FCC7" w14:textId="77777777" w:rsidR="00701529" w:rsidRDefault="00701529" w:rsidP="00701529"/>
    <w:p w14:paraId="557E489E" w14:textId="77777777" w:rsidR="1F194391" w:rsidRPr="00865861" w:rsidRDefault="1F194391" w:rsidP="1F194391">
      <w:pPr>
        <w:pStyle w:val="Heading2"/>
        <w:rPr>
          <w:b/>
        </w:rPr>
      </w:pPr>
      <w:bookmarkStart w:id="483" w:name="_Toc535524433"/>
      <w:bookmarkStart w:id="484" w:name="_Toc2079957"/>
      <w:r w:rsidRPr="00865861">
        <w:rPr>
          <w:b/>
        </w:rPr>
        <w:t>Emissions of Airborne Reactive Nitrogen (Airborne Nitrogen)</w:t>
      </w:r>
      <w:bookmarkEnd w:id="483"/>
      <w:bookmarkEnd w:id="484"/>
    </w:p>
    <w:p w14:paraId="68B4A5A5" w14:textId="217D8B09" w:rsidR="1F194391" w:rsidRDefault="1F194391">
      <w:r w:rsidRPr="1F194391">
        <w:rPr>
          <w:b/>
          <w:bCs/>
        </w:rPr>
        <w:t>Description:</w:t>
      </w:r>
      <w:r w:rsidRPr="1F194391">
        <w:t xml:space="preserve">  Emissions of </w:t>
      </w:r>
      <w:r w:rsidR="2F5D7ECD" w:rsidRPr="1F194391">
        <w:t>airborne reactive nitrogen</w:t>
      </w:r>
      <w:r w:rsidRPr="1F194391">
        <w:t xml:space="preserve"> (N</w:t>
      </w:r>
      <w:r w:rsidR="2F5D7ECD" w:rsidRPr="1F194391">
        <w:t>H3 and N</w:t>
      </w:r>
      <w:r w:rsidRPr="1F194391">
        <w:t xml:space="preserve">Ox) </w:t>
      </w:r>
      <w:r w:rsidR="2F5D7ECD" w:rsidRPr="1F194391">
        <w:t>can negatively impact atmospheric chemistry, cause unw</w:t>
      </w:r>
      <w:r w:rsidR="28D08260" w:rsidRPr="1F194391">
        <w:t>a</w:t>
      </w:r>
      <w:r w:rsidR="1E269A8E" w:rsidRPr="1F194391">
        <w:t>nted</w:t>
      </w:r>
      <w:r w:rsidR="28D08260" w:rsidRPr="1F194391">
        <w:t xml:space="preserve"> fertilization </w:t>
      </w:r>
      <w:r w:rsidR="00D94659">
        <w:t>by</w:t>
      </w:r>
      <w:r w:rsidR="28D08260" w:rsidRPr="1F194391">
        <w:t xml:space="preserve"> deposition in sensitive ecosystems, and degrade regional </w:t>
      </w:r>
      <w:r w:rsidR="1E269A8E" w:rsidRPr="1F194391">
        <w:t>visibility</w:t>
      </w:r>
      <w:r w:rsidRPr="1F194391">
        <w:t>.</w:t>
      </w:r>
    </w:p>
    <w:p w14:paraId="75439962" w14:textId="684BA080" w:rsidR="1F194391" w:rsidRDefault="00397B6B">
      <w:r>
        <w:rPr>
          <w:b/>
          <w:color w:val="000000" w:themeColor="text1"/>
        </w:rPr>
        <w:lastRenderedPageBreak/>
        <w:t xml:space="preserve">Component </w:t>
      </w:r>
      <w:r w:rsidR="1F194391" w:rsidRPr="00701529">
        <w:rPr>
          <w:b/>
          <w:color w:val="000000" w:themeColor="text1"/>
        </w:rPr>
        <w:t>1:</w:t>
      </w:r>
      <w:r w:rsidR="1F194391" w:rsidRPr="1F194391">
        <w:rPr>
          <w:color w:val="FF0000"/>
        </w:rPr>
        <w:t xml:space="preserve">  </w:t>
      </w:r>
      <w:r w:rsidR="1F194391" w:rsidRPr="1F194391">
        <w:t xml:space="preserve">Emissions of airborne reactive nitrogen from fire do not excessively contribute to negative atmospheric </w:t>
      </w:r>
      <w:r w:rsidR="00B41035">
        <w:t>impacts,</w:t>
      </w:r>
      <w:r w:rsidR="1F194391" w:rsidRPr="1F194391">
        <w:t xml:space="preserve"> ecosystem impacts</w:t>
      </w:r>
      <w:r w:rsidR="00B41035">
        <w:t>, or both</w:t>
      </w:r>
      <w:r w:rsidR="1F194391" w:rsidRPr="1F194391">
        <w:t>.</w:t>
      </w:r>
    </w:p>
    <w:p w14:paraId="3D603AC4" w14:textId="77777777" w:rsidR="1F194391" w:rsidRDefault="1F194391">
      <w:r w:rsidRPr="1F194391">
        <w:rPr>
          <w:b/>
          <w:bCs/>
        </w:rPr>
        <w:t>Analysis within CART:</w:t>
      </w:r>
    </w:p>
    <w:p w14:paraId="2FBB35EA" w14:textId="38592C3C" w:rsidR="1F194391" w:rsidRDefault="1F194391">
      <w:r w:rsidRPr="1F194391">
        <w:t>Each PLU for all land uses will default to a</w:t>
      </w:r>
      <w:r w:rsidR="00741777">
        <w:t xml:space="preserve"> “not assessed” </w:t>
      </w:r>
      <w:r w:rsidRPr="1F194391">
        <w:t>status for this objective. Separate threshold values of 50 will be set for prescribed fire and for open burning, and the following existing condition questions will be triggered:</w:t>
      </w:r>
    </w:p>
    <w:p w14:paraId="3C101B23" w14:textId="5002DC8D" w:rsidR="1F194391" w:rsidRDefault="1F194391" w:rsidP="1F194391">
      <w:pPr>
        <w:pStyle w:val="ListParagraph"/>
        <w:numPr>
          <w:ilvl w:val="0"/>
          <w:numId w:val="6"/>
        </w:numPr>
      </w:pPr>
      <w:r w:rsidRPr="1F194391">
        <w:t xml:space="preserve">Is prescribed fire applied at the PLU? </w:t>
      </w:r>
      <w:r w:rsidR="008A6159" w:rsidRPr="008A6159">
        <w:rPr>
          <w:b/>
        </w:rPr>
        <w:t>Note</w:t>
      </w:r>
      <w:r w:rsidRPr="1F194391">
        <w:t>: If yes, document average annual prescribed fire events and acres subject to prescribed fire.</w:t>
      </w:r>
    </w:p>
    <w:p w14:paraId="50EDF258" w14:textId="18D3F680" w:rsidR="1F194391" w:rsidRDefault="1F194391" w:rsidP="1F194391">
      <w:pPr>
        <w:pStyle w:val="ListParagraph"/>
        <w:numPr>
          <w:ilvl w:val="1"/>
          <w:numId w:val="6"/>
        </w:numPr>
      </w:pPr>
      <w:r w:rsidRPr="1F194391">
        <w:t xml:space="preserve">Is a prescribed burn plan that includes </w:t>
      </w:r>
      <w:r w:rsidR="006E1801">
        <w:t>basic smoke management practices</w:t>
      </w:r>
      <w:r w:rsidRPr="1F194391">
        <w:t xml:space="preserve"> developed, implemented, and followed for each prescribed fire event?</w:t>
      </w:r>
    </w:p>
    <w:p w14:paraId="5376F1A2" w14:textId="77777777" w:rsidR="1F194391" w:rsidRDefault="1F194391" w:rsidP="1F194391">
      <w:pPr>
        <w:pStyle w:val="ListParagraph"/>
        <w:numPr>
          <w:ilvl w:val="2"/>
          <w:numId w:val="6"/>
        </w:numPr>
      </w:pPr>
      <w:r w:rsidRPr="1F194391">
        <w:t>Does the client intend to apply additional practices to reduce use of prescribed fire?</w:t>
      </w:r>
    </w:p>
    <w:p w14:paraId="1520C1A0" w14:textId="16A447D9" w:rsidR="1F194391" w:rsidRDefault="1F194391" w:rsidP="1F194391">
      <w:pPr>
        <w:pStyle w:val="ListParagraph"/>
        <w:numPr>
          <w:ilvl w:val="0"/>
          <w:numId w:val="6"/>
        </w:numPr>
      </w:pPr>
      <w:r w:rsidRPr="1F194391">
        <w:t xml:space="preserve">Is open burning of biomass residue conducted at the PLU? </w:t>
      </w:r>
      <w:r w:rsidR="008A6159" w:rsidRPr="008A6159">
        <w:rPr>
          <w:b/>
        </w:rPr>
        <w:t>Note</w:t>
      </w:r>
      <w:r w:rsidRPr="1F194391">
        <w:t>: If yes, document average annual open burning events.</w:t>
      </w:r>
    </w:p>
    <w:p w14:paraId="24B0CE93" w14:textId="3764FDEA" w:rsidR="1F194391" w:rsidRDefault="1F194391" w:rsidP="1F194391">
      <w:pPr>
        <w:pStyle w:val="ListParagraph"/>
        <w:numPr>
          <w:ilvl w:val="1"/>
          <w:numId w:val="6"/>
        </w:numPr>
      </w:pPr>
      <w:r w:rsidRPr="1F194391">
        <w:t xml:space="preserve">Are </w:t>
      </w:r>
      <w:r w:rsidR="006E1801">
        <w:t>basic smoke management practices</w:t>
      </w:r>
      <w:r w:rsidRPr="1F194391">
        <w:t xml:space="preserve"> implemented for each open burning event?</w:t>
      </w:r>
    </w:p>
    <w:p w14:paraId="2DF1A0C4" w14:textId="77777777" w:rsidR="1F194391" w:rsidRDefault="1F194391" w:rsidP="1F194391">
      <w:pPr>
        <w:pStyle w:val="ListParagraph"/>
        <w:numPr>
          <w:ilvl w:val="2"/>
          <w:numId w:val="6"/>
        </w:numPr>
      </w:pPr>
      <w:r w:rsidRPr="1F194391">
        <w:t>Does the client intend to apply additional practices to reduce open burning of biomass residue?</w:t>
      </w:r>
    </w:p>
    <w:p w14:paraId="29B13DFF" w14:textId="66B8B0C5" w:rsidR="1F194391" w:rsidRDefault="1F194391">
      <w:r w:rsidRPr="1F194391">
        <w:t>The existing condition questions will set the existing condition scores for prescribed fi</w:t>
      </w:r>
      <w:r w:rsidR="00EB0E43">
        <w:t>re and open burning as seen in f</w:t>
      </w:r>
      <w:r w:rsidRPr="1F194391">
        <w:t xml:space="preserve">igures </w:t>
      </w:r>
      <w:r w:rsidR="00397B6B">
        <w:fldChar w:fldCharType="begin"/>
      </w:r>
      <w:r w:rsidR="00397B6B">
        <w:instrText xml:space="preserve"> REF _Ref1135355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185</w:t>
      </w:r>
      <w:r w:rsidR="00397B6B">
        <w:fldChar w:fldCharType="end"/>
      </w:r>
      <w:r w:rsidRPr="1F194391">
        <w:t xml:space="preserve"> and </w:t>
      </w:r>
      <w:r w:rsidR="00397B6B">
        <w:fldChar w:fldCharType="begin"/>
      </w:r>
      <w:r w:rsidR="00397B6B">
        <w:instrText xml:space="preserve"> REF _Ref1135362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187</w:t>
      </w:r>
      <w:r w:rsidR="00397B6B">
        <w:fldChar w:fldCharType="end"/>
      </w:r>
      <w:r w:rsidR="00397B6B">
        <w:t xml:space="preserve"> </w:t>
      </w:r>
      <w:r w:rsidRPr="1F194391">
        <w:t>respectively.</w:t>
      </w:r>
    </w:p>
    <w:p w14:paraId="0FA41B5C" w14:textId="77777777" w:rsidR="1F194391" w:rsidRDefault="1F194391" w:rsidP="1F194391">
      <w:pPr>
        <w:ind w:left="720"/>
      </w:pPr>
      <w:r w:rsidRPr="1F194391">
        <w:rPr>
          <w:b/>
          <w:bCs/>
          <w:i/>
          <w:iCs/>
        </w:rPr>
        <w:t>Prescribed Fire:</w:t>
      </w:r>
    </w:p>
    <w:p w14:paraId="25BA42FC" w14:textId="6416DE69" w:rsidR="1F194391" w:rsidRPr="0084183F" w:rsidRDefault="009C6D08">
      <w:pPr>
        <w:rPr>
          <w:i/>
          <w:color w:val="44546A" w:themeColor="text2"/>
        </w:rPr>
      </w:pPr>
      <w:bookmarkStart w:id="485" w:name="_Ref1135355"/>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185</w:t>
      </w:r>
      <w:r w:rsidRPr="00865861">
        <w:fldChar w:fldCharType="end"/>
      </w:r>
      <w:bookmarkEnd w:id="485"/>
      <w:r w:rsidRPr="216C5EA9">
        <w:rPr>
          <w:i/>
          <w:iCs/>
          <w:color w:val="44546A" w:themeColor="text2"/>
        </w:rPr>
        <w:t>:</w:t>
      </w:r>
      <w:r w:rsidR="00397B6B">
        <w:rPr>
          <w:i/>
          <w:iCs/>
          <w:color w:val="44546A" w:themeColor="text2"/>
        </w:rPr>
        <w:t xml:space="preserve"> </w:t>
      </w:r>
      <w:r w:rsidR="1F194391" w:rsidRPr="216C5EA9">
        <w:rPr>
          <w:i/>
          <w:iCs/>
          <w:color w:val="44546A" w:themeColor="text2"/>
        </w:rPr>
        <w:t xml:space="preserve">Airborne Reactive Nitrogen </w:t>
      </w:r>
      <w:r w:rsidR="00397B6B">
        <w:rPr>
          <w:i/>
          <w:iCs/>
          <w:color w:val="44546A" w:themeColor="text2"/>
        </w:rPr>
        <w:t>Component</w:t>
      </w:r>
      <w:r w:rsidR="1F194391" w:rsidRPr="216C5EA9">
        <w:rPr>
          <w:i/>
          <w:iCs/>
          <w:color w:val="44546A" w:themeColor="text2"/>
        </w:rPr>
        <w:t xml:space="preserve"> 1 Prescribed Fire Existing Condition</w:t>
      </w:r>
    </w:p>
    <w:tbl>
      <w:tblPr>
        <w:tblStyle w:val="TableGrid"/>
        <w:tblW w:w="0" w:type="auto"/>
        <w:tblLayout w:type="fixed"/>
        <w:tblLook w:val="04A0" w:firstRow="1" w:lastRow="0" w:firstColumn="1" w:lastColumn="0" w:noHBand="0" w:noVBand="1"/>
      </w:tblPr>
      <w:tblGrid>
        <w:gridCol w:w="2325"/>
        <w:gridCol w:w="2790"/>
        <w:gridCol w:w="4140"/>
      </w:tblGrid>
      <w:tr w:rsidR="1F194391" w14:paraId="4CF7724D" w14:textId="77777777" w:rsidTr="1F194391">
        <w:tc>
          <w:tcPr>
            <w:tcW w:w="232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5A8779D" w14:textId="77777777" w:rsidR="1F194391" w:rsidRDefault="1F194391">
            <w:r>
              <w:t>Answer</w:t>
            </w:r>
          </w:p>
        </w:tc>
        <w:tc>
          <w:tcPr>
            <w:tcW w:w="27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B01B978" w14:textId="77777777" w:rsidR="1F194391" w:rsidRDefault="1F194391">
            <w:r>
              <w:t>Existing Condition Points</w:t>
            </w:r>
          </w:p>
        </w:tc>
        <w:tc>
          <w:tcPr>
            <w:tcW w:w="41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C351F1C" w14:textId="77777777" w:rsidR="1F194391" w:rsidRDefault="1F194391">
            <w:r>
              <w:t>Additional Information</w:t>
            </w:r>
          </w:p>
        </w:tc>
      </w:tr>
      <w:tr w:rsidR="1F194391" w14:paraId="596AE459" w14:textId="77777777" w:rsidTr="1F194391">
        <w:tc>
          <w:tcPr>
            <w:tcW w:w="2325" w:type="dxa"/>
            <w:tcBorders>
              <w:top w:val="single" w:sz="8" w:space="0" w:color="auto"/>
              <w:left w:val="single" w:sz="8" w:space="0" w:color="auto"/>
              <w:bottom w:val="single" w:sz="8" w:space="0" w:color="auto"/>
              <w:right w:val="single" w:sz="8" w:space="0" w:color="auto"/>
            </w:tcBorders>
          </w:tcPr>
          <w:p w14:paraId="4BE8DB00" w14:textId="77777777" w:rsidR="1F194391" w:rsidRDefault="1F194391">
            <w:r>
              <w:t>No prescribed fire</w:t>
            </w:r>
          </w:p>
        </w:tc>
        <w:tc>
          <w:tcPr>
            <w:tcW w:w="2790" w:type="dxa"/>
            <w:tcBorders>
              <w:top w:val="single" w:sz="8" w:space="0" w:color="auto"/>
              <w:left w:val="single" w:sz="8" w:space="0" w:color="auto"/>
              <w:bottom w:val="single" w:sz="8" w:space="0" w:color="auto"/>
              <w:right w:val="single" w:sz="8" w:space="0" w:color="auto"/>
            </w:tcBorders>
          </w:tcPr>
          <w:p w14:paraId="3F265F79" w14:textId="77777777" w:rsidR="1F194391" w:rsidRDefault="1F194391">
            <w:r>
              <w:t>N/A</w:t>
            </w:r>
          </w:p>
        </w:tc>
        <w:tc>
          <w:tcPr>
            <w:tcW w:w="4140" w:type="dxa"/>
            <w:tcBorders>
              <w:top w:val="single" w:sz="8" w:space="0" w:color="auto"/>
              <w:left w:val="single" w:sz="8" w:space="0" w:color="auto"/>
              <w:bottom w:val="single" w:sz="8" w:space="0" w:color="auto"/>
              <w:right w:val="single" w:sz="8" w:space="0" w:color="auto"/>
            </w:tcBorders>
          </w:tcPr>
          <w:p w14:paraId="3E2981F2" w14:textId="77777777" w:rsidR="1F194391" w:rsidRDefault="1F194391">
            <w:r>
              <w:t>Prescribed fire is not applied at the PLU.</w:t>
            </w:r>
          </w:p>
        </w:tc>
      </w:tr>
      <w:tr w:rsidR="1F194391" w14:paraId="3E58E1AD" w14:textId="77777777" w:rsidTr="1F194391">
        <w:tc>
          <w:tcPr>
            <w:tcW w:w="2325" w:type="dxa"/>
            <w:tcBorders>
              <w:top w:val="single" w:sz="8" w:space="0" w:color="auto"/>
              <w:left w:val="single" w:sz="8" w:space="0" w:color="auto"/>
              <w:bottom w:val="single" w:sz="8" w:space="0" w:color="auto"/>
              <w:right w:val="single" w:sz="8" w:space="0" w:color="auto"/>
            </w:tcBorders>
          </w:tcPr>
          <w:p w14:paraId="74C71673" w14:textId="5662758B" w:rsidR="1F194391" w:rsidRDefault="1F194391">
            <w:r>
              <w:t xml:space="preserve">Basic </w:t>
            </w:r>
            <w:r w:rsidR="006E1801">
              <w:t>smoke management practices</w:t>
            </w:r>
            <w:r>
              <w:t xml:space="preserve"> for all prescribed fire events and no interest in additional practices</w:t>
            </w:r>
          </w:p>
        </w:tc>
        <w:tc>
          <w:tcPr>
            <w:tcW w:w="2790" w:type="dxa"/>
            <w:tcBorders>
              <w:top w:val="single" w:sz="8" w:space="0" w:color="auto"/>
              <w:left w:val="single" w:sz="8" w:space="0" w:color="auto"/>
              <w:bottom w:val="single" w:sz="8" w:space="0" w:color="auto"/>
              <w:right w:val="single" w:sz="8" w:space="0" w:color="auto"/>
            </w:tcBorders>
          </w:tcPr>
          <w:p w14:paraId="14B53E1B" w14:textId="77777777" w:rsidR="1F194391" w:rsidRDefault="1F194391">
            <w:r>
              <w:t>51</w:t>
            </w:r>
          </w:p>
        </w:tc>
        <w:tc>
          <w:tcPr>
            <w:tcW w:w="4140" w:type="dxa"/>
            <w:tcBorders>
              <w:top w:val="single" w:sz="8" w:space="0" w:color="auto"/>
              <w:left w:val="single" w:sz="8" w:space="0" w:color="auto"/>
              <w:bottom w:val="single" w:sz="8" w:space="0" w:color="auto"/>
              <w:right w:val="single" w:sz="8" w:space="0" w:color="auto"/>
            </w:tcBorders>
          </w:tcPr>
          <w:p w14:paraId="081C3CE5" w14:textId="1A4438A1" w:rsidR="1F194391" w:rsidRDefault="1F194391">
            <w:r>
              <w:t xml:space="preserve">The client can certify that prescribed fire is applied according to a prescribed burn plan that includes </w:t>
            </w:r>
            <w:r w:rsidR="006E1801">
              <w:t>basic smoke management practices</w:t>
            </w:r>
            <w:r>
              <w:t xml:space="preserve"> for all prescribed fire events at the PLU, and the client does not intend to apply additional practices to reduce use of prescribed fire.</w:t>
            </w:r>
          </w:p>
        </w:tc>
      </w:tr>
      <w:tr w:rsidR="1F194391" w14:paraId="164A7011" w14:textId="77777777" w:rsidTr="1F194391">
        <w:tc>
          <w:tcPr>
            <w:tcW w:w="2325" w:type="dxa"/>
            <w:tcBorders>
              <w:top w:val="single" w:sz="8" w:space="0" w:color="auto"/>
              <w:left w:val="single" w:sz="8" w:space="0" w:color="auto"/>
              <w:bottom w:val="single" w:sz="8" w:space="0" w:color="auto"/>
              <w:right w:val="single" w:sz="8" w:space="0" w:color="auto"/>
            </w:tcBorders>
          </w:tcPr>
          <w:p w14:paraId="72D6846F" w14:textId="463D37E1" w:rsidR="1F194391" w:rsidRDefault="1F194391">
            <w:r>
              <w:t xml:space="preserve">Basic </w:t>
            </w:r>
            <w:r w:rsidR="006E1801">
              <w:t>smoke management practices</w:t>
            </w:r>
            <w:r>
              <w:t xml:space="preserve"> for all prescribed fire events and interest in additional practices</w:t>
            </w:r>
          </w:p>
        </w:tc>
        <w:tc>
          <w:tcPr>
            <w:tcW w:w="2790" w:type="dxa"/>
            <w:tcBorders>
              <w:top w:val="single" w:sz="8" w:space="0" w:color="auto"/>
              <w:left w:val="single" w:sz="8" w:space="0" w:color="auto"/>
              <w:bottom w:val="single" w:sz="8" w:space="0" w:color="auto"/>
              <w:right w:val="single" w:sz="8" w:space="0" w:color="auto"/>
            </w:tcBorders>
          </w:tcPr>
          <w:p w14:paraId="2AA38751" w14:textId="77777777" w:rsidR="1F194391" w:rsidRDefault="1F194391">
            <w:r>
              <w:t>49</w:t>
            </w:r>
          </w:p>
        </w:tc>
        <w:tc>
          <w:tcPr>
            <w:tcW w:w="4140" w:type="dxa"/>
            <w:tcBorders>
              <w:top w:val="single" w:sz="8" w:space="0" w:color="auto"/>
              <w:left w:val="single" w:sz="8" w:space="0" w:color="auto"/>
              <w:bottom w:val="single" w:sz="8" w:space="0" w:color="auto"/>
              <w:right w:val="single" w:sz="8" w:space="0" w:color="auto"/>
            </w:tcBorders>
          </w:tcPr>
          <w:p w14:paraId="5E8B04F7" w14:textId="35957FD7" w:rsidR="1F194391" w:rsidRDefault="1F194391">
            <w:r>
              <w:t xml:space="preserve">The client can certify that prescribed fire is applied according to a prescribed burn plan that includes </w:t>
            </w:r>
            <w:r w:rsidR="006E1801">
              <w:t>basic smoke management practices</w:t>
            </w:r>
            <w:r>
              <w:t xml:space="preserve"> for all prescribed fire events at the PLU, and the client intends to apply additional practices to reduce use of prescribed fire.</w:t>
            </w:r>
          </w:p>
        </w:tc>
      </w:tr>
      <w:tr w:rsidR="1F194391" w14:paraId="6EC90C12" w14:textId="77777777" w:rsidTr="1F194391">
        <w:tc>
          <w:tcPr>
            <w:tcW w:w="2325" w:type="dxa"/>
            <w:tcBorders>
              <w:top w:val="single" w:sz="8" w:space="0" w:color="auto"/>
              <w:left w:val="single" w:sz="8" w:space="0" w:color="auto"/>
              <w:bottom w:val="single" w:sz="8" w:space="0" w:color="auto"/>
              <w:right w:val="single" w:sz="8" w:space="0" w:color="auto"/>
            </w:tcBorders>
          </w:tcPr>
          <w:p w14:paraId="40BA0B13" w14:textId="553B5805" w:rsidR="1F194391" w:rsidRDefault="1F194391">
            <w:r>
              <w:t xml:space="preserve">Basic </w:t>
            </w:r>
            <w:r w:rsidR="006E1801">
              <w:t>smoke management practices</w:t>
            </w:r>
            <w:r>
              <w:t xml:space="preserve"> for </w:t>
            </w:r>
            <w:r w:rsidR="0055615F">
              <w:t>≥</w:t>
            </w:r>
            <w:r>
              <w:t>75% of prescribed fire acres</w:t>
            </w:r>
          </w:p>
        </w:tc>
        <w:tc>
          <w:tcPr>
            <w:tcW w:w="2790" w:type="dxa"/>
            <w:tcBorders>
              <w:top w:val="single" w:sz="8" w:space="0" w:color="auto"/>
              <w:left w:val="single" w:sz="8" w:space="0" w:color="auto"/>
              <w:bottom w:val="single" w:sz="8" w:space="0" w:color="auto"/>
              <w:right w:val="single" w:sz="8" w:space="0" w:color="auto"/>
            </w:tcBorders>
          </w:tcPr>
          <w:p w14:paraId="3C47BC02" w14:textId="77777777" w:rsidR="1F194391" w:rsidRDefault="1F194391">
            <w:r>
              <w:t>40</w:t>
            </w:r>
          </w:p>
        </w:tc>
        <w:tc>
          <w:tcPr>
            <w:tcW w:w="4140" w:type="dxa"/>
            <w:tcBorders>
              <w:top w:val="single" w:sz="8" w:space="0" w:color="auto"/>
              <w:left w:val="single" w:sz="8" w:space="0" w:color="auto"/>
              <w:bottom w:val="single" w:sz="8" w:space="0" w:color="auto"/>
              <w:right w:val="single" w:sz="8" w:space="0" w:color="auto"/>
            </w:tcBorders>
          </w:tcPr>
          <w:p w14:paraId="270465FB" w14:textId="58BB5BED" w:rsidR="1F194391" w:rsidRDefault="1F194391">
            <w:r>
              <w:t xml:space="preserve">A prescribed burn plan that includes </w:t>
            </w:r>
            <w:r w:rsidR="006E1801">
              <w:t>basic smoke management practices</w:t>
            </w:r>
            <w:r>
              <w:t xml:space="preserve"> is developed, implemented, and followed for </w:t>
            </w:r>
            <w:r w:rsidR="0055615F">
              <w:t>≥</w:t>
            </w:r>
            <w:r>
              <w:t>75% of average annual prescribed fire acres</w:t>
            </w:r>
          </w:p>
        </w:tc>
      </w:tr>
      <w:tr w:rsidR="1F194391" w14:paraId="5B5502DA" w14:textId="77777777" w:rsidTr="1F194391">
        <w:tc>
          <w:tcPr>
            <w:tcW w:w="2325" w:type="dxa"/>
            <w:tcBorders>
              <w:top w:val="single" w:sz="8" w:space="0" w:color="auto"/>
              <w:left w:val="single" w:sz="8" w:space="0" w:color="auto"/>
              <w:bottom w:val="single" w:sz="8" w:space="0" w:color="auto"/>
              <w:right w:val="single" w:sz="8" w:space="0" w:color="auto"/>
            </w:tcBorders>
          </w:tcPr>
          <w:p w14:paraId="31E11017" w14:textId="4102101F" w:rsidR="1F194391" w:rsidRDefault="1F194391">
            <w:r>
              <w:lastRenderedPageBreak/>
              <w:t xml:space="preserve">Basic </w:t>
            </w:r>
            <w:r w:rsidR="006E1801">
              <w:t>smoke management practices</w:t>
            </w:r>
            <w:r>
              <w:t xml:space="preserve"> for </w:t>
            </w:r>
            <w:r w:rsidR="0055615F">
              <w:t>≥</w:t>
            </w:r>
            <w:r>
              <w:t xml:space="preserve">50% but </w:t>
            </w:r>
            <w:r w:rsidR="0055615F">
              <w:t>&lt;</w:t>
            </w:r>
            <w:r>
              <w:t>75% of prescribed fire acres</w:t>
            </w:r>
          </w:p>
        </w:tc>
        <w:tc>
          <w:tcPr>
            <w:tcW w:w="2790" w:type="dxa"/>
            <w:tcBorders>
              <w:top w:val="single" w:sz="8" w:space="0" w:color="auto"/>
              <w:left w:val="single" w:sz="8" w:space="0" w:color="auto"/>
              <w:bottom w:val="single" w:sz="8" w:space="0" w:color="auto"/>
              <w:right w:val="single" w:sz="8" w:space="0" w:color="auto"/>
            </w:tcBorders>
          </w:tcPr>
          <w:p w14:paraId="22331E72" w14:textId="77777777" w:rsidR="1F194391" w:rsidRDefault="1F194391">
            <w:r>
              <w:t>25</w:t>
            </w:r>
          </w:p>
        </w:tc>
        <w:tc>
          <w:tcPr>
            <w:tcW w:w="4140" w:type="dxa"/>
            <w:tcBorders>
              <w:top w:val="single" w:sz="8" w:space="0" w:color="auto"/>
              <w:left w:val="single" w:sz="8" w:space="0" w:color="auto"/>
              <w:bottom w:val="single" w:sz="8" w:space="0" w:color="auto"/>
              <w:right w:val="single" w:sz="8" w:space="0" w:color="auto"/>
            </w:tcBorders>
          </w:tcPr>
          <w:p w14:paraId="1E23B7F5" w14:textId="57D4A5B5" w:rsidR="1F194391" w:rsidRDefault="1F194391">
            <w:r>
              <w:t xml:space="preserve">A prescribed burn plan that includes </w:t>
            </w:r>
            <w:r w:rsidR="006E1801">
              <w:t>basic smoke management practices</w:t>
            </w:r>
            <w:r>
              <w:t xml:space="preserve"> is developed, implemented, and followed for </w:t>
            </w:r>
            <w:r w:rsidR="0055615F">
              <w:t>≥</w:t>
            </w:r>
            <w:r>
              <w:t xml:space="preserve">50% but </w:t>
            </w:r>
            <w:r w:rsidR="0055615F">
              <w:t>&lt;</w:t>
            </w:r>
            <w:r>
              <w:t>75% of average annual prescribed fire acres</w:t>
            </w:r>
          </w:p>
        </w:tc>
      </w:tr>
      <w:tr w:rsidR="1F194391" w14:paraId="7421EDC2" w14:textId="77777777" w:rsidTr="1F194391">
        <w:tc>
          <w:tcPr>
            <w:tcW w:w="2325" w:type="dxa"/>
            <w:tcBorders>
              <w:top w:val="single" w:sz="8" w:space="0" w:color="auto"/>
              <w:left w:val="single" w:sz="8" w:space="0" w:color="auto"/>
              <w:bottom w:val="single" w:sz="8" w:space="0" w:color="auto"/>
              <w:right w:val="single" w:sz="8" w:space="0" w:color="auto"/>
            </w:tcBorders>
          </w:tcPr>
          <w:p w14:paraId="675B3EA8" w14:textId="7BCD5313" w:rsidR="1F194391" w:rsidRDefault="1F194391">
            <w:r>
              <w:t xml:space="preserve">Basic </w:t>
            </w:r>
            <w:r w:rsidR="006E1801">
              <w:t>smoke management practices</w:t>
            </w:r>
            <w:r>
              <w:t xml:space="preserve"> for </w:t>
            </w:r>
            <w:r w:rsidR="0055615F">
              <w:t>≥</w:t>
            </w:r>
            <w:r>
              <w:t xml:space="preserve">25% but </w:t>
            </w:r>
            <w:r w:rsidR="0055615F">
              <w:t>&lt;</w:t>
            </w:r>
            <w:r>
              <w:t>50% of prescribed fire acres</w:t>
            </w:r>
          </w:p>
        </w:tc>
        <w:tc>
          <w:tcPr>
            <w:tcW w:w="2790" w:type="dxa"/>
            <w:tcBorders>
              <w:top w:val="single" w:sz="8" w:space="0" w:color="auto"/>
              <w:left w:val="single" w:sz="8" w:space="0" w:color="auto"/>
              <w:bottom w:val="single" w:sz="8" w:space="0" w:color="auto"/>
              <w:right w:val="single" w:sz="8" w:space="0" w:color="auto"/>
            </w:tcBorders>
          </w:tcPr>
          <w:p w14:paraId="327FAE97" w14:textId="77777777" w:rsidR="1F194391" w:rsidRDefault="1F194391">
            <w:r>
              <w:t>10</w:t>
            </w:r>
          </w:p>
        </w:tc>
        <w:tc>
          <w:tcPr>
            <w:tcW w:w="4140" w:type="dxa"/>
            <w:tcBorders>
              <w:top w:val="single" w:sz="8" w:space="0" w:color="auto"/>
              <w:left w:val="single" w:sz="8" w:space="0" w:color="auto"/>
              <w:bottom w:val="single" w:sz="8" w:space="0" w:color="auto"/>
              <w:right w:val="single" w:sz="8" w:space="0" w:color="auto"/>
            </w:tcBorders>
          </w:tcPr>
          <w:p w14:paraId="67599E7C" w14:textId="1E8E4679" w:rsidR="1F194391" w:rsidRDefault="1F194391">
            <w:r>
              <w:t xml:space="preserve">A prescribed burn plan that includes </w:t>
            </w:r>
            <w:r w:rsidR="006E1801">
              <w:t>basic smoke management practices</w:t>
            </w:r>
            <w:r>
              <w:t xml:space="preserve"> is developed, implemented, and followed for </w:t>
            </w:r>
            <w:r w:rsidR="0055615F">
              <w:t>≥</w:t>
            </w:r>
            <w:r>
              <w:t xml:space="preserve">25% but </w:t>
            </w:r>
            <w:r w:rsidR="0055615F">
              <w:t>&lt;</w:t>
            </w:r>
            <w:r>
              <w:t>50% of average annual prescribed fire acres</w:t>
            </w:r>
          </w:p>
        </w:tc>
      </w:tr>
      <w:tr w:rsidR="1F194391" w14:paraId="579E934F" w14:textId="77777777" w:rsidTr="1F194391">
        <w:tc>
          <w:tcPr>
            <w:tcW w:w="2325" w:type="dxa"/>
            <w:tcBorders>
              <w:top w:val="single" w:sz="8" w:space="0" w:color="auto"/>
              <w:left w:val="single" w:sz="8" w:space="0" w:color="auto"/>
              <w:bottom w:val="single" w:sz="8" w:space="0" w:color="auto"/>
              <w:right w:val="single" w:sz="8" w:space="0" w:color="auto"/>
            </w:tcBorders>
          </w:tcPr>
          <w:p w14:paraId="54AB2F33" w14:textId="4D234A89" w:rsidR="1F194391" w:rsidRDefault="1F194391">
            <w:r>
              <w:t xml:space="preserve">Basic </w:t>
            </w:r>
            <w:r w:rsidR="006E1801">
              <w:t>smoke management practices</w:t>
            </w:r>
            <w:r>
              <w:t xml:space="preserve"> for </w:t>
            </w:r>
            <w:r w:rsidR="0055615F">
              <w:t>&lt;</w:t>
            </w:r>
            <w:r>
              <w:t>25% of prescribed fire acres</w:t>
            </w:r>
          </w:p>
        </w:tc>
        <w:tc>
          <w:tcPr>
            <w:tcW w:w="2790" w:type="dxa"/>
            <w:tcBorders>
              <w:top w:val="single" w:sz="8" w:space="0" w:color="auto"/>
              <w:left w:val="single" w:sz="8" w:space="0" w:color="auto"/>
              <w:bottom w:val="single" w:sz="8" w:space="0" w:color="auto"/>
              <w:right w:val="single" w:sz="8" w:space="0" w:color="auto"/>
            </w:tcBorders>
          </w:tcPr>
          <w:p w14:paraId="463E9DF4" w14:textId="77777777" w:rsidR="1F194391" w:rsidRDefault="1F194391">
            <w:r>
              <w:t>1</w:t>
            </w:r>
          </w:p>
        </w:tc>
        <w:tc>
          <w:tcPr>
            <w:tcW w:w="4140" w:type="dxa"/>
            <w:tcBorders>
              <w:top w:val="single" w:sz="8" w:space="0" w:color="auto"/>
              <w:left w:val="single" w:sz="8" w:space="0" w:color="auto"/>
              <w:bottom w:val="single" w:sz="8" w:space="0" w:color="auto"/>
              <w:right w:val="single" w:sz="8" w:space="0" w:color="auto"/>
            </w:tcBorders>
          </w:tcPr>
          <w:p w14:paraId="6B3E7F17" w14:textId="3F26E7AA" w:rsidR="1F194391" w:rsidRDefault="1F194391">
            <w:r>
              <w:t xml:space="preserve">A prescribed burn plan that includes </w:t>
            </w:r>
            <w:r w:rsidR="006E1801">
              <w:t>basic smoke management practices</w:t>
            </w:r>
            <w:r>
              <w:t xml:space="preserve"> is developed, implemented, and followed for </w:t>
            </w:r>
            <w:r w:rsidR="0055615F">
              <w:t>&lt;</w:t>
            </w:r>
            <w:r>
              <w:t>25% of average annual prescribed fire acres</w:t>
            </w:r>
          </w:p>
        </w:tc>
      </w:tr>
    </w:tbl>
    <w:p w14:paraId="79862493" w14:textId="77777777" w:rsidR="1F194391" w:rsidRDefault="1F194391">
      <w:r w:rsidRPr="1F194391">
        <w:t xml:space="preserve"> </w:t>
      </w:r>
    </w:p>
    <w:p w14:paraId="2A36044E" w14:textId="46F739F9" w:rsidR="1F194391" w:rsidRDefault="1F194391">
      <w:r w:rsidRPr="1F194391">
        <w:t xml:space="preserve">If less than 100% of all prescribed fire events at the PLU are conducted according to a prescribed burn plan that includes </w:t>
      </w:r>
      <w:r w:rsidR="006E1801">
        <w:t>basic smoke management practices</w:t>
      </w:r>
      <w:r w:rsidRPr="1F194391">
        <w:t xml:space="preserve">, apply Prescribed Burning (338) to develop, implement, and follow a prescribed burn plan that includes </w:t>
      </w:r>
      <w:r w:rsidR="006E1801">
        <w:t>basic smoke management practices</w:t>
      </w:r>
      <w:r w:rsidRPr="1F194391">
        <w:t xml:space="preserve"> for all prescribed fire events. Additional practices may be necessary to support Prescribed Burning (338). If the client can certify that prescribed fire is applied according to a prescribed burn plan that includes </w:t>
      </w:r>
      <w:r w:rsidR="006E1801">
        <w:t>basic smoke management practices</w:t>
      </w:r>
      <w:r w:rsidRPr="1F194391">
        <w:t xml:space="preserve"> for all prescribed fire events at the PLU, and the client intends to apply additional practices to reduce use of prescribed fire, </w:t>
      </w:r>
      <w:r w:rsidR="007B3016">
        <w:t>conservation</w:t>
      </w:r>
      <w:r w:rsidRPr="1F194391">
        <w:t xml:space="preserve"> </w:t>
      </w:r>
      <w:r w:rsidR="007B3016">
        <w:t>practices and activities</w:t>
      </w:r>
      <w:r w:rsidRPr="1F194391">
        <w:t xml:space="preserve"> for reducing the average annual acres subject to prescribed fire can be applied to achieve the practice and</w:t>
      </w:r>
      <w:r w:rsidR="00EB0E43">
        <w:t xml:space="preserve"> activity points identified in </w:t>
      </w:r>
      <w:r w:rsidR="00397B6B">
        <w:fldChar w:fldCharType="begin"/>
      </w:r>
      <w:r w:rsidR="00397B6B">
        <w:instrText xml:space="preserve"> REF _Ref1135385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186</w:t>
      </w:r>
      <w:r w:rsidR="00397B6B">
        <w:fldChar w:fldCharType="end"/>
      </w:r>
      <w:r w:rsidRPr="1F194391">
        <w:t>.</w:t>
      </w:r>
    </w:p>
    <w:p w14:paraId="754FE333" w14:textId="65623F1D" w:rsidR="1F194391" w:rsidRPr="0084183F" w:rsidRDefault="009C6D08">
      <w:pPr>
        <w:rPr>
          <w:i/>
          <w:color w:val="44546A" w:themeColor="text2"/>
        </w:rPr>
      </w:pPr>
      <w:bookmarkStart w:id="486" w:name="_Ref1135385"/>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186</w:t>
      </w:r>
      <w:r w:rsidRPr="00865861">
        <w:fldChar w:fldCharType="end"/>
      </w:r>
      <w:bookmarkEnd w:id="486"/>
      <w:r w:rsidRPr="216C5EA9">
        <w:rPr>
          <w:i/>
          <w:iCs/>
          <w:color w:val="44546A" w:themeColor="text2"/>
        </w:rPr>
        <w:t>:</w:t>
      </w:r>
      <w:r w:rsidR="1F194391" w:rsidRPr="216C5EA9">
        <w:rPr>
          <w:i/>
          <w:iCs/>
          <w:color w:val="44546A" w:themeColor="text2"/>
        </w:rPr>
        <w:t xml:space="preserve"> Practices and Activities for Reducing Prescribed Fire</w:t>
      </w:r>
    </w:p>
    <w:tbl>
      <w:tblPr>
        <w:tblStyle w:val="TableGrid"/>
        <w:tblW w:w="0" w:type="auto"/>
        <w:tblLayout w:type="fixed"/>
        <w:tblLook w:val="04A0" w:firstRow="1" w:lastRow="0" w:firstColumn="1" w:lastColumn="0" w:noHBand="0" w:noVBand="1"/>
      </w:tblPr>
      <w:tblGrid>
        <w:gridCol w:w="7010"/>
        <w:gridCol w:w="2160"/>
      </w:tblGrid>
      <w:tr w:rsidR="1F194391" w14:paraId="171C513A" w14:textId="77777777" w:rsidTr="0029467D">
        <w:tc>
          <w:tcPr>
            <w:tcW w:w="70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4CC0494" w14:textId="77777777" w:rsidR="1F194391" w:rsidRDefault="1F194391">
            <w:r>
              <w:t>Conservation Practices and Activities</w:t>
            </w:r>
          </w:p>
        </w:tc>
        <w:tc>
          <w:tcPr>
            <w:tcW w:w="21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1D86EB7" w14:textId="77777777" w:rsidR="1F194391" w:rsidRDefault="00543E20">
            <w:r>
              <w:t xml:space="preserve">Conservation Management </w:t>
            </w:r>
            <w:r w:rsidR="1F194391">
              <w:t>Points</w:t>
            </w:r>
          </w:p>
        </w:tc>
      </w:tr>
      <w:tr w:rsidR="1F194391" w14:paraId="5D28B58E" w14:textId="77777777" w:rsidTr="0029467D">
        <w:tc>
          <w:tcPr>
            <w:tcW w:w="7010" w:type="dxa"/>
            <w:tcBorders>
              <w:top w:val="single" w:sz="8" w:space="0" w:color="auto"/>
              <w:left w:val="single" w:sz="8" w:space="0" w:color="auto"/>
              <w:bottom w:val="single" w:sz="8" w:space="0" w:color="auto"/>
              <w:right w:val="single" w:sz="8" w:space="0" w:color="auto"/>
            </w:tcBorders>
          </w:tcPr>
          <w:p w14:paraId="3464E388" w14:textId="1577E8AA" w:rsidR="1F194391" w:rsidRDefault="1F194391">
            <w:r>
              <w:t xml:space="preserve">Reduce average annual acres subject to prescribed fire by </w:t>
            </w:r>
            <w:r w:rsidR="0055615F">
              <w:t>≥</w:t>
            </w:r>
            <w:r>
              <w:t>75%</w:t>
            </w:r>
          </w:p>
        </w:tc>
        <w:tc>
          <w:tcPr>
            <w:tcW w:w="2160" w:type="dxa"/>
            <w:tcBorders>
              <w:top w:val="single" w:sz="8" w:space="0" w:color="auto"/>
              <w:left w:val="single" w:sz="8" w:space="0" w:color="auto"/>
              <w:bottom w:val="single" w:sz="8" w:space="0" w:color="auto"/>
              <w:right w:val="single" w:sz="8" w:space="0" w:color="auto"/>
            </w:tcBorders>
          </w:tcPr>
          <w:p w14:paraId="1D799A7F" w14:textId="787F1792" w:rsidR="1F194391" w:rsidRDefault="1F194391">
            <w:r>
              <w:t>5</w:t>
            </w:r>
            <w:r w:rsidR="005506D2">
              <w:t>1</w:t>
            </w:r>
          </w:p>
        </w:tc>
      </w:tr>
      <w:tr w:rsidR="1F194391" w14:paraId="419B7D3C" w14:textId="77777777" w:rsidTr="0029467D">
        <w:tc>
          <w:tcPr>
            <w:tcW w:w="7010" w:type="dxa"/>
            <w:tcBorders>
              <w:top w:val="single" w:sz="8" w:space="0" w:color="auto"/>
              <w:left w:val="single" w:sz="8" w:space="0" w:color="auto"/>
              <w:bottom w:val="single" w:sz="8" w:space="0" w:color="auto"/>
              <w:right w:val="single" w:sz="8" w:space="0" w:color="auto"/>
            </w:tcBorders>
          </w:tcPr>
          <w:p w14:paraId="7DC9E3FF" w14:textId="4E1258DE" w:rsidR="1F194391" w:rsidRDefault="1F194391">
            <w:r>
              <w:t xml:space="preserve">Reduce average annual acres subject to prescribed fire by </w:t>
            </w:r>
            <w:r w:rsidR="0055615F">
              <w:t>≥</w:t>
            </w:r>
            <w:r>
              <w:t xml:space="preserve">50% but </w:t>
            </w:r>
            <w:r w:rsidR="0055615F">
              <w:t>≤</w:t>
            </w:r>
            <w:r>
              <w:t>75%</w:t>
            </w:r>
          </w:p>
        </w:tc>
        <w:tc>
          <w:tcPr>
            <w:tcW w:w="2160" w:type="dxa"/>
            <w:tcBorders>
              <w:top w:val="single" w:sz="8" w:space="0" w:color="auto"/>
              <w:left w:val="single" w:sz="8" w:space="0" w:color="auto"/>
              <w:bottom w:val="single" w:sz="8" w:space="0" w:color="auto"/>
              <w:right w:val="single" w:sz="8" w:space="0" w:color="auto"/>
            </w:tcBorders>
          </w:tcPr>
          <w:p w14:paraId="453C9E8E" w14:textId="77777777" w:rsidR="1F194391" w:rsidRDefault="1F194391">
            <w:r>
              <w:t>35</w:t>
            </w:r>
          </w:p>
        </w:tc>
      </w:tr>
      <w:tr w:rsidR="1F194391" w14:paraId="1A506D28" w14:textId="77777777" w:rsidTr="0029467D">
        <w:tc>
          <w:tcPr>
            <w:tcW w:w="7010" w:type="dxa"/>
            <w:tcBorders>
              <w:top w:val="single" w:sz="8" w:space="0" w:color="auto"/>
              <w:left w:val="single" w:sz="8" w:space="0" w:color="auto"/>
              <w:bottom w:val="single" w:sz="8" w:space="0" w:color="auto"/>
              <w:right w:val="single" w:sz="8" w:space="0" w:color="auto"/>
            </w:tcBorders>
          </w:tcPr>
          <w:p w14:paraId="052043DD" w14:textId="4D9E87F3" w:rsidR="1F194391" w:rsidRDefault="1F194391">
            <w:r>
              <w:t xml:space="preserve">Reduce average annual acres subject to prescribed fire by </w:t>
            </w:r>
            <w:r w:rsidR="0055615F">
              <w:t>≥</w:t>
            </w:r>
            <w:r>
              <w:t xml:space="preserve">25% but </w:t>
            </w:r>
            <w:r w:rsidR="0055615F">
              <w:t>≤</w:t>
            </w:r>
            <w:r>
              <w:t>50%</w:t>
            </w:r>
          </w:p>
        </w:tc>
        <w:tc>
          <w:tcPr>
            <w:tcW w:w="2160" w:type="dxa"/>
            <w:tcBorders>
              <w:top w:val="single" w:sz="8" w:space="0" w:color="auto"/>
              <w:left w:val="single" w:sz="8" w:space="0" w:color="auto"/>
              <w:bottom w:val="single" w:sz="8" w:space="0" w:color="auto"/>
              <w:right w:val="single" w:sz="8" w:space="0" w:color="auto"/>
            </w:tcBorders>
          </w:tcPr>
          <w:p w14:paraId="41D81953" w14:textId="77777777" w:rsidR="1F194391" w:rsidRDefault="1F194391">
            <w:r>
              <w:t>20</w:t>
            </w:r>
          </w:p>
        </w:tc>
      </w:tr>
      <w:tr w:rsidR="1F194391" w14:paraId="46A6BCE2" w14:textId="77777777" w:rsidTr="0029467D">
        <w:tc>
          <w:tcPr>
            <w:tcW w:w="7010" w:type="dxa"/>
            <w:tcBorders>
              <w:top w:val="single" w:sz="8" w:space="0" w:color="auto"/>
              <w:left w:val="single" w:sz="8" w:space="0" w:color="auto"/>
              <w:bottom w:val="single" w:sz="8" w:space="0" w:color="auto"/>
              <w:right w:val="single" w:sz="8" w:space="0" w:color="auto"/>
            </w:tcBorders>
          </w:tcPr>
          <w:p w14:paraId="1A784F81" w14:textId="55D25436" w:rsidR="1F194391" w:rsidRDefault="1F194391">
            <w:r>
              <w:t xml:space="preserve">Reduce average annual acres subject to prescribed fire by </w:t>
            </w:r>
            <w:r w:rsidR="0055615F">
              <w:t>&lt;</w:t>
            </w:r>
            <w:r>
              <w:t>25%</w:t>
            </w:r>
          </w:p>
        </w:tc>
        <w:tc>
          <w:tcPr>
            <w:tcW w:w="2160" w:type="dxa"/>
            <w:tcBorders>
              <w:top w:val="single" w:sz="8" w:space="0" w:color="auto"/>
              <w:left w:val="single" w:sz="8" w:space="0" w:color="auto"/>
              <w:bottom w:val="single" w:sz="8" w:space="0" w:color="auto"/>
              <w:right w:val="single" w:sz="8" w:space="0" w:color="auto"/>
            </w:tcBorders>
          </w:tcPr>
          <w:p w14:paraId="148ED5A4" w14:textId="77777777" w:rsidR="1F194391" w:rsidRDefault="1F194391">
            <w:r>
              <w:t>5</w:t>
            </w:r>
          </w:p>
        </w:tc>
      </w:tr>
    </w:tbl>
    <w:p w14:paraId="05A90ECF" w14:textId="77777777" w:rsidR="1F194391" w:rsidRDefault="1F194391">
      <w:r w:rsidRPr="1F194391">
        <w:t>*Practices to reduce prescribed fire include Brush Management (314), Firebreak (394), Forest Stand Improvement (666), Fuel Break (383), Grazing Land Mechanical Treatment (548), Herbaceous Weed Treatment (315), Land Clearing (460), Prescribed Grazing (528), Tree/Shrub Pruning (660), and Woody Residue Treatment (384). Additional practices may be necessary to support these practices.</w:t>
      </w:r>
    </w:p>
    <w:p w14:paraId="41A9D378" w14:textId="77777777" w:rsidR="1F194391" w:rsidRDefault="1F194391" w:rsidP="1F194391">
      <w:pPr>
        <w:ind w:left="720"/>
      </w:pPr>
      <w:r w:rsidRPr="1F194391">
        <w:rPr>
          <w:b/>
          <w:bCs/>
          <w:i/>
          <w:iCs/>
        </w:rPr>
        <w:t>Open Burning:</w:t>
      </w:r>
    </w:p>
    <w:p w14:paraId="2B228C3F" w14:textId="3492257D" w:rsidR="1F194391" w:rsidRPr="0084183F" w:rsidRDefault="009C6D08">
      <w:pPr>
        <w:rPr>
          <w:i/>
          <w:color w:val="44546A" w:themeColor="text2"/>
        </w:rPr>
      </w:pPr>
      <w:bookmarkStart w:id="487" w:name="_Ref1135362"/>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187</w:t>
      </w:r>
      <w:r w:rsidRPr="00865861">
        <w:fldChar w:fldCharType="end"/>
      </w:r>
      <w:bookmarkEnd w:id="487"/>
      <w:r w:rsidRPr="216C5EA9">
        <w:rPr>
          <w:i/>
          <w:iCs/>
          <w:color w:val="44546A" w:themeColor="text2"/>
        </w:rPr>
        <w:t>:</w:t>
      </w:r>
      <w:r w:rsidR="1F194391" w:rsidRPr="216C5EA9">
        <w:rPr>
          <w:i/>
          <w:iCs/>
          <w:color w:val="44546A" w:themeColor="text2"/>
        </w:rPr>
        <w:t xml:space="preserve"> Airborne Reactive Nitrogen </w:t>
      </w:r>
      <w:r w:rsidR="00397B6B">
        <w:rPr>
          <w:i/>
          <w:iCs/>
          <w:color w:val="44546A" w:themeColor="text2"/>
        </w:rPr>
        <w:t>Component</w:t>
      </w:r>
      <w:r w:rsidR="1F194391" w:rsidRPr="216C5EA9">
        <w:rPr>
          <w:i/>
          <w:iCs/>
          <w:color w:val="44546A" w:themeColor="text2"/>
        </w:rPr>
        <w:t xml:space="preserve"> 1 Open Burning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5B7E112D"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76B04B5"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FA079F6"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A737C8E" w14:textId="77777777" w:rsidR="1F194391" w:rsidRDefault="1F194391">
            <w:r>
              <w:t>Additional Information</w:t>
            </w:r>
          </w:p>
        </w:tc>
      </w:tr>
      <w:tr w:rsidR="1F194391" w14:paraId="6FE115A6" w14:textId="77777777" w:rsidTr="1F194391">
        <w:tc>
          <w:tcPr>
            <w:tcW w:w="2775" w:type="dxa"/>
            <w:tcBorders>
              <w:top w:val="single" w:sz="8" w:space="0" w:color="auto"/>
              <w:left w:val="single" w:sz="8" w:space="0" w:color="auto"/>
              <w:bottom w:val="single" w:sz="8" w:space="0" w:color="auto"/>
              <w:right w:val="single" w:sz="8" w:space="0" w:color="auto"/>
            </w:tcBorders>
          </w:tcPr>
          <w:p w14:paraId="0E65D107" w14:textId="77777777" w:rsidR="1F194391" w:rsidRDefault="1F194391">
            <w:r>
              <w:t>No open burning</w:t>
            </w:r>
          </w:p>
        </w:tc>
        <w:tc>
          <w:tcPr>
            <w:tcW w:w="2520" w:type="dxa"/>
            <w:tcBorders>
              <w:top w:val="single" w:sz="8" w:space="0" w:color="auto"/>
              <w:left w:val="single" w:sz="8" w:space="0" w:color="auto"/>
              <w:bottom w:val="single" w:sz="8" w:space="0" w:color="auto"/>
              <w:right w:val="single" w:sz="8" w:space="0" w:color="auto"/>
            </w:tcBorders>
          </w:tcPr>
          <w:p w14:paraId="7310BFAC"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64962A49" w14:textId="77777777" w:rsidR="1F194391" w:rsidRDefault="1F194391">
            <w:r>
              <w:t>Open burning is not conducted at the PLU.</w:t>
            </w:r>
          </w:p>
        </w:tc>
      </w:tr>
      <w:tr w:rsidR="1F194391" w14:paraId="6EFD8F57" w14:textId="77777777" w:rsidTr="1F194391">
        <w:tc>
          <w:tcPr>
            <w:tcW w:w="2775" w:type="dxa"/>
            <w:tcBorders>
              <w:top w:val="single" w:sz="8" w:space="0" w:color="auto"/>
              <w:left w:val="single" w:sz="8" w:space="0" w:color="auto"/>
              <w:bottom w:val="single" w:sz="8" w:space="0" w:color="auto"/>
              <w:right w:val="single" w:sz="8" w:space="0" w:color="auto"/>
            </w:tcBorders>
          </w:tcPr>
          <w:p w14:paraId="2908670F" w14:textId="00F57AC8" w:rsidR="1F194391" w:rsidRDefault="1F194391">
            <w:r>
              <w:t xml:space="preserve">Basic </w:t>
            </w:r>
            <w:r w:rsidR="006E1801">
              <w:t>smoke management practices</w:t>
            </w:r>
            <w:r>
              <w:t xml:space="preserve"> for all open </w:t>
            </w:r>
            <w:r>
              <w:lastRenderedPageBreak/>
              <w:t>burning events and no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426677B3" w14:textId="77777777" w:rsidR="1F194391" w:rsidRDefault="1F194391">
            <w:r>
              <w:lastRenderedPageBreak/>
              <w:t>51</w:t>
            </w:r>
          </w:p>
        </w:tc>
        <w:tc>
          <w:tcPr>
            <w:tcW w:w="4050" w:type="dxa"/>
            <w:tcBorders>
              <w:top w:val="single" w:sz="8" w:space="0" w:color="auto"/>
              <w:left w:val="single" w:sz="8" w:space="0" w:color="auto"/>
              <w:bottom w:val="single" w:sz="8" w:space="0" w:color="auto"/>
              <w:right w:val="single" w:sz="8" w:space="0" w:color="auto"/>
            </w:tcBorders>
          </w:tcPr>
          <w:p w14:paraId="700AF247" w14:textId="6473F1FE" w:rsidR="1F194391" w:rsidRDefault="1F194391">
            <w:r>
              <w:t xml:space="preserve">The client can certify that </w:t>
            </w:r>
            <w:r w:rsidR="006E1801">
              <w:t>basic smoke management practices</w:t>
            </w:r>
            <w:r>
              <w:t xml:space="preserve"> are implemented </w:t>
            </w:r>
            <w:r>
              <w:lastRenderedPageBreak/>
              <w:t>for all open burning events at the PLU, and the client does not intend to apply additional practices to reduce open burning of biomass residue.</w:t>
            </w:r>
          </w:p>
        </w:tc>
      </w:tr>
      <w:tr w:rsidR="1F194391" w14:paraId="51B8B39E" w14:textId="77777777" w:rsidTr="1F194391">
        <w:tc>
          <w:tcPr>
            <w:tcW w:w="2775" w:type="dxa"/>
            <w:tcBorders>
              <w:top w:val="single" w:sz="8" w:space="0" w:color="auto"/>
              <w:left w:val="single" w:sz="8" w:space="0" w:color="auto"/>
              <w:bottom w:val="single" w:sz="8" w:space="0" w:color="auto"/>
              <w:right w:val="single" w:sz="8" w:space="0" w:color="auto"/>
            </w:tcBorders>
          </w:tcPr>
          <w:p w14:paraId="1070FF0F" w14:textId="545538BF" w:rsidR="1F194391" w:rsidRDefault="1F194391">
            <w:r>
              <w:lastRenderedPageBreak/>
              <w:t xml:space="preserve">Basic </w:t>
            </w:r>
            <w:r w:rsidR="006E1801">
              <w:t>smoke management practices</w:t>
            </w:r>
            <w:r>
              <w:t xml:space="preserve"> for all open burning events and interest in additional practices</w:t>
            </w:r>
          </w:p>
        </w:tc>
        <w:tc>
          <w:tcPr>
            <w:tcW w:w="2520" w:type="dxa"/>
            <w:tcBorders>
              <w:top w:val="single" w:sz="8" w:space="0" w:color="auto"/>
              <w:left w:val="single" w:sz="8" w:space="0" w:color="auto"/>
              <w:bottom w:val="single" w:sz="8" w:space="0" w:color="auto"/>
              <w:right w:val="single" w:sz="8" w:space="0" w:color="auto"/>
            </w:tcBorders>
          </w:tcPr>
          <w:p w14:paraId="59F59F11" w14:textId="77777777" w:rsidR="1F194391" w:rsidRDefault="1F194391">
            <w:r>
              <w:t>49</w:t>
            </w:r>
          </w:p>
        </w:tc>
        <w:tc>
          <w:tcPr>
            <w:tcW w:w="4050" w:type="dxa"/>
            <w:tcBorders>
              <w:top w:val="single" w:sz="8" w:space="0" w:color="auto"/>
              <w:left w:val="single" w:sz="8" w:space="0" w:color="auto"/>
              <w:bottom w:val="single" w:sz="8" w:space="0" w:color="auto"/>
              <w:right w:val="single" w:sz="8" w:space="0" w:color="auto"/>
            </w:tcBorders>
          </w:tcPr>
          <w:p w14:paraId="3EE426FE" w14:textId="646ECDA1" w:rsidR="1F194391" w:rsidRDefault="1F194391">
            <w:r>
              <w:t xml:space="preserve">The client can certify that </w:t>
            </w:r>
            <w:r w:rsidR="006E1801">
              <w:t>basic smoke management practices</w:t>
            </w:r>
            <w:r>
              <w:t xml:space="preserve"> are implemented for all open burning events at the PLU, and the client intends to apply additional practices to reduce open burning of biomass residue.</w:t>
            </w:r>
          </w:p>
        </w:tc>
      </w:tr>
      <w:tr w:rsidR="1F194391" w14:paraId="66A3CF3B" w14:textId="77777777" w:rsidTr="1F194391">
        <w:tc>
          <w:tcPr>
            <w:tcW w:w="2775" w:type="dxa"/>
            <w:tcBorders>
              <w:top w:val="single" w:sz="8" w:space="0" w:color="auto"/>
              <w:left w:val="single" w:sz="8" w:space="0" w:color="auto"/>
              <w:bottom w:val="single" w:sz="8" w:space="0" w:color="auto"/>
              <w:right w:val="single" w:sz="8" w:space="0" w:color="auto"/>
            </w:tcBorders>
          </w:tcPr>
          <w:p w14:paraId="35CF89F8" w14:textId="1060CAAA" w:rsidR="1F194391" w:rsidRDefault="1F194391">
            <w:r>
              <w:t xml:space="preserve">Basic </w:t>
            </w:r>
            <w:r w:rsidR="006E1801">
              <w:t>smoke management practices</w:t>
            </w:r>
            <w:r>
              <w:t xml:space="preserve"> for </w:t>
            </w:r>
            <w:r w:rsidR="0055615F">
              <w:t>≥</w:t>
            </w:r>
            <w:r>
              <w:t>75% of open burning events</w:t>
            </w:r>
          </w:p>
        </w:tc>
        <w:tc>
          <w:tcPr>
            <w:tcW w:w="2520" w:type="dxa"/>
            <w:tcBorders>
              <w:top w:val="single" w:sz="8" w:space="0" w:color="auto"/>
              <w:left w:val="single" w:sz="8" w:space="0" w:color="auto"/>
              <w:bottom w:val="single" w:sz="8" w:space="0" w:color="auto"/>
              <w:right w:val="single" w:sz="8" w:space="0" w:color="auto"/>
            </w:tcBorders>
          </w:tcPr>
          <w:p w14:paraId="75ECB333" w14:textId="77777777" w:rsidR="1F194391" w:rsidRDefault="1F194391">
            <w:r>
              <w:t>40</w:t>
            </w:r>
          </w:p>
        </w:tc>
        <w:tc>
          <w:tcPr>
            <w:tcW w:w="4050" w:type="dxa"/>
            <w:tcBorders>
              <w:top w:val="single" w:sz="8" w:space="0" w:color="auto"/>
              <w:left w:val="single" w:sz="8" w:space="0" w:color="auto"/>
              <w:bottom w:val="single" w:sz="8" w:space="0" w:color="auto"/>
              <w:right w:val="single" w:sz="8" w:space="0" w:color="auto"/>
            </w:tcBorders>
          </w:tcPr>
          <w:p w14:paraId="14A3B001" w14:textId="2B131357" w:rsidR="1F194391" w:rsidRDefault="1F194391">
            <w:r>
              <w:t xml:space="preserve">Basic </w:t>
            </w:r>
            <w:r w:rsidR="006E1801">
              <w:t>smoke management practices</w:t>
            </w:r>
            <w:r>
              <w:t xml:space="preserve"> are implemented for </w:t>
            </w:r>
            <w:r w:rsidR="0055615F">
              <w:t>≥</w:t>
            </w:r>
            <w:r>
              <w:t>75% of average annual open burning events</w:t>
            </w:r>
          </w:p>
        </w:tc>
      </w:tr>
      <w:tr w:rsidR="1F194391" w14:paraId="7DDE2ACA" w14:textId="77777777" w:rsidTr="1F194391">
        <w:tc>
          <w:tcPr>
            <w:tcW w:w="2775" w:type="dxa"/>
            <w:tcBorders>
              <w:top w:val="single" w:sz="8" w:space="0" w:color="auto"/>
              <w:left w:val="single" w:sz="8" w:space="0" w:color="auto"/>
              <w:bottom w:val="single" w:sz="8" w:space="0" w:color="auto"/>
              <w:right w:val="single" w:sz="8" w:space="0" w:color="auto"/>
            </w:tcBorders>
          </w:tcPr>
          <w:p w14:paraId="35520578" w14:textId="4D5083CF" w:rsidR="1F194391" w:rsidRDefault="1F194391">
            <w:r>
              <w:t xml:space="preserve">Basic </w:t>
            </w:r>
            <w:r w:rsidR="006E1801">
              <w:t>smoke management practices</w:t>
            </w:r>
            <w:r>
              <w:t xml:space="preserve"> for </w:t>
            </w:r>
            <w:r w:rsidR="0055615F">
              <w:t>≥</w:t>
            </w:r>
            <w:r>
              <w:t xml:space="preserve">50% but </w:t>
            </w:r>
            <w:r w:rsidR="0055615F">
              <w:t>&lt;</w:t>
            </w:r>
            <w:r>
              <w:t>75% of open burning events</w:t>
            </w:r>
          </w:p>
        </w:tc>
        <w:tc>
          <w:tcPr>
            <w:tcW w:w="2520" w:type="dxa"/>
            <w:tcBorders>
              <w:top w:val="single" w:sz="8" w:space="0" w:color="auto"/>
              <w:left w:val="single" w:sz="8" w:space="0" w:color="auto"/>
              <w:bottom w:val="single" w:sz="8" w:space="0" w:color="auto"/>
              <w:right w:val="single" w:sz="8" w:space="0" w:color="auto"/>
            </w:tcBorders>
          </w:tcPr>
          <w:p w14:paraId="26A889D0" w14:textId="77777777" w:rsidR="1F194391" w:rsidRDefault="1F194391">
            <w:r>
              <w:t>25</w:t>
            </w:r>
          </w:p>
        </w:tc>
        <w:tc>
          <w:tcPr>
            <w:tcW w:w="4050" w:type="dxa"/>
            <w:tcBorders>
              <w:top w:val="single" w:sz="8" w:space="0" w:color="auto"/>
              <w:left w:val="single" w:sz="8" w:space="0" w:color="auto"/>
              <w:bottom w:val="single" w:sz="8" w:space="0" w:color="auto"/>
              <w:right w:val="single" w:sz="8" w:space="0" w:color="auto"/>
            </w:tcBorders>
          </w:tcPr>
          <w:p w14:paraId="2ABBB366" w14:textId="0B270586" w:rsidR="1F194391" w:rsidRDefault="1F194391">
            <w:r>
              <w:t xml:space="preserve">Basic </w:t>
            </w:r>
            <w:r w:rsidR="006E1801">
              <w:t>smoke management practices</w:t>
            </w:r>
            <w:r>
              <w:t xml:space="preserve"> are implemented for </w:t>
            </w:r>
            <w:r w:rsidR="0055615F">
              <w:t>≥</w:t>
            </w:r>
            <w:r>
              <w:t xml:space="preserve">50% but </w:t>
            </w:r>
            <w:r w:rsidR="0055615F">
              <w:t>&lt;</w:t>
            </w:r>
            <w:r>
              <w:t>75% of average annual open burning events</w:t>
            </w:r>
          </w:p>
        </w:tc>
      </w:tr>
      <w:tr w:rsidR="1F194391" w14:paraId="18C691DE" w14:textId="77777777" w:rsidTr="1F194391">
        <w:tc>
          <w:tcPr>
            <w:tcW w:w="2775" w:type="dxa"/>
            <w:tcBorders>
              <w:top w:val="single" w:sz="8" w:space="0" w:color="auto"/>
              <w:left w:val="single" w:sz="8" w:space="0" w:color="auto"/>
              <w:bottom w:val="single" w:sz="8" w:space="0" w:color="auto"/>
              <w:right w:val="single" w:sz="8" w:space="0" w:color="auto"/>
            </w:tcBorders>
          </w:tcPr>
          <w:p w14:paraId="4F1C8650" w14:textId="046E25A9" w:rsidR="1F194391" w:rsidRDefault="1F194391">
            <w:r>
              <w:t xml:space="preserve">Basic </w:t>
            </w:r>
            <w:r w:rsidR="006E1801">
              <w:t>smoke management practices</w:t>
            </w:r>
            <w:r>
              <w:t xml:space="preserve"> for </w:t>
            </w:r>
            <w:r w:rsidR="0055615F">
              <w:t>≥</w:t>
            </w:r>
            <w:r>
              <w:t xml:space="preserve">25% but </w:t>
            </w:r>
            <w:r w:rsidR="0055615F">
              <w:t>&lt;</w:t>
            </w:r>
            <w:r>
              <w:t>50% of open burning events</w:t>
            </w:r>
          </w:p>
        </w:tc>
        <w:tc>
          <w:tcPr>
            <w:tcW w:w="2520" w:type="dxa"/>
            <w:tcBorders>
              <w:top w:val="single" w:sz="8" w:space="0" w:color="auto"/>
              <w:left w:val="single" w:sz="8" w:space="0" w:color="auto"/>
              <w:bottom w:val="single" w:sz="8" w:space="0" w:color="auto"/>
              <w:right w:val="single" w:sz="8" w:space="0" w:color="auto"/>
            </w:tcBorders>
          </w:tcPr>
          <w:p w14:paraId="14597984" w14:textId="77777777" w:rsidR="1F194391" w:rsidRDefault="1F194391">
            <w:r>
              <w:t>10</w:t>
            </w:r>
          </w:p>
        </w:tc>
        <w:tc>
          <w:tcPr>
            <w:tcW w:w="4050" w:type="dxa"/>
            <w:tcBorders>
              <w:top w:val="single" w:sz="8" w:space="0" w:color="auto"/>
              <w:left w:val="single" w:sz="8" w:space="0" w:color="auto"/>
              <w:bottom w:val="single" w:sz="8" w:space="0" w:color="auto"/>
              <w:right w:val="single" w:sz="8" w:space="0" w:color="auto"/>
            </w:tcBorders>
          </w:tcPr>
          <w:p w14:paraId="4797773F" w14:textId="4BAB634A" w:rsidR="1F194391" w:rsidRDefault="1F194391">
            <w:r>
              <w:t xml:space="preserve">Basic </w:t>
            </w:r>
            <w:r w:rsidR="006E1801">
              <w:t>smoke management practices</w:t>
            </w:r>
            <w:r>
              <w:t xml:space="preserve"> are implemented for </w:t>
            </w:r>
            <w:r w:rsidR="0055615F">
              <w:t>≥</w:t>
            </w:r>
            <w:r>
              <w:t xml:space="preserve">25% but </w:t>
            </w:r>
            <w:r w:rsidR="0055615F">
              <w:t>&lt;</w:t>
            </w:r>
            <w:r>
              <w:t>50% of average annual open burning events</w:t>
            </w:r>
          </w:p>
        </w:tc>
      </w:tr>
      <w:tr w:rsidR="1F194391" w14:paraId="703D9B53" w14:textId="77777777" w:rsidTr="1F194391">
        <w:tc>
          <w:tcPr>
            <w:tcW w:w="2775" w:type="dxa"/>
            <w:tcBorders>
              <w:top w:val="single" w:sz="8" w:space="0" w:color="auto"/>
              <w:left w:val="single" w:sz="8" w:space="0" w:color="auto"/>
              <w:bottom w:val="single" w:sz="8" w:space="0" w:color="auto"/>
              <w:right w:val="single" w:sz="8" w:space="0" w:color="auto"/>
            </w:tcBorders>
          </w:tcPr>
          <w:p w14:paraId="14D6AD4B" w14:textId="4CEF0F3A" w:rsidR="1F194391" w:rsidRDefault="1F194391">
            <w:r>
              <w:t xml:space="preserve">Basic </w:t>
            </w:r>
            <w:r w:rsidR="006E1801">
              <w:t>smoke management practices</w:t>
            </w:r>
            <w:r>
              <w:t xml:space="preserve"> for </w:t>
            </w:r>
            <w:r w:rsidR="0055615F">
              <w:t>&lt;</w:t>
            </w:r>
            <w:r>
              <w:t>25% of open burning events</w:t>
            </w:r>
          </w:p>
        </w:tc>
        <w:tc>
          <w:tcPr>
            <w:tcW w:w="2520" w:type="dxa"/>
            <w:tcBorders>
              <w:top w:val="single" w:sz="8" w:space="0" w:color="auto"/>
              <w:left w:val="single" w:sz="8" w:space="0" w:color="auto"/>
              <w:bottom w:val="single" w:sz="8" w:space="0" w:color="auto"/>
              <w:right w:val="single" w:sz="8" w:space="0" w:color="auto"/>
            </w:tcBorders>
          </w:tcPr>
          <w:p w14:paraId="0AC2E034"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711FE914" w14:textId="3B83E279" w:rsidR="1F194391" w:rsidRDefault="1F194391">
            <w:r>
              <w:t xml:space="preserve">Basic </w:t>
            </w:r>
            <w:r w:rsidR="006E1801">
              <w:t>smoke management practices</w:t>
            </w:r>
            <w:r>
              <w:t xml:space="preserve"> are implemented for </w:t>
            </w:r>
            <w:r w:rsidR="0055615F">
              <w:t>&lt;</w:t>
            </w:r>
            <w:r>
              <w:t>25% of average annual open burning events</w:t>
            </w:r>
          </w:p>
        </w:tc>
      </w:tr>
    </w:tbl>
    <w:p w14:paraId="067CB11F" w14:textId="77777777" w:rsidR="1F194391" w:rsidRDefault="1F194391">
      <w:r w:rsidRPr="1F194391">
        <w:t xml:space="preserve"> </w:t>
      </w:r>
    </w:p>
    <w:p w14:paraId="78A3B060" w14:textId="246ACB84" w:rsidR="1F194391" w:rsidRDefault="1F194391">
      <w:r w:rsidRPr="1F194391">
        <w:t xml:space="preserve">If </w:t>
      </w:r>
      <w:r w:rsidR="006E1801">
        <w:t>basic smoke management practices</w:t>
      </w:r>
      <w:r w:rsidRPr="1F194391">
        <w:t xml:space="preserve"> are implemented for less than 100</w:t>
      </w:r>
      <w:r w:rsidR="00D46669">
        <w:t xml:space="preserve"> percent</w:t>
      </w:r>
      <w:r w:rsidR="00D46669" w:rsidRPr="1F194391">
        <w:t xml:space="preserve"> </w:t>
      </w:r>
      <w:r w:rsidRPr="1F194391">
        <w:t xml:space="preserve">of all open burning events at the PLU, provide technical assistance to ensure </w:t>
      </w:r>
      <w:r w:rsidR="006E1801">
        <w:t>basic smoke management practices</w:t>
      </w:r>
      <w:r w:rsidRPr="1F194391">
        <w:t xml:space="preserve"> are implemented for all open burning events.  If the client can certify that </w:t>
      </w:r>
      <w:r w:rsidR="006E1801">
        <w:t>basic smoke management practices</w:t>
      </w:r>
      <w:r w:rsidRPr="1F194391">
        <w:t xml:space="preserve"> are implemented for all open burning events at the PLU, and the client intends to apply additional practices to reduce open burning of biomass residue, </w:t>
      </w:r>
      <w:r w:rsidR="007B3016">
        <w:t>conservation</w:t>
      </w:r>
      <w:r w:rsidRPr="1F194391">
        <w:t xml:space="preserve"> </w:t>
      </w:r>
      <w:r w:rsidR="007B3016">
        <w:t>practices and activities</w:t>
      </w:r>
      <w:r w:rsidRPr="1F194391">
        <w:t xml:space="preserve"> for reducing the number of average annual open burning events can be applied to achieve the practice and</w:t>
      </w:r>
      <w:r w:rsidR="00EB0E43">
        <w:t xml:space="preserve"> activity points identified in </w:t>
      </w:r>
      <w:r w:rsidR="00397B6B">
        <w:fldChar w:fldCharType="begin"/>
      </w:r>
      <w:r w:rsidR="00397B6B">
        <w:instrText xml:space="preserve"> REF _Ref1135408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188</w:t>
      </w:r>
      <w:r w:rsidR="00397B6B">
        <w:fldChar w:fldCharType="end"/>
      </w:r>
      <w:r w:rsidRPr="1F194391">
        <w:t>.</w:t>
      </w:r>
    </w:p>
    <w:p w14:paraId="3AB242F8" w14:textId="32E13854" w:rsidR="1F194391" w:rsidRPr="0084183F" w:rsidRDefault="009C6D08">
      <w:pPr>
        <w:rPr>
          <w:i/>
          <w:color w:val="44546A" w:themeColor="text2"/>
        </w:rPr>
      </w:pPr>
      <w:bookmarkStart w:id="488" w:name="_Ref1135408"/>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188</w:t>
      </w:r>
      <w:r w:rsidRPr="00865861">
        <w:fldChar w:fldCharType="end"/>
      </w:r>
      <w:bookmarkEnd w:id="488"/>
      <w:r w:rsidRPr="216C5EA9">
        <w:rPr>
          <w:i/>
          <w:iCs/>
          <w:color w:val="44546A" w:themeColor="text2"/>
        </w:rPr>
        <w:t>:</w:t>
      </w:r>
      <w:r w:rsidR="1F194391" w:rsidRPr="216C5EA9">
        <w:rPr>
          <w:i/>
          <w:iCs/>
          <w:color w:val="44546A" w:themeColor="text2"/>
        </w:rPr>
        <w:t xml:space="preserve"> Practices and Activities for Reducing Open Burning</w:t>
      </w:r>
    </w:p>
    <w:tbl>
      <w:tblPr>
        <w:tblStyle w:val="TableGrid"/>
        <w:tblW w:w="9350" w:type="dxa"/>
        <w:tblLayout w:type="fixed"/>
        <w:tblLook w:val="04A0" w:firstRow="1" w:lastRow="0" w:firstColumn="1" w:lastColumn="0" w:noHBand="0" w:noVBand="1"/>
      </w:tblPr>
      <w:tblGrid>
        <w:gridCol w:w="6110"/>
        <w:gridCol w:w="3240"/>
      </w:tblGrid>
      <w:tr w:rsidR="1F194391" w14:paraId="70F51F65" w14:textId="77777777" w:rsidTr="0029467D">
        <w:tc>
          <w:tcPr>
            <w:tcW w:w="611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3BFF3BE" w14:textId="77777777" w:rsidR="1F194391" w:rsidRDefault="1F194391">
            <w:r>
              <w:t>Conservation Practices and Activities</w:t>
            </w:r>
          </w:p>
        </w:tc>
        <w:tc>
          <w:tcPr>
            <w:tcW w:w="32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5F69D15" w14:textId="77777777" w:rsidR="1F194391" w:rsidRDefault="00543E20">
            <w:r>
              <w:t xml:space="preserve">Conservation Management </w:t>
            </w:r>
            <w:r w:rsidR="1F194391">
              <w:t>Points</w:t>
            </w:r>
          </w:p>
        </w:tc>
      </w:tr>
      <w:tr w:rsidR="1F194391" w14:paraId="05B403FF" w14:textId="77777777" w:rsidTr="0029467D">
        <w:tc>
          <w:tcPr>
            <w:tcW w:w="6110" w:type="dxa"/>
            <w:tcBorders>
              <w:top w:val="single" w:sz="8" w:space="0" w:color="auto"/>
              <w:left w:val="single" w:sz="8" w:space="0" w:color="auto"/>
              <w:bottom w:val="single" w:sz="8" w:space="0" w:color="auto"/>
              <w:right w:val="single" w:sz="8" w:space="0" w:color="auto"/>
            </w:tcBorders>
          </w:tcPr>
          <w:p w14:paraId="06C24DB2" w14:textId="300E39E8" w:rsidR="1F194391" w:rsidRDefault="1F194391">
            <w:r>
              <w:t xml:space="preserve">Reduce average annual open burning events by </w:t>
            </w:r>
            <w:r w:rsidR="0055615F">
              <w:t>≥</w:t>
            </w:r>
            <w:r>
              <w:t>75%</w:t>
            </w:r>
          </w:p>
        </w:tc>
        <w:tc>
          <w:tcPr>
            <w:tcW w:w="3240" w:type="dxa"/>
            <w:tcBorders>
              <w:top w:val="single" w:sz="8" w:space="0" w:color="auto"/>
              <w:left w:val="single" w:sz="8" w:space="0" w:color="auto"/>
              <w:bottom w:val="single" w:sz="8" w:space="0" w:color="auto"/>
              <w:right w:val="single" w:sz="8" w:space="0" w:color="auto"/>
            </w:tcBorders>
          </w:tcPr>
          <w:p w14:paraId="672B5DA2" w14:textId="43BFD4E5" w:rsidR="1F194391" w:rsidRDefault="1F194391">
            <w:r>
              <w:t>5</w:t>
            </w:r>
            <w:r w:rsidR="005506D2">
              <w:t>1</w:t>
            </w:r>
          </w:p>
        </w:tc>
      </w:tr>
      <w:tr w:rsidR="1F194391" w14:paraId="6FC80B3A" w14:textId="77777777" w:rsidTr="0029467D">
        <w:tc>
          <w:tcPr>
            <w:tcW w:w="6110" w:type="dxa"/>
            <w:tcBorders>
              <w:top w:val="single" w:sz="8" w:space="0" w:color="auto"/>
              <w:left w:val="single" w:sz="8" w:space="0" w:color="auto"/>
              <w:bottom w:val="single" w:sz="8" w:space="0" w:color="auto"/>
              <w:right w:val="single" w:sz="8" w:space="0" w:color="auto"/>
            </w:tcBorders>
          </w:tcPr>
          <w:p w14:paraId="6609EF94" w14:textId="3BCE60EC" w:rsidR="1F194391" w:rsidRDefault="1F194391">
            <w:r>
              <w:t xml:space="preserve">Reduce average annual open burning events by </w:t>
            </w:r>
            <w:r w:rsidR="0055615F">
              <w:t>≥</w:t>
            </w:r>
            <w:r>
              <w:t xml:space="preserve">50% but </w:t>
            </w:r>
            <w:r w:rsidR="0055615F">
              <w:t>≤</w:t>
            </w:r>
            <w:r>
              <w:t>75%</w:t>
            </w:r>
          </w:p>
        </w:tc>
        <w:tc>
          <w:tcPr>
            <w:tcW w:w="3240" w:type="dxa"/>
            <w:tcBorders>
              <w:top w:val="single" w:sz="8" w:space="0" w:color="auto"/>
              <w:left w:val="single" w:sz="8" w:space="0" w:color="auto"/>
              <w:bottom w:val="single" w:sz="8" w:space="0" w:color="auto"/>
              <w:right w:val="single" w:sz="8" w:space="0" w:color="auto"/>
            </w:tcBorders>
          </w:tcPr>
          <w:p w14:paraId="2638E579" w14:textId="77777777" w:rsidR="1F194391" w:rsidRDefault="1F194391">
            <w:r>
              <w:t>35</w:t>
            </w:r>
          </w:p>
        </w:tc>
      </w:tr>
      <w:tr w:rsidR="1F194391" w14:paraId="1EB2E07D" w14:textId="77777777" w:rsidTr="0029467D">
        <w:tc>
          <w:tcPr>
            <w:tcW w:w="6110" w:type="dxa"/>
            <w:tcBorders>
              <w:top w:val="single" w:sz="8" w:space="0" w:color="auto"/>
              <w:left w:val="single" w:sz="8" w:space="0" w:color="auto"/>
              <w:bottom w:val="single" w:sz="8" w:space="0" w:color="auto"/>
              <w:right w:val="single" w:sz="8" w:space="0" w:color="auto"/>
            </w:tcBorders>
          </w:tcPr>
          <w:p w14:paraId="686399B8" w14:textId="2003CAC3" w:rsidR="1F194391" w:rsidRDefault="1F194391">
            <w:r>
              <w:t xml:space="preserve">Reduce average annual open burning events by </w:t>
            </w:r>
            <w:r w:rsidR="0055615F">
              <w:t>≥</w:t>
            </w:r>
            <w:r>
              <w:t xml:space="preserve">25% but </w:t>
            </w:r>
            <w:r w:rsidR="0055615F">
              <w:t>≤</w:t>
            </w:r>
            <w:r>
              <w:t>50%</w:t>
            </w:r>
          </w:p>
        </w:tc>
        <w:tc>
          <w:tcPr>
            <w:tcW w:w="3240" w:type="dxa"/>
            <w:tcBorders>
              <w:top w:val="single" w:sz="8" w:space="0" w:color="auto"/>
              <w:left w:val="single" w:sz="8" w:space="0" w:color="auto"/>
              <w:bottom w:val="single" w:sz="8" w:space="0" w:color="auto"/>
              <w:right w:val="single" w:sz="8" w:space="0" w:color="auto"/>
            </w:tcBorders>
          </w:tcPr>
          <w:p w14:paraId="500D062E" w14:textId="77777777" w:rsidR="1F194391" w:rsidRDefault="1F194391">
            <w:r>
              <w:t>20</w:t>
            </w:r>
          </w:p>
        </w:tc>
      </w:tr>
      <w:tr w:rsidR="1F194391" w14:paraId="39B291B6" w14:textId="77777777" w:rsidTr="0029467D">
        <w:tc>
          <w:tcPr>
            <w:tcW w:w="6110" w:type="dxa"/>
            <w:tcBorders>
              <w:top w:val="single" w:sz="8" w:space="0" w:color="auto"/>
              <w:left w:val="single" w:sz="8" w:space="0" w:color="auto"/>
              <w:bottom w:val="single" w:sz="8" w:space="0" w:color="auto"/>
              <w:right w:val="single" w:sz="8" w:space="0" w:color="auto"/>
            </w:tcBorders>
          </w:tcPr>
          <w:p w14:paraId="4F5AE3B7" w14:textId="4C8668FD" w:rsidR="1F194391" w:rsidRDefault="1F194391">
            <w:r>
              <w:t xml:space="preserve">Reduce average annual open burning events by </w:t>
            </w:r>
            <w:r w:rsidR="0055615F">
              <w:t>&lt;</w:t>
            </w:r>
            <w:r>
              <w:t>25%</w:t>
            </w:r>
          </w:p>
        </w:tc>
        <w:tc>
          <w:tcPr>
            <w:tcW w:w="3240" w:type="dxa"/>
            <w:tcBorders>
              <w:top w:val="single" w:sz="8" w:space="0" w:color="auto"/>
              <w:left w:val="single" w:sz="8" w:space="0" w:color="auto"/>
              <w:bottom w:val="single" w:sz="8" w:space="0" w:color="auto"/>
              <w:right w:val="single" w:sz="8" w:space="0" w:color="auto"/>
            </w:tcBorders>
          </w:tcPr>
          <w:p w14:paraId="6CDEC82F" w14:textId="77777777" w:rsidR="1F194391" w:rsidRDefault="1F194391">
            <w:r>
              <w:t>5</w:t>
            </w:r>
          </w:p>
        </w:tc>
      </w:tr>
    </w:tbl>
    <w:p w14:paraId="128CB67B" w14:textId="77777777" w:rsidR="1F194391" w:rsidRDefault="1F194391">
      <w:r w:rsidRPr="1F194391">
        <w:t>*Practices to reduce open burning of biomass residue include Obstruction Removal (500), Tree/Shrub Pruning (660), Waste Recycling (633), Waste Treatment (629), and Woody Residue Treatment (384). Additional practices may be necessary to support these practices.</w:t>
      </w:r>
    </w:p>
    <w:p w14:paraId="3B414B79" w14:textId="5B769D0E" w:rsidR="1F194391" w:rsidRDefault="00397B6B">
      <w:r>
        <w:rPr>
          <w:b/>
          <w:color w:val="000000" w:themeColor="text1"/>
        </w:rPr>
        <w:t>Component</w:t>
      </w:r>
      <w:r w:rsidR="1F194391" w:rsidRPr="00701529">
        <w:rPr>
          <w:b/>
          <w:color w:val="000000" w:themeColor="text1"/>
        </w:rPr>
        <w:t xml:space="preserve"> 2: </w:t>
      </w:r>
      <w:r w:rsidR="1F194391" w:rsidRPr="1F194391">
        <w:rPr>
          <w:color w:val="FF0000"/>
        </w:rPr>
        <w:t xml:space="preserve"> </w:t>
      </w:r>
      <w:r w:rsidR="1F194391" w:rsidRPr="1F194391">
        <w:t>Emissions of airborne reactive nitrogen from nitrogen fertilizer application do not excessively contribute to negative atmospheric or ecosystem impacts.</w:t>
      </w:r>
    </w:p>
    <w:p w14:paraId="52F9430A" w14:textId="77777777" w:rsidR="1F194391" w:rsidRDefault="1F194391">
      <w:r w:rsidRPr="1F194391">
        <w:rPr>
          <w:b/>
          <w:bCs/>
        </w:rPr>
        <w:lastRenderedPageBreak/>
        <w:t>Analysis within CART:</w:t>
      </w:r>
    </w:p>
    <w:p w14:paraId="3F8DA78E" w14:textId="166C11AE"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an </w:t>
      </w:r>
      <w:r w:rsidR="00D46669">
        <w:t>a</w:t>
      </w:r>
      <w:r w:rsidR="00D46669" w:rsidRPr="1F194391">
        <w:t xml:space="preserve">irborne </w:t>
      </w:r>
      <w:r w:rsidR="00D46669">
        <w:t>r</w:t>
      </w:r>
      <w:r w:rsidR="00D46669" w:rsidRPr="1F194391">
        <w:t xml:space="preserve">eactive </w:t>
      </w:r>
      <w:r w:rsidR="00D46669">
        <w:t>n</w:t>
      </w:r>
      <w:r w:rsidR="00D46669" w:rsidRPr="1F194391">
        <w:t xml:space="preserve">itrogen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14:paraId="3861D305" w14:textId="77777777" w:rsidR="1F194391" w:rsidRDefault="1F194391" w:rsidP="1F194391">
      <w:pPr>
        <w:pStyle w:val="ListParagraph"/>
        <w:numPr>
          <w:ilvl w:val="0"/>
          <w:numId w:val="6"/>
        </w:numPr>
      </w:pPr>
      <w:r w:rsidRPr="1F194391">
        <w:t>Are nitrogen fertilizers (organic or inorganic) applied at the PLU?</w:t>
      </w:r>
    </w:p>
    <w:p w14:paraId="1BE937E4" w14:textId="77777777"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14:paraId="5D11EDD5" w14:textId="4AEEED64"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_Ref1135426 \h </w:instrText>
      </w:r>
      <w:r w:rsidR="00397B6B">
        <w:fldChar w:fldCharType="separate"/>
      </w:r>
      <w:r w:rsidR="000A6C42">
        <w:rPr>
          <w:i/>
          <w:iCs/>
          <w:color w:val="44546A" w:themeColor="text2"/>
        </w:rPr>
        <w:t>figure</w:t>
      </w:r>
      <w:r w:rsidR="002551DD" w:rsidRPr="216C5EA9">
        <w:rPr>
          <w:i/>
          <w:iCs/>
          <w:color w:val="44546A" w:themeColor="text2"/>
        </w:rPr>
        <w:t xml:space="preserve"> </w:t>
      </w:r>
      <w:r w:rsidR="002551DD">
        <w:rPr>
          <w:i/>
          <w:iCs/>
          <w:noProof/>
          <w:color w:val="44546A" w:themeColor="text2"/>
        </w:rPr>
        <w:t>189</w:t>
      </w:r>
      <w:r w:rsidR="00397B6B">
        <w:fldChar w:fldCharType="end"/>
      </w:r>
      <w:r w:rsidRPr="1F194391">
        <w:t>.</w:t>
      </w:r>
    </w:p>
    <w:p w14:paraId="13DDF393" w14:textId="1C2A0C32" w:rsidR="1F194391" w:rsidRPr="0084183F" w:rsidRDefault="009C6D08">
      <w:pPr>
        <w:rPr>
          <w:i/>
          <w:color w:val="44546A" w:themeColor="text2"/>
        </w:rPr>
      </w:pPr>
      <w:bookmarkStart w:id="489" w:name="_Ref1135426"/>
      <w:r w:rsidRPr="216C5EA9">
        <w:rPr>
          <w:i/>
          <w:iCs/>
          <w:color w:val="44546A" w:themeColor="text2"/>
        </w:rPr>
        <w:t xml:space="preserve">Figure </w:t>
      </w:r>
      <w:r w:rsidRPr="00865861">
        <w:fldChar w:fldCharType="begin"/>
      </w:r>
      <w:r w:rsidRPr="0084183F">
        <w:rPr>
          <w:i/>
          <w:iCs/>
          <w:color w:val="44546A" w:themeColor="text2"/>
        </w:rPr>
        <w:instrText xml:space="preserve"> SEQ Figure \* ARABIC </w:instrText>
      </w:r>
      <w:r w:rsidRPr="00865861">
        <w:rPr>
          <w:i/>
          <w:iCs/>
          <w:color w:val="44546A" w:themeColor="text2"/>
        </w:rPr>
        <w:fldChar w:fldCharType="separate"/>
      </w:r>
      <w:r w:rsidR="002551DD">
        <w:rPr>
          <w:i/>
          <w:iCs/>
          <w:noProof/>
          <w:color w:val="44546A" w:themeColor="text2"/>
        </w:rPr>
        <w:t>189</w:t>
      </w:r>
      <w:r w:rsidRPr="00865861">
        <w:fldChar w:fldCharType="end"/>
      </w:r>
      <w:bookmarkEnd w:id="489"/>
      <w:r w:rsidRPr="216C5EA9">
        <w:rPr>
          <w:i/>
          <w:iCs/>
          <w:color w:val="44546A" w:themeColor="text2"/>
        </w:rPr>
        <w:t>:</w:t>
      </w:r>
      <w:r w:rsidR="1F194391" w:rsidRPr="216C5EA9">
        <w:rPr>
          <w:i/>
          <w:iCs/>
          <w:color w:val="44546A" w:themeColor="text2"/>
        </w:rPr>
        <w:t xml:space="preserve"> Airborne Reactive Nitrogen </w:t>
      </w:r>
      <w:r w:rsidR="00397B6B">
        <w:rPr>
          <w:i/>
          <w:iCs/>
          <w:color w:val="44546A" w:themeColor="text2"/>
        </w:rPr>
        <w:t xml:space="preserve">Component </w:t>
      </w:r>
      <w:r w:rsidR="1F194391" w:rsidRPr="216C5EA9">
        <w:rPr>
          <w:i/>
          <w:iCs/>
          <w:color w:val="44546A" w:themeColor="text2"/>
        </w:rPr>
        <w:t>2 (Nitrogen Fertilizer) Existing Condition</w:t>
      </w:r>
    </w:p>
    <w:tbl>
      <w:tblPr>
        <w:tblStyle w:val="TableGrid"/>
        <w:tblW w:w="0" w:type="auto"/>
        <w:tblLayout w:type="fixed"/>
        <w:tblLook w:val="04A0" w:firstRow="1" w:lastRow="0" w:firstColumn="1" w:lastColumn="0" w:noHBand="0" w:noVBand="1"/>
      </w:tblPr>
      <w:tblGrid>
        <w:gridCol w:w="2775"/>
        <w:gridCol w:w="2520"/>
        <w:gridCol w:w="4050"/>
      </w:tblGrid>
      <w:tr w:rsidR="1F194391" w14:paraId="20EF0695" w14:textId="77777777" w:rsidTr="1F194391">
        <w:tc>
          <w:tcPr>
            <w:tcW w:w="277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4D61728" w14:textId="77777777" w:rsidR="1F194391" w:rsidRDefault="1F194391">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44341AE" w14:textId="77777777" w:rsidR="1F194391" w:rsidRDefault="1F194391">
            <w:r>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33B9C7D" w14:textId="77777777" w:rsidR="1F194391" w:rsidRDefault="1F194391">
            <w:r>
              <w:t>Additional Information</w:t>
            </w:r>
          </w:p>
        </w:tc>
      </w:tr>
      <w:tr w:rsidR="1F194391" w14:paraId="07679676" w14:textId="77777777" w:rsidTr="1F194391">
        <w:tc>
          <w:tcPr>
            <w:tcW w:w="2775" w:type="dxa"/>
            <w:tcBorders>
              <w:top w:val="single" w:sz="8" w:space="0" w:color="auto"/>
              <w:left w:val="single" w:sz="8" w:space="0" w:color="auto"/>
              <w:bottom w:val="single" w:sz="8" w:space="0" w:color="auto"/>
              <w:right w:val="single" w:sz="8" w:space="0" w:color="auto"/>
            </w:tcBorders>
          </w:tcPr>
          <w:p w14:paraId="0CDC4B31" w14:textId="77777777" w:rsidR="1F194391" w:rsidRDefault="1F194391">
            <w:r>
              <w:t>No nitrogen fertilizer application</w:t>
            </w:r>
          </w:p>
        </w:tc>
        <w:tc>
          <w:tcPr>
            <w:tcW w:w="2520" w:type="dxa"/>
            <w:tcBorders>
              <w:top w:val="single" w:sz="8" w:space="0" w:color="auto"/>
              <w:left w:val="single" w:sz="8" w:space="0" w:color="auto"/>
              <w:bottom w:val="single" w:sz="8" w:space="0" w:color="auto"/>
              <w:right w:val="single" w:sz="8" w:space="0" w:color="auto"/>
            </w:tcBorders>
          </w:tcPr>
          <w:p w14:paraId="7A3D3EBC" w14:textId="77777777" w:rsidR="1F194391" w:rsidRDefault="1F194391">
            <w:r>
              <w:t>N/A</w:t>
            </w:r>
          </w:p>
        </w:tc>
        <w:tc>
          <w:tcPr>
            <w:tcW w:w="4050" w:type="dxa"/>
            <w:tcBorders>
              <w:top w:val="single" w:sz="8" w:space="0" w:color="auto"/>
              <w:left w:val="single" w:sz="8" w:space="0" w:color="auto"/>
              <w:bottom w:val="single" w:sz="8" w:space="0" w:color="auto"/>
              <w:right w:val="single" w:sz="8" w:space="0" w:color="auto"/>
            </w:tcBorders>
          </w:tcPr>
          <w:p w14:paraId="1A9CAB62" w14:textId="77777777" w:rsidR="1F194391" w:rsidRDefault="1F194391">
            <w:r>
              <w:t>Nitrogen fertilizers (organic or inorganic) are not applied at the PLU.</w:t>
            </w:r>
          </w:p>
        </w:tc>
      </w:tr>
      <w:tr w:rsidR="1F194391" w14:paraId="08906165" w14:textId="77777777" w:rsidTr="1F194391">
        <w:tc>
          <w:tcPr>
            <w:tcW w:w="2775" w:type="dxa"/>
            <w:tcBorders>
              <w:top w:val="single" w:sz="8" w:space="0" w:color="auto"/>
              <w:left w:val="single" w:sz="8" w:space="0" w:color="auto"/>
              <w:bottom w:val="single" w:sz="8" w:space="0" w:color="auto"/>
              <w:right w:val="single" w:sz="8" w:space="0" w:color="auto"/>
            </w:tcBorders>
          </w:tcPr>
          <w:p w14:paraId="2C03E7C3" w14:textId="77777777" w:rsidR="1F194391" w:rsidRDefault="1F194391">
            <w:r>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2CDEF4D7" w14:textId="77777777" w:rsidR="1F194391" w:rsidRDefault="1F194391">
            <w:r>
              <w:t>51</w:t>
            </w:r>
          </w:p>
        </w:tc>
        <w:tc>
          <w:tcPr>
            <w:tcW w:w="4050" w:type="dxa"/>
            <w:tcBorders>
              <w:top w:val="single" w:sz="8" w:space="0" w:color="auto"/>
              <w:left w:val="single" w:sz="8" w:space="0" w:color="auto"/>
              <w:bottom w:val="single" w:sz="8" w:space="0" w:color="auto"/>
              <w:right w:val="single" w:sz="8" w:space="0" w:color="auto"/>
            </w:tcBorders>
          </w:tcPr>
          <w:p w14:paraId="00639D26" w14:textId="77777777" w:rsidR="1F194391" w:rsidRDefault="1F194391">
            <w:r>
              <w:t>All nitrogen fertilizers are applied at the PLU according to an NRCS-approved nutrient management plan that utilizes the 4R approach for nitrogen.</w:t>
            </w:r>
          </w:p>
        </w:tc>
      </w:tr>
      <w:tr w:rsidR="1F194391" w14:paraId="1A9395CF" w14:textId="77777777" w:rsidTr="1F194391">
        <w:tc>
          <w:tcPr>
            <w:tcW w:w="2775" w:type="dxa"/>
            <w:tcBorders>
              <w:top w:val="single" w:sz="8" w:space="0" w:color="auto"/>
              <w:left w:val="single" w:sz="8" w:space="0" w:color="auto"/>
              <w:bottom w:val="single" w:sz="8" w:space="0" w:color="auto"/>
              <w:right w:val="single" w:sz="8" w:space="0" w:color="auto"/>
            </w:tcBorders>
          </w:tcPr>
          <w:p w14:paraId="25F52813" w14:textId="77777777" w:rsidR="1F194391" w:rsidRDefault="1F194391">
            <w:r>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tcPr>
          <w:p w14:paraId="490F3496" w14:textId="77777777" w:rsidR="1F194391" w:rsidRDefault="1F194391">
            <w:r>
              <w:t>1</w:t>
            </w:r>
          </w:p>
        </w:tc>
        <w:tc>
          <w:tcPr>
            <w:tcW w:w="4050" w:type="dxa"/>
            <w:tcBorders>
              <w:top w:val="single" w:sz="8" w:space="0" w:color="auto"/>
              <w:left w:val="single" w:sz="8" w:space="0" w:color="auto"/>
              <w:bottom w:val="single" w:sz="8" w:space="0" w:color="auto"/>
              <w:right w:val="single" w:sz="8" w:space="0" w:color="auto"/>
            </w:tcBorders>
          </w:tcPr>
          <w:p w14:paraId="67614B53" w14:textId="77777777" w:rsidR="1F194391" w:rsidRDefault="1F194391">
            <w:r>
              <w:t>There is no NRCS-approved nutrient management plan that utilizes the 4R approach for nitrogen for the PLU.</w:t>
            </w:r>
          </w:p>
        </w:tc>
      </w:tr>
    </w:tbl>
    <w:p w14:paraId="2AE6D3D5" w14:textId="77777777" w:rsidR="1F194391" w:rsidRDefault="1F194391">
      <w:r w:rsidRPr="1F194391">
        <w:t xml:space="preserve"> </w:t>
      </w:r>
    </w:p>
    <w:p w14:paraId="74595D9B" w14:textId="2690133F"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_Ref1135439 \h </w:instrText>
      </w:r>
      <w:r w:rsidR="00397B6B">
        <w:fldChar w:fldCharType="separate"/>
      </w:r>
      <w:r w:rsidR="000A6C42">
        <w:rPr>
          <w:i/>
          <w:iCs/>
          <w:color w:val="3B3838" w:themeColor="background2" w:themeShade="40"/>
        </w:rPr>
        <w:t>figure</w:t>
      </w:r>
      <w:r w:rsidR="002551DD" w:rsidRPr="0041409E">
        <w:rPr>
          <w:i/>
          <w:iCs/>
          <w:color w:val="3B3838" w:themeColor="background2" w:themeShade="40"/>
        </w:rPr>
        <w:t xml:space="preserve"> </w:t>
      </w:r>
      <w:r w:rsidR="002551DD">
        <w:rPr>
          <w:i/>
          <w:noProof/>
          <w:color w:val="3B3838" w:themeColor="background2" w:themeShade="40"/>
        </w:rPr>
        <w:t>190</w:t>
      </w:r>
      <w:r w:rsidR="00397B6B">
        <w:fldChar w:fldCharType="end"/>
      </w:r>
      <w:r w:rsidRPr="1F194391">
        <w:t>.</w:t>
      </w:r>
    </w:p>
    <w:p w14:paraId="2368EB3C" w14:textId="63D34AE3" w:rsidR="1F194391" w:rsidRDefault="009C6D08">
      <w:bookmarkStart w:id="490" w:name="_Ref1135439"/>
      <w:r w:rsidRPr="0041409E">
        <w:rPr>
          <w:i/>
          <w:iCs/>
          <w:color w:val="3B3838" w:themeColor="background2" w:themeShade="40"/>
        </w:rPr>
        <w:t xml:space="preserve">Figure </w:t>
      </w:r>
      <w:r w:rsidRPr="00865861">
        <w:fldChar w:fldCharType="begin"/>
      </w:r>
      <w:r w:rsidRPr="00227AB4">
        <w:rPr>
          <w:i/>
          <w:color w:val="3B3838" w:themeColor="background2" w:themeShade="40"/>
        </w:rPr>
        <w:instrText xml:space="preserve"> SEQ Figure \* ARABIC </w:instrText>
      </w:r>
      <w:r w:rsidRPr="00865861">
        <w:rPr>
          <w:i/>
          <w:color w:val="3B3838" w:themeColor="background2" w:themeShade="40"/>
        </w:rPr>
        <w:fldChar w:fldCharType="separate"/>
      </w:r>
      <w:r w:rsidR="002551DD">
        <w:rPr>
          <w:i/>
          <w:noProof/>
          <w:color w:val="3B3838" w:themeColor="background2" w:themeShade="40"/>
        </w:rPr>
        <w:t>190</w:t>
      </w:r>
      <w:r w:rsidRPr="00865861">
        <w:fldChar w:fldCharType="end"/>
      </w:r>
      <w:bookmarkEnd w:id="490"/>
      <w:r w:rsidRPr="0041409E">
        <w:rPr>
          <w:i/>
          <w:iCs/>
          <w:color w:val="3B3838" w:themeColor="background2" w:themeShade="40"/>
        </w:rPr>
        <w:t>:</w:t>
      </w:r>
      <w:r w:rsidR="1F194391" w:rsidRPr="1F194391">
        <w:t xml:space="preserve"> Practices and Activities for Reducing Nitrogen Volatilization from Nitrogen Fertilizer Application</w:t>
      </w:r>
    </w:p>
    <w:tbl>
      <w:tblPr>
        <w:tblStyle w:val="TableGrid"/>
        <w:tblW w:w="0" w:type="auto"/>
        <w:tblLayout w:type="fixed"/>
        <w:tblLook w:val="04A0" w:firstRow="1" w:lastRow="0" w:firstColumn="1" w:lastColumn="0" w:noHBand="0" w:noVBand="1"/>
      </w:tblPr>
      <w:tblGrid>
        <w:gridCol w:w="4760"/>
        <w:gridCol w:w="4500"/>
      </w:tblGrid>
      <w:tr w:rsidR="1F194391" w14:paraId="5CA28D5A" w14:textId="77777777" w:rsidTr="00865861">
        <w:tc>
          <w:tcPr>
            <w:tcW w:w="47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15343E" w14:textId="77777777" w:rsidR="1F194391" w:rsidRDefault="1F194391">
            <w:r>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781E106" w14:textId="77777777" w:rsidR="1F194391" w:rsidRDefault="00543E20">
            <w:r>
              <w:t xml:space="preserve">Conservation Management </w:t>
            </w:r>
            <w:r w:rsidR="1F194391">
              <w:t>Points</w:t>
            </w:r>
          </w:p>
        </w:tc>
      </w:tr>
      <w:tr w:rsidR="1F194391" w14:paraId="2D20E0E7" w14:textId="77777777" w:rsidTr="00865861">
        <w:tc>
          <w:tcPr>
            <w:tcW w:w="4760" w:type="dxa"/>
            <w:tcBorders>
              <w:top w:val="single" w:sz="8" w:space="0" w:color="auto"/>
              <w:left w:val="single" w:sz="8" w:space="0" w:color="auto"/>
              <w:bottom w:val="single" w:sz="8" w:space="0" w:color="auto"/>
              <w:right w:val="single" w:sz="8" w:space="0" w:color="auto"/>
            </w:tcBorders>
          </w:tcPr>
          <w:p w14:paraId="63159E4B" w14:textId="77777777" w:rsidR="1F194391" w:rsidRDefault="1F194391">
            <w:r>
              <w:t>Nitrogen Fertilizer Significant Improvements</w:t>
            </w:r>
          </w:p>
        </w:tc>
        <w:tc>
          <w:tcPr>
            <w:tcW w:w="4500" w:type="dxa"/>
            <w:tcBorders>
              <w:top w:val="single" w:sz="8" w:space="0" w:color="auto"/>
              <w:left w:val="single" w:sz="8" w:space="0" w:color="auto"/>
              <w:bottom w:val="single" w:sz="8" w:space="0" w:color="auto"/>
              <w:right w:val="single" w:sz="8" w:space="0" w:color="auto"/>
            </w:tcBorders>
          </w:tcPr>
          <w:p w14:paraId="4F6692F7" w14:textId="77777777" w:rsidR="1F194391" w:rsidRDefault="1F194391">
            <w:r>
              <w:t>75</w:t>
            </w:r>
          </w:p>
        </w:tc>
      </w:tr>
      <w:tr w:rsidR="1F194391" w14:paraId="7C89EF67" w14:textId="77777777" w:rsidTr="00865861">
        <w:tc>
          <w:tcPr>
            <w:tcW w:w="4760" w:type="dxa"/>
            <w:tcBorders>
              <w:top w:val="single" w:sz="8" w:space="0" w:color="auto"/>
              <w:left w:val="single" w:sz="8" w:space="0" w:color="auto"/>
              <w:bottom w:val="single" w:sz="8" w:space="0" w:color="auto"/>
              <w:right w:val="single" w:sz="8" w:space="0" w:color="auto"/>
            </w:tcBorders>
          </w:tcPr>
          <w:p w14:paraId="6160C938" w14:textId="77777777" w:rsidR="1F194391" w:rsidRDefault="1F194391">
            <w:r>
              <w:t>Nitrogen Fertilizer Moderate Improvements</w:t>
            </w:r>
          </w:p>
        </w:tc>
        <w:tc>
          <w:tcPr>
            <w:tcW w:w="4500" w:type="dxa"/>
            <w:tcBorders>
              <w:top w:val="single" w:sz="8" w:space="0" w:color="auto"/>
              <w:left w:val="single" w:sz="8" w:space="0" w:color="auto"/>
              <w:bottom w:val="single" w:sz="8" w:space="0" w:color="auto"/>
              <w:right w:val="single" w:sz="8" w:space="0" w:color="auto"/>
            </w:tcBorders>
          </w:tcPr>
          <w:p w14:paraId="5914583D" w14:textId="3C1D692E" w:rsidR="1F194391" w:rsidRDefault="1F194391">
            <w:r>
              <w:t>5</w:t>
            </w:r>
            <w:r w:rsidR="005506D2">
              <w:t>1</w:t>
            </w:r>
          </w:p>
        </w:tc>
      </w:tr>
      <w:tr w:rsidR="1F194391" w14:paraId="2CD93780" w14:textId="77777777" w:rsidTr="00865861">
        <w:tc>
          <w:tcPr>
            <w:tcW w:w="4760" w:type="dxa"/>
            <w:tcBorders>
              <w:top w:val="single" w:sz="8" w:space="0" w:color="auto"/>
              <w:left w:val="single" w:sz="8" w:space="0" w:color="auto"/>
              <w:bottom w:val="single" w:sz="8" w:space="0" w:color="auto"/>
              <w:right w:val="single" w:sz="8" w:space="0" w:color="auto"/>
            </w:tcBorders>
          </w:tcPr>
          <w:p w14:paraId="52B23B0D" w14:textId="77777777" w:rsidR="1F194391" w:rsidRDefault="1F194391">
            <w:r>
              <w:t>Nitrogen Fertilizer Minor Improvements</w:t>
            </w:r>
          </w:p>
        </w:tc>
        <w:tc>
          <w:tcPr>
            <w:tcW w:w="4500" w:type="dxa"/>
            <w:tcBorders>
              <w:top w:val="single" w:sz="8" w:space="0" w:color="auto"/>
              <w:left w:val="single" w:sz="8" w:space="0" w:color="auto"/>
              <w:bottom w:val="single" w:sz="8" w:space="0" w:color="auto"/>
              <w:right w:val="single" w:sz="8" w:space="0" w:color="auto"/>
            </w:tcBorders>
          </w:tcPr>
          <w:p w14:paraId="1A904CA6" w14:textId="77777777" w:rsidR="1F194391" w:rsidRDefault="1F194391">
            <w:r>
              <w:t>25</w:t>
            </w:r>
          </w:p>
        </w:tc>
      </w:tr>
    </w:tbl>
    <w:p w14:paraId="2432F002" w14:textId="77777777" w:rsidR="1F194391" w:rsidRDefault="1F194391">
      <w:r w:rsidRPr="1F194391">
        <w:t>*Practices to reduce nitrogen volatilization from nitrogen fertilizer application include Nutrient Management (590). Additional practices may be necessary to support Nutrient Management (590).</w:t>
      </w:r>
    </w:p>
    <w:p w14:paraId="512E53A5" w14:textId="003F2D02" w:rsidR="1F194391" w:rsidRDefault="00397B6B">
      <w:r>
        <w:rPr>
          <w:b/>
          <w:color w:val="000000" w:themeColor="text1"/>
        </w:rPr>
        <w:t xml:space="preserve">Component </w:t>
      </w:r>
      <w:r w:rsidR="1F194391" w:rsidRPr="00701529">
        <w:rPr>
          <w:b/>
          <w:color w:val="000000" w:themeColor="text1"/>
        </w:rPr>
        <w:t xml:space="preserve">3: </w:t>
      </w:r>
      <w:r w:rsidR="1F194391" w:rsidRPr="1F194391">
        <w:rPr>
          <w:color w:val="FF0000"/>
        </w:rPr>
        <w:t xml:space="preserve"> </w:t>
      </w:r>
      <w:r w:rsidR="1F194391" w:rsidRPr="1F194391">
        <w:t xml:space="preserve">Emissions of airborne reactive nitrogen from confinement-based animal production do not excessively contribute to negative atmospheric </w:t>
      </w:r>
      <w:r w:rsidR="005D42B5">
        <w:t xml:space="preserve">impacts, </w:t>
      </w:r>
      <w:r w:rsidR="1F194391" w:rsidRPr="1F194391">
        <w:t>ecosystem impacts</w:t>
      </w:r>
      <w:r w:rsidR="005D42B5">
        <w:t>, or both</w:t>
      </w:r>
      <w:r w:rsidR="1F194391" w:rsidRPr="1F194391">
        <w:t>.</w:t>
      </w:r>
    </w:p>
    <w:p w14:paraId="794BAF63" w14:textId="77777777" w:rsidR="1F194391" w:rsidRDefault="1F194391">
      <w:r w:rsidRPr="1F194391">
        <w:rPr>
          <w:b/>
          <w:bCs/>
        </w:rPr>
        <w:t>Analysis within CART:</w:t>
      </w:r>
    </w:p>
    <w:p w14:paraId="67946FFC" w14:textId="10E1E1CF" w:rsidR="1F194391" w:rsidRDefault="1F194391">
      <w:r w:rsidRPr="1F194391">
        <w:t xml:space="preserve">Each PLU for the </w:t>
      </w:r>
      <w:r w:rsidR="00E442EA">
        <w:t>f</w:t>
      </w:r>
      <w:r w:rsidR="00E442EA" w:rsidRPr="1F194391">
        <w:t xml:space="preserve">armstead </w:t>
      </w:r>
      <w:r w:rsidRPr="1F194391">
        <w:t>land use will default to a</w:t>
      </w:r>
      <w:r w:rsidR="00741777">
        <w:t xml:space="preserve"> “not assessed” </w:t>
      </w:r>
      <w:r w:rsidRPr="1F194391">
        <w:t xml:space="preserve">status for this objective. The </w:t>
      </w:r>
      <w:r w:rsidR="00FF6243">
        <w:t>planner</w:t>
      </w:r>
      <w:r w:rsidRPr="1F194391">
        <w:t xml:space="preserve"> may identify an </w:t>
      </w:r>
      <w:r w:rsidR="00E442EA">
        <w:t>a</w:t>
      </w:r>
      <w:r w:rsidR="00E442EA" w:rsidRPr="1F194391">
        <w:t xml:space="preserve">irborne </w:t>
      </w:r>
      <w:r w:rsidR="00E442EA">
        <w:t>r</w:t>
      </w:r>
      <w:r w:rsidR="00E442EA" w:rsidRPr="1F194391">
        <w:t xml:space="preserve">eactive </w:t>
      </w:r>
      <w:r w:rsidR="00E442EA">
        <w:t>n</w:t>
      </w:r>
      <w:r w:rsidR="00E442EA" w:rsidRPr="1F194391">
        <w:t xml:space="preserve">itrogen </w:t>
      </w:r>
      <w:r w:rsidRPr="1F194391">
        <w:t xml:space="preserve">resource concern for this objective based on </w:t>
      </w:r>
      <w:r w:rsidR="00741777">
        <w:t>site-specific</w:t>
      </w:r>
      <w:r w:rsidRPr="1F194391">
        <w:t xml:space="preserve"> conditions. NRCS does not have a threshold value for Airborne Reactive Nitrogen Objective 3 for </w:t>
      </w:r>
      <w:r w:rsidRPr="1F194391">
        <w:lastRenderedPageBreak/>
        <w:t xml:space="preserve">emissions of ammonia from confinement-based animal production. If there are no livestock or poultry at the PLU, this objective is not applicable. If there is no confinement‑based livestock or poultry production at the PLU, this objective is not applicable. If there is confinement-based livestock or poultry production at the PLU, the </w:t>
      </w:r>
      <w:r w:rsidR="00FF6243">
        <w:t>planner</w:t>
      </w:r>
      <w:r w:rsidRPr="1F194391">
        <w:t xml:space="preserve"> will determin</w:t>
      </w:r>
      <w:r w:rsidR="00C82CB8">
        <w:t>e</w:t>
      </w:r>
      <w:r w:rsidRPr="1F194391">
        <w:t xml:space="preserve"> </w:t>
      </w:r>
      <w:r w:rsidR="00FB5B18" w:rsidRPr="1F194391">
        <w:t>whether</w:t>
      </w:r>
      <w:r w:rsidRPr="1F194391">
        <w:t xml:space="preserve"> a resource concern exists. This determination will include an analysis of the PLU using the National Air Quality Site Assessment Tool (NAQSAT – </w:t>
      </w:r>
      <w:hyperlink r:id="rId21">
        <w:r w:rsidRPr="1F194391">
          <w:rPr>
            <w:rStyle w:val="Hyperlink"/>
          </w:rPr>
          <w:t>http://naqsat.tamu.edu</w:t>
        </w:r>
      </w:hyperlink>
      <w:r w:rsidRPr="1F194391">
        <w:t xml:space="preserve">) and other relevant information. If an </w:t>
      </w:r>
      <w:r w:rsidR="00F317A3">
        <w:t>a</w:t>
      </w:r>
      <w:r w:rsidR="00F317A3" w:rsidRPr="1F194391">
        <w:t xml:space="preserve">irborne </w:t>
      </w:r>
      <w:r w:rsidR="00F317A3">
        <w:t>r</w:t>
      </w:r>
      <w:r w:rsidR="00F317A3" w:rsidRPr="1F194391">
        <w:t xml:space="preserve">eactive </w:t>
      </w:r>
      <w:r w:rsidR="00F317A3">
        <w:t>n</w:t>
      </w:r>
      <w:r w:rsidR="00F317A3" w:rsidRPr="1F194391">
        <w:t xml:space="preserve">itrogen </w:t>
      </w:r>
      <w:r w:rsidRPr="1F194391">
        <w:t xml:space="preserve">resource concern is determined to exist based on this analysis of the PLU, </w:t>
      </w:r>
      <w:r w:rsidR="007B3016">
        <w:t>conservation</w:t>
      </w:r>
      <w:r w:rsidRPr="1F194391">
        <w:t xml:space="preserve"> </w:t>
      </w:r>
      <w:r w:rsidR="007B3016">
        <w:t>practices and activities</w:t>
      </w:r>
      <w:r w:rsidRPr="1F194391">
        <w:t xml:space="preserve"> related to reducing ammonia emissions from confinement-based livestock or poultry production are determined based on an alternative scenario analysis of the PLU using the NAQSAT and the USDA/EPA Agricultural Air Quality Conservation Measures Guide for Poultry and Livestock Production and are added to the benchmark condition to determine the state of the planned management system. Practices to reduce ammonia emissions from confinement-based livestock or poultry production include Air Filtration and Scrubbing (371), Amendments for Treatment of Agricultural Waste (591), Composting Facility (317), Feed Management (592), Nutrient Management (590), Waste Treatment (629), and Windbreak/Shelterbelt Establishment (380). Additional practices may be necessary to support these practices.</w:t>
      </w:r>
    </w:p>
    <w:p w14:paraId="4498FCAD" w14:textId="77777777" w:rsidR="1F194391" w:rsidRDefault="1F194391">
      <w:r w:rsidRPr="1F194391">
        <w:t xml:space="preserve"> </w:t>
      </w:r>
    </w:p>
    <w:p w14:paraId="3C22426E" w14:textId="77777777" w:rsidR="006957BD" w:rsidRDefault="006957BD">
      <w:pPr>
        <w:rPr>
          <w:rFonts w:asciiTheme="majorHAnsi" w:eastAsiaTheme="majorEastAsia" w:hAnsiTheme="majorHAnsi" w:cstheme="majorBidi"/>
          <w:b/>
          <w:color w:val="2F5496" w:themeColor="accent1" w:themeShade="BF"/>
          <w:sz w:val="32"/>
          <w:szCs w:val="32"/>
        </w:rPr>
      </w:pPr>
      <w:bookmarkStart w:id="491" w:name="_Toc531617603"/>
      <w:bookmarkStart w:id="492" w:name="_Toc535524434"/>
      <w:r>
        <w:rPr>
          <w:b/>
        </w:rPr>
        <w:br w:type="page"/>
      </w:r>
    </w:p>
    <w:p w14:paraId="095B37AD" w14:textId="77777777" w:rsidR="00CD5A8F" w:rsidRPr="00865861" w:rsidRDefault="00CD5A8F" w:rsidP="00701529">
      <w:pPr>
        <w:pStyle w:val="Heading1"/>
        <w:rPr>
          <w:b/>
        </w:rPr>
      </w:pPr>
      <w:bookmarkStart w:id="493" w:name="_Toc2079958"/>
      <w:r w:rsidRPr="00865861">
        <w:rPr>
          <w:b/>
        </w:rPr>
        <w:lastRenderedPageBreak/>
        <w:t>Appendix</w:t>
      </w:r>
      <w:bookmarkEnd w:id="491"/>
      <w:bookmarkEnd w:id="492"/>
      <w:bookmarkEnd w:id="493"/>
    </w:p>
    <w:p w14:paraId="0B73A6CA" w14:textId="38A7B0E3" w:rsidR="00CD5A8F" w:rsidRDefault="00CD5A8F" w:rsidP="3865DAB3">
      <w:pPr>
        <w:pStyle w:val="Heading2"/>
        <w:rPr>
          <w:b/>
          <w:bCs/>
        </w:rPr>
      </w:pPr>
      <w:bookmarkStart w:id="494" w:name="_Toc531617604"/>
      <w:bookmarkStart w:id="495" w:name="_Toc535524435"/>
      <w:bookmarkStart w:id="496" w:name="_Toc2079959"/>
      <w:r w:rsidRPr="638DD9CD">
        <w:rPr>
          <w:b/>
          <w:bCs/>
        </w:rPr>
        <w:t xml:space="preserve">Appendix </w:t>
      </w:r>
      <w:r w:rsidR="00A324F8" w:rsidRPr="638DD9CD">
        <w:rPr>
          <w:b/>
          <w:bCs/>
        </w:rPr>
        <w:t>A</w:t>
      </w:r>
      <w:r w:rsidRPr="638DD9CD">
        <w:rPr>
          <w:b/>
          <w:bCs/>
        </w:rPr>
        <w:t xml:space="preserve">: </w:t>
      </w:r>
      <w:r w:rsidR="006957BD">
        <w:rPr>
          <w:b/>
          <w:bCs/>
        </w:rPr>
        <w:t>Crop Groups and Tillage Types</w:t>
      </w:r>
      <w:bookmarkEnd w:id="494"/>
      <w:bookmarkEnd w:id="495"/>
      <w:bookmarkEnd w:id="496"/>
    </w:p>
    <w:p w14:paraId="6ED25D09" w14:textId="77777777" w:rsidR="00BA4E29" w:rsidRDefault="00BA4E29" w:rsidP="00F13B90"/>
    <w:p w14:paraId="557A9030" w14:textId="6B583714" w:rsidR="00CC4B10" w:rsidRPr="00066555" w:rsidRDefault="00543E20">
      <w:pPr>
        <w:rPr>
          <w:i/>
          <w:color w:val="44546A" w:themeColor="text2"/>
        </w:rPr>
      </w:pPr>
      <w:r>
        <w:rPr>
          <w:i/>
          <w:iCs/>
          <w:color w:val="44546A" w:themeColor="text2"/>
        </w:rPr>
        <w:t>Table A</w:t>
      </w:r>
      <w:r w:rsidR="002551DD">
        <w:rPr>
          <w:i/>
          <w:iCs/>
          <w:color w:val="44546A" w:themeColor="text2"/>
        </w:rPr>
        <w:t>.</w:t>
      </w:r>
      <w:r>
        <w:rPr>
          <w:i/>
          <w:iCs/>
          <w:color w:val="44546A" w:themeColor="text2"/>
        </w:rPr>
        <w:t xml:space="preserve">1: </w:t>
      </w:r>
      <w:r w:rsidR="00CC4B10" w:rsidRPr="55748213">
        <w:rPr>
          <w:i/>
          <w:iCs/>
          <w:color w:val="44546A" w:themeColor="text2"/>
        </w:rPr>
        <w:t>Cro</w:t>
      </w:r>
      <w:r w:rsidR="55748213" w:rsidRPr="55748213">
        <w:rPr>
          <w:i/>
          <w:iCs/>
          <w:color w:val="44546A" w:themeColor="text2"/>
        </w:rPr>
        <w:t xml:space="preserve">ps </w:t>
      </w:r>
    </w:p>
    <w:tbl>
      <w:tblPr>
        <w:tblStyle w:val="TableGrid"/>
        <w:tblW w:w="350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500"/>
      </w:tblGrid>
      <w:tr w:rsidR="00CC4B10" w14:paraId="7422293F" w14:textId="77777777" w:rsidTr="0029467D">
        <w:tc>
          <w:tcPr>
            <w:tcW w:w="3500" w:type="dxa"/>
            <w:tcBorders>
              <w:top w:val="single" w:sz="8" w:space="0" w:color="auto"/>
              <w:left w:val="single" w:sz="8" w:space="0" w:color="auto"/>
              <w:bottom w:val="single" w:sz="8" w:space="0" w:color="auto"/>
              <w:right w:val="single" w:sz="8" w:space="0" w:color="auto"/>
            </w:tcBorders>
          </w:tcPr>
          <w:p w14:paraId="59FA5881" w14:textId="77777777" w:rsidR="00CC4B10" w:rsidRDefault="00CC4B10" w:rsidP="10C6172E">
            <w:r w:rsidRPr="4103CBA5">
              <w:rPr>
                <w:rFonts w:ascii="Calibri" w:eastAsia="Calibri" w:hAnsi="Calibri" w:cs="Calibri"/>
                <w:b/>
                <w:bCs/>
              </w:rPr>
              <w:t xml:space="preserve">Crop Group </w:t>
            </w:r>
          </w:p>
        </w:tc>
      </w:tr>
      <w:tr w:rsidR="00CC4B10" w14:paraId="44DDE47C" w14:textId="77777777" w:rsidTr="0029467D">
        <w:tc>
          <w:tcPr>
            <w:tcW w:w="3500" w:type="dxa"/>
            <w:tcBorders>
              <w:top w:val="single" w:sz="8" w:space="0" w:color="auto"/>
              <w:left w:val="single" w:sz="8" w:space="0" w:color="auto"/>
              <w:bottom w:val="single" w:sz="8" w:space="0" w:color="auto"/>
              <w:right w:val="single" w:sz="8" w:space="0" w:color="auto"/>
            </w:tcBorders>
          </w:tcPr>
          <w:p w14:paraId="5D9554AA" w14:textId="77777777" w:rsidR="00CC4B10" w:rsidRDefault="00CC4B10" w:rsidP="10C6172E">
            <w:r w:rsidRPr="4103CBA5">
              <w:rPr>
                <w:rFonts w:ascii="Calibri" w:eastAsia="Calibri" w:hAnsi="Calibri" w:cs="Calibri"/>
              </w:rPr>
              <w:t xml:space="preserve">Vegetable Crops </w:t>
            </w:r>
          </w:p>
        </w:tc>
      </w:tr>
      <w:tr w:rsidR="00CC4B10" w14:paraId="1FA4EE33" w14:textId="77777777" w:rsidTr="0029467D">
        <w:tc>
          <w:tcPr>
            <w:tcW w:w="3500" w:type="dxa"/>
            <w:tcBorders>
              <w:top w:val="single" w:sz="8" w:space="0" w:color="auto"/>
              <w:left w:val="single" w:sz="8" w:space="0" w:color="auto"/>
              <w:bottom w:val="single" w:sz="8" w:space="0" w:color="auto"/>
              <w:right w:val="single" w:sz="8" w:space="0" w:color="auto"/>
            </w:tcBorders>
          </w:tcPr>
          <w:p w14:paraId="0F934403" w14:textId="77777777" w:rsidR="00CC4B10" w:rsidRDefault="00CC4B10" w:rsidP="10C6172E">
            <w:r w:rsidRPr="4103CBA5">
              <w:rPr>
                <w:rFonts w:ascii="Calibri" w:eastAsia="Calibri" w:hAnsi="Calibri" w:cs="Calibri"/>
              </w:rPr>
              <w:t xml:space="preserve">Close Grown Crops </w:t>
            </w:r>
          </w:p>
        </w:tc>
      </w:tr>
      <w:tr w:rsidR="00CC4B10" w14:paraId="26E09514" w14:textId="77777777" w:rsidTr="0029467D">
        <w:tc>
          <w:tcPr>
            <w:tcW w:w="3500" w:type="dxa"/>
            <w:tcBorders>
              <w:top w:val="single" w:sz="8" w:space="0" w:color="auto"/>
              <w:left w:val="single" w:sz="8" w:space="0" w:color="auto"/>
              <w:bottom w:val="single" w:sz="8" w:space="0" w:color="auto"/>
              <w:right w:val="single" w:sz="8" w:space="0" w:color="auto"/>
            </w:tcBorders>
          </w:tcPr>
          <w:p w14:paraId="1552DC78" w14:textId="77777777" w:rsidR="00CC4B10" w:rsidRDefault="00CC4B10" w:rsidP="10C6172E">
            <w:r w:rsidRPr="4103CBA5">
              <w:rPr>
                <w:rFonts w:ascii="Calibri" w:eastAsia="Calibri" w:hAnsi="Calibri" w:cs="Calibri"/>
              </w:rPr>
              <w:t>Close Grown Crops – Flooded Rice</w:t>
            </w:r>
          </w:p>
        </w:tc>
      </w:tr>
      <w:tr w:rsidR="00CC4B10" w14:paraId="451780C1" w14:textId="77777777" w:rsidTr="0029467D">
        <w:tc>
          <w:tcPr>
            <w:tcW w:w="3500" w:type="dxa"/>
            <w:tcBorders>
              <w:top w:val="single" w:sz="8" w:space="0" w:color="auto"/>
              <w:left w:val="single" w:sz="8" w:space="0" w:color="auto"/>
              <w:bottom w:val="single" w:sz="8" w:space="0" w:color="auto"/>
              <w:right w:val="single" w:sz="8" w:space="0" w:color="auto"/>
            </w:tcBorders>
          </w:tcPr>
          <w:p w14:paraId="10C3DD8F" w14:textId="69915B94" w:rsidR="00CC4B10" w:rsidRDefault="00CC4B10" w:rsidP="10C6172E">
            <w:r w:rsidRPr="4103CBA5">
              <w:rPr>
                <w:rFonts w:ascii="Calibri" w:eastAsia="Calibri" w:hAnsi="Calibri" w:cs="Calibri"/>
              </w:rPr>
              <w:t xml:space="preserve">Row Crops – </w:t>
            </w:r>
            <w:r w:rsidR="008A39B8">
              <w:rPr>
                <w:rFonts w:ascii="Calibri" w:eastAsia="Calibri" w:hAnsi="Calibri" w:cs="Calibri"/>
              </w:rPr>
              <w:t>A</w:t>
            </w:r>
            <w:r w:rsidR="008A39B8" w:rsidRPr="4103CBA5">
              <w:rPr>
                <w:rFonts w:ascii="Calibri" w:eastAsia="Calibri" w:hAnsi="Calibri" w:cs="Calibri"/>
              </w:rPr>
              <w:t xml:space="preserve">ll </w:t>
            </w:r>
            <w:r w:rsidR="008A39B8">
              <w:rPr>
                <w:rFonts w:ascii="Calibri" w:eastAsia="Calibri" w:hAnsi="Calibri" w:cs="Calibri"/>
              </w:rPr>
              <w:t>R</w:t>
            </w:r>
            <w:r w:rsidR="008A39B8" w:rsidRPr="4103CBA5">
              <w:rPr>
                <w:rFonts w:ascii="Calibri" w:eastAsia="Calibri" w:hAnsi="Calibri" w:cs="Calibri"/>
              </w:rPr>
              <w:t xml:space="preserve">emoved </w:t>
            </w:r>
            <w:r w:rsidRPr="4103CBA5">
              <w:rPr>
                <w:rFonts w:ascii="Calibri" w:eastAsia="Calibri" w:hAnsi="Calibri" w:cs="Calibri"/>
              </w:rPr>
              <w:t xml:space="preserve">or </w:t>
            </w:r>
            <w:r w:rsidR="008A39B8">
              <w:rPr>
                <w:rFonts w:ascii="Calibri" w:eastAsia="Calibri" w:hAnsi="Calibri" w:cs="Calibri"/>
              </w:rPr>
              <w:t>F</w:t>
            </w:r>
            <w:r w:rsidR="008A39B8" w:rsidRPr="4103CBA5">
              <w:rPr>
                <w:rFonts w:ascii="Calibri" w:eastAsia="Calibri" w:hAnsi="Calibri" w:cs="Calibri"/>
              </w:rPr>
              <w:t>ragile</w:t>
            </w:r>
          </w:p>
        </w:tc>
      </w:tr>
      <w:tr w:rsidR="00CC4B10" w14:paraId="4513D8E0" w14:textId="77777777" w:rsidTr="0029467D">
        <w:tc>
          <w:tcPr>
            <w:tcW w:w="3500" w:type="dxa"/>
            <w:tcBorders>
              <w:top w:val="single" w:sz="8" w:space="0" w:color="auto"/>
              <w:left w:val="single" w:sz="8" w:space="0" w:color="auto"/>
              <w:bottom w:val="single" w:sz="8" w:space="0" w:color="auto"/>
              <w:right w:val="single" w:sz="8" w:space="0" w:color="auto"/>
            </w:tcBorders>
          </w:tcPr>
          <w:p w14:paraId="31B342BB" w14:textId="61B7DAE9" w:rsidR="00CC4B10" w:rsidRDefault="00CC4B10" w:rsidP="10C6172E">
            <w:r w:rsidRPr="4103CBA5">
              <w:rPr>
                <w:rFonts w:ascii="Calibri" w:eastAsia="Calibri" w:hAnsi="Calibri" w:cs="Calibri"/>
              </w:rPr>
              <w:t xml:space="preserve">Row Crops – </w:t>
            </w:r>
            <w:r w:rsidR="008A39B8">
              <w:rPr>
                <w:rFonts w:ascii="Calibri" w:eastAsia="Calibri" w:hAnsi="Calibri" w:cs="Calibri"/>
              </w:rPr>
              <w:t>S</w:t>
            </w:r>
            <w:r w:rsidR="008A39B8" w:rsidRPr="4103CBA5">
              <w:rPr>
                <w:rFonts w:ascii="Calibri" w:eastAsia="Calibri" w:hAnsi="Calibri" w:cs="Calibri"/>
              </w:rPr>
              <w:t>eed</w:t>
            </w:r>
            <w:r w:rsidRPr="4103CBA5">
              <w:rPr>
                <w:rFonts w:ascii="Calibri" w:eastAsia="Calibri" w:hAnsi="Calibri" w:cs="Calibri"/>
              </w:rPr>
              <w:t>/</w:t>
            </w:r>
            <w:r w:rsidR="008A39B8">
              <w:rPr>
                <w:rFonts w:ascii="Calibri" w:eastAsia="Calibri" w:hAnsi="Calibri" w:cs="Calibri"/>
              </w:rPr>
              <w:t>G</w:t>
            </w:r>
            <w:r w:rsidR="008A39B8" w:rsidRPr="4103CBA5">
              <w:rPr>
                <w:rFonts w:ascii="Calibri" w:eastAsia="Calibri" w:hAnsi="Calibri" w:cs="Calibri"/>
              </w:rPr>
              <w:t xml:space="preserve">rain </w:t>
            </w:r>
            <w:r w:rsidR="008A39B8">
              <w:rPr>
                <w:rFonts w:ascii="Calibri" w:eastAsia="Calibri" w:hAnsi="Calibri" w:cs="Calibri"/>
              </w:rPr>
              <w:t>R</w:t>
            </w:r>
            <w:r w:rsidR="008A39B8" w:rsidRPr="4103CBA5">
              <w:rPr>
                <w:rFonts w:ascii="Calibri" w:eastAsia="Calibri" w:hAnsi="Calibri" w:cs="Calibri"/>
              </w:rPr>
              <w:t>emoved</w:t>
            </w:r>
          </w:p>
        </w:tc>
      </w:tr>
      <w:tr w:rsidR="00CC4B10" w14:paraId="679EC0A5" w14:textId="77777777" w:rsidTr="0029467D">
        <w:tc>
          <w:tcPr>
            <w:tcW w:w="3500" w:type="dxa"/>
            <w:tcBorders>
              <w:top w:val="single" w:sz="8" w:space="0" w:color="auto"/>
              <w:left w:val="single" w:sz="8" w:space="0" w:color="auto"/>
              <w:bottom w:val="single" w:sz="8" w:space="0" w:color="auto"/>
              <w:right w:val="single" w:sz="8" w:space="0" w:color="auto"/>
            </w:tcBorders>
          </w:tcPr>
          <w:p w14:paraId="2573D428" w14:textId="77777777" w:rsidR="00CC4B10" w:rsidRDefault="00CC4B10" w:rsidP="10C6172E">
            <w:r w:rsidRPr="4103CBA5">
              <w:rPr>
                <w:rFonts w:ascii="Calibri" w:eastAsia="Calibri" w:hAnsi="Calibri" w:cs="Calibri"/>
              </w:rPr>
              <w:t>Turfgrass for Sod, Nursery Crops</w:t>
            </w:r>
          </w:p>
        </w:tc>
      </w:tr>
      <w:tr w:rsidR="00CC4B10" w14:paraId="5E5DAAEB" w14:textId="77777777" w:rsidTr="0029467D">
        <w:tc>
          <w:tcPr>
            <w:tcW w:w="3500" w:type="dxa"/>
            <w:tcBorders>
              <w:top w:val="single" w:sz="8" w:space="0" w:color="auto"/>
              <w:left w:val="single" w:sz="8" w:space="0" w:color="auto"/>
              <w:bottom w:val="single" w:sz="8" w:space="0" w:color="auto"/>
              <w:right w:val="single" w:sz="8" w:space="0" w:color="auto"/>
            </w:tcBorders>
          </w:tcPr>
          <w:p w14:paraId="50516A09" w14:textId="77777777" w:rsidR="00CC4B10" w:rsidRDefault="00CC4B10" w:rsidP="00E106C1">
            <w:proofErr w:type="spellStart"/>
            <w:r w:rsidRPr="4103CBA5">
              <w:rPr>
                <w:rFonts w:ascii="Calibri" w:eastAsia="Calibri" w:hAnsi="Calibri" w:cs="Calibri"/>
              </w:rPr>
              <w:t>Hayland</w:t>
            </w:r>
            <w:proofErr w:type="spellEnd"/>
            <w:r w:rsidRPr="4103CBA5">
              <w:rPr>
                <w:rFonts w:ascii="Calibri" w:eastAsia="Calibri" w:hAnsi="Calibri" w:cs="Calibri"/>
              </w:rPr>
              <w:t xml:space="preserve"> – Hay, Forage or Seed</w:t>
            </w:r>
          </w:p>
        </w:tc>
      </w:tr>
      <w:tr w:rsidR="00CC4B10" w14:paraId="32992ABB" w14:textId="77777777" w:rsidTr="0029467D">
        <w:tc>
          <w:tcPr>
            <w:tcW w:w="3500" w:type="dxa"/>
            <w:tcBorders>
              <w:top w:val="single" w:sz="8" w:space="0" w:color="auto"/>
              <w:left w:val="single" w:sz="8" w:space="0" w:color="auto"/>
              <w:bottom w:val="single" w:sz="8" w:space="0" w:color="auto"/>
              <w:right w:val="single" w:sz="8" w:space="0" w:color="auto"/>
            </w:tcBorders>
          </w:tcPr>
          <w:p w14:paraId="4A72D66F" w14:textId="77777777" w:rsidR="00CC4B10" w:rsidRDefault="00CC4B10" w:rsidP="10C6172E">
            <w:r w:rsidRPr="4103CBA5">
              <w:rPr>
                <w:rFonts w:ascii="Calibri" w:eastAsia="Calibri" w:hAnsi="Calibri" w:cs="Calibri"/>
              </w:rPr>
              <w:t>Orchard, Vineyard, Berries, Nuts, Christmas trees</w:t>
            </w:r>
          </w:p>
        </w:tc>
      </w:tr>
    </w:tbl>
    <w:p w14:paraId="39090992" w14:textId="77777777" w:rsidR="00CC4B10" w:rsidRDefault="00CC4B10" w:rsidP="00CC4B10">
      <w:r w:rsidRPr="4103CBA5">
        <w:rPr>
          <w:rFonts w:ascii="Calibri" w:eastAsia="Calibri" w:hAnsi="Calibri" w:cs="Calibri"/>
        </w:rPr>
        <w:t xml:space="preserve"> </w:t>
      </w:r>
    </w:p>
    <w:p w14:paraId="2AC10460" w14:textId="7F3D3CF3" w:rsidR="00CC4B10" w:rsidRDefault="00543E20" w:rsidP="1BFE99A0">
      <w:r>
        <w:rPr>
          <w:i/>
          <w:iCs/>
          <w:color w:val="44546A" w:themeColor="text2"/>
        </w:rPr>
        <w:t>Table A</w:t>
      </w:r>
      <w:r w:rsidR="002551DD">
        <w:rPr>
          <w:i/>
          <w:iCs/>
          <w:color w:val="44546A" w:themeColor="text2"/>
        </w:rPr>
        <w:t>.</w:t>
      </w:r>
      <w:r>
        <w:rPr>
          <w:i/>
          <w:iCs/>
          <w:color w:val="44546A" w:themeColor="text2"/>
        </w:rPr>
        <w:t xml:space="preserve">2: </w:t>
      </w:r>
      <w:r w:rsidR="00CC4B10" w:rsidRPr="1BFE99A0">
        <w:rPr>
          <w:i/>
          <w:iCs/>
          <w:color w:val="44546A" w:themeColor="text2"/>
        </w:rPr>
        <w:t xml:space="preserve">Cropland Tillage </w:t>
      </w:r>
    </w:p>
    <w:tbl>
      <w:tblPr>
        <w:tblStyle w:val="TableGrid"/>
        <w:tblW w:w="468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680"/>
      </w:tblGrid>
      <w:tr w:rsidR="00CC4B10" w14:paraId="0AA662FA" w14:textId="77777777" w:rsidTr="172093F8">
        <w:tc>
          <w:tcPr>
            <w:tcW w:w="46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D1A4A6" w14:textId="77777777" w:rsidR="00CC4B10" w:rsidRDefault="00CC4B10" w:rsidP="10C6172E">
            <w:r w:rsidRPr="4103CBA5">
              <w:rPr>
                <w:rFonts w:ascii="Calibri" w:eastAsia="Calibri" w:hAnsi="Calibri" w:cs="Calibri"/>
              </w:rPr>
              <w:t>Tillage Type</w:t>
            </w:r>
          </w:p>
        </w:tc>
      </w:tr>
      <w:tr w:rsidR="00CC4B10" w14:paraId="412B3687" w14:textId="77777777" w:rsidTr="172093F8">
        <w:tc>
          <w:tcPr>
            <w:tcW w:w="4680" w:type="dxa"/>
            <w:tcBorders>
              <w:top w:val="single" w:sz="8" w:space="0" w:color="auto"/>
              <w:left w:val="single" w:sz="8" w:space="0" w:color="auto"/>
              <w:bottom w:val="single" w:sz="8" w:space="0" w:color="auto"/>
              <w:right w:val="single" w:sz="8" w:space="0" w:color="auto"/>
            </w:tcBorders>
          </w:tcPr>
          <w:p w14:paraId="2C2FCF2A" w14:textId="77777777" w:rsidR="00CC4B10" w:rsidRDefault="00CC4B10" w:rsidP="10C6172E">
            <w:r w:rsidRPr="4103CBA5">
              <w:rPr>
                <w:rFonts w:ascii="Calibri" w:eastAsia="Calibri" w:hAnsi="Calibri" w:cs="Calibri"/>
              </w:rPr>
              <w:t>Full Field Tillage</w:t>
            </w:r>
          </w:p>
        </w:tc>
      </w:tr>
      <w:tr w:rsidR="00CC4B10" w14:paraId="3D54DE7C" w14:textId="77777777" w:rsidTr="172093F8">
        <w:tc>
          <w:tcPr>
            <w:tcW w:w="4680" w:type="dxa"/>
            <w:tcBorders>
              <w:top w:val="single" w:sz="8" w:space="0" w:color="auto"/>
              <w:left w:val="single" w:sz="8" w:space="0" w:color="auto"/>
              <w:bottom w:val="single" w:sz="8" w:space="0" w:color="auto"/>
              <w:right w:val="single" w:sz="8" w:space="0" w:color="auto"/>
            </w:tcBorders>
          </w:tcPr>
          <w:p w14:paraId="31D7C2B1" w14:textId="77777777" w:rsidR="00CC4B10" w:rsidRDefault="00CC4B10" w:rsidP="10C6172E">
            <w:r w:rsidRPr="4103CBA5">
              <w:rPr>
                <w:rFonts w:ascii="Calibri" w:eastAsia="Calibri" w:hAnsi="Calibri" w:cs="Calibri"/>
              </w:rPr>
              <w:t>Reduced Tillage (Fall)</w:t>
            </w:r>
          </w:p>
        </w:tc>
      </w:tr>
      <w:tr w:rsidR="00CC4B10" w14:paraId="135064CD" w14:textId="77777777" w:rsidTr="172093F8">
        <w:tc>
          <w:tcPr>
            <w:tcW w:w="4680" w:type="dxa"/>
            <w:tcBorders>
              <w:top w:val="single" w:sz="8" w:space="0" w:color="auto"/>
              <w:left w:val="single" w:sz="8" w:space="0" w:color="auto"/>
              <w:bottom w:val="single" w:sz="8" w:space="0" w:color="auto"/>
              <w:right w:val="single" w:sz="8" w:space="0" w:color="auto"/>
            </w:tcBorders>
          </w:tcPr>
          <w:p w14:paraId="7BE8213F" w14:textId="77777777" w:rsidR="00CC4B10" w:rsidRDefault="00CC4B10" w:rsidP="10C6172E">
            <w:r w:rsidRPr="4103CBA5">
              <w:rPr>
                <w:rFonts w:ascii="Calibri" w:eastAsia="Calibri" w:hAnsi="Calibri" w:cs="Calibri"/>
              </w:rPr>
              <w:t>Reduced Tillage (Spring)</w:t>
            </w:r>
          </w:p>
        </w:tc>
      </w:tr>
      <w:tr w:rsidR="00CC4B10" w14:paraId="0D528D5D" w14:textId="77777777" w:rsidTr="172093F8">
        <w:tc>
          <w:tcPr>
            <w:tcW w:w="4680" w:type="dxa"/>
            <w:tcBorders>
              <w:top w:val="single" w:sz="8" w:space="0" w:color="auto"/>
              <w:left w:val="single" w:sz="8" w:space="0" w:color="auto"/>
              <w:bottom w:val="single" w:sz="8" w:space="0" w:color="auto"/>
              <w:right w:val="single" w:sz="8" w:space="0" w:color="auto"/>
            </w:tcBorders>
          </w:tcPr>
          <w:p w14:paraId="0E37CA24" w14:textId="655614E7" w:rsidR="00CC4B10" w:rsidRDefault="00CC4B10" w:rsidP="10C6172E">
            <w:r w:rsidRPr="4103CBA5">
              <w:rPr>
                <w:rFonts w:ascii="Calibri" w:eastAsia="Calibri" w:hAnsi="Calibri" w:cs="Calibri"/>
              </w:rPr>
              <w:t>No-</w:t>
            </w:r>
            <w:r w:rsidR="008A39B8">
              <w:rPr>
                <w:rFonts w:ascii="Calibri" w:eastAsia="Calibri" w:hAnsi="Calibri" w:cs="Calibri"/>
              </w:rPr>
              <w:t>T</w:t>
            </w:r>
            <w:r w:rsidR="008A39B8" w:rsidRPr="4103CBA5">
              <w:rPr>
                <w:rFonts w:ascii="Calibri" w:eastAsia="Calibri" w:hAnsi="Calibri" w:cs="Calibri"/>
              </w:rPr>
              <w:t>ill</w:t>
            </w:r>
          </w:p>
        </w:tc>
      </w:tr>
      <w:tr w:rsidR="00CC4B10" w14:paraId="050D6EED" w14:textId="77777777" w:rsidTr="172093F8">
        <w:tc>
          <w:tcPr>
            <w:tcW w:w="4680" w:type="dxa"/>
            <w:tcBorders>
              <w:top w:val="single" w:sz="8" w:space="0" w:color="auto"/>
              <w:left w:val="single" w:sz="8" w:space="0" w:color="auto"/>
              <w:bottom w:val="single" w:sz="8" w:space="0" w:color="auto"/>
              <w:right w:val="single" w:sz="8" w:space="0" w:color="auto"/>
            </w:tcBorders>
          </w:tcPr>
          <w:p w14:paraId="3305EACC" w14:textId="77777777" w:rsidR="00CC4B10" w:rsidRDefault="00CC4B10" w:rsidP="10C6172E">
            <w:r w:rsidRPr="4103CBA5">
              <w:rPr>
                <w:rFonts w:ascii="Calibri" w:eastAsia="Calibri" w:hAnsi="Calibri" w:cs="Calibri"/>
              </w:rPr>
              <w:t>Perennial Crop</w:t>
            </w:r>
          </w:p>
        </w:tc>
      </w:tr>
    </w:tbl>
    <w:p w14:paraId="6F653344" w14:textId="77777777" w:rsidR="00CC4B10" w:rsidRDefault="00CC4B10" w:rsidP="00CC4B10">
      <w:r w:rsidRPr="4103CBA5">
        <w:rPr>
          <w:rFonts w:ascii="Calibri" w:eastAsia="Calibri" w:hAnsi="Calibri" w:cs="Calibri"/>
          <w:sz w:val="12"/>
          <w:szCs w:val="12"/>
        </w:rPr>
        <w:t xml:space="preserve"> </w:t>
      </w:r>
    </w:p>
    <w:p w14:paraId="186CA840" w14:textId="77777777" w:rsidR="00CC4B10" w:rsidRPr="00865861" w:rsidRDefault="00CC4B10">
      <w:pPr>
        <w:rPr>
          <w:i/>
          <w:iCs/>
          <w:color w:val="44546A" w:themeColor="text2"/>
        </w:rPr>
      </w:pPr>
    </w:p>
    <w:p w14:paraId="3BFC5ED5" w14:textId="77777777" w:rsidR="00B13C54" w:rsidRDefault="00B13C54" w:rsidP="00932CF3">
      <w:pPr>
        <w:rPr>
          <w:b/>
        </w:rPr>
      </w:pPr>
    </w:p>
    <w:p w14:paraId="22A47645" w14:textId="77777777" w:rsidR="00932CF3" w:rsidRDefault="00932CF3">
      <w:pPr>
        <w:rPr>
          <w:rFonts w:ascii="Calibri" w:hAnsi="Calibri" w:cs="Calibri"/>
        </w:rPr>
      </w:pPr>
    </w:p>
    <w:p w14:paraId="63C1ED6C" w14:textId="77777777" w:rsidR="00932CF3" w:rsidRDefault="00932CF3" w:rsidP="00932CF3">
      <w:pPr>
        <w:rPr>
          <w:rFonts w:ascii="Calibri" w:hAnsi="Calibri" w:cs="Calibri"/>
        </w:rPr>
      </w:pPr>
    </w:p>
    <w:p w14:paraId="21BE3688" w14:textId="77777777" w:rsidR="00B13C54" w:rsidRDefault="00B13C54">
      <w:pPr>
        <w:rPr>
          <w:rFonts w:asciiTheme="majorHAnsi" w:eastAsiaTheme="majorEastAsia" w:hAnsiTheme="majorHAnsi" w:cstheme="majorBidi"/>
          <w:b/>
          <w:bCs/>
          <w:color w:val="2F5496" w:themeColor="accent1" w:themeShade="BF"/>
          <w:sz w:val="26"/>
          <w:szCs w:val="26"/>
        </w:rPr>
      </w:pPr>
      <w:bookmarkStart w:id="497" w:name="_Toc535524436"/>
      <w:r>
        <w:rPr>
          <w:b/>
          <w:bCs/>
        </w:rPr>
        <w:br w:type="page"/>
      </w:r>
    </w:p>
    <w:p w14:paraId="178940F2" w14:textId="1AA47A4F" w:rsidR="6DD789CF" w:rsidRPr="00865861" w:rsidRDefault="6DD789CF" w:rsidP="00865861">
      <w:pPr>
        <w:pStyle w:val="Heading2"/>
        <w:rPr>
          <w:b/>
        </w:rPr>
      </w:pPr>
      <w:bookmarkStart w:id="498" w:name="_Toc2079960"/>
      <w:r w:rsidRPr="6DD789CF">
        <w:rPr>
          <w:b/>
          <w:bCs/>
        </w:rPr>
        <w:lastRenderedPageBreak/>
        <w:t>Appendix B: List of Facilitating Practices</w:t>
      </w:r>
      <w:bookmarkEnd w:id="497"/>
      <w:r w:rsidR="00651C84">
        <w:rPr>
          <w:b/>
          <w:bCs/>
        </w:rPr>
        <w:t xml:space="preserve"> for </w:t>
      </w:r>
      <w:bookmarkStart w:id="499" w:name="_Toc535524437"/>
      <w:r w:rsidR="4589CC4B" w:rsidRPr="00865861">
        <w:rPr>
          <w:b/>
        </w:rPr>
        <w:t>Inadequate Habitat for Fish and Wildlife (Wildlife Habitat)</w:t>
      </w:r>
      <w:bookmarkEnd w:id="498"/>
      <w:bookmarkEnd w:id="499"/>
    </w:p>
    <w:p w14:paraId="078D4555" w14:textId="77777777" w:rsidR="4589CC4B" w:rsidRDefault="4589CC4B" w:rsidP="4589CC4B">
      <w:pPr>
        <w:rPr>
          <w:rFonts w:ascii="Calibri Light" w:eastAsia="Calibri Light" w:hAnsi="Calibri Light" w:cs="Calibri Light"/>
          <w:b/>
          <w:bCs/>
          <w:color w:val="2F5496" w:themeColor="accent1" w:themeShade="BF"/>
        </w:rPr>
      </w:pPr>
    </w:p>
    <w:p w14:paraId="51A970F2" w14:textId="77777777" w:rsidR="4589CC4B" w:rsidRPr="00865861" w:rsidRDefault="3790D5C7" w:rsidP="4589CC4B">
      <w:pPr>
        <w:rPr>
          <w:sz w:val="18"/>
        </w:rPr>
      </w:pPr>
      <w:r w:rsidRPr="00865861">
        <w:rPr>
          <w:rFonts w:ascii="Calibri Light" w:eastAsia="Calibri Light" w:hAnsi="Calibri Light" w:cs="Calibri Light"/>
          <w:b/>
          <w:bCs/>
          <w:szCs w:val="26"/>
        </w:rPr>
        <w:t>Terrestrial Habitat</w:t>
      </w:r>
    </w:p>
    <w:p w14:paraId="6C5ECE0D" w14:textId="3F7ACF4A" w:rsidR="003548EC" w:rsidRDefault="00543E20" w:rsidP="23D76F06">
      <w:pPr>
        <w:pStyle w:val="Caption"/>
        <w:rPr>
          <w:sz w:val="22"/>
          <w:szCs w:val="22"/>
        </w:rPr>
      </w:pPr>
      <w:r w:rsidRPr="0029467D">
        <w:rPr>
          <w:sz w:val="22"/>
          <w:szCs w:val="22"/>
        </w:rPr>
        <w:t>T</w:t>
      </w:r>
      <w:r>
        <w:rPr>
          <w:sz w:val="22"/>
          <w:szCs w:val="22"/>
        </w:rPr>
        <w:t>able B</w:t>
      </w:r>
      <w:r w:rsidR="002551DD">
        <w:rPr>
          <w:sz w:val="22"/>
          <w:szCs w:val="22"/>
        </w:rPr>
        <w:t>.</w:t>
      </w:r>
      <w:r>
        <w:rPr>
          <w:sz w:val="22"/>
          <w:szCs w:val="22"/>
        </w:rPr>
        <w:t>1</w:t>
      </w:r>
      <w:r w:rsidR="003548EC" w:rsidRPr="0084183F">
        <w:rPr>
          <w:sz w:val="22"/>
          <w:szCs w:val="22"/>
        </w:rPr>
        <w:t>:</w:t>
      </w:r>
      <w:r w:rsidR="003548EC" w:rsidRPr="3790D5C7">
        <w:rPr>
          <w:sz w:val="22"/>
          <w:szCs w:val="22"/>
        </w:rPr>
        <w:t xml:space="preserve"> </w:t>
      </w:r>
      <w:r w:rsidR="000422C8" w:rsidRPr="3790D5C7">
        <w:rPr>
          <w:sz w:val="22"/>
          <w:szCs w:val="22"/>
        </w:rPr>
        <w:t>Supporting Practices Affecting Terrestrial Habitat</w:t>
      </w:r>
      <w:r w:rsidR="000422C8">
        <w:rPr>
          <w:rStyle w:val="CommentReference"/>
          <w:i w:val="0"/>
          <w:iCs w:val="0"/>
          <w:color w:val="auto"/>
        </w:rPr>
        <w:commentReference w:id="500"/>
      </w:r>
      <w:r w:rsidR="00B93A9F">
        <w:rPr>
          <w:rStyle w:val="CommentReference"/>
          <w:i w:val="0"/>
          <w:iCs w:val="0"/>
          <w:color w:val="auto"/>
        </w:rPr>
        <w:commentReference w:id="501"/>
      </w:r>
    </w:p>
    <w:tbl>
      <w:tblPr>
        <w:tblStyle w:val="TableGrid"/>
        <w:tblW w:w="4855" w:type="dxa"/>
        <w:tblLook w:val="04A0" w:firstRow="1" w:lastRow="0" w:firstColumn="1" w:lastColumn="0" w:noHBand="0" w:noVBand="1"/>
      </w:tblPr>
      <w:tblGrid>
        <w:gridCol w:w="4855"/>
      </w:tblGrid>
      <w:tr w:rsidR="00860C07" w14:paraId="6B443E1F" w14:textId="77777777" w:rsidTr="00865861">
        <w:tc>
          <w:tcPr>
            <w:tcW w:w="4855" w:type="dxa"/>
            <w:shd w:val="clear" w:color="auto" w:fill="D9E2F3" w:themeFill="accent1" w:themeFillTint="33"/>
          </w:tcPr>
          <w:p w14:paraId="0C13B645" w14:textId="77777777" w:rsidR="00860C07" w:rsidRDefault="00860C07" w:rsidP="431B2BC3">
            <w:r>
              <w:t>Conservation Practices</w:t>
            </w:r>
          </w:p>
        </w:tc>
      </w:tr>
      <w:tr w:rsidR="00860C07" w14:paraId="663321AB" w14:textId="77777777" w:rsidTr="00865861">
        <w:tc>
          <w:tcPr>
            <w:tcW w:w="4855" w:type="dxa"/>
          </w:tcPr>
          <w:p w14:paraId="341008EC" w14:textId="77777777" w:rsidR="00860C07" w:rsidRDefault="00860C07" w:rsidP="431B2BC3">
            <w:r w:rsidRPr="3790D5C7">
              <w:rPr>
                <w:rFonts w:ascii="Calibri" w:eastAsia="Calibri" w:hAnsi="Calibri" w:cs="Calibri"/>
              </w:rPr>
              <w:t>Brush Management (314)</w:t>
            </w:r>
          </w:p>
        </w:tc>
      </w:tr>
      <w:tr w:rsidR="00860C07" w14:paraId="5F3CC90A" w14:textId="77777777" w:rsidTr="00865861">
        <w:tc>
          <w:tcPr>
            <w:tcW w:w="4855" w:type="dxa"/>
          </w:tcPr>
          <w:p w14:paraId="0C597727" w14:textId="77777777" w:rsidR="00860C07" w:rsidRDefault="00860C07" w:rsidP="431B2BC3">
            <w:r w:rsidRPr="3790D5C7">
              <w:rPr>
                <w:rFonts w:ascii="Calibri" w:eastAsia="Calibri" w:hAnsi="Calibri" w:cs="Calibri"/>
              </w:rPr>
              <w:t>Conservation Crop Rotation (328)</w:t>
            </w:r>
          </w:p>
        </w:tc>
      </w:tr>
      <w:tr w:rsidR="00860C07" w14:paraId="321C91ED" w14:textId="77777777" w:rsidTr="00865861">
        <w:tc>
          <w:tcPr>
            <w:tcW w:w="4855" w:type="dxa"/>
          </w:tcPr>
          <w:p w14:paraId="39F9757A" w14:textId="77777777" w:rsidR="00860C07" w:rsidRDefault="00860C07" w:rsidP="431B2BC3">
            <w:r w:rsidRPr="3790D5C7">
              <w:rPr>
                <w:rFonts w:ascii="Calibri" w:eastAsia="Calibri" w:hAnsi="Calibri" w:cs="Calibri"/>
              </w:rPr>
              <w:t>Dike (356)</w:t>
            </w:r>
          </w:p>
        </w:tc>
      </w:tr>
      <w:tr w:rsidR="00860C07" w14:paraId="4819CA36" w14:textId="77777777" w:rsidTr="00865861">
        <w:tc>
          <w:tcPr>
            <w:tcW w:w="4855" w:type="dxa"/>
          </w:tcPr>
          <w:p w14:paraId="0D170B51" w14:textId="77777777" w:rsidR="00860C07" w:rsidRDefault="00860C07" w:rsidP="431B2BC3">
            <w:r w:rsidRPr="3790D5C7">
              <w:rPr>
                <w:rFonts w:ascii="Calibri" w:eastAsia="Calibri" w:hAnsi="Calibri" w:cs="Calibri"/>
              </w:rPr>
              <w:t>Forage and Biomass Planting (512)</w:t>
            </w:r>
          </w:p>
        </w:tc>
      </w:tr>
      <w:tr w:rsidR="00860C07" w14:paraId="6C79834D" w14:textId="77777777" w:rsidTr="00865861">
        <w:tc>
          <w:tcPr>
            <w:tcW w:w="4855" w:type="dxa"/>
          </w:tcPr>
          <w:p w14:paraId="206F64C4" w14:textId="77777777" w:rsidR="00860C07" w:rsidRDefault="00860C07" w:rsidP="431B2BC3">
            <w:r w:rsidRPr="3790D5C7">
              <w:rPr>
                <w:rFonts w:ascii="Calibri" w:eastAsia="Calibri" w:hAnsi="Calibri" w:cs="Calibri"/>
              </w:rPr>
              <w:t>Forest Stand Improvement (666)</w:t>
            </w:r>
          </w:p>
        </w:tc>
      </w:tr>
      <w:tr w:rsidR="00860C07" w14:paraId="688283B5" w14:textId="77777777" w:rsidTr="00865861">
        <w:tc>
          <w:tcPr>
            <w:tcW w:w="4855" w:type="dxa"/>
          </w:tcPr>
          <w:p w14:paraId="020DDA76" w14:textId="77777777" w:rsidR="00860C07" w:rsidRDefault="00860C07" w:rsidP="431B2BC3">
            <w:r w:rsidRPr="3790D5C7">
              <w:rPr>
                <w:rFonts w:ascii="Calibri" w:eastAsia="Calibri" w:hAnsi="Calibri" w:cs="Calibri"/>
              </w:rPr>
              <w:t>Integrated Pest Management (595)</w:t>
            </w:r>
          </w:p>
        </w:tc>
      </w:tr>
      <w:tr w:rsidR="00860C07" w14:paraId="1078413F" w14:textId="77777777" w:rsidTr="00865861">
        <w:tc>
          <w:tcPr>
            <w:tcW w:w="4855" w:type="dxa"/>
          </w:tcPr>
          <w:p w14:paraId="7203A25A" w14:textId="77777777" w:rsidR="00860C07" w:rsidRDefault="00860C07" w:rsidP="431B2BC3">
            <w:r w:rsidRPr="3790D5C7">
              <w:rPr>
                <w:rFonts w:ascii="Calibri" w:eastAsia="Calibri" w:hAnsi="Calibri" w:cs="Calibri"/>
              </w:rPr>
              <w:t>Livestock Pipeline (516)</w:t>
            </w:r>
          </w:p>
        </w:tc>
      </w:tr>
      <w:tr w:rsidR="00860C07" w14:paraId="729ACACC" w14:textId="77777777" w:rsidTr="00865861">
        <w:tc>
          <w:tcPr>
            <w:tcW w:w="4855" w:type="dxa"/>
          </w:tcPr>
          <w:p w14:paraId="706BCCC0" w14:textId="77777777" w:rsidR="00860C07" w:rsidRDefault="00860C07" w:rsidP="431B2BC3">
            <w:r w:rsidRPr="3790D5C7">
              <w:rPr>
                <w:rFonts w:ascii="Calibri" w:eastAsia="Calibri" w:hAnsi="Calibri" w:cs="Calibri"/>
              </w:rPr>
              <w:t>Open Channel (582)</w:t>
            </w:r>
          </w:p>
        </w:tc>
      </w:tr>
      <w:tr w:rsidR="00860C07" w14:paraId="6855090D" w14:textId="77777777" w:rsidTr="00865861">
        <w:tc>
          <w:tcPr>
            <w:tcW w:w="4855" w:type="dxa"/>
          </w:tcPr>
          <w:p w14:paraId="3762E76D" w14:textId="77777777" w:rsidR="00860C07" w:rsidRDefault="00860C07" w:rsidP="431B2BC3">
            <w:r w:rsidRPr="3790D5C7">
              <w:rPr>
                <w:rFonts w:ascii="Calibri" w:eastAsia="Calibri" w:hAnsi="Calibri" w:cs="Calibri"/>
              </w:rPr>
              <w:t>Pond (378)</w:t>
            </w:r>
          </w:p>
        </w:tc>
      </w:tr>
      <w:tr w:rsidR="00860C07" w14:paraId="0EEB082E" w14:textId="77777777" w:rsidTr="00865861">
        <w:tc>
          <w:tcPr>
            <w:tcW w:w="4855" w:type="dxa"/>
          </w:tcPr>
          <w:p w14:paraId="21492A5D" w14:textId="77777777" w:rsidR="00860C07" w:rsidRDefault="00860C07" w:rsidP="23D76F06">
            <w:pPr>
              <w:rPr>
                <w:rFonts w:ascii="Calibri" w:eastAsia="Calibri" w:hAnsi="Calibri" w:cs="Calibri"/>
              </w:rPr>
            </w:pPr>
            <w:r w:rsidRPr="3790D5C7">
              <w:rPr>
                <w:rFonts w:ascii="Calibri" w:eastAsia="Calibri" w:hAnsi="Calibri" w:cs="Calibri"/>
              </w:rPr>
              <w:t>Pumping Plant (533)</w:t>
            </w:r>
          </w:p>
        </w:tc>
      </w:tr>
      <w:tr w:rsidR="00860C07" w14:paraId="0FAEC688" w14:textId="77777777" w:rsidTr="00865861">
        <w:tc>
          <w:tcPr>
            <w:tcW w:w="4855" w:type="dxa"/>
          </w:tcPr>
          <w:p w14:paraId="69A590BE" w14:textId="77777777" w:rsidR="00860C07" w:rsidRDefault="00860C07" w:rsidP="431B2BC3">
            <w:r w:rsidRPr="3790D5C7">
              <w:rPr>
                <w:rFonts w:ascii="Calibri" w:eastAsia="Calibri" w:hAnsi="Calibri" w:cs="Calibri"/>
              </w:rPr>
              <w:t>Residue and Tillage Management, No Till (329)</w:t>
            </w:r>
          </w:p>
        </w:tc>
      </w:tr>
      <w:tr w:rsidR="00860C07" w14:paraId="72FF7959" w14:textId="77777777" w:rsidTr="00865861">
        <w:tc>
          <w:tcPr>
            <w:tcW w:w="4855" w:type="dxa"/>
          </w:tcPr>
          <w:p w14:paraId="3F030C66" w14:textId="77777777" w:rsidR="00860C07" w:rsidRDefault="00860C07" w:rsidP="431B2BC3">
            <w:r w:rsidRPr="3790D5C7">
              <w:rPr>
                <w:rFonts w:ascii="Calibri" w:eastAsia="Calibri" w:hAnsi="Calibri" w:cs="Calibri"/>
              </w:rPr>
              <w:t>Roof Runoff Structure (558)</w:t>
            </w:r>
          </w:p>
        </w:tc>
      </w:tr>
      <w:tr w:rsidR="00860C07" w14:paraId="21903D47" w14:textId="77777777" w:rsidTr="00865861">
        <w:tc>
          <w:tcPr>
            <w:tcW w:w="4855" w:type="dxa"/>
          </w:tcPr>
          <w:p w14:paraId="0E0644F6" w14:textId="77777777" w:rsidR="00860C07" w:rsidRDefault="00860C07" w:rsidP="00E106C1">
            <w:proofErr w:type="spellStart"/>
            <w:r w:rsidRPr="3790D5C7">
              <w:rPr>
                <w:rFonts w:ascii="Calibri" w:eastAsia="Calibri" w:hAnsi="Calibri" w:cs="Calibri"/>
              </w:rPr>
              <w:t>Silvopasture</w:t>
            </w:r>
            <w:proofErr w:type="spellEnd"/>
            <w:r w:rsidRPr="3790D5C7">
              <w:rPr>
                <w:rFonts w:ascii="Calibri" w:eastAsia="Calibri" w:hAnsi="Calibri" w:cs="Calibri"/>
              </w:rPr>
              <w:t xml:space="preserve"> (381)</w:t>
            </w:r>
          </w:p>
        </w:tc>
      </w:tr>
      <w:tr w:rsidR="00860C07" w14:paraId="464E4B83" w14:textId="77777777" w:rsidTr="00865861">
        <w:tc>
          <w:tcPr>
            <w:tcW w:w="4855" w:type="dxa"/>
          </w:tcPr>
          <w:p w14:paraId="358B9134" w14:textId="77777777" w:rsidR="00860C07" w:rsidRDefault="00860C07" w:rsidP="431B2BC3">
            <w:r w:rsidRPr="3790D5C7">
              <w:rPr>
                <w:rFonts w:ascii="Calibri" w:eastAsia="Calibri" w:hAnsi="Calibri" w:cs="Calibri"/>
              </w:rPr>
              <w:t>Spring Development (574)</w:t>
            </w:r>
          </w:p>
        </w:tc>
      </w:tr>
      <w:tr w:rsidR="00860C07" w14:paraId="7FE171BC" w14:textId="77777777" w:rsidTr="00865861">
        <w:tc>
          <w:tcPr>
            <w:tcW w:w="4855" w:type="dxa"/>
          </w:tcPr>
          <w:p w14:paraId="74F1EB6C" w14:textId="77777777" w:rsidR="00860C07" w:rsidRDefault="00860C07" w:rsidP="431B2BC3">
            <w:r w:rsidRPr="3790D5C7">
              <w:rPr>
                <w:rFonts w:ascii="Calibri" w:eastAsia="Calibri" w:hAnsi="Calibri" w:cs="Calibri"/>
              </w:rPr>
              <w:t>Streambank and Shoreline Protection (580)</w:t>
            </w:r>
          </w:p>
        </w:tc>
      </w:tr>
      <w:tr w:rsidR="00860C07" w14:paraId="3E4DA6C3" w14:textId="77777777" w:rsidTr="00865861">
        <w:tc>
          <w:tcPr>
            <w:tcW w:w="4855" w:type="dxa"/>
          </w:tcPr>
          <w:p w14:paraId="06D541E5" w14:textId="77777777" w:rsidR="00860C07" w:rsidRDefault="00860C07" w:rsidP="431B2BC3">
            <w:r w:rsidRPr="3790D5C7">
              <w:rPr>
                <w:rFonts w:ascii="Calibri" w:eastAsia="Calibri" w:hAnsi="Calibri" w:cs="Calibri"/>
              </w:rPr>
              <w:t>Structure for Water Control (587)</w:t>
            </w:r>
          </w:p>
        </w:tc>
      </w:tr>
      <w:tr w:rsidR="00860C07" w14:paraId="516CDBB3" w14:textId="77777777" w:rsidTr="00865861">
        <w:tc>
          <w:tcPr>
            <w:tcW w:w="4855" w:type="dxa"/>
          </w:tcPr>
          <w:p w14:paraId="44036600" w14:textId="77777777" w:rsidR="00860C07" w:rsidRDefault="00860C07" w:rsidP="431B2BC3">
            <w:r w:rsidRPr="3790D5C7">
              <w:rPr>
                <w:rFonts w:ascii="Calibri" w:eastAsia="Calibri" w:hAnsi="Calibri" w:cs="Calibri"/>
              </w:rPr>
              <w:t>Tree/Shrub Site Preparation (490)</w:t>
            </w:r>
          </w:p>
        </w:tc>
      </w:tr>
      <w:tr w:rsidR="00860C07" w14:paraId="0F5A4D66" w14:textId="77777777" w:rsidTr="00865861">
        <w:tc>
          <w:tcPr>
            <w:tcW w:w="4855" w:type="dxa"/>
          </w:tcPr>
          <w:p w14:paraId="583549BA" w14:textId="77777777" w:rsidR="00860C07" w:rsidRDefault="00860C07" w:rsidP="431B2BC3">
            <w:r w:rsidRPr="3790D5C7">
              <w:rPr>
                <w:rFonts w:ascii="Calibri" w:eastAsia="Calibri" w:hAnsi="Calibri" w:cs="Calibri"/>
              </w:rPr>
              <w:t>Water Harvesting Catchment (636)</w:t>
            </w:r>
          </w:p>
        </w:tc>
      </w:tr>
      <w:tr w:rsidR="00860C07" w14:paraId="481CCC73" w14:textId="77777777" w:rsidTr="00865861">
        <w:tc>
          <w:tcPr>
            <w:tcW w:w="4855" w:type="dxa"/>
          </w:tcPr>
          <w:p w14:paraId="1657F9F4" w14:textId="77777777" w:rsidR="00860C07" w:rsidRDefault="00860C07" w:rsidP="431B2BC3">
            <w:r w:rsidRPr="3790D5C7">
              <w:rPr>
                <w:rFonts w:ascii="Calibri" w:eastAsia="Calibri" w:hAnsi="Calibri" w:cs="Calibri"/>
              </w:rPr>
              <w:t>Watering Facility (614)</w:t>
            </w:r>
          </w:p>
        </w:tc>
      </w:tr>
      <w:tr w:rsidR="00860C07" w14:paraId="7F65C337" w14:textId="77777777" w:rsidTr="00865861">
        <w:tc>
          <w:tcPr>
            <w:tcW w:w="4855" w:type="dxa"/>
          </w:tcPr>
          <w:p w14:paraId="13DC2435" w14:textId="77777777" w:rsidR="00860C07" w:rsidRDefault="00860C07" w:rsidP="431B2BC3">
            <w:r w:rsidRPr="3790D5C7">
              <w:rPr>
                <w:rFonts w:ascii="Calibri" w:eastAsia="Calibri" w:hAnsi="Calibri" w:cs="Calibri"/>
              </w:rPr>
              <w:t>Water Well (642)</w:t>
            </w:r>
          </w:p>
        </w:tc>
      </w:tr>
      <w:tr w:rsidR="00860C07" w14:paraId="3F1B8F8B" w14:textId="77777777" w:rsidTr="00865861">
        <w:tc>
          <w:tcPr>
            <w:tcW w:w="4855" w:type="dxa"/>
          </w:tcPr>
          <w:p w14:paraId="7DFF1D7F" w14:textId="77777777" w:rsidR="00860C07" w:rsidRDefault="00860C07" w:rsidP="431B2BC3">
            <w:r w:rsidRPr="3790D5C7">
              <w:rPr>
                <w:rFonts w:ascii="Calibri" w:eastAsia="Calibri" w:hAnsi="Calibri" w:cs="Calibri"/>
              </w:rPr>
              <w:t>Windbreak/Shelterbelt Establishment (380)</w:t>
            </w:r>
          </w:p>
        </w:tc>
      </w:tr>
      <w:tr w:rsidR="00860C07" w14:paraId="0918D7AE" w14:textId="77777777" w:rsidTr="00865861">
        <w:tc>
          <w:tcPr>
            <w:tcW w:w="4855" w:type="dxa"/>
          </w:tcPr>
          <w:p w14:paraId="1F5E8B75" w14:textId="77777777" w:rsidR="00860C07" w:rsidRDefault="00860C07" w:rsidP="431B2BC3">
            <w:r w:rsidRPr="3790D5C7">
              <w:rPr>
                <w:rFonts w:ascii="Calibri" w:eastAsia="Calibri" w:hAnsi="Calibri" w:cs="Calibri"/>
              </w:rPr>
              <w:t>Windbreak/Shelterbelt Renovation (650)</w:t>
            </w:r>
          </w:p>
        </w:tc>
      </w:tr>
      <w:tr w:rsidR="00860C07" w14:paraId="1FE81713" w14:textId="77777777" w:rsidTr="00865861">
        <w:tc>
          <w:tcPr>
            <w:tcW w:w="4855" w:type="dxa"/>
          </w:tcPr>
          <w:p w14:paraId="1916EF54" w14:textId="77777777" w:rsidR="00860C07" w:rsidRDefault="00860C07" w:rsidP="431B2BC3">
            <w:r w:rsidRPr="3790D5C7">
              <w:rPr>
                <w:rFonts w:ascii="Calibri" w:eastAsia="Calibri" w:hAnsi="Calibri" w:cs="Calibri"/>
              </w:rPr>
              <w:t>Woody Residue Treatment (384)</w:t>
            </w:r>
          </w:p>
        </w:tc>
      </w:tr>
    </w:tbl>
    <w:p w14:paraId="25C9F82A" w14:textId="77777777" w:rsidR="003548EC" w:rsidRDefault="003548EC" w:rsidP="003548EC">
      <w:pPr>
        <w:rPr>
          <w:rFonts w:ascii="Calibri Light" w:eastAsia="Calibri Light" w:hAnsi="Calibri Light" w:cs="Calibri Light"/>
          <w:b/>
          <w:bCs/>
          <w:color w:val="2F5496" w:themeColor="accent1" w:themeShade="BF"/>
        </w:rPr>
      </w:pPr>
    </w:p>
    <w:p w14:paraId="7E183DCC" w14:textId="77777777" w:rsidR="00860C07" w:rsidRDefault="00860C07" w:rsidP="4589CC4B">
      <w:pPr>
        <w:rPr>
          <w:rFonts w:ascii="Calibri Light" w:eastAsia="Calibri Light" w:hAnsi="Calibri Light" w:cs="Calibri Light"/>
          <w:b/>
          <w:bCs/>
          <w:color w:val="2F5496" w:themeColor="accent1" w:themeShade="BF"/>
        </w:rPr>
      </w:pPr>
    </w:p>
    <w:p w14:paraId="0307AC1B" w14:textId="77777777" w:rsidR="00860C07" w:rsidRDefault="00860C07">
      <w:pPr>
        <w:rPr>
          <w:rFonts w:ascii="Calibri Light" w:eastAsia="Calibri Light" w:hAnsi="Calibri Light" w:cs="Calibri Light"/>
          <w:b/>
          <w:bCs/>
          <w:color w:val="2F5496" w:themeColor="accent1" w:themeShade="BF"/>
        </w:rPr>
      </w:pPr>
      <w:r>
        <w:rPr>
          <w:rFonts w:ascii="Calibri Light" w:eastAsia="Calibri Light" w:hAnsi="Calibri Light" w:cs="Calibri Light"/>
          <w:b/>
          <w:bCs/>
          <w:color w:val="2F5496" w:themeColor="accent1" w:themeShade="BF"/>
        </w:rPr>
        <w:br w:type="page"/>
      </w:r>
    </w:p>
    <w:p w14:paraId="4B0AB6E2" w14:textId="77777777" w:rsidR="4589CC4B" w:rsidRPr="00865861" w:rsidRDefault="3790D5C7" w:rsidP="4589CC4B">
      <w:pPr>
        <w:rPr>
          <w:rFonts w:ascii="Calibri Light" w:eastAsia="Calibri Light" w:hAnsi="Calibri Light" w:cs="Calibri Light"/>
          <w:b/>
          <w:bCs/>
          <w:sz w:val="18"/>
        </w:rPr>
      </w:pPr>
      <w:r w:rsidRPr="00865861">
        <w:rPr>
          <w:rFonts w:ascii="Calibri Light" w:eastAsia="Calibri Light" w:hAnsi="Calibri Light" w:cs="Calibri Light"/>
          <w:b/>
          <w:bCs/>
          <w:szCs w:val="26"/>
        </w:rPr>
        <w:lastRenderedPageBreak/>
        <w:t>Aquatic Habitat</w:t>
      </w:r>
    </w:p>
    <w:p w14:paraId="7516E200" w14:textId="5971A0D0" w:rsidR="00926FC8" w:rsidRDefault="00860C07" w:rsidP="23D76F06">
      <w:pPr>
        <w:pStyle w:val="Caption"/>
        <w:rPr>
          <w:sz w:val="22"/>
          <w:szCs w:val="22"/>
        </w:rPr>
      </w:pPr>
      <w:r>
        <w:rPr>
          <w:sz w:val="22"/>
          <w:szCs w:val="22"/>
        </w:rPr>
        <w:t>Table B</w:t>
      </w:r>
      <w:r w:rsidR="002551DD">
        <w:rPr>
          <w:sz w:val="22"/>
          <w:szCs w:val="22"/>
        </w:rPr>
        <w:t>.</w:t>
      </w:r>
      <w:r>
        <w:rPr>
          <w:sz w:val="22"/>
          <w:szCs w:val="22"/>
        </w:rPr>
        <w:t>2</w:t>
      </w:r>
      <w:r w:rsidR="00926FC8" w:rsidRPr="0084183F">
        <w:rPr>
          <w:sz w:val="22"/>
          <w:szCs w:val="22"/>
        </w:rPr>
        <w:t>:</w:t>
      </w:r>
      <w:r w:rsidR="00926FC8" w:rsidRPr="3790D5C7">
        <w:rPr>
          <w:sz w:val="22"/>
          <w:szCs w:val="22"/>
        </w:rPr>
        <w:t xml:space="preserve"> Supporting Practices Affecting Aquatic Habitat</w:t>
      </w:r>
    </w:p>
    <w:tbl>
      <w:tblPr>
        <w:tblStyle w:val="TableGrid"/>
        <w:tblW w:w="0" w:type="auto"/>
        <w:tblLook w:val="04A0" w:firstRow="1" w:lastRow="0" w:firstColumn="1" w:lastColumn="0" w:noHBand="0" w:noVBand="1"/>
      </w:tblPr>
      <w:tblGrid>
        <w:gridCol w:w="4855"/>
      </w:tblGrid>
      <w:tr w:rsidR="00860C07" w14:paraId="4ECD0C91" w14:textId="77777777" w:rsidTr="00865861">
        <w:tc>
          <w:tcPr>
            <w:tcW w:w="4855" w:type="dxa"/>
            <w:shd w:val="clear" w:color="auto" w:fill="D9E2F3" w:themeFill="accent1" w:themeFillTint="33"/>
          </w:tcPr>
          <w:p w14:paraId="09E91B68" w14:textId="77777777" w:rsidR="00860C07" w:rsidRDefault="00860C07" w:rsidP="431B2BC3">
            <w:r>
              <w:t>Conservation Practices</w:t>
            </w:r>
          </w:p>
        </w:tc>
      </w:tr>
      <w:tr w:rsidR="00860C07" w14:paraId="501ACBC0" w14:textId="77777777" w:rsidTr="00865861">
        <w:tc>
          <w:tcPr>
            <w:tcW w:w="4855" w:type="dxa"/>
          </w:tcPr>
          <w:p w14:paraId="2B6801D3" w14:textId="77777777" w:rsidR="00860C07" w:rsidRDefault="00860C07" w:rsidP="431B2BC3">
            <w:r w:rsidRPr="3790D5C7">
              <w:rPr>
                <w:rFonts w:ascii="Calibri" w:eastAsia="Calibri" w:hAnsi="Calibri" w:cs="Calibri"/>
              </w:rPr>
              <w:t>Bivalve Aquaculture Gear and Biofouling Control (400)</w:t>
            </w:r>
          </w:p>
        </w:tc>
      </w:tr>
      <w:tr w:rsidR="00860C07" w14:paraId="49C46D04" w14:textId="77777777" w:rsidTr="00865861">
        <w:tc>
          <w:tcPr>
            <w:tcW w:w="4855" w:type="dxa"/>
          </w:tcPr>
          <w:p w14:paraId="2F076542" w14:textId="77777777" w:rsidR="00860C07" w:rsidRDefault="00860C07" w:rsidP="431B2BC3">
            <w:r w:rsidRPr="3790D5C7">
              <w:rPr>
                <w:rFonts w:ascii="Calibri" w:eastAsia="Calibri" w:hAnsi="Calibri" w:cs="Calibri"/>
              </w:rPr>
              <w:t>Brush Management (314)</w:t>
            </w:r>
          </w:p>
        </w:tc>
      </w:tr>
      <w:tr w:rsidR="00860C07" w14:paraId="3334EE99" w14:textId="77777777" w:rsidTr="00865861">
        <w:tc>
          <w:tcPr>
            <w:tcW w:w="4855" w:type="dxa"/>
          </w:tcPr>
          <w:p w14:paraId="0F971CB4" w14:textId="77777777" w:rsidR="00860C07" w:rsidRDefault="00860C07" w:rsidP="431B2BC3">
            <w:r w:rsidRPr="3790D5C7">
              <w:rPr>
                <w:rFonts w:ascii="Calibri" w:eastAsia="Calibri" w:hAnsi="Calibri" w:cs="Calibri"/>
              </w:rPr>
              <w:t>Conservation Cover (327)</w:t>
            </w:r>
          </w:p>
        </w:tc>
      </w:tr>
      <w:tr w:rsidR="00860C07" w14:paraId="1DD4AD79" w14:textId="77777777" w:rsidTr="00865861">
        <w:tc>
          <w:tcPr>
            <w:tcW w:w="4855" w:type="dxa"/>
          </w:tcPr>
          <w:p w14:paraId="10B228D2" w14:textId="77777777" w:rsidR="00860C07" w:rsidRDefault="00860C07" w:rsidP="431B2BC3">
            <w:r w:rsidRPr="3790D5C7">
              <w:rPr>
                <w:rFonts w:ascii="Calibri" w:eastAsia="Calibri" w:hAnsi="Calibri" w:cs="Calibri"/>
              </w:rPr>
              <w:t>Dam (402)</w:t>
            </w:r>
          </w:p>
        </w:tc>
      </w:tr>
      <w:tr w:rsidR="00860C07" w14:paraId="0EAEA6F4" w14:textId="77777777" w:rsidTr="00865861">
        <w:tc>
          <w:tcPr>
            <w:tcW w:w="4855" w:type="dxa"/>
          </w:tcPr>
          <w:p w14:paraId="030FC2BE" w14:textId="77777777" w:rsidR="00860C07" w:rsidRDefault="00860C07" w:rsidP="431B2BC3">
            <w:r w:rsidRPr="3790D5C7">
              <w:rPr>
                <w:rFonts w:ascii="Calibri" w:eastAsia="Calibri" w:hAnsi="Calibri" w:cs="Calibri"/>
              </w:rPr>
              <w:t>Dike (356)</w:t>
            </w:r>
          </w:p>
        </w:tc>
      </w:tr>
      <w:tr w:rsidR="00860C07" w14:paraId="1D0859B9" w14:textId="77777777" w:rsidTr="00865861">
        <w:tc>
          <w:tcPr>
            <w:tcW w:w="4855" w:type="dxa"/>
          </w:tcPr>
          <w:p w14:paraId="5D478D66" w14:textId="77777777" w:rsidR="00860C07" w:rsidRDefault="00860C07" w:rsidP="431B2BC3">
            <w:r w:rsidRPr="3790D5C7">
              <w:rPr>
                <w:rFonts w:ascii="Calibri" w:eastAsia="Calibri" w:hAnsi="Calibri" w:cs="Calibri"/>
              </w:rPr>
              <w:t>Fishpond Management (399)</w:t>
            </w:r>
          </w:p>
        </w:tc>
      </w:tr>
      <w:tr w:rsidR="00860C07" w14:paraId="581DC5D8" w14:textId="77777777" w:rsidTr="00865861">
        <w:tc>
          <w:tcPr>
            <w:tcW w:w="4855" w:type="dxa"/>
          </w:tcPr>
          <w:p w14:paraId="6466D59D" w14:textId="77777777" w:rsidR="00860C07" w:rsidRDefault="00860C07" w:rsidP="431B2BC3">
            <w:r w:rsidRPr="3790D5C7">
              <w:rPr>
                <w:rFonts w:ascii="Calibri" w:eastAsia="Calibri" w:hAnsi="Calibri" w:cs="Calibri"/>
              </w:rPr>
              <w:t>Pond (378)</w:t>
            </w:r>
          </w:p>
        </w:tc>
      </w:tr>
      <w:tr w:rsidR="00860C07" w14:paraId="580811F4" w14:textId="77777777" w:rsidTr="00865861">
        <w:tc>
          <w:tcPr>
            <w:tcW w:w="4855" w:type="dxa"/>
          </w:tcPr>
          <w:p w14:paraId="093BD932" w14:textId="77777777" w:rsidR="00860C07" w:rsidRDefault="00860C07" w:rsidP="23D76F06">
            <w:pPr>
              <w:rPr>
                <w:rFonts w:ascii="Calibri" w:eastAsia="Calibri" w:hAnsi="Calibri" w:cs="Calibri"/>
              </w:rPr>
            </w:pPr>
            <w:r w:rsidRPr="3790D5C7">
              <w:rPr>
                <w:rFonts w:ascii="Calibri" w:eastAsia="Calibri" w:hAnsi="Calibri" w:cs="Calibri"/>
              </w:rPr>
              <w:t>Pumping Plant (533)</w:t>
            </w:r>
          </w:p>
        </w:tc>
      </w:tr>
      <w:tr w:rsidR="00860C07" w14:paraId="14ED4D22" w14:textId="77777777" w:rsidTr="00865861">
        <w:tc>
          <w:tcPr>
            <w:tcW w:w="4855" w:type="dxa"/>
          </w:tcPr>
          <w:p w14:paraId="48A59FB9" w14:textId="77777777" w:rsidR="00860C07" w:rsidRDefault="00860C07" w:rsidP="431B2BC3">
            <w:r w:rsidRPr="3790D5C7">
              <w:rPr>
                <w:rFonts w:ascii="Calibri" w:eastAsia="Calibri" w:hAnsi="Calibri" w:cs="Calibri"/>
              </w:rPr>
              <w:t>Roof Runoff Structure (558)</w:t>
            </w:r>
          </w:p>
        </w:tc>
      </w:tr>
      <w:tr w:rsidR="00860C07" w14:paraId="28ECBF4F" w14:textId="77777777" w:rsidTr="00865861">
        <w:tc>
          <w:tcPr>
            <w:tcW w:w="4855" w:type="dxa"/>
          </w:tcPr>
          <w:p w14:paraId="6EB4CB6B" w14:textId="77777777" w:rsidR="00860C07" w:rsidRDefault="00860C07" w:rsidP="431B2BC3">
            <w:r w:rsidRPr="3790D5C7">
              <w:rPr>
                <w:rFonts w:ascii="Calibri" w:eastAsia="Calibri" w:hAnsi="Calibri" w:cs="Calibri"/>
              </w:rPr>
              <w:t>Streambank and Shoreline Protection (580)</w:t>
            </w:r>
          </w:p>
        </w:tc>
      </w:tr>
      <w:tr w:rsidR="00860C07" w14:paraId="06780554" w14:textId="77777777" w:rsidTr="00865861">
        <w:tc>
          <w:tcPr>
            <w:tcW w:w="4855" w:type="dxa"/>
          </w:tcPr>
          <w:p w14:paraId="1D7401DC" w14:textId="77777777" w:rsidR="00860C07" w:rsidRDefault="00860C07" w:rsidP="431B2BC3">
            <w:r w:rsidRPr="3790D5C7">
              <w:rPr>
                <w:rFonts w:ascii="Calibri" w:eastAsia="Calibri" w:hAnsi="Calibri" w:cs="Calibri"/>
              </w:rPr>
              <w:t>Structure for Water Control (587)</w:t>
            </w:r>
          </w:p>
        </w:tc>
      </w:tr>
      <w:tr w:rsidR="00860C07" w14:paraId="21197D72" w14:textId="77777777" w:rsidTr="00865861">
        <w:tc>
          <w:tcPr>
            <w:tcW w:w="4855" w:type="dxa"/>
          </w:tcPr>
          <w:p w14:paraId="45712807" w14:textId="77777777" w:rsidR="00860C07" w:rsidRDefault="00860C07" w:rsidP="431B2BC3">
            <w:r w:rsidRPr="3790D5C7">
              <w:rPr>
                <w:rFonts w:ascii="Calibri" w:eastAsia="Calibri" w:hAnsi="Calibri" w:cs="Calibri"/>
              </w:rPr>
              <w:t>Water Harvesting Catchment (636)</w:t>
            </w:r>
          </w:p>
        </w:tc>
      </w:tr>
    </w:tbl>
    <w:p w14:paraId="0C7F1E11" w14:textId="77777777" w:rsidR="000F2D76" w:rsidRDefault="000F2D76" w:rsidP="000F2D76"/>
    <w:p w14:paraId="03B1183E" w14:textId="77777777" w:rsidR="009E1D59" w:rsidRDefault="009E1D59" w:rsidP="00865861"/>
    <w:p w14:paraId="3BFBC07D" w14:textId="77777777" w:rsidR="009E1D59" w:rsidRPr="00865861" w:rsidRDefault="009E1D59">
      <w:pPr>
        <w:rPr>
          <w:rFonts w:asciiTheme="majorHAnsi" w:eastAsiaTheme="majorEastAsia" w:hAnsiTheme="majorHAnsi" w:cstheme="majorBidi"/>
          <w:b/>
          <w:bCs/>
          <w:color w:val="2F5496" w:themeColor="accent1" w:themeShade="BF"/>
          <w:sz w:val="26"/>
          <w:szCs w:val="26"/>
        </w:rPr>
      </w:pPr>
      <w:r>
        <w:rPr>
          <w:b/>
          <w:bCs/>
        </w:rPr>
        <w:br w:type="page"/>
      </w:r>
    </w:p>
    <w:p w14:paraId="4F7D1903" w14:textId="77777777" w:rsidR="00A53286" w:rsidRDefault="00A53286" w:rsidP="00A53286">
      <w:pPr>
        <w:pStyle w:val="Heading2"/>
        <w:keepLines w:val="0"/>
        <w:rPr>
          <w:b/>
          <w:bCs/>
        </w:rPr>
      </w:pPr>
      <w:bookmarkStart w:id="502" w:name="_Toc2079961"/>
      <w:r w:rsidRPr="638DD9CD">
        <w:rPr>
          <w:b/>
          <w:bCs/>
        </w:rPr>
        <w:lastRenderedPageBreak/>
        <w:t xml:space="preserve">Appendix </w:t>
      </w:r>
      <w:r>
        <w:rPr>
          <w:b/>
          <w:bCs/>
        </w:rPr>
        <w:t>C.1</w:t>
      </w:r>
      <w:r w:rsidRPr="638DD9CD">
        <w:rPr>
          <w:b/>
          <w:bCs/>
        </w:rPr>
        <w:t xml:space="preserve">: </w:t>
      </w:r>
      <w:r w:rsidRPr="007A149E">
        <w:rPr>
          <w:b/>
          <w:bCs/>
        </w:rPr>
        <w:t>CART energy module and interaction with off-CART tools</w:t>
      </w:r>
      <w:bookmarkEnd w:id="502"/>
    </w:p>
    <w:p w14:paraId="0D3567A0" w14:textId="77777777" w:rsidR="00A53286" w:rsidRDefault="00A53286" w:rsidP="00A53286"/>
    <w:p w14:paraId="54D52F4E" w14:textId="137C8FD8" w:rsidR="00A53286" w:rsidRDefault="00A53286" w:rsidP="00A53286">
      <w:r>
        <w:t xml:space="preserve">CART v1 provides a limited analysis of energy resource concerns and possible practices to mitigate negative benchmark conditions. CART v1 operates within a comprehensive, streamlined methodology to perform these parts of the </w:t>
      </w:r>
      <w:r w:rsidR="00C40D7C">
        <w:t>nine</w:t>
      </w:r>
      <w:r>
        <w:t>-</w:t>
      </w:r>
      <w:r w:rsidR="00C40D7C">
        <w:t xml:space="preserve">step </w:t>
      </w:r>
      <w:r>
        <w:t>planning process at a high cut:</w:t>
      </w:r>
    </w:p>
    <w:p w14:paraId="1184966F" w14:textId="2CA71E59" w:rsidR="00A53286" w:rsidRDefault="00A53286" w:rsidP="00A53286">
      <w:pPr>
        <w:pStyle w:val="ListParagraph"/>
        <w:numPr>
          <w:ilvl w:val="0"/>
          <w:numId w:val="70"/>
        </w:numPr>
      </w:pPr>
      <w:r>
        <w:t>Step 1, Identify Problems &amp; Opportunities</w:t>
      </w:r>
    </w:p>
    <w:p w14:paraId="268BE4A9" w14:textId="2243FDBF" w:rsidR="00A53286" w:rsidRDefault="00A53286" w:rsidP="00A53286">
      <w:pPr>
        <w:pStyle w:val="ListParagraph"/>
        <w:numPr>
          <w:ilvl w:val="0"/>
          <w:numId w:val="70"/>
        </w:numPr>
      </w:pPr>
      <w:r>
        <w:t>Step 2, Determine Objectives</w:t>
      </w:r>
    </w:p>
    <w:p w14:paraId="5FCFF40B" w14:textId="256A51D2" w:rsidR="00A53286" w:rsidRDefault="00A53286" w:rsidP="00A53286">
      <w:pPr>
        <w:pStyle w:val="ListParagraph"/>
        <w:numPr>
          <w:ilvl w:val="0"/>
          <w:numId w:val="70"/>
        </w:numPr>
      </w:pPr>
      <w:r>
        <w:t>Step 3, Inventory Resources</w:t>
      </w:r>
    </w:p>
    <w:p w14:paraId="47D2433B" w14:textId="7AD19910" w:rsidR="00A53286" w:rsidRDefault="00A53286" w:rsidP="00A53286">
      <w:pPr>
        <w:pStyle w:val="ListParagraph"/>
        <w:numPr>
          <w:ilvl w:val="0"/>
          <w:numId w:val="70"/>
        </w:numPr>
      </w:pPr>
      <w:r>
        <w:t>Step 4, Analyze Resources</w:t>
      </w:r>
    </w:p>
    <w:p w14:paraId="686A0439" w14:textId="55E9E85B" w:rsidR="00A53286" w:rsidRDefault="00A53286" w:rsidP="00A53286">
      <w:pPr>
        <w:pStyle w:val="ListParagraph"/>
        <w:numPr>
          <w:ilvl w:val="0"/>
          <w:numId w:val="70"/>
        </w:numPr>
      </w:pPr>
      <w:r>
        <w:t>Step 6, Evaluate Alternatives</w:t>
      </w:r>
    </w:p>
    <w:p w14:paraId="4630FE16" w14:textId="0983DA7B" w:rsidR="00A53286" w:rsidRDefault="00A53286" w:rsidP="00A53286">
      <w:pPr>
        <w:pStyle w:val="ListParagraph"/>
        <w:numPr>
          <w:ilvl w:val="0"/>
          <w:numId w:val="70"/>
        </w:numPr>
      </w:pPr>
      <w:r>
        <w:t>Step 7, Make Decisions</w:t>
      </w:r>
    </w:p>
    <w:p w14:paraId="609063BD" w14:textId="3EFFFE7D" w:rsidR="00A53286" w:rsidRDefault="00A53286" w:rsidP="00A53286">
      <w:r>
        <w:t xml:space="preserve">Future versions of CART are expected to incorporate many of functions initially provided by </w:t>
      </w:r>
      <w:r w:rsidR="00DB7CE2">
        <w:t>off</w:t>
      </w:r>
      <w:r>
        <w:t xml:space="preserve">-CART tools. See </w:t>
      </w:r>
      <w:r w:rsidR="00DB7CE2">
        <w:t xml:space="preserve">table </w:t>
      </w:r>
      <w:r>
        <w:t xml:space="preserve">C.1.1 for a summary of actions that a planner (or NRCS partner) will complete outside of CART compared to those embedded in CART v1. In very simple terms, the streamlined process supported by CART and the </w:t>
      </w:r>
      <w:r w:rsidR="00DB7CE2">
        <w:t>off</w:t>
      </w:r>
      <w:r>
        <w:t>-CART tools assists a planner with these actions:</w:t>
      </w:r>
    </w:p>
    <w:p w14:paraId="1E4F2A05" w14:textId="34824F57" w:rsidR="00A53286" w:rsidRDefault="00A53286" w:rsidP="00A53286">
      <w:pPr>
        <w:pStyle w:val="ListParagraph"/>
        <w:numPr>
          <w:ilvl w:val="0"/>
          <w:numId w:val="72"/>
        </w:numPr>
      </w:pPr>
      <w:r>
        <w:t xml:space="preserve">Estimate the </w:t>
      </w:r>
      <w:r w:rsidR="00DB7CE2">
        <w:t xml:space="preserve">energy use intensity </w:t>
      </w:r>
      <w:r>
        <w:t>of a client’s principal enterprises.</w:t>
      </w:r>
    </w:p>
    <w:p w14:paraId="5E0BCBEB" w14:textId="2B1102A1" w:rsidR="00A53286" w:rsidRDefault="00A53286" w:rsidP="00A53286">
      <w:pPr>
        <w:pStyle w:val="ListParagraph"/>
        <w:numPr>
          <w:ilvl w:val="0"/>
          <w:numId w:val="72"/>
        </w:numPr>
      </w:pPr>
      <w:r>
        <w:t xml:space="preserve">Prioritize the order of </w:t>
      </w:r>
      <w:proofErr w:type="spellStart"/>
      <w:r>
        <w:t>followup</w:t>
      </w:r>
      <w:proofErr w:type="spellEnd"/>
      <w:r>
        <w:t xml:space="preserve"> to address </w:t>
      </w:r>
      <w:r w:rsidR="00DB7CE2">
        <w:t>higher-</w:t>
      </w:r>
      <w:r>
        <w:t>risk energy resource concerns.</w:t>
      </w:r>
    </w:p>
    <w:p w14:paraId="059AE8DE" w14:textId="77777777" w:rsidR="00A53286" w:rsidRDefault="00A53286" w:rsidP="00A53286">
      <w:pPr>
        <w:pStyle w:val="ListParagraph"/>
        <w:numPr>
          <w:ilvl w:val="0"/>
          <w:numId w:val="72"/>
        </w:numPr>
      </w:pPr>
      <w:r>
        <w:t>Assess equipment, systems, and management decisions that determine the client’s energy use intensity.</w:t>
      </w:r>
    </w:p>
    <w:p w14:paraId="22E42EBE" w14:textId="77777777" w:rsidR="00A53286" w:rsidRDefault="00A53286" w:rsidP="00A53286">
      <w:pPr>
        <w:pStyle w:val="ListParagraph"/>
        <w:numPr>
          <w:ilvl w:val="0"/>
          <w:numId w:val="72"/>
        </w:numPr>
      </w:pPr>
      <w:r>
        <w:t>Identify well-proven practices, eligible for rapid contract action, to increase the energy efficiency of the client’s operations and reduce energy use.</w:t>
      </w:r>
    </w:p>
    <w:p w14:paraId="26E1FB4D" w14:textId="512B2FAE" w:rsidR="00A53286" w:rsidRDefault="00A53286" w:rsidP="00A53286">
      <w:r>
        <w:t xml:space="preserve">CART will reduce the administrative burden on planners (and clients) imposed by existing protocols. CART functions will be leveraged through an expanded set of off-CART tools. Together, the revised protocols and tools will simplify </w:t>
      </w:r>
      <w:r w:rsidR="00DB7CE2">
        <w:t>nine</w:t>
      </w:r>
      <w:r>
        <w:t xml:space="preserve">-step planning for energy resource concerns. The full CART rollout will allow NRCS planners to </w:t>
      </w:r>
      <w:r w:rsidRPr="00CF027E">
        <w:t>more quickly and effectively deliver energy conservation based on customer need and interest</w:t>
      </w:r>
      <w:r>
        <w:t>.</w:t>
      </w:r>
    </w:p>
    <w:p w14:paraId="46728F5D" w14:textId="00D0FBC9" w:rsidR="00A53286" w:rsidRDefault="00A53286" w:rsidP="00A53286">
      <w:r>
        <w:t xml:space="preserve">See </w:t>
      </w:r>
      <w:r w:rsidR="00DB7CE2">
        <w:t xml:space="preserve">appendix </w:t>
      </w:r>
      <w:r>
        <w:t>C.4 for step-by-step process to assess energy using CART and off-CART tools.</w:t>
      </w:r>
    </w:p>
    <w:p w14:paraId="33F2CD2F" w14:textId="77777777" w:rsidR="00A53286" w:rsidRPr="00066555" w:rsidRDefault="00A53286" w:rsidP="00A53286">
      <w:pPr>
        <w:rPr>
          <w:i/>
          <w:color w:val="44546A" w:themeColor="text2"/>
        </w:rPr>
      </w:pPr>
      <w:r w:rsidRPr="10C6172E">
        <w:rPr>
          <w:i/>
          <w:iCs/>
          <w:color w:val="44546A" w:themeColor="text2"/>
        </w:rPr>
        <w:t xml:space="preserve">Table </w:t>
      </w:r>
      <w:r>
        <w:rPr>
          <w:i/>
          <w:iCs/>
          <w:color w:val="44546A" w:themeColor="text2"/>
        </w:rPr>
        <w:t>C.1.1</w:t>
      </w:r>
      <w:r w:rsidRPr="10C6172E">
        <w:rPr>
          <w:i/>
          <w:iCs/>
          <w:color w:val="44546A" w:themeColor="text2"/>
        </w:rPr>
        <w:t>: Tools &amp; Functions to Assess and Address Energy Resource Concerns</w:t>
      </w:r>
    </w:p>
    <w:tbl>
      <w:tblPr>
        <w:tblStyle w:val="TableGrid"/>
        <w:tblW w:w="8424" w:type="dxa"/>
        <w:tblInd w:w="720" w:type="dxa"/>
        <w:tblLook w:val="04A0" w:firstRow="1" w:lastRow="0" w:firstColumn="1" w:lastColumn="0" w:noHBand="0" w:noVBand="1"/>
      </w:tblPr>
      <w:tblGrid>
        <w:gridCol w:w="702"/>
        <w:gridCol w:w="1813"/>
        <w:gridCol w:w="3550"/>
        <w:gridCol w:w="1589"/>
        <w:gridCol w:w="770"/>
      </w:tblGrid>
      <w:tr w:rsidR="00A53286" w:rsidRPr="00414EEA" w14:paraId="37D35602" w14:textId="77777777" w:rsidTr="00A53286">
        <w:trPr>
          <w:cantSplit/>
          <w:tblHeader/>
        </w:trPr>
        <w:tc>
          <w:tcPr>
            <w:tcW w:w="702" w:type="dxa"/>
            <w:shd w:val="clear" w:color="auto" w:fill="D9E2F3" w:themeFill="accent1" w:themeFillTint="33"/>
          </w:tcPr>
          <w:p w14:paraId="04B65B38" w14:textId="77777777" w:rsidR="00A53286" w:rsidRPr="00FF47B2" w:rsidRDefault="00A53286" w:rsidP="00A53286">
            <w:pPr>
              <w:rPr>
                <w:b/>
                <w:bCs/>
              </w:rPr>
            </w:pPr>
            <w:r w:rsidRPr="23D76F06">
              <w:rPr>
                <w:b/>
                <w:bCs/>
              </w:rPr>
              <w:t>Type</w:t>
            </w:r>
          </w:p>
        </w:tc>
        <w:tc>
          <w:tcPr>
            <w:tcW w:w="1813" w:type="dxa"/>
            <w:shd w:val="clear" w:color="auto" w:fill="D9E2F3" w:themeFill="accent1" w:themeFillTint="33"/>
          </w:tcPr>
          <w:p w14:paraId="62D63055" w14:textId="77777777" w:rsidR="00A53286" w:rsidRPr="00FF47B2" w:rsidRDefault="00A53286" w:rsidP="00A53286">
            <w:pPr>
              <w:rPr>
                <w:b/>
                <w:bCs/>
              </w:rPr>
            </w:pPr>
            <w:r w:rsidRPr="23D76F06">
              <w:rPr>
                <w:b/>
                <w:bCs/>
              </w:rPr>
              <w:t>Tool / Doc.</w:t>
            </w:r>
          </w:p>
        </w:tc>
        <w:tc>
          <w:tcPr>
            <w:tcW w:w="3550" w:type="dxa"/>
            <w:shd w:val="clear" w:color="auto" w:fill="D9E2F3" w:themeFill="accent1" w:themeFillTint="33"/>
          </w:tcPr>
          <w:p w14:paraId="4E092789" w14:textId="77777777" w:rsidR="00A53286" w:rsidRPr="00FF47B2" w:rsidRDefault="00A53286" w:rsidP="00A53286">
            <w:pPr>
              <w:rPr>
                <w:b/>
                <w:bCs/>
              </w:rPr>
            </w:pPr>
            <w:r w:rsidRPr="23D76F06">
              <w:rPr>
                <w:b/>
                <w:bCs/>
              </w:rPr>
              <w:t>Function</w:t>
            </w:r>
          </w:p>
        </w:tc>
        <w:tc>
          <w:tcPr>
            <w:tcW w:w="1589" w:type="dxa"/>
            <w:shd w:val="clear" w:color="auto" w:fill="D9E2F3" w:themeFill="accent1" w:themeFillTint="33"/>
          </w:tcPr>
          <w:p w14:paraId="503E99DF" w14:textId="77777777" w:rsidR="00A53286" w:rsidRPr="00FF47B2" w:rsidRDefault="00A53286" w:rsidP="00A53286">
            <w:pPr>
              <w:rPr>
                <w:b/>
                <w:bCs/>
              </w:rPr>
            </w:pPr>
            <w:r w:rsidRPr="23D76F06">
              <w:rPr>
                <w:b/>
                <w:bCs/>
              </w:rPr>
              <w:t>Status</w:t>
            </w:r>
          </w:p>
        </w:tc>
        <w:tc>
          <w:tcPr>
            <w:tcW w:w="770" w:type="dxa"/>
            <w:shd w:val="clear" w:color="auto" w:fill="D9E2F3" w:themeFill="accent1" w:themeFillTint="33"/>
          </w:tcPr>
          <w:p w14:paraId="0CA1D775" w14:textId="77777777" w:rsidR="00A53286" w:rsidRPr="00FF47B2" w:rsidRDefault="00A53286" w:rsidP="00A53286">
            <w:pPr>
              <w:jc w:val="center"/>
              <w:rPr>
                <w:b/>
                <w:bCs/>
              </w:rPr>
            </w:pPr>
            <w:r w:rsidRPr="23D76F06">
              <w:rPr>
                <w:b/>
                <w:bCs/>
              </w:rPr>
              <w:t>Notes</w:t>
            </w:r>
          </w:p>
        </w:tc>
      </w:tr>
      <w:tr w:rsidR="00A53286" w:rsidRPr="00414EEA" w14:paraId="06D1FD00" w14:textId="77777777" w:rsidTr="00A53286">
        <w:trPr>
          <w:cantSplit/>
        </w:trPr>
        <w:tc>
          <w:tcPr>
            <w:tcW w:w="702" w:type="dxa"/>
          </w:tcPr>
          <w:p w14:paraId="41974E89" w14:textId="77777777" w:rsidR="00A53286" w:rsidRDefault="00A53286" w:rsidP="00A53286">
            <w:r>
              <w:t>CART v1</w:t>
            </w:r>
          </w:p>
        </w:tc>
        <w:tc>
          <w:tcPr>
            <w:tcW w:w="1813" w:type="dxa"/>
          </w:tcPr>
          <w:p w14:paraId="64ACC65E" w14:textId="77777777" w:rsidR="00A53286" w:rsidRPr="00414EEA" w:rsidRDefault="00A53286" w:rsidP="00A53286">
            <w:r>
              <w:t>Intake Module</w:t>
            </w:r>
          </w:p>
        </w:tc>
        <w:tc>
          <w:tcPr>
            <w:tcW w:w="3550" w:type="dxa"/>
          </w:tcPr>
          <w:p w14:paraId="5342F3DE" w14:textId="77777777" w:rsidR="00A53286" w:rsidRDefault="00A53286" w:rsidP="00A53286">
            <w:r>
              <w:t>Client &amp; Site Data.</w:t>
            </w:r>
          </w:p>
          <w:p w14:paraId="4A925ED2" w14:textId="77777777" w:rsidR="00A53286" w:rsidRPr="00414EEA" w:rsidRDefault="00A53286" w:rsidP="00A53286">
            <w:r>
              <w:t>(Manual export to EUI / CART tool.)</w:t>
            </w:r>
          </w:p>
        </w:tc>
        <w:tc>
          <w:tcPr>
            <w:tcW w:w="1589" w:type="dxa"/>
          </w:tcPr>
          <w:p w14:paraId="6C4C6997" w14:textId="77777777" w:rsidR="00A53286" w:rsidRPr="00414EEA" w:rsidRDefault="00A53286" w:rsidP="00A53286">
            <w:r>
              <w:t>In process.</w:t>
            </w:r>
          </w:p>
        </w:tc>
        <w:tc>
          <w:tcPr>
            <w:tcW w:w="770" w:type="dxa"/>
          </w:tcPr>
          <w:p w14:paraId="4A7BB4C0" w14:textId="77777777" w:rsidR="00A53286" w:rsidRDefault="00A53286" w:rsidP="00A53286">
            <w:pPr>
              <w:jc w:val="center"/>
            </w:pPr>
          </w:p>
        </w:tc>
      </w:tr>
      <w:tr w:rsidR="00A53286" w:rsidRPr="00414EEA" w14:paraId="1702C063" w14:textId="77777777" w:rsidTr="00A53286">
        <w:trPr>
          <w:cantSplit/>
        </w:trPr>
        <w:tc>
          <w:tcPr>
            <w:tcW w:w="702" w:type="dxa"/>
          </w:tcPr>
          <w:p w14:paraId="40E394E9" w14:textId="77777777" w:rsidR="00A53286" w:rsidRPr="00414EEA" w:rsidRDefault="00A53286" w:rsidP="00A53286">
            <w:r>
              <w:t>Off-CART</w:t>
            </w:r>
          </w:p>
        </w:tc>
        <w:tc>
          <w:tcPr>
            <w:tcW w:w="1813" w:type="dxa"/>
          </w:tcPr>
          <w:p w14:paraId="75D4730D" w14:textId="77777777" w:rsidR="00A53286" w:rsidRPr="00414EEA" w:rsidRDefault="00A53286" w:rsidP="00A53286">
            <w:r>
              <w:t>EUI / CART Converter</w:t>
            </w:r>
          </w:p>
        </w:tc>
        <w:tc>
          <w:tcPr>
            <w:tcW w:w="3550" w:type="dxa"/>
          </w:tcPr>
          <w:p w14:paraId="724EB3B4" w14:textId="2A054C5D" w:rsidR="00A53286" w:rsidRDefault="00A53286" w:rsidP="00A53286">
            <w:r>
              <w:t xml:space="preserve">Calculates </w:t>
            </w:r>
            <w:r w:rsidR="00DB7CE2">
              <w:t xml:space="preserve">enterprise energy use intensity </w:t>
            </w:r>
            <w:r>
              <w:t>(EUI).</w:t>
            </w:r>
          </w:p>
          <w:p w14:paraId="5050F581" w14:textId="4BDD3FAE" w:rsidR="00A53286" w:rsidRDefault="00A53286" w:rsidP="00A53286">
            <w:r>
              <w:t xml:space="preserve">Converts EUI value to an </w:t>
            </w:r>
            <w:r w:rsidR="00DB7CE2">
              <w:t xml:space="preserve">existing condition points </w:t>
            </w:r>
            <w:r>
              <w:t>value on a scale of 1-100.</w:t>
            </w:r>
          </w:p>
          <w:p w14:paraId="4CE72C1B" w14:textId="77777777" w:rsidR="00A53286" w:rsidRPr="00414EEA" w:rsidRDefault="00A53286" w:rsidP="00A53286">
            <w:r>
              <w:t>(The planner enters this value in CART to assess risk of an energy concern.)</w:t>
            </w:r>
          </w:p>
        </w:tc>
        <w:tc>
          <w:tcPr>
            <w:tcW w:w="1589" w:type="dxa"/>
          </w:tcPr>
          <w:p w14:paraId="5B93E445" w14:textId="77777777" w:rsidR="00A53286" w:rsidRPr="00414EEA" w:rsidRDefault="00A53286" w:rsidP="00A53286">
            <w:r>
              <w:t>In process.</w:t>
            </w:r>
          </w:p>
        </w:tc>
        <w:tc>
          <w:tcPr>
            <w:tcW w:w="770" w:type="dxa"/>
          </w:tcPr>
          <w:p w14:paraId="53A90A73" w14:textId="77777777" w:rsidR="00A53286" w:rsidRDefault="00A53286" w:rsidP="00A53286">
            <w:pPr>
              <w:jc w:val="center"/>
            </w:pPr>
          </w:p>
        </w:tc>
      </w:tr>
      <w:tr w:rsidR="00A53286" w:rsidRPr="00414EEA" w14:paraId="7EFD075E" w14:textId="77777777" w:rsidTr="00A53286">
        <w:trPr>
          <w:cantSplit/>
        </w:trPr>
        <w:tc>
          <w:tcPr>
            <w:tcW w:w="702" w:type="dxa"/>
          </w:tcPr>
          <w:p w14:paraId="5F9B4AF0" w14:textId="77777777" w:rsidR="00A53286" w:rsidRDefault="00A53286" w:rsidP="00A53286">
            <w:r>
              <w:lastRenderedPageBreak/>
              <w:t>CART v1</w:t>
            </w:r>
          </w:p>
        </w:tc>
        <w:tc>
          <w:tcPr>
            <w:tcW w:w="1813" w:type="dxa"/>
          </w:tcPr>
          <w:p w14:paraId="6396C322" w14:textId="01E0D9B8" w:rsidR="00A53286" w:rsidRDefault="00A53286" w:rsidP="00A53286">
            <w:r>
              <w:t>Establish Risk of Resource Concern, by Client</w:t>
            </w:r>
          </w:p>
          <w:p w14:paraId="29C8E969" w14:textId="77777777" w:rsidR="00A53286" w:rsidRDefault="00A53286" w:rsidP="00A53286"/>
        </w:tc>
        <w:tc>
          <w:tcPr>
            <w:tcW w:w="3550" w:type="dxa"/>
          </w:tcPr>
          <w:p w14:paraId="1BAF36DD" w14:textId="2314D068" w:rsidR="00A53286" w:rsidRDefault="00A53286" w:rsidP="0029467D">
            <w:r>
              <w:t xml:space="preserve">Assess </w:t>
            </w:r>
            <w:r w:rsidR="00DB7CE2">
              <w:t xml:space="preserve">client’s risk </w:t>
            </w:r>
            <w:r>
              <w:t xml:space="preserve">based on </w:t>
            </w:r>
            <w:r w:rsidR="00DB7CE2">
              <w:t xml:space="preserve">existing condition point </w:t>
            </w:r>
            <w:r>
              <w:t>value.</w:t>
            </w:r>
            <w:r w:rsidDel="00023F43">
              <w:t xml:space="preserve"> </w:t>
            </w:r>
          </w:p>
        </w:tc>
        <w:tc>
          <w:tcPr>
            <w:tcW w:w="1589" w:type="dxa"/>
          </w:tcPr>
          <w:p w14:paraId="2BD88E55" w14:textId="77777777" w:rsidR="00A53286" w:rsidRDefault="00A53286" w:rsidP="00A53286">
            <w:r>
              <w:t>In process</w:t>
            </w:r>
          </w:p>
        </w:tc>
        <w:tc>
          <w:tcPr>
            <w:tcW w:w="770" w:type="dxa"/>
          </w:tcPr>
          <w:p w14:paraId="2DD928C0" w14:textId="77777777" w:rsidR="00A53286" w:rsidRDefault="00A53286" w:rsidP="00A53286">
            <w:pPr>
              <w:jc w:val="center"/>
            </w:pPr>
            <w:r>
              <w:t>[1]</w:t>
            </w:r>
          </w:p>
        </w:tc>
      </w:tr>
      <w:tr w:rsidR="00A53286" w:rsidRPr="00414EEA" w14:paraId="361126BE" w14:textId="77777777" w:rsidTr="00A53286">
        <w:trPr>
          <w:cantSplit/>
        </w:trPr>
        <w:tc>
          <w:tcPr>
            <w:tcW w:w="702" w:type="dxa"/>
          </w:tcPr>
          <w:p w14:paraId="4C109523" w14:textId="77777777" w:rsidR="00A53286" w:rsidRDefault="00A53286" w:rsidP="00A53286">
            <w:r>
              <w:t>CART v1</w:t>
            </w:r>
          </w:p>
        </w:tc>
        <w:tc>
          <w:tcPr>
            <w:tcW w:w="1813" w:type="dxa"/>
          </w:tcPr>
          <w:p w14:paraId="33364073" w14:textId="77777777" w:rsidR="00A53286" w:rsidRDefault="00A53286" w:rsidP="00A53286">
            <w:r>
              <w:t>Identify Practices</w:t>
            </w:r>
          </w:p>
          <w:p w14:paraId="4353425C" w14:textId="77777777" w:rsidR="00A53286" w:rsidRDefault="00A53286" w:rsidP="00A53286"/>
        </w:tc>
        <w:tc>
          <w:tcPr>
            <w:tcW w:w="3550" w:type="dxa"/>
          </w:tcPr>
          <w:p w14:paraId="6C25A14E" w14:textId="4CEF9CCC" w:rsidR="00A53286" w:rsidRDefault="00A53286" w:rsidP="00A53286">
            <w:r>
              <w:t xml:space="preserve">Identifies a suite of practices to mitigate the identified </w:t>
            </w:r>
            <w:r w:rsidR="00DB7CE2">
              <w:t xml:space="preserve">energy resource concern </w:t>
            </w:r>
            <w:r>
              <w:t>based on various user intake data or secondary questions.</w:t>
            </w:r>
          </w:p>
        </w:tc>
        <w:tc>
          <w:tcPr>
            <w:tcW w:w="1589" w:type="dxa"/>
          </w:tcPr>
          <w:p w14:paraId="7AAA1E06" w14:textId="77777777" w:rsidR="00A53286" w:rsidRDefault="00A53286" w:rsidP="00A53286">
            <w:r>
              <w:t>In process</w:t>
            </w:r>
          </w:p>
          <w:p w14:paraId="6B4ED393" w14:textId="77777777" w:rsidR="00A53286" w:rsidRDefault="00A53286" w:rsidP="00A53286"/>
          <w:p w14:paraId="4A1790EF" w14:textId="1EB9305B" w:rsidR="00A53286" w:rsidRDefault="00A53286" w:rsidP="00A53286">
            <w:r>
              <w:t xml:space="preserve">(Appendix C.5 </w:t>
            </w:r>
            <w:r w:rsidR="00DB7CE2">
              <w:t>flow charts</w:t>
            </w:r>
            <w:r>
              <w:t>)</w:t>
            </w:r>
          </w:p>
        </w:tc>
        <w:tc>
          <w:tcPr>
            <w:tcW w:w="770" w:type="dxa"/>
          </w:tcPr>
          <w:p w14:paraId="051FF546" w14:textId="77777777" w:rsidR="00A53286" w:rsidRDefault="00A53286" w:rsidP="00A53286">
            <w:pPr>
              <w:jc w:val="center"/>
            </w:pPr>
            <w:r>
              <w:t>[2]</w:t>
            </w:r>
          </w:p>
        </w:tc>
      </w:tr>
      <w:tr w:rsidR="00A53286" w:rsidRPr="00414EEA" w14:paraId="348D2775" w14:textId="77777777" w:rsidTr="00A53286">
        <w:trPr>
          <w:cantSplit/>
        </w:trPr>
        <w:tc>
          <w:tcPr>
            <w:tcW w:w="702" w:type="dxa"/>
          </w:tcPr>
          <w:p w14:paraId="4B081639" w14:textId="77777777" w:rsidR="00A53286" w:rsidRDefault="00A53286" w:rsidP="00A53286">
            <w:r>
              <w:t>CART v1</w:t>
            </w:r>
          </w:p>
        </w:tc>
        <w:tc>
          <w:tcPr>
            <w:tcW w:w="1813" w:type="dxa"/>
          </w:tcPr>
          <w:p w14:paraId="10496253" w14:textId="4180DA17" w:rsidR="00A53286" w:rsidRDefault="00A53286" w:rsidP="00A53286">
            <w:r>
              <w:t>Rank for Funding</w:t>
            </w:r>
          </w:p>
        </w:tc>
        <w:tc>
          <w:tcPr>
            <w:tcW w:w="3550" w:type="dxa"/>
          </w:tcPr>
          <w:p w14:paraId="6A4DC6EB" w14:textId="1E9B234B" w:rsidR="00A53286" w:rsidRDefault="00A53286" w:rsidP="00A53286">
            <w:r>
              <w:t xml:space="preserve">Per </w:t>
            </w:r>
            <w:r w:rsidR="00907A41">
              <w:t xml:space="preserve">resource concern risk </w:t>
            </w:r>
            <w:r>
              <w:t xml:space="preserve">category: </w:t>
            </w:r>
            <w:r w:rsidR="00907A41">
              <w:t>extreme</w:t>
            </w:r>
            <w:r>
              <w:t>-</w:t>
            </w:r>
            <w:r w:rsidR="00907A41">
              <w:t>severe</w:t>
            </w:r>
            <w:r>
              <w:t>-</w:t>
            </w:r>
            <w:r w:rsidR="00907A41">
              <w:t>high</w:t>
            </w:r>
            <w:r>
              <w:t>-</w:t>
            </w:r>
            <w:r w:rsidR="00907A41">
              <w:t>moderate</w:t>
            </w:r>
            <w:r>
              <w:t>-</w:t>
            </w:r>
            <w:r w:rsidR="00907A41">
              <w:t>low</w:t>
            </w:r>
            <w:r>
              <w:t>-</w:t>
            </w:r>
            <w:r w:rsidR="00907A41">
              <w:t>none</w:t>
            </w:r>
            <w:r>
              <w:t>.</w:t>
            </w:r>
          </w:p>
          <w:p w14:paraId="44D50B20" w14:textId="77777777" w:rsidR="00A53286" w:rsidRDefault="00A53286" w:rsidP="00A53286"/>
          <w:p w14:paraId="3C1897BA" w14:textId="77777777" w:rsidR="00A53286" w:rsidRDefault="00A53286" w:rsidP="00A53286">
            <w:r>
              <w:t>Modified by local priorities and other factors.</w:t>
            </w:r>
          </w:p>
        </w:tc>
        <w:tc>
          <w:tcPr>
            <w:tcW w:w="1589" w:type="dxa"/>
          </w:tcPr>
          <w:p w14:paraId="168190E4" w14:textId="77777777" w:rsidR="00A53286" w:rsidRDefault="00A53286" w:rsidP="00A53286"/>
        </w:tc>
        <w:tc>
          <w:tcPr>
            <w:tcW w:w="770" w:type="dxa"/>
          </w:tcPr>
          <w:p w14:paraId="03A037E6" w14:textId="77777777" w:rsidR="00A53286" w:rsidRDefault="00A53286" w:rsidP="00A53286">
            <w:pPr>
              <w:jc w:val="center"/>
            </w:pPr>
          </w:p>
        </w:tc>
      </w:tr>
      <w:tr w:rsidR="00A53286" w:rsidRPr="00414EEA" w14:paraId="166A999B" w14:textId="77777777" w:rsidTr="00A53286">
        <w:trPr>
          <w:cantSplit/>
        </w:trPr>
        <w:tc>
          <w:tcPr>
            <w:tcW w:w="702" w:type="dxa"/>
          </w:tcPr>
          <w:p w14:paraId="262F701F" w14:textId="77777777" w:rsidR="00A53286" w:rsidRDefault="00A53286" w:rsidP="00A53286">
            <w:r>
              <w:t>Off-CART</w:t>
            </w:r>
          </w:p>
        </w:tc>
        <w:tc>
          <w:tcPr>
            <w:tcW w:w="1813" w:type="dxa"/>
          </w:tcPr>
          <w:p w14:paraId="04ED2D15" w14:textId="77777777" w:rsidR="00A53286" w:rsidRDefault="00A53286" w:rsidP="00A53286">
            <w:r>
              <w:t>CPS 670, Lighting</w:t>
            </w:r>
          </w:p>
          <w:p w14:paraId="19E72D9D" w14:textId="77777777" w:rsidR="00A53286" w:rsidRDefault="00A53286" w:rsidP="00A53286">
            <w:r>
              <w:t>CPS 672, Building Envelope</w:t>
            </w:r>
          </w:p>
        </w:tc>
        <w:tc>
          <w:tcPr>
            <w:tcW w:w="3550" w:type="dxa"/>
          </w:tcPr>
          <w:p w14:paraId="54CD8F3D" w14:textId="07206F36" w:rsidR="00A53286" w:rsidRDefault="00A53286" w:rsidP="00A53286">
            <w:r>
              <w:t xml:space="preserve">Revised </w:t>
            </w:r>
            <w:r w:rsidR="00907A41">
              <w:t xml:space="preserve">practice criteria </w:t>
            </w:r>
            <w:r>
              <w:t>provide simplified means to implement common, straightforward energy practices.</w:t>
            </w:r>
          </w:p>
        </w:tc>
        <w:tc>
          <w:tcPr>
            <w:tcW w:w="1589" w:type="dxa"/>
          </w:tcPr>
          <w:p w14:paraId="6CFD01A1" w14:textId="77777777" w:rsidR="00A53286" w:rsidRDefault="00A53286" w:rsidP="00A53286">
            <w:r>
              <w:t>CPD-DMS for internal review closed Jan. 30, 2018.</w:t>
            </w:r>
          </w:p>
        </w:tc>
        <w:tc>
          <w:tcPr>
            <w:tcW w:w="770" w:type="dxa"/>
          </w:tcPr>
          <w:p w14:paraId="413481F6" w14:textId="77777777" w:rsidR="00A53286" w:rsidRDefault="00A53286" w:rsidP="00A53286">
            <w:pPr>
              <w:jc w:val="center"/>
            </w:pPr>
            <w:r>
              <w:t>[3]</w:t>
            </w:r>
          </w:p>
        </w:tc>
      </w:tr>
      <w:tr w:rsidR="00A53286" w:rsidRPr="00414EEA" w14:paraId="4E059C8B" w14:textId="77777777" w:rsidTr="00A53286">
        <w:trPr>
          <w:cantSplit/>
        </w:trPr>
        <w:tc>
          <w:tcPr>
            <w:tcW w:w="702" w:type="dxa"/>
          </w:tcPr>
          <w:p w14:paraId="12937D9E" w14:textId="77777777" w:rsidR="00A53286" w:rsidRDefault="00A53286" w:rsidP="00A53286">
            <w:r>
              <w:t>Off-CART</w:t>
            </w:r>
          </w:p>
        </w:tc>
        <w:tc>
          <w:tcPr>
            <w:tcW w:w="1813" w:type="dxa"/>
          </w:tcPr>
          <w:p w14:paraId="3F46D39D" w14:textId="77777777" w:rsidR="00A53286" w:rsidRDefault="00A53286" w:rsidP="00A53286">
            <w:r>
              <w:t>CPS 374, Farmstead Energy</w:t>
            </w:r>
          </w:p>
        </w:tc>
        <w:tc>
          <w:tcPr>
            <w:tcW w:w="3550" w:type="dxa"/>
          </w:tcPr>
          <w:p w14:paraId="1B31173D" w14:textId="77777777" w:rsidR="00A53286" w:rsidRDefault="00A53286" w:rsidP="00A53286">
            <w:r>
              <w:t>As noted for CPS 670, 672.</w:t>
            </w:r>
          </w:p>
        </w:tc>
        <w:tc>
          <w:tcPr>
            <w:tcW w:w="1589" w:type="dxa"/>
          </w:tcPr>
          <w:p w14:paraId="45553389" w14:textId="77777777" w:rsidR="00A53286" w:rsidRDefault="00A53286" w:rsidP="00A53286">
            <w:r>
              <w:t>In process</w:t>
            </w:r>
          </w:p>
        </w:tc>
        <w:tc>
          <w:tcPr>
            <w:tcW w:w="770" w:type="dxa"/>
          </w:tcPr>
          <w:p w14:paraId="70A6E755" w14:textId="77777777" w:rsidR="00A53286" w:rsidRDefault="00A53286" w:rsidP="00A53286">
            <w:pPr>
              <w:jc w:val="center"/>
            </w:pPr>
            <w:r>
              <w:t>[3]</w:t>
            </w:r>
          </w:p>
        </w:tc>
      </w:tr>
      <w:tr w:rsidR="00A53286" w:rsidRPr="00414EEA" w14:paraId="440D395C" w14:textId="77777777" w:rsidTr="00A53286">
        <w:trPr>
          <w:cantSplit/>
        </w:trPr>
        <w:tc>
          <w:tcPr>
            <w:tcW w:w="702" w:type="dxa"/>
          </w:tcPr>
          <w:p w14:paraId="4853534B" w14:textId="77777777" w:rsidR="00A53286" w:rsidRDefault="00A53286" w:rsidP="00A53286">
            <w:r>
              <w:t>Off-CART</w:t>
            </w:r>
          </w:p>
        </w:tc>
        <w:tc>
          <w:tcPr>
            <w:tcW w:w="1813" w:type="dxa"/>
          </w:tcPr>
          <w:p w14:paraId="3FAF3312" w14:textId="77777777" w:rsidR="00A53286" w:rsidRDefault="00A53286" w:rsidP="00A53286">
            <w:r>
              <w:t>Title 210 - National Instruction: Part 302 – Agricultural Facility Energy Efficiency Improvements</w:t>
            </w:r>
          </w:p>
        </w:tc>
        <w:tc>
          <w:tcPr>
            <w:tcW w:w="3550" w:type="dxa"/>
          </w:tcPr>
          <w:p w14:paraId="3F4716AD" w14:textId="77777777" w:rsidR="00A53286" w:rsidRDefault="00A53286" w:rsidP="00A53286">
            <w:r>
              <w:t>Technical Reference:</w:t>
            </w:r>
          </w:p>
          <w:p w14:paraId="253DBC39" w14:textId="77777777" w:rsidR="00A53286" w:rsidRPr="001113FD" w:rsidRDefault="00A53286" w:rsidP="00A53286">
            <w:pPr>
              <w:pStyle w:val="ListParagraph"/>
              <w:numPr>
                <w:ilvl w:val="0"/>
                <w:numId w:val="60"/>
              </w:numPr>
              <w:ind w:left="616"/>
            </w:pPr>
            <w:r w:rsidRPr="001113FD">
              <w:t>Tiered Approach</w:t>
            </w:r>
            <w:r>
              <w:t xml:space="preserve"> Overview</w:t>
            </w:r>
          </w:p>
          <w:p w14:paraId="4C6A9439" w14:textId="77777777" w:rsidR="00A53286" w:rsidRPr="001113FD" w:rsidRDefault="00A53286" w:rsidP="00A53286">
            <w:pPr>
              <w:pStyle w:val="ListParagraph"/>
              <w:numPr>
                <w:ilvl w:val="0"/>
                <w:numId w:val="60"/>
              </w:numPr>
              <w:ind w:left="616"/>
            </w:pPr>
            <w:r>
              <w:t>Prescriptive Upgrades Overview</w:t>
            </w:r>
          </w:p>
          <w:p w14:paraId="2FC52D6B" w14:textId="77777777" w:rsidR="00A53286" w:rsidRPr="001113FD" w:rsidRDefault="00A53286" w:rsidP="00A53286">
            <w:pPr>
              <w:pStyle w:val="ListParagraph"/>
              <w:numPr>
                <w:ilvl w:val="0"/>
                <w:numId w:val="60"/>
              </w:numPr>
              <w:ind w:left="616"/>
            </w:pPr>
            <w:r w:rsidRPr="001113FD">
              <w:t>Energy A</w:t>
            </w:r>
            <w:r>
              <w:t>nalysis Methods</w:t>
            </w:r>
          </w:p>
          <w:p w14:paraId="3A6C2C20" w14:textId="77777777" w:rsidR="00A53286" w:rsidRPr="001113FD" w:rsidRDefault="00A53286" w:rsidP="00A53286">
            <w:pPr>
              <w:pStyle w:val="ListParagraph"/>
              <w:numPr>
                <w:ilvl w:val="0"/>
                <w:numId w:val="60"/>
              </w:numPr>
              <w:ind w:left="616"/>
            </w:pPr>
            <w:r>
              <w:t>Guides to Identify &amp; Implement Upgrades</w:t>
            </w:r>
          </w:p>
          <w:p w14:paraId="62E5A1B0" w14:textId="77777777" w:rsidR="00A53286" w:rsidRPr="001113FD" w:rsidRDefault="00A53286" w:rsidP="00A53286">
            <w:pPr>
              <w:pStyle w:val="ListParagraph"/>
              <w:numPr>
                <w:ilvl w:val="0"/>
                <w:numId w:val="60"/>
              </w:numPr>
              <w:ind w:left="616"/>
            </w:pPr>
            <w:r w:rsidRPr="001113FD">
              <w:t>Lifecycle Cost</w:t>
            </w:r>
            <w:r>
              <w:t xml:space="preserve"> Analysis</w:t>
            </w:r>
          </w:p>
          <w:p w14:paraId="1E78C384" w14:textId="77777777" w:rsidR="00A53286" w:rsidRPr="001113FD" w:rsidRDefault="00A53286" w:rsidP="00A53286">
            <w:pPr>
              <w:pStyle w:val="ListParagraph"/>
              <w:numPr>
                <w:ilvl w:val="0"/>
                <w:numId w:val="60"/>
              </w:numPr>
              <w:ind w:left="616"/>
            </w:pPr>
            <w:r w:rsidRPr="001113FD">
              <w:t>Glossary of Energy Terms</w:t>
            </w:r>
          </w:p>
          <w:p w14:paraId="19F16BFB" w14:textId="77777777" w:rsidR="00A53286" w:rsidRPr="001113FD" w:rsidRDefault="00A53286" w:rsidP="00A53286">
            <w:pPr>
              <w:pStyle w:val="ListParagraph"/>
              <w:numPr>
                <w:ilvl w:val="0"/>
                <w:numId w:val="60"/>
              </w:numPr>
              <w:ind w:left="616"/>
            </w:pPr>
            <w:r w:rsidRPr="001113FD">
              <w:t>Exhibits</w:t>
            </w:r>
          </w:p>
          <w:p w14:paraId="5DC84B88" w14:textId="77777777" w:rsidR="00A53286" w:rsidRDefault="00A53286" w:rsidP="00A53286">
            <w:pPr>
              <w:pStyle w:val="ListParagraph"/>
              <w:numPr>
                <w:ilvl w:val="1"/>
                <w:numId w:val="60"/>
              </w:numPr>
              <w:ind w:left="976"/>
            </w:pPr>
            <w:r w:rsidRPr="001113FD">
              <w:t>Prescriptive List</w:t>
            </w:r>
            <w:r>
              <w:t>s</w:t>
            </w:r>
          </w:p>
          <w:p w14:paraId="680687F4" w14:textId="77777777" w:rsidR="00A53286" w:rsidRPr="001113FD" w:rsidRDefault="00A53286" w:rsidP="00A53286">
            <w:pPr>
              <w:pStyle w:val="ListParagraph"/>
              <w:ind w:left="976"/>
            </w:pPr>
            <w:r>
              <w:t>(374, 670, 672)</w:t>
            </w:r>
          </w:p>
          <w:p w14:paraId="5D9A9CE4" w14:textId="77777777" w:rsidR="00A53286" w:rsidRPr="001113FD" w:rsidRDefault="00A53286" w:rsidP="00A53286">
            <w:pPr>
              <w:pStyle w:val="ListParagraph"/>
              <w:numPr>
                <w:ilvl w:val="1"/>
                <w:numId w:val="60"/>
              </w:numPr>
              <w:ind w:left="976"/>
            </w:pPr>
            <w:r w:rsidRPr="001113FD">
              <w:t>Prescriptive Implementation Template</w:t>
            </w:r>
          </w:p>
          <w:p w14:paraId="0F81BD55" w14:textId="77777777" w:rsidR="00A53286" w:rsidRDefault="00A53286" w:rsidP="00A53286">
            <w:pPr>
              <w:pStyle w:val="ListParagraph"/>
              <w:numPr>
                <w:ilvl w:val="1"/>
                <w:numId w:val="60"/>
              </w:numPr>
              <w:ind w:left="976"/>
            </w:pPr>
            <w:r w:rsidRPr="001113FD">
              <w:t>Assessment Templates</w:t>
            </w:r>
          </w:p>
        </w:tc>
        <w:tc>
          <w:tcPr>
            <w:tcW w:w="1589" w:type="dxa"/>
          </w:tcPr>
          <w:p w14:paraId="7F492BEF" w14:textId="77777777" w:rsidR="00A53286" w:rsidRDefault="00A53286" w:rsidP="00A53286">
            <w:r>
              <w:t>In Process</w:t>
            </w:r>
          </w:p>
        </w:tc>
        <w:tc>
          <w:tcPr>
            <w:tcW w:w="770" w:type="dxa"/>
          </w:tcPr>
          <w:p w14:paraId="352769A9" w14:textId="77777777" w:rsidR="00A53286" w:rsidRDefault="00A53286" w:rsidP="00A53286">
            <w:pPr>
              <w:jc w:val="center"/>
            </w:pPr>
            <w:r>
              <w:t>[3, 4]</w:t>
            </w:r>
          </w:p>
        </w:tc>
      </w:tr>
      <w:tr w:rsidR="00A53286" w:rsidRPr="00414EEA" w14:paraId="0E339CFA" w14:textId="77777777" w:rsidTr="00A53286">
        <w:trPr>
          <w:cantSplit/>
        </w:trPr>
        <w:tc>
          <w:tcPr>
            <w:tcW w:w="702" w:type="dxa"/>
          </w:tcPr>
          <w:p w14:paraId="4A5E4468" w14:textId="77777777" w:rsidR="00A53286" w:rsidRDefault="00A53286" w:rsidP="00A53286">
            <w:r>
              <w:t>Off-CART</w:t>
            </w:r>
          </w:p>
        </w:tc>
        <w:tc>
          <w:tcPr>
            <w:tcW w:w="1813" w:type="dxa"/>
          </w:tcPr>
          <w:p w14:paraId="1D731649" w14:textId="77777777" w:rsidR="00A53286" w:rsidRDefault="00A53286" w:rsidP="00A53286">
            <w:r>
              <w:t>Energy Planning Criteria</w:t>
            </w:r>
          </w:p>
        </w:tc>
        <w:tc>
          <w:tcPr>
            <w:tcW w:w="3550" w:type="dxa"/>
          </w:tcPr>
          <w:p w14:paraId="632AB374" w14:textId="77777777" w:rsidR="00A53286" w:rsidRDefault="00A53286" w:rsidP="00A53286">
            <w:r w:rsidRPr="0020310C">
              <w:t xml:space="preserve">Distinct indicators and threshold values for </w:t>
            </w:r>
            <w:r>
              <w:t xml:space="preserve">common energy-using equipment and systems </w:t>
            </w:r>
            <w:r w:rsidRPr="0020310C">
              <w:t>simplifies early planning steps.</w:t>
            </w:r>
          </w:p>
        </w:tc>
        <w:tc>
          <w:tcPr>
            <w:tcW w:w="1589" w:type="dxa"/>
          </w:tcPr>
          <w:p w14:paraId="7833472C" w14:textId="77777777" w:rsidR="00A53286" w:rsidRDefault="00A53286" w:rsidP="00A53286">
            <w:r>
              <w:t>Initial draft submitted; awaits action on review of all Resource Concerns.</w:t>
            </w:r>
          </w:p>
        </w:tc>
        <w:tc>
          <w:tcPr>
            <w:tcW w:w="770" w:type="dxa"/>
          </w:tcPr>
          <w:p w14:paraId="623E619D" w14:textId="77777777" w:rsidR="00A53286" w:rsidRDefault="00A53286" w:rsidP="00A53286">
            <w:pPr>
              <w:jc w:val="center"/>
            </w:pPr>
          </w:p>
        </w:tc>
      </w:tr>
    </w:tbl>
    <w:p w14:paraId="6D19ED99" w14:textId="77777777" w:rsidR="00A53286" w:rsidRDefault="00A53286" w:rsidP="00A53286">
      <w:pPr>
        <w:spacing w:after="0" w:line="240" w:lineRule="auto"/>
        <w:ind w:left="1080" w:hanging="360"/>
      </w:pPr>
      <w:r>
        <w:t>Table Notes</w:t>
      </w:r>
    </w:p>
    <w:p w14:paraId="16BCEB10" w14:textId="109BDA12" w:rsidR="00A53286" w:rsidRDefault="00A53286" w:rsidP="00A53286">
      <w:pPr>
        <w:spacing w:after="0" w:line="240" w:lineRule="auto"/>
        <w:ind w:left="1440" w:hanging="360"/>
      </w:pPr>
      <w:r>
        <w:lastRenderedPageBreak/>
        <w:t>[1]</w:t>
      </w:r>
      <w:r>
        <w:tab/>
        <w:t>A</w:t>
      </w:r>
      <w:r w:rsidR="00907A41">
        <w:t>n</w:t>
      </w:r>
      <w:r>
        <w:t xml:space="preserve"> N/A </w:t>
      </w:r>
      <w:r w:rsidR="00CE7E71">
        <w:t xml:space="preserve">existing condition </w:t>
      </w:r>
      <w:r>
        <w:t xml:space="preserve">indicates that the </w:t>
      </w:r>
      <w:r w:rsidR="00CE7E71">
        <w:t xml:space="preserve">resource </w:t>
      </w:r>
      <w:r>
        <w:t>of interest is not present for the identified PLU.</w:t>
      </w:r>
    </w:p>
    <w:p w14:paraId="68928E9D" w14:textId="0D7131BB" w:rsidR="00A53286" w:rsidRDefault="00A53286" w:rsidP="00A53286">
      <w:pPr>
        <w:spacing w:after="0" w:line="240" w:lineRule="auto"/>
        <w:ind w:left="1440" w:hanging="360"/>
      </w:pPr>
      <w:r>
        <w:tab/>
        <w:t>A</w:t>
      </w:r>
      <w:r w:rsidR="00CE7E71">
        <w:t>n</w:t>
      </w:r>
      <w:r>
        <w:t xml:space="preserve"> N/A </w:t>
      </w:r>
      <w:r w:rsidR="00CE7E71">
        <w:t xml:space="preserve">existing condition </w:t>
      </w:r>
      <w:r>
        <w:t xml:space="preserve">for </w:t>
      </w:r>
      <w:r w:rsidR="00CE7E71">
        <w:t xml:space="preserve">energy resources </w:t>
      </w:r>
      <w:r>
        <w:t>is highly unusual.</w:t>
      </w:r>
    </w:p>
    <w:p w14:paraId="59761A04" w14:textId="77777777" w:rsidR="00A53286" w:rsidRDefault="00A53286" w:rsidP="00A53286">
      <w:pPr>
        <w:spacing w:after="0" w:line="240" w:lineRule="auto"/>
        <w:ind w:left="1440" w:hanging="360"/>
      </w:pPr>
      <w:r>
        <w:tab/>
        <w:t>Zero indicates an agricultural operation that relies entirely on renewable energy inputs for all substantive activities.</w:t>
      </w:r>
    </w:p>
    <w:p w14:paraId="22D0E465" w14:textId="4A8D7C25" w:rsidR="00A53286" w:rsidRDefault="00A53286" w:rsidP="00A53286">
      <w:pPr>
        <w:spacing w:after="0" w:line="240" w:lineRule="auto"/>
        <w:ind w:left="1440" w:hanging="360"/>
      </w:pPr>
      <w:r>
        <w:t>[2]</w:t>
      </w:r>
      <w:r>
        <w:tab/>
        <w:t>CART v1, based on resources for build and rollout, may require various aspects of the CPS list to be evaluated with off-CART tools.</w:t>
      </w:r>
    </w:p>
    <w:p w14:paraId="42D6C178" w14:textId="77777777" w:rsidR="00A53286" w:rsidRDefault="00A53286" w:rsidP="00A53286">
      <w:pPr>
        <w:spacing w:after="0" w:line="240" w:lineRule="auto"/>
        <w:ind w:left="1440" w:hanging="360"/>
      </w:pPr>
      <w:r>
        <w:t>[3]</w:t>
      </w:r>
      <w:r>
        <w:tab/>
        <w:t>Projected timeline of core energy CPS revisions.</w:t>
      </w:r>
    </w:p>
    <w:p w14:paraId="43C8FD13" w14:textId="77777777" w:rsidR="00A53286" w:rsidRDefault="00A53286" w:rsidP="00A53286">
      <w:pPr>
        <w:spacing w:after="0" w:line="240" w:lineRule="auto"/>
        <w:ind w:left="2520" w:hanging="360"/>
      </w:pPr>
      <w:r>
        <w:t>2019.04.15</w:t>
      </w:r>
      <w:r>
        <w:tab/>
        <w:t>release:</w:t>
      </w:r>
    </w:p>
    <w:p w14:paraId="10A18BA3" w14:textId="3C8007DE" w:rsidR="00A53286" w:rsidRDefault="00CE7E71" w:rsidP="00A53286">
      <w:pPr>
        <w:pStyle w:val="ListParagraph"/>
        <w:numPr>
          <w:ilvl w:val="3"/>
          <w:numId w:val="113"/>
        </w:numPr>
        <w:spacing w:after="0" w:line="240" w:lineRule="auto"/>
      </w:pPr>
      <w:r>
        <w:t xml:space="preserve">Draft </w:t>
      </w:r>
      <w:r w:rsidR="00A53286">
        <w:t xml:space="preserve">2 of 670 &amp; 672 for second </w:t>
      </w:r>
      <w:r>
        <w:t xml:space="preserve">internal review </w:t>
      </w:r>
      <w:r w:rsidR="00A53286">
        <w:t>(via CPD-DMS)</w:t>
      </w:r>
    </w:p>
    <w:p w14:paraId="20769581" w14:textId="223EEA29" w:rsidR="00A53286" w:rsidRDefault="00CE7E71" w:rsidP="00A53286">
      <w:pPr>
        <w:pStyle w:val="ListParagraph"/>
        <w:numPr>
          <w:ilvl w:val="3"/>
          <w:numId w:val="113"/>
        </w:numPr>
        <w:spacing w:after="0" w:line="240" w:lineRule="auto"/>
      </w:pPr>
      <w:r>
        <w:t xml:space="preserve">Draft </w:t>
      </w:r>
      <w:r w:rsidR="00A53286">
        <w:t xml:space="preserve">1 of 374 for </w:t>
      </w:r>
      <w:r>
        <w:t xml:space="preserve">internal review </w:t>
      </w:r>
      <w:r w:rsidR="00A53286">
        <w:t>(CPD-DMS)</w:t>
      </w:r>
    </w:p>
    <w:p w14:paraId="00522C91" w14:textId="2E85D7BB" w:rsidR="00A53286" w:rsidRDefault="00CE7E71" w:rsidP="00A53286">
      <w:pPr>
        <w:pStyle w:val="ListParagraph"/>
        <w:numPr>
          <w:ilvl w:val="3"/>
          <w:numId w:val="113"/>
        </w:numPr>
        <w:spacing w:after="0" w:line="240" w:lineRule="auto"/>
      </w:pPr>
      <w:r>
        <w:t xml:space="preserve">Draft </w:t>
      </w:r>
      <w:r w:rsidR="00A53286">
        <w:t xml:space="preserve">1 of </w:t>
      </w:r>
      <w:r>
        <w:t>national instruction</w:t>
      </w:r>
    </w:p>
    <w:p w14:paraId="6B845AB7" w14:textId="5FB1E2B8" w:rsidR="00A53286" w:rsidRDefault="00A53286" w:rsidP="00A53286">
      <w:pPr>
        <w:spacing w:after="0" w:line="240" w:lineRule="auto"/>
        <w:ind w:left="1440" w:hanging="360"/>
      </w:pPr>
      <w:r>
        <w:tab/>
        <w:t xml:space="preserve">Note that Farm Bill mandate for a comprehensive CPS review, CART, NRCS of the Future, </w:t>
      </w:r>
      <w:r w:rsidR="00CE7E71">
        <w:t xml:space="preserve">and </w:t>
      </w:r>
      <w:r>
        <w:t>various other demands may affect this timeline.</w:t>
      </w:r>
    </w:p>
    <w:p w14:paraId="4F99067B" w14:textId="5899A6E6" w:rsidR="00A53286" w:rsidRDefault="00A53286" w:rsidP="00A53286">
      <w:pPr>
        <w:spacing w:after="0" w:line="240" w:lineRule="auto"/>
        <w:ind w:left="1440" w:hanging="360"/>
      </w:pPr>
      <w:r>
        <w:t>[4]</w:t>
      </w:r>
      <w:r>
        <w:tab/>
        <w:t xml:space="preserve">The draft NI may include any </w:t>
      </w:r>
      <w:r w:rsidR="007B3016">
        <w:t>conservation</w:t>
      </w:r>
      <w:r>
        <w:t xml:space="preserve"> </w:t>
      </w:r>
      <w:r w:rsidR="00CE7E71">
        <w:t xml:space="preserve">practice standard </w:t>
      </w:r>
      <w:r>
        <w:t xml:space="preserve">with a </w:t>
      </w:r>
      <w:r w:rsidR="00CE7E71">
        <w:t xml:space="preserve">purpose </w:t>
      </w:r>
      <w:r>
        <w:t xml:space="preserve">clearly related to energy conservation. The NI </w:t>
      </w:r>
      <w:proofErr w:type="gramStart"/>
      <w:r>
        <w:t>will  emphasize</w:t>
      </w:r>
      <w:proofErr w:type="gramEnd"/>
      <w:r>
        <w:t xml:space="preserve"> CPS 374, Farmstead Energy; 670, Lighting Systems; and 672, Building Envelope</w:t>
      </w:r>
      <w:r w:rsidR="00CE7E71">
        <w:t>,</w:t>
      </w:r>
      <w:r>
        <w:t xml:space="preserve"> on initial release.</w:t>
      </w:r>
    </w:p>
    <w:p w14:paraId="3C9A8968" w14:textId="19A4A158" w:rsidR="00A53286" w:rsidRDefault="00A53286" w:rsidP="00A53286">
      <w:pPr>
        <w:spacing w:after="0" w:line="240" w:lineRule="auto"/>
        <w:ind w:left="1440" w:hanging="360"/>
      </w:pPr>
      <w:r>
        <w:tab/>
        <w:t xml:space="preserve">See </w:t>
      </w:r>
      <w:r w:rsidR="00CE7E71">
        <w:t xml:space="preserve">appendix </w:t>
      </w:r>
      <w:r>
        <w:t>C.2 for a more detailed list of CPS with an energy purpose.</w:t>
      </w:r>
    </w:p>
    <w:p w14:paraId="0F9623C4" w14:textId="77777777" w:rsidR="00A53286" w:rsidRDefault="00A53286" w:rsidP="00A53286">
      <w:pPr>
        <w:ind w:left="720"/>
      </w:pPr>
    </w:p>
    <w:p w14:paraId="0DE6C689" w14:textId="55DA7D13" w:rsidR="00A53286" w:rsidRDefault="00A53286" w:rsidP="00A53286">
      <w:r>
        <w:t>Planners are expected to use off-CART tools and CART v1 for 60-80</w:t>
      </w:r>
      <w:r w:rsidR="00CE7E71">
        <w:t xml:space="preserve"> percent</w:t>
      </w:r>
      <w:r>
        <w:t xml:space="preserve"> of the NRCS client pool. Planners will continue to rely on existing methods to assist the other 20</w:t>
      </w:r>
      <w:r w:rsidR="00CE7E71">
        <w:t>-</w:t>
      </w:r>
      <w:r>
        <w:t>40</w:t>
      </w:r>
      <w:r w:rsidR="00CE7E71">
        <w:t xml:space="preserve"> percent</w:t>
      </w:r>
      <w:r>
        <w:t xml:space="preserve"> of the client pool. Future CART releases are expected to help planners identify which, if any, PLU can or should be assessed through the legacy protocols.</w:t>
      </w:r>
    </w:p>
    <w:p w14:paraId="695B2F50" w14:textId="77777777" w:rsidR="00A53286" w:rsidRDefault="00A53286" w:rsidP="00A53286"/>
    <w:p w14:paraId="6A32FD15" w14:textId="77777777" w:rsidR="00A53286" w:rsidRDefault="00A53286" w:rsidP="00A53286"/>
    <w:p w14:paraId="4123F37C" w14:textId="77777777" w:rsidR="00A53286" w:rsidRDefault="00A53286" w:rsidP="00A53286">
      <w:pPr>
        <w:pStyle w:val="Heading2"/>
        <w:keepLines w:val="0"/>
        <w:rPr>
          <w:b/>
          <w:bCs/>
        </w:rPr>
      </w:pPr>
      <w:bookmarkStart w:id="503" w:name="_Toc2079962"/>
      <w:r w:rsidRPr="638DD9CD">
        <w:rPr>
          <w:b/>
          <w:bCs/>
        </w:rPr>
        <w:lastRenderedPageBreak/>
        <w:t xml:space="preserve">Appendix </w:t>
      </w:r>
      <w:r>
        <w:rPr>
          <w:b/>
          <w:bCs/>
        </w:rPr>
        <w:t>C.2</w:t>
      </w:r>
      <w:r w:rsidRPr="638DD9CD">
        <w:rPr>
          <w:b/>
          <w:bCs/>
        </w:rPr>
        <w:t xml:space="preserve">: </w:t>
      </w:r>
      <w:r>
        <w:rPr>
          <w:b/>
          <w:bCs/>
        </w:rPr>
        <w:t>Conservation Practice Standards with Energy Purposes</w:t>
      </w:r>
      <w:bookmarkEnd w:id="503"/>
    </w:p>
    <w:p w14:paraId="1B40A242" w14:textId="77777777" w:rsidR="00A53286" w:rsidRDefault="00A53286" w:rsidP="00A53286">
      <w:pPr>
        <w:keepNext/>
      </w:pPr>
    </w:p>
    <w:p w14:paraId="199D7906" w14:textId="77777777" w:rsidR="00A53286" w:rsidRDefault="00A53286" w:rsidP="00A53286">
      <w:pPr>
        <w:keepNext/>
      </w:pPr>
      <w:r>
        <w:t>366</w:t>
      </w:r>
      <w:r>
        <w:tab/>
        <w:t>Anaerobic Digester</w:t>
      </w:r>
    </w:p>
    <w:p w14:paraId="493893C0" w14:textId="77777777" w:rsidR="00A53286" w:rsidRDefault="00A53286" w:rsidP="00A53286">
      <w:pPr>
        <w:keepNext/>
      </w:pPr>
      <w:r>
        <w:t>450</w:t>
      </w:r>
      <w:r>
        <w:tab/>
        <w:t>Anionic Polyacrylamide (PAM) Application</w:t>
      </w:r>
    </w:p>
    <w:p w14:paraId="1A890BE9" w14:textId="77777777" w:rsidR="00A53286" w:rsidRDefault="00A53286" w:rsidP="00A53286">
      <w:pPr>
        <w:keepNext/>
      </w:pPr>
      <w:r>
        <w:t>672</w:t>
      </w:r>
      <w:r>
        <w:tab/>
        <w:t>Building Envelope Improvement</w:t>
      </w:r>
    </w:p>
    <w:p w14:paraId="169AB759" w14:textId="77777777" w:rsidR="00A53286" w:rsidRDefault="00A53286" w:rsidP="00A53286">
      <w:pPr>
        <w:keepNext/>
      </w:pPr>
      <w:r>
        <w:t>372</w:t>
      </w:r>
      <w:r>
        <w:tab/>
        <w:t>Combustion System Improvement</w:t>
      </w:r>
    </w:p>
    <w:p w14:paraId="487892AB" w14:textId="77777777" w:rsidR="00A53286" w:rsidRDefault="00A53286" w:rsidP="00A53286">
      <w:pPr>
        <w:keepNext/>
      </w:pPr>
      <w:r>
        <w:t>374</w:t>
      </w:r>
      <w:r>
        <w:tab/>
        <w:t>Farmstead Energy Improvement</w:t>
      </w:r>
    </w:p>
    <w:p w14:paraId="549F92F2" w14:textId="77777777" w:rsidR="00A53286" w:rsidRDefault="00A53286" w:rsidP="00A53286">
      <w:pPr>
        <w:keepNext/>
      </w:pPr>
      <w:r>
        <w:t>595</w:t>
      </w:r>
      <w:r>
        <w:tab/>
        <w:t>Integrated Pest Management</w:t>
      </w:r>
    </w:p>
    <w:p w14:paraId="08D52C2D" w14:textId="77777777" w:rsidR="00A53286" w:rsidRDefault="00A53286" w:rsidP="00A53286">
      <w:pPr>
        <w:keepNext/>
      </w:pPr>
      <w:r>
        <w:t>428</w:t>
      </w:r>
      <w:r>
        <w:tab/>
        <w:t>Irrigation Ditch Lining</w:t>
      </w:r>
    </w:p>
    <w:p w14:paraId="750C8127" w14:textId="77777777" w:rsidR="00A53286" w:rsidRDefault="00A53286" w:rsidP="00A53286">
      <w:pPr>
        <w:keepNext/>
      </w:pPr>
      <w:r>
        <w:t>430</w:t>
      </w:r>
      <w:r>
        <w:tab/>
        <w:t>Irrigation Pipeline</w:t>
      </w:r>
    </w:p>
    <w:p w14:paraId="7BC3A7F4" w14:textId="77777777" w:rsidR="00A53286" w:rsidRDefault="00A53286" w:rsidP="00A53286">
      <w:pPr>
        <w:keepNext/>
      </w:pPr>
      <w:r>
        <w:t>436</w:t>
      </w:r>
      <w:r>
        <w:tab/>
        <w:t>Irrigation Reservoir</w:t>
      </w:r>
    </w:p>
    <w:p w14:paraId="1C0F4656" w14:textId="77777777" w:rsidR="00A53286" w:rsidRDefault="00A53286" w:rsidP="00A53286">
      <w:pPr>
        <w:keepNext/>
      </w:pPr>
      <w:r>
        <w:t>441</w:t>
      </w:r>
      <w:r>
        <w:tab/>
        <w:t xml:space="preserve">Irrigation System, </w:t>
      </w:r>
      <w:proofErr w:type="spellStart"/>
      <w:r>
        <w:t>Microirrigation</w:t>
      </w:r>
      <w:proofErr w:type="spellEnd"/>
    </w:p>
    <w:p w14:paraId="110A0D1D" w14:textId="77777777" w:rsidR="00A53286" w:rsidRDefault="00A53286" w:rsidP="00A53286">
      <w:pPr>
        <w:keepNext/>
      </w:pPr>
      <w:r>
        <w:t>443</w:t>
      </w:r>
      <w:r>
        <w:tab/>
        <w:t>Irrigation System, Surface and Subsurface</w:t>
      </w:r>
    </w:p>
    <w:p w14:paraId="49A5CA08" w14:textId="77777777" w:rsidR="00A53286" w:rsidRDefault="00A53286" w:rsidP="00A53286">
      <w:pPr>
        <w:keepNext/>
      </w:pPr>
      <w:r>
        <w:t>447</w:t>
      </w:r>
      <w:r>
        <w:tab/>
        <w:t>Irrigation System, Tailwater Recovery</w:t>
      </w:r>
    </w:p>
    <w:p w14:paraId="78446D18" w14:textId="77777777" w:rsidR="00A53286" w:rsidRDefault="00A53286" w:rsidP="00A53286">
      <w:pPr>
        <w:keepNext/>
      </w:pPr>
      <w:r>
        <w:t>449</w:t>
      </w:r>
      <w:r>
        <w:tab/>
        <w:t>Irrigation Water Management</w:t>
      </w:r>
    </w:p>
    <w:p w14:paraId="741A29E7" w14:textId="77777777" w:rsidR="00A53286" w:rsidRDefault="00A53286" w:rsidP="00A53286">
      <w:pPr>
        <w:keepNext/>
      </w:pPr>
      <w:r>
        <w:t>670</w:t>
      </w:r>
      <w:r>
        <w:tab/>
        <w:t>Lighting System Improvement</w:t>
      </w:r>
    </w:p>
    <w:p w14:paraId="2AC66A3F" w14:textId="77777777" w:rsidR="00A53286" w:rsidRDefault="00A53286" w:rsidP="00A53286">
      <w:pPr>
        <w:keepNext/>
      </w:pPr>
      <w:r>
        <w:t>516</w:t>
      </w:r>
      <w:r>
        <w:tab/>
        <w:t>Livestock Pipeline</w:t>
      </w:r>
    </w:p>
    <w:p w14:paraId="18E6B8F3" w14:textId="77777777" w:rsidR="00A53286" w:rsidRDefault="00A53286" w:rsidP="00A53286">
      <w:pPr>
        <w:keepNext/>
      </w:pPr>
      <w:r>
        <w:t>484</w:t>
      </w:r>
      <w:r>
        <w:tab/>
        <w:t>Mulching</w:t>
      </w:r>
    </w:p>
    <w:p w14:paraId="6651EF62" w14:textId="77777777" w:rsidR="00A53286" w:rsidRDefault="00A53286" w:rsidP="00A53286">
      <w:pPr>
        <w:keepNext/>
      </w:pPr>
      <w:r>
        <w:t>590</w:t>
      </w:r>
      <w:r>
        <w:tab/>
        <w:t>Nutrient Management</w:t>
      </w:r>
    </w:p>
    <w:p w14:paraId="705969C6" w14:textId="77777777" w:rsidR="00A53286" w:rsidRDefault="00A53286" w:rsidP="00A53286">
      <w:pPr>
        <w:keepNext/>
      </w:pPr>
      <w:r>
        <w:t>533</w:t>
      </w:r>
      <w:r>
        <w:tab/>
        <w:t>Pumping Plant</w:t>
      </w:r>
    </w:p>
    <w:p w14:paraId="313BD5B4" w14:textId="77777777" w:rsidR="00A53286" w:rsidRDefault="00A53286" w:rsidP="00A53286">
      <w:pPr>
        <w:keepNext/>
      </w:pPr>
      <w:r>
        <w:t>329</w:t>
      </w:r>
      <w:r>
        <w:tab/>
        <w:t>Residue and Tillage Management, No-Till</w:t>
      </w:r>
    </w:p>
    <w:p w14:paraId="5F822F22" w14:textId="77777777" w:rsidR="00A53286" w:rsidRDefault="00A53286" w:rsidP="00A53286">
      <w:pPr>
        <w:keepNext/>
      </w:pPr>
      <w:r>
        <w:t>345</w:t>
      </w:r>
      <w:r>
        <w:tab/>
        <w:t>Residue and Tillage Management, Reduced Till</w:t>
      </w:r>
    </w:p>
    <w:p w14:paraId="205715E7" w14:textId="77777777" w:rsidR="00A53286" w:rsidRDefault="00A53286" w:rsidP="00A53286">
      <w:pPr>
        <w:keepNext/>
      </w:pPr>
      <w:r>
        <w:t>442</w:t>
      </w:r>
      <w:r>
        <w:tab/>
        <w:t>Sprinkler System</w:t>
      </w:r>
    </w:p>
    <w:p w14:paraId="47EFFDA2" w14:textId="77777777" w:rsidR="00A53286" w:rsidRDefault="00A53286" w:rsidP="00A53286">
      <w:pPr>
        <w:keepNext/>
      </w:pPr>
      <w:r>
        <w:t>612</w:t>
      </w:r>
      <w:r>
        <w:tab/>
        <w:t>Tree/Shrub Establishment</w:t>
      </w:r>
    </w:p>
    <w:p w14:paraId="5CE20AF7" w14:textId="77777777" w:rsidR="00A53286" w:rsidRDefault="00A53286" w:rsidP="00A53286">
      <w:pPr>
        <w:keepNext/>
      </w:pPr>
      <w:r>
        <w:t>650</w:t>
      </w:r>
      <w:r>
        <w:tab/>
        <w:t>Windbreak / Shelterbelt Renovation</w:t>
      </w:r>
    </w:p>
    <w:p w14:paraId="66CB7AC6" w14:textId="77777777" w:rsidR="00A53286" w:rsidRDefault="00A53286" w:rsidP="00A53286">
      <w:pPr>
        <w:keepNext/>
      </w:pPr>
      <w:r>
        <w:t>380</w:t>
      </w:r>
      <w:r>
        <w:tab/>
        <w:t>Windbreak/Shelterbelt Establishment</w:t>
      </w:r>
    </w:p>
    <w:p w14:paraId="2731DDFD" w14:textId="77777777" w:rsidR="00A53286" w:rsidRDefault="00A53286" w:rsidP="00A53286"/>
    <w:p w14:paraId="3F1E0781" w14:textId="77777777" w:rsidR="00A53286" w:rsidRDefault="00A53286" w:rsidP="00A53286">
      <w:pPr>
        <w:rPr>
          <w:b/>
          <w:bCs/>
        </w:rPr>
      </w:pPr>
      <w:r>
        <w:rPr>
          <w:b/>
          <w:bCs/>
        </w:rPr>
        <w:br w:type="page"/>
      </w:r>
    </w:p>
    <w:p w14:paraId="7E12BC79" w14:textId="77777777" w:rsidR="00A53286" w:rsidRPr="00066555" w:rsidRDefault="00A53286" w:rsidP="00A53286">
      <w:pPr>
        <w:pStyle w:val="Heading2"/>
        <w:rPr>
          <w:b/>
        </w:rPr>
      </w:pPr>
      <w:bookmarkStart w:id="504" w:name="_Toc2079963"/>
      <w:r w:rsidRPr="00865861">
        <w:rPr>
          <w:b/>
          <w:bCs/>
        </w:rPr>
        <w:lastRenderedPageBreak/>
        <w:t xml:space="preserve">Appendix </w:t>
      </w:r>
      <w:r>
        <w:rPr>
          <w:b/>
          <w:bCs/>
        </w:rPr>
        <w:t>C.3</w:t>
      </w:r>
      <w:r w:rsidRPr="00865861">
        <w:rPr>
          <w:b/>
          <w:bCs/>
        </w:rPr>
        <w:t>: CART Data Fields</w:t>
      </w:r>
      <w:bookmarkEnd w:id="504"/>
    </w:p>
    <w:p w14:paraId="2FD55B47" w14:textId="77777777" w:rsidR="00A53286" w:rsidRDefault="00A53286" w:rsidP="00A53286">
      <w:r>
        <w:t>(As noted elsewhere, which of these components will be included in CART v1 is under review.)</w:t>
      </w:r>
    </w:p>
    <w:p w14:paraId="271B8D3C" w14:textId="788DE55A" w:rsidR="00A53286" w:rsidRDefault="00563363" w:rsidP="00A53286">
      <w:r>
        <w:t>P</w:t>
      </w:r>
      <w:r w:rsidR="00FF6243">
        <w:t>lanner</w:t>
      </w:r>
      <w:r w:rsidR="00A53286">
        <w:t xml:space="preserve"> acquires two sets of data to assess the CART </w:t>
      </w:r>
      <w:r>
        <w:t xml:space="preserve">existing condition points </w:t>
      </w:r>
      <w:r w:rsidR="00A53286">
        <w:t>value.</w:t>
      </w:r>
    </w:p>
    <w:p w14:paraId="6705F37D" w14:textId="76A4946B" w:rsidR="00A53286" w:rsidRDefault="00A53286" w:rsidP="00A53286">
      <w:pPr>
        <w:pStyle w:val="ListParagraph"/>
        <w:numPr>
          <w:ilvl w:val="3"/>
          <w:numId w:val="12"/>
        </w:numPr>
      </w:pPr>
      <w:r>
        <w:t xml:space="preserve">Energy input data, per </w:t>
      </w:r>
      <w:r w:rsidR="00563363">
        <w:t xml:space="preserve">table </w:t>
      </w:r>
      <w:r>
        <w:t>C.3.a.</w:t>
      </w:r>
    </w:p>
    <w:p w14:paraId="6A5AE131" w14:textId="2272821C" w:rsidR="00A53286" w:rsidRDefault="00A53286" w:rsidP="00A53286">
      <w:pPr>
        <w:pStyle w:val="ListParagraph"/>
        <w:numPr>
          <w:ilvl w:val="3"/>
          <w:numId w:val="12"/>
        </w:numPr>
      </w:pPr>
      <w:r w:rsidRPr="00EF39DC">
        <w:t xml:space="preserve">Primary, </w:t>
      </w:r>
      <w:r w:rsidR="00563363">
        <w:t>r</w:t>
      </w:r>
      <w:r w:rsidR="00563363" w:rsidRPr="00EF39DC">
        <w:t xml:space="preserve">elevant </w:t>
      </w:r>
      <w:r w:rsidR="00563363">
        <w:t>e</w:t>
      </w:r>
      <w:r w:rsidR="00563363" w:rsidRPr="00EF39DC">
        <w:t xml:space="preserve">nterprises </w:t>
      </w:r>
      <w:r w:rsidR="00563363">
        <w:t>d</w:t>
      </w:r>
      <w:r w:rsidR="00563363" w:rsidRPr="00EF39DC">
        <w:t>ata</w:t>
      </w:r>
      <w:r>
        <w:t xml:space="preserve">, per </w:t>
      </w:r>
      <w:r w:rsidR="00563363">
        <w:t xml:space="preserve">table </w:t>
      </w:r>
      <w:r>
        <w:t>C.3.b.</w:t>
      </w:r>
    </w:p>
    <w:p w14:paraId="3B7E0C63" w14:textId="3B5BBC18" w:rsidR="00A53286" w:rsidRPr="00512FB7" w:rsidRDefault="00A53286" w:rsidP="00A53286">
      <w:pPr>
        <w:rPr>
          <w:rFonts w:ascii="Calibri" w:eastAsia="Calibri" w:hAnsi="Calibri" w:cs="Calibri"/>
        </w:rPr>
      </w:pPr>
      <w:r w:rsidRPr="00512FB7">
        <w:rPr>
          <w:rFonts w:ascii="Calibri" w:eastAsia="Calibri" w:hAnsi="Calibri" w:cs="Calibri"/>
        </w:rPr>
        <w:t xml:space="preserve">Note that an NRCS </w:t>
      </w:r>
      <w:r w:rsidR="00563363">
        <w:rPr>
          <w:rFonts w:ascii="Calibri" w:eastAsia="Calibri" w:hAnsi="Calibri" w:cs="Calibri"/>
        </w:rPr>
        <w:t>a</w:t>
      </w:r>
      <w:r w:rsidR="00563363" w:rsidRPr="00512FB7">
        <w:rPr>
          <w:rFonts w:ascii="Calibri" w:eastAsia="Calibri" w:hAnsi="Calibri" w:cs="Calibri"/>
        </w:rPr>
        <w:t xml:space="preserve">gricultural </w:t>
      </w:r>
      <w:r w:rsidR="00563363">
        <w:rPr>
          <w:rFonts w:ascii="Calibri" w:eastAsia="Calibri" w:hAnsi="Calibri" w:cs="Calibri"/>
        </w:rPr>
        <w:t>e</w:t>
      </w:r>
      <w:r w:rsidR="00563363" w:rsidRPr="00512FB7">
        <w:rPr>
          <w:rFonts w:ascii="Calibri" w:eastAsia="Calibri" w:hAnsi="Calibri" w:cs="Calibri"/>
        </w:rPr>
        <w:t xml:space="preserve">nergy </w:t>
      </w:r>
      <w:r w:rsidR="00563363">
        <w:rPr>
          <w:rFonts w:ascii="Calibri" w:eastAsia="Calibri" w:hAnsi="Calibri" w:cs="Calibri"/>
        </w:rPr>
        <w:t>m</w:t>
      </w:r>
      <w:r w:rsidR="00563363" w:rsidRPr="00512FB7">
        <w:rPr>
          <w:rFonts w:ascii="Calibri" w:eastAsia="Calibri" w:hAnsi="Calibri" w:cs="Calibri"/>
        </w:rPr>
        <w:t xml:space="preserve">anagement </w:t>
      </w:r>
      <w:r w:rsidR="00563363">
        <w:rPr>
          <w:rFonts w:ascii="Calibri" w:eastAsia="Calibri" w:hAnsi="Calibri" w:cs="Calibri"/>
        </w:rPr>
        <w:t>p</w:t>
      </w:r>
      <w:r w:rsidR="00563363" w:rsidRPr="00512FB7">
        <w:rPr>
          <w:rFonts w:ascii="Calibri" w:eastAsia="Calibri" w:hAnsi="Calibri" w:cs="Calibri"/>
        </w:rPr>
        <w:t xml:space="preserve">lan </w:t>
      </w:r>
      <w:r w:rsidRPr="00512FB7">
        <w:rPr>
          <w:rFonts w:ascii="Calibri" w:eastAsia="Calibri" w:hAnsi="Calibri" w:cs="Calibri"/>
        </w:rPr>
        <w:t>(</w:t>
      </w:r>
      <w:proofErr w:type="spellStart"/>
      <w:r w:rsidRPr="00512FB7">
        <w:rPr>
          <w:rFonts w:ascii="Calibri" w:eastAsia="Calibri" w:hAnsi="Calibri" w:cs="Calibri"/>
        </w:rPr>
        <w:t>AgEMP</w:t>
      </w:r>
      <w:proofErr w:type="spellEnd"/>
      <w:r w:rsidRPr="00512FB7">
        <w:rPr>
          <w:rFonts w:ascii="Calibri" w:eastAsia="Calibri" w:hAnsi="Calibri" w:cs="Calibri"/>
        </w:rPr>
        <w:t xml:space="preserve">) will generally include the data needed for </w:t>
      </w:r>
      <w:r>
        <w:rPr>
          <w:rFonts w:ascii="Calibri" w:eastAsia="Calibri" w:hAnsi="Calibri" w:cs="Calibri"/>
        </w:rPr>
        <w:t>these tables.</w:t>
      </w:r>
    </w:p>
    <w:p w14:paraId="6DAE07E8" w14:textId="494BA66E" w:rsidR="00A53286" w:rsidRDefault="00A53286" w:rsidP="00A53286">
      <w:r>
        <w:t xml:space="preserve">See </w:t>
      </w:r>
      <w:r w:rsidR="00563363">
        <w:t xml:space="preserve">appendix </w:t>
      </w:r>
      <w:r>
        <w:t>C.4 for a step-by-step overview of the process to assess energy concerns with CART.</w:t>
      </w:r>
    </w:p>
    <w:p w14:paraId="4872363C" w14:textId="77777777" w:rsidR="00A53286" w:rsidRPr="00066555" w:rsidRDefault="00A53286" w:rsidP="00A53286">
      <w:pPr>
        <w:keepNext/>
        <w:rPr>
          <w:i/>
          <w:color w:val="445369"/>
        </w:rPr>
      </w:pPr>
      <w:r w:rsidRPr="10C6172E">
        <w:rPr>
          <w:i/>
          <w:iCs/>
          <w:color w:val="44546A" w:themeColor="text2"/>
        </w:rPr>
        <w:t xml:space="preserve">Table </w:t>
      </w:r>
      <w:r>
        <w:rPr>
          <w:i/>
          <w:iCs/>
          <w:color w:val="44546A" w:themeColor="text2"/>
        </w:rPr>
        <w:t>C.3.a:</w:t>
      </w:r>
      <w:r w:rsidRPr="10C6172E">
        <w:rPr>
          <w:i/>
          <w:iCs/>
          <w:color w:val="44546A" w:themeColor="text2"/>
        </w:rPr>
        <w:t xml:space="preserve"> Annual Energy Input Data Table</w:t>
      </w:r>
    </w:p>
    <w:tbl>
      <w:tblPr>
        <w:tblStyle w:val="TableGrid"/>
        <w:tblW w:w="0" w:type="auto"/>
        <w:tblInd w:w="-5" w:type="dxa"/>
        <w:tblLayout w:type="fixed"/>
        <w:tblLook w:val="04A0" w:firstRow="1" w:lastRow="0" w:firstColumn="1" w:lastColumn="0" w:noHBand="0" w:noVBand="1"/>
      </w:tblPr>
      <w:tblGrid>
        <w:gridCol w:w="2160"/>
        <w:gridCol w:w="1800"/>
        <w:gridCol w:w="1440"/>
        <w:gridCol w:w="1080"/>
        <w:gridCol w:w="1103"/>
        <w:gridCol w:w="754"/>
      </w:tblGrid>
      <w:tr w:rsidR="00A53286" w:rsidRPr="00423B88" w14:paraId="45791D1E" w14:textId="77777777" w:rsidTr="00A53286">
        <w:trPr>
          <w:tblHeader/>
        </w:trPr>
        <w:tc>
          <w:tcPr>
            <w:tcW w:w="2160" w:type="dxa"/>
            <w:vAlign w:val="bottom"/>
          </w:tcPr>
          <w:p w14:paraId="60976573"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Category [A]</w:t>
            </w:r>
          </w:p>
        </w:tc>
        <w:tc>
          <w:tcPr>
            <w:tcW w:w="1800" w:type="dxa"/>
            <w:vAlign w:val="bottom"/>
          </w:tcPr>
          <w:p w14:paraId="2B1BDBD3" w14:textId="77777777" w:rsidR="00A53286" w:rsidRPr="00423B88" w:rsidRDefault="00A53286" w:rsidP="00A53286">
            <w:pPr>
              <w:jc w:val="center"/>
              <w:rPr>
                <w:rFonts w:ascii="Calibri" w:eastAsia="Calibri" w:hAnsi="Calibri" w:cs="Calibri"/>
                <w:b/>
              </w:rPr>
            </w:pPr>
            <w:r w:rsidRPr="00423B88">
              <w:rPr>
                <w:rFonts w:ascii="Calibri" w:eastAsia="Calibri" w:hAnsi="Calibri" w:cs="Calibri"/>
                <w:b/>
              </w:rPr>
              <w:t>Budget ($/</w:t>
            </w:r>
            <w:proofErr w:type="spellStart"/>
            <w:r w:rsidRPr="00423B88">
              <w:rPr>
                <w:rFonts w:ascii="Calibri" w:eastAsia="Calibri" w:hAnsi="Calibri" w:cs="Calibri"/>
                <w:b/>
              </w:rPr>
              <w:t>yr</w:t>
            </w:r>
            <w:proofErr w:type="spellEnd"/>
            <w:r w:rsidRPr="00423B88">
              <w:rPr>
                <w:rFonts w:ascii="Calibri" w:eastAsia="Calibri" w:hAnsi="Calibri" w:cs="Calibri"/>
                <w:b/>
              </w:rPr>
              <w:t>)</w:t>
            </w:r>
            <w:r>
              <w:rPr>
                <w:rFonts w:ascii="Calibri" w:eastAsia="Calibri" w:hAnsi="Calibri" w:cs="Calibri"/>
                <w:b/>
              </w:rPr>
              <w:t xml:space="preserve"> [B]</w:t>
            </w:r>
          </w:p>
        </w:tc>
        <w:tc>
          <w:tcPr>
            <w:tcW w:w="2520" w:type="dxa"/>
            <w:gridSpan w:val="2"/>
            <w:vAlign w:val="bottom"/>
          </w:tcPr>
          <w:p w14:paraId="66CCE878"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Est. Quantity (Units) [B]</w:t>
            </w:r>
          </w:p>
        </w:tc>
        <w:tc>
          <w:tcPr>
            <w:tcW w:w="1103" w:type="dxa"/>
            <w:vAlign w:val="bottom"/>
          </w:tcPr>
          <w:p w14:paraId="5DFF33FC" w14:textId="77777777" w:rsidR="00A53286" w:rsidRDefault="00A53286" w:rsidP="00A53286">
            <w:pPr>
              <w:jc w:val="center"/>
              <w:rPr>
                <w:rFonts w:ascii="Calibri" w:eastAsia="Calibri" w:hAnsi="Calibri" w:cs="Calibri"/>
                <w:b/>
                <w:bCs/>
              </w:rPr>
            </w:pPr>
            <w:r w:rsidRPr="23D76F06">
              <w:rPr>
                <w:rFonts w:ascii="Calibri" w:eastAsia="Calibri" w:hAnsi="Calibri" w:cs="Calibri"/>
                <w:b/>
                <w:bCs/>
              </w:rPr>
              <w:t>Type</w:t>
            </w:r>
          </w:p>
        </w:tc>
        <w:tc>
          <w:tcPr>
            <w:tcW w:w="754" w:type="dxa"/>
            <w:vAlign w:val="bottom"/>
          </w:tcPr>
          <w:p w14:paraId="227A3612"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Notes</w:t>
            </w:r>
          </w:p>
        </w:tc>
      </w:tr>
      <w:tr w:rsidR="00A53286" w:rsidRPr="00423B88" w14:paraId="449E06F9" w14:textId="77777777" w:rsidTr="00A53286">
        <w:tc>
          <w:tcPr>
            <w:tcW w:w="2160" w:type="dxa"/>
          </w:tcPr>
          <w:p w14:paraId="525ED3CD" w14:textId="77777777" w:rsidR="00A53286" w:rsidRPr="00423B88" w:rsidRDefault="00A53286" w:rsidP="00A53286">
            <w:pPr>
              <w:rPr>
                <w:rFonts w:ascii="Calibri" w:eastAsia="Calibri" w:hAnsi="Calibri" w:cs="Calibri"/>
              </w:rPr>
            </w:pPr>
            <w:r w:rsidRPr="00423B88">
              <w:rPr>
                <w:rFonts w:ascii="Calibri" w:eastAsia="Calibri" w:hAnsi="Calibri" w:cs="Calibri"/>
              </w:rPr>
              <w:t>Diesel Fuel</w:t>
            </w:r>
          </w:p>
        </w:tc>
        <w:tc>
          <w:tcPr>
            <w:tcW w:w="1800" w:type="dxa"/>
          </w:tcPr>
          <w:p w14:paraId="1AF03964" w14:textId="77777777" w:rsidR="00A53286" w:rsidRPr="00423B88" w:rsidRDefault="00A53286" w:rsidP="00A53286">
            <w:pPr>
              <w:jc w:val="right"/>
              <w:rPr>
                <w:rFonts w:ascii="Calibri" w:eastAsia="Calibri" w:hAnsi="Calibri" w:cs="Calibri"/>
              </w:rPr>
            </w:pPr>
          </w:p>
        </w:tc>
        <w:tc>
          <w:tcPr>
            <w:tcW w:w="1440" w:type="dxa"/>
          </w:tcPr>
          <w:p w14:paraId="0CD6639C" w14:textId="77777777" w:rsidR="00A53286" w:rsidRPr="00423B88" w:rsidRDefault="00A53286" w:rsidP="00A53286">
            <w:pPr>
              <w:jc w:val="right"/>
              <w:rPr>
                <w:rFonts w:ascii="Calibri" w:eastAsia="Calibri" w:hAnsi="Calibri" w:cs="Calibri"/>
              </w:rPr>
            </w:pPr>
          </w:p>
        </w:tc>
        <w:tc>
          <w:tcPr>
            <w:tcW w:w="1080" w:type="dxa"/>
          </w:tcPr>
          <w:p w14:paraId="17B80694" w14:textId="77777777" w:rsidR="00A53286" w:rsidRPr="00423B88" w:rsidRDefault="00A53286" w:rsidP="00A53286">
            <w:pPr>
              <w:rPr>
                <w:rFonts w:ascii="Calibri" w:eastAsia="Calibri" w:hAnsi="Calibri" w:cs="Calibri"/>
              </w:rPr>
            </w:pPr>
            <w:r w:rsidRPr="00423B88">
              <w:rPr>
                <w:rFonts w:ascii="Calibri" w:eastAsia="Calibri" w:hAnsi="Calibri" w:cs="Calibri"/>
              </w:rPr>
              <w:t>gal/</w:t>
            </w:r>
            <w:proofErr w:type="spellStart"/>
            <w:r w:rsidRPr="00423B88">
              <w:rPr>
                <w:rFonts w:ascii="Calibri" w:eastAsia="Calibri" w:hAnsi="Calibri" w:cs="Calibri"/>
              </w:rPr>
              <w:t>yr</w:t>
            </w:r>
            <w:proofErr w:type="spellEnd"/>
          </w:p>
        </w:tc>
        <w:tc>
          <w:tcPr>
            <w:tcW w:w="1103" w:type="dxa"/>
          </w:tcPr>
          <w:p w14:paraId="09E12A5E" w14:textId="77777777" w:rsidR="00A53286" w:rsidRPr="00423B88" w:rsidRDefault="00A53286" w:rsidP="00A53286">
            <w:pPr>
              <w:jc w:val="center"/>
              <w:rPr>
                <w:rFonts w:ascii="Calibri" w:eastAsia="Calibri" w:hAnsi="Calibri" w:cs="Calibri"/>
              </w:rPr>
            </w:pPr>
            <w:r>
              <w:rPr>
                <w:rFonts w:ascii="Calibri" w:eastAsia="Calibri" w:hAnsi="Calibri" w:cs="Calibri"/>
              </w:rPr>
              <w:t>n/a</w:t>
            </w:r>
          </w:p>
        </w:tc>
        <w:tc>
          <w:tcPr>
            <w:tcW w:w="754" w:type="dxa"/>
          </w:tcPr>
          <w:p w14:paraId="1E232062" w14:textId="77777777" w:rsidR="00A53286" w:rsidRPr="00423B88" w:rsidRDefault="00A53286" w:rsidP="00A53286">
            <w:pPr>
              <w:jc w:val="center"/>
              <w:rPr>
                <w:rFonts w:ascii="Calibri" w:eastAsia="Calibri" w:hAnsi="Calibri" w:cs="Calibri"/>
              </w:rPr>
            </w:pPr>
          </w:p>
        </w:tc>
      </w:tr>
      <w:tr w:rsidR="00A53286" w:rsidRPr="00423B88" w14:paraId="44F5E19F" w14:textId="77777777" w:rsidTr="00A53286">
        <w:tc>
          <w:tcPr>
            <w:tcW w:w="2160" w:type="dxa"/>
          </w:tcPr>
          <w:p w14:paraId="7D7E6136" w14:textId="77777777" w:rsidR="00A53286" w:rsidRPr="00423B88" w:rsidRDefault="00A53286" w:rsidP="00A53286">
            <w:pPr>
              <w:rPr>
                <w:rFonts w:ascii="Calibri" w:eastAsia="Calibri" w:hAnsi="Calibri" w:cs="Calibri"/>
              </w:rPr>
            </w:pPr>
            <w:r>
              <w:rPr>
                <w:rFonts w:ascii="Calibri" w:eastAsia="Calibri" w:hAnsi="Calibri" w:cs="Calibri"/>
              </w:rPr>
              <w:t>Nitrogen Fertilizer</w:t>
            </w:r>
          </w:p>
        </w:tc>
        <w:tc>
          <w:tcPr>
            <w:tcW w:w="1800" w:type="dxa"/>
          </w:tcPr>
          <w:p w14:paraId="74643DE3" w14:textId="77777777" w:rsidR="00A53286" w:rsidRPr="00423B88" w:rsidRDefault="00A53286" w:rsidP="00A53286">
            <w:pPr>
              <w:jc w:val="right"/>
              <w:rPr>
                <w:rFonts w:ascii="Calibri" w:eastAsia="Calibri" w:hAnsi="Calibri" w:cs="Calibri"/>
              </w:rPr>
            </w:pPr>
          </w:p>
        </w:tc>
        <w:tc>
          <w:tcPr>
            <w:tcW w:w="1440" w:type="dxa"/>
          </w:tcPr>
          <w:p w14:paraId="44A7359C" w14:textId="77777777" w:rsidR="00A53286" w:rsidRPr="00423B88" w:rsidRDefault="00A53286" w:rsidP="00A53286">
            <w:pPr>
              <w:jc w:val="right"/>
              <w:rPr>
                <w:rFonts w:ascii="Calibri" w:eastAsia="Calibri" w:hAnsi="Calibri" w:cs="Calibri"/>
              </w:rPr>
            </w:pPr>
          </w:p>
        </w:tc>
        <w:tc>
          <w:tcPr>
            <w:tcW w:w="1080" w:type="dxa"/>
          </w:tcPr>
          <w:p w14:paraId="5DC07D28" w14:textId="77777777" w:rsidR="00A53286" w:rsidRPr="00423B88" w:rsidRDefault="00A53286" w:rsidP="00A53286">
            <w:pPr>
              <w:rPr>
                <w:rFonts w:ascii="Calibri" w:eastAsia="Calibri" w:hAnsi="Calibri" w:cs="Calibri"/>
              </w:rPr>
            </w:pPr>
            <w:proofErr w:type="spellStart"/>
            <w:r>
              <w:rPr>
                <w:rFonts w:ascii="Calibri" w:eastAsia="Calibri" w:hAnsi="Calibri" w:cs="Calibri"/>
              </w:rPr>
              <w:t>Lb</w:t>
            </w:r>
            <w:proofErr w:type="spellEnd"/>
            <w:r>
              <w:rPr>
                <w:rFonts w:ascii="Calibri" w:eastAsia="Calibri" w:hAnsi="Calibri" w:cs="Calibri"/>
              </w:rPr>
              <w:t>/</w:t>
            </w:r>
            <w:proofErr w:type="spellStart"/>
            <w:r>
              <w:rPr>
                <w:rFonts w:ascii="Calibri" w:eastAsia="Calibri" w:hAnsi="Calibri" w:cs="Calibri"/>
              </w:rPr>
              <w:t>yr</w:t>
            </w:r>
            <w:proofErr w:type="spellEnd"/>
          </w:p>
        </w:tc>
        <w:tc>
          <w:tcPr>
            <w:tcW w:w="1103" w:type="dxa"/>
          </w:tcPr>
          <w:p w14:paraId="3C8E5F6B" w14:textId="77777777" w:rsidR="00A53286" w:rsidRDefault="00A53286" w:rsidP="00A53286">
            <w:pPr>
              <w:jc w:val="center"/>
              <w:rPr>
                <w:rFonts w:ascii="Calibri" w:eastAsia="Calibri" w:hAnsi="Calibri" w:cs="Calibri"/>
              </w:rPr>
            </w:pPr>
          </w:p>
        </w:tc>
        <w:tc>
          <w:tcPr>
            <w:tcW w:w="754" w:type="dxa"/>
          </w:tcPr>
          <w:p w14:paraId="3CEF5753" w14:textId="77777777" w:rsidR="00A53286" w:rsidRPr="00423B88" w:rsidRDefault="00A53286" w:rsidP="00A53286">
            <w:pPr>
              <w:jc w:val="center"/>
              <w:rPr>
                <w:rFonts w:ascii="Calibri" w:eastAsia="Calibri" w:hAnsi="Calibri" w:cs="Calibri"/>
              </w:rPr>
            </w:pPr>
            <w:r>
              <w:rPr>
                <w:rFonts w:ascii="Calibri" w:eastAsia="Calibri" w:hAnsi="Calibri" w:cs="Calibri"/>
              </w:rPr>
              <w:t>[1]</w:t>
            </w:r>
          </w:p>
        </w:tc>
      </w:tr>
      <w:tr w:rsidR="00A53286" w:rsidRPr="00423B88" w14:paraId="625142E7" w14:textId="77777777" w:rsidTr="00A53286">
        <w:tc>
          <w:tcPr>
            <w:tcW w:w="2160" w:type="dxa"/>
          </w:tcPr>
          <w:p w14:paraId="27DD5BC4" w14:textId="77777777" w:rsidR="00A53286" w:rsidRDefault="00A53286" w:rsidP="00A53286">
            <w:pPr>
              <w:rPr>
                <w:rFonts w:ascii="Calibri" w:eastAsia="Calibri" w:hAnsi="Calibri" w:cs="Calibri"/>
              </w:rPr>
            </w:pPr>
            <w:r>
              <w:rPr>
                <w:rFonts w:ascii="Calibri" w:eastAsia="Calibri" w:hAnsi="Calibri" w:cs="Calibri"/>
              </w:rPr>
              <w:t>Electricity</w:t>
            </w:r>
          </w:p>
        </w:tc>
        <w:tc>
          <w:tcPr>
            <w:tcW w:w="1800" w:type="dxa"/>
          </w:tcPr>
          <w:p w14:paraId="72164139" w14:textId="77777777" w:rsidR="00A53286" w:rsidRPr="00423B88" w:rsidRDefault="00A53286" w:rsidP="00A53286">
            <w:pPr>
              <w:jc w:val="right"/>
              <w:rPr>
                <w:rFonts w:ascii="Calibri" w:eastAsia="Calibri" w:hAnsi="Calibri" w:cs="Calibri"/>
              </w:rPr>
            </w:pPr>
          </w:p>
        </w:tc>
        <w:tc>
          <w:tcPr>
            <w:tcW w:w="1440" w:type="dxa"/>
          </w:tcPr>
          <w:p w14:paraId="5AD10B6F" w14:textId="77777777" w:rsidR="00A53286" w:rsidRPr="00423B88" w:rsidRDefault="00A53286" w:rsidP="00A53286">
            <w:pPr>
              <w:jc w:val="right"/>
              <w:rPr>
                <w:rFonts w:ascii="Calibri" w:eastAsia="Calibri" w:hAnsi="Calibri" w:cs="Calibri"/>
              </w:rPr>
            </w:pPr>
          </w:p>
        </w:tc>
        <w:tc>
          <w:tcPr>
            <w:tcW w:w="1080" w:type="dxa"/>
          </w:tcPr>
          <w:p w14:paraId="20B0988A" w14:textId="77777777" w:rsidR="00A53286" w:rsidRDefault="00A53286" w:rsidP="00A53286">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31D8993C" w14:textId="77777777" w:rsidR="00A53286" w:rsidRDefault="00A53286" w:rsidP="00A53286">
            <w:pPr>
              <w:jc w:val="center"/>
              <w:rPr>
                <w:rFonts w:ascii="Calibri" w:eastAsia="Calibri" w:hAnsi="Calibri" w:cs="Calibri"/>
              </w:rPr>
            </w:pPr>
            <w:r>
              <w:rPr>
                <w:rFonts w:ascii="Calibri" w:eastAsia="Calibri" w:hAnsi="Calibri" w:cs="Calibri"/>
              </w:rPr>
              <w:t>n/a</w:t>
            </w:r>
          </w:p>
        </w:tc>
        <w:tc>
          <w:tcPr>
            <w:tcW w:w="754" w:type="dxa"/>
          </w:tcPr>
          <w:p w14:paraId="5D7B67FD" w14:textId="77777777" w:rsidR="00A53286" w:rsidRDefault="00A53286" w:rsidP="00A53286">
            <w:pPr>
              <w:jc w:val="center"/>
              <w:rPr>
                <w:rFonts w:ascii="Calibri" w:eastAsia="Calibri" w:hAnsi="Calibri" w:cs="Calibri"/>
              </w:rPr>
            </w:pPr>
          </w:p>
        </w:tc>
      </w:tr>
      <w:tr w:rsidR="00A53286" w:rsidRPr="00423B88" w14:paraId="7ACB47AC" w14:textId="77777777" w:rsidTr="00A53286">
        <w:tc>
          <w:tcPr>
            <w:tcW w:w="2160" w:type="dxa"/>
          </w:tcPr>
          <w:p w14:paraId="62808AA2" w14:textId="77777777" w:rsidR="00A53286" w:rsidRDefault="00A53286" w:rsidP="00A53286">
            <w:pPr>
              <w:rPr>
                <w:rFonts w:ascii="Calibri" w:eastAsia="Calibri" w:hAnsi="Calibri" w:cs="Calibri"/>
              </w:rPr>
            </w:pPr>
            <w:r>
              <w:rPr>
                <w:rFonts w:ascii="Calibri" w:eastAsia="Calibri" w:hAnsi="Calibri" w:cs="Calibri"/>
              </w:rPr>
              <w:t>Propane</w:t>
            </w:r>
          </w:p>
        </w:tc>
        <w:tc>
          <w:tcPr>
            <w:tcW w:w="1800" w:type="dxa"/>
          </w:tcPr>
          <w:p w14:paraId="78534636" w14:textId="77777777" w:rsidR="00A53286" w:rsidRPr="00423B88" w:rsidRDefault="00A53286" w:rsidP="00A53286">
            <w:pPr>
              <w:jc w:val="right"/>
              <w:rPr>
                <w:rFonts w:ascii="Calibri" w:eastAsia="Calibri" w:hAnsi="Calibri" w:cs="Calibri"/>
              </w:rPr>
            </w:pPr>
          </w:p>
        </w:tc>
        <w:tc>
          <w:tcPr>
            <w:tcW w:w="1440" w:type="dxa"/>
          </w:tcPr>
          <w:p w14:paraId="2DB96BE5" w14:textId="77777777" w:rsidR="00A53286" w:rsidRPr="00423B88" w:rsidRDefault="00A53286" w:rsidP="00A53286">
            <w:pPr>
              <w:jc w:val="right"/>
              <w:rPr>
                <w:rFonts w:ascii="Calibri" w:eastAsia="Calibri" w:hAnsi="Calibri" w:cs="Calibri"/>
              </w:rPr>
            </w:pPr>
          </w:p>
        </w:tc>
        <w:tc>
          <w:tcPr>
            <w:tcW w:w="1080" w:type="dxa"/>
          </w:tcPr>
          <w:p w14:paraId="3D6D07C8" w14:textId="77777777" w:rsidR="00A53286" w:rsidRDefault="00A53286" w:rsidP="00A53286">
            <w:pPr>
              <w:rPr>
                <w:rFonts w:ascii="Calibri" w:eastAsia="Calibri" w:hAnsi="Calibri" w:cs="Calibri"/>
              </w:rPr>
            </w:pPr>
            <w:r>
              <w:rPr>
                <w:rFonts w:ascii="Calibri" w:eastAsia="Calibri" w:hAnsi="Calibri" w:cs="Calibri"/>
              </w:rPr>
              <w:t>gal/</w:t>
            </w:r>
            <w:proofErr w:type="spellStart"/>
            <w:r>
              <w:rPr>
                <w:rFonts w:ascii="Calibri" w:eastAsia="Calibri" w:hAnsi="Calibri" w:cs="Calibri"/>
              </w:rPr>
              <w:t>yr</w:t>
            </w:r>
            <w:proofErr w:type="spellEnd"/>
          </w:p>
        </w:tc>
        <w:tc>
          <w:tcPr>
            <w:tcW w:w="1103" w:type="dxa"/>
          </w:tcPr>
          <w:p w14:paraId="1AD06A76" w14:textId="77777777" w:rsidR="00A53286" w:rsidRDefault="00A53286" w:rsidP="00A53286">
            <w:pPr>
              <w:jc w:val="center"/>
              <w:rPr>
                <w:rFonts w:ascii="Calibri" w:eastAsia="Calibri" w:hAnsi="Calibri" w:cs="Calibri"/>
              </w:rPr>
            </w:pPr>
            <w:r>
              <w:rPr>
                <w:rFonts w:ascii="Calibri" w:eastAsia="Calibri" w:hAnsi="Calibri" w:cs="Calibri"/>
              </w:rPr>
              <w:t>n/a</w:t>
            </w:r>
          </w:p>
        </w:tc>
        <w:tc>
          <w:tcPr>
            <w:tcW w:w="754" w:type="dxa"/>
          </w:tcPr>
          <w:p w14:paraId="4890EC6F" w14:textId="77777777" w:rsidR="00A53286" w:rsidRDefault="00A53286" w:rsidP="00A53286">
            <w:pPr>
              <w:jc w:val="center"/>
              <w:rPr>
                <w:rFonts w:ascii="Calibri" w:eastAsia="Calibri" w:hAnsi="Calibri" w:cs="Calibri"/>
              </w:rPr>
            </w:pPr>
          </w:p>
        </w:tc>
      </w:tr>
      <w:tr w:rsidR="00A53286" w:rsidRPr="00423B88" w14:paraId="5A4D1E9A" w14:textId="77777777" w:rsidTr="00A53286">
        <w:tc>
          <w:tcPr>
            <w:tcW w:w="2160" w:type="dxa"/>
          </w:tcPr>
          <w:p w14:paraId="63897A28" w14:textId="77777777" w:rsidR="00A53286" w:rsidRDefault="00A53286" w:rsidP="00A53286">
            <w:pPr>
              <w:rPr>
                <w:rFonts w:ascii="Calibri" w:eastAsia="Calibri" w:hAnsi="Calibri" w:cs="Calibri"/>
              </w:rPr>
            </w:pPr>
            <w:r>
              <w:rPr>
                <w:rFonts w:ascii="Calibri" w:eastAsia="Calibri" w:hAnsi="Calibri" w:cs="Calibri"/>
              </w:rPr>
              <w:t>Natural Gas</w:t>
            </w:r>
          </w:p>
        </w:tc>
        <w:tc>
          <w:tcPr>
            <w:tcW w:w="1800" w:type="dxa"/>
          </w:tcPr>
          <w:p w14:paraId="2C20474B" w14:textId="77777777" w:rsidR="00A53286" w:rsidRPr="00423B88" w:rsidRDefault="00A53286" w:rsidP="00A53286">
            <w:pPr>
              <w:jc w:val="right"/>
              <w:rPr>
                <w:rFonts w:ascii="Calibri" w:eastAsia="Calibri" w:hAnsi="Calibri" w:cs="Calibri"/>
              </w:rPr>
            </w:pPr>
          </w:p>
        </w:tc>
        <w:tc>
          <w:tcPr>
            <w:tcW w:w="1440" w:type="dxa"/>
          </w:tcPr>
          <w:p w14:paraId="6D5BDE43" w14:textId="77777777" w:rsidR="00A53286" w:rsidRPr="00423B88" w:rsidRDefault="00A53286" w:rsidP="00A53286">
            <w:pPr>
              <w:jc w:val="right"/>
              <w:rPr>
                <w:rFonts w:ascii="Calibri" w:eastAsia="Calibri" w:hAnsi="Calibri" w:cs="Calibri"/>
              </w:rPr>
            </w:pPr>
          </w:p>
        </w:tc>
        <w:tc>
          <w:tcPr>
            <w:tcW w:w="1080" w:type="dxa"/>
          </w:tcPr>
          <w:p w14:paraId="786A9E42" w14:textId="77777777" w:rsidR="00A53286" w:rsidRDefault="00A53286" w:rsidP="00A53286">
            <w:pPr>
              <w:rPr>
                <w:rFonts w:ascii="Calibri" w:eastAsia="Calibri" w:hAnsi="Calibri" w:cs="Calibri"/>
              </w:rPr>
            </w:pPr>
            <w:r>
              <w:rPr>
                <w:rFonts w:ascii="Calibri" w:eastAsia="Calibri" w:hAnsi="Calibri" w:cs="Calibri"/>
              </w:rPr>
              <w:t>Varies</w:t>
            </w:r>
          </w:p>
        </w:tc>
        <w:tc>
          <w:tcPr>
            <w:tcW w:w="1103" w:type="dxa"/>
          </w:tcPr>
          <w:p w14:paraId="2D4635CD" w14:textId="77777777" w:rsidR="00A53286" w:rsidRDefault="00A53286" w:rsidP="00A53286">
            <w:pPr>
              <w:jc w:val="center"/>
              <w:rPr>
                <w:rFonts w:ascii="Calibri" w:eastAsia="Calibri" w:hAnsi="Calibri" w:cs="Calibri"/>
              </w:rPr>
            </w:pPr>
            <w:r>
              <w:rPr>
                <w:rFonts w:ascii="Calibri" w:eastAsia="Calibri" w:hAnsi="Calibri" w:cs="Calibri"/>
              </w:rPr>
              <w:t>n/a</w:t>
            </w:r>
          </w:p>
        </w:tc>
        <w:tc>
          <w:tcPr>
            <w:tcW w:w="754" w:type="dxa"/>
          </w:tcPr>
          <w:p w14:paraId="798ABBA2" w14:textId="77777777" w:rsidR="00A53286" w:rsidRDefault="00A53286" w:rsidP="00A53286">
            <w:pPr>
              <w:jc w:val="center"/>
              <w:rPr>
                <w:rFonts w:ascii="Calibri" w:eastAsia="Calibri" w:hAnsi="Calibri" w:cs="Calibri"/>
              </w:rPr>
            </w:pPr>
            <w:r>
              <w:rPr>
                <w:rFonts w:ascii="Calibri" w:eastAsia="Calibri" w:hAnsi="Calibri" w:cs="Calibri"/>
              </w:rPr>
              <w:t>[2]</w:t>
            </w:r>
          </w:p>
        </w:tc>
      </w:tr>
      <w:tr w:rsidR="00A53286" w:rsidRPr="00423B88" w14:paraId="0AF5E1E2" w14:textId="77777777" w:rsidTr="00A53286">
        <w:tc>
          <w:tcPr>
            <w:tcW w:w="2160" w:type="dxa"/>
          </w:tcPr>
          <w:p w14:paraId="5B9BD163" w14:textId="77777777" w:rsidR="00A53286" w:rsidRDefault="00A53286" w:rsidP="00A53286">
            <w:pPr>
              <w:rPr>
                <w:rFonts w:ascii="Calibri" w:eastAsia="Calibri" w:hAnsi="Calibri" w:cs="Calibri"/>
              </w:rPr>
            </w:pPr>
            <w:r>
              <w:rPr>
                <w:rFonts w:ascii="Calibri" w:eastAsia="Calibri" w:hAnsi="Calibri" w:cs="Calibri"/>
              </w:rPr>
              <w:t>Purchases TBD</w:t>
            </w:r>
          </w:p>
        </w:tc>
        <w:tc>
          <w:tcPr>
            <w:tcW w:w="1800" w:type="dxa"/>
          </w:tcPr>
          <w:p w14:paraId="03BC9BD5" w14:textId="77777777" w:rsidR="00A53286" w:rsidRPr="00423B88" w:rsidRDefault="00A53286" w:rsidP="00A53286">
            <w:pPr>
              <w:jc w:val="right"/>
              <w:rPr>
                <w:rFonts w:ascii="Calibri" w:eastAsia="Calibri" w:hAnsi="Calibri" w:cs="Calibri"/>
              </w:rPr>
            </w:pPr>
          </w:p>
        </w:tc>
        <w:tc>
          <w:tcPr>
            <w:tcW w:w="1440" w:type="dxa"/>
          </w:tcPr>
          <w:p w14:paraId="75B2FE30" w14:textId="77777777" w:rsidR="00A53286" w:rsidRPr="00423B88" w:rsidRDefault="00A53286" w:rsidP="00A53286">
            <w:pPr>
              <w:jc w:val="right"/>
              <w:rPr>
                <w:rFonts w:ascii="Calibri" w:eastAsia="Calibri" w:hAnsi="Calibri" w:cs="Calibri"/>
              </w:rPr>
            </w:pPr>
          </w:p>
        </w:tc>
        <w:tc>
          <w:tcPr>
            <w:tcW w:w="1080" w:type="dxa"/>
          </w:tcPr>
          <w:p w14:paraId="6ECE6009" w14:textId="77777777" w:rsidR="00A53286" w:rsidRDefault="00A53286" w:rsidP="00A53286">
            <w:pPr>
              <w:rPr>
                <w:rFonts w:ascii="Calibri" w:eastAsia="Calibri" w:hAnsi="Calibri" w:cs="Calibri"/>
              </w:rPr>
            </w:pPr>
            <w:r>
              <w:rPr>
                <w:rFonts w:ascii="Calibri" w:eastAsia="Calibri" w:hAnsi="Calibri" w:cs="Calibri"/>
              </w:rPr>
              <w:t>Varies</w:t>
            </w:r>
          </w:p>
        </w:tc>
        <w:tc>
          <w:tcPr>
            <w:tcW w:w="1103" w:type="dxa"/>
          </w:tcPr>
          <w:p w14:paraId="7E4728FC" w14:textId="77777777" w:rsidR="00A53286" w:rsidRDefault="00A53286" w:rsidP="00A53286">
            <w:pPr>
              <w:jc w:val="center"/>
              <w:rPr>
                <w:rFonts w:ascii="Calibri" w:eastAsia="Calibri" w:hAnsi="Calibri" w:cs="Calibri"/>
              </w:rPr>
            </w:pPr>
          </w:p>
        </w:tc>
        <w:tc>
          <w:tcPr>
            <w:tcW w:w="754" w:type="dxa"/>
          </w:tcPr>
          <w:p w14:paraId="0AFC4529" w14:textId="77777777" w:rsidR="00A53286" w:rsidRDefault="00A53286" w:rsidP="00A53286">
            <w:pPr>
              <w:jc w:val="center"/>
              <w:rPr>
                <w:rFonts w:ascii="Calibri" w:eastAsia="Calibri" w:hAnsi="Calibri" w:cs="Calibri"/>
              </w:rPr>
            </w:pPr>
            <w:r>
              <w:rPr>
                <w:rFonts w:ascii="Calibri" w:eastAsia="Calibri" w:hAnsi="Calibri" w:cs="Calibri"/>
              </w:rPr>
              <w:t>[3]</w:t>
            </w:r>
          </w:p>
        </w:tc>
      </w:tr>
      <w:tr w:rsidR="00A53286" w:rsidRPr="00423B88" w14:paraId="378116E4" w14:textId="77777777" w:rsidTr="00A53286">
        <w:tc>
          <w:tcPr>
            <w:tcW w:w="2160" w:type="dxa"/>
          </w:tcPr>
          <w:p w14:paraId="15E7401E" w14:textId="763CAF43" w:rsidR="00A53286" w:rsidRDefault="00A53286" w:rsidP="00A53286">
            <w:pPr>
              <w:rPr>
                <w:rFonts w:ascii="Calibri" w:eastAsia="Calibri" w:hAnsi="Calibri" w:cs="Calibri"/>
              </w:rPr>
            </w:pPr>
            <w:r>
              <w:rPr>
                <w:rFonts w:ascii="Calibri" w:eastAsia="Calibri" w:hAnsi="Calibri" w:cs="Calibri"/>
              </w:rPr>
              <w:t>Onsite Generation</w:t>
            </w:r>
          </w:p>
        </w:tc>
        <w:tc>
          <w:tcPr>
            <w:tcW w:w="1800" w:type="dxa"/>
          </w:tcPr>
          <w:p w14:paraId="63938E65" w14:textId="77777777" w:rsidR="00A53286" w:rsidRPr="00423B88" w:rsidRDefault="00A53286" w:rsidP="00A53286">
            <w:pPr>
              <w:jc w:val="right"/>
              <w:rPr>
                <w:rFonts w:ascii="Calibri" w:eastAsia="Calibri" w:hAnsi="Calibri" w:cs="Calibri"/>
              </w:rPr>
            </w:pPr>
          </w:p>
        </w:tc>
        <w:tc>
          <w:tcPr>
            <w:tcW w:w="1440" w:type="dxa"/>
          </w:tcPr>
          <w:p w14:paraId="2ECAAE2E" w14:textId="77777777" w:rsidR="00A53286" w:rsidRPr="00423B88" w:rsidRDefault="00A53286" w:rsidP="00A53286">
            <w:pPr>
              <w:jc w:val="right"/>
              <w:rPr>
                <w:rFonts w:ascii="Calibri" w:eastAsia="Calibri" w:hAnsi="Calibri" w:cs="Calibri"/>
              </w:rPr>
            </w:pPr>
          </w:p>
        </w:tc>
        <w:tc>
          <w:tcPr>
            <w:tcW w:w="1080" w:type="dxa"/>
          </w:tcPr>
          <w:p w14:paraId="3088ED5C" w14:textId="77777777" w:rsidR="00A53286" w:rsidRDefault="00A53286" w:rsidP="00A53286">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1006A350" w14:textId="77777777" w:rsidR="00A53286" w:rsidRDefault="00A53286" w:rsidP="00A53286">
            <w:pPr>
              <w:jc w:val="center"/>
              <w:rPr>
                <w:rFonts w:ascii="Calibri" w:eastAsia="Calibri" w:hAnsi="Calibri" w:cs="Calibri"/>
              </w:rPr>
            </w:pPr>
          </w:p>
        </w:tc>
        <w:tc>
          <w:tcPr>
            <w:tcW w:w="754" w:type="dxa"/>
          </w:tcPr>
          <w:p w14:paraId="69B3F313" w14:textId="77777777" w:rsidR="00A53286" w:rsidRDefault="00A53286" w:rsidP="00A53286">
            <w:pPr>
              <w:jc w:val="center"/>
              <w:rPr>
                <w:rFonts w:ascii="Calibri" w:eastAsia="Calibri" w:hAnsi="Calibri" w:cs="Calibri"/>
              </w:rPr>
            </w:pPr>
            <w:r>
              <w:rPr>
                <w:rFonts w:ascii="Calibri" w:eastAsia="Calibri" w:hAnsi="Calibri" w:cs="Calibri"/>
              </w:rPr>
              <w:t>[4]</w:t>
            </w:r>
          </w:p>
        </w:tc>
      </w:tr>
      <w:tr w:rsidR="00A53286" w:rsidRPr="00423B88" w14:paraId="7A369198" w14:textId="77777777" w:rsidTr="00A53286">
        <w:tc>
          <w:tcPr>
            <w:tcW w:w="2160" w:type="dxa"/>
          </w:tcPr>
          <w:p w14:paraId="6E57ED63" w14:textId="111C8D5C" w:rsidR="00A53286" w:rsidRDefault="00A53286" w:rsidP="00A53286">
            <w:pPr>
              <w:rPr>
                <w:rFonts w:ascii="Calibri" w:eastAsia="Calibri" w:hAnsi="Calibri" w:cs="Calibri"/>
              </w:rPr>
            </w:pPr>
            <w:r>
              <w:rPr>
                <w:rFonts w:ascii="Calibri" w:eastAsia="Calibri" w:hAnsi="Calibri" w:cs="Calibri"/>
              </w:rPr>
              <w:t>Onsite RR Heat</w:t>
            </w:r>
          </w:p>
        </w:tc>
        <w:tc>
          <w:tcPr>
            <w:tcW w:w="1800" w:type="dxa"/>
          </w:tcPr>
          <w:p w14:paraId="3E3AD086" w14:textId="77777777" w:rsidR="00A53286" w:rsidRPr="00423B88" w:rsidRDefault="00A53286" w:rsidP="00A53286">
            <w:pPr>
              <w:jc w:val="right"/>
              <w:rPr>
                <w:rFonts w:ascii="Calibri" w:eastAsia="Calibri" w:hAnsi="Calibri" w:cs="Calibri"/>
              </w:rPr>
            </w:pPr>
          </w:p>
        </w:tc>
        <w:tc>
          <w:tcPr>
            <w:tcW w:w="1440" w:type="dxa"/>
          </w:tcPr>
          <w:p w14:paraId="715E6B56" w14:textId="77777777" w:rsidR="00A53286" w:rsidRPr="00423B88" w:rsidRDefault="00A53286" w:rsidP="00A53286">
            <w:pPr>
              <w:jc w:val="right"/>
              <w:rPr>
                <w:rFonts w:ascii="Calibri" w:eastAsia="Calibri" w:hAnsi="Calibri" w:cs="Calibri"/>
              </w:rPr>
            </w:pPr>
          </w:p>
        </w:tc>
        <w:tc>
          <w:tcPr>
            <w:tcW w:w="1080" w:type="dxa"/>
          </w:tcPr>
          <w:p w14:paraId="4E48A718" w14:textId="77777777" w:rsidR="00A53286" w:rsidRDefault="00A53286" w:rsidP="00A53286">
            <w:pPr>
              <w:rPr>
                <w:rFonts w:ascii="Calibri" w:eastAsia="Calibri" w:hAnsi="Calibri" w:cs="Calibri"/>
              </w:rPr>
            </w:pPr>
            <w:r>
              <w:rPr>
                <w:rFonts w:ascii="Calibri" w:eastAsia="Calibri" w:hAnsi="Calibri" w:cs="Calibri"/>
              </w:rPr>
              <w:t>Varies</w:t>
            </w:r>
          </w:p>
        </w:tc>
        <w:tc>
          <w:tcPr>
            <w:tcW w:w="1103" w:type="dxa"/>
          </w:tcPr>
          <w:p w14:paraId="543F3070" w14:textId="77777777" w:rsidR="00A53286" w:rsidRDefault="00A53286" w:rsidP="00A53286">
            <w:pPr>
              <w:jc w:val="center"/>
              <w:rPr>
                <w:rFonts w:ascii="Calibri" w:eastAsia="Calibri" w:hAnsi="Calibri" w:cs="Calibri"/>
              </w:rPr>
            </w:pPr>
          </w:p>
        </w:tc>
        <w:tc>
          <w:tcPr>
            <w:tcW w:w="754" w:type="dxa"/>
          </w:tcPr>
          <w:p w14:paraId="17322809" w14:textId="77777777" w:rsidR="00A53286" w:rsidRDefault="00A53286" w:rsidP="00A53286">
            <w:pPr>
              <w:jc w:val="center"/>
              <w:rPr>
                <w:rFonts w:ascii="Calibri" w:eastAsia="Calibri" w:hAnsi="Calibri" w:cs="Calibri"/>
              </w:rPr>
            </w:pPr>
            <w:r>
              <w:rPr>
                <w:rFonts w:ascii="Calibri" w:eastAsia="Calibri" w:hAnsi="Calibri" w:cs="Calibri"/>
              </w:rPr>
              <w:t>[5]</w:t>
            </w:r>
          </w:p>
        </w:tc>
      </w:tr>
    </w:tbl>
    <w:p w14:paraId="1A7C7A7E" w14:textId="77777777" w:rsidR="00A53286" w:rsidRDefault="00A53286" w:rsidP="00A53286">
      <w:pPr>
        <w:spacing w:after="0" w:line="240" w:lineRule="auto"/>
        <w:ind w:left="1080" w:hanging="360"/>
      </w:pPr>
      <w:r>
        <w:t>Table Notes</w:t>
      </w:r>
    </w:p>
    <w:p w14:paraId="3473FA6F" w14:textId="77777777" w:rsidR="00A53286" w:rsidRDefault="00A53286" w:rsidP="00A53286">
      <w:pPr>
        <w:spacing w:after="0" w:line="240" w:lineRule="auto"/>
        <w:ind w:left="1440" w:hanging="360"/>
      </w:pPr>
      <w:r>
        <w:t xml:space="preserve"> </w:t>
      </w:r>
      <w:r w:rsidRPr="00423B88">
        <w:t>▪</w:t>
      </w:r>
      <w:r>
        <w:tab/>
        <w:t>n/a: not applicable.</w:t>
      </w:r>
    </w:p>
    <w:p w14:paraId="605B32D0" w14:textId="1BEA6580" w:rsidR="00A53286" w:rsidRDefault="00A53286" w:rsidP="00A53286">
      <w:pPr>
        <w:spacing w:after="0" w:line="240" w:lineRule="auto"/>
        <w:ind w:left="1440" w:hanging="360"/>
      </w:pPr>
      <w:r>
        <w:t xml:space="preserve"> </w:t>
      </w:r>
      <w:r w:rsidRPr="00423B88">
        <w:t>▪</w:t>
      </w:r>
      <w:r>
        <w:tab/>
        <w:t xml:space="preserve">RR: </w:t>
      </w:r>
      <w:r w:rsidR="00563363">
        <w:t>renewable resource</w:t>
      </w:r>
      <w:r>
        <w:t>.</w:t>
      </w:r>
    </w:p>
    <w:p w14:paraId="25B94223" w14:textId="085E4645" w:rsidR="00A53286" w:rsidRDefault="00A53286" w:rsidP="00A53286">
      <w:pPr>
        <w:spacing w:after="0" w:line="240" w:lineRule="auto"/>
        <w:ind w:left="1440" w:hanging="360"/>
      </w:pPr>
      <w:r>
        <w:t xml:space="preserve"> </w:t>
      </w:r>
      <w:r w:rsidRPr="00423B88">
        <w:t>▪</w:t>
      </w:r>
      <w:r>
        <w:tab/>
        <w:t xml:space="preserve">TBD: </w:t>
      </w:r>
      <w:r w:rsidR="00563363">
        <w:t>to be determined</w:t>
      </w:r>
      <w:r>
        <w:t>.</w:t>
      </w:r>
    </w:p>
    <w:p w14:paraId="4F2AF3C2" w14:textId="23BA7C5E" w:rsidR="00A53286" w:rsidRDefault="00A53286" w:rsidP="00A53286">
      <w:pPr>
        <w:spacing w:after="0" w:line="240" w:lineRule="auto"/>
        <w:ind w:left="1440" w:hanging="360"/>
      </w:pPr>
      <w:r>
        <w:t xml:space="preserve"> </w:t>
      </w:r>
      <w:r w:rsidRPr="00423B88">
        <w:t>▪</w:t>
      </w:r>
      <w:r>
        <w:tab/>
        <w:t>Expand rows to accommodate multiple energy resources for onsite generation, heat sources, or allocate a specific resource to two or more distinct parts of the operation (see note [A]).</w:t>
      </w:r>
    </w:p>
    <w:p w14:paraId="3DD63869" w14:textId="77777777" w:rsidR="00A53286" w:rsidRDefault="00A53286" w:rsidP="00A53286">
      <w:pPr>
        <w:spacing w:after="0" w:line="240" w:lineRule="auto"/>
        <w:ind w:left="1440" w:hanging="360"/>
      </w:pPr>
      <w:r>
        <w:t xml:space="preserve"> </w:t>
      </w:r>
      <w:r w:rsidRPr="00423B88">
        <w:t>▪</w:t>
      </w:r>
      <w:r>
        <w:tab/>
        <w:t>Take notes of contracted work (e.g., harvesting) that includes fuel used and purchased by others. That can help resolve problems with energy balance or indicate conditions that can’t be handled in CART v1.</w:t>
      </w:r>
    </w:p>
    <w:p w14:paraId="5E3EF34D" w14:textId="77777777" w:rsidR="00A53286" w:rsidRDefault="00A53286" w:rsidP="00A53286">
      <w:pPr>
        <w:spacing w:after="0" w:line="240" w:lineRule="auto"/>
        <w:ind w:left="1440" w:hanging="360"/>
      </w:pPr>
      <w:r>
        <w:t>[A]</w:t>
      </w:r>
      <w:r>
        <w:tab/>
        <w:t>Record cases where individual electric meters, multiple propane tanks, or other energy purchases can be more closely linked to a specific part of the operation.</w:t>
      </w:r>
    </w:p>
    <w:p w14:paraId="3008C50A" w14:textId="77777777" w:rsidR="00A53286" w:rsidRDefault="00A53286" w:rsidP="00A53286">
      <w:pPr>
        <w:pStyle w:val="ListParagraph"/>
        <w:numPr>
          <w:ilvl w:val="0"/>
          <w:numId w:val="64"/>
        </w:numPr>
        <w:spacing w:after="0" w:line="240" w:lineRule="auto"/>
      </w:pPr>
      <w:r>
        <w:t>Irrigation pumps, residences, farm offices, or groups of farm buildings (e.g., farm stands or stores) may have independent electric meters.</w:t>
      </w:r>
    </w:p>
    <w:p w14:paraId="5B7BD1F8" w14:textId="43A13612" w:rsidR="00A53286" w:rsidRDefault="00A53286" w:rsidP="00A53286">
      <w:pPr>
        <w:pStyle w:val="ListParagraph"/>
        <w:numPr>
          <w:ilvl w:val="0"/>
          <w:numId w:val="64"/>
        </w:numPr>
        <w:spacing w:after="0" w:line="240" w:lineRule="auto"/>
      </w:pPr>
      <w:r>
        <w:t>Note where electric service meters or fuel sources (e.g., propane or diesel tank) include any residential dwellings. (The tools use this to isolate enterprise energy use from residential structures.</w:t>
      </w:r>
      <w:r w:rsidR="0073133A">
        <w:t>)</w:t>
      </w:r>
    </w:p>
    <w:p w14:paraId="3832FFEB" w14:textId="3DC328A8" w:rsidR="00A53286" w:rsidRDefault="00A53286" w:rsidP="00A53286">
      <w:pPr>
        <w:spacing w:after="0" w:line="240" w:lineRule="auto"/>
        <w:ind w:left="1440" w:hanging="360"/>
      </w:pPr>
      <w:r>
        <w:t>[B]</w:t>
      </w:r>
      <w:r>
        <w:tab/>
        <w:t xml:space="preserve">Estimated </w:t>
      </w:r>
      <w:r w:rsidR="00B037F1">
        <w:t xml:space="preserve">budget </w:t>
      </w:r>
      <w:r>
        <w:t xml:space="preserve">serves as a minimum data tier to proceed with CART. Estimated </w:t>
      </w:r>
      <w:r w:rsidR="00B037F1">
        <w:t xml:space="preserve">purchase quantities </w:t>
      </w:r>
      <w:proofErr w:type="gramStart"/>
      <w:r>
        <w:t>increases</w:t>
      </w:r>
      <w:proofErr w:type="gramEnd"/>
      <w:r>
        <w:t xml:space="preserve"> accuracy.</w:t>
      </w:r>
    </w:p>
    <w:p w14:paraId="1790B8A2" w14:textId="145305B4" w:rsidR="00A53286" w:rsidRDefault="00A53286" w:rsidP="00A53286">
      <w:pPr>
        <w:pStyle w:val="ListParagraph"/>
        <w:numPr>
          <w:ilvl w:val="0"/>
          <w:numId w:val="64"/>
        </w:numPr>
        <w:spacing w:after="0" w:line="240" w:lineRule="auto"/>
      </w:pPr>
      <w:r>
        <w:t xml:space="preserve">An annual budget estimate is good enough to use the EUI-CART </w:t>
      </w:r>
      <w:r w:rsidR="00B037F1">
        <w:t>converter</w:t>
      </w:r>
      <w:r>
        <w:t xml:space="preserve">. A planner might ask, </w:t>
      </w:r>
      <w:r w:rsidR="000E6F04">
        <w:t>“</w:t>
      </w:r>
      <w:r>
        <w:t>About how much do budget for diesel every year?</w:t>
      </w:r>
      <w:r w:rsidR="000E6F04">
        <w:t>”</w:t>
      </w:r>
      <w:r w:rsidRPr="00F00F8A">
        <w:t xml:space="preserve"> </w:t>
      </w:r>
    </w:p>
    <w:p w14:paraId="2607E5A9" w14:textId="77777777" w:rsidR="00A53286" w:rsidRDefault="00A53286" w:rsidP="00A53286">
      <w:pPr>
        <w:pStyle w:val="ListParagraph"/>
        <w:numPr>
          <w:ilvl w:val="0"/>
          <w:numId w:val="64"/>
        </w:numPr>
        <w:spacing w:after="0" w:line="240" w:lineRule="auto"/>
      </w:pPr>
      <w:r>
        <w:t>Some producers will track actual energy purchases.</w:t>
      </w:r>
    </w:p>
    <w:p w14:paraId="180250D3" w14:textId="77777777" w:rsidR="00A53286" w:rsidRDefault="00A53286" w:rsidP="00A53286">
      <w:pPr>
        <w:pStyle w:val="ListParagraph"/>
        <w:numPr>
          <w:ilvl w:val="0"/>
          <w:numId w:val="64"/>
        </w:numPr>
        <w:spacing w:after="0" w:line="240" w:lineRule="auto"/>
      </w:pPr>
      <w:r>
        <w:t>Collect both cost and energy values when possible to reduce errors in downstream analysis.</w:t>
      </w:r>
    </w:p>
    <w:p w14:paraId="2BE36C9F" w14:textId="574CBFDA" w:rsidR="00A53286" w:rsidRDefault="00A53286" w:rsidP="00A53286">
      <w:pPr>
        <w:pStyle w:val="ListParagraph"/>
        <w:numPr>
          <w:ilvl w:val="0"/>
          <w:numId w:val="64"/>
        </w:numPr>
        <w:spacing w:after="0" w:line="240" w:lineRule="auto"/>
      </w:pPr>
      <w:r>
        <w:lastRenderedPageBreak/>
        <w:t xml:space="preserve">Three significant digits are typically adequate for </w:t>
      </w:r>
      <w:r w:rsidR="00B037F1">
        <w:t xml:space="preserve">budget </w:t>
      </w:r>
      <w:r>
        <w:t xml:space="preserve">or </w:t>
      </w:r>
      <w:r w:rsidR="00B037F1">
        <w:t xml:space="preserve">quantity </w:t>
      </w:r>
      <w:r>
        <w:t>values.</w:t>
      </w:r>
    </w:p>
    <w:p w14:paraId="4ECACB8E" w14:textId="77777777" w:rsidR="00A53286" w:rsidRDefault="00A53286" w:rsidP="00A53286">
      <w:pPr>
        <w:pStyle w:val="ListParagraph"/>
        <w:numPr>
          <w:ilvl w:val="1"/>
          <w:numId w:val="64"/>
        </w:numPr>
        <w:spacing w:after="0" w:line="240" w:lineRule="auto"/>
      </w:pPr>
      <w:r>
        <w:t>Two digits is fine for values below 1,000.</w:t>
      </w:r>
    </w:p>
    <w:p w14:paraId="54EFDE7A" w14:textId="3668FFF0" w:rsidR="00A53286" w:rsidRDefault="00A53286" w:rsidP="00A53286">
      <w:pPr>
        <w:pStyle w:val="ListParagraph"/>
        <w:numPr>
          <w:ilvl w:val="0"/>
          <w:numId w:val="64"/>
        </w:numPr>
        <w:spacing w:after="0" w:line="240" w:lineRule="auto"/>
      </w:pPr>
      <w:r>
        <w:t xml:space="preserve">Notes for CART </w:t>
      </w:r>
      <w:r w:rsidR="00B037F1">
        <w:t>developers</w:t>
      </w:r>
      <w:r>
        <w:t xml:space="preserve">: </w:t>
      </w:r>
    </w:p>
    <w:p w14:paraId="1136CAA3" w14:textId="6161BBC1" w:rsidR="00A53286" w:rsidRDefault="00A53286" w:rsidP="00A53286">
      <w:pPr>
        <w:pStyle w:val="ListParagraph"/>
        <w:numPr>
          <w:ilvl w:val="1"/>
          <w:numId w:val="64"/>
        </w:numPr>
        <w:spacing w:after="0" w:line="240" w:lineRule="auto"/>
      </w:pPr>
      <w:r>
        <w:t xml:space="preserve">Initial CART screen presents a two-column matrix of </w:t>
      </w:r>
      <w:r w:rsidR="000E6F04">
        <w:t>“</w:t>
      </w:r>
      <w:r>
        <w:t>Category</w:t>
      </w:r>
      <w:r w:rsidR="000E6F04">
        <w:t>”</w:t>
      </w:r>
      <w:r>
        <w:t xml:space="preserve"> and </w:t>
      </w:r>
      <w:r w:rsidR="000E6F04">
        <w:t>“</w:t>
      </w:r>
      <w:r>
        <w:t>Est. Budget ($/</w:t>
      </w:r>
      <w:proofErr w:type="spellStart"/>
      <w:r>
        <w:t>yr</w:t>
      </w:r>
      <w:proofErr w:type="spellEnd"/>
      <w:r>
        <w:t>)</w:t>
      </w:r>
      <w:r w:rsidR="000E6F04">
        <w:t>”</w:t>
      </w:r>
      <w:r>
        <w:t xml:space="preserve"> entry cells.</w:t>
      </w:r>
    </w:p>
    <w:p w14:paraId="7E087A4C" w14:textId="50217265" w:rsidR="00A53286" w:rsidRDefault="00A53286" w:rsidP="00A53286">
      <w:pPr>
        <w:pStyle w:val="ListParagraph"/>
        <w:numPr>
          <w:ilvl w:val="1"/>
          <w:numId w:val="64"/>
        </w:numPr>
        <w:spacing w:after="0" w:line="240" w:lineRule="auto"/>
      </w:pPr>
      <w:r>
        <w:t xml:space="preserve">An adjacent question asks something like, </w:t>
      </w:r>
      <w:r w:rsidR="000E6F04">
        <w:t>“</w:t>
      </w:r>
      <w:r>
        <w:t>Do you have data or estimates of quantities of energy purchases?</w:t>
      </w:r>
      <w:r w:rsidR="000E6F04">
        <w:t>”</w:t>
      </w:r>
      <w:r>
        <w:t xml:space="preserve"> </w:t>
      </w:r>
    </w:p>
    <w:p w14:paraId="2648A076" w14:textId="5B79B62B" w:rsidR="00A53286" w:rsidRDefault="00A53286" w:rsidP="00A53286">
      <w:pPr>
        <w:pStyle w:val="ListParagraph"/>
        <w:numPr>
          <w:ilvl w:val="1"/>
          <w:numId w:val="64"/>
        </w:numPr>
        <w:spacing w:after="0" w:line="240" w:lineRule="auto"/>
      </w:pPr>
      <w:r>
        <w:t xml:space="preserve">If </w:t>
      </w:r>
      <w:r w:rsidR="00FF6243">
        <w:t>planner</w:t>
      </w:r>
      <w:r>
        <w:t xml:space="preserve"> selects </w:t>
      </w:r>
      <w:r w:rsidR="000E6F04">
        <w:t>“</w:t>
      </w:r>
      <w:r>
        <w:t>yes</w:t>
      </w:r>
      <w:r w:rsidR="000E6F04">
        <w:t>”</w:t>
      </w:r>
      <w:r>
        <w:t xml:space="preserve"> to </w:t>
      </w:r>
      <w:r w:rsidR="00B037F1">
        <w:t xml:space="preserve">“quantity” </w:t>
      </w:r>
      <w:r>
        <w:t xml:space="preserve">question, CART toggles to add these columns to the matrix: </w:t>
      </w:r>
      <w:r w:rsidR="000E6F04">
        <w:t>“</w:t>
      </w:r>
      <w:r>
        <w:t>Est. Quantity</w:t>
      </w:r>
      <w:r w:rsidR="000E6F04">
        <w:t>”</w:t>
      </w:r>
      <w:r>
        <w:t xml:space="preserve"> with </w:t>
      </w:r>
      <w:r w:rsidR="000E6F04">
        <w:t>“</w:t>
      </w:r>
      <w:r>
        <w:t>(Units)</w:t>
      </w:r>
      <w:r w:rsidR="000E6F04">
        <w:t>”</w:t>
      </w:r>
      <w:r>
        <w:t xml:space="preserve"> and </w:t>
      </w:r>
      <w:r w:rsidR="000E6F04">
        <w:t>“</w:t>
      </w:r>
      <w:r>
        <w:t>Type.</w:t>
      </w:r>
      <w:r w:rsidR="000E6F04">
        <w:t>”</w:t>
      </w:r>
    </w:p>
    <w:p w14:paraId="4B40833E" w14:textId="509AF0B7" w:rsidR="00A53286" w:rsidRDefault="00A53286" w:rsidP="00A53286">
      <w:pPr>
        <w:pStyle w:val="ListParagraph"/>
        <w:numPr>
          <w:ilvl w:val="1"/>
          <w:numId w:val="64"/>
        </w:numPr>
        <w:spacing w:after="0" w:line="240" w:lineRule="auto"/>
      </w:pPr>
      <w:r>
        <w:t xml:space="preserve">Include marker of some kind for </w:t>
      </w:r>
      <w:r w:rsidR="000E6F04">
        <w:t>“</w:t>
      </w:r>
      <w:r>
        <w:t>Serves Residential Dwelling</w:t>
      </w:r>
      <w:r w:rsidR="000E6F04">
        <w:t>”</w:t>
      </w:r>
      <w:r>
        <w:t xml:space="preserve"> indicator. (Bonus if: </w:t>
      </w:r>
      <w:r w:rsidR="000E6F04">
        <w:t>“</w:t>
      </w:r>
      <w:r>
        <w:t>Approx. Size (SF)</w:t>
      </w:r>
      <w:r w:rsidR="000E6F04">
        <w:t>”</w:t>
      </w:r>
      <w:r>
        <w:t xml:space="preserve"> &amp; </w:t>
      </w:r>
      <w:r w:rsidR="000E6F04">
        <w:t>“</w:t>
      </w:r>
      <w:r>
        <w:t>Typical Use (Mo./</w:t>
      </w:r>
      <w:proofErr w:type="spellStart"/>
      <w:r>
        <w:t>Yr</w:t>
      </w:r>
      <w:proofErr w:type="spellEnd"/>
      <w:r>
        <w:t>)</w:t>
      </w:r>
      <w:r w:rsidR="000E6F04">
        <w:t>”</w:t>
      </w:r>
      <w:r>
        <w:t xml:space="preserve"> entries.)</w:t>
      </w:r>
    </w:p>
    <w:p w14:paraId="04F7BA18" w14:textId="77777777" w:rsidR="00A53286" w:rsidRDefault="00A53286" w:rsidP="00A53286">
      <w:pPr>
        <w:pStyle w:val="ListParagraph"/>
        <w:numPr>
          <w:ilvl w:val="1"/>
          <w:numId w:val="64"/>
        </w:numPr>
        <w:spacing w:after="0" w:line="240" w:lineRule="auto"/>
      </w:pPr>
      <w:r>
        <w:t>(Standard sanity check functions will flag entry errors.)</w:t>
      </w:r>
    </w:p>
    <w:p w14:paraId="2EAAD2A8" w14:textId="541788CF" w:rsidR="00A53286" w:rsidRDefault="00A53286" w:rsidP="00A53286">
      <w:pPr>
        <w:spacing w:after="0" w:line="240" w:lineRule="auto"/>
        <w:ind w:left="1440" w:hanging="360"/>
      </w:pPr>
      <w:r>
        <w:t>[1]</w:t>
      </w:r>
      <w:r>
        <w:tab/>
        <w:t xml:space="preserve">Record use of green or animal manures if more than a marginal contributor of fertilizer. (For purposes of CART and the EUI-CART </w:t>
      </w:r>
      <w:r w:rsidR="00B037F1">
        <w:t>converter</w:t>
      </w:r>
      <w:r>
        <w:t xml:space="preserve">, consider a contribution of less than 10% from </w:t>
      </w:r>
      <w:proofErr w:type="spellStart"/>
      <w:r w:rsidR="00DA6084">
        <w:t>non</w:t>
      </w:r>
      <w:r>
        <w:t>synthetic</w:t>
      </w:r>
      <w:proofErr w:type="spellEnd"/>
      <w:r>
        <w:t xml:space="preserve"> fertilizers as </w:t>
      </w:r>
      <w:r w:rsidR="000E6F04">
        <w:t>“</w:t>
      </w:r>
      <w:r>
        <w:t>marginal.</w:t>
      </w:r>
      <w:r w:rsidR="000E6F04">
        <w:t>”</w:t>
      </w:r>
      <w:r>
        <w:t xml:space="preserve">) </w:t>
      </w:r>
    </w:p>
    <w:p w14:paraId="6A6049C0" w14:textId="5DB49CE1" w:rsidR="00A53286" w:rsidRDefault="00A53286" w:rsidP="00A53286">
      <w:pPr>
        <w:spacing w:after="0" w:line="240" w:lineRule="auto"/>
        <w:ind w:left="1440" w:hanging="360"/>
      </w:pPr>
      <w:r>
        <w:t>[2]</w:t>
      </w:r>
      <w:r>
        <w:tab/>
        <w:t xml:space="preserve">Record </w:t>
      </w:r>
      <w:r w:rsidR="00B037F1">
        <w:t xml:space="preserve">natural gas </w:t>
      </w:r>
      <w:r>
        <w:t>units of purchase that apply to the producer. The standard unit of sale varies by location. Refer to the EUI-CART Converter User Guide for further detail.</w:t>
      </w:r>
    </w:p>
    <w:p w14:paraId="0AFA38F9" w14:textId="77777777" w:rsidR="00A53286" w:rsidRDefault="00A53286" w:rsidP="00A53286">
      <w:pPr>
        <w:spacing w:after="0" w:line="240" w:lineRule="auto"/>
        <w:ind w:left="1440" w:hanging="360"/>
      </w:pPr>
      <w:r>
        <w:t>[3]</w:t>
      </w:r>
      <w:r>
        <w:tab/>
        <w:t>Allows entries for less typical energy sources.</w:t>
      </w:r>
    </w:p>
    <w:p w14:paraId="3C68635A" w14:textId="31E49012" w:rsidR="00A53286" w:rsidRDefault="00A53286" w:rsidP="00A53286">
      <w:pPr>
        <w:spacing w:after="0" w:line="240" w:lineRule="auto"/>
        <w:ind w:left="1440" w:hanging="360"/>
      </w:pPr>
      <w:r>
        <w:t>[4]</w:t>
      </w:r>
      <w:r>
        <w:tab/>
        <w:t xml:space="preserve">Onsite </w:t>
      </w:r>
      <w:r w:rsidR="00B037F1">
        <w:t xml:space="preserve">generation </w:t>
      </w:r>
      <w:r>
        <w:t>is recorded to learn if renewable resources (biogas, PV, wind, hydro, etc.) and/or fossil-resources (diesel, propane, etc.) support farm operations on a regular and substantive basis.</w:t>
      </w:r>
    </w:p>
    <w:p w14:paraId="0BB844B2" w14:textId="77777777" w:rsidR="00A53286" w:rsidRDefault="00A53286" w:rsidP="00A53286">
      <w:pPr>
        <w:pStyle w:val="ListParagraph"/>
        <w:numPr>
          <w:ilvl w:val="0"/>
          <w:numId w:val="63"/>
        </w:numPr>
        <w:spacing w:after="0" w:line="240" w:lineRule="auto"/>
      </w:pPr>
      <w:r>
        <w:t xml:space="preserve">Infrequent use of emergency generators can be ignored. </w:t>
      </w:r>
    </w:p>
    <w:p w14:paraId="373021B4" w14:textId="15717367" w:rsidR="00A53286" w:rsidRDefault="00A53286" w:rsidP="00A53286">
      <w:pPr>
        <w:pStyle w:val="ListParagraph"/>
        <w:numPr>
          <w:ilvl w:val="0"/>
          <w:numId w:val="63"/>
        </w:numPr>
        <w:spacing w:after="0" w:line="240" w:lineRule="auto"/>
      </w:pPr>
      <w:r>
        <w:t xml:space="preserve">A planner might ask, </w:t>
      </w:r>
      <w:r w:rsidR="000E6F04">
        <w:t>“</w:t>
      </w:r>
      <w:r>
        <w:t>About how many days a year do you use the generator?</w:t>
      </w:r>
      <w:r w:rsidR="000E6F04">
        <w:t>”</w:t>
      </w:r>
    </w:p>
    <w:p w14:paraId="4C89C357" w14:textId="3C64E7A5" w:rsidR="00A53286" w:rsidRDefault="00A53286" w:rsidP="00A53286">
      <w:pPr>
        <w:pStyle w:val="ListParagraph"/>
        <w:numPr>
          <w:ilvl w:val="0"/>
          <w:numId w:val="63"/>
        </w:numPr>
        <w:spacing w:after="0" w:line="240" w:lineRule="auto"/>
      </w:pPr>
      <w:r>
        <w:t>Further analysis may be required to resolve issues related to onsite generation.</w:t>
      </w:r>
    </w:p>
    <w:p w14:paraId="5C17CF59" w14:textId="7BAE4EFD" w:rsidR="00A53286" w:rsidRDefault="00A53286" w:rsidP="00A53286">
      <w:pPr>
        <w:spacing w:after="0" w:line="240" w:lineRule="auto"/>
        <w:ind w:left="1440" w:hanging="360"/>
      </w:pPr>
      <w:r>
        <w:t>[5]</w:t>
      </w:r>
      <w:r>
        <w:tab/>
        <w:t xml:space="preserve">Onsite RR </w:t>
      </w:r>
      <w:r w:rsidR="00EE0321">
        <w:t xml:space="preserve">heat </w:t>
      </w:r>
      <w:r>
        <w:t>is recorded to learn if biogas, wood, solar, or other renewable resources are used to provide onsite heat. (See note [4] for methods to assess this use.)</w:t>
      </w:r>
    </w:p>
    <w:p w14:paraId="187A7502" w14:textId="77777777" w:rsidR="00A53286" w:rsidRDefault="00A53286" w:rsidP="00A53286">
      <w:pPr>
        <w:spacing w:after="0" w:line="240" w:lineRule="auto"/>
        <w:rPr>
          <w:rFonts w:ascii="Calibri" w:eastAsia="Calibri" w:hAnsi="Calibri" w:cs="Calibri"/>
        </w:rPr>
      </w:pPr>
    </w:p>
    <w:p w14:paraId="2CE781E1" w14:textId="77777777" w:rsidR="00A53286" w:rsidRDefault="00A53286" w:rsidP="00A53286">
      <w:pPr>
        <w:rPr>
          <w:rFonts w:ascii="Calibri" w:eastAsia="Calibri" w:hAnsi="Calibri" w:cs="Calibri"/>
        </w:rPr>
      </w:pPr>
    </w:p>
    <w:p w14:paraId="486E5866" w14:textId="77777777" w:rsidR="00A53286" w:rsidRPr="00066555" w:rsidRDefault="00A53286" w:rsidP="00A53286">
      <w:pPr>
        <w:keepNext/>
        <w:rPr>
          <w:i/>
          <w:color w:val="44546A" w:themeColor="text2"/>
        </w:rPr>
      </w:pPr>
      <w:r w:rsidRPr="10C6172E">
        <w:rPr>
          <w:i/>
          <w:iCs/>
          <w:color w:val="44546A" w:themeColor="text2"/>
        </w:rPr>
        <w:t>Table</w:t>
      </w:r>
      <w:r>
        <w:rPr>
          <w:i/>
          <w:iCs/>
          <w:color w:val="44546A" w:themeColor="text2"/>
        </w:rPr>
        <w:t xml:space="preserve"> C.3.b</w:t>
      </w:r>
      <w:r w:rsidRPr="10C6172E">
        <w:rPr>
          <w:i/>
          <w:iCs/>
          <w:color w:val="44546A" w:themeColor="text2"/>
        </w:rPr>
        <w:t>: Primary, Relevant Enterprises Data Table</w:t>
      </w:r>
    </w:p>
    <w:tbl>
      <w:tblPr>
        <w:tblStyle w:val="TableGrid"/>
        <w:tblW w:w="8285" w:type="dxa"/>
        <w:tblInd w:w="-5" w:type="dxa"/>
        <w:tblLayout w:type="fixed"/>
        <w:tblLook w:val="04A0" w:firstRow="1" w:lastRow="0" w:firstColumn="1" w:lastColumn="0" w:noHBand="0" w:noVBand="1"/>
      </w:tblPr>
      <w:tblGrid>
        <w:gridCol w:w="397"/>
        <w:gridCol w:w="1223"/>
        <w:gridCol w:w="1350"/>
        <w:gridCol w:w="1260"/>
        <w:gridCol w:w="1080"/>
        <w:gridCol w:w="1350"/>
        <w:gridCol w:w="720"/>
        <w:gridCol w:w="905"/>
      </w:tblGrid>
      <w:tr w:rsidR="00A53286" w:rsidRPr="00423B88" w14:paraId="4A784879" w14:textId="77777777" w:rsidTr="00A53286">
        <w:trPr>
          <w:trHeight w:val="256"/>
          <w:tblHeader/>
        </w:trPr>
        <w:tc>
          <w:tcPr>
            <w:tcW w:w="4230" w:type="dxa"/>
            <w:gridSpan w:val="4"/>
            <w:shd w:val="clear" w:color="auto" w:fill="D9E2F3" w:themeFill="accent1" w:themeFillTint="33"/>
          </w:tcPr>
          <w:p w14:paraId="4C421BB8" w14:textId="77777777" w:rsidR="00A53286" w:rsidRDefault="00A53286" w:rsidP="00A53286">
            <w:pPr>
              <w:jc w:val="center"/>
              <w:rPr>
                <w:rFonts w:ascii="Calibri" w:eastAsia="Calibri" w:hAnsi="Calibri" w:cs="Calibri"/>
                <w:b/>
                <w:bCs/>
              </w:rPr>
            </w:pPr>
            <w:r w:rsidRPr="23D76F06">
              <w:rPr>
                <w:rFonts w:ascii="Calibri" w:eastAsia="Calibri" w:hAnsi="Calibri" w:cs="Calibri"/>
                <w:b/>
                <w:bCs/>
              </w:rPr>
              <w:t>Enterprise Categories [A]</w:t>
            </w:r>
          </w:p>
        </w:tc>
        <w:tc>
          <w:tcPr>
            <w:tcW w:w="4055" w:type="dxa"/>
            <w:gridSpan w:val="4"/>
            <w:shd w:val="clear" w:color="auto" w:fill="D9E2F3" w:themeFill="accent1" w:themeFillTint="33"/>
            <w:vAlign w:val="bottom"/>
          </w:tcPr>
          <w:p w14:paraId="1F2E3371" w14:textId="77777777" w:rsidR="00A53286" w:rsidRDefault="00A53286" w:rsidP="00A53286">
            <w:pPr>
              <w:jc w:val="center"/>
              <w:rPr>
                <w:rFonts w:ascii="Calibri" w:eastAsia="Calibri" w:hAnsi="Calibri" w:cs="Calibri"/>
                <w:b/>
              </w:rPr>
            </w:pPr>
            <w:r w:rsidRPr="23D76F06">
              <w:rPr>
                <w:rFonts w:ascii="Calibri" w:eastAsia="Calibri" w:hAnsi="Calibri" w:cs="Calibri"/>
                <w:b/>
                <w:bCs/>
              </w:rPr>
              <w:t>Scale of Operation</w:t>
            </w:r>
          </w:p>
        </w:tc>
      </w:tr>
      <w:tr w:rsidR="00A53286" w:rsidRPr="00423B88" w14:paraId="3A18A3F0" w14:textId="77777777" w:rsidTr="00A53286">
        <w:trPr>
          <w:trHeight w:val="244"/>
          <w:tblHeader/>
        </w:trPr>
        <w:tc>
          <w:tcPr>
            <w:tcW w:w="397" w:type="dxa"/>
          </w:tcPr>
          <w:p w14:paraId="03811C4F" w14:textId="77777777" w:rsidR="00A53286" w:rsidRDefault="00A53286" w:rsidP="00A53286">
            <w:pPr>
              <w:jc w:val="center"/>
              <w:rPr>
                <w:rFonts w:ascii="Calibri" w:eastAsia="Calibri" w:hAnsi="Calibri" w:cs="Calibri"/>
                <w:b/>
                <w:bCs/>
              </w:rPr>
            </w:pPr>
            <w:r w:rsidRPr="23D76F06">
              <w:rPr>
                <w:rFonts w:ascii="Calibri" w:eastAsia="Calibri" w:hAnsi="Calibri" w:cs="Calibri"/>
                <w:b/>
                <w:bCs/>
              </w:rPr>
              <w:t>#</w:t>
            </w:r>
          </w:p>
        </w:tc>
        <w:tc>
          <w:tcPr>
            <w:tcW w:w="1223" w:type="dxa"/>
            <w:vAlign w:val="bottom"/>
          </w:tcPr>
          <w:p w14:paraId="0B27A7B8"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Primary</w:t>
            </w:r>
          </w:p>
        </w:tc>
        <w:tc>
          <w:tcPr>
            <w:tcW w:w="1350" w:type="dxa"/>
            <w:vAlign w:val="bottom"/>
          </w:tcPr>
          <w:p w14:paraId="0B59E6FC"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Secondary</w:t>
            </w:r>
          </w:p>
        </w:tc>
        <w:tc>
          <w:tcPr>
            <w:tcW w:w="1260" w:type="dxa"/>
            <w:vAlign w:val="bottom"/>
          </w:tcPr>
          <w:p w14:paraId="12FEFA50"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Condition</w:t>
            </w:r>
          </w:p>
        </w:tc>
        <w:tc>
          <w:tcPr>
            <w:tcW w:w="1080" w:type="dxa"/>
            <w:vAlign w:val="bottom"/>
          </w:tcPr>
          <w:p w14:paraId="5AD57B58"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Value</w:t>
            </w:r>
          </w:p>
        </w:tc>
        <w:tc>
          <w:tcPr>
            <w:tcW w:w="1350" w:type="dxa"/>
          </w:tcPr>
          <w:p w14:paraId="4AE9C638" w14:textId="77777777" w:rsidR="00A53286" w:rsidRDefault="00A53286" w:rsidP="00A53286">
            <w:pPr>
              <w:jc w:val="center"/>
              <w:rPr>
                <w:rFonts w:ascii="Calibri" w:eastAsia="Calibri" w:hAnsi="Calibri" w:cs="Calibri"/>
                <w:b/>
                <w:bCs/>
              </w:rPr>
            </w:pPr>
            <w:r w:rsidRPr="23D76F06">
              <w:rPr>
                <w:rFonts w:ascii="Calibri" w:eastAsia="Calibri" w:hAnsi="Calibri" w:cs="Calibri"/>
                <w:b/>
                <w:bCs/>
              </w:rPr>
              <w:t>Unit</w:t>
            </w:r>
          </w:p>
        </w:tc>
        <w:tc>
          <w:tcPr>
            <w:tcW w:w="720" w:type="dxa"/>
            <w:vAlign w:val="bottom"/>
          </w:tcPr>
          <w:p w14:paraId="056637BA" w14:textId="77777777" w:rsidR="00A53286" w:rsidRDefault="00A53286" w:rsidP="00A53286">
            <w:pPr>
              <w:jc w:val="center"/>
              <w:rPr>
                <w:rFonts w:ascii="Calibri" w:eastAsia="Calibri" w:hAnsi="Calibri" w:cs="Calibri"/>
                <w:b/>
                <w:bCs/>
              </w:rPr>
            </w:pPr>
            <w:r w:rsidRPr="23D76F06">
              <w:rPr>
                <w:rFonts w:ascii="Calibri" w:eastAsia="Calibri" w:hAnsi="Calibri" w:cs="Calibri"/>
                <w:b/>
                <w:bCs/>
              </w:rPr>
              <w:t>Type</w:t>
            </w:r>
          </w:p>
        </w:tc>
        <w:tc>
          <w:tcPr>
            <w:tcW w:w="905" w:type="dxa"/>
            <w:vAlign w:val="bottom"/>
          </w:tcPr>
          <w:p w14:paraId="3D7484D5" w14:textId="77777777" w:rsidR="00A53286" w:rsidRPr="00423B88" w:rsidRDefault="00A53286" w:rsidP="00A53286">
            <w:pPr>
              <w:jc w:val="center"/>
              <w:rPr>
                <w:rFonts w:ascii="Calibri" w:eastAsia="Calibri" w:hAnsi="Calibri" w:cs="Calibri"/>
                <w:b/>
                <w:bCs/>
              </w:rPr>
            </w:pPr>
            <w:r w:rsidRPr="23D76F06">
              <w:rPr>
                <w:rFonts w:ascii="Calibri" w:eastAsia="Calibri" w:hAnsi="Calibri" w:cs="Calibri"/>
                <w:b/>
                <w:bCs/>
              </w:rPr>
              <w:t>Notes</w:t>
            </w:r>
          </w:p>
        </w:tc>
      </w:tr>
      <w:tr w:rsidR="00A53286" w:rsidRPr="00423B88" w14:paraId="49BB2E01" w14:textId="77777777" w:rsidTr="00A53286">
        <w:trPr>
          <w:trHeight w:val="256"/>
        </w:trPr>
        <w:tc>
          <w:tcPr>
            <w:tcW w:w="397" w:type="dxa"/>
          </w:tcPr>
          <w:p w14:paraId="5E560FBE" w14:textId="77777777" w:rsidR="00A53286" w:rsidRPr="00423B88" w:rsidRDefault="00A53286" w:rsidP="00A53286">
            <w:pPr>
              <w:jc w:val="center"/>
              <w:rPr>
                <w:rFonts w:ascii="Calibri" w:eastAsia="Calibri" w:hAnsi="Calibri" w:cs="Calibri"/>
              </w:rPr>
            </w:pPr>
          </w:p>
        </w:tc>
        <w:tc>
          <w:tcPr>
            <w:tcW w:w="1223" w:type="dxa"/>
          </w:tcPr>
          <w:p w14:paraId="26A6D8E5" w14:textId="77777777" w:rsidR="00A53286" w:rsidRPr="00423B88" w:rsidRDefault="00A53286" w:rsidP="00A53286">
            <w:pPr>
              <w:rPr>
                <w:rFonts w:ascii="Calibri" w:eastAsia="Calibri" w:hAnsi="Calibri" w:cs="Calibri"/>
              </w:rPr>
            </w:pPr>
          </w:p>
        </w:tc>
        <w:tc>
          <w:tcPr>
            <w:tcW w:w="1350" w:type="dxa"/>
          </w:tcPr>
          <w:p w14:paraId="69DBA01B" w14:textId="77777777" w:rsidR="00A53286" w:rsidRPr="00423B88" w:rsidRDefault="00A53286" w:rsidP="00A53286">
            <w:pPr>
              <w:jc w:val="right"/>
              <w:rPr>
                <w:rFonts w:ascii="Calibri" w:eastAsia="Calibri" w:hAnsi="Calibri" w:cs="Calibri"/>
              </w:rPr>
            </w:pPr>
          </w:p>
        </w:tc>
        <w:tc>
          <w:tcPr>
            <w:tcW w:w="1260" w:type="dxa"/>
          </w:tcPr>
          <w:p w14:paraId="299A20A0" w14:textId="77777777" w:rsidR="00A53286" w:rsidRPr="00423B88" w:rsidRDefault="00A53286" w:rsidP="00A53286">
            <w:pPr>
              <w:jc w:val="right"/>
              <w:rPr>
                <w:rFonts w:ascii="Calibri" w:eastAsia="Calibri" w:hAnsi="Calibri" w:cs="Calibri"/>
              </w:rPr>
            </w:pPr>
          </w:p>
        </w:tc>
        <w:tc>
          <w:tcPr>
            <w:tcW w:w="1080" w:type="dxa"/>
          </w:tcPr>
          <w:p w14:paraId="18E2546C" w14:textId="77777777" w:rsidR="00A53286" w:rsidRPr="00423B88" w:rsidRDefault="00A53286" w:rsidP="00A53286">
            <w:pPr>
              <w:rPr>
                <w:rFonts w:ascii="Calibri" w:eastAsia="Calibri" w:hAnsi="Calibri" w:cs="Calibri"/>
              </w:rPr>
            </w:pPr>
          </w:p>
        </w:tc>
        <w:tc>
          <w:tcPr>
            <w:tcW w:w="1350" w:type="dxa"/>
          </w:tcPr>
          <w:p w14:paraId="3DCD72D9" w14:textId="77777777" w:rsidR="00A53286" w:rsidRDefault="00A53286" w:rsidP="00A53286">
            <w:pPr>
              <w:jc w:val="center"/>
              <w:rPr>
                <w:rFonts w:ascii="Calibri" w:eastAsia="Calibri" w:hAnsi="Calibri" w:cs="Calibri"/>
              </w:rPr>
            </w:pPr>
          </w:p>
        </w:tc>
        <w:tc>
          <w:tcPr>
            <w:tcW w:w="720" w:type="dxa"/>
          </w:tcPr>
          <w:p w14:paraId="0DBBD0D7" w14:textId="77777777" w:rsidR="00A53286" w:rsidRPr="00423B88" w:rsidRDefault="00A53286" w:rsidP="00A53286">
            <w:pPr>
              <w:jc w:val="center"/>
              <w:rPr>
                <w:rFonts w:ascii="Calibri" w:eastAsia="Calibri" w:hAnsi="Calibri" w:cs="Calibri"/>
              </w:rPr>
            </w:pPr>
          </w:p>
        </w:tc>
        <w:tc>
          <w:tcPr>
            <w:tcW w:w="905" w:type="dxa"/>
          </w:tcPr>
          <w:p w14:paraId="7947920E" w14:textId="77777777" w:rsidR="00A53286" w:rsidRPr="00423B88" w:rsidRDefault="00A53286" w:rsidP="00A53286">
            <w:pPr>
              <w:jc w:val="center"/>
              <w:rPr>
                <w:rFonts w:ascii="Calibri" w:eastAsia="Calibri" w:hAnsi="Calibri" w:cs="Calibri"/>
              </w:rPr>
            </w:pPr>
          </w:p>
        </w:tc>
      </w:tr>
      <w:tr w:rsidR="00A53286" w:rsidRPr="006353EF" w14:paraId="79A18363" w14:textId="77777777" w:rsidTr="00A53286">
        <w:trPr>
          <w:trHeight w:val="256"/>
        </w:trPr>
        <w:tc>
          <w:tcPr>
            <w:tcW w:w="397" w:type="dxa"/>
          </w:tcPr>
          <w:p w14:paraId="2CE0AD36" w14:textId="77777777" w:rsidR="00A53286" w:rsidRPr="00C93BF4" w:rsidRDefault="00A53286" w:rsidP="00A53286">
            <w:pPr>
              <w:jc w:val="center"/>
              <w:rPr>
                <w:rFonts w:ascii="Calibri" w:eastAsia="Calibri" w:hAnsi="Calibri" w:cs="Calibri"/>
                <w:i/>
              </w:rPr>
            </w:pPr>
          </w:p>
        </w:tc>
        <w:tc>
          <w:tcPr>
            <w:tcW w:w="1223" w:type="dxa"/>
          </w:tcPr>
          <w:p w14:paraId="4261CA15" w14:textId="77777777" w:rsidR="00A53286" w:rsidRPr="00C93BF4" w:rsidRDefault="00A53286" w:rsidP="00A53286">
            <w:pPr>
              <w:rPr>
                <w:rFonts w:ascii="Calibri" w:eastAsia="Calibri" w:hAnsi="Calibri" w:cs="Calibri"/>
                <w:i/>
              </w:rPr>
            </w:pPr>
          </w:p>
        </w:tc>
        <w:tc>
          <w:tcPr>
            <w:tcW w:w="1350" w:type="dxa"/>
          </w:tcPr>
          <w:p w14:paraId="3C925CD3" w14:textId="77777777" w:rsidR="00A53286" w:rsidRPr="00C93BF4" w:rsidRDefault="00A53286" w:rsidP="00A53286">
            <w:pPr>
              <w:jc w:val="right"/>
              <w:rPr>
                <w:rFonts w:ascii="Calibri" w:eastAsia="Calibri" w:hAnsi="Calibri" w:cs="Calibri"/>
                <w:i/>
              </w:rPr>
            </w:pPr>
          </w:p>
        </w:tc>
        <w:tc>
          <w:tcPr>
            <w:tcW w:w="1260" w:type="dxa"/>
          </w:tcPr>
          <w:p w14:paraId="55FFD248" w14:textId="77777777" w:rsidR="00A53286" w:rsidRPr="00C93BF4" w:rsidRDefault="00A53286" w:rsidP="00A53286">
            <w:pPr>
              <w:jc w:val="right"/>
              <w:rPr>
                <w:rFonts w:ascii="Calibri" w:eastAsia="Calibri" w:hAnsi="Calibri" w:cs="Calibri"/>
                <w:i/>
              </w:rPr>
            </w:pPr>
          </w:p>
        </w:tc>
        <w:tc>
          <w:tcPr>
            <w:tcW w:w="1080" w:type="dxa"/>
          </w:tcPr>
          <w:p w14:paraId="523306DF" w14:textId="77777777" w:rsidR="00A53286" w:rsidRPr="00512FB7" w:rsidRDefault="00A53286" w:rsidP="00A53286">
            <w:pPr>
              <w:rPr>
                <w:rFonts w:ascii="Calibri" w:eastAsia="Calibri" w:hAnsi="Calibri" w:cs="Calibri"/>
                <w:i/>
                <w:iCs/>
              </w:rPr>
            </w:pPr>
          </w:p>
        </w:tc>
        <w:tc>
          <w:tcPr>
            <w:tcW w:w="1350" w:type="dxa"/>
          </w:tcPr>
          <w:p w14:paraId="0A9B7660" w14:textId="77777777" w:rsidR="00A53286" w:rsidRPr="00C93BF4" w:rsidRDefault="00A53286" w:rsidP="00A53286">
            <w:pPr>
              <w:jc w:val="center"/>
              <w:rPr>
                <w:rFonts w:ascii="Calibri" w:eastAsia="Calibri" w:hAnsi="Calibri" w:cs="Calibri"/>
                <w:i/>
              </w:rPr>
            </w:pPr>
          </w:p>
        </w:tc>
        <w:tc>
          <w:tcPr>
            <w:tcW w:w="720" w:type="dxa"/>
          </w:tcPr>
          <w:p w14:paraId="091900CB" w14:textId="77777777" w:rsidR="00A53286" w:rsidRPr="00C93BF4" w:rsidRDefault="00A53286" w:rsidP="00A53286">
            <w:pPr>
              <w:jc w:val="center"/>
              <w:rPr>
                <w:rFonts w:ascii="Calibri" w:eastAsia="Calibri" w:hAnsi="Calibri" w:cs="Calibri"/>
                <w:i/>
              </w:rPr>
            </w:pPr>
          </w:p>
        </w:tc>
        <w:tc>
          <w:tcPr>
            <w:tcW w:w="905" w:type="dxa"/>
          </w:tcPr>
          <w:p w14:paraId="1F401CE7" w14:textId="77777777" w:rsidR="00A53286" w:rsidRPr="00512FB7" w:rsidRDefault="00A53286" w:rsidP="00A53286">
            <w:pPr>
              <w:jc w:val="center"/>
              <w:rPr>
                <w:rFonts w:ascii="Calibri" w:eastAsia="Calibri" w:hAnsi="Calibri" w:cs="Calibri"/>
                <w:i/>
                <w:iCs/>
              </w:rPr>
            </w:pPr>
          </w:p>
        </w:tc>
      </w:tr>
    </w:tbl>
    <w:p w14:paraId="443A5304" w14:textId="77777777" w:rsidR="00A53286" w:rsidRDefault="00A53286" w:rsidP="00A53286">
      <w:pPr>
        <w:spacing w:after="0" w:line="240" w:lineRule="auto"/>
        <w:ind w:left="1440" w:hanging="360"/>
      </w:pPr>
    </w:p>
    <w:p w14:paraId="0C8FA995" w14:textId="42E177B6" w:rsidR="00A53286" w:rsidRPr="00FD65B1" w:rsidRDefault="00A53286" w:rsidP="00A53286">
      <w:pPr>
        <w:rPr>
          <w:rFonts w:ascii="Calibri" w:eastAsia="Calibri" w:hAnsi="Calibri" w:cs="Calibri"/>
        </w:rPr>
      </w:pPr>
      <w:r w:rsidRPr="00FD65B1">
        <w:rPr>
          <w:rFonts w:ascii="Calibri" w:eastAsia="Calibri" w:hAnsi="Calibri" w:cs="Calibri"/>
        </w:rPr>
        <w:t xml:space="preserve">The </w:t>
      </w:r>
      <w:r w:rsidR="00FF6243">
        <w:rPr>
          <w:rFonts w:ascii="Calibri" w:eastAsia="Calibri" w:hAnsi="Calibri" w:cs="Calibri"/>
        </w:rPr>
        <w:t>planner</w:t>
      </w:r>
      <w:r w:rsidRPr="00FD65B1">
        <w:rPr>
          <w:rFonts w:ascii="Calibri" w:eastAsia="Calibri" w:hAnsi="Calibri" w:cs="Calibri"/>
        </w:rPr>
        <w:t xml:space="preserve"> uses </w:t>
      </w:r>
      <w:r>
        <w:rPr>
          <w:rFonts w:ascii="Calibri" w:eastAsia="Calibri" w:hAnsi="Calibri" w:cs="Calibri"/>
        </w:rPr>
        <w:t xml:space="preserve">the </w:t>
      </w:r>
      <w:r w:rsidRPr="00FD65B1">
        <w:rPr>
          <w:rFonts w:ascii="Calibri" w:eastAsia="Calibri" w:hAnsi="Calibri" w:cs="Calibri"/>
        </w:rPr>
        <w:t xml:space="preserve">data to derive </w:t>
      </w:r>
      <w:r>
        <w:rPr>
          <w:rFonts w:ascii="Calibri" w:eastAsia="Calibri" w:hAnsi="Calibri" w:cs="Calibri"/>
        </w:rPr>
        <w:t xml:space="preserve">the </w:t>
      </w:r>
      <w:r w:rsidR="00EE0321">
        <w:rPr>
          <w:rFonts w:ascii="Calibri" w:eastAsia="Calibri" w:hAnsi="Calibri" w:cs="Calibri"/>
        </w:rPr>
        <w:t>e</w:t>
      </w:r>
      <w:r>
        <w:rPr>
          <w:rFonts w:ascii="Calibri" w:eastAsia="Calibri" w:hAnsi="Calibri" w:cs="Calibri"/>
        </w:rPr>
        <w:t xml:space="preserve">xisting </w:t>
      </w:r>
      <w:r w:rsidR="00EE0321">
        <w:rPr>
          <w:rFonts w:ascii="Calibri" w:eastAsia="Calibri" w:hAnsi="Calibri" w:cs="Calibri"/>
        </w:rPr>
        <w:t xml:space="preserve">condition points </w:t>
      </w:r>
      <w:r>
        <w:rPr>
          <w:rFonts w:ascii="Calibri" w:eastAsia="Calibri" w:hAnsi="Calibri" w:cs="Calibri"/>
        </w:rPr>
        <w:t xml:space="preserve">value with the EIU-CART </w:t>
      </w:r>
      <w:r w:rsidR="00EE0321">
        <w:rPr>
          <w:rFonts w:ascii="Calibri" w:eastAsia="Calibri" w:hAnsi="Calibri" w:cs="Calibri"/>
        </w:rPr>
        <w:t>converter</w:t>
      </w:r>
      <w:r w:rsidRPr="00FD65B1">
        <w:rPr>
          <w:rFonts w:ascii="Calibri" w:eastAsia="Calibri" w:hAnsi="Calibri" w:cs="Calibri"/>
        </w:rPr>
        <w:t>.</w:t>
      </w:r>
    </w:p>
    <w:p w14:paraId="7E696688" w14:textId="61260915" w:rsidR="00A53286" w:rsidRDefault="00A53286" w:rsidP="00A53286">
      <w:pPr>
        <w:rPr>
          <w:rFonts w:ascii="Calibri" w:eastAsia="Calibri" w:hAnsi="Calibri" w:cs="Calibri"/>
        </w:rPr>
      </w:pPr>
      <w:r w:rsidRPr="00FD65B1">
        <w:rPr>
          <w:rFonts w:ascii="Calibri" w:eastAsia="Calibri" w:hAnsi="Calibri" w:cs="Calibri"/>
        </w:rPr>
        <w:t xml:space="preserve">CART methodology establishes risk categories shown in </w:t>
      </w:r>
      <w:r>
        <w:rPr>
          <w:rFonts w:ascii="Calibri" w:eastAsia="Calibri" w:hAnsi="Calibri" w:cs="Calibri"/>
        </w:rPr>
        <w:t xml:space="preserve">the </w:t>
      </w:r>
      <w:r w:rsidR="00EE0321">
        <w:rPr>
          <w:rFonts w:ascii="Calibri" w:eastAsia="Calibri" w:hAnsi="Calibri" w:cs="Calibri"/>
        </w:rPr>
        <w:t xml:space="preserve">energy </w:t>
      </w:r>
      <w:r>
        <w:rPr>
          <w:rFonts w:ascii="Calibri" w:eastAsia="Calibri" w:hAnsi="Calibri" w:cs="Calibri"/>
        </w:rPr>
        <w:t xml:space="preserve">use </w:t>
      </w:r>
      <w:r w:rsidR="00EE0321">
        <w:rPr>
          <w:rFonts w:ascii="Calibri" w:eastAsia="Calibri" w:hAnsi="Calibri" w:cs="Calibri"/>
        </w:rPr>
        <w:t xml:space="preserve">intensity </w:t>
      </w:r>
      <w:r>
        <w:rPr>
          <w:rFonts w:ascii="Calibri" w:eastAsia="Calibri" w:hAnsi="Calibri" w:cs="Calibri"/>
        </w:rPr>
        <w:t xml:space="preserve">figures in </w:t>
      </w:r>
      <w:r w:rsidR="000A6C42">
        <w:rPr>
          <w:rFonts w:ascii="Calibri" w:eastAsia="Calibri" w:hAnsi="Calibri" w:cs="Calibri"/>
        </w:rPr>
        <w:t>figure</w:t>
      </w:r>
      <w:r w:rsidR="00EE0321">
        <w:rPr>
          <w:rFonts w:ascii="Calibri" w:eastAsia="Calibri" w:hAnsi="Calibri" w:cs="Calibri"/>
        </w:rPr>
        <w:t>s</w:t>
      </w:r>
      <w:r>
        <w:rPr>
          <w:rFonts w:ascii="Calibri" w:eastAsia="Calibri" w:hAnsi="Calibri" w:cs="Calibri"/>
        </w:rPr>
        <w:t xml:space="preserve"> 145 and 148.</w:t>
      </w:r>
    </w:p>
    <w:p w14:paraId="2C8F7275" w14:textId="6646F35A" w:rsidR="00A53286" w:rsidRDefault="00A53286" w:rsidP="00A53286">
      <w:pPr>
        <w:rPr>
          <w:rFonts w:ascii="Calibri" w:eastAsia="Calibri" w:hAnsi="Calibri" w:cs="Calibri"/>
        </w:rPr>
      </w:pPr>
      <w:r>
        <w:rPr>
          <w:color w:val="44546A" w:themeColor="text2"/>
        </w:rPr>
        <w:t xml:space="preserve">Draft structure of underlying CART data tables </w:t>
      </w:r>
      <w:proofErr w:type="gramStart"/>
      <w:r>
        <w:rPr>
          <w:color w:val="44546A" w:themeColor="text2"/>
        </w:rPr>
        <w:t>are</w:t>
      </w:r>
      <w:proofErr w:type="gramEnd"/>
      <w:r>
        <w:rPr>
          <w:color w:val="44546A" w:themeColor="text2"/>
        </w:rPr>
        <w:t xml:space="preserve"> shown in </w:t>
      </w:r>
      <w:r w:rsidR="00EE0321">
        <w:rPr>
          <w:color w:val="44546A" w:themeColor="text2"/>
        </w:rPr>
        <w:t xml:space="preserve">table </w:t>
      </w:r>
      <w:r>
        <w:rPr>
          <w:color w:val="44546A" w:themeColor="text2"/>
        </w:rPr>
        <w:t xml:space="preserve">C.3.c and </w:t>
      </w:r>
      <w:r w:rsidR="00EE0321">
        <w:rPr>
          <w:color w:val="44546A" w:themeColor="text2"/>
        </w:rPr>
        <w:t xml:space="preserve">table </w:t>
      </w:r>
      <w:r>
        <w:rPr>
          <w:color w:val="44546A" w:themeColor="text2"/>
        </w:rPr>
        <w:t>C.3.d.</w:t>
      </w:r>
    </w:p>
    <w:p w14:paraId="1626C082" w14:textId="77777777" w:rsidR="00A53286" w:rsidRDefault="00A53286" w:rsidP="00A53286">
      <w:pPr>
        <w:rPr>
          <w:rFonts w:ascii="Calibri" w:eastAsia="Calibri" w:hAnsi="Calibri" w:cs="Calibri"/>
        </w:rPr>
      </w:pPr>
    </w:p>
    <w:p w14:paraId="67B3F212" w14:textId="77777777" w:rsidR="00A53286" w:rsidRPr="00FC37D9" w:rsidRDefault="00A53286" w:rsidP="00A53286">
      <w:pPr>
        <w:rPr>
          <w:i/>
          <w:color w:val="44546A" w:themeColor="text2"/>
        </w:rPr>
      </w:pPr>
      <w:r w:rsidRPr="10C6172E">
        <w:rPr>
          <w:i/>
          <w:iCs/>
          <w:color w:val="44546A" w:themeColor="text2"/>
        </w:rPr>
        <w:t xml:space="preserve">Table </w:t>
      </w:r>
      <w:r>
        <w:rPr>
          <w:i/>
          <w:iCs/>
          <w:color w:val="44546A" w:themeColor="text2"/>
        </w:rPr>
        <w:t>C.3.c</w:t>
      </w:r>
      <w:r w:rsidRPr="10C6172E">
        <w:rPr>
          <w:i/>
          <w:iCs/>
          <w:color w:val="44546A" w:themeColor="text2"/>
        </w:rPr>
        <w:t>: CART Data Exported to EUI-CART Converter</w:t>
      </w:r>
    </w:p>
    <w:tbl>
      <w:tblPr>
        <w:tblStyle w:val="TableGrid"/>
        <w:tblW w:w="0" w:type="auto"/>
        <w:tblLook w:val="04A0" w:firstRow="1" w:lastRow="0" w:firstColumn="1" w:lastColumn="0" w:noHBand="0" w:noVBand="1"/>
      </w:tblPr>
      <w:tblGrid>
        <w:gridCol w:w="3116"/>
        <w:gridCol w:w="2459"/>
        <w:gridCol w:w="3775"/>
      </w:tblGrid>
      <w:tr w:rsidR="00A53286" w14:paraId="6A1036FF" w14:textId="77777777" w:rsidTr="00A53286">
        <w:tc>
          <w:tcPr>
            <w:tcW w:w="3116" w:type="dxa"/>
            <w:shd w:val="clear" w:color="auto" w:fill="D9E2F3" w:themeFill="accent1" w:themeFillTint="33"/>
          </w:tcPr>
          <w:p w14:paraId="7D5A9B3D" w14:textId="77777777" w:rsidR="00A53286" w:rsidRDefault="00A53286" w:rsidP="00A53286">
            <w:r>
              <w:t>Item</w:t>
            </w:r>
          </w:p>
        </w:tc>
        <w:tc>
          <w:tcPr>
            <w:tcW w:w="2459" w:type="dxa"/>
            <w:shd w:val="clear" w:color="auto" w:fill="D9E2F3" w:themeFill="accent1" w:themeFillTint="33"/>
          </w:tcPr>
          <w:p w14:paraId="18027949" w14:textId="77777777" w:rsidR="00A53286" w:rsidRDefault="00A53286" w:rsidP="00A53286">
            <w:r>
              <w:t>Description</w:t>
            </w:r>
          </w:p>
        </w:tc>
        <w:tc>
          <w:tcPr>
            <w:tcW w:w="3775" w:type="dxa"/>
            <w:shd w:val="clear" w:color="auto" w:fill="D9E2F3" w:themeFill="accent1" w:themeFillTint="33"/>
          </w:tcPr>
          <w:p w14:paraId="31F39E64" w14:textId="77777777" w:rsidR="00A53286" w:rsidRDefault="00A53286" w:rsidP="00A53286">
            <w:r>
              <w:t>Intake Set</w:t>
            </w:r>
          </w:p>
        </w:tc>
      </w:tr>
      <w:tr w:rsidR="00A53286" w14:paraId="1950AE58" w14:textId="77777777" w:rsidTr="00A53286">
        <w:tc>
          <w:tcPr>
            <w:tcW w:w="3116" w:type="dxa"/>
          </w:tcPr>
          <w:p w14:paraId="0B1AB838" w14:textId="77777777" w:rsidR="00A53286" w:rsidRDefault="00A53286" w:rsidP="00A53286">
            <w:r>
              <w:t>1</w:t>
            </w:r>
          </w:p>
        </w:tc>
        <w:tc>
          <w:tcPr>
            <w:tcW w:w="2459" w:type="dxa"/>
          </w:tcPr>
          <w:p w14:paraId="1B19FF2F" w14:textId="77777777" w:rsidR="00A53286" w:rsidRDefault="00A53286" w:rsidP="00A53286">
            <w:r>
              <w:t>Unique Customer ID</w:t>
            </w:r>
          </w:p>
        </w:tc>
        <w:tc>
          <w:tcPr>
            <w:tcW w:w="3775" w:type="dxa"/>
          </w:tcPr>
          <w:p w14:paraId="4F5F6273" w14:textId="77777777" w:rsidR="00A53286" w:rsidRDefault="00A53286" w:rsidP="00A53286">
            <w:r>
              <w:t>Core</w:t>
            </w:r>
          </w:p>
        </w:tc>
      </w:tr>
      <w:tr w:rsidR="00A53286" w14:paraId="63EDF36A" w14:textId="77777777" w:rsidTr="00A53286">
        <w:tc>
          <w:tcPr>
            <w:tcW w:w="3116" w:type="dxa"/>
          </w:tcPr>
          <w:p w14:paraId="473D3445" w14:textId="77777777" w:rsidR="00A53286" w:rsidRDefault="00A53286" w:rsidP="00A53286">
            <w:r>
              <w:lastRenderedPageBreak/>
              <w:t>2</w:t>
            </w:r>
          </w:p>
        </w:tc>
        <w:tc>
          <w:tcPr>
            <w:tcW w:w="2459" w:type="dxa"/>
          </w:tcPr>
          <w:p w14:paraId="120B0DCA" w14:textId="77777777" w:rsidR="00A53286" w:rsidRDefault="00A53286" w:rsidP="00A53286">
            <w:r>
              <w:t>Enterprise Data</w:t>
            </w:r>
          </w:p>
        </w:tc>
        <w:tc>
          <w:tcPr>
            <w:tcW w:w="3775" w:type="dxa"/>
          </w:tcPr>
          <w:p w14:paraId="4D1CC63D" w14:textId="77777777" w:rsidR="00A53286" w:rsidRDefault="00A53286" w:rsidP="00A53286">
            <w:r>
              <w:t>Enterprise Data (Table C.3.2)</w:t>
            </w:r>
          </w:p>
        </w:tc>
      </w:tr>
      <w:tr w:rsidR="00A53286" w14:paraId="7FB9443A" w14:textId="77777777" w:rsidTr="00A53286">
        <w:tc>
          <w:tcPr>
            <w:tcW w:w="3116" w:type="dxa"/>
          </w:tcPr>
          <w:p w14:paraId="3AA020DF" w14:textId="77777777" w:rsidR="00A53286" w:rsidRDefault="00A53286" w:rsidP="00A53286">
            <w:r>
              <w:t>3</w:t>
            </w:r>
          </w:p>
        </w:tc>
        <w:tc>
          <w:tcPr>
            <w:tcW w:w="2459" w:type="dxa"/>
          </w:tcPr>
          <w:p w14:paraId="2C19CC0D" w14:textId="77777777" w:rsidR="00A53286" w:rsidRDefault="00A53286" w:rsidP="00A53286">
            <w:r>
              <w:t>Energy Input Data</w:t>
            </w:r>
          </w:p>
        </w:tc>
        <w:tc>
          <w:tcPr>
            <w:tcW w:w="3775" w:type="dxa"/>
          </w:tcPr>
          <w:p w14:paraId="74B5DBAC" w14:textId="77777777" w:rsidR="00A53286" w:rsidRDefault="00A53286" w:rsidP="00A53286">
            <w:r>
              <w:t>Energy Input Data Table (Table C.3.1)</w:t>
            </w:r>
          </w:p>
        </w:tc>
      </w:tr>
    </w:tbl>
    <w:p w14:paraId="017B50E5" w14:textId="77777777" w:rsidR="00A53286" w:rsidRPr="00512FB7" w:rsidRDefault="00A53286" w:rsidP="00A53286"/>
    <w:p w14:paraId="72DB235A" w14:textId="77777777" w:rsidR="00A53286" w:rsidRPr="00066555" w:rsidRDefault="00A53286" w:rsidP="00A53286">
      <w:pPr>
        <w:rPr>
          <w:i/>
          <w:color w:val="44546A" w:themeColor="text2"/>
        </w:rPr>
      </w:pPr>
      <w:r w:rsidRPr="10C6172E">
        <w:rPr>
          <w:i/>
          <w:iCs/>
          <w:color w:val="44546A" w:themeColor="text2"/>
        </w:rPr>
        <w:t xml:space="preserve">Table </w:t>
      </w:r>
      <w:r>
        <w:rPr>
          <w:i/>
          <w:iCs/>
          <w:color w:val="44546A" w:themeColor="text2"/>
        </w:rPr>
        <w:t>C.3.d</w:t>
      </w:r>
      <w:r w:rsidRPr="10C6172E">
        <w:rPr>
          <w:i/>
          <w:iCs/>
          <w:color w:val="44546A" w:themeColor="text2"/>
        </w:rPr>
        <w:t>: Enterprise Data Fields</w:t>
      </w:r>
    </w:p>
    <w:tbl>
      <w:tblPr>
        <w:tblStyle w:val="TableGrid"/>
        <w:tblW w:w="0" w:type="auto"/>
        <w:tblLook w:val="04A0" w:firstRow="1" w:lastRow="0" w:firstColumn="1" w:lastColumn="0" w:noHBand="0" w:noVBand="1"/>
      </w:tblPr>
      <w:tblGrid>
        <w:gridCol w:w="1870"/>
        <w:gridCol w:w="1870"/>
        <w:gridCol w:w="1870"/>
        <w:gridCol w:w="1870"/>
        <w:gridCol w:w="1870"/>
      </w:tblGrid>
      <w:tr w:rsidR="00A53286" w14:paraId="7A0B7DD2" w14:textId="77777777" w:rsidTr="00A53286">
        <w:tc>
          <w:tcPr>
            <w:tcW w:w="1870" w:type="dxa"/>
            <w:shd w:val="clear" w:color="auto" w:fill="D9E2F3" w:themeFill="accent1" w:themeFillTint="33"/>
          </w:tcPr>
          <w:p w14:paraId="5BE81C72" w14:textId="77777777" w:rsidR="00A53286" w:rsidRPr="00512FB7" w:rsidRDefault="00A53286" w:rsidP="00A53286">
            <w:r w:rsidRPr="00512FB7">
              <w:t>Item</w:t>
            </w:r>
          </w:p>
        </w:tc>
        <w:tc>
          <w:tcPr>
            <w:tcW w:w="1870" w:type="dxa"/>
            <w:shd w:val="clear" w:color="auto" w:fill="D9E2F3" w:themeFill="accent1" w:themeFillTint="33"/>
          </w:tcPr>
          <w:p w14:paraId="7298243E" w14:textId="77777777" w:rsidR="00A53286" w:rsidRPr="00512FB7" w:rsidRDefault="00A53286" w:rsidP="00A53286">
            <w:r w:rsidRPr="00512FB7">
              <w:t>Description</w:t>
            </w:r>
          </w:p>
        </w:tc>
        <w:tc>
          <w:tcPr>
            <w:tcW w:w="1870" w:type="dxa"/>
            <w:shd w:val="clear" w:color="auto" w:fill="D9E2F3" w:themeFill="accent1" w:themeFillTint="33"/>
          </w:tcPr>
          <w:p w14:paraId="51B34EC4" w14:textId="77777777" w:rsidR="00A53286" w:rsidRPr="00512FB7" w:rsidRDefault="00A53286" w:rsidP="00A53286">
            <w:r w:rsidRPr="00512FB7">
              <w:t>Entry</w:t>
            </w:r>
          </w:p>
        </w:tc>
        <w:tc>
          <w:tcPr>
            <w:tcW w:w="1870" w:type="dxa"/>
            <w:shd w:val="clear" w:color="auto" w:fill="D9E2F3" w:themeFill="accent1" w:themeFillTint="33"/>
          </w:tcPr>
          <w:p w14:paraId="66E192F0" w14:textId="77777777" w:rsidR="00A53286" w:rsidRPr="00512FB7" w:rsidRDefault="00A53286" w:rsidP="00A53286">
            <w:r w:rsidRPr="00512FB7">
              <w:t>Unit</w:t>
            </w:r>
          </w:p>
        </w:tc>
        <w:tc>
          <w:tcPr>
            <w:tcW w:w="1870" w:type="dxa"/>
            <w:shd w:val="clear" w:color="auto" w:fill="D9E2F3" w:themeFill="accent1" w:themeFillTint="33"/>
          </w:tcPr>
          <w:p w14:paraId="76CEE3F1" w14:textId="77777777" w:rsidR="00A53286" w:rsidRPr="00512FB7" w:rsidRDefault="00A53286" w:rsidP="00A53286">
            <w:r w:rsidRPr="00512FB7">
              <w:t>Note</w:t>
            </w:r>
          </w:p>
        </w:tc>
      </w:tr>
      <w:tr w:rsidR="00A53286" w14:paraId="444FCA1B" w14:textId="77777777" w:rsidTr="00A53286">
        <w:tc>
          <w:tcPr>
            <w:tcW w:w="1870" w:type="dxa"/>
          </w:tcPr>
          <w:p w14:paraId="25E6E970" w14:textId="77777777" w:rsidR="00A53286" w:rsidRPr="00512FB7" w:rsidRDefault="00A53286" w:rsidP="00A53286">
            <w:r w:rsidRPr="00512FB7">
              <w:t>1</w:t>
            </w:r>
          </w:p>
        </w:tc>
        <w:tc>
          <w:tcPr>
            <w:tcW w:w="1870" w:type="dxa"/>
          </w:tcPr>
          <w:p w14:paraId="269622D0" w14:textId="77777777" w:rsidR="00A53286" w:rsidRPr="00512FB7" w:rsidRDefault="00A53286" w:rsidP="00A53286">
            <w:r w:rsidRPr="00512FB7">
              <w:t>Enterprise Category</w:t>
            </w:r>
          </w:p>
        </w:tc>
        <w:tc>
          <w:tcPr>
            <w:tcW w:w="1870" w:type="dxa"/>
          </w:tcPr>
          <w:p w14:paraId="68C25715" w14:textId="77777777" w:rsidR="00A53286" w:rsidRPr="00512FB7" w:rsidRDefault="00A53286" w:rsidP="00A53286">
            <w:r w:rsidRPr="00512FB7">
              <w:t>Drop-Down</w:t>
            </w:r>
          </w:p>
        </w:tc>
        <w:tc>
          <w:tcPr>
            <w:tcW w:w="1870" w:type="dxa"/>
          </w:tcPr>
          <w:p w14:paraId="0293B273" w14:textId="77777777" w:rsidR="00A53286" w:rsidRPr="00512FB7" w:rsidRDefault="00A53286" w:rsidP="00A53286">
            <w:r w:rsidRPr="00512FB7">
              <w:t>N/A</w:t>
            </w:r>
          </w:p>
        </w:tc>
        <w:tc>
          <w:tcPr>
            <w:tcW w:w="1870" w:type="dxa"/>
          </w:tcPr>
          <w:p w14:paraId="773195E1" w14:textId="77777777" w:rsidR="00A53286" w:rsidRPr="00512FB7" w:rsidRDefault="00A53286" w:rsidP="00A53286">
            <w:r>
              <w:t>Enterprise Data (Table C.3.2)</w:t>
            </w:r>
          </w:p>
        </w:tc>
      </w:tr>
      <w:tr w:rsidR="00A53286" w14:paraId="19ADA57A" w14:textId="77777777" w:rsidTr="00A53286">
        <w:tc>
          <w:tcPr>
            <w:tcW w:w="1870" w:type="dxa"/>
          </w:tcPr>
          <w:p w14:paraId="440957D5" w14:textId="77777777" w:rsidR="00A53286" w:rsidRPr="00512FB7" w:rsidRDefault="00A53286" w:rsidP="00A53286">
            <w:r w:rsidRPr="00512FB7">
              <w:t>2</w:t>
            </w:r>
          </w:p>
        </w:tc>
        <w:tc>
          <w:tcPr>
            <w:tcW w:w="1870" w:type="dxa"/>
          </w:tcPr>
          <w:p w14:paraId="357B610B" w14:textId="4AF2BE47" w:rsidR="00A53286" w:rsidRPr="00512FB7" w:rsidRDefault="00A53286" w:rsidP="00A53286">
            <w:r w:rsidRPr="00512FB7">
              <w:t>Enterprise Sub</w:t>
            </w:r>
            <w:r w:rsidR="00EE0321">
              <w:t>c</w:t>
            </w:r>
            <w:r w:rsidRPr="00512FB7">
              <w:t>ategory</w:t>
            </w:r>
          </w:p>
        </w:tc>
        <w:tc>
          <w:tcPr>
            <w:tcW w:w="1870" w:type="dxa"/>
          </w:tcPr>
          <w:p w14:paraId="5946B497" w14:textId="77777777" w:rsidR="00A53286" w:rsidRPr="00512FB7" w:rsidRDefault="00A53286" w:rsidP="00A53286">
            <w:r w:rsidRPr="00512FB7">
              <w:t>Drop-Down</w:t>
            </w:r>
          </w:p>
        </w:tc>
        <w:tc>
          <w:tcPr>
            <w:tcW w:w="1870" w:type="dxa"/>
          </w:tcPr>
          <w:p w14:paraId="088AFDA5" w14:textId="77777777" w:rsidR="00A53286" w:rsidRPr="00512FB7" w:rsidRDefault="00A53286" w:rsidP="00A53286">
            <w:r w:rsidRPr="00512FB7">
              <w:t>N/A</w:t>
            </w:r>
          </w:p>
        </w:tc>
        <w:tc>
          <w:tcPr>
            <w:tcW w:w="1870" w:type="dxa"/>
          </w:tcPr>
          <w:p w14:paraId="57314EEC" w14:textId="77777777" w:rsidR="00A53286" w:rsidRPr="00512FB7" w:rsidRDefault="00A53286" w:rsidP="00A53286">
            <w:r>
              <w:t>Enterprise Data (Table C.3.2)</w:t>
            </w:r>
          </w:p>
        </w:tc>
      </w:tr>
      <w:tr w:rsidR="00A53286" w14:paraId="4107BCF3" w14:textId="77777777" w:rsidTr="00A53286">
        <w:tc>
          <w:tcPr>
            <w:tcW w:w="1870" w:type="dxa"/>
          </w:tcPr>
          <w:p w14:paraId="35B208D2" w14:textId="77777777" w:rsidR="00A53286" w:rsidRPr="00512FB7" w:rsidRDefault="00A53286" w:rsidP="00A53286">
            <w:r w:rsidRPr="00512FB7">
              <w:t>3</w:t>
            </w:r>
          </w:p>
        </w:tc>
        <w:tc>
          <w:tcPr>
            <w:tcW w:w="1870" w:type="dxa"/>
          </w:tcPr>
          <w:p w14:paraId="0A092F6B" w14:textId="77777777" w:rsidR="00A53286" w:rsidRPr="00512FB7" w:rsidRDefault="00A53286" w:rsidP="00A53286">
            <w:r w:rsidRPr="00512FB7">
              <w:t>Scale (Size Basis)</w:t>
            </w:r>
          </w:p>
        </w:tc>
        <w:tc>
          <w:tcPr>
            <w:tcW w:w="1870" w:type="dxa"/>
          </w:tcPr>
          <w:p w14:paraId="1D6CC828" w14:textId="77777777" w:rsidR="00A53286" w:rsidRPr="00512FB7" w:rsidRDefault="00A53286" w:rsidP="00A53286">
            <w:r w:rsidRPr="00512FB7">
              <w:t>Value</w:t>
            </w:r>
          </w:p>
        </w:tc>
        <w:tc>
          <w:tcPr>
            <w:tcW w:w="1870" w:type="dxa"/>
          </w:tcPr>
          <w:p w14:paraId="7147676B" w14:textId="77777777" w:rsidR="00A53286" w:rsidRPr="00512FB7" w:rsidRDefault="00A53286" w:rsidP="00A53286">
            <w:r w:rsidRPr="00512FB7">
              <w:t>Varies</w:t>
            </w:r>
          </w:p>
        </w:tc>
        <w:tc>
          <w:tcPr>
            <w:tcW w:w="1870" w:type="dxa"/>
          </w:tcPr>
          <w:p w14:paraId="5B57593F" w14:textId="77777777" w:rsidR="00A53286" w:rsidRPr="00512FB7" w:rsidRDefault="00A53286" w:rsidP="00A53286">
            <w:r>
              <w:t>Energy Input Data (Table C.3.2)</w:t>
            </w:r>
          </w:p>
        </w:tc>
      </w:tr>
      <w:tr w:rsidR="00A53286" w14:paraId="6C9A5D84" w14:textId="77777777" w:rsidTr="00A53286">
        <w:tc>
          <w:tcPr>
            <w:tcW w:w="1870" w:type="dxa"/>
          </w:tcPr>
          <w:p w14:paraId="60E881CE" w14:textId="77777777" w:rsidR="00A53286" w:rsidRPr="00512FB7" w:rsidRDefault="00A53286" w:rsidP="00A53286">
            <w:r w:rsidRPr="00512FB7">
              <w:t>4</w:t>
            </w:r>
          </w:p>
        </w:tc>
        <w:tc>
          <w:tcPr>
            <w:tcW w:w="1870" w:type="dxa"/>
          </w:tcPr>
          <w:p w14:paraId="52C89945" w14:textId="77777777" w:rsidR="00A53286" w:rsidRPr="00512FB7" w:rsidRDefault="00A53286" w:rsidP="00A53286">
            <w:r w:rsidRPr="00512FB7">
              <w:t>Scale (Production Basis)</w:t>
            </w:r>
          </w:p>
        </w:tc>
        <w:tc>
          <w:tcPr>
            <w:tcW w:w="1870" w:type="dxa"/>
          </w:tcPr>
          <w:p w14:paraId="74ACD94F" w14:textId="77777777" w:rsidR="00A53286" w:rsidRPr="00512FB7" w:rsidRDefault="00A53286" w:rsidP="00A53286">
            <w:r w:rsidRPr="00512FB7">
              <w:t>Value</w:t>
            </w:r>
          </w:p>
        </w:tc>
        <w:tc>
          <w:tcPr>
            <w:tcW w:w="1870" w:type="dxa"/>
          </w:tcPr>
          <w:p w14:paraId="2619A576" w14:textId="77777777" w:rsidR="00A53286" w:rsidRPr="00512FB7" w:rsidRDefault="00A53286" w:rsidP="00A53286">
            <w:r w:rsidRPr="00512FB7">
              <w:t>Varies</w:t>
            </w:r>
          </w:p>
        </w:tc>
        <w:tc>
          <w:tcPr>
            <w:tcW w:w="1870" w:type="dxa"/>
          </w:tcPr>
          <w:p w14:paraId="40ED59C9" w14:textId="77777777" w:rsidR="00A53286" w:rsidRPr="00512FB7" w:rsidRDefault="00A53286" w:rsidP="00A53286"/>
        </w:tc>
      </w:tr>
    </w:tbl>
    <w:p w14:paraId="79028790" w14:textId="77777777" w:rsidR="00A53286" w:rsidRPr="00512FB7" w:rsidRDefault="00A53286" w:rsidP="00A53286">
      <w:pPr>
        <w:rPr>
          <w:i/>
          <w:iCs/>
          <w:color w:val="44546A" w:themeColor="text2"/>
        </w:rPr>
      </w:pPr>
    </w:p>
    <w:p w14:paraId="71178DD4" w14:textId="5D7A89ED" w:rsidR="00A53286" w:rsidRDefault="00A53286" w:rsidP="00A53286">
      <w:r>
        <w:t xml:space="preserve">CART is configured to provide SME </w:t>
      </w:r>
      <w:r w:rsidR="00EE0321">
        <w:t>a</w:t>
      </w:r>
      <w:r>
        <w:t>dministrator rights to create items, noted below, to maintain functions aligned with field needs.</w:t>
      </w:r>
    </w:p>
    <w:p w14:paraId="2FA8FB39" w14:textId="5E569EF3" w:rsidR="00A53286" w:rsidRDefault="00A53286" w:rsidP="00A53286">
      <w:pPr>
        <w:pStyle w:val="ListParagraph"/>
        <w:numPr>
          <w:ilvl w:val="0"/>
          <w:numId w:val="69"/>
        </w:numPr>
      </w:pPr>
      <w:r>
        <w:t xml:space="preserve">Enterprise </w:t>
      </w:r>
      <w:r w:rsidR="00EE0321">
        <w:t>category and s</w:t>
      </w:r>
      <w:r>
        <w:t>ub</w:t>
      </w:r>
      <w:r w:rsidR="00EE0321">
        <w:t>c</w:t>
      </w:r>
      <w:r>
        <w:t>ategory classes.</w:t>
      </w:r>
    </w:p>
    <w:p w14:paraId="00BA8145" w14:textId="37C0B53D" w:rsidR="00A53286" w:rsidRDefault="00A53286" w:rsidP="00A53286">
      <w:pPr>
        <w:pStyle w:val="ListParagraph"/>
        <w:numPr>
          <w:ilvl w:val="0"/>
          <w:numId w:val="69"/>
        </w:numPr>
      </w:pPr>
      <w:r>
        <w:t xml:space="preserve">Associated </w:t>
      </w:r>
      <w:r w:rsidR="00EE0321">
        <w:t xml:space="preserve">scale </w:t>
      </w:r>
      <w:r>
        <w:t>(</w:t>
      </w:r>
      <w:r w:rsidR="00EE0321">
        <w:t>s</w:t>
      </w:r>
      <w:r>
        <w:t>ize and</w:t>
      </w:r>
      <w:r w:rsidR="00EE0321">
        <w:t xml:space="preserve"> production</w:t>
      </w:r>
      <w:r>
        <w:t>) fields.</w:t>
      </w:r>
    </w:p>
    <w:p w14:paraId="0DFDD317" w14:textId="7D182E27" w:rsidR="00A53286" w:rsidRDefault="00A53286" w:rsidP="00A53286">
      <w:pPr>
        <w:pStyle w:val="ListParagraph"/>
        <w:numPr>
          <w:ilvl w:val="0"/>
          <w:numId w:val="69"/>
        </w:numPr>
      </w:pPr>
      <w:r>
        <w:t xml:space="preserve">Energy </w:t>
      </w:r>
      <w:r w:rsidR="00EE0321">
        <w:t xml:space="preserve">input data resource type </w:t>
      </w:r>
      <w:r>
        <w:t>fields.</w:t>
      </w:r>
    </w:p>
    <w:p w14:paraId="5D97D479" w14:textId="23AF921E" w:rsidR="00A53286" w:rsidRDefault="00A53286" w:rsidP="00A53286">
      <w:r>
        <w:t xml:space="preserve">Programming to support related entry fields to supplement as-yet-undefined core </w:t>
      </w:r>
      <w:r w:rsidR="00EE0321">
        <w:t xml:space="preserve">or </w:t>
      </w:r>
      <w:r>
        <w:t>primary data (whether drawn from GIS, derived from similar data set, or producer-provided) will be part of a continuous improvement strategy.</w:t>
      </w:r>
    </w:p>
    <w:p w14:paraId="24BF175D" w14:textId="77777777" w:rsidR="00A53286" w:rsidRPr="00066555" w:rsidRDefault="00A53286" w:rsidP="00A53286">
      <w:pPr>
        <w:rPr>
          <w:rFonts w:asciiTheme="majorHAnsi" w:eastAsiaTheme="majorEastAsia" w:hAnsiTheme="majorHAnsi" w:cstheme="majorBidi"/>
          <w:b/>
          <w:color w:val="2F5496" w:themeColor="accent1" w:themeShade="BF"/>
          <w:sz w:val="26"/>
          <w:szCs w:val="26"/>
        </w:rPr>
      </w:pPr>
      <w:r>
        <w:rPr>
          <w:b/>
          <w:bCs/>
        </w:rPr>
        <w:br w:type="page"/>
      </w:r>
    </w:p>
    <w:p w14:paraId="51F00E12" w14:textId="77777777" w:rsidR="00A53286" w:rsidRPr="00865861" w:rsidRDefault="00A53286" w:rsidP="00A53286">
      <w:pPr>
        <w:pStyle w:val="Heading2"/>
        <w:rPr>
          <w:b/>
          <w:bCs/>
        </w:rPr>
      </w:pPr>
      <w:bookmarkStart w:id="505" w:name="_Toc2079964"/>
      <w:r w:rsidRPr="00865861">
        <w:rPr>
          <w:b/>
          <w:bCs/>
        </w:rPr>
        <w:lastRenderedPageBreak/>
        <w:t xml:space="preserve">Appendix </w:t>
      </w:r>
      <w:r>
        <w:rPr>
          <w:b/>
          <w:bCs/>
        </w:rPr>
        <w:t>C.4</w:t>
      </w:r>
      <w:r w:rsidRPr="00865861">
        <w:rPr>
          <w:b/>
          <w:bCs/>
        </w:rPr>
        <w:t>: CART Process to Assess Energy Concerns, Step-by-Step</w:t>
      </w:r>
      <w:bookmarkEnd w:id="505"/>
    </w:p>
    <w:p w14:paraId="0158A6BA" w14:textId="77777777" w:rsidR="00A53286" w:rsidRDefault="00A53286" w:rsidP="00A53286">
      <w:pPr>
        <w:pStyle w:val="ListParagraph"/>
        <w:keepNext/>
        <w:numPr>
          <w:ilvl w:val="0"/>
          <w:numId w:val="62"/>
        </w:numPr>
      </w:pPr>
      <w:r>
        <w:t>Planner collects basic information to estimate EUI for applicable enterprises.</w:t>
      </w:r>
    </w:p>
    <w:p w14:paraId="4100ED69" w14:textId="146C06DF" w:rsidR="00A53286" w:rsidRPr="00473469" w:rsidRDefault="00A53286" w:rsidP="00A53286">
      <w:pPr>
        <w:pStyle w:val="ListParagraph"/>
        <w:numPr>
          <w:ilvl w:val="1"/>
          <w:numId w:val="62"/>
        </w:numPr>
      </w:pPr>
      <w:r>
        <w:t>This information is intended to be a</w:t>
      </w:r>
      <w:r w:rsidRPr="00473469">
        <w:t>pproximate, annual values based on typical, expected conditions. Typical conditions include normal weather and markets, an absence of avian flu or similar illness, or other events that disrupt usual operations. (See EUI-CART</w:t>
      </w:r>
      <w:r w:rsidR="00EE0321">
        <w:t xml:space="preserve"> c</w:t>
      </w:r>
      <w:r w:rsidR="00EE0321" w:rsidRPr="00473469">
        <w:t xml:space="preserve">onverter </w:t>
      </w:r>
      <w:r w:rsidRPr="00473469">
        <w:t>for other details.)</w:t>
      </w:r>
    </w:p>
    <w:p w14:paraId="5BA0A5B1" w14:textId="4973EA27" w:rsidR="00A53286" w:rsidRPr="00D60186" w:rsidRDefault="00A53286" w:rsidP="00A53286">
      <w:pPr>
        <w:pStyle w:val="ListParagraph"/>
        <w:numPr>
          <w:ilvl w:val="1"/>
          <w:numId w:val="62"/>
        </w:numPr>
      </w:pPr>
      <w:r>
        <w:rPr>
          <w:rFonts w:ascii="Calibri" w:eastAsia="Calibri" w:hAnsi="Calibri" w:cs="Calibri"/>
        </w:rPr>
        <w:t xml:space="preserve">Ask if the producer </w:t>
      </w:r>
      <w:r w:rsidRPr="00D60186">
        <w:rPr>
          <w:rFonts w:ascii="Calibri" w:eastAsia="Calibri" w:hAnsi="Calibri" w:cs="Calibri"/>
        </w:rPr>
        <w:t>ha</w:t>
      </w:r>
      <w:r>
        <w:rPr>
          <w:rFonts w:ascii="Calibri" w:eastAsia="Calibri" w:hAnsi="Calibri" w:cs="Calibri"/>
        </w:rPr>
        <w:t>s</w:t>
      </w:r>
      <w:r w:rsidRPr="00D60186">
        <w:rPr>
          <w:rFonts w:ascii="Calibri" w:eastAsia="Calibri" w:hAnsi="Calibri" w:cs="Calibri"/>
        </w:rPr>
        <w:t xml:space="preserve"> a</w:t>
      </w:r>
      <w:r>
        <w:rPr>
          <w:rFonts w:ascii="Calibri" w:eastAsia="Calibri" w:hAnsi="Calibri" w:cs="Calibri"/>
        </w:rPr>
        <w:t xml:space="preserve"> previously completed</w:t>
      </w:r>
      <w:r w:rsidRPr="00D60186">
        <w:rPr>
          <w:rFonts w:ascii="Calibri" w:eastAsia="Calibri" w:hAnsi="Calibri" w:cs="Calibri"/>
        </w:rPr>
        <w:t xml:space="preserve"> energy </w:t>
      </w:r>
      <w:r>
        <w:rPr>
          <w:rFonts w:ascii="Calibri" w:eastAsia="Calibri" w:hAnsi="Calibri" w:cs="Calibri"/>
        </w:rPr>
        <w:t xml:space="preserve">analysis related to the PLU you have been asked to evaluate. </w:t>
      </w:r>
      <w:r w:rsidRPr="00D60186">
        <w:rPr>
          <w:rFonts w:ascii="Calibri" w:eastAsia="Calibri" w:hAnsi="Calibri" w:cs="Calibri"/>
        </w:rPr>
        <w:t>(Th</w:t>
      </w:r>
      <w:r>
        <w:rPr>
          <w:rFonts w:ascii="Calibri" w:eastAsia="Calibri" w:hAnsi="Calibri" w:cs="Calibri"/>
        </w:rPr>
        <w:t>e analysis</w:t>
      </w:r>
      <w:r w:rsidRPr="00D60186">
        <w:rPr>
          <w:rFonts w:ascii="Calibri" w:eastAsia="Calibri" w:hAnsi="Calibri" w:cs="Calibri"/>
        </w:rPr>
        <w:t xml:space="preserve"> may be an NRCS CAP 128, </w:t>
      </w:r>
      <w:r w:rsidRPr="10C6172E">
        <w:rPr>
          <w:rFonts w:ascii="Calibri" w:eastAsia="Calibri" w:hAnsi="Calibri" w:cs="Calibri"/>
          <w:i/>
          <w:iCs/>
        </w:rPr>
        <w:t>Agricultural Energy Management Plan</w:t>
      </w:r>
      <w:r w:rsidR="00EE0321">
        <w:rPr>
          <w:rFonts w:ascii="Calibri" w:eastAsia="Calibri" w:hAnsi="Calibri" w:cs="Calibri"/>
          <w:i/>
          <w:iCs/>
        </w:rPr>
        <w:t>,</w:t>
      </w:r>
      <w:r w:rsidRPr="00D60186">
        <w:rPr>
          <w:rFonts w:ascii="Calibri" w:eastAsia="Calibri" w:hAnsi="Calibri" w:cs="Calibri"/>
        </w:rPr>
        <w:t xml:space="preserve"> or similar </w:t>
      </w:r>
      <w:r>
        <w:rPr>
          <w:rFonts w:ascii="Calibri" w:eastAsia="Calibri" w:hAnsi="Calibri" w:cs="Calibri"/>
        </w:rPr>
        <w:t xml:space="preserve">report </w:t>
      </w:r>
      <w:r w:rsidRPr="00D60186">
        <w:rPr>
          <w:rFonts w:ascii="Calibri" w:eastAsia="Calibri" w:hAnsi="Calibri" w:cs="Calibri"/>
        </w:rPr>
        <w:t xml:space="preserve">from USDA-RD, </w:t>
      </w:r>
      <w:r>
        <w:rPr>
          <w:rFonts w:ascii="Calibri" w:eastAsia="Calibri" w:hAnsi="Calibri" w:cs="Calibri"/>
        </w:rPr>
        <w:t xml:space="preserve">an electric or natural gas </w:t>
      </w:r>
      <w:r w:rsidRPr="00D60186">
        <w:rPr>
          <w:rFonts w:ascii="Calibri" w:eastAsia="Calibri" w:hAnsi="Calibri" w:cs="Calibri"/>
        </w:rPr>
        <w:t xml:space="preserve">utility, State </w:t>
      </w:r>
      <w:r w:rsidR="00EE0321">
        <w:rPr>
          <w:rFonts w:ascii="Calibri" w:eastAsia="Calibri" w:hAnsi="Calibri" w:cs="Calibri"/>
        </w:rPr>
        <w:t>e</w:t>
      </w:r>
      <w:r w:rsidR="00EE0321" w:rsidRPr="00D60186">
        <w:rPr>
          <w:rFonts w:ascii="Calibri" w:eastAsia="Calibri" w:hAnsi="Calibri" w:cs="Calibri"/>
        </w:rPr>
        <w:t xml:space="preserve">nergy </w:t>
      </w:r>
      <w:r w:rsidR="00EE0321">
        <w:rPr>
          <w:rFonts w:ascii="Calibri" w:eastAsia="Calibri" w:hAnsi="Calibri" w:cs="Calibri"/>
        </w:rPr>
        <w:t>o</w:t>
      </w:r>
      <w:r w:rsidR="00EE0321" w:rsidRPr="00D60186">
        <w:rPr>
          <w:rFonts w:ascii="Calibri" w:eastAsia="Calibri" w:hAnsi="Calibri" w:cs="Calibri"/>
        </w:rPr>
        <w:t>ffice</w:t>
      </w:r>
      <w:r w:rsidRPr="00D60186">
        <w:rPr>
          <w:rFonts w:ascii="Calibri" w:eastAsia="Calibri" w:hAnsi="Calibri" w:cs="Calibri"/>
        </w:rPr>
        <w:t xml:space="preserve">, </w:t>
      </w:r>
      <w:r w:rsidR="007B3016">
        <w:rPr>
          <w:rFonts w:ascii="Calibri" w:eastAsia="Calibri" w:hAnsi="Calibri" w:cs="Calibri"/>
        </w:rPr>
        <w:t>conservation</w:t>
      </w:r>
      <w:r>
        <w:rPr>
          <w:rFonts w:ascii="Calibri" w:eastAsia="Calibri" w:hAnsi="Calibri" w:cs="Calibri"/>
        </w:rPr>
        <w:t xml:space="preserve"> </w:t>
      </w:r>
      <w:r w:rsidR="00EE0321">
        <w:rPr>
          <w:rFonts w:ascii="Calibri" w:eastAsia="Calibri" w:hAnsi="Calibri" w:cs="Calibri"/>
        </w:rPr>
        <w:t>district</w:t>
      </w:r>
      <w:r>
        <w:rPr>
          <w:rFonts w:ascii="Calibri" w:eastAsia="Calibri" w:hAnsi="Calibri" w:cs="Calibri"/>
        </w:rPr>
        <w:t>, or others</w:t>
      </w:r>
      <w:r w:rsidRPr="00D60186">
        <w:rPr>
          <w:rFonts w:ascii="Calibri" w:eastAsia="Calibri" w:hAnsi="Calibri" w:cs="Calibri"/>
        </w:rPr>
        <w:t>.)</w:t>
      </w:r>
    </w:p>
    <w:p w14:paraId="3D0166B8" w14:textId="7CFF16C7" w:rsidR="00A53286" w:rsidRDefault="00A53286" w:rsidP="00A53286">
      <w:pPr>
        <w:pStyle w:val="ListParagraph"/>
        <w:numPr>
          <w:ilvl w:val="2"/>
          <w:numId w:val="62"/>
        </w:numPr>
      </w:pPr>
      <w:r>
        <w:t xml:space="preserve">The CAP 128 </w:t>
      </w:r>
      <w:r w:rsidR="00FA771B">
        <w:t xml:space="preserve">plan criteria </w:t>
      </w:r>
      <w:r>
        <w:t xml:space="preserve">require the primary energy input data needed to complete most of </w:t>
      </w:r>
      <w:r w:rsidR="00EE0321">
        <w:t xml:space="preserve">table </w:t>
      </w:r>
      <w:r>
        <w:t>C.3.a. Other studies will typically have this data also.</w:t>
      </w:r>
    </w:p>
    <w:p w14:paraId="79CE7E80" w14:textId="72D338DF" w:rsidR="00A53286" w:rsidRDefault="00A53286" w:rsidP="00A53286">
      <w:pPr>
        <w:pStyle w:val="ListParagraph"/>
        <w:numPr>
          <w:ilvl w:val="2"/>
          <w:numId w:val="62"/>
        </w:numPr>
      </w:pPr>
      <w:r>
        <w:t xml:space="preserve">Be aware that an acceptable analysis may be tagged with a variety of names: </w:t>
      </w:r>
      <w:r w:rsidR="00FA771B">
        <w:t>audit</w:t>
      </w:r>
      <w:r>
        <w:t xml:space="preserve">, </w:t>
      </w:r>
      <w:r w:rsidR="00FA771B">
        <w:t>assessment</w:t>
      </w:r>
      <w:r>
        <w:t xml:space="preserve">, </w:t>
      </w:r>
      <w:r w:rsidR="00FA771B">
        <w:t>report</w:t>
      </w:r>
      <w:r>
        <w:t>, etc. The scope or quality of the content cannot be reliably predicted by the title of the document.</w:t>
      </w:r>
      <w:r w:rsidDel="00D56DFB">
        <w:t xml:space="preserve"> </w:t>
      </w:r>
    </w:p>
    <w:p w14:paraId="01D7F6A8" w14:textId="77777777" w:rsidR="00A53286" w:rsidRDefault="00A53286" w:rsidP="00A53286">
      <w:pPr>
        <w:pStyle w:val="ListParagraph"/>
        <w:numPr>
          <w:ilvl w:val="2"/>
          <w:numId w:val="62"/>
        </w:numPr>
      </w:pPr>
      <w:r>
        <w:t>Find out if the operation associated with the PLU is significantly different than when the energy analysis was done.</w:t>
      </w:r>
    </w:p>
    <w:p w14:paraId="551E2BC6" w14:textId="3DE93367" w:rsidR="00A53286" w:rsidRDefault="00A53286" w:rsidP="00A53286">
      <w:pPr>
        <w:pStyle w:val="ListParagraph"/>
        <w:numPr>
          <w:ilvl w:val="3"/>
          <w:numId w:val="62"/>
        </w:numPr>
      </w:pPr>
      <w:r>
        <w:t xml:space="preserve">See item A.1. and confirm that any analysis reflected </w:t>
      </w:r>
      <w:r w:rsidR="00FA771B">
        <w:t>“</w:t>
      </w:r>
      <w:r>
        <w:t xml:space="preserve">typical, </w:t>
      </w:r>
      <w:r w:rsidR="00FA771B">
        <w:t xml:space="preserve">expected” </w:t>
      </w:r>
      <w:r>
        <w:t>conditions.</w:t>
      </w:r>
    </w:p>
    <w:p w14:paraId="0182333D" w14:textId="3665C4A5" w:rsidR="00A53286" w:rsidRDefault="00A53286" w:rsidP="00A53286">
      <w:pPr>
        <w:pStyle w:val="ListParagraph"/>
        <w:numPr>
          <w:ilvl w:val="3"/>
          <w:numId w:val="62"/>
        </w:numPr>
      </w:pPr>
      <w:r>
        <w:t>Generally, operations that remain within about 15</w:t>
      </w:r>
      <w:r w:rsidR="00FA771B">
        <w:t xml:space="preserve"> percent </w:t>
      </w:r>
      <w:r>
        <w:t>of scope or scale of production when evaluated will not require updated information.</w:t>
      </w:r>
    </w:p>
    <w:p w14:paraId="7AF44947" w14:textId="7935B9B1" w:rsidR="00A53286" w:rsidRDefault="00A53286" w:rsidP="00A53286">
      <w:pPr>
        <w:pStyle w:val="ListParagraph"/>
        <w:numPr>
          <w:ilvl w:val="3"/>
          <w:numId w:val="62"/>
        </w:numPr>
      </w:pPr>
      <w:r>
        <w:t>Talk a bit further with the producer if, for example, the energy analysis looked at a 200-cow dairy herd that has grown by more than about 40 cows. (At a more detailed level, if the producer indicates that milk yield has changed more about 15</w:t>
      </w:r>
      <w:r w:rsidR="00FA771B">
        <w:t xml:space="preserve"> percent </w:t>
      </w:r>
      <w:r>
        <w:t>due to a change in the herd size combined with a different feed regime.)</w:t>
      </w:r>
    </w:p>
    <w:p w14:paraId="08AC29C0" w14:textId="77777777" w:rsidR="00A53286" w:rsidRPr="00D60186" w:rsidRDefault="00A53286" w:rsidP="00A53286">
      <w:pPr>
        <w:pStyle w:val="ListParagraph"/>
        <w:numPr>
          <w:ilvl w:val="2"/>
          <w:numId w:val="62"/>
        </w:numPr>
      </w:pPr>
      <w:r>
        <w:t>Find out if the producer plans to modify operations in the near-term (next year or two) in similarly substantive way. (In order to plan for future conditions rather than the past.)</w:t>
      </w:r>
    </w:p>
    <w:p w14:paraId="4FCA5AA1" w14:textId="1D21ADA5" w:rsidR="00A53286" w:rsidRPr="00064CBA" w:rsidRDefault="00A53286" w:rsidP="00A53286">
      <w:pPr>
        <w:pStyle w:val="ListParagraph"/>
        <w:numPr>
          <w:ilvl w:val="1"/>
          <w:numId w:val="62"/>
        </w:numPr>
      </w:pPr>
      <w:r>
        <w:rPr>
          <w:rFonts w:ascii="Calibri" w:eastAsia="Calibri" w:hAnsi="Calibri" w:cs="Calibri"/>
        </w:rPr>
        <w:t xml:space="preserve">If no energy study is available, or some gaps remain, ask about the producer’s </w:t>
      </w:r>
      <w:r w:rsidRPr="00FD65B1">
        <w:rPr>
          <w:rFonts w:ascii="Calibri" w:eastAsia="Calibri" w:hAnsi="Calibri" w:cs="Calibri"/>
        </w:rPr>
        <w:t>approximate</w:t>
      </w:r>
      <w:r>
        <w:rPr>
          <w:rFonts w:ascii="Calibri" w:eastAsia="Calibri" w:hAnsi="Calibri" w:cs="Calibri"/>
        </w:rPr>
        <w:t>,</w:t>
      </w:r>
      <w:r w:rsidRPr="00FD65B1">
        <w:rPr>
          <w:rFonts w:ascii="Calibri" w:eastAsia="Calibri" w:hAnsi="Calibri" w:cs="Calibri"/>
        </w:rPr>
        <w:t xml:space="preserve"> annual </w:t>
      </w:r>
      <w:r>
        <w:rPr>
          <w:rFonts w:ascii="Calibri" w:eastAsia="Calibri" w:hAnsi="Calibri" w:cs="Calibri"/>
        </w:rPr>
        <w:t xml:space="preserve">energy inputs to complete </w:t>
      </w:r>
      <w:r w:rsidR="00FA771B">
        <w:rPr>
          <w:rFonts w:ascii="Calibri" w:eastAsia="Calibri" w:hAnsi="Calibri" w:cs="Calibri"/>
        </w:rPr>
        <w:t xml:space="preserve">table </w:t>
      </w:r>
      <w:r>
        <w:rPr>
          <w:rFonts w:ascii="Calibri" w:eastAsia="Calibri" w:hAnsi="Calibri" w:cs="Calibri"/>
        </w:rPr>
        <w:t>C.3.a</w:t>
      </w:r>
      <w:r w:rsidR="00FA771B">
        <w:rPr>
          <w:rFonts w:ascii="Calibri" w:eastAsia="Calibri" w:hAnsi="Calibri" w:cs="Calibri"/>
        </w:rPr>
        <w:t>.</w:t>
      </w:r>
    </w:p>
    <w:p w14:paraId="2103AEF4" w14:textId="300F4D9D" w:rsidR="00A53286" w:rsidRDefault="00A53286" w:rsidP="00A53286">
      <w:pPr>
        <w:pStyle w:val="ListParagraph"/>
        <w:numPr>
          <w:ilvl w:val="2"/>
          <w:numId w:val="62"/>
        </w:numPr>
      </w:pPr>
      <w:r>
        <w:t xml:space="preserve">Refer to </w:t>
      </w:r>
      <w:r w:rsidR="00FA771B">
        <w:t xml:space="preserve">table </w:t>
      </w:r>
      <w:r>
        <w:t xml:space="preserve">C.3.a </w:t>
      </w:r>
      <w:proofErr w:type="gramStart"/>
      <w:r>
        <w:t>notes</w:t>
      </w:r>
      <w:proofErr w:type="gramEnd"/>
      <w:r>
        <w:t xml:space="preserve"> about individual electric meters, residential dwellings, and other details to record that improve the analysis of energy concerns and potential practices to address identified concerns appropriately.</w:t>
      </w:r>
    </w:p>
    <w:p w14:paraId="255B7FAA" w14:textId="77777777" w:rsidR="00A53286" w:rsidRDefault="00A53286" w:rsidP="00A53286">
      <w:pPr>
        <w:pStyle w:val="ListParagraph"/>
        <w:numPr>
          <w:ilvl w:val="1"/>
          <w:numId w:val="62"/>
        </w:numPr>
      </w:pPr>
      <w:r>
        <w:t>Ask the producer about their most important enterprises, crops, or other operations.</w:t>
      </w:r>
      <w:r w:rsidRPr="00F45C97">
        <w:t xml:space="preserve"> </w:t>
      </w:r>
    </w:p>
    <w:p w14:paraId="423D5900" w14:textId="56213C20" w:rsidR="00A53286" w:rsidRPr="003E0F16" w:rsidRDefault="00A53286" w:rsidP="00A53286">
      <w:pPr>
        <w:pStyle w:val="ListParagraph"/>
        <w:numPr>
          <w:ilvl w:val="2"/>
          <w:numId w:val="62"/>
        </w:numPr>
      </w:pPr>
      <w:r>
        <w:t xml:space="preserve">Learn about the producer’s objectives and priorities in terms of </w:t>
      </w:r>
      <w:r w:rsidRPr="00FD65B1">
        <w:rPr>
          <w:rFonts w:ascii="Calibri" w:eastAsia="Calibri" w:hAnsi="Calibri" w:cs="Calibri"/>
        </w:rPr>
        <w:t>principal crops or livestock</w:t>
      </w:r>
      <w:r>
        <w:rPr>
          <w:rFonts w:ascii="Calibri" w:eastAsia="Calibri" w:hAnsi="Calibri" w:cs="Calibri"/>
        </w:rPr>
        <w:t xml:space="preserve"> to complete </w:t>
      </w:r>
      <w:r w:rsidR="00AA49FE">
        <w:rPr>
          <w:rFonts w:ascii="Calibri" w:eastAsia="Calibri" w:hAnsi="Calibri" w:cs="Calibri"/>
        </w:rPr>
        <w:t xml:space="preserve">table </w:t>
      </w:r>
      <w:r>
        <w:rPr>
          <w:rFonts w:ascii="Calibri" w:eastAsia="Calibri" w:hAnsi="Calibri" w:cs="Calibri"/>
        </w:rPr>
        <w:t>C.3.b</w:t>
      </w:r>
      <w:r w:rsidR="00AA49FE">
        <w:rPr>
          <w:rFonts w:ascii="Calibri" w:eastAsia="Calibri" w:hAnsi="Calibri" w:cs="Calibri"/>
        </w:rPr>
        <w:t>.</w:t>
      </w:r>
    </w:p>
    <w:p w14:paraId="468C3056" w14:textId="77777777" w:rsidR="00A53286" w:rsidRDefault="00A53286" w:rsidP="00A53286">
      <w:pPr>
        <w:pStyle w:val="ListParagraph"/>
        <w:numPr>
          <w:ilvl w:val="2"/>
          <w:numId w:val="62"/>
        </w:numPr>
      </w:pPr>
      <w:r>
        <w:t>As with energy input, the planner will need details at an order of magnitude to understand what matters most to the producer (or keeps them up at night).</w:t>
      </w:r>
    </w:p>
    <w:p w14:paraId="0B273D32" w14:textId="77777777" w:rsidR="00A53286" w:rsidRDefault="00A53286" w:rsidP="00A53286">
      <w:pPr>
        <w:pStyle w:val="ListParagraph"/>
        <w:numPr>
          <w:ilvl w:val="1"/>
          <w:numId w:val="62"/>
        </w:numPr>
      </w:pPr>
      <w:r>
        <w:t>Planner enters the enterprise and energy input data into CART.</w:t>
      </w:r>
    </w:p>
    <w:p w14:paraId="7B63547E" w14:textId="02745CF6" w:rsidR="00A53286" w:rsidRDefault="00A53286" w:rsidP="00A53286">
      <w:r>
        <w:t xml:space="preserve">The energy team proposed a </w:t>
      </w:r>
      <w:r w:rsidRPr="00D12E29">
        <w:t xml:space="preserve">modified </w:t>
      </w:r>
      <w:r w:rsidR="006C3EA4">
        <w:t>d</w:t>
      </w:r>
      <w:r w:rsidR="006C3EA4" w:rsidRPr="00D12E29">
        <w:t>escription</w:t>
      </w:r>
      <w:r w:rsidR="006C3EA4">
        <w:t xml:space="preserve"> </w:t>
      </w:r>
      <w:r>
        <w:t xml:space="preserve">for </w:t>
      </w:r>
      <w:r w:rsidR="006C3EA4">
        <w:t>e</w:t>
      </w:r>
      <w:r w:rsidR="006C3EA4" w:rsidRPr="00D12E29">
        <w:t xml:space="preserve">nergy </w:t>
      </w:r>
      <w:r w:rsidR="006C3EA4">
        <w:t>r</w:t>
      </w:r>
      <w:r w:rsidRPr="00D12E29">
        <w:t xml:space="preserve">esource </w:t>
      </w:r>
      <w:r w:rsidR="006C3EA4">
        <w:t>c</w:t>
      </w:r>
      <w:r w:rsidR="006C3EA4" w:rsidRPr="00D12E29">
        <w:t>oncerns</w:t>
      </w:r>
      <w:r w:rsidR="006C3EA4">
        <w:t xml:space="preserve"> </w:t>
      </w:r>
      <w:r>
        <w:t>in August 2018</w:t>
      </w:r>
      <w:r w:rsidRPr="00D12E29">
        <w:t>.</w:t>
      </w:r>
    </w:p>
    <w:p w14:paraId="2CAD61DB" w14:textId="77777777" w:rsidR="00A53286" w:rsidRPr="00066555" w:rsidRDefault="00A53286" w:rsidP="00A53286">
      <w:pPr>
        <w:keepNext/>
        <w:rPr>
          <w:i/>
          <w:color w:val="44546A" w:themeColor="text2"/>
        </w:rPr>
      </w:pPr>
      <w:r w:rsidRPr="10C6172E">
        <w:rPr>
          <w:i/>
          <w:iCs/>
          <w:color w:val="44546A" w:themeColor="text2"/>
        </w:rPr>
        <w:lastRenderedPageBreak/>
        <w:t xml:space="preserve">Table </w:t>
      </w:r>
      <w:r>
        <w:rPr>
          <w:i/>
          <w:iCs/>
          <w:color w:val="44546A" w:themeColor="text2"/>
        </w:rPr>
        <w:t>C.4.a</w:t>
      </w:r>
      <w:r w:rsidRPr="10C6172E">
        <w:rPr>
          <w:i/>
          <w:iCs/>
          <w:color w:val="44546A" w:themeColor="text2"/>
        </w:rPr>
        <w:t>:</w:t>
      </w:r>
      <w:r>
        <w:rPr>
          <w:i/>
          <w:iCs/>
          <w:color w:val="44546A" w:themeColor="text2"/>
        </w:rPr>
        <w:t xml:space="preserve"> Description for Energy Resource Concerns</w:t>
      </w:r>
    </w:p>
    <w:tbl>
      <w:tblPr>
        <w:tblW w:w="8028" w:type="dxa"/>
        <w:tblInd w:w="607" w:type="dxa"/>
        <w:tblLook w:val="04A0" w:firstRow="1" w:lastRow="0" w:firstColumn="1" w:lastColumn="0" w:noHBand="0" w:noVBand="1"/>
      </w:tblPr>
      <w:tblGrid>
        <w:gridCol w:w="2127"/>
        <w:gridCol w:w="3561"/>
        <w:gridCol w:w="2340"/>
      </w:tblGrid>
      <w:tr w:rsidR="00A53286" w:rsidRPr="00876445" w14:paraId="4CBA9598" w14:textId="77777777" w:rsidTr="00A53286">
        <w:trPr>
          <w:trHeight w:val="341"/>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34A8702D" w14:textId="77777777" w:rsidR="00A53286" w:rsidRPr="001C4154" w:rsidRDefault="00A53286" w:rsidP="00A53286">
            <w:pPr>
              <w:keepNext/>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Resource Concern</w:t>
            </w:r>
          </w:p>
        </w:tc>
        <w:tc>
          <w:tcPr>
            <w:tcW w:w="3561" w:type="dxa"/>
            <w:tcBorders>
              <w:top w:val="single" w:sz="4" w:space="0" w:color="auto"/>
              <w:left w:val="nil"/>
              <w:bottom w:val="single" w:sz="4" w:space="0" w:color="auto"/>
              <w:right w:val="single" w:sz="4" w:space="0" w:color="auto"/>
            </w:tcBorders>
            <w:shd w:val="clear" w:color="auto" w:fill="auto"/>
          </w:tcPr>
          <w:p w14:paraId="3CE44E55" w14:textId="77777777" w:rsidR="00A53286" w:rsidRPr="001C4154" w:rsidRDefault="00A53286" w:rsidP="00A53286">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Description of Concern</w:t>
            </w:r>
          </w:p>
        </w:tc>
        <w:tc>
          <w:tcPr>
            <w:tcW w:w="2340" w:type="dxa"/>
            <w:tcBorders>
              <w:top w:val="single" w:sz="4" w:space="0" w:color="auto"/>
              <w:left w:val="nil"/>
              <w:bottom w:val="single" w:sz="4" w:space="0" w:color="auto"/>
              <w:right w:val="single" w:sz="4" w:space="0" w:color="auto"/>
            </w:tcBorders>
          </w:tcPr>
          <w:p w14:paraId="1D9DE082" w14:textId="77777777" w:rsidR="00A53286" w:rsidRPr="001C4154" w:rsidRDefault="00A53286" w:rsidP="00A53286">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Land Use</w:t>
            </w:r>
          </w:p>
        </w:tc>
      </w:tr>
      <w:tr w:rsidR="00A53286" w:rsidRPr="00876445" w14:paraId="465AA199" w14:textId="77777777" w:rsidTr="00A53286">
        <w:trPr>
          <w:trHeight w:val="611"/>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2D09D52A" w14:textId="77777777" w:rsidR="00A53286" w:rsidRPr="00865861" w:rsidRDefault="00A53286" w:rsidP="00A53286">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t>Energy efficiency of equipment and facilities.</w:t>
            </w:r>
          </w:p>
        </w:tc>
        <w:tc>
          <w:tcPr>
            <w:tcW w:w="3561" w:type="dxa"/>
            <w:tcBorders>
              <w:top w:val="single" w:sz="4" w:space="0" w:color="auto"/>
              <w:left w:val="nil"/>
              <w:bottom w:val="single" w:sz="4" w:space="0" w:color="auto"/>
              <w:right w:val="single" w:sz="4" w:space="0" w:color="auto"/>
            </w:tcBorders>
            <w:shd w:val="clear" w:color="auto" w:fill="auto"/>
            <w:hideMark/>
          </w:tcPr>
          <w:p w14:paraId="6D438A24" w14:textId="77777777" w:rsidR="00A53286" w:rsidRPr="00876445"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S</w:t>
            </w:r>
            <w:r w:rsidRPr="00876445">
              <w:rPr>
                <w:rFonts w:ascii="Calibri" w:eastAsia="Times New Roman" w:hAnsi="Calibri" w:cs="Calibri"/>
                <w:color w:val="000000"/>
              </w:rPr>
              <w:t xml:space="preserve">tationary equipment or facilities are using energy inefficiently. </w:t>
            </w:r>
          </w:p>
        </w:tc>
        <w:tc>
          <w:tcPr>
            <w:tcW w:w="2340" w:type="dxa"/>
            <w:tcBorders>
              <w:top w:val="single" w:sz="4" w:space="0" w:color="auto"/>
              <w:left w:val="nil"/>
              <w:bottom w:val="single" w:sz="4" w:space="0" w:color="auto"/>
              <w:right w:val="single" w:sz="4" w:space="0" w:color="auto"/>
            </w:tcBorders>
          </w:tcPr>
          <w:p w14:paraId="531777C5" w14:textId="77777777" w:rsidR="00A53286"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Any</w:t>
            </w:r>
          </w:p>
        </w:tc>
      </w:tr>
      <w:tr w:rsidR="00A53286" w:rsidRPr="00876445" w14:paraId="084BCC6D" w14:textId="77777777" w:rsidTr="00A53286">
        <w:trPr>
          <w:trHeight w:val="864"/>
        </w:trPr>
        <w:tc>
          <w:tcPr>
            <w:tcW w:w="2127" w:type="dxa"/>
            <w:tcBorders>
              <w:top w:val="nil"/>
              <w:left w:val="single" w:sz="4" w:space="0" w:color="auto"/>
              <w:bottom w:val="single" w:sz="4" w:space="0" w:color="auto"/>
              <w:right w:val="single" w:sz="4" w:space="0" w:color="auto"/>
            </w:tcBorders>
            <w:shd w:val="clear" w:color="auto" w:fill="auto"/>
            <w:hideMark/>
          </w:tcPr>
          <w:p w14:paraId="1DF64D0A" w14:textId="451F0C21" w:rsidR="00A53286" w:rsidRPr="00865861" w:rsidRDefault="00A53286" w:rsidP="00A53286">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t>Energy efficiency of farming</w:t>
            </w:r>
            <w:r w:rsidR="00B31E6C">
              <w:rPr>
                <w:rFonts w:ascii="Calibri" w:eastAsia="Times New Roman" w:hAnsi="Calibri" w:cs="Calibri"/>
                <w:i/>
                <w:iCs/>
                <w:color w:val="000000"/>
              </w:rPr>
              <w:t xml:space="preserve"> and </w:t>
            </w:r>
            <w:r w:rsidRPr="431B2BC3">
              <w:rPr>
                <w:rFonts w:ascii="Calibri" w:eastAsia="Times New Roman" w:hAnsi="Calibri" w:cs="Calibri"/>
                <w:i/>
                <w:iCs/>
                <w:color w:val="000000"/>
              </w:rPr>
              <w:t>ranching practices and field operations.</w:t>
            </w:r>
          </w:p>
        </w:tc>
        <w:tc>
          <w:tcPr>
            <w:tcW w:w="3561" w:type="dxa"/>
            <w:tcBorders>
              <w:top w:val="nil"/>
              <w:left w:val="nil"/>
              <w:bottom w:val="single" w:sz="4" w:space="0" w:color="auto"/>
              <w:right w:val="single" w:sz="4" w:space="0" w:color="auto"/>
            </w:tcBorders>
            <w:shd w:val="clear" w:color="auto" w:fill="auto"/>
            <w:hideMark/>
          </w:tcPr>
          <w:p w14:paraId="0CF6460A" w14:textId="77777777" w:rsidR="00A53286" w:rsidRPr="00876445"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M</w:t>
            </w:r>
            <w:r w:rsidRPr="00876445">
              <w:rPr>
                <w:rFonts w:ascii="Calibri" w:eastAsia="Times New Roman" w:hAnsi="Calibri" w:cs="Calibri"/>
                <w:color w:val="000000"/>
              </w:rPr>
              <w:t xml:space="preserve">obile </w:t>
            </w:r>
            <w:r w:rsidRPr="00A31C71">
              <w:rPr>
                <w:rFonts w:ascii="Calibri" w:eastAsia="Times New Roman" w:hAnsi="Calibri" w:cs="Calibri"/>
                <w:color w:val="000000"/>
              </w:rPr>
              <w:t>equipment for on-farm, ranching, or forestry field operations are usin</w:t>
            </w:r>
            <w:r w:rsidRPr="00876445">
              <w:rPr>
                <w:rFonts w:ascii="Calibri" w:eastAsia="Times New Roman" w:hAnsi="Calibri" w:cs="Calibri"/>
                <w:color w:val="000000"/>
              </w:rPr>
              <w:t>g energy inefficiently.</w:t>
            </w:r>
          </w:p>
        </w:tc>
        <w:tc>
          <w:tcPr>
            <w:tcW w:w="2340" w:type="dxa"/>
            <w:tcBorders>
              <w:top w:val="nil"/>
              <w:left w:val="nil"/>
              <w:bottom w:val="single" w:sz="4" w:space="0" w:color="auto"/>
              <w:right w:val="single" w:sz="4" w:space="0" w:color="auto"/>
            </w:tcBorders>
          </w:tcPr>
          <w:p w14:paraId="5EE99318" w14:textId="77777777" w:rsidR="00A53286"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Cropland</w:t>
            </w:r>
          </w:p>
          <w:p w14:paraId="41BCF907" w14:textId="77777777" w:rsidR="00A53286"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Forestland</w:t>
            </w:r>
          </w:p>
          <w:p w14:paraId="09AA5E4F" w14:textId="77777777" w:rsidR="00A53286"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Rangeland</w:t>
            </w:r>
          </w:p>
          <w:p w14:paraId="67F0AB3A" w14:textId="77777777" w:rsidR="00A53286"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Pastureland</w:t>
            </w:r>
          </w:p>
          <w:p w14:paraId="16E5C88F" w14:textId="77777777" w:rsidR="00A53286" w:rsidRDefault="00A53286" w:rsidP="00A53286">
            <w:pPr>
              <w:spacing w:after="0" w:line="240" w:lineRule="auto"/>
              <w:rPr>
                <w:rFonts w:ascii="Calibri" w:eastAsia="Times New Roman" w:hAnsi="Calibri" w:cs="Calibri"/>
                <w:color w:val="000000" w:themeColor="text1"/>
              </w:rPr>
            </w:pPr>
            <w:r>
              <w:rPr>
                <w:rFonts w:ascii="Calibri" w:eastAsia="Times New Roman" w:hAnsi="Calibri" w:cs="Calibri"/>
                <w:color w:val="000000"/>
              </w:rPr>
              <w:t>Farmsteads</w:t>
            </w:r>
          </w:p>
        </w:tc>
      </w:tr>
    </w:tbl>
    <w:p w14:paraId="5EEE2718" w14:textId="77777777" w:rsidR="00A53286" w:rsidRPr="00865861" w:rsidRDefault="00A53286" w:rsidP="00A53286">
      <w:pPr>
        <w:rPr>
          <w:b/>
          <w:bCs/>
        </w:rPr>
      </w:pPr>
    </w:p>
    <w:p w14:paraId="715EB814" w14:textId="77777777" w:rsidR="00A53286" w:rsidRDefault="00A53286" w:rsidP="00A53286">
      <w:pPr>
        <w:rPr>
          <w:bCs/>
        </w:rPr>
      </w:pPr>
      <w:r w:rsidRPr="23D76F06">
        <w:t>Draft language, as follows, has been considered to clarify the terms used in each description.</w:t>
      </w:r>
    </w:p>
    <w:p w14:paraId="59C8DAD7" w14:textId="3919032B" w:rsidR="00A53286" w:rsidRPr="00EC5349" w:rsidRDefault="00A53286" w:rsidP="00A53286">
      <w:pPr>
        <w:spacing w:after="0" w:line="240" w:lineRule="auto"/>
        <w:ind w:left="720"/>
        <w:rPr>
          <w:bCs/>
        </w:rPr>
      </w:pPr>
      <w:r w:rsidRPr="23D76F06">
        <w:t xml:space="preserve">Stationary equipment is typically fixed in place for long-term use (many months or years). A variety of farm equipment (e.g., tractors, irrigation systems) may be moved for use in multiple locations but may be operated with a fixed position when in use. This equipment is typically kept in a fixed location for shorter-term use (many hours, days, or weeks) but falls into </w:t>
      </w:r>
      <w:r w:rsidR="000E6F04">
        <w:t>“</w:t>
      </w:r>
      <w:r w:rsidRPr="23D76F06">
        <w:t>equipment and facilities</w:t>
      </w:r>
      <w:r w:rsidR="000E6F04">
        <w:t>”</w:t>
      </w:r>
      <w:r w:rsidRPr="23D76F06">
        <w:t xml:space="preserve"> for that use category relative to the farm operation.</w:t>
      </w:r>
    </w:p>
    <w:p w14:paraId="09804273" w14:textId="77777777" w:rsidR="00A53286" w:rsidRPr="00EC5349" w:rsidRDefault="00A53286" w:rsidP="00A53286">
      <w:pPr>
        <w:spacing w:after="0" w:line="240" w:lineRule="auto"/>
        <w:ind w:left="720"/>
        <w:rPr>
          <w:bCs/>
        </w:rPr>
      </w:pPr>
    </w:p>
    <w:p w14:paraId="1881EF2D" w14:textId="53F83EC0" w:rsidR="00A53286" w:rsidRPr="00EC5349" w:rsidRDefault="00A53286" w:rsidP="00A53286">
      <w:pPr>
        <w:spacing w:after="0" w:line="240" w:lineRule="auto"/>
        <w:ind w:left="720"/>
        <w:rPr>
          <w:bCs/>
        </w:rPr>
      </w:pPr>
      <w:r w:rsidRPr="23D76F06">
        <w:t xml:space="preserve">In contrast, </w:t>
      </w:r>
      <w:r w:rsidR="000E6F04">
        <w:t>“</w:t>
      </w:r>
      <w:r w:rsidRPr="23D76F06">
        <w:t>mobile equipment</w:t>
      </w:r>
      <w:r w:rsidR="000E6F04">
        <w:t>”</w:t>
      </w:r>
      <w:r w:rsidRPr="23D76F06">
        <w:t xml:space="preserve"> related to field operations refers to equipment that is not constrained to a fixed position when in use.</w:t>
      </w:r>
    </w:p>
    <w:p w14:paraId="4BC14A11" w14:textId="77777777" w:rsidR="00A53286" w:rsidRPr="00EC5349" w:rsidRDefault="00A53286" w:rsidP="00A53286">
      <w:pPr>
        <w:spacing w:after="0" w:line="240" w:lineRule="auto"/>
        <w:ind w:left="720"/>
        <w:rPr>
          <w:bCs/>
        </w:rPr>
      </w:pPr>
    </w:p>
    <w:p w14:paraId="51435B45" w14:textId="77777777" w:rsidR="00A53286" w:rsidRPr="00EC5349" w:rsidRDefault="00A53286" w:rsidP="00A53286">
      <w:pPr>
        <w:spacing w:after="0" w:line="240" w:lineRule="auto"/>
        <w:ind w:left="720"/>
        <w:rPr>
          <w:bCs/>
        </w:rPr>
      </w:pPr>
      <w:r w:rsidRPr="23D76F06">
        <w:t>Which energy resource concern applies is based on the operation under review. A given piece of equipment may be evaluated for both energy concerns under different circumstances.</w:t>
      </w:r>
    </w:p>
    <w:p w14:paraId="201151E4" w14:textId="77777777" w:rsidR="00A53286" w:rsidRPr="00EC5349" w:rsidRDefault="00A53286" w:rsidP="00A53286">
      <w:pPr>
        <w:spacing w:after="0" w:line="240" w:lineRule="auto"/>
        <w:ind w:left="720"/>
        <w:rPr>
          <w:bCs/>
        </w:rPr>
      </w:pPr>
    </w:p>
    <w:p w14:paraId="537F59EA" w14:textId="1EDF9672" w:rsidR="00A53286" w:rsidRDefault="00A53286" w:rsidP="00A53286">
      <w:pPr>
        <w:spacing w:after="0" w:line="240" w:lineRule="auto"/>
        <w:ind w:left="720"/>
        <w:rPr>
          <w:b/>
          <w:bCs/>
        </w:rPr>
      </w:pPr>
      <w:r w:rsidRPr="23D76F06">
        <w:t xml:space="preserve">A tractor parked to drive an irrigation pump with the PTO is evaluated as </w:t>
      </w:r>
      <w:r w:rsidR="000E6F04">
        <w:t>“</w:t>
      </w:r>
      <w:r w:rsidRPr="23D76F06">
        <w:t>equipment and facilities.</w:t>
      </w:r>
      <w:r w:rsidR="000E6F04">
        <w:t>”</w:t>
      </w:r>
      <w:r w:rsidRPr="23D76F06">
        <w:t xml:space="preserve"> A tractor (in motion) used to till, fertilize, harvest, etc. is evaluated as </w:t>
      </w:r>
      <w:r w:rsidR="000E6F04">
        <w:t>“</w:t>
      </w:r>
      <w:r w:rsidRPr="23D76F06">
        <w:t>field operations.</w:t>
      </w:r>
      <w:r w:rsidR="000E6F04">
        <w:t>”</w:t>
      </w:r>
    </w:p>
    <w:p w14:paraId="57A947CA" w14:textId="77777777" w:rsidR="00A53286" w:rsidRDefault="00A53286" w:rsidP="00A53286"/>
    <w:p w14:paraId="1433EBCC" w14:textId="1CEC889E" w:rsidR="00A53286" w:rsidRPr="00865861" w:rsidRDefault="00A53286" w:rsidP="00A53286">
      <w:pPr>
        <w:rPr>
          <w:b/>
          <w:bCs/>
        </w:rPr>
      </w:pPr>
      <w:r w:rsidRPr="23D76F06">
        <w:t xml:space="preserve">A table to designate certain equipment and applications will be included in the </w:t>
      </w:r>
      <w:r w:rsidR="008249F5">
        <w:t>n</w:t>
      </w:r>
      <w:r w:rsidR="008249F5" w:rsidRPr="23D76F06">
        <w:t xml:space="preserve">ational </w:t>
      </w:r>
      <w:r w:rsidR="00890728">
        <w:t>i</w:t>
      </w:r>
      <w:r w:rsidR="00890728" w:rsidRPr="23D76F06">
        <w:t xml:space="preserve">nstructions </w:t>
      </w:r>
      <w:r w:rsidRPr="23D76F06">
        <w:t>previously noted to accompany revised energy practices 670, 672, and 374.</w:t>
      </w:r>
      <w:r w:rsidRPr="23D76F06">
        <w:br w:type="page"/>
      </w:r>
    </w:p>
    <w:p w14:paraId="26E9BBAA" w14:textId="77777777" w:rsidR="00A53286" w:rsidRPr="00865861" w:rsidRDefault="00A53286" w:rsidP="00A53286">
      <w:pPr>
        <w:pStyle w:val="Heading2"/>
        <w:rPr>
          <w:b/>
          <w:bCs/>
        </w:rPr>
      </w:pPr>
      <w:bookmarkStart w:id="506" w:name="_Toc2079965"/>
      <w:r w:rsidRPr="00865861">
        <w:rPr>
          <w:b/>
          <w:bCs/>
        </w:rPr>
        <w:lastRenderedPageBreak/>
        <w:t xml:space="preserve">Appendix </w:t>
      </w:r>
      <w:r>
        <w:rPr>
          <w:b/>
          <w:bCs/>
        </w:rPr>
        <w:t>C.5</w:t>
      </w:r>
      <w:r w:rsidRPr="00865861">
        <w:rPr>
          <w:b/>
          <w:bCs/>
        </w:rPr>
        <w:t xml:space="preserve">: Equipment and Systems </w:t>
      </w:r>
      <w:r w:rsidRPr="23D76F06">
        <w:rPr>
          <w:b/>
          <w:bCs/>
        </w:rPr>
        <w:t xml:space="preserve">Indicator &amp; Threshold </w:t>
      </w:r>
      <w:r w:rsidRPr="00865861">
        <w:rPr>
          <w:b/>
          <w:bCs/>
        </w:rPr>
        <w:t>Flowcharts</w:t>
      </w:r>
      <w:bookmarkEnd w:id="506"/>
    </w:p>
    <w:p w14:paraId="6FD13854" w14:textId="77777777" w:rsidR="00A53286" w:rsidRDefault="00A53286" w:rsidP="00A53286"/>
    <w:p w14:paraId="486AEAF9" w14:textId="77777777" w:rsidR="00A53286" w:rsidRDefault="00A53286" w:rsidP="00A53286">
      <w:r>
        <w:t>These flowcharts preview work-in-process to assist NRCS to more quickly and effectively identify and implement practices to address energy concerns.</w:t>
      </w:r>
    </w:p>
    <w:p w14:paraId="48C5210E" w14:textId="393D7C01" w:rsidR="00A53286" w:rsidRDefault="00A53286" w:rsidP="00A53286">
      <w:r w:rsidRPr="00865861">
        <w:rPr>
          <w:i/>
          <w:iCs/>
          <w:color w:val="44546A" w:themeColor="text2"/>
        </w:rPr>
        <w:t>Fig. C.5.a:</w:t>
      </w:r>
      <w:r>
        <w:tab/>
      </w:r>
      <w:r w:rsidRPr="00437E3B">
        <w:t xml:space="preserve">Simplified </w:t>
      </w:r>
      <w:r w:rsidR="00890728">
        <w:t>F</w:t>
      </w:r>
      <w:r w:rsidR="00890728" w:rsidRPr="00437E3B">
        <w:t xml:space="preserve">lowchart </w:t>
      </w:r>
      <w:r w:rsidRPr="00437E3B">
        <w:t xml:space="preserve">for </w:t>
      </w:r>
      <w:r w:rsidR="00890728">
        <w:t>L</w:t>
      </w:r>
      <w:r w:rsidR="00890728" w:rsidRPr="00437E3B">
        <w:t xml:space="preserve">ighting </w:t>
      </w:r>
      <w:r w:rsidR="00890728">
        <w:t>S</w:t>
      </w:r>
      <w:r w:rsidR="00890728" w:rsidRPr="00437E3B">
        <w:t>ystems</w:t>
      </w:r>
    </w:p>
    <w:p w14:paraId="4D9204AE" w14:textId="77777777" w:rsidR="00A53286" w:rsidRDefault="00A53286" w:rsidP="00A53286">
      <w:pPr>
        <w:jc w:val="center"/>
      </w:pPr>
      <w:r>
        <w:rPr>
          <w:noProof/>
        </w:rPr>
        <w:drawing>
          <wp:inline distT="0" distB="0" distL="0" distR="0" wp14:anchorId="0C0FDE07" wp14:editId="57C55D67">
            <wp:extent cx="4180403"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4563" b="51241"/>
                    <a:stretch/>
                  </pic:blipFill>
                  <pic:spPr bwMode="auto">
                    <a:xfrm>
                      <a:off x="0" y="0"/>
                      <a:ext cx="4213886" cy="105614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99D0E5C" wp14:editId="293CC660">
            <wp:extent cx="5663894" cy="196142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5106" r="12288"/>
                    <a:stretch/>
                  </pic:blipFill>
                  <pic:spPr bwMode="auto">
                    <a:xfrm>
                      <a:off x="0" y="0"/>
                      <a:ext cx="5837585" cy="202157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CA64F1" w14:textId="77777777" w:rsidR="00A53286" w:rsidRDefault="00A53286" w:rsidP="00A53286">
      <w:pPr>
        <w:jc w:val="right"/>
      </w:pPr>
      <w:r>
        <w:rPr>
          <w:noProof/>
        </w:rPr>
        <w:drawing>
          <wp:inline distT="0" distB="0" distL="0" distR="0" wp14:anchorId="1B931A62" wp14:editId="7567DC58">
            <wp:extent cx="1370945" cy="11525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7280" b="41300"/>
                    <a:stretch/>
                  </pic:blipFill>
                  <pic:spPr bwMode="auto">
                    <a:xfrm>
                      <a:off x="0" y="0"/>
                      <a:ext cx="1416461" cy="1190789"/>
                    </a:xfrm>
                    <a:prstGeom prst="rect">
                      <a:avLst/>
                    </a:prstGeom>
                    <a:ln>
                      <a:noFill/>
                    </a:ln>
                    <a:extLst>
                      <a:ext uri="{53640926-AAD7-44D8-BBD7-CCE9431645EC}">
                        <a14:shadowObscured xmlns:a14="http://schemas.microsoft.com/office/drawing/2010/main"/>
                      </a:ext>
                    </a:extLst>
                  </pic:spPr>
                </pic:pic>
              </a:graphicData>
            </a:graphic>
          </wp:inline>
        </w:drawing>
      </w:r>
    </w:p>
    <w:p w14:paraId="708F7AAB" w14:textId="77777777" w:rsidR="00A53286" w:rsidRDefault="00A53286" w:rsidP="00A53286">
      <w:r>
        <w:t>Note that significant lighting systems characteristics are based on source efficacy, power density, and control systems.</w:t>
      </w:r>
    </w:p>
    <w:p w14:paraId="4B61DB8B" w14:textId="06CB0B3B" w:rsidR="00A53286" w:rsidRPr="00437E3B" w:rsidRDefault="00A53286" w:rsidP="00A53286">
      <w:bookmarkStart w:id="507" w:name="_Hlk451953"/>
      <w:r w:rsidRPr="00865861">
        <w:rPr>
          <w:i/>
          <w:iCs/>
          <w:color w:val="44546A" w:themeColor="text2"/>
        </w:rPr>
        <w:t>Fig. C.5.b:</w:t>
      </w:r>
      <w:r>
        <w:tab/>
      </w:r>
      <w:r w:rsidRPr="00437E3B">
        <w:t xml:space="preserve">Simplified </w:t>
      </w:r>
      <w:r w:rsidR="00890728">
        <w:t>F</w:t>
      </w:r>
      <w:r w:rsidR="00890728" w:rsidRPr="00437E3B">
        <w:t xml:space="preserve">lowchart </w:t>
      </w:r>
      <w:r w:rsidRPr="00437E3B">
        <w:t xml:space="preserve">for </w:t>
      </w:r>
      <w:r>
        <w:t>Heating S</w:t>
      </w:r>
      <w:r w:rsidRPr="00437E3B">
        <w:t>ystems</w:t>
      </w:r>
    </w:p>
    <w:bookmarkEnd w:id="507"/>
    <w:p w14:paraId="04305338" w14:textId="77777777" w:rsidR="00A53286" w:rsidRDefault="00A53286" w:rsidP="00A53286">
      <w:r>
        <w:rPr>
          <w:noProof/>
        </w:rPr>
        <w:drawing>
          <wp:inline distT="0" distB="0" distL="0" distR="0" wp14:anchorId="2C7D0565" wp14:editId="5344BD0C">
            <wp:extent cx="3933825" cy="125167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r="68316" b="43366"/>
                    <a:stretch/>
                  </pic:blipFill>
                  <pic:spPr bwMode="auto">
                    <a:xfrm>
                      <a:off x="0" y="0"/>
                      <a:ext cx="4070407" cy="129513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CF53827" w14:textId="77777777" w:rsidR="00A53286" w:rsidRDefault="00A53286" w:rsidP="00A53286">
      <w:pPr>
        <w:jc w:val="center"/>
      </w:pPr>
      <w:r>
        <w:rPr>
          <w:noProof/>
        </w:rPr>
        <w:lastRenderedPageBreak/>
        <w:drawing>
          <wp:inline distT="0" distB="0" distL="0" distR="0" wp14:anchorId="0F154888" wp14:editId="3E8C54B6">
            <wp:extent cx="5130912" cy="1599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1264" r="11652"/>
                    <a:stretch/>
                  </pic:blipFill>
                  <pic:spPr bwMode="auto">
                    <a:xfrm>
                      <a:off x="0" y="0"/>
                      <a:ext cx="5145102" cy="160398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677FB78" w14:textId="77777777" w:rsidR="00A53286" w:rsidRDefault="00A53286" w:rsidP="00A53286">
      <w:pPr>
        <w:jc w:val="right"/>
      </w:pPr>
      <w:r>
        <w:rPr>
          <w:noProof/>
        </w:rPr>
        <w:drawing>
          <wp:inline distT="0" distB="0" distL="0" distR="0" wp14:anchorId="289A92A6" wp14:editId="4CF8BD8D">
            <wp:extent cx="1339010" cy="127107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8509" b="38702"/>
                    <a:stretch/>
                  </pic:blipFill>
                  <pic:spPr bwMode="auto">
                    <a:xfrm>
                      <a:off x="0" y="0"/>
                      <a:ext cx="1354015" cy="1285318"/>
                    </a:xfrm>
                    <a:prstGeom prst="rect">
                      <a:avLst/>
                    </a:prstGeom>
                    <a:ln>
                      <a:noFill/>
                    </a:ln>
                    <a:extLst>
                      <a:ext uri="{53640926-AAD7-44D8-BBD7-CCE9431645EC}">
                        <a14:shadowObscured xmlns:a14="http://schemas.microsoft.com/office/drawing/2010/main"/>
                      </a:ext>
                    </a:extLst>
                  </pic:spPr>
                </pic:pic>
              </a:graphicData>
            </a:graphic>
          </wp:inline>
        </w:drawing>
      </w:r>
    </w:p>
    <w:p w14:paraId="73F7197C" w14:textId="0C1D4575" w:rsidR="00A53286" w:rsidRDefault="00A53286" w:rsidP="00A53286">
      <w:r>
        <w:t xml:space="preserve">Flowcharts for </w:t>
      </w:r>
      <w:r w:rsidR="00890728">
        <w:t>ventilation</w:t>
      </w:r>
      <w:r>
        <w:t xml:space="preserve">, </w:t>
      </w:r>
      <w:r w:rsidR="00AC2F7F">
        <w:t>building envelope</w:t>
      </w:r>
      <w:r>
        <w:t xml:space="preserve">, </w:t>
      </w:r>
      <w:r w:rsidR="00AC2F7F">
        <w:t>refrigeration</w:t>
      </w:r>
      <w:r>
        <w:t>, and other systems are in process.</w:t>
      </w:r>
    </w:p>
    <w:p w14:paraId="6999A3A7" w14:textId="77777777" w:rsidR="00A53286" w:rsidRDefault="00A53286" w:rsidP="00A53286">
      <w:pPr>
        <w:rPr>
          <w:rFonts w:asciiTheme="majorHAnsi" w:eastAsiaTheme="majorEastAsia" w:hAnsiTheme="majorHAnsi" w:cstheme="majorBidi"/>
          <w:b/>
          <w:color w:val="2F5496" w:themeColor="accent1" w:themeShade="BF"/>
          <w:sz w:val="26"/>
          <w:szCs w:val="26"/>
        </w:rPr>
      </w:pPr>
      <w:r>
        <w:rPr>
          <w:b/>
        </w:rPr>
        <w:br w:type="page"/>
      </w:r>
    </w:p>
    <w:p w14:paraId="46283661" w14:textId="77777777" w:rsidR="00A53286" w:rsidRPr="0049080A" w:rsidRDefault="00A53286" w:rsidP="00A53286">
      <w:pPr>
        <w:pStyle w:val="Heading2"/>
        <w:rPr>
          <w:b/>
          <w:bCs/>
        </w:rPr>
      </w:pPr>
      <w:bookmarkStart w:id="508" w:name="_Toc2079966"/>
      <w:r w:rsidRPr="23D76F06">
        <w:rPr>
          <w:b/>
          <w:bCs/>
        </w:rPr>
        <w:lastRenderedPageBreak/>
        <w:t xml:space="preserve">Appendix </w:t>
      </w:r>
      <w:r>
        <w:rPr>
          <w:b/>
          <w:bCs/>
        </w:rPr>
        <w:t>C.6</w:t>
      </w:r>
      <w:r w:rsidRPr="23D76F06">
        <w:rPr>
          <w:b/>
          <w:bCs/>
        </w:rPr>
        <w:t>: EUI-CART Converter Overview</w:t>
      </w:r>
      <w:bookmarkEnd w:id="508"/>
    </w:p>
    <w:p w14:paraId="0FBAF29F" w14:textId="77777777" w:rsidR="00A53286" w:rsidRDefault="00A53286" w:rsidP="00A53286">
      <w:pPr>
        <w:rPr>
          <w:iCs/>
          <w:color w:val="44546A" w:themeColor="text2"/>
        </w:rPr>
      </w:pPr>
    </w:p>
    <w:p w14:paraId="11FA66E7" w14:textId="4F09520D" w:rsidR="00A53286" w:rsidRDefault="00A53286" w:rsidP="00A53286">
      <w:pPr>
        <w:rPr>
          <w:iCs/>
          <w:color w:val="44546A" w:themeColor="text2"/>
        </w:rPr>
      </w:pPr>
      <w:r>
        <w:rPr>
          <w:iCs/>
          <w:color w:val="44546A" w:themeColor="text2"/>
        </w:rPr>
        <w:t xml:space="preserve">This figure is a mock-up display of EUI </w:t>
      </w:r>
      <w:r w:rsidR="00AC2F7F">
        <w:rPr>
          <w:iCs/>
          <w:color w:val="44546A" w:themeColor="text2"/>
        </w:rPr>
        <w:t xml:space="preserve">converter </w:t>
      </w:r>
      <w:r>
        <w:rPr>
          <w:iCs/>
          <w:color w:val="44546A" w:themeColor="text2"/>
        </w:rPr>
        <w:t xml:space="preserve">results based on preliminary </w:t>
      </w:r>
      <w:r w:rsidR="00AC2F7F">
        <w:rPr>
          <w:iCs/>
          <w:color w:val="44546A" w:themeColor="text2"/>
        </w:rPr>
        <w:t>e</w:t>
      </w:r>
      <w:r>
        <w:rPr>
          <w:iCs/>
          <w:color w:val="44546A" w:themeColor="text2"/>
        </w:rPr>
        <w:t xml:space="preserve">xisting </w:t>
      </w:r>
      <w:r w:rsidR="00AC2F7F">
        <w:rPr>
          <w:iCs/>
          <w:color w:val="44546A" w:themeColor="text2"/>
        </w:rPr>
        <w:t xml:space="preserve">condition point </w:t>
      </w:r>
      <w:r>
        <w:rPr>
          <w:iCs/>
          <w:color w:val="44546A" w:themeColor="text2"/>
        </w:rPr>
        <w:t>scale where lower scores indicated a lower risk and a resource concern threshold of 75.</w:t>
      </w:r>
    </w:p>
    <w:p w14:paraId="4E4A54AE" w14:textId="77777777" w:rsidR="00A53286" w:rsidRPr="00E94BEB" w:rsidRDefault="00A53286" w:rsidP="00A53286">
      <w:pPr>
        <w:rPr>
          <w:iCs/>
          <w:color w:val="44546A" w:themeColor="text2"/>
        </w:rPr>
      </w:pPr>
      <w:r>
        <w:rPr>
          <w:iCs/>
          <w:color w:val="44546A" w:themeColor="text2"/>
        </w:rPr>
        <w:t>Scale range, risk categories, and threshold value will be revised based on reviewer comments and further analysis of empirical data.</w:t>
      </w:r>
    </w:p>
    <w:p w14:paraId="149F69DC" w14:textId="4128E8A4" w:rsidR="00A53286" w:rsidRPr="00865861" w:rsidRDefault="00A53286" w:rsidP="00A53286">
      <w:pPr>
        <w:rPr>
          <w:i/>
          <w:iCs/>
          <w:color w:val="44546A" w:themeColor="text2"/>
        </w:rPr>
      </w:pPr>
      <w:r w:rsidRPr="10C6172E">
        <w:rPr>
          <w:i/>
          <w:iCs/>
          <w:color w:val="44546A" w:themeColor="text2"/>
        </w:rPr>
        <w:t xml:space="preserve">Figure </w:t>
      </w:r>
      <w:r>
        <w:rPr>
          <w:i/>
          <w:iCs/>
          <w:color w:val="44546A" w:themeColor="text2"/>
        </w:rPr>
        <w:t xml:space="preserve">C.6.a: </w:t>
      </w:r>
      <w:r w:rsidRPr="10C6172E">
        <w:rPr>
          <w:i/>
          <w:iCs/>
          <w:color w:val="44546A" w:themeColor="text2"/>
        </w:rPr>
        <w:t>Example of Poultry Broiler EUI (Btu/Lb.) Quartile</w:t>
      </w:r>
    </w:p>
    <w:p w14:paraId="42ACDDCF" w14:textId="77777777" w:rsidR="00A53286" w:rsidRDefault="00A53286" w:rsidP="00A53286">
      <w:pPr>
        <w:ind w:left="720"/>
      </w:pPr>
      <w:r>
        <w:rPr>
          <w:noProof/>
        </w:rPr>
        <w:drawing>
          <wp:inline distT="0" distB="0" distL="0" distR="0" wp14:anchorId="7D8C9C7E" wp14:editId="165C788D">
            <wp:extent cx="4924424" cy="2895600"/>
            <wp:effectExtent l="76200" t="76200" r="105410" b="11430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rcRect/>
                    <a:stretch>
                      <a:fillRect/>
                    </a:stretch>
                  </pic:blipFill>
                  <pic:spPr>
                    <a:xfrm>
                      <a:off x="0" y="0"/>
                      <a:ext cx="4924424"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63393" w14:textId="77777777" w:rsidR="00A53286" w:rsidRDefault="00A53286" w:rsidP="00A53286">
      <w:pPr>
        <w:spacing w:line="240" w:lineRule="auto"/>
        <w:ind w:left="720"/>
      </w:pPr>
      <w:r>
        <w:t>Btu = British Thermal Unit (normalized energy inputs)</w:t>
      </w:r>
    </w:p>
    <w:p w14:paraId="5AB58563" w14:textId="3F91C4E4" w:rsidR="00A53286" w:rsidRDefault="00A53286" w:rsidP="00A53286">
      <w:pPr>
        <w:spacing w:line="240" w:lineRule="auto"/>
        <w:ind w:left="720"/>
      </w:pPr>
      <w:r>
        <w:t xml:space="preserve">Lb. = Harvest </w:t>
      </w:r>
      <w:r w:rsidR="00AC2F7F">
        <w:t xml:space="preserve">weight </w:t>
      </w:r>
      <w:r>
        <w:t xml:space="preserve">of </w:t>
      </w:r>
      <w:r w:rsidR="00AC2F7F">
        <w:t>birds</w:t>
      </w:r>
    </w:p>
    <w:p w14:paraId="00CB11E4" w14:textId="563B2EB3" w:rsidR="00A53286" w:rsidRDefault="00A53286" w:rsidP="00A53286">
      <w:pPr>
        <w:spacing w:line="240" w:lineRule="auto"/>
        <w:ind w:left="720"/>
      </w:pPr>
      <w:r>
        <w:t xml:space="preserve">Energy and </w:t>
      </w:r>
      <w:r w:rsidR="00943343">
        <w:t xml:space="preserve">yield </w:t>
      </w:r>
      <w:r>
        <w:t xml:space="preserve">data based on 12-month operation, </w:t>
      </w:r>
      <w:r w:rsidRPr="7B99F748">
        <w:rPr>
          <w:rFonts w:ascii="Calibri" w:eastAsia="Calibri" w:hAnsi="Calibri" w:cs="Calibri"/>
        </w:rPr>
        <w:t>minimum.</w:t>
      </w:r>
    </w:p>
    <w:p w14:paraId="097A1306" w14:textId="377B7AFE" w:rsidR="00A53286" w:rsidRDefault="00A53286" w:rsidP="00A53286">
      <w:pPr>
        <w:spacing w:line="240" w:lineRule="auto"/>
        <w:ind w:left="720"/>
        <w:rPr>
          <w:rFonts w:ascii="Calibri" w:eastAsia="Calibri" w:hAnsi="Calibri" w:cs="Calibri"/>
        </w:rPr>
      </w:pPr>
      <w:r w:rsidRPr="7B99F748">
        <w:rPr>
          <w:rFonts w:ascii="Calibri" w:eastAsia="Calibri" w:hAnsi="Calibri" w:cs="Calibri"/>
        </w:rPr>
        <w:t xml:space="preserve">EUI-to-CART </w:t>
      </w:r>
      <w:r w:rsidR="00943343">
        <w:rPr>
          <w:rFonts w:ascii="Calibri" w:eastAsia="Calibri" w:hAnsi="Calibri" w:cs="Calibri"/>
        </w:rPr>
        <w:t>c</w:t>
      </w:r>
      <w:r w:rsidR="00943343" w:rsidRPr="7B99F748">
        <w:rPr>
          <w:rFonts w:ascii="Calibri" w:eastAsia="Calibri" w:hAnsi="Calibri" w:cs="Calibri"/>
        </w:rPr>
        <w:t xml:space="preserve">onverter </w:t>
      </w:r>
      <w:r>
        <w:rPr>
          <w:rFonts w:ascii="Calibri" w:eastAsia="Calibri" w:hAnsi="Calibri" w:cs="Calibri"/>
        </w:rPr>
        <w:t>results</w:t>
      </w:r>
      <w:r w:rsidRPr="7B99F748">
        <w:rPr>
          <w:rFonts w:ascii="Calibri" w:eastAsia="Calibri" w:hAnsi="Calibri" w:cs="Calibri"/>
        </w:rPr>
        <w:t>:</w:t>
      </w:r>
    </w:p>
    <w:p w14:paraId="2B3893B1" w14:textId="5BCA7B3A" w:rsidR="00A53286" w:rsidRDefault="00A53286" w:rsidP="00A53286">
      <w:pPr>
        <w:spacing w:line="240" w:lineRule="auto"/>
        <w:ind w:left="1440"/>
        <w:rPr>
          <w:rFonts w:ascii="Calibri" w:eastAsia="Calibri" w:hAnsi="Calibri" w:cs="Calibri"/>
        </w:rPr>
      </w:pPr>
      <w:r w:rsidRPr="7B99F748">
        <w:rPr>
          <w:rFonts w:ascii="Calibri" w:eastAsia="Calibri" w:hAnsi="Calibri" w:cs="Calibri"/>
        </w:rPr>
        <w:t xml:space="preserve">400 Btu/Lb. = 25 CART </w:t>
      </w:r>
      <w:r w:rsidR="00943343">
        <w:rPr>
          <w:rFonts w:ascii="Calibri" w:eastAsia="Calibri" w:hAnsi="Calibri" w:cs="Calibri"/>
        </w:rPr>
        <w:t xml:space="preserve">existing condition point </w:t>
      </w:r>
      <w:r>
        <w:rPr>
          <w:rFonts w:ascii="Calibri" w:eastAsia="Calibri" w:hAnsi="Calibri" w:cs="Calibri"/>
        </w:rPr>
        <w:t>value.</w:t>
      </w:r>
    </w:p>
    <w:p w14:paraId="3486A95B" w14:textId="6CA3C1A9" w:rsidR="00A53286" w:rsidRDefault="00A53286" w:rsidP="00A53286">
      <w:pPr>
        <w:spacing w:line="240" w:lineRule="auto"/>
        <w:ind w:left="1440"/>
        <w:rPr>
          <w:rFonts w:ascii="Calibri" w:eastAsia="Calibri" w:hAnsi="Calibri" w:cs="Calibri"/>
        </w:rPr>
      </w:pPr>
      <w:r w:rsidRPr="7B99F748">
        <w:rPr>
          <w:rFonts w:ascii="Calibri" w:eastAsia="Calibri" w:hAnsi="Calibri" w:cs="Calibri"/>
        </w:rPr>
        <w:t xml:space="preserve">500 Btu/Lb. = 50 CART </w:t>
      </w:r>
      <w:r w:rsidR="00943343">
        <w:rPr>
          <w:rFonts w:ascii="Calibri" w:eastAsia="Calibri" w:hAnsi="Calibri" w:cs="Calibri"/>
        </w:rPr>
        <w:t xml:space="preserve">existing condition point </w:t>
      </w:r>
      <w:r>
        <w:rPr>
          <w:rFonts w:ascii="Calibri" w:eastAsia="Calibri" w:hAnsi="Calibri" w:cs="Calibri"/>
        </w:rPr>
        <w:t>value.</w:t>
      </w:r>
    </w:p>
    <w:p w14:paraId="2D1BE529" w14:textId="35067876" w:rsidR="00A53286" w:rsidRDefault="00A53286" w:rsidP="00A53286">
      <w:pPr>
        <w:spacing w:line="240" w:lineRule="auto"/>
        <w:ind w:left="1440"/>
        <w:rPr>
          <w:rFonts w:ascii="Calibri" w:eastAsia="Calibri" w:hAnsi="Calibri" w:cs="Calibri"/>
        </w:rPr>
      </w:pPr>
      <w:r w:rsidRPr="7B99F748">
        <w:rPr>
          <w:rFonts w:ascii="Calibri" w:eastAsia="Calibri" w:hAnsi="Calibri" w:cs="Calibri"/>
        </w:rPr>
        <w:t xml:space="preserve">600 Btu/Lb. = 75 CART </w:t>
      </w:r>
      <w:r w:rsidR="00943343">
        <w:rPr>
          <w:rFonts w:ascii="Calibri" w:eastAsia="Calibri" w:hAnsi="Calibri" w:cs="Calibri"/>
        </w:rPr>
        <w:t xml:space="preserve">existing condition point </w:t>
      </w:r>
      <w:r>
        <w:rPr>
          <w:rFonts w:ascii="Calibri" w:eastAsia="Calibri" w:hAnsi="Calibri" w:cs="Calibri"/>
        </w:rPr>
        <w:t>value.</w:t>
      </w:r>
    </w:p>
    <w:p w14:paraId="2233109A" w14:textId="4F96FFE9" w:rsidR="00A53286" w:rsidRDefault="00A53286" w:rsidP="00A53286">
      <w:pPr>
        <w:spacing w:line="240" w:lineRule="auto"/>
        <w:ind w:left="1440"/>
        <w:rPr>
          <w:rFonts w:ascii="Calibri" w:eastAsia="Calibri" w:hAnsi="Calibri" w:cs="Calibri"/>
        </w:rPr>
      </w:pPr>
      <w:r>
        <w:rPr>
          <w:rFonts w:ascii="Calibri" w:eastAsia="Calibri" w:hAnsi="Calibri" w:cs="Calibri"/>
        </w:rPr>
        <w:t>EUI</w:t>
      </w:r>
      <w:r w:rsidRPr="7B99F748">
        <w:rPr>
          <w:rFonts w:ascii="Calibri" w:eastAsia="Calibri" w:hAnsi="Calibri" w:cs="Calibri"/>
        </w:rPr>
        <w:t xml:space="preserve">: </w:t>
      </w:r>
      <w:r>
        <w:rPr>
          <w:rFonts w:ascii="Calibri" w:eastAsia="Calibri" w:hAnsi="Calibri" w:cs="Calibri"/>
        </w:rPr>
        <w:t xml:space="preserve">Existing </w:t>
      </w:r>
      <w:r w:rsidR="00943343">
        <w:rPr>
          <w:rFonts w:ascii="Calibri" w:eastAsia="Calibri" w:hAnsi="Calibri" w:cs="Calibri"/>
        </w:rPr>
        <w:t xml:space="preserve">condition point </w:t>
      </w:r>
      <w:r>
        <w:rPr>
          <w:rFonts w:ascii="Calibri" w:eastAsia="Calibri" w:hAnsi="Calibri" w:cs="Calibri"/>
        </w:rPr>
        <w:t>value.</w:t>
      </w:r>
      <w:r w:rsidRPr="7B99F748">
        <w:rPr>
          <w:rFonts w:ascii="Calibri" w:eastAsia="Calibri" w:hAnsi="Calibri" w:cs="Calibri"/>
        </w:rPr>
        <w:t xml:space="preserve"> </w:t>
      </w:r>
      <w:r w:rsidR="00943343">
        <w:rPr>
          <w:rFonts w:ascii="Calibri" w:eastAsia="Calibri" w:hAnsi="Calibri" w:cs="Calibri"/>
        </w:rPr>
        <w:t>R</w:t>
      </w:r>
      <w:r w:rsidR="00943343" w:rsidRPr="7B99F748">
        <w:rPr>
          <w:rFonts w:ascii="Calibri" w:eastAsia="Calibri" w:hAnsi="Calibri" w:cs="Calibri"/>
        </w:rPr>
        <w:t xml:space="preserve">atio </w:t>
      </w:r>
      <w:r w:rsidRPr="7B99F748">
        <w:rPr>
          <w:rFonts w:ascii="Calibri" w:eastAsia="Calibri" w:hAnsi="Calibri" w:cs="Calibri"/>
        </w:rPr>
        <w:t xml:space="preserve">varies by </w:t>
      </w:r>
      <w:r w:rsidR="00943343">
        <w:rPr>
          <w:rFonts w:ascii="Calibri" w:eastAsia="Calibri" w:hAnsi="Calibri" w:cs="Calibri"/>
        </w:rPr>
        <w:t>e</w:t>
      </w:r>
      <w:r w:rsidR="00943343" w:rsidRPr="7B99F748">
        <w:rPr>
          <w:rFonts w:ascii="Calibri" w:eastAsia="Calibri" w:hAnsi="Calibri" w:cs="Calibri"/>
        </w:rPr>
        <w:t>nterprise</w:t>
      </w:r>
      <w:r w:rsidRPr="7B99F748">
        <w:rPr>
          <w:rFonts w:ascii="Calibri" w:eastAsia="Calibri" w:hAnsi="Calibri" w:cs="Calibri"/>
        </w:rPr>
        <w:t>.</w:t>
      </w:r>
    </w:p>
    <w:p w14:paraId="1DD9204B" w14:textId="66DF8278" w:rsidR="3790D5C7" w:rsidRPr="00A53286" w:rsidRDefault="3790D5C7" w:rsidP="00A53286">
      <w:pPr>
        <w:rPr>
          <w:rFonts w:asciiTheme="majorHAnsi" w:eastAsiaTheme="majorEastAsia" w:hAnsiTheme="majorHAnsi" w:cstheme="majorBidi"/>
          <w:b/>
          <w:color w:val="2F5496" w:themeColor="accent1" w:themeShade="BF"/>
          <w:sz w:val="26"/>
          <w:szCs w:val="26"/>
        </w:rPr>
      </w:pPr>
    </w:p>
    <w:sectPr w:rsidR="3790D5C7" w:rsidRPr="00A53286" w:rsidSect="00C64C43">
      <w:headerReference w:type="default"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eanna Barlow" w:date="2019-03-22T10:45:00Z" w:initials="BB-NWD">
    <w:p w14:paraId="4DF65F91" w14:textId="75DA962F" w:rsidR="006E780B" w:rsidRDefault="006E780B">
      <w:pPr>
        <w:pStyle w:val="CommentText"/>
      </w:pPr>
      <w:r>
        <w:rPr>
          <w:rStyle w:val="CommentReference"/>
        </w:rPr>
        <w:annotationRef/>
      </w:r>
      <w:r>
        <w:t>Clayton Schmitz: Overall I like how this process is laid out. I have made some comments on Excess Water and Plant Pest Pressure. Points for practices under a number of resource concerns do need to be looked at and adjusted. IPM for example carries way to much weight for a practice that does very little on range, pasture, forest, and associated ag land uses. Also supporting practices for 528 should probably stay that way and not receive actual points toward the RC’s. A lot of what I have witnessed in the west is Livestock water without grazing management ultimately has more adverse effects that beneficial effects.</w:t>
      </w:r>
    </w:p>
  </w:comment>
  <w:comment w:id="15" w:author="Shane Green" w:date="2019-03-06T16:03:00Z" w:initials="SG">
    <w:p w14:paraId="6881E747" w14:textId="77777777" w:rsidR="009C0340" w:rsidRDefault="009C0340" w:rsidP="009C0340">
      <w:pPr>
        <w:pStyle w:val="CommentText"/>
      </w:pPr>
      <w:r>
        <w:rPr>
          <w:rStyle w:val="CommentReference"/>
        </w:rPr>
        <w:annotationRef/>
      </w:r>
      <w:r>
        <w:t>But where is the ‘slope’ derived?  Is it also relying on the representative slope in SSURGO as described in the next paragraph?</w:t>
      </w:r>
    </w:p>
  </w:comment>
  <w:comment w:id="16" w:author="Shane Green" w:date="2019-03-06T16:04:00Z" w:initials="SG">
    <w:p w14:paraId="51509B18" w14:textId="77777777" w:rsidR="001F6D77" w:rsidRDefault="001F6D77" w:rsidP="001F6D77">
      <w:pPr>
        <w:pStyle w:val="CommentText"/>
      </w:pPr>
      <w:r>
        <w:rPr>
          <w:rStyle w:val="CommentReference"/>
        </w:rPr>
        <w:annotationRef/>
      </w:r>
      <w:r>
        <w:t>We have better tools at our disposal than the representative slope in SSURGO.  Why not use slope derived from readily available DEMs?  That would be much more accurate and site specific.  We have the technology, we might as well use it.</w:t>
      </w:r>
    </w:p>
  </w:comment>
  <w:comment w:id="19" w:author="Shane Green" w:date="2019-03-06T16:09:00Z" w:initials="SG">
    <w:p w14:paraId="536D35B6" w14:textId="77777777" w:rsidR="003B52DC" w:rsidRDefault="003B52DC" w:rsidP="003B52DC">
      <w:pPr>
        <w:pStyle w:val="CommentText"/>
      </w:pPr>
      <w:r>
        <w:rPr>
          <w:rStyle w:val="CommentReference"/>
        </w:rPr>
        <w:annotationRef/>
      </w:r>
      <w:r>
        <w:t>Is this a web service?</w:t>
      </w:r>
    </w:p>
  </w:comment>
  <w:comment w:id="27" w:author="Shane Green" w:date="2019-03-06T16:17:00Z" w:initials="SG">
    <w:p w14:paraId="722A1E96" w14:textId="77777777" w:rsidR="00DE1EE5" w:rsidRDefault="00DE1EE5" w:rsidP="00DE1EE5">
      <w:pPr>
        <w:pStyle w:val="CommentText"/>
      </w:pPr>
      <w:r>
        <w:rPr>
          <w:rStyle w:val="CommentReference"/>
        </w:rPr>
        <w:annotationRef/>
      </w:r>
      <w:r>
        <w:t>Are you looking for suggestion on the values here?</w:t>
      </w:r>
    </w:p>
    <w:p w14:paraId="54E4524F" w14:textId="77777777" w:rsidR="00DE1EE5" w:rsidRDefault="00DE1EE5" w:rsidP="00DE1EE5">
      <w:pPr>
        <w:pStyle w:val="CommentText"/>
      </w:pPr>
      <w:r>
        <w:t>Should add range planting and brush management</w:t>
      </w:r>
    </w:p>
  </w:comment>
  <w:comment w:id="39" w:author="Shane Green" w:date="2019-03-07T08:18:00Z" w:initials="SG">
    <w:p w14:paraId="3BAD1A5C" w14:textId="77777777" w:rsidR="00C312D9" w:rsidRDefault="00C312D9" w:rsidP="00C312D9">
      <w:pPr>
        <w:pStyle w:val="CommentText"/>
      </w:pPr>
      <w:r>
        <w:rPr>
          <w:rStyle w:val="CommentReference"/>
        </w:rPr>
        <w:annotationRef/>
      </w:r>
      <w:r>
        <w:t>Many gullies are visually apparent on aerial photography.  Why not keep it simple? No need to rely on remote sensing when mere photo interpretation will suffice.</w:t>
      </w:r>
    </w:p>
  </w:comment>
  <w:comment w:id="74" w:author="Shane Green" w:date="2019-03-07T08:24:00Z" w:initials="SG">
    <w:p w14:paraId="69AC29FE" w14:textId="77777777" w:rsidR="00021DD0" w:rsidRDefault="00021DD0" w:rsidP="00021DD0">
      <w:pPr>
        <w:pStyle w:val="CommentText"/>
      </w:pPr>
      <w:r>
        <w:rPr>
          <w:rStyle w:val="CommentReference"/>
        </w:rPr>
        <w:annotationRef/>
      </w:r>
      <w:r>
        <w:t>This needs a separate analysis for rangeland, forest and other land uses, as was done for sheet and rill erosion, since the threshold definitions specify ‘when the soil is farmed’</w:t>
      </w:r>
    </w:p>
  </w:comment>
  <w:comment w:id="78" w:author="Shane Green" w:date="2019-03-07T08:29:00Z" w:initials="SG">
    <w:p w14:paraId="39AD368C" w14:textId="77777777" w:rsidR="00FC58A1" w:rsidRDefault="00FC58A1" w:rsidP="00FC58A1">
      <w:pPr>
        <w:pStyle w:val="CommentText"/>
      </w:pPr>
      <w:r>
        <w:rPr>
          <w:rStyle w:val="CommentReference"/>
        </w:rPr>
        <w:annotationRef/>
      </w:r>
      <w:r>
        <w:t xml:space="preserve">Add prescribed grazing </w:t>
      </w:r>
      <w:r>
        <w:t>the this table</w:t>
      </w:r>
    </w:p>
  </w:comment>
  <w:comment w:id="79" w:author="Breanna Barlow" w:date="2019-03-22T14:48:00Z" w:initials="BB-NWD">
    <w:p w14:paraId="165C9624" w14:textId="03852536" w:rsidR="00EA7483" w:rsidRDefault="00EA7483">
      <w:pPr>
        <w:pStyle w:val="CommentText"/>
      </w:pPr>
      <w:r>
        <w:rPr>
          <w:rStyle w:val="CommentReference"/>
        </w:rPr>
        <w:annotationRef/>
      </w:r>
      <w:r>
        <w:t>We will include a comprehensive practice list in the next feedback round.</w:t>
      </w:r>
    </w:p>
  </w:comment>
  <w:comment w:id="90" w:author="Schmitz, Clayton - NRCS, Salt Lake City, UT" w:date="2019-03-07T11:09:00Z" w:initials="SC-NSLCU">
    <w:p w14:paraId="0CCE1A0C" w14:textId="77777777" w:rsidR="003F410D" w:rsidRDefault="003F410D" w:rsidP="003F410D">
      <w:pPr>
        <w:pStyle w:val="CommentText"/>
      </w:pPr>
      <w:r>
        <w:rPr>
          <w:rStyle w:val="CommentReference"/>
        </w:rPr>
        <w:annotationRef/>
      </w:r>
      <w:r>
        <w:t xml:space="preserve">This resource concern is troubling as the agency is required by laws to protect wetlands through FSA and SEC’s and more likely than not this resource concern is associated with a wetland. Beyond drifted snow the other 3 are land form features that should not be considered an RC. If a client intends to use a piece of land that has a high-water table, pond, wetland </w:t>
      </w:r>
      <w:r>
        <w:t xml:space="preserve">etc to plant corn should NRCS facilitate that action? </w:t>
      </w:r>
      <w:r>
        <w:t xml:space="preserve">These situation should be considered when looking at applying or storing nutrients, pesticides, etc but are troubling and contradictory when assessed as a resource concern independently. These assessments also blur the line between the laws for environmental protection and conservation. The RC fact sheet also states the causes as ponding and seeps, storm water runoff, and flood prone areas. SHWT seems like a stretch and isn’t clearly depicted in the fact sheet. </w:t>
      </w:r>
    </w:p>
  </w:comment>
  <w:comment w:id="104" w:author="Schmitz, Clayton - NRCS, Salt Lake City, UT" w:date="2019-03-07T11:04:00Z" w:initials="SC-NSLCU">
    <w:p w14:paraId="45A79780" w14:textId="77777777" w:rsidR="00ED5169" w:rsidRDefault="00ED5169" w:rsidP="00ED5169">
      <w:pPr>
        <w:pStyle w:val="CommentText"/>
      </w:pPr>
      <w:r>
        <w:rPr>
          <w:rStyle w:val="CommentReference"/>
        </w:rPr>
        <w:annotationRef/>
      </w:r>
      <w:r>
        <w:t>This concern itself contradicts current program policy as typically treating this in a cropland setting is strictly to increase yield or production. Unless NRCS is planning to get back into installing entire field drainage systems and draining wetlands. I would suggest narrowing the focus or removing.</w:t>
      </w:r>
    </w:p>
  </w:comment>
  <w:comment w:id="110" w:author="Schmitz, Clayton - NRCS, Salt Lake City, UT" w:date="2019-03-07T11:09:00Z" w:initials="SC-NSLCU">
    <w:p w14:paraId="430451DF" w14:textId="77777777" w:rsidR="007254B9" w:rsidRDefault="007254B9" w:rsidP="007254B9">
      <w:pPr>
        <w:pStyle w:val="CommentText"/>
      </w:pPr>
      <w:r>
        <w:rPr>
          <w:rStyle w:val="CommentReference"/>
        </w:rPr>
        <w:annotationRef/>
      </w:r>
      <w:r>
        <w:t xml:space="preserve">Not sure a landform situation should really be an RC. In some </w:t>
      </w:r>
      <w:r>
        <w:t xml:space="preserve">cases seeps could be caused by compaction which is a separate issue and likely the one that should be addressed rather than addressing the seep. I would suggest narrowing the focus or removing. </w:t>
      </w:r>
    </w:p>
  </w:comment>
  <w:comment w:id="124" w:author="Shane Green" w:date="2019-03-07T10:55:00Z" w:initials="SG">
    <w:p w14:paraId="6A8EBB89" w14:textId="77777777" w:rsidR="00A74F32" w:rsidRDefault="00A74F32" w:rsidP="00A74F32">
      <w:pPr>
        <w:pStyle w:val="CommentText"/>
      </w:pPr>
      <w:r>
        <w:rPr>
          <w:rStyle w:val="CommentReference"/>
        </w:rPr>
        <w:annotationRef/>
      </w:r>
      <w:r>
        <w:t>For rangeland, the hydrologic function summary in the rangeland health tool is a great assessment of this resource concern, and threshold values could be established.</w:t>
      </w:r>
    </w:p>
  </w:comment>
  <w:comment w:id="212" w:author="Shane Green" w:date="2019-03-07T11:05:00Z" w:initials="SG">
    <w:p w14:paraId="62700A89" w14:textId="77777777" w:rsidR="00135BCE" w:rsidRDefault="00135BCE" w:rsidP="00135BCE">
      <w:pPr>
        <w:pStyle w:val="CommentText"/>
      </w:pPr>
      <w:r>
        <w:rPr>
          <w:rStyle w:val="CommentReference"/>
        </w:rPr>
        <w:annotationRef/>
      </w:r>
      <w:r>
        <w:t xml:space="preserve">Is this the correct heading here, for a table in the </w:t>
      </w:r>
      <w:r w:rsidRPr="007933F1">
        <w:t>Sediment Transport to Surface Water</w:t>
      </w:r>
      <w:r>
        <w:t xml:space="preserve"> section?</w:t>
      </w:r>
    </w:p>
  </w:comment>
  <w:comment w:id="214" w:author="Shane Green" w:date="2019-03-07T11:07:00Z" w:initials="SG">
    <w:p w14:paraId="11F82804" w14:textId="77777777" w:rsidR="001E58D2" w:rsidRDefault="001E58D2" w:rsidP="001E58D2">
      <w:pPr>
        <w:pStyle w:val="CommentText"/>
      </w:pPr>
      <w:r>
        <w:rPr>
          <w:rStyle w:val="CommentReference"/>
        </w:rPr>
        <w:annotationRef/>
      </w:r>
      <w:r>
        <w:t>Add range planting, brush management, and prescribed grazing to this table</w:t>
      </w:r>
    </w:p>
  </w:comment>
  <w:comment w:id="215" w:author="Breanna Barlow" w:date="2019-03-22T14:50:00Z" w:initials="BB-NWD">
    <w:p w14:paraId="2CF28D59" w14:textId="668E2B2A" w:rsidR="00AD0655" w:rsidRDefault="00AD0655">
      <w:pPr>
        <w:pStyle w:val="CommentText"/>
      </w:pPr>
      <w:r>
        <w:rPr>
          <w:rStyle w:val="CommentReference"/>
        </w:rPr>
        <w:annotationRef/>
      </w:r>
      <w:r>
        <w:t>We will include a comprehensive practice list in the next feedback round.</w:t>
      </w:r>
    </w:p>
  </w:comment>
  <w:comment w:id="227" w:author="Shane Green" w:date="2019-03-07T11:10:00Z" w:initials="SG">
    <w:p w14:paraId="183DF5F1" w14:textId="77777777" w:rsidR="00760A6F" w:rsidRDefault="00760A6F" w:rsidP="00760A6F">
      <w:pPr>
        <w:pStyle w:val="CommentText"/>
      </w:pPr>
      <w:r>
        <w:rPr>
          <w:rStyle w:val="CommentReference"/>
        </w:rPr>
        <w:annotationRef/>
      </w:r>
      <w:r>
        <w:t>Fence and livestock water system do not belong on this list.  They fall into the “</w:t>
      </w:r>
      <w:r w:rsidRPr="00D73456">
        <w:t>*Supporting practices may be necessary to support the above practices, and will be identified as necessary supporting practices, but do not add conservation management points to the total.</w:t>
      </w:r>
      <w:r>
        <w:t>”</w:t>
      </w:r>
    </w:p>
    <w:p w14:paraId="1C10EBBB" w14:textId="77777777" w:rsidR="00760A6F" w:rsidRDefault="00760A6F" w:rsidP="00760A6F">
      <w:pPr>
        <w:pStyle w:val="CommentText"/>
      </w:pPr>
      <w:r>
        <w:t>Conservation cover, range planting and pasture planting do belong on this list to support land use changes.</w:t>
      </w:r>
    </w:p>
    <w:p w14:paraId="50301BDB" w14:textId="77777777" w:rsidR="00760A6F" w:rsidRDefault="00760A6F" w:rsidP="00760A6F">
      <w:pPr>
        <w:pStyle w:val="CommentText"/>
      </w:pPr>
    </w:p>
  </w:comment>
  <w:comment w:id="228" w:author="Breanna Barlow" w:date="2019-03-22T14:50:00Z" w:initials="BB-NWD">
    <w:p w14:paraId="771AC78A" w14:textId="38ED0079" w:rsidR="00AD0655" w:rsidRDefault="00AD0655">
      <w:pPr>
        <w:pStyle w:val="CommentText"/>
      </w:pPr>
      <w:r>
        <w:rPr>
          <w:rStyle w:val="CommentReference"/>
        </w:rPr>
        <w:annotationRef/>
      </w:r>
      <w:r>
        <w:t>We will include a comprehensive practice list in the next feedback round.</w:t>
      </w:r>
    </w:p>
  </w:comment>
  <w:comment w:id="237" w:author="Shane Green" w:date="2019-03-07T11:17:00Z" w:initials="SG">
    <w:p w14:paraId="1E1159E3" w14:textId="77777777" w:rsidR="00423C08" w:rsidRDefault="00423C08" w:rsidP="00423C08">
      <w:pPr>
        <w:pStyle w:val="CommentText"/>
      </w:pPr>
      <w:r>
        <w:rPr>
          <w:rStyle w:val="CommentReference"/>
        </w:rPr>
        <w:annotationRef/>
      </w:r>
      <w:r>
        <w:t>Fence and livestock water system do not belong on this list.  They fall into the “*Supporting practices may be necessary to support the above practices, and will be identified as necessary supporting practices, but do not add conservation management points to the total.”</w:t>
      </w:r>
    </w:p>
    <w:p w14:paraId="1AB22D2A" w14:textId="77777777" w:rsidR="00423C08" w:rsidRDefault="00423C08" w:rsidP="00423C08">
      <w:pPr>
        <w:pStyle w:val="CommentText"/>
      </w:pPr>
      <w:r>
        <w:t>Irrigation water management should be added to this list</w:t>
      </w:r>
    </w:p>
  </w:comment>
  <w:comment w:id="238" w:author="Breanna Barlow" w:date="2019-03-22T14:50:00Z" w:initials="BB-NWD">
    <w:p w14:paraId="7738016A" w14:textId="6D83E1EB" w:rsidR="00AD0655" w:rsidRDefault="00AD0655">
      <w:pPr>
        <w:pStyle w:val="CommentText"/>
      </w:pPr>
      <w:r>
        <w:rPr>
          <w:rStyle w:val="CommentReference"/>
        </w:rPr>
        <w:annotationRef/>
      </w:r>
      <w:r>
        <w:t>We will include a comprehensive practice list in the next feedback round.</w:t>
      </w:r>
    </w:p>
  </w:comment>
  <w:comment w:id="246" w:author="Shane Green" w:date="2019-03-07T11:18:00Z" w:initials="SG">
    <w:p w14:paraId="1E5F2674" w14:textId="77777777" w:rsidR="00741FC0" w:rsidRDefault="00741FC0" w:rsidP="00741FC0">
      <w:pPr>
        <w:pStyle w:val="CommentText"/>
      </w:pPr>
      <w:r>
        <w:rPr>
          <w:rStyle w:val="CommentReference"/>
        </w:rPr>
        <w:annotationRef/>
      </w:r>
      <w:r>
        <w:t>Fence and livestock water system do not belong on this list.  They fall into the “*Supporting practices may be necessary to support the above practices, and will be identified as necessary supporting practices, but do not add conservation management points to the total.”</w:t>
      </w:r>
    </w:p>
  </w:comment>
  <w:comment w:id="247" w:author="Breanna Barlow" w:date="2019-03-22T14:50:00Z" w:initials="BB-NWD">
    <w:p w14:paraId="777EE5A9" w14:textId="0303CB21" w:rsidR="00AD0655" w:rsidRDefault="00AD0655">
      <w:pPr>
        <w:pStyle w:val="CommentText"/>
      </w:pPr>
      <w:r>
        <w:rPr>
          <w:rStyle w:val="CommentReference"/>
        </w:rPr>
        <w:annotationRef/>
      </w:r>
      <w:r>
        <w:t>We will include a comprehensive practice list in the next feedback round.</w:t>
      </w:r>
    </w:p>
  </w:comment>
  <w:comment w:id="256" w:author="Shane Green" w:date="2019-03-07T11:19:00Z" w:initials="SG">
    <w:p w14:paraId="51DED60D" w14:textId="77777777" w:rsidR="00E61BC5" w:rsidRDefault="00E61BC5" w:rsidP="00E61BC5">
      <w:pPr>
        <w:pStyle w:val="CommentText"/>
      </w:pPr>
      <w:r>
        <w:rPr>
          <w:rStyle w:val="CommentReference"/>
        </w:rPr>
        <w:annotationRef/>
      </w:r>
      <w:r>
        <w:t>Fence and livestock water system do not belong on this list.  They fall into the “*Supporting practices may be necessary to support the above practices, and will be identified as necessary supporting practices, but do not add conservation management points to the total.”</w:t>
      </w:r>
    </w:p>
    <w:p w14:paraId="6CC68CE2" w14:textId="77777777" w:rsidR="00E61BC5" w:rsidRDefault="00E61BC5" w:rsidP="00E61BC5">
      <w:pPr>
        <w:pStyle w:val="CommentText"/>
      </w:pPr>
      <w:r>
        <w:t>Access Control should be added to this list</w:t>
      </w:r>
    </w:p>
  </w:comment>
  <w:comment w:id="257" w:author="Breanna Barlow" w:date="2019-03-22T14:52:00Z" w:initials="BB-NWD">
    <w:p w14:paraId="5B2B0230" w14:textId="3EB0216C" w:rsidR="00E85122" w:rsidRDefault="00E85122">
      <w:pPr>
        <w:pStyle w:val="CommentText"/>
      </w:pPr>
      <w:r>
        <w:rPr>
          <w:rStyle w:val="CommentReference"/>
        </w:rPr>
        <w:annotationRef/>
      </w:r>
      <w:r>
        <w:t>We will include a comprehensive practice list in the next feedback round.</w:t>
      </w:r>
    </w:p>
  </w:comment>
  <w:comment w:id="266" w:author="Shane Green" w:date="2019-03-07T11:22:00Z" w:initials="SG">
    <w:p w14:paraId="0173A3D4" w14:textId="77777777" w:rsidR="00437406" w:rsidRDefault="00437406" w:rsidP="00437406">
      <w:pPr>
        <w:pStyle w:val="CommentText"/>
      </w:pPr>
      <w:r>
        <w:rPr>
          <w:rStyle w:val="CommentReference"/>
        </w:rPr>
        <w:annotationRef/>
      </w:r>
      <w:r>
        <w:t>Access control should be added to this list</w:t>
      </w:r>
    </w:p>
  </w:comment>
  <w:comment w:id="267" w:author="Breanna Barlow" w:date="2019-03-22T14:52:00Z" w:initials="BB-NWD">
    <w:p w14:paraId="308AA7D6" w14:textId="3559C803" w:rsidR="00477960" w:rsidRDefault="00477960">
      <w:pPr>
        <w:pStyle w:val="CommentText"/>
      </w:pPr>
      <w:r>
        <w:rPr>
          <w:rStyle w:val="CommentReference"/>
        </w:rPr>
        <w:annotationRef/>
      </w:r>
      <w:r>
        <w:t>We will include a comprehensive practice list in the next feedback round.</w:t>
      </w:r>
    </w:p>
  </w:comment>
  <w:comment w:id="279" w:author="Shane Green" w:date="2019-03-07T11:23:00Z" w:initials="SG">
    <w:p w14:paraId="7DE60D03" w14:textId="77777777" w:rsidR="004435C6" w:rsidRDefault="004435C6" w:rsidP="004435C6">
      <w:pPr>
        <w:pStyle w:val="CommentText"/>
      </w:pPr>
      <w:r>
        <w:rPr>
          <w:rStyle w:val="CommentReference"/>
        </w:rPr>
        <w:annotationRef/>
      </w:r>
      <w:r>
        <w:t>Fence and livestock water system do not belong on this list.  They fall into the “*Supporting practices may be necessary to support the above practices, and will be identified as necessary supporting practices, but do not add conservation management points to the total.”</w:t>
      </w:r>
    </w:p>
    <w:p w14:paraId="7D8E2638" w14:textId="77777777" w:rsidR="004435C6" w:rsidRDefault="004435C6" w:rsidP="004435C6">
      <w:pPr>
        <w:pStyle w:val="CommentText"/>
      </w:pPr>
      <w:r>
        <w:t>Conservation cover and range planting should be added to this list to support land use changes.</w:t>
      </w:r>
    </w:p>
  </w:comment>
  <w:comment w:id="280" w:author="Breanna Barlow" w:date="2019-03-22T14:53:00Z" w:initials="BB-NWD">
    <w:p w14:paraId="505AF77A" w14:textId="1CFEA207" w:rsidR="00477960" w:rsidRDefault="00477960">
      <w:pPr>
        <w:pStyle w:val="CommentText"/>
      </w:pPr>
      <w:r>
        <w:rPr>
          <w:rStyle w:val="CommentReference"/>
        </w:rPr>
        <w:annotationRef/>
      </w:r>
      <w:r>
        <w:t>We will include a comprehensive practice list in the next feedback round.</w:t>
      </w:r>
    </w:p>
  </w:comment>
  <w:comment w:id="296" w:author="Shane Green" w:date="2019-03-07T11:24:00Z" w:initials="SG">
    <w:p w14:paraId="57C747F6" w14:textId="77777777" w:rsidR="00D93168" w:rsidRDefault="00D93168" w:rsidP="00D93168">
      <w:pPr>
        <w:pStyle w:val="CommentText"/>
      </w:pPr>
      <w:r>
        <w:rPr>
          <w:rStyle w:val="CommentReference"/>
        </w:rPr>
        <w:annotationRef/>
      </w:r>
      <w:r>
        <w:t>Fence and livestock water system do not belong on this list.  They fall into the “*Supporting practices may be necessary to support the above practices, and will be identified as necessary supporting practices, but do not add conservation management points to the total.”</w:t>
      </w:r>
    </w:p>
    <w:p w14:paraId="132088E1" w14:textId="77777777" w:rsidR="00D93168" w:rsidRDefault="00D93168" w:rsidP="00D93168">
      <w:pPr>
        <w:pStyle w:val="CommentText"/>
      </w:pPr>
      <w:r>
        <w:t>Irrigation Water Management should be added to this list.</w:t>
      </w:r>
    </w:p>
  </w:comment>
  <w:comment w:id="297" w:author="Breanna Barlow" w:date="2019-03-22T14:53:00Z" w:initials="BB-NWD">
    <w:p w14:paraId="7C0CC46A" w14:textId="4C6ABBC2" w:rsidR="00477960" w:rsidRDefault="00477960">
      <w:pPr>
        <w:pStyle w:val="CommentText"/>
      </w:pPr>
      <w:r>
        <w:rPr>
          <w:rStyle w:val="CommentReference"/>
        </w:rPr>
        <w:annotationRef/>
      </w:r>
      <w:r>
        <w:t>We will include a comprehensive practice list in the next feedback round.</w:t>
      </w:r>
    </w:p>
  </w:comment>
  <w:comment w:id="310" w:author="Schmitz, Clayton - NRCS, Salt Lake City, UT" w:date="2019-03-08T07:32:00Z" w:initials="SC-NSLCU">
    <w:p w14:paraId="7EC7C505" w14:textId="77777777" w:rsidR="00B32B88" w:rsidRDefault="00B32B88" w:rsidP="00B32B88">
      <w:pPr>
        <w:pStyle w:val="CommentText"/>
      </w:pPr>
      <w:r>
        <w:rPr>
          <w:rStyle w:val="CommentReference"/>
        </w:rPr>
        <w:annotationRef/>
      </w:r>
      <w:r>
        <w:t xml:space="preserve">See Range comments. The wording here </w:t>
      </w:r>
      <w:r>
        <w:t xml:space="preserve">really only applies to cropland settings. </w:t>
      </w:r>
    </w:p>
  </w:comment>
  <w:comment w:id="312" w:author="Schmitz, Clayton - NRCS, Salt Lake City, UT" w:date="2019-03-07T14:41:00Z" w:initials="SC-NSLCU">
    <w:p w14:paraId="22E89F42" w14:textId="77777777" w:rsidR="003D7569" w:rsidRDefault="003D7569" w:rsidP="003D7569">
      <w:pPr>
        <w:pStyle w:val="CommentText"/>
      </w:pPr>
      <w:r>
        <w:rPr>
          <w:rStyle w:val="CommentReference"/>
        </w:rPr>
        <w:annotationRef/>
      </w:r>
      <w:r>
        <w:t xml:space="preserve">Potentially use criteria such as referencing ESD to determine threshold being met or not met. </w:t>
      </w:r>
    </w:p>
  </w:comment>
  <w:comment w:id="313" w:author="Schmitz, Clayton - NRCS, Salt Lake City, UT" w:date="2019-03-08T07:27:00Z" w:initials="SC-NSLCU">
    <w:p w14:paraId="435D92E8" w14:textId="77777777" w:rsidR="00A80115" w:rsidRDefault="00A80115" w:rsidP="00A80115">
      <w:pPr>
        <w:pStyle w:val="CommentText"/>
      </w:pPr>
      <w:r>
        <w:rPr>
          <w:rStyle w:val="CommentReference"/>
        </w:rPr>
        <w:annotationRef/>
      </w:r>
      <w:r>
        <w:t>Reword: Weeds, insects, animals and diseases are present and managed.</w:t>
      </w:r>
    </w:p>
  </w:comment>
  <w:comment w:id="314" w:author="Schmitz, Clayton - NRCS, Salt Lake City, UT" w:date="2019-03-08T07:29:00Z" w:initials="SC-NSLCU">
    <w:p w14:paraId="7660987F" w14:textId="77777777" w:rsidR="0021099A" w:rsidRDefault="0021099A" w:rsidP="0021099A">
      <w:pPr>
        <w:pStyle w:val="CommentText"/>
      </w:pPr>
      <w:r>
        <w:rPr>
          <w:rStyle w:val="CommentReference"/>
        </w:rPr>
        <w:annotationRef/>
      </w:r>
      <w:r>
        <w:t xml:space="preserve">Reword: Weeds, insects, animals, and disease are not managed and exceed thresholds. </w:t>
      </w:r>
    </w:p>
  </w:comment>
  <w:comment w:id="315" w:author="Schmitz, Clayton - NRCS, Salt Lake City, UT" w:date="2019-03-08T07:30:00Z" w:initials="SC-NSLCU">
    <w:p w14:paraId="72C739D1" w14:textId="77777777" w:rsidR="0021099A" w:rsidRDefault="0021099A" w:rsidP="0021099A">
      <w:pPr>
        <w:pStyle w:val="CommentText"/>
      </w:pPr>
      <w:r>
        <w:rPr>
          <w:rStyle w:val="CommentReference"/>
        </w:rPr>
        <w:annotationRef/>
      </w:r>
      <w:r>
        <w:t xml:space="preserve">Make similar wording changes to Forest, </w:t>
      </w:r>
      <w:r>
        <w:t xml:space="preserve">Associated ag, pasture, and farmstead. </w:t>
      </w:r>
    </w:p>
  </w:comment>
  <w:comment w:id="317" w:author="Shane Green" w:date="2019-03-07T11:40:00Z" w:initials="SG">
    <w:p w14:paraId="00A42CE4" w14:textId="77777777" w:rsidR="007E412B" w:rsidRDefault="007E412B" w:rsidP="007E412B">
      <w:pPr>
        <w:pStyle w:val="CommentText"/>
      </w:pPr>
      <w:r>
        <w:rPr>
          <w:rStyle w:val="CommentReference"/>
        </w:rPr>
        <w:annotationRef/>
      </w:r>
      <w:r>
        <w:t>Fence does not belong on this list.  It falls into the “*Supporting practices may be necessary to support the above practices, and will be identified as necessary supporting practices, but do not add conservation management points to the total.”</w:t>
      </w:r>
    </w:p>
  </w:comment>
  <w:comment w:id="318" w:author="Breanna Barlow" w:date="2019-03-22T14:53:00Z" w:initials="BB-NWD">
    <w:p w14:paraId="3CAABCD6" w14:textId="19D6ADCB" w:rsidR="00DF521F" w:rsidRDefault="00DF521F">
      <w:pPr>
        <w:pStyle w:val="CommentText"/>
      </w:pPr>
      <w:r>
        <w:rPr>
          <w:rStyle w:val="CommentReference"/>
        </w:rPr>
        <w:annotationRef/>
      </w:r>
      <w:r>
        <w:t>We will include a comprehensive practice list in the next feedback round.</w:t>
      </w:r>
    </w:p>
  </w:comment>
  <w:comment w:id="327" w:author="Schmitz, Clayton - NRCS, Salt Lake City, UT" w:date="2019-03-08T07:33:00Z" w:initials="SC-NSLCU">
    <w:p w14:paraId="66754DD5" w14:textId="77777777" w:rsidR="007C235A" w:rsidRDefault="007C235A" w:rsidP="007C235A">
      <w:pPr>
        <w:pStyle w:val="CommentText"/>
      </w:pPr>
      <w:r>
        <w:rPr>
          <w:rStyle w:val="CommentReference"/>
        </w:rPr>
        <w:annotationRef/>
      </w:r>
      <w:r>
        <w:t xml:space="preserve">See comments for Range. </w:t>
      </w:r>
    </w:p>
  </w:comment>
  <w:comment w:id="329" w:author="Schmitz, Clayton - NRCS, Salt Lake City, UT" w:date="2019-03-08T07:33:00Z" w:initials="SC-NSLCU">
    <w:p w14:paraId="4C60CAA9" w14:textId="77777777" w:rsidR="00914B32" w:rsidRDefault="00914B32" w:rsidP="00914B32">
      <w:pPr>
        <w:pStyle w:val="CommentText"/>
      </w:pPr>
      <w:r>
        <w:rPr>
          <w:rStyle w:val="CommentReference"/>
        </w:rPr>
        <w:annotationRef/>
      </w:r>
      <w:r>
        <w:t>See comments under Range.</w:t>
      </w:r>
    </w:p>
  </w:comment>
  <w:comment w:id="349" w:author="Green, Shane - NRCS, Salt Lake City, UT" w:date="2019-03-14T15:50:00Z" w:initials="GS-NSLCU">
    <w:p w14:paraId="005F08C3" w14:textId="77777777" w:rsidR="006D64CE" w:rsidRDefault="006D64CE" w:rsidP="006D64CE">
      <w:pPr>
        <w:pStyle w:val="CommentText"/>
      </w:pPr>
      <w:r>
        <w:rPr>
          <w:rStyle w:val="CommentReference"/>
        </w:rPr>
        <w:annotationRef/>
      </w:r>
      <w:r>
        <w:t>Separate the questions about grazing management and key wildlife food and cover plants</w:t>
      </w:r>
    </w:p>
  </w:comment>
  <w:comment w:id="366" w:author="Green, Shane - NRCS, Salt Lake City, UT" w:date="2019-03-07T15:40:00Z" w:initials="GS-NSLCU">
    <w:p w14:paraId="763C056F" w14:textId="77777777" w:rsidR="00AC5E86" w:rsidRDefault="00AC5E86" w:rsidP="00AC5E86">
      <w:pPr>
        <w:pStyle w:val="CommentText"/>
      </w:pPr>
      <w:r>
        <w:rPr>
          <w:rStyle w:val="CommentReference"/>
        </w:rPr>
        <w:annotationRef/>
      </w:r>
      <w:r>
        <w:t>I’m not sure what you are getting at here.  Concentrated flows in riparian areas (floodplains, etc.) are normal and beneficial.  If you mean flows that are not dispersed evenly across a floodplain surface, please clarify this language.</w:t>
      </w:r>
    </w:p>
  </w:comment>
  <w:comment w:id="375" w:author="Green, Shane - NRCS, Salt Lake City, UT" w:date="2019-03-14T16:04:00Z" w:initials="GS-NSLCU">
    <w:p w14:paraId="237ED2CC" w14:textId="77777777" w:rsidR="00B82D82" w:rsidRDefault="00B82D82" w:rsidP="00B82D82">
      <w:pPr>
        <w:pStyle w:val="CommentText"/>
      </w:pPr>
      <w:r>
        <w:rPr>
          <w:rStyle w:val="CommentReference"/>
        </w:rPr>
        <w:annotationRef/>
      </w:r>
      <w:r>
        <w:t xml:space="preserve">This has been over simplified.  Not all riparian areas have the potential for woody vegetation.  The SVAP handbook says “THIS ELEMENT IS PARTICULARLY SENSITIVE TO THE TYPE OF STREAM (STREAM CLASS) AND </w:t>
      </w:r>
      <w:r>
        <w:t>FlSH COMMUNITY THAT IS BEING ASSESSED AND CALIBRATION OF SCORING MAY BE NECESSARY”</w:t>
      </w:r>
    </w:p>
  </w:comment>
  <w:comment w:id="377" w:author="Green, Shane - NRCS, Salt Lake City, UT" w:date="2019-03-07T15:46:00Z" w:initials="GS-NSLCU">
    <w:p w14:paraId="4B0B6EBC" w14:textId="77777777" w:rsidR="000F6C91" w:rsidRDefault="000F6C91" w:rsidP="000F6C91">
      <w:pPr>
        <w:pStyle w:val="CommentText"/>
      </w:pPr>
      <w:r>
        <w:rPr>
          <w:rStyle w:val="CommentReference"/>
        </w:rPr>
        <w:annotationRef/>
      </w:r>
      <w:r>
        <w:t xml:space="preserve">Add tree and shrub establishment to this list.  Sometimes adequate shade can be provided with this practice while falling short of the 391 </w:t>
      </w:r>
      <w:r>
        <w:t>standard.</w:t>
      </w:r>
    </w:p>
  </w:comment>
  <w:comment w:id="378" w:author="Breanna Barlow" w:date="2019-03-22T14:54:00Z" w:initials="BB-NWD">
    <w:p w14:paraId="6699E1E2" w14:textId="76BA4B42" w:rsidR="00EC5E1C" w:rsidRDefault="00EC5E1C">
      <w:pPr>
        <w:pStyle w:val="CommentText"/>
      </w:pPr>
      <w:r>
        <w:rPr>
          <w:rStyle w:val="CommentReference"/>
        </w:rPr>
        <w:annotationRef/>
      </w:r>
      <w:r>
        <w:t>We will include a comprehensive practice list in the next feedback round.</w:t>
      </w:r>
    </w:p>
  </w:comment>
  <w:comment w:id="395" w:author="Green, Shane - NRCS, Salt Lake City, UT" w:date="2019-03-07T15:50:00Z" w:initials="GS-NSLCU">
    <w:p w14:paraId="5C6BE578" w14:textId="77777777" w:rsidR="0056144A" w:rsidRDefault="0056144A" w:rsidP="0056144A">
      <w:pPr>
        <w:pStyle w:val="CommentText"/>
      </w:pPr>
      <w:r>
        <w:rPr>
          <w:rStyle w:val="CommentReference"/>
        </w:rPr>
        <w:annotationRef/>
      </w:r>
      <w:r>
        <w:t>Add irrigation water management to this list</w:t>
      </w:r>
    </w:p>
  </w:comment>
  <w:comment w:id="396" w:author="Breanna Barlow" w:date="2019-03-22T14:54:00Z" w:initials="BB-NWD">
    <w:p w14:paraId="38533A32" w14:textId="64EB39B8" w:rsidR="00EC5E1C" w:rsidRDefault="00EC5E1C">
      <w:pPr>
        <w:pStyle w:val="CommentText"/>
      </w:pPr>
      <w:r>
        <w:rPr>
          <w:rStyle w:val="CommentReference"/>
        </w:rPr>
        <w:annotationRef/>
      </w:r>
      <w:r>
        <w:t>We will include a comprehensive practice list in the next feedback round.</w:t>
      </w:r>
    </w:p>
  </w:comment>
  <w:comment w:id="407" w:author="Green, Shane - NRCS, Salt Lake City, UT" w:date="2019-03-14T16:09:00Z" w:initials="GS-NSLCU">
    <w:p w14:paraId="0CDD8281" w14:textId="77777777" w:rsidR="00C64A9B" w:rsidRDefault="00C64A9B" w:rsidP="00C64A9B">
      <w:pPr>
        <w:pStyle w:val="CommentText"/>
      </w:pPr>
      <w:r>
        <w:rPr>
          <w:rStyle w:val="CommentReference"/>
        </w:rPr>
        <w:annotationRef/>
      </w:r>
      <w:r>
        <w:t>I can’t find anything in the NRPH about this.</w:t>
      </w:r>
    </w:p>
  </w:comment>
  <w:comment w:id="408" w:author="Green, Shane - NRCS, Salt Lake City, UT" w:date="2019-03-15T08:28:00Z" w:initials="GS-NSLCU">
    <w:p w14:paraId="3E2CE53A" w14:textId="77777777" w:rsidR="002413CF" w:rsidRDefault="002413CF" w:rsidP="002413CF">
      <w:pPr>
        <w:pStyle w:val="CommentText"/>
      </w:pPr>
      <w:r>
        <w:rPr>
          <w:rStyle w:val="CommentReference"/>
        </w:rPr>
        <w:annotationRef/>
      </w:r>
      <w:r>
        <w:t>The description of significant and major are the same</w:t>
      </w:r>
    </w:p>
  </w:comment>
  <w:comment w:id="410" w:author="Green, Shane - NRCS, Salt Lake City, UT" w:date="2019-03-15T08:44:00Z" w:initials="GS-NSLCU">
    <w:p w14:paraId="55B1D277" w14:textId="77777777" w:rsidR="00B80949" w:rsidRDefault="00B80949" w:rsidP="00B80949">
      <w:pPr>
        <w:pStyle w:val="CommentText"/>
      </w:pPr>
      <w:r>
        <w:rPr>
          <w:rStyle w:val="CommentReference"/>
        </w:rPr>
        <w:annotationRef/>
      </w:r>
      <w:r>
        <w:t>This is not a practice</w:t>
      </w:r>
    </w:p>
  </w:comment>
  <w:comment w:id="418" w:author="Green, Shane - NRCS, Salt Lake City, UT" w:date="2019-03-15T09:15:00Z" w:initials="GS-NSLCU">
    <w:p w14:paraId="481845D4" w14:textId="77777777" w:rsidR="00607F31" w:rsidRDefault="00607F31" w:rsidP="00607F31">
      <w:pPr>
        <w:pStyle w:val="CommentText"/>
      </w:pPr>
      <w:r>
        <w:rPr>
          <w:rStyle w:val="CommentReference"/>
        </w:rPr>
        <w:annotationRef/>
      </w:r>
      <w:r>
        <w:t>This is not a practice</w:t>
      </w:r>
    </w:p>
  </w:comment>
  <w:comment w:id="437" w:author="Shane Green" w:date="2019-03-15T13:18:00Z" w:initials="SG">
    <w:p w14:paraId="4004D98D" w14:textId="77777777" w:rsidR="002231E1" w:rsidRDefault="002231E1" w:rsidP="002231E1">
      <w:pPr>
        <w:pStyle w:val="CommentText"/>
      </w:pPr>
      <w:r>
        <w:rPr>
          <w:rStyle w:val="CommentReference"/>
        </w:rPr>
        <w:annotationRef/>
      </w:r>
      <w:r>
        <w:t>Add Prescribed Grazing to this list.  Grazing prevents the energy used for stored forage production.</w:t>
      </w:r>
    </w:p>
  </w:comment>
  <w:comment w:id="500" w:author="Shane Green" w:date="2019-03-15T13:23:00Z" w:initials="SG">
    <w:p w14:paraId="656F1E66" w14:textId="77777777" w:rsidR="000422C8" w:rsidRDefault="000422C8" w:rsidP="000422C8">
      <w:pPr>
        <w:pStyle w:val="CommentText"/>
      </w:pPr>
      <w:r>
        <w:rPr>
          <w:rStyle w:val="CommentReference"/>
        </w:rPr>
        <w:annotationRef/>
      </w:r>
      <w:r>
        <w:t>Since prescribed grazing was included on the list of practices affecting terrestrial habitat, Fence had better be on this list to support it.</w:t>
      </w:r>
    </w:p>
  </w:comment>
  <w:comment w:id="501" w:author="Breanna Barlow" w:date="2019-03-22T15:26:00Z" w:initials="BB-NWD">
    <w:p w14:paraId="047255E4" w14:textId="40F50C61" w:rsidR="00B93A9F" w:rsidRDefault="00B93A9F">
      <w:pPr>
        <w:pStyle w:val="CommentText"/>
      </w:pPr>
      <w:r>
        <w:rPr>
          <w:rStyle w:val="CommentReference"/>
        </w:rPr>
        <w:annotationRef/>
      </w:r>
      <w:r>
        <w:t>We will include a comprehensive practice list in the next feedback 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F65F91" w15:done="0"/>
  <w15:commentEx w15:paraId="6881E747" w15:done="0"/>
  <w15:commentEx w15:paraId="51509B18" w15:done="0"/>
  <w15:commentEx w15:paraId="536D35B6" w15:done="0"/>
  <w15:commentEx w15:paraId="54E4524F" w15:done="1"/>
  <w15:commentEx w15:paraId="3BAD1A5C" w15:done="0"/>
  <w15:commentEx w15:paraId="69AC29FE" w15:done="0"/>
  <w15:commentEx w15:paraId="39AD368C" w15:done="1"/>
  <w15:commentEx w15:paraId="165C9624" w15:paraIdParent="39AD368C" w15:done="1"/>
  <w15:commentEx w15:paraId="0CCE1A0C" w15:done="0"/>
  <w15:commentEx w15:paraId="45A79780" w15:done="0"/>
  <w15:commentEx w15:paraId="430451DF" w15:done="0"/>
  <w15:commentEx w15:paraId="6A8EBB89" w15:done="0"/>
  <w15:commentEx w15:paraId="62700A89" w15:done="0"/>
  <w15:commentEx w15:paraId="11F82804" w15:done="1"/>
  <w15:commentEx w15:paraId="2CF28D59" w15:paraIdParent="11F82804" w15:done="1"/>
  <w15:commentEx w15:paraId="50301BDB" w15:done="1"/>
  <w15:commentEx w15:paraId="771AC78A" w15:paraIdParent="50301BDB" w15:done="1"/>
  <w15:commentEx w15:paraId="1AB22D2A" w15:done="1"/>
  <w15:commentEx w15:paraId="7738016A" w15:paraIdParent="1AB22D2A" w15:done="1"/>
  <w15:commentEx w15:paraId="1E5F2674" w15:done="1"/>
  <w15:commentEx w15:paraId="777EE5A9" w15:paraIdParent="1E5F2674" w15:done="1"/>
  <w15:commentEx w15:paraId="6CC68CE2" w15:done="1"/>
  <w15:commentEx w15:paraId="5B2B0230" w15:paraIdParent="6CC68CE2" w15:done="1"/>
  <w15:commentEx w15:paraId="0173A3D4" w15:done="1"/>
  <w15:commentEx w15:paraId="308AA7D6" w15:paraIdParent="0173A3D4" w15:done="1"/>
  <w15:commentEx w15:paraId="7D8E2638" w15:done="1"/>
  <w15:commentEx w15:paraId="505AF77A" w15:paraIdParent="7D8E2638" w15:done="1"/>
  <w15:commentEx w15:paraId="132088E1" w15:done="1"/>
  <w15:commentEx w15:paraId="7C0CC46A" w15:paraIdParent="132088E1" w15:done="1"/>
  <w15:commentEx w15:paraId="7EC7C505" w15:done="0"/>
  <w15:commentEx w15:paraId="22E89F42" w15:done="0"/>
  <w15:commentEx w15:paraId="435D92E8" w15:done="0"/>
  <w15:commentEx w15:paraId="7660987F" w15:done="0"/>
  <w15:commentEx w15:paraId="72C739D1" w15:paraIdParent="7660987F" w15:done="0"/>
  <w15:commentEx w15:paraId="00A42CE4" w15:done="1"/>
  <w15:commentEx w15:paraId="3CAABCD6" w15:paraIdParent="00A42CE4" w15:done="1"/>
  <w15:commentEx w15:paraId="66754DD5" w15:done="0"/>
  <w15:commentEx w15:paraId="4C60CAA9" w15:done="0"/>
  <w15:commentEx w15:paraId="005F08C3" w15:done="0"/>
  <w15:commentEx w15:paraId="763C056F" w15:done="0"/>
  <w15:commentEx w15:paraId="237ED2CC" w15:done="0"/>
  <w15:commentEx w15:paraId="4B0B6EBC" w15:done="1"/>
  <w15:commentEx w15:paraId="6699E1E2" w15:paraIdParent="4B0B6EBC" w15:done="1"/>
  <w15:commentEx w15:paraId="5C6BE578" w15:done="1"/>
  <w15:commentEx w15:paraId="38533A32" w15:paraIdParent="5C6BE578" w15:done="1"/>
  <w15:commentEx w15:paraId="0CDD8281" w15:done="0"/>
  <w15:commentEx w15:paraId="3E2CE53A" w15:done="0"/>
  <w15:commentEx w15:paraId="55B1D277" w15:done="0"/>
  <w15:commentEx w15:paraId="481845D4" w15:done="0"/>
  <w15:commentEx w15:paraId="4004D98D" w15:done="0"/>
  <w15:commentEx w15:paraId="656F1E66" w15:done="1"/>
  <w15:commentEx w15:paraId="047255E4" w15:paraIdParent="656F1E6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81E747" w16cid:durableId="202A6DB9"/>
  <w16cid:commentId w16cid:paraId="51509B18" w16cid:durableId="202A6E02"/>
  <w16cid:commentId w16cid:paraId="536D35B6" w16cid:durableId="202A6F2D"/>
  <w16cid:commentId w16cid:paraId="54E4524F" w16cid:durableId="202A7118"/>
  <w16cid:commentId w16cid:paraId="3BAD1A5C" w16cid:durableId="202B5240"/>
  <w16cid:commentId w16cid:paraId="69AC29FE" w16cid:durableId="202B53DB"/>
  <w16cid:commentId w16cid:paraId="0CCE1A0C" w16cid:durableId="202B7A85"/>
  <w16cid:commentId w16cid:paraId="45A79780" w16cid:durableId="202B7948"/>
  <w16cid:commentId w16cid:paraId="430451DF" w16cid:durableId="202B7A53"/>
  <w16cid:commentId w16cid:paraId="6A8EBB89" w16cid:durableId="202B7723"/>
  <w16cid:commentId w16cid:paraId="62700A89" w16cid:durableId="202B797D"/>
  <w16cid:commentId w16cid:paraId="7EC7C505" w16cid:durableId="202C9908"/>
  <w16cid:commentId w16cid:paraId="22E89F42" w16cid:durableId="202BAC00"/>
  <w16cid:commentId w16cid:paraId="435D92E8" w16cid:durableId="202C97F2"/>
  <w16cid:commentId w16cid:paraId="7660987F" w16cid:durableId="202C9840"/>
  <w16cid:commentId w16cid:paraId="72C739D1" w16cid:durableId="202C98A3"/>
  <w16cid:commentId w16cid:paraId="66754DD5" w16cid:durableId="202C993A"/>
  <w16cid:commentId w16cid:paraId="4C60CAA9" w16cid:durableId="202C992E"/>
  <w16cid:commentId w16cid:paraId="005F08C3" w16cid:durableId="2034F6A8"/>
  <w16cid:commentId w16cid:paraId="763C056F" w16cid:durableId="202BB9EE"/>
  <w16cid:commentId w16cid:paraId="237ED2CC" w16cid:durableId="2034FA10"/>
  <w16cid:commentId w16cid:paraId="0CDD8281" w16cid:durableId="2034FB25"/>
  <w16cid:commentId w16cid:paraId="3E2CE53A" w16cid:durableId="2035E09D"/>
  <w16cid:commentId w16cid:paraId="55B1D277" w16cid:durableId="2035E452"/>
  <w16cid:commentId w16cid:paraId="481845D4" w16cid:durableId="2035E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2A5DC" w14:textId="77777777" w:rsidR="00C13A3B" w:rsidRDefault="00C13A3B" w:rsidP="0083429F">
      <w:pPr>
        <w:spacing w:after="0" w:line="240" w:lineRule="auto"/>
      </w:pPr>
      <w:r>
        <w:separator/>
      </w:r>
    </w:p>
  </w:endnote>
  <w:endnote w:type="continuationSeparator" w:id="0">
    <w:p w14:paraId="46488BC1" w14:textId="77777777" w:rsidR="00C13A3B" w:rsidRDefault="00C13A3B" w:rsidP="0083429F">
      <w:pPr>
        <w:spacing w:after="0" w:line="240" w:lineRule="auto"/>
      </w:pPr>
      <w:r>
        <w:continuationSeparator/>
      </w:r>
    </w:p>
  </w:endnote>
  <w:endnote w:type="continuationNotice" w:id="1">
    <w:p w14:paraId="1F35D60E" w14:textId="77777777" w:rsidR="00C13A3B" w:rsidRDefault="00C13A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702577"/>
      <w:docPartObj>
        <w:docPartGallery w:val="Page Numbers (Bottom of Page)"/>
        <w:docPartUnique/>
      </w:docPartObj>
    </w:sdtPr>
    <w:sdtEndPr>
      <w:rPr>
        <w:color w:val="7F7F7F" w:themeColor="background1" w:themeShade="7F"/>
        <w:spacing w:val="60"/>
      </w:rPr>
    </w:sdtEndPr>
    <w:sdtContent>
      <w:p w14:paraId="35D7AE08" w14:textId="77777777" w:rsidR="008A39B8" w:rsidRDefault="008A39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143</w:t>
        </w:r>
        <w:r>
          <w:rPr>
            <w:noProof/>
          </w:rPr>
          <w:fldChar w:fldCharType="end"/>
        </w:r>
        <w:r>
          <w:t xml:space="preserve"> | </w:t>
        </w:r>
        <w:r>
          <w:rPr>
            <w:color w:val="7F7F7F" w:themeColor="background1" w:themeShade="7F"/>
            <w:spacing w:val="60"/>
          </w:rPr>
          <w:t>Page</w:t>
        </w:r>
      </w:p>
    </w:sdtContent>
  </w:sdt>
  <w:p w14:paraId="2E3C485E" w14:textId="77777777" w:rsidR="008A39B8" w:rsidRDefault="008A3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A39B8" w14:paraId="6C60CD0A" w14:textId="77777777" w:rsidTr="4768ABD8">
      <w:tc>
        <w:tcPr>
          <w:tcW w:w="3120" w:type="dxa"/>
        </w:tcPr>
        <w:p w14:paraId="5983F09F" w14:textId="77777777" w:rsidR="008A39B8" w:rsidRDefault="008A39B8" w:rsidP="4768ABD8">
          <w:pPr>
            <w:pStyle w:val="Header"/>
            <w:ind w:left="-115"/>
          </w:pPr>
        </w:p>
      </w:tc>
      <w:tc>
        <w:tcPr>
          <w:tcW w:w="3120" w:type="dxa"/>
        </w:tcPr>
        <w:p w14:paraId="35B2E864" w14:textId="77777777" w:rsidR="008A39B8" w:rsidRDefault="008A39B8" w:rsidP="4768ABD8">
          <w:pPr>
            <w:pStyle w:val="Header"/>
            <w:jc w:val="center"/>
          </w:pPr>
        </w:p>
      </w:tc>
      <w:tc>
        <w:tcPr>
          <w:tcW w:w="3120" w:type="dxa"/>
        </w:tcPr>
        <w:p w14:paraId="2B8A1BFF" w14:textId="77777777" w:rsidR="008A39B8" w:rsidRDefault="008A39B8" w:rsidP="4768ABD8">
          <w:pPr>
            <w:pStyle w:val="Header"/>
            <w:ind w:right="-115"/>
            <w:jc w:val="right"/>
          </w:pPr>
        </w:p>
      </w:tc>
    </w:tr>
  </w:tbl>
  <w:p w14:paraId="58A6FCCE" w14:textId="77777777" w:rsidR="008A39B8" w:rsidRDefault="008A39B8"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18C40" w14:textId="77777777" w:rsidR="00C13A3B" w:rsidRDefault="00C13A3B" w:rsidP="0083429F">
      <w:pPr>
        <w:spacing w:after="0" w:line="240" w:lineRule="auto"/>
      </w:pPr>
      <w:r>
        <w:separator/>
      </w:r>
    </w:p>
  </w:footnote>
  <w:footnote w:type="continuationSeparator" w:id="0">
    <w:p w14:paraId="3ADEFDCE" w14:textId="77777777" w:rsidR="00C13A3B" w:rsidRDefault="00C13A3B" w:rsidP="0083429F">
      <w:pPr>
        <w:spacing w:after="0" w:line="240" w:lineRule="auto"/>
      </w:pPr>
      <w:r>
        <w:continuationSeparator/>
      </w:r>
    </w:p>
  </w:footnote>
  <w:footnote w:type="continuationNotice" w:id="1">
    <w:p w14:paraId="1219D3D6" w14:textId="77777777" w:rsidR="00C13A3B" w:rsidRDefault="00C13A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D37F" w14:textId="77777777" w:rsidR="008A39B8" w:rsidRDefault="008A39B8" w:rsidP="0083429F">
    <w:pPr>
      <w:spacing w:after="0"/>
      <w:jc w:val="right"/>
    </w:pPr>
    <w:r>
      <w:t>Conservation Assessment Ranking Tool</w:t>
    </w:r>
  </w:p>
  <w:p w14:paraId="10ABA2AE" w14:textId="77777777" w:rsidR="008A39B8" w:rsidRDefault="008A39B8" w:rsidP="0083429F">
    <w:pPr>
      <w:spacing w:after="0"/>
      <w:jc w:val="right"/>
    </w:pPr>
    <w:r>
      <w:t>Resource Concern Planning and Assessment Sheet</w:t>
    </w:r>
  </w:p>
  <w:p w14:paraId="238CA423" w14:textId="77777777" w:rsidR="008A39B8" w:rsidRDefault="008A3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A39B8" w14:paraId="7EF47DAE" w14:textId="77777777" w:rsidTr="4768ABD8">
      <w:tc>
        <w:tcPr>
          <w:tcW w:w="3120" w:type="dxa"/>
        </w:tcPr>
        <w:p w14:paraId="768DFDA3" w14:textId="77777777" w:rsidR="008A39B8" w:rsidRDefault="008A39B8" w:rsidP="4768ABD8">
          <w:pPr>
            <w:pStyle w:val="Header"/>
            <w:ind w:left="-115"/>
          </w:pPr>
        </w:p>
      </w:tc>
      <w:tc>
        <w:tcPr>
          <w:tcW w:w="3120" w:type="dxa"/>
        </w:tcPr>
        <w:p w14:paraId="4048408A" w14:textId="77777777" w:rsidR="008A39B8" w:rsidRDefault="008A39B8" w:rsidP="4768ABD8">
          <w:pPr>
            <w:pStyle w:val="Header"/>
            <w:jc w:val="center"/>
          </w:pPr>
        </w:p>
      </w:tc>
      <w:tc>
        <w:tcPr>
          <w:tcW w:w="3120" w:type="dxa"/>
        </w:tcPr>
        <w:p w14:paraId="2EE0BE62" w14:textId="77777777" w:rsidR="008A39B8" w:rsidRDefault="008A39B8" w:rsidP="4768ABD8">
          <w:pPr>
            <w:pStyle w:val="Header"/>
            <w:ind w:right="-115"/>
            <w:jc w:val="right"/>
          </w:pPr>
        </w:p>
      </w:tc>
    </w:tr>
  </w:tbl>
  <w:p w14:paraId="04867260" w14:textId="77777777" w:rsidR="008A39B8" w:rsidRDefault="008A39B8"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F4E"/>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D3A30"/>
    <w:multiLevelType w:val="hybridMultilevel"/>
    <w:tmpl w:val="28E40916"/>
    <w:lvl w:ilvl="0" w:tplc="EE48FF26">
      <w:start w:val="1"/>
      <w:numFmt w:val="bullet"/>
      <w:lvlText w:val=""/>
      <w:lvlJc w:val="left"/>
      <w:pPr>
        <w:ind w:left="720" w:hanging="360"/>
      </w:pPr>
      <w:rPr>
        <w:rFonts w:ascii="Symbol" w:hAnsi="Symbol" w:hint="default"/>
      </w:rPr>
    </w:lvl>
    <w:lvl w:ilvl="1" w:tplc="163678F0">
      <w:start w:val="1"/>
      <w:numFmt w:val="bullet"/>
      <w:lvlText w:val="o"/>
      <w:lvlJc w:val="left"/>
      <w:pPr>
        <w:ind w:left="1440" w:hanging="360"/>
      </w:pPr>
      <w:rPr>
        <w:rFonts w:ascii="Courier New" w:hAnsi="Courier New" w:hint="default"/>
      </w:rPr>
    </w:lvl>
    <w:lvl w:ilvl="2" w:tplc="084C8520">
      <w:start w:val="1"/>
      <w:numFmt w:val="bullet"/>
      <w:lvlText w:val=""/>
      <w:lvlJc w:val="left"/>
      <w:pPr>
        <w:ind w:left="2160" w:hanging="360"/>
      </w:pPr>
      <w:rPr>
        <w:rFonts w:ascii="Wingdings" w:hAnsi="Wingdings" w:hint="default"/>
      </w:rPr>
    </w:lvl>
    <w:lvl w:ilvl="3" w:tplc="B6649278">
      <w:start w:val="1"/>
      <w:numFmt w:val="bullet"/>
      <w:lvlText w:val=""/>
      <w:lvlJc w:val="left"/>
      <w:pPr>
        <w:ind w:left="2880" w:hanging="360"/>
      </w:pPr>
      <w:rPr>
        <w:rFonts w:ascii="Symbol" w:hAnsi="Symbol" w:hint="default"/>
      </w:rPr>
    </w:lvl>
    <w:lvl w:ilvl="4" w:tplc="86E0A236">
      <w:start w:val="1"/>
      <w:numFmt w:val="bullet"/>
      <w:lvlText w:val="o"/>
      <w:lvlJc w:val="left"/>
      <w:pPr>
        <w:ind w:left="3600" w:hanging="360"/>
      </w:pPr>
      <w:rPr>
        <w:rFonts w:ascii="Courier New" w:hAnsi="Courier New" w:hint="default"/>
      </w:rPr>
    </w:lvl>
    <w:lvl w:ilvl="5" w:tplc="99249100">
      <w:start w:val="1"/>
      <w:numFmt w:val="bullet"/>
      <w:lvlText w:val=""/>
      <w:lvlJc w:val="left"/>
      <w:pPr>
        <w:ind w:left="4320" w:hanging="360"/>
      </w:pPr>
      <w:rPr>
        <w:rFonts w:ascii="Wingdings" w:hAnsi="Wingdings" w:hint="default"/>
      </w:rPr>
    </w:lvl>
    <w:lvl w:ilvl="6" w:tplc="479482AE">
      <w:start w:val="1"/>
      <w:numFmt w:val="bullet"/>
      <w:lvlText w:val=""/>
      <w:lvlJc w:val="left"/>
      <w:pPr>
        <w:ind w:left="5040" w:hanging="360"/>
      </w:pPr>
      <w:rPr>
        <w:rFonts w:ascii="Symbol" w:hAnsi="Symbol" w:hint="default"/>
      </w:rPr>
    </w:lvl>
    <w:lvl w:ilvl="7" w:tplc="E91454CA">
      <w:start w:val="1"/>
      <w:numFmt w:val="bullet"/>
      <w:lvlText w:val="o"/>
      <w:lvlJc w:val="left"/>
      <w:pPr>
        <w:ind w:left="5760" w:hanging="360"/>
      </w:pPr>
      <w:rPr>
        <w:rFonts w:ascii="Courier New" w:hAnsi="Courier New" w:hint="default"/>
      </w:rPr>
    </w:lvl>
    <w:lvl w:ilvl="8" w:tplc="1F9E7690">
      <w:start w:val="1"/>
      <w:numFmt w:val="bullet"/>
      <w:lvlText w:val=""/>
      <w:lvlJc w:val="left"/>
      <w:pPr>
        <w:ind w:left="6480" w:hanging="360"/>
      </w:pPr>
      <w:rPr>
        <w:rFonts w:ascii="Wingdings" w:hAnsi="Wingdings" w:hint="default"/>
      </w:rPr>
    </w:lvl>
  </w:abstractNum>
  <w:abstractNum w:abstractNumId="2" w15:restartNumberingAfterBreak="0">
    <w:nsid w:val="01FC51E0"/>
    <w:multiLevelType w:val="hybridMultilevel"/>
    <w:tmpl w:val="7FCE678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5"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 w15:restartNumberingAfterBreak="0">
    <w:nsid w:val="03E06837"/>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18760D"/>
    <w:multiLevelType w:val="hybridMultilevel"/>
    <w:tmpl w:val="3F703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6F7A9F"/>
    <w:multiLevelType w:val="hybridMultilevel"/>
    <w:tmpl w:val="D3DE6146"/>
    <w:lvl w:ilvl="0" w:tplc="0DCC8BB0">
      <w:start w:val="1"/>
      <w:numFmt w:val="bullet"/>
      <w:lvlText w:val=""/>
      <w:lvlJc w:val="left"/>
      <w:pPr>
        <w:ind w:left="720" w:hanging="360"/>
      </w:pPr>
      <w:rPr>
        <w:rFonts w:ascii="Symbol" w:hAnsi="Symbol" w:hint="default"/>
      </w:rPr>
    </w:lvl>
    <w:lvl w:ilvl="1" w:tplc="48B83544">
      <w:start w:val="1"/>
      <w:numFmt w:val="bullet"/>
      <w:lvlText w:val="o"/>
      <w:lvlJc w:val="left"/>
      <w:pPr>
        <w:ind w:left="1440" w:hanging="360"/>
      </w:pPr>
      <w:rPr>
        <w:rFonts w:ascii="Courier New" w:hAnsi="Courier New" w:hint="default"/>
      </w:rPr>
    </w:lvl>
    <w:lvl w:ilvl="2" w:tplc="BA5CE728">
      <w:start w:val="1"/>
      <w:numFmt w:val="bullet"/>
      <w:lvlText w:val=""/>
      <w:lvlJc w:val="left"/>
      <w:pPr>
        <w:ind w:left="2160" w:hanging="360"/>
      </w:pPr>
      <w:rPr>
        <w:rFonts w:ascii="Wingdings" w:hAnsi="Wingdings" w:hint="default"/>
      </w:rPr>
    </w:lvl>
    <w:lvl w:ilvl="3" w:tplc="AB72D0C6">
      <w:start w:val="1"/>
      <w:numFmt w:val="bullet"/>
      <w:lvlText w:val=""/>
      <w:lvlJc w:val="left"/>
      <w:pPr>
        <w:ind w:left="2880" w:hanging="360"/>
      </w:pPr>
      <w:rPr>
        <w:rFonts w:ascii="Symbol" w:hAnsi="Symbol" w:hint="default"/>
      </w:rPr>
    </w:lvl>
    <w:lvl w:ilvl="4" w:tplc="C0BA389E">
      <w:start w:val="1"/>
      <w:numFmt w:val="bullet"/>
      <w:lvlText w:val="o"/>
      <w:lvlJc w:val="left"/>
      <w:pPr>
        <w:ind w:left="3600" w:hanging="360"/>
      </w:pPr>
      <w:rPr>
        <w:rFonts w:ascii="Courier New" w:hAnsi="Courier New" w:hint="default"/>
      </w:rPr>
    </w:lvl>
    <w:lvl w:ilvl="5" w:tplc="8CE813D2">
      <w:start w:val="1"/>
      <w:numFmt w:val="bullet"/>
      <w:lvlText w:val=""/>
      <w:lvlJc w:val="left"/>
      <w:pPr>
        <w:ind w:left="4320" w:hanging="360"/>
      </w:pPr>
      <w:rPr>
        <w:rFonts w:ascii="Wingdings" w:hAnsi="Wingdings" w:hint="default"/>
      </w:rPr>
    </w:lvl>
    <w:lvl w:ilvl="6" w:tplc="CDBC5788">
      <w:start w:val="1"/>
      <w:numFmt w:val="bullet"/>
      <w:lvlText w:val=""/>
      <w:lvlJc w:val="left"/>
      <w:pPr>
        <w:ind w:left="5040" w:hanging="360"/>
      </w:pPr>
      <w:rPr>
        <w:rFonts w:ascii="Symbol" w:hAnsi="Symbol" w:hint="default"/>
      </w:rPr>
    </w:lvl>
    <w:lvl w:ilvl="7" w:tplc="8460C142">
      <w:start w:val="1"/>
      <w:numFmt w:val="bullet"/>
      <w:lvlText w:val="o"/>
      <w:lvlJc w:val="left"/>
      <w:pPr>
        <w:ind w:left="5760" w:hanging="360"/>
      </w:pPr>
      <w:rPr>
        <w:rFonts w:ascii="Courier New" w:hAnsi="Courier New" w:hint="default"/>
      </w:rPr>
    </w:lvl>
    <w:lvl w:ilvl="8" w:tplc="B25634D6">
      <w:start w:val="1"/>
      <w:numFmt w:val="bullet"/>
      <w:lvlText w:val=""/>
      <w:lvlJc w:val="left"/>
      <w:pPr>
        <w:ind w:left="6480" w:hanging="360"/>
      </w:pPr>
      <w:rPr>
        <w:rFonts w:ascii="Wingdings" w:hAnsi="Wingdings" w:hint="default"/>
      </w:rPr>
    </w:lvl>
  </w:abstractNum>
  <w:abstractNum w:abstractNumId="12" w15:restartNumberingAfterBreak="0">
    <w:nsid w:val="071E4022"/>
    <w:multiLevelType w:val="hybridMultilevel"/>
    <w:tmpl w:val="251E39EC"/>
    <w:lvl w:ilvl="0" w:tplc="6F4629D4">
      <w:start w:val="1"/>
      <w:numFmt w:val="bullet"/>
      <w:lvlText w:val=""/>
      <w:lvlJc w:val="left"/>
      <w:pPr>
        <w:ind w:left="720" w:hanging="360"/>
      </w:pPr>
      <w:rPr>
        <w:rFonts w:ascii="Symbol" w:hAnsi="Symbol" w:hint="default"/>
      </w:rPr>
    </w:lvl>
    <w:lvl w:ilvl="1" w:tplc="0A12A732">
      <w:start w:val="1"/>
      <w:numFmt w:val="bullet"/>
      <w:lvlText w:val=""/>
      <w:lvlJc w:val="left"/>
      <w:pPr>
        <w:ind w:left="1440" w:hanging="360"/>
      </w:pPr>
      <w:rPr>
        <w:rFonts w:ascii="Symbol" w:hAnsi="Symbol" w:hint="default"/>
      </w:rPr>
    </w:lvl>
    <w:lvl w:ilvl="2" w:tplc="98D830A8">
      <w:start w:val="1"/>
      <w:numFmt w:val="bullet"/>
      <w:lvlText w:val=""/>
      <w:lvlJc w:val="left"/>
      <w:pPr>
        <w:ind w:left="2160" w:hanging="360"/>
      </w:pPr>
      <w:rPr>
        <w:rFonts w:ascii="Wingdings" w:hAnsi="Wingdings" w:hint="default"/>
      </w:rPr>
    </w:lvl>
    <w:lvl w:ilvl="3" w:tplc="183E6548">
      <w:start w:val="1"/>
      <w:numFmt w:val="bullet"/>
      <w:lvlText w:val=""/>
      <w:lvlJc w:val="left"/>
      <w:pPr>
        <w:ind w:left="2880" w:hanging="360"/>
      </w:pPr>
      <w:rPr>
        <w:rFonts w:ascii="Symbol" w:hAnsi="Symbol" w:hint="default"/>
      </w:rPr>
    </w:lvl>
    <w:lvl w:ilvl="4" w:tplc="1730EB3E">
      <w:start w:val="1"/>
      <w:numFmt w:val="bullet"/>
      <w:lvlText w:val="o"/>
      <w:lvlJc w:val="left"/>
      <w:pPr>
        <w:ind w:left="3600" w:hanging="360"/>
      </w:pPr>
      <w:rPr>
        <w:rFonts w:ascii="Courier New" w:hAnsi="Courier New" w:hint="default"/>
      </w:rPr>
    </w:lvl>
    <w:lvl w:ilvl="5" w:tplc="40625F48">
      <w:start w:val="1"/>
      <w:numFmt w:val="bullet"/>
      <w:lvlText w:val=""/>
      <w:lvlJc w:val="left"/>
      <w:pPr>
        <w:ind w:left="4320" w:hanging="360"/>
      </w:pPr>
      <w:rPr>
        <w:rFonts w:ascii="Wingdings" w:hAnsi="Wingdings" w:hint="default"/>
      </w:rPr>
    </w:lvl>
    <w:lvl w:ilvl="6" w:tplc="E26CE9B4">
      <w:start w:val="1"/>
      <w:numFmt w:val="bullet"/>
      <w:lvlText w:val=""/>
      <w:lvlJc w:val="left"/>
      <w:pPr>
        <w:ind w:left="5040" w:hanging="360"/>
      </w:pPr>
      <w:rPr>
        <w:rFonts w:ascii="Symbol" w:hAnsi="Symbol" w:hint="default"/>
      </w:rPr>
    </w:lvl>
    <w:lvl w:ilvl="7" w:tplc="20E8D174">
      <w:start w:val="1"/>
      <w:numFmt w:val="bullet"/>
      <w:lvlText w:val="o"/>
      <w:lvlJc w:val="left"/>
      <w:pPr>
        <w:ind w:left="5760" w:hanging="360"/>
      </w:pPr>
      <w:rPr>
        <w:rFonts w:ascii="Courier New" w:hAnsi="Courier New" w:hint="default"/>
      </w:rPr>
    </w:lvl>
    <w:lvl w:ilvl="8" w:tplc="DE8AEEF6">
      <w:start w:val="1"/>
      <w:numFmt w:val="bullet"/>
      <w:lvlText w:val=""/>
      <w:lvlJc w:val="left"/>
      <w:pPr>
        <w:ind w:left="6480" w:hanging="360"/>
      </w:pPr>
      <w:rPr>
        <w:rFonts w:ascii="Wingdings" w:hAnsi="Wingdings" w:hint="default"/>
      </w:rPr>
    </w:lvl>
  </w:abstractNum>
  <w:abstractNum w:abstractNumId="13" w15:restartNumberingAfterBreak="0">
    <w:nsid w:val="07475D30"/>
    <w:multiLevelType w:val="hybridMultilevel"/>
    <w:tmpl w:val="8788E7B2"/>
    <w:lvl w:ilvl="0" w:tplc="32A2016C">
      <w:start w:val="1"/>
      <w:numFmt w:val="bullet"/>
      <w:lvlText w:val=""/>
      <w:lvlJc w:val="left"/>
      <w:pPr>
        <w:ind w:left="720" w:hanging="360"/>
      </w:pPr>
      <w:rPr>
        <w:rFonts w:ascii="Symbol" w:hAnsi="Symbol" w:hint="default"/>
      </w:rPr>
    </w:lvl>
    <w:lvl w:ilvl="1" w:tplc="CC160704">
      <w:start w:val="1"/>
      <w:numFmt w:val="bullet"/>
      <w:lvlText w:val="o"/>
      <w:lvlJc w:val="left"/>
      <w:pPr>
        <w:ind w:left="1440" w:hanging="360"/>
      </w:pPr>
      <w:rPr>
        <w:rFonts w:ascii="Courier New" w:hAnsi="Courier New" w:hint="default"/>
      </w:rPr>
    </w:lvl>
    <w:lvl w:ilvl="2" w:tplc="9AA4FCCC">
      <w:start w:val="1"/>
      <w:numFmt w:val="bullet"/>
      <w:lvlText w:val=""/>
      <w:lvlJc w:val="left"/>
      <w:pPr>
        <w:ind w:left="2160" w:hanging="360"/>
      </w:pPr>
      <w:rPr>
        <w:rFonts w:ascii="Wingdings" w:hAnsi="Wingdings" w:hint="default"/>
      </w:rPr>
    </w:lvl>
    <w:lvl w:ilvl="3" w:tplc="A566E27E">
      <w:start w:val="1"/>
      <w:numFmt w:val="bullet"/>
      <w:lvlText w:val=""/>
      <w:lvlJc w:val="left"/>
      <w:pPr>
        <w:ind w:left="2880" w:hanging="360"/>
      </w:pPr>
      <w:rPr>
        <w:rFonts w:ascii="Symbol" w:hAnsi="Symbol" w:hint="default"/>
      </w:rPr>
    </w:lvl>
    <w:lvl w:ilvl="4" w:tplc="A4C4A308">
      <w:start w:val="1"/>
      <w:numFmt w:val="bullet"/>
      <w:lvlText w:val="o"/>
      <w:lvlJc w:val="left"/>
      <w:pPr>
        <w:ind w:left="3600" w:hanging="360"/>
      </w:pPr>
      <w:rPr>
        <w:rFonts w:ascii="Courier New" w:hAnsi="Courier New" w:hint="default"/>
      </w:rPr>
    </w:lvl>
    <w:lvl w:ilvl="5" w:tplc="14148DFC">
      <w:start w:val="1"/>
      <w:numFmt w:val="bullet"/>
      <w:lvlText w:val=""/>
      <w:lvlJc w:val="left"/>
      <w:pPr>
        <w:ind w:left="4320" w:hanging="360"/>
      </w:pPr>
      <w:rPr>
        <w:rFonts w:ascii="Wingdings" w:hAnsi="Wingdings" w:hint="default"/>
      </w:rPr>
    </w:lvl>
    <w:lvl w:ilvl="6" w:tplc="65669562">
      <w:start w:val="1"/>
      <w:numFmt w:val="bullet"/>
      <w:lvlText w:val=""/>
      <w:lvlJc w:val="left"/>
      <w:pPr>
        <w:ind w:left="5040" w:hanging="360"/>
      </w:pPr>
      <w:rPr>
        <w:rFonts w:ascii="Symbol" w:hAnsi="Symbol" w:hint="default"/>
      </w:rPr>
    </w:lvl>
    <w:lvl w:ilvl="7" w:tplc="3832219A">
      <w:start w:val="1"/>
      <w:numFmt w:val="bullet"/>
      <w:lvlText w:val="o"/>
      <w:lvlJc w:val="left"/>
      <w:pPr>
        <w:ind w:left="5760" w:hanging="360"/>
      </w:pPr>
      <w:rPr>
        <w:rFonts w:ascii="Courier New" w:hAnsi="Courier New" w:hint="default"/>
      </w:rPr>
    </w:lvl>
    <w:lvl w:ilvl="8" w:tplc="99B42902">
      <w:start w:val="1"/>
      <w:numFmt w:val="bullet"/>
      <w:lvlText w:val=""/>
      <w:lvlJc w:val="left"/>
      <w:pPr>
        <w:ind w:left="6480" w:hanging="360"/>
      </w:pPr>
      <w:rPr>
        <w:rFonts w:ascii="Wingdings" w:hAnsi="Wingdings" w:hint="default"/>
      </w:rPr>
    </w:lvl>
  </w:abstractNum>
  <w:abstractNum w:abstractNumId="14" w15:restartNumberingAfterBreak="0">
    <w:nsid w:val="089E4D50"/>
    <w:multiLevelType w:val="hybridMultilevel"/>
    <w:tmpl w:val="6A2A4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79094D"/>
    <w:multiLevelType w:val="hybridMultilevel"/>
    <w:tmpl w:val="E71E264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413027"/>
    <w:multiLevelType w:val="hybridMultilevel"/>
    <w:tmpl w:val="2AB49512"/>
    <w:lvl w:ilvl="0" w:tplc="7DC0B6CC">
      <w:start w:val="1"/>
      <w:numFmt w:val="bullet"/>
      <w:lvlText w:val=""/>
      <w:lvlJc w:val="left"/>
      <w:pPr>
        <w:ind w:left="720" w:hanging="360"/>
      </w:pPr>
      <w:rPr>
        <w:rFonts w:ascii="Symbol" w:hAnsi="Symbol" w:hint="default"/>
      </w:rPr>
    </w:lvl>
    <w:lvl w:ilvl="1" w:tplc="2B68BE9A">
      <w:start w:val="1"/>
      <w:numFmt w:val="bullet"/>
      <w:lvlText w:val="o"/>
      <w:lvlJc w:val="left"/>
      <w:pPr>
        <w:ind w:left="1440" w:hanging="360"/>
      </w:pPr>
      <w:rPr>
        <w:rFonts w:ascii="Courier New" w:hAnsi="Courier New" w:hint="default"/>
      </w:rPr>
    </w:lvl>
    <w:lvl w:ilvl="2" w:tplc="AD2C1A52">
      <w:start w:val="1"/>
      <w:numFmt w:val="bullet"/>
      <w:lvlText w:val=""/>
      <w:lvlJc w:val="left"/>
      <w:pPr>
        <w:ind w:left="2160" w:hanging="360"/>
      </w:pPr>
      <w:rPr>
        <w:rFonts w:ascii="Wingdings" w:hAnsi="Wingdings" w:hint="default"/>
      </w:rPr>
    </w:lvl>
    <w:lvl w:ilvl="3" w:tplc="1AA80FD0">
      <w:start w:val="1"/>
      <w:numFmt w:val="bullet"/>
      <w:lvlText w:val=""/>
      <w:lvlJc w:val="left"/>
      <w:pPr>
        <w:ind w:left="2880" w:hanging="360"/>
      </w:pPr>
      <w:rPr>
        <w:rFonts w:ascii="Symbol" w:hAnsi="Symbol" w:hint="default"/>
      </w:rPr>
    </w:lvl>
    <w:lvl w:ilvl="4" w:tplc="E206B1E6">
      <w:start w:val="1"/>
      <w:numFmt w:val="bullet"/>
      <w:lvlText w:val="o"/>
      <w:lvlJc w:val="left"/>
      <w:pPr>
        <w:ind w:left="3600" w:hanging="360"/>
      </w:pPr>
      <w:rPr>
        <w:rFonts w:ascii="Courier New" w:hAnsi="Courier New" w:hint="default"/>
      </w:rPr>
    </w:lvl>
    <w:lvl w:ilvl="5" w:tplc="5AEEE114">
      <w:start w:val="1"/>
      <w:numFmt w:val="bullet"/>
      <w:lvlText w:val=""/>
      <w:lvlJc w:val="left"/>
      <w:pPr>
        <w:ind w:left="4320" w:hanging="360"/>
      </w:pPr>
      <w:rPr>
        <w:rFonts w:ascii="Wingdings" w:hAnsi="Wingdings" w:hint="default"/>
      </w:rPr>
    </w:lvl>
    <w:lvl w:ilvl="6" w:tplc="37E4A294">
      <w:start w:val="1"/>
      <w:numFmt w:val="bullet"/>
      <w:lvlText w:val=""/>
      <w:lvlJc w:val="left"/>
      <w:pPr>
        <w:ind w:left="5040" w:hanging="360"/>
      </w:pPr>
      <w:rPr>
        <w:rFonts w:ascii="Symbol" w:hAnsi="Symbol" w:hint="default"/>
      </w:rPr>
    </w:lvl>
    <w:lvl w:ilvl="7" w:tplc="6F14DB3A">
      <w:start w:val="1"/>
      <w:numFmt w:val="bullet"/>
      <w:lvlText w:val="o"/>
      <w:lvlJc w:val="left"/>
      <w:pPr>
        <w:ind w:left="5760" w:hanging="360"/>
      </w:pPr>
      <w:rPr>
        <w:rFonts w:ascii="Courier New" w:hAnsi="Courier New" w:hint="default"/>
      </w:rPr>
    </w:lvl>
    <w:lvl w:ilvl="8" w:tplc="C8F86F4A">
      <w:start w:val="1"/>
      <w:numFmt w:val="bullet"/>
      <w:lvlText w:val=""/>
      <w:lvlJc w:val="left"/>
      <w:pPr>
        <w:ind w:left="6480" w:hanging="360"/>
      </w:pPr>
      <w:rPr>
        <w:rFonts w:ascii="Wingdings" w:hAnsi="Wingdings" w:hint="default"/>
      </w:rPr>
    </w:lvl>
  </w:abstractNum>
  <w:abstractNum w:abstractNumId="19" w15:restartNumberingAfterBreak="0">
    <w:nsid w:val="0ECB2D77"/>
    <w:multiLevelType w:val="hybridMultilevel"/>
    <w:tmpl w:val="E992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8E38E5"/>
    <w:multiLevelType w:val="hybridMultilevel"/>
    <w:tmpl w:val="FFFFFFFF"/>
    <w:lvl w:ilvl="0" w:tplc="E6747F56">
      <w:start w:val="1"/>
      <w:numFmt w:val="lowerLetter"/>
      <w:lvlText w:val="%1."/>
      <w:lvlJc w:val="left"/>
      <w:pPr>
        <w:ind w:left="720" w:hanging="360"/>
      </w:pPr>
    </w:lvl>
    <w:lvl w:ilvl="1" w:tplc="8FBA4AC2">
      <w:start w:val="1"/>
      <w:numFmt w:val="lowerLetter"/>
      <w:lvlText w:val="%2."/>
      <w:lvlJc w:val="left"/>
      <w:pPr>
        <w:ind w:left="1440" w:hanging="360"/>
      </w:pPr>
    </w:lvl>
    <w:lvl w:ilvl="2" w:tplc="7D4AEA5C">
      <w:start w:val="1"/>
      <w:numFmt w:val="lowerRoman"/>
      <w:lvlText w:val="%3."/>
      <w:lvlJc w:val="right"/>
      <w:pPr>
        <w:ind w:left="2160" w:hanging="180"/>
      </w:pPr>
    </w:lvl>
    <w:lvl w:ilvl="3" w:tplc="7A22D64E">
      <w:start w:val="1"/>
      <w:numFmt w:val="decimal"/>
      <w:lvlText w:val="%4."/>
      <w:lvlJc w:val="left"/>
      <w:pPr>
        <w:ind w:left="900" w:hanging="360"/>
      </w:pPr>
    </w:lvl>
    <w:lvl w:ilvl="4" w:tplc="167010F0">
      <w:start w:val="1"/>
      <w:numFmt w:val="lowerLetter"/>
      <w:lvlText w:val="%5."/>
      <w:lvlJc w:val="left"/>
      <w:pPr>
        <w:ind w:left="3600" w:hanging="360"/>
      </w:pPr>
    </w:lvl>
    <w:lvl w:ilvl="5" w:tplc="285EEB66">
      <w:start w:val="1"/>
      <w:numFmt w:val="lowerRoman"/>
      <w:lvlText w:val="%6."/>
      <w:lvlJc w:val="right"/>
      <w:pPr>
        <w:ind w:left="4320" w:hanging="180"/>
      </w:pPr>
    </w:lvl>
    <w:lvl w:ilvl="6" w:tplc="5748C2AE">
      <w:start w:val="1"/>
      <w:numFmt w:val="decimal"/>
      <w:lvlText w:val="%7."/>
      <w:lvlJc w:val="left"/>
      <w:pPr>
        <w:ind w:left="5040" w:hanging="360"/>
      </w:pPr>
    </w:lvl>
    <w:lvl w:ilvl="7" w:tplc="24B6BA5E">
      <w:start w:val="1"/>
      <w:numFmt w:val="lowerLetter"/>
      <w:lvlText w:val="%8."/>
      <w:lvlJc w:val="left"/>
      <w:pPr>
        <w:ind w:left="5760" w:hanging="360"/>
      </w:pPr>
    </w:lvl>
    <w:lvl w:ilvl="8" w:tplc="1C16E5DE">
      <w:start w:val="1"/>
      <w:numFmt w:val="lowerRoman"/>
      <w:lvlText w:val="%9."/>
      <w:lvlJc w:val="right"/>
      <w:pPr>
        <w:ind w:left="6480" w:hanging="180"/>
      </w:pPr>
    </w:lvl>
  </w:abstractNum>
  <w:abstractNum w:abstractNumId="22"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3" w15:restartNumberingAfterBreak="0">
    <w:nsid w:val="12963BE7"/>
    <w:multiLevelType w:val="hybridMultilevel"/>
    <w:tmpl w:val="896C65BE"/>
    <w:lvl w:ilvl="0" w:tplc="04090015">
      <w:start w:val="1"/>
      <w:numFmt w:val="upperLetter"/>
      <w:lvlText w:val="%1."/>
      <w:lvlJc w:val="left"/>
      <w:pPr>
        <w:ind w:left="720" w:hanging="360"/>
      </w:pPr>
      <w:rPr>
        <w:rFonts w:hint="default"/>
      </w:rPr>
    </w:lvl>
    <w:lvl w:ilvl="1" w:tplc="CA42B9F4">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5"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6" w15:restartNumberingAfterBreak="0">
    <w:nsid w:val="13AB4AA8"/>
    <w:multiLevelType w:val="hybridMultilevel"/>
    <w:tmpl w:val="B5F2AA12"/>
    <w:lvl w:ilvl="0" w:tplc="1884BF14">
      <w:start w:val="1"/>
      <w:numFmt w:val="bullet"/>
      <w:lvlText w:val=""/>
      <w:lvlJc w:val="left"/>
      <w:pPr>
        <w:ind w:left="720" w:hanging="360"/>
      </w:pPr>
      <w:rPr>
        <w:rFonts w:ascii="Symbol" w:hAnsi="Symbol" w:hint="default"/>
      </w:rPr>
    </w:lvl>
    <w:lvl w:ilvl="1" w:tplc="15EC829C">
      <w:start w:val="1"/>
      <w:numFmt w:val="bullet"/>
      <w:lvlText w:val="o"/>
      <w:lvlJc w:val="left"/>
      <w:pPr>
        <w:ind w:left="1440" w:hanging="360"/>
      </w:pPr>
      <w:rPr>
        <w:rFonts w:ascii="Courier New" w:hAnsi="Courier New" w:hint="default"/>
      </w:rPr>
    </w:lvl>
    <w:lvl w:ilvl="2" w:tplc="0BA888DC">
      <w:start w:val="1"/>
      <w:numFmt w:val="bullet"/>
      <w:lvlText w:val=""/>
      <w:lvlJc w:val="left"/>
      <w:pPr>
        <w:ind w:left="2160" w:hanging="360"/>
      </w:pPr>
      <w:rPr>
        <w:rFonts w:ascii="Wingdings" w:hAnsi="Wingdings" w:hint="default"/>
      </w:rPr>
    </w:lvl>
    <w:lvl w:ilvl="3" w:tplc="E5CC5DAA">
      <w:start w:val="1"/>
      <w:numFmt w:val="bullet"/>
      <w:lvlText w:val=""/>
      <w:lvlJc w:val="left"/>
      <w:pPr>
        <w:ind w:left="2880" w:hanging="360"/>
      </w:pPr>
      <w:rPr>
        <w:rFonts w:ascii="Symbol" w:hAnsi="Symbol" w:hint="default"/>
      </w:rPr>
    </w:lvl>
    <w:lvl w:ilvl="4" w:tplc="CC78918C">
      <w:start w:val="1"/>
      <w:numFmt w:val="bullet"/>
      <w:lvlText w:val="o"/>
      <w:lvlJc w:val="left"/>
      <w:pPr>
        <w:ind w:left="3600" w:hanging="360"/>
      </w:pPr>
      <w:rPr>
        <w:rFonts w:ascii="Courier New" w:hAnsi="Courier New" w:hint="default"/>
      </w:rPr>
    </w:lvl>
    <w:lvl w:ilvl="5" w:tplc="297E37E6">
      <w:start w:val="1"/>
      <w:numFmt w:val="bullet"/>
      <w:lvlText w:val=""/>
      <w:lvlJc w:val="left"/>
      <w:pPr>
        <w:ind w:left="4320" w:hanging="360"/>
      </w:pPr>
      <w:rPr>
        <w:rFonts w:ascii="Wingdings" w:hAnsi="Wingdings" w:hint="default"/>
      </w:rPr>
    </w:lvl>
    <w:lvl w:ilvl="6" w:tplc="D7A0C11A">
      <w:start w:val="1"/>
      <w:numFmt w:val="bullet"/>
      <w:lvlText w:val=""/>
      <w:lvlJc w:val="left"/>
      <w:pPr>
        <w:ind w:left="5040" w:hanging="360"/>
      </w:pPr>
      <w:rPr>
        <w:rFonts w:ascii="Symbol" w:hAnsi="Symbol" w:hint="default"/>
      </w:rPr>
    </w:lvl>
    <w:lvl w:ilvl="7" w:tplc="9A88E6DA">
      <w:start w:val="1"/>
      <w:numFmt w:val="bullet"/>
      <w:lvlText w:val="o"/>
      <w:lvlJc w:val="left"/>
      <w:pPr>
        <w:ind w:left="5760" w:hanging="360"/>
      </w:pPr>
      <w:rPr>
        <w:rFonts w:ascii="Courier New" w:hAnsi="Courier New" w:hint="default"/>
      </w:rPr>
    </w:lvl>
    <w:lvl w:ilvl="8" w:tplc="E87A5206">
      <w:start w:val="1"/>
      <w:numFmt w:val="bullet"/>
      <w:lvlText w:val=""/>
      <w:lvlJc w:val="left"/>
      <w:pPr>
        <w:ind w:left="6480" w:hanging="360"/>
      </w:pPr>
      <w:rPr>
        <w:rFonts w:ascii="Wingdings" w:hAnsi="Wingdings" w:hint="default"/>
      </w:rPr>
    </w:lvl>
  </w:abstractNum>
  <w:abstractNum w:abstractNumId="27" w15:restartNumberingAfterBreak="0">
    <w:nsid w:val="17566192"/>
    <w:multiLevelType w:val="hybridMultilevel"/>
    <w:tmpl w:val="D9E47A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DC57A8"/>
    <w:multiLevelType w:val="hybridMultilevel"/>
    <w:tmpl w:val="174E6650"/>
    <w:lvl w:ilvl="0" w:tplc="9ED28BEA">
      <w:start w:val="1"/>
      <w:numFmt w:val="bullet"/>
      <w:lvlText w:val=""/>
      <w:lvlJc w:val="left"/>
      <w:pPr>
        <w:ind w:left="720" w:hanging="360"/>
      </w:pPr>
      <w:rPr>
        <w:rFonts w:ascii="Symbol" w:hAnsi="Symbol" w:hint="default"/>
      </w:rPr>
    </w:lvl>
    <w:lvl w:ilvl="1" w:tplc="17FC6942">
      <w:start w:val="1"/>
      <w:numFmt w:val="bullet"/>
      <w:lvlText w:val="o"/>
      <w:lvlJc w:val="left"/>
      <w:pPr>
        <w:ind w:left="1440" w:hanging="360"/>
      </w:pPr>
      <w:rPr>
        <w:rFonts w:ascii="Courier New" w:hAnsi="Courier New" w:hint="default"/>
      </w:rPr>
    </w:lvl>
    <w:lvl w:ilvl="2" w:tplc="7FC416D2">
      <w:start w:val="1"/>
      <w:numFmt w:val="bullet"/>
      <w:lvlText w:val=""/>
      <w:lvlJc w:val="left"/>
      <w:pPr>
        <w:ind w:left="2160" w:hanging="360"/>
      </w:pPr>
      <w:rPr>
        <w:rFonts w:ascii="Wingdings" w:hAnsi="Wingdings" w:hint="default"/>
      </w:rPr>
    </w:lvl>
    <w:lvl w:ilvl="3" w:tplc="B5A05602">
      <w:start w:val="1"/>
      <w:numFmt w:val="bullet"/>
      <w:lvlText w:val=""/>
      <w:lvlJc w:val="left"/>
      <w:pPr>
        <w:ind w:left="2880" w:hanging="360"/>
      </w:pPr>
      <w:rPr>
        <w:rFonts w:ascii="Symbol" w:hAnsi="Symbol" w:hint="default"/>
      </w:rPr>
    </w:lvl>
    <w:lvl w:ilvl="4" w:tplc="019885C2">
      <w:start w:val="1"/>
      <w:numFmt w:val="bullet"/>
      <w:lvlText w:val="o"/>
      <w:lvlJc w:val="left"/>
      <w:pPr>
        <w:ind w:left="3600" w:hanging="360"/>
      </w:pPr>
      <w:rPr>
        <w:rFonts w:ascii="Courier New" w:hAnsi="Courier New" w:hint="default"/>
      </w:rPr>
    </w:lvl>
    <w:lvl w:ilvl="5" w:tplc="0D609CB0">
      <w:start w:val="1"/>
      <w:numFmt w:val="bullet"/>
      <w:lvlText w:val=""/>
      <w:lvlJc w:val="left"/>
      <w:pPr>
        <w:ind w:left="4320" w:hanging="360"/>
      </w:pPr>
      <w:rPr>
        <w:rFonts w:ascii="Wingdings" w:hAnsi="Wingdings" w:hint="default"/>
      </w:rPr>
    </w:lvl>
    <w:lvl w:ilvl="6" w:tplc="AD623BBC">
      <w:start w:val="1"/>
      <w:numFmt w:val="bullet"/>
      <w:lvlText w:val=""/>
      <w:lvlJc w:val="left"/>
      <w:pPr>
        <w:ind w:left="5040" w:hanging="360"/>
      </w:pPr>
      <w:rPr>
        <w:rFonts w:ascii="Symbol" w:hAnsi="Symbol" w:hint="default"/>
      </w:rPr>
    </w:lvl>
    <w:lvl w:ilvl="7" w:tplc="147E6758">
      <w:start w:val="1"/>
      <w:numFmt w:val="bullet"/>
      <w:lvlText w:val="o"/>
      <w:lvlJc w:val="left"/>
      <w:pPr>
        <w:ind w:left="5760" w:hanging="360"/>
      </w:pPr>
      <w:rPr>
        <w:rFonts w:ascii="Courier New" w:hAnsi="Courier New" w:hint="default"/>
      </w:rPr>
    </w:lvl>
    <w:lvl w:ilvl="8" w:tplc="F7F6495A">
      <w:start w:val="1"/>
      <w:numFmt w:val="bullet"/>
      <w:lvlText w:val=""/>
      <w:lvlJc w:val="left"/>
      <w:pPr>
        <w:ind w:left="6480" w:hanging="360"/>
      </w:pPr>
      <w:rPr>
        <w:rFonts w:ascii="Wingdings" w:hAnsi="Wingdings" w:hint="default"/>
      </w:rPr>
    </w:lvl>
  </w:abstractNum>
  <w:abstractNum w:abstractNumId="29" w15:restartNumberingAfterBreak="0">
    <w:nsid w:val="192976A3"/>
    <w:multiLevelType w:val="multilevel"/>
    <w:tmpl w:val="03AC2B3E"/>
    <w:lvl w:ilvl="0">
      <w:start w:val="2"/>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1A736DFB"/>
    <w:multiLevelType w:val="hybridMultilevel"/>
    <w:tmpl w:val="0E4602C8"/>
    <w:lvl w:ilvl="0" w:tplc="0A9A262E">
      <w:start w:val="1"/>
      <w:numFmt w:val="bullet"/>
      <w:lvlText w:val=""/>
      <w:lvlJc w:val="left"/>
      <w:pPr>
        <w:ind w:left="720" w:hanging="360"/>
      </w:pPr>
      <w:rPr>
        <w:rFonts w:ascii="Symbol" w:hAnsi="Symbol" w:hint="default"/>
      </w:rPr>
    </w:lvl>
    <w:lvl w:ilvl="1" w:tplc="2F44AEDE">
      <w:start w:val="1"/>
      <w:numFmt w:val="bullet"/>
      <w:lvlText w:val="o"/>
      <w:lvlJc w:val="left"/>
      <w:pPr>
        <w:ind w:left="1440" w:hanging="360"/>
      </w:pPr>
      <w:rPr>
        <w:rFonts w:ascii="Courier New" w:hAnsi="Courier New" w:hint="default"/>
      </w:rPr>
    </w:lvl>
    <w:lvl w:ilvl="2" w:tplc="F5E26BCA">
      <w:start w:val="1"/>
      <w:numFmt w:val="bullet"/>
      <w:lvlText w:val=""/>
      <w:lvlJc w:val="left"/>
      <w:pPr>
        <w:ind w:left="2160" w:hanging="360"/>
      </w:pPr>
      <w:rPr>
        <w:rFonts w:ascii="Wingdings" w:hAnsi="Wingdings" w:hint="default"/>
      </w:rPr>
    </w:lvl>
    <w:lvl w:ilvl="3" w:tplc="9CC0DAF6">
      <w:start w:val="1"/>
      <w:numFmt w:val="bullet"/>
      <w:lvlText w:val=""/>
      <w:lvlJc w:val="left"/>
      <w:pPr>
        <w:ind w:left="2880" w:hanging="360"/>
      </w:pPr>
      <w:rPr>
        <w:rFonts w:ascii="Symbol" w:hAnsi="Symbol" w:hint="default"/>
      </w:rPr>
    </w:lvl>
    <w:lvl w:ilvl="4" w:tplc="D12618BE">
      <w:start w:val="1"/>
      <w:numFmt w:val="bullet"/>
      <w:lvlText w:val="o"/>
      <w:lvlJc w:val="left"/>
      <w:pPr>
        <w:ind w:left="3600" w:hanging="360"/>
      </w:pPr>
      <w:rPr>
        <w:rFonts w:ascii="Courier New" w:hAnsi="Courier New" w:hint="default"/>
      </w:rPr>
    </w:lvl>
    <w:lvl w:ilvl="5" w:tplc="B52038EE">
      <w:start w:val="1"/>
      <w:numFmt w:val="bullet"/>
      <w:lvlText w:val=""/>
      <w:lvlJc w:val="left"/>
      <w:pPr>
        <w:ind w:left="4320" w:hanging="360"/>
      </w:pPr>
      <w:rPr>
        <w:rFonts w:ascii="Wingdings" w:hAnsi="Wingdings" w:hint="default"/>
      </w:rPr>
    </w:lvl>
    <w:lvl w:ilvl="6" w:tplc="7172BA40">
      <w:start w:val="1"/>
      <w:numFmt w:val="bullet"/>
      <w:lvlText w:val=""/>
      <w:lvlJc w:val="left"/>
      <w:pPr>
        <w:ind w:left="5040" w:hanging="360"/>
      </w:pPr>
      <w:rPr>
        <w:rFonts w:ascii="Symbol" w:hAnsi="Symbol" w:hint="default"/>
      </w:rPr>
    </w:lvl>
    <w:lvl w:ilvl="7" w:tplc="C4685732">
      <w:start w:val="1"/>
      <w:numFmt w:val="bullet"/>
      <w:lvlText w:val="o"/>
      <w:lvlJc w:val="left"/>
      <w:pPr>
        <w:ind w:left="5760" w:hanging="360"/>
      </w:pPr>
      <w:rPr>
        <w:rFonts w:ascii="Courier New" w:hAnsi="Courier New" w:hint="default"/>
      </w:rPr>
    </w:lvl>
    <w:lvl w:ilvl="8" w:tplc="777C3E7E">
      <w:start w:val="1"/>
      <w:numFmt w:val="bullet"/>
      <w:lvlText w:val=""/>
      <w:lvlJc w:val="left"/>
      <w:pPr>
        <w:ind w:left="6480" w:hanging="360"/>
      </w:pPr>
      <w:rPr>
        <w:rFonts w:ascii="Wingdings" w:hAnsi="Wingdings" w:hint="default"/>
      </w:rPr>
    </w:lvl>
  </w:abstractNum>
  <w:abstractNum w:abstractNumId="31"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0B131E"/>
    <w:multiLevelType w:val="hybridMultilevel"/>
    <w:tmpl w:val="3E84E004"/>
    <w:lvl w:ilvl="0" w:tplc="AFC6D7CE">
      <w:start w:val="1"/>
      <w:numFmt w:val="bullet"/>
      <w:lvlText w:val=""/>
      <w:lvlJc w:val="left"/>
      <w:pPr>
        <w:ind w:left="720" w:hanging="360"/>
      </w:pPr>
      <w:rPr>
        <w:rFonts w:ascii="Symbol" w:hAnsi="Symbol" w:hint="default"/>
      </w:rPr>
    </w:lvl>
    <w:lvl w:ilvl="1" w:tplc="8E5A80CE">
      <w:start w:val="1"/>
      <w:numFmt w:val="bullet"/>
      <w:lvlText w:val="o"/>
      <w:lvlJc w:val="left"/>
      <w:pPr>
        <w:ind w:left="1440" w:hanging="360"/>
      </w:pPr>
      <w:rPr>
        <w:rFonts w:ascii="Courier New" w:hAnsi="Courier New" w:hint="default"/>
      </w:rPr>
    </w:lvl>
    <w:lvl w:ilvl="2" w:tplc="FA96DC04">
      <w:start w:val="1"/>
      <w:numFmt w:val="bullet"/>
      <w:lvlText w:val=""/>
      <w:lvlJc w:val="left"/>
      <w:pPr>
        <w:ind w:left="2160" w:hanging="360"/>
      </w:pPr>
      <w:rPr>
        <w:rFonts w:ascii="Wingdings" w:hAnsi="Wingdings" w:hint="default"/>
      </w:rPr>
    </w:lvl>
    <w:lvl w:ilvl="3" w:tplc="45BA7458">
      <w:start w:val="1"/>
      <w:numFmt w:val="bullet"/>
      <w:lvlText w:val=""/>
      <w:lvlJc w:val="left"/>
      <w:pPr>
        <w:ind w:left="2880" w:hanging="360"/>
      </w:pPr>
      <w:rPr>
        <w:rFonts w:ascii="Symbol" w:hAnsi="Symbol" w:hint="default"/>
      </w:rPr>
    </w:lvl>
    <w:lvl w:ilvl="4" w:tplc="BCE8896A">
      <w:start w:val="1"/>
      <w:numFmt w:val="bullet"/>
      <w:lvlText w:val="o"/>
      <w:lvlJc w:val="left"/>
      <w:pPr>
        <w:ind w:left="3600" w:hanging="360"/>
      </w:pPr>
      <w:rPr>
        <w:rFonts w:ascii="Courier New" w:hAnsi="Courier New" w:hint="default"/>
      </w:rPr>
    </w:lvl>
    <w:lvl w:ilvl="5" w:tplc="24D4599A">
      <w:start w:val="1"/>
      <w:numFmt w:val="bullet"/>
      <w:lvlText w:val=""/>
      <w:lvlJc w:val="left"/>
      <w:pPr>
        <w:ind w:left="4320" w:hanging="360"/>
      </w:pPr>
      <w:rPr>
        <w:rFonts w:ascii="Wingdings" w:hAnsi="Wingdings" w:hint="default"/>
      </w:rPr>
    </w:lvl>
    <w:lvl w:ilvl="6" w:tplc="BCE2B0EC">
      <w:start w:val="1"/>
      <w:numFmt w:val="bullet"/>
      <w:lvlText w:val=""/>
      <w:lvlJc w:val="left"/>
      <w:pPr>
        <w:ind w:left="5040" w:hanging="360"/>
      </w:pPr>
      <w:rPr>
        <w:rFonts w:ascii="Symbol" w:hAnsi="Symbol" w:hint="default"/>
      </w:rPr>
    </w:lvl>
    <w:lvl w:ilvl="7" w:tplc="FE42C994">
      <w:start w:val="1"/>
      <w:numFmt w:val="bullet"/>
      <w:lvlText w:val="o"/>
      <w:lvlJc w:val="left"/>
      <w:pPr>
        <w:ind w:left="5760" w:hanging="360"/>
      </w:pPr>
      <w:rPr>
        <w:rFonts w:ascii="Courier New" w:hAnsi="Courier New" w:hint="default"/>
      </w:rPr>
    </w:lvl>
    <w:lvl w:ilvl="8" w:tplc="B6F445D8">
      <w:start w:val="1"/>
      <w:numFmt w:val="bullet"/>
      <w:lvlText w:val=""/>
      <w:lvlJc w:val="left"/>
      <w:pPr>
        <w:ind w:left="6480" w:hanging="360"/>
      </w:pPr>
      <w:rPr>
        <w:rFonts w:ascii="Wingdings" w:hAnsi="Wingdings" w:hint="default"/>
      </w:rPr>
    </w:lvl>
  </w:abstractNum>
  <w:abstractNum w:abstractNumId="33"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22376C"/>
    <w:multiLevelType w:val="hybridMultilevel"/>
    <w:tmpl w:val="F3D60944"/>
    <w:lvl w:ilvl="0" w:tplc="D5D62AEE">
      <w:start w:val="1"/>
      <w:numFmt w:val="bullet"/>
      <w:lvlText w:val=""/>
      <w:lvlJc w:val="left"/>
      <w:pPr>
        <w:ind w:left="720" w:hanging="360"/>
      </w:pPr>
      <w:rPr>
        <w:rFonts w:ascii="Symbol" w:hAnsi="Symbol" w:hint="default"/>
      </w:rPr>
    </w:lvl>
    <w:lvl w:ilvl="1" w:tplc="3C027E3C">
      <w:start w:val="1"/>
      <w:numFmt w:val="bullet"/>
      <w:lvlText w:val=""/>
      <w:lvlJc w:val="left"/>
      <w:pPr>
        <w:ind w:left="1440" w:hanging="360"/>
      </w:pPr>
      <w:rPr>
        <w:rFonts w:ascii="Symbol" w:hAnsi="Symbol" w:hint="default"/>
      </w:rPr>
    </w:lvl>
    <w:lvl w:ilvl="2" w:tplc="450C701C">
      <w:start w:val="1"/>
      <w:numFmt w:val="bullet"/>
      <w:lvlText w:val=""/>
      <w:lvlJc w:val="left"/>
      <w:pPr>
        <w:ind w:left="2160" w:hanging="360"/>
      </w:pPr>
      <w:rPr>
        <w:rFonts w:ascii="Symbol" w:hAnsi="Symbol" w:hint="default"/>
      </w:rPr>
    </w:lvl>
    <w:lvl w:ilvl="3" w:tplc="5F98BE12">
      <w:start w:val="1"/>
      <w:numFmt w:val="bullet"/>
      <w:lvlText w:val=""/>
      <w:lvlJc w:val="left"/>
      <w:pPr>
        <w:ind w:left="2880" w:hanging="360"/>
      </w:pPr>
      <w:rPr>
        <w:rFonts w:ascii="Symbol" w:hAnsi="Symbol" w:hint="default"/>
      </w:rPr>
    </w:lvl>
    <w:lvl w:ilvl="4" w:tplc="43FC7AEA">
      <w:start w:val="1"/>
      <w:numFmt w:val="bullet"/>
      <w:lvlText w:val="o"/>
      <w:lvlJc w:val="left"/>
      <w:pPr>
        <w:ind w:left="3600" w:hanging="360"/>
      </w:pPr>
      <w:rPr>
        <w:rFonts w:ascii="Courier New" w:hAnsi="Courier New" w:hint="default"/>
      </w:rPr>
    </w:lvl>
    <w:lvl w:ilvl="5" w:tplc="F07ED8AA">
      <w:start w:val="1"/>
      <w:numFmt w:val="bullet"/>
      <w:lvlText w:val=""/>
      <w:lvlJc w:val="left"/>
      <w:pPr>
        <w:ind w:left="4320" w:hanging="360"/>
      </w:pPr>
      <w:rPr>
        <w:rFonts w:ascii="Wingdings" w:hAnsi="Wingdings" w:hint="default"/>
      </w:rPr>
    </w:lvl>
    <w:lvl w:ilvl="6" w:tplc="7C184BC4">
      <w:start w:val="1"/>
      <w:numFmt w:val="bullet"/>
      <w:lvlText w:val=""/>
      <w:lvlJc w:val="left"/>
      <w:pPr>
        <w:ind w:left="5040" w:hanging="360"/>
      </w:pPr>
      <w:rPr>
        <w:rFonts w:ascii="Symbol" w:hAnsi="Symbol" w:hint="default"/>
      </w:rPr>
    </w:lvl>
    <w:lvl w:ilvl="7" w:tplc="18A6EA1A">
      <w:start w:val="1"/>
      <w:numFmt w:val="bullet"/>
      <w:lvlText w:val="o"/>
      <w:lvlJc w:val="left"/>
      <w:pPr>
        <w:ind w:left="5760" w:hanging="360"/>
      </w:pPr>
      <w:rPr>
        <w:rFonts w:ascii="Courier New" w:hAnsi="Courier New" w:hint="default"/>
      </w:rPr>
    </w:lvl>
    <w:lvl w:ilvl="8" w:tplc="98E293EC">
      <w:start w:val="1"/>
      <w:numFmt w:val="bullet"/>
      <w:lvlText w:val=""/>
      <w:lvlJc w:val="left"/>
      <w:pPr>
        <w:ind w:left="6480" w:hanging="360"/>
      </w:pPr>
      <w:rPr>
        <w:rFonts w:ascii="Wingdings" w:hAnsi="Wingdings" w:hint="default"/>
      </w:rPr>
    </w:lvl>
  </w:abstractNum>
  <w:abstractNum w:abstractNumId="35" w15:restartNumberingAfterBreak="0">
    <w:nsid w:val="1EA964BD"/>
    <w:multiLevelType w:val="hybridMultilevel"/>
    <w:tmpl w:val="DA50BDE6"/>
    <w:lvl w:ilvl="0" w:tplc="979EF206">
      <w:start w:val="1"/>
      <w:numFmt w:val="bullet"/>
      <w:lvlText w:val=""/>
      <w:lvlJc w:val="left"/>
      <w:pPr>
        <w:ind w:left="720" w:hanging="360"/>
      </w:pPr>
      <w:rPr>
        <w:rFonts w:ascii="Symbol" w:hAnsi="Symbol" w:hint="default"/>
      </w:rPr>
    </w:lvl>
    <w:lvl w:ilvl="1" w:tplc="6A3846AE">
      <w:start w:val="1"/>
      <w:numFmt w:val="bullet"/>
      <w:lvlText w:val=""/>
      <w:lvlJc w:val="left"/>
      <w:pPr>
        <w:ind w:left="1440" w:hanging="360"/>
      </w:pPr>
      <w:rPr>
        <w:rFonts w:ascii="Symbol" w:hAnsi="Symbol" w:hint="default"/>
      </w:rPr>
    </w:lvl>
    <w:lvl w:ilvl="2" w:tplc="0290CC78">
      <w:start w:val="1"/>
      <w:numFmt w:val="bullet"/>
      <w:lvlText w:val=""/>
      <w:lvlJc w:val="left"/>
      <w:pPr>
        <w:ind w:left="2160" w:hanging="360"/>
      </w:pPr>
      <w:rPr>
        <w:rFonts w:ascii="Wingdings" w:hAnsi="Wingdings" w:hint="default"/>
      </w:rPr>
    </w:lvl>
    <w:lvl w:ilvl="3" w:tplc="C6E61124">
      <w:start w:val="1"/>
      <w:numFmt w:val="bullet"/>
      <w:lvlText w:val=""/>
      <w:lvlJc w:val="left"/>
      <w:pPr>
        <w:ind w:left="2880" w:hanging="360"/>
      </w:pPr>
      <w:rPr>
        <w:rFonts w:ascii="Symbol" w:hAnsi="Symbol" w:hint="default"/>
      </w:rPr>
    </w:lvl>
    <w:lvl w:ilvl="4" w:tplc="189C6E4C">
      <w:start w:val="1"/>
      <w:numFmt w:val="bullet"/>
      <w:lvlText w:val="o"/>
      <w:lvlJc w:val="left"/>
      <w:pPr>
        <w:ind w:left="3600" w:hanging="360"/>
      </w:pPr>
      <w:rPr>
        <w:rFonts w:ascii="Courier New" w:hAnsi="Courier New" w:hint="default"/>
      </w:rPr>
    </w:lvl>
    <w:lvl w:ilvl="5" w:tplc="DEDE85B6">
      <w:start w:val="1"/>
      <w:numFmt w:val="bullet"/>
      <w:lvlText w:val=""/>
      <w:lvlJc w:val="left"/>
      <w:pPr>
        <w:ind w:left="4320" w:hanging="360"/>
      </w:pPr>
      <w:rPr>
        <w:rFonts w:ascii="Wingdings" w:hAnsi="Wingdings" w:hint="default"/>
      </w:rPr>
    </w:lvl>
    <w:lvl w:ilvl="6" w:tplc="F7F4E0D4">
      <w:start w:val="1"/>
      <w:numFmt w:val="bullet"/>
      <w:lvlText w:val=""/>
      <w:lvlJc w:val="left"/>
      <w:pPr>
        <w:ind w:left="5040" w:hanging="360"/>
      </w:pPr>
      <w:rPr>
        <w:rFonts w:ascii="Symbol" w:hAnsi="Symbol" w:hint="default"/>
      </w:rPr>
    </w:lvl>
    <w:lvl w:ilvl="7" w:tplc="E39ED39C">
      <w:start w:val="1"/>
      <w:numFmt w:val="bullet"/>
      <w:lvlText w:val="o"/>
      <w:lvlJc w:val="left"/>
      <w:pPr>
        <w:ind w:left="5760" w:hanging="360"/>
      </w:pPr>
      <w:rPr>
        <w:rFonts w:ascii="Courier New" w:hAnsi="Courier New" w:hint="default"/>
      </w:rPr>
    </w:lvl>
    <w:lvl w:ilvl="8" w:tplc="A162D53A">
      <w:start w:val="1"/>
      <w:numFmt w:val="bullet"/>
      <w:lvlText w:val=""/>
      <w:lvlJc w:val="left"/>
      <w:pPr>
        <w:ind w:left="6480" w:hanging="360"/>
      </w:pPr>
      <w:rPr>
        <w:rFonts w:ascii="Wingdings" w:hAnsi="Wingdings" w:hint="default"/>
      </w:rPr>
    </w:lvl>
  </w:abstractNum>
  <w:abstractNum w:abstractNumId="36" w15:restartNumberingAfterBreak="0">
    <w:nsid w:val="20593FEB"/>
    <w:multiLevelType w:val="hybridMultilevel"/>
    <w:tmpl w:val="E62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C3131E"/>
    <w:multiLevelType w:val="hybridMultilevel"/>
    <w:tmpl w:val="3726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583D23"/>
    <w:multiLevelType w:val="hybridMultilevel"/>
    <w:tmpl w:val="3A36A36E"/>
    <w:lvl w:ilvl="0" w:tplc="FFFFFFFF">
      <w:start w:val="1"/>
      <w:numFmt w:val="bullet"/>
      <w:lvlText w:val=""/>
      <w:lvlJc w:val="left"/>
      <w:pPr>
        <w:ind w:left="720" w:hanging="360"/>
      </w:pPr>
      <w:rPr>
        <w:rFonts w:ascii="Wingdings" w:hAnsi="Wingdings" w:hint="default"/>
      </w:rPr>
    </w:lvl>
    <w:lvl w:ilvl="1" w:tplc="84FAD226">
      <w:start w:val="1"/>
      <w:numFmt w:val="lowerLetter"/>
      <w:lvlText w:val="%2."/>
      <w:lvlJc w:val="left"/>
      <w:pPr>
        <w:ind w:left="1440" w:hanging="360"/>
      </w:pPr>
    </w:lvl>
    <w:lvl w:ilvl="2" w:tplc="9528996C">
      <w:start w:val="1"/>
      <w:numFmt w:val="lowerRoman"/>
      <w:lvlText w:val="%3."/>
      <w:lvlJc w:val="right"/>
      <w:pPr>
        <w:ind w:left="2160" w:hanging="180"/>
      </w:pPr>
    </w:lvl>
    <w:lvl w:ilvl="3" w:tplc="2D9C2928">
      <w:start w:val="1"/>
      <w:numFmt w:val="decimal"/>
      <w:lvlText w:val="%4."/>
      <w:lvlJc w:val="left"/>
      <w:pPr>
        <w:ind w:left="2880" w:hanging="360"/>
      </w:pPr>
    </w:lvl>
    <w:lvl w:ilvl="4" w:tplc="658E790C">
      <w:start w:val="1"/>
      <w:numFmt w:val="lowerLetter"/>
      <w:lvlText w:val="%5."/>
      <w:lvlJc w:val="left"/>
      <w:pPr>
        <w:ind w:left="3600" w:hanging="360"/>
      </w:pPr>
    </w:lvl>
    <w:lvl w:ilvl="5" w:tplc="381A911A">
      <w:start w:val="1"/>
      <w:numFmt w:val="lowerRoman"/>
      <w:lvlText w:val="%6."/>
      <w:lvlJc w:val="right"/>
      <w:pPr>
        <w:ind w:left="4320" w:hanging="180"/>
      </w:pPr>
    </w:lvl>
    <w:lvl w:ilvl="6" w:tplc="107CC5AA">
      <w:start w:val="1"/>
      <w:numFmt w:val="decimal"/>
      <w:lvlText w:val="%7."/>
      <w:lvlJc w:val="left"/>
      <w:pPr>
        <w:ind w:left="5040" w:hanging="360"/>
      </w:pPr>
    </w:lvl>
    <w:lvl w:ilvl="7" w:tplc="A5DA303A">
      <w:start w:val="1"/>
      <w:numFmt w:val="lowerLetter"/>
      <w:lvlText w:val="%8."/>
      <w:lvlJc w:val="left"/>
      <w:pPr>
        <w:ind w:left="5760" w:hanging="360"/>
      </w:pPr>
    </w:lvl>
    <w:lvl w:ilvl="8" w:tplc="9EC68A08">
      <w:start w:val="1"/>
      <w:numFmt w:val="lowerRoman"/>
      <w:lvlText w:val="%9."/>
      <w:lvlJc w:val="right"/>
      <w:pPr>
        <w:ind w:left="6480" w:hanging="180"/>
      </w:pPr>
    </w:lvl>
  </w:abstractNum>
  <w:abstractNum w:abstractNumId="39" w15:restartNumberingAfterBreak="0">
    <w:nsid w:val="229D13C9"/>
    <w:multiLevelType w:val="hybridMultilevel"/>
    <w:tmpl w:val="9C7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5077E1"/>
    <w:multiLevelType w:val="hybridMultilevel"/>
    <w:tmpl w:val="79F88E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24BA305C"/>
    <w:multiLevelType w:val="hybridMultilevel"/>
    <w:tmpl w:val="10B427EE"/>
    <w:lvl w:ilvl="0" w:tplc="4A9CBC4C">
      <w:start w:val="1"/>
      <w:numFmt w:val="bullet"/>
      <w:lvlText w:val=""/>
      <w:lvlJc w:val="left"/>
      <w:pPr>
        <w:ind w:left="720" w:hanging="360"/>
      </w:pPr>
      <w:rPr>
        <w:rFonts w:ascii="Symbol" w:hAnsi="Symbol" w:hint="default"/>
      </w:rPr>
    </w:lvl>
    <w:lvl w:ilvl="1" w:tplc="624EB7AC">
      <w:start w:val="1"/>
      <w:numFmt w:val="bullet"/>
      <w:lvlText w:val=""/>
      <w:lvlJc w:val="left"/>
      <w:pPr>
        <w:ind w:left="1440" w:hanging="360"/>
      </w:pPr>
      <w:rPr>
        <w:rFonts w:ascii="Symbol" w:hAnsi="Symbol" w:hint="default"/>
      </w:rPr>
    </w:lvl>
    <w:lvl w:ilvl="2" w:tplc="B1DCBF4C">
      <w:start w:val="1"/>
      <w:numFmt w:val="bullet"/>
      <w:lvlText w:val=""/>
      <w:lvlJc w:val="left"/>
      <w:pPr>
        <w:ind w:left="2160" w:hanging="360"/>
      </w:pPr>
      <w:rPr>
        <w:rFonts w:ascii="Wingdings" w:hAnsi="Wingdings" w:hint="default"/>
      </w:rPr>
    </w:lvl>
    <w:lvl w:ilvl="3" w:tplc="666A6AA6">
      <w:start w:val="1"/>
      <w:numFmt w:val="bullet"/>
      <w:lvlText w:val=""/>
      <w:lvlJc w:val="left"/>
      <w:pPr>
        <w:ind w:left="2880" w:hanging="360"/>
      </w:pPr>
      <w:rPr>
        <w:rFonts w:ascii="Symbol" w:hAnsi="Symbol" w:hint="default"/>
      </w:rPr>
    </w:lvl>
    <w:lvl w:ilvl="4" w:tplc="C7A00020">
      <w:start w:val="1"/>
      <w:numFmt w:val="bullet"/>
      <w:lvlText w:val="o"/>
      <w:lvlJc w:val="left"/>
      <w:pPr>
        <w:ind w:left="3600" w:hanging="360"/>
      </w:pPr>
      <w:rPr>
        <w:rFonts w:ascii="Courier New" w:hAnsi="Courier New" w:hint="default"/>
      </w:rPr>
    </w:lvl>
    <w:lvl w:ilvl="5" w:tplc="3800E34C">
      <w:start w:val="1"/>
      <w:numFmt w:val="bullet"/>
      <w:lvlText w:val=""/>
      <w:lvlJc w:val="left"/>
      <w:pPr>
        <w:ind w:left="4320" w:hanging="360"/>
      </w:pPr>
      <w:rPr>
        <w:rFonts w:ascii="Wingdings" w:hAnsi="Wingdings" w:hint="default"/>
      </w:rPr>
    </w:lvl>
    <w:lvl w:ilvl="6" w:tplc="5A1E8684">
      <w:start w:val="1"/>
      <w:numFmt w:val="bullet"/>
      <w:lvlText w:val=""/>
      <w:lvlJc w:val="left"/>
      <w:pPr>
        <w:ind w:left="5040" w:hanging="360"/>
      </w:pPr>
      <w:rPr>
        <w:rFonts w:ascii="Symbol" w:hAnsi="Symbol" w:hint="default"/>
      </w:rPr>
    </w:lvl>
    <w:lvl w:ilvl="7" w:tplc="0848F1B0">
      <w:start w:val="1"/>
      <w:numFmt w:val="bullet"/>
      <w:lvlText w:val="o"/>
      <w:lvlJc w:val="left"/>
      <w:pPr>
        <w:ind w:left="5760" w:hanging="360"/>
      </w:pPr>
      <w:rPr>
        <w:rFonts w:ascii="Courier New" w:hAnsi="Courier New" w:hint="default"/>
      </w:rPr>
    </w:lvl>
    <w:lvl w:ilvl="8" w:tplc="B4DE2FC2">
      <w:start w:val="1"/>
      <w:numFmt w:val="bullet"/>
      <w:lvlText w:val=""/>
      <w:lvlJc w:val="left"/>
      <w:pPr>
        <w:ind w:left="6480" w:hanging="360"/>
      </w:pPr>
      <w:rPr>
        <w:rFonts w:ascii="Wingdings" w:hAnsi="Wingdings" w:hint="default"/>
      </w:rPr>
    </w:lvl>
  </w:abstractNum>
  <w:abstractNum w:abstractNumId="42" w15:restartNumberingAfterBreak="0">
    <w:nsid w:val="258814AE"/>
    <w:multiLevelType w:val="hybridMultilevel"/>
    <w:tmpl w:val="00562518"/>
    <w:lvl w:ilvl="0" w:tplc="E15E91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B981050"/>
    <w:multiLevelType w:val="hybridMultilevel"/>
    <w:tmpl w:val="1AA44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2A1545"/>
    <w:multiLevelType w:val="hybridMultilevel"/>
    <w:tmpl w:val="65B421B6"/>
    <w:lvl w:ilvl="0" w:tplc="B56A44FE">
      <w:start w:val="1"/>
      <w:numFmt w:val="bullet"/>
      <w:lvlText w:val=""/>
      <w:lvlJc w:val="left"/>
      <w:pPr>
        <w:ind w:left="720" w:hanging="360"/>
      </w:pPr>
      <w:rPr>
        <w:rFonts w:ascii="Symbol" w:hAnsi="Symbol" w:hint="default"/>
      </w:rPr>
    </w:lvl>
    <w:lvl w:ilvl="1" w:tplc="36141D54">
      <w:start w:val="1"/>
      <w:numFmt w:val="bullet"/>
      <w:lvlText w:val="o"/>
      <w:lvlJc w:val="left"/>
      <w:pPr>
        <w:ind w:left="1440" w:hanging="360"/>
      </w:pPr>
      <w:rPr>
        <w:rFonts w:ascii="Courier New" w:hAnsi="Courier New" w:hint="default"/>
      </w:rPr>
    </w:lvl>
    <w:lvl w:ilvl="2" w:tplc="A3B26ED2">
      <w:start w:val="1"/>
      <w:numFmt w:val="bullet"/>
      <w:lvlText w:val=""/>
      <w:lvlJc w:val="left"/>
      <w:pPr>
        <w:ind w:left="2160" w:hanging="360"/>
      </w:pPr>
      <w:rPr>
        <w:rFonts w:ascii="Wingdings" w:hAnsi="Wingdings" w:hint="default"/>
      </w:rPr>
    </w:lvl>
    <w:lvl w:ilvl="3" w:tplc="EF5C206A">
      <w:start w:val="1"/>
      <w:numFmt w:val="bullet"/>
      <w:lvlText w:val=""/>
      <w:lvlJc w:val="left"/>
      <w:pPr>
        <w:ind w:left="2880" w:hanging="360"/>
      </w:pPr>
      <w:rPr>
        <w:rFonts w:ascii="Symbol" w:hAnsi="Symbol" w:hint="default"/>
      </w:rPr>
    </w:lvl>
    <w:lvl w:ilvl="4" w:tplc="F8A0CE74">
      <w:start w:val="1"/>
      <w:numFmt w:val="bullet"/>
      <w:lvlText w:val="o"/>
      <w:lvlJc w:val="left"/>
      <w:pPr>
        <w:ind w:left="3600" w:hanging="360"/>
      </w:pPr>
      <w:rPr>
        <w:rFonts w:ascii="Courier New" w:hAnsi="Courier New" w:hint="default"/>
      </w:rPr>
    </w:lvl>
    <w:lvl w:ilvl="5" w:tplc="BDD8A6CA">
      <w:start w:val="1"/>
      <w:numFmt w:val="bullet"/>
      <w:lvlText w:val=""/>
      <w:lvlJc w:val="left"/>
      <w:pPr>
        <w:ind w:left="4320" w:hanging="360"/>
      </w:pPr>
      <w:rPr>
        <w:rFonts w:ascii="Wingdings" w:hAnsi="Wingdings" w:hint="default"/>
      </w:rPr>
    </w:lvl>
    <w:lvl w:ilvl="6" w:tplc="1C4E45D2">
      <w:start w:val="1"/>
      <w:numFmt w:val="bullet"/>
      <w:lvlText w:val=""/>
      <w:lvlJc w:val="left"/>
      <w:pPr>
        <w:ind w:left="5040" w:hanging="360"/>
      </w:pPr>
      <w:rPr>
        <w:rFonts w:ascii="Symbol" w:hAnsi="Symbol" w:hint="default"/>
      </w:rPr>
    </w:lvl>
    <w:lvl w:ilvl="7" w:tplc="06C883EE">
      <w:start w:val="1"/>
      <w:numFmt w:val="bullet"/>
      <w:lvlText w:val="o"/>
      <w:lvlJc w:val="left"/>
      <w:pPr>
        <w:ind w:left="5760" w:hanging="360"/>
      </w:pPr>
      <w:rPr>
        <w:rFonts w:ascii="Courier New" w:hAnsi="Courier New" w:hint="default"/>
      </w:rPr>
    </w:lvl>
    <w:lvl w:ilvl="8" w:tplc="CAE693CE">
      <w:start w:val="1"/>
      <w:numFmt w:val="bullet"/>
      <w:lvlText w:val=""/>
      <w:lvlJc w:val="left"/>
      <w:pPr>
        <w:ind w:left="6480" w:hanging="360"/>
      </w:pPr>
      <w:rPr>
        <w:rFonts w:ascii="Wingdings" w:hAnsi="Wingdings" w:hint="default"/>
      </w:rPr>
    </w:lvl>
  </w:abstractNum>
  <w:abstractNum w:abstractNumId="45"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6" w15:restartNumberingAfterBreak="0">
    <w:nsid w:val="2CFC0737"/>
    <w:multiLevelType w:val="hybridMultilevel"/>
    <w:tmpl w:val="0D142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2AD4FEB"/>
    <w:multiLevelType w:val="hybridMultilevel"/>
    <w:tmpl w:val="7CA667BC"/>
    <w:lvl w:ilvl="0" w:tplc="055C09CA">
      <w:start w:val="1"/>
      <w:numFmt w:val="bullet"/>
      <w:lvlText w:val=""/>
      <w:lvlJc w:val="left"/>
      <w:pPr>
        <w:ind w:left="720" w:hanging="360"/>
      </w:pPr>
      <w:rPr>
        <w:rFonts w:ascii="Symbol" w:hAnsi="Symbol" w:hint="default"/>
      </w:rPr>
    </w:lvl>
    <w:lvl w:ilvl="1" w:tplc="0EBE0C9A">
      <w:start w:val="1"/>
      <w:numFmt w:val="bullet"/>
      <w:lvlText w:val="o"/>
      <w:lvlJc w:val="left"/>
      <w:pPr>
        <w:ind w:left="1440" w:hanging="360"/>
      </w:pPr>
      <w:rPr>
        <w:rFonts w:ascii="Courier New" w:hAnsi="Courier New" w:hint="default"/>
      </w:rPr>
    </w:lvl>
    <w:lvl w:ilvl="2" w:tplc="D03637C4">
      <w:start w:val="1"/>
      <w:numFmt w:val="bullet"/>
      <w:lvlText w:val=""/>
      <w:lvlJc w:val="left"/>
      <w:pPr>
        <w:ind w:left="2160" w:hanging="360"/>
      </w:pPr>
      <w:rPr>
        <w:rFonts w:ascii="Wingdings" w:hAnsi="Wingdings" w:hint="default"/>
      </w:rPr>
    </w:lvl>
    <w:lvl w:ilvl="3" w:tplc="BDD65332">
      <w:start w:val="1"/>
      <w:numFmt w:val="bullet"/>
      <w:lvlText w:val=""/>
      <w:lvlJc w:val="left"/>
      <w:pPr>
        <w:ind w:left="2880" w:hanging="360"/>
      </w:pPr>
      <w:rPr>
        <w:rFonts w:ascii="Symbol" w:hAnsi="Symbol" w:hint="default"/>
      </w:rPr>
    </w:lvl>
    <w:lvl w:ilvl="4" w:tplc="189C8C5C">
      <w:start w:val="1"/>
      <w:numFmt w:val="bullet"/>
      <w:lvlText w:val="o"/>
      <w:lvlJc w:val="left"/>
      <w:pPr>
        <w:ind w:left="3600" w:hanging="360"/>
      </w:pPr>
      <w:rPr>
        <w:rFonts w:ascii="Courier New" w:hAnsi="Courier New" w:hint="default"/>
      </w:rPr>
    </w:lvl>
    <w:lvl w:ilvl="5" w:tplc="2556C832">
      <w:start w:val="1"/>
      <w:numFmt w:val="bullet"/>
      <w:lvlText w:val=""/>
      <w:lvlJc w:val="left"/>
      <w:pPr>
        <w:ind w:left="4320" w:hanging="360"/>
      </w:pPr>
      <w:rPr>
        <w:rFonts w:ascii="Wingdings" w:hAnsi="Wingdings" w:hint="default"/>
      </w:rPr>
    </w:lvl>
    <w:lvl w:ilvl="6" w:tplc="AA5616EE">
      <w:start w:val="1"/>
      <w:numFmt w:val="bullet"/>
      <w:lvlText w:val=""/>
      <w:lvlJc w:val="left"/>
      <w:pPr>
        <w:ind w:left="5040" w:hanging="360"/>
      </w:pPr>
      <w:rPr>
        <w:rFonts w:ascii="Symbol" w:hAnsi="Symbol" w:hint="default"/>
      </w:rPr>
    </w:lvl>
    <w:lvl w:ilvl="7" w:tplc="EA28AE5C">
      <w:start w:val="1"/>
      <w:numFmt w:val="bullet"/>
      <w:lvlText w:val="o"/>
      <w:lvlJc w:val="left"/>
      <w:pPr>
        <w:ind w:left="5760" w:hanging="360"/>
      </w:pPr>
      <w:rPr>
        <w:rFonts w:ascii="Courier New" w:hAnsi="Courier New" w:hint="default"/>
      </w:rPr>
    </w:lvl>
    <w:lvl w:ilvl="8" w:tplc="857EBA48">
      <w:start w:val="1"/>
      <w:numFmt w:val="bullet"/>
      <w:lvlText w:val=""/>
      <w:lvlJc w:val="left"/>
      <w:pPr>
        <w:ind w:left="6480" w:hanging="360"/>
      </w:pPr>
      <w:rPr>
        <w:rFonts w:ascii="Wingdings" w:hAnsi="Wingdings" w:hint="default"/>
      </w:rPr>
    </w:lvl>
  </w:abstractNum>
  <w:abstractNum w:abstractNumId="48"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592A84"/>
    <w:multiLevelType w:val="hybridMultilevel"/>
    <w:tmpl w:val="5394E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75404D"/>
    <w:multiLevelType w:val="hybridMultilevel"/>
    <w:tmpl w:val="7ED2BD1E"/>
    <w:lvl w:ilvl="0" w:tplc="AE687F96">
      <w:start w:val="1"/>
      <w:numFmt w:val="bullet"/>
      <w:lvlText w:val=""/>
      <w:lvlJc w:val="left"/>
      <w:pPr>
        <w:ind w:left="2880" w:hanging="360"/>
      </w:pPr>
      <w:rPr>
        <w:rFonts w:ascii="Symbol" w:hAnsi="Symbol"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1" w15:restartNumberingAfterBreak="0">
    <w:nsid w:val="380C5DEB"/>
    <w:multiLevelType w:val="hybridMultilevel"/>
    <w:tmpl w:val="830E29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2" w15:restartNumberingAfterBreak="0">
    <w:nsid w:val="38DE572C"/>
    <w:multiLevelType w:val="hybridMultilevel"/>
    <w:tmpl w:val="FB56BB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3A4B7DCB"/>
    <w:multiLevelType w:val="hybridMultilevel"/>
    <w:tmpl w:val="3A461C3E"/>
    <w:lvl w:ilvl="0" w:tplc="DF44C226">
      <w:start w:val="1"/>
      <w:numFmt w:val="bullet"/>
      <w:lvlText w:val=""/>
      <w:lvlJc w:val="left"/>
      <w:pPr>
        <w:ind w:left="720" w:hanging="360"/>
      </w:pPr>
      <w:rPr>
        <w:rFonts w:ascii="Symbol" w:hAnsi="Symbol" w:hint="default"/>
      </w:rPr>
    </w:lvl>
    <w:lvl w:ilvl="1" w:tplc="A30693F8">
      <w:start w:val="1"/>
      <w:numFmt w:val="bullet"/>
      <w:lvlText w:val=""/>
      <w:lvlJc w:val="left"/>
      <w:pPr>
        <w:ind w:left="1440" w:hanging="360"/>
      </w:pPr>
      <w:rPr>
        <w:rFonts w:ascii="Symbol" w:hAnsi="Symbol" w:hint="default"/>
      </w:rPr>
    </w:lvl>
    <w:lvl w:ilvl="2" w:tplc="FFB443AE">
      <w:start w:val="1"/>
      <w:numFmt w:val="bullet"/>
      <w:lvlText w:val=""/>
      <w:lvlJc w:val="left"/>
      <w:pPr>
        <w:ind w:left="2160" w:hanging="360"/>
      </w:pPr>
      <w:rPr>
        <w:rFonts w:ascii="Wingdings" w:hAnsi="Wingdings" w:hint="default"/>
      </w:rPr>
    </w:lvl>
    <w:lvl w:ilvl="3" w:tplc="C240CDF8">
      <w:start w:val="1"/>
      <w:numFmt w:val="bullet"/>
      <w:lvlText w:val=""/>
      <w:lvlJc w:val="left"/>
      <w:pPr>
        <w:ind w:left="2880" w:hanging="360"/>
      </w:pPr>
      <w:rPr>
        <w:rFonts w:ascii="Symbol" w:hAnsi="Symbol" w:hint="default"/>
      </w:rPr>
    </w:lvl>
    <w:lvl w:ilvl="4" w:tplc="1B3E595A">
      <w:start w:val="1"/>
      <w:numFmt w:val="bullet"/>
      <w:lvlText w:val="o"/>
      <w:lvlJc w:val="left"/>
      <w:pPr>
        <w:ind w:left="3600" w:hanging="360"/>
      </w:pPr>
      <w:rPr>
        <w:rFonts w:ascii="Courier New" w:hAnsi="Courier New" w:hint="default"/>
      </w:rPr>
    </w:lvl>
    <w:lvl w:ilvl="5" w:tplc="34425444">
      <w:start w:val="1"/>
      <w:numFmt w:val="bullet"/>
      <w:lvlText w:val=""/>
      <w:lvlJc w:val="left"/>
      <w:pPr>
        <w:ind w:left="4320" w:hanging="360"/>
      </w:pPr>
      <w:rPr>
        <w:rFonts w:ascii="Wingdings" w:hAnsi="Wingdings" w:hint="default"/>
      </w:rPr>
    </w:lvl>
    <w:lvl w:ilvl="6" w:tplc="13D2C616">
      <w:start w:val="1"/>
      <w:numFmt w:val="bullet"/>
      <w:lvlText w:val=""/>
      <w:lvlJc w:val="left"/>
      <w:pPr>
        <w:ind w:left="5040" w:hanging="360"/>
      </w:pPr>
      <w:rPr>
        <w:rFonts w:ascii="Symbol" w:hAnsi="Symbol" w:hint="default"/>
      </w:rPr>
    </w:lvl>
    <w:lvl w:ilvl="7" w:tplc="D334FEA2">
      <w:start w:val="1"/>
      <w:numFmt w:val="bullet"/>
      <w:lvlText w:val="o"/>
      <w:lvlJc w:val="left"/>
      <w:pPr>
        <w:ind w:left="5760" w:hanging="360"/>
      </w:pPr>
      <w:rPr>
        <w:rFonts w:ascii="Courier New" w:hAnsi="Courier New" w:hint="default"/>
      </w:rPr>
    </w:lvl>
    <w:lvl w:ilvl="8" w:tplc="4462E958">
      <w:start w:val="1"/>
      <w:numFmt w:val="bullet"/>
      <w:lvlText w:val=""/>
      <w:lvlJc w:val="left"/>
      <w:pPr>
        <w:ind w:left="6480" w:hanging="360"/>
      </w:pPr>
      <w:rPr>
        <w:rFonts w:ascii="Wingdings" w:hAnsi="Wingdings" w:hint="default"/>
      </w:rPr>
    </w:lvl>
  </w:abstractNum>
  <w:abstractNum w:abstractNumId="54" w15:restartNumberingAfterBreak="0">
    <w:nsid w:val="3ACE2306"/>
    <w:multiLevelType w:val="hybridMultilevel"/>
    <w:tmpl w:val="B514396A"/>
    <w:lvl w:ilvl="0" w:tplc="F21E24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C110E1D"/>
    <w:multiLevelType w:val="hybridMultilevel"/>
    <w:tmpl w:val="2AC63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427A8E"/>
    <w:multiLevelType w:val="hybridMultilevel"/>
    <w:tmpl w:val="E86622AE"/>
    <w:lvl w:ilvl="0" w:tplc="E9003BCA">
      <w:start w:val="1"/>
      <w:numFmt w:val="bullet"/>
      <w:lvlText w:val=""/>
      <w:lvlJc w:val="left"/>
      <w:pPr>
        <w:ind w:left="720" w:hanging="360"/>
      </w:pPr>
      <w:rPr>
        <w:rFonts w:ascii="Symbol" w:hAnsi="Symbol" w:hint="default"/>
      </w:rPr>
    </w:lvl>
    <w:lvl w:ilvl="1" w:tplc="023C16FC">
      <w:start w:val="1"/>
      <w:numFmt w:val="bullet"/>
      <w:lvlText w:val=""/>
      <w:lvlJc w:val="left"/>
      <w:pPr>
        <w:ind w:left="1440" w:hanging="360"/>
      </w:pPr>
      <w:rPr>
        <w:rFonts w:ascii="Symbol" w:hAnsi="Symbol" w:hint="default"/>
      </w:rPr>
    </w:lvl>
    <w:lvl w:ilvl="2" w:tplc="04243182">
      <w:start w:val="1"/>
      <w:numFmt w:val="bullet"/>
      <w:lvlText w:val=""/>
      <w:lvlJc w:val="left"/>
      <w:pPr>
        <w:ind w:left="2160" w:hanging="360"/>
      </w:pPr>
      <w:rPr>
        <w:rFonts w:ascii="Wingdings" w:hAnsi="Wingdings" w:hint="default"/>
      </w:rPr>
    </w:lvl>
    <w:lvl w:ilvl="3" w:tplc="92F6822C">
      <w:start w:val="1"/>
      <w:numFmt w:val="bullet"/>
      <w:lvlText w:val=""/>
      <w:lvlJc w:val="left"/>
      <w:pPr>
        <w:ind w:left="2880" w:hanging="360"/>
      </w:pPr>
      <w:rPr>
        <w:rFonts w:ascii="Symbol" w:hAnsi="Symbol" w:hint="default"/>
      </w:rPr>
    </w:lvl>
    <w:lvl w:ilvl="4" w:tplc="6004DEF2">
      <w:start w:val="1"/>
      <w:numFmt w:val="bullet"/>
      <w:lvlText w:val="o"/>
      <w:lvlJc w:val="left"/>
      <w:pPr>
        <w:ind w:left="3600" w:hanging="360"/>
      </w:pPr>
      <w:rPr>
        <w:rFonts w:ascii="Courier New" w:hAnsi="Courier New" w:hint="default"/>
      </w:rPr>
    </w:lvl>
    <w:lvl w:ilvl="5" w:tplc="87265EB4">
      <w:start w:val="1"/>
      <w:numFmt w:val="bullet"/>
      <w:lvlText w:val=""/>
      <w:lvlJc w:val="left"/>
      <w:pPr>
        <w:ind w:left="4320" w:hanging="360"/>
      </w:pPr>
      <w:rPr>
        <w:rFonts w:ascii="Wingdings" w:hAnsi="Wingdings" w:hint="default"/>
      </w:rPr>
    </w:lvl>
    <w:lvl w:ilvl="6" w:tplc="9E50F48C">
      <w:start w:val="1"/>
      <w:numFmt w:val="bullet"/>
      <w:lvlText w:val=""/>
      <w:lvlJc w:val="left"/>
      <w:pPr>
        <w:ind w:left="5040" w:hanging="360"/>
      </w:pPr>
      <w:rPr>
        <w:rFonts w:ascii="Symbol" w:hAnsi="Symbol" w:hint="default"/>
      </w:rPr>
    </w:lvl>
    <w:lvl w:ilvl="7" w:tplc="55D2DBDC">
      <w:start w:val="1"/>
      <w:numFmt w:val="bullet"/>
      <w:lvlText w:val="o"/>
      <w:lvlJc w:val="left"/>
      <w:pPr>
        <w:ind w:left="5760" w:hanging="360"/>
      </w:pPr>
      <w:rPr>
        <w:rFonts w:ascii="Courier New" w:hAnsi="Courier New" w:hint="default"/>
      </w:rPr>
    </w:lvl>
    <w:lvl w:ilvl="8" w:tplc="19262322">
      <w:start w:val="1"/>
      <w:numFmt w:val="bullet"/>
      <w:lvlText w:val=""/>
      <w:lvlJc w:val="left"/>
      <w:pPr>
        <w:ind w:left="6480" w:hanging="360"/>
      </w:pPr>
      <w:rPr>
        <w:rFonts w:ascii="Wingdings" w:hAnsi="Wingdings" w:hint="default"/>
      </w:rPr>
    </w:lvl>
  </w:abstractNum>
  <w:abstractNum w:abstractNumId="57" w15:restartNumberingAfterBreak="0">
    <w:nsid w:val="3CC22B92"/>
    <w:multiLevelType w:val="hybridMultilevel"/>
    <w:tmpl w:val="85DCEF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3CDE4D1F"/>
    <w:multiLevelType w:val="hybridMultilevel"/>
    <w:tmpl w:val="BCB4D7F6"/>
    <w:lvl w:ilvl="0" w:tplc="ACAAA058">
      <w:start w:val="1"/>
      <w:numFmt w:val="bullet"/>
      <w:lvlText w:val=""/>
      <w:lvlJc w:val="left"/>
      <w:pPr>
        <w:ind w:left="720" w:hanging="360"/>
      </w:pPr>
      <w:rPr>
        <w:rFonts w:ascii="Symbol" w:hAnsi="Symbol" w:hint="default"/>
      </w:rPr>
    </w:lvl>
    <w:lvl w:ilvl="1" w:tplc="BEDECD12">
      <w:start w:val="1"/>
      <w:numFmt w:val="bullet"/>
      <w:lvlText w:val="o"/>
      <w:lvlJc w:val="left"/>
      <w:pPr>
        <w:ind w:left="1440" w:hanging="360"/>
      </w:pPr>
      <w:rPr>
        <w:rFonts w:ascii="Courier New" w:hAnsi="Courier New" w:hint="default"/>
      </w:rPr>
    </w:lvl>
    <w:lvl w:ilvl="2" w:tplc="EA927BAA">
      <w:start w:val="1"/>
      <w:numFmt w:val="bullet"/>
      <w:lvlText w:val=""/>
      <w:lvlJc w:val="left"/>
      <w:pPr>
        <w:ind w:left="2160" w:hanging="360"/>
      </w:pPr>
      <w:rPr>
        <w:rFonts w:ascii="Wingdings" w:hAnsi="Wingdings" w:hint="default"/>
      </w:rPr>
    </w:lvl>
    <w:lvl w:ilvl="3" w:tplc="8556B4CC">
      <w:start w:val="1"/>
      <w:numFmt w:val="bullet"/>
      <w:lvlText w:val=""/>
      <w:lvlJc w:val="left"/>
      <w:pPr>
        <w:ind w:left="2880" w:hanging="360"/>
      </w:pPr>
      <w:rPr>
        <w:rFonts w:ascii="Symbol" w:hAnsi="Symbol" w:hint="default"/>
      </w:rPr>
    </w:lvl>
    <w:lvl w:ilvl="4" w:tplc="ABA2DFEC">
      <w:start w:val="1"/>
      <w:numFmt w:val="bullet"/>
      <w:lvlText w:val="o"/>
      <w:lvlJc w:val="left"/>
      <w:pPr>
        <w:ind w:left="3600" w:hanging="360"/>
      </w:pPr>
      <w:rPr>
        <w:rFonts w:ascii="Courier New" w:hAnsi="Courier New" w:hint="default"/>
      </w:rPr>
    </w:lvl>
    <w:lvl w:ilvl="5" w:tplc="EB3CED6A">
      <w:start w:val="1"/>
      <w:numFmt w:val="bullet"/>
      <w:lvlText w:val=""/>
      <w:lvlJc w:val="left"/>
      <w:pPr>
        <w:ind w:left="4320" w:hanging="360"/>
      </w:pPr>
      <w:rPr>
        <w:rFonts w:ascii="Wingdings" w:hAnsi="Wingdings" w:hint="default"/>
      </w:rPr>
    </w:lvl>
    <w:lvl w:ilvl="6" w:tplc="9CF85DFE">
      <w:start w:val="1"/>
      <w:numFmt w:val="bullet"/>
      <w:lvlText w:val=""/>
      <w:lvlJc w:val="left"/>
      <w:pPr>
        <w:ind w:left="5040" w:hanging="360"/>
      </w:pPr>
      <w:rPr>
        <w:rFonts w:ascii="Symbol" w:hAnsi="Symbol" w:hint="default"/>
      </w:rPr>
    </w:lvl>
    <w:lvl w:ilvl="7" w:tplc="541077E2">
      <w:start w:val="1"/>
      <w:numFmt w:val="bullet"/>
      <w:lvlText w:val="o"/>
      <w:lvlJc w:val="left"/>
      <w:pPr>
        <w:ind w:left="5760" w:hanging="360"/>
      </w:pPr>
      <w:rPr>
        <w:rFonts w:ascii="Courier New" w:hAnsi="Courier New" w:hint="default"/>
      </w:rPr>
    </w:lvl>
    <w:lvl w:ilvl="8" w:tplc="7A0469DA">
      <w:start w:val="1"/>
      <w:numFmt w:val="bullet"/>
      <w:lvlText w:val=""/>
      <w:lvlJc w:val="left"/>
      <w:pPr>
        <w:ind w:left="6480" w:hanging="360"/>
      </w:pPr>
      <w:rPr>
        <w:rFonts w:ascii="Wingdings" w:hAnsi="Wingdings" w:hint="default"/>
      </w:rPr>
    </w:lvl>
  </w:abstractNum>
  <w:abstractNum w:abstractNumId="59" w15:restartNumberingAfterBreak="0">
    <w:nsid w:val="3D151CC6"/>
    <w:multiLevelType w:val="hybridMultilevel"/>
    <w:tmpl w:val="2CC4C158"/>
    <w:lvl w:ilvl="0" w:tplc="FCC80F80">
      <w:start w:val="1"/>
      <w:numFmt w:val="bullet"/>
      <w:lvlText w:val=""/>
      <w:lvlJc w:val="left"/>
      <w:pPr>
        <w:ind w:left="720" w:hanging="360"/>
      </w:pPr>
      <w:rPr>
        <w:rFonts w:ascii="Symbol" w:hAnsi="Symbol" w:hint="default"/>
      </w:rPr>
    </w:lvl>
    <w:lvl w:ilvl="1" w:tplc="1E9A44C4">
      <w:start w:val="1"/>
      <w:numFmt w:val="bullet"/>
      <w:lvlText w:val=""/>
      <w:lvlJc w:val="left"/>
      <w:pPr>
        <w:ind w:left="1440" w:hanging="360"/>
      </w:pPr>
      <w:rPr>
        <w:rFonts w:ascii="Symbol" w:hAnsi="Symbol" w:hint="default"/>
      </w:rPr>
    </w:lvl>
    <w:lvl w:ilvl="2" w:tplc="606C625A">
      <w:start w:val="1"/>
      <w:numFmt w:val="bullet"/>
      <w:lvlText w:val=""/>
      <w:lvlJc w:val="left"/>
      <w:pPr>
        <w:ind w:left="2160" w:hanging="360"/>
      </w:pPr>
      <w:rPr>
        <w:rFonts w:ascii="Wingdings" w:hAnsi="Wingdings" w:hint="default"/>
      </w:rPr>
    </w:lvl>
    <w:lvl w:ilvl="3" w:tplc="72628CBE">
      <w:start w:val="1"/>
      <w:numFmt w:val="bullet"/>
      <w:lvlText w:val=""/>
      <w:lvlJc w:val="left"/>
      <w:pPr>
        <w:ind w:left="2880" w:hanging="360"/>
      </w:pPr>
      <w:rPr>
        <w:rFonts w:ascii="Symbol" w:hAnsi="Symbol" w:hint="default"/>
      </w:rPr>
    </w:lvl>
    <w:lvl w:ilvl="4" w:tplc="D604CEE4">
      <w:start w:val="1"/>
      <w:numFmt w:val="bullet"/>
      <w:lvlText w:val="o"/>
      <w:lvlJc w:val="left"/>
      <w:pPr>
        <w:ind w:left="3600" w:hanging="360"/>
      </w:pPr>
      <w:rPr>
        <w:rFonts w:ascii="Courier New" w:hAnsi="Courier New" w:hint="default"/>
      </w:rPr>
    </w:lvl>
    <w:lvl w:ilvl="5" w:tplc="83CA7324">
      <w:start w:val="1"/>
      <w:numFmt w:val="bullet"/>
      <w:lvlText w:val=""/>
      <w:lvlJc w:val="left"/>
      <w:pPr>
        <w:ind w:left="4320" w:hanging="360"/>
      </w:pPr>
      <w:rPr>
        <w:rFonts w:ascii="Wingdings" w:hAnsi="Wingdings" w:hint="default"/>
      </w:rPr>
    </w:lvl>
    <w:lvl w:ilvl="6" w:tplc="B64C1DDC">
      <w:start w:val="1"/>
      <w:numFmt w:val="bullet"/>
      <w:lvlText w:val=""/>
      <w:lvlJc w:val="left"/>
      <w:pPr>
        <w:ind w:left="5040" w:hanging="360"/>
      </w:pPr>
      <w:rPr>
        <w:rFonts w:ascii="Symbol" w:hAnsi="Symbol" w:hint="default"/>
      </w:rPr>
    </w:lvl>
    <w:lvl w:ilvl="7" w:tplc="CBFE5BDC">
      <w:start w:val="1"/>
      <w:numFmt w:val="bullet"/>
      <w:lvlText w:val="o"/>
      <w:lvlJc w:val="left"/>
      <w:pPr>
        <w:ind w:left="5760" w:hanging="360"/>
      </w:pPr>
      <w:rPr>
        <w:rFonts w:ascii="Courier New" w:hAnsi="Courier New" w:hint="default"/>
      </w:rPr>
    </w:lvl>
    <w:lvl w:ilvl="8" w:tplc="6ABC2C9E">
      <w:start w:val="1"/>
      <w:numFmt w:val="bullet"/>
      <w:lvlText w:val=""/>
      <w:lvlJc w:val="left"/>
      <w:pPr>
        <w:ind w:left="6480" w:hanging="360"/>
      </w:pPr>
      <w:rPr>
        <w:rFonts w:ascii="Wingdings" w:hAnsi="Wingdings" w:hint="default"/>
      </w:rPr>
    </w:lvl>
  </w:abstractNum>
  <w:abstractNum w:abstractNumId="60" w15:restartNumberingAfterBreak="0">
    <w:nsid w:val="3F2D6A0C"/>
    <w:multiLevelType w:val="hybridMultilevel"/>
    <w:tmpl w:val="47C6C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3B4D30"/>
    <w:multiLevelType w:val="hybridMultilevel"/>
    <w:tmpl w:val="A68030E2"/>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2" w15:restartNumberingAfterBreak="0">
    <w:nsid w:val="41B63243"/>
    <w:multiLevelType w:val="hybridMultilevel"/>
    <w:tmpl w:val="B220E6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EF6016"/>
    <w:multiLevelType w:val="hybridMultilevel"/>
    <w:tmpl w:val="FB0491CC"/>
    <w:lvl w:ilvl="0" w:tplc="CB588C00">
      <w:start w:val="1"/>
      <w:numFmt w:val="bullet"/>
      <w:lvlText w:val=""/>
      <w:lvlJc w:val="left"/>
      <w:pPr>
        <w:ind w:left="720" w:hanging="360"/>
      </w:pPr>
      <w:rPr>
        <w:rFonts w:ascii="Symbol" w:hAnsi="Symbol" w:hint="default"/>
      </w:rPr>
    </w:lvl>
    <w:lvl w:ilvl="1" w:tplc="6E1485EC">
      <w:start w:val="1"/>
      <w:numFmt w:val="bullet"/>
      <w:lvlText w:val="o"/>
      <w:lvlJc w:val="left"/>
      <w:pPr>
        <w:ind w:left="1440" w:hanging="360"/>
      </w:pPr>
      <w:rPr>
        <w:rFonts w:ascii="Courier New" w:hAnsi="Courier New" w:hint="default"/>
      </w:rPr>
    </w:lvl>
    <w:lvl w:ilvl="2" w:tplc="3F948E94">
      <w:start w:val="1"/>
      <w:numFmt w:val="bullet"/>
      <w:lvlText w:val=""/>
      <w:lvlJc w:val="left"/>
      <w:pPr>
        <w:ind w:left="2160" w:hanging="360"/>
      </w:pPr>
      <w:rPr>
        <w:rFonts w:ascii="Wingdings" w:hAnsi="Wingdings" w:hint="default"/>
      </w:rPr>
    </w:lvl>
    <w:lvl w:ilvl="3" w:tplc="4B7EA2DE">
      <w:start w:val="1"/>
      <w:numFmt w:val="bullet"/>
      <w:lvlText w:val=""/>
      <w:lvlJc w:val="left"/>
      <w:pPr>
        <w:ind w:left="2880" w:hanging="360"/>
      </w:pPr>
      <w:rPr>
        <w:rFonts w:ascii="Symbol" w:hAnsi="Symbol" w:hint="default"/>
      </w:rPr>
    </w:lvl>
    <w:lvl w:ilvl="4" w:tplc="9DF422F4">
      <w:start w:val="1"/>
      <w:numFmt w:val="bullet"/>
      <w:lvlText w:val="o"/>
      <w:lvlJc w:val="left"/>
      <w:pPr>
        <w:ind w:left="3600" w:hanging="360"/>
      </w:pPr>
      <w:rPr>
        <w:rFonts w:ascii="Courier New" w:hAnsi="Courier New" w:hint="default"/>
      </w:rPr>
    </w:lvl>
    <w:lvl w:ilvl="5" w:tplc="2D64A85C">
      <w:start w:val="1"/>
      <w:numFmt w:val="bullet"/>
      <w:lvlText w:val=""/>
      <w:lvlJc w:val="left"/>
      <w:pPr>
        <w:ind w:left="4320" w:hanging="360"/>
      </w:pPr>
      <w:rPr>
        <w:rFonts w:ascii="Wingdings" w:hAnsi="Wingdings" w:hint="default"/>
      </w:rPr>
    </w:lvl>
    <w:lvl w:ilvl="6" w:tplc="6D364D7C">
      <w:start w:val="1"/>
      <w:numFmt w:val="bullet"/>
      <w:lvlText w:val=""/>
      <w:lvlJc w:val="left"/>
      <w:pPr>
        <w:ind w:left="5040" w:hanging="360"/>
      </w:pPr>
      <w:rPr>
        <w:rFonts w:ascii="Symbol" w:hAnsi="Symbol" w:hint="default"/>
      </w:rPr>
    </w:lvl>
    <w:lvl w:ilvl="7" w:tplc="23BC5A3C">
      <w:start w:val="1"/>
      <w:numFmt w:val="bullet"/>
      <w:lvlText w:val="o"/>
      <w:lvlJc w:val="left"/>
      <w:pPr>
        <w:ind w:left="5760" w:hanging="360"/>
      </w:pPr>
      <w:rPr>
        <w:rFonts w:ascii="Courier New" w:hAnsi="Courier New" w:hint="default"/>
      </w:rPr>
    </w:lvl>
    <w:lvl w:ilvl="8" w:tplc="273A5D96">
      <w:start w:val="1"/>
      <w:numFmt w:val="bullet"/>
      <w:lvlText w:val=""/>
      <w:lvlJc w:val="left"/>
      <w:pPr>
        <w:ind w:left="6480" w:hanging="360"/>
      </w:pPr>
      <w:rPr>
        <w:rFonts w:ascii="Wingdings" w:hAnsi="Wingdings" w:hint="default"/>
      </w:rPr>
    </w:lvl>
  </w:abstractNum>
  <w:abstractNum w:abstractNumId="65" w15:restartNumberingAfterBreak="0">
    <w:nsid w:val="44937525"/>
    <w:multiLevelType w:val="hybridMultilevel"/>
    <w:tmpl w:val="299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69" w15:restartNumberingAfterBreak="0">
    <w:nsid w:val="4BB94882"/>
    <w:multiLevelType w:val="hybridMultilevel"/>
    <w:tmpl w:val="672C5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06F0A41"/>
    <w:multiLevelType w:val="hybridMultilevel"/>
    <w:tmpl w:val="FDB83B0A"/>
    <w:lvl w:ilvl="0" w:tplc="46187DC8">
      <w:start w:val="1"/>
      <w:numFmt w:val="bullet"/>
      <w:lvlText w:val=""/>
      <w:lvlJc w:val="left"/>
      <w:pPr>
        <w:ind w:left="720" w:hanging="360"/>
      </w:pPr>
      <w:rPr>
        <w:rFonts w:ascii="Symbol" w:hAnsi="Symbol" w:hint="default"/>
      </w:rPr>
    </w:lvl>
    <w:lvl w:ilvl="1" w:tplc="0346EA9A">
      <w:start w:val="1"/>
      <w:numFmt w:val="bullet"/>
      <w:lvlText w:val=""/>
      <w:lvlJc w:val="left"/>
      <w:pPr>
        <w:ind w:left="1440" w:hanging="360"/>
      </w:pPr>
      <w:rPr>
        <w:rFonts w:ascii="Symbol" w:hAnsi="Symbol" w:hint="default"/>
      </w:rPr>
    </w:lvl>
    <w:lvl w:ilvl="2" w:tplc="D1D2E976">
      <w:start w:val="1"/>
      <w:numFmt w:val="bullet"/>
      <w:lvlText w:val=""/>
      <w:lvlJc w:val="left"/>
      <w:pPr>
        <w:ind w:left="2160" w:hanging="360"/>
      </w:pPr>
      <w:rPr>
        <w:rFonts w:ascii="Wingdings" w:hAnsi="Wingdings" w:hint="default"/>
      </w:rPr>
    </w:lvl>
    <w:lvl w:ilvl="3" w:tplc="F7FC15D4">
      <w:start w:val="1"/>
      <w:numFmt w:val="bullet"/>
      <w:lvlText w:val=""/>
      <w:lvlJc w:val="left"/>
      <w:pPr>
        <w:ind w:left="2880" w:hanging="360"/>
      </w:pPr>
      <w:rPr>
        <w:rFonts w:ascii="Symbol" w:hAnsi="Symbol" w:hint="default"/>
      </w:rPr>
    </w:lvl>
    <w:lvl w:ilvl="4" w:tplc="C916F600">
      <w:start w:val="1"/>
      <w:numFmt w:val="bullet"/>
      <w:lvlText w:val="o"/>
      <w:lvlJc w:val="left"/>
      <w:pPr>
        <w:ind w:left="3600" w:hanging="360"/>
      </w:pPr>
      <w:rPr>
        <w:rFonts w:ascii="Courier New" w:hAnsi="Courier New" w:hint="default"/>
      </w:rPr>
    </w:lvl>
    <w:lvl w:ilvl="5" w:tplc="F6F84712">
      <w:start w:val="1"/>
      <w:numFmt w:val="bullet"/>
      <w:lvlText w:val=""/>
      <w:lvlJc w:val="left"/>
      <w:pPr>
        <w:ind w:left="4320" w:hanging="360"/>
      </w:pPr>
      <w:rPr>
        <w:rFonts w:ascii="Wingdings" w:hAnsi="Wingdings" w:hint="default"/>
      </w:rPr>
    </w:lvl>
    <w:lvl w:ilvl="6" w:tplc="F208A162">
      <w:start w:val="1"/>
      <w:numFmt w:val="bullet"/>
      <w:lvlText w:val=""/>
      <w:lvlJc w:val="left"/>
      <w:pPr>
        <w:ind w:left="5040" w:hanging="360"/>
      </w:pPr>
      <w:rPr>
        <w:rFonts w:ascii="Symbol" w:hAnsi="Symbol" w:hint="default"/>
      </w:rPr>
    </w:lvl>
    <w:lvl w:ilvl="7" w:tplc="A028C198">
      <w:start w:val="1"/>
      <w:numFmt w:val="bullet"/>
      <w:lvlText w:val="o"/>
      <w:lvlJc w:val="left"/>
      <w:pPr>
        <w:ind w:left="5760" w:hanging="360"/>
      </w:pPr>
      <w:rPr>
        <w:rFonts w:ascii="Courier New" w:hAnsi="Courier New" w:hint="default"/>
      </w:rPr>
    </w:lvl>
    <w:lvl w:ilvl="8" w:tplc="65B2C0AE">
      <w:start w:val="1"/>
      <w:numFmt w:val="bullet"/>
      <w:lvlText w:val=""/>
      <w:lvlJc w:val="left"/>
      <w:pPr>
        <w:ind w:left="6480" w:hanging="360"/>
      </w:pPr>
      <w:rPr>
        <w:rFonts w:ascii="Wingdings" w:hAnsi="Wingdings" w:hint="default"/>
      </w:rPr>
    </w:lvl>
  </w:abstractNum>
  <w:abstractNum w:abstractNumId="72"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73" w15:restartNumberingAfterBreak="0">
    <w:nsid w:val="53AA77C5"/>
    <w:multiLevelType w:val="hybridMultilevel"/>
    <w:tmpl w:val="40847752"/>
    <w:lvl w:ilvl="0" w:tplc="085E4D20">
      <w:start w:val="1"/>
      <w:numFmt w:val="bullet"/>
      <w:lvlText w:val=""/>
      <w:lvlJc w:val="left"/>
      <w:pPr>
        <w:ind w:left="720" w:hanging="360"/>
      </w:pPr>
      <w:rPr>
        <w:rFonts w:ascii="Symbol" w:hAnsi="Symbol" w:hint="default"/>
      </w:rPr>
    </w:lvl>
    <w:lvl w:ilvl="1" w:tplc="461C2A80">
      <w:start w:val="1"/>
      <w:numFmt w:val="bullet"/>
      <w:lvlText w:val="o"/>
      <w:lvlJc w:val="left"/>
      <w:pPr>
        <w:ind w:left="1440" w:hanging="360"/>
      </w:pPr>
      <w:rPr>
        <w:rFonts w:ascii="Courier New" w:hAnsi="Courier New" w:hint="default"/>
      </w:rPr>
    </w:lvl>
    <w:lvl w:ilvl="2" w:tplc="F092B9B2">
      <w:start w:val="1"/>
      <w:numFmt w:val="bullet"/>
      <w:lvlText w:val=""/>
      <w:lvlJc w:val="left"/>
      <w:pPr>
        <w:ind w:left="2160" w:hanging="360"/>
      </w:pPr>
      <w:rPr>
        <w:rFonts w:ascii="Wingdings" w:hAnsi="Wingdings" w:hint="default"/>
      </w:rPr>
    </w:lvl>
    <w:lvl w:ilvl="3" w:tplc="8604D2FC">
      <w:start w:val="1"/>
      <w:numFmt w:val="bullet"/>
      <w:lvlText w:val=""/>
      <w:lvlJc w:val="left"/>
      <w:pPr>
        <w:ind w:left="2880" w:hanging="360"/>
      </w:pPr>
      <w:rPr>
        <w:rFonts w:ascii="Symbol" w:hAnsi="Symbol" w:hint="default"/>
      </w:rPr>
    </w:lvl>
    <w:lvl w:ilvl="4" w:tplc="9F54E91C">
      <w:start w:val="1"/>
      <w:numFmt w:val="bullet"/>
      <w:lvlText w:val="o"/>
      <w:lvlJc w:val="left"/>
      <w:pPr>
        <w:ind w:left="3600" w:hanging="360"/>
      </w:pPr>
      <w:rPr>
        <w:rFonts w:ascii="Courier New" w:hAnsi="Courier New" w:hint="default"/>
      </w:rPr>
    </w:lvl>
    <w:lvl w:ilvl="5" w:tplc="83C4695C">
      <w:start w:val="1"/>
      <w:numFmt w:val="bullet"/>
      <w:lvlText w:val=""/>
      <w:lvlJc w:val="left"/>
      <w:pPr>
        <w:ind w:left="4320" w:hanging="360"/>
      </w:pPr>
      <w:rPr>
        <w:rFonts w:ascii="Wingdings" w:hAnsi="Wingdings" w:hint="default"/>
      </w:rPr>
    </w:lvl>
    <w:lvl w:ilvl="6" w:tplc="89AE7C4E">
      <w:start w:val="1"/>
      <w:numFmt w:val="bullet"/>
      <w:lvlText w:val=""/>
      <w:lvlJc w:val="left"/>
      <w:pPr>
        <w:ind w:left="5040" w:hanging="360"/>
      </w:pPr>
      <w:rPr>
        <w:rFonts w:ascii="Symbol" w:hAnsi="Symbol" w:hint="default"/>
      </w:rPr>
    </w:lvl>
    <w:lvl w:ilvl="7" w:tplc="582CEF36">
      <w:start w:val="1"/>
      <w:numFmt w:val="bullet"/>
      <w:lvlText w:val="o"/>
      <w:lvlJc w:val="left"/>
      <w:pPr>
        <w:ind w:left="5760" w:hanging="360"/>
      </w:pPr>
      <w:rPr>
        <w:rFonts w:ascii="Courier New" w:hAnsi="Courier New" w:hint="default"/>
      </w:rPr>
    </w:lvl>
    <w:lvl w:ilvl="8" w:tplc="B29A3C4C">
      <w:start w:val="1"/>
      <w:numFmt w:val="bullet"/>
      <w:lvlText w:val=""/>
      <w:lvlJc w:val="left"/>
      <w:pPr>
        <w:ind w:left="6480" w:hanging="360"/>
      </w:pPr>
      <w:rPr>
        <w:rFonts w:ascii="Wingdings" w:hAnsi="Wingdings" w:hint="default"/>
      </w:rPr>
    </w:lvl>
  </w:abstractNum>
  <w:abstractNum w:abstractNumId="74" w15:restartNumberingAfterBreak="0">
    <w:nsid w:val="54F45645"/>
    <w:multiLevelType w:val="hybridMultilevel"/>
    <w:tmpl w:val="95880402"/>
    <w:lvl w:ilvl="0" w:tplc="0DCC9A52">
      <w:start w:val="1"/>
      <w:numFmt w:val="bullet"/>
      <w:lvlText w:val=""/>
      <w:lvlJc w:val="left"/>
      <w:pPr>
        <w:ind w:left="720" w:hanging="360"/>
      </w:pPr>
      <w:rPr>
        <w:rFonts w:ascii="Symbol" w:hAnsi="Symbol" w:hint="default"/>
      </w:rPr>
    </w:lvl>
    <w:lvl w:ilvl="1" w:tplc="E4B48B58">
      <w:start w:val="1"/>
      <w:numFmt w:val="bullet"/>
      <w:lvlText w:val=""/>
      <w:lvlJc w:val="left"/>
      <w:pPr>
        <w:ind w:left="1440" w:hanging="360"/>
      </w:pPr>
      <w:rPr>
        <w:rFonts w:ascii="Symbol" w:hAnsi="Symbol" w:hint="default"/>
      </w:rPr>
    </w:lvl>
    <w:lvl w:ilvl="2" w:tplc="42AC20C0">
      <w:start w:val="1"/>
      <w:numFmt w:val="bullet"/>
      <w:lvlText w:val=""/>
      <w:lvlJc w:val="left"/>
      <w:pPr>
        <w:ind w:left="2160" w:hanging="360"/>
      </w:pPr>
      <w:rPr>
        <w:rFonts w:ascii="Wingdings" w:hAnsi="Wingdings" w:hint="default"/>
      </w:rPr>
    </w:lvl>
    <w:lvl w:ilvl="3" w:tplc="E9AADE38">
      <w:start w:val="1"/>
      <w:numFmt w:val="bullet"/>
      <w:lvlText w:val=""/>
      <w:lvlJc w:val="left"/>
      <w:pPr>
        <w:ind w:left="2880" w:hanging="360"/>
      </w:pPr>
      <w:rPr>
        <w:rFonts w:ascii="Symbol" w:hAnsi="Symbol" w:hint="default"/>
      </w:rPr>
    </w:lvl>
    <w:lvl w:ilvl="4" w:tplc="CF18416E">
      <w:start w:val="1"/>
      <w:numFmt w:val="bullet"/>
      <w:lvlText w:val="o"/>
      <w:lvlJc w:val="left"/>
      <w:pPr>
        <w:ind w:left="3600" w:hanging="360"/>
      </w:pPr>
      <w:rPr>
        <w:rFonts w:ascii="Courier New" w:hAnsi="Courier New" w:hint="default"/>
      </w:rPr>
    </w:lvl>
    <w:lvl w:ilvl="5" w:tplc="ADB44FD6">
      <w:start w:val="1"/>
      <w:numFmt w:val="bullet"/>
      <w:lvlText w:val=""/>
      <w:lvlJc w:val="left"/>
      <w:pPr>
        <w:ind w:left="4320" w:hanging="360"/>
      </w:pPr>
      <w:rPr>
        <w:rFonts w:ascii="Wingdings" w:hAnsi="Wingdings" w:hint="default"/>
      </w:rPr>
    </w:lvl>
    <w:lvl w:ilvl="6" w:tplc="1B804D9A">
      <w:start w:val="1"/>
      <w:numFmt w:val="bullet"/>
      <w:lvlText w:val=""/>
      <w:lvlJc w:val="left"/>
      <w:pPr>
        <w:ind w:left="5040" w:hanging="360"/>
      </w:pPr>
      <w:rPr>
        <w:rFonts w:ascii="Symbol" w:hAnsi="Symbol" w:hint="default"/>
      </w:rPr>
    </w:lvl>
    <w:lvl w:ilvl="7" w:tplc="A25C4192">
      <w:start w:val="1"/>
      <w:numFmt w:val="bullet"/>
      <w:lvlText w:val="o"/>
      <w:lvlJc w:val="left"/>
      <w:pPr>
        <w:ind w:left="5760" w:hanging="360"/>
      </w:pPr>
      <w:rPr>
        <w:rFonts w:ascii="Courier New" w:hAnsi="Courier New" w:hint="default"/>
      </w:rPr>
    </w:lvl>
    <w:lvl w:ilvl="8" w:tplc="EE025924">
      <w:start w:val="1"/>
      <w:numFmt w:val="bullet"/>
      <w:lvlText w:val=""/>
      <w:lvlJc w:val="left"/>
      <w:pPr>
        <w:ind w:left="6480" w:hanging="360"/>
      </w:pPr>
      <w:rPr>
        <w:rFonts w:ascii="Wingdings" w:hAnsi="Wingdings" w:hint="default"/>
      </w:rPr>
    </w:lvl>
  </w:abstractNum>
  <w:abstractNum w:abstractNumId="75" w15:restartNumberingAfterBreak="0">
    <w:nsid w:val="58BE3536"/>
    <w:multiLevelType w:val="hybridMultilevel"/>
    <w:tmpl w:val="23F49DC6"/>
    <w:lvl w:ilvl="0" w:tplc="1C7C0DC0">
      <w:start w:val="1"/>
      <w:numFmt w:val="bullet"/>
      <w:lvlText w:val=""/>
      <w:lvlJc w:val="left"/>
      <w:pPr>
        <w:ind w:left="720" w:hanging="360"/>
      </w:pPr>
      <w:rPr>
        <w:rFonts w:ascii="Symbol" w:hAnsi="Symbol" w:hint="default"/>
      </w:rPr>
    </w:lvl>
    <w:lvl w:ilvl="1" w:tplc="B8FE8530">
      <w:start w:val="1"/>
      <w:numFmt w:val="bullet"/>
      <w:lvlText w:val=""/>
      <w:lvlJc w:val="left"/>
      <w:pPr>
        <w:ind w:left="1440" w:hanging="360"/>
      </w:pPr>
      <w:rPr>
        <w:rFonts w:ascii="Symbol" w:hAnsi="Symbol" w:hint="default"/>
      </w:rPr>
    </w:lvl>
    <w:lvl w:ilvl="2" w:tplc="F3CC6040">
      <w:start w:val="1"/>
      <w:numFmt w:val="bullet"/>
      <w:lvlText w:val=""/>
      <w:lvlJc w:val="left"/>
      <w:pPr>
        <w:ind w:left="2160" w:hanging="360"/>
      </w:pPr>
      <w:rPr>
        <w:rFonts w:ascii="Wingdings" w:hAnsi="Wingdings" w:hint="default"/>
      </w:rPr>
    </w:lvl>
    <w:lvl w:ilvl="3" w:tplc="02EA2C64">
      <w:start w:val="1"/>
      <w:numFmt w:val="bullet"/>
      <w:lvlText w:val=""/>
      <w:lvlJc w:val="left"/>
      <w:pPr>
        <w:ind w:left="2880" w:hanging="360"/>
      </w:pPr>
      <w:rPr>
        <w:rFonts w:ascii="Symbol" w:hAnsi="Symbol" w:hint="default"/>
      </w:rPr>
    </w:lvl>
    <w:lvl w:ilvl="4" w:tplc="7E18DC4A">
      <w:start w:val="1"/>
      <w:numFmt w:val="bullet"/>
      <w:lvlText w:val="o"/>
      <w:lvlJc w:val="left"/>
      <w:pPr>
        <w:ind w:left="3600" w:hanging="360"/>
      </w:pPr>
      <w:rPr>
        <w:rFonts w:ascii="Courier New" w:hAnsi="Courier New" w:hint="default"/>
      </w:rPr>
    </w:lvl>
    <w:lvl w:ilvl="5" w:tplc="9EB050FA">
      <w:start w:val="1"/>
      <w:numFmt w:val="bullet"/>
      <w:lvlText w:val=""/>
      <w:lvlJc w:val="left"/>
      <w:pPr>
        <w:ind w:left="4320" w:hanging="360"/>
      </w:pPr>
      <w:rPr>
        <w:rFonts w:ascii="Wingdings" w:hAnsi="Wingdings" w:hint="default"/>
      </w:rPr>
    </w:lvl>
    <w:lvl w:ilvl="6" w:tplc="D584D512">
      <w:start w:val="1"/>
      <w:numFmt w:val="bullet"/>
      <w:lvlText w:val=""/>
      <w:lvlJc w:val="left"/>
      <w:pPr>
        <w:ind w:left="5040" w:hanging="360"/>
      </w:pPr>
      <w:rPr>
        <w:rFonts w:ascii="Symbol" w:hAnsi="Symbol" w:hint="default"/>
      </w:rPr>
    </w:lvl>
    <w:lvl w:ilvl="7" w:tplc="C832B300">
      <w:start w:val="1"/>
      <w:numFmt w:val="bullet"/>
      <w:lvlText w:val="o"/>
      <w:lvlJc w:val="left"/>
      <w:pPr>
        <w:ind w:left="5760" w:hanging="360"/>
      </w:pPr>
      <w:rPr>
        <w:rFonts w:ascii="Courier New" w:hAnsi="Courier New" w:hint="default"/>
      </w:rPr>
    </w:lvl>
    <w:lvl w:ilvl="8" w:tplc="9472413A">
      <w:start w:val="1"/>
      <w:numFmt w:val="bullet"/>
      <w:lvlText w:val=""/>
      <w:lvlJc w:val="left"/>
      <w:pPr>
        <w:ind w:left="6480" w:hanging="360"/>
      </w:pPr>
      <w:rPr>
        <w:rFonts w:ascii="Wingdings" w:hAnsi="Wingdings" w:hint="default"/>
      </w:rPr>
    </w:lvl>
  </w:abstractNum>
  <w:abstractNum w:abstractNumId="76"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3322D9"/>
    <w:multiLevelType w:val="hybridMultilevel"/>
    <w:tmpl w:val="0D980718"/>
    <w:lvl w:ilvl="0" w:tplc="6F52114E">
      <w:start w:val="1"/>
      <w:numFmt w:val="bullet"/>
      <w:lvlText w:val=""/>
      <w:lvlJc w:val="left"/>
      <w:pPr>
        <w:ind w:left="720" w:hanging="360"/>
      </w:pPr>
      <w:rPr>
        <w:rFonts w:ascii="Symbol" w:hAnsi="Symbol" w:hint="default"/>
      </w:rPr>
    </w:lvl>
    <w:lvl w:ilvl="1" w:tplc="44E46378">
      <w:start w:val="1"/>
      <w:numFmt w:val="bullet"/>
      <w:lvlText w:val=""/>
      <w:lvlJc w:val="left"/>
      <w:pPr>
        <w:ind w:left="1440" w:hanging="360"/>
      </w:pPr>
      <w:rPr>
        <w:rFonts w:ascii="Symbol" w:hAnsi="Symbol" w:hint="default"/>
      </w:rPr>
    </w:lvl>
    <w:lvl w:ilvl="2" w:tplc="48F8BE58">
      <w:start w:val="1"/>
      <w:numFmt w:val="bullet"/>
      <w:lvlText w:val=""/>
      <w:lvlJc w:val="left"/>
      <w:pPr>
        <w:ind w:left="2160" w:hanging="360"/>
      </w:pPr>
      <w:rPr>
        <w:rFonts w:ascii="Symbol" w:hAnsi="Symbol" w:hint="default"/>
      </w:rPr>
    </w:lvl>
    <w:lvl w:ilvl="3" w:tplc="C6D21EA4">
      <w:start w:val="1"/>
      <w:numFmt w:val="bullet"/>
      <w:lvlText w:val=""/>
      <w:lvlJc w:val="left"/>
      <w:pPr>
        <w:ind w:left="2880" w:hanging="360"/>
      </w:pPr>
      <w:rPr>
        <w:rFonts w:ascii="Symbol" w:hAnsi="Symbol" w:hint="default"/>
      </w:rPr>
    </w:lvl>
    <w:lvl w:ilvl="4" w:tplc="BAE457F0">
      <w:start w:val="1"/>
      <w:numFmt w:val="bullet"/>
      <w:lvlText w:val="o"/>
      <w:lvlJc w:val="left"/>
      <w:pPr>
        <w:ind w:left="3600" w:hanging="360"/>
      </w:pPr>
      <w:rPr>
        <w:rFonts w:ascii="Courier New" w:hAnsi="Courier New" w:hint="default"/>
      </w:rPr>
    </w:lvl>
    <w:lvl w:ilvl="5" w:tplc="0E482160">
      <w:start w:val="1"/>
      <w:numFmt w:val="bullet"/>
      <w:lvlText w:val=""/>
      <w:lvlJc w:val="left"/>
      <w:pPr>
        <w:ind w:left="4320" w:hanging="360"/>
      </w:pPr>
      <w:rPr>
        <w:rFonts w:ascii="Wingdings" w:hAnsi="Wingdings" w:hint="default"/>
      </w:rPr>
    </w:lvl>
    <w:lvl w:ilvl="6" w:tplc="ACA83FE4">
      <w:start w:val="1"/>
      <w:numFmt w:val="bullet"/>
      <w:lvlText w:val=""/>
      <w:lvlJc w:val="left"/>
      <w:pPr>
        <w:ind w:left="5040" w:hanging="360"/>
      </w:pPr>
      <w:rPr>
        <w:rFonts w:ascii="Symbol" w:hAnsi="Symbol" w:hint="default"/>
      </w:rPr>
    </w:lvl>
    <w:lvl w:ilvl="7" w:tplc="7D384658">
      <w:start w:val="1"/>
      <w:numFmt w:val="bullet"/>
      <w:lvlText w:val="o"/>
      <w:lvlJc w:val="left"/>
      <w:pPr>
        <w:ind w:left="5760" w:hanging="360"/>
      </w:pPr>
      <w:rPr>
        <w:rFonts w:ascii="Courier New" w:hAnsi="Courier New" w:hint="default"/>
      </w:rPr>
    </w:lvl>
    <w:lvl w:ilvl="8" w:tplc="217E5BB4">
      <w:start w:val="1"/>
      <w:numFmt w:val="bullet"/>
      <w:lvlText w:val=""/>
      <w:lvlJc w:val="left"/>
      <w:pPr>
        <w:ind w:left="6480" w:hanging="360"/>
      </w:pPr>
      <w:rPr>
        <w:rFonts w:ascii="Wingdings" w:hAnsi="Wingdings" w:hint="default"/>
      </w:rPr>
    </w:lvl>
  </w:abstractNum>
  <w:abstractNum w:abstractNumId="78" w15:restartNumberingAfterBreak="0">
    <w:nsid w:val="5A4F3F7B"/>
    <w:multiLevelType w:val="hybridMultilevel"/>
    <w:tmpl w:val="2F38014E"/>
    <w:lvl w:ilvl="0" w:tplc="49548338">
      <w:start w:val="1"/>
      <w:numFmt w:val="bullet"/>
      <w:lvlText w:val=""/>
      <w:lvlJc w:val="left"/>
      <w:pPr>
        <w:ind w:left="720" w:hanging="360"/>
      </w:pPr>
      <w:rPr>
        <w:rFonts w:ascii="Symbol" w:hAnsi="Symbol" w:hint="default"/>
      </w:rPr>
    </w:lvl>
    <w:lvl w:ilvl="1" w:tplc="68CCCEFC">
      <w:start w:val="1"/>
      <w:numFmt w:val="bullet"/>
      <w:lvlText w:val="o"/>
      <w:lvlJc w:val="left"/>
      <w:pPr>
        <w:ind w:left="1440" w:hanging="360"/>
      </w:pPr>
      <w:rPr>
        <w:rFonts w:ascii="Courier New" w:hAnsi="Courier New" w:hint="default"/>
      </w:rPr>
    </w:lvl>
    <w:lvl w:ilvl="2" w:tplc="2C922840">
      <w:start w:val="1"/>
      <w:numFmt w:val="bullet"/>
      <w:lvlText w:val=""/>
      <w:lvlJc w:val="left"/>
      <w:pPr>
        <w:ind w:left="2160" w:hanging="360"/>
      </w:pPr>
      <w:rPr>
        <w:rFonts w:ascii="Wingdings" w:hAnsi="Wingdings" w:hint="default"/>
      </w:rPr>
    </w:lvl>
    <w:lvl w:ilvl="3" w:tplc="7402FFB8">
      <w:start w:val="1"/>
      <w:numFmt w:val="bullet"/>
      <w:lvlText w:val=""/>
      <w:lvlJc w:val="left"/>
      <w:pPr>
        <w:ind w:left="2880" w:hanging="360"/>
      </w:pPr>
      <w:rPr>
        <w:rFonts w:ascii="Symbol" w:hAnsi="Symbol" w:hint="default"/>
      </w:rPr>
    </w:lvl>
    <w:lvl w:ilvl="4" w:tplc="F69A2DD6">
      <w:start w:val="1"/>
      <w:numFmt w:val="bullet"/>
      <w:lvlText w:val="o"/>
      <w:lvlJc w:val="left"/>
      <w:pPr>
        <w:ind w:left="3600" w:hanging="360"/>
      </w:pPr>
      <w:rPr>
        <w:rFonts w:ascii="Courier New" w:hAnsi="Courier New" w:hint="default"/>
      </w:rPr>
    </w:lvl>
    <w:lvl w:ilvl="5" w:tplc="BEA6913A">
      <w:start w:val="1"/>
      <w:numFmt w:val="bullet"/>
      <w:lvlText w:val=""/>
      <w:lvlJc w:val="left"/>
      <w:pPr>
        <w:ind w:left="4320" w:hanging="360"/>
      </w:pPr>
      <w:rPr>
        <w:rFonts w:ascii="Wingdings" w:hAnsi="Wingdings" w:hint="default"/>
      </w:rPr>
    </w:lvl>
    <w:lvl w:ilvl="6" w:tplc="E5B27B04">
      <w:start w:val="1"/>
      <w:numFmt w:val="bullet"/>
      <w:lvlText w:val=""/>
      <w:lvlJc w:val="left"/>
      <w:pPr>
        <w:ind w:left="5040" w:hanging="360"/>
      </w:pPr>
      <w:rPr>
        <w:rFonts w:ascii="Symbol" w:hAnsi="Symbol" w:hint="default"/>
      </w:rPr>
    </w:lvl>
    <w:lvl w:ilvl="7" w:tplc="CD7EED96">
      <w:start w:val="1"/>
      <w:numFmt w:val="bullet"/>
      <w:lvlText w:val="o"/>
      <w:lvlJc w:val="left"/>
      <w:pPr>
        <w:ind w:left="5760" w:hanging="360"/>
      </w:pPr>
      <w:rPr>
        <w:rFonts w:ascii="Courier New" w:hAnsi="Courier New" w:hint="default"/>
      </w:rPr>
    </w:lvl>
    <w:lvl w:ilvl="8" w:tplc="1BB8E4F6">
      <w:start w:val="1"/>
      <w:numFmt w:val="bullet"/>
      <w:lvlText w:val=""/>
      <w:lvlJc w:val="left"/>
      <w:pPr>
        <w:ind w:left="6480" w:hanging="360"/>
      </w:pPr>
      <w:rPr>
        <w:rFonts w:ascii="Wingdings" w:hAnsi="Wingdings" w:hint="default"/>
      </w:rPr>
    </w:lvl>
  </w:abstractNum>
  <w:abstractNum w:abstractNumId="79" w15:restartNumberingAfterBreak="0">
    <w:nsid w:val="5C4D37B9"/>
    <w:multiLevelType w:val="hybridMultilevel"/>
    <w:tmpl w:val="E9E21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DE212A"/>
    <w:multiLevelType w:val="hybridMultilevel"/>
    <w:tmpl w:val="FFCAB2F8"/>
    <w:lvl w:ilvl="0" w:tplc="5BCE849E">
      <w:start w:val="1"/>
      <w:numFmt w:val="bullet"/>
      <w:lvlText w:val=""/>
      <w:lvlJc w:val="left"/>
      <w:pPr>
        <w:ind w:left="720" w:hanging="360"/>
      </w:pPr>
      <w:rPr>
        <w:rFonts w:ascii="Symbol" w:hAnsi="Symbol" w:hint="default"/>
      </w:rPr>
    </w:lvl>
    <w:lvl w:ilvl="1" w:tplc="1FAEBFDE">
      <w:start w:val="1"/>
      <w:numFmt w:val="bullet"/>
      <w:lvlText w:val=""/>
      <w:lvlJc w:val="left"/>
      <w:pPr>
        <w:ind w:left="1440" w:hanging="360"/>
      </w:pPr>
      <w:rPr>
        <w:rFonts w:ascii="Symbol" w:hAnsi="Symbol" w:hint="default"/>
      </w:rPr>
    </w:lvl>
    <w:lvl w:ilvl="2" w:tplc="291C82EE">
      <w:start w:val="1"/>
      <w:numFmt w:val="bullet"/>
      <w:lvlText w:val=""/>
      <w:lvlJc w:val="left"/>
      <w:pPr>
        <w:ind w:left="2160" w:hanging="360"/>
      </w:pPr>
      <w:rPr>
        <w:rFonts w:ascii="Wingdings" w:hAnsi="Wingdings" w:hint="default"/>
      </w:rPr>
    </w:lvl>
    <w:lvl w:ilvl="3" w:tplc="7700AC5E">
      <w:start w:val="1"/>
      <w:numFmt w:val="bullet"/>
      <w:lvlText w:val=""/>
      <w:lvlJc w:val="left"/>
      <w:pPr>
        <w:ind w:left="2880" w:hanging="360"/>
      </w:pPr>
      <w:rPr>
        <w:rFonts w:ascii="Symbol" w:hAnsi="Symbol" w:hint="default"/>
      </w:rPr>
    </w:lvl>
    <w:lvl w:ilvl="4" w:tplc="05DAFB4A">
      <w:start w:val="1"/>
      <w:numFmt w:val="bullet"/>
      <w:lvlText w:val="o"/>
      <w:lvlJc w:val="left"/>
      <w:pPr>
        <w:ind w:left="3600" w:hanging="360"/>
      </w:pPr>
      <w:rPr>
        <w:rFonts w:ascii="Courier New" w:hAnsi="Courier New" w:hint="default"/>
      </w:rPr>
    </w:lvl>
    <w:lvl w:ilvl="5" w:tplc="02107C12">
      <w:start w:val="1"/>
      <w:numFmt w:val="bullet"/>
      <w:lvlText w:val=""/>
      <w:lvlJc w:val="left"/>
      <w:pPr>
        <w:ind w:left="4320" w:hanging="360"/>
      </w:pPr>
      <w:rPr>
        <w:rFonts w:ascii="Wingdings" w:hAnsi="Wingdings" w:hint="default"/>
      </w:rPr>
    </w:lvl>
    <w:lvl w:ilvl="6" w:tplc="5958FB3A">
      <w:start w:val="1"/>
      <w:numFmt w:val="bullet"/>
      <w:lvlText w:val=""/>
      <w:lvlJc w:val="left"/>
      <w:pPr>
        <w:ind w:left="5040" w:hanging="360"/>
      </w:pPr>
      <w:rPr>
        <w:rFonts w:ascii="Symbol" w:hAnsi="Symbol" w:hint="default"/>
      </w:rPr>
    </w:lvl>
    <w:lvl w:ilvl="7" w:tplc="63A2B6D4">
      <w:start w:val="1"/>
      <w:numFmt w:val="bullet"/>
      <w:lvlText w:val="o"/>
      <w:lvlJc w:val="left"/>
      <w:pPr>
        <w:ind w:left="5760" w:hanging="360"/>
      </w:pPr>
      <w:rPr>
        <w:rFonts w:ascii="Courier New" w:hAnsi="Courier New" w:hint="default"/>
      </w:rPr>
    </w:lvl>
    <w:lvl w:ilvl="8" w:tplc="5B7C2E88">
      <w:start w:val="1"/>
      <w:numFmt w:val="bullet"/>
      <w:lvlText w:val=""/>
      <w:lvlJc w:val="left"/>
      <w:pPr>
        <w:ind w:left="6480" w:hanging="360"/>
      </w:pPr>
      <w:rPr>
        <w:rFonts w:ascii="Wingdings" w:hAnsi="Wingdings" w:hint="default"/>
      </w:rPr>
    </w:lvl>
  </w:abstractNum>
  <w:abstractNum w:abstractNumId="81" w15:restartNumberingAfterBreak="0">
    <w:nsid w:val="60EE6072"/>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2" w15:restartNumberingAfterBreak="0">
    <w:nsid w:val="61507FFD"/>
    <w:multiLevelType w:val="hybridMultilevel"/>
    <w:tmpl w:val="AAB0C514"/>
    <w:lvl w:ilvl="0" w:tplc="16AAB4C0">
      <w:start w:val="1"/>
      <w:numFmt w:val="bullet"/>
      <w:lvlText w:val=""/>
      <w:lvlJc w:val="left"/>
      <w:pPr>
        <w:ind w:left="720" w:hanging="360"/>
      </w:pPr>
      <w:rPr>
        <w:rFonts w:ascii="Symbol" w:hAnsi="Symbol" w:hint="default"/>
      </w:rPr>
    </w:lvl>
    <w:lvl w:ilvl="1" w:tplc="C3CE2846">
      <w:start w:val="1"/>
      <w:numFmt w:val="bullet"/>
      <w:lvlText w:val="o"/>
      <w:lvlJc w:val="left"/>
      <w:pPr>
        <w:ind w:left="1440" w:hanging="360"/>
      </w:pPr>
      <w:rPr>
        <w:rFonts w:ascii="Courier New" w:hAnsi="Courier New" w:hint="default"/>
      </w:rPr>
    </w:lvl>
    <w:lvl w:ilvl="2" w:tplc="4E709420">
      <w:start w:val="1"/>
      <w:numFmt w:val="bullet"/>
      <w:lvlText w:val=""/>
      <w:lvlJc w:val="left"/>
      <w:pPr>
        <w:ind w:left="2160" w:hanging="360"/>
      </w:pPr>
      <w:rPr>
        <w:rFonts w:ascii="Wingdings" w:hAnsi="Wingdings" w:hint="default"/>
      </w:rPr>
    </w:lvl>
    <w:lvl w:ilvl="3" w:tplc="3176EEF8">
      <w:start w:val="1"/>
      <w:numFmt w:val="bullet"/>
      <w:lvlText w:val=""/>
      <w:lvlJc w:val="left"/>
      <w:pPr>
        <w:ind w:left="2880" w:hanging="360"/>
      </w:pPr>
      <w:rPr>
        <w:rFonts w:ascii="Symbol" w:hAnsi="Symbol" w:hint="default"/>
      </w:rPr>
    </w:lvl>
    <w:lvl w:ilvl="4" w:tplc="5404B074">
      <w:start w:val="1"/>
      <w:numFmt w:val="bullet"/>
      <w:lvlText w:val="o"/>
      <w:lvlJc w:val="left"/>
      <w:pPr>
        <w:ind w:left="3600" w:hanging="360"/>
      </w:pPr>
      <w:rPr>
        <w:rFonts w:ascii="Courier New" w:hAnsi="Courier New" w:hint="default"/>
      </w:rPr>
    </w:lvl>
    <w:lvl w:ilvl="5" w:tplc="D47E95A2">
      <w:start w:val="1"/>
      <w:numFmt w:val="bullet"/>
      <w:lvlText w:val=""/>
      <w:lvlJc w:val="left"/>
      <w:pPr>
        <w:ind w:left="4320" w:hanging="360"/>
      </w:pPr>
      <w:rPr>
        <w:rFonts w:ascii="Wingdings" w:hAnsi="Wingdings" w:hint="default"/>
      </w:rPr>
    </w:lvl>
    <w:lvl w:ilvl="6" w:tplc="0080654A">
      <w:start w:val="1"/>
      <w:numFmt w:val="bullet"/>
      <w:lvlText w:val=""/>
      <w:lvlJc w:val="left"/>
      <w:pPr>
        <w:ind w:left="5040" w:hanging="360"/>
      </w:pPr>
      <w:rPr>
        <w:rFonts w:ascii="Symbol" w:hAnsi="Symbol" w:hint="default"/>
      </w:rPr>
    </w:lvl>
    <w:lvl w:ilvl="7" w:tplc="38DCA4C4">
      <w:start w:val="1"/>
      <w:numFmt w:val="bullet"/>
      <w:lvlText w:val="o"/>
      <w:lvlJc w:val="left"/>
      <w:pPr>
        <w:ind w:left="5760" w:hanging="360"/>
      </w:pPr>
      <w:rPr>
        <w:rFonts w:ascii="Courier New" w:hAnsi="Courier New" w:hint="default"/>
      </w:rPr>
    </w:lvl>
    <w:lvl w:ilvl="8" w:tplc="9C82A87C">
      <w:start w:val="1"/>
      <w:numFmt w:val="bullet"/>
      <w:lvlText w:val=""/>
      <w:lvlJc w:val="left"/>
      <w:pPr>
        <w:ind w:left="6480" w:hanging="360"/>
      </w:pPr>
      <w:rPr>
        <w:rFonts w:ascii="Wingdings" w:hAnsi="Wingdings" w:hint="default"/>
      </w:rPr>
    </w:lvl>
  </w:abstractNum>
  <w:abstractNum w:abstractNumId="83" w15:restartNumberingAfterBreak="0">
    <w:nsid w:val="61D73691"/>
    <w:multiLevelType w:val="hybridMultilevel"/>
    <w:tmpl w:val="4CACC872"/>
    <w:lvl w:ilvl="0" w:tplc="4CF4A80E">
      <w:start w:val="1"/>
      <w:numFmt w:val="bullet"/>
      <w:lvlText w:val=""/>
      <w:lvlJc w:val="left"/>
      <w:pPr>
        <w:ind w:left="720" w:hanging="360"/>
      </w:pPr>
      <w:rPr>
        <w:rFonts w:ascii="Symbol" w:hAnsi="Symbol" w:hint="default"/>
      </w:rPr>
    </w:lvl>
    <w:lvl w:ilvl="1" w:tplc="B5DE84D2">
      <w:start w:val="1"/>
      <w:numFmt w:val="bullet"/>
      <w:lvlText w:val=""/>
      <w:lvlJc w:val="left"/>
      <w:pPr>
        <w:ind w:left="1440" w:hanging="360"/>
      </w:pPr>
      <w:rPr>
        <w:rFonts w:ascii="Symbol" w:hAnsi="Symbol" w:hint="default"/>
      </w:rPr>
    </w:lvl>
    <w:lvl w:ilvl="2" w:tplc="DC729CFA">
      <w:start w:val="1"/>
      <w:numFmt w:val="bullet"/>
      <w:lvlText w:val=""/>
      <w:lvlJc w:val="left"/>
      <w:pPr>
        <w:ind w:left="2160" w:hanging="360"/>
      </w:pPr>
      <w:rPr>
        <w:rFonts w:ascii="Wingdings" w:hAnsi="Wingdings" w:hint="default"/>
      </w:rPr>
    </w:lvl>
    <w:lvl w:ilvl="3" w:tplc="BF4654A2">
      <w:start w:val="1"/>
      <w:numFmt w:val="bullet"/>
      <w:lvlText w:val=""/>
      <w:lvlJc w:val="left"/>
      <w:pPr>
        <w:ind w:left="2880" w:hanging="360"/>
      </w:pPr>
      <w:rPr>
        <w:rFonts w:ascii="Symbol" w:hAnsi="Symbol" w:hint="default"/>
      </w:rPr>
    </w:lvl>
    <w:lvl w:ilvl="4" w:tplc="2390CFDA">
      <w:start w:val="1"/>
      <w:numFmt w:val="bullet"/>
      <w:lvlText w:val="o"/>
      <w:lvlJc w:val="left"/>
      <w:pPr>
        <w:ind w:left="3600" w:hanging="360"/>
      </w:pPr>
      <w:rPr>
        <w:rFonts w:ascii="Courier New" w:hAnsi="Courier New" w:hint="default"/>
      </w:rPr>
    </w:lvl>
    <w:lvl w:ilvl="5" w:tplc="5C56C868">
      <w:start w:val="1"/>
      <w:numFmt w:val="bullet"/>
      <w:lvlText w:val=""/>
      <w:lvlJc w:val="left"/>
      <w:pPr>
        <w:ind w:left="4320" w:hanging="360"/>
      </w:pPr>
      <w:rPr>
        <w:rFonts w:ascii="Wingdings" w:hAnsi="Wingdings" w:hint="default"/>
      </w:rPr>
    </w:lvl>
    <w:lvl w:ilvl="6" w:tplc="F6664556">
      <w:start w:val="1"/>
      <w:numFmt w:val="bullet"/>
      <w:lvlText w:val=""/>
      <w:lvlJc w:val="left"/>
      <w:pPr>
        <w:ind w:left="5040" w:hanging="360"/>
      </w:pPr>
      <w:rPr>
        <w:rFonts w:ascii="Symbol" w:hAnsi="Symbol" w:hint="default"/>
      </w:rPr>
    </w:lvl>
    <w:lvl w:ilvl="7" w:tplc="53E280B0">
      <w:start w:val="1"/>
      <w:numFmt w:val="bullet"/>
      <w:lvlText w:val="o"/>
      <w:lvlJc w:val="left"/>
      <w:pPr>
        <w:ind w:left="5760" w:hanging="360"/>
      </w:pPr>
      <w:rPr>
        <w:rFonts w:ascii="Courier New" w:hAnsi="Courier New" w:hint="default"/>
      </w:rPr>
    </w:lvl>
    <w:lvl w:ilvl="8" w:tplc="83F02532">
      <w:start w:val="1"/>
      <w:numFmt w:val="bullet"/>
      <w:lvlText w:val=""/>
      <w:lvlJc w:val="left"/>
      <w:pPr>
        <w:ind w:left="6480" w:hanging="360"/>
      </w:pPr>
      <w:rPr>
        <w:rFonts w:ascii="Wingdings" w:hAnsi="Wingdings" w:hint="default"/>
      </w:rPr>
    </w:lvl>
  </w:abstractNum>
  <w:abstractNum w:abstractNumId="84" w15:restartNumberingAfterBreak="0">
    <w:nsid w:val="62023F15"/>
    <w:multiLevelType w:val="hybridMultilevel"/>
    <w:tmpl w:val="A274D570"/>
    <w:lvl w:ilvl="0" w:tplc="CB424AD2">
      <w:start w:val="1"/>
      <w:numFmt w:val="bullet"/>
      <w:lvlText w:val=""/>
      <w:lvlJc w:val="left"/>
      <w:pPr>
        <w:ind w:left="720" w:hanging="360"/>
      </w:pPr>
      <w:rPr>
        <w:rFonts w:ascii="Symbol" w:hAnsi="Symbol" w:hint="default"/>
      </w:rPr>
    </w:lvl>
    <w:lvl w:ilvl="1" w:tplc="E7A691F0">
      <w:start w:val="1"/>
      <w:numFmt w:val="bullet"/>
      <w:lvlText w:val="o"/>
      <w:lvlJc w:val="left"/>
      <w:pPr>
        <w:ind w:left="1440" w:hanging="360"/>
      </w:pPr>
      <w:rPr>
        <w:rFonts w:ascii="Courier New" w:hAnsi="Courier New" w:hint="default"/>
      </w:rPr>
    </w:lvl>
    <w:lvl w:ilvl="2" w:tplc="41748BDA">
      <w:start w:val="1"/>
      <w:numFmt w:val="bullet"/>
      <w:lvlText w:val=""/>
      <w:lvlJc w:val="left"/>
      <w:pPr>
        <w:ind w:left="2160" w:hanging="360"/>
      </w:pPr>
      <w:rPr>
        <w:rFonts w:ascii="Wingdings" w:hAnsi="Wingdings" w:hint="default"/>
      </w:rPr>
    </w:lvl>
    <w:lvl w:ilvl="3" w:tplc="B83C623E">
      <w:start w:val="1"/>
      <w:numFmt w:val="bullet"/>
      <w:lvlText w:val=""/>
      <w:lvlJc w:val="left"/>
      <w:pPr>
        <w:ind w:left="2880" w:hanging="360"/>
      </w:pPr>
      <w:rPr>
        <w:rFonts w:ascii="Symbol" w:hAnsi="Symbol" w:hint="default"/>
      </w:rPr>
    </w:lvl>
    <w:lvl w:ilvl="4" w:tplc="5D2600C6">
      <w:start w:val="1"/>
      <w:numFmt w:val="bullet"/>
      <w:lvlText w:val="o"/>
      <w:lvlJc w:val="left"/>
      <w:pPr>
        <w:ind w:left="3600" w:hanging="360"/>
      </w:pPr>
      <w:rPr>
        <w:rFonts w:ascii="Courier New" w:hAnsi="Courier New" w:hint="default"/>
      </w:rPr>
    </w:lvl>
    <w:lvl w:ilvl="5" w:tplc="18F610AC">
      <w:start w:val="1"/>
      <w:numFmt w:val="bullet"/>
      <w:lvlText w:val=""/>
      <w:lvlJc w:val="left"/>
      <w:pPr>
        <w:ind w:left="4320" w:hanging="360"/>
      </w:pPr>
      <w:rPr>
        <w:rFonts w:ascii="Wingdings" w:hAnsi="Wingdings" w:hint="default"/>
      </w:rPr>
    </w:lvl>
    <w:lvl w:ilvl="6" w:tplc="D2F24CE8">
      <w:start w:val="1"/>
      <w:numFmt w:val="bullet"/>
      <w:lvlText w:val=""/>
      <w:lvlJc w:val="left"/>
      <w:pPr>
        <w:ind w:left="5040" w:hanging="360"/>
      </w:pPr>
      <w:rPr>
        <w:rFonts w:ascii="Symbol" w:hAnsi="Symbol" w:hint="default"/>
      </w:rPr>
    </w:lvl>
    <w:lvl w:ilvl="7" w:tplc="B9F6B200">
      <w:start w:val="1"/>
      <w:numFmt w:val="bullet"/>
      <w:lvlText w:val="o"/>
      <w:lvlJc w:val="left"/>
      <w:pPr>
        <w:ind w:left="5760" w:hanging="360"/>
      </w:pPr>
      <w:rPr>
        <w:rFonts w:ascii="Courier New" w:hAnsi="Courier New" w:hint="default"/>
      </w:rPr>
    </w:lvl>
    <w:lvl w:ilvl="8" w:tplc="3AB6E10C">
      <w:start w:val="1"/>
      <w:numFmt w:val="bullet"/>
      <w:lvlText w:val=""/>
      <w:lvlJc w:val="left"/>
      <w:pPr>
        <w:ind w:left="6480" w:hanging="360"/>
      </w:pPr>
      <w:rPr>
        <w:rFonts w:ascii="Wingdings" w:hAnsi="Wingdings" w:hint="default"/>
      </w:rPr>
    </w:lvl>
  </w:abstractNum>
  <w:abstractNum w:abstractNumId="85"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F34A75"/>
    <w:multiLevelType w:val="hybridMultilevel"/>
    <w:tmpl w:val="4B067EA0"/>
    <w:lvl w:ilvl="0" w:tplc="48B25F86">
      <w:start w:val="1"/>
      <w:numFmt w:val="bullet"/>
      <w:lvlText w:val=""/>
      <w:lvlJc w:val="left"/>
      <w:pPr>
        <w:ind w:left="720" w:hanging="360"/>
      </w:pPr>
      <w:rPr>
        <w:rFonts w:ascii="Symbol" w:hAnsi="Symbol" w:hint="default"/>
      </w:rPr>
    </w:lvl>
    <w:lvl w:ilvl="1" w:tplc="F2309C00">
      <w:start w:val="1"/>
      <w:numFmt w:val="bullet"/>
      <w:lvlText w:val=""/>
      <w:lvlJc w:val="left"/>
      <w:pPr>
        <w:ind w:left="1440" w:hanging="360"/>
      </w:pPr>
      <w:rPr>
        <w:rFonts w:ascii="Symbol" w:hAnsi="Symbol" w:hint="default"/>
      </w:rPr>
    </w:lvl>
    <w:lvl w:ilvl="2" w:tplc="29088BDA">
      <w:start w:val="1"/>
      <w:numFmt w:val="bullet"/>
      <w:lvlText w:val=""/>
      <w:lvlJc w:val="left"/>
      <w:pPr>
        <w:ind w:left="2160" w:hanging="360"/>
      </w:pPr>
      <w:rPr>
        <w:rFonts w:ascii="Wingdings" w:hAnsi="Wingdings" w:hint="default"/>
      </w:rPr>
    </w:lvl>
    <w:lvl w:ilvl="3" w:tplc="92F07A02">
      <w:start w:val="1"/>
      <w:numFmt w:val="bullet"/>
      <w:lvlText w:val=""/>
      <w:lvlJc w:val="left"/>
      <w:pPr>
        <w:ind w:left="2880" w:hanging="360"/>
      </w:pPr>
      <w:rPr>
        <w:rFonts w:ascii="Symbol" w:hAnsi="Symbol" w:hint="default"/>
      </w:rPr>
    </w:lvl>
    <w:lvl w:ilvl="4" w:tplc="0B52A62A">
      <w:start w:val="1"/>
      <w:numFmt w:val="bullet"/>
      <w:lvlText w:val="o"/>
      <w:lvlJc w:val="left"/>
      <w:pPr>
        <w:ind w:left="3600" w:hanging="360"/>
      </w:pPr>
      <w:rPr>
        <w:rFonts w:ascii="Courier New" w:hAnsi="Courier New" w:hint="default"/>
      </w:rPr>
    </w:lvl>
    <w:lvl w:ilvl="5" w:tplc="288031F6">
      <w:start w:val="1"/>
      <w:numFmt w:val="bullet"/>
      <w:lvlText w:val=""/>
      <w:lvlJc w:val="left"/>
      <w:pPr>
        <w:ind w:left="4320" w:hanging="360"/>
      </w:pPr>
      <w:rPr>
        <w:rFonts w:ascii="Wingdings" w:hAnsi="Wingdings" w:hint="default"/>
      </w:rPr>
    </w:lvl>
    <w:lvl w:ilvl="6" w:tplc="02B0564E">
      <w:start w:val="1"/>
      <w:numFmt w:val="bullet"/>
      <w:lvlText w:val=""/>
      <w:lvlJc w:val="left"/>
      <w:pPr>
        <w:ind w:left="5040" w:hanging="360"/>
      </w:pPr>
      <w:rPr>
        <w:rFonts w:ascii="Symbol" w:hAnsi="Symbol" w:hint="default"/>
      </w:rPr>
    </w:lvl>
    <w:lvl w:ilvl="7" w:tplc="403CC960">
      <w:start w:val="1"/>
      <w:numFmt w:val="bullet"/>
      <w:lvlText w:val="o"/>
      <w:lvlJc w:val="left"/>
      <w:pPr>
        <w:ind w:left="5760" w:hanging="360"/>
      </w:pPr>
      <w:rPr>
        <w:rFonts w:ascii="Courier New" w:hAnsi="Courier New" w:hint="default"/>
      </w:rPr>
    </w:lvl>
    <w:lvl w:ilvl="8" w:tplc="F5B47A4C">
      <w:start w:val="1"/>
      <w:numFmt w:val="bullet"/>
      <w:lvlText w:val=""/>
      <w:lvlJc w:val="left"/>
      <w:pPr>
        <w:ind w:left="6480" w:hanging="360"/>
      </w:pPr>
      <w:rPr>
        <w:rFonts w:ascii="Wingdings" w:hAnsi="Wingdings" w:hint="default"/>
      </w:rPr>
    </w:lvl>
  </w:abstractNum>
  <w:abstractNum w:abstractNumId="87" w15:restartNumberingAfterBreak="0">
    <w:nsid w:val="6597285C"/>
    <w:multiLevelType w:val="hybridMultilevel"/>
    <w:tmpl w:val="F474A372"/>
    <w:lvl w:ilvl="0" w:tplc="B7326B18">
      <w:start w:val="1"/>
      <w:numFmt w:val="bullet"/>
      <w:lvlText w:val=""/>
      <w:lvlJc w:val="left"/>
      <w:pPr>
        <w:ind w:left="720" w:hanging="360"/>
      </w:pPr>
      <w:rPr>
        <w:rFonts w:ascii="Symbol" w:hAnsi="Symbol" w:hint="default"/>
      </w:rPr>
    </w:lvl>
    <w:lvl w:ilvl="1" w:tplc="048CE74A">
      <w:start w:val="1"/>
      <w:numFmt w:val="bullet"/>
      <w:lvlText w:val=""/>
      <w:lvlJc w:val="left"/>
      <w:pPr>
        <w:ind w:left="1440" w:hanging="360"/>
      </w:pPr>
      <w:rPr>
        <w:rFonts w:ascii="Symbol" w:hAnsi="Symbol" w:hint="default"/>
      </w:rPr>
    </w:lvl>
    <w:lvl w:ilvl="2" w:tplc="C5A60F08">
      <w:start w:val="1"/>
      <w:numFmt w:val="bullet"/>
      <w:lvlText w:val=""/>
      <w:lvlJc w:val="left"/>
      <w:pPr>
        <w:ind w:left="2160" w:hanging="360"/>
      </w:pPr>
      <w:rPr>
        <w:rFonts w:ascii="Wingdings" w:hAnsi="Wingdings" w:hint="default"/>
      </w:rPr>
    </w:lvl>
    <w:lvl w:ilvl="3" w:tplc="0DC245FE">
      <w:start w:val="1"/>
      <w:numFmt w:val="bullet"/>
      <w:lvlText w:val=""/>
      <w:lvlJc w:val="left"/>
      <w:pPr>
        <w:ind w:left="2880" w:hanging="360"/>
      </w:pPr>
      <w:rPr>
        <w:rFonts w:ascii="Symbol" w:hAnsi="Symbol" w:hint="default"/>
      </w:rPr>
    </w:lvl>
    <w:lvl w:ilvl="4" w:tplc="8262613E">
      <w:start w:val="1"/>
      <w:numFmt w:val="bullet"/>
      <w:lvlText w:val="o"/>
      <w:lvlJc w:val="left"/>
      <w:pPr>
        <w:ind w:left="3600" w:hanging="360"/>
      </w:pPr>
      <w:rPr>
        <w:rFonts w:ascii="Courier New" w:hAnsi="Courier New" w:hint="default"/>
      </w:rPr>
    </w:lvl>
    <w:lvl w:ilvl="5" w:tplc="036209A8">
      <w:start w:val="1"/>
      <w:numFmt w:val="bullet"/>
      <w:lvlText w:val=""/>
      <w:lvlJc w:val="left"/>
      <w:pPr>
        <w:ind w:left="4320" w:hanging="360"/>
      </w:pPr>
      <w:rPr>
        <w:rFonts w:ascii="Wingdings" w:hAnsi="Wingdings" w:hint="default"/>
      </w:rPr>
    </w:lvl>
    <w:lvl w:ilvl="6" w:tplc="F7785666">
      <w:start w:val="1"/>
      <w:numFmt w:val="bullet"/>
      <w:lvlText w:val=""/>
      <w:lvlJc w:val="left"/>
      <w:pPr>
        <w:ind w:left="5040" w:hanging="360"/>
      </w:pPr>
      <w:rPr>
        <w:rFonts w:ascii="Symbol" w:hAnsi="Symbol" w:hint="default"/>
      </w:rPr>
    </w:lvl>
    <w:lvl w:ilvl="7" w:tplc="F42E5272">
      <w:start w:val="1"/>
      <w:numFmt w:val="bullet"/>
      <w:lvlText w:val="o"/>
      <w:lvlJc w:val="left"/>
      <w:pPr>
        <w:ind w:left="5760" w:hanging="360"/>
      </w:pPr>
      <w:rPr>
        <w:rFonts w:ascii="Courier New" w:hAnsi="Courier New" w:hint="default"/>
      </w:rPr>
    </w:lvl>
    <w:lvl w:ilvl="8" w:tplc="6A6AF648">
      <w:start w:val="1"/>
      <w:numFmt w:val="bullet"/>
      <w:lvlText w:val=""/>
      <w:lvlJc w:val="left"/>
      <w:pPr>
        <w:ind w:left="6480" w:hanging="360"/>
      </w:pPr>
      <w:rPr>
        <w:rFonts w:ascii="Wingdings" w:hAnsi="Wingdings" w:hint="default"/>
      </w:rPr>
    </w:lvl>
  </w:abstractNum>
  <w:abstractNum w:abstractNumId="88" w15:restartNumberingAfterBreak="0">
    <w:nsid w:val="65EC625B"/>
    <w:multiLevelType w:val="hybridMultilevel"/>
    <w:tmpl w:val="16DA14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9" w15:restartNumberingAfterBreak="0">
    <w:nsid w:val="672C4447"/>
    <w:multiLevelType w:val="hybridMultilevel"/>
    <w:tmpl w:val="46EE66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7D47B29"/>
    <w:multiLevelType w:val="hybridMultilevel"/>
    <w:tmpl w:val="96BC1A3A"/>
    <w:lvl w:ilvl="0" w:tplc="DAC2E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2905BE"/>
    <w:multiLevelType w:val="multilevel"/>
    <w:tmpl w:val="00449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2" w15:restartNumberingAfterBreak="0">
    <w:nsid w:val="6AF22335"/>
    <w:multiLevelType w:val="hybridMultilevel"/>
    <w:tmpl w:val="E1C6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8D53DC"/>
    <w:multiLevelType w:val="hybridMultilevel"/>
    <w:tmpl w:val="F1F04AEC"/>
    <w:lvl w:ilvl="0" w:tplc="D4660A2A">
      <w:start w:val="1"/>
      <w:numFmt w:val="bullet"/>
      <w:lvlText w:val=""/>
      <w:lvlJc w:val="left"/>
      <w:pPr>
        <w:ind w:left="720" w:hanging="360"/>
      </w:pPr>
      <w:rPr>
        <w:rFonts w:ascii="Symbol" w:hAnsi="Symbol" w:hint="default"/>
      </w:rPr>
    </w:lvl>
    <w:lvl w:ilvl="1" w:tplc="53927602">
      <w:start w:val="1"/>
      <w:numFmt w:val="bullet"/>
      <w:lvlText w:val=""/>
      <w:lvlJc w:val="left"/>
      <w:pPr>
        <w:ind w:left="1440" w:hanging="360"/>
      </w:pPr>
      <w:rPr>
        <w:rFonts w:ascii="Symbol" w:hAnsi="Symbol" w:hint="default"/>
      </w:rPr>
    </w:lvl>
    <w:lvl w:ilvl="2" w:tplc="86561804">
      <w:start w:val="1"/>
      <w:numFmt w:val="bullet"/>
      <w:lvlText w:val=""/>
      <w:lvlJc w:val="left"/>
      <w:pPr>
        <w:ind w:left="2160" w:hanging="360"/>
      </w:pPr>
      <w:rPr>
        <w:rFonts w:ascii="Wingdings" w:hAnsi="Wingdings" w:hint="default"/>
      </w:rPr>
    </w:lvl>
    <w:lvl w:ilvl="3" w:tplc="9E26A270">
      <w:start w:val="1"/>
      <w:numFmt w:val="bullet"/>
      <w:lvlText w:val=""/>
      <w:lvlJc w:val="left"/>
      <w:pPr>
        <w:ind w:left="2880" w:hanging="360"/>
      </w:pPr>
      <w:rPr>
        <w:rFonts w:ascii="Symbol" w:hAnsi="Symbol" w:hint="default"/>
      </w:rPr>
    </w:lvl>
    <w:lvl w:ilvl="4" w:tplc="1C843902">
      <w:start w:val="1"/>
      <w:numFmt w:val="bullet"/>
      <w:lvlText w:val="o"/>
      <w:lvlJc w:val="left"/>
      <w:pPr>
        <w:ind w:left="3600" w:hanging="360"/>
      </w:pPr>
      <w:rPr>
        <w:rFonts w:ascii="Courier New" w:hAnsi="Courier New" w:hint="default"/>
      </w:rPr>
    </w:lvl>
    <w:lvl w:ilvl="5" w:tplc="8DFA456A">
      <w:start w:val="1"/>
      <w:numFmt w:val="bullet"/>
      <w:lvlText w:val=""/>
      <w:lvlJc w:val="left"/>
      <w:pPr>
        <w:ind w:left="4320" w:hanging="360"/>
      </w:pPr>
      <w:rPr>
        <w:rFonts w:ascii="Wingdings" w:hAnsi="Wingdings" w:hint="default"/>
      </w:rPr>
    </w:lvl>
    <w:lvl w:ilvl="6" w:tplc="82EE4B7C">
      <w:start w:val="1"/>
      <w:numFmt w:val="bullet"/>
      <w:lvlText w:val=""/>
      <w:lvlJc w:val="left"/>
      <w:pPr>
        <w:ind w:left="5040" w:hanging="360"/>
      </w:pPr>
      <w:rPr>
        <w:rFonts w:ascii="Symbol" w:hAnsi="Symbol" w:hint="default"/>
      </w:rPr>
    </w:lvl>
    <w:lvl w:ilvl="7" w:tplc="66CE6D68">
      <w:start w:val="1"/>
      <w:numFmt w:val="bullet"/>
      <w:lvlText w:val="o"/>
      <w:lvlJc w:val="left"/>
      <w:pPr>
        <w:ind w:left="5760" w:hanging="360"/>
      </w:pPr>
      <w:rPr>
        <w:rFonts w:ascii="Courier New" w:hAnsi="Courier New" w:hint="default"/>
      </w:rPr>
    </w:lvl>
    <w:lvl w:ilvl="8" w:tplc="CEFC3C18">
      <w:start w:val="1"/>
      <w:numFmt w:val="bullet"/>
      <w:lvlText w:val=""/>
      <w:lvlJc w:val="left"/>
      <w:pPr>
        <w:ind w:left="6480" w:hanging="360"/>
      </w:pPr>
      <w:rPr>
        <w:rFonts w:ascii="Wingdings" w:hAnsi="Wingdings" w:hint="default"/>
      </w:rPr>
    </w:lvl>
  </w:abstractNum>
  <w:abstractNum w:abstractNumId="95" w15:restartNumberingAfterBreak="0">
    <w:nsid w:val="6BC9578D"/>
    <w:multiLevelType w:val="hybridMultilevel"/>
    <w:tmpl w:val="FFFFFFFF"/>
    <w:lvl w:ilvl="0" w:tplc="2B4666A6">
      <w:start w:val="2"/>
      <w:numFmt w:val="decimal"/>
      <w:lvlText w:val="%1)"/>
      <w:lvlJc w:val="left"/>
      <w:pPr>
        <w:ind w:left="720" w:hanging="360"/>
      </w:pPr>
    </w:lvl>
    <w:lvl w:ilvl="1" w:tplc="69123466">
      <w:start w:val="1"/>
      <w:numFmt w:val="lowerLetter"/>
      <w:lvlText w:val="%2."/>
      <w:lvlJc w:val="left"/>
      <w:pPr>
        <w:ind w:left="1440" w:hanging="360"/>
      </w:pPr>
    </w:lvl>
    <w:lvl w:ilvl="2" w:tplc="AD6C83B6">
      <w:start w:val="1"/>
      <w:numFmt w:val="lowerRoman"/>
      <w:lvlText w:val="%3."/>
      <w:lvlJc w:val="right"/>
      <w:pPr>
        <w:ind w:left="2160" w:hanging="180"/>
      </w:pPr>
    </w:lvl>
    <w:lvl w:ilvl="3" w:tplc="8594E11E">
      <w:start w:val="1"/>
      <w:numFmt w:val="decimal"/>
      <w:lvlText w:val="%4."/>
      <w:lvlJc w:val="left"/>
      <w:pPr>
        <w:ind w:left="2880" w:hanging="360"/>
      </w:pPr>
    </w:lvl>
    <w:lvl w:ilvl="4" w:tplc="BE8ECEBA">
      <w:start w:val="1"/>
      <w:numFmt w:val="lowerLetter"/>
      <w:lvlText w:val="%5."/>
      <w:lvlJc w:val="left"/>
      <w:pPr>
        <w:ind w:left="3600" w:hanging="360"/>
      </w:pPr>
    </w:lvl>
    <w:lvl w:ilvl="5" w:tplc="43A81614">
      <w:start w:val="1"/>
      <w:numFmt w:val="lowerRoman"/>
      <w:lvlText w:val="%6."/>
      <w:lvlJc w:val="right"/>
      <w:pPr>
        <w:ind w:left="4320" w:hanging="180"/>
      </w:pPr>
    </w:lvl>
    <w:lvl w:ilvl="6" w:tplc="6DB05A26">
      <w:start w:val="1"/>
      <w:numFmt w:val="decimal"/>
      <w:lvlText w:val="%7."/>
      <w:lvlJc w:val="left"/>
      <w:pPr>
        <w:ind w:left="5040" w:hanging="360"/>
      </w:pPr>
    </w:lvl>
    <w:lvl w:ilvl="7" w:tplc="F6F4A944">
      <w:start w:val="1"/>
      <w:numFmt w:val="lowerLetter"/>
      <w:lvlText w:val="%8."/>
      <w:lvlJc w:val="left"/>
      <w:pPr>
        <w:ind w:left="5760" w:hanging="360"/>
      </w:pPr>
    </w:lvl>
    <w:lvl w:ilvl="8" w:tplc="1108E282">
      <w:start w:val="1"/>
      <w:numFmt w:val="lowerRoman"/>
      <w:lvlText w:val="%9."/>
      <w:lvlJc w:val="right"/>
      <w:pPr>
        <w:ind w:left="6480" w:hanging="180"/>
      </w:pPr>
    </w:lvl>
  </w:abstractNum>
  <w:abstractNum w:abstractNumId="96" w15:restartNumberingAfterBreak="0">
    <w:nsid w:val="6D1F7D34"/>
    <w:multiLevelType w:val="hybridMultilevel"/>
    <w:tmpl w:val="12441B00"/>
    <w:lvl w:ilvl="0" w:tplc="52B68100">
      <w:start w:val="1"/>
      <w:numFmt w:val="bullet"/>
      <w:lvlText w:val=""/>
      <w:lvlJc w:val="left"/>
      <w:pPr>
        <w:ind w:left="720" w:hanging="360"/>
      </w:pPr>
      <w:rPr>
        <w:rFonts w:ascii="Wingdings" w:hAnsi="Wingdings" w:hint="default"/>
      </w:rPr>
    </w:lvl>
    <w:lvl w:ilvl="1" w:tplc="5676462A">
      <w:start w:val="1"/>
      <w:numFmt w:val="bullet"/>
      <w:lvlText w:val="o"/>
      <w:lvlJc w:val="left"/>
      <w:pPr>
        <w:ind w:left="1440" w:hanging="360"/>
      </w:pPr>
      <w:rPr>
        <w:rFonts w:ascii="Courier New" w:hAnsi="Courier New" w:hint="default"/>
      </w:rPr>
    </w:lvl>
    <w:lvl w:ilvl="2" w:tplc="22568EBE">
      <w:start w:val="1"/>
      <w:numFmt w:val="bullet"/>
      <w:lvlText w:val=""/>
      <w:lvlJc w:val="left"/>
      <w:pPr>
        <w:ind w:left="2160" w:hanging="360"/>
      </w:pPr>
      <w:rPr>
        <w:rFonts w:ascii="Wingdings" w:hAnsi="Wingdings" w:hint="default"/>
      </w:rPr>
    </w:lvl>
    <w:lvl w:ilvl="3" w:tplc="91FE4550">
      <w:start w:val="1"/>
      <w:numFmt w:val="bullet"/>
      <w:lvlText w:val=""/>
      <w:lvlJc w:val="left"/>
      <w:pPr>
        <w:ind w:left="2880" w:hanging="360"/>
      </w:pPr>
      <w:rPr>
        <w:rFonts w:ascii="Symbol" w:hAnsi="Symbol" w:hint="default"/>
      </w:rPr>
    </w:lvl>
    <w:lvl w:ilvl="4" w:tplc="706698EE">
      <w:start w:val="1"/>
      <w:numFmt w:val="bullet"/>
      <w:lvlText w:val="o"/>
      <w:lvlJc w:val="left"/>
      <w:pPr>
        <w:ind w:left="3600" w:hanging="360"/>
      </w:pPr>
      <w:rPr>
        <w:rFonts w:ascii="Courier New" w:hAnsi="Courier New" w:hint="default"/>
      </w:rPr>
    </w:lvl>
    <w:lvl w:ilvl="5" w:tplc="7A36E5F4">
      <w:start w:val="1"/>
      <w:numFmt w:val="bullet"/>
      <w:lvlText w:val=""/>
      <w:lvlJc w:val="left"/>
      <w:pPr>
        <w:ind w:left="4320" w:hanging="360"/>
      </w:pPr>
      <w:rPr>
        <w:rFonts w:ascii="Wingdings" w:hAnsi="Wingdings" w:hint="default"/>
      </w:rPr>
    </w:lvl>
    <w:lvl w:ilvl="6" w:tplc="5338DCD6">
      <w:start w:val="1"/>
      <w:numFmt w:val="bullet"/>
      <w:lvlText w:val=""/>
      <w:lvlJc w:val="left"/>
      <w:pPr>
        <w:ind w:left="5040" w:hanging="360"/>
      </w:pPr>
      <w:rPr>
        <w:rFonts w:ascii="Symbol" w:hAnsi="Symbol" w:hint="default"/>
      </w:rPr>
    </w:lvl>
    <w:lvl w:ilvl="7" w:tplc="A28C4706">
      <w:start w:val="1"/>
      <w:numFmt w:val="bullet"/>
      <w:lvlText w:val="o"/>
      <w:lvlJc w:val="left"/>
      <w:pPr>
        <w:ind w:left="5760" w:hanging="360"/>
      </w:pPr>
      <w:rPr>
        <w:rFonts w:ascii="Courier New" w:hAnsi="Courier New" w:hint="default"/>
      </w:rPr>
    </w:lvl>
    <w:lvl w:ilvl="8" w:tplc="1038A334">
      <w:start w:val="1"/>
      <w:numFmt w:val="bullet"/>
      <w:lvlText w:val=""/>
      <w:lvlJc w:val="left"/>
      <w:pPr>
        <w:ind w:left="6480" w:hanging="360"/>
      </w:pPr>
      <w:rPr>
        <w:rFonts w:ascii="Wingdings" w:hAnsi="Wingdings" w:hint="default"/>
      </w:rPr>
    </w:lvl>
  </w:abstractNum>
  <w:abstractNum w:abstractNumId="97" w15:restartNumberingAfterBreak="0">
    <w:nsid w:val="6EBE48AB"/>
    <w:multiLevelType w:val="hybridMultilevel"/>
    <w:tmpl w:val="97B44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EC00F00"/>
    <w:multiLevelType w:val="hybridMultilevel"/>
    <w:tmpl w:val="57DE3272"/>
    <w:lvl w:ilvl="0" w:tplc="A3C8BB62">
      <w:start w:val="1"/>
      <w:numFmt w:val="bullet"/>
      <w:lvlText w:val=""/>
      <w:lvlJc w:val="left"/>
      <w:pPr>
        <w:ind w:left="720" w:hanging="360"/>
      </w:pPr>
      <w:rPr>
        <w:rFonts w:ascii="Symbol" w:hAnsi="Symbol" w:hint="default"/>
      </w:rPr>
    </w:lvl>
    <w:lvl w:ilvl="1" w:tplc="4EDCC3C8">
      <w:start w:val="1"/>
      <w:numFmt w:val="bullet"/>
      <w:lvlText w:val=""/>
      <w:lvlJc w:val="left"/>
      <w:pPr>
        <w:ind w:left="1440" w:hanging="360"/>
      </w:pPr>
      <w:rPr>
        <w:rFonts w:ascii="Symbol" w:hAnsi="Symbol" w:hint="default"/>
      </w:rPr>
    </w:lvl>
    <w:lvl w:ilvl="2" w:tplc="7A0A4322">
      <w:start w:val="1"/>
      <w:numFmt w:val="bullet"/>
      <w:lvlText w:val=""/>
      <w:lvlJc w:val="left"/>
      <w:pPr>
        <w:ind w:left="2160" w:hanging="360"/>
      </w:pPr>
      <w:rPr>
        <w:rFonts w:ascii="Wingdings" w:hAnsi="Wingdings" w:hint="default"/>
      </w:rPr>
    </w:lvl>
    <w:lvl w:ilvl="3" w:tplc="BD68F7CC">
      <w:start w:val="1"/>
      <w:numFmt w:val="bullet"/>
      <w:lvlText w:val=""/>
      <w:lvlJc w:val="left"/>
      <w:pPr>
        <w:ind w:left="2880" w:hanging="360"/>
      </w:pPr>
      <w:rPr>
        <w:rFonts w:ascii="Symbol" w:hAnsi="Symbol" w:hint="default"/>
      </w:rPr>
    </w:lvl>
    <w:lvl w:ilvl="4" w:tplc="E4588A90">
      <w:start w:val="1"/>
      <w:numFmt w:val="bullet"/>
      <w:lvlText w:val="o"/>
      <w:lvlJc w:val="left"/>
      <w:pPr>
        <w:ind w:left="3600" w:hanging="360"/>
      </w:pPr>
      <w:rPr>
        <w:rFonts w:ascii="Courier New" w:hAnsi="Courier New" w:hint="default"/>
      </w:rPr>
    </w:lvl>
    <w:lvl w:ilvl="5" w:tplc="26260CF2">
      <w:start w:val="1"/>
      <w:numFmt w:val="bullet"/>
      <w:lvlText w:val=""/>
      <w:lvlJc w:val="left"/>
      <w:pPr>
        <w:ind w:left="4320" w:hanging="360"/>
      </w:pPr>
      <w:rPr>
        <w:rFonts w:ascii="Wingdings" w:hAnsi="Wingdings" w:hint="default"/>
      </w:rPr>
    </w:lvl>
    <w:lvl w:ilvl="6" w:tplc="13588A02">
      <w:start w:val="1"/>
      <w:numFmt w:val="bullet"/>
      <w:lvlText w:val=""/>
      <w:lvlJc w:val="left"/>
      <w:pPr>
        <w:ind w:left="5040" w:hanging="360"/>
      </w:pPr>
      <w:rPr>
        <w:rFonts w:ascii="Symbol" w:hAnsi="Symbol" w:hint="default"/>
      </w:rPr>
    </w:lvl>
    <w:lvl w:ilvl="7" w:tplc="FF40DED6">
      <w:start w:val="1"/>
      <w:numFmt w:val="bullet"/>
      <w:lvlText w:val="o"/>
      <w:lvlJc w:val="left"/>
      <w:pPr>
        <w:ind w:left="5760" w:hanging="360"/>
      </w:pPr>
      <w:rPr>
        <w:rFonts w:ascii="Courier New" w:hAnsi="Courier New" w:hint="default"/>
      </w:rPr>
    </w:lvl>
    <w:lvl w:ilvl="8" w:tplc="4A7CF080">
      <w:start w:val="1"/>
      <w:numFmt w:val="bullet"/>
      <w:lvlText w:val=""/>
      <w:lvlJc w:val="left"/>
      <w:pPr>
        <w:ind w:left="6480" w:hanging="360"/>
      </w:pPr>
      <w:rPr>
        <w:rFonts w:ascii="Wingdings" w:hAnsi="Wingdings" w:hint="default"/>
      </w:rPr>
    </w:lvl>
  </w:abstractNum>
  <w:abstractNum w:abstractNumId="99" w15:restartNumberingAfterBreak="0">
    <w:nsid w:val="6EC831CA"/>
    <w:multiLevelType w:val="hybridMultilevel"/>
    <w:tmpl w:val="A4FAA16E"/>
    <w:lvl w:ilvl="0" w:tplc="74205C82">
      <w:start w:val="1"/>
      <w:numFmt w:val="bullet"/>
      <w:lvlText w:val=""/>
      <w:lvlJc w:val="left"/>
      <w:pPr>
        <w:ind w:left="720" w:hanging="360"/>
      </w:pPr>
      <w:rPr>
        <w:rFonts w:ascii="Symbol" w:hAnsi="Symbol" w:hint="default"/>
      </w:rPr>
    </w:lvl>
    <w:lvl w:ilvl="1" w:tplc="49F80FBC">
      <w:start w:val="1"/>
      <w:numFmt w:val="bullet"/>
      <w:lvlText w:val=""/>
      <w:lvlJc w:val="left"/>
      <w:pPr>
        <w:ind w:left="1440" w:hanging="360"/>
      </w:pPr>
      <w:rPr>
        <w:rFonts w:ascii="Symbol" w:hAnsi="Symbol" w:hint="default"/>
      </w:rPr>
    </w:lvl>
    <w:lvl w:ilvl="2" w:tplc="DAA82124">
      <w:start w:val="1"/>
      <w:numFmt w:val="bullet"/>
      <w:lvlText w:val=""/>
      <w:lvlJc w:val="left"/>
      <w:pPr>
        <w:ind w:left="2160" w:hanging="360"/>
      </w:pPr>
      <w:rPr>
        <w:rFonts w:ascii="Wingdings" w:hAnsi="Wingdings" w:hint="default"/>
      </w:rPr>
    </w:lvl>
    <w:lvl w:ilvl="3" w:tplc="B470D8FA">
      <w:start w:val="1"/>
      <w:numFmt w:val="bullet"/>
      <w:lvlText w:val=""/>
      <w:lvlJc w:val="left"/>
      <w:pPr>
        <w:ind w:left="2880" w:hanging="360"/>
      </w:pPr>
      <w:rPr>
        <w:rFonts w:ascii="Symbol" w:hAnsi="Symbol" w:hint="default"/>
      </w:rPr>
    </w:lvl>
    <w:lvl w:ilvl="4" w:tplc="73DE7024">
      <w:start w:val="1"/>
      <w:numFmt w:val="bullet"/>
      <w:lvlText w:val="o"/>
      <w:lvlJc w:val="left"/>
      <w:pPr>
        <w:ind w:left="3600" w:hanging="360"/>
      </w:pPr>
      <w:rPr>
        <w:rFonts w:ascii="Courier New" w:hAnsi="Courier New" w:hint="default"/>
      </w:rPr>
    </w:lvl>
    <w:lvl w:ilvl="5" w:tplc="A264549A">
      <w:start w:val="1"/>
      <w:numFmt w:val="bullet"/>
      <w:lvlText w:val=""/>
      <w:lvlJc w:val="left"/>
      <w:pPr>
        <w:ind w:left="4320" w:hanging="360"/>
      </w:pPr>
      <w:rPr>
        <w:rFonts w:ascii="Wingdings" w:hAnsi="Wingdings" w:hint="default"/>
      </w:rPr>
    </w:lvl>
    <w:lvl w:ilvl="6" w:tplc="FA6CC6C6">
      <w:start w:val="1"/>
      <w:numFmt w:val="bullet"/>
      <w:lvlText w:val=""/>
      <w:lvlJc w:val="left"/>
      <w:pPr>
        <w:ind w:left="5040" w:hanging="360"/>
      </w:pPr>
      <w:rPr>
        <w:rFonts w:ascii="Symbol" w:hAnsi="Symbol" w:hint="default"/>
      </w:rPr>
    </w:lvl>
    <w:lvl w:ilvl="7" w:tplc="3830F8C4">
      <w:start w:val="1"/>
      <w:numFmt w:val="bullet"/>
      <w:lvlText w:val="o"/>
      <w:lvlJc w:val="left"/>
      <w:pPr>
        <w:ind w:left="5760" w:hanging="360"/>
      </w:pPr>
      <w:rPr>
        <w:rFonts w:ascii="Courier New" w:hAnsi="Courier New" w:hint="default"/>
      </w:rPr>
    </w:lvl>
    <w:lvl w:ilvl="8" w:tplc="28802A08">
      <w:start w:val="1"/>
      <w:numFmt w:val="bullet"/>
      <w:lvlText w:val=""/>
      <w:lvlJc w:val="left"/>
      <w:pPr>
        <w:ind w:left="6480" w:hanging="360"/>
      </w:pPr>
      <w:rPr>
        <w:rFonts w:ascii="Wingdings" w:hAnsi="Wingdings" w:hint="default"/>
      </w:rPr>
    </w:lvl>
  </w:abstractNum>
  <w:abstractNum w:abstractNumId="100" w15:restartNumberingAfterBreak="0">
    <w:nsid w:val="711D3D98"/>
    <w:multiLevelType w:val="hybridMultilevel"/>
    <w:tmpl w:val="3E7EEA24"/>
    <w:lvl w:ilvl="0" w:tplc="F5F2CD74">
      <w:start w:val="1"/>
      <w:numFmt w:val="bullet"/>
      <w:lvlText w:val=""/>
      <w:lvlJc w:val="left"/>
      <w:pPr>
        <w:ind w:left="720" w:hanging="360"/>
      </w:pPr>
      <w:rPr>
        <w:rFonts w:ascii="Symbol" w:hAnsi="Symbol" w:hint="default"/>
      </w:rPr>
    </w:lvl>
    <w:lvl w:ilvl="1" w:tplc="977AB0F0">
      <w:start w:val="1"/>
      <w:numFmt w:val="bullet"/>
      <w:lvlText w:val=""/>
      <w:lvlJc w:val="left"/>
      <w:pPr>
        <w:ind w:left="1440" w:hanging="360"/>
      </w:pPr>
      <w:rPr>
        <w:rFonts w:ascii="Symbol" w:hAnsi="Symbol" w:hint="default"/>
      </w:rPr>
    </w:lvl>
    <w:lvl w:ilvl="2" w:tplc="84484674">
      <w:start w:val="1"/>
      <w:numFmt w:val="bullet"/>
      <w:lvlText w:val=""/>
      <w:lvlJc w:val="left"/>
      <w:pPr>
        <w:ind w:left="2160" w:hanging="360"/>
      </w:pPr>
      <w:rPr>
        <w:rFonts w:ascii="Wingdings" w:hAnsi="Wingdings" w:hint="default"/>
      </w:rPr>
    </w:lvl>
    <w:lvl w:ilvl="3" w:tplc="2A1CE298">
      <w:start w:val="1"/>
      <w:numFmt w:val="bullet"/>
      <w:lvlText w:val=""/>
      <w:lvlJc w:val="left"/>
      <w:pPr>
        <w:ind w:left="2880" w:hanging="360"/>
      </w:pPr>
      <w:rPr>
        <w:rFonts w:ascii="Symbol" w:hAnsi="Symbol" w:hint="default"/>
      </w:rPr>
    </w:lvl>
    <w:lvl w:ilvl="4" w:tplc="8E54B7CC">
      <w:start w:val="1"/>
      <w:numFmt w:val="bullet"/>
      <w:lvlText w:val="o"/>
      <w:lvlJc w:val="left"/>
      <w:pPr>
        <w:ind w:left="3600" w:hanging="360"/>
      </w:pPr>
      <w:rPr>
        <w:rFonts w:ascii="Courier New" w:hAnsi="Courier New" w:hint="default"/>
      </w:rPr>
    </w:lvl>
    <w:lvl w:ilvl="5" w:tplc="BEBEF306">
      <w:start w:val="1"/>
      <w:numFmt w:val="bullet"/>
      <w:lvlText w:val=""/>
      <w:lvlJc w:val="left"/>
      <w:pPr>
        <w:ind w:left="4320" w:hanging="360"/>
      </w:pPr>
      <w:rPr>
        <w:rFonts w:ascii="Wingdings" w:hAnsi="Wingdings" w:hint="default"/>
      </w:rPr>
    </w:lvl>
    <w:lvl w:ilvl="6" w:tplc="F59ABEE8">
      <w:start w:val="1"/>
      <w:numFmt w:val="bullet"/>
      <w:lvlText w:val=""/>
      <w:lvlJc w:val="left"/>
      <w:pPr>
        <w:ind w:left="5040" w:hanging="360"/>
      </w:pPr>
      <w:rPr>
        <w:rFonts w:ascii="Symbol" w:hAnsi="Symbol" w:hint="default"/>
      </w:rPr>
    </w:lvl>
    <w:lvl w:ilvl="7" w:tplc="83F60220">
      <w:start w:val="1"/>
      <w:numFmt w:val="bullet"/>
      <w:lvlText w:val="o"/>
      <w:lvlJc w:val="left"/>
      <w:pPr>
        <w:ind w:left="5760" w:hanging="360"/>
      </w:pPr>
      <w:rPr>
        <w:rFonts w:ascii="Courier New" w:hAnsi="Courier New" w:hint="default"/>
      </w:rPr>
    </w:lvl>
    <w:lvl w:ilvl="8" w:tplc="02E8D85E">
      <w:start w:val="1"/>
      <w:numFmt w:val="bullet"/>
      <w:lvlText w:val=""/>
      <w:lvlJc w:val="left"/>
      <w:pPr>
        <w:ind w:left="6480" w:hanging="360"/>
      </w:pPr>
      <w:rPr>
        <w:rFonts w:ascii="Wingdings" w:hAnsi="Wingdings" w:hint="default"/>
      </w:rPr>
    </w:lvl>
  </w:abstractNum>
  <w:abstractNum w:abstractNumId="101"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4FB2093"/>
    <w:multiLevelType w:val="hybridMultilevel"/>
    <w:tmpl w:val="B22A6944"/>
    <w:lvl w:ilvl="0" w:tplc="B468A5D6">
      <w:start w:val="1"/>
      <w:numFmt w:val="bullet"/>
      <w:lvlText w:val=""/>
      <w:lvlJc w:val="left"/>
      <w:pPr>
        <w:ind w:left="720" w:hanging="360"/>
      </w:pPr>
      <w:rPr>
        <w:rFonts w:ascii="Wingdings" w:hAnsi="Wingdings" w:hint="default"/>
      </w:rPr>
    </w:lvl>
    <w:lvl w:ilvl="1" w:tplc="6F72D2DA">
      <w:start w:val="1"/>
      <w:numFmt w:val="bullet"/>
      <w:lvlText w:val="o"/>
      <w:lvlJc w:val="left"/>
      <w:pPr>
        <w:ind w:left="1440" w:hanging="360"/>
      </w:pPr>
      <w:rPr>
        <w:rFonts w:ascii="Courier New" w:hAnsi="Courier New" w:hint="default"/>
      </w:rPr>
    </w:lvl>
    <w:lvl w:ilvl="2" w:tplc="7480BA58">
      <w:start w:val="1"/>
      <w:numFmt w:val="bullet"/>
      <w:lvlText w:val=""/>
      <w:lvlJc w:val="left"/>
      <w:pPr>
        <w:ind w:left="2160" w:hanging="360"/>
      </w:pPr>
      <w:rPr>
        <w:rFonts w:ascii="Wingdings" w:hAnsi="Wingdings" w:hint="default"/>
      </w:rPr>
    </w:lvl>
    <w:lvl w:ilvl="3" w:tplc="51A6D4C2">
      <w:start w:val="1"/>
      <w:numFmt w:val="bullet"/>
      <w:lvlText w:val=""/>
      <w:lvlJc w:val="left"/>
      <w:pPr>
        <w:ind w:left="2880" w:hanging="360"/>
      </w:pPr>
      <w:rPr>
        <w:rFonts w:ascii="Symbol" w:hAnsi="Symbol" w:hint="default"/>
      </w:rPr>
    </w:lvl>
    <w:lvl w:ilvl="4" w:tplc="C138F6B4">
      <w:start w:val="1"/>
      <w:numFmt w:val="bullet"/>
      <w:lvlText w:val="o"/>
      <w:lvlJc w:val="left"/>
      <w:pPr>
        <w:ind w:left="3600" w:hanging="360"/>
      </w:pPr>
      <w:rPr>
        <w:rFonts w:ascii="Courier New" w:hAnsi="Courier New" w:hint="default"/>
      </w:rPr>
    </w:lvl>
    <w:lvl w:ilvl="5" w:tplc="19DC653E">
      <w:start w:val="1"/>
      <w:numFmt w:val="bullet"/>
      <w:lvlText w:val=""/>
      <w:lvlJc w:val="left"/>
      <w:pPr>
        <w:ind w:left="4320" w:hanging="360"/>
      </w:pPr>
      <w:rPr>
        <w:rFonts w:ascii="Wingdings" w:hAnsi="Wingdings" w:hint="default"/>
      </w:rPr>
    </w:lvl>
    <w:lvl w:ilvl="6" w:tplc="9BE8B1E6">
      <w:start w:val="1"/>
      <w:numFmt w:val="bullet"/>
      <w:lvlText w:val=""/>
      <w:lvlJc w:val="left"/>
      <w:pPr>
        <w:ind w:left="5040" w:hanging="360"/>
      </w:pPr>
      <w:rPr>
        <w:rFonts w:ascii="Symbol" w:hAnsi="Symbol" w:hint="default"/>
      </w:rPr>
    </w:lvl>
    <w:lvl w:ilvl="7" w:tplc="699E2EF6">
      <w:start w:val="1"/>
      <w:numFmt w:val="bullet"/>
      <w:lvlText w:val="o"/>
      <w:lvlJc w:val="left"/>
      <w:pPr>
        <w:ind w:left="5760" w:hanging="360"/>
      </w:pPr>
      <w:rPr>
        <w:rFonts w:ascii="Courier New" w:hAnsi="Courier New" w:hint="default"/>
      </w:rPr>
    </w:lvl>
    <w:lvl w:ilvl="8" w:tplc="07B29EB6">
      <w:start w:val="1"/>
      <w:numFmt w:val="bullet"/>
      <w:lvlText w:val=""/>
      <w:lvlJc w:val="left"/>
      <w:pPr>
        <w:ind w:left="6480" w:hanging="360"/>
      </w:pPr>
      <w:rPr>
        <w:rFonts w:ascii="Wingdings" w:hAnsi="Wingdings" w:hint="default"/>
      </w:rPr>
    </w:lvl>
  </w:abstractNum>
  <w:abstractNum w:abstractNumId="103" w15:restartNumberingAfterBreak="0">
    <w:nsid w:val="751D1CE3"/>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04" w15:restartNumberingAfterBreak="0">
    <w:nsid w:val="761559D5"/>
    <w:multiLevelType w:val="hybridMultilevel"/>
    <w:tmpl w:val="FC249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65F6EFE"/>
    <w:multiLevelType w:val="hybridMultilevel"/>
    <w:tmpl w:val="D076EC3A"/>
    <w:lvl w:ilvl="0" w:tplc="35F440B2">
      <w:start w:val="1"/>
      <w:numFmt w:val="bullet"/>
      <w:lvlText w:val=""/>
      <w:lvlJc w:val="left"/>
      <w:pPr>
        <w:ind w:left="720" w:hanging="360"/>
      </w:pPr>
      <w:rPr>
        <w:rFonts w:ascii="Symbol" w:hAnsi="Symbol" w:hint="default"/>
      </w:rPr>
    </w:lvl>
    <w:lvl w:ilvl="1" w:tplc="58FAC2A4">
      <w:start w:val="1"/>
      <w:numFmt w:val="bullet"/>
      <w:lvlText w:val=""/>
      <w:lvlJc w:val="left"/>
      <w:pPr>
        <w:ind w:left="1440" w:hanging="360"/>
      </w:pPr>
      <w:rPr>
        <w:rFonts w:ascii="Symbol" w:hAnsi="Symbol" w:hint="default"/>
      </w:rPr>
    </w:lvl>
    <w:lvl w:ilvl="2" w:tplc="AE240D26">
      <w:start w:val="1"/>
      <w:numFmt w:val="bullet"/>
      <w:lvlText w:val=""/>
      <w:lvlJc w:val="left"/>
      <w:pPr>
        <w:ind w:left="2160" w:hanging="360"/>
      </w:pPr>
      <w:rPr>
        <w:rFonts w:ascii="Wingdings" w:hAnsi="Wingdings" w:hint="default"/>
      </w:rPr>
    </w:lvl>
    <w:lvl w:ilvl="3" w:tplc="EDAA20C8">
      <w:start w:val="1"/>
      <w:numFmt w:val="bullet"/>
      <w:lvlText w:val=""/>
      <w:lvlJc w:val="left"/>
      <w:pPr>
        <w:ind w:left="2880" w:hanging="360"/>
      </w:pPr>
      <w:rPr>
        <w:rFonts w:ascii="Symbol" w:hAnsi="Symbol" w:hint="default"/>
      </w:rPr>
    </w:lvl>
    <w:lvl w:ilvl="4" w:tplc="EA100922">
      <w:start w:val="1"/>
      <w:numFmt w:val="bullet"/>
      <w:lvlText w:val="o"/>
      <w:lvlJc w:val="left"/>
      <w:pPr>
        <w:ind w:left="3600" w:hanging="360"/>
      </w:pPr>
      <w:rPr>
        <w:rFonts w:ascii="Courier New" w:hAnsi="Courier New" w:hint="default"/>
      </w:rPr>
    </w:lvl>
    <w:lvl w:ilvl="5" w:tplc="9AEA736E">
      <w:start w:val="1"/>
      <w:numFmt w:val="bullet"/>
      <w:lvlText w:val=""/>
      <w:lvlJc w:val="left"/>
      <w:pPr>
        <w:ind w:left="4320" w:hanging="360"/>
      </w:pPr>
      <w:rPr>
        <w:rFonts w:ascii="Wingdings" w:hAnsi="Wingdings" w:hint="default"/>
      </w:rPr>
    </w:lvl>
    <w:lvl w:ilvl="6" w:tplc="C3E237E4">
      <w:start w:val="1"/>
      <w:numFmt w:val="bullet"/>
      <w:lvlText w:val=""/>
      <w:lvlJc w:val="left"/>
      <w:pPr>
        <w:ind w:left="5040" w:hanging="360"/>
      </w:pPr>
      <w:rPr>
        <w:rFonts w:ascii="Symbol" w:hAnsi="Symbol" w:hint="default"/>
      </w:rPr>
    </w:lvl>
    <w:lvl w:ilvl="7" w:tplc="97CE516E">
      <w:start w:val="1"/>
      <w:numFmt w:val="bullet"/>
      <w:lvlText w:val="o"/>
      <w:lvlJc w:val="left"/>
      <w:pPr>
        <w:ind w:left="5760" w:hanging="360"/>
      </w:pPr>
      <w:rPr>
        <w:rFonts w:ascii="Courier New" w:hAnsi="Courier New" w:hint="default"/>
      </w:rPr>
    </w:lvl>
    <w:lvl w:ilvl="8" w:tplc="6376029A">
      <w:start w:val="1"/>
      <w:numFmt w:val="bullet"/>
      <w:lvlText w:val=""/>
      <w:lvlJc w:val="left"/>
      <w:pPr>
        <w:ind w:left="6480" w:hanging="360"/>
      </w:pPr>
      <w:rPr>
        <w:rFonts w:ascii="Wingdings" w:hAnsi="Wingdings" w:hint="default"/>
      </w:rPr>
    </w:lvl>
  </w:abstractNum>
  <w:abstractNum w:abstractNumId="106" w15:restartNumberingAfterBreak="0">
    <w:nsid w:val="7694670C"/>
    <w:multiLevelType w:val="hybridMultilevel"/>
    <w:tmpl w:val="F7307676"/>
    <w:lvl w:ilvl="0" w:tplc="EDA4603E">
      <w:start w:val="1"/>
      <w:numFmt w:val="bullet"/>
      <w:lvlText w:val=""/>
      <w:lvlJc w:val="left"/>
      <w:pPr>
        <w:ind w:left="720" w:hanging="360"/>
      </w:pPr>
      <w:rPr>
        <w:rFonts w:ascii="Symbol" w:hAnsi="Symbol" w:hint="default"/>
      </w:rPr>
    </w:lvl>
    <w:lvl w:ilvl="1" w:tplc="A5CE5188">
      <w:start w:val="1"/>
      <w:numFmt w:val="bullet"/>
      <w:lvlText w:val="o"/>
      <w:lvlJc w:val="left"/>
      <w:pPr>
        <w:ind w:left="1440" w:hanging="360"/>
      </w:pPr>
      <w:rPr>
        <w:rFonts w:ascii="Courier New" w:hAnsi="Courier New" w:hint="default"/>
      </w:rPr>
    </w:lvl>
    <w:lvl w:ilvl="2" w:tplc="6264EABE">
      <w:start w:val="1"/>
      <w:numFmt w:val="bullet"/>
      <w:lvlText w:val=""/>
      <w:lvlJc w:val="left"/>
      <w:pPr>
        <w:ind w:left="2160" w:hanging="360"/>
      </w:pPr>
      <w:rPr>
        <w:rFonts w:ascii="Wingdings" w:hAnsi="Wingdings" w:hint="default"/>
      </w:rPr>
    </w:lvl>
    <w:lvl w:ilvl="3" w:tplc="1C2897BC">
      <w:start w:val="1"/>
      <w:numFmt w:val="bullet"/>
      <w:lvlText w:val=""/>
      <w:lvlJc w:val="left"/>
      <w:pPr>
        <w:ind w:left="2880" w:hanging="360"/>
      </w:pPr>
      <w:rPr>
        <w:rFonts w:ascii="Symbol" w:hAnsi="Symbol" w:hint="default"/>
      </w:rPr>
    </w:lvl>
    <w:lvl w:ilvl="4" w:tplc="75FE0C04">
      <w:start w:val="1"/>
      <w:numFmt w:val="bullet"/>
      <w:lvlText w:val="o"/>
      <w:lvlJc w:val="left"/>
      <w:pPr>
        <w:ind w:left="3600" w:hanging="360"/>
      </w:pPr>
      <w:rPr>
        <w:rFonts w:ascii="Courier New" w:hAnsi="Courier New" w:hint="default"/>
      </w:rPr>
    </w:lvl>
    <w:lvl w:ilvl="5" w:tplc="5854FEF8">
      <w:start w:val="1"/>
      <w:numFmt w:val="bullet"/>
      <w:lvlText w:val=""/>
      <w:lvlJc w:val="left"/>
      <w:pPr>
        <w:ind w:left="4320" w:hanging="360"/>
      </w:pPr>
      <w:rPr>
        <w:rFonts w:ascii="Wingdings" w:hAnsi="Wingdings" w:hint="default"/>
      </w:rPr>
    </w:lvl>
    <w:lvl w:ilvl="6" w:tplc="3F5072F0">
      <w:start w:val="1"/>
      <w:numFmt w:val="bullet"/>
      <w:lvlText w:val=""/>
      <w:lvlJc w:val="left"/>
      <w:pPr>
        <w:ind w:left="5040" w:hanging="360"/>
      </w:pPr>
      <w:rPr>
        <w:rFonts w:ascii="Symbol" w:hAnsi="Symbol" w:hint="default"/>
      </w:rPr>
    </w:lvl>
    <w:lvl w:ilvl="7" w:tplc="D9F87BA6">
      <w:start w:val="1"/>
      <w:numFmt w:val="bullet"/>
      <w:lvlText w:val="o"/>
      <w:lvlJc w:val="left"/>
      <w:pPr>
        <w:ind w:left="5760" w:hanging="360"/>
      </w:pPr>
      <w:rPr>
        <w:rFonts w:ascii="Courier New" w:hAnsi="Courier New" w:hint="default"/>
      </w:rPr>
    </w:lvl>
    <w:lvl w:ilvl="8" w:tplc="27D22F94">
      <w:start w:val="1"/>
      <w:numFmt w:val="bullet"/>
      <w:lvlText w:val=""/>
      <w:lvlJc w:val="left"/>
      <w:pPr>
        <w:ind w:left="6480" w:hanging="360"/>
      </w:pPr>
      <w:rPr>
        <w:rFonts w:ascii="Wingdings" w:hAnsi="Wingdings" w:hint="default"/>
      </w:rPr>
    </w:lvl>
  </w:abstractNum>
  <w:abstractNum w:abstractNumId="107" w15:restartNumberingAfterBreak="0">
    <w:nsid w:val="76EF7078"/>
    <w:multiLevelType w:val="hybridMultilevel"/>
    <w:tmpl w:val="DCAC34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8" w15:restartNumberingAfterBreak="0">
    <w:nsid w:val="7B2F0CB4"/>
    <w:multiLevelType w:val="hybridMultilevel"/>
    <w:tmpl w:val="19E6CBCC"/>
    <w:lvl w:ilvl="0" w:tplc="C7E89B24">
      <w:start w:val="1"/>
      <w:numFmt w:val="bullet"/>
      <w:lvlText w:val=""/>
      <w:lvlJc w:val="left"/>
      <w:pPr>
        <w:ind w:left="720" w:hanging="360"/>
      </w:pPr>
      <w:rPr>
        <w:rFonts w:ascii="Wingdings" w:hAnsi="Wingdings" w:hint="default"/>
      </w:rPr>
    </w:lvl>
    <w:lvl w:ilvl="1" w:tplc="47804D5C">
      <w:start w:val="1"/>
      <w:numFmt w:val="bullet"/>
      <w:lvlText w:val="o"/>
      <w:lvlJc w:val="left"/>
      <w:pPr>
        <w:ind w:left="1440" w:hanging="360"/>
      </w:pPr>
      <w:rPr>
        <w:rFonts w:ascii="Courier New" w:hAnsi="Courier New" w:hint="default"/>
      </w:rPr>
    </w:lvl>
    <w:lvl w:ilvl="2" w:tplc="52FE6790">
      <w:start w:val="1"/>
      <w:numFmt w:val="bullet"/>
      <w:lvlText w:val=""/>
      <w:lvlJc w:val="left"/>
      <w:pPr>
        <w:ind w:left="2160" w:hanging="360"/>
      </w:pPr>
      <w:rPr>
        <w:rFonts w:ascii="Wingdings" w:hAnsi="Wingdings" w:hint="default"/>
      </w:rPr>
    </w:lvl>
    <w:lvl w:ilvl="3" w:tplc="656A1A2E">
      <w:start w:val="1"/>
      <w:numFmt w:val="bullet"/>
      <w:lvlText w:val=""/>
      <w:lvlJc w:val="left"/>
      <w:pPr>
        <w:ind w:left="2880" w:hanging="360"/>
      </w:pPr>
      <w:rPr>
        <w:rFonts w:ascii="Symbol" w:hAnsi="Symbol" w:hint="default"/>
      </w:rPr>
    </w:lvl>
    <w:lvl w:ilvl="4" w:tplc="DC38D410">
      <w:start w:val="1"/>
      <w:numFmt w:val="bullet"/>
      <w:lvlText w:val="o"/>
      <w:lvlJc w:val="left"/>
      <w:pPr>
        <w:ind w:left="3600" w:hanging="360"/>
      </w:pPr>
      <w:rPr>
        <w:rFonts w:ascii="Courier New" w:hAnsi="Courier New" w:hint="default"/>
      </w:rPr>
    </w:lvl>
    <w:lvl w:ilvl="5" w:tplc="07826DC6">
      <w:start w:val="1"/>
      <w:numFmt w:val="bullet"/>
      <w:lvlText w:val=""/>
      <w:lvlJc w:val="left"/>
      <w:pPr>
        <w:ind w:left="4320" w:hanging="360"/>
      </w:pPr>
      <w:rPr>
        <w:rFonts w:ascii="Wingdings" w:hAnsi="Wingdings" w:hint="default"/>
      </w:rPr>
    </w:lvl>
    <w:lvl w:ilvl="6" w:tplc="B89A70F0">
      <w:start w:val="1"/>
      <w:numFmt w:val="bullet"/>
      <w:lvlText w:val=""/>
      <w:lvlJc w:val="left"/>
      <w:pPr>
        <w:ind w:left="5040" w:hanging="360"/>
      </w:pPr>
      <w:rPr>
        <w:rFonts w:ascii="Symbol" w:hAnsi="Symbol" w:hint="default"/>
      </w:rPr>
    </w:lvl>
    <w:lvl w:ilvl="7" w:tplc="2B76DA8C">
      <w:start w:val="1"/>
      <w:numFmt w:val="bullet"/>
      <w:lvlText w:val="o"/>
      <w:lvlJc w:val="left"/>
      <w:pPr>
        <w:ind w:left="5760" w:hanging="360"/>
      </w:pPr>
      <w:rPr>
        <w:rFonts w:ascii="Courier New" w:hAnsi="Courier New" w:hint="default"/>
      </w:rPr>
    </w:lvl>
    <w:lvl w:ilvl="8" w:tplc="A4A24CD2">
      <w:start w:val="1"/>
      <w:numFmt w:val="bullet"/>
      <w:lvlText w:val=""/>
      <w:lvlJc w:val="left"/>
      <w:pPr>
        <w:ind w:left="6480" w:hanging="360"/>
      </w:pPr>
      <w:rPr>
        <w:rFonts w:ascii="Wingdings" w:hAnsi="Wingdings" w:hint="default"/>
      </w:rPr>
    </w:lvl>
  </w:abstractNum>
  <w:abstractNum w:abstractNumId="109" w15:restartNumberingAfterBreak="0">
    <w:nsid w:val="7B7913ED"/>
    <w:multiLevelType w:val="hybridMultilevel"/>
    <w:tmpl w:val="FFFFFFFF"/>
    <w:lvl w:ilvl="0" w:tplc="44E0C012">
      <w:start w:val="1"/>
      <w:numFmt w:val="decimal"/>
      <w:lvlText w:val="%1)"/>
      <w:lvlJc w:val="left"/>
      <w:pPr>
        <w:ind w:left="720" w:hanging="360"/>
      </w:pPr>
    </w:lvl>
    <w:lvl w:ilvl="1" w:tplc="14F09C76">
      <w:start w:val="1"/>
      <w:numFmt w:val="lowerLetter"/>
      <w:lvlText w:val="%2."/>
      <w:lvlJc w:val="left"/>
      <w:pPr>
        <w:ind w:left="1440" w:hanging="360"/>
      </w:pPr>
    </w:lvl>
    <w:lvl w:ilvl="2" w:tplc="C26AE144">
      <w:start w:val="1"/>
      <w:numFmt w:val="lowerRoman"/>
      <w:lvlText w:val="%3."/>
      <w:lvlJc w:val="right"/>
      <w:pPr>
        <w:ind w:left="2160" w:hanging="180"/>
      </w:pPr>
    </w:lvl>
    <w:lvl w:ilvl="3" w:tplc="98568E5E">
      <w:start w:val="1"/>
      <w:numFmt w:val="decimal"/>
      <w:lvlText w:val="%4."/>
      <w:lvlJc w:val="left"/>
      <w:pPr>
        <w:ind w:left="2880" w:hanging="360"/>
      </w:pPr>
    </w:lvl>
    <w:lvl w:ilvl="4" w:tplc="58B6BCFC">
      <w:start w:val="1"/>
      <w:numFmt w:val="lowerLetter"/>
      <w:lvlText w:val="%5."/>
      <w:lvlJc w:val="left"/>
      <w:pPr>
        <w:ind w:left="3600" w:hanging="360"/>
      </w:pPr>
    </w:lvl>
    <w:lvl w:ilvl="5" w:tplc="98CC65A0">
      <w:start w:val="1"/>
      <w:numFmt w:val="lowerRoman"/>
      <w:lvlText w:val="%6."/>
      <w:lvlJc w:val="right"/>
      <w:pPr>
        <w:ind w:left="4320" w:hanging="180"/>
      </w:pPr>
    </w:lvl>
    <w:lvl w:ilvl="6" w:tplc="16088FA6">
      <w:start w:val="1"/>
      <w:numFmt w:val="decimal"/>
      <w:lvlText w:val="%7."/>
      <w:lvlJc w:val="left"/>
      <w:pPr>
        <w:ind w:left="5040" w:hanging="360"/>
      </w:pPr>
    </w:lvl>
    <w:lvl w:ilvl="7" w:tplc="353A74D6">
      <w:start w:val="1"/>
      <w:numFmt w:val="lowerLetter"/>
      <w:lvlText w:val="%8."/>
      <w:lvlJc w:val="left"/>
      <w:pPr>
        <w:ind w:left="5760" w:hanging="360"/>
      </w:pPr>
    </w:lvl>
    <w:lvl w:ilvl="8" w:tplc="D7A8040A">
      <w:start w:val="1"/>
      <w:numFmt w:val="lowerRoman"/>
      <w:lvlText w:val="%9."/>
      <w:lvlJc w:val="right"/>
      <w:pPr>
        <w:ind w:left="6480" w:hanging="180"/>
      </w:pPr>
    </w:lvl>
  </w:abstractNum>
  <w:abstractNum w:abstractNumId="110" w15:restartNumberingAfterBreak="0">
    <w:nsid w:val="7C4838D2"/>
    <w:multiLevelType w:val="hybridMultilevel"/>
    <w:tmpl w:val="01AC6AC2"/>
    <w:lvl w:ilvl="0" w:tplc="09D0E626">
      <w:start w:val="1"/>
      <w:numFmt w:val="bullet"/>
      <w:lvlText w:val=""/>
      <w:lvlJc w:val="left"/>
      <w:pPr>
        <w:ind w:left="720" w:hanging="360"/>
      </w:pPr>
      <w:rPr>
        <w:rFonts w:ascii="Symbol" w:hAnsi="Symbol" w:hint="default"/>
      </w:rPr>
    </w:lvl>
    <w:lvl w:ilvl="1" w:tplc="EACAEA74">
      <w:start w:val="1"/>
      <w:numFmt w:val="bullet"/>
      <w:lvlText w:val="o"/>
      <w:lvlJc w:val="left"/>
      <w:pPr>
        <w:ind w:left="1440" w:hanging="360"/>
      </w:pPr>
      <w:rPr>
        <w:rFonts w:ascii="Courier New" w:hAnsi="Courier New" w:hint="default"/>
      </w:rPr>
    </w:lvl>
    <w:lvl w:ilvl="2" w:tplc="10D62BFE">
      <w:start w:val="1"/>
      <w:numFmt w:val="bullet"/>
      <w:lvlText w:val=""/>
      <w:lvlJc w:val="left"/>
      <w:pPr>
        <w:ind w:left="2160" w:hanging="360"/>
      </w:pPr>
      <w:rPr>
        <w:rFonts w:ascii="Wingdings" w:hAnsi="Wingdings" w:hint="default"/>
      </w:rPr>
    </w:lvl>
    <w:lvl w:ilvl="3" w:tplc="0FA47B98">
      <w:start w:val="1"/>
      <w:numFmt w:val="bullet"/>
      <w:lvlText w:val=""/>
      <w:lvlJc w:val="left"/>
      <w:pPr>
        <w:ind w:left="2880" w:hanging="360"/>
      </w:pPr>
      <w:rPr>
        <w:rFonts w:ascii="Symbol" w:hAnsi="Symbol" w:hint="default"/>
      </w:rPr>
    </w:lvl>
    <w:lvl w:ilvl="4" w:tplc="E1169DE0">
      <w:start w:val="1"/>
      <w:numFmt w:val="bullet"/>
      <w:lvlText w:val="o"/>
      <w:lvlJc w:val="left"/>
      <w:pPr>
        <w:ind w:left="3600" w:hanging="360"/>
      </w:pPr>
      <w:rPr>
        <w:rFonts w:ascii="Courier New" w:hAnsi="Courier New" w:hint="default"/>
      </w:rPr>
    </w:lvl>
    <w:lvl w:ilvl="5" w:tplc="1BEA20EC">
      <w:start w:val="1"/>
      <w:numFmt w:val="bullet"/>
      <w:lvlText w:val=""/>
      <w:lvlJc w:val="left"/>
      <w:pPr>
        <w:ind w:left="4320" w:hanging="360"/>
      </w:pPr>
      <w:rPr>
        <w:rFonts w:ascii="Wingdings" w:hAnsi="Wingdings" w:hint="default"/>
      </w:rPr>
    </w:lvl>
    <w:lvl w:ilvl="6" w:tplc="6660E624">
      <w:start w:val="1"/>
      <w:numFmt w:val="bullet"/>
      <w:lvlText w:val=""/>
      <w:lvlJc w:val="left"/>
      <w:pPr>
        <w:ind w:left="5040" w:hanging="360"/>
      </w:pPr>
      <w:rPr>
        <w:rFonts w:ascii="Symbol" w:hAnsi="Symbol" w:hint="default"/>
      </w:rPr>
    </w:lvl>
    <w:lvl w:ilvl="7" w:tplc="743814F4">
      <w:start w:val="1"/>
      <w:numFmt w:val="bullet"/>
      <w:lvlText w:val="o"/>
      <w:lvlJc w:val="left"/>
      <w:pPr>
        <w:ind w:left="5760" w:hanging="360"/>
      </w:pPr>
      <w:rPr>
        <w:rFonts w:ascii="Courier New" w:hAnsi="Courier New" w:hint="default"/>
      </w:rPr>
    </w:lvl>
    <w:lvl w:ilvl="8" w:tplc="2FBA425A">
      <w:start w:val="1"/>
      <w:numFmt w:val="bullet"/>
      <w:lvlText w:val=""/>
      <w:lvlJc w:val="left"/>
      <w:pPr>
        <w:ind w:left="6480" w:hanging="360"/>
      </w:pPr>
      <w:rPr>
        <w:rFonts w:ascii="Wingdings" w:hAnsi="Wingdings" w:hint="default"/>
      </w:rPr>
    </w:lvl>
  </w:abstractNum>
  <w:abstractNum w:abstractNumId="111" w15:restartNumberingAfterBreak="0">
    <w:nsid w:val="7F453D9A"/>
    <w:multiLevelType w:val="hybridMultilevel"/>
    <w:tmpl w:val="E1AC1BCA"/>
    <w:lvl w:ilvl="0" w:tplc="6176454A">
      <w:start w:val="1"/>
      <w:numFmt w:val="lowerLetter"/>
      <w:lvlText w:val="%1."/>
      <w:lvlJc w:val="left"/>
      <w:pPr>
        <w:ind w:left="720" w:hanging="360"/>
      </w:pPr>
    </w:lvl>
    <w:lvl w:ilvl="1" w:tplc="9114249E">
      <w:start w:val="1"/>
      <w:numFmt w:val="lowerLetter"/>
      <w:lvlText w:val="%2."/>
      <w:lvlJc w:val="left"/>
      <w:pPr>
        <w:ind w:left="1440" w:hanging="360"/>
      </w:pPr>
    </w:lvl>
    <w:lvl w:ilvl="2" w:tplc="39B68262">
      <w:start w:val="1"/>
      <w:numFmt w:val="lowerRoman"/>
      <w:lvlText w:val="%3."/>
      <w:lvlJc w:val="right"/>
      <w:pPr>
        <w:ind w:left="2160" w:hanging="180"/>
      </w:pPr>
    </w:lvl>
    <w:lvl w:ilvl="3" w:tplc="90FC88DE">
      <w:start w:val="1"/>
      <w:numFmt w:val="decimal"/>
      <w:lvlText w:val="%4."/>
      <w:lvlJc w:val="left"/>
      <w:pPr>
        <w:ind w:left="2880" w:hanging="360"/>
      </w:pPr>
    </w:lvl>
    <w:lvl w:ilvl="4" w:tplc="567A1324">
      <w:start w:val="1"/>
      <w:numFmt w:val="lowerLetter"/>
      <w:lvlText w:val="%5."/>
      <w:lvlJc w:val="left"/>
      <w:pPr>
        <w:ind w:left="3600" w:hanging="360"/>
      </w:pPr>
    </w:lvl>
    <w:lvl w:ilvl="5" w:tplc="A808B150">
      <w:start w:val="1"/>
      <w:numFmt w:val="lowerRoman"/>
      <w:lvlText w:val="%6."/>
      <w:lvlJc w:val="right"/>
      <w:pPr>
        <w:ind w:left="4320" w:hanging="180"/>
      </w:pPr>
    </w:lvl>
    <w:lvl w:ilvl="6" w:tplc="F0D84D8C">
      <w:start w:val="1"/>
      <w:numFmt w:val="decimal"/>
      <w:lvlText w:val="%7."/>
      <w:lvlJc w:val="left"/>
      <w:pPr>
        <w:ind w:left="5040" w:hanging="360"/>
      </w:pPr>
    </w:lvl>
    <w:lvl w:ilvl="7" w:tplc="76C030EE">
      <w:start w:val="1"/>
      <w:numFmt w:val="lowerLetter"/>
      <w:lvlText w:val="%8."/>
      <w:lvlJc w:val="left"/>
      <w:pPr>
        <w:ind w:left="5760" w:hanging="360"/>
      </w:pPr>
    </w:lvl>
    <w:lvl w:ilvl="8" w:tplc="9176D1F4">
      <w:start w:val="1"/>
      <w:numFmt w:val="lowerRoman"/>
      <w:lvlText w:val="%9."/>
      <w:lvlJc w:val="right"/>
      <w:pPr>
        <w:ind w:left="6480" w:hanging="180"/>
      </w:pPr>
    </w:lvl>
  </w:abstractNum>
  <w:num w:numId="1">
    <w:abstractNumId w:val="84"/>
  </w:num>
  <w:num w:numId="2">
    <w:abstractNumId w:val="30"/>
  </w:num>
  <w:num w:numId="3">
    <w:abstractNumId w:val="78"/>
  </w:num>
  <w:num w:numId="4">
    <w:abstractNumId w:val="28"/>
  </w:num>
  <w:num w:numId="5">
    <w:abstractNumId w:val="47"/>
  </w:num>
  <w:num w:numId="6">
    <w:abstractNumId w:val="77"/>
  </w:num>
  <w:num w:numId="7">
    <w:abstractNumId w:val="34"/>
  </w:num>
  <w:num w:numId="8">
    <w:abstractNumId w:val="13"/>
  </w:num>
  <w:num w:numId="9">
    <w:abstractNumId w:val="68"/>
  </w:num>
  <w:num w:numId="10">
    <w:abstractNumId w:val="24"/>
  </w:num>
  <w:num w:numId="11">
    <w:abstractNumId w:val="95"/>
  </w:num>
  <w:num w:numId="12">
    <w:abstractNumId w:val="21"/>
  </w:num>
  <w:num w:numId="13">
    <w:abstractNumId w:val="109"/>
  </w:num>
  <w:num w:numId="14">
    <w:abstractNumId w:val="106"/>
  </w:num>
  <w:num w:numId="15">
    <w:abstractNumId w:val="29"/>
  </w:num>
  <w:num w:numId="16">
    <w:abstractNumId w:val="8"/>
  </w:num>
  <w:num w:numId="17">
    <w:abstractNumId w:val="16"/>
  </w:num>
  <w:num w:numId="18">
    <w:abstractNumId w:val="9"/>
  </w:num>
  <w:num w:numId="19">
    <w:abstractNumId w:val="97"/>
  </w:num>
  <w:num w:numId="20">
    <w:abstractNumId w:val="101"/>
  </w:num>
  <w:num w:numId="21">
    <w:abstractNumId w:val="103"/>
  </w:num>
  <w:num w:numId="22">
    <w:abstractNumId w:val="22"/>
  </w:num>
  <w:num w:numId="23">
    <w:abstractNumId w:val="48"/>
  </w:num>
  <w:num w:numId="24">
    <w:abstractNumId w:val="0"/>
  </w:num>
  <w:num w:numId="25">
    <w:abstractNumId w:val="61"/>
  </w:num>
  <w:num w:numId="26">
    <w:abstractNumId w:val="85"/>
  </w:num>
  <w:num w:numId="27">
    <w:abstractNumId w:val="5"/>
  </w:num>
  <w:num w:numId="28">
    <w:abstractNumId w:val="81"/>
  </w:num>
  <w:num w:numId="29">
    <w:abstractNumId w:val="6"/>
  </w:num>
  <w:num w:numId="30">
    <w:abstractNumId w:val="17"/>
  </w:num>
  <w:num w:numId="31">
    <w:abstractNumId w:val="70"/>
  </w:num>
  <w:num w:numId="32">
    <w:abstractNumId w:val="31"/>
  </w:num>
  <w:num w:numId="33">
    <w:abstractNumId w:val="45"/>
  </w:num>
  <w:num w:numId="34">
    <w:abstractNumId w:val="7"/>
  </w:num>
  <w:num w:numId="35">
    <w:abstractNumId w:val="67"/>
  </w:num>
  <w:num w:numId="36">
    <w:abstractNumId w:val="3"/>
  </w:num>
  <w:num w:numId="37">
    <w:abstractNumId w:val="25"/>
  </w:num>
  <w:num w:numId="38">
    <w:abstractNumId w:val="66"/>
  </w:num>
  <w:num w:numId="39">
    <w:abstractNumId w:val="76"/>
  </w:num>
  <w:num w:numId="40">
    <w:abstractNumId w:val="33"/>
  </w:num>
  <w:num w:numId="41">
    <w:abstractNumId w:val="93"/>
  </w:num>
  <w:num w:numId="42">
    <w:abstractNumId w:val="63"/>
  </w:num>
  <w:num w:numId="43">
    <w:abstractNumId w:val="38"/>
  </w:num>
  <w:num w:numId="44">
    <w:abstractNumId w:val="111"/>
  </w:num>
  <w:num w:numId="45">
    <w:abstractNumId w:val="4"/>
  </w:num>
  <w:num w:numId="46">
    <w:abstractNumId w:val="72"/>
  </w:num>
  <w:num w:numId="47">
    <w:abstractNumId w:val="54"/>
  </w:num>
  <w:num w:numId="48">
    <w:abstractNumId w:val="15"/>
  </w:num>
  <w:num w:numId="49">
    <w:abstractNumId w:val="37"/>
  </w:num>
  <w:num w:numId="50">
    <w:abstractNumId w:val="39"/>
  </w:num>
  <w:num w:numId="51">
    <w:abstractNumId w:val="19"/>
  </w:num>
  <w:num w:numId="52">
    <w:abstractNumId w:val="51"/>
  </w:num>
  <w:num w:numId="53">
    <w:abstractNumId w:val="40"/>
  </w:num>
  <w:num w:numId="54">
    <w:abstractNumId w:val="107"/>
  </w:num>
  <w:num w:numId="55">
    <w:abstractNumId w:val="88"/>
  </w:num>
  <w:num w:numId="56">
    <w:abstractNumId w:val="65"/>
  </w:num>
  <w:num w:numId="57">
    <w:abstractNumId w:val="91"/>
  </w:num>
  <w:num w:numId="58">
    <w:abstractNumId w:val="102"/>
  </w:num>
  <w:num w:numId="59">
    <w:abstractNumId w:val="96"/>
  </w:num>
  <w:num w:numId="60">
    <w:abstractNumId w:val="89"/>
  </w:num>
  <w:num w:numId="61">
    <w:abstractNumId w:val="62"/>
  </w:num>
  <w:num w:numId="62">
    <w:abstractNumId w:val="23"/>
  </w:num>
  <w:num w:numId="63">
    <w:abstractNumId w:val="52"/>
  </w:num>
  <w:num w:numId="64">
    <w:abstractNumId w:val="57"/>
  </w:num>
  <w:num w:numId="65">
    <w:abstractNumId w:val="60"/>
  </w:num>
  <w:num w:numId="66">
    <w:abstractNumId w:val="43"/>
  </w:num>
  <w:num w:numId="67">
    <w:abstractNumId w:val="69"/>
  </w:num>
  <w:num w:numId="68">
    <w:abstractNumId w:val="42"/>
  </w:num>
  <w:num w:numId="69">
    <w:abstractNumId w:val="108"/>
  </w:num>
  <w:num w:numId="70">
    <w:abstractNumId w:val="2"/>
  </w:num>
  <w:num w:numId="71">
    <w:abstractNumId w:val="79"/>
  </w:num>
  <w:num w:numId="72">
    <w:abstractNumId w:val="49"/>
  </w:num>
  <w:num w:numId="73">
    <w:abstractNumId w:val="104"/>
  </w:num>
  <w:num w:numId="74">
    <w:abstractNumId w:val="92"/>
  </w:num>
  <w:num w:numId="75">
    <w:abstractNumId w:val="94"/>
  </w:num>
  <w:num w:numId="76">
    <w:abstractNumId w:val="100"/>
  </w:num>
  <w:num w:numId="77">
    <w:abstractNumId w:val="32"/>
  </w:num>
  <w:num w:numId="78">
    <w:abstractNumId w:val="105"/>
  </w:num>
  <w:num w:numId="79">
    <w:abstractNumId w:val="41"/>
  </w:num>
  <w:num w:numId="80">
    <w:abstractNumId w:val="73"/>
  </w:num>
  <w:num w:numId="81">
    <w:abstractNumId w:val="71"/>
  </w:num>
  <w:num w:numId="82">
    <w:abstractNumId w:val="56"/>
  </w:num>
  <w:num w:numId="83">
    <w:abstractNumId w:val="26"/>
  </w:num>
  <w:num w:numId="84">
    <w:abstractNumId w:val="87"/>
  </w:num>
  <w:num w:numId="85">
    <w:abstractNumId w:val="99"/>
  </w:num>
  <w:num w:numId="86">
    <w:abstractNumId w:val="110"/>
  </w:num>
  <w:num w:numId="87">
    <w:abstractNumId w:val="83"/>
  </w:num>
  <w:num w:numId="88">
    <w:abstractNumId w:val="59"/>
  </w:num>
  <w:num w:numId="89">
    <w:abstractNumId w:val="1"/>
  </w:num>
  <w:num w:numId="90">
    <w:abstractNumId w:val="80"/>
  </w:num>
  <w:num w:numId="91">
    <w:abstractNumId w:val="53"/>
  </w:num>
  <w:num w:numId="92">
    <w:abstractNumId w:val="44"/>
  </w:num>
  <w:num w:numId="93">
    <w:abstractNumId w:val="75"/>
  </w:num>
  <w:num w:numId="94">
    <w:abstractNumId w:val="74"/>
  </w:num>
  <w:num w:numId="95">
    <w:abstractNumId w:val="11"/>
  </w:num>
  <w:num w:numId="96">
    <w:abstractNumId w:val="86"/>
  </w:num>
  <w:num w:numId="97">
    <w:abstractNumId w:val="35"/>
  </w:num>
  <w:num w:numId="98">
    <w:abstractNumId w:val="82"/>
  </w:num>
  <w:num w:numId="99">
    <w:abstractNumId w:val="12"/>
  </w:num>
  <w:num w:numId="100">
    <w:abstractNumId w:val="98"/>
  </w:num>
  <w:num w:numId="101">
    <w:abstractNumId w:val="18"/>
  </w:num>
  <w:num w:numId="102">
    <w:abstractNumId w:val="46"/>
  </w:num>
  <w:num w:numId="103">
    <w:abstractNumId w:val="14"/>
  </w:num>
  <w:num w:numId="104">
    <w:abstractNumId w:val="36"/>
  </w:num>
  <w:num w:numId="105">
    <w:abstractNumId w:val="64"/>
  </w:num>
  <w:num w:numId="106">
    <w:abstractNumId w:val="58"/>
  </w:num>
  <w:num w:numId="107">
    <w:abstractNumId w:val="50"/>
  </w:num>
  <w:num w:numId="108">
    <w:abstractNumId w:val="50"/>
  </w:num>
  <w:num w:numId="109">
    <w:abstractNumId w:val="20"/>
  </w:num>
  <w:num w:numId="110">
    <w:abstractNumId w:val="10"/>
  </w:num>
  <w:num w:numId="111">
    <w:abstractNumId w:val="90"/>
  </w:num>
  <w:num w:numId="112">
    <w:abstractNumId w:val="55"/>
  </w:num>
  <w:num w:numId="113">
    <w:abstractNumId w:val="27"/>
  </w:num>
  <w:numIdMacAtCleanup w:val="10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anna Barlow">
    <w15:presenceInfo w15:providerId="None" w15:userId="Breanna Bar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527"/>
    <w:rsid w:val="00001196"/>
    <w:rsid w:val="00001EA2"/>
    <w:rsid w:val="000021C8"/>
    <w:rsid w:val="000027D3"/>
    <w:rsid w:val="00002808"/>
    <w:rsid w:val="00002C7D"/>
    <w:rsid w:val="00003391"/>
    <w:rsid w:val="00003F8B"/>
    <w:rsid w:val="0000460F"/>
    <w:rsid w:val="000059B2"/>
    <w:rsid w:val="000065A2"/>
    <w:rsid w:val="00006610"/>
    <w:rsid w:val="0000661D"/>
    <w:rsid w:val="0000685B"/>
    <w:rsid w:val="00006C80"/>
    <w:rsid w:val="00007428"/>
    <w:rsid w:val="0001086F"/>
    <w:rsid w:val="00010F83"/>
    <w:rsid w:val="000111A4"/>
    <w:rsid w:val="000113DE"/>
    <w:rsid w:val="00011555"/>
    <w:rsid w:val="0001168E"/>
    <w:rsid w:val="00011865"/>
    <w:rsid w:val="00012F1B"/>
    <w:rsid w:val="00013C71"/>
    <w:rsid w:val="00013D62"/>
    <w:rsid w:val="0001435C"/>
    <w:rsid w:val="0001446F"/>
    <w:rsid w:val="00014D28"/>
    <w:rsid w:val="00015A74"/>
    <w:rsid w:val="000161F3"/>
    <w:rsid w:val="00016724"/>
    <w:rsid w:val="00016742"/>
    <w:rsid w:val="0001764A"/>
    <w:rsid w:val="000201B5"/>
    <w:rsid w:val="000204E0"/>
    <w:rsid w:val="00020521"/>
    <w:rsid w:val="00020946"/>
    <w:rsid w:val="00020971"/>
    <w:rsid w:val="00020B31"/>
    <w:rsid w:val="00020ED5"/>
    <w:rsid w:val="00021063"/>
    <w:rsid w:val="000215DE"/>
    <w:rsid w:val="00021C0D"/>
    <w:rsid w:val="00021DD0"/>
    <w:rsid w:val="00022383"/>
    <w:rsid w:val="00022BC9"/>
    <w:rsid w:val="00022E6B"/>
    <w:rsid w:val="0002336B"/>
    <w:rsid w:val="00023AD0"/>
    <w:rsid w:val="00023E30"/>
    <w:rsid w:val="00024406"/>
    <w:rsid w:val="00024AA0"/>
    <w:rsid w:val="00025C9D"/>
    <w:rsid w:val="0003011A"/>
    <w:rsid w:val="0003066B"/>
    <w:rsid w:val="00030939"/>
    <w:rsid w:val="00030F29"/>
    <w:rsid w:val="0003138E"/>
    <w:rsid w:val="00031B7D"/>
    <w:rsid w:val="00031D33"/>
    <w:rsid w:val="00031E8A"/>
    <w:rsid w:val="00032781"/>
    <w:rsid w:val="00033A8C"/>
    <w:rsid w:val="00033E1C"/>
    <w:rsid w:val="0003500E"/>
    <w:rsid w:val="00035743"/>
    <w:rsid w:val="00035768"/>
    <w:rsid w:val="00035E96"/>
    <w:rsid w:val="00036F25"/>
    <w:rsid w:val="000374A8"/>
    <w:rsid w:val="00040255"/>
    <w:rsid w:val="00040281"/>
    <w:rsid w:val="00040FAB"/>
    <w:rsid w:val="00041678"/>
    <w:rsid w:val="00041DA9"/>
    <w:rsid w:val="000422C8"/>
    <w:rsid w:val="00042DDF"/>
    <w:rsid w:val="000433D4"/>
    <w:rsid w:val="00043E79"/>
    <w:rsid w:val="00044287"/>
    <w:rsid w:val="00044353"/>
    <w:rsid w:val="00044B68"/>
    <w:rsid w:val="000452F7"/>
    <w:rsid w:val="00045DE0"/>
    <w:rsid w:val="00046030"/>
    <w:rsid w:val="00046083"/>
    <w:rsid w:val="00046C2C"/>
    <w:rsid w:val="000476EE"/>
    <w:rsid w:val="0005024A"/>
    <w:rsid w:val="000506EA"/>
    <w:rsid w:val="00050B45"/>
    <w:rsid w:val="000519C0"/>
    <w:rsid w:val="00051ADE"/>
    <w:rsid w:val="00051E31"/>
    <w:rsid w:val="00051EF1"/>
    <w:rsid w:val="00051F9D"/>
    <w:rsid w:val="00051FAB"/>
    <w:rsid w:val="000523E0"/>
    <w:rsid w:val="000526C7"/>
    <w:rsid w:val="000531EE"/>
    <w:rsid w:val="000532FB"/>
    <w:rsid w:val="00053468"/>
    <w:rsid w:val="00053B41"/>
    <w:rsid w:val="000542C8"/>
    <w:rsid w:val="00054ED8"/>
    <w:rsid w:val="00055355"/>
    <w:rsid w:val="000553B3"/>
    <w:rsid w:val="000553CA"/>
    <w:rsid w:val="00055733"/>
    <w:rsid w:val="00055A4D"/>
    <w:rsid w:val="00055BA3"/>
    <w:rsid w:val="0005624A"/>
    <w:rsid w:val="00056253"/>
    <w:rsid w:val="00056A4B"/>
    <w:rsid w:val="00057011"/>
    <w:rsid w:val="000570EE"/>
    <w:rsid w:val="0005715D"/>
    <w:rsid w:val="000574F6"/>
    <w:rsid w:val="000576D9"/>
    <w:rsid w:val="0005783D"/>
    <w:rsid w:val="000600C0"/>
    <w:rsid w:val="00060845"/>
    <w:rsid w:val="00061E62"/>
    <w:rsid w:val="0006341A"/>
    <w:rsid w:val="00063799"/>
    <w:rsid w:val="00064545"/>
    <w:rsid w:val="00064609"/>
    <w:rsid w:val="00064C82"/>
    <w:rsid w:val="0006508C"/>
    <w:rsid w:val="00065A46"/>
    <w:rsid w:val="00065FFE"/>
    <w:rsid w:val="00066081"/>
    <w:rsid w:val="00066555"/>
    <w:rsid w:val="00066C09"/>
    <w:rsid w:val="00067E91"/>
    <w:rsid w:val="00071206"/>
    <w:rsid w:val="00071430"/>
    <w:rsid w:val="00072113"/>
    <w:rsid w:val="00072B79"/>
    <w:rsid w:val="000730FA"/>
    <w:rsid w:val="000736E2"/>
    <w:rsid w:val="00073AAF"/>
    <w:rsid w:val="00073C14"/>
    <w:rsid w:val="00073C37"/>
    <w:rsid w:val="00073D8C"/>
    <w:rsid w:val="000748A3"/>
    <w:rsid w:val="00074B55"/>
    <w:rsid w:val="00074F48"/>
    <w:rsid w:val="0007585B"/>
    <w:rsid w:val="00075938"/>
    <w:rsid w:val="00075D70"/>
    <w:rsid w:val="000761F7"/>
    <w:rsid w:val="00076831"/>
    <w:rsid w:val="00076BA2"/>
    <w:rsid w:val="00076D78"/>
    <w:rsid w:val="00077C07"/>
    <w:rsid w:val="000802F6"/>
    <w:rsid w:val="00080882"/>
    <w:rsid w:val="00080BF8"/>
    <w:rsid w:val="00080E5E"/>
    <w:rsid w:val="000812EE"/>
    <w:rsid w:val="00081735"/>
    <w:rsid w:val="00082186"/>
    <w:rsid w:val="00082C85"/>
    <w:rsid w:val="0008325E"/>
    <w:rsid w:val="000834F3"/>
    <w:rsid w:val="000845B5"/>
    <w:rsid w:val="00084EA1"/>
    <w:rsid w:val="00084F70"/>
    <w:rsid w:val="00085633"/>
    <w:rsid w:val="00086005"/>
    <w:rsid w:val="00086A98"/>
    <w:rsid w:val="00086C85"/>
    <w:rsid w:val="00086FB8"/>
    <w:rsid w:val="00087754"/>
    <w:rsid w:val="00090163"/>
    <w:rsid w:val="000901EB"/>
    <w:rsid w:val="000903A6"/>
    <w:rsid w:val="00090D02"/>
    <w:rsid w:val="00090EFB"/>
    <w:rsid w:val="000918BC"/>
    <w:rsid w:val="00091DF9"/>
    <w:rsid w:val="00091EA4"/>
    <w:rsid w:val="000925FC"/>
    <w:rsid w:val="00092DFB"/>
    <w:rsid w:val="000933EF"/>
    <w:rsid w:val="00093677"/>
    <w:rsid w:val="00094067"/>
    <w:rsid w:val="00094724"/>
    <w:rsid w:val="00094E85"/>
    <w:rsid w:val="00094F18"/>
    <w:rsid w:val="000955DE"/>
    <w:rsid w:val="00096059"/>
    <w:rsid w:val="000A0552"/>
    <w:rsid w:val="000A0FBE"/>
    <w:rsid w:val="000A1564"/>
    <w:rsid w:val="000A163B"/>
    <w:rsid w:val="000A1D61"/>
    <w:rsid w:val="000A2288"/>
    <w:rsid w:val="000A23A5"/>
    <w:rsid w:val="000A28E7"/>
    <w:rsid w:val="000A2D9F"/>
    <w:rsid w:val="000A3165"/>
    <w:rsid w:val="000A345F"/>
    <w:rsid w:val="000A3F89"/>
    <w:rsid w:val="000A4307"/>
    <w:rsid w:val="000A4757"/>
    <w:rsid w:val="000A50BF"/>
    <w:rsid w:val="000A5450"/>
    <w:rsid w:val="000A5865"/>
    <w:rsid w:val="000A588F"/>
    <w:rsid w:val="000A5B84"/>
    <w:rsid w:val="000A64D0"/>
    <w:rsid w:val="000A6C42"/>
    <w:rsid w:val="000A7625"/>
    <w:rsid w:val="000B0061"/>
    <w:rsid w:val="000B1472"/>
    <w:rsid w:val="000B2B82"/>
    <w:rsid w:val="000B2D40"/>
    <w:rsid w:val="000B2FCF"/>
    <w:rsid w:val="000B3282"/>
    <w:rsid w:val="000B359F"/>
    <w:rsid w:val="000B3910"/>
    <w:rsid w:val="000B3EFD"/>
    <w:rsid w:val="000B448F"/>
    <w:rsid w:val="000B45AB"/>
    <w:rsid w:val="000B4655"/>
    <w:rsid w:val="000B5349"/>
    <w:rsid w:val="000B5448"/>
    <w:rsid w:val="000B5654"/>
    <w:rsid w:val="000B582A"/>
    <w:rsid w:val="000B68C4"/>
    <w:rsid w:val="000B693A"/>
    <w:rsid w:val="000B6C4E"/>
    <w:rsid w:val="000B6C89"/>
    <w:rsid w:val="000B6E11"/>
    <w:rsid w:val="000B77A3"/>
    <w:rsid w:val="000C0272"/>
    <w:rsid w:val="000C0726"/>
    <w:rsid w:val="000C09A9"/>
    <w:rsid w:val="000C0EE3"/>
    <w:rsid w:val="000C0F15"/>
    <w:rsid w:val="000C192F"/>
    <w:rsid w:val="000C198F"/>
    <w:rsid w:val="000C1A57"/>
    <w:rsid w:val="000C2768"/>
    <w:rsid w:val="000C2CDC"/>
    <w:rsid w:val="000C2CFC"/>
    <w:rsid w:val="000C337A"/>
    <w:rsid w:val="000C3D29"/>
    <w:rsid w:val="000C4F00"/>
    <w:rsid w:val="000C533F"/>
    <w:rsid w:val="000C636B"/>
    <w:rsid w:val="000C73A3"/>
    <w:rsid w:val="000C77C8"/>
    <w:rsid w:val="000C79E9"/>
    <w:rsid w:val="000C7B28"/>
    <w:rsid w:val="000D18E2"/>
    <w:rsid w:val="000D1F5F"/>
    <w:rsid w:val="000D3143"/>
    <w:rsid w:val="000D34EB"/>
    <w:rsid w:val="000D4A38"/>
    <w:rsid w:val="000D4D67"/>
    <w:rsid w:val="000D541C"/>
    <w:rsid w:val="000D7836"/>
    <w:rsid w:val="000D7851"/>
    <w:rsid w:val="000E0F67"/>
    <w:rsid w:val="000E1C82"/>
    <w:rsid w:val="000E20C2"/>
    <w:rsid w:val="000E20D8"/>
    <w:rsid w:val="000E2653"/>
    <w:rsid w:val="000E29C0"/>
    <w:rsid w:val="000E2B88"/>
    <w:rsid w:val="000E2E5B"/>
    <w:rsid w:val="000E343C"/>
    <w:rsid w:val="000E347D"/>
    <w:rsid w:val="000E3573"/>
    <w:rsid w:val="000E462B"/>
    <w:rsid w:val="000E487D"/>
    <w:rsid w:val="000E4F87"/>
    <w:rsid w:val="000E4FE0"/>
    <w:rsid w:val="000E55E4"/>
    <w:rsid w:val="000E5B94"/>
    <w:rsid w:val="000E5F7E"/>
    <w:rsid w:val="000E6153"/>
    <w:rsid w:val="000E62F2"/>
    <w:rsid w:val="000E66CA"/>
    <w:rsid w:val="000E68DB"/>
    <w:rsid w:val="000E6F04"/>
    <w:rsid w:val="000E71A7"/>
    <w:rsid w:val="000E78ED"/>
    <w:rsid w:val="000E7D92"/>
    <w:rsid w:val="000E7E4C"/>
    <w:rsid w:val="000F086A"/>
    <w:rsid w:val="000F2ADB"/>
    <w:rsid w:val="000F2D23"/>
    <w:rsid w:val="000F2D76"/>
    <w:rsid w:val="000F2ED5"/>
    <w:rsid w:val="000F3511"/>
    <w:rsid w:val="000F3EEF"/>
    <w:rsid w:val="000F414F"/>
    <w:rsid w:val="000F426B"/>
    <w:rsid w:val="000F4660"/>
    <w:rsid w:val="000F48AD"/>
    <w:rsid w:val="000F4FC6"/>
    <w:rsid w:val="000F4FE9"/>
    <w:rsid w:val="000F5024"/>
    <w:rsid w:val="000F5042"/>
    <w:rsid w:val="000F5E36"/>
    <w:rsid w:val="000F6281"/>
    <w:rsid w:val="000F62F2"/>
    <w:rsid w:val="000F6BA3"/>
    <w:rsid w:val="000F6C91"/>
    <w:rsid w:val="000F6DF0"/>
    <w:rsid w:val="000F6F0E"/>
    <w:rsid w:val="000F74F0"/>
    <w:rsid w:val="00100790"/>
    <w:rsid w:val="0010122D"/>
    <w:rsid w:val="001018D7"/>
    <w:rsid w:val="00102663"/>
    <w:rsid w:val="00104F0C"/>
    <w:rsid w:val="00105A14"/>
    <w:rsid w:val="00105FE3"/>
    <w:rsid w:val="001063D3"/>
    <w:rsid w:val="00106895"/>
    <w:rsid w:val="00106D1B"/>
    <w:rsid w:val="001070A8"/>
    <w:rsid w:val="00107192"/>
    <w:rsid w:val="00107445"/>
    <w:rsid w:val="00110C29"/>
    <w:rsid w:val="00111674"/>
    <w:rsid w:val="00111B9D"/>
    <w:rsid w:val="001123F3"/>
    <w:rsid w:val="00112554"/>
    <w:rsid w:val="00112638"/>
    <w:rsid w:val="00112723"/>
    <w:rsid w:val="00113236"/>
    <w:rsid w:val="001141C0"/>
    <w:rsid w:val="001143B9"/>
    <w:rsid w:val="001149E9"/>
    <w:rsid w:val="00114C54"/>
    <w:rsid w:val="00114DDB"/>
    <w:rsid w:val="00115203"/>
    <w:rsid w:val="0011604F"/>
    <w:rsid w:val="001163F1"/>
    <w:rsid w:val="00116606"/>
    <w:rsid w:val="001174A9"/>
    <w:rsid w:val="00117853"/>
    <w:rsid w:val="001178AD"/>
    <w:rsid w:val="00117B65"/>
    <w:rsid w:val="00121E41"/>
    <w:rsid w:val="00121E99"/>
    <w:rsid w:val="00122769"/>
    <w:rsid w:val="001228A4"/>
    <w:rsid w:val="0012292F"/>
    <w:rsid w:val="00124DA1"/>
    <w:rsid w:val="0012709E"/>
    <w:rsid w:val="0012744B"/>
    <w:rsid w:val="00127970"/>
    <w:rsid w:val="001279DD"/>
    <w:rsid w:val="00127BF9"/>
    <w:rsid w:val="00130081"/>
    <w:rsid w:val="0013008F"/>
    <w:rsid w:val="00130350"/>
    <w:rsid w:val="00130490"/>
    <w:rsid w:val="00130F48"/>
    <w:rsid w:val="001314EB"/>
    <w:rsid w:val="00131EAA"/>
    <w:rsid w:val="0013298E"/>
    <w:rsid w:val="0013421D"/>
    <w:rsid w:val="00134ACC"/>
    <w:rsid w:val="001352D0"/>
    <w:rsid w:val="001357BE"/>
    <w:rsid w:val="00135BCE"/>
    <w:rsid w:val="00135E83"/>
    <w:rsid w:val="00136277"/>
    <w:rsid w:val="0013663D"/>
    <w:rsid w:val="00136B9F"/>
    <w:rsid w:val="00136DB0"/>
    <w:rsid w:val="00136F40"/>
    <w:rsid w:val="00136F56"/>
    <w:rsid w:val="001371CD"/>
    <w:rsid w:val="001378BD"/>
    <w:rsid w:val="001404A5"/>
    <w:rsid w:val="00140B5C"/>
    <w:rsid w:val="00141335"/>
    <w:rsid w:val="0014155F"/>
    <w:rsid w:val="0014188B"/>
    <w:rsid w:val="00141A11"/>
    <w:rsid w:val="00141F2A"/>
    <w:rsid w:val="001422A6"/>
    <w:rsid w:val="001427EB"/>
    <w:rsid w:val="001433D9"/>
    <w:rsid w:val="00143D36"/>
    <w:rsid w:val="001447EF"/>
    <w:rsid w:val="00144AC5"/>
    <w:rsid w:val="00144B79"/>
    <w:rsid w:val="00144BC2"/>
    <w:rsid w:val="001454D8"/>
    <w:rsid w:val="0014577D"/>
    <w:rsid w:val="001460BA"/>
    <w:rsid w:val="0014673C"/>
    <w:rsid w:val="00150360"/>
    <w:rsid w:val="0015150E"/>
    <w:rsid w:val="00151F23"/>
    <w:rsid w:val="001524FF"/>
    <w:rsid w:val="001526C6"/>
    <w:rsid w:val="0015476F"/>
    <w:rsid w:val="00154C80"/>
    <w:rsid w:val="00154EB1"/>
    <w:rsid w:val="001550D8"/>
    <w:rsid w:val="00155D48"/>
    <w:rsid w:val="00155D78"/>
    <w:rsid w:val="00157A1C"/>
    <w:rsid w:val="001605E5"/>
    <w:rsid w:val="0016071A"/>
    <w:rsid w:val="00160F3E"/>
    <w:rsid w:val="00161D11"/>
    <w:rsid w:val="00161F81"/>
    <w:rsid w:val="00162273"/>
    <w:rsid w:val="00162E77"/>
    <w:rsid w:val="001631CE"/>
    <w:rsid w:val="00163D99"/>
    <w:rsid w:val="00164946"/>
    <w:rsid w:val="00164AE1"/>
    <w:rsid w:val="00164B0A"/>
    <w:rsid w:val="0016511F"/>
    <w:rsid w:val="00166175"/>
    <w:rsid w:val="00167582"/>
    <w:rsid w:val="00167627"/>
    <w:rsid w:val="001676F1"/>
    <w:rsid w:val="00167853"/>
    <w:rsid w:val="00170357"/>
    <w:rsid w:val="001703C3"/>
    <w:rsid w:val="001704C6"/>
    <w:rsid w:val="00170785"/>
    <w:rsid w:val="001727A3"/>
    <w:rsid w:val="00172A15"/>
    <w:rsid w:val="00172EDA"/>
    <w:rsid w:val="00174AF3"/>
    <w:rsid w:val="00175141"/>
    <w:rsid w:val="0017551C"/>
    <w:rsid w:val="00176483"/>
    <w:rsid w:val="00176518"/>
    <w:rsid w:val="001767E3"/>
    <w:rsid w:val="00177333"/>
    <w:rsid w:val="0017737D"/>
    <w:rsid w:val="001775A0"/>
    <w:rsid w:val="001777AC"/>
    <w:rsid w:val="001804F5"/>
    <w:rsid w:val="00180E99"/>
    <w:rsid w:val="001813AD"/>
    <w:rsid w:val="0018208C"/>
    <w:rsid w:val="001824F7"/>
    <w:rsid w:val="001829C8"/>
    <w:rsid w:val="001830D1"/>
    <w:rsid w:val="00183234"/>
    <w:rsid w:val="00183B55"/>
    <w:rsid w:val="00183CED"/>
    <w:rsid w:val="00183FFD"/>
    <w:rsid w:val="001843ED"/>
    <w:rsid w:val="0018440D"/>
    <w:rsid w:val="001847B5"/>
    <w:rsid w:val="00184902"/>
    <w:rsid w:val="001853B7"/>
    <w:rsid w:val="00185E3D"/>
    <w:rsid w:val="00186DBC"/>
    <w:rsid w:val="00187EC0"/>
    <w:rsid w:val="0019089F"/>
    <w:rsid w:val="00190E72"/>
    <w:rsid w:val="0019182A"/>
    <w:rsid w:val="0019211A"/>
    <w:rsid w:val="00192635"/>
    <w:rsid w:val="00192B22"/>
    <w:rsid w:val="001933A4"/>
    <w:rsid w:val="001933EE"/>
    <w:rsid w:val="00193C36"/>
    <w:rsid w:val="00193E17"/>
    <w:rsid w:val="00193F51"/>
    <w:rsid w:val="00194C86"/>
    <w:rsid w:val="0019513D"/>
    <w:rsid w:val="001964A8"/>
    <w:rsid w:val="00196995"/>
    <w:rsid w:val="001969C2"/>
    <w:rsid w:val="001976A0"/>
    <w:rsid w:val="001A0755"/>
    <w:rsid w:val="001A0FCB"/>
    <w:rsid w:val="001A1312"/>
    <w:rsid w:val="001A1A61"/>
    <w:rsid w:val="001A21EF"/>
    <w:rsid w:val="001A222C"/>
    <w:rsid w:val="001A294F"/>
    <w:rsid w:val="001A2CF4"/>
    <w:rsid w:val="001A3038"/>
    <w:rsid w:val="001A3861"/>
    <w:rsid w:val="001A3B5A"/>
    <w:rsid w:val="001A3BA2"/>
    <w:rsid w:val="001A3E83"/>
    <w:rsid w:val="001A4F97"/>
    <w:rsid w:val="001A7304"/>
    <w:rsid w:val="001A73C8"/>
    <w:rsid w:val="001A75E1"/>
    <w:rsid w:val="001A7C78"/>
    <w:rsid w:val="001B0005"/>
    <w:rsid w:val="001B2191"/>
    <w:rsid w:val="001B2227"/>
    <w:rsid w:val="001B2399"/>
    <w:rsid w:val="001B2663"/>
    <w:rsid w:val="001B318A"/>
    <w:rsid w:val="001B43C0"/>
    <w:rsid w:val="001B49C5"/>
    <w:rsid w:val="001B4C29"/>
    <w:rsid w:val="001B4C51"/>
    <w:rsid w:val="001B5300"/>
    <w:rsid w:val="001B5670"/>
    <w:rsid w:val="001B5779"/>
    <w:rsid w:val="001B5795"/>
    <w:rsid w:val="001B57F6"/>
    <w:rsid w:val="001B6312"/>
    <w:rsid w:val="001B633D"/>
    <w:rsid w:val="001B7EF4"/>
    <w:rsid w:val="001B7FF8"/>
    <w:rsid w:val="001C00AA"/>
    <w:rsid w:val="001C087E"/>
    <w:rsid w:val="001C1569"/>
    <w:rsid w:val="001C15E3"/>
    <w:rsid w:val="001C2443"/>
    <w:rsid w:val="001C24E0"/>
    <w:rsid w:val="001C251E"/>
    <w:rsid w:val="001C2C46"/>
    <w:rsid w:val="001C3603"/>
    <w:rsid w:val="001C48A5"/>
    <w:rsid w:val="001C48CA"/>
    <w:rsid w:val="001C49B1"/>
    <w:rsid w:val="001C4BEF"/>
    <w:rsid w:val="001C4CE6"/>
    <w:rsid w:val="001C4EDE"/>
    <w:rsid w:val="001C5D91"/>
    <w:rsid w:val="001C7648"/>
    <w:rsid w:val="001C7713"/>
    <w:rsid w:val="001C7A75"/>
    <w:rsid w:val="001C7D7E"/>
    <w:rsid w:val="001C7E3F"/>
    <w:rsid w:val="001D0207"/>
    <w:rsid w:val="001D05AD"/>
    <w:rsid w:val="001D067A"/>
    <w:rsid w:val="001D0CE7"/>
    <w:rsid w:val="001D3179"/>
    <w:rsid w:val="001D3776"/>
    <w:rsid w:val="001D3DCB"/>
    <w:rsid w:val="001D4681"/>
    <w:rsid w:val="001D4BE9"/>
    <w:rsid w:val="001D4FF4"/>
    <w:rsid w:val="001D596B"/>
    <w:rsid w:val="001D5AF6"/>
    <w:rsid w:val="001D6D5E"/>
    <w:rsid w:val="001D7D00"/>
    <w:rsid w:val="001D7EFB"/>
    <w:rsid w:val="001E0699"/>
    <w:rsid w:val="001E0789"/>
    <w:rsid w:val="001E07BB"/>
    <w:rsid w:val="001E0D3D"/>
    <w:rsid w:val="001E1D92"/>
    <w:rsid w:val="001E20DC"/>
    <w:rsid w:val="001E26FC"/>
    <w:rsid w:val="001E2926"/>
    <w:rsid w:val="001E298E"/>
    <w:rsid w:val="001E2D07"/>
    <w:rsid w:val="001E322D"/>
    <w:rsid w:val="001E38DA"/>
    <w:rsid w:val="001E3992"/>
    <w:rsid w:val="001E4007"/>
    <w:rsid w:val="001E4ADF"/>
    <w:rsid w:val="001E5346"/>
    <w:rsid w:val="001E58D2"/>
    <w:rsid w:val="001E5F36"/>
    <w:rsid w:val="001E675C"/>
    <w:rsid w:val="001E6E77"/>
    <w:rsid w:val="001E73C8"/>
    <w:rsid w:val="001E7629"/>
    <w:rsid w:val="001E767D"/>
    <w:rsid w:val="001F0925"/>
    <w:rsid w:val="001F16E8"/>
    <w:rsid w:val="001F18E1"/>
    <w:rsid w:val="001F1A4F"/>
    <w:rsid w:val="001F2A60"/>
    <w:rsid w:val="001F2FC0"/>
    <w:rsid w:val="001F3384"/>
    <w:rsid w:val="001F43D7"/>
    <w:rsid w:val="001F4F0B"/>
    <w:rsid w:val="001F57F5"/>
    <w:rsid w:val="001F5BC7"/>
    <w:rsid w:val="001F5C21"/>
    <w:rsid w:val="001F664F"/>
    <w:rsid w:val="001F6CB1"/>
    <w:rsid w:val="001F6D77"/>
    <w:rsid w:val="001F6F04"/>
    <w:rsid w:val="001F7B49"/>
    <w:rsid w:val="00200156"/>
    <w:rsid w:val="002008A5"/>
    <w:rsid w:val="002008B0"/>
    <w:rsid w:val="00200F05"/>
    <w:rsid w:val="00201206"/>
    <w:rsid w:val="0020197E"/>
    <w:rsid w:val="00201992"/>
    <w:rsid w:val="002019EF"/>
    <w:rsid w:val="00201C90"/>
    <w:rsid w:val="002026A8"/>
    <w:rsid w:val="002028A1"/>
    <w:rsid w:val="00202A9E"/>
    <w:rsid w:val="00202E08"/>
    <w:rsid w:val="002032D6"/>
    <w:rsid w:val="0020342E"/>
    <w:rsid w:val="002038A1"/>
    <w:rsid w:val="00203A2B"/>
    <w:rsid w:val="00203D5D"/>
    <w:rsid w:val="00203F30"/>
    <w:rsid w:val="002049EE"/>
    <w:rsid w:val="00204F92"/>
    <w:rsid w:val="002050E7"/>
    <w:rsid w:val="002056B8"/>
    <w:rsid w:val="00205823"/>
    <w:rsid w:val="0020589A"/>
    <w:rsid w:val="0020693E"/>
    <w:rsid w:val="00206A13"/>
    <w:rsid w:val="00206D6B"/>
    <w:rsid w:val="002072B9"/>
    <w:rsid w:val="00207612"/>
    <w:rsid w:val="0021099A"/>
    <w:rsid w:val="00210BE1"/>
    <w:rsid w:val="00211803"/>
    <w:rsid w:val="002119A5"/>
    <w:rsid w:val="00211A94"/>
    <w:rsid w:val="00212731"/>
    <w:rsid w:val="00212C38"/>
    <w:rsid w:val="002132BA"/>
    <w:rsid w:val="002134CE"/>
    <w:rsid w:val="00213861"/>
    <w:rsid w:val="00213EBA"/>
    <w:rsid w:val="00215730"/>
    <w:rsid w:val="00215E42"/>
    <w:rsid w:val="00216085"/>
    <w:rsid w:val="0021678F"/>
    <w:rsid w:val="00216794"/>
    <w:rsid w:val="00216A93"/>
    <w:rsid w:val="00216C7C"/>
    <w:rsid w:val="00216D10"/>
    <w:rsid w:val="0021712E"/>
    <w:rsid w:val="00217E87"/>
    <w:rsid w:val="00220245"/>
    <w:rsid w:val="002203E1"/>
    <w:rsid w:val="002205DF"/>
    <w:rsid w:val="002208BD"/>
    <w:rsid w:val="00220D34"/>
    <w:rsid w:val="00220E47"/>
    <w:rsid w:val="00221928"/>
    <w:rsid w:val="00221D9C"/>
    <w:rsid w:val="00221DA0"/>
    <w:rsid w:val="002225AC"/>
    <w:rsid w:val="00222BC7"/>
    <w:rsid w:val="00222D4C"/>
    <w:rsid w:val="00222DDD"/>
    <w:rsid w:val="00222E1A"/>
    <w:rsid w:val="002231E1"/>
    <w:rsid w:val="00223269"/>
    <w:rsid w:val="00223271"/>
    <w:rsid w:val="00224238"/>
    <w:rsid w:val="0022423A"/>
    <w:rsid w:val="0022448A"/>
    <w:rsid w:val="00224588"/>
    <w:rsid w:val="00224E2F"/>
    <w:rsid w:val="00225795"/>
    <w:rsid w:val="002257E7"/>
    <w:rsid w:val="00225B10"/>
    <w:rsid w:val="0022740B"/>
    <w:rsid w:val="002274B9"/>
    <w:rsid w:val="00227AB4"/>
    <w:rsid w:val="0023017C"/>
    <w:rsid w:val="00230277"/>
    <w:rsid w:val="00230E96"/>
    <w:rsid w:val="00231691"/>
    <w:rsid w:val="00231A23"/>
    <w:rsid w:val="002322F2"/>
    <w:rsid w:val="0023291F"/>
    <w:rsid w:val="00233ADD"/>
    <w:rsid w:val="00233BBD"/>
    <w:rsid w:val="002350EA"/>
    <w:rsid w:val="002351AA"/>
    <w:rsid w:val="0023532F"/>
    <w:rsid w:val="00235F96"/>
    <w:rsid w:val="0023651B"/>
    <w:rsid w:val="00236D40"/>
    <w:rsid w:val="00236F2F"/>
    <w:rsid w:val="002370ED"/>
    <w:rsid w:val="002378F3"/>
    <w:rsid w:val="00237CDB"/>
    <w:rsid w:val="0024013D"/>
    <w:rsid w:val="002406F8"/>
    <w:rsid w:val="00240AF6"/>
    <w:rsid w:val="00240F22"/>
    <w:rsid w:val="002413CF"/>
    <w:rsid w:val="0024158E"/>
    <w:rsid w:val="00241A7E"/>
    <w:rsid w:val="0024230A"/>
    <w:rsid w:val="002428CD"/>
    <w:rsid w:val="00242AD0"/>
    <w:rsid w:val="00243221"/>
    <w:rsid w:val="0024332C"/>
    <w:rsid w:val="002447A0"/>
    <w:rsid w:val="0024591C"/>
    <w:rsid w:val="00246426"/>
    <w:rsid w:val="00246616"/>
    <w:rsid w:val="00247B1C"/>
    <w:rsid w:val="00247D08"/>
    <w:rsid w:val="00247F30"/>
    <w:rsid w:val="002502BB"/>
    <w:rsid w:val="00250FEE"/>
    <w:rsid w:val="0025233B"/>
    <w:rsid w:val="002523FB"/>
    <w:rsid w:val="0025259C"/>
    <w:rsid w:val="00252DCB"/>
    <w:rsid w:val="00252E36"/>
    <w:rsid w:val="002531AE"/>
    <w:rsid w:val="00253381"/>
    <w:rsid w:val="00253900"/>
    <w:rsid w:val="0025393F"/>
    <w:rsid w:val="0025518A"/>
    <w:rsid w:val="002551DD"/>
    <w:rsid w:val="00255292"/>
    <w:rsid w:val="002552E2"/>
    <w:rsid w:val="0025644A"/>
    <w:rsid w:val="00256AAB"/>
    <w:rsid w:val="00256DCD"/>
    <w:rsid w:val="0026069C"/>
    <w:rsid w:val="002610F0"/>
    <w:rsid w:val="002614C1"/>
    <w:rsid w:val="0026191C"/>
    <w:rsid w:val="0026210C"/>
    <w:rsid w:val="00262A47"/>
    <w:rsid w:val="00262C5C"/>
    <w:rsid w:val="00262CF1"/>
    <w:rsid w:val="00262E2D"/>
    <w:rsid w:val="00263241"/>
    <w:rsid w:val="00263771"/>
    <w:rsid w:val="00263C49"/>
    <w:rsid w:val="00263E65"/>
    <w:rsid w:val="00264BD6"/>
    <w:rsid w:val="00264CF3"/>
    <w:rsid w:val="002655E9"/>
    <w:rsid w:val="00265C02"/>
    <w:rsid w:val="00265D34"/>
    <w:rsid w:val="00266137"/>
    <w:rsid w:val="0026739E"/>
    <w:rsid w:val="002703D1"/>
    <w:rsid w:val="002705D0"/>
    <w:rsid w:val="00270B41"/>
    <w:rsid w:val="0027180A"/>
    <w:rsid w:val="00271904"/>
    <w:rsid w:val="00271C58"/>
    <w:rsid w:val="002724DE"/>
    <w:rsid w:val="00272A64"/>
    <w:rsid w:val="002735CB"/>
    <w:rsid w:val="00273A74"/>
    <w:rsid w:val="00274328"/>
    <w:rsid w:val="002745FA"/>
    <w:rsid w:val="00274904"/>
    <w:rsid w:val="00274E8C"/>
    <w:rsid w:val="00274ECC"/>
    <w:rsid w:val="0027569E"/>
    <w:rsid w:val="002757E7"/>
    <w:rsid w:val="00275909"/>
    <w:rsid w:val="002759F5"/>
    <w:rsid w:val="00275D77"/>
    <w:rsid w:val="00276043"/>
    <w:rsid w:val="0027689A"/>
    <w:rsid w:val="00276BD1"/>
    <w:rsid w:val="00276DDE"/>
    <w:rsid w:val="00277AF6"/>
    <w:rsid w:val="00280E7E"/>
    <w:rsid w:val="0028112F"/>
    <w:rsid w:val="00281823"/>
    <w:rsid w:val="002822F7"/>
    <w:rsid w:val="00282407"/>
    <w:rsid w:val="00282445"/>
    <w:rsid w:val="002824F0"/>
    <w:rsid w:val="00283F64"/>
    <w:rsid w:val="0028422F"/>
    <w:rsid w:val="002844E1"/>
    <w:rsid w:val="00284810"/>
    <w:rsid w:val="002856C9"/>
    <w:rsid w:val="00286B48"/>
    <w:rsid w:val="00286D03"/>
    <w:rsid w:val="00286EB9"/>
    <w:rsid w:val="00287A5B"/>
    <w:rsid w:val="00287D7F"/>
    <w:rsid w:val="0029051F"/>
    <w:rsid w:val="002909EB"/>
    <w:rsid w:val="00291391"/>
    <w:rsid w:val="00291536"/>
    <w:rsid w:val="00291671"/>
    <w:rsid w:val="00291919"/>
    <w:rsid w:val="00291A3B"/>
    <w:rsid w:val="00292740"/>
    <w:rsid w:val="00292C21"/>
    <w:rsid w:val="00293DF7"/>
    <w:rsid w:val="00293E81"/>
    <w:rsid w:val="0029467D"/>
    <w:rsid w:val="00294EC6"/>
    <w:rsid w:val="00294F95"/>
    <w:rsid w:val="0029571A"/>
    <w:rsid w:val="002959E2"/>
    <w:rsid w:val="002960A8"/>
    <w:rsid w:val="0029620D"/>
    <w:rsid w:val="0029702C"/>
    <w:rsid w:val="00297625"/>
    <w:rsid w:val="00297949"/>
    <w:rsid w:val="002A001E"/>
    <w:rsid w:val="002A05DB"/>
    <w:rsid w:val="002A06EC"/>
    <w:rsid w:val="002A181F"/>
    <w:rsid w:val="002A20EF"/>
    <w:rsid w:val="002A31C3"/>
    <w:rsid w:val="002A3992"/>
    <w:rsid w:val="002A3E5A"/>
    <w:rsid w:val="002A41F3"/>
    <w:rsid w:val="002A524A"/>
    <w:rsid w:val="002A578F"/>
    <w:rsid w:val="002A6103"/>
    <w:rsid w:val="002A7535"/>
    <w:rsid w:val="002A77F1"/>
    <w:rsid w:val="002A7889"/>
    <w:rsid w:val="002A7A0A"/>
    <w:rsid w:val="002B0E01"/>
    <w:rsid w:val="002B1A20"/>
    <w:rsid w:val="002B2970"/>
    <w:rsid w:val="002B2C05"/>
    <w:rsid w:val="002B2D8E"/>
    <w:rsid w:val="002B3013"/>
    <w:rsid w:val="002B44B3"/>
    <w:rsid w:val="002B4B46"/>
    <w:rsid w:val="002B55C6"/>
    <w:rsid w:val="002B5A6C"/>
    <w:rsid w:val="002B5E3B"/>
    <w:rsid w:val="002B6CA8"/>
    <w:rsid w:val="002B7118"/>
    <w:rsid w:val="002B7610"/>
    <w:rsid w:val="002B79EA"/>
    <w:rsid w:val="002C05C2"/>
    <w:rsid w:val="002C0A6A"/>
    <w:rsid w:val="002C0E91"/>
    <w:rsid w:val="002C0F23"/>
    <w:rsid w:val="002C1072"/>
    <w:rsid w:val="002C1098"/>
    <w:rsid w:val="002C1180"/>
    <w:rsid w:val="002C12EE"/>
    <w:rsid w:val="002C201D"/>
    <w:rsid w:val="002C2603"/>
    <w:rsid w:val="002C2B87"/>
    <w:rsid w:val="002C2D7A"/>
    <w:rsid w:val="002C2E08"/>
    <w:rsid w:val="002C360E"/>
    <w:rsid w:val="002C3FF5"/>
    <w:rsid w:val="002C4AD5"/>
    <w:rsid w:val="002C4F54"/>
    <w:rsid w:val="002C566B"/>
    <w:rsid w:val="002C6856"/>
    <w:rsid w:val="002C6A7D"/>
    <w:rsid w:val="002C6DBD"/>
    <w:rsid w:val="002C727A"/>
    <w:rsid w:val="002C763C"/>
    <w:rsid w:val="002C7668"/>
    <w:rsid w:val="002C779F"/>
    <w:rsid w:val="002C7A7B"/>
    <w:rsid w:val="002C7E9B"/>
    <w:rsid w:val="002D0814"/>
    <w:rsid w:val="002D08CD"/>
    <w:rsid w:val="002D0CCC"/>
    <w:rsid w:val="002D0EF8"/>
    <w:rsid w:val="002D12F2"/>
    <w:rsid w:val="002D153D"/>
    <w:rsid w:val="002D188F"/>
    <w:rsid w:val="002D1A98"/>
    <w:rsid w:val="002D2198"/>
    <w:rsid w:val="002D28E3"/>
    <w:rsid w:val="002D32BB"/>
    <w:rsid w:val="002D3358"/>
    <w:rsid w:val="002D33CF"/>
    <w:rsid w:val="002D343D"/>
    <w:rsid w:val="002D3999"/>
    <w:rsid w:val="002D6434"/>
    <w:rsid w:val="002D69D2"/>
    <w:rsid w:val="002D6C31"/>
    <w:rsid w:val="002D7691"/>
    <w:rsid w:val="002E057A"/>
    <w:rsid w:val="002E0EA6"/>
    <w:rsid w:val="002E106E"/>
    <w:rsid w:val="002E11F2"/>
    <w:rsid w:val="002E1EEF"/>
    <w:rsid w:val="002E2141"/>
    <w:rsid w:val="002E23E9"/>
    <w:rsid w:val="002E2592"/>
    <w:rsid w:val="002E25F1"/>
    <w:rsid w:val="002E28E6"/>
    <w:rsid w:val="002E31D9"/>
    <w:rsid w:val="002E3415"/>
    <w:rsid w:val="002E343B"/>
    <w:rsid w:val="002E363A"/>
    <w:rsid w:val="002E3709"/>
    <w:rsid w:val="002E3780"/>
    <w:rsid w:val="002E3909"/>
    <w:rsid w:val="002E3C5C"/>
    <w:rsid w:val="002E3DDF"/>
    <w:rsid w:val="002E4491"/>
    <w:rsid w:val="002E4A51"/>
    <w:rsid w:val="002E5493"/>
    <w:rsid w:val="002E67F4"/>
    <w:rsid w:val="002E6A90"/>
    <w:rsid w:val="002E6CFB"/>
    <w:rsid w:val="002E74AB"/>
    <w:rsid w:val="002E76BB"/>
    <w:rsid w:val="002E78AF"/>
    <w:rsid w:val="002E79DB"/>
    <w:rsid w:val="002E7A6B"/>
    <w:rsid w:val="002F0BF2"/>
    <w:rsid w:val="002F136B"/>
    <w:rsid w:val="002F1387"/>
    <w:rsid w:val="002F147C"/>
    <w:rsid w:val="002F157D"/>
    <w:rsid w:val="002F2040"/>
    <w:rsid w:val="002F224E"/>
    <w:rsid w:val="002F2267"/>
    <w:rsid w:val="002F2297"/>
    <w:rsid w:val="002F3321"/>
    <w:rsid w:val="002F3327"/>
    <w:rsid w:val="002F3A40"/>
    <w:rsid w:val="002F449E"/>
    <w:rsid w:val="002F500D"/>
    <w:rsid w:val="002F5047"/>
    <w:rsid w:val="002F5CC1"/>
    <w:rsid w:val="00300610"/>
    <w:rsid w:val="00300A20"/>
    <w:rsid w:val="0030127D"/>
    <w:rsid w:val="00301DDC"/>
    <w:rsid w:val="0030239C"/>
    <w:rsid w:val="00303052"/>
    <w:rsid w:val="0030331B"/>
    <w:rsid w:val="00303475"/>
    <w:rsid w:val="00303A3B"/>
    <w:rsid w:val="003044D2"/>
    <w:rsid w:val="00304542"/>
    <w:rsid w:val="00305088"/>
    <w:rsid w:val="0030521D"/>
    <w:rsid w:val="003053BC"/>
    <w:rsid w:val="00305B21"/>
    <w:rsid w:val="00305C15"/>
    <w:rsid w:val="00306C9F"/>
    <w:rsid w:val="0030742D"/>
    <w:rsid w:val="00307550"/>
    <w:rsid w:val="003077CC"/>
    <w:rsid w:val="0031063C"/>
    <w:rsid w:val="00310751"/>
    <w:rsid w:val="00310A6C"/>
    <w:rsid w:val="003113D4"/>
    <w:rsid w:val="00311702"/>
    <w:rsid w:val="00312EB1"/>
    <w:rsid w:val="003131F9"/>
    <w:rsid w:val="003136FC"/>
    <w:rsid w:val="00314029"/>
    <w:rsid w:val="003144DC"/>
    <w:rsid w:val="0031499E"/>
    <w:rsid w:val="003159C9"/>
    <w:rsid w:val="00315D61"/>
    <w:rsid w:val="00316109"/>
    <w:rsid w:val="0031624B"/>
    <w:rsid w:val="003164DD"/>
    <w:rsid w:val="003166C2"/>
    <w:rsid w:val="00316892"/>
    <w:rsid w:val="00316B51"/>
    <w:rsid w:val="00317274"/>
    <w:rsid w:val="003172EF"/>
    <w:rsid w:val="00317EB3"/>
    <w:rsid w:val="003204E1"/>
    <w:rsid w:val="003207E9"/>
    <w:rsid w:val="0032088E"/>
    <w:rsid w:val="00320C30"/>
    <w:rsid w:val="00320F7A"/>
    <w:rsid w:val="00321D0D"/>
    <w:rsid w:val="00322518"/>
    <w:rsid w:val="00322665"/>
    <w:rsid w:val="00322A99"/>
    <w:rsid w:val="003238B9"/>
    <w:rsid w:val="0032397F"/>
    <w:rsid w:val="00323C4A"/>
    <w:rsid w:val="00324072"/>
    <w:rsid w:val="0032523F"/>
    <w:rsid w:val="0032552D"/>
    <w:rsid w:val="00325D36"/>
    <w:rsid w:val="00325FAD"/>
    <w:rsid w:val="00327229"/>
    <w:rsid w:val="003274A2"/>
    <w:rsid w:val="0032761E"/>
    <w:rsid w:val="003303A7"/>
    <w:rsid w:val="003304CF"/>
    <w:rsid w:val="003305CC"/>
    <w:rsid w:val="00331046"/>
    <w:rsid w:val="00331475"/>
    <w:rsid w:val="00331B40"/>
    <w:rsid w:val="003320E7"/>
    <w:rsid w:val="00332781"/>
    <w:rsid w:val="00332A35"/>
    <w:rsid w:val="003335CB"/>
    <w:rsid w:val="0033423E"/>
    <w:rsid w:val="00334965"/>
    <w:rsid w:val="003352AF"/>
    <w:rsid w:val="00335AA4"/>
    <w:rsid w:val="00335BEF"/>
    <w:rsid w:val="00335EBB"/>
    <w:rsid w:val="00336254"/>
    <w:rsid w:val="00336A35"/>
    <w:rsid w:val="003373B1"/>
    <w:rsid w:val="0033753F"/>
    <w:rsid w:val="00337588"/>
    <w:rsid w:val="00337CCA"/>
    <w:rsid w:val="003400FD"/>
    <w:rsid w:val="003403B1"/>
    <w:rsid w:val="003409A6"/>
    <w:rsid w:val="0034129B"/>
    <w:rsid w:val="00341439"/>
    <w:rsid w:val="00341499"/>
    <w:rsid w:val="003415B3"/>
    <w:rsid w:val="003416AF"/>
    <w:rsid w:val="00341702"/>
    <w:rsid w:val="0034227B"/>
    <w:rsid w:val="00342AF4"/>
    <w:rsid w:val="00342EFF"/>
    <w:rsid w:val="00342F98"/>
    <w:rsid w:val="00342FE8"/>
    <w:rsid w:val="00343252"/>
    <w:rsid w:val="00343BF4"/>
    <w:rsid w:val="003441A8"/>
    <w:rsid w:val="003447DD"/>
    <w:rsid w:val="00345136"/>
    <w:rsid w:val="00345502"/>
    <w:rsid w:val="00345548"/>
    <w:rsid w:val="003457BF"/>
    <w:rsid w:val="00345BC8"/>
    <w:rsid w:val="00346115"/>
    <w:rsid w:val="00346C2F"/>
    <w:rsid w:val="00347335"/>
    <w:rsid w:val="003478EB"/>
    <w:rsid w:val="00347C7B"/>
    <w:rsid w:val="003508F8"/>
    <w:rsid w:val="0035096C"/>
    <w:rsid w:val="00350EC0"/>
    <w:rsid w:val="00351020"/>
    <w:rsid w:val="0035116C"/>
    <w:rsid w:val="003516F9"/>
    <w:rsid w:val="003520D3"/>
    <w:rsid w:val="003527DE"/>
    <w:rsid w:val="00352B1E"/>
    <w:rsid w:val="0035408E"/>
    <w:rsid w:val="00354774"/>
    <w:rsid w:val="003548EC"/>
    <w:rsid w:val="00354F13"/>
    <w:rsid w:val="00355A80"/>
    <w:rsid w:val="00355C1C"/>
    <w:rsid w:val="003564D6"/>
    <w:rsid w:val="00356B1E"/>
    <w:rsid w:val="00356BA5"/>
    <w:rsid w:val="003571CE"/>
    <w:rsid w:val="00357E8D"/>
    <w:rsid w:val="00360782"/>
    <w:rsid w:val="00360F9C"/>
    <w:rsid w:val="00361384"/>
    <w:rsid w:val="00361F80"/>
    <w:rsid w:val="0036213A"/>
    <w:rsid w:val="003624E0"/>
    <w:rsid w:val="00363048"/>
    <w:rsid w:val="003637EF"/>
    <w:rsid w:val="00363813"/>
    <w:rsid w:val="00363F79"/>
    <w:rsid w:val="003646A4"/>
    <w:rsid w:val="00364C5A"/>
    <w:rsid w:val="003652A4"/>
    <w:rsid w:val="003658F4"/>
    <w:rsid w:val="00365966"/>
    <w:rsid w:val="00365AB6"/>
    <w:rsid w:val="00365B5B"/>
    <w:rsid w:val="003661DF"/>
    <w:rsid w:val="00366BA8"/>
    <w:rsid w:val="00366DE1"/>
    <w:rsid w:val="003700C5"/>
    <w:rsid w:val="003704C4"/>
    <w:rsid w:val="00370EBE"/>
    <w:rsid w:val="003715EA"/>
    <w:rsid w:val="00371BCC"/>
    <w:rsid w:val="00371C98"/>
    <w:rsid w:val="00372241"/>
    <w:rsid w:val="00372362"/>
    <w:rsid w:val="0037320D"/>
    <w:rsid w:val="00373A14"/>
    <w:rsid w:val="00373C99"/>
    <w:rsid w:val="00374AA3"/>
    <w:rsid w:val="00374B1B"/>
    <w:rsid w:val="00374B39"/>
    <w:rsid w:val="00375078"/>
    <w:rsid w:val="00375299"/>
    <w:rsid w:val="00375364"/>
    <w:rsid w:val="00375549"/>
    <w:rsid w:val="00376015"/>
    <w:rsid w:val="003762F4"/>
    <w:rsid w:val="00377436"/>
    <w:rsid w:val="003802AD"/>
    <w:rsid w:val="003810C7"/>
    <w:rsid w:val="003819D7"/>
    <w:rsid w:val="00381C90"/>
    <w:rsid w:val="0038255F"/>
    <w:rsid w:val="00384157"/>
    <w:rsid w:val="003841AC"/>
    <w:rsid w:val="0038447F"/>
    <w:rsid w:val="003848AC"/>
    <w:rsid w:val="00384B33"/>
    <w:rsid w:val="00385143"/>
    <w:rsid w:val="003862EE"/>
    <w:rsid w:val="00386570"/>
    <w:rsid w:val="0038748A"/>
    <w:rsid w:val="00387F8A"/>
    <w:rsid w:val="003903A7"/>
    <w:rsid w:val="003908E4"/>
    <w:rsid w:val="00390BB5"/>
    <w:rsid w:val="00391AB7"/>
    <w:rsid w:val="00392280"/>
    <w:rsid w:val="00392567"/>
    <w:rsid w:val="00392793"/>
    <w:rsid w:val="00392ECA"/>
    <w:rsid w:val="00393B99"/>
    <w:rsid w:val="00393D95"/>
    <w:rsid w:val="0039481C"/>
    <w:rsid w:val="0039493E"/>
    <w:rsid w:val="00394AFD"/>
    <w:rsid w:val="00396137"/>
    <w:rsid w:val="00396DAD"/>
    <w:rsid w:val="00397795"/>
    <w:rsid w:val="00397B6B"/>
    <w:rsid w:val="00397D74"/>
    <w:rsid w:val="003A0011"/>
    <w:rsid w:val="003A0062"/>
    <w:rsid w:val="003A0ADE"/>
    <w:rsid w:val="003A1613"/>
    <w:rsid w:val="003A1AFF"/>
    <w:rsid w:val="003A260E"/>
    <w:rsid w:val="003A3435"/>
    <w:rsid w:val="003A3E89"/>
    <w:rsid w:val="003A4C6B"/>
    <w:rsid w:val="003A4FBB"/>
    <w:rsid w:val="003A5034"/>
    <w:rsid w:val="003A5B86"/>
    <w:rsid w:val="003A6367"/>
    <w:rsid w:val="003A663B"/>
    <w:rsid w:val="003A666E"/>
    <w:rsid w:val="003A6B8A"/>
    <w:rsid w:val="003A7A7A"/>
    <w:rsid w:val="003A7C0F"/>
    <w:rsid w:val="003B00FF"/>
    <w:rsid w:val="003B0431"/>
    <w:rsid w:val="003B0E65"/>
    <w:rsid w:val="003B0FD4"/>
    <w:rsid w:val="003B1C52"/>
    <w:rsid w:val="003B1CE4"/>
    <w:rsid w:val="003B1E35"/>
    <w:rsid w:val="003B1E3C"/>
    <w:rsid w:val="003B3991"/>
    <w:rsid w:val="003B3C30"/>
    <w:rsid w:val="003B3FB3"/>
    <w:rsid w:val="003B4248"/>
    <w:rsid w:val="003B48B8"/>
    <w:rsid w:val="003B4975"/>
    <w:rsid w:val="003B509E"/>
    <w:rsid w:val="003B5125"/>
    <w:rsid w:val="003B520F"/>
    <w:rsid w:val="003B52DC"/>
    <w:rsid w:val="003B6212"/>
    <w:rsid w:val="003B6559"/>
    <w:rsid w:val="003B6C1B"/>
    <w:rsid w:val="003B7341"/>
    <w:rsid w:val="003B7BF5"/>
    <w:rsid w:val="003B7C30"/>
    <w:rsid w:val="003B7F92"/>
    <w:rsid w:val="003B7FA5"/>
    <w:rsid w:val="003C0525"/>
    <w:rsid w:val="003C053F"/>
    <w:rsid w:val="003C0778"/>
    <w:rsid w:val="003C1112"/>
    <w:rsid w:val="003C1166"/>
    <w:rsid w:val="003C186D"/>
    <w:rsid w:val="003C1BE4"/>
    <w:rsid w:val="003C2091"/>
    <w:rsid w:val="003C21D0"/>
    <w:rsid w:val="003C2D70"/>
    <w:rsid w:val="003C3456"/>
    <w:rsid w:val="003C3486"/>
    <w:rsid w:val="003C4593"/>
    <w:rsid w:val="003C4F6D"/>
    <w:rsid w:val="003C57A8"/>
    <w:rsid w:val="003C6A1B"/>
    <w:rsid w:val="003C730A"/>
    <w:rsid w:val="003C78C6"/>
    <w:rsid w:val="003C7A57"/>
    <w:rsid w:val="003C7AC7"/>
    <w:rsid w:val="003C7B71"/>
    <w:rsid w:val="003D01AF"/>
    <w:rsid w:val="003D034D"/>
    <w:rsid w:val="003D0E5C"/>
    <w:rsid w:val="003D18EA"/>
    <w:rsid w:val="003D190B"/>
    <w:rsid w:val="003D1D98"/>
    <w:rsid w:val="003D2104"/>
    <w:rsid w:val="003D2EEC"/>
    <w:rsid w:val="003D39B6"/>
    <w:rsid w:val="003D3BF2"/>
    <w:rsid w:val="003D407D"/>
    <w:rsid w:val="003D45DA"/>
    <w:rsid w:val="003D4BAD"/>
    <w:rsid w:val="003D5153"/>
    <w:rsid w:val="003D599D"/>
    <w:rsid w:val="003D5D77"/>
    <w:rsid w:val="003D5F7E"/>
    <w:rsid w:val="003D5F9A"/>
    <w:rsid w:val="003D66AD"/>
    <w:rsid w:val="003D6799"/>
    <w:rsid w:val="003D7101"/>
    <w:rsid w:val="003D7247"/>
    <w:rsid w:val="003D7569"/>
    <w:rsid w:val="003D7D80"/>
    <w:rsid w:val="003E20E8"/>
    <w:rsid w:val="003E22D8"/>
    <w:rsid w:val="003E2CE6"/>
    <w:rsid w:val="003E30FB"/>
    <w:rsid w:val="003E38AC"/>
    <w:rsid w:val="003E391D"/>
    <w:rsid w:val="003E3A64"/>
    <w:rsid w:val="003E4A28"/>
    <w:rsid w:val="003E5C0A"/>
    <w:rsid w:val="003E5FD7"/>
    <w:rsid w:val="003E6990"/>
    <w:rsid w:val="003E69CA"/>
    <w:rsid w:val="003E6C8C"/>
    <w:rsid w:val="003E7149"/>
    <w:rsid w:val="003E7328"/>
    <w:rsid w:val="003E75C0"/>
    <w:rsid w:val="003E7B1D"/>
    <w:rsid w:val="003F01B6"/>
    <w:rsid w:val="003F1210"/>
    <w:rsid w:val="003F13F9"/>
    <w:rsid w:val="003F2495"/>
    <w:rsid w:val="003F251C"/>
    <w:rsid w:val="003F271A"/>
    <w:rsid w:val="003F2E9A"/>
    <w:rsid w:val="003F3723"/>
    <w:rsid w:val="003F410D"/>
    <w:rsid w:val="003F42F7"/>
    <w:rsid w:val="003F482A"/>
    <w:rsid w:val="003F49D9"/>
    <w:rsid w:val="003F5717"/>
    <w:rsid w:val="003F58AC"/>
    <w:rsid w:val="003F5DBA"/>
    <w:rsid w:val="003F5F20"/>
    <w:rsid w:val="003F6534"/>
    <w:rsid w:val="003F74F5"/>
    <w:rsid w:val="003F7A70"/>
    <w:rsid w:val="003F7BEC"/>
    <w:rsid w:val="00400800"/>
    <w:rsid w:val="00400C5F"/>
    <w:rsid w:val="00400CB9"/>
    <w:rsid w:val="00400D06"/>
    <w:rsid w:val="00401814"/>
    <w:rsid w:val="00401A94"/>
    <w:rsid w:val="00401BFF"/>
    <w:rsid w:val="00401C80"/>
    <w:rsid w:val="004021B9"/>
    <w:rsid w:val="0040347B"/>
    <w:rsid w:val="004041BD"/>
    <w:rsid w:val="00405029"/>
    <w:rsid w:val="00405852"/>
    <w:rsid w:val="00405F20"/>
    <w:rsid w:val="00406A2E"/>
    <w:rsid w:val="00406D58"/>
    <w:rsid w:val="0040788B"/>
    <w:rsid w:val="00411A64"/>
    <w:rsid w:val="00411DBD"/>
    <w:rsid w:val="00412E30"/>
    <w:rsid w:val="004134BF"/>
    <w:rsid w:val="004138EE"/>
    <w:rsid w:val="00413D67"/>
    <w:rsid w:val="00413FB3"/>
    <w:rsid w:val="0041409E"/>
    <w:rsid w:val="004145CB"/>
    <w:rsid w:val="00414BA3"/>
    <w:rsid w:val="00414DBF"/>
    <w:rsid w:val="004152DE"/>
    <w:rsid w:val="00415894"/>
    <w:rsid w:val="00415B2E"/>
    <w:rsid w:val="00415F76"/>
    <w:rsid w:val="004163D0"/>
    <w:rsid w:val="004168EF"/>
    <w:rsid w:val="00417680"/>
    <w:rsid w:val="00417F9C"/>
    <w:rsid w:val="00420674"/>
    <w:rsid w:val="00420C8A"/>
    <w:rsid w:val="00420E38"/>
    <w:rsid w:val="00421217"/>
    <w:rsid w:val="0042162B"/>
    <w:rsid w:val="00421810"/>
    <w:rsid w:val="00422B87"/>
    <w:rsid w:val="00423368"/>
    <w:rsid w:val="00423549"/>
    <w:rsid w:val="00423853"/>
    <w:rsid w:val="00423C08"/>
    <w:rsid w:val="0042450D"/>
    <w:rsid w:val="00424D55"/>
    <w:rsid w:val="0042524C"/>
    <w:rsid w:val="0042560B"/>
    <w:rsid w:val="00425905"/>
    <w:rsid w:val="0042608D"/>
    <w:rsid w:val="00426A0C"/>
    <w:rsid w:val="00427448"/>
    <w:rsid w:val="004275C2"/>
    <w:rsid w:val="00430147"/>
    <w:rsid w:val="0043019F"/>
    <w:rsid w:val="004301E8"/>
    <w:rsid w:val="00430EA8"/>
    <w:rsid w:val="0043138C"/>
    <w:rsid w:val="00431D15"/>
    <w:rsid w:val="004330D1"/>
    <w:rsid w:val="004335DB"/>
    <w:rsid w:val="00433F15"/>
    <w:rsid w:val="0043455A"/>
    <w:rsid w:val="00434C64"/>
    <w:rsid w:val="004351F2"/>
    <w:rsid w:val="004355C2"/>
    <w:rsid w:val="00435759"/>
    <w:rsid w:val="00435E6A"/>
    <w:rsid w:val="00436A89"/>
    <w:rsid w:val="00436DBF"/>
    <w:rsid w:val="00436ED7"/>
    <w:rsid w:val="00437406"/>
    <w:rsid w:val="004377D1"/>
    <w:rsid w:val="00437860"/>
    <w:rsid w:val="004379CE"/>
    <w:rsid w:val="00437D96"/>
    <w:rsid w:val="00437FD3"/>
    <w:rsid w:val="004404FD"/>
    <w:rsid w:val="004411EC"/>
    <w:rsid w:val="004415C5"/>
    <w:rsid w:val="004416B8"/>
    <w:rsid w:val="004420EC"/>
    <w:rsid w:val="00442835"/>
    <w:rsid w:val="00442885"/>
    <w:rsid w:val="0044315D"/>
    <w:rsid w:val="004435C6"/>
    <w:rsid w:val="004442B8"/>
    <w:rsid w:val="00444A98"/>
    <w:rsid w:val="00444DF2"/>
    <w:rsid w:val="0044598D"/>
    <w:rsid w:val="00445A57"/>
    <w:rsid w:val="004467AA"/>
    <w:rsid w:val="004470E2"/>
    <w:rsid w:val="00447C86"/>
    <w:rsid w:val="0045039F"/>
    <w:rsid w:val="00451025"/>
    <w:rsid w:val="00451058"/>
    <w:rsid w:val="00451655"/>
    <w:rsid w:val="00451710"/>
    <w:rsid w:val="00451F61"/>
    <w:rsid w:val="004526F5"/>
    <w:rsid w:val="00452BB7"/>
    <w:rsid w:val="00452D5C"/>
    <w:rsid w:val="00454A7F"/>
    <w:rsid w:val="00455C7D"/>
    <w:rsid w:val="00457307"/>
    <w:rsid w:val="00457524"/>
    <w:rsid w:val="0046066C"/>
    <w:rsid w:val="00460BEA"/>
    <w:rsid w:val="00460CD4"/>
    <w:rsid w:val="00460E0D"/>
    <w:rsid w:val="0046263D"/>
    <w:rsid w:val="00463203"/>
    <w:rsid w:val="00463736"/>
    <w:rsid w:val="00463756"/>
    <w:rsid w:val="004638E3"/>
    <w:rsid w:val="00463B30"/>
    <w:rsid w:val="004641C8"/>
    <w:rsid w:val="00464667"/>
    <w:rsid w:val="004646FD"/>
    <w:rsid w:val="00465850"/>
    <w:rsid w:val="004659CD"/>
    <w:rsid w:val="00466145"/>
    <w:rsid w:val="00466223"/>
    <w:rsid w:val="00466909"/>
    <w:rsid w:val="00466B3D"/>
    <w:rsid w:val="00466FB4"/>
    <w:rsid w:val="004700F2"/>
    <w:rsid w:val="0047111E"/>
    <w:rsid w:val="00471806"/>
    <w:rsid w:val="00471AD2"/>
    <w:rsid w:val="00472105"/>
    <w:rsid w:val="00472241"/>
    <w:rsid w:val="004727FE"/>
    <w:rsid w:val="004735EA"/>
    <w:rsid w:val="00473AFA"/>
    <w:rsid w:val="004745B9"/>
    <w:rsid w:val="0047552C"/>
    <w:rsid w:val="00475B8C"/>
    <w:rsid w:val="004761C1"/>
    <w:rsid w:val="00477960"/>
    <w:rsid w:val="00477D7E"/>
    <w:rsid w:val="004800E7"/>
    <w:rsid w:val="00480ECE"/>
    <w:rsid w:val="0048188E"/>
    <w:rsid w:val="00481952"/>
    <w:rsid w:val="00481F2B"/>
    <w:rsid w:val="004822FD"/>
    <w:rsid w:val="00482AAC"/>
    <w:rsid w:val="00482C39"/>
    <w:rsid w:val="00482EAA"/>
    <w:rsid w:val="00483266"/>
    <w:rsid w:val="004835C7"/>
    <w:rsid w:val="00484759"/>
    <w:rsid w:val="0048480F"/>
    <w:rsid w:val="00484BDC"/>
    <w:rsid w:val="00484CDD"/>
    <w:rsid w:val="00484D3A"/>
    <w:rsid w:val="0048501A"/>
    <w:rsid w:val="0048549B"/>
    <w:rsid w:val="00485A43"/>
    <w:rsid w:val="00486A0F"/>
    <w:rsid w:val="00487CD6"/>
    <w:rsid w:val="00490682"/>
    <w:rsid w:val="0049080A"/>
    <w:rsid w:val="00490861"/>
    <w:rsid w:val="00490B2F"/>
    <w:rsid w:val="00490B65"/>
    <w:rsid w:val="00490F33"/>
    <w:rsid w:val="0049104D"/>
    <w:rsid w:val="004920DB"/>
    <w:rsid w:val="004921A0"/>
    <w:rsid w:val="00492508"/>
    <w:rsid w:val="00492720"/>
    <w:rsid w:val="00492BD6"/>
    <w:rsid w:val="00492C4F"/>
    <w:rsid w:val="004937A6"/>
    <w:rsid w:val="00494263"/>
    <w:rsid w:val="00494350"/>
    <w:rsid w:val="004943DD"/>
    <w:rsid w:val="00495677"/>
    <w:rsid w:val="004961FA"/>
    <w:rsid w:val="0049665F"/>
    <w:rsid w:val="0049682B"/>
    <w:rsid w:val="00497449"/>
    <w:rsid w:val="00497BBE"/>
    <w:rsid w:val="004A0F37"/>
    <w:rsid w:val="004A1157"/>
    <w:rsid w:val="004A1A1C"/>
    <w:rsid w:val="004A1BF6"/>
    <w:rsid w:val="004A26A6"/>
    <w:rsid w:val="004A2BCF"/>
    <w:rsid w:val="004A2EFA"/>
    <w:rsid w:val="004A30E2"/>
    <w:rsid w:val="004A3AD6"/>
    <w:rsid w:val="004A3C1A"/>
    <w:rsid w:val="004A40AE"/>
    <w:rsid w:val="004A4472"/>
    <w:rsid w:val="004A5A1C"/>
    <w:rsid w:val="004A5F06"/>
    <w:rsid w:val="004A627F"/>
    <w:rsid w:val="004A62D5"/>
    <w:rsid w:val="004A68E7"/>
    <w:rsid w:val="004A6F96"/>
    <w:rsid w:val="004A70CA"/>
    <w:rsid w:val="004B074D"/>
    <w:rsid w:val="004B13CE"/>
    <w:rsid w:val="004B1D7C"/>
    <w:rsid w:val="004B2274"/>
    <w:rsid w:val="004B25DD"/>
    <w:rsid w:val="004B2D56"/>
    <w:rsid w:val="004B2F03"/>
    <w:rsid w:val="004B3EA4"/>
    <w:rsid w:val="004B40CE"/>
    <w:rsid w:val="004B46CE"/>
    <w:rsid w:val="004B48F3"/>
    <w:rsid w:val="004B4E9B"/>
    <w:rsid w:val="004B5276"/>
    <w:rsid w:val="004B6190"/>
    <w:rsid w:val="004B735D"/>
    <w:rsid w:val="004B76E2"/>
    <w:rsid w:val="004C0D1E"/>
    <w:rsid w:val="004C1CA5"/>
    <w:rsid w:val="004C2897"/>
    <w:rsid w:val="004C2994"/>
    <w:rsid w:val="004C3276"/>
    <w:rsid w:val="004C44DC"/>
    <w:rsid w:val="004C5F41"/>
    <w:rsid w:val="004C62DA"/>
    <w:rsid w:val="004C65EF"/>
    <w:rsid w:val="004C6A2B"/>
    <w:rsid w:val="004C6C34"/>
    <w:rsid w:val="004C6E60"/>
    <w:rsid w:val="004C783E"/>
    <w:rsid w:val="004C79DD"/>
    <w:rsid w:val="004C7AD8"/>
    <w:rsid w:val="004D04E2"/>
    <w:rsid w:val="004D0603"/>
    <w:rsid w:val="004D0B7C"/>
    <w:rsid w:val="004D0FBF"/>
    <w:rsid w:val="004D1590"/>
    <w:rsid w:val="004D1DB7"/>
    <w:rsid w:val="004D20B4"/>
    <w:rsid w:val="004D2851"/>
    <w:rsid w:val="004D28E8"/>
    <w:rsid w:val="004D30F4"/>
    <w:rsid w:val="004D4F4C"/>
    <w:rsid w:val="004D4FEC"/>
    <w:rsid w:val="004D7852"/>
    <w:rsid w:val="004D78CB"/>
    <w:rsid w:val="004D7D44"/>
    <w:rsid w:val="004D7D73"/>
    <w:rsid w:val="004E0D00"/>
    <w:rsid w:val="004E16F4"/>
    <w:rsid w:val="004E1A4D"/>
    <w:rsid w:val="004E20D0"/>
    <w:rsid w:val="004E2758"/>
    <w:rsid w:val="004E3124"/>
    <w:rsid w:val="004E34DF"/>
    <w:rsid w:val="004E38EE"/>
    <w:rsid w:val="004E3A1F"/>
    <w:rsid w:val="004E3BD2"/>
    <w:rsid w:val="004E4527"/>
    <w:rsid w:val="004E4583"/>
    <w:rsid w:val="004E525E"/>
    <w:rsid w:val="004E682F"/>
    <w:rsid w:val="004E6A6E"/>
    <w:rsid w:val="004E7CE7"/>
    <w:rsid w:val="004E7F40"/>
    <w:rsid w:val="004F0705"/>
    <w:rsid w:val="004F1682"/>
    <w:rsid w:val="004F1780"/>
    <w:rsid w:val="004F1CCE"/>
    <w:rsid w:val="004F1F5B"/>
    <w:rsid w:val="004F2602"/>
    <w:rsid w:val="004F27CE"/>
    <w:rsid w:val="004F3738"/>
    <w:rsid w:val="004F3DE1"/>
    <w:rsid w:val="004F434C"/>
    <w:rsid w:val="004F4D79"/>
    <w:rsid w:val="004F4DA9"/>
    <w:rsid w:val="004F51C8"/>
    <w:rsid w:val="004F5A67"/>
    <w:rsid w:val="004F5DEF"/>
    <w:rsid w:val="004F5E6D"/>
    <w:rsid w:val="004F60BD"/>
    <w:rsid w:val="004F6592"/>
    <w:rsid w:val="004F6900"/>
    <w:rsid w:val="004F740A"/>
    <w:rsid w:val="004F7E7F"/>
    <w:rsid w:val="005009F9"/>
    <w:rsid w:val="00501335"/>
    <w:rsid w:val="0050146E"/>
    <w:rsid w:val="005015D1"/>
    <w:rsid w:val="00501689"/>
    <w:rsid w:val="00501DEB"/>
    <w:rsid w:val="00501E62"/>
    <w:rsid w:val="005025DA"/>
    <w:rsid w:val="0050415A"/>
    <w:rsid w:val="00504176"/>
    <w:rsid w:val="0050425D"/>
    <w:rsid w:val="00504A38"/>
    <w:rsid w:val="00504A4B"/>
    <w:rsid w:val="00504F0D"/>
    <w:rsid w:val="00504FA1"/>
    <w:rsid w:val="0050516A"/>
    <w:rsid w:val="0050561C"/>
    <w:rsid w:val="00505A52"/>
    <w:rsid w:val="00505DC1"/>
    <w:rsid w:val="00505E9D"/>
    <w:rsid w:val="00506951"/>
    <w:rsid w:val="00506D36"/>
    <w:rsid w:val="00507D87"/>
    <w:rsid w:val="00507D9A"/>
    <w:rsid w:val="00510993"/>
    <w:rsid w:val="00511BDB"/>
    <w:rsid w:val="00512299"/>
    <w:rsid w:val="00512E79"/>
    <w:rsid w:val="0051326C"/>
    <w:rsid w:val="005134C7"/>
    <w:rsid w:val="00513F1E"/>
    <w:rsid w:val="00513F9E"/>
    <w:rsid w:val="005140D3"/>
    <w:rsid w:val="005148B8"/>
    <w:rsid w:val="00514A87"/>
    <w:rsid w:val="00515033"/>
    <w:rsid w:val="00516744"/>
    <w:rsid w:val="005205C9"/>
    <w:rsid w:val="00520B0F"/>
    <w:rsid w:val="005219C4"/>
    <w:rsid w:val="00521F39"/>
    <w:rsid w:val="00522D81"/>
    <w:rsid w:val="00522D9E"/>
    <w:rsid w:val="00522E6E"/>
    <w:rsid w:val="00522F70"/>
    <w:rsid w:val="00522FA6"/>
    <w:rsid w:val="0052305A"/>
    <w:rsid w:val="00523C30"/>
    <w:rsid w:val="005243F1"/>
    <w:rsid w:val="005244B0"/>
    <w:rsid w:val="00524766"/>
    <w:rsid w:val="00524FD2"/>
    <w:rsid w:val="005250D6"/>
    <w:rsid w:val="00525796"/>
    <w:rsid w:val="00526149"/>
    <w:rsid w:val="00526306"/>
    <w:rsid w:val="00526625"/>
    <w:rsid w:val="00526FCD"/>
    <w:rsid w:val="005274D3"/>
    <w:rsid w:val="00527575"/>
    <w:rsid w:val="005275D6"/>
    <w:rsid w:val="005278BA"/>
    <w:rsid w:val="005311A6"/>
    <w:rsid w:val="00531BD1"/>
    <w:rsid w:val="00531FA0"/>
    <w:rsid w:val="00532031"/>
    <w:rsid w:val="005320F7"/>
    <w:rsid w:val="00532308"/>
    <w:rsid w:val="00532445"/>
    <w:rsid w:val="00532DDC"/>
    <w:rsid w:val="00532EBB"/>
    <w:rsid w:val="00532F42"/>
    <w:rsid w:val="00533529"/>
    <w:rsid w:val="005336A9"/>
    <w:rsid w:val="005345C5"/>
    <w:rsid w:val="00534DDE"/>
    <w:rsid w:val="00535145"/>
    <w:rsid w:val="00535220"/>
    <w:rsid w:val="0053534C"/>
    <w:rsid w:val="005359E3"/>
    <w:rsid w:val="00536463"/>
    <w:rsid w:val="00536B13"/>
    <w:rsid w:val="00536D1F"/>
    <w:rsid w:val="0053705D"/>
    <w:rsid w:val="005409AD"/>
    <w:rsid w:val="00540CB6"/>
    <w:rsid w:val="00540E41"/>
    <w:rsid w:val="00541599"/>
    <w:rsid w:val="0054161B"/>
    <w:rsid w:val="005425DB"/>
    <w:rsid w:val="0054266D"/>
    <w:rsid w:val="00542A4B"/>
    <w:rsid w:val="00543033"/>
    <w:rsid w:val="0054329F"/>
    <w:rsid w:val="00543C35"/>
    <w:rsid w:val="00543E20"/>
    <w:rsid w:val="0054430C"/>
    <w:rsid w:val="00544F45"/>
    <w:rsid w:val="0054532F"/>
    <w:rsid w:val="00546334"/>
    <w:rsid w:val="005475FC"/>
    <w:rsid w:val="0054776F"/>
    <w:rsid w:val="005479B9"/>
    <w:rsid w:val="005506D2"/>
    <w:rsid w:val="005507B2"/>
    <w:rsid w:val="00550FA8"/>
    <w:rsid w:val="005516A1"/>
    <w:rsid w:val="005521D4"/>
    <w:rsid w:val="0055242B"/>
    <w:rsid w:val="00552BCC"/>
    <w:rsid w:val="005531B1"/>
    <w:rsid w:val="0055373C"/>
    <w:rsid w:val="00553941"/>
    <w:rsid w:val="005542D4"/>
    <w:rsid w:val="00554408"/>
    <w:rsid w:val="0055480B"/>
    <w:rsid w:val="00554B02"/>
    <w:rsid w:val="0055615F"/>
    <w:rsid w:val="0055726A"/>
    <w:rsid w:val="00557414"/>
    <w:rsid w:val="00557DA2"/>
    <w:rsid w:val="00557DA4"/>
    <w:rsid w:val="00560236"/>
    <w:rsid w:val="00560787"/>
    <w:rsid w:val="00560B54"/>
    <w:rsid w:val="00560B58"/>
    <w:rsid w:val="00561215"/>
    <w:rsid w:val="0056129F"/>
    <w:rsid w:val="0056144A"/>
    <w:rsid w:val="00561969"/>
    <w:rsid w:val="00562666"/>
    <w:rsid w:val="00562E7B"/>
    <w:rsid w:val="00563363"/>
    <w:rsid w:val="005634EA"/>
    <w:rsid w:val="00563CC4"/>
    <w:rsid w:val="0056446E"/>
    <w:rsid w:val="00564E73"/>
    <w:rsid w:val="005652E8"/>
    <w:rsid w:val="005657A2"/>
    <w:rsid w:val="005658A2"/>
    <w:rsid w:val="0056590C"/>
    <w:rsid w:val="00565C59"/>
    <w:rsid w:val="00565E6D"/>
    <w:rsid w:val="0056660B"/>
    <w:rsid w:val="00566614"/>
    <w:rsid w:val="00566655"/>
    <w:rsid w:val="00566656"/>
    <w:rsid w:val="00566674"/>
    <w:rsid w:val="00566F8C"/>
    <w:rsid w:val="0056779A"/>
    <w:rsid w:val="00567800"/>
    <w:rsid w:val="00567B9D"/>
    <w:rsid w:val="00567D40"/>
    <w:rsid w:val="0057024F"/>
    <w:rsid w:val="005702C8"/>
    <w:rsid w:val="005708E6"/>
    <w:rsid w:val="00570FAF"/>
    <w:rsid w:val="00571101"/>
    <w:rsid w:val="00571427"/>
    <w:rsid w:val="00571626"/>
    <w:rsid w:val="0057200A"/>
    <w:rsid w:val="005720D5"/>
    <w:rsid w:val="00572FAC"/>
    <w:rsid w:val="00573E83"/>
    <w:rsid w:val="00574014"/>
    <w:rsid w:val="005746E4"/>
    <w:rsid w:val="00575860"/>
    <w:rsid w:val="00575895"/>
    <w:rsid w:val="00576D39"/>
    <w:rsid w:val="00576E98"/>
    <w:rsid w:val="00577203"/>
    <w:rsid w:val="005779BC"/>
    <w:rsid w:val="00577DD6"/>
    <w:rsid w:val="00577F51"/>
    <w:rsid w:val="005800AB"/>
    <w:rsid w:val="005800FC"/>
    <w:rsid w:val="005802AA"/>
    <w:rsid w:val="005804FB"/>
    <w:rsid w:val="00580DDF"/>
    <w:rsid w:val="00581A30"/>
    <w:rsid w:val="0058255E"/>
    <w:rsid w:val="00582AB8"/>
    <w:rsid w:val="00583B1D"/>
    <w:rsid w:val="00585AD3"/>
    <w:rsid w:val="00585CFC"/>
    <w:rsid w:val="00586527"/>
    <w:rsid w:val="00586CFD"/>
    <w:rsid w:val="00586EA3"/>
    <w:rsid w:val="00586F82"/>
    <w:rsid w:val="005871F6"/>
    <w:rsid w:val="0058748A"/>
    <w:rsid w:val="00590140"/>
    <w:rsid w:val="0059076D"/>
    <w:rsid w:val="005910B8"/>
    <w:rsid w:val="00591BC2"/>
    <w:rsid w:val="00591C95"/>
    <w:rsid w:val="005921D2"/>
    <w:rsid w:val="0059224D"/>
    <w:rsid w:val="005929BD"/>
    <w:rsid w:val="005932C3"/>
    <w:rsid w:val="005939C3"/>
    <w:rsid w:val="00593A2B"/>
    <w:rsid w:val="00594734"/>
    <w:rsid w:val="00594B5E"/>
    <w:rsid w:val="00594ECA"/>
    <w:rsid w:val="0059569A"/>
    <w:rsid w:val="00595E88"/>
    <w:rsid w:val="00596062"/>
    <w:rsid w:val="005965B1"/>
    <w:rsid w:val="00596D69"/>
    <w:rsid w:val="00597FA4"/>
    <w:rsid w:val="005A02CC"/>
    <w:rsid w:val="005A0CF3"/>
    <w:rsid w:val="005A1821"/>
    <w:rsid w:val="005A1A63"/>
    <w:rsid w:val="005A1BE5"/>
    <w:rsid w:val="005A3CA0"/>
    <w:rsid w:val="005A3F9E"/>
    <w:rsid w:val="005A4E1E"/>
    <w:rsid w:val="005A54CA"/>
    <w:rsid w:val="005A66FB"/>
    <w:rsid w:val="005A6927"/>
    <w:rsid w:val="005A6BBC"/>
    <w:rsid w:val="005B0EA5"/>
    <w:rsid w:val="005B0EB5"/>
    <w:rsid w:val="005B0F3C"/>
    <w:rsid w:val="005B17BB"/>
    <w:rsid w:val="005B1A82"/>
    <w:rsid w:val="005B1CED"/>
    <w:rsid w:val="005B327A"/>
    <w:rsid w:val="005B3E42"/>
    <w:rsid w:val="005B426D"/>
    <w:rsid w:val="005B4794"/>
    <w:rsid w:val="005B4931"/>
    <w:rsid w:val="005B4C08"/>
    <w:rsid w:val="005B4FF7"/>
    <w:rsid w:val="005B54BD"/>
    <w:rsid w:val="005B5947"/>
    <w:rsid w:val="005B6009"/>
    <w:rsid w:val="005B6293"/>
    <w:rsid w:val="005B654B"/>
    <w:rsid w:val="005B678D"/>
    <w:rsid w:val="005B6D5F"/>
    <w:rsid w:val="005B6FCB"/>
    <w:rsid w:val="005B77FD"/>
    <w:rsid w:val="005B7D12"/>
    <w:rsid w:val="005C022B"/>
    <w:rsid w:val="005C05AD"/>
    <w:rsid w:val="005C05B8"/>
    <w:rsid w:val="005C0733"/>
    <w:rsid w:val="005C1036"/>
    <w:rsid w:val="005C1B99"/>
    <w:rsid w:val="005C276F"/>
    <w:rsid w:val="005C2A57"/>
    <w:rsid w:val="005C2F89"/>
    <w:rsid w:val="005C3262"/>
    <w:rsid w:val="005C32E3"/>
    <w:rsid w:val="005C342C"/>
    <w:rsid w:val="005C3579"/>
    <w:rsid w:val="005C41D6"/>
    <w:rsid w:val="005C4653"/>
    <w:rsid w:val="005C4C4F"/>
    <w:rsid w:val="005C4E20"/>
    <w:rsid w:val="005C4E23"/>
    <w:rsid w:val="005C5BBD"/>
    <w:rsid w:val="005C6509"/>
    <w:rsid w:val="005C6CA8"/>
    <w:rsid w:val="005C72F3"/>
    <w:rsid w:val="005C7817"/>
    <w:rsid w:val="005D102B"/>
    <w:rsid w:val="005D1896"/>
    <w:rsid w:val="005D1DF0"/>
    <w:rsid w:val="005D24E7"/>
    <w:rsid w:val="005D30D0"/>
    <w:rsid w:val="005D3273"/>
    <w:rsid w:val="005D40DC"/>
    <w:rsid w:val="005D42B5"/>
    <w:rsid w:val="005D4B21"/>
    <w:rsid w:val="005D57B7"/>
    <w:rsid w:val="005D57CD"/>
    <w:rsid w:val="005D58FC"/>
    <w:rsid w:val="005D5F79"/>
    <w:rsid w:val="005D69C2"/>
    <w:rsid w:val="005D6A64"/>
    <w:rsid w:val="005D75C6"/>
    <w:rsid w:val="005D77D2"/>
    <w:rsid w:val="005E020A"/>
    <w:rsid w:val="005E162B"/>
    <w:rsid w:val="005E28AD"/>
    <w:rsid w:val="005E2E66"/>
    <w:rsid w:val="005E317F"/>
    <w:rsid w:val="005E378D"/>
    <w:rsid w:val="005E43A6"/>
    <w:rsid w:val="005E45F1"/>
    <w:rsid w:val="005E5156"/>
    <w:rsid w:val="005E5413"/>
    <w:rsid w:val="005E5435"/>
    <w:rsid w:val="005E5AC3"/>
    <w:rsid w:val="005E64DD"/>
    <w:rsid w:val="005E656E"/>
    <w:rsid w:val="005E668C"/>
    <w:rsid w:val="005E7212"/>
    <w:rsid w:val="005E7274"/>
    <w:rsid w:val="005E73FE"/>
    <w:rsid w:val="005E777C"/>
    <w:rsid w:val="005E7986"/>
    <w:rsid w:val="005E7AD7"/>
    <w:rsid w:val="005F0013"/>
    <w:rsid w:val="005F051A"/>
    <w:rsid w:val="005F053D"/>
    <w:rsid w:val="005F0CF4"/>
    <w:rsid w:val="005F1280"/>
    <w:rsid w:val="005F14C2"/>
    <w:rsid w:val="005F14D6"/>
    <w:rsid w:val="005F1696"/>
    <w:rsid w:val="005F1FA1"/>
    <w:rsid w:val="005F234A"/>
    <w:rsid w:val="005F243B"/>
    <w:rsid w:val="005F2DE3"/>
    <w:rsid w:val="005F30EA"/>
    <w:rsid w:val="005F3164"/>
    <w:rsid w:val="005F379B"/>
    <w:rsid w:val="005F38A0"/>
    <w:rsid w:val="005F402A"/>
    <w:rsid w:val="005F447A"/>
    <w:rsid w:val="005F45B2"/>
    <w:rsid w:val="005F487F"/>
    <w:rsid w:val="005F4D1E"/>
    <w:rsid w:val="005F4FD5"/>
    <w:rsid w:val="005F531A"/>
    <w:rsid w:val="005F66B4"/>
    <w:rsid w:val="005F6804"/>
    <w:rsid w:val="005F681C"/>
    <w:rsid w:val="005F6837"/>
    <w:rsid w:val="005F7466"/>
    <w:rsid w:val="005F74B9"/>
    <w:rsid w:val="005F774C"/>
    <w:rsid w:val="0060005C"/>
    <w:rsid w:val="006001EB"/>
    <w:rsid w:val="00600B40"/>
    <w:rsid w:val="006012D4"/>
    <w:rsid w:val="00602488"/>
    <w:rsid w:val="006034D5"/>
    <w:rsid w:val="006038D7"/>
    <w:rsid w:val="00603AED"/>
    <w:rsid w:val="00604B90"/>
    <w:rsid w:val="00605B7A"/>
    <w:rsid w:val="00606475"/>
    <w:rsid w:val="00606582"/>
    <w:rsid w:val="00606D61"/>
    <w:rsid w:val="00607F31"/>
    <w:rsid w:val="00610EA9"/>
    <w:rsid w:val="00610ED2"/>
    <w:rsid w:val="00611CB1"/>
    <w:rsid w:val="00611DD3"/>
    <w:rsid w:val="006135AB"/>
    <w:rsid w:val="006135F1"/>
    <w:rsid w:val="0061371E"/>
    <w:rsid w:val="006141FE"/>
    <w:rsid w:val="0061461B"/>
    <w:rsid w:val="00614A3B"/>
    <w:rsid w:val="006151C9"/>
    <w:rsid w:val="00615FF5"/>
    <w:rsid w:val="0061616F"/>
    <w:rsid w:val="0061626E"/>
    <w:rsid w:val="00616820"/>
    <w:rsid w:val="006171A1"/>
    <w:rsid w:val="00617B80"/>
    <w:rsid w:val="00620105"/>
    <w:rsid w:val="00620292"/>
    <w:rsid w:val="006207A3"/>
    <w:rsid w:val="00620A99"/>
    <w:rsid w:val="00620D69"/>
    <w:rsid w:val="0062133C"/>
    <w:rsid w:val="006214F0"/>
    <w:rsid w:val="00623352"/>
    <w:rsid w:val="00623799"/>
    <w:rsid w:val="006239D0"/>
    <w:rsid w:val="006239F9"/>
    <w:rsid w:val="006249EA"/>
    <w:rsid w:val="006252D4"/>
    <w:rsid w:val="00625747"/>
    <w:rsid w:val="00625DB8"/>
    <w:rsid w:val="00626AB1"/>
    <w:rsid w:val="00626BC1"/>
    <w:rsid w:val="00626DA0"/>
    <w:rsid w:val="0062706F"/>
    <w:rsid w:val="006271BC"/>
    <w:rsid w:val="00627BF0"/>
    <w:rsid w:val="00627FBA"/>
    <w:rsid w:val="00630125"/>
    <w:rsid w:val="00631281"/>
    <w:rsid w:val="0063164F"/>
    <w:rsid w:val="00631EF9"/>
    <w:rsid w:val="00631F1F"/>
    <w:rsid w:val="0063275E"/>
    <w:rsid w:val="00632DF1"/>
    <w:rsid w:val="00632EF5"/>
    <w:rsid w:val="00633917"/>
    <w:rsid w:val="00634131"/>
    <w:rsid w:val="00634CD1"/>
    <w:rsid w:val="006350B3"/>
    <w:rsid w:val="00635356"/>
    <w:rsid w:val="00635F7E"/>
    <w:rsid w:val="006366E0"/>
    <w:rsid w:val="00637BBA"/>
    <w:rsid w:val="00640AAA"/>
    <w:rsid w:val="00640F7E"/>
    <w:rsid w:val="006411F4"/>
    <w:rsid w:val="00641988"/>
    <w:rsid w:val="00641AE7"/>
    <w:rsid w:val="006422B2"/>
    <w:rsid w:val="00643CBD"/>
    <w:rsid w:val="00644364"/>
    <w:rsid w:val="00646367"/>
    <w:rsid w:val="00646608"/>
    <w:rsid w:val="00646696"/>
    <w:rsid w:val="00646CF6"/>
    <w:rsid w:val="00646D9C"/>
    <w:rsid w:val="00646E33"/>
    <w:rsid w:val="00647D66"/>
    <w:rsid w:val="00647E21"/>
    <w:rsid w:val="006514DB"/>
    <w:rsid w:val="006517D1"/>
    <w:rsid w:val="006519D7"/>
    <w:rsid w:val="00651C84"/>
    <w:rsid w:val="00652232"/>
    <w:rsid w:val="006522AE"/>
    <w:rsid w:val="00652A59"/>
    <w:rsid w:val="00652DF6"/>
    <w:rsid w:val="0065312C"/>
    <w:rsid w:val="006532A4"/>
    <w:rsid w:val="0065373B"/>
    <w:rsid w:val="006543E6"/>
    <w:rsid w:val="00654726"/>
    <w:rsid w:val="00655253"/>
    <w:rsid w:val="00655926"/>
    <w:rsid w:val="0065599F"/>
    <w:rsid w:val="00655A78"/>
    <w:rsid w:val="00655CD7"/>
    <w:rsid w:val="00655F0F"/>
    <w:rsid w:val="00656D4B"/>
    <w:rsid w:val="00657F82"/>
    <w:rsid w:val="00660677"/>
    <w:rsid w:val="00660965"/>
    <w:rsid w:val="00661100"/>
    <w:rsid w:val="00661281"/>
    <w:rsid w:val="006617C2"/>
    <w:rsid w:val="0066209C"/>
    <w:rsid w:val="00662245"/>
    <w:rsid w:val="00662AE3"/>
    <w:rsid w:val="00662B09"/>
    <w:rsid w:val="00662E10"/>
    <w:rsid w:val="00663AC3"/>
    <w:rsid w:val="006651E1"/>
    <w:rsid w:val="00665915"/>
    <w:rsid w:val="00665970"/>
    <w:rsid w:val="00665A7D"/>
    <w:rsid w:val="00665B64"/>
    <w:rsid w:val="00665F8B"/>
    <w:rsid w:val="006663E4"/>
    <w:rsid w:val="00667449"/>
    <w:rsid w:val="00667B15"/>
    <w:rsid w:val="00667E4D"/>
    <w:rsid w:val="00667FC0"/>
    <w:rsid w:val="0067047D"/>
    <w:rsid w:val="00670A65"/>
    <w:rsid w:val="00671225"/>
    <w:rsid w:val="006712CD"/>
    <w:rsid w:val="00671402"/>
    <w:rsid w:val="006715DA"/>
    <w:rsid w:val="0067374D"/>
    <w:rsid w:val="00673B9D"/>
    <w:rsid w:val="00673C7F"/>
    <w:rsid w:val="00673F16"/>
    <w:rsid w:val="006741B9"/>
    <w:rsid w:val="0067459D"/>
    <w:rsid w:val="00674743"/>
    <w:rsid w:val="00674825"/>
    <w:rsid w:val="00674F7B"/>
    <w:rsid w:val="00674F8D"/>
    <w:rsid w:val="00675AC1"/>
    <w:rsid w:val="00675CA5"/>
    <w:rsid w:val="006761A0"/>
    <w:rsid w:val="006767F2"/>
    <w:rsid w:val="006768FA"/>
    <w:rsid w:val="00677834"/>
    <w:rsid w:val="006807AB"/>
    <w:rsid w:val="00680E5D"/>
    <w:rsid w:val="00681252"/>
    <w:rsid w:val="0068127A"/>
    <w:rsid w:val="00681A1A"/>
    <w:rsid w:val="00681ACD"/>
    <w:rsid w:val="00682247"/>
    <w:rsid w:val="006822C8"/>
    <w:rsid w:val="006822D7"/>
    <w:rsid w:val="00683967"/>
    <w:rsid w:val="00683B15"/>
    <w:rsid w:val="0068415B"/>
    <w:rsid w:val="00684169"/>
    <w:rsid w:val="00685237"/>
    <w:rsid w:val="00685A26"/>
    <w:rsid w:val="00685B5B"/>
    <w:rsid w:val="00686651"/>
    <w:rsid w:val="006867A2"/>
    <w:rsid w:val="00686D09"/>
    <w:rsid w:val="00687CB0"/>
    <w:rsid w:val="006908DA"/>
    <w:rsid w:val="00690AC9"/>
    <w:rsid w:val="00690B3A"/>
    <w:rsid w:val="00690D02"/>
    <w:rsid w:val="006914DC"/>
    <w:rsid w:val="0069152A"/>
    <w:rsid w:val="00691A15"/>
    <w:rsid w:val="0069205D"/>
    <w:rsid w:val="00692447"/>
    <w:rsid w:val="00692670"/>
    <w:rsid w:val="00692E94"/>
    <w:rsid w:val="006938CC"/>
    <w:rsid w:val="00693AB0"/>
    <w:rsid w:val="00693ED0"/>
    <w:rsid w:val="00693FCB"/>
    <w:rsid w:val="0069404D"/>
    <w:rsid w:val="00694933"/>
    <w:rsid w:val="00694BDB"/>
    <w:rsid w:val="006951C5"/>
    <w:rsid w:val="0069543B"/>
    <w:rsid w:val="00695454"/>
    <w:rsid w:val="00695568"/>
    <w:rsid w:val="006957BD"/>
    <w:rsid w:val="00695C53"/>
    <w:rsid w:val="0069619A"/>
    <w:rsid w:val="00696275"/>
    <w:rsid w:val="00696625"/>
    <w:rsid w:val="00697352"/>
    <w:rsid w:val="00697C88"/>
    <w:rsid w:val="00697ED4"/>
    <w:rsid w:val="00697EEF"/>
    <w:rsid w:val="006A0AD2"/>
    <w:rsid w:val="006A1318"/>
    <w:rsid w:val="006A1B62"/>
    <w:rsid w:val="006A1C20"/>
    <w:rsid w:val="006A29EF"/>
    <w:rsid w:val="006A2B56"/>
    <w:rsid w:val="006A3460"/>
    <w:rsid w:val="006A3984"/>
    <w:rsid w:val="006A3AB4"/>
    <w:rsid w:val="006A3D94"/>
    <w:rsid w:val="006A3FD4"/>
    <w:rsid w:val="006A408D"/>
    <w:rsid w:val="006A472A"/>
    <w:rsid w:val="006A482B"/>
    <w:rsid w:val="006A48B5"/>
    <w:rsid w:val="006A4BD7"/>
    <w:rsid w:val="006A4DF2"/>
    <w:rsid w:val="006A518B"/>
    <w:rsid w:val="006A51DC"/>
    <w:rsid w:val="006A6B47"/>
    <w:rsid w:val="006A703F"/>
    <w:rsid w:val="006A7FCD"/>
    <w:rsid w:val="006B020D"/>
    <w:rsid w:val="006B08A6"/>
    <w:rsid w:val="006B0BF3"/>
    <w:rsid w:val="006B0E46"/>
    <w:rsid w:val="006B0EBC"/>
    <w:rsid w:val="006B1945"/>
    <w:rsid w:val="006B1F17"/>
    <w:rsid w:val="006B2316"/>
    <w:rsid w:val="006B239B"/>
    <w:rsid w:val="006B240F"/>
    <w:rsid w:val="006B2B41"/>
    <w:rsid w:val="006B39DE"/>
    <w:rsid w:val="006B51FB"/>
    <w:rsid w:val="006B53A6"/>
    <w:rsid w:val="006B58F4"/>
    <w:rsid w:val="006B5F04"/>
    <w:rsid w:val="006B6AE2"/>
    <w:rsid w:val="006B6C3C"/>
    <w:rsid w:val="006B6D6B"/>
    <w:rsid w:val="006B712D"/>
    <w:rsid w:val="006B74B3"/>
    <w:rsid w:val="006B7A47"/>
    <w:rsid w:val="006B7B51"/>
    <w:rsid w:val="006B7F07"/>
    <w:rsid w:val="006C0DAD"/>
    <w:rsid w:val="006C14B8"/>
    <w:rsid w:val="006C1B29"/>
    <w:rsid w:val="006C1B6C"/>
    <w:rsid w:val="006C380C"/>
    <w:rsid w:val="006C3EA4"/>
    <w:rsid w:val="006C4182"/>
    <w:rsid w:val="006C44A2"/>
    <w:rsid w:val="006C44A4"/>
    <w:rsid w:val="006C4B7C"/>
    <w:rsid w:val="006C4BA2"/>
    <w:rsid w:val="006C57D0"/>
    <w:rsid w:val="006C6363"/>
    <w:rsid w:val="006C639F"/>
    <w:rsid w:val="006C6717"/>
    <w:rsid w:val="006C6AAB"/>
    <w:rsid w:val="006C766A"/>
    <w:rsid w:val="006C76BE"/>
    <w:rsid w:val="006C78CB"/>
    <w:rsid w:val="006C7C63"/>
    <w:rsid w:val="006D046C"/>
    <w:rsid w:val="006D0A8E"/>
    <w:rsid w:val="006D0E60"/>
    <w:rsid w:val="006D0ECA"/>
    <w:rsid w:val="006D268E"/>
    <w:rsid w:val="006D288E"/>
    <w:rsid w:val="006D3D54"/>
    <w:rsid w:val="006D4047"/>
    <w:rsid w:val="006D4067"/>
    <w:rsid w:val="006D4713"/>
    <w:rsid w:val="006D4F3C"/>
    <w:rsid w:val="006D583C"/>
    <w:rsid w:val="006D5E30"/>
    <w:rsid w:val="006D5EA9"/>
    <w:rsid w:val="006D5EAB"/>
    <w:rsid w:val="006D64CE"/>
    <w:rsid w:val="006D65F9"/>
    <w:rsid w:val="006D73CF"/>
    <w:rsid w:val="006D7B38"/>
    <w:rsid w:val="006D7D43"/>
    <w:rsid w:val="006E0568"/>
    <w:rsid w:val="006E1310"/>
    <w:rsid w:val="006E1801"/>
    <w:rsid w:val="006E1A26"/>
    <w:rsid w:val="006E1F0A"/>
    <w:rsid w:val="006E3267"/>
    <w:rsid w:val="006E3374"/>
    <w:rsid w:val="006E389E"/>
    <w:rsid w:val="006E3FAD"/>
    <w:rsid w:val="006E427B"/>
    <w:rsid w:val="006E44E0"/>
    <w:rsid w:val="006E5F50"/>
    <w:rsid w:val="006E6BE8"/>
    <w:rsid w:val="006E6D62"/>
    <w:rsid w:val="006E7661"/>
    <w:rsid w:val="006E780B"/>
    <w:rsid w:val="006E784F"/>
    <w:rsid w:val="006E7946"/>
    <w:rsid w:val="006E7AD9"/>
    <w:rsid w:val="006F096A"/>
    <w:rsid w:val="006F1467"/>
    <w:rsid w:val="006F1CCD"/>
    <w:rsid w:val="006F1D41"/>
    <w:rsid w:val="006F1D67"/>
    <w:rsid w:val="006F1EBB"/>
    <w:rsid w:val="006F29EC"/>
    <w:rsid w:val="006F373A"/>
    <w:rsid w:val="006F3BC4"/>
    <w:rsid w:val="006F40DF"/>
    <w:rsid w:val="006F4634"/>
    <w:rsid w:val="006F5D65"/>
    <w:rsid w:val="006F5FF2"/>
    <w:rsid w:val="006F6A3C"/>
    <w:rsid w:val="006F7AE5"/>
    <w:rsid w:val="006F7CBB"/>
    <w:rsid w:val="0070116F"/>
    <w:rsid w:val="0070122F"/>
    <w:rsid w:val="00701529"/>
    <w:rsid w:val="00701534"/>
    <w:rsid w:val="00701972"/>
    <w:rsid w:val="00702163"/>
    <w:rsid w:val="00702CA3"/>
    <w:rsid w:val="00702F7B"/>
    <w:rsid w:val="0070302B"/>
    <w:rsid w:val="00704384"/>
    <w:rsid w:val="00704FA7"/>
    <w:rsid w:val="0070509E"/>
    <w:rsid w:val="0070517C"/>
    <w:rsid w:val="007052B7"/>
    <w:rsid w:val="007058DA"/>
    <w:rsid w:val="00705FE5"/>
    <w:rsid w:val="0070622B"/>
    <w:rsid w:val="007068C8"/>
    <w:rsid w:val="00706DC8"/>
    <w:rsid w:val="00706FB2"/>
    <w:rsid w:val="007075C5"/>
    <w:rsid w:val="00707697"/>
    <w:rsid w:val="00707944"/>
    <w:rsid w:val="007103ED"/>
    <w:rsid w:val="00710CB8"/>
    <w:rsid w:val="00710F53"/>
    <w:rsid w:val="00710FB1"/>
    <w:rsid w:val="00712914"/>
    <w:rsid w:val="00712D96"/>
    <w:rsid w:val="0071351C"/>
    <w:rsid w:val="0071409A"/>
    <w:rsid w:val="007143B4"/>
    <w:rsid w:val="00714665"/>
    <w:rsid w:val="00714ACC"/>
    <w:rsid w:val="007153EB"/>
    <w:rsid w:val="00715461"/>
    <w:rsid w:val="00715577"/>
    <w:rsid w:val="00716A4C"/>
    <w:rsid w:val="00717E82"/>
    <w:rsid w:val="00720C39"/>
    <w:rsid w:val="00720C8C"/>
    <w:rsid w:val="00721D78"/>
    <w:rsid w:val="00722B8D"/>
    <w:rsid w:val="00722BB9"/>
    <w:rsid w:val="007231A2"/>
    <w:rsid w:val="00723568"/>
    <w:rsid w:val="007235D9"/>
    <w:rsid w:val="00724009"/>
    <w:rsid w:val="00725056"/>
    <w:rsid w:val="007253AD"/>
    <w:rsid w:val="007254B9"/>
    <w:rsid w:val="00726D1D"/>
    <w:rsid w:val="00726EC6"/>
    <w:rsid w:val="00727D11"/>
    <w:rsid w:val="0073027A"/>
    <w:rsid w:val="00730A7F"/>
    <w:rsid w:val="00730A9C"/>
    <w:rsid w:val="00730BA4"/>
    <w:rsid w:val="007310AC"/>
    <w:rsid w:val="00731205"/>
    <w:rsid w:val="0073133A"/>
    <w:rsid w:val="00731390"/>
    <w:rsid w:val="00731A5F"/>
    <w:rsid w:val="0073202B"/>
    <w:rsid w:val="0073218D"/>
    <w:rsid w:val="00732C1D"/>
    <w:rsid w:val="00732D96"/>
    <w:rsid w:val="00733017"/>
    <w:rsid w:val="007339C6"/>
    <w:rsid w:val="00734332"/>
    <w:rsid w:val="007343B3"/>
    <w:rsid w:val="007351D0"/>
    <w:rsid w:val="0073536C"/>
    <w:rsid w:val="007353C3"/>
    <w:rsid w:val="0073586F"/>
    <w:rsid w:val="007361BF"/>
    <w:rsid w:val="00736298"/>
    <w:rsid w:val="0073667D"/>
    <w:rsid w:val="0073678C"/>
    <w:rsid w:val="00736909"/>
    <w:rsid w:val="0073736A"/>
    <w:rsid w:val="00737A79"/>
    <w:rsid w:val="00740958"/>
    <w:rsid w:val="00740CA1"/>
    <w:rsid w:val="007413F3"/>
    <w:rsid w:val="00741777"/>
    <w:rsid w:val="0074184B"/>
    <w:rsid w:val="00741FC0"/>
    <w:rsid w:val="007425C0"/>
    <w:rsid w:val="00742841"/>
    <w:rsid w:val="00743394"/>
    <w:rsid w:val="0074374D"/>
    <w:rsid w:val="00743844"/>
    <w:rsid w:val="00743A9A"/>
    <w:rsid w:val="00743F3F"/>
    <w:rsid w:val="0074489E"/>
    <w:rsid w:val="00744BF4"/>
    <w:rsid w:val="0074529E"/>
    <w:rsid w:val="00745AEF"/>
    <w:rsid w:val="007460B7"/>
    <w:rsid w:val="00746281"/>
    <w:rsid w:val="0074673E"/>
    <w:rsid w:val="0074680D"/>
    <w:rsid w:val="007479A2"/>
    <w:rsid w:val="0075002A"/>
    <w:rsid w:val="0075090D"/>
    <w:rsid w:val="00750CD8"/>
    <w:rsid w:val="00750DDA"/>
    <w:rsid w:val="00750F79"/>
    <w:rsid w:val="007519D7"/>
    <w:rsid w:val="00751ABF"/>
    <w:rsid w:val="0075200A"/>
    <w:rsid w:val="00752217"/>
    <w:rsid w:val="007525E1"/>
    <w:rsid w:val="00752D1F"/>
    <w:rsid w:val="007531BE"/>
    <w:rsid w:val="00753DDE"/>
    <w:rsid w:val="00753E3A"/>
    <w:rsid w:val="00755215"/>
    <w:rsid w:val="007556D3"/>
    <w:rsid w:val="00755ABC"/>
    <w:rsid w:val="00755D80"/>
    <w:rsid w:val="007561B3"/>
    <w:rsid w:val="007561F7"/>
    <w:rsid w:val="007568D6"/>
    <w:rsid w:val="007573D6"/>
    <w:rsid w:val="00757A0A"/>
    <w:rsid w:val="0076003B"/>
    <w:rsid w:val="00760699"/>
    <w:rsid w:val="00760A6F"/>
    <w:rsid w:val="00761368"/>
    <w:rsid w:val="0076168B"/>
    <w:rsid w:val="00761F77"/>
    <w:rsid w:val="00762F98"/>
    <w:rsid w:val="0076361F"/>
    <w:rsid w:val="007636D3"/>
    <w:rsid w:val="00763C58"/>
    <w:rsid w:val="007641EC"/>
    <w:rsid w:val="007643D5"/>
    <w:rsid w:val="00764904"/>
    <w:rsid w:val="00764B07"/>
    <w:rsid w:val="0076553E"/>
    <w:rsid w:val="00765F6A"/>
    <w:rsid w:val="007669FD"/>
    <w:rsid w:val="007701D7"/>
    <w:rsid w:val="0077072C"/>
    <w:rsid w:val="00770C32"/>
    <w:rsid w:val="007710C0"/>
    <w:rsid w:val="007718BB"/>
    <w:rsid w:val="00771CC2"/>
    <w:rsid w:val="00772216"/>
    <w:rsid w:val="00772368"/>
    <w:rsid w:val="007729CA"/>
    <w:rsid w:val="007739D8"/>
    <w:rsid w:val="00773AB3"/>
    <w:rsid w:val="00773BAF"/>
    <w:rsid w:val="00773E23"/>
    <w:rsid w:val="00773F28"/>
    <w:rsid w:val="007743FF"/>
    <w:rsid w:val="007744F9"/>
    <w:rsid w:val="0077491B"/>
    <w:rsid w:val="0077497D"/>
    <w:rsid w:val="00775E76"/>
    <w:rsid w:val="007776BF"/>
    <w:rsid w:val="00777731"/>
    <w:rsid w:val="00777838"/>
    <w:rsid w:val="00777972"/>
    <w:rsid w:val="00777D8C"/>
    <w:rsid w:val="00777E3D"/>
    <w:rsid w:val="00780844"/>
    <w:rsid w:val="00781897"/>
    <w:rsid w:val="00781D0A"/>
    <w:rsid w:val="00781F90"/>
    <w:rsid w:val="007821BE"/>
    <w:rsid w:val="00782348"/>
    <w:rsid w:val="0078238A"/>
    <w:rsid w:val="00782DAC"/>
    <w:rsid w:val="00783026"/>
    <w:rsid w:val="00783950"/>
    <w:rsid w:val="00783B43"/>
    <w:rsid w:val="00783BEC"/>
    <w:rsid w:val="00783EFD"/>
    <w:rsid w:val="00783FCA"/>
    <w:rsid w:val="00784C65"/>
    <w:rsid w:val="00784D53"/>
    <w:rsid w:val="00785943"/>
    <w:rsid w:val="00787CC4"/>
    <w:rsid w:val="00790447"/>
    <w:rsid w:val="0079044A"/>
    <w:rsid w:val="00790D0C"/>
    <w:rsid w:val="00790DFE"/>
    <w:rsid w:val="007913E0"/>
    <w:rsid w:val="00791409"/>
    <w:rsid w:val="007914D1"/>
    <w:rsid w:val="00791588"/>
    <w:rsid w:val="007918B8"/>
    <w:rsid w:val="00791FA6"/>
    <w:rsid w:val="00792351"/>
    <w:rsid w:val="0079237D"/>
    <w:rsid w:val="00792417"/>
    <w:rsid w:val="00792EE1"/>
    <w:rsid w:val="0079326A"/>
    <w:rsid w:val="007932C4"/>
    <w:rsid w:val="0079346E"/>
    <w:rsid w:val="00793B5E"/>
    <w:rsid w:val="00793BE3"/>
    <w:rsid w:val="00793F37"/>
    <w:rsid w:val="00793F86"/>
    <w:rsid w:val="007941CC"/>
    <w:rsid w:val="0079499B"/>
    <w:rsid w:val="007954E6"/>
    <w:rsid w:val="00796609"/>
    <w:rsid w:val="00796767"/>
    <w:rsid w:val="007971F6"/>
    <w:rsid w:val="007974DE"/>
    <w:rsid w:val="00797712"/>
    <w:rsid w:val="00797B46"/>
    <w:rsid w:val="007A0EDF"/>
    <w:rsid w:val="007A1B03"/>
    <w:rsid w:val="007A2AF0"/>
    <w:rsid w:val="007A3909"/>
    <w:rsid w:val="007A539C"/>
    <w:rsid w:val="007A5972"/>
    <w:rsid w:val="007A5CD3"/>
    <w:rsid w:val="007A603F"/>
    <w:rsid w:val="007A61F6"/>
    <w:rsid w:val="007A622C"/>
    <w:rsid w:val="007A6274"/>
    <w:rsid w:val="007A6596"/>
    <w:rsid w:val="007A65F3"/>
    <w:rsid w:val="007A68A1"/>
    <w:rsid w:val="007A6BB2"/>
    <w:rsid w:val="007A6E5D"/>
    <w:rsid w:val="007A72DC"/>
    <w:rsid w:val="007A759E"/>
    <w:rsid w:val="007A767D"/>
    <w:rsid w:val="007B0444"/>
    <w:rsid w:val="007B152B"/>
    <w:rsid w:val="007B242E"/>
    <w:rsid w:val="007B29D6"/>
    <w:rsid w:val="007B3016"/>
    <w:rsid w:val="007B3332"/>
    <w:rsid w:val="007B3EE6"/>
    <w:rsid w:val="007B484E"/>
    <w:rsid w:val="007B4DB1"/>
    <w:rsid w:val="007B5A4A"/>
    <w:rsid w:val="007B5FA4"/>
    <w:rsid w:val="007B6028"/>
    <w:rsid w:val="007B6EDD"/>
    <w:rsid w:val="007B6EF8"/>
    <w:rsid w:val="007B77D9"/>
    <w:rsid w:val="007C00E7"/>
    <w:rsid w:val="007C105D"/>
    <w:rsid w:val="007C13EF"/>
    <w:rsid w:val="007C149D"/>
    <w:rsid w:val="007C1BFC"/>
    <w:rsid w:val="007C235A"/>
    <w:rsid w:val="007C2E3C"/>
    <w:rsid w:val="007C2E7E"/>
    <w:rsid w:val="007C308A"/>
    <w:rsid w:val="007C3128"/>
    <w:rsid w:val="007C33BF"/>
    <w:rsid w:val="007C3575"/>
    <w:rsid w:val="007C3D79"/>
    <w:rsid w:val="007C4267"/>
    <w:rsid w:val="007C4452"/>
    <w:rsid w:val="007C4779"/>
    <w:rsid w:val="007C47F0"/>
    <w:rsid w:val="007C487D"/>
    <w:rsid w:val="007C4883"/>
    <w:rsid w:val="007C5063"/>
    <w:rsid w:val="007C5C1D"/>
    <w:rsid w:val="007C6625"/>
    <w:rsid w:val="007D043E"/>
    <w:rsid w:val="007D0B40"/>
    <w:rsid w:val="007D0FA1"/>
    <w:rsid w:val="007D1455"/>
    <w:rsid w:val="007D1E6C"/>
    <w:rsid w:val="007D2C52"/>
    <w:rsid w:val="007D308C"/>
    <w:rsid w:val="007D4185"/>
    <w:rsid w:val="007D46BD"/>
    <w:rsid w:val="007D526A"/>
    <w:rsid w:val="007D6511"/>
    <w:rsid w:val="007D6CFB"/>
    <w:rsid w:val="007D70F4"/>
    <w:rsid w:val="007D72AD"/>
    <w:rsid w:val="007D7B74"/>
    <w:rsid w:val="007E0344"/>
    <w:rsid w:val="007E0522"/>
    <w:rsid w:val="007E0F7C"/>
    <w:rsid w:val="007E1940"/>
    <w:rsid w:val="007E27FF"/>
    <w:rsid w:val="007E2855"/>
    <w:rsid w:val="007E2B94"/>
    <w:rsid w:val="007E37EB"/>
    <w:rsid w:val="007E412B"/>
    <w:rsid w:val="007E421D"/>
    <w:rsid w:val="007E5198"/>
    <w:rsid w:val="007E5228"/>
    <w:rsid w:val="007E55D6"/>
    <w:rsid w:val="007E59C3"/>
    <w:rsid w:val="007E5A29"/>
    <w:rsid w:val="007E668D"/>
    <w:rsid w:val="007E747D"/>
    <w:rsid w:val="007F0192"/>
    <w:rsid w:val="007F0D2F"/>
    <w:rsid w:val="007F0D87"/>
    <w:rsid w:val="007F1881"/>
    <w:rsid w:val="007F1A2E"/>
    <w:rsid w:val="007F257A"/>
    <w:rsid w:val="007F2CAB"/>
    <w:rsid w:val="007F30BF"/>
    <w:rsid w:val="007F32C5"/>
    <w:rsid w:val="007F3997"/>
    <w:rsid w:val="007F3A0D"/>
    <w:rsid w:val="007F41E0"/>
    <w:rsid w:val="007F44E9"/>
    <w:rsid w:val="007F49B4"/>
    <w:rsid w:val="007F50E8"/>
    <w:rsid w:val="007F5491"/>
    <w:rsid w:val="007F5E46"/>
    <w:rsid w:val="007F6098"/>
    <w:rsid w:val="007F6B81"/>
    <w:rsid w:val="007F6F93"/>
    <w:rsid w:val="007F7208"/>
    <w:rsid w:val="007F7776"/>
    <w:rsid w:val="007F7FFD"/>
    <w:rsid w:val="00800013"/>
    <w:rsid w:val="008006A6"/>
    <w:rsid w:val="008012A4"/>
    <w:rsid w:val="0080170D"/>
    <w:rsid w:val="00801C61"/>
    <w:rsid w:val="00802DD7"/>
    <w:rsid w:val="008032B1"/>
    <w:rsid w:val="0080426B"/>
    <w:rsid w:val="008047D8"/>
    <w:rsid w:val="00804ADA"/>
    <w:rsid w:val="00804E4F"/>
    <w:rsid w:val="00805337"/>
    <w:rsid w:val="0080575D"/>
    <w:rsid w:val="00806FA6"/>
    <w:rsid w:val="00807578"/>
    <w:rsid w:val="00810810"/>
    <w:rsid w:val="00810B6A"/>
    <w:rsid w:val="00810C37"/>
    <w:rsid w:val="00811023"/>
    <w:rsid w:val="008116C4"/>
    <w:rsid w:val="00811C81"/>
    <w:rsid w:val="008130F2"/>
    <w:rsid w:val="00813715"/>
    <w:rsid w:val="008142A0"/>
    <w:rsid w:val="00814594"/>
    <w:rsid w:val="008148AA"/>
    <w:rsid w:val="0081539E"/>
    <w:rsid w:val="008158CE"/>
    <w:rsid w:val="008162A0"/>
    <w:rsid w:val="00816AAA"/>
    <w:rsid w:val="0081720C"/>
    <w:rsid w:val="0081761D"/>
    <w:rsid w:val="00820082"/>
    <w:rsid w:val="0082058D"/>
    <w:rsid w:val="00821281"/>
    <w:rsid w:val="00821B15"/>
    <w:rsid w:val="008221FB"/>
    <w:rsid w:val="0082225D"/>
    <w:rsid w:val="00822692"/>
    <w:rsid w:val="008227A6"/>
    <w:rsid w:val="0082422D"/>
    <w:rsid w:val="008249F5"/>
    <w:rsid w:val="00825A95"/>
    <w:rsid w:val="00825CE5"/>
    <w:rsid w:val="00825EE6"/>
    <w:rsid w:val="0082650A"/>
    <w:rsid w:val="00827005"/>
    <w:rsid w:val="00827097"/>
    <w:rsid w:val="00827BB3"/>
    <w:rsid w:val="00827F53"/>
    <w:rsid w:val="0082C10F"/>
    <w:rsid w:val="00830070"/>
    <w:rsid w:val="008301E8"/>
    <w:rsid w:val="00830508"/>
    <w:rsid w:val="00831445"/>
    <w:rsid w:val="0083155C"/>
    <w:rsid w:val="0083222C"/>
    <w:rsid w:val="00832AD3"/>
    <w:rsid w:val="008331BC"/>
    <w:rsid w:val="008331D5"/>
    <w:rsid w:val="00833E2E"/>
    <w:rsid w:val="008340A9"/>
    <w:rsid w:val="0083429F"/>
    <w:rsid w:val="0083476E"/>
    <w:rsid w:val="00834D1D"/>
    <w:rsid w:val="00835432"/>
    <w:rsid w:val="008354B1"/>
    <w:rsid w:val="008373A5"/>
    <w:rsid w:val="00837C3C"/>
    <w:rsid w:val="00837CA5"/>
    <w:rsid w:val="00840867"/>
    <w:rsid w:val="00840FB7"/>
    <w:rsid w:val="008411AD"/>
    <w:rsid w:val="0084183F"/>
    <w:rsid w:val="00841C8C"/>
    <w:rsid w:val="00842127"/>
    <w:rsid w:val="008421E0"/>
    <w:rsid w:val="00842BB1"/>
    <w:rsid w:val="00843811"/>
    <w:rsid w:val="008438B9"/>
    <w:rsid w:val="00843D16"/>
    <w:rsid w:val="00843D54"/>
    <w:rsid w:val="00844164"/>
    <w:rsid w:val="00844575"/>
    <w:rsid w:val="008445A1"/>
    <w:rsid w:val="00844D33"/>
    <w:rsid w:val="008450BD"/>
    <w:rsid w:val="00845788"/>
    <w:rsid w:val="00847424"/>
    <w:rsid w:val="0084762D"/>
    <w:rsid w:val="00847AAA"/>
    <w:rsid w:val="00847AC3"/>
    <w:rsid w:val="00850426"/>
    <w:rsid w:val="00850434"/>
    <w:rsid w:val="008510AE"/>
    <w:rsid w:val="00851AF0"/>
    <w:rsid w:val="00851BC0"/>
    <w:rsid w:val="00852A66"/>
    <w:rsid w:val="00853192"/>
    <w:rsid w:val="008537A5"/>
    <w:rsid w:val="00853B1C"/>
    <w:rsid w:val="00853C09"/>
    <w:rsid w:val="00853DF6"/>
    <w:rsid w:val="008548B6"/>
    <w:rsid w:val="00855347"/>
    <w:rsid w:val="0085752B"/>
    <w:rsid w:val="00860B81"/>
    <w:rsid w:val="00860C07"/>
    <w:rsid w:val="00860C23"/>
    <w:rsid w:val="00860E8D"/>
    <w:rsid w:val="008612FC"/>
    <w:rsid w:val="00861C13"/>
    <w:rsid w:val="0086257D"/>
    <w:rsid w:val="00862696"/>
    <w:rsid w:val="008626BE"/>
    <w:rsid w:val="00862B37"/>
    <w:rsid w:val="00862CA4"/>
    <w:rsid w:val="008637D9"/>
    <w:rsid w:val="0086467F"/>
    <w:rsid w:val="008646EC"/>
    <w:rsid w:val="008649A8"/>
    <w:rsid w:val="00864B7B"/>
    <w:rsid w:val="00864C57"/>
    <w:rsid w:val="00864EEA"/>
    <w:rsid w:val="00864FB5"/>
    <w:rsid w:val="00865861"/>
    <w:rsid w:val="00865C1B"/>
    <w:rsid w:val="00866387"/>
    <w:rsid w:val="0086677B"/>
    <w:rsid w:val="008667EA"/>
    <w:rsid w:val="00866829"/>
    <w:rsid w:val="00866E4E"/>
    <w:rsid w:val="00866F96"/>
    <w:rsid w:val="008675AD"/>
    <w:rsid w:val="00867A54"/>
    <w:rsid w:val="00867CD5"/>
    <w:rsid w:val="0087163A"/>
    <w:rsid w:val="008719D1"/>
    <w:rsid w:val="008720F4"/>
    <w:rsid w:val="008731D8"/>
    <w:rsid w:val="00873544"/>
    <w:rsid w:val="008736D4"/>
    <w:rsid w:val="0087370F"/>
    <w:rsid w:val="00873A93"/>
    <w:rsid w:val="00873DAA"/>
    <w:rsid w:val="00874470"/>
    <w:rsid w:val="00874529"/>
    <w:rsid w:val="008747A2"/>
    <w:rsid w:val="008747C1"/>
    <w:rsid w:val="008751C4"/>
    <w:rsid w:val="008752B5"/>
    <w:rsid w:val="008759A9"/>
    <w:rsid w:val="00876059"/>
    <w:rsid w:val="0087632F"/>
    <w:rsid w:val="00876348"/>
    <w:rsid w:val="008764C7"/>
    <w:rsid w:val="00876AC4"/>
    <w:rsid w:val="00877334"/>
    <w:rsid w:val="00877403"/>
    <w:rsid w:val="008802AD"/>
    <w:rsid w:val="008808B2"/>
    <w:rsid w:val="008809D4"/>
    <w:rsid w:val="00880A8E"/>
    <w:rsid w:val="0088117A"/>
    <w:rsid w:val="00881584"/>
    <w:rsid w:val="0088164D"/>
    <w:rsid w:val="00881B10"/>
    <w:rsid w:val="00881F3B"/>
    <w:rsid w:val="00882E8A"/>
    <w:rsid w:val="00883CC2"/>
    <w:rsid w:val="00883EA0"/>
    <w:rsid w:val="008845A3"/>
    <w:rsid w:val="00884A83"/>
    <w:rsid w:val="00885441"/>
    <w:rsid w:val="00885BFA"/>
    <w:rsid w:val="00886662"/>
    <w:rsid w:val="00886D03"/>
    <w:rsid w:val="00886DC9"/>
    <w:rsid w:val="0088736C"/>
    <w:rsid w:val="0088762F"/>
    <w:rsid w:val="008902BA"/>
    <w:rsid w:val="008906C5"/>
    <w:rsid w:val="00890728"/>
    <w:rsid w:val="00890775"/>
    <w:rsid w:val="00890981"/>
    <w:rsid w:val="0089132C"/>
    <w:rsid w:val="00891426"/>
    <w:rsid w:val="0089179D"/>
    <w:rsid w:val="008917E6"/>
    <w:rsid w:val="00891CAE"/>
    <w:rsid w:val="0089210F"/>
    <w:rsid w:val="0089216E"/>
    <w:rsid w:val="0089268A"/>
    <w:rsid w:val="00892A9D"/>
    <w:rsid w:val="00892AEE"/>
    <w:rsid w:val="00892B01"/>
    <w:rsid w:val="0089311C"/>
    <w:rsid w:val="00893D8D"/>
    <w:rsid w:val="00894D49"/>
    <w:rsid w:val="00895534"/>
    <w:rsid w:val="0089553E"/>
    <w:rsid w:val="00895771"/>
    <w:rsid w:val="00895855"/>
    <w:rsid w:val="00896190"/>
    <w:rsid w:val="0089769E"/>
    <w:rsid w:val="00897B84"/>
    <w:rsid w:val="00897F8B"/>
    <w:rsid w:val="008A09F6"/>
    <w:rsid w:val="008A2523"/>
    <w:rsid w:val="008A27AB"/>
    <w:rsid w:val="008A349E"/>
    <w:rsid w:val="008A3509"/>
    <w:rsid w:val="008A3685"/>
    <w:rsid w:val="008A39B8"/>
    <w:rsid w:val="008A3EBE"/>
    <w:rsid w:val="008A4CFC"/>
    <w:rsid w:val="008A4D60"/>
    <w:rsid w:val="008A5224"/>
    <w:rsid w:val="008A5289"/>
    <w:rsid w:val="008A6159"/>
    <w:rsid w:val="008A6C86"/>
    <w:rsid w:val="008A6F6B"/>
    <w:rsid w:val="008A74BC"/>
    <w:rsid w:val="008A7FC9"/>
    <w:rsid w:val="008B00E8"/>
    <w:rsid w:val="008B014C"/>
    <w:rsid w:val="008B03FD"/>
    <w:rsid w:val="008B0ACD"/>
    <w:rsid w:val="008B0FE6"/>
    <w:rsid w:val="008B2513"/>
    <w:rsid w:val="008B2FE8"/>
    <w:rsid w:val="008B3D3F"/>
    <w:rsid w:val="008B41BE"/>
    <w:rsid w:val="008B4E65"/>
    <w:rsid w:val="008B4FD9"/>
    <w:rsid w:val="008B5037"/>
    <w:rsid w:val="008B523A"/>
    <w:rsid w:val="008B5ADC"/>
    <w:rsid w:val="008B5D36"/>
    <w:rsid w:val="008B6134"/>
    <w:rsid w:val="008B6627"/>
    <w:rsid w:val="008B6F09"/>
    <w:rsid w:val="008B73DE"/>
    <w:rsid w:val="008C02A1"/>
    <w:rsid w:val="008C0A5C"/>
    <w:rsid w:val="008C119F"/>
    <w:rsid w:val="008C1A46"/>
    <w:rsid w:val="008C1C5B"/>
    <w:rsid w:val="008C22F5"/>
    <w:rsid w:val="008C277D"/>
    <w:rsid w:val="008C29EC"/>
    <w:rsid w:val="008C2CC4"/>
    <w:rsid w:val="008C2DA1"/>
    <w:rsid w:val="008C2F90"/>
    <w:rsid w:val="008C3C25"/>
    <w:rsid w:val="008C47C6"/>
    <w:rsid w:val="008C4998"/>
    <w:rsid w:val="008C49FC"/>
    <w:rsid w:val="008C4A57"/>
    <w:rsid w:val="008C5038"/>
    <w:rsid w:val="008C5076"/>
    <w:rsid w:val="008C5A6C"/>
    <w:rsid w:val="008C5D66"/>
    <w:rsid w:val="008C63F7"/>
    <w:rsid w:val="008C6CE2"/>
    <w:rsid w:val="008C740A"/>
    <w:rsid w:val="008C740D"/>
    <w:rsid w:val="008C76AB"/>
    <w:rsid w:val="008C7C36"/>
    <w:rsid w:val="008C7D11"/>
    <w:rsid w:val="008D03CE"/>
    <w:rsid w:val="008D0CFF"/>
    <w:rsid w:val="008D1AC2"/>
    <w:rsid w:val="008D2084"/>
    <w:rsid w:val="008D2494"/>
    <w:rsid w:val="008D2AEC"/>
    <w:rsid w:val="008D2D37"/>
    <w:rsid w:val="008D317B"/>
    <w:rsid w:val="008D3BBC"/>
    <w:rsid w:val="008D44A1"/>
    <w:rsid w:val="008D44B7"/>
    <w:rsid w:val="008D4734"/>
    <w:rsid w:val="008D4826"/>
    <w:rsid w:val="008D49B4"/>
    <w:rsid w:val="008D51B0"/>
    <w:rsid w:val="008D5462"/>
    <w:rsid w:val="008D6940"/>
    <w:rsid w:val="008D6FBC"/>
    <w:rsid w:val="008E0153"/>
    <w:rsid w:val="008E0A5D"/>
    <w:rsid w:val="008E0B4B"/>
    <w:rsid w:val="008E1217"/>
    <w:rsid w:val="008E2185"/>
    <w:rsid w:val="008E2504"/>
    <w:rsid w:val="008E25FF"/>
    <w:rsid w:val="008E2B1C"/>
    <w:rsid w:val="008E3427"/>
    <w:rsid w:val="008E35A1"/>
    <w:rsid w:val="008E4620"/>
    <w:rsid w:val="008E4E1C"/>
    <w:rsid w:val="008E57BC"/>
    <w:rsid w:val="008E6CE1"/>
    <w:rsid w:val="008E6F46"/>
    <w:rsid w:val="008E76A5"/>
    <w:rsid w:val="008E7786"/>
    <w:rsid w:val="008E7B11"/>
    <w:rsid w:val="008E7FC9"/>
    <w:rsid w:val="008F034C"/>
    <w:rsid w:val="008F0564"/>
    <w:rsid w:val="008F0E37"/>
    <w:rsid w:val="008F1FE5"/>
    <w:rsid w:val="008F3A09"/>
    <w:rsid w:val="008F3B85"/>
    <w:rsid w:val="008F3E03"/>
    <w:rsid w:val="008F3FA5"/>
    <w:rsid w:val="008F4377"/>
    <w:rsid w:val="008F4BDB"/>
    <w:rsid w:val="008F5442"/>
    <w:rsid w:val="008F550F"/>
    <w:rsid w:val="008F584A"/>
    <w:rsid w:val="008F59D3"/>
    <w:rsid w:val="008F6206"/>
    <w:rsid w:val="008F64C6"/>
    <w:rsid w:val="008F6552"/>
    <w:rsid w:val="008F6645"/>
    <w:rsid w:val="008F6DB7"/>
    <w:rsid w:val="008F72CF"/>
    <w:rsid w:val="008F79D0"/>
    <w:rsid w:val="008F79D9"/>
    <w:rsid w:val="00900FA9"/>
    <w:rsid w:val="0090203D"/>
    <w:rsid w:val="0090241E"/>
    <w:rsid w:val="00902BD3"/>
    <w:rsid w:val="00902D05"/>
    <w:rsid w:val="0090320E"/>
    <w:rsid w:val="00905B7F"/>
    <w:rsid w:val="009076D1"/>
    <w:rsid w:val="00907A41"/>
    <w:rsid w:val="00907CAB"/>
    <w:rsid w:val="00910536"/>
    <w:rsid w:val="00910982"/>
    <w:rsid w:val="00911329"/>
    <w:rsid w:val="0091193B"/>
    <w:rsid w:val="00911C38"/>
    <w:rsid w:val="00911E71"/>
    <w:rsid w:val="00912213"/>
    <w:rsid w:val="00912987"/>
    <w:rsid w:val="00914109"/>
    <w:rsid w:val="009146E0"/>
    <w:rsid w:val="00914B32"/>
    <w:rsid w:val="00915133"/>
    <w:rsid w:val="009152D6"/>
    <w:rsid w:val="009155BE"/>
    <w:rsid w:val="0091582E"/>
    <w:rsid w:val="00916662"/>
    <w:rsid w:val="00916BEA"/>
    <w:rsid w:val="00916CCF"/>
    <w:rsid w:val="0091782C"/>
    <w:rsid w:val="009179B2"/>
    <w:rsid w:val="00920059"/>
    <w:rsid w:val="00920343"/>
    <w:rsid w:val="00920B4F"/>
    <w:rsid w:val="00920FCB"/>
    <w:rsid w:val="009210F3"/>
    <w:rsid w:val="00921536"/>
    <w:rsid w:val="0092173A"/>
    <w:rsid w:val="00922000"/>
    <w:rsid w:val="009220F2"/>
    <w:rsid w:val="0092238F"/>
    <w:rsid w:val="009225BC"/>
    <w:rsid w:val="00922B1E"/>
    <w:rsid w:val="00922F69"/>
    <w:rsid w:val="009236B4"/>
    <w:rsid w:val="009243BE"/>
    <w:rsid w:val="00924802"/>
    <w:rsid w:val="00924957"/>
    <w:rsid w:val="009249B7"/>
    <w:rsid w:val="00924FCF"/>
    <w:rsid w:val="009255F5"/>
    <w:rsid w:val="009256E7"/>
    <w:rsid w:val="0092581D"/>
    <w:rsid w:val="00926FC8"/>
    <w:rsid w:val="00927060"/>
    <w:rsid w:val="009272F6"/>
    <w:rsid w:val="009273A2"/>
    <w:rsid w:val="009276F9"/>
    <w:rsid w:val="00927B1B"/>
    <w:rsid w:val="00927BFC"/>
    <w:rsid w:val="00931114"/>
    <w:rsid w:val="009323F8"/>
    <w:rsid w:val="009324D7"/>
    <w:rsid w:val="0093264D"/>
    <w:rsid w:val="009329DB"/>
    <w:rsid w:val="00932CF3"/>
    <w:rsid w:val="00932ECE"/>
    <w:rsid w:val="00935040"/>
    <w:rsid w:val="009359F2"/>
    <w:rsid w:val="00935D14"/>
    <w:rsid w:val="00935FD8"/>
    <w:rsid w:val="00936503"/>
    <w:rsid w:val="009369AA"/>
    <w:rsid w:val="009370C6"/>
    <w:rsid w:val="009376DA"/>
    <w:rsid w:val="009378DA"/>
    <w:rsid w:val="00937937"/>
    <w:rsid w:val="009403B3"/>
    <w:rsid w:val="009403C1"/>
    <w:rsid w:val="0094063A"/>
    <w:rsid w:val="009406BE"/>
    <w:rsid w:val="00940A8A"/>
    <w:rsid w:val="009419A1"/>
    <w:rsid w:val="00941A50"/>
    <w:rsid w:val="00941ED6"/>
    <w:rsid w:val="009426DB"/>
    <w:rsid w:val="00943255"/>
    <w:rsid w:val="00943343"/>
    <w:rsid w:val="00943618"/>
    <w:rsid w:val="00943BCB"/>
    <w:rsid w:val="00944090"/>
    <w:rsid w:val="009440D7"/>
    <w:rsid w:val="009459FC"/>
    <w:rsid w:val="00945EEC"/>
    <w:rsid w:val="00947151"/>
    <w:rsid w:val="00947453"/>
    <w:rsid w:val="00947FA2"/>
    <w:rsid w:val="00950E12"/>
    <w:rsid w:val="00950FA2"/>
    <w:rsid w:val="0095143E"/>
    <w:rsid w:val="009518E6"/>
    <w:rsid w:val="00953187"/>
    <w:rsid w:val="00953731"/>
    <w:rsid w:val="00953EC0"/>
    <w:rsid w:val="00954218"/>
    <w:rsid w:val="009547EB"/>
    <w:rsid w:val="00954888"/>
    <w:rsid w:val="009558E7"/>
    <w:rsid w:val="00956182"/>
    <w:rsid w:val="009562D4"/>
    <w:rsid w:val="00956924"/>
    <w:rsid w:val="00957B45"/>
    <w:rsid w:val="0096003F"/>
    <w:rsid w:val="00960408"/>
    <w:rsid w:val="009614D3"/>
    <w:rsid w:val="00961BE3"/>
    <w:rsid w:val="00961FCF"/>
    <w:rsid w:val="009622A0"/>
    <w:rsid w:val="00962586"/>
    <w:rsid w:val="00962890"/>
    <w:rsid w:val="009636D3"/>
    <w:rsid w:val="009638F8"/>
    <w:rsid w:val="00963BBA"/>
    <w:rsid w:val="00963F0F"/>
    <w:rsid w:val="00965387"/>
    <w:rsid w:val="00965E52"/>
    <w:rsid w:val="009667B6"/>
    <w:rsid w:val="00967601"/>
    <w:rsid w:val="00970A38"/>
    <w:rsid w:val="00970CEF"/>
    <w:rsid w:val="009712B4"/>
    <w:rsid w:val="00971B9F"/>
    <w:rsid w:val="00971CB6"/>
    <w:rsid w:val="00972492"/>
    <w:rsid w:val="00972539"/>
    <w:rsid w:val="0097259A"/>
    <w:rsid w:val="00972C32"/>
    <w:rsid w:val="0097314E"/>
    <w:rsid w:val="009736F5"/>
    <w:rsid w:val="00973C46"/>
    <w:rsid w:val="00973C89"/>
    <w:rsid w:val="00974D03"/>
    <w:rsid w:val="00974EAD"/>
    <w:rsid w:val="009754F0"/>
    <w:rsid w:val="00975CE6"/>
    <w:rsid w:val="009771E0"/>
    <w:rsid w:val="00977572"/>
    <w:rsid w:val="00977978"/>
    <w:rsid w:val="00977CBE"/>
    <w:rsid w:val="00980874"/>
    <w:rsid w:val="00980C52"/>
    <w:rsid w:val="00980C68"/>
    <w:rsid w:val="00981279"/>
    <w:rsid w:val="0098164D"/>
    <w:rsid w:val="0098213E"/>
    <w:rsid w:val="009868C6"/>
    <w:rsid w:val="00987AFA"/>
    <w:rsid w:val="00987E79"/>
    <w:rsid w:val="00987F6F"/>
    <w:rsid w:val="00991D19"/>
    <w:rsid w:val="0099256F"/>
    <w:rsid w:val="00992933"/>
    <w:rsid w:val="00992C8D"/>
    <w:rsid w:val="00993DE5"/>
    <w:rsid w:val="00993FE7"/>
    <w:rsid w:val="0099424A"/>
    <w:rsid w:val="00994528"/>
    <w:rsid w:val="0099474A"/>
    <w:rsid w:val="00994B93"/>
    <w:rsid w:val="0099556E"/>
    <w:rsid w:val="0099589E"/>
    <w:rsid w:val="00995E7C"/>
    <w:rsid w:val="00996FBD"/>
    <w:rsid w:val="009979ED"/>
    <w:rsid w:val="009A0A21"/>
    <w:rsid w:val="009A0AC3"/>
    <w:rsid w:val="009A162C"/>
    <w:rsid w:val="009A1C3E"/>
    <w:rsid w:val="009A1E24"/>
    <w:rsid w:val="009A1EC1"/>
    <w:rsid w:val="009A2530"/>
    <w:rsid w:val="009A3C60"/>
    <w:rsid w:val="009A511A"/>
    <w:rsid w:val="009A684A"/>
    <w:rsid w:val="009A6FE5"/>
    <w:rsid w:val="009B015C"/>
    <w:rsid w:val="009B0388"/>
    <w:rsid w:val="009B0ABD"/>
    <w:rsid w:val="009B0BFB"/>
    <w:rsid w:val="009B2457"/>
    <w:rsid w:val="009B2733"/>
    <w:rsid w:val="009B2902"/>
    <w:rsid w:val="009B3503"/>
    <w:rsid w:val="009B412B"/>
    <w:rsid w:val="009B4961"/>
    <w:rsid w:val="009B4AA2"/>
    <w:rsid w:val="009B4FE3"/>
    <w:rsid w:val="009B50DF"/>
    <w:rsid w:val="009B585E"/>
    <w:rsid w:val="009B59CE"/>
    <w:rsid w:val="009B6730"/>
    <w:rsid w:val="009B6A04"/>
    <w:rsid w:val="009B6F71"/>
    <w:rsid w:val="009B79C0"/>
    <w:rsid w:val="009B7AAC"/>
    <w:rsid w:val="009B7BCF"/>
    <w:rsid w:val="009C028A"/>
    <w:rsid w:val="009C0340"/>
    <w:rsid w:val="009C0A4A"/>
    <w:rsid w:val="009C155C"/>
    <w:rsid w:val="009C182C"/>
    <w:rsid w:val="009C1A3F"/>
    <w:rsid w:val="009C20E5"/>
    <w:rsid w:val="009C22B9"/>
    <w:rsid w:val="009C22E3"/>
    <w:rsid w:val="009C2420"/>
    <w:rsid w:val="009C245A"/>
    <w:rsid w:val="009C2BDF"/>
    <w:rsid w:val="009C2F7E"/>
    <w:rsid w:val="009C3492"/>
    <w:rsid w:val="009C3653"/>
    <w:rsid w:val="009C4648"/>
    <w:rsid w:val="009C53F7"/>
    <w:rsid w:val="009C5CA2"/>
    <w:rsid w:val="009C660D"/>
    <w:rsid w:val="009C68B9"/>
    <w:rsid w:val="009C6D08"/>
    <w:rsid w:val="009CF225"/>
    <w:rsid w:val="009D03DB"/>
    <w:rsid w:val="009D06A2"/>
    <w:rsid w:val="009D0756"/>
    <w:rsid w:val="009D27CB"/>
    <w:rsid w:val="009D3069"/>
    <w:rsid w:val="009D317F"/>
    <w:rsid w:val="009D37DE"/>
    <w:rsid w:val="009D4347"/>
    <w:rsid w:val="009D48B3"/>
    <w:rsid w:val="009D4B0A"/>
    <w:rsid w:val="009D520E"/>
    <w:rsid w:val="009D5472"/>
    <w:rsid w:val="009D6784"/>
    <w:rsid w:val="009D7A09"/>
    <w:rsid w:val="009D7FD9"/>
    <w:rsid w:val="009E0B95"/>
    <w:rsid w:val="009E1121"/>
    <w:rsid w:val="009E1383"/>
    <w:rsid w:val="009E1C2D"/>
    <w:rsid w:val="009E1D59"/>
    <w:rsid w:val="009E3956"/>
    <w:rsid w:val="009E3EFE"/>
    <w:rsid w:val="009E41D9"/>
    <w:rsid w:val="009E4B00"/>
    <w:rsid w:val="009E4E72"/>
    <w:rsid w:val="009E51A8"/>
    <w:rsid w:val="009E5814"/>
    <w:rsid w:val="009E696D"/>
    <w:rsid w:val="009E6BA6"/>
    <w:rsid w:val="009E6D2B"/>
    <w:rsid w:val="009E706B"/>
    <w:rsid w:val="009E7C6B"/>
    <w:rsid w:val="009F11BB"/>
    <w:rsid w:val="009F1AB1"/>
    <w:rsid w:val="009F1BAD"/>
    <w:rsid w:val="009F1C69"/>
    <w:rsid w:val="009F1D58"/>
    <w:rsid w:val="009F1EAC"/>
    <w:rsid w:val="009F274E"/>
    <w:rsid w:val="009F285A"/>
    <w:rsid w:val="009F2F54"/>
    <w:rsid w:val="009F3438"/>
    <w:rsid w:val="009F41DC"/>
    <w:rsid w:val="009F4387"/>
    <w:rsid w:val="009F4CC4"/>
    <w:rsid w:val="009F5002"/>
    <w:rsid w:val="009F5366"/>
    <w:rsid w:val="009F5D2E"/>
    <w:rsid w:val="009F5E87"/>
    <w:rsid w:val="009F5F3D"/>
    <w:rsid w:val="009F6569"/>
    <w:rsid w:val="009F690F"/>
    <w:rsid w:val="009F6F92"/>
    <w:rsid w:val="009F735E"/>
    <w:rsid w:val="009F7544"/>
    <w:rsid w:val="009F77B9"/>
    <w:rsid w:val="00A002A8"/>
    <w:rsid w:val="00A00A97"/>
    <w:rsid w:val="00A01604"/>
    <w:rsid w:val="00A01EA8"/>
    <w:rsid w:val="00A02CE7"/>
    <w:rsid w:val="00A02F84"/>
    <w:rsid w:val="00A03215"/>
    <w:rsid w:val="00A03620"/>
    <w:rsid w:val="00A03E4A"/>
    <w:rsid w:val="00A04278"/>
    <w:rsid w:val="00A04C24"/>
    <w:rsid w:val="00A05C85"/>
    <w:rsid w:val="00A064C6"/>
    <w:rsid w:val="00A065A0"/>
    <w:rsid w:val="00A067A1"/>
    <w:rsid w:val="00A06B0E"/>
    <w:rsid w:val="00A06CBB"/>
    <w:rsid w:val="00A07EAE"/>
    <w:rsid w:val="00A107C1"/>
    <w:rsid w:val="00A10CE5"/>
    <w:rsid w:val="00A1160A"/>
    <w:rsid w:val="00A1206C"/>
    <w:rsid w:val="00A1213C"/>
    <w:rsid w:val="00A1224F"/>
    <w:rsid w:val="00A12312"/>
    <w:rsid w:val="00A1324A"/>
    <w:rsid w:val="00A13452"/>
    <w:rsid w:val="00A136D7"/>
    <w:rsid w:val="00A13817"/>
    <w:rsid w:val="00A138FC"/>
    <w:rsid w:val="00A14C29"/>
    <w:rsid w:val="00A15C96"/>
    <w:rsid w:val="00A16E7E"/>
    <w:rsid w:val="00A174DB"/>
    <w:rsid w:val="00A177EC"/>
    <w:rsid w:val="00A2034C"/>
    <w:rsid w:val="00A20A0E"/>
    <w:rsid w:val="00A216DB"/>
    <w:rsid w:val="00A21B0F"/>
    <w:rsid w:val="00A2220F"/>
    <w:rsid w:val="00A22391"/>
    <w:rsid w:val="00A2257C"/>
    <w:rsid w:val="00A232ED"/>
    <w:rsid w:val="00A2348D"/>
    <w:rsid w:val="00A24037"/>
    <w:rsid w:val="00A24428"/>
    <w:rsid w:val="00A24494"/>
    <w:rsid w:val="00A24E10"/>
    <w:rsid w:val="00A24FAC"/>
    <w:rsid w:val="00A25657"/>
    <w:rsid w:val="00A25AFC"/>
    <w:rsid w:val="00A26E5E"/>
    <w:rsid w:val="00A27BD2"/>
    <w:rsid w:val="00A3042D"/>
    <w:rsid w:val="00A3048E"/>
    <w:rsid w:val="00A307CC"/>
    <w:rsid w:val="00A30DC1"/>
    <w:rsid w:val="00A31D02"/>
    <w:rsid w:val="00A32270"/>
    <w:rsid w:val="00A324F8"/>
    <w:rsid w:val="00A32977"/>
    <w:rsid w:val="00A32EBA"/>
    <w:rsid w:val="00A33161"/>
    <w:rsid w:val="00A33325"/>
    <w:rsid w:val="00A33516"/>
    <w:rsid w:val="00A33BB5"/>
    <w:rsid w:val="00A33BDC"/>
    <w:rsid w:val="00A3556B"/>
    <w:rsid w:val="00A356B0"/>
    <w:rsid w:val="00A35C53"/>
    <w:rsid w:val="00A35CFD"/>
    <w:rsid w:val="00A37145"/>
    <w:rsid w:val="00A37389"/>
    <w:rsid w:val="00A37A92"/>
    <w:rsid w:val="00A37D69"/>
    <w:rsid w:val="00A40377"/>
    <w:rsid w:val="00A403A8"/>
    <w:rsid w:val="00A408FF"/>
    <w:rsid w:val="00A40BB9"/>
    <w:rsid w:val="00A40C75"/>
    <w:rsid w:val="00A427C2"/>
    <w:rsid w:val="00A42A11"/>
    <w:rsid w:val="00A42B41"/>
    <w:rsid w:val="00A42B4F"/>
    <w:rsid w:val="00A4337D"/>
    <w:rsid w:val="00A43A72"/>
    <w:rsid w:val="00A44DE1"/>
    <w:rsid w:val="00A44E72"/>
    <w:rsid w:val="00A450B2"/>
    <w:rsid w:val="00A45895"/>
    <w:rsid w:val="00A45DD8"/>
    <w:rsid w:val="00A46143"/>
    <w:rsid w:val="00A46186"/>
    <w:rsid w:val="00A462EF"/>
    <w:rsid w:val="00A46B6D"/>
    <w:rsid w:val="00A46BC1"/>
    <w:rsid w:val="00A477C9"/>
    <w:rsid w:val="00A47EE4"/>
    <w:rsid w:val="00A4A9DD"/>
    <w:rsid w:val="00A506CB"/>
    <w:rsid w:val="00A51404"/>
    <w:rsid w:val="00A514F1"/>
    <w:rsid w:val="00A51675"/>
    <w:rsid w:val="00A518BB"/>
    <w:rsid w:val="00A519F7"/>
    <w:rsid w:val="00A51D8A"/>
    <w:rsid w:val="00A51F08"/>
    <w:rsid w:val="00A521DF"/>
    <w:rsid w:val="00A524F7"/>
    <w:rsid w:val="00A52A65"/>
    <w:rsid w:val="00A530FF"/>
    <w:rsid w:val="00A531CD"/>
    <w:rsid w:val="00A53286"/>
    <w:rsid w:val="00A53C92"/>
    <w:rsid w:val="00A546DE"/>
    <w:rsid w:val="00A54747"/>
    <w:rsid w:val="00A54A51"/>
    <w:rsid w:val="00A55206"/>
    <w:rsid w:val="00A55468"/>
    <w:rsid w:val="00A55610"/>
    <w:rsid w:val="00A55C5D"/>
    <w:rsid w:val="00A562BD"/>
    <w:rsid w:val="00A56324"/>
    <w:rsid w:val="00A567F0"/>
    <w:rsid w:val="00A568EE"/>
    <w:rsid w:val="00A56F45"/>
    <w:rsid w:val="00A5786F"/>
    <w:rsid w:val="00A578CF"/>
    <w:rsid w:val="00A60004"/>
    <w:rsid w:val="00A6027D"/>
    <w:rsid w:val="00A61131"/>
    <w:rsid w:val="00A612A3"/>
    <w:rsid w:val="00A61355"/>
    <w:rsid w:val="00A628D0"/>
    <w:rsid w:val="00A62DDD"/>
    <w:rsid w:val="00A62EE8"/>
    <w:rsid w:val="00A62F1B"/>
    <w:rsid w:val="00A64010"/>
    <w:rsid w:val="00A640D3"/>
    <w:rsid w:val="00A640DD"/>
    <w:rsid w:val="00A64D68"/>
    <w:rsid w:val="00A66168"/>
    <w:rsid w:val="00A66941"/>
    <w:rsid w:val="00A66BD1"/>
    <w:rsid w:val="00A66E46"/>
    <w:rsid w:val="00A679EC"/>
    <w:rsid w:val="00A67EC2"/>
    <w:rsid w:val="00A71671"/>
    <w:rsid w:val="00A727D0"/>
    <w:rsid w:val="00A72E2F"/>
    <w:rsid w:val="00A72E6E"/>
    <w:rsid w:val="00A73B5F"/>
    <w:rsid w:val="00A73BEC"/>
    <w:rsid w:val="00A73D35"/>
    <w:rsid w:val="00A73D77"/>
    <w:rsid w:val="00A74B85"/>
    <w:rsid w:val="00A74C6D"/>
    <w:rsid w:val="00A74F32"/>
    <w:rsid w:val="00A75099"/>
    <w:rsid w:val="00A75F78"/>
    <w:rsid w:val="00A7619E"/>
    <w:rsid w:val="00A761FE"/>
    <w:rsid w:val="00A76381"/>
    <w:rsid w:val="00A764B9"/>
    <w:rsid w:val="00A769B8"/>
    <w:rsid w:val="00A777F5"/>
    <w:rsid w:val="00A77D8F"/>
    <w:rsid w:val="00A80115"/>
    <w:rsid w:val="00A80154"/>
    <w:rsid w:val="00A80277"/>
    <w:rsid w:val="00A80857"/>
    <w:rsid w:val="00A809AF"/>
    <w:rsid w:val="00A812A3"/>
    <w:rsid w:val="00A81D00"/>
    <w:rsid w:val="00A8307D"/>
    <w:rsid w:val="00A8316F"/>
    <w:rsid w:val="00A8336F"/>
    <w:rsid w:val="00A83C1E"/>
    <w:rsid w:val="00A83F09"/>
    <w:rsid w:val="00A83FDF"/>
    <w:rsid w:val="00A84560"/>
    <w:rsid w:val="00A84C6E"/>
    <w:rsid w:val="00A86364"/>
    <w:rsid w:val="00A865E4"/>
    <w:rsid w:val="00A87258"/>
    <w:rsid w:val="00A90320"/>
    <w:rsid w:val="00A90B6B"/>
    <w:rsid w:val="00A90C9C"/>
    <w:rsid w:val="00A91FA6"/>
    <w:rsid w:val="00A927AF"/>
    <w:rsid w:val="00A92E8F"/>
    <w:rsid w:val="00A92FFD"/>
    <w:rsid w:val="00A934D2"/>
    <w:rsid w:val="00A939A9"/>
    <w:rsid w:val="00A94969"/>
    <w:rsid w:val="00A95334"/>
    <w:rsid w:val="00A95B53"/>
    <w:rsid w:val="00A960BB"/>
    <w:rsid w:val="00A963E5"/>
    <w:rsid w:val="00A96D0D"/>
    <w:rsid w:val="00A97669"/>
    <w:rsid w:val="00AA0352"/>
    <w:rsid w:val="00AA06E0"/>
    <w:rsid w:val="00AA0F0F"/>
    <w:rsid w:val="00AA0F6A"/>
    <w:rsid w:val="00AA152F"/>
    <w:rsid w:val="00AA1D7D"/>
    <w:rsid w:val="00AA1ECC"/>
    <w:rsid w:val="00AA2E5A"/>
    <w:rsid w:val="00AA340B"/>
    <w:rsid w:val="00AA3BC5"/>
    <w:rsid w:val="00AA46A2"/>
    <w:rsid w:val="00AA49FE"/>
    <w:rsid w:val="00AA4AEE"/>
    <w:rsid w:val="00AA5A7B"/>
    <w:rsid w:val="00AA6877"/>
    <w:rsid w:val="00AA6A0E"/>
    <w:rsid w:val="00AA6B9A"/>
    <w:rsid w:val="00AA6E3D"/>
    <w:rsid w:val="00AA74D9"/>
    <w:rsid w:val="00AB0A99"/>
    <w:rsid w:val="00AB0BEE"/>
    <w:rsid w:val="00AB1162"/>
    <w:rsid w:val="00AB1A8A"/>
    <w:rsid w:val="00AB235D"/>
    <w:rsid w:val="00AB2CE6"/>
    <w:rsid w:val="00AB2F13"/>
    <w:rsid w:val="00AB33DE"/>
    <w:rsid w:val="00AB3980"/>
    <w:rsid w:val="00AB3B32"/>
    <w:rsid w:val="00AB40BC"/>
    <w:rsid w:val="00AB455E"/>
    <w:rsid w:val="00AB488F"/>
    <w:rsid w:val="00AB537A"/>
    <w:rsid w:val="00AB5B9E"/>
    <w:rsid w:val="00AB6609"/>
    <w:rsid w:val="00AB6789"/>
    <w:rsid w:val="00AB6A37"/>
    <w:rsid w:val="00AB712D"/>
    <w:rsid w:val="00AB76E5"/>
    <w:rsid w:val="00AB7B1F"/>
    <w:rsid w:val="00AB7C03"/>
    <w:rsid w:val="00AB7EFE"/>
    <w:rsid w:val="00AB7F8C"/>
    <w:rsid w:val="00AC006F"/>
    <w:rsid w:val="00AC16A1"/>
    <w:rsid w:val="00AC1EA4"/>
    <w:rsid w:val="00AC22AE"/>
    <w:rsid w:val="00AC2A74"/>
    <w:rsid w:val="00AC2F7F"/>
    <w:rsid w:val="00AC3021"/>
    <w:rsid w:val="00AC3F92"/>
    <w:rsid w:val="00AC4363"/>
    <w:rsid w:val="00AC455E"/>
    <w:rsid w:val="00AC47ED"/>
    <w:rsid w:val="00AC4BA0"/>
    <w:rsid w:val="00AC55C2"/>
    <w:rsid w:val="00AC5D0E"/>
    <w:rsid w:val="00AC5E86"/>
    <w:rsid w:val="00AC6FDD"/>
    <w:rsid w:val="00AC7A05"/>
    <w:rsid w:val="00AD0655"/>
    <w:rsid w:val="00AD0B38"/>
    <w:rsid w:val="00AD0E90"/>
    <w:rsid w:val="00AD10A5"/>
    <w:rsid w:val="00AD14B6"/>
    <w:rsid w:val="00AD2B6B"/>
    <w:rsid w:val="00AD3842"/>
    <w:rsid w:val="00AD4337"/>
    <w:rsid w:val="00AD4C03"/>
    <w:rsid w:val="00AD572B"/>
    <w:rsid w:val="00AD5D3D"/>
    <w:rsid w:val="00AD6155"/>
    <w:rsid w:val="00AD6616"/>
    <w:rsid w:val="00AD6BBB"/>
    <w:rsid w:val="00AD79C8"/>
    <w:rsid w:val="00AE0130"/>
    <w:rsid w:val="00AE0701"/>
    <w:rsid w:val="00AE0854"/>
    <w:rsid w:val="00AE1986"/>
    <w:rsid w:val="00AE1B2B"/>
    <w:rsid w:val="00AE1C20"/>
    <w:rsid w:val="00AE206C"/>
    <w:rsid w:val="00AE21DF"/>
    <w:rsid w:val="00AE2260"/>
    <w:rsid w:val="00AE2436"/>
    <w:rsid w:val="00AE28F4"/>
    <w:rsid w:val="00AE2B20"/>
    <w:rsid w:val="00AE2FFC"/>
    <w:rsid w:val="00AE304E"/>
    <w:rsid w:val="00AE30D0"/>
    <w:rsid w:val="00AE387D"/>
    <w:rsid w:val="00AE43E5"/>
    <w:rsid w:val="00AE4473"/>
    <w:rsid w:val="00AE4731"/>
    <w:rsid w:val="00AE4876"/>
    <w:rsid w:val="00AE4941"/>
    <w:rsid w:val="00AE498A"/>
    <w:rsid w:val="00AE4992"/>
    <w:rsid w:val="00AE4D1E"/>
    <w:rsid w:val="00AE558C"/>
    <w:rsid w:val="00AE576D"/>
    <w:rsid w:val="00AE6C0B"/>
    <w:rsid w:val="00AE7BF1"/>
    <w:rsid w:val="00AE7C52"/>
    <w:rsid w:val="00AF0A8E"/>
    <w:rsid w:val="00AF0DE1"/>
    <w:rsid w:val="00AF0E54"/>
    <w:rsid w:val="00AF102F"/>
    <w:rsid w:val="00AF1573"/>
    <w:rsid w:val="00AF15AE"/>
    <w:rsid w:val="00AF1915"/>
    <w:rsid w:val="00AF2237"/>
    <w:rsid w:val="00AF23A6"/>
    <w:rsid w:val="00AF2498"/>
    <w:rsid w:val="00AF2635"/>
    <w:rsid w:val="00AF2922"/>
    <w:rsid w:val="00AF2B17"/>
    <w:rsid w:val="00AF2C36"/>
    <w:rsid w:val="00AF379F"/>
    <w:rsid w:val="00AF4299"/>
    <w:rsid w:val="00AF47DD"/>
    <w:rsid w:val="00AF48EE"/>
    <w:rsid w:val="00AF4FF0"/>
    <w:rsid w:val="00AF54D5"/>
    <w:rsid w:val="00AF590A"/>
    <w:rsid w:val="00AF5D02"/>
    <w:rsid w:val="00AF6078"/>
    <w:rsid w:val="00AF6258"/>
    <w:rsid w:val="00AF722E"/>
    <w:rsid w:val="00AF7319"/>
    <w:rsid w:val="00AF7535"/>
    <w:rsid w:val="00AF7DAF"/>
    <w:rsid w:val="00B00AA7"/>
    <w:rsid w:val="00B01AD4"/>
    <w:rsid w:val="00B01F39"/>
    <w:rsid w:val="00B02326"/>
    <w:rsid w:val="00B027EB"/>
    <w:rsid w:val="00B02ABE"/>
    <w:rsid w:val="00B02EB9"/>
    <w:rsid w:val="00B02FCE"/>
    <w:rsid w:val="00B03591"/>
    <w:rsid w:val="00B037F1"/>
    <w:rsid w:val="00B0383A"/>
    <w:rsid w:val="00B03FFB"/>
    <w:rsid w:val="00B04CBC"/>
    <w:rsid w:val="00B04E75"/>
    <w:rsid w:val="00B0546A"/>
    <w:rsid w:val="00B05D83"/>
    <w:rsid w:val="00B065F7"/>
    <w:rsid w:val="00B07074"/>
    <w:rsid w:val="00B0741B"/>
    <w:rsid w:val="00B07B93"/>
    <w:rsid w:val="00B07D8C"/>
    <w:rsid w:val="00B110C7"/>
    <w:rsid w:val="00B11561"/>
    <w:rsid w:val="00B1168A"/>
    <w:rsid w:val="00B12A1D"/>
    <w:rsid w:val="00B12CBD"/>
    <w:rsid w:val="00B132FC"/>
    <w:rsid w:val="00B13C54"/>
    <w:rsid w:val="00B14496"/>
    <w:rsid w:val="00B14775"/>
    <w:rsid w:val="00B14DEB"/>
    <w:rsid w:val="00B14E70"/>
    <w:rsid w:val="00B159EE"/>
    <w:rsid w:val="00B20C37"/>
    <w:rsid w:val="00B23EEB"/>
    <w:rsid w:val="00B240D2"/>
    <w:rsid w:val="00B2463F"/>
    <w:rsid w:val="00B24798"/>
    <w:rsid w:val="00B252B4"/>
    <w:rsid w:val="00B25591"/>
    <w:rsid w:val="00B257D2"/>
    <w:rsid w:val="00B260E2"/>
    <w:rsid w:val="00B26242"/>
    <w:rsid w:val="00B26383"/>
    <w:rsid w:val="00B2657A"/>
    <w:rsid w:val="00B26650"/>
    <w:rsid w:val="00B26CA8"/>
    <w:rsid w:val="00B26E52"/>
    <w:rsid w:val="00B2716B"/>
    <w:rsid w:val="00B30C5F"/>
    <w:rsid w:val="00B31E6C"/>
    <w:rsid w:val="00B320B2"/>
    <w:rsid w:val="00B3213D"/>
    <w:rsid w:val="00B32459"/>
    <w:rsid w:val="00B32B88"/>
    <w:rsid w:val="00B32D02"/>
    <w:rsid w:val="00B32E90"/>
    <w:rsid w:val="00B345E6"/>
    <w:rsid w:val="00B348EA"/>
    <w:rsid w:val="00B355A6"/>
    <w:rsid w:val="00B35B01"/>
    <w:rsid w:val="00B35EF7"/>
    <w:rsid w:val="00B363AA"/>
    <w:rsid w:val="00B36F4E"/>
    <w:rsid w:val="00B37E3E"/>
    <w:rsid w:val="00B37F95"/>
    <w:rsid w:val="00B4027A"/>
    <w:rsid w:val="00B40356"/>
    <w:rsid w:val="00B406DA"/>
    <w:rsid w:val="00B40739"/>
    <w:rsid w:val="00B40DC2"/>
    <w:rsid w:val="00B41035"/>
    <w:rsid w:val="00B415BA"/>
    <w:rsid w:val="00B418F7"/>
    <w:rsid w:val="00B43488"/>
    <w:rsid w:val="00B44196"/>
    <w:rsid w:val="00B4432D"/>
    <w:rsid w:val="00B4442A"/>
    <w:rsid w:val="00B448B6"/>
    <w:rsid w:val="00B4490C"/>
    <w:rsid w:val="00B44D60"/>
    <w:rsid w:val="00B45FF8"/>
    <w:rsid w:val="00B4668A"/>
    <w:rsid w:val="00B470EB"/>
    <w:rsid w:val="00B472F0"/>
    <w:rsid w:val="00B47395"/>
    <w:rsid w:val="00B476A2"/>
    <w:rsid w:val="00B47914"/>
    <w:rsid w:val="00B47DFD"/>
    <w:rsid w:val="00B47F31"/>
    <w:rsid w:val="00B5032F"/>
    <w:rsid w:val="00B50B19"/>
    <w:rsid w:val="00B51BD1"/>
    <w:rsid w:val="00B51D6C"/>
    <w:rsid w:val="00B520E1"/>
    <w:rsid w:val="00B524E0"/>
    <w:rsid w:val="00B52537"/>
    <w:rsid w:val="00B526E2"/>
    <w:rsid w:val="00B53010"/>
    <w:rsid w:val="00B5301E"/>
    <w:rsid w:val="00B530AC"/>
    <w:rsid w:val="00B530AF"/>
    <w:rsid w:val="00B538BC"/>
    <w:rsid w:val="00B53B49"/>
    <w:rsid w:val="00B53EE0"/>
    <w:rsid w:val="00B5400D"/>
    <w:rsid w:val="00B54FC4"/>
    <w:rsid w:val="00B55527"/>
    <w:rsid w:val="00B56430"/>
    <w:rsid w:val="00B56A1E"/>
    <w:rsid w:val="00B56A62"/>
    <w:rsid w:val="00B5741D"/>
    <w:rsid w:val="00B57AAD"/>
    <w:rsid w:val="00B6014C"/>
    <w:rsid w:val="00B6097A"/>
    <w:rsid w:val="00B61890"/>
    <w:rsid w:val="00B6199C"/>
    <w:rsid w:val="00B61A86"/>
    <w:rsid w:val="00B61C04"/>
    <w:rsid w:val="00B61C28"/>
    <w:rsid w:val="00B620B0"/>
    <w:rsid w:val="00B62312"/>
    <w:rsid w:val="00B63E6D"/>
    <w:rsid w:val="00B6498F"/>
    <w:rsid w:val="00B64EC2"/>
    <w:rsid w:val="00B65875"/>
    <w:rsid w:val="00B66264"/>
    <w:rsid w:val="00B6792E"/>
    <w:rsid w:val="00B7028A"/>
    <w:rsid w:val="00B70AB5"/>
    <w:rsid w:val="00B72C69"/>
    <w:rsid w:val="00B734B9"/>
    <w:rsid w:val="00B73567"/>
    <w:rsid w:val="00B737F2"/>
    <w:rsid w:val="00B74550"/>
    <w:rsid w:val="00B74DF0"/>
    <w:rsid w:val="00B752AE"/>
    <w:rsid w:val="00B75564"/>
    <w:rsid w:val="00B75572"/>
    <w:rsid w:val="00B76FE4"/>
    <w:rsid w:val="00B76FE5"/>
    <w:rsid w:val="00B771CC"/>
    <w:rsid w:val="00B773F0"/>
    <w:rsid w:val="00B77942"/>
    <w:rsid w:val="00B77C83"/>
    <w:rsid w:val="00B80249"/>
    <w:rsid w:val="00B8024A"/>
    <w:rsid w:val="00B8041A"/>
    <w:rsid w:val="00B80949"/>
    <w:rsid w:val="00B80FD6"/>
    <w:rsid w:val="00B818E9"/>
    <w:rsid w:val="00B81AAC"/>
    <w:rsid w:val="00B826B1"/>
    <w:rsid w:val="00B82AE9"/>
    <w:rsid w:val="00B82C6F"/>
    <w:rsid w:val="00B82D82"/>
    <w:rsid w:val="00B835A3"/>
    <w:rsid w:val="00B838DA"/>
    <w:rsid w:val="00B841B5"/>
    <w:rsid w:val="00B8526A"/>
    <w:rsid w:val="00B85C2F"/>
    <w:rsid w:val="00B85C54"/>
    <w:rsid w:val="00B86ABF"/>
    <w:rsid w:val="00B86ACD"/>
    <w:rsid w:val="00B8734E"/>
    <w:rsid w:val="00B874AA"/>
    <w:rsid w:val="00B875E0"/>
    <w:rsid w:val="00B877C1"/>
    <w:rsid w:val="00B9141C"/>
    <w:rsid w:val="00B91D4C"/>
    <w:rsid w:val="00B91E68"/>
    <w:rsid w:val="00B91FDE"/>
    <w:rsid w:val="00B920D9"/>
    <w:rsid w:val="00B93006"/>
    <w:rsid w:val="00B937A5"/>
    <w:rsid w:val="00B937B4"/>
    <w:rsid w:val="00B93A9F"/>
    <w:rsid w:val="00B93ACF"/>
    <w:rsid w:val="00B94211"/>
    <w:rsid w:val="00B94E10"/>
    <w:rsid w:val="00B94EF5"/>
    <w:rsid w:val="00B95A67"/>
    <w:rsid w:val="00B95A9C"/>
    <w:rsid w:val="00B966B2"/>
    <w:rsid w:val="00B96829"/>
    <w:rsid w:val="00B97571"/>
    <w:rsid w:val="00B977F3"/>
    <w:rsid w:val="00B97DD9"/>
    <w:rsid w:val="00BA0E70"/>
    <w:rsid w:val="00BA0FF9"/>
    <w:rsid w:val="00BA1C40"/>
    <w:rsid w:val="00BA2454"/>
    <w:rsid w:val="00BA2B00"/>
    <w:rsid w:val="00BA2D4B"/>
    <w:rsid w:val="00BA2EE1"/>
    <w:rsid w:val="00BA41C1"/>
    <w:rsid w:val="00BA4565"/>
    <w:rsid w:val="00BA4834"/>
    <w:rsid w:val="00BA4E29"/>
    <w:rsid w:val="00BA4E96"/>
    <w:rsid w:val="00BA55F8"/>
    <w:rsid w:val="00BA5FBF"/>
    <w:rsid w:val="00BA6016"/>
    <w:rsid w:val="00BA60B9"/>
    <w:rsid w:val="00BA63EC"/>
    <w:rsid w:val="00BA641D"/>
    <w:rsid w:val="00BA64B6"/>
    <w:rsid w:val="00BA66B4"/>
    <w:rsid w:val="00BA6852"/>
    <w:rsid w:val="00BA6965"/>
    <w:rsid w:val="00BA7809"/>
    <w:rsid w:val="00BA795A"/>
    <w:rsid w:val="00BA7F48"/>
    <w:rsid w:val="00BB0071"/>
    <w:rsid w:val="00BB0EC2"/>
    <w:rsid w:val="00BB0EE2"/>
    <w:rsid w:val="00BB176B"/>
    <w:rsid w:val="00BB18FC"/>
    <w:rsid w:val="00BB1A97"/>
    <w:rsid w:val="00BB1FF7"/>
    <w:rsid w:val="00BB4067"/>
    <w:rsid w:val="00BB432B"/>
    <w:rsid w:val="00BB4500"/>
    <w:rsid w:val="00BB473F"/>
    <w:rsid w:val="00BB48C7"/>
    <w:rsid w:val="00BB4A9A"/>
    <w:rsid w:val="00BB4F77"/>
    <w:rsid w:val="00BB5072"/>
    <w:rsid w:val="00BB50AD"/>
    <w:rsid w:val="00BB6247"/>
    <w:rsid w:val="00BB6549"/>
    <w:rsid w:val="00BB7467"/>
    <w:rsid w:val="00BB7479"/>
    <w:rsid w:val="00BC031A"/>
    <w:rsid w:val="00BC061D"/>
    <w:rsid w:val="00BC0625"/>
    <w:rsid w:val="00BC25A8"/>
    <w:rsid w:val="00BC2740"/>
    <w:rsid w:val="00BC28AD"/>
    <w:rsid w:val="00BC2A6F"/>
    <w:rsid w:val="00BC2B7D"/>
    <w:rsid w:val="00BC3AC7"/>
    <w:rsid w:val="00BC3F0E"/>
    <w:rsid w:val="00BC4168"/>
    <w:rsid w:val="00BC5B5D"/>
    <w:rsid w:val="00BC5C0B"/>
    <w:rsid w:val="00BC7458"/>
    <w:rsid w:val="00BC761B"/>
    <w:rsid w:val="00BD0ABB"/>
    <w:rsid w:val="00BD115C"/>
    <w:rsid w:val="00BD2821"/>
    <w:rsid w:val="00BD3CCD"/>
    <w:rsid w:val="00BD56F5"/>
    <w:rsid w:val="00BD59D3"/>
    <w:rsid w:val="00BD6391"/>
    <w:rsid w:val="00BD6CBF"/>
    <w:rsid w:val="00BD733E"/>
    <w:rsid w:val="00BD7897"/>
    <w:rsid w:val="00BD7D34"/>
    <w:rsid w:val="00BE16DD"/>
    <w:rsid w:val="00BE244A"/>
    <w:rsid w:val="00BE2921"/>
    <w:rsid w:val="00BE30CC"/>
    <w:rsid w:val="00BE373D"/>
    <w:rsid w:val="00BE3D85"/>
    <w:rsid w:val="00BE40D4"/>
    <w:rsid w:val="00BE4AD4"/>
    <w:rsid w:val="00BE4BD0"/>
    <w:rsid w:val="00BE4F04"/>
    <w:rsid w:val="00BE542C"/>
    <w:rsid w:val="00BE5446"/>
    <w:rsid w:val="00BE54FA"/>
    <w:rsid w:val="00BE5593"/>
    <w:rsid w:val="00BE6302"/>
    <w:rsid w:val="00BE6900"/>
    <w:rsid w:val="00BE72F8"/>
    <w:rsid w:val="00BF1091"/>
    <w:rsid w:val="00BF1841"/>
    <w:rsid w:val="00BF1BF3"/>
    <w:rsid w:val="00BF2D08"/>
    <w:rsid w:val="00BF2D99"/>
    <w:rsid w:val="00BF2DB6"/>
    <w:rsid w:val="00BF2EE4"/>
    <w:rsid w:val="00BF4218"/>
    <w:rsid w:val="00BF4370"/>
    <w:rsid w:val="00BF48D9"/>
    <w:rsid w:val="00BF4E74"/>
    <w:rsid w:val="00BF50D6"/>
    <w:rsid w:val="00BF5F15"/>
    <w:rsid w:val="00BF6486"/>
    <w:rsid w:val="00BF767B"/>
    <w:rsid w:val="00BF7937"/>
    <w:rsid w:val="00BF7D5D"/>
    <w:rsid w:val="00C0064B"/>
    <w:rsid w:val="00C0200D"/>
    <w:rsid w:val="00C03092"/>
    <w:rsid w:val="00C0384C"/>
    <w:rsid w:val="00C03D4E"/>
    <w:rsid w:val="00C04F19"/>
    <w:rsid w:val="00C05091"/>
    <w:rsid w:val="00C054EB"/>
    <w:rsid w:val="00C058B7"/>
    <w:rsid w:val="00C05B1F"/>
    <w:rsid w:val="00C05EA7"/>
    <w:rsid w:val="00C066C1"/>
    <w:rsid w:val="00C06748"/>
    <w:rsid w:val="00C06961"/>
    <w:rsid w:val="00C06E86"/>
    <w:rsid w:val="00C06EA0"/>
    <w:rsid w:val="00C07C4C"/>
    <w:rsid w:val="00C10135"/>
    <w:rsid w:val="00C10F2E"/>
    <w:rsid w:val="00C11019"/>
    <w:rsid w:val="00C1191F"/>
    <w:rsid w:val="00C11FC8"/>
    <w:rsid w:val="00C125D1"/>
    <w:rsid w:val="00C12878"/>
    <w:rsid w:val="00C128A3"/>
    <w:rsid w:val="00C12BF7"/>
    <w:rsid w:val="00C130F1"/>
    <w:rsid w:val="00C13774"/>
    <w:rsid w:val="00C13A3B"/>
    <w:rsid w:val="00C13C8D"/>
    <w:rsid w:val="00C1404C"/>
    <w:rsid w:val="00C14061"/>
    <w:rsid w:val="00C14664"/>
    <w:rsid w:val="00C147E7"/>
    <w:rsid w:val="00C14862"/>
    <w:rsid w:val="00C149A9"/>
    <w:rsid w:val="00C14A75"/>
    <w:rsid w:val="00C165F9"/>
    <w:rsid w:val="00C16C0D"/>
    <w:rsid w:val="00C17096"/>
    <w:rsid w:val="00C171A0"/>
    <w:rsid w:val="00C171BC"/>
    <w:rsid w:val="00C17990"/>
    <w:rsid w:val="00C17F38"/>
    <w:rsid w:val="00C17F44"/>
    <w:rsid w:val="00C17FB1"/>
    <w:rsid w:val="00C2000B"/>
    <w:rsid w:val="00C207CD"/>
    <w:rsid w:val="00C208CD"/>
    <w:rsid w:val="00C20929"/>
    <w:rsid w:val="00C20987"/>
    <w:rsid w:val="00C21519"/>
    <w:rsid w:val="00C219E0"/>
    <w:rsid w:val="00C21A5D"/>
    <w:rsid w:val="00C220F6"/>
    <w:rsid w:val="00C2217D"/>
    <w:rsid w:val="00C229D6"/>
    <w:rsid w:val="00C22B16"/>
    <w:rsid w:val="00C23AAE"/>
    <w:rsid w:val="00C23ED6"/>
    <w:rsid w:val="00C256CD"/>
    <w:rsid w:val="00C25EC6"/>
    <w:rsid w:val="00C25F69"/>
    <w:rsid w:val="00C262BF"/>
    <w:rsid w:val="00C26953"/>
    <w:rsid w:val="00C26AC7"/>
    <w:rsid w:val="00C271C3"/>
    <w:rsid w:val="00C27B2F"/>
    <w:rsid w:val="00C3000A"/>
    <w:rsid w:val="00C30C06"/>
    <w:rsid w:val="00C30DB5"/>
    <w:rsid w:val="00C30FC5"/>
    <w:rsid w:val="00C312D9"/>
    <w:rsid w:val="00C32357"/>
    <w:rsid w:val="00C3251B"/>
    <w:rsid w:val="00C3277F"/>
    <w:rsid w:val="00C32A57"/>
    <w:rsid w:val="00C33164"/>
    <w:rsid w:val="00C33FC5"/>
    <w:rsid w:val="00C343C4"/>
    <w:rsid w:val="00C34409"/>
    <w:rsid w:val="00C34417"/>
    <w:rsid w:val="00C34660"/>
    <w:rsid w:val="00C34C6B"/>
    <w:rsid w:val="00C34D73"/>
    <w:rsid w:val="00C35E3D"/>
    <w:rsid w:val="00C3600C"/>
    <w:rsid w:val="00C36170"/>
    <w:rsid w:val="00C361C8"/>
    <w:rsid w:val="00C36BB8"/>
    <w:rsid w:val="00C37132"/>
    <w:rsid w:val="00C3729E"/>
    <w:rsid w:val="00C37662"/>
    <w:rsid w:val="00C40B06"/>
    <w:rsid w:val="00C40D7C"/>
    <w:rsid w:val="00C40E24"/>
    <w:rsid w:val="00C40EE4"/>
    <w:rsid w:val="00C412EC"/>
    <w:rsid w:val="00C4246C"/>
    <w:rsid w:val="00C42B65"/>
    <w:rsid w:val="00C448AC"/>
    <w:rsid w:val="00C456F4"/>
    <w:rsid w:val="00C45B1E"/>
    <w:rsid w:val="00C460EA"/>
    <w:rsid w:val="00C4650C"/>
    <w:rsid w:val="00C46A1A"/>
    <w:rsid w:val="00C47E15"/>
    <w:rsid w:val="00C50302"/>
    <w:rsid w:val="00C504B8"/>
    <w:rsid w:val="00C506F5"/>
    <w:rsid w:val="00C5099F"/>
    <w:rsid w:val="00C50AD4"/>
    <w:rsid w:val="00C50E15"/>
    <w:rsid w:val="00C51745"/>
    <w:rsid w:val="00C51A81"/>
    <w:rsid w:val="00C51E83"/>
    <w:rsid w:val="00C52497"/>
    <w:rsid w:val="00C5264A"/>
    <w:rsid w:val="00C527F2"/>
    <w:rsid w:val="00C52980"/>
    <w:rsid w:val="00C5319C"/>
    <w:rsid w:val="00C535C2"/>
    <w:rsid w:val="00C5399A"/>
    <w:rsid w:val="00C53EB0"/>
    <w:rsid w:val="00C54F17"/>
    <w:rsid w:val="00C54F49"/>
    <w:rsid w:val="00C55166"/>
    <w:rsid w:val="00C551C5"/>
    <w:rsid w:val="00C556B0"/>
    <w:rsid w:val="00C55B44"/>
    <w:rsid w:val="00C55D19"/>
    <w:rsid w:val="00C56405"/>
    <w:rsid w:val="00C565D3"/>
    <w:rsid w:val="00C5667A"/>
    <w:rsid w:val="00C56977"/>
    <w:rsid w:val="00C56A42"/>
    <w:rsid w:val="00C579ED"/>
    <w:rsid w:val="00C6018F"/>
    <w:rsid w:val="00C60D19"/>
    <w:rsid w:val="00C60F14"/>
    <w:rsid w:val="00C611B7"/>
    <w:rsid w:val="00C62498"/>
    <w:rsid w:val="00C6288E"/>
    <w:rsid w:val="00C628B8"/>
    <w:rsid w:val="00C63B55"/>
    <w:rsid w:val="00C64872"/>
    <w:rsid w:val="00C64A9B"/>
    <w:rsid w:val="00C64C43"/>
    <w:rsid w:val="00C64D8A"/>
    <w:rsid w:val="00C653B1"/>
    <w:rsid w:val="00C6547A"/>
    <w:rsid w:val="00C66BD3"/>
    <w:rsid w:val="00C67326"/>
    <w:rsid w:val="00C678D6"/>
    <w:rsid w:val="00C67A87"/>
    <w:rsid w:val="00C702E6"/>
    <w:rsid w:val="00C703E4"/>
    <w:rsid w:val="00C712AD"/>
    <w:rsid w:val="00C71AC5"/>
    <w:rsid w:val="00C71FAB"/>
    <w:rsid w:val="00C727CF"/>
    <w:rsid w:val="00C72AE0"/>
    <w:rsid w:val="00C72BCA"/>
    <w:rsid w:val="00C72ED4"/>
    <w:rsid w:val="00C7390B"/>
    <w:rsid w:val="00C73E22"/>
    <w:rsid w:val="00C73ECC"/>
    <w:rsid w:val="00C73FA4"/>
    <w:rsid w:val="00C740F8"/>
    <w:rsid w:val="00C74E6E"/>
    <w:rsid w:val="00C74E89"/>
    <w:rsid w:val="00C75216"/>
    <w:rsid w:val="00C75357"/>
    <w:rsid w:val="00C75365"/>
    <w:rsid w:val="00C7545F"/>
    <w:rsid w:val="00C75653"/>
    <w:rsid w:val="00C7576B"/>
    <w:rsid w:val="00C7590B"/>
    <w:rsid w:val="00C759DF"/>
    <w:rsid w:val="00C75D3C"/>
    <w:rsid w:val="00C764D3"/>
    <w:rsid w:val="00C7699E"/>
    <w:rsid w:val="00C76B68"/>
    <w:rsid w:val="00C76C62"/>
    <w:rsid w:val="00C76E21"/>
    <w:rsid w:val="00C80051"/>
    <w:rsid w:val="00C807C0"/>
    <w:rsid w:val="00C8109A"/>
    <w:rsid w:val="00C821C2"/>
    <w:rsid w:val="00C824ED"/>
    <w:rsid w:val="00C82509"/>
    <w:rsid w:val="00C826CE"/>
    <w:rsid w:val="00C82A3C"/>
    <w:rsid w:val="00C82B79"/>
    <w:rsid w:val="00C82CB8"/>
    <w:rsid w:val="00C83922"/>
    <w:rsid w:val="00C83B70"/>
    <w:rsid w:val="00C84137"/>
    <w:rsid w:val="00C844BF"/>
    <w:rsid w:val="00C84A9F"/>
    <w:rsid w:val="00C84F11"/>
    <w:rsid w:val="00C8510F"/>
    <w:rsid w:val="00C851B2"/>
    <w:rsid w:val="00C85E4B"/>
    <w:rsid w:val="00C8615F"/>
    <w:rsid w:val="00C8641A"/>
    <w:rsid w:val="00C86824"/>
    <w:rsid w:val="00C86D80"/>
    <w:rsid w:val="00C872F2"/>
    <w:rsid w:val="00C87B96"/>
    <w:rsid w:val="00C87C5A"/>
    <w:rsid w:val="00C87C5C"/>
    <w:rsid w:val="00C90542"/>
    <w:rsid w:val="00C91414"/>
    <w:rsid w:val="00C91571"/>
    <w:rsid w:val="00C915B1"/>
    <w:rsid w:val="00C919FC"/>
    <w:rsid w:val="00C923DD"/>
    <w:rsid w:val="00C923E1"/>
    <w:rsid w:val="00C923F3"/>
    <w:rsid w:val="00C925DD"/>
    <w:rsid w:val="00C926D7"/>
    <w:rsid w:val="00C926E8"/>
    <w:rsid w:val="00C92DE7"/>
    <w:rsid w:val="00C93737"/>
    <w:rsid w:val="00C93D38"/>
    <w:rsid w:val="00C9447C"/>
    <w:rsid w:val="00C954A3"/>
    <w:rsid w:val="00C954E1"/>
    <w:rsid w:val="00C95A42"/>
    <w:rsid w:val="00C95BD0"/>
    <w:rsid w:val="00C965D2"/>
    <w:rsid w:val="00C966B8"/>
    <w:rsid w:val="00C9752D"/>
    <w:rsid w:val="00C97B20"/>
    <w:rsid w:val="00C97B59"/>
    <w:rsid w:val="00CA0D2B"/>
    <w:rsid w:val="00CA11A8"/>
    <w:rsid w:val="00CA2BDF"/>
    <w:rsid w:val="00CA2E20"/>
    <w:rsid w:val="00CA2E63"/>
    <w:rsid w:val="00CA38CE"/>
    <w:rsid w:val="00CA3AB7"/>
    <w:rsid w:val="00CA42CB"/>
    <w:rsid w:val="00CA4658"/>
    <w:rsid w:val="00CA493C"/>
    <w:rsid w:val="00CA4986"/>
    <w:rsid w:val="00CA4988"/>
    <w:rsid w:val="00CA4F50"/>
    <w:rsid w:val="00CA6412"/>
    <w:rsid w:val="00CA66CB"/>
    <w:rsid w:val="00CA6854"/>
    <w:rsid w:val="00CA7C2D"/>
    <w:rsid w:val="00CA7F09"/>
    <w:rsid w:val="00CB023E"/>
    <w:rsid w:val="00CB043D"/>
    <w:rsid w:val="00CB07D3"/>
    <w:rsid w:val="00CB08B3"/>
    <w:rsid w:val="00CB0C1F"/>
    <w:rsid w:val="00CB340E"/>
    <w:rsid w:val="00CB43A0"/>
    <w:rsid w:val="00CB505A"/>
    <w:rsid w:val="00CB5596"/>
    <w:rsid w:val="00CB5A3F"/>
    <w:rsid w:val="00CB5C27"/>
    <w:rsid w:val="00CB6C09"/>
    <w:rsid w:val="00CB7009"/>
    <w:rsid w:val="00CB70E9"/>
    <w:rsid w:val="00CB7402"/>
    <w:rsid w:val="00CB7898"/>
    <w:rsid w:val="00CB7DB4"/>
    <w:rsid w:val="00CC08B7"/>
    <w:rsid w:val="00CC0C9B"/>
    <w:rsid w:val="00CC0EBE"/>
    <w:rsid w:val="00CC0F65"/>
    <w:rsid w:val="00CC1076"/>
    <w:rsid w:val="00CC142C"/>
    <w:rsid w:val="00CC1948"/>
    <w:rsid w:val="00CC2AFD"/>
    <w:rsid w:val="00CC2FD6"/>
    <w:rsid w:val="00CC35B6"/>
    <w:rsid w:val="00CC3B53"/>
    <w:rsid w:val="00CC43F4"/>
    <w:rsid w:val="00CC45BE"/>
    <w:rsid w:val="00CC4B10"/>
    <w:rsid w:val="00CC51F1"/>
    <w:rsid w:val="00CC55A3"/>
    <w:rsid w:val="00CC571E"/>
    <w:rsid w:val="00CC5996"/>
    <w:rsid w:val="00CC5B57"/>
    <w:rsid w:val="00CC6198"/>
    <w:rsid w:val="00CC6F36"/>
    <w:rsid w:val="00CC71C3"/>
    <w:rsid w:val="00CC7B66"/>
    <w:rsid w:val="00CC7E5A"/>
    <w:rsid w:val="00CD00F2"/>
    <w:rsid w:val="00CD0A0C"/>
    <w:rsid w:val="00CD0B7D"/>
    <w:rsid w:val="00CD1D1F"/>
    <w:rsid w:val="00CD2318"/>
    <w:rsid w:val="00CD24BB"/>
    <w:rsid w:val="00CD24EA"/>
    <w:rsid w:val="00CD27BE"/>
    <w:rsid w:val="00CD2C15"/>
    <w:rsid w:val="00CD2ECB"/>
    <w:rsid w:val="00CD3478"/>
    <w:rsid w:val="00CD3495"/>
    <w:rsid w:val="00CD39E8"/>
    <w:rsid w:val="00CD402C"/>
    <w:rsid w:val="00CD4349"/>
    <w:rsid w:val="00CD471D"/>
    <w:rsid w:val="00CD51B4"/>
    <w:rsid w:val="00CD5334"/>
    <w:rsid w:val="00CD547D"/>
    <w:rsid w:val="00CD5A8F"/>
    <w:rsid w:val="00CD6D05"/>
    <w:rsid w:val="00CD747E"/>
    <w:rsid w:val="00CD76D2"/>
    <w:rsid w:val="00CD77F3"/>
    <w:rsid w:val="00CD79FF"/>
    <w:rsid w:val="00CE00B1"/>
    <w:rsid w:val="00CE0A86"/>
    <w:rsid w:val="00CE0F28"/>
    <w:rsid w:val="00CE0FEB"/>
    <w:rsid w:val="00CE12BA"/>
    <w:rsid w:val="00CE24F7"/>
    <w:rsid w:val="00CE3A00"/>
    <w:rsid w:val="00CE3FDC"/>
    <w:rsid w:val="00CE4414"/>
    <w:rsid w:val="00CE4A8E"/>
    <w:rsid w:val="00CE52A8"/>
    <w:rsid w:val="00CE54CC"/>
    <w:rsid w:val="00CE5C3B"/>
    <w:rsid w:val="00CE5F63"/>
    <w:rsid w:val="00CE603D"/>
    <w:rsid w:val="00CE6682"/>
    <w:rsid w:val="00CE7ADF"/>
    <w:rsid w:val="00CE7E71"/>
    <w:rsid w:val="00CE7EA8"/>
    <w:rsid w:val="00CF017F"/>
    <w:rsid w:val="00CF05E0"/>
    <w:rsid w:val="00CF067D"/>
    <w:rsid w:val="00CF06A1"/>
    <w:rsid w:val="00CF0ACE"/>
    <w:rsid w:val="00CF0B91"/>
    <w:rsid w:val="00CF1295"/>
    <w:rsid w:val="00CF1D54"/>
    <w:rsid w:val="00CF1E5B"/>
    <w:rsid w:val="00CF212F"/>
    <w:rsid w:val="00CF2909"/>
    <w:rsid w:val="00CF3C0B"/>
    <w:rsid w:val="00CF418C"/>
    <w:rsid w:val="00CF4703"/>
    <w:rsid w:val="00CF4751"/>
    <w:rsid w:val="00CF49C2"/>
    <w:rsid w:val="00CF51E1"/>
    <w:rsid w:val="00CF5FC5"/>
    <w:rsid w:val="00CF622F"/>
    <w:rsid w:val="00CF62F1"/>
    <w:rsid w:val="00CF76EF"/>
    <w:rsid w:val="00CF7D0E"/>
    <w:rsid w:val="00CF7DFA"/>
    <w:rsid w:val="00D0013A"/>
    <w:rsid w:val="00D00387"/>
    <w:rsid w:val="00D006BB"/>
    <w:rsid w:val="00D00AA0"/>
    <w:rsid w:val="00D00D90"/>
    <w:rsid w:val="00D0122F"/>
    <w:rsid w:val="00D01A73"/>
    <w:rsid w:val="00D01BBC"/>
    <w:rsid w:val="00D0215C"/>
    <w:rsid w:val="00D03395"/>
    <w:rsid w:val="00D039EE"/>
    <w:rsid w:val="00D03FAD"/>
    <w:rsid w:val="00D04AB4"/>
    <w:rsid w:val="00D053AD"/>
    <w:rsid w:val="00D055BC"/>
    <w:rsid w:val="00D0578C"/>
    <w:rsid w:val="00D05A87"/>
    <w:rsid w:val="00D05F54"/>
    <w:rsid w:val="00D066FA"/>
    <w:rsid w:val="00D069DA"/>
    <w:rsid w:val="00D06CD6"/>
    <w:rsid w:val="00D06D83"/>
    <w:rsid w:val="00D06F1B"/>
    <w:rsid w:val="00D074CA"/>
    <w:rsid w:val="00D07E3A"/>
    <w:rsid w:val="00D10717"/>
    <w:rsid w:val="00D10F60"/>
    <w:rsid w:val="00D1185C"/>
    <w:rsid w:val="00D119D7"/>
    <w:rsid w:val="00D11BC2"/>
    <w:rsid w:val="00D128C4"/>
    <w:rsid w:val="00D12981"/>
    <w:rsid w:val="00D130BA"/>
    <w:rsid w:val="00D13281"/>
    <w:rsid w:val="00D13A73"/>
    <w:rsid w:val="00D13A75"/>
    <w:rsid w:val="00D13B25"/>
    <w:rsid w:val="00D13D4D"/>
    <w:rsid w:val="00D1419D"/>
    <w:rsid w:val="00D14498"/>
    <w:rsid w:val="00D14B11"/>
    <w:rsid w:val="00D15614"/>
    <w:rsid w:val="00D166E9"/>
    <w:rsid w:val="00D16704"/>
    <w:rsid w:val="00D16A1E"/>
    <w:rsid w:val="00D16A3F"/>
    <w:rsid w:val="00D16DD4"/>
    <w:rsid w:val="00D170D4"/>
    <w:rsid w:val="00D179E1"/>
    <w:rsid w:val="00D205CC"/>
    <w:rsid w:val="00D20A16"/>
    <w:rsid w:val="00D20B45"/>
    <w:rsid w:val="00D20F9D"/>
    <w:rsid w:val="00D21174"/>
    <w:rsid w:val="00D21A95"/>
    <w:rsid w:val="00D21B35"/>
    <w:rsid w:val="00D21EE6"/>
    <w:rsid w:val="00D21F0E"/>
    <w:rsid w:val="00D226BA"/>
    <w:rsid w:val="00D237BD"/>
    <w:rsid w:val="00D23A54"/>
    <w:rsid w:val="00D24AAB"/>
    <w:rsid w:val="00D24EA3"/>
    <w:rsid w:val="00D25867"/>
    <w:rsid w:val="00D25E39"/>
    <w:rsid w:val="00D2670E"/>
    <w:rsid w:val="00D268EE"/>
    <w:rsid w:val="00D26E2C"/>
    <w:rsid w:val="00D3009A"/>
    <w:rsid w:val="00D30193"/>
    <w:rsid w:val="00D30C7A"/>
    <w:rsid w:val="00D30F96"/>
    <w:rsid w:val="00D3118C"/>
    <w:rsid w:val="00D311BD"/>
    <w:rsid w:val="00D31A15"/>
    <w:rsid w:val="00D31FAA"/>
    <w:rsid w:val="00D3217C"/>
    <w:rsid w:val="00D321DA"/>
    <w:rsid w:val="00D32582"/>
    <w:rsid w:val="00D327EB"/>
    <w:rsid w:val="00D32895"/>
    <w:rsid w:val="00D32BF7"/>
    <w:rsid w:val="00D32DF7"/>
    <w:rsid w:val="00D33040"/>
    <w:rsid w:val="00D33552"/>
    <w:rsid w:val="00D33A0B"/>
    <w:rsid w:val="00D33DB5"/>
    <w:rsid w:val="00D340A5"/>
    <w:rsid w:val="00D34579"/>
    <w:rsid w:val="00D34BC3"/>
    <w:rsid w:val="00D34D0A"/>
    <w:rsid w:val="00D35BC4"/>
    <w:rsid w:val="00D361A7"/>
    <w:rsid w:val="00D36A05"/>
    <w:rsid w:val="00D36E02"/>
    <w:rsid w:val="00D37C49"/>
    <w:rsid w:val="00D37DD5"/>
    <w:rsid w:val="00D401C4"/>
    <w:rsid w:val="00D412FA"/>
    <w:rsid w:val="00D4188A"/>
    <w:rsid w:val="00D41AB2"/>
    <w:rsid w:val="00D41BE0"/>
    <w:rsid w:val="00D41EFC"/>
    <w:rsid w:val="00D4203E"/>
    <w:rsid w:val="00D4232D"/>
    <w:rsid w:val="00D42A88"/>
    <w:rsid w:val="00D43266"/>
    <w:rsid w:val="00D43A66"/>
    <w:rsid w:val="00D4404E"/>
    <w:rsid w:val="00D44050"/>
    <w:rsid w:val="00D44769"/>
    <w:rsid w:val="00D44CD0"/>
    <w:rsid w:val="00D451AA"/>
    <w:rsid w:val="00D456C2"/>
    <w:rsid w:val="00D45E18"/>
    <w:rsid w:val="00D461E8"/>
    <w:rsid w:val="00D4648A"/>
    <w:rsid w:val="00D46669"/>
    <w:rsid w:val="00D46BE5"/>
    <w:rsid w:val="00D46E56"/>
    <w:rsid w:val="00D4757C"/>
    <w:rsid w:val="00D47BCB"/>
    <w:rsid w:val="00D50DB7"/>
    <w:rsid w:val="00D510B3"/>
    <w:rsid w:val="00D51893"/>
    <w:rsid w:val="00D525A1"/>
    <w:rsid w:val="00D52807"/>
    <w:rsid w:val="00D53455"/>
    <w:rsid w:val="00D535BE"/>
    <w:rsid w:val="00D557CF"/>
    <w:rsid w:val="00D55F9F"/>
    <w:rsid w:val="00D5689A"/>
    <w:rsid w:val="00D56DFB"/>
    <w:rsid w:val="00D57C4D"/>
    <w:rsid w:val="00D608AD"/>
    <w:rsid w:val="00D6095C"/>
    <w:rsid w:val="00D60F9D"/>
    <w:rsid w:val="00D6214E"/>
    <w:rsid w:val="00D62312"/>
    <w:rsid w:val="00D6290B"/>
    <w:rsid w:val="00D63AA8"/>
    <w:rsid w:val="00D63FCE"/>
    <w:rsid w:val="00D640C1"/>
    <w:rsid w:val="00D642BC"/>
    <w:rsid w:val="00D65463"/>
    <w:rsid w:val="00D65976"/>
    <w:rsid w:val="00D65EB7"/>
    <w:rsid w:val="00D67023"/>
    <w:rsid w:val="00D6725A"/>
    <w:rsid w:val="00D67328"/>
    <w:rsid w:val="00D67EFB"/>
    <w:rsid w:val="00D709FC"/>
    <w:rsid w:val="00D71135"/>
    <w:rsid w:val="00D713CE"/>
    <w:rsid w:val="00D71A70"/>
    <w:rsid w:val="00D72764"/>
    <w:rsid w:val="00D72975"/>
    <w:rsid w:val="00D72A12"/>
    <w:rsid w:val="00D72BFA"/>
    <w:rsid w:val="00D734AC"/>
    <w:rsid w:val="00D73E04"/>
    <w:rsid w:val="00D74AAD"/>
    <w:rsid w:val="00D74B54"/>
    <w:rsid w:val="00D74BDB"/>
    <w:rsid w:val="00D74CBE"/>
    <w:rsid w:val="00D7513D"/>
    <w:rsid w:val="00D758CB"/>
    <w:rsid w:val="00D75987"/>
    <w:rsid w:val="00D75BD8"/>
    <w:rsid w:val="00D75C47"/>
    <w:rsid w:val="00D7614B"/>
    <w:rsid w:val="00D8041A"/>
    <w:rsid w:val="00D805AC"/>
    <w:rsid w:val="00D809B9"/>
    <w:rsid w:val="00D80D3C"/>
    <w:rsid w:val="00D81218"/>
    <w:rsid w:val="00D816A0"/>
    <w:rsid w:val="00D81B5F"/>
    <w:rsid w:val="00D81EB0"/>
    <w:rsid w:val="00D82DE8"/>
    <w:rsid w:val="00D83543"/>
    <w:rsid w:val="00D8378C"/>
    <w:rsid w:val="00D844AB"/>
    <w:rsid w:val="00D8496D"/>
    <w:rsid w:val="00D84A31"/>
    <w:rsid w:val="00D85759"/>
    <w:rsid w:val="00D8614A"/>
    <w:rsid w:val="00D866E1"/>
    <w:rsid w:val="00D86D2A"/>
    <w:rsid w:val="00D87BF8"/>
    <w:rsid w:val="00D87D9D"/>
    <w:rsid w:val="00D902AF"/>
    <w:rsid w:val="00D90BBA"/>
    <w:rsid w:val="00D913A0"/>
    <w:rsid w:val="00D91540"/>
    <w:rsid w:val="00D9170F"/>
    <w:rsid w:val="00D92154"/>
    <w:rsid w:val="00D93168"/>
    <w:rsid w:val="00D932E2"/>
    <w:rsid w:val="00D93467"/>
    <w:rsid w:val="00D94047"/>
    <w:rsid w:val="00D94659"/>
    <w:rsid w:val="00D9477E"/>
    <w:rsid w:val="00D94888"/>
    <w:rsid w:val="00D94F6D"/>
    <w:rsid w:val="00D94F75"/>
    <w:rsid w:val="00D95792"/>
    <w:rsid w:val="00D96030"/>
    <w:rsid w:val="00D96769"/>
    <w:rsid w:val="00D97648"/>
    <w:rsid w:val="00D97763"/>
    <w:rsid w:val="00D97FF0"/>
    <w:rsid w:val="00DA0138"/>
    <w:rsid w:val="00DA0DFB"/>
    <w:rsid w:val="00DA14BF"/>
    <w:rsid w:val="00DA1D47"/>
    <w:rsid w:val="00DA1D60"/>
    <w:rsid w:val="00DA2E18"/>
    <w:rsid w:val="00DA3322"/>
    <w:rsid w:val="00DA3570"/>
    <w:rsid w:val="00DA38DD"/>
    <w:rsid w:val="00DA3C1B"/>
    <w:rsid w:val="00DA3C84"/>
    <w:rsid w:val="00DA470A"/>
    <w:rsid w:val="00DA4EFE"/>
    <w:rsid w:val="00DA4F24"/>
    <w:rsid w:val="00DA539E"/>
    <w:rsid w:val="00DA55B6"/>
    <w:rsid w:val="00DA56CF"/>
    <w:rsid w:val="00DA5E09"/>
    <w:rsid w:val="00DA6084"/>
    <w:rsid w:val="00DA60EE"/>
    <w:rsid w:val="00DA6768"/>
    <w:rsid w:val="00DA6B81"/>
    <w:rsid w:val="00DA6C1D"/>
    <w:rsid w:val="00DA7C18"/>
    <w:rsid w:val="00DB15DD"/>
    <w:rsid w:val="00DB1628"/>
    <w:rsid w:val="00DB1BA9"/>
    <w:rsid w:val="00DB1EF4"/>
    <w:rsid w:val="00DB20BB"/>
    <w:rsid w:val="00DB211B"/>
    <w:rsid w:val="00DB22EF"/>
    <w:rsid w:val="00DB2501"/>
    <w:rsid w:val="00DB2615"/>
    <w:rsid w:val="00DB3377"/>
    <w:rsid w:val="00DB33D5"/>
    <w:rsid w:val="00DB3C34"/>
    <w:rsid w:val="00DB42C9"/>
    <w:rsid w:val="00DB4AD8"/>
    <w:rsid w:val="00DB4B3A"/>
    <w:rsid w:val="00DB4C98"/>
    <w:rsid w:val="00DB4CFA"/>
    <w:rsid w:val="00DB4E0F"/>
    <w:rsid w:val="00DB4E46"/>
    <w:rsid w:val="00DB4EFA"/>
    <w:rsid w:val="00DB5687"/>
    <w:rsid w:val="00DB56D3"/>
    <w:rsid w:val="00DB57B8"/>
    <w:rsid w:val="00DB58DF"/>
    <w:rsid w:val="00DB5935"/>
    <w:rsid w:val="00DB5B1C"/>
    <w:rsid w:val="00DB5D5D"/>
    <w:rsid w:val="00DB5E58"/>
    <w:rsid w:val="00DB6117"/>
    <w:rsid w:val="00DB6641"/>
    <w:rsid w:val="00DB664E"/>
    <w:rsid w:val="00DB6CBC"/>
    <w:rsid w:val="00DB6FF4"/>
    <w:rsid w:val="00DB7CE2"/>
    <w:rsid w:val="00DB7F5F"/>
    <w:rsid w:val="00DC1695"/>
    <w:rsid w:val="00DC2628"/>
    <w:rsid w:val="00DC2A09"/>
    <w:rsid w:val="00DC3159"/>
    <w:rsid w:val="00DC3E4E"/>
    <w:rsid w:val="00DC3FB9"/>
    <w:rsid w:val="00DC45E9"/>
    <w:rsid w:val="00DC4AF1"/>
    <w:rsid w:val="00DC4B2A"/>
    <w:rsid w:val="00DC4D61"/>
    <w:rsid w:val="00DC5D33"/>
    <w:rsid w:val="00DC634E"/>
    <w:rsid w:val="00DC64C6"/>
    <w:rsid w:val="00DC68D4"/>
    <w:rsid w:val="00DC7073"/>
    <w:rsid w:val="00DC7DE6"/>
    <w:rsid w:val="00DC7EE0"/>
    <w:rsid w:val="00DD017A"/>
    <w:rsid w:val="00DD0401"/>
    <w:rsid w:val="00DD043D"/>
    <w:rsid w:val="00DD044A"/>
    <w:rsid w:val="00DD078C"/>
    <w:rsid w:val="00DD0B27"/>
    <w:rsid w:val="00DD0DFE"/>
    <w:rsid w:val="00DD1A6E"/>
    <w:rsid w:val="00DD1EDF"/>
    <w:rsid w:val="00DD2455"/>
    <w:rsid w:val="00DD2DA9"/>
    <w:rsid w:val="00DD373D"/>
    <w:rsid w:val="00DD441A"/>
    <w:rsid w:val="00DD5A13"/>
    <w:rsid w:val="00DD5EC6"/>
    <w:rsid w:val="00DD6656"/>
    <w:rsid w:val="00DD6C10"/>
    <w:rsid w:val="00DD706B"/>
    <w:rsid w:val="00DD71F8"/>
    <w:rsid w:val="00DD75B3"/>
    <w:rsid w:val="00DD7BDE"/>
    <w:rsid w:val="00DD7C0B"/>
    <w:rsid w:val="00DE05E9"/>
    <w:rsid w:val="00DE0EBB"/>
    <w:rsid w:val="00DE1934"/>
    <w:rsid w:val="00DE1CD0"/>
    <w:rsid w:val="00DE1D97"/>
    <w:rsid w:val="00DE1EE5"/>
    <w:rsid w:val="00DE1EE9"/>
    <w:rsid w:val="00DE3746"/>
    <w:rsid w:val="00DE38D1"/>
    <w:rsid w:val="00DE482D"/>
    <w:rsid w:val="00DE4C19"/>
    <w:rsid w:val="00DE525F"/>
    <w:rsid w:val="00DE52A3"/>
    <w:rsid w:val="00DE554D"/>
    <w:rsid w:val="00DE57C7"/>
    <w:rsid w:val="00DE61C3"/>
    <w:rsid w:val="00DE7762"/>
    <w:rsid w:val="00DE79E3"/>
    <w:rsid w:val="00DF08AD"/>
    <w:rsid w:val="00DF1662"/>
    <w:rsid w:val="00DF1E22"/>
    <w:rsid w:val="00DF2206"/>
    <w:rsid w:val="00DF28F1"/>
    <w:rsid w:val="00DF291C"/>
    <w:rsid w:val="00DF31C8"/>
    <w:rsid w:val="00DF36DA"/>
    <w:rsid w:val="00DF37CA"/>
    <w:rsid w:val="00DF38EC"/>
    <w:rsid w:val="00DF3E98"/>
    <w:rsid w:val="00DF4193"/>
    <w:rsid w:val="00DF489D"/>
    <w:rsid w:val="00DF4DBD"/>
    <w:rsid w:val="00DF521F"/>
    <w:rsid w:val="00DF52EE"/>
    <w:rsid w:val="00DF553B"/>
    <w:rsid w:val="00DF6061"/>
    <w:rsid w:val="00DF614E"/>
    <w:rsid w:val="00DF705B"/>
    <w:rsid w:val="00DF715C"/>
    <w:rsid w:val="00DF73B3"/>
    <w:rsid w:val="00DF7405"/>
    <w:rsid w:val="00E0058C"/>
    <w:rsid w:val="00E00706"/>
    <w:rsid w:val="00E00D57"/>
    <w:rsid w:val="00E00D6A"/>
    <w:rsid w:val="00E00FFD"/>
    <w:rsid w:val="00E0111E"/>
    <w:rsid w:val="00E017C5"/>
    <w:rsid w:val="00E01C72"/>
    <w:rsid w:val="00E03073"/>
    <w:rsid w:val="00E033FB"/>
    <w:rsid w:val="00E034DD"/>
    <w:rsid w:val="00E03968"/>
    <w:rsid w:val="00E039BB"/>
    <w:rsid w:val="00E03DF1"/>
    <w:rsid w:val="00E03E52"/>
    <w:rsid w:val="00E042DE"/>
    <w:rsid w:val="00E04372"/>
    <w:rsid w:val="00E06483"/>
    <w:rsid w:val="00E07283"/>
    <w:rsid w:val="00E072D1"/>
    <w:rsid w:val="00E07538"/>
    <w:rsid w:val="00E07594"/>
    <w:rsid w:val="00E07851"/>
    <w:rsid w:val="00E0785C"/>
    <w:rsid w:val="00E07F2B"/>
    <w:rsid w:val="00E10045"/>
    <w:rsid w:val="00E106C1"/>
    <w:rsid w:val="00E10D78"/>
    <w:rsid w:val="00E11448"/>
    <w:rsid w:val="00E118EF"/>
    <w:rsid w:val="00E11E25"/>
    <w:rsid w:val="00E12173"/>
    <w:rsid w:val="00E129BC"/>
    <w:rsid w:val="00E13131"/>
    <w:rsid w:val="00E137E3"/>
    <w:rsid w:val="00E13A0A"/>
    <w:rsid w:val="00E13CFA"/>
    <w:rsid w:val="00E14037"/>
    <w:rsid w:val="00E140C8"/>
    <w:rsid w:val="00E145F9"/>
    <w:rsid w:val="00E14778"/>
    <w:rsid w:val="00E14997"/>
    <w:rsid w:val="00E14DBC"/>
    <w:rsid w:val="00E156B9"/>
    <w:rsid w:val="00E16E5A"/>
    <w:rsid w:val="00E17C38"/>
    <w:rsid w:val="00E20424"/>
    <w:rsid w:val="00E2123F"/>
    <w:rsid w:val="00E22886"/>
    <w:rsid w:val="00E22A16"/>
    <w:rsid w:val="00E22FAE"/>
    <w:rsid w:val="00E237BC"/>
    <w:rsid w:val="00E2437F"/>
    <w:rsid w:val="00E24935"/>
    <w:rsid w:val="00E25BC2"/>
    <w:rsid w:val="00E25D94"/>
    <w:rsid w:val="00E25EFC"/>
    <w:rsid w:val="00E2642A"/>
    <w:rsid w:val="00E27360"/>
    <w:rsid w:val="00E27CFB"/>
    <w:rsid w:val="00E304ED"/>
    <w:rsid w:val="00E30623"/>
    <w:rsid w:val="00E30F62"/>
    <w:rsid w:val="00E31756"/>
    <w:rsid w:val="00E322D9"/>
    <w:rsid w:val="00E32EB5"/>
    <w:rsid w:val="00E3331E"/>
    <w:rsid w:val="00E334CE"/>
    <w:rsid w:val="00E3367A"/>
    <w:rsid w:val="00E33B0B"/>
    <w:rsid w:val="00E33E08"/>
    <w:rsid w:val="00E34544"/>
    <w:rsid w:val="00E3512C"/>
    <w:rsid w:val="00E355B2"/>
    <w:rsid w:val="00E36A76"/>
    <w:rsid w:val="00E36C88"/>
    <w:rsid w:val="00E40154"/>
    <w:rsid w:val="00E40B6F"/>
    <w:rsid w:val="00E41A0F"/>
    <w:rsid w:val="00E41A81"/>
    <w:rsid w:val="00E41CCC"/>
    <w:rsid w:val="00E41F0A"/>
    <w:rsid w:val="00E42670"/>
    <w:rsid w:val="00E42713"/>
    <w:rsid w:val="00E42E29"/>
    <w:rsid w:val="00E43169"/>
    <w:rsid w:val="00E43DE0"/>
    <w:rsid w:val="00E43E07"/>
    <w:rsid w:val="00E441FF"/>
    <w:rsid w:val="00E442B7"/>
    <w:rsid w:val="00E442EA"/>
    <w:rsid w:val="00E4458D"/>
    <w:rsid w:val="00E445CC"/>
    <w:rsid w:val="00E44A86"/>
    <w:rsid w:val="00E44ADC"/>
    <w:rsid w:val="00E44C0E"/>
    <w:rsid w:val="00E44E63"/>
    <w:rsid w:val="00E45EA7"/>
    <w:rsid w:val="00E45F25"/>
    <w:rsid w:val="00E45FA7"/>
    <w:rsid w:val="00E461DA"/>
    <w:rsid w:val="00E462A3"/>
    <w:rsid w:val="00E46738"/>
    <w:rsid w:val="00E46AB0"/>
    <w:rsid w:val="00E47213"/>
    <w:rsid w:val="00E47301"/>
    <w:rsid w:val="00E475C7"/>
    <w:rsid w:val="00E50198"/>
    <w:rsid w:val="00E50C53"/>
    <w:rsid w:val="00E50DF3"/>
    <w:rsid w:val="00E5115F"/>
    <w:rsid w:val="00E514FC"/>
    <w:rsid w:val="00E52017"/>
    <w:rsid w:val="00E520E2"/>
    <w:rsid w:val="00E528E2"/>
    <w:rsid w:val="00E52F06"/>
    <w:rsid w:val="00E5318E"/>
    <w:rsid w:val="00E53341"/>
    <w:rsid w:val="00E54E25"/>
    <w:rsid w:val="00E54F19"/>
    <w:rsid w:val="00E55CFC"/>
    <w:rsid w:val="00E55E6B"/>
    <w:rsid w:val="00E560AF"/>
    <w:rsid w:val="00E57122"/>
    <w:rsid w:val="00E572F9"/>
    <w:rsid w:val="00E60A81"/>
    <w:rsid w:val="00E60CF8"/>
    <w:rsid w:val="00E6168C"/>
    <w:rsid w:val="00E61BC5"/>
    <w:rsid w:val="00E61F28"/>
    <w:rsid w:val="00E621FA"/>
    <w:rsid w:val="00E62B80"/>
    <w:rsid w:val="00E62D5E"/>
    <w:rsid w:val="00E634AC"/>
    <w:rsid w:val="00E64147"/>
    <w:rsid w:val="00E64717"/>
    <w:rsid w:val="00E6496E"/>
    <w:rsid w:val="00E65A96"/>
    <w:rsid w:val="00E66411"/>
    <w:rsid w:val="00E668F9"/>
    <w:rsid w:val="00E67115"/>
    <w:rsid w:val="00E672EF"/>
    <w:rsid w:val="00E700B4"/>
    <w:rsid w:val="00E7091A"/>
    <w:rsid w:val="00E70964"/>
    <w:rsid w:val="00E70E81"/>
    <w:rsid w:val="00E710AD"/>
    <w:rsid w:val="00E712A6"/>
    <w:rsid w:val="00E715AE"/>
    <w:rsid w:val="00E71E3F"/>
    <w:rsid w:val="00E72285"/>
    <w:rsid w:val="00E724D7"/>
    <w:rsid w:val="00E72FEB"/>
    <w:rsid w:val="00E733A5"/>
    <w:rsid w:val="00E73632"/>
    <w:rsid w:val="00E73E05"/>
    <w:rsid w:val="00E73E7F"/>
    <w:rsid w:val="00E74B7D"/>
    <w:rsid w:val="00E75258"/>
    <w:rsid w:val="00E7546E"/>
    <w:rsid w:val="00E75E76"/>
    <w:rsid w:val="00E75FC2"/>
    <w:rsid w:val="00E77E5D"/>
    <w:rsid w:val="00E80296"/>
    <w:rsid w:val="00E80BC7"/>
    <w:rsid w:val="00E80CCE"/>
    <w:rsid w:val="00E813F9"/>
    <w:rsid w:val="00E82124"/>
    <w:rsid w:val="00E82648"/>
    <w:rsid w:val="00E82706"/>
    <w:rsid w:val="00E82985"/>
    <w:rsid w:val="00E829F5"/>
    <w:rsid w:val="00E82D40"/>
    <w:rsid w:val="00E83084"/>
    <w:rsid w:val="00E831B1"/>
    <w:rsid w:val="00E83754"/>
    <w:rsid w:val="00E8394D"/>
    <w:rsid w:val="00E83D13"/>
    <w:rsid w:val="00E84B3B"/>
    <w:rsid w:val="00E84CE6"/>
    <w:rsid w:val="00E85122"/>
    <w:rsid w:val="00E852F4"/>
    <w:rsid w:val="00E856D1"/>
    <w:rsid w:val="00E905EE"/>
    <w:rsid w:val="00E910A9"/>
    <w:rsid w:val="00E91637"/>
    <w:rsid w:val="00E91975"/>
    <w:rsid w:val="00E921EC"/>
    <w:rsid w:val="00E922A8"/>
    <w:rsid w:val="00E9316E"/>
    <w:rsid w:val="00E93485"/>
    <w:rsid w:val="00E96531"/>
    <w:rsid w:val="00E96C33"/>
    <w:rsid w:val="00E96F26"/>
    <w:rsid w:val="00EA0230"/>
    <w:rsid w:val="00EA1131"/>
    <w:rsid w:val="00EA18A9"/>
    <w:rsid w:val="00EA18D0"/>
    <w:rsid w:val="00EA2151"/>
    <w:rsid w:val="00EA278D"/>
    <w:rsid w:val="00EA2E28"/>
    <w:rsid w:val="00EA30CD"/>
    <w:rsid w:val="00EA3595"/>
    <w:rsid w:val="00EA36FF"/>
    <w:rsid w:val="00EA4070"/>
    <w:rsid w:val="00EA43AD"/>
    <w:rsid w:val="00EA4491"/>
    <w:rsid w:val="00EA49AE"/>
    <w:rsid w:val="00EA695A"/>
    <w:rsid w:val="00EA6CFA"/>
    <w:rsid w:val="00EA7483"/>
    <w:rsid w:val="00EA7529"/>
    <w:rsid w:val="00EA76C6"/>
    <w:rsid w:val="00EB08BA"/>
    <w:rsid w:val="00EB0D65"/>
    <w:rsid w:val="00EB0E43"/>
    <w:rsid w:val="00EB13EF"/>
    <w:rsid w:val="00EB1A15"/>
    <w:rsid w:val="00EB1E5C"/>
    <w:rsid w:val="00EB1F26"/>
    <w:rsid w:val="00EB255F"/>
    <w:rsid w:val="00EB2EEE"/>
    <w:rsid w:val="00EB36DC"/>
    <w:rsid w:val="00EB3954"/>
    <w:rsid w:val="00EB3CE0"/>
    <w:rsid w:val="00EB3F9C"/>
    <w:rsid w:val="00EB441F"/>
    <w:rsid w:val="00EB4F67"/>
    <w:rsid w:val="00EB5477"/>
    <w:rsid w:val="00EB5985"/>
    <w:rsid w:val="00EB5991"/>
    <w:rsid w:val="00EB6090"/>
    <w:rsid w:val="00EB65E2"/>
    <w:rsid w:val="00EB660C"/>
    <w:rsid w:val="00EB6777"/>
    <w:rsid w:val="00EB6A05"/>
    <w:rsid w:val="00EB77E4"/>
    <w:rsid w:val="00EC03B1"/>
    <w:rsid w:val="00EC050C"/>
    <w:rsid w:val="00EC08A0"/>
    <w:rsid w:val="00EC0FC5"/>
    <w:rsid w:val="00EC1108"/>
    <w:rsid w:val="00EC1368"/>
    <w:rsid w:val="00EC1AAB"/>
    <w:rsid w:val="00EC2178"/>
    <w:rsid w:val="00EC269D"/>
    <w:rsid w:val="00EC2F43"/>
    <w:rsid w:val="00EC33DC"/>
    <w:rsid w:val="00EC384E"/>
    <w:rsid w:val="00EC3B97"/>
    <w:rsid w:val="00EC4CCC"/>
    <w:rsid w:val="00EC5462"/>
    <w:rsid w:val="00EC5A62"/>
    <w:rsid w:val="00EC5E1C"/>
    <w:rsid w:val="00EC5FF5"/>
    <w:rsid w:val="00EC6148"/>
    <w:rsid w:val="00EC6183"/>
    <w:rsid w:val="00EC6332"/>
    <w:rsid w:val="00EC644F"/>
    <w:rsid w:val="00EC6850"/>
    <w:rsid w:val="00EC706F"/>
    <w:rsid w:val="00EC7240"/>
    <w:rsid w:val="00EC749E"/>
    <w:rsid w:val="00EC7660"/>
    <w:rsid w:val="00ED10F1"/>
    <w:rsid w:val="00ED1B5D"/>
    <w:rsid w:val="00ED23B2"/>
    <w:rsid w:val="00ED2925"/>
    <w:rsid w:val="00ED2D1C"/>
    <w:rsid w:val="00ED33BA"/>
    <w:rsid w:val="00ED3C1F"/>
    <w:rsid w:val="00ED3D92"/>
    <w:rsid w:val="00ED4AFD"/>
    <w:rsid w:val="00ED5169"/>
    <w:rsid w:val="00ED7724"/>
    <w:rsid w:val="00EE0321"/>
    <w:rsid w:val="00EE062E"/>
    <w:rsid w:val="00EE342B"/>
    <w:rsid w:val="00EE37F3"/>
    <w:rsid w:val="00EE4D24"/>
    <w:rsid w:val="00EE4FD4"/>
    <w:rsid w:val="00EE502A"/>
    <w:rsid w:val="00EE6638"/>
    <w:rsid w:val="00EE6CFD"/>
    <w:rsid w:val="00EF0B21"/>
    <w:rsid w:val="00EF1BE7"/>
    <w:rsid w:val="00EF1FBA"/>
    <w:rsid w:val="00EF24B2"/>
    <w:rsid w:val="00EF27AE"/>
    <w:rsid w:val="00EF3003"/>
    <w:rsid w:val="00EF31C4"/>
    <w:rsid w:val="00EF3427"/>
    <w:rsid w:val="00EF3D1C"/>
    <w:rsid w:val="00EF4E10"/>
    <w:rsid w:val="00EF5109"/>
    <w:rsid w:val="00EF5126"/>
    <w:rsid w:val="00EF5436"/>
    <w:rsid w:val="00EF544A"/>
    <w:rsid w:val="00EF551F"/>
    <w:rsid w:val="00EF607D"/>
    <w:rsid w:val="00EF670E"/>
    <w:rsid w:val="00EF7195"/>
    <w:rsid w:val="00EF7DCC"/>
    <w:rsid w:val="00F00375"/>
    <w:rsid w:val="00F00B20"/>
    <w:rsid w:val="00F018B4"/>
    <w:rsid w:val="00F019A5"/>
    <w:rsid w:val="00F02316"/>
    <w:rsid w:val="00F049B2"/>
    <w:rsid w:val="00F05718"/>
    <w:rsid w:val="00F05C0F"/>
    <w:rsid w:val="00F062B6"/>
    <w:rsid w:val="00F066F0"/>
    <w:rsid w:val="00F06B9B"/>
    <w:rsid w:val="00F07978"/>
    <w:rsid w:val="00F079A4"/>
    <w:rsid w:val="00F07EA5"/>
    <w:rsid w:val="00F10CB5"/>
    <w:rsid w:val="00F10FBB"/>
    <w:rsid w:val="00F1107E"/>
    <w:rsid w:val="00F11C7A"/>
    <w:rsid w:val="00F11E78"/>
    <w:rsid w:val="00F1283B"/>
    <w:rsid w:val="00F12A24"/>
    <w:rsid w:val="00F134AE"/>
    <w:rsid w:val="00F13B90"/>
    <w:rsid w:val="00F14B03"/>
    <w:rsid w:val="00F153F9"/>
    <w:rsid w:val="00F15795"/>
    <w:rsid w:val="00F15EB9"/>
    <w:rsid w:val="00F161C4"/>
    <w:rsid w:val="00F1664D"/>
    <w:rsid w:val="00F17EC8"/>
    <w:rsid w:val="00F20731"/>
    <w:rsid w:val="00F21C99"/>
    <w:rsid w:val="00F22C5B"/>
    <w:rsid w:val="00F23163"/>
    <w:rsid w:val="00F23549"/>
    <w:rsid w:val="00F23B2F"/>
    <w:rsid w:val="00F2483B"/>
    <w:rsid w:val="00F25B0D"/>
    <w:rsid w:val="00F25B21"/>
    <w:rsid w:val="00F25B6E"/>
    <w:rsid w:val="00F25EBC"/>
    <w:rsid w:val="00F26488"/>
    <w:rsid w:val="00F26C64"/>
    <w:rsid w:val="00F2706A"/>
    <w:rsid w:val="00F27C83"/>
    <w:rsid w:val="00F27F98"/>
    <w:rsid w:val="00F307A1"/>
    <w:rsid w:val="00F30927"/>
    <w:rsid w:val="00F310A1"/>
    <w:rsid w:val="00F317A3"/>
    <w:rsid w:val="00F32458"/>
    <w:rsid w:val="00F325F3"/>
    <w:rsid w:val="00F32B80"/>
    <w:rsid w:val="00F32CBF"/>
    <w:rsid w:val="00F334DC"/>
    <w:rsid w:val="00F343F7"/>
    <w:rsid w:val="00F34A3A"/>
    <w:rsid w:val="00F354D4"/>
    <w:rsid w:val="00F3570D"/>
    <w:rsid w:val="00F35934"/>
    <w:rsid w:val="00F3638E"/>
    <w:rsid w:val="00F3647D"/>
    <w:rsid w:val="00F36500"/>
    <w:rsid w:val="00F368B3"/>
    <w:rsid w:val="00F3698E"/>
    <w:rsid w:val="00F37CAC"/>
    <w:rsid w:val="00F37D4A"/>
    <w:rsid w:val="00F37FD6"/>
    <w:rsid w:val="00F4058E"/>
    <w:rsid w:val="00F40DE8"/>
    <w:rsid w:val="00F41689"/>
    <w:rsid w:val="00F41932"/>
    <w:rsid w:val="00F41D12"/>
    <w:rsid w:val="00F42072"/>
    <w:rsid w:val="00F4224E"/>
    <w:rsid w:val="00F4231C"/>
    <w:rsid w:val="00F4233A"/>
    <w:rsid w:val="00F425C3"/>
    <w:rsid w:val="00F42657"/>
    <w:rsid w:val="00F427F4"/>
    <w:rsid w:val="00F429E2"/>
    <w:rsid w:val="00F42ED4"/>
    <w:rsid w:val="00F436C2"/>
    <w:rsid w:val="00F43732"/>
    <w:rsid w:val="00F43EB7"/>
    <w:rsid w:val="00F44700"/>
    <w:rsid w:val="00F46F2B"/>
    <w:rsid w:val="00F476AD"/>
    <w:rsid w:val="00F476F0"/>
    <w:rsid w:val="00F50270"/>
    <w:rsid w:val="00F50356"/>
    <w:rsid w:val="00F50D5E"/>
    <w:rsid w:val="00F51239"/>
    <w:rsid w:val="00F514BE"/>
    <w:rsid w:val="00F51D82"/>
    <w:rsid w:val="00F51E46"/>
    <w:rsid w:val="00F52769"/>
    <w:rsid w:val="00F52844"/>
    <w:rsid w:val="00F53235"/>
    <w:rsid w:val="00F53664"/>
    <w:rsid w:val="00F541F9"/>
    <w:rsid w:val="00F54581"/>
    <w:rsid w:val="00F55392"/>
    <w:rsid w:val="00F554A9"/>
    <w:rsid w:val="00F55BE8"/>
    <w:rsid w:val="00F565BB"/>
    <w:rsid w:val="00F56872"/>
    <w:rsid w:val="00F60249"/>
    <w:rsid w:val="00F60486"/>
    <w:rsid w:val="00F6049D"/>
    <w:rsid w:val="00F61F7F"/>
    <w:rsid w:val="00F627C9"/>
    <w:rsid w:val="00F638D6"/>
    <w:rsid w:val="00F63CEE"/>
    <w:rsid w:val="00F63D40"/>
    <w:rsid w:val="00F644C1"/>
    <w:rsid w:val="00F6507C"/>
    <w:rsid w:val="00F652A2"/>
    <w:rsid w:val="00F65842"/>
    <w:rsid w:val="00F66756"/>
    <w:rsid w:val="00F6677C"/>
    <w:rsid w:val="00F668FF"/>
    <w:rsid w:val="00F66DF7"/>
    <w:rsid w:val="00F670BA"/>
    <w:rsid w:val="00F67632"/>
    <w:rsid w:val="00F67671"/>
    <w:rsid w:val="00F6792C"/>
    <w:rsid w:val="00F67D18"/>
    <w:rsid w:val="00F67EE5"/>
    <w:rsid w:val="00F70166"/>
    <w:rsid w:val="00F724F3"/>
    <w:rsid w:val="00F72D4B"/>
    <w:rsid w:val="00F73DDE"/>
    <w:rsid w:val="00F73F6D"/>
    <w:rsid w:val="00F74830"/>
    <w:rsid w:val="00F75947"/>
    <w:rsid w:val="00F76808"/>
    <w:rsid w:val="00F76A59"/>
    <w:rsid w:val="00F77269"/>
    <w:rsid w:val="00F774DC"/>
    <w:rsid w:val="00F77D09"/>
    <w:rsid w:val="00F803E4"/>
    <w:rsid w:val="00F8071E"/>
    <w:rsid w:val="00F80DEB"/>
    <w:rsid w:val="00F8150C"/>
    <w:rsid w:val="00F81930"/>
    <w:rsid w:val="00F82DA8"/>
    <w:rsid w:val="00F832BA"/>
    <w:rsid w:val="00F83CB7"/>
    <w:rsid w:val="00F84174"/>
    <w:rsid w:val="00F84E08"/>
    <w:rsid w:val="00F850A3"/>
    <w:rsid w:val="00F85328"/>
    <w:rsid w:val="00F86402"/>
    <w:rsid w:val="00F87222"/>
    <w:rsid w:val="00F87233"/>
    <w:rsid w:val="00F8785F"/>
    <w:rsid w:val="00F87AD4"/>
    <w:rsid w:val="00F90637"/>
    <w:rsid w:val="00F90638"/>
    <w:rsid w:val="00F918EB"/>
    <w:rsid w:val="00F91EB7"/>
    <w:rsid w:val="00F938CD"/>
    <w:rsid w:val="00F94426"/>
    <w:rsid w:val="00F94707"/>
    <w:rsid w:val="00F94CB5"/>
    <w:rsid w:val="00F9581D"/>
    <w:rsid w:val="00F95A6B"/>
    <w:rsid w:val="00F96174"/>
    <w:rsid w:val="00F9705A"/>
    <w:rsid w:val="00F97A6D"/>
    <w:rsid w:val="00F97C44"/>
    <w:rsid w:val="00F97E80"/>
    <w:rsid w:val="00FA0067"/>
    <w:rsid w:val="00FA0967"/>
    <w:rsid w:val="00FA09FA"/>
    <w:rsid w:val="00FA0BA6"/>
    <w:rsid w:val="00FA137A"/>
    <w:rsid w:val="00FA13B7"/>
    <w:rsid w:val="00FA180A"/>
    <w:rsid w:val="00FA1A76"/>
    <w:rsid w:val="00FA1AAF"/>
    <w:rsid w:val="00FA1F01"/>
    <w:rsid w:val="00FA2BAE"/>
    <w:rsid w:val="00FA2E23"/>
    <w:rsid w:val="00FA317A"/>
    <w:rsid w:val="00FA3855"/>
    <w:rsid w:val="00FA3E10"/>
    <w:rsid w:val="00FA3E3B"/>
    <w:rsid w:val="00FA40C1"/>
    <w:rsid w:val="00FA44AD"/>
    <w:rsid w:val="00FA455D"/>
    <w:rsid w:val="00FA59F6"/>
    <w:rsid w:val="00FA5B7E"/>
    <w:rsid w:val="00FA5C68"/>
    <w:rsid w:val="00FA5DAC"/>
    <w:rsid w:val="00FA6728"/>
    <w:rsid w:val="00FA6A93"/>
    <w:rsid w:val="00FA7019"/>
    <w:rsid w:val="00FA7327"/>
    <w:rsid w:val="00FA75AC"/>
    <w:rsid w:val="00FA771B"/>
    <w:rsid w:val="00FA7D27"/>
    <w:rsid w:val="00FB22BF"/>
    <w:rsid w:val="00FB315D"/>
    <w:rsid w:val="00FB3EC6"/>
    <w:rsid w:val="00FB4012"/>
    <w:rsid w:val="00FB4267"/>
    <w:rsid w:val="00FB48E0"/>
    <w:rsid w:val="00FB48ED"/>
    <w:rsid w:val="00FB4B0F"/>
    <w:rsid w:val="00FB4E5C"/>
    <w:rsid w:val="00FB567F"/>
    <w:rsid w:val="00FB5B18"/>
    <w:rsid w:val="00FB5E7A"/>
    <w:rsid w:val="00FB5EC2"/>
    <w:rsid w:val="00FB776A"/>
    <w:rsid w:val="00FB7A6B"/>
    <w:rsid w:val="00FC009D"/>
    <w:rsid w:val="00FC0153"/>
    <w:rsid w:val="00FC04EC"/>
    <w:rsid w:val="00FC0A51"/>
    <w:rsid w:val="00FC0AE8"/>
    <w:rsid w:val="00FC28DD"/>
    <w:rsid w:val="00FC293B"/>
    <w:rsid w:val="00FC3D86"/>
    <w:rsid w:val="00FC41D5"/>
    <w:rsid w:val="00FC461B"/>
    <w:rsid w:val="00FC4850"/>
    <w:rsid w:val="00FC5381"/>
    <w:rsid w:val="00FC58A1"/>
    <w:rsid w:val="00FC5A31"/>
    <w:rsid w:val="00FC65EE"/>
    <w:rsid w:val="00FC6C86"/>
    <w:rsid w:val="00FC6CD4"/>
    <w:rsid w:val="00FC6E91"/>
    <w:rsid w:val="00FC75B2"/>
    <w:rsid w:val="00FC7777"/>
    <w:rsid w:val="00FC7C98"/>
    <w:rsid w:val="00FD0261"/>
    <w:rsid w:val="00FD0F04"/>
    <w:rsid w:val="00FD0FBD"/>
    <w:rsid w:val="00FD1345"/>
    <w:rsid w:val="00FD1A00"/>
    <w:rsid w:val="00FD1C09"/>
    <w:rsid w:val="00FD1ED9"/>
    <w:rsid w:val="00FD2194"/>
    <w:rsid w:val="00FD23EA"/>
    <w:rsid w:val="00FD27C8"/>
    <w:rsid w:val="00FD2D04"/>
    <w:rsid w:val="00FD38FA"/>
    <w:rsid w:val="00FD4EF5"/>
    <w:rsid w:val="00FD55CF"/>
    <w:rsid w:val="00FD56A8"/>
    <w:rsid w:val="00FD5A1E"/>
    <w:rsid w:val="00FD5E84"/>
    <w:rsid w:val="00FD65B1"/>
    <w:rsid w:val="00FD6791"/>
    <w:rsid w:val="00FE0570"/>
    <w:rsid w:val="00FE0FBE"/>
    <w:rsid w:val="00FE14E3"/>
    <w:rsid w:val="00FE2043"/>
    <w:rsid w:val="00FE22B0"/>
    <w:rsid w:val="00FE3500"/>
    <w:rsid w:val="00FE3668"/>
    <w:rsid w:val="00FE36BA"/>
    <w:rsid w:val="00FE4F6B"/>
    <w:rsid w:val="00FE5396"/>
    <w:rsid w:val="00FE555F"/>
    <w:rsid w:val="00FE6EBB"/>
    <w:rsid w:val="00FE7293"/>
    <w:rsid w:val="00FE77F7"/>
    <w:rsid w:val="00FE781F"/>
    <w:rsid w:val="00FE7F49"/>
    <w:rsid w:val="00FE7F9E"/>
    <w:rsid w:val="00FF037F"/>
    <w:rsid w:val="00FF0426"/>
    <w:rsid w:val="00FF0617"/>
    <w:rsid w:val="00FF0EB4"/>
    <w:rsid w:val="00FF1765"/>
    <w:rsid w:val="00FF1A94"/>
    <w:rsid w:val="00FF1B21"/>
    <w:rsid w:val="00FF1EAE"/>
    <w:rsid w:val="00FF29DA"/>
    <w:rsid w:val="00FF2EDB"/>
    <w:rsid w:val="00FF3AF6"/>
    <w:rsid w:val="00FF46AB"/>
    <w:rsid w:val="00FF4871"/>
    <w:rsid w:val="00FF5775"/>
    <w:rsid w:val="00FF5CAD"/>
    <w:rsid w:val="00FF6130"/>
    <w:rsid w:val="00FF6243"/>
    <w:rsid w:val="00FF6269"/>
    <w:rsid w:val="00FF6869"/>
    <w:rsid w:val="00FF6FB1"/>
    <w:rsid w:val="00FF7029"/>
    <w:rsid w:val="01669C43"/>
    <w:rsid w:val="01922583"/>
    <w:rsid w:val="01EE7A01"/>
    <w:rsid w:val="01FAD166"/>
    <w:rsid w:val="01FDD63B"/>
    <w:rsid w:val="02292006"/>
    <w:rsid w:val="025D573D"/>
    <w:rsid w:val="02766BD4"/>
    <w:rsid w:val="02B34F31"/>
    <w:rsid w:val="02B4D0DF"/>
    <w:rsid w:val="02C3DC57"/>
    <w:rsid w:val="0347A317"/>
    <w:rsid w:val="0350B12B"/>
    <w:rsid w:val="036F34B3"/>
    <w:rsid w:val="0397EE25"/>
    <w:rsid w:val="03A8F400"/>
    <w:rsid w:val="03BE708C"/>
    <w:rsid w:val="03C26730"/>
    <w:rsid w:val="03D4ECF6"/>
    <w:rsid w:val="040FCCF2"/>
    <w:rsid w:val="042D3E51"/>
    <w:rsid w:val="04306708"/>
    <w:rsid w:val="04F4073A"/>
    <w:rsid w:val="0539EDC6"/>
    <w:rsid w:val="054BF603"/>
    <w:rsid w:val="056B3647"/>
    <w:rsid w:val="058A87C4"/>
    <w:rsid w:val="05B7A3AC"/>
    <w:rsid w:val="05D3D47D"/>
    <w:rsid w:val="0667B210"/>
    <w:rsid w:val="0672C76B"/>
    <w:rsid w:val="06A0855E"/>
    <w:rsid w:val="0719C6AC"/>
    <w:rsid w:val="073D3157"/>
    <w:rsid w:val="074025E7"/>
    <w:rsid w:val="07496225"/>
    <w:rsid w:val="0751F1E4"/>
    <w:rsid w:val="0765F1EB"/>
    <w:rsid w:val="0794E0A3"/>
    <w:rsid w:val="07DD0DB7"/>
    <w:rsid w:val="07FE8052"/>
    <w:rsid w:val="082D443C"/>
    <w:rsid w:val="086D8A57"/>
    <w:rsid w:val="08770A79"/>
    <w:rsid w:val="0889A819"/>
    <w:rsid w:val="08F20E5F"/>
    <w:rsid w:val="090CD141"/>
    <w:rsid w:val="0925C0F9"/>
    <w:rsid w:val="09346B3E"/>
    <w:rsid w:val="094DD1E0"/>
    <w:rsid w:val="096CD9E1"/>
    <w:rsid w:val="09C52DBE"/>
    <w:rsid w:val="09F298A8"/>
    <w:rsid w:val="0A00C8C4"/>
    <w:rsid w:val="0A0AC616"/>
    <w:rsid w:val="0A2BBDEF"/>
    <w:rsid w:val="0A844C0A"/>
    <w:rsid w:val="0ABDDA48"/>
    <w:rsid w:val="0AC4D6A2"/>
    <w:rsid w:val="0B252559"/>
    <w:rsid w:val="0B2A5FB8"/>
    <w:rsid w:val="0BD5A035"/>
    <w:rsid w:val="0C20B67E"/>
    <w:rsid w:val="0C2ED0A2"/>
    <w:rsid w:val="0C45E077"/>
    <w:rsid w:val="0C5D426C"/>
    <w:rsid w:val="0C66DBAB"/>
    <w:rsid w:val="0C9D483C"/>
    <w:rsid w:val="0CB461E7"/>
    <w:rsid w:val="0D047822"/>
    <w:rsid w:val="0D0C6B28"/>
    <w:rsid w:val="0D3222B8"/>
    <w:rsid w:val="0D6C57A7"/>
    <w:rsid w:val="0D75B0B4"/>
    <w:rsid w:val="0D7AB483"/>
    <w:rsid w:val="0D88B287"/>
    <w:rsid w:val="0D9E56F8"/>
    <w:rsid w:val="0DDDA604"/>
    <w:rsid w:val="0DDDEA43"/>
    <w:rsid w:val="0DFBF819"/>
    <w:rsid w:val="0E1FC06F"/>
    <w:rsid w:val="0E30197F"/>
    <w:rsid w:val="0E5C6719"/>
    <w:rsid w:val="0E74437C"/>
    <w:rsid w:val="0E8CD2ED"/>
    <w:rsid w:val="0F07424B"/>
    <w:rsid w:val="0F0BCF90"/>
    <w:rsid w:val="0F3F6E03"/>
    <w:rsid w:val="0F8CE8F5"/>
    <w:rsid w:val="0FA7826F"/>
    <w:rsid w:val="0FCCE1E2"/>
    <w:rsid w:val="0FE6FFE3"/>
    <w:rsid w:val="100AA082"/>
    <w:rsid w:val="101F7DC2"/>
    <w:rsid w:val="1065B3C5"/>
    <w:rsid w:val="10A7048A"/>
    <w:rsid w:val="10C6172E"/>
    <w:rsid w:val="11297750"/>
    <w:rsid w:val="1132D034"/>
    <w:rsid w:val="11410083"/>
    <w:rsid w:val="115A981F"/>
    <w:rsid w:val="11965A24"/>
    <w:rsid w:val="119DD095"/>
    <w:rsid w:val="11B4500B"/>
    <w:rsid w:val="11B8321F"/>
    <w:rsid w:val="11B98B51"/>
    <w:rsid w:val="11BBDD43"/>
    <w:rsid w:val="125DA5F5"/>
    <w:rsid w:val="126B3FC2"/>
    <w:rsid w:val="1277AB01"/>
    <w:rsid w:val="129FC7F5"/>
    <w:rsid w:val="12A02C22"/>
    <w:rsid w:val="12FDC509"/>
    <w:rsid w:val="1303C178"/>
    <w:rsid w:val="1318E4A9"/>
    <w:rsid w:val="134F9DA1"/>
    <w:rsid w:val="1352D277"/>
    <w:rsid w:val="1364401F"/>
    <w:rsid w:val="13A52648"/>
    <w:rsid w:val="13CB1544"/>
    <w:rsid w:val="1406DBD8"/>
    <w:rsid w:val="140C92E5"/>
    <w:rsid w:val="1421C9CB"/>
    <w:rsid w:val="1435BF3A"/>
    <w:rsid w:val="14428EC3"/>
    <w:rsid w:val="1495D204"/>
    <w:rsid w:val="14A0365F"/>
    <w:rsid w:val="14B3638C"/>
    <w:rsid w:val="14BFCF5D"/>
    <w:rsid w:val="14C1DC44"/>
    <w:rsid w:val="14E3023F"/>
    <w:rsid w:val="150CCDFB"/>
    <w:rsid w:val="15136D81"/>
    <w:rsid w:val="152EAF48"/>
    <w:rsid w:val="1569CF57"/>
    <w:rsid w:val="15A04E59"/>
    <w:rsid w:val="15E758AB"/>
    <w:rsid w:val="15ED14DD"/>
    <w:rsid w:val="1632F6D8"/>
    <w:rsid w:val="16442DE2"/>
    <w:rsid w:val="16A8C385"/>
    <w:rsid w:val="16E72F3B"/>
    <w:rsid w:val="170117D7"/>
    <w:rsid w:val="172093F8"/>
    <w:rsid w:val="1722C854"/>
    <w:rsid w:val="1758993D"/>
    <w:rsid w:val="1777F490"/>
    <w:rsid w:val="179A0D60"/>
    <w:rsid w:val="1826B8A7"/>
    <w:rsid w:val="184C3DFB"/>
    <w:rsid w:val="1863C1A3"/>
    <w:rsid w:val="18DC7E33"/>
    <w:rsid w:val="18F99B7B"/>
    <w:rsid w:val="1925E48F"/>
    <w:rsid w:val="1962783E"/>
    <w:rsid w:val="19766F9B"/>
    <w:rsid w:val="197813CB"/>
    <w:rsid w:val="19BDDF9B"/>
    <w:rsid w:val="19C25BA1"/>
    <w:rsid w:val="19E8983F"/>
    <w:rsid w:val="1A53B0FB"/>
    <w:rsid w:val="1A5570E8"/>
    <w:rsid w:val="1A9F839F"/>
    <w:rsid w:val="1AD45B1D"/>
    <w:rsid w:val="1AF7BA57"/>
    <w:rsid w:val="1B18C62F"/>
    <w:rsid w:val="1B55430C"/>
    <w:rsid w:val="1B868545"/>
    <w:rsid w:val="1B96423C"/>
    <w:rsid w:val="1BC31CD4"/>
    <w:rsid w:val="1BEECED6"/>
    <w:rsid w:val="1BFE99A0"/>
    <w:rsid w:val="1C1A8C32"/>
    <w:rsid w:val="1C487E2C"/>
    <w:rsid w:val="1C85AE23"/>
    <w:rsid w:val="1CAA61C5"/>
    <w:rsid w:val="1CD1AF69"/>
    <w:rsid w:val="1CF8B89E"/>
    <w:rsid w:val="1D00B8AB"/>
    <w:rsid w:val="1D109F56"/>
    <w:rsid w:val="1D7207F6"/>
    <w:rsid w:val="1DA66145"/>
    <w:rsid w:val="1DB64C69"/>
    <w:rsid w:val="1E269A8E"/>
    <w:rsid w:val="1E2B76BD"/>
    <w:rsid w:val="1E2E3944"/>
    <w:rsid w:val="1E4A7CE1"/>
    <w:rsid w:val="1E72AC84"/>
    <w:rsid w:val="1E7F1AF5"/>
    <w:rsid w:val="1EBF0E0F"/>
    <w:rsid w:val="1F0B96AA"/>
    <w:rsid w:val="1F12F707"/>
    <w:rsid w:val="1F194391"/>
    <w:rsid w:val="1F2EC1E8"/>
    <w:rsid w:val="1FBA370A"/>
    <w:rsid w:val="1FCA212F"/>
    <w:rsid w:val="1FEB23AD"/>
    <w:rsid w:val="2006E935"/>
    <w:rsid w:val="20122BDB"/>
    <w:rsid w:val="202D9A4F"/>
    <w:rsid w:val="2070C85B"/>
    <w:rsid w:val="20D2CA7B"/>
    <w:rsid w:val="20D31D14"/>
    <w:rsid w:val="20F91B2C"/>
    <w:rsid w:val="214787A5"/>
    <w:rsid w:val="214E664C"/>
    <w:rsid w:val="216C5EA9"/>
    <w:rsid w:val="216E3FF4"/>
    <w:rsid w:val="2173B8C9"/>
    <w:rsid w:val="21A4D297"/>
    <w:rsid w:val="21FE98BB"/>
    <w:rsid w:val="22283B2B"/>
    <w:rsid w:val="227B084C"/>
    <w:rsid w:val="2296F5D9"/>
    <w:rsid w:val="22A995DC"/>
    <w:rsid w:val="22FB1066"/>
    <w:rsid w:val="2323AC16"/>
    <w:rsid w:val="23705B4D"/>
    <w:rsid w:val="23D76F06"/>
    <w:rsid w:val="23DACB63"/>
    <w:rsid w:val="23F0F374"/>
    <w:rsid w:val="24026471"/>
    <w:rsid w:val="2419C057"/>
    <w:rsid w:val="241EE582"/>
    <w:rsid w:val="24377073"/>
    <w:rsid w:val="24500E17"/>
    <w:rsid w:val="24A95044"/>
    <w:rsid w:val="24AEAC89"/>
    <w:rsid w:val="24C1634A"/>
    <w:rsid w:val="24C68BF3"/>
    <w:rsid w:val="24E7DA27"/>
    <w:rsid w:val="2534A15F"/>
    <w:rsid w:val="25373B8A"/>
    <w:rsid w:val="253B1D08"/>
    <w:rsid w:val="2546F627"/>
    <w:rsid w:val="256256F9"/>
    <w:rsid w:val="2587E017"/>
    <w:rsid w:val="259FF71D"/>
    <w:rsid w:val="25CCECD9"/>
    <w:rsid w:val="25F557CF"/>
    <w:rsid w:val="25F5F4E6"/>
    <w:rsid w:val="2601192B"/>
    <w:rsid w:val="261032E4"/>
    <w:rsid w:val="261CC5AB"/>
    <w:rsid w:val="2671DEAC"/>
    <w:rsid w:val="269C28A5"/>
    <w:rsid w:val="26E656B2"/>
    <w:rsid w:val="26E821C5"/>
    <w:rsid w:val="26F1F156"/>
    <w:rsid w:val="274E697D"/>
    <w:rsid w:val="277B51B5"/>
    <w:rsid w:val="2781C8F1"/>
    <w:rsid w:val="2793B968"/>
    <w:rsid w:val="279F1B66"/>
    <w:rsid w:val="27B4912C"/>
    <w:rsid w:val="27CF956C"/>
    <w:rsid w:val="27F4BDE7"/>
    <w:rsid w:val="28494D18"/>
    <w:rsid w:val="284DCDEA"/>
    <w:rsid w:val="284DD50C"/>
    <w:rsid w:val="2868D56B"/>
    <w:rsid w:val="2893762D"/>
    <w:rsid w:val="289ECEEA"/>
    <w:rsid w:val="28B1C7FF"/>
    <w:rsid w:val="28D08260"/>
    <w:rsid w:val="28D2A283"/>
    <w:rsid w:val="28DA0B18"/>
    <w:rsid w:val="28F09D8B"/>
    <w:rsid w:val="2907DF7D"/>
    <w:rsid w:val="293836FE"/>
    <w:rsid w:val="294334A5"/>
    <w:rsid w:val="299B1338"/>
    <w:rsid w:val="29BBFDBE"/>
    <w:rsid w:val="2A0B7852"/>
    <w:rsid w:val="2A2C9629"/>
    <w:rsid w:val="2A33BDD0"/>
    <w:rsid w:val="2A697169"/>
    <w:rsid w:val="2A74ECEF"/>
    <w:rsid w:val="2A7A7D3C"/>
    <w:rsid w:val="2A8572C7"/>
    <w:rsid w:val="2AD4DA4C"/>
    <w:rsid w:val="2AD9E723"/>
    <w:rsid w:val="2B02CBF0"/>
    <w:rsid w:val="2B15B2B1"/>
    <w:rsid w:val="2B78B036"/>
    <w:rsid w:val="2B7F814B"/>
    <w:rsid w:val="2B9E196D"/>
    <w:rsid w:val="2BCA7EE8"/>
    <w:rsid w:val="2BDE1D8E"/>
    <w:rsid w:val="2BE06676"/>
    <w:rsid w:val="2BE2886F"/>
    <w:rsid w:val="2C31EF85"/>
    <w:rsid w:val="2C385068"/>
    <w:rsid w:val="2C646804"/>
    <w:rsid w:val="2C969320"/>
    <w:rsid w:val="2CD1AC48"/>
    <w:rsid w:val="2CD972C1"/>
    <w:rsid w:val="2CDB5B70"/>
    <w:rsid w:val="2D2B1AB4"/>
    <w:rsid w:val="2D4F19DD"/>
    <w:rsid w:val="2D613CD3"/>
    <w:rsid w:val="2D896A60"/>
    <w:rsid w:val="2DADD42F"/>
    <w:rsid w:val="2DE32D08"/>
    <w:rsid w:val="2DE76C0B"/>
    <w:rsid w:val="2DF02AFC"/>
    <w:rsid w:val="2E3BD4EE"/>
    <w:rsid w:val="2E5EE4D9"/>
    <w:rsid w:val="2E72A516"/>
    <w:rsid w:val="2E83A70A"/>
    <w:rsid w:val="2E8D5687"/>
    <w:rsid w:val="2E94DC56"/>
    <w:rsid w:val="2EB98E31"/>
    <w:rsid w:val="2ECFC136"/>
    <w:rsid w:val="2EED74DC"/>
    <w:rsid w:val="2F3CA74E"/>
    <w:rsid w:val="2F5BE145"/>
    <w:rsid w:val="2F5D7ECD"/>
    <w:rsid w:val="2F6DBFAE"/>
    <w:rsid w:val="2F772C2B"/>
    <w:rsid w:val="2FA993E1"/>
    <w:rsid w:val="2FD25737"/>
    <w:rsid w:val="2FF7B69A"/>
    <w:rsid w:val="30049A22"/>
    <w:rsid w:val="3008E6E1"/>
    <w:rsid w:val="30208598"/>
    <w:rsid w:val="3075FAF6"/>
    <w:rsid w:val="30CCD231"/>
    <w:rsid w:val="30D5FC69"/>
    <w:rsid w:val="30FC6588"/>
    <w:rsid w:val="312695A1"/>
    <w:rsid w:val="313F2CB8"/>
    <w:rsid w:val="31B3EC33"/>
    <w:rsid w:val="31F7DE80"/>
    <w:rsid w:val="31FBA143"/>
    <w:rsid w:val="323209B7"/>
    <w:rsid w:val="325C9EC1"/>
    <w:rsid w:val="32676A66"/>
    <w:rsid w:val="327A4F12"/>
    <w:rsid w:val="327D3D3D"/>
    <w:rsid w:val="3281C441"/>
    <w:rsid w:val="3297048D"/>
    <w:rsid w:val="32B15996"/>
    <w:rsid w:val="32EDF736"/>
    <w:rsid w:val="32FF3E47"/>
    <w:rsid w:val="330BF02F"/>
    <w:rsid w:val="3311185A"/>
    <w:rsid w:val="3349FB18"/>
    <w:rsid w:val="33564859"/>
    <w:rsid w:val="335F1D45"/>
    <w:rsid w:val="3365D8B1"/>
    <w:rsid w:val="33967F76"/>
    <w:rsid w:val="340BCA70"/>
    <w:rsid w:val="35088679"/>
    <w:rsid w:val="352A1839"/>
    <w:rsid w:val="35A51318"/>
    <w:rsid w:val="35BFB15D"/>
    <w:rsid w:val="35E4646F"/>
    <w:rsid w:val="35EC508A"/>
    <w:rsid w:val="35FFA82F"/>
    <w:rsid w:val="360BA8AF"/>
    <w:rsid w:val="361C2DAD"/>
    <w:rsid w:val="363283F2"/>
    <w:rsid w:val="366A336A"/>
    <w:rsid w:val="36BF2DBD"/>
    <w:rsid w:val="36C189FB"/>
    <w:rsid w:val="36C9BA83"/>
    <w:rsid w:val="36D65AD6"/>
    <w:rsid w:val="36DDE21C"/>
    <w:rsid w:val="372D9D4D"/>
    <w:rsid w:val="374C2C9E"/>
    <w:rsid w:val="377ABD14"/>
    <w:rsid w:val="377E021E"/>
    <w:rsid w:val="3790D5C7"/>
    <w:rsid w:val="37B2E51D"/>
    <w:rsid w:val="37CECC34"/>
    <w:rsid w:val="380B8E0C"/>
    <w:rsid w:val="3826DC9E"/>
    <w:rsid w:val="38333D87"/>
    <w:rsid w:val="3865DAB3"/>
    <w:rsid w:val="38BBC5F9"/>
    <w:rsid w:val="38D4579B"/>
    <w:rsid w:val="38DB2499"/>
    <w:rsid w:val="38E31758"/>
    <w:rsid w:val="3918D5BA"/>
    <w:rsid w:val="39334A10"/>
    <w:rsid w:val="39548A8A"/>
    <w:rsid w:val="39772F25"/>
    <w:rsid w:val="39DA7F60"/>
    <w:rsid w:val="39E3853F"/>
    <w:rsid w:val="3A033866"/>
    <w:rsid w:val="3A366CE3"/>
    <w:rsid w:val="3A4019EA"/>
    <w:rsid w:val="3A556E1D"/>
    <w:rsid w:val="3A9841C3"/>
    <w:rsid w:val="3ACC3DC2"/>
    <w:rsid w:val="3ADF6AF9"/>
    <w:rsid w:val="3AE2ABE9"/>
    <w:rsid w:val="3B27288C"/>
    <w:rsid w:val="3B35F2FB"/>
    <w:rsid w:val="3B3E70EB"/>
    <w:rsid w:val="3B81A664"/>
    <w:rsid w:val="3B904519"/>
    <w:rsid w:val="3BA6B934"/>
    <w:rsid w:val="3BDDC063"/>
    <w:rsid w:val="3BE1492E"/>
    <w:rsid w:val="3BE1C8AD"/>
    <w:rsid w:val="3BF01754"/>
    <w:rsid w:val="3C03766F"/>
    <w:rsid w:val="3C1B3178"/>
    <w:rsid w:val="3C45F940"/>
    <w:rsid w:val="3C769DED"/>
    <w:rsid w:val="3C9D1625"/>
    <w:rsid w:val="3CBE4BD0"/>
    <w:rsid w:val="3CF7A4FE"/>
    <w:rsid w:val="3CFA77E8"/>
    <w:rsid w:val="3D1DE888"/>
    <w:rsid w:val="3D4815DB"/>
    <w:rsid w:val="3D52BC6A"/>
    <w:rsid w:val="3D55773D"/>
    <w:rsid w:val="3D6093C3"/>
    <w:rsid w:val="3D7B20E5"/>
    <w:rsid w:val="3DC87F31"/>
    <w:rsid w:val="3DDFAECF"/>
    <w:rsid w:val="3DE3BA67"/>
    <w:rsid w:val="3DE9BAB0"/>
    <w:rsid w:val="3DFBA3D1"/>
    <w:rsid w:val="3E1B6C3D"/>
    <w:rsid w:val="3E6BEE80"/>
    <w:rsid w:val="3E7C7E67"/>
    <w:rsid w:val="3E8D0B2E"/>
    <w:rsid w:val="3EB212BD"/>
    <w:rsid w:val="3EEAA06C"/>
    <w:rsid w:val="3EF27423"/>
    <w:rsid w:val="3F037F72"/>
    <w:rsid w:val="3F46A0F8"/>
    <w:rsid w:val="3F508DAB"/>
    <w:rsid w:val="3F6BE3C5"/>
    <w:rsid w:val="3FB91B7A"/>
    <w:rsid w:val="4059B26B"/>
    <w:rsid w:val="408598E8"/>
    <w:rsid w:val="40948059"/>
    <w:rsid w:val="40BBBCE6"/>
    <w:rsid w:val="40BFFD5F"/>
    <w:rsid w:val="40C91252"/>
    <w:rsid w:val="40CAAEDA"/>
    <w:rsid w:val="40FCF52F"/>
    <w:rsid w:val="4103CBA5"/>
    <w:rsid w:val="4114E404"/>
    <w:rsid w:val="413A6B07"/>
    <w:rsid w:val="41436BE7"/>
    <w:rsid w:val="414B3058"/>
    <w:rsid w:val="41B30B77"/>
    <w:rsid w:val="41B4DAC5"/>
    <w:rsid w:val="41F8CCE6"/>
    <w:rsid w:val="4215D22F"/>
    <w:rsid w:val="424214A4"/>
    <w:rsid w:val="42F1EB2C"/>
    <w:rsid w:val="4301F098"/>
    <w:rsid w:val="431B2BC3"/>
    <w:rsid w:val="4347D1E1"/>
    <w:rsid w:val="43C66018"/>
    <w:rsid w:val="43D9CC50"/>
    <w:rsid w:val="443A77A9"/>
    <w:rsid w:val="4441D7B9"/>
    <w:rsid w:val="4490DA0C"/>
    <w:rsid w:val="4491E05C"/>
    <w:rsid w:val="44967CF9"/>
    <w:rsid w:val="4496B185"/>
    <w:rsid w:val="44976EFA"/>
    <w:rsid w:val="451DD718"/>
    <w:rsid w:val="45441B26"/>
    <w:rsid w:val="45487448"/>
    <w:rsid w:val="455ABD4C"/>
    <w:rsid w:val="457C76CF"/>
    <w:rsid w:val="4589CC4B"/>
    <w:rsid w:val="458ED4C6"/>
    <w:rsid w:val="45A041EF"/>
    <w:rsid w:val="46176A28"/>
    <w:rsid w:val="468196D6"/>
    <w:rsid w:val="46A4749C"/>
    <w:rsid w:val="46D4C4A7"/>
    <w:rsid w:val="46E56B88"/>
    <w:rsid w:val="46EE1D03"/>
    <w:rsid w:val="47341601"/>
    <w:rsid w:val="47433992"/>
    <w:rsid w:val="47513CCF"/>
    <w:rsid w:val="4768ABD8"/>
    <w:rsid w:val="47BACF8D"/>
    <w:rsid w:val="47E5DD72"/>
    <w:rsid w:val="48405DD6"/>
    <w:rsid w:val="4846BEB4"/>
    <w:rsid w:val="48764CE7"/>
    <w:rsid w:val="48BACFF8"/>
    <w:rsid w:val="48BE2208"/>
    <w:rsid w:val="48DFD900"/>
    <w:rsid w:val="4925966B"/>
    <w:rsid w:val="492A38C3"/>
    <w:rsid w:val="49319F78"/>
    <w:rsid w:val="494C2125"/>
    <w:rsid w:val="4971442A"/>
    <w:rsid w:val="4988E078"/>
    <w:rsid w:val="49AA4F6F"/>
    <w:rsid w:val="49CC9DDF"/>
    <w:rsid w:val="49E10F9E"/>
    <w:rsid w:val="49EF80F1"/>
    <w:rsid w:val="4A0F05A4"/>
    <w:rsid w:val="4A4198BB"/>
    <w:rsid w:val="4A80E8E9"/>
    <w:rsid w:val="4AB16AF1"/>
    <w:rsid w:val="4B01CA34"/>
    <w:rsid w:val="4B270636"/>
    <w:rsid w:val="4B382B9E"/>
    <w:rsid w:val="4B465EAB"/>
    <w:rsid w:val="4B7132BC"/>
    <w:rsid w:val="4BB8E673"/>
    <w:rsid w:val="4BC273A8"/>
    <w:rsid w:val="4C1B87DF"/>
    <w:rsid w:val="4C4FDEFD"/>
    <w:rsid w:val="4C7D72E4"/>
    <w:rsid w:val="4C9182F7"/>
    <w:rsid w:val="4C91C4C6"/>
    <w:rsid w:val="4CB86121"/>
    <w:rsid w:val="4CD0E3C5"/>
    <w:rsid w:val="4CFF66A2"/>
    <w:rsid w:val="4D72F88A"/>
    <w:rsid w:val="4DBD9D11"/>
    <w:rsid w:val="4DC0ABF9"/>
    <w:rsid w:val="4DFA8789"/>
    <w:rsid w:val="4DFEB6AC"/>
    <w:rsid w:val="4E0CCF6D"/>
    <w:rsid w:val="4E321309"/>
    <w:rsid w:val="4E6E47BD"/>
    <w:rsid w:val="4E7445FB"/>
    <w:rsid w:val="4E7A2C8A"/>
    <w:rsid w:val="4E7B9CB0"/>
    <w:rsid w:val="4EB27ADE"/>
    <w:rsid w:val="4EC2F6FF"/>
    <w:rsid w:val="4ED1ADB3"/>
    <w:rsid w:val="4F3BDD27"/>
    <w:rsid w:val="4F4C4BDB"/>
    <w:rsid w:val="4F6FF937"/>
    <w:rsid w:val="4F742AC9"/>
    <w:rsid w:val="4F86FB34"/>
    <w:rsid w:val="4F8FB691"/>
    <w:rsid w:val="4FB11C57"/>
    <w:rsid w:val="4FD22024"/>
    <w:rsid w:val="5025E144"/>
    <w:rsid w:val="502A1E27"/>
    <w:rsid w:val="505766BA"/>
    <w:rsid w:val="507B26D9"/>
    <w:rsid w:val="50DE2A03"/>
    <w:rsid w:val="51001D07"/>
    <w:rsid w:val="510F2EC1"/>
    <w:rsid w:val="5196B235"/>
    <w:rsid w:val="51A29ACF"/>
    <w:rsid w:val="51DDF6E8"/>
    <w:rsid w:val="51FC7C9B"/>
    <w:rsid w:val="52301A91"/>
    <w:rsid w:val="524E2AE1"/>
    <w:rsid w:val="526BF417"/>
    <w:rsid w:val="5283AA43"/>
    <w:rsid w:val="529F3719"/>
    <w:rsid w:val="52AD8CE6"/>
    <w:rsid w:val="52B0C256"/>
    <w:rsid w:val="52B17889"/>
    <w:rsid w:val="52EE7BC0"/>
    <w:rsid w:val="5302C508"/>
    <w:rsid w:val="5315BC44"/>
    <w:rsid w:val="5315DB17"/>
    <w:rsid w:val="5318FB51"/>
    <w:rsid w:val="533AB5B4"/>
    <w:rsid w:val="533AF260"/>
    <w:rsid w:val="53570A61"/>
    <w:rsid w:val="5365B78D"/>
    <w:rsid w:val="5375FD10"/>
    <w:rsid w:val="5377C7B1"/>
    <w:rsid w:val="539AF5EA"/>
    <w:rsid w:val="53AB333F"/>
    <w:rsid w:val="53B96C32"/>
    <w:rsid w:val="53BB8DEE"/>
    <w:rsid w:val="53EA7094"/>
    <w:rsid w:val="540759F9"/>
    <w:rsid w:val="541350D4"/>
    <w:rsid w:val="545C78CE"/>
    <w:rsid w:val="546321E0"/>
    <w:rsid w:val="54689CA6"/>
    <w:rsid w:val="550A3C58"/>
    <w:rsid w:val="5524210D"/>
    <w:rsid w:val="555E1F14"/>
    <w:rsid w:val="55748213"/>
    <w:rsid w:val="55982E1C"/>
    <w:rsid w:val="561B628F"/>
    <w:rsid w:val="5645B663"/>
    <w:rsid w:val="5661BCA0"/>
    <w:rsid w:val="56668735"/>
    <w:rsid w:val="568A13E8"/>
    <w:rsid w:val="56B9B31E"/>
    <w:rsid w:val="56CFC72F"/>
    <w:rsid w:val="57021F0B"/>
    <w:rsid w:val="57370918"/>
    <w:rsid w:val="573C0805"/>
    <w:rsid w:val="573FB3BB"/>
    <w:rsid w:val="577B3D84"/>
    <w:rsid w:val="57836681"/>
    <w:rsid w:val="5784B4C6"/>
    <w:rsid w:val="57A7FE98"/>
    <w:rsid w:val="57C7B5DC"/>
    <w:rsid w:val="57D026DA"/>
    <w:rsid w:val="57D9550A"/>
    <w:rsid w:val="57F1217E"/>
    <w:rsid w:val="57F235DF"/>
    <w:rsid w:val="57FAA75B"/>
    <w:rsid w:val="580D39E2"/>
    <w:rsid w:val="5847C37A"/>
    <w:rsid w:val="584F01A6"/>
    <w:rsid w:val="588C30EE"/>
    <w:rsid w:val="5892C601"/>
    <w:rsid w:val="58E5697C"/>
    <w:rsid w:val="58FF15A0"/>
    <w:rsid w:val="592ADE0E"/>
    <w:rsid w:val="594BFCBA"/>
    <w:rsid w:val="595E6371"/>
    <w:rsid w:val="59BF94B3"/>
    <w:rsid w:val="59D8B6BC"/>
    <w:rsid w:val="59F60CFE"/>
    <w:rsid w:val="59F7E2FC"/>
    <w:rsid w:val="59F8E76B"/>
    <w:rsid w:val="5A041BE3"/>
    <w:rsid w:val="5A11E339"/>
    <w:rsid w:val="5A3A50CA"/>
    <w:rsid w:val="5A3CA2AF"/>
    <w:rsid w:val="5AA982B4"/>
    <w:rsid w:val="5ACDCDC8"/>
    <w:rsid w:val="5B035418"/>
    <w:rsid w:val="5B0D3726"/>
    <w:rsid w:val="5B285D3A"/>
    <w:rsid w:val="5B2C2C92"/>
    <w:rsid w:val="5B4FB0E6"/>
    <w:rsid w:val="5B5000F1"/>
    <w:rsid w:val="5B85E01C"/>
    <w:rsid w:val="5BCC9D73"/>
    <w:rsid w:val="5BE66C32"/>
    <w:rsid w:val="5C001E16"/>
    <w:rsid w:val="5C029848"/>
    <w:rsid w:val="5C14BE2B"/>
    <w:rsid w:val="5C2022A6"/>
    <w:rsid w:val="5C3498E4"/>
    <w:rsid w:val="5C3DA84E"/>
    <w:rsid w:val="5C567C27"/>
    <w:rsid w:val="5C5ADC20"/>
    <w:rsid w:val="5CAFCA3A"/>
    <w:rsid w:val="5CBA6D65"/>
    <w:rsid w:val="5CEC423C"/>
    <w:rsid w:val="5D08D400"/>
    <w:rsid w:val="5D0F9C71"/>
    <w:rsid w:val="5D134717"/>
    <w:rsid w:val="5D2A9CBD"/>
    <w:rsid w:val="5D3681F3"/>
    <w:rsid w:val="5DDE0897"/>
    <w:rsid w:val="5E2392E5"/>
    <w:rsid w:val="5E35A7AD"/>
    <w:rsid w:val="5E529C6E"/>
    <w:rsid w:val="5E532124"/>
    <w:rsid w:val="5E864597"/>
    <w:rsid w:val="5EA76E9C"/>
    <w:rsid w:val="5EC470C3"/>
    <w:rsid w:val="5F0DA76A"/>
    <w:rsid w:val="5F713A78"/>
    <w:rsid w:val="5FB2B16A"/>
    <w:rsid w:val="5FB7A6D6"/>
    <w:rsid w:val="5FD013E8"/>
    <w:rsid w:val="600BB6B9"/>
    <w:rsid w:val="603C6DD2"/>
    <w:rsid w:val="60712C84"/>
    <w:rsid w:val="6087A5DF"/>
    <w:rsid w:val="609E8415"/>
    <w:rsid w:val="60F023D6"/>
    <w:rsid w:val="614CB735"/>
    <w:rsid w:val="6152500D"/>
    <w:rsid w:val="615395A4"/>
    <w:rsid w:val="61542ECB"/>
    <w:rsid w:val="61710F48"/>
    <w:rsid w:val="6184008E"/>
    <w:rsid w:val="619311BD"/>
    <w:rsid w:val="619B269C"/>
    <w:rsid w:val="61EECB47"/>
    <w:rsid w:val="61F33AC7"/>
    <w:rsid w:val="61F573E5"/>
    <w:rsid w:val="62316FE9"/>
    <w:rsid w:val="634757E0"/>
    <w:rsid w:val="635AD060"/>
    <w:rsid w:val="638DD9CD"/>
    <w:rsid w:val="63DA460F"/>
    <w:rsid w:val="63DB861D"/>
    <w:rsid w:val="63E2859A"/>
    <w:rsid w:val="640215D1"/>
    <w:rsid w:val="64477738"/>
    <w:rsid w:val="649E2D06"/>
    <w:rsid w:val="64A90EF0"/>
    <w:rsid w:val="64AFB7A6"/>
    <w:rsid w:val="64F5544A"/>
    <w:rsid w:val="65092CFD"/>
    <w:rsid w:val="65331B1F"/>
    <w:rsid w:val="658DB47F"/>
    <w:rsid w:val="65D89B35"/>
    <w:rsid w:val="660AB575"/>
    <w:rsid w:val="66449984"/>
    <w:rsid w:val="66A04FCF"/>
    <w:rsid w:val="66A3D0D9"/>
    <w:rsid w:val="66F37364"/>
    <w:rsid w:val="66FE9716"/>
    <w:rsid w:val="673138B1"/>
    <w:rsid w:val="67607A88"/>
    <w:rsid w:val="678B6636"/>
    <w:rsid w:val="67BBDAD6"/>
    <w:rsid w:val="67C0C89F"/>
    <w:rsid w:val="67C70D50"/>
    <w:rsid w:val="67CB73AC"/>
    <w:rsid w:val="67DB49F0"/>
    <w:rsid w:val="67DD78CC"/>
    <w:rsid w:val="6826020B"/>
    <w:rsid w:val="68261A92"/>
    <w:rsid w:val="6826EB75"/>
    <w:rsid w:val="6861B546"/>
    <w:rsid w:val="6866F03B"/>
    <w:rsid w:val="6887F52D"/>
    <w:rsid w:val="6892FE4E"/>
    <w:rsid w:val="68E833F5"/>
    <w:rsid w:val="68EFF2C7"/>
    <w:rsid w:val="68F2C19D"/>
    <w:rsid w:val="69275B2F"/>
    <w:rsid w:val="69299E14"/>
    <w:rsid w:val="69396F0F"/>
    <w:rsid w:val="695D43EE"/>
    <w:rsid w:val="69839E30"/>
    <w:rsid w:val="69A5F106"/>
    <w:rsid w:val="69AB9556"/>
    <w:rsid w:val="69AEEA1A"/>
    <w:rsid w:val="69B07057"/>
    <w:rsid w:val="69B8F8C0"/>
    <w:rsid w:val="69E37F45"/>
    <w:rsid w:val="6A0EEE56"/>
    <w:rsid w:val="6A63E0F5"/>
    <w:rsid w:val="6A6496C6"/>
    <w:rsid w:val="6A7BC854"/>
    <w:rsid w:val="6A812280"/>
    <w:rsid w:val="6AC75AE0"/>
    <w:rsid w:val="6AE9E98F"/>
    <w:rsid w:val="6B08F620"/>
    <w:rsid w:val="6B1419A2"/>
    <w:rsid w:val="6B1DD6DD"/>
    <w:rsid w:val="6B395C1F"/>
    <w:rsid w:val="6B609C42"/>
    <w:rsid w:val="6B670E0F"/>
    <w:rsid w:val="6BB77E82"/>
    <w:rsid w:val="6BE1945A"/>
    <w:rsid w:val="6BF21D58"/>
    <w:rsid w:val="6BF2F42B"/>
    <w:rsid w:val="6C0D57A9"/>
    <w:rsid w:val="6C1F86FB"/>
    <w:rsid w:val="6C8DED35"/>
    <w:rsid w:val="6CCC923F"/>
    <w:rsid w:val="6CDDCA19"/>
    <w:rsid w:val="6D3B0EC3"/>
    <w:rsid w:val="6D9A351B"/>
    <w:rsid w:val="6DB2584E"/>
    <w:rsid w:val="6DD6D811"/>
    <w:rsid w:val="6DD789CF"/>
    <w:rsid w:val="6DF17D68"/>
    <w:rsid w:val="6DFF288C"/>
    <w:rsid w:val="6E5623A0"/>
    <w:rsid w:val="6E7C8B6C"/>
    <w:rsid w:val="6EBC422C"/>
    <w:rsid w:val="6F0614A3"/>
    <w:rsid w:val="6F304E3F"/>
    <w:rsid w:val="6F57F83A"/>
    <w:rsid w:val="6F8339C3"/>
    <w:rsid w:val="6FCD98E8"/>
    <w:rsid w:val="70219E86"/>
    <w:rsid w:val="704BA817"/>
    <w:rsid w:val="708F3DD4"/>
    <w:rsid w:val="7096C0BF"/>
    <w:rsid w:val="70B441AF"/>
    <w:rsid w:val="70B5D9DC"/>
    <w:rsid w:val="70CEDF81"/>
    <w:rsid w:val="70CF8744"/>
    <w:rsid w:val="714A6977"/>
    <w:rsid w:val="715D87B8"/>
    <w:rsid w:val="71A99347"/>
    <w:rsid w:val="71C2CCB7"/>
    <w:rsid w:val="71CBDBE6"/>
    <w:rsid w:val="723729A0"/>
    <w:rsid w:val="72566E88"/>
    <w:rsid w:val="7259C68C"/>
    <w:rsid w:val="725B476E"/>
    <w:rsid w:val="728E6C0E"/>
    <w:rsid w:val="729B3A29"/>
    <w:rsid w:val="72A54447"/>
    <w:rsid w:val="72D392D1"/>
    <w:rsid w:val="734EE830"/>
    <w:rsid w:val="7356E5D9"/>
    <w:rsid w:val="7382B0F5"/>
    <w:rsid w:val="73947697"/>
    <w:rsid w:val="73C5475C"/>
    <w:rsid w:val="73DD4945"/>
    <w:rsid w:val="73F9E4EE"/>
    <w:rsid w:val="7413C7E4"/>
    <w:rsid w:val="742865E4"/>
    <w:rsid w:val="742E164D"/>
    <w:rsid w:val="74390549"/>
    <w:rsid w:val="744456FA"/>
    <w:rsid w:val="74622E89"/>
    <w:rsid w:val="7463FFD9"/>
    <w:rsid w:val="746830E4"/>
    <w:rsid w:val="7471D0F5"/>
    <w:rsid w:val="749254BB"/>
    <w:rsid w:val="74C3853A"/>
    <w:rsid w:val="74E05B84"/>
    <w:rsid w:val="750B52A7"/>
    <w:rsid w:val="753FCACA"/>
    <w:rsid w:val="7571E5FD"/>
    <w:rsid w:val="757B0470"/>
    <w:rsid w:val="757C52AD"/>
    <w:rsid w:val="75BB1E53"/>
    <w:rsid w:val="75D8186F"/>
    <w:rsid w:val="75E45540"/>
    <w:rsid w:val="75F05F98"/>
    <w:rsid w:val="760E6F78"/>
    <w:rsid w:val="764ACFF9"/>
    <w:rsid w:val="765A0CBD"/>
    <w:rsid w:val="765CB251"/>
    <w:rsid w:val="767ABA53"/>
    <w:rsid w:val="767C04B5"/>
    <w:rsid w:val="76F3C8D0"/>
    <w:rsid w:val="7737B861"/>
    <w:rsid w:val="773A59D1"/>
    <w:rsid w:val="7741E97B"/>
    <w:rsid w:val="776049AB"/>
    <w:rsid w:val="77EED221"/>
    <w:rsid w:val="7847E731"/>
    <w:rsid w:val="78538D9E"/>
    <w:rsid w:val="7857B925"/>
    <w:rsid w:val="785885CC"/>
    <w:rsid w:val="78614FA5"/>
    <w:rsid w:val="78A721B0"/>
    <w:rsid w:val="79051A72"/>
    <w:rsid w:val="795F47DF"/>
    <w:rsid w:val="79915A9D"/>
    <w:rsid w:val="79BCEA6E"/>
    <w:rsid w:val="79D704AF"/>
    <w:rsid w:val="7A12147F"/>
    <w:rsid w:val="7A236D57"/>
    <w:rsid w:val="7A6A9F05"/>
    <w:rsid w:val="7AA5689B"/>
    <w:rsid w:val="7AB5666E"/>
    <w:rsid w:val="7AE1EC2E"/>
    <w:rsid w:val="7AFE24EB"/>
    <w:rsid w:val="7B27ADB6"/>
    <w:rsid w:val="7B63FB84"/>
    <w:rsid w:val="7B6691C0"/>
    <w:rsid w:val="7B7BD33E"/>
    <w:rsid w:val="7B956938"/>
    <w:rsid w:val="7B99F748"/>
    <w:rsid w:val="7BA680D5"/>
    <w:rsid w:val="7BBB6205"/>
    <w:rsid w:val="7C0AD01C"/>
    <w:rsid w:val="7C2886E8"/>
    <w:rsid w:val="7C311D49"/>
    <w:rsid w:val="7C34E91B"/>
    <w:rsid w:val="7C36897E"/>
    <w:rsid w:val="7C74DB0C"/>
    <w:rsid w:val="7C7B17F9"/>
    <w:rsid w:val="7C8FB148"/>
    <w:rsid w:val="7CB0AE5E"/>
    <w:rsid w:val="7CE517B1"/>
    <w:rsid w:val="7D363175"/>
    <w:rsid w:val="7D50E361"/>
    <w:rsid w:val="7D6C02F7"/>
    <w:rsid w:val="7DA8F2CA"/>
    <w:rsid w:val="7DB776AD"/>
    <w:rsid w:val="7DD845F0"/>
    <w:rsid w:val="7E566F1B"/>
    <w:rsid w:val="7E7C86C9"/>
    <w:rsid w:val="7E852050"/>
    <w:rsid w:val="7E85ADD7"/>
    <w:rsid w:val="7E877F51"/>
    <w:rsid w:val="7E99D6D9"/>
    <w:rsid w:val="7EE983DB"/>
    <w:rsid w:val="7EEB01C3"/>
    <w:rsid w:val="7EF77774"/>
    <w:rsid w:val="7F033A8C"/>
    <w:rsid w:val="7F1DD69C"/>
    <w:rsid w:val="7F92A6DD"/>
    <w:rsid w:val="7FBB2BE2"/>
    <w:rsid w:val="7FC46718"/>
    <w:rsid w:val="7FCF6C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5D4"/>
  <w15:chartTrackingRefBased/>
  <w15:docId w15:val="{15731531-0554-4688-A5B1-3A956861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7A"/>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naqsat.tamu.edu/"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naqsat.tamu.edu/"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naqsat.tamu.edu/"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naqsat.tamu.edu/" TargetMode="External"/><Relationship Id="rId20" Type="http://schemas.openxmlformats.org/officeDocument/2006/relationships/hyperlink" Target="http://naqsat.tamu.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naqsat.tamu.ed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ff54f65f-5900-4f3a-8a8f-36c4ef76e5b6">
      <UserInfo>
        <DisplayName>Gross, Chris - NRCS, Beltsville, MD</DisplayName>
        <AccountId>306</AccountId>
        <AccountType/>
      </UserInfo>
      <UserInfo>
        <DisplayName>Lauster, Aaron - NRCS, Washington, DC</DisplayName>
        <AccountId>604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FB49D7700E494587746C234F926969" ma:contentTypeVersion="4" ma:contentTypeDescription="Create a new document." ma:contentTypeScope="" ma:versionID="d2e805dccdb6896e2d8a3a7a4b1ce5d9">
  <xsd:schema xmlns:xsd="http://www.w3.org/2001/XMLSchema" xmlns:xs="http://www.w3.org/2001/XMLSchema" xmlns:p="http://schemas.microsoft.com/office/2006/metadata/properties" xmlns:ns2="c26a24a2-6687-40bf-8c9b-4b24f451ac48" xmlns:ns3="ff54f65f-5900-4f3a-8a8f-36c4ef76e5b6" targetNamespace="http://schemas.microsoft.com/office/2006/metadata/properties" ma:root="true" ma:fieldsID="8539c378a31f5850f0d63e84420f21e9" ns2:_="" ns3:_="">
    <xsd:import namespace="c26a24a2-6687-40bf-8c9b-4b24f451ac48"/>
    <xsd:import namespace="ff54f65f-5900-4f3a-8a8f-36c4ef76e5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a24a2-6687-40bf-8c9b-4b24f451ac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97D51-948F-4428-90B9-8EC36E05C89D}">
  <ds:schemaRefs>
    <ds:schemaRef ds:uri="http://schemas.microsoft.com/office/2006/metadata/properties"/>
    <ds:schemaRef ds:uri="http://schemas.microsoft.com/office/infopath/2007/PartnerControls"/>
    <ds:schemaRef ds:uri="ff54f65f-5900-4f3a-8a8f-36c4ef76e5b6"/>
  </ds:schemaRefs>
</ds:datastoreItem>
</file>

<file path=customXml/itemProps3.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4.xml><?xml version="1.0" encoding="utf-8"?>
<ds:datastoreItem xmlns:ds="http://schemas.openxmlformats.org/officeDocument/2006/customXml" ds:itemID="{55B2AA58-AE34-4D70-AADA-C25F95B96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a24a2-6687-40bf-8c9b-4b24f451ac48"/>
    <ds:schemaRef ds:uri="ff54f65f-5900-4f3a-8a8f-36c4ef76e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639DC0-2ABB-48CC-A919-6596D5A6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142</Pages>
  <Words>45105</Words>
  <Characters>257105</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CART Resource Concern Assessment (Draft)</vt:lpstr>
    </vt:vector>
  </TitlesOfParts>
  <Company/>
  <LinksUpToDate>false</LinksUpToDate>
  <CharactersWithSpaces>301607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Resource Concern Assessment (Draft)</dc:title>
  <dc:subject>Authors</dc:subject>
  <dc:creator>Aaron LAuster, Conservation Planning Branch Lead, NRCS</dc:creator>
  <cp:keywords/>
  <dc:description/>
  <cp:lastModifiedBy>Jason Nemecek</cp:lastModifiedBy>
  <cp:revision>2</cp:revision>
  <cp:lastPrinted>2019-01-17T21:39:00Z</cp:lastPrinted>
  <dcterms:created xsi:type="dcterms:W3CDTF">2019-06-04T21:02:00Z</dcterms:created>
  <dcterms:modified xsi:type="dcterms:W3CDTF">2019-06-04T21:02:00Z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0x010100F3FB49D7700E494587746C234F926969</vt:lpwstr>
  </property>
  <property fmtid="{D5CDD505-2E9C-101B-9397-08002B2CF9AE}" pid="3" name="AuthorIds_UIVersion_152576">
    <vt:lpwstr>3621</vt:lpwstr>
  </property>
</Properties>
</file>