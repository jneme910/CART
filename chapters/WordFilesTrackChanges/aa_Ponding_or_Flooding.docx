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AAE" w:rsidRDefault="00E46AAE" w:rsidP="00E46AAE">
      <w:pPr>
        <w:pStyle w:val="TOC1"/>
        <w:tabs>
          <w:tab w:val="right" w:leader="dot" w:pos="9350"/>
        </w:tabs>
        <w:rPr>
          <w:noProof/>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150772" w:history="1">
        <w:r w:rsidRPr="001029FD">
          <w:rPr>
            <w:rStyle w:val="Hyperlink"/>
            <w:rFonts w:eastAsia="Times New Roman"/>
            <w:noProof/>
          </w:rPr>
          <w:t>Ponding or Flooding</w:t>
        </w:r>
        <w:r>
          <w:rPr>
            <w:noProof/>
            <w:webHidden/>
          </w:rPr>
          <w:tab/>
        </w:r>
        <w:r>
          <w:rPr>
            <w:noProof/>
            <w:webHidden/>
          </w:rPr>
          <w:fldChar w:fldCharType="begin"/>
        </w:r>
        <w:r>
          <w:rPr>
            <w:noProof/>
            <w:webHidden/>
          </w:rPr>
          <w:instrText xml:space="preserve"> PAGEREF _Toc16150772 \h </w:instrText>
        </w:r>
        <w:r>
          <w:rPr>
            <w:noProof/>
            <w:webHidden/>
          </w:rPr>
        </w:r>
        <w:r>
          <w:rPr>
            <w:noProof/>
            <w:webHidden/>
          </w:rPr>
          <w:fldChar w:fldCharType="separate"/>
        </w:r>
        <w:r>
          <w:rPr>
            <w:noProof/>
            <w:webHidden/>
          </w:rPr>
          <w:t>1</w:t>
        </w:r>
        <w:r>
          <w:rPr>
            <w:noProof/>
            <w:webHidden/>
          </w:rPr>
          <w:fldChar w:fldCharType="end"/>
        </w:r>
      </w:hyperlink>
    </w:p>
    <w:p w:rsidR="00E46AAE" w:rsidRDefault="00F4671B" w:rsidP="00E46AAE">
      <w:pPr>
        <w:pStyle w:val="TOC2"/>
        <w:tabs>
          <w:tab w:val="right" w:leader="dot" w:pos="9350"/>
        </w:tabs>
        <w:rPr>
          <w:noProof/>
        </w:rPr>
      </w:pPr>
      <w:hyperlink w:anchor="_Toc16150773" w:history="1">
        <w:r w:rsidR="00E46AAE" w:rsidRPr="001029FD">
          <w:rPr>
            <w:rStyle w:val="Hyperlink"/>
            <w:rFonts w:eastAsia="Times New Roman"/>
            <w:noProof/>
          </w:rPr>
          <w:t>Definitions</w:t>
        </w:r>
        <w:r w:rsidR="00E46AAE">
          <w:rPr>
            <w:noProof/>
            <w:webHidden/>
          </w:rPr>
          <w:tab/>
        </w:r>
        <w:r w:rsidR="00E46AAE">
          <w:rPr>
            <w:noProof/>
            <w:webHidden/>
          </w:rPr>
          <w:fldChar w:fldCharType="begin"/>
        </w:r>
        <w:r w:rsidR="00E46AAE">
          <w:rPr>
            <w:noProof/>
            <w:webHidden/>
          </w:rPr>
          <w:instrText xml:space="preserve"> PAGEREF _Toc16150773 \h </w:instrText>
        </w:r>
        <w:r w:rsidR="00E46AAE">
          <w:rPr>
            <w:noProof/>
            <w:webHidden/>
          </w:rPr>
        </w:r>
        <w:r w:rsidR="00E46AAE">
          <w:rPr>
            <w:noProof/>
            <w:webHidden/>
          </w:rPr>
          <w:fldChar w:fldCharType="separate"/>
        </w:r>
        <w:r w:rsidR="00E46AAE">
          <w:rPr>
            <w:noProof/>
            <w:webHidden/>
          </w:rPr>
          <w:t>1</w:t>
        </w:r>
        <w:r w:rsidR="00E46AAE">
          <w:rPr>
            <w:noProof/>
            <w:webHidden/>
          </w:rPr>
          <w:fldChar w:fldCharType="end"/>
        </w:r>
      </w:hyperlink>
    </w:p>
    <w:p w:rsidR="00E46AAE" w:rsidRDefault="00F4671B" w:rsidP="00E46AAE">
      <w:pPr>
        <w:pStyle w:val="TOC3"/>
        <w:tabs>
          <w:tab w:val="right" w:leader="dot" w:pos="9350"/>
        </w:tabs>
        <w:rPr>
          <w:noProof/>
        </w:rPr>
      </w:pPr>
      <w:hyperlink w:anchor="_Toc16150774" w:history="1">
        <w:r w:rsidR="00E46AAE" w:rsidRPr="001029FD">
          <w:rPr>
            <w:rStyle w:val="Hyperlink"/>
            <w:rFonts w:eastAsia="Times New Roman"/>
            <w:noProof/>
          </w:rPr>
          <w:t>Flooding Frequency Class</w:t>
        </w:r>
        <w:r w:rsidR="00E46AAE">
          <w:rPr>
            <w:noProof/>
            <w:webHidden/>
          </w:rPr>
          <w:tab/>
        </w:r>
        <w:r w:rsidR="00E46AAE">
          <w:rPr>
            <w:noProof/>
            <w:webHidden/>
          </w:rPr>
          <w:fldChar w:fldCharType="begin"/>
        </w:r>
        <w:r w:rsidR="00E46AAE">
          <w:rPr>
            <w:noProof/>
            <w:webHidden/>
          </w:rPr>
          <w:instrText xml:space="preserve"> PAGEREF _Toc16150774 \h </w:instrText>
        </w:r>
        <w:r w:rsidR="00E46AAE">
          <w:rPr>
            <w:noProof/>
            <w:webHidden/>
          </w:rPr>
        </w:r>
        <w:r w:rsidR="00E46AAE">
          <w:rPr>
            <w:noProof/>
            <w:webHidden/>
          </w:rPr>
          <w:fldChar w:fldCharType="separate"/>
        </w:r>
        <w:r w:rsidR="00E46AAE">
          <w:rPr>
            <w:noProof/>
            <w:webHidden/>
          </w:rPr>
          <w:t>1</w:t>
        </w:r>
        <w:r w:rsidR="00E46AAE">
          <w:rPr>
            <w:noProof/>
            <w:webHidden/>
          </w:rPr>
          <w:fldChar w:fldCharType="end"/>
        </w:r>
      </w:hyperlink>
    </w:p>
    <w:p w:rsidR="00E46AAE" w:rsidRDefault="00F4671B" w:rsidP="00E46AAE">
      <w:pPr>
        <w:pStyle w:val="TOC3"/>
        <w:tabs>
          <w:tab w:val="right" w:leader="dot" w:pos="9350"/>
        </w:tabs>
        <w:rPr>
          <w:noProof/>
        </w:rPr>
      </w:pPr>
      <w:hyperlink w:anchor="_Toc16150775" w:history="1">
        <w:r w:rsidR="00E46AAE" w:rsidRPr="001029FD">
          <w:rPr>
            <w:rStyle w:val="Hyperlink"/>
            <w:rFonts w:eastAsia="Times New Roman"/>
            <w:noProof/>
          </w:rPr>
          <w:t>Ponding Frequency Class</w:t>
        </w:r>
        <w:r w:rsidR="00E46AAE">
          <w:rPr>
            <w:noProof/>
            <w:webHidden/>
          </w:rPr>
          <w:tab/>
        </w:r>
        <w:r w:rsidR="00E46AAE">
          <w:rPr>
            <w:noProof/>
            <w:webHidden/>
          </w:rPr>
          <w:fldChar w:fldCharType="begin"/>
        </w:r>
        <w:r w:rsidR="00E46AAE">
          <w:rPr>
            <w:noProof/>
            <w:webHidden/>
          </w:rPr>
          <w:instrText xml:space="preserve"> PAGEREF _Toc16150775 \h </w:instrText>
        </w:r>
        <w:r w:rsidR="00E46AAE">
          <w:rPr>
            <w:noProof/>
            <w:webHidden/>
          </w:rPr>
        </w:r>
        <w:r w:rsidR="00E46AAE">
          <w:rPr>
            <w:noProof/>
            <w:webHidden/>
          </w:rPr>
          <w:fldChar w:fldCharType="separate"/>
        </w:r>
        <w:r w:rsidR="00E46AAE">
          <w:rPr>
            <w:noProof/>
            <w:webHidden/>
          </w:rPr>
          <w:t>2</w:t>
        </w:r>
        <w:r w:rsidR="00E46AAE">
          <w:rPr>
            <w:noProof/>
            <w:webHidden/>
          </w:rPr>
          <w:fldChar w:fldCharType="end"/>
        </w:r>
      </w:hyperlink>
    </w:p>
    <w:p w:rsidR="00E46AAE" w:rsidRDefault="00F4671B" w:rsidP="00E46AAE">
      <w:pPr>
        <w:pStyle w:val="TOC2"/>
        <w:tabs>
          <w:tab w:val="right" w:leader="dot" w:pos="9350"/>
        </w:tabs>
        <w:rPr>
          <w:noProof/>
        </w:rPr>
      </w:pPr>
      <w:hyperlink w:anchor="_Toc16150776" w:history="1">
        <w:r w:rsidR="00E46AAE" w:rsidRPr="001029FD">
          <w:rPr>
            <w:rStyle w:val="Hyperlink"/>
            <w:rFonts w:eastAsia="Times New Roman"/>
            <w:noProof/>
          </w:rPr>
          <w:t>Excess Water Resource Concern</w:t>
        </w:r>
        <w:r w:rsidR="00E46AAE">
          <w:rPr>
            <w:noProof/>
            <w:webHidden/>
          </w:rPr>
          <w:tab/>
        </w:r>
        <w:r w:rsidR="00E46AAE">
          <w:rPr>
            <w:noProof/>
            <w:webHidden/>
          </w:rPr>
          <w:fldChar w:fldCharType="begin"/>
        </w:r>
        <w:r w:rsidR="00E46AAE">
          <w:rPr>
            <w:noProof/>
            <w:webHidden/>
          </w:rPr>
          <w:instrText xml:space="preserve"> PAGEREF _Toc16150776 \h </w:instrText>
        </w:r>
        <w:r w:rsidR="00E46AAE">
          <w:rPr>
            <w:noProof/>
            <w:webHidden/>
          </w:rPr>
        </w:r>
        <w:r w:rsidR="00E46AAE">
          <w:rPr>
            <w:noProof/>
            <w:webHidden/>
          </w:rPr>
          <w:fldChar w:fldCharType="separate"/>
        </w:r>
        <w:r w:rsidR="00E46AAE">
          <w:rPr>
            <w:noProof/>
            <w:webHidden/>
          </w:rPr>
          <w:t>2</w:t>
        </w:r>
        <w:r w:rsidR="00E46AAE">
          <w:rPr>
            <w:noProof/>
            <w:webHidden/>
          </w:rPr>
          <w:fldChar w:fldCharType="end"/>
        </w:r>
      </w:hyperlink>
    </w:p>
    <w:p w:rsidR="00E46AAE" w:rsidRDefault="00F4671B" w:rsidP="00E46AAE">
      <w:pPr>
        <w:pStyle w:val="TOC3"/>
        <w:tabs>
          <w:tab w:val="right" w:leader="dot" w:pos="9350"/>
        </w:tabs>
        <w:rPr>
          <w:noProof/>
        </w:rPr>
      </w:pPr>
      <w:hyperlink w:anchor="_Toc16150777" w:history="1">
        <w:r w:rsidR="00E46AAE" w:rsidRPr="001029FD">
          <w:rPr>
            <w:rStyle w:val="Hyperlink"/>
            <w:rFonts w:eastAsia="Times New Roman"/>
            <w:noProof/>
          </w:rPr>
          <w:t>Description</w:t>
        </w:r>
        <w:r w:rsidR="00E46AAE">
          <w:rPr>
            <w:noProof/>
            <w:webHidden/>
          </w:rPr>
          <w:tab/>
        </w:r>
        <w:r w:rsidR="00E46AAE">
          <w:rPr>
            <w:noProof/>
            <w:webHidden/>
          </w:rPr>
          <w:fldChar w:fldCharType="begin"/>
        </w:r>
        <w:r w:rsidR="00E46AAE">
          <w:rPr>
            <w:noProof/>
            <w:webHidden/>
          </w:rPr>
          <w:instrText xml:space="preserve"> PAGEREF _Toc16150777 \h </w:instrText>
        </w:r>
        <w:r w:rsidR="00E46AAE">
          <w:rPr>
            <w:noProof/>
            <w:webHidden/>
          </w:rPr>
        </w:r>
        <w:r w:rsidR="00E46AAE">
          <w:rPr>
            <w:noProof/>
            <w:webHidden/>
          </w:rPr>
          <w:fldChar w:fldCharType="separate"/>
        </w:r>
        <w:r w:rsidR="00E46AAE">
          <w:rPr>
            <w:noProof/>
            <w:webHidden/>
          </w:rPr>
          <w:t>2</w:t>
        </w:r>
        <w:r w:rsidR="00E46AAE">
          <w:rPr>
            <w:noProof/>
            <w:webHidden/>
          </w:rPr>
          <w:fldChar w:fldCharType="end"/>
        </w:r>
      </w:hyperlink>
    </w:p>
    <w:p w:rsidR="00E46AAE" w:rsidRDefault="00F4671B" w:rsidP="00E46AAE">
      <w:pPr>
        <w:pStyle w:val="TOC3"/>
        <w:tabs>
          <w:tab w:val="right" w:leader="dot" w:pos="9350"/>
        </w:tabs>
        <w:rPr>
          <w:noProof/>
        </w:rPr>
      </w:pPr>
      <w:hyperlink w:anchor="_Toc16150778" w:history="1">
        <w:r w:rsidR="00E46AAE" w:rsidRPr="001029FD">
          <w:rPr>
            <w:rStyle w:val="Hyperlink"/>
            <w:rFonts w:eastAsia="Times New Roman"/>
            <w:noProof/>
          </w:rPr>
          <w:t>Objective</w:t>
        </w:r>
        <w:r w:rsidR="00E46AAE">
          <w:rPr>
            <w:noProof/>
            <w:webHidden/>
          </w:rPr>
          <w:tab/>
        </w:r>
        <w:r w:rsidR="00E46AAE">
          <w:rPr>
            <w:noProof/>
            <w:webHidden/>
          </w:rPr>
          <w:fldChar w:fldCharType="begin"/>
        </w:r>
        <w:r w:rsidR="00E46AAE">
          <w:rPr>
            <w:noProof/>
            <w:webHidden/>
          </w:rPr>
          <w:instrText xml:space="preserve"> PAGEREF _Toc16150778 \h </w:instrText>
        </w:r>
        <w:r w:rsidR="00E46AAE">
          <w:rPr>
            <w:noProof/>
            <w:webHidden/>
          </w:rPr>
        </w:r>
        <w:r w:rsidR="00E46AAE">
          <w:rPr>
            <w:noProof/>
            <w:webHidden/>
          </w:rPr>
          <w:fldChar w:fldCharType="separate"/>
        </w:r>
        <w:r w:rsidR="00E46AAE">
          <w:rPr>
            <w:noProof/>
            <w:webHidden/>
          </w:rPr>
          <w:t>2</w:t>
        </w:r>
        <w:r w:rsidR="00E46AAE">
          <w:rPr>
            <w:noProof/>
            <w:webHidden/>
          </w:rPr>
          <w:fldChar w:fldCharType="end"/>
        </w:r>
      </w:hyperlink>
    </w:p>
    <w:p w:rsidR="00E46AAE" w:rsidRDefault="00F4671B" w:rsidP="00E46AAE">
      <w:pPr>
        <w:pStyle w:val="TOC3"/>
        <w:tabs>
          <w:tab w:val="right" w:leader="dot" w:pos="9350"/>
        </w:tabs>
        <w:rPr>
          <w:noProof/>
        </w:rPr>
      </w:pPr>
      <w:hyperlink w:anchor="_Toc16150779" w:history="1">
        <w:r w:rsidR="00E46AAE" w:rsidRPr="001029FD">
          <w:rPr>
            <w:rStyle w:val="Hyperlink"/>
            <w:rFonts w:eastAsia="Times New Roman"/>
            <w:noProof/>
          </w:rPr>
          <w:t>Analysis within CART</w:t>
        </w:r>
        <w:r w:rsidR="00E46AAE">
          <w:rPr>
            <w:noProof/>
            <w:webHidden/>
          </w:rPr>
          <w:tab/>
        </w:r>
        <w:r w:rsidR="00E46AAE">
          <w:rPr>
            <w:noProof/>
            <w:webHidden/>
          </w:rPr>
          <w:fldChar w:fldCharType="begin"/>
        </w:r>
        <w:r w:rsidR="00E46AAE">
          <w:rPr>
            <w:noProof/>
            <w:webHidden/>
          </w:rPr>
          <w:instrText xml:space="preserve"> PAGEREF _Toc16150779 \h </w:instrText>
        </w:r>
        <w:r w:rsidR="00E46AAE">
          <w:rPr>
            <w:noProof/>
            <w:webHidden/>
          </w:rPr>
        </w:r>
        <w:r w:rsidR="00E46AAE">
          <w:rPr>
            <w:noProof/>
            <w:webHidden/>
          </w:rPr>
          <w:fldChar w:fldCharType="separate"/>
        </w:r>
        <w:r w:rsidR="00E46AAE">
          <w:rPr>
            <w:noProof/>
            <w:webHidden/>
          </w:rPr>
          <w:t>3</w:t>
        </w:r>
        <w:r w:rsidR="00E46AAE">
          <w:rPr>
            <w:noProof/>
            <w:webHidden/>
          </w:rPr>
          <w:fldChar w:fldCharType="end"/>
        </w:r>
      </w:hyperlink>
    </w:p>
    <w:p w:rsidR="00E46AAE" w:rsidRDefault="00F4671B" w:rsidP="00E46AAE">
      <w:pPr>
        <w:pStyle w:val="TOC2"/>
        <w:tabs>
          <w:tab w:val="right" w:leader="dot" w:pos="9350"/>
        </w:tabs>
        <w:rPr>
          <w:noProof/>
        </w:rPr>
      </w:pPr>
      <w:hyperlink w:anchor="_Toc16150780" w:history="1">
        <w:r w:rsidR="00E46AAE" w:rsidRPr="001029FD">
          <w:rPr>
            <w:rStyle w:val="Hyperlink"/>
            <w:rFonts w:eastAsia="Times New Roman"/>
            <w:noProof/>
          </w:rPr>
          <w:t>Script Breakdown</w:t>
        </w:r>
        <w:r w:rsidR="00E46AAE">
          <w:rPr>
            <w:noProof/>
            <w:webHidden/>
          </w:rPr>
          <w:tab/>
        </w:r>
        <w:r w:rsidR="00E46AAE">
          <w:rPr>
            <w:noProof/>
            <w:webHidden/>
          </w:rPr>
          <w:fldChar w:fldCharType="begin"/>
        </w:r>
        <w:r w:rsidR="00E46AAE">
          <w:rPr>
            <w:noProof/>
            <w:webHidden/>
          </w:rPr>
          <w:instrText xml:space="preserve"> PAGEREF _Toc16150780 \h </w:instrText>
        </w:r>
        <w:r w:rsidR="00E46AAE">
          <w:rPr>
            <w:noProof/>
            <w:webHidden/>
          </w:rPr>
        </w:r>
        <w:r w:rsidR="00E46AAE">
          <w:rPr>
            <w:noProof/>
            <w:webHidden/>
          </w:rPr>
          <w:fldChar w:fldCharType="separate"/>
        </w:r>
        <w:r w:rsidR="00E46AAE">
          <w:rPr>
            <w:noProof/>
            <w:webHidden/>
          </w:rPr>
          <w:t>3</w:t>
        </w:r>
        <w:r w:rsidR="00E46AAE">
          <w:rPr>
            <w:noProof/>
            <w:webHidden/>
          </w:rPr>
          <w:fldChar w:fldCharType="end"/>
        </w:r>
      </w:hyperlink>
    </w:p>
    <w:p w:rsidR="00E46AAE" w:rsidRDefault="00F4671B" w:rsidP="00E46AAE">
      <w:pPr>
        <w:pStyle w:val="TOC4"/>
        <w:tabs>
          <w:tab w:val="right" w:leader="dot" w:pos="9350"/>
        </w:tabs>
        <w:rPr>
          <w:noProof/>
        </w:rPr>
      </w:pPr>
      <w:hyperlink w:anchor="_Toc16150781" w:history="1">
        <w:r w:rsidR="00E46AAE" w:rsidRPr="001029FD">
          <w:rPr>
            <w:rStyle w:val="Hyperlink"/>
            <w:rFonts w:eastAsia="Times New Roman"/>
            <w:noProof/>
          </w:rPr>
          <w:t>Insert identifier(s) string and WKT geometry for each area of interest (AOI) polygon</w:t>
        </w:r>
        <w:r w:rsidR="00E46AAE">
          <w:rPr>
            <w:noProof/>
            <w:webHidden/>
          </w:rPr>
          <w:tab/>
        </w:r>
        <w:r w:rsidR="00E46AAE">
          <w:rPr>
            <w:noProof/>
            <w:webHidden/>
          </w:rPr>
          <w:fldChar w:fldCharType="begin"/>
        </w:r>
        <w:r w:rsidR="00E46AAE">
          <w:rPr>
            <w:noProof/>
            <w:webHidden/>
          </w:rPr>
          <w:instrText xml:space="preserve"> PAGEREF _Toc16150781 \h </w:instrText>
        </w:r>
        <w:r w:rsidR="00E46AAE">
          <w:rPr>
            <w:noProof/>
            <w:webHidden/>
          </w:rPr>
        </w:r>
        <w:r w:rsidR="00E46AAE">
          <w:rPr>
            <w:noProof/>
            <w:webHidden/>
          </w:rPr>
          <w:fldChar w:fldCharType="separate"/>
        </w:r>
        <w:r w:rsidR="00E46AAE">
          <w:rPr>
            <w:noProof/>
            <w:webHidden/>
          </w:rPr>
          <w:t>3</w:t>
        </w:r>
        <w:r w:rsidR="00E46AAE">
          <w:rPr>
            <w:noProof/>
            <w:webHidden/>
          </w:rPr>
          <w:fldChar w:fldCharType="end"/>
        </w:r>
      </w:hyperlink>
    </w:p>
    <w:p w:rsidR="00E46AAE" w:rsidRDefault="00F4671B" w:rsidP="00E46AAE">
      <w:pPr>
        <w:pStyle w:val="TOC4"/>
        <w:tabs>
          <w:tab w:val="right" w:leader="dot" w:pos="9350"/>
        </w:tabs>
        <w:rPr>
          <w:noProof/>
        </w:rPr>
      </w:pPr>
      <w:hyperlink w:anchor="_Toc16150782" w:history="1">
        <w:r w:rsidR="00E46AAE" w:rsidRPr="001029FD">
          <w:rPr>
            <w:rStyle w:val="Hyperlink"/>
            <w:rFonts w:eastAsia="Times New Roman"/>
            <w:noProof/>
          </w:rPr>
          <w:t>Create summary acres for each landunit</w:t>
        </w:r>
        <w:r w:rsidR="00E46AAE">
          <w:rPr>
            <w:noProof/>
            <w:webHidden/>
          </w:rPr>
          <w:tab/>
        </w:r>
        <w:r w:rsidR="00E46AAE">
          <w:rPr>
            <w:noProof/>
            <w:webHidden/>
          </w:rPr>
          <w:fldChar w:fldCharType="begin"/>
        </w:r>
        <w:r w:rsidR="00E46AAE">
          <w:rPr>
            <w:noProof/>
            <w:webHidden/>
          </w:rPr>
          <w:instrText xml:space="preserve"> PAGEREF _Toc16150782 \h </w:instrText>
        </w:r>
        <w:r w:rsidR="00E46AAE">
          <w:rPr>
            <w:noProof/>
            <w:webHidden/>
          </w:rPr>
        </w:r>
        <w:r w:rsidR="00E46AAE">
          <w:rPr>
            <w:noProof/>
            <w:webHidden/>
          </w:rPr>
          <w:fldChar w:fldCharType="separate"/>
        </w:r>
        <w:r w:rsidR="00E46AAE">
          <w:rPr>
            <w:noProof/>
            <w:webHidden/>
          </w:rPr>
          <w:t>3</w:t>
        </w:r>
        <w:r w:rsidR="00E46AAE">
          <w:rPr>
            <w:noProof/>
            <w:webHidden/>
          </w:rPr>
          <w:fldChar w:fldCharType="end"/>
        </w:r>
      </w:hyperlink>
    </w:p>
    <w:p w:rsidR="00E46AAE" w:rsidRDefault="00F4671B" w:rsidP="00E46AAE">
      <w:pPr>
        <w:pStyle w:val="TOC4"/>
        <w:tabs>
          <w:tab w:val="right" w:leader="dot" w:pos="9350"/>
        </w:tabs>
        <w:rPr>
          <w:noProof/>
        </w:rPr>
      </w:pPr>
      <w:hyperlink w:anchor="_Toc16150783" w:history="1">
        <w:r w:rsidR="00E46AAE" w:rsidRPr="001029FD">
          <w:rPr>
            <w:rStyle w:val="Hyperlink"/>
            <w:rFonts w:eastAsia="Times New Roman"/>
            <w:noProof/>
          </w:rPr>
          <w:t>Populate intersected soil polygon table with geometry</w:t>
        </w:r>
        <w:r w:rsidR="00E46AAE">
          <w:rPr>
            <w:noProof/>
            <w:webHidden/>
          </w:rPr>
          <w:tab/>
        </w:r>
        <w:r w:rsidR="00E46AAE">
          <w:rPr>
            <w:noProof/>
            <w:webHidden/>
          </w:rPr>
          <w:fldChar w:fldCharType="begin"/>
        </w:r>
        <w:r w:rsidR="00E46AAE">
          <w:rPr>
            <w:noProof/>
            <w:webHidden/>
          </w:rPr>
          <w:instrText xml:space="preserve"> PAGEREF _Toc16150783 \h </w:instrText>
        </w:r>
        <w:r w:rsidR="00E46AAE">
          <w:rPr>
            <w:noProof/>
            <w:webHidden/>
          </w:rPr>
        </w:r>
        <w:r w:rsidR="00E46AAE">
          <w:rPr>
            <w:noProof/>
            <w:webHidden/>
          </w:rPr>
          <w:fldChar w:fldCharType="separate"/>
        </w:r>
        <w:r w:rsidR="00E46AAE">
          <w:rPr>
            <w:noProof/>
            <w:webHidden/>
          </w:rPr>
          <w:t>4</w:t>
        </w:r>
        <w:r w:rsidR="00E46AAE">
          <w:rPr>
            <w:noProof/>
            <w:webHidden/>
          </w:rPr>
          <w:fldChar w:fldCharType="end"/>
        </w:r>
      </w:hyperlink>
    </w:p>
    <w:p w:rsidR="00E46AAE" w:rsidRDefault="00F4671B" w:rsidP="00E46AAE">
      <w:pPr>
        <w:pStyle w:val="TOC4"/>
        <w:tabs>
          <w:tab w:val="right" w:leader="dot" w:pos="9350"/>
        </w:tabs>
        <w:rPr>
          <w:noProof/>
        </w:rPr>
      </w:pPr>
      <w:hyperlink w:anchor="_Toc16150784" w:history="1">
        <w:r w:rsidR="00E46AAE" w:rsidRPr="001029FD">
          <w:rPr>
            <w:rStyle w:val="Hyperlink"/>
            <w:rFonts w:eastAsia="Times New Roman"/>
            <w:noProof/>
          </w:rPr>
          <w:t>Populate soil geometry with landunit attribute</w:t>
        </w:r>
        <w:r w:rsidR="00E46AAE">
          <w:rPr>
            <w:noProof/>
            <w:webHidden/>
          </w:rPr>
          <w:tab/>
        </w:r>
        <w:r w:rsidR="00E46AAE">
          <w:rPr>
            <w:noProof/>
            <w:webHidden/>
          </w:rPr>
          <w:fldChar w:fldCharType="begin"/>
        </w:r>
        <w:r w:rsidR="00E46AAE">
          <w:rPr>
            <w:noProof/>
            <w:webHidden/>
          </w:rPr>
          <w:instrText xml:space="preserve"> PAGEREF _Toc16150784 \h </w:instrText>
        </w:r>
        <w:r w:rsidR="00E46AAE">
          <w:rPr>
            <w:noProof/>
            <w:webHidden/>
          </w:rPr>
        </w:r>
        <w:r w:rsidR="00E46AAE">
          <w:rPr>
            <w:noProof/>
            <w:webHidden/>
          </w:rPr>
          <w:fldChar w:fldCharType="separate"/>
        </w:r>
        <w:r w:rsidR="00E46AAE">
          <w:rPr>
            <w:noProof/>
            <w:webHidden/>
          </w:rPr>
          <w:t>4</w:t>
        </w:r>
        <w:r w:rsidR="00E46AAE">
          <w:rPr>
            <w:noProof/>
            <w:webHidden/>
          </w:rPr>
          <w:fldChar w:fldCharType="end"/>
        </w:r>
      </w:hyperlink>
    </w:p>
    <w:p w:rsidR="00E46AAE" w:rsidRDefault="00F4671B" w:rsidP="00E46AAE">
      <w:pPr>
        <w:pStyle w:val="TOC4"/>
        <w:tabs>
          <w:tab w:val="right" w:leader="dot" w:pos="9350"/>
        </w:tabs>
        <w:rPr>
          <w:noProof/>
        </w:rPr>
      </w:pPr>
      <w:hyperlink w:anchor="_Toc16150785" w:history="1">
        <w:r w:rsidR="00E46AAE" w:rsidRPr="001029FD">
          <w:rPr>
            <w:rStyle w:val="Hyperlink"/>
            <w:rFonts w:eastAsia="Times New Roman"/>
            <w:noProof/>
          </w:rPr>
          <w:t>Populate soil map unit acres, aggregated by mukey (merges polygons together)</w:t>
        </w:r>
        <w:r w:rsidR="00E46AAE">
          <w:rPr>
            <w:noProof/>
            <w:webHidden/>
          </w:rPr>
          <w:tab/>
        </w:r>
        <w:r w:rsidR="00E46AAE">
          <w:rPr>
            <w:noProof/>
            <w:webHidden/>
          </w:rPr>
          <w:fldChar w:fldCharType="begin"/>
        </w:r>
        <w:r w:rsidR="00E46AAE">
          <w:rPr>
            <w:noProof/>
            <w:webHidden/>
          </w:rPr>
          <w:instrText xml:space="preserve"> PAGEREF _Toc16150785 \h </w:instrText>
        </w:r>
        <w:r w:rsidR="00E46AAE">
          <w:rPr>
            <w:noProof/>
            <w:webHidden/>
          </w:rPr>
        </w:r>
        <w:r w:rsidR="00E46AAE">
          <w:rPr>
            <w:noProof/>
            <w:webHidden/>
          </w:rPr>
          <w:fldChar w:fldCharType="separate"/>
        </w:r>
        <w:r w:rsidR="00E46AAE">
          <w:rPr>
            <w:noProof/>
            <w:webHidden/>
          </w:rPr>
          <w:t>4</w:t>
        </w:r>
        <w:r w:rsidR="00E46AAE">
          <w:rPr>
            <w:noProof/>
            <w:webHidden/>
          </w:rPr>
          <w:fldChar w:fldCharType="end"/>
        </w:r>
      </w:hyperlink>
    </w:p>
    <w:p w:rsidR="00E46AAE" w:rsidRDefault="00F4671B" w:rsidP="00E46AAE">
      <w:pPr>
        <w:pStyle w:val="TOC4"/>
        <w:tabs>
          <w:tab w:val="right" w:leader="dot" w:pos="9350"/>
        </w:tabs>
        <w:rPr>
          <w:noProof/>
        </w:rPr>
      </w:pPr>
      <w:hyperlink w:anchor="_Toc16150786" w:history="1">
        <w:r w:rsidR="00E46AAE" w:rsidRPr="001029FD">
          <w:rPr>
            <w:rStyle w:val="Hyperlink"/>
            <w:rFonts w:eastAsia="Times New Roman"/>
            <w:noProof/>
          </w:rPr>
          <w:t>Component level data and mapunit sum-of-comppct_r (major components only)</w:t>
        </w:r>
        <w:r w:rsidR="00E46AAE">
          <w:rPr>
            <w:noProof/>
            <w:webHidden/>
          </w:rPr>
          <w:tab/>
        </w:r>
        <w:r w:rsidR="00E46AAE">
          <w:rPr>
            <w:noProof/>
            <w:webHidden/>
          </w:rPr>
          <w:fldChar w:fldCharType="begin"/>
        </w:r>
        <w:r w:rsidR="00E46AAE">
          <w:rPr>
            <w:noProof/>
            <w:webHidden/>
          </w:rPr>
          <w:instrText xml:space="preserve"> PAGEREF _Toc16150786 \h </w:instrText>
        </w:r>
        <w:r w:rsidR="00E46AAE">
          <w:rPr>
            <w:noProof/>
            <w:webHidden/>
          </w:rPr>
        </w:r>
        <w:r w:rsidR="00E46AAE">
          <w:rPr>
            <w:noProof/>
            <w:webHidden/>
          </w:rPr>
          <w:fldChar w:fldCharType="separate"/>
        </w:r>
        <w:r w:rsidR="00E46AAE">
          <w:rPr>
            <w:noProof/>
            <w:webHidden/>
          </w:rPr>
          <w:t>5</w:t>
        </w:r>
        <w:r w:rsidR="00E46AAE">
          <w:rPr>
            <w:noProof/>
            <w:webHidden/>
          </w:rPr>
          <w:fldChar w:fldCharType="end"/>
        </w:r>
      </w:hyperlink>
    </w:p>
    <w:p w:rsidR="00E46AAE" w:rsidRDefault="00F4671B" w:rsidP="00E46AAE">
      <w:pPr>
        <w:pStyle w:val="TOC3"/>
        <w:tabs>
          <w:tab w:val="right" w:leader="dot" w:pos="9350"/>
        </w:tabs>
        <w:rPr>
          <w:noProof/>
        </w:rPr>
      </w:pPr>
      <w:hyperlink w:anchor="_Toc16150787" w:history="1">
        <w:r w:rsidR="00E46AAE" w:rsidRPr="001029FD">
          <w:rPr>
            <w:rStyle w:val="Hyperlink"/>
            <w:rFonts w:eastAsia="Times New Roman"/>
            <w:noProof/>
          </w:rPr>
          <w:t>Flooding Frequency and Ponding Frequency</w:t>
        </w:r>
        <w:r w:rsidR="00E46AAE">
          <w:rPr>
            <w:noProof/>
            <w:webHidden/>
          </w:rPr>
          <w:tab/>
        </w:r>
        <w:r w:rsidR="00E46AAE">
          <w:rPr>
            <w:noProof/>
            <w:webHidden/>
          </w:rPr>
          <w:fldChar w:fldCharType="begin"/>
        </w:r>
        <w:r w:rsidR="00E46AAE">
          <w:rPr>
            <w:noProof/>
            <w:webHidden/>
          </w:rPr>
          <w:instrText xml:space="preserve"> PAGEREF _Toc16150787 \h </w:instrText>
        </w:r>
        <w:r w:rsidR="00E46AAE">
          <w:rPr>
            <w:noProof/>
            <w:webHidden/>
          </w:rPr>
        </w:r>
        <w:r w:rsidR="00E46AAE">
          <w:rPr>
            <w:noProof/>
            <w:webHidden/>
          </w:rPr>
          <w:fldChar w:fldCharType="separate"/>
        </w:r>
        <w:r w:rsidR="00E46AAE">
          <w:rPr>
            <w:noProof/>
            <w:webHidden/>
          </w:rPr>
          <w:t>13</w:t>
        </w:r>
        <w:r w:rsidR="00E46AAE">
          <w:rPr>
            <w:noProof/>
            <w:webHidden/>
          </w:rPr>
          <w:fldChar w:fldCharType="end"/>
        </w:r>
      </w:hyperlink>
    </w:p>
    <w:p w:rsidR="00E46AAE" w:rsidRDefault="00F4671B" w:rsidP="00E46AAE">
      <w:pPr>
        <w:pStyle w:val="TOC1"/>
        <w:tabs>
          <w:tab w:val="right" w:leader="dot" w:pos="9350"/>
        </w:tabs>
        <w:rPr>
          <w:noProof/>
        </w:rPr>
      </w:pPr>
      <w:hyperlink w:anchor="_Toc16150788" w:history="1">
        <w:r w:rsidR="00E46AAE" w:rsidRPr="001029FD">
          <w:rPr>
            <w:rStyle w:val="Hyperlink"/>
            <w:rFonts w:eastAsia="Times New Roman"/>
            <w:noProof/>
          </w:rPr>
          <w:t>Normalizing Component Percent’s and Calculating Components A</w:t>
        </w:r>
        <w:r w:rsidR="00E46AAE" w:rsidRPr="001029FD">
          <w:rPr>
            <w:rStyle w:val="Hyperlink"/>
            <w:rFonts w:eastAsia="Times New Roman"/>
            <w:noProof/>
          </w:rPr>
          <w:t>c</w:t>
        </w:r>
        <w:r w:rsidR="00E46AAE" w:rsidRPr="001029FD">
          <w:rPr>
            <w:rStyle w:val="Hyperlink"/>
            <w:rFonts w:eastAsia="Times New Roman"/>
            <w:noProof/>
          </w:rPr>
          <w:t xml:space="preserve">res </w:t>
        </w:r>
        <w:r w:rsidR="006D18DF">
          <w:rPr>
            <w:rStyle w:val="Hyperlink"/>
            <w:rFonts w:eastAsia="Times New Roman"/>
            <w:noProof/>
          </w:rPr>
          <w:t>F</w:t>
        </w:r>
        <w:r w:rsidR="00E46AAE" w:rsidRPr="001029FD">
          <w:rPr>
            <w:rStyle w:val="Hyperlink"/>
            <w:rFonts w:eastAsia="Times New Roman"/>
            <w:noProof/>
          </w:rPr>
          <w:t>rom Intercepted Polygon</w:t>
        </w:r>
        <w:r w:rsidR="00E46AAE">
          <w:rPr>
            <w:noProof/>
            <w:webHidden/>
          </w:rPr>
          <w:tab/>
        </w:r>
        <w:r w:rsidR="00E46AAE">
          <w:rPr>
            <w:noProof/>
            <w:webHidden/>
          </w:rPr>
          <w:fldChar w:fldCharType="begin"/>
        </w:r>
        <w:r w:rsidR="00E46AAE">
          <w:rPr>
            <w:noProof/>
            <w:webHidden/>
          </w:rPr>
          <w:instrText xml:space="preserve"> PAGEREF _Toc16150788 \h </w:instrText>
        </w:r>
        <w:r w:rsidR="00E46AAE">
          <w:rPr>
            <w:noProof/>
            <w:webHidden/>
          </w:rPr>
        </w:r>
        <w:r w:rsidR="00E46AAE">
          <w:rPr>
            <w:noProof/>
            <w:webHidden/>
          </w:rPr>
          <w:fldChar w:fldCharType="separate"/>
        </w:r>
        <w:r w:rsidR="00E46AAE">
          <w:rPr>
            <w:noProof/>
            <w:webHidden/>
          </w:rPr>
          <w:t>15</w:t>
        </w:r>
        <w:r w:rsidR="00E46AAE">
          <w:rPr>
            <w:noProof/>
            <w:webHidden/>
          </w:rPr>
          <w:fldChar w:fldCharType="end"/>
        </w:r>
      </w:hyperlink>
    </w:p>
    <w:p w:rsidR="00E46AAE" w:rsidRDefault="00F4671B" w:rsidP="00E46AAE">
      <w:pPr>
        <w:pStyle w:val="TOC2"/>
        <w:tabs>
          <w:tab w:val="right" w:leader="dot" w:pos="9350"/>
        </w:tabs>
        <w:rPr>
          <w:noProof/>
        </w:rPr>
      </w:pPr>
      <w:hyperlink w:anchor="_Toc16150789" w:history="1">
        <w:r w:rsidR="00E46AAE" w:rsidRPr="001029FD">
          <w:rPr>
            <w:rStyle w:val="Hyperlink"/>
            <w:rFonts w:eastAsia="Times New Roman"/>
            <w:noProof/>
          </w:rPr>
          <w:t>References</w:t>
        </w:r>
        <w:r w:rsidR="00E46AAE">
          <w:rPr>
            <w:noProof/>
            <w:webHidden/>
          </w:rPr>
          <w:tab/>
        </w:r>
        <w:r w:rsidR="00E46AAE">
          <w:rPr>
            <w:noProof/>
            <w:webHidden/>
          </w:rPr>
          <w:fldChar w:fldCharType="begin"/>
        </w:r>
        <w:r w:rsidR="00E46AAE">
          <w:rPr>
            <w:noProof/>
            <w:webHidden/>
          </w:rPr>
          <w:instrText xml:space="preserve"> PAGEREF _Toc16150789 \h </w:instrText>
        </w:r>
        <w:r w:rsidR="00E46AAE">
          <w:rPr>
            <w:noProof/>
            <w:webHidden/>
          </w:rPr>
        </w:r>
        <w:r w:rsidR="00E46AAE">
          <w:rPr>
            <w:noProof/>
            <w:webHidden/>
          </w:rPr>
          <w:fldChar w:fldCharType="separate"/>
        </w:r>
        <w:r w:rsidR="00E46AAE">
          <w:rPr>
            <w:noProof/>
            <w:webHidden/>
          </w:rPr>
          <w:t>16</w:t>
        </w:r>
        <w:r w:rsidR="00E46AAE">
          <w:rPr>
            <w:noProof/>
            <w:webHidden/>
          </w:rPr>
          <w:fldChar w:fldCharType="end"/>
        </w:r>
      </w:hyperlink>
    </w:p>
    <w:p w:rsidR="00E46AAE" w:rsidRDefault="00E46AAE" w:rsidP="00E46AAE">
      <w:pPr>
        <w:pStyle w:val="Heading1"/>
        <w:rPr>
          <w:rFonts w:eastAsia="Times New Roman"/>
          <w:sz w:val="57"/>
          <w:szCs w:val="57"/>
        </w:rPr>
      </w:pPr>
      <w:r>
        <w:rPr>
          <w:rFonts w:eastAsia="Times New Roman"/>
          <w:sz w:val="57"/>
          <w:szCs w:val="57"/>
        </w:rPr>
        <w:fldChar w:fldCharType="end"/>
      </w:r>
    </w:p>
    <w:p w:rsidR="000F2791" w:rsidRDefault="00B9190D">
      <w:pPr>
        <w:pStyle w:val="Heading1"/>
        <w:rPr>
          <w:rFonts w:eastAsia="Times New Roman"/>
          <w:sz w:val="57"/>
          <w:szCs w:val="57"/>
        </w:rPr>
      </w:pPr>
      <w:bookmarkStart w:id="0" w:name="_Toc16150772"/>
      <w:r>
        <w:rPr>
          <w:rFonts w:eastAsia="Times New Roman"/>
          <w:sz w:val="57"/>
          <w:szCs w:val="57"/>
        </w:rPr>
        <w:t>Ponding or Flooding</w:t>
      </w:r>
      <w:bookmarkEnd w:id="0"/>
    </w:p>
    <w:p w:rsidR="000F2791" w:rsidRDefault="00B9190D" w:rsidP="00F4671B">
      <w:pPr>
        <w:rPr>
          <w:rFonts w:eastAsia="Times New Roman"/>
        </w:rPr>
      </w:pPr>
      <w:bookmarkStart w:id="1" w:name="_GoBack"/>
      <w:r>
        <w:rPr>
          <w:rFonts w:eastAsia="Times New Roman"/>
        </w:rPr>
        <w:t>Jason Nemecek</w:t>
      </w:r>
    </w:p>
    <w:p w:rsidR="000F2791" w:rsidRDefault="00B9190D" w:rsidP="00F4671B">
      <w:pPr>
        <w:rPr>
          <w:rFonts w:eastAsia="Times New Roman"/>
        </w:rPr>
      </w:pPr>
      <w:r>
        <w:rPr>
          <w:rFonts w:eastAsia="Times New Roman"/>
        </w:rPr>
        <w:t>2019-07-15</w:t>
      </w:r>
    </w:p>
    <w:p w:rsidR="000F2791" w:rsidRDefault="00B9190D">
      <w:pPr>
        <w:pStyle w:val="Heading2"/>
        <w:divId w:val="264077173"/>
        <w:rPr>
          <w:rFonts w:eastAsia="Times New Roman"/>
        </w:rPr>
      </w:pPr>
      <w:bookmarkStart w:id="2" w:name="_Toc16150773"/>
      <w:bookmarkEnd w:id="1"/>
      <w:r>
        <w:rPr>
          <w:rFonts w:eastAsia="Times New Roman"/>
        </w:rPr>
        <w:t>Definitions</w:t>
      </w:r>
      <w:del w:id="3" w:author="Achen, Aaron - NRCS, Lincoln, NE" w:date="2019-07-23T11:16:00Z">
        <w:r>
          <w:rPr>
            <w:rFonts w:eastAsia="Times New Roman"/>
          </w:rPr>
          <w:delText>:</w:delText>
        </w:r>
      </w:del>
      <w:bookmarkEnd w:id="2"/>
    </w:p>
    <w:p w:rsidR="000F2791" w:rsidRDefault="00B9190D">
      <w:pPr>
        <w:pStyle w:val="Heading3"/>
        <w:divId w:val="1651516321"/>
        <w:rPr>
          <w:rFonts w:eastAsia="Times New Roman"/>
        </w:rPr>
      </w:pPr>
      <w:bookmarkStart w:id="4" w:name="_Toc16150774"/>
      <w:r>
        <w:rPr>
          <w:rFonts w:eastAsia="Times New Roman"/>
        </w:rPr>
        <w:t>Flooding Frequency Class</w:t>
      </w:r>
      <w:bookmarkEnd w:id="4"/>
    </w:p>
    <w:p w:rsidR="000F2791" w:rsidRDefault="00B9190D">
      <w:pPr>
        <w:pStyle w:val="NormalWeb"/>
        <w:divId w:val="1651516321"/>
      </w:pPr>
      <w:r>
        <w:t>Flooding is the temporary inundation of an area caused by overflowing streams, by runoff from adjacent slopes, or by tides. Water standing for short periods after rainfall or snowmelt is not considered flooding, and water standing in swamps and marshes is considered ponding rather than flooding. Frequency is expressed as none, very rare, rare, occasional, frequent, and very frequent.</w:t>
      </w:r>
    </w:p>
    <w:p w:rsidR="000F2791" w:rsidRDefault="00B9190D">
      <w:pPr>
        <w:numPr>
          <w:ilvl w:val="0"/>
          <w:numId w:val="1"/>
        </w:numPr>
        <w:spacing w:before="100" w:beforeAutospacing="1" w:after="100" w:afterAutospacing="1"/>
        <w:divId w:val="1651516321"/>
        <w:rPr>
          <w:rFonts w:eastAsia="Times New Roman"/>
        </w:rPr>
      </w:pPr>
      <w:r>
        <w:rPr>
          <w:rStyle w:val="Strong"/>
          <w:rFonts w:eastAsia="Times New Roman"/>
        </w:rPr>
        <w:lastRenderedPageBreak/>
        <w:t>“None”</w:t>
      </w:r>
      <w:r>
        <w:rPr>
          <w:rFonts w:eastAsia="Times New Roman"/>
        </w:rPr>
        <w:t xml:space="preserve"> means that flooding is not probable. The chance of flooding is nearly 0 percent in any year. Flooding occurs less than once in 500 years.</w:t>
      </w:r>
    </w:p>
    <w:p w:rsidR="000F2791" w:rsidRDefault="00B9190D">
      <w:pPr>
        <w:numPr>
          <w:ilvl w:val="0"/>
          <w:numId w:val="1"/>
        </w:numPr>
        <w:spacing w:before="100" w:beforeAutospacing="1" w:after="100" w:afterAutospacing="1"/>
        <w:divId w:val="1651516321"/>
        <w:rPr>
          <w:ins w:id="5" w:author="Achen, Aaron - NRCS, Lincoln, NE" w:date="2019-07-23T11:17:00Z"/>
          <w:rFonts w:eastAsia="Times New Roman"/>
        </w:rPr>
      </w:pPr>
      <w:r w:rsidRPr="00F4671B">
        <w:rPr>
          <w:rFonts w:eastAsia="Times New Roman"/>
          <w:b/>
        </w:rPr>
        <w:t>“Very rare”</w:t>
      </w:r>
      <w:r>
        <w:rPr>
          <w:rFonts w:eastAsia="Times New Roman"/>
        </w:rPr>
        <w:t xml:space="preserve"> means that flooding is very unlikely but possible under extremely unusual weather conditions. The chance of flooding is less than 1 percent in any year.</w:t>
      </w:r>
    </w:p>
    <w:p w:rsidR="000F2791" w:rsidRDefault="00B9190D">
      <w:pPr>
        <w:numPr>
          <w:ilvl w:val="0"/>
          <w:numId w:val="1"/>
        </w:numPr>
        <w:spacing w:before="100" w:beforeAutospacing="1" w:after="100" w:afterAutospacing="1"/>
        <w:divId w:val="1651516321"/>
        <w:rPr>
          <w:rFonts w:eastAsia="Times New Roman"/>
        </w:rPr>
      </w:pPr>
      <w:del w:id="6" w:author="Achen, Aaron - NRCS, Lincoln, NE" w:date="2019-07-23T11:17:00Z">
        <w:r>
          <w:rPr>
            <w:rFonts w:eastAsia="Times New Roman"/>
          </w:rPr>
          <w:br/>
        </w:r>
      </w:del>
      <w:r w:rsidRPr="00F4671B">
        <w:rPr>
          <w:rFonts w:eastAsia="Times New Roman"/>
          <w:b/>
        </w:rPr>
        <w:t>“Rare”</w:t>
      </w:r>
      <w:r>
        <w:rPr>
          <w:rFonts w:eastAsia="Times New Roman"/>
        </w:rPr>
        <w:t xml:space="preserve"> means that flooding is unlikely but possible under unusual weather conditions. The chance of flooding is 1 to 5 percent in any year.</w:t>
      </w:r>
    </w:p>
    <w:p w:rsidR="000F2791" w:rsidRDefault="00B9190D">
      <w:pPr>
        <w:numPr>
          <w:ilvl w:val="0"/>
          <w:numId w:val="1"/>
        </w:numPr>
        <w:spacing w:before="100" w:beforeAutospacing="1" w:after="100" w:afterAutospacing="1"/>
        <w:divId w:val="1651516321"/>
        <w:rPr>
          <w:rFonts w:eastAsia="Times New Roman"/>
        </w:rPr>
      </w:pPr>
      <w:r>
        <w:rPr>
          <w:rStyle w:val="Strong"/>
          <w:rFonts w:eastAsia="Times New Roman"/>
        </w:rPr>
        <w:t>“Occasional”</w:t>
      </w:r>
      <w:r>
        <w:rPr>
          <w:rFonts w:eastAsia="Times New Roman"/>
        </w:rPr>
        <w:t xml:space="preserve"> means that flooding occurs infrequently under normal weather conditions. The chance of flooding is 5 to 50 percent in any year.</w:t>
      </w:r>
    </w:p>
    <w:p w:rsidR="000F2791" w:rsidRDefault="00B9190D">
      <w:pPr>
        <w:numPr>
          <w:ilvl w:val="0"/>
          <w:numId w:val="1"/>
        </w:numPr>
        <w:spacing w:before="100" w:beforeAutospacing="1" w:after="100" w:afterAutospacing="1"/>
        <w:divId w:val="1651516321"/>
        <w:rPr>
          <w:rFonts w:eastAsia="Times New Roman"/>
        </w:rPr>
      </w:pPr>
      <w:r>
        <w:rPr>
          <w:rStyle w:val="Strong"/>
          <w:rFonts w:eastAsia="Times New Roman"/>
        </w:rPr>
        <w:t>“Frequent”</w:t>
      </w:r>
      <w:r>
        <w:rPr>
          <w:rFonts w:eastAsia="Times New Roman"/>
        </w:rPr>
        <w:t xml:space="preserve"> means that flooding is likely to occur often under normal weather conditions. The chance of flooding is more than 50 percent in any year but is less than 50 percent in all months in any year.</w:t>
      </w:r>
    </w:p>
    <w:p w:rsidR="000F2791" w:rsidRDefault="00B9190D">
      <w:pPr>
        <w:numPr>
          <w:ilvl w:val="0"/>
          <w:numId w:val="1"/>
        </w:numPr>
        <w:spacing w:before="100" w:beforeAutospacing="1" w:after="100" w:afterAutospacing="1"/>
        <w:divId w:val="1651516321"/>
        <w:rPr>
          <w:rFonts w:eastAsia="Times New Roman"/>
        </w:rPr>
      </w:pPr>
      <w:r>
        <w:rPr>
          <w:rStyle w:val="Strong"/>
          <w:rFonts w:eastAsia="Times New Roman"/>
        </w:rPr>
        <w:t>“Very frequent”</w:t>
      </w:r>
      <w:r>
        <w:rPr>
          <w:rFonts w:eastAsia="Times New Roman"/>
        </w:rPr>
        <w:t xml:space="preserve"> means that flooding is likely to occur very often under normal weather conditions. The chance of flooding is more than 50 percent in all months of any year.</w:t>
      </w:r>
    </w:p>
    <w:p w:rsidR="000F2791" w:rsidRDefault="00B9190D">
      <w:pPr>
        <w:pStyle w:val="NormalWeb"/>
        <w:divId w:val="1651516321"/>
      </w:pPr>
      <w:r>
        <w:t xml:space="preserve">Note: Very </w:t>
      </w:r>
      <w:del w:id="7" w:author="Achen, Aaron - NRCS, Lincoln, NE" w:date="2019-07-23T11:17:00Z">
        <w:r>
          <w:delText xml:space="preserve">Rare </w:delText>
        </w:r>
      </w:del>
      <w:ins w:id="8" w:author="Achen, Aaron - NRCS, Lincoln, NE" w:date="2019-07-23T11:17:00Z">
        <w:r>
          <w:t xml:space="preserve">rare </w:t>
        </w:r>
      </w:ins>
      <w:r>
        <w:t xml:space="preserve">and </w:t>
      </w:r>
      <w:del w:id="9" w:author="Achen, Aaron - NRCS, Lincoln, NE" w:date="2019-07-23T11:17:00Z">
        <w:r>
          <w:delText xml:space="preserve">Rare </w:delText>
        </w:r>
      </w:del>
      <w:ins w:id="10" w:author="Achen, Aaron - NRCS, Lincoln, NE" w:date="2019-07-23T11:17:00Z">
        <w:r>
          <w:t xml:space="preserve">rare </w:t>
        </w:r>
      </w:ins>
      <w:del w:id="11" w:author="Achen, Aaron - NRCS, Lincoln, NE" w:date="2019-07-23T11:17:00Z">
        <w:r>
          <w:delText>is</w:delText>
        </w:r>
      </w:del>
      <w:ins w:id="12" w:author="Achen, Aaron - NRCS, Lincoln, NE" w:date="2019-07-23T11:17:00Z">
        <w:r>
          <w:t>are</w:t>
        </w:r>
      </w:ins>
      <w:r>
        <w:t xml:space="preserve"> not used in CART.</w:t>
      </w:r>
    </w:p>
    <w:p w:rsidR="000F2791" w:rsidRDefault="00B9190D">
      <w:pPr>
        <w:pStyle w:val="Heading3"/>
        <w:divId w:val="1313173339"/>
        <w:rPr>
          <w:rFonts w:eastAsia="Times New Roman"/>
        </w:rPr>
      </w:pPr>
      <w:bookmarkStart w:id="13" w:name="_Toc16150775"/>
      <w:r>
        <w:rPr>
          <w:rFonts w:eastAsia="Times New Roman"/>
        </w:rPr>
        <w:t>Ponding Frequency Class</w:t>
      </w:r>
      <w:bookmarkEnd w:id="13"/>
    </w:p>
    <w:p w:rsidR="000F2791" w:rsidRDefault="00B9190D">
      <w:pPr>
        <w:pStyle w:val="NormalWeb"/>
        <w:divId w:val="1313173339"/>
      </w:pPr>
      <w:r>
        <w:t>Ponding is standing water in a closed depression. The water is removed only by deep percolation, transpiration, or evaporation or by a combination of these processes. Ponding frequency classes are based on the number of times that ponding occurs over a given period. Frequency is expressed as none, rare, occasional, and frequent.</w:t>
      </w:r>
    </w:p>
    <w:p w:rsidR="000F2791" w:rsidRDefault="00B9190D">
      <w:pPr>
        <w:numPr>
          <w:ilvl w:val="0"/>
          <w:numId w:val="2"/>
        </w:numPr>
        <w:spacing w:before="100" w:beforeAutospacing="1" w:after="100" w:afterAutospacing="1"/>
        <w:divId w:val="1313173339"/>
        <w:rPr>
          <w:rFonts w:eastAsia="Times New Roman"/>
        </w:rPr>
      </w:pPr>
      <w:r>
        <w:rPr>
          <w:rStyle w:val="Strong"/>
          <w:rFonts w:eastAsia="Times New Roman"/>
        </w:rPr>
        <w:t>“None”</w:t>
      </w:r>
      <w:r>
        <w:rPr>
          <w:rFonts w:eastAsia="Times New Roman"/>
        </w:rPr>
        <w:t xml:space="preserve"> means that ponding is not probable. The chance of ponding is nearly 0 percent in any year.</w:t>
      </w:r>
    </w:p>
    <w:p w:rsidR="000F2791" w:rsidRDefault="00B9190D">
      <w:pPr>
        <w:numPr>
          <w:ilvl w:val="0"/>
          <w:numId w:val="2"/>
        </w:numPr>
        <w:spacing w:before="100" w:beforeAutospacing="1" w:after="100" w:afterAutospacing="1"/>
        <w:divId w:val="1313173339"/>
        <w:rPr>
          <w:rFonts w:eastAsia="Times New Roman"/>
        </w:rPr>
      </w:pPr>
      <w:r w:rsidRPr="00F4671B">
        <w:rPr>
          <w:rFonts w:eastAsia="Times New Roman"/>
          <w:b/>
        </w:rPr>
        <w:t>“Rare”</w:t>
      </w:r>
      <w:r>
        <w:rPr>
          <w:rFonts w:eastAsia="Times New Roman"/>
        </w:rPr>
        <w:t xml:space="preserve"> means that ponding is unlikely but possible under unusual weather conditions. The chance of ponding is nearly 0 percent to 5 percent in any year.</w:t>
      </w:r>
    </w:p>
    <w:p w:rsidR="000F2791" w:rsidRDefault="00B9190D">
      <w:pPr>
        <w:numPr>
          <w:ilvl w:val="0"/>
          <w:numId w:val="2"/>
        </w:numPr>
        <w:spacing w:before="100" w:beforeAutospacing="1" w:after="100" w:afterAutospacing="1"/>
        <w:divId w:val="1313173339"/>
        <w:rPr>
          <w:rFonts w:eastAsia="Times New Roman"/>
        </w:rPr>
      </w:pPr>
      <w:r>
        <w:rPr>
          <w:rStyle w:val="Strong"/>
          <w:rFonts w:eastAsia="Times New Roman"/>
        </w:rPr>
        <w:t>“Occasional”</w:t>
      </w:r>
      <w:r>
        <w:rPr>
          <w:rFonts w:eastAsia="Times New Roman"/>
        </w:rPr>
        <w:t xml:space="preserve"> means that ponding occurs, on the average, once or less in 2 years. The chance of ponding is 5 to 50 percent in any year.</w:t>
      </w:r>
    </w:p>
    <w:p w:rsidR="000F2791" w:rsidRDefault="00B9190D">
      <w:pPr>
        <w:numPr>
          <w:ilvl w:val="0"/>
          <w:numId w:val="2"/>
        </w:numPr>
        <w:spacing w:before="100" w:beforeAutospacing="1" w:after="100" w:afterAutospacing="1"/>
        <w:divId w:val="1313173339"/>
        <w:rPr>
          <w:rFonts w:eastAsia="Times New Roman"/>
        </w:rPr>
      </w:pPr>
      <w:r>
        <w:rPr>
          <w:rStyle w:val="Strong"/>
          <w:rFonts w:eastAsia="Times New Roman"/>
        </w:rPr>
        <w:t>“Frequent”</w:t>
      </w:r>
      <w:r>
        <w:rPr>
          <w:rFonts w:eastAsia="Times New Roman"/>
        </w:rPr>
        <w:t xml:space="preserve"> means that ponding occurs, on the average, more than once in 2 years. The chance of ponding is more than 50 percent in any year.</w:t>
      </w:r>
    </w:p>
    <w:p w:rsidR="000F2791" w:rsidRDefault="00B9190D">
      <w:pPr>
        <w:pStyle w:val="NormalWeb"/>
        <w:divId w:val="1313173339"/>
      </w:pPr>
      <w:r>
        <w:t>Note: Rare is not used in CART.</w:t>
      </w:r>
    </w:p>
    <w:p w:rsidR="000F2791" w:rsidRDefault="00B9190D">
      <w:pPr>
        <w:pStyle w:val="Heading2"/>
        <w:divId w:val="793984394"/>
        <w:rPr>
          <w:rFonts w:eastAsia="Times New Roman"/>
        </w:rPr>
      </w:pPr>
      <w:bookmarkStart w:id="14" w:name="_Toc16150776"/>
      <w:r>
        <w:rPr>
          <w:rFonts w:eastAsia="Times New Roman"/>
        </w:rPr>
        <w:t>Excess Water Resource Concern</w:t>
      </w:r>
      <w:bookmarkEnd w:id="14"/>
    </w:p>
    <w:p w:rsidR="000F2791" w:rsidRDefault="00B9190D">
      <w:pPr>
        <w:pStyle w:val="Heading3"/>
        <w:divId w:val="1459684663"/>
        <w:rPr>
          <w:rFonts w:eastAsia="Times New Roman"/>
        </w:rPr>
      </w:pPr>
      <w:bookmarkStart w:id="15" w:name="_Toc16150777"/>
      <w:r>
        <w:rPr>
          <w:rFonts w:eastAsia="Times New Roman"/>
        </w:rPr>
        <w:t>Description</w:t>
      </w:r>
      <w:del w:id="16" w:author="Achen, Aaron - NRCS, Lincoln, NE" w:date="2019-07-23T11:16:00Z">
        <w:r>
          <w:rPr>
            <w:rFonts w:eastAsia="Times New Roman"/>
          </w:rPr>
          <w:delText>:</w:delText>
        </w:r>
      </w:del>
      <w:bookmarkEnd w:id="15"/>
    </w:p>
    <w:p w:rsidR="000F2791" w:rsidRDefault="00B9190D">
      <w:pPr>
        <w:pStyle w:val="NormalWeb"/>
        <w:divId w:val="1459684663"/>
      </w:pPr>
      <w:r>
        <w:t>Surface water restricts land use and management goals.</w:t>
      </w:r>
    </w:p>
    <w:p w:rsidR="000F2791" w:rsidRDefault="00B9190D">
      <w:pPr>
        <w:pStyle w:val="Heading3"/>
        <w:divId w:val="535585774"/>
        <w:rPr>
          <w:rFonts w:eastAsia="Times New Roman"/>
        </w:rPr>
      </w:pPr>
      <w:bookmarkStart w:id="17" w:name="_Toc16150778"/>
      <w:r>
        <w:rPr>
          <w:rFonts w:eastAsia="Times New Roman"/>
        </w:rPr>
        <w:t>Objective</w:t>
      </w:r>
      <w:del w:id="18" w:author="Achen, Aaron - NRCS, Lincoln, NE" w:date="2019-07-23T11:16:00Z">
        <w:r>
          <w:rPr>
            <w:rFonts w:eastAsia="Times New Roman"/>
          </w:rPr>
          <w:delText>:</w:delText>
        </w:r>
      </w:del>
      <w:bookmarkEnd w:id="17"/>
    </w:p>
    <w:p w:rsidR="000F2791" w:rsidRDefault="00B9190D">
      <w:pPr>
        <w:pStyle w:val="NormalWeb"/>
        <w:divId w:val="535585774"/>
      </w:pPr>
      <w:r>
        <w:t>Manage surface water more efficiently.</w:t>
      </w:r>
    </w:p>
    <w:p w:rsidR="000F2791" w:rsidRDefault="00B9190D">
      <w:pPr>
        <w:pStyle w:val="Heading3"/>
        <w:divId w:val="1213151130"/>
        <w:rPr>
          <w:rFonts w:eastAsia="Times New Roman"/>
        </w:rPr>
      </w:pPr>
      <w:bookmarkStart w:id="19" w:name="_Toc16150779"/>
      <w:r>
        <w:rPr>
          <w:rFonts w:eastAsia="Times New Roman"/>
        </w:rPr>
        <w:lastRenderedPageBreak/>
        <w:t>Analysis within CART</w:t>
      </w:r>
      <w:del w:id="20" w:author="Achen, Aaron - NRCS, Lincoln, NE" w:date="2019-07-23T11:16:00Z">
        <w:r>
          <w:rPr>
            <w:rFonts w:eastAsia="Times New Roman"/>
          </w:rPr>
          <w:delText>:</w:delText>
        </w:r>
      </w:del>
      <w:bookmarkEnd w:id="19"/>
    </w:p>
    <w:p w:rsidR="000F2791" w:rsidRDefault="00B9190D">
      <w:pPr>
        <w:pStyle w:val="NormalWeb"/>
        <w:divId w:val="1213151130"/>
      </w:pPr>
      <w:r>
        <w:t xml:space="preserve">Each PLU </w:t>
      </w:r>
      <w:del w:id="21" w:author="Achen, Aaron - NRCS, Lincoln, NE" w:date="2019-07-23T11:19:00Z">
        <w:r>
          <w:delText xml:space="preserve">regardless of land use will be </w:delText>
        </w:r>
      </w:del>
      <w:ins w:id="22" w:author="Achen, Aaron - NRCS, Lincoln, NE" w:date="2019-07-23T11:19:00Z">
        <w:r>
          <w:t xml:space="preserve">is </w:t>
        </w:r>
      </w:ins>
      <w:r>
        <w:t>assessed</w:t>
      </w:r>
      <w:ins w:id="23" w:author="Achen, Aaron - NRCS, Lincoln, NE" w:date="2019-07-23T11:19:00Z">
        <w:r>
          <w:t xml:space="preserve"> regardless of land use</w:t>
        </w:r>
      </w:ins>
      <w:r>
        <w:t xml:space="preserve">. The assessment </w:t>
      </w:r>
      <w:del w:id="24" w:author="Achen, Aaron - NRCS, Lincoln, NE" w:date="2019-07-23T11:19:00Z">
        <w:r>
          <w:delText xml:space="preserve">will </w:delText>
        </w:r>
      </w:del>
      <w:r>
        <w:t>trigger</w:t>
      </w:r>
      <w:ins w:id="25" w:author="Achen, Aaron - NRCS, Lincoln, NE" w:date="2019-07-23T11:19:00Z">
        <w:r>
          <w:t>s</w:t>
        </w:r>
      </w:ins>
      <w:r>
        <w:t xml:space="preserve"> a soil</w:t>
      </w:r>
      <w:ins w:id="26" w:author="Achen, Aaron - NRCS, Lincoln, NE" w:date="2019-08-06T14:34:00Z">
        <w:r>
          <w:t>-</w:t>
        </w:r>
      </w:ins>
      <w:del w:id="27" w:author="Achen, Aaron - NRCS, Lincoln, NE" w:date="2019-08-06T14:34:00Z">
        <w:r>
          <w:delText xml:space="preserve"> </w:delText>
        </w:r>
      </w:del>
      <w:r>
        <w:t>data web</w:t>
      </w:r>
      <w:ins w:id="28" w:author="Achen, Aaron - NRCS, Lincoln, NE" w:date="2019-08-06T14:34:00Z">
        <w:r>
          <w:t>-</w:t>
        </w:r>
      </w:ins>
      <w:del w:id="29" w:author="Achen, Aaron - NRCS, Lincoln, NE" w:date="2019-08-06T14:34:00Z">
        <w:r>
          <w:delText xml:space="preserve"> </w:delText>
        </w:r>
      </w:del>
      <w:r>
        <w:t>service to determine flood frequency rating of occasional, frequent, or very frequent</w:t>
      </w:r>
      <w:ins w:id="30" w:author="Achen, Aaron - NRCS, Lincoln, NE" w:date="2019-07-23T11:19:00Z">
        <w:r>
          <w:t>.</w:t>
        </w:r>
      </w:ins>
      <w:r>
        <w:t xml:space="preserve"> </w:t>
      </w:r>
      <w:del w:id="31" w:author="Achen, Aaron - NRCS, Lincoln, NE" w:date="2019-07-23T11:19:00Z">
        <w:r>
          <w:delText xml:space="preserve">and will </w:delText>
        </w:r>
      </w:del>
      <w:ins w:id="32" w:author="Achen, Aaron - NRCS, Lincoln, NE" w:date="2019-07-23T11:19:00Z">
        <w:r>
          <w:t xml:space="preserve">It </w:t>
        </w:r>
      </w:ins>
      <w:r>
        <w:t>also trigger</w:t>
      </w:r>
      <w:ins w:id="33" w:author="Achen, Aaron - NRCS, Lincoln, NE" w:date="2019-07-23T11:19:00Z">
        <w:r>
          <w:t>s</w:t>
        </w:r>
      </w:ins>
      <w:r>
        <w:t xml:space="preserve"> a web service to evaluate if the PLU is within a 100-year flood plain according to FEMA maps. Either condition </w:t>
      </w:r>
      <w:del w:id="34" w:author="Achen, Aaron - NRCS, Lincoln, NE" w:date="2019-07-23T11:20:00Z">
        <w:r>
          <w:delText xml:space="preserve">will </w:delText>
        </w:r>
      </w:del>
      <w:r>
        <w:t>trigger</w:t>
      </w:r>
      <w:ins w:id="35" w:author="Achen, Aaron - NRCS, Lincoln, NE" w:date="2019-07-23T11:20:00Z">
        <w:r>
          <w:t>s</w:t>
        </w:r>
      </w:ins>
      <w:r>
        <w:t xml:space="preserve"> </w:t>
      </w:r>
      <w:ins w:id="36" w:author="Achen, Aaron - NRCS, Lincoln, NE" w:date="2019-07-23T11:20:00Z">
        <w:r>
          <w:t xml:space="preserve">an assessment of </w:t>
        </w:r>
      </w:ins>
      <w:r>
        <w:t xml:space="preserve">the resource concern </w:t>
      </w:r>
      <w:del w:id="37" w:author="Achen, Aaron - NRCS, Lincoln, NE" w:date="2019-07-23T11:20:00Z">
        <w:r>
          <w:delText xml:space="preserve">for assessment </w:delText>
        </w:r>
      </w:del>
      <w:r>
        <w:t>and set</w:t>
      </w:r>
      <w:ins w:id="38" w:author="Achen, Aaron - NRCS, Lincoln, NE" w:date="2019-07-23T11:20:00Z">
        <w:r>
          <w:t>s</w:t>
        </w:r>
      </w:ins>
      <w:r>
        <w:t xml:space="preserve"> the threshold to 50. The planner may </w:t>
      </w:r>
      <w:ins w:id="39" w:author="Achen, Aaron - NRCS, Lincoln, NE" w:date="2019-07-23T11:20:00Z">
        <w:r>
          <w:t xml:space="preserve">also </w:t>
        </w:r>
      </w:ins>
      <w:r>
        <w:t>identify the presence or absence of this resource concern based on site specific conditions and set the threshold to 50.</w:t>
      </w:r>
    </w:p>
    <w:p w:rsidR="000F2791" w:rsidRDefault="00B9190D">
      <w:pPr>
        <w:pStyle w:val="Heading2"/>
        <w:divId w:val="647365852"/>
        <w:rPr>
          <w:rFonts w:eastAsia="Times New Roman"/>
        </w:rPr>
      </w:pPr>
      <w:bookmarkStart w:id="40" w:name="_Toc16150780"/>
      <w:r>
        <w:rPr>
          <w:rFonts w:eastAsia="Times New Roman"/>
        </w:rPr>
        <w:t>Script Breakdown</w:t>
      </w:r>
      <w:bookmarkEnd w:id="40"/>
    </w:p>
    <w:p w:rsidR="000F2791" w:rsidRDefault="00B9190D">
      <w:pPr>
        <w:pStyle w:val="Heading4"/>
        <w:divId w:val="1893928882"/>
        <w:rPr>
          <w:rFonts w:eastAsia="Times New Roman"/>
        </w:rPr>
      </w:pPr>
      <w:bookmarkStart w:id="41" w:name="_Toc16150781"/>
      <w:r>
        <w:rPr>
          <w:rFonts w:eastAsia="Times New Roman"/>
        </w:rPr>
        <w:t xml:space="preserve">Insert identifier(s) string and WKT geometry for each </w:t>
      </w:r>
      <w:del w:id="42" w:author="Achen, Aaron - NRCS, Lincoln, NE" w:date="2019-08-08T09:51:00Z">
        <w:r w:rsidDel="00E46AAE">
          <w:rPr>
            <w:rFonts w:eastAsia="Times New Roman"/>
          </w:rPr>
          <w:delText>A</w:delText>
        </w:r>
      </w:del>
      <w:ins w:id="43" w:author="Achen, Aaron - NRCS, Lincoln, NE" w:date="2019-08-08T09:51:00Z">
        <w:r w:rsidR="00E46AAE">
          <w:rPr>
            <w:rFonts w:eastAsia="Times New Roman"/>
          </w:rPr>
          <w:t>a</w:t>
        </w:r>
      </w:ins>
      <w:r>
        <w:rPr>
          <w:rFonts w:eastAsia="Times New Roman"/>
        </w:rPr>
        <w:t xml:space="preserve">rea of </w:t>
      </w:r>
      <w:del w:id="44" w:author="Achen, Aaron - NRCS, Lincoln, NE" w:date="2019-08-08T09:51:00Z">
        <w:r w:rsidDel="00E46AAE">
          <w:rPr>
            <w:rFonts w:eastAsia="Times New Roman"/>
          </w:rPr>
          <w:delText>I</w:delText>
        </w:r>
      </w:del>
      <w:ins w:id="45" w:author="Achen, Aaron - NRCS, Lincoln, NE" w:date="2019-08-08T09:51:00Z">
        <w:r w:rsidR="00E46AAE">
          <w:rPr>
            <w:rFonts w:eastAsia="Times New Roman"/>
          </w:rPr>
          <w:t>i</w:t>
        </w:r>
      </w:ins>
      <w:r>
        <w:rPr>
          <w:rFonts w:eastAsia="Times New Roman"/>
        </w:rPr>
        <w:t>nterest (AOI) polygon</w:t>
      </w:r>
      <w:bookmarkEnd w:id="41"/>
    </w:p>
    <w:p w:rsidR="000F2791" w:rsidRDefault="00B9190D">
      <w:pPr>
        <w:pStyle w:val="HTMLPreformatted"/>
        <w:divId w:val="1893928882"/>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0F2791" w:rsidRDefault="00B9190D">
      <w:pPr>
        <w:pStyle w:val="HTMLPreformatted"/>
        <w:divId w:val="1893928882"/>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0F2791" w:rsidRDefault="00B9190D">
      <w:pPr>
        <w:pStyle w:val="HTMLPreformatted"/>
        <w:divId w:val="1893928882"/>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0F2791" w:rsidRDefault="00B9190D">
      <w:pPr>
        <w:pStyle w:val="HTMLPreformatted"/>
        <w:divId w:val="1893928882"/>
        <w:rPr>
          <w:rStyle w:val="HTMLCode"/>
        </w:rPr>
      </w:pPr>
      <w:r>
        <w:rPr>
          <w:rStyle w:val="HTMLCode"/>
        </w:rPr>
        <w:t>VALUES ('T9981 Fld3', @</w:t>
      </w:r>
      <w:proofErr w:type="spellStart"/>
      <w:r>
        <w:rPr>
          <w:rStyle w:val="HTMLCode"/>
        </w:rPr>
        <w:t>aoiGeomFixed</w:t>
      </w:r>
      <w:proofErr w:type="spellEnd"/>
      <w:r>
        <w:rPr>
          <w:rStyle w:val="HTMLCode"/>
        </w:rPr>
        <w:t xml:space="preserve">); </w:t>
      </w:r>
    </w:p>
    <w:p w:rsidR="000F2791" w:rsidRDefault="00B9190D">
      <w:pPr>
        <w:pStyle w:val="HTMLPreformatted"/>
        <w:divId w:val="1893928882"/>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0F2791" w:rsidRDefault="00B9190D">
      <w:pPr>
        <w:pStyle w:val="HTMLPreformatted"/>
        <w:divId w:val="1893928882"/>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0F2791" w:rsidRDefault="00B9190D">
      <w:pPr>
        <w:pStyle w:val="HTMLPreformatted"/>
        <w:divId w:val="1893928882"/>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0F2791" w:rsidRDefault="00B9190D">
      <w:pPr>
        <w:pStyle w:val="HTMLPreformatted"/>
        <w:divId w:val="1893928882"/>
      </w:pPr>
      <w:r>
        <w:rPr>
          <w:rStyle w:val="HTMLCode"/>
        </w:rPr>
        <w:t>VALUES ('T9981 Fld4', @</w:t>
      </w:r>
      <w:proofErr w:type="spellStart"/>
      <w:r>
        <w:rPr>
          <w:rStyle w:val="HTMLCode"/>
        </w:rPr>
        <w:t>aoiGeomFixed</w:t>
      </w:r>
      <w:proofErr w:type="spellEnd"/>
      <w:r>
        <w:rPr>
          <w:rStyle w:val="HTMLCode"/>
        </w:rPr>
        <w:t>);</w:t>
      </w:r>
    </w:p>
    <w:tbl>
      <w:tblPr>
        <w:tblW w:w="5000" w:type="pct"/>
        <w:tblCellSpacing w:w="15" w:type="dxa"/>
        <w:tblLook w:val="04A0" w:firstRow="1" w:lastRow="0" w:firstColumn="1" w:lastColumn="0" w:noHBand="0" w:noVBand="1"/>
      </w:tblPr>
      <w:tblGrid>
        <w:gridCol w:w="582"/>
        <w:gridCol w:w="995"/>
        <w:gridCol w:w="7783"/>
      </w:tblGrid>
      <w:tr w:rsidR="000F2791">
        <w:trPr>
          <w:divId w:val="1893928882"/>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aoigeom</w:t>
            </w:r>
            <w:proofErr w:type="spellEnd"/>
          </w:p>
        </w:tc>
      </w:tr>
      <w:tr w:rsidR="000F2791">
        <w:trPr>
          <w:divId w:val="1893928882"/>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0F2791">
        <w:trPr>
          <w:divId w:val="1893928882"/>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rsidR="000F2791" w:rsidRDefault="00B9190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32589074"/>
        <w:rPr>
          <w:rFonts w:eastAsia="Times New Roman"/>
        </w:rPr>
      </w:pPr>
      <w:bookmarkStart w:id="46" w:name="_Toc16150782"/>
      <w:r>
        <w:rPr>
          <w:rFonts w:eastAsia="Times New Roman"/>
        </w:rPr>
        <w:t>Create</w:t>
      </w:r>
      <w:del w:id="47" w:author="Achen, Aaron - NRCS, Lincoln, NE" w:date="2019-08-08T09:51:00Z">
        <w:r w:rsidDel="00E46AAE">
          <w:rPr>
            <w:rFonts w:eastAsia="Times New Roman"/>
          </w:rPr>
          <w:delText>s</w:delText>
        </w:r>
      </w:del>
      <w:r>
        <w:rPr>
          <w:rFonts w:eastAsia="Times New Roman"/>
        </w:rPr>
        <w:t xml:space="preserve"> </w:t>
      </w:r>
      <w:del w:id="48" w:author="Achen, Aaron - NRCS, Lincoln, NE" w:date="2019-08-08T09:51:00Z">
        <w:r w:rsidDel="00E46AAE">
          <w:rPr>
            <w:rFonts w:eastAsia="Times New Roman"/>
          </w:rPr>
          <w:delText>S</w:delText>
        </w:r>
      </w:del>
      <w:ins w:id="49" w:author="Achen, Aaron - NRCS, Lincoln, NE" w:date="2019-08-08T09:51:00Z">
        <w:r w:rsidR="00E46AAE">
          <w:rPr>
            <w:rFonts w:eastAsia="Times New Roman"/>
          </w:rPr>
          <w:t>s</w:t>
        </w:r>
      </w:ins>
      <w:r>
        <w:rPr>
          <w:rFonts w:eastAsia="Times New Roman"/>
        </w:rPr>
        <w:t xml:space="preserve">ummary </w:t>
      </w:r>
      <w:del w:id="50" w:author="Achen, Aaron - NRCS, Lincoln, NE" w:date="2019-08-08T09:51:00Z">
        <w:r w:rsidDel="00E46AAE">
          <w:rPr>
            <w:rFonts w:eastAsia="Times New Roman"/>
          </w:rPr>
          <w:delText>A</w:delText>
        </w:r>
      </w:del>
      <w:ins w:id="51" w:author="Achen, Aaron - NRCS, Lincoln, NE" w:date="2019-08-08T09:51:00Z">
        <w:r w:rsidR="00E46AAE">
          <w:rPr>
            <w:rFonts w:eastAsia="Times New Roman"/>
          </w:rPr>
          <w:t>a</w:t>
        </w:r>
      </w:ins>
      <w:r>
        <w:rPr>
          <w:rFonts w:eastAsia="Times New Roman"/>
        </w:rPr>
        <w:t xml:space="preserve">cres for each </w:t>
      </w:r>
      <w:proofErr w:type="spellStart"/>
      <w:r>
        <w:rPr>
          <w:rFonts w:eastAsia="Times New Roman"/>
        </w:rPr>
        <w:t>landunit</w:t>
      </w:r>
      <w:bookmarkEnd w:id="46"/>
      <w:proofErr w:type="spellEnd"/>
    </w:p>
    <w:p w:rsidR="000F2791" w:rsidRDefault="00B9190D">
      <w:pPr>
        <w:pStyle w:val="HTMLPreformatted"/>
        <w:divId w:val="232589074"/>
        <w:rPr>
          <w:rStyle w:val="HTMLCode"/>
        </w:rPr>
      </w:pPr>
      <w:r>
        <w:rPr>
          <w:rStyle w:val="HTMLCode"/>
        </w:rPr>
        <w:t>CREATE TABLE #</w:t>
      </w:r>
      <w:proofErr w:type="spellStart"/>
      <w:r>
        <w:rPr>
          <w:rStyle w:val="HTMLCode"/>
        </w:rPr>
        <w:t>AoiAcres</w:t>
      </w:r>
      <w:proofErr w:type="spellEnd"/>
    </w:p>
    <w:p w:rsidR="000F2791" w:rsidRDefault="00B9190D">
      <w:pPr>
        <w:pStyle w:val="HTMLPreformatted"/>
        <w:divId w:val="232589074"/>
        <w:rPr>
          <w:rStyle w:val="HTMLCode"/>
        </w:rPr>
      </w:pPr>
      <w:r>
        <w:rPr>
          <w:rStyle w:val="HTMLCode"/>
        </w:rPr>
        <w:t xml:space="preserve">    ( </w:t>
      </w:r>
      <w:proofErr w:type="spellStart"/>
      <w:r>
        <w:rPr>
          <w:rStyle w:val="HTMLCode"/>
        </w:rPr>
        <w:t>aoiid</w:t>
      </w:r>
      <w:proofErr w:type="spellEnd"/>
      <w:r>
        <w:rPr>
          <w:rStyle w:val="HTMLCode"/>
        </w:rPr>
        <w:t xml:space="preserve"> INT,</w:t>
      </w:r>
    </w:p>
    <w:p w:rsidR="000F2791" w:rsidRDefault="00B9190D">
      <w:pPr>
        <w:pStyle w:val="HTMLPreformatted"/>
        <w:divId w:val="232589074"/>
        <w:rPr>
          <w:rStyle w:val="HTMLCode"/>
        </w:rPr>
      </w:pPr>
      <w:r>
        <w:rPr>
          <w:rStyle w:val="HTMLCode"/>
        </w:rPr>
        <w:t xml:space="preserve">    </w:t>
      </w:r>
      <w:proofErr w:type="spellStart"/>
      <w:r>
        <w:rPr>
          <w:rStyle w:val="HTMLCode"/>
        </w:rPr>
        <w:t>landunit</w:t>
      </w:r>
      <w:proofErr w:type="spellEnd"/>
      <w:r>
        <w:rPr>
          <w:rStyle w:val="HTMLCode"/>
        </w:rPr>
        <w:t xml:space="preserve"> CHAR(20),</w:t>
      </w:r>
    </w:p>
    <w:p w:rsidR="000F2791" w:rsidRDefault="00B9190D">
      <w:pPr>
        <w:pStyle w:val="HTMLPreformatted"/>
        <w:divId w:val="232589074"/>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0F2791" w:rsidRDefault="00B9190D">
      <w:pPr>
        <w:pStyle w:val="HTMLPreformatted"/>
        <w:divId w:val="232589074"/>
      </w:pPr>
      <w:r>
        <w:rPr>
          <w:rStyle w:val="HTMLCode"/>
        </w:rPr>
        <w:t xml:space="preserve">    );</w:t>
      </w:r>
    </w:p>
    <w:p w:rsidR="000F2791" w:rsidRDefault="00B9190D">
      <w:pPr>
        <w:pStyle w:val="HTMLPreformatted"/>
        <w:divId w:val="232589074"/>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0F2791" w:rsidRDefault="00B9190D">
      <w:pPr>
        <w:pStyle w:val="HTMLPreformatted"/>
        <w:divId w:val="232589074"/>
        <w:rPr>
          <w:rStyle w:val="HTMLCode"/>
        </w:rPr>
      </w:pPr>
      <w:r>
        <w:rPr>
          <w:rStyle w:val="HTMLCode"/>
        </w:rPr>
        <w:lastRenderedPageBreak/>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0F2791" w:rsidRDefault="00B9190D">
      <w:pPr>
        <w:pStyle w:val="HTMLPreformatted"/>
        <w:divId w:val="232589074"/>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0F2791" w:rsidRDefault="00B9190D">
      <w:pPr>
        <w:pStyle w:val="HTMLPreformatted"/>
        <w:divId w:val="232589074"/>
        <w:rPr>
          <w:rStyle w:val="HTMLCode"/>
        </w:rPr>
      </w:pPr>
      <w:r>
        <w:rPr>
          <w:rStyle w:val="HTMLCode"/>
        </w:rPr>
        <w:t>FROM #</w:t>
      </w:r>
      <w:proofErr w:type="spellStart"/>
      <w:r>
        <w:rPr>
          <w:rStyle w:val="HTMLCode"/>
        </w:rPr>
        <w:t>AoiTable</w:t>
      </w:r>
      <w:proofErr w:type="spellEnd"/>
    </w:p>
    <w:p w:rsidR="000F2791" w:rsidRDefault="00B9190D">
      <w:pPr>
        <w:pStyle w:val="HTMLPreformatted"/>
        <w:divId w:val="232589074"/>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0F2791">
        <w:trPr>
          <w:divId w:val="232589074"/>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landunit_acres</w:t>
            </w:r>
            <w:proofErr w:type="spellEnd"/>
          </w:p>
        </w:tc>
      </w:tr>
      <w:tr w:rsidR="000F2791">
        <w:trPr>
          <w:divId w:val="232589074"/>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328.952</w:t>
            </w:r>
          </w:p>
        </w:tc>
      </w:tr>
      <w:tr w:rsidR="000F2791">
        <w:trPr>
          <w:divId w:val="232589074"/>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318.722</w:t>
            </w:r>
          </w:p>
        </w:tc>
      </w:tr>
    </w:tbl>
    <w:p w:rsidR="000F2791" w:rsidRDefault="00B9190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51370780"/>
        <w:rPr>
          <w:rFonts w:eastAsia="Times New Roman"/>
        </w:rPr>
      </w:pPr>
      <w:bookmarkStart w:id="52" w:name="_Toc16150783"/>
      <w:r>
        <w:rPr>
          <w:rFonts w:eastAsia="Times New Roman"/>
        </w:rPr>
        <w:t>Populate intersected soil polygon table with geometry</w:t>
      </w:r>
      <w:bookmarkEnd w:id="52"/>
    </w:p>
    <w:p w:rsidR="000F2791" w:rsidRDefault="00B9190D">
      <w:pPr>
        <w:pStyle w:val="HTMLPreformatted"/>
        <w:divId w:val="1351370780"/>
        <w:rPr>
          <w:rStyle w:val="HTMLCode"/>
        </w:rPr>
      </w:pPr>
      <w:r>
        <w:rPr>
          <w:rStyle w:val="HTMLCode"/>
        </w:rPr>
        <w:t>-- Create intersected soil polygon table with geometry</w:t>
      </w:r>
    </w:p>
    <w:p w:rsidR="000F2791" w:rsidRDefault="00B9190D">
      <w:pPr>
        <w:pStyle w:val="HTMLPreformatted"/>
        <w:divId w:val="1351370780"/>
        <w:rPr>
          <w:rStyle w:val="HTMLCode"/>
        </w:rPr>
      </w:pPr>
      <w:r>
        <w:rPr>
          <w:rStyle w:val="HTMLCode"/>
        </w:rPr>
        <w:t>CREATE TABLE #</w:t>
      </w:r>
      <w:proofErr w:type="spellStart"/>
      <w:r>
        <w:rPr>
          <w:rStyle w:val="HTMLCode"/>
        </w:rPr>
        <w:t>AoiSoils</w:t>
      </w:r>
      <w:proofErr w:type="spellEnd"/>
      <w:r>
        <w:rPr>
          <w:rStyle w:val="HTMLCode"/>
        </w:rPr>
        <w:t xml:space="preserve"> </w:t>
      </w:r>
    </w:p>
    <w:p w:rsidR="000F2791" w:rsidRDefault="00B9190D">
      <w:pPr>
        <w:pStyle w:val="HTMLPreformatted"/>
        <w:divId w:val="1351370780"/>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0F2791" w:rsidRDefault="00B9190D">
      <w:pPr>
        <w:pStyle w:val="HTMLPreformatted"/>
        <w:divId w:val="1351370780"/>
        <w:rPr>
          <w:rStyle w:val="HTMLCode"/>
        </w:rPr>
      </w:pPr>
      <w:r>
        <w:rPr>
          <w:rStyle w:val="HTMLCode"/>
        </w:rPr>
        <w:t xml:space="preserve">    </w:t>
      </w:r>
      <w:proofErr w:type="spellStart"/>
      <w:r>
        <w:rPr>
          <w:rStyle w:val="HTMLCode"/>
        </w:rPr>
        <w:t>aoiid</w:t>
      </w:r>
      <w:proofErr w:type="spellEnd"/>
      <w:r>
        <w:rPr>
          <w:rStyle w:val="HTMLCode"/>
        </w:rPr>
        <w:t xml:space="preserve"> INT,</w:t>
      </w:r>
    </w:p>
    <w:p w:rsidR="000F2791" w:rsidRDefault="00B9190D">
      <w:pPr>
        <w:pStyle w:val="HTMLPreformatted"/>
        <w:divId w:val="1351370780"/>
        <w:rPr>
          <w:rStyle w:val="HTMLCode"/>
        </w:rPr>
      </w:pPr>
      <w:r>
        <w:rPr>
          <w:rStyle w:val="HTMLCode"/>
        </w:rPr>
        <w:t xml:space="preserve">    </w:t>
      </w:r>
      <w:proofErr w:type="spellStart"/>
      <w:r>
        <w:rPr>
          <w:rStyle w:val="HTMLCode"/>
        </w:rPr>
        <w:t>landunit</w:t>
      </w:r>
      <w:proofErr w:type="spellEnd"/>
      <w:r>
        <w:rPr>
          <w:rStyle w:val="HTMLCode"/>
        </w:rPr>
        <w:t xml:space="preserve"> CHAR(20),</w:t>
      </w:r>
    </w:p>
    <w:p w:rsidR="000F2791" w:rsidRDefault="00B9190D">
      <w:pPr>
        <w:pStyle w:val="HTMLPreformatted"/>
        <w:divId w:val="1351370780"/>
        <w:rPr>
          <w:rStyle w:val="HTMLCode"/>
        </w:rPr>
      </w:pPr>
      <w:r>
        <w:rPr>
          <w:rStyle w:val="HTMLCode"/>
        </w:rPr>
        <w:t xml:space="preserve">    </w:t>
      </w:r>
      <w:proofErr w:type="spellStart"/>
      <w:r>
        <w:rPr>
          <w:rStyle w:val="HTMLCode"/>
        </w:rPr>
        <w:t>mukey</w:t>
      </w:r>
      <w:proofErr w:type="spellEnd"/>
      <w:r>
        <w:rPr>
          <w:rStyle w:val="HTMLCode"/>
        </w:rPr>
        <w:t xml:space="preserve"> INT,</w:t>
      </w:r>
    </w:p>
    <w:p w:rsidR="000F2791" w:rsidRDefault="00B9190D">
      <w:pPr>
        <w:pStyle w:val="HTMLPreformatted"/>
        <w:divId w:val="1351370780"/>
        <w:rPr>
          <w:rStyle w:val="HTMLCode"/>
        </w:rPr>
      </w:pPr>
      <w:r>
        <w:rPr>
          <w:rStyle w:val="HTMLCode"/>
        </w:rPr>
        <w:t xml:space="preserve">    </w:t>
      </w:r>
      <w:proofErr w:type="spellStart"/>
      <w:r>
        <w:rPr>
          <w:rStyle w:val="HTMLCode"/>
        </w:rPr>
        <w:t>soilgeom</w:t>
      </w:r>
      <w:proofErr w:type="spellEnd"/>
      <w:r>
        <w:rPr>
          <w:rStyle w:val="HTMLCode"/>
        </w:rPr>
        <w:t xml:space="preserve"> GEOMETRY</w:t>
      </w:r>
    </w:p>
    <w:p w:rsidR="000F2791" w:rsidRDefault="00B9190D">
      <w:pPr>
        <w:pStyle w:val="HTMLPreformatted"/>
        <w:divId w:val="1351370780"/>
      </w:pPr>
      <w:r>
        <w:rPr>
          <w:rStyle w:val="HTMLCode"/>
        </w:rPr>
        <w:t xml:space="preserve">    );</w:t>
      </w:r>
    </w:p>
    <w:p w:rsidR="000F2791" w:rsidRDefault="00B9190D">
      <w:pPr>
        <w:pStyle w:val="HTMLPreformatted"/>
        <w:divId w:val="1351370780"/>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0F2791" w:rsidRDefault="00B9190D">
      <w:pPr>
        <w:pStyle w:val="HTMLPreformatted"/>
        <w:divId w:val="1351370780"/>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0F2791" w:rsidRDefault="00B9190D">
      <w:pPr>
        <w:pStyle w:val="HTMLPreformatted"/>
        <w:divId w:val="1351370780"/>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0F2791" w:rsidRDefault="00B9190D">
      <w:pPr>
        <w:pStyle w:val="HTMLPreformatted"/>
        <w:divId w:val="1351370780"/>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0F2791" w:rsidRDefault="00B9190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81767885"/>
        <w:rPr>
          <w:rFonts w:eastAsia="Times New Roman"/>
        </w:rPr>
      </w:pPr>
      <w:bookmarkStart w:id="53" w:name="_Toc16150784"/>
      <w:r>
        <w:rPr>
          <w:rFonts w:eastAsia="Times New Roman"/>
        </w:rPr>
        <w:t>Populate</w:t>
      </w:r>
      <w:del w:id="54" w:author="Achen, Aaron - NRCS, Lincoln, NE" w:date="2019-08-08T09:51:00Z">
        <w:r w:rsidDel="00E46AAE">
          <w:rPr>
            <w:rFonts w:eastAsia="Times New Roman"/>
          </w:rPr>
          <w:delText>s</w:delText>
        </w:r>
      </w:del>
      <w:r>
        <w:rPr>
          <w:rFonts w:eastAsia="Times New Roman"/>
        </w:rPr>
        <w:t xml:space="preserve"> </w:t>
      </w:r>
      <w:del w:id="55" w:author="Achen, Aaron - NRCS, Lincoln, NE" w:date="2019-08-08T09:51:00Z">
        <w:r w:rsidDel="00E46AAE">
          <w:rPr>
            <w:rFonts w:eastAsia="Times New Roman"/>
          </w:rPr>
          <w:delText>S</w:delText>
        </w:r>
      </w:del>
      <w:ins w:id="56" w:author="Achen, Aaron - NRCS, Lincoln, NE" w:date="2019-08-08T09:51:00Z">
        <w:r w:rsidR="00E46AAE">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53"/>
    </w:p>
    <w:p w:rsidR="000F2791" w:rsidRDefault="00B9190D">
      <w:pPr>
        <w:pStyle w:val="HTMLPreformatted"/>
        <w:divId w:val="1981767885"/>
        <w:rPr>
          <w:rStyle w:val="HTMLCode"/>
        </w:rPr>
      </w:pPr>
      <w:r>
        <w:rPr>
          <w:rStyle w:val="HTMLCode"/>
        </w:rPr>
        <w:t xml:space="preserve">-- Soil geometry with </w:t>
      </w:r>
      <w:proofErr w:type="spellStart"/>
      <w:r>
        <w:rPr>
          <w:rStyle w:val="HTMLCode"/>
        </w:rPr>
        <w:t>landunits</w:t>
      </w:r>
      <w:proofErr w:type="spellEnd"/>
    </w:p>
    <w:p w:rsidR="000F2791" w:rsidRDefault="00B9190D">
      <w:pPr>
        <w:pStyle w:val="HTMLPreformatted"/>
        <w:divId w:val="1981767885"/>
        <w:rPr>
          <w:rStyle w:val="HTMLCode"/>
        </w:rPr>
      </w:pPr>
      <w:r>
        <w:rPr>
          <w:rStyle w:val="HTMLCode"/>
        </w:rPr>
        <w:t xml:space="preserve">CREATE TABLE #AoiSoils2 </w:t>
      </w:r>
    </w:p>
    <w:p w:rsidR="000F2791" w:rsidRDefault="00B9190D">
      <w:pPr>
        <w:pStyle w:val="HTMLPreformatted"/>
        <w:divId w:val="1981767885"/>
        <w:rPr>
          <w:rStyle w:val="HTMLCode"/>
        </w:rPr>
      </w:pPr>
      <w:r>
        <w:rPr>
          <w:rStyle w:val="HTMLCode"/>
        </w:rPr>
        <w:t xml:space="preserve">    ( </w:t>
      </w:r>
      <w:proofErr w:type="spellStart"/>
      <w:r>
        <w:rPr>
          <w:rStyle w:val="HTMLCode"/>
        </w:rPr>
        <w:t>aoiid</w:t>
      </w:r>
      <w:proofErr w:type="spellEnd"/>
      <w:r>
        <w:rPr>
          <w:rStyle w:val="HTMLCode"/>
        </w:rPr>
        <w:t xml:space="preserve"> INT,</w:t>
      </w:r>
    </w:p>
    <w:p w:rsidR="000F2791" w:rsidRDefault="00B9190D">
      <w:pPr>
        <w:pStyle w:val="HTMLPreformatted"/>
        <w:divId w:val="1981767885"/>
        <w:rPr>
          <w:rStyle w:val="HTMLCode"/>
        </w:rPr>
      </w:pPr>
      <w:r>
        <w:rPr>
          <w:rStyle w:val="HTMLCode"/>
        </w:rPr>
        <w:t xml:space="preserve">    </w:t>
      </w:r>
      <w:proofErr w:type="spellStart"/>
      <w:r>
        <w:rPr>
          <w:rStyle w:val="HTMLCode"/>
        </w:rPr>
        <w:t>polyid</w:t>
      </w:r>
      <w:proofErr w:type="spellEnd"/>
      <w:r>
        <w:rPr>
          <w:rStyle w:val="HTMLCode"/>
        </w:rPr>
        <w:t xml:space="preserve"> INT,</w:t>
      </w:r>
    </w:p>
    <w:p w:rsidR="000F2791" w:rsidRDefault="00B9190D">
      <w:pPr>
        <w:pStyle w:val="HTMLPreformatted"/>
        <w:divId w:val="1981767885"/>
        <w:rPr>
          <w:rStyle w:val="HTMLCode"/>
        </w:rPr>
      </w:pPr>
      <w:r>
        <w:rPr>
          <w:rStyle w:val="HTMLCode"/>
        </w:rPr>
        <w:t xml:space="preserve">    </w:t>
      </w:r>
      <w:proofErr w:type="spellStart"/>
      <w:r>
        <w:rPr>
          <w:rStyle w:val="HTMLCode"/>
        </w:rPr>
        <w:t>landunit</w:t>
      </w:r>
      <w:proofErr w:type="spellEnd"/>
      <w:r>
        <w:rPr>
          <w:rStyle w:val="HTMLCode"/>
        </w:rPr>
        <w:t xml:space="preserve"> CHAR(20),</w:t>
      </w:r>
    </w:p>
    <w:p w:rsidR="000F2791" w:rsidRDefault="00B9190D">
      <w:pPr>
        <w:pStyle w:val="HTMLPreformatted"/>
        <w:divId w:val="1981767885"/>
        <w:rPr>
          <w:rStyle w:val="HTMLCode"/>
        </w:rPr>
      </w:pPr>
      <w:r>
        <w:rPr>
          <w:rStyle w:val="HTMLCode"/>
        </w:rPr>
        <w:t xml:space="preserve">    </w:t>
      </w:r>
      <w:proofErr w:type="spellStart"/>
      <w:r>
        <w:rPr>
          <w:rStyle w:val="HTMLCode"/>
        </w:rPr>
        <w:t>mukey</w:t>
      </w:r>
      <w:proofErr w:type="spellEnd"/>
      <w:r>
        <w:rPr>
          <w:rStyle w:val="HTMLCode"/>
        </w:rPr>
        <w:t xml:space="preserve"> INT,</w:t>
      </w:r>
    </w:p>
    <w:p w:rsidR="000F2791" w:rsidRDefault="00B9190D">
      <w:pPr>
        <w:pStyle w:val="HTMLPreformatted"/>
        <w:divId w:val="1981767885"/>
        <w:rPr>
          <w:rStyle w:val="HTMLCode"/>
        </w:rPr>
      </w:pPr>
      <w:r>
        <w:rPr>
          <w:rStyle w:val="HTMLCode"/>
        </w:rPr>
        <w:t xml:space="preserve">    </w:t>
      </w:r>
      <w:proofErr w:type="spellStart"/>
      <w:r>
        <w:rPr>
          <w:rStyle w:val="HTMLCode"/>
        </w:rPr>
        <w:t>poly_acres</w:t>
      </w:r>
      <w:proofErr w:type="spellEnd"/>
      <w:r>
        <w:rPr>
          <w:rStyle w:val="HTMLCode"/>
        </w:rPr>
        <w:t xml:space="preserve"> FLOAT,</w:t>
      </w:r>
    </w:p>
    <w:p w:rsidR="000F2791" w:rsidRDefault="00B9190D">
      <w:pPr>
        <w:pStyle w:val="HTMLPreformatted"/>
        <w:divId w:val="1981767885"/>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0F2791" w:rsidRDefault="00B9190D">
      <w:pPr>
        <w:pStyle w:val="HTMLPreformatted"/>
        <w:divId w:val="1981767885"/>
      </w:pPr>
      <w:r>
        <w:rPr>
          <w:rStyle w:val="HTMLCode"/>
        </w:rPr>
        <w:t xml:space="preserve">    );</w:t>
      </w:r>
    </w:p>
    <w:p w:rsidR="000F2791" w:rsidRDefault="00B9190D">
      <w:pPr>
        <w:pStyle w:val="HTMLPreformatted"/>
        <w:divId w:val="1981767885"/>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0F2791" w:rsidRDefault="00B9190D">
      <w:pPr>
        <w:pStyle w:val="HTMLPreformatted"/>
        <w:divId w:val="1981767885"/>
        <w:rPr>
          <w:rStyle w:val="HTMLCode"/>
        </w:rPr>
      </w:pPr>
      <w:r>
        <w:rPr>
          <w:rStyle w:val="HTMLCode"/>
        </w:rPr>
        <w:t xml:space="preserve">INSERT INTO #AoiSoils2   </w:t>
      </w:r>
    </w:p>
    <w:p w:rsidR="000F2791" w:rsidRDefault="00B9190D">
      <w:pPr>
        <w:pStyle w:val="HTMLPreformatted"/>
        <w:divId w:val="1981767885"/>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0F2791" w:rsidRDefault="00B9190D">
      <w:pPr>
        <w:pStyle w:val="HTMLPreformatted"/>
        <w:divId w:val="1981767885"/>
      </w:pPr>
      <w:r>
        <w:rPr>
          <w:rStyle w:val="HTMLCode"/>
        </w:rPr>
        <w:t>FROM #</w:t>
      </w:r>
      <w:proofErr w:type="spellStart"/>
      <w:r>
        <w:rPr>
          <w:rStyle w:val="HTMLCode"/>
        </w:rPr>
        <w:t>AoiSoils</w:t>
      </w:r>
      <w:proofErr w:type="spellEnd"/>
      <w:r>
        <w:rPr>
          <w:rStyle w:val="HTMLCode"/>
        </w:rPr>
        <w:t>;</w:t>
      </w:r>
    </w:p>
    <w:p w:rsidR="000F2791" w:rsidRDefault="00B9190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7432362"/>
        <w:rPr>
          <w:rFonts w:eastAsia="Times New Roman"/>
        </w:rPr>
      </w:pPr>
      <w:bookmarkStart w:id="57" w:name="_Toc16150785"/>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57"/>
    </w:p>
    <w:p w:rsidR="000F2791" w:rsidRDefault="00B9190D">
      <w:pPr>
        <w:pStyle w:val="HTMLPreformatted"/>
        <w:divId w:val="1197432362"/>
        <w:rPr>
          <w:rStyle w:val="HTMLCode"/>
        </w:rPr>
      </w:pPr>
      <w:r>
        <w:rPr>
          <w:rStyle w:val="HTMLCode"/>
        </w:rPr>
        <w:t>INSERT INTO #M2</w:t>
      </w:r>
    </w:p>
    <w:p w:rsidR="000F2791" w:rsidRDefault="00B9190D">
      <w:pPr>
        <w:pStyle w:val="HTMLPreformatted"/>
        <w:divId w:val="1197432362"/>
        <w:rPr>
          <w:rStyle w:val="HTMLCode"/>
        </w:rPr>
      </w:pPr>
      <w:r>
        <w:rPr>
          <w:rStyle w:val="HTMLCode"/>
        </w:rPr>
        <w:t>SELECT DISTINCT M1.aoiid, M1.landunit, M1.mukey,</w:t>
      </w:r>
    </w:p>
    <w:p w:rsidR="000F2791" w:rsidRDefault="00B9190D">
      <w:pPr>
        <w:pStyle w:val="HTMLPreformatted"/>
        <w:divId w:val="1197432362"/>
        <w:rPr>
          <w:rStyle w:val="HTMLCode"/>
        </w:rPr>
      </w:pPr>
      <w:r>
        <w:rPr>
          <w:rStyle w:val="HTMLCode"/>
        </w:rPr>
        <w:t xml:space="preserve">ROUND (SUM (M1.poly_acres) OVER(PARTITION BY M1.landunit, M1.mukey), 3) AS </w:t>
      </w:r>
      <w:proofErr w:type="spellStart"/>
      <w:r>
        <w:rPr>
          <w:rStyle w:val="HTMLCode"/>
        </w:rPr>
        <w:t>mapunit_acres</w:t>
      </w:r>
      <w:proofErr w:type="spellEnd"/>
    </w:p>
    <w:p w:rsidR="000F2791" w:rsidRDefault="00B9190D">
      <w:pPr>
        <w:pStyle w:val="HTMLPreformatted"/>
        <w:divId w:val="1197432362"/>
        <w:rPr>
          <w:rStyle w:val="HTMLCode"/>
        </w:rPr>
      </w:pPr>
      <w:r>
        <w:rPr>
          <w:rStyle w:val="HTMLCode"/>
        </w:rPr>
        <w:t>FROM #AoiSoils2 AS M1</w:t>
      </w:r>
    </w:p>
    <w:p w:rsidR="000F2791" w:rsidRDefault="00B9190D">
      <w:pPr>
        <w:pStyle w:val="HTMLPreformatted"/>
        <w:divId w:val="1197432362"/>
      </w:pPr>
      <w:r>
        <w:rPr>
          <w:rStyle w:val="HTMLCode"/>
        </w:rPr>
        <w:t>GROUP BY M1.aoiid, M1.landunit, M1.mukey, M1.poly_acres;</w:t>
      </w:r>
    </w:p>
    <w:p w:rsidR="000F2791" w:rsidRDefault="00B9190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7242399"/>
        <w:rPr>
          <w:rFonts w:eastAsia="Times New Roman"/>
        </w:rPr>
      </w:pPr>
      <w:bookmarkStart w:id="58" w:name="_Toc16150786"/>
      <w:r>
        <w:rPr>
          <w:rFonts w:eastAsia="Times New Roman"/>
        </w:rPr>
        <w:lastRenderedPageBreak/>
        <w:t xml:space="preserve">Component level data and </w:t>
      </w:r>
      <w:proofErr w:type="spellStart"/>
      <w:r>
        <w:rPr>
          <w:rFonts w:eastAsia="Times New Roman"/>
        </w:rPr>
        <w:t>mapunit</w:t>
      </w:r>
      <w:proofErr w:type="spellEnd"/>
      <w:r>
        <w:rPr>
          <w:rFonts w:eastAsia="Times New Roman"/>
        </w:rPr>
        <w:t xml:space="preserve"> sum-of-</w:t>
      </w:r>
      <w:proofErr w:type="spellStart"/>
      <w:r>
        <w:rPr>
          <w:rFonts w:eastAsia="Times New Roman"/>
        </w:rPr>
        <w:t>comppct_r</w:t>
      </w:r>
      <w:proofErr w:type="spellEnd"/>
      <w:r>
        <w:rPr>
          <w:rFonts w:eastAsia="Times New Roman"/>
        </w:rPr>
        <w:t xml:space="preserve"> (major components only)</w:t>
      </w:r>
      <w:bookmarkEnd w:id="58"/>
    </w:p>
    <w:p w:rsidR="000F2791" w:rsidRDefault="00B9190D">
      <w:pPr>
        <w:pStyle w:val="HTMLPreformatted"/>
        <w:divId w:val="37242399"/>
        <w:rPr>
          <w:rStyle w:val="HTMLCode"/>
        </w:rPr>
      </w:pPr>
      <w:r>
        <w:rPr>
          <w:rStyle w:val="HTMLCode"/>
        </w:rPr>
        <w:t>CREATE TABLE #M4</w:t>
      </w:r>
    </w:p>
    <w:p w:rsidR="000F2791" w:rsidRDefault="00B9190D">
      <w:pPr>
        <w:pStyle w:val="HTMLPreformatted"/>
        <w:divId w:val="37242399"/>
        <w:rPr>
          <w:rStyle w:val="HTMLCode"/>
        </w:rPr>
      </w:pPr>
      <w:r>
        <w:rPr>
          <w:rStyle w:val="HTMLCode"/>
        </w:rPr>
        <w:t xml:space="preserve">(   </w:t>
      </w:r>
      <w:proofErr w:type="spellStart"/>
      <w:r>
        <w:rPr>
          <w:rStyle w:val="HTMLCode"/>
        </w:rPr>
        <w:t>aoiid</w:t>
      </w:r>
      <w:proofErr w:type="spellEnd"/>
      <w:r>
        <w:rPr>
          <w:rStyle w:val="HTMLCode"/>
        </w:rPr>
        <w:t xml:space="preserve"> INT,</w:t>
      </w:r>
    </w:p>
    <w:p w:rsidR="000F2791" w:rsidRDefault="00B9190D">
      <w:pPr>
        <w:pStyle w:val="HTMLPreformatted"/>
        <w:divId w:val="37242399"/>
        <w:rPr>
          <w:rStyle w:val="HTMLCode"/>
        </w:rPr>
      </w:pPr>
      <w:r>
        <w:rPr>
          <w:rStyle w:val="HTMLCode"/>
        </w:rPr>
        <w:t xml:space="preserve">    </w:t>
      </w:r>
      <w:proofErr w:type="spellStart"/>
      <w:r>
        <w:rPr>
          <w:rStyle w:val="HTMLCode"/>
        </w:rPr>
        <w:t>landunit</w:t>
      </w:r>
      <w:proofErr w:type="spellEnd"/>
      <w:r>
        <w:rPr>
          <w:rStyle w:val="HTMLCode"/>
        </w:rPr>
        <w:t xml:space="preserve"> CHAR(20),</w:t>
      </w:r>
    </w:p>
    <w:p w:rsidR="000F2791" w:rsidRDefault="00B9190D">
      <w:pPr>
        <w:pStyle w:val="HTMLPreformatted"/>
        <w:divId w:val="37242399"/>
        <w:rPr>
          <w:rStyle w:val="HTMLCode"/>
        </w:rPr>
      </w:pPr>
      <w:r>
        <w:rPr>
          <w:rStyle w:val="HTMLCode"/>
        </w:rPr>
        <w:t xml:space="preserve">    </w:t>
      </w:r>
      <w:proofErr w:type="spellStart"/>
      <w:r>
        <w:rPr>
          <w:rStyle w:val="HTMLCode"/>
        </w:rPr>
        <w:t>mukey</w:t>
      </w:r>
      <w:proofErr w:type="spellEnd"/>
      <w:r>
        <w:rPr>
          <w:rStyle w:val="HTMLCode"/>
        </w:rPr>
        <w:t xml:space="preserve"> INT,</w:t>
      </w:r>
    </w:p>
    <w:p w:rsidR="000F2791" w:rsidRDefault="00B9190D">
      <w:pPr>
        <w:pStyle w:val="HTMLPreformatted"/>
        <w:divId w:val="37242399"/>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0F2791" w:rsidRDefault="00B9190D">
      <w:pPr>
        <w:pStyle w:val="HTMLPreformatted"/>
        <w:divId w:val="37242399"/>
        <w:rPr>
          <w:rStyle w:val="HTMLCode"/>
        </w:rPr>
      </w:pPr>
      <w:r>
        <w:rPr>
          <w:rStyle w:val="HTMLCode"/>
        </w:rPr>
        <w:t xml:space="preserve">    </w:t>
      </w:r>
      <w:proofErr w:type="spellStart"/>
      <w:r>
        <w:rPr>
          <w:rStyle w:val="HTMLCode"/>
        </w:rPr>
        <w:t>cokey</w:t>
      </w:r>
      <w:proofErr w:type="spellEnd"/>
      <w:r>
        <w:rPr>
          <w:rStyle w:val="HTMLCode"/>
        </w:rPr>
        <w:t xml:space="preserve"> INT,</w:t>
      </w:r>
    </w:p>
    <w:p w:rsidR="000F2791" w:rsidRDefault="00B9190D">
      <w:pPr>
        <w:pStyle w:val="HTMLPreformatted"/>
        <w:divId w:val="37242399"/>
        <w:rPr>
          <w:rStyle w:val="HTMLCode"/>
        </w:rPr>
      </w:pPr>
      <w:r>
        <w:rPr>
          <w:rStyle w:val="HTMLCode"/>
        </w:rPr>
        <w:t xml:space="preserve">    </w:t>
      </w:r>
      <w:proofErr w:type="spellStart"/>
      <w:r>
        <w:rPr>
          <w:rStyle w:val="HTMLCode"/>
        </w:rPr>
        <w:t>compname</w:t>
      </w:r>
      <w:proofErr w:type="spellEnd"/>
      <w:r>
        <w:rPr>
          <w:rStyle w:val="HTMLCode"/>
        </w:rPr>
        <w:t xml:space="preserve"> CHAR(60),</w:t>
      </w:r>
    </w:p>
    <w:p w:rsidR="000F2791" w:rsidRDefault="00B9190D">
      <w:pPr>
        <w:pStyle w:val="HTMLPreformatted"/>
        <w:divId w:val="37242399"/>
        <w:rPr>
          <w:rStyle w:val="HTMLCode"/>
        </w:rPr>
      </w:pPr>
      <w:r>
        <w:rPr>
          <w:rStyle w:val="HTMLCode"/>
        </w:rPr>
        <w:t xml:space="preserve">    </w:t>
      </w:r>
      <w:proofErr w:type="spellStart"/>
      <w:r>
        <w:rPr>
          <w:rStyle w:val="HTMLCode"/>
        </w:rPr>
        <w:t>comppct_r</w:t>
      </w:r>
      <w:proofErr w:type="spellEnd"/>
      <w:r>
        <w:rPr>
          <w:rStyle w:val="HTMLCode"/>
        </w:rPr>
        <w:t xml:space="preserve"> INT,</w:t>
      </w:r>
    </w:p>
    <w:p w:rsidR="000F2791" w:rsidRDefault="00B9190D">
      <w:pPr>
        <w:pStyle w:val="HTMLPreformatted"/>
        <w:divId w:val="37242399"/>
        <w:rPr>
          <w:rStyle w:val="HTMLCode"/>
        </w:rPr>
      </w:pPr>
      <w:r>
        <w:rPr>
          <w:rStyle w:val="HTMLCode"/>
        </w:rPr>
        <w:t xml:space="preserve">    </w:t>
      </w:r>
      <w:proofErr w:type="spellStart"/>
      <w:r>
        <w:rPr>
          <w:rStyle w:val="HTMLCode"/>
        </w:rPr>
        <w:t>majcompflag</w:t>
      </w:r>
      <w:proofErr w:type="spellEnd"/>
      <w:r>
        <w:rPr>
          <w:rStyle w:val="HTMLCode"/>
        </w:rPr>
        <w:t xml:space="preserve"> CHAR(3),</w:t>
      </w:r>
    </w:p>
    <w:p w:rsidR="000F2791" w:rsidRDefault="00B9190D">
      <w:pPr>
        <w:pStyle w:val="HTMLPreformatted"/>
        <w:divId w:val="37242399"/>
        <w:rPr>
          <w:rStyle w:val="HTMLCode"/>
        </w:rPr>
      </w:pPr>
      <w:r>
        <w:rPr>
          <w:rStyle w:val="HTMLCode"/>
        </w:rPr>
        <w:t xml:space="preserve">    </w:t>
      </w:r>
      <w:proofErr w:type="spellStart"/>
      <w:r>
        <w:rPr>
          <w:rStyle w:val="HTMLCode"/>
        </w:rPr>
        <w:t>mu_pct_sum</w:t>
      </w:r>
      <w:proofErr w:type="spellEnd"/>
      <w:r>
        <w:rPr>
          <w:rStyle w:val="HTMLCode"/>
        </w:rPr>
        <w:t xml:space="preserve"> INT, </w:t>
      </w:r>
    </w:p>
    <w:p w:rsidR="000F2791" w:rsidRDefault="00B9190D">
      <w:pPr>
        <w:pStyle w:val="HTMLPreformatted"/>
        <w:divId w:val="37242399"/>
        <w:rPr>
          <w:rStyle w:val="HTMLCode"/>
        </w:rPr>
      </w:pPr>
      <w:r>
        <w:rPr>
          <w:rStyle w:val="HTMLCode"/>
        </w:rPr>
        <w:t xml:space="preserve">    </w:t>
      </w:r>
      <w:proofErr w:type="spellStart"/>
      <w:r>
        <w:rPr>
          <w:rStyle w:val="HTMLCode"/>
        </w:rPr>
        <w:t>major_mu_pct_sum</w:t>
      </w:r>
      <w:proofErr w:type="spellEnd"/>
      <w:r>
        <w:rPr>
          <w:rStyle w:val="HTMLCode"/>
        </w:rPr>
        <w:t xml:space="preserve"> INT, </w:t>
      </w:r>
    </w:p>
    <w:p w:rsidR="000F2791" w:rsidRDefault="00B9190D">
      <w:pPr>
        <w:pStyle w:val="HTMLPreformatted"/>
        <w:divId w:val="37242399"/>
        <w:rPr>
          <w:rStyle w:val="HTMLCode"/>
        </w:rPr>
      </w:pPr>
      <w:r>
        <w:rPr>
          <w:rStyle w:val="HTMLCode"/>
        </w:rPr>
        <w:t xml:space="preserve">    </w:t>
      </w:r>
      <w:proofErr w:type="spellStart"/>
      <w:r>
        <w:rPr>
          <w:rStyle w:val="HTMLCode"/>
        </w:rPr>
        <w:t>drainagecl</w:t>
      </w:r>
      <w:proofErr w:type="spellEnd"/>
      <w:r>
        <w:rPr>
          <w:rStyle w:val="HTMLCode"/>
        </w:rPr>
        <w:t xml:space="preserve"> CHAR(254)</w:t>
      </w:r>
    </w:p>
    <w:p w:rsidR="000F2791" w:rsidRDefault="00B9190D">
      <w:pPr>
        <w:pStyle w:val="HTMLPreformatted"/>
        <w:divId w:val="37242399"/>
      </w:pPr>
      <w:r>
        <w:rPr>
          <w:rStyle w:val="HTMLCode"/>
        </w:rPr>
        <w:t xml:space="preserve">    );</w:t>
      </w:r>
    </w:p>
    <w:p w:rsidR="000F2791" w:rsidRDefault="00B9190D">
      <w:pPr>
        <w:pStyle w:val="HTMLPreformatted"/>
        <w:divId w:val="37242399"/>
        <w:rPr>
          <w:rStyle w:val="HTMLCode"/>
        </w:rPr>
      </w:pPr>
      <w:r>
        <w:rPr>
          <w:rStyle w:val="HTMLCode"/>
        </w:rPr>
        <w:t xml:space="preserve">---Populate component level data with </w:t>
      </w:r>
      <w:proofErr w:type="spellStart"/>
      <w:r>
        <w:rPr>
          <w:rStyle w:val="HTMLCode"/>
        </w:rPr>
        <w:t>cokey</w:t>
      </w:r>
      <w:proofErr w:type="spellEnd"/>
      <w:r>
        <w:rPr>
          <w:rStyle w:val="HTMLCode"/>
        </w:rPr>
        <w:t xml:space="preserve">, </w:t>
      </w:r>
      <w:proofErr w:type="spellStart"/>
      <w:r>
        <w:rPr>
          <w:rStyle w:val="HTMLCode"/>
        </w:rPr>
        <w:t>comppct_r</w:t>
      </w:r>
      <w:proofErr w:type="spellEnd"/>
      <w:r>
        <w:rPr>
          <w:rStyle w:val="HTMLCode"/>
        </w:rPr>
        <w:t xml:space="preserve"> and </w:t>
      </w:r>
      <w:proofErr w:type="spellStart"/>
      <w:r>
        <w:rPr>
          <w:rStyle w:val="HTMLCode"/>
        </w:rPr>
        <w:t>mapunit</w:t>
      </w:r>
      <w:proofErr w:type="spellEnd"/>
      <w:r>
        <w:rPr>
          <w:rStyle w:val="HTMLCode"/>
        </w:rPr>
        <w:t xml:space="preserve"> sum-of-</w:t>
      </w:r>
      <w:proofErr w:type="spellStart"/>
      <w:r>
        <w:rPr>
          <w:rStyle w:val="HTMLCode"/>
        </w:rPr>
        <w:t>comppct_r</w:t>
      </w:r>
      <w:proofErr w:type="spellEnd"/>
    </w:p>
    <w:p w:rsidR="000F2791" w:rsidRDefault="00B9190D">
      <w:pPr>
        <w:pStyle w:val="HTMLPreformatted"/>
        <w:divId w:val="37242399"/>
        <w:rPr>
          <w:rStyle w:val="HTMLCode"/>
        </w:rPr>
      </w:pPr>
      <w:r>
        <w:rPr>
          <w:rStyle w:val="HTMLCode"/>
        </w:rPr>
        <w:t>INSERT INTO #M4</w:t>
      </w:r>
    </w:p>
    <w:p w:rsidR="000F2791" w:rsidRDefault="00B9190D">
      <w:pPr>
        <w:pStyle w:val="HTMLPreformatted"/>
        <w:divId w:val="37242399"/>
        <w:rPr>
          <w:rStyle w:val="HTMLCode"/>
        </w:rPr>
      </w:pPr>
      <w:r>
        <w:rPr>
          <w:rStyle w:val="HTMLCode"/>
        </w:rPr>
        <w:t xml:space="preserve">SELECT M2.aoiid, M2.landunit, M2.mukey, </w:t>
      </w:r>
      <w:proofErr w:type="spellStart"/>
      <w:r>
        <w:rPr>
          <w:rStyle w:val="HTMLCode"/>
        </w:rPr>
        <w:t>mapunit_acres</w:t>
      </w:r>
      <w:proofErr w:type="spellEnd"/>
      <w:r>
        <w:rPr>
          <w:rStyle w:val="HTMLCode"/>
        </w:rPr>
        <w:t xml:space="preserve">, </w:t>
      </w:r>
      <w:proofErr w:type="spellStart"/>
      <w:r>
        <w:rPr>
          <w:rStyle w:val="HTMLCode"/>
        </w:rPr>
        <w:t>CO.cokey</w:t>
      </w:r>
      <w:proofErr w:type="spellEnd"/>
      <w:r>
        <w:rPr>
          <w:rStyle w:val="HTMLCode"/>
        </w:rPr>
        <w:t xml:space="preserve">, </w:t>
      </w:r>
      <w:proofErr w:type="spellStart"/>
      <w:r>
        <w:rPr>
          <w:rStyle w:val="HTMLCode"/>
        </w:rPr>
        <w:t>CO.compname</w:t>
      </w:r>
      <w:proofErr w:type="spellEnd"/>
      <w:r>
        <w:rPr>
          <w:rStyle w:val="HTMLCode"/>
        </w:rPr>
        <w:t xml:space="preserve">, </w:t>
      </w:r>
      <w:proofErr w:type="spellStart"/>
      <w:r>
        <w:rPr>
          <w:rStyle w:val="HTMLCode"/>
        </w:rPr>
        <w:t>CO.comppct_r</w:t>
      </w:r>
      <w:proofErr w:type="spellEnd"/>
      <w:r>
        <w:rPr>
          <w:rStyle w:val="HTMLCode"/>
        </w:rPr>
        <w:t xml:space="preserve">, </w:t>
      </w:r>
      <w:proofErr w:type="spellStart"/>
      <w:r>
        <w:rPr>
          <w:rStyle w:val="HTMLCode"/>
        </w:rPr>
        <w:t>CO.majcompflag</w:t>
      </w:r>
      <w:proofErr w:type="spellEnd"/>
      <w:r>
        <w:rPr>
          <w:rStyle w:val="HTMLCode"/>
        </w:rPr>
        <w:t>, (SELECT SUM (</w:t>
      </w:r>
      <w:proofErr w:type="spellStart"/>
      <w:r>
        <w:rPr>
          <w:rStyle w:val="HTMLCode"/>
        </w:rPr>
        <w:t>CCO.comppct_r</w:t>
      </w:r>
      <w:proofErr w:type="spellEnd"/>
      <w:r>
        <w:rPr>
          <w:rStyle w:val="HTMLCode"/>
        </w:rPr>
        <w:t xml:space="preserve">) </w:t>
      </w:r>
    </w:p>
    <w:p w:rsidR="000F2791" w:rsidRDefault="00B9190D">
      <w:pPr>
        <w:pStyle w:val="HTMLPreformatted"/>
        <w:divId w:val="37242399"/>
        <w:rPr>
          <w:rStyle w:val="HTMLCode"/>
        </w:rPr>
      </w:pPr>
      <w:r>
        <w:rPr>
          <w:rStyle w:val="HTMLCode"/>
        </w:rPr>
        <w:t>FROM #M2 AS MM2</w:t>
      </w:r>
    </w:p>
    <w:p w:rsidR="000F2791" w:rsidRDefault="00B9190D">
      <w:pPr>
        <w:pStyle w:val="HTMLPreformatted"/>
        <w:divId w:val="37242399"/>
        <w:rPr>
          <w:rStyle w:val="HTMLCode"/>
        </w:rPr>
      </w:pPr>
      <w:r>
        <w:rPr>
          <w:rStyle w:val="HTMLCode"/>
        </w:rPr>
        <w:t xml:space="preserve">INNER JOIN component AS CCO ON </w:t>
      </w:r>
      <w:proofErr w:type="spellStart"/>
      <w:r>
        <w:rPr>
          <w:rStyle w:val="HTMLCode"/>
        </w:rPr>
        <w:t>CCO.mukey</w:t>
      </w:r>
      <w:proofErr w:type="spellEnd"/>
      <w:r>
        <w:rPr>
          <w:rStyle w:val="HTMLCode"/>
        </w:rPr>
        <w:t xml:space="preserve">=MM2.mukey  AND M2.mukey=MM2.mukey AND </w:t>
      </w:r>
      <w:proofErr w:type="spellStart"/>
      <w:r>
        <w:rPr>
          <w:rStyle w:val="HTMLCode"/>
        </w:rPr>
        <w:t>majcompflag</w:t>
      </w:r>
      <w:proofErr w:type="spellEnd"/>
      <w:r>
        <w:rPr>
          <w:rStyle w:val="HTMLCode"/>
        </w:rPr>
        <w:t xml:space="preserve"> = 'Yes'  )  AS  </w:t>
      </w:r>
      <w:proofErr w:type="spellStart"/>
      <w:r>
        <w:rPr>
          <w:rStyle w:val="HTMLCode"/>
        </w:rPr>
        <w:t>major_mu_pct_sum</w:t>
      </w:r>
      <w:proofErr w:type="spellEnd"/>
      <w:r>
        <w:rPr>
          <w:rStyle w:val="HTMLCode"/>
        </w:rPr>
        <w:t>,</w:t>
      </w:r>
    </w:p>
    <w:p w:rsidR="000F2791" w:rsidRDefault="00B9190D">
      <w:pPr>
        <w:pStyle w:val="HTMLPreformatted"/>
        <w:divId w:val="37242399"/>
        <w:rPr>
          <w:rStyle w:val="HTMLCode"/>
        </w:rPr>
      </w:pPr>
      <w:r>
        <w:rPr>
          <w:rStyle w:val="HTMLCode"/>
        </w:rPr>
        <w:t>SUM (</w:t>
      </w:r>
      <w:proofErr w:type="spellStart"/>
      <w:r>
        <w:rPr>
          <w:rStyle w:val="HTMLCode"/>
        </w:rPr>
        <w:t>CO.comppct_r</w:t>
      </w:r>
      <w:proofErr w:type="spellEnd"/>
      <w:r>
        <w:rPr>
          <w:rStyle w:val="HTMLCode"/>
        </w:rPr>
        <w:t xml:space="preserve">) OVER(PARTITION BY M2.landunit, M2.mukey) AS </w:t>
      </w:r>
      <w:proofErr w:type="spellStart"/>
      <w:r>
        <w:rPr>
          <w:rStyle w:val="HTMLCode"/>
        </w:rPr>
        <w:t>mu_pct_sum</w:t>
      </w:r>
      <w:proofErr w:type="spellEnd"/>
      <w:r>
        <w:rPr>
          <w:rStyle w:val="HTMLCode"/>
        </w:rPr>
        <w:t xml:space="preserve">, </w:t>
      </w:r>
      <w:proofErr w:type="spellStart"/>
      <w:r>
        <w:rPr>
          <w:rStyle w:val="HTMLCode"/>
        </w:rPr>
        <w:t>drainagecl</w:t>
      </w:r>
      <w:proofErr w:type="spellEnd"/>
    </w:p>
    <w:p w:rsidR="000F2791" w:rsidRDefault="00B9190D">
      <w:pPr>
        <w:pStyle w:val="HTMLPreformatted"/>
        <w:divId w:val="37242399"/>
        <w:rPr>
          <w:rStyle w:val="HTMLCode"/>
        </w:rPr>
      </w:pPr>
      <w:r>
        <w:rPr>
          <w:rStyle w:val="HTMLCode"/>
        </w:rPr>
        <w:t>FROM #M2 AS M2</w:t>
      </w:r>
    </w:p>
    <w:p w:rsidR="000F2791" w:rsidRDefault="00B9190D">
      <w:pPr>
        <w:pStyle w:val="HTMLPreformatted"/>
        <w:divId w:val="37242399"/>
      </w:pPr>
      <w:r>
        <w:rPr>
          <w:rStyle w:val="HTMLCode"/>
        </w:rPr>
        <w:t xml:space="preserve">INNER JOIN component AS CO ON </w:t>
      </w:r>
      <w:proofErr w:type="spellStart"/>
      <w:r>
        <w:rPr>
          <w:rStyle w:val="HTMLCode"/>
        </w:rPr>
        <w:t>CO.mukey</w:t>
      </w:r>
      <w:proofErr w:type="spellEnd"/>
      <w:r>
        <w:rPr>
          <w:rStyle w:val="HTMLCode"/>
        </w:rPr>
        <w:t xml:space="preserve"> = M2.mukey</w:t>
      </w:r>
    </w:p>
    <w:tbl>
      <w:tblPr>
        <w:tblW w:w="0" w:type="auto"/>
        <w:tblCellSpacing w:w="15" w:type="dxa"/>
        <w:tblLook w:val="04A0" w:firstRow="1" w:lastRow="0" w:firstColumn="1" w:lastColumn="0" w:noHBand="0" w:noVBand="1"/>
      </w:tblPr>
      <w:tblGrid>
        <w:gridCol w:w="419"/>
        <w:gridCol w:w="650"/>
        <w:gridCol w:w="631"/>
        <w:gridCol w:w="1092"/>
        <w:gridCol w:w="712"/>
        <w:gridCol w:w="821"/>
        <w:gridCol w:w="812"/>
        <w:gridCol w:w="975"/>
        <w:gridCol w:w="957"/>
        <w:gridCol w:w="1464"/>
        <w:gridCol w:w="827"/>
      </w:tblGrid>
      <w:tr w:rsidR="000F2791">
        <w:trPr>
          <w:divId w:val="37242399"/>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drainagecl</w:t>
            </w:r>
            <w:proofErr w:type="spellEnd"/>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16464493</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Slickspots</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16464496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16464497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16464498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16464608</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16464611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Lantry</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16464613</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Chama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16663932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16663795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Lakota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16663798</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Desart</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16663801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Beisigl</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Somewhat excessively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16663955</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16663916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16663918</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16663919</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16663924</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16663925</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16663598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Vanda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16663604</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Glenross</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Peta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Somewhat 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16663606</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Dimmick</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Very 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Arveson</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Straw</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16663612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Marysland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NULL</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Dogtooth</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16663770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16663771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16663772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16663849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16663850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16663851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Chama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16663852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16663904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16664019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16664020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16664021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16663990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16663993</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16663994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16663995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Moreau</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16663924</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16663925</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16663598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16663599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16663600</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Vanda</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16663604</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Glenross</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Poorly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NULL</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16663989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16663553</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Lawther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 xml:space="preserve">Moderately </w:t>
            </w:r>
            <w:r>
              <w:rPr>
                <w:rFonts w:eastAsia="Times New Roman"/>
              </w:rPr>
              <w:lastRenderedPageBreak/>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16663558</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Farland</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Telfer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Somewhat excessively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Somewhat excessively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16663960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16663961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Dogtooth</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16663770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16663771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Moderately well drained</w:t>
            </w:r>
          </w:p>
        </w:tc>
      </w:tr>
      <w:tr w:rsidR="000F2791">
        <w:trPr>
          <w:divId w:val="3724239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16663772</w:t>
            </w:r>
          </w:p>
        </w:tc>
        <w:tc>
          <w:tcPr>
            <w:tcW w:w="0" w:type="auto"/>
            <w:tcMar>
              <w:top w:w="15" w:type="dxa"/>
              <w:left w:w="15" w:type="dxa"/>
              <w:bottom w:w="15" w:type="dxa"/>
              <w:right w:w="15" w:type="dxa"/>
            </w:tcMar>
            <w:vAlign w:val="center"/>
            <w:hideMark/>
          </w:tcPr>
          <w:p w:rsidR="000F2791" w:rsidRDefault="00B9190D">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Well drained</w:t>
            </w:r>
          </w:p>
        </w:tc>
      </w:tr>
    </w:tbl>
    <w:p w:rsidR="000F2791" w:rsidRDefault="00B9190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4093240"/>
        <w:rPr>
          <w:rFonts w:eastAsia="Times New Roman"/>
        </w:rPr>
      </w:pPr>
      <w:bookmarkStart w:id="59" w:name="_Toc16150787"/>
      <w:r>
        <w:rPr>
          <w:rFonts w:eastAsia="Times New Roman"/>
        </w:rPr>
        <w:t xml:space="preserve">Flooding </w:t>
      </w:r>
      <w:ins w:id="60" w:author="Achen, Aaron - NRCS, Lincoln, NE" w:date="2019-08-06T14:36:00Z">
        <w:r>
          <w:rPr>
            <w:rFonts w:eastAsia="Times New Roman"/>
          </w:rPr>
          <w:t>F</w:t>
        </w:r>
      </w:ins>
      <w:del w:id="61" w:author="Achen, Aaron - NRCS, Lincoln, NE" w:date="2019-08-06T14:36:00Z">
        <w:r>
          <w:rPr>
            <w:rFonts w:eastAsia="Times New Roman"/>
          </w:rPr>
          <w:delText>f</w:delText>
        </w:r>
      </w:del>
      <w:r>
        <w:rPr>
          <w:rFonts w:eastAsia="Times New Roman"/>
        </w:rPr>
        <w:t xml:space="preserve">requency and Ponding </w:t>
      </w:r>
      <w:ins w:id="62" w:author="Achen, Aaron - NRCS, Lincoln, NE" w:date="2019-08-06T14:36:00Z">
        <w:r>
          <w:rPr>
            <w:rFonts w:eastAsia="Times New Roman"/>
          </w:rPr>
          <w:t>F</w:t>
        </w:r>
      </w:ins>
      <w:del w:id="63" w:author="Achen, Aaron - NRCS, Lincoln, NE" w:date="2019-08-06T14:36:00Z">
        <w:r>
          <w:rPr>
            <w:rFonts w:eastAsia="Times New Roman"/>
          </w:rPr>
          <w:delText>f</w:delText>
        </w:r>
      </w:del>
      <w:r>
        <w:rPr>
          <w:rFonts w:eastAsia="Times New Roman"/>
        </w:rPr>
        <w:t>requency</w:t>
      </w:r>
      <w:bookmarkEnd w:id="59"/>
    </w:p>
    <w:p w:rsidR="000F2791" w:rsidRDefault="00B9190D">
      <w:pPr>
        <w:pStyle w:val="HTMLPreformatted"/>
        <w:divId w:val="304093240"/>
        <w:rPr>
          <w:rStyle w:val="HTMLCode"/>
        </w:rPr>
      </w:pPr>
      <w:r>
        <w:rPr>
          <w:rStyle w:val="HTMLCode"/>
        </w:rPr>
        <w:t>CREATE TABLE #pf</w:t>
      </w:r>
    </w:p>
    <w:p w:rsidR="000F2791" w:rsidRDefault="00B9190D">
      <w:pPr>
        <w:pStyle w:val="HTMLPreformatted"/>
        <w:divId w:val="304093240"/>
        <w:rPr>
          <w:rStyle w:val="HTMLCode"/>
        </w:rPr>
      </w:pPr>
      <w:r>
        <w:rPr>
          <w:rStyle w:val="HTMLCode"/>
        </w:rPr>
        <w:t xml:space="preserve">( </w:t>
      </w:r>
      <w:proofErr w:type="spellStart"/>
      <w:r>
        <w:rPr>
          <w:rStyle w:val="HTMLCode"/>
        </w:rPr>
        <w:t>aoiid</w:t>
      </w:r>
      <w:proofErr w:type="spellEnd"/>
      <w:r>
        <w:rPr>
          <w:rStyle w:val="HTMLCode"/>
        </w:rPr>
        <w:t xml:space="preserve"> INT, </w:t>
      </w:r>
    </w:p>
    <w:p w:rsidR="000F2791" w:rsidRDefault="00B9190D">
      <w:pPr>
        <w:pStyle w:val="HTMLPreformatted"/>
        <w:divId w:val="304093240"/>
        <w:rPr>
          <w:rStyle w:val="HTMLCode"/>
        </w:rPr>
      </w:pPr>
      <w:r>
        <w:rPr>
          <w:rStyle w:val="HTMLCode"/>
        </w:rPr>
        <w:t xml:space="preserve"> </w:t>
      </w:r>
      <w:proofErr w:type="spellStart"/>
      <w:r>
        <w:rPr>
          <w:rStyle w:val="HTMLCode"/>
        </w:rPr>
        <w:t>landunit</w:t>
      </w:r>
      <w:proofErr w:type="spellEnd"/>
      <w:r>
        <w:rPr>
          <w:rStyle w:val="HTMLCode"/>
        </w:rPr>
        <w:t xml:space="preserve"> CHAR(20), </w:t>
      </w:r>
    </w:p>
    <w:p w:rsidR="000F2791" w:rsidRDefault="00B9190D">
      <w:pPr>
        <w:pStyle w:val="HTMLPreformatted"/>
        <w:divId w:val="304093240"/>
        <w:rPr>
          <w:rStyle w:val="HTMLCode"/>
        </w:rPr>
      </w:pPr>
      <w:r>
        <w:rPr>
          <w:rStyle w:val="HTMLCode"/>
        </w:rPr>
        <w:t xml:space="preserve"> </w:t>
      </w:r>
      <w:proofErr w:type="spellStart"/>
      <w:r>
        <w:rPr>
          <w:rStyle w:val="HTMLCode"/>
        </w:rPr>
        <w:t>mukey</w:t>
      </w:r>
      <w:proofErr w:type="spellEnd"/>
      <w:r>
        <w:rPr>
          <w:rStyle w:val="HTMLCode"/>
        </w:rPr>
        <w:t xml:space="preserve"> INT, </w:t>
      </w:r>
    </w:p>
    <w:p w:rsidR="000F2791" w:rsidRDefault="00B9190D">
      <w:pPr>
        <w:pStyle w:val="HTMLPreformatted"/>
        <w:divId w:val="304093240"/>
        <w:rPr>
          <w:rStyle w:val="HTMLCode"/>
        </w:rPr>
      </w:pPr>
      <w:r>
        <w:rPr>
          <w:rStyle w:val="HTMLCode"/>
        </w:rPr>
        <w:t xml:space="preserve"> </w:t>
      </w:r>
      <w:proofErr w:type="spellStart"/>
      <w:r>
        <w:rPr>
          <w:rStyle w:val="HTMLCode"/>
        </w:rPr>
        <w:t>mapunit_acres</w:t>
      </w:r>
      <w:proofErr w:type="spellEnd"/>
      <w:r>
        <w:rPr>
          <w:rStyle w:val="HTMLCode"/>
        </w:rPr>
        <w:t xml:space="preserve"> FLOAT, </w:t>
      </w:r>
    </w:p>
    <w:p w:rsidR="000F2791" w:rsidRDefault="00B9190D">
      <w:pPr>
        <w:pStyle w:val="HTMLPreformatted"/>
        <w:divId w:val="304093240"/>
        <w:rPr>
          <w:rStyle w:val="HTMLCode"/>
        </w:rPr>
      </w:pPr>
      <w:r>
        <w:rPr>
          <w:rStyle w:val="HTMLCode"/>
        </w:rPr>
        <w:t xml:space="preserve"> </w:t>
      </w:r>
      <w:proofErr w:type="spellStart"/>
      <w:r>
        <w:rPr>
          <w:rStyle w:val="HTMLCode"/>
        </w:rPr>
        <w:t>cokey</w:t>
      </w:r>
      <w:proofErr w:type="spellEnd"/>
      <w:r>
        <w:rPr>
          <w:rStyle w:val="HTMLCode"/>
        </w:rPr>
        <w:t xml:space="preserve"> INT , </w:t>
      </w:r>
    </w:p>
    <w:p w:rsidR="000F2791" w:rsidRDefault="00B9190D">
      <w:pPr>
        <w:pStyle w:val="HTMLPreformatted"/>
        <w:divId w:val="304093240"/>
        <w:rPr>
          <w:rStyle w:val="HTMLCode"/>
        </w:rPr>
      </w:pPr>
      <w:r>
        <w:rPr>
          <w:rStyle w:val="HTMLCode"/>
        </w:rPr>
        <w:t xml:space="preserve"> </w:t>
      </w:r>
      <w:proofErr w:type="spellStart"/>
      <w:r>
        <w:rPr>
          <w:rStyle w:val="HTMLCode"/>
        </w:rPr>
        <w:t>cname</w:t>
      </w:r>
      <w:proofErr w:type="spellEnd"/>
      <w:r>
        <w:rPr>
          <w:rStyle w:val="HTMLCode"/>
        </w:rPr>
        <w:t xml:space="preserve"> CHAR(60), </w:t>
      </w:r>
    </w:p>
    <w:p w:rsidR="000F2791" w:rsidRDefault="00B9190D">
      <w:pPr>
        <w:pStyle w:val="HTMLPreformatted"/>
        <w:divId w:val="304093240"/>
        <w:rPr>
          <w:rStyle w:val="HTMLCode"/>
        </w:rPr>
      </w:pPr>
      <w:r>
        <w:rPr>
          <w:rStyle w:val="HTMLCode"/>
        </w:rPr>
        <w:t xml:space="preserve"> </w:t>
      </w:r>
      <w:proofErr w:type="spellStart"/>
      <w:r>
        <w:rPr>
          <w:rStyle w:val="HTMLCode"/>
        </w:rPr>
        <w:t>copct</w:t>
      </w:r>
      <w:proofErr w:type="spellEnd"/>
      <w:r>
        <w:rPr>
          <w:rStyle w:val="HTMLCode"/>
        </w:rPr>
        <w:t xml:space="preserve">  INT, </w:t>
      </w:r>
    </w:p>
    <w:p w:rsidR="000F2791" w:rsidRDefault="00B9190D">
      <w:pPr>
        <w:pStyle w:val="HTMLPreformatted"/>
        <w:divId w:val="304093240"/>
        <w:rPr>
          <w:rStyle w:val="HTMLCode"/>
        </w:rPr>
      </w:pPr>
      <w:r>
        <w:rPr>
          <w:rStyle w:val="HTMLCode"/>
        </w:rPr>
        <w:t xml:space="preserve"> </w:t>
      </w:r>
      <w:proofErr w:type="spellStart"/>
      <w:r>
        <w:rPr>
          <w:rStyle w:val="HTMLCode"/>
        </w:rPr>
        <w:t>majcompflag</w:t>
      </w:r>
      <w:proofErr w:type="spellEnd"/>
      <w:r>
        <w:rPr>
          <w:rStyle w:val="HTMLCode"/>
        </w:rPr>
        <w:t xml:space="preserve"> CHAR(3), </w:t>
      </w:r>
    </w:p>
    <w:p w:rsidR="000F2791" w:rsidRDefault="00B9190D">
      <w:pPr>
        <w:pStyle w:val="HTMLPreformatted"/>
        <w:divId w:val="304093240"/>
        <w:rPr>
          <w:rStyle w:val="HTMLCode"/>
        </w:rPr>
      </w:pPr>
      <w:r>
        <w:rPr>
          <w:rStyle w:val="HTMLCode"/>
        </w:rPr>
        <w:t xml:space="preserve"> </w:t>
      </w:r>
      <w:proofErr w:type="spellStart"/>
      <w:r>
        <w:rPr>
          <w:rStyle w:val="HTMLCode"/>
        </w:rPr>
        <w:t>flodfreq</w:t>
      </w:r>
      <w:proofErr w:type="spellEnd"/>
      <w:r>
        <w:rPr>
          <w:rStyle w:val="HTMLCode"/>
        </w:rPr>
        <w:t xml:space="preserve"> CHAR(20), </w:t>
      </w:r>
    </w:p>
    <w:p w:rsidR="000F2791" w:rsidRDefault="00B9190D">
      <w:pPr>
        <w:pStyle w:val="HTMLPreformatted"/>
        <w:divId w:val="304093240"/>
        <w:rPr>
          <w:rStyle w:val="HTMLCode"/>
        </w:rPr>
      </w:pPr>
      <w:r>
        <w:rPr>
          <w:rStyle w:val="HTMLCode"/>
        </w:rPr>
        <w:t xml:space="preserve">  </w:t>
      </w:r>
      <w:proofErr w:type="spellStart"/>
      <w:r>
        <w:rPr>
          <w:rStyle w:val="HTMLCode"/>
        </w:rPr>
        <w:t>pondfreq</w:t>
      </w:r>
      <w:proofErr w:type="spellEnd"/>
      <w:r>
        <w:rPr>
          <w:rStyle w:val="HTMLCode"/>
        </w:rPr>
        <w:t xml:space="preserve"> CHAR(20),   </w:t>
      </w:r>
      <w:proofErr w:type="spellStart"/>
      <w:r>
        <w:rPr>
          <w:rStyle w:val="HTMLCode"/>
        </w:rPr>
        <w:t>major_mu_pct_sum</w:t>
      </w:r>
      <w:proofErr w:type="spellEnd"/>
      <w:r>
        <w:rPr>
          <w:rStyle w:val="HTMLCode"/>
        </w:rPr>
        <w:t xml:space="preserve"> INT,</w:t>
      </w:r>
    </w:p>
    <w:p w:rsidR="000F2791" w:rsidRDefault="00B9190D">
      <w:pPr>
        <w:pStyle w:val="HTMLPreformatted"/>
        <w:divId w:val="304093240"/>
      </w:pPr>
      <w:r>
        <w:rPr>
          <w:rStyle w:val="HTMLCode"/>
        </w:rPr>
        <w:t xml:space="preserve"> </w:t>
      </w:r>
      <w:proofErr w:type="spellStart"/>
      <w:r>
        <w:rPr>
          <w:rStyle w:val="HTMLCode"/>
        </w:rPr>
        <w:t>mu_pct_sum</w:t>
      </w:r>
      <w:proofErr w:type="spellEnd"/>
      <w:r>
        <w:rPr>
          <w:rStyle w:val="HTMLCode"/>
        </w:rPr>
        <w:t xml:space="preserve"> INT);</w:t>
      </w:r>
    </w:p>
    <w:p w:rsidR="000F2791" w:rsidRDefault="00B9190D">
      <w:pPr>
        <w:pStyle w:val="HTMLPreformatted"/>
        <w:divId w:val="304093240"/>
        <w:rPr>
          <w:rStyle w:val="HTMLCode"/>
        </w:rPr>
      </w:pPr>
      <w:r>
        <w:rPr>
          <w:rStyle w:val="HTMLCode"/>
        </w:rPr>
        <w:t>INSERT INTO #pf</w:t>
      </w:r>
    </w:p>
    <w:p w:rsidR="000F2791" w:rsidRDefault="00B9190D">
      <w:pPr>
        <w:pStyle w:val="HTMLPreformatted"/>
        <w:divId w:val="304093240"/>
        <w:rPr>
          <w:rStyle w:val="HTMLCode"/>
        </w:rPr>
      </w:pPr>
      <w:r>
        <w:rPr>
          <w:rStyle w:val="HTMLCode"/>
        </w:rPr>
        <w:t>SELECT DISTINCT</w:t>
      </w:r>
    </w:p>
    <w:p w:rsidR="000F2791" w:rsidRDefault="00B9190D">
      <w:pPr>
        <w:pStyle w:val="HTMLPreformatted"/>
        <w:divId w:val="304093240"/>
        <w:rPr>
          <w:rStyle w:val="HTMLCode"/>
        </w:rPr>
      </w:pPr>
      <w:proofErr w:type="spellStart"/>
      <w:r>
        <w:rPr>
          <w:rStyle w:val="HTMLCode"/>
        </w:rPr>
        <w:t>aoiid</w:t>
      </w:r>
      <w:proofErr w:type="spellEnd"/>
      <w:r>
        <w:rPr>
          <w:rStyle w:val="HTMLCode"/>
        </w:rPr>
        <w:t xml:space="preserve">, </w:t>
      </w:r>
    </w:p>
    <w:p w:rsidR="000F2791" w:rsidRDefault="00B9190D">
      <w:pPr>
        <w:pStyle w:val="HTMLPreformatted"/>
        <w:divId w:val="304093240"/>
        <w:rPr>
          <w:rStyle w:val="HTMLCode"/>
        </w:rPr>
      </w:pPr>
      <w:proofErr w:type="spellStart"/>
      <w:r>
        <w:rPr>
          <w:rStyle w:val="HTMLCode"/>
        </w:rPr>
        <w:t>landunit</w:t>
      </w:r>
      <w:proofErr w:type="spellEnd"/>
      <w:r>
        <w:rPr>
          <w:rStyle w:val="HTMLCode"/>
        </w:rPr>
        <w:t xml:space="preserve">, </w:t>
      </w:r>
    </w:p>
    <w:p w:rsidR="000F2791" w:rsidRDefault="00B9190D">
      <w:pPr>
        <w:pStyle w:val="HTMLPreformatted"/>
        <w:divId w:val="304093240"/>
        <w:rPr>
          <w:rStyle w:val="HTMLCode"/>
        </w:rPr>
      </w:pPr>
      <w:r>
        <w:rPr>
          <w:rStyle w:val="HTMLCode"/>
        </w:rPr>
        <w:t xml:space="preserve">M44.mukey, </w:t>
      </w:r>
    </w:p>
    <w:p w:rsidR="000F2791" w:rsidRDefault="00B9190D">
      <w:pPr>
        <w:pStyle w:val="HTMLPreformatted"/>
        <w:divId w:val="304093240"/>
        <w:rPr>
          <w:rStyle w:val="HTMLCode"/>
        </w:rPr>
      </w:pPr>
      <w:r>
        <w:rPr>
          <w:rStyle w:val="HTMLCode"/>
        </w:rPr>
        <w:t xml:space="preserve"> FORMAT ( </w:t>
      </w:r>
      <w:proofErr w:type="spellStart"/>
      <w:r>
        <w:rPr>
          <w:rStyle w:val="HTMLCode"/>
        </w:rPr>
        <w:t>mapunit_acres</w:t>
      </w:r>
      <w:proofErr w:type="spellEnd"/>
      <w:r>
        <w:rPr>
          <w:rStyle w:val="HTMLCode"/>
        </w:rPr>
        <w:t xml:space="preserve">  , '#,###,##0.00') AS </w:t>
      </w:r>
      <w:proofErr w:type="spellStart"/>
      <w:r>
        <w:rPr>
          <w:rStyle w:val="HTMLCode"/>
        </w:rPr>
        <w:t>mapunit_acres</w:t>
      </w:r>
      <w:proofErr w:type="spellEnd"/>
      <w:r>
        <w:rPr>
          <w:rStyle w:val="HTMLCode"/>
        </w:rPr>
        <w:t xml:space="preserve"> , </w:t>
      </w:r>
    </w:p>
    <w:p w:rsidR="000F2791" w:rsidRDefault="00B9190D">
      <w:pPr>
        <w:pStyle w:val="HTMLPreformatted"/>
        <w:divId w:val="304093240"/>
        <w:rPr>
          <w:rStyle w:val="HTMLCode"/>
        </w:rPr>
      </w:pPr>
      <w:r>
        <w:rPr>
          <w:rStyle w:val="HTMLCode"/>
        </w:rPr>
        <w:t xml:space="preserve">M44.cokey AS </w:t>
      </w:r>
      <w:proofErr w:type="spellStart"/>
      <w:r>
        <w:rPr>
          <w:rStyle w:val="HTMLCode"/>
        </w:rPr>
        <w:t>cokey</w:t>
      </w:r>
      <w:proofErr w:type="spellEnd"/>
      <w:r>
        <w:rPr>
          <w:rStyle w:val="HTMLCode"/>
        </w:rPr>
        <w:t xml:space="preserve">, </w:t>
      </w:r>
    </w:p>
    <w:p w:rsidR="000F2791" w:rsidRDefault="00B9190D">
      <w:pPr>
        <w:pStyle w:val="HTMLPreformatted"/>
        <w:divId w:val="304093240"/>
        <w:rPr>
          <w:rStyle w:val="HTMLCode"/>
        </w:rPr>
      </w:pPr>
      <w:r>
        <w:rPr>
          <w:rStyle w:val="HTMLCode"/>
        </w:rPr>
        <w:t xml:space="preserve">M44.compname AS </w:t>
      </w:r>
      <w:proofErr w:type="spellStart"/>
      <w:r>
        <w:rPr>
          <w:rStyle w:val="HTMLCode"/>
        </w:rPr>
        <w:t>cname</w:t>
      </w:r>
      <w:proofErr w:type="spellEnd"/>
      <w:r>
        <w:rPr>
          <w:rStyle w:val="HTMLCode"/>
        </w:rPr>
        <w:t xml:space="preserve">, </w:t>
      </w:r>
    </w:p>
    <w:p w:rsidR="000F2791" w:rsidRDefault="00B9190D">
      <w:pPr>
        <w:pStyle w:val="HTMLPreformatted"/>
        <w:divId w:val="304093240"/>
        <w:rPr>
          <w:rStyle w:val="HTMLCode"/>
        </w:rPr>
      </w:pPr>
      <w:r>
        <w:rPr>
          <w:rStyle w:val="HTMLCode"/>
        </w:rPr>
        <w:t xml:space="preserve">M44.comppct_r AS </w:t>
      </w:r>
      <w:proofErr w:type="spellStart"/>
      <w:r>
        <w:rPr>
          <w:rStyle w:val="HTMLCode"/>
        </w:rPr>
        <w:t>copct</w:t>
      </w:r>
      <w:proofErr w:type="spellEnd"/>
      <w:r>
        <w:rPr>
          <w:rStyle w:val="HTMLCode"/>
        </w:rPr>
        <w:t xml:space="preserve"> ,</w:t>
      </w:r>
    </w:p>
    <w:p w:rsidR="000F2791" w:rsidRDefault="00B9190D">
      <w:pPr>
        <w:pStyle w:val="HTMLPreformatted"/>
        <w:divId w:val="304093240"/>
        <w:rPr>
          <w:rStyle w:val="HTMLCode"/>
        </w:rPr>
      </w:pPr>
      <w:r>
        <w:rPr>
          <w:rStyle w:val="HTMLCode"/>
        </w:rPr>
        <w:t xml:space="preserve">M44.majcompflag AS </w:t>
      </w:r>
      <w:proofErr w:type="spellStart"/>
      <w:r>
        <w:rPr>
          <w:rStyle w:val="HTMLCode"/>
        </w:rPr>
        <w:t>majcompflag</w:t>
      </w:r>
      <w:proofErr w:type="spellEnd"/>
      <w:r>
        <w:rPr>
          <w:rStyle w:val="HTMLCode"/>
        </w:rPr>
        <w:t>,</w:t>
      </w:r>
    </w:p>
    <w:p w:rsidR="000F2791" w:rsidRDefault="00B9190D">
      <w:pPr>
        <w:pStyle w:val="HTMLPreformatted"/>
        <w:divId w:val="304093240"/>
        <w:rPr>
          <w:rStyle w:val="HTMLCode"/>
        </w:rPr>
      </w:pPr>
      <w:r>
        <w:rPr>
          <w:rStyle w:val="HTMLCode"/>
        </w:rPr>
        <w:t xml:space="preserve">(SELECT TOP 1 </w:t>
      </w:r>
      <w:proofErr w:type="spellStart"/>
      <w:r>
        <w:rPr>
          <w:rStyle w:val="HTMLCode"/>
        </w:rPr>
        <w:t>flodfreqcl</w:t>
      </w:r>
      <w:proofErr w:type="spellEnd"/>
      <w:r>
        <w:rPr>
          <w:rStyle w:val="HTMLCode"/>
        </w:rPr>
        <w:t xml:space="preserve"> FROM </w:t>
      </w:r>
      <w:proofErr w:type="spellStart"/>
      <w:r>
        <w:rPr>
          <w:rStyle w:val="HTMLCode"/>
        </w:rPr>
        <w:t>comonth</w:t>
      </w:r>
      <w:proofErr w:type="spellEnd"/>
      <w:r>
        <w:rPr>
          <w:rStyle w:val="HTMLCode"/>
        </w:rPr>
        <w:t xml:space="preserve">, </w:t>
      </w:r>
      <w:proofErr w:type="spellStart"/>
      <w:r>
        <w:rPr>
          <w:rStyle w:val="HTMLCode"/>
        </w:rPr>
        <w:t>MetadataDomainMaster</w:t>
      </w:r>
      <w:proofErr w:type="spellEnd"/>
      <w:r>
        <w:rPr>
          <w:rStyle w:val="HTMLCode"/>
        </w:rPr>
        <w:t xml:space="preserve"> AS  MD, </w:t>
      </w:r>
      <w:proofErr w:type="spellStart"/>
      <w:r>
        <w:rPr>
          <w:rStyle w:val="HTMLCode"/>
        </w:rPr>
        <w:t>MetadataDomainDetail</w:t>
      </w:r>
      <w:proofErr w:type="spellEnd"/>
      <w:r>
        <w:rPr>
          <w:rStyle w:val="HTMLCode"/>
        </w:rPr>
        <w:t xml:space="preserve"> AS DD WHERE </w:t>
      </w:r>
      <w:proofErr w:type="spellStart"/>
      <w:r>
        <w:rPr>
          <w:rStyle w:val="HTMLCode"/>
        </w:rPr>
        <w:t>comonth.cokey</w:t>
      </w:r>
      <w:proofErr w:type="spellEnd"/>
      <w:r>
        <w:rPr>
          <w:rStyle w:val="HTMLCode"/>
        </w:rPr>
        <w:t xml:space="preserve"> = M44.cokey and </w:t>
      </w:r>
      <w:proofErr w:type="spellStart"/>
      <w:r>
        <w:rPr>
          <w:rStyle w:val="HTMLCode"/>
        </w:rPr>
        <w:t>flodfreqcl</w:t>
      </w:r>
      <w:proofErr w:type="spellEnd"/>
      <w:r>
        <w:rPr>
          <w:rStyle w:val="HTMLCode"/>
        </w:rPr>
        <w:t xml:space="preserve"> = </w:t>
      </w:r>
      <w:proofErr w:type="spellStart"/>
      <w:r>
        <w:rPr>
          <w:rStyle w:val="HTMLCode"/>
        </w:rPr>
        <w:t>ChoiceLabel</w:t>
      </w:r>
      <w:proofErr w:type="spellEnd"/>
      <w:r>
        <w:rPr>
          <w:rStyle w:val="HTMLCode"/>
        </w:rPr>
        <w:t xml:space="preserve"> and DomainName = '</w:t>
      </w:r>
      <w:proofErr w:type="spellStart"/>
      <w:r>
        <w:rPr>
          <w:rStyle w:val="HTMLCode"/>
        </w:rPr>
        <w:t>flooding_frequency_class</w:t>
      </w:r>
      <w:proofErr w:type="spellEnd"/>
      <w:r>
        <w:rPr>
          <w:rStyle w:val="HTMLCode"/>
        </w:rPr>
        <w:t xml:space="preserve">' and </w:t>
      </w:r>
    </w:p>
    <w:p w:rsidR="000F2791" w:rsidRDefault="00B9190D">
      <w:pPr>
        <w:pStyle w:val="HTMLPreformatted"/>
        <w:divId w:val="304093240"/>
        <w:rPr>
          <w:rStyle w:val="HTMLCode"/>
        </w:rPr>
      </w:pPr>
      <w:proofErr w:type="spellStart"/>
      <w:r>
        <w:rPr>
          <w:rStyle w:val="HTMLCode"/>
        </w:rPr>
        <w:t>MD.DomainID</w:t>
      </w:r>
      <w:proofErr w:type="spellEnd"/>
      <w:r>
        <w:rPr>
          <w:rStyle w:val="HTMLCode"/>
        </w:rPr>
        <w:t xml:space="preserve"> = </w:t>
      </w:r>
      <w:proofErr w:type="spellStart"/>
      <w:r>
        <w:rPr>
          <w:rStyle w:val="HTMLCode"/>
        </w:rPr>
        <w:t>DD.DomainID</w:t>
      </w:r>
      <w:proofErr w:type="spellEnd"/>
      <w:r>
        <w:rPr>
          <w:rStyle w:val="HTMLCode"/>
        </w:rPr>
        <w:t xml:space="preserve"> order by </w:t>
      </w:r>
      <w:proofErr w:type="spellStart"/>
      <w:r>
        <w:rPr>
          <w:rStyle w:val="HTMLCode"/>
        </w:rPr>
        <w:t>choicesequence</w:t>
      </w:r>
      <w:proofErr w:type="spellEnd"/>
      <w:r>
        <w:rPr>
          <w:rStyle w:val="HTMLCode"/>
        </w:rPr>
        <w:t xml:space="preserve"> desc) as </w:t>
      </w:r>
      <w:proofErr w:type="spellStart"/>
      <w:r>
        <w:rPr>
          <w:rStyle w:val="HTMLCode"/>
        </w:rPr>
        <w:t>flodfreq</w:t>
      </w:r>
      <w:proofErr w:type="spellEnd"/>
      <w:r>
        <w:rPr>
          <w:rStyle w:val="HTMLCode"/>
        </w:rPr>
        <w:t>,</w:t>
      </w:r>
    </w:p>
    <w:p w:rsidR="000F2791" w:rsidRDefault="00B9190D">
      <w:pPr>
        <w:pStyle w:val="HTMLPreformatted"/>
        <w:divId w:val="304093240"/>
        <w:rPr>
          <w:rStyle w:val="HTMLCode"/>
        </w:rPr>
      </w:pPr>
      <w:r>
        <w:rPr>
          <w:rStyle w:val="HTMLCode"/>
        </w:rPr>
        <w:t xml:space="preserve">(SELECT TOP 1 </w:t>
      </w:r>
      <w:proofErr w:type="spellStart"/>
      <w:r>
        <w:rPr>
          <w:rStyle w:val="HTMLCode"/>
        </w:rPr>
        <w:t>pondfreqcl</w:t>
      </w:r>
      <w:proofErr w:type="spellEnd"/>
      <w:r>
        <w:rPr>
          <w:rStyle w:val="HTMLCode"/>
        </w:rPr>
        <w:t xml:space="preserve"> FROM  </w:t>
      </w:r>
      <w:proofErr w:type="spellStart"/>
      <w:r>
        <w:rPr>
          <w:rStyle w:val="HTMLCode"/>
        </w:rPr>
        <w:t>comonth</w:t>
      </w:r>
      <w:proofErr w:type="spellEnd"/>
      <w:r>
        <w:rPr>
          <w:rStyle w:val="HTMLCode"/>
        </w:rPr>
        <w:t xml:space="preserve">, </w:t>
      </w:r>
      <w:proofErr w:type="spellStart"/>
      <w:r>
        <w:rPr>
          <w:rStyle w:val="HTMLCode"/>
        </w:rPr>
        <w:t>MetadataDomainMaster</w:t>
      </w:r>
      <w:proofErr w:type="spellEnd"/>
      <w:r>
        <w:rPr>
          <w:rStyle w:val="HTMLCode"/>
        </w:rPr>
        <w:t xml:space="preserve"> AS  MD, </w:t>
      </w:r>
      <w:proofErr w:type="spellStart"/>
      <w:r>
        <w:rPr>
          <w:rStyle w:val="HTMLCode"/>
        </w:rPr>
        <w:t>MetadataDomainDetail</w:t>
      </w:r>
      <w:proofErr w:type="spellEnd"/>
      <w:r>
        <w:rPr>
          <w:rStyle w:val="HTMLCode"/>
        </w:rPr>
        <w:t xml:space="preserve"> AS DD WHERE </w:t>
      </w:r>
      <w:proofErr w:type="spellStart"/>
      <w:r>
        <w:rPr>
          <w:rStyle w:val="HTMLCode"/>
        </w:rPr>
        <w:t>comonth.cokey</w:t>
      </w:r>
      <w:proofErr w:type="spellEnd"/>
      <w:r>
        <w:rPr>
          <w:rStyle w:val="HTMLCode"/>
        </w:rPr>
        <w:t xml:space="preserve"> = M44.cokey and </w:t>
      </w:r>
      <w:proofErr w:type="spellStart"/>
      <w:r>
        <w:rPr>
          <w:rStyle w:val="HTMLCode"/>
        </w:rPr>
        <w:t>pondfreqcl</w:t>
      </w:r>
      <w:proofErr w:type="spellEnd"/>
      <w:r>
        <w:rPr>
          <w:rStyle w:val="HTMLCode"/>
        </w:rPr>
        <w:t xml:space="preserve"> = </w:t>
      </w:r>
      <w:proofErr w:type="spellStart"/>
      <w:r>
        <w:rPr>
          <w:rStyle w:val="HTMLCode"/>
        </w:rPr>
        <w:t>ChoiceLabel</w:t>
      </w:r>
      <w:proofErr w:type="spellEnd"/>
      <w:r>
        <w:rPr>
          <w:rStyle w:val="HTMLCode"/>
        </w:rPr>
        <w:t xml:space="preserve"> and DomainName = '</w:t>
      </w:r>
      <w:proofErr w:type="spellStart"/>
      <w:r>
        <w:rPr>
          <w:rStyle w:val="HTMLCode"/>
        </w:rPr>
        <w:t>ponding_frequency_class</w:t>
      </w:r>
      <w:proofErr w:type="spellEnd"/>
      <w:r>
        <w:rPr>
          <w:rStyle w:val="HTMLCode"/>
        </w:rPr>
        <w:t xml:space="preserve">' and </w:t>
      </w:r>
    </w:p>
    <w:p w:rsidR="000F2791" w:rsidRDefault="00B9190D">
      <w:pPr>
        <w:pStyle w:val="HTMLPreformatted"/>
        <w:divId w:val="304093240"/>
        <w:rPr>
          <w:rStyle w:val="HTMLCode"/>
        </w:rPr>
      </w:pPr>
      <w:proofErr w:type="spellStart"/>
      <w:r>
        <w:rPr>
          <w:rStyle w:val="HTMLCode"/>
        </w:rPr>
        <w:t>MD.DomainID</w:t>
      </w:r>
      <w:proofErr w:type="spellEnd"/>
      <w:r>
        <w:rPr>
          <w:rStyle w:val="HTMLCode"/>
        </w:rPr>
        <w:t xml:space="preserve"> = </w:t>
      </w:r>
      <w:proofErr w:type="spellStart"/>
      <w:r>
        <w:rPr>
          <w:rStyle w:val="HTMLCode"/>
        </w:rPr>
        <w:t>DD.DomainID</w:t>
      </w:r>
      <w:proofErr w:type="spellEnd"/>
      <w:r>
        <w:rPr>
          <w:rStyle w:val="HTMLCode"/>
        </w:rPr>
        <w:t xml:space="preserve"> order by </w:t>
      </w:r>
      <w:proofErr w:type="spellStart"/>
      <w:r>
        <w:rPr>
          <w:rStyle w:val="HTMLCode"/>
        </w:rPr>
        <w:t>choicesequence</w:t>
      </w:r>
      <w:proofErr w:type="spellEnd"/>
      <w:r>
        <w:rPr>
          <w:rStyle w:val="HTMLCode"/>
        </w:rPr>
        <w:t xml:space="preserve"> desc) as </w:t>
      </w:r>
      <w:proofErr w:type="spellStart"/>
      <w:r>
        <w:rPr>
          <w:rStyle w:val="HTMLCode"/>
        </w:rPr>
        <w:t>pondfreq</w:t>
      </w:r>
      <w:proofErr w:type="spellEnd"/>
      <w:r>
        <w:rPr>
          <w:rStyle w:val="HTMLCode"/>
        </w:rPr>
        <w:t>,</w:t>
      </w:r>
    </w:p>
    <w:p w:rsidR="000F2791" w:rsidRDefault="00B9190D">
      <w:pPr>
        <w:pStyle w:val="HTMLPreformatted"/>
        <w:divId w:val="304093240"/>
        <w:rPr>
          <w:rStyle w:val="HTMLCode"/>
        </w:rPr>
      </w:pPr>
      <w:proofErr w:type="spellStart"/>
      <w:r>
        <w:rPr>
          <w:rStyle w:val="HTMLCode"/>
        </w:rPr>
        <w:t>major_mu_pct_sum</w:t>
      </w:r>
      <w:proofErr w:type="spellEnd"/>
      <w:r>
        <w:rPr>
          <w:rStyle w:val="HTMLCode"/>
        </w:rPr>
        <w:t xml:space="preserve"> ,</w:t>
      </w:r>
      <w:proofErr w:type="spellStart"/>
      <w:r>
        <w:rPr>
          <w:rStyle w:val="HTMLCode"/>
        </w:rPr>
        <w:t>mu_pct_sum</w:t>
      </w:r>
      <w:proofErr w:type="spellEnd"/>
    </w:p>
    <w:p w:rsidR="000F2791" w:rsidRDefault="00B9190D">
      <w:pPr>
        <w:pStyle w:val="HTMLPreformatted"/>
        <w:divId w:val="304093240"/>
        <w:rPr>
          <w:rStyle w:val="HTMLCode"/>
        </w:rPr>
      </w:pPr>
      <w:r>
        <w:rPr>
          <w:rStyle w:val="HTMLCode"/>
        </w:rPr>
        <w:t xml:space="preserve">FROM #M4 AS M44 </w:t>
      </w:r>
    </w:p>
    <w:p w:rsidR="000F2791" w:rsidRDefault="00B9190D">
      <w:pPr>
        <w:pStyle w:val="HTMLPreformatted"/>
        <w:divId w:val="304093240"/>
        <w:rPr>
          <w:rStyle w:val="HTMLCode"/>
        </w:rPr>
      </w:pPr>
      <w:r>
        <w:rPr>
          <w:rStyle w:val="HTMLCode"/>
        </w:rPr>
        <w:t xml:space="preserve">INNER JOIN </w:t>
      </w:r>
      <w:proofErr w:type="spellStart"/>
      <w:r>
        <w:rPr>
          <w:rStyle w:val="HTMLCode"/>
        </w:rPr>
        <w:t>comonth</w:t>
      </w:r>
      <w:proofErr w:type="spellEnd"/>
      <w:r>
        <w:rPr>
          <w:rStyle w:val="HTMLCode"/>
        </w:rPr>
        <w:t xml:space="preserve"> AS CM ON M44.cokey = </w:t>
      </w:r>
      <w:proofErr w:type="spellStart"/>
      <w:r>
        <w:rPr>
          <w:rStyle w:val="HTMLCode"/>
        </w:rPr>
        <w:t>CM.cokey</w:t>
      </w:r>
      <w:proofErr w:type="spellEnd"/>
      <w:r>
        <w:rPr>
          <w:rStyle w:val="HTMLCode"/>
        </w:rPr>
        <w:t xml:space="preserve"> AND M44.majcompflag = 'Yes' </w:t>
      </w:r>
    </w:p>
    <w:p w:rsidR="000F2791" w:rsidRDefault="00B9190D">
      <w:pPr>
        <w:pStyle w:val="HTMLPreformatted"/>
        <w:divId w:val="304093240"/>
        <w:rPr>
          <w:rStyle w:val="HTMLCode"/>
        </w:rPr>
      </w:pPr>
      <w:r>
        <w:rPr>
          <w:rStyle w:val="HTMLCode"/>
        </w:rPr>
        <w:t xml:space="preserve">AND CASE </w:t>
      </w:r>
    </w:p>
    <w:p w:rsidR="000F2791" w:rsidRDefault="00B9190D">
      <w:pPr>
        <w:pStyle w:val="HTMLPreformatted"/>
        <w:divId w:val="304093240"/>
        <w:rPr>
          <w:rStyle w:val="HTMLCode"/>
        </w:rPr>
      </w:pPr>
      <w:r>
        <w:rPr>
          <w:rStyle w:val="HTMLCode"/>
        </w:rPr>
        <w:t>WHEN (</w:t>
      </w:r>
      <w:proofErr w:type="spellStart"/>
      <w:r>
        <w:rPr>
          <w:rStyle w:val="HTMLCode"/>
        </w:rPr>
        <w:t>flodfreqcl</w:t>
      </w:r>
      <w:proofErr w:type="spellEnd"/>
      <w:r>
        <w:rPr>
          <w:rStyle w:val="HTMLCode"/>
        </w:rPr>
        <w:t xml:space="preserve"> IN ('occasional', 'common', 'frequent', 'very frequent'))  THEN 1 </w:t>
      </w:r>
    </w:p>
    <w:p w:rsidR="000F2791" w:rsidRDefault="00B9190D">
      <w:pPr>
        <w:pStyle w:val="HTMLPreformatted"/>
        <w:divId w:val="304093240"/>
        <w:rPr>
          <w:rStyle w:val="HTMLCode"/>
        </w:rPr>
      </w:pPr>
      <w:r>
        <w:rPr>
          <w:rStyle w:val="HTMLCode"/>
        </w:rPr>
        <w:t>WHEN (</w:t>
      </w:r>
      <w:proofErr w:type="spellStart"/>
      <w:r>
        <w:rPr>
          <w:rStyle w:val="HTMLCode"/>
        </w:rPr>
        <w:t>pondfreqcl</w:t>
      </w:r>
      <w:proofErr w:type="spellEnd"/>
      <w:r>
        <w:rPr>
          <w:rStyle w:val="HTMLCode"/>
        </w:rPr>
        <w:t xml:space="preserve"> IN ('occasional', 'common', 'frequent'))  THEN 1</w:t>
      </w:r>
    </w:p>
    <w:p w:rsidR="000F2791" w:rsidRDefault="00B9190D">
      <w:pPr>
        <w:pStyle w:val="HTMLPreformatted"/>
        <w:divId w:val="304093240"/>
        <w:rPr>
          <w:rStyle w:val="HTMLCode"/>
        </w:rPr>
      </w:pPr>
      <w:r>
        <w:rPr>
          <w:rStyle w:val="HTMLCode"/>
        </w:rPr>
        <w:lastRenderedPageBreak/>
        <w:t>ELSE 2 END  = 1</w:t>
      </w:r>
    </w:p>
    <w:p w:rsidR="000F2791" w:rsidRDefault="00B9190D">
      <w:pPr>
        <w:pStyle w:val="HTMLPreformatted"/>
        <w:divId w:val="304093240"/>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M44.mukey, </w:t>
      </w:r>
      <w:proofErr w:type="spellStart"/>
      <w:r>
        <w:rPr>
          <w:rStyle w:val="HTMLCode"/>
        </w:rPr>
        <w:t>mapunit_acres</w:t>
      </w:r>
      <w:proofErr w:type="spellEnd"/>
      <w:r>
        <w:rPr>
          <w:rStyle w:val="HTMLCode"/>
        </w:rPr>
        <w:t xml:space="preserve">, </w:t>
      </w:r>
      <w:proofErr w:type="spellStart"/>
      <w:r>
        <w:rPr>
          <w:rStyle w:val="HTMLCode"/>
        </w:rPr>
        <w:t>major_mu_pct_sum,mu_pct_sum</w:t>
      </w:r>
      <w:proofErr w:type="spellEnd"/>
      <w:r>
        <w:rPr>
          <w:rStyle w:val="HTMLCode"/>
        </w:rPr>
        <w:t xml:space="preserve">, M44.cokey,M44.compname , M44.majcompflag, M44.comppct_r, </w:t>
      </w:r>
      <w:proofErr w:type="spellStart"/>
      <w:r>
        <w:rPr>
          <w:rStyle w:val="HTMLCode"/>
        </w:rPr>
        <w:t>flodfreqcl</w:t>
      </w:r>
      <w:proofErr w:type="spellEnd"/>
      <w:r>
        <w:rPr>
          <w:rStyle w:val="HTMLCode"/>
        </w:rPr>
        <w:t xml:space="preserve">, </w:t>
      </w:r>
      <w:proofErr w:type="spellStart"/>
      <w:r>
        <w:rPr>
          <w:rStyle w:val="HTMLCode"/>
        </w:rPr>
        <w:t>pondfreqcl</w:t>
      </w:r>
      <w:proofErr w:type="spellEnd"/>
    </w:p>
    <w:p w:rsidR="000F2791" w:rsidRDefault="00B9190D">
      <w:pPr>
        <w:numPr>
          <w:ilvl w:val="0"/>
          <w:numId w:val="3"/>
        </w:numPr>
        <w:spacing w:before="100" w:beforeAutospacing="1" w:after="100" w:afterAutospacing="1"/>
        <w:divId w:val="304093240"/>
        <w:rPr>
          <w:rFonts w:eastAsia="Times New Roman"/>
        </w:rPr>
      </w:pPr>
      <w:r>
        <w:rPr>
          <w:rFonts w:eastAsia="Times New Roman"/>
        </w:rPr>
        <w:t xml:space="preserve">The assessment </w:t>
      </w:r>
      <w:del w:id="64" w:author="Achen, Aaron - NRCS, Lincoln, NE" w:date="2019-07-23T11:21:00Z">
        <w:r>
          <w:rPr>
            <w:rFonts w:eastAsia="Times New Roman"/>
          </w:rPr>
          <w:delText xml:space="preserve">will </w:delText>
        </w:r>
      </w:del>
      <w:r>
        <w:rPr>
          <w:rFonts w:eastAsia="Times New Roman"/>
        </w:rPr>
        <w:t>trigger</w:t>
      </w:r>
      <w:ins w:id="65" w:author="Achen, Aaron - NRCS, Lincoln, NE" w:date="2019-07-23T11:21:00Z">
        <w:r>
          <w:rPr>
            <w:rFonts w:eastAsia="Times New Roman"/>
          </w:rPr>
          <w:t>s</w:t>
        </w:r>
      </w:ins>
      <w:r>
        <w:rPr>
          <w:rFonts w:eastAsia="Times New Roman"/>
        </w:rPr>
        <w:t xml:space="preserve"> a soil data web service to determine flooding frequency rating of occasional, frequent, or very frequent.</w:t>
      </w:r>
    </w:p>
    <w:p w:rsidR="000F2791" w:rsidRDefault="00B9190D">
      <w:pPr>
        <w:numPr>
          <w:ilvl w:val="0"/>
          <w:numId w:val="3"/>
        </w:numPr>
        <w:spacing w:before="100" w:beforeAutospacing="1" w:after="100" w:afterAutospacing="1"/>
        <w:divId w:val="304093240"/>
        <w:rPr>
          <w:rFonts w:eastAsia="Times New Roman"/>
        </w:rPr>
      </w:pPr>
      <w:r>
        <w:rPr>
          <w:rFonts w:eastAsia="Times New Roman"/>
        </w:rPr>
        <w:t xml:space="preserve">The assessment </w:t>
      </w:r>
      <w:del w:id="66" w:author="Achen, Aaron - NRCS, Lincoln, NE" w:date="2019-07-23T11:21:00Z">
        <w:r>
          <w:rPr>
            <w:rFonts w:eastAsia="Times New Roman"/>
          </w:rPr>
          <w:delText xml:space="preserve">will </w:delText>
        </w:r>
      </w:del>
      <w:r>
        <w:rPr>
          <w:rFonts w:eastAsia="Times New Roman"/>
        </w:rPr>
        <w:t>trigger</w:t>
      </w:r>
      <w:ins w:id="67" w:author="Achen, Aaron - NRCS, Lincoln, NE" w:date="2019-07-23T11:21:00Z">
        <w:r>
          <w:rPr>
            <w:rFonts w:eastAsia="Times New Roman"/>
          </w:rPr>
          <w:t>s</w:t>
        </w:r>
      </w:ins>
      <w:r>
        <w:rPr>
          <w:rFonts w:eastAsia="Times New Roman"/>
        </w:rPr>
        <w:t xml:space="preserve"> a soil data web service to determine ponding frequency rating of occasional, common or frequent.</w:t>
      </w:r>
    </w:p>
    <w:tbl>
      <w:tblPr>
        <w:tblW w:w="5000" w:type="pct"/>
        <w:tblCellSpacing w:w="15" w:type="dxa"/>
        <w:tblLook w:val="04A0" w:firstRow="1" w:lastRow="0" w:firstColumn="1" w:lastColumn="0" w:noHBand="0" w:noVBand="1"/>
      </w:tblPr>
      <w:tblGrid>
        <w:gridCol w:w="419"/>
        <w:gridCol w:w="650"/>
        <w:gridCol w:w="631"/>
        <w:gridCol w:w="1093"/>
        <w:gridCol w:w="712"/>
        <w:gridCol w:w="522"/>
        <w:gridCol w:w="432"/>
        <w:gridCol w:w="975"/>
        <w:gridCol w:w="785"/>
        <w:gridCol w:w="703"/>
        <w:gridCol w:w="1465"/>
        <w:gridCol w:w="973"/>
      </w:tblGrid>
      <w:tr w:rsidR="000F2791">
        <w:trPr>
          <w:divId w:val="304093240"/>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cname</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copct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flodfreq</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pondfreq</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mu_pct_sum</w:t>
            </w:r>
            <w:proofErr w:type="spellEnd"/>
          </w:p>
        </w:tc>
      </w:tr>
      <w:tr w:rsidR="000F2791">
        <w:trPr>
          <w:divId w:val="304093240"/>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Occasional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Rare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r>
      <w:tr w:rsidR="000F2791">
        <w:trPr>
          <w:divId w:val="304093240"/>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Occasional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Rare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r>
      <w:tr w:rsidR="000F2791">
        <w:trPr>
          <w:divId w:val="304093240"/>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Occasional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Rare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r>
    </w:tbl>
    <w:p w:rsidR="000F2791" w:rsidRDefault="00B9190D">
      <w:pPr>
        <w:pStyle w:val="HTMLPreformatted"/>
        <w:divId w:val="304093240"/>
        <w:rPr>
          <w:rStyle w:val="HTMLCode"/>
        </w:rPr>
      </w:pPr>
      <w:r>
        <w:rPr>
          <w:rStyle w:val="HTMLCode"/>
        </w:rPr>
        <w:t>CREATE TABLE #pf1</w:t>
      </w:r>
    </w:p>
    <w:p w:rsidR="000F2791" w:rsidRDefault="00B9190D">
      <w:pPr>
        <w:pStyle w:val="HTMLPreformatted"/>
        <w:divId w:val="304093240"/>
        <w:rPr>
          <w:rStyle w:val="HTMLCode"/>
        </w:rPr>
      </w:pPr>
      <w:r>
        <w:rPr>
          <w:rStyle w:val="HTMLCode"/>
        </w:rPr>
        <w:t xml:space="preserve">( </w:t>
      </w:r>
      <w:proofErr w:type="spellStart"/>
      <w:r>
        <w:rPr>
          <w:rStyle w:val="HTMLCode"/>
        </w:rPr>
        <w:t>aoiid</w:t>
      </w:r>
      <w:proofErr w:type="spellEnd"/>
      <w:r>
        <w:rPr>
          <w:rStyle w:val="HTMLCode"/>
        </w:rPr>
        <w:t xml:space="preserve"> INT, </w:t>
      </w:r>
    </w:p>
    <w:p w:rsidR="000F2791" w:rsidRDefault="00B9190D">
      <w:pPr>
        <w:pStyle w:val="HTMLPreformatted"/>
        <w:divId w:val="304093240"/>
        <w:rPr>
          <w:rStyle w:val="HTMLCode"/>
        </w:rPr>
      </w:pPr>
      <w:r>
        <w:rPr>
          <w:rStyle w:val="HTMLCode"/>
        </w:rPr>
        <w:t xml:space="preserve"> </w:t>
      </w:r>
      <w:proofErr w:type="spellStart"/>
      <w:r>
        <w:rPr>
          <w:rStyle w:val="HTMLCode"/>
        </w:rPr>
        <w:t>landunit</w:t>
      </w:r>
      <w:proofErr w:type="spellEnd"/>
      <w:r>
        <w:rPr>
          <w:rStyle w:val="HTMLCode"/>
        </w:rPr>
        <w:t xml:space="preserve"> CHAR(20), </w:t>
      </w:r>
    </w:p>
    <w:p w:rsidR="000F2791" w:rsidRDefault="00B9190D">
      <w:pPr>
        <w:pStyle w:val="HTMLPreformatted"/>
        <w:divId w:val="304093240"/>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0F2791" w:rsidRDefault="00B9190D">
      <w:pPr>
        <w:pStyle w:val="HTMLPreformatted"/>
        <w:divId w:val="304093240"/>
        <w:rPr>
          <w:rStyle w:val="HTMLCode"/>
        </w:rPr>
      </w:pPr>
      <w:r>
        <w:rPr>
          <w:rStyle w:val="HTMLCode"/>
        </w:rPr>
        <w:t xml:space="preserve"> </w:t>
      </w:r>
      <w:proofErr w:type="spellStart"/>
      <w:r>
        <w:rPr>
          <w:rStyle w:val="HTMLCode"/>
        </w:rPr>
        <w:t>mukey</w:t>
      </w:r>
      <w:proofErr w:type="spellEnd"/>
      <w:r>
        <w:rPr>
          <w:rStyle w:val="HTMLCode"/>
        </w:rPr>
        <w:t xml:space="preserve"> INT, </w:t>
      </w:r>
    </w:p>
    <w:p w:rsidR="000F2791" w:rsidRDefault="00B9190D">
      <w:pPr>
        <w:pStyle w:val="HTMLPreformatted"/>
        <w:divId w:val="304093240"/>
        <w:rPr>
          <w:rStyle w:val="HTMLCode"/>
        </w:rPr>
      </w:pPr>
      <w:r>
        <w:rPr>
          <w:rStyle w:val="HTMLCode"/>
        </w:rPr>
        <w:t xml:space="preserve"> </w:t>
      </w:r>
      <w:proofErr w:type="spellStart"/>
      <w:r>
        <w:rPr>
          <w:rStyle w:val="HTMLCode"/>
        </w:rPr>
        <w:t>mapunit_acres</w:t>
      </w:r>
      <w:proofErr w:type="spellEnd"/>
      <w:r>
        <w:rPr>
          <w:rStyle w:val="HTMLCode"/>
        </w:rPr>
        <w:t xml:space="preserve"> FLOAT, </w:t>
      </w:r>
    </w:p>
    <w:p w:rsidR="000F2791" w:rsidRDefault="00B9190D">
      <w:pPr>
        <w:pStyle w:val="HTMLPreformatted"/>
        <w:divId w:val="304093240"/>
        <w:rPr>
          <w:rStyle w:val="HTMLCode"/>
        </w:rPr>
      </w:pPr>
      <w:r>
        <w:rPr>
          <w:rStyle w:val="HTMLCode"/>
        </w:rPr>
        <w:t xml:space="preserve">  </w:t>
      </w:r>
      <w:proofErr w:type="spellStart"/>
      <w:r>
        <w:rPr>
          <w:rStyle w:val="HTMLCode"/>
        </w:rPr>
        <w:t>cokey</w:t>
      </w:r>
      <w:proofErr w:type="spellEnd"/>
      <w:r>
        <w:rPr>
          <w:rStyle w:val="HTMLCode"/>
        </w:rPr>
        <w:t xml:space="preserve"> INT , </w:t>
      </w:r>
    </w:p>
    <w:p w:rsidR="000F2791" w:rsidRDefault="00B9190D">
      <w:pPr>
        <w:pStyle w:val="HTMLPreformatted"/>
        <w:divId w:val="304093240"/>
        <w:rPr>
          <w:rStyle w:val="HTMLCode"/>
        </w:rPr>
      </w:pPr>
      <w:r>
        <w:rPr>
          <w:rStyle w:val="HTMLCode"/>
        </w:rPr>
        <w:t xml:space="preserve"> </w:t>
      </w:r>
      <w:proofErr w:type="spellStart"/>
      <w:r>
        <w:rPr>
          <w:rStyle w:val="HTMLCode"/>
        </w:rPr>
        <w:t>cname</w:t>
      </w:r>
      <w:proofErr w:type="spellEnd"/>
      <w:r>
        <w:rPr>
          <w:rStyle w:val="HTMLCode"/>
        </w:rPr>
        <w:t xml:space="preserve"> CHAR(60), </w:t>
      </w:r>
    </w:p>
    <w:p w:rsidR="000F2791" w:rsidRDefault="00B9190D">
      <w:pPr>
        <w:pStyle w:val="HTMLPreformatted"/>
        <w:divId w:val="304093240"/>
        <w:rPr>
          <w:rStyle w:val="HTMLCode"/>
        </w:rPr>
      </w:pPr>
      <w:r>
        <w:rPr>
          <w:rStyle w:val="HTMLCode"/>
        </w:rPr>
        <w:t xml:space="preserve"> </w:t>
      </w:r>
      <w:proofErr w:type="spellStart"/>
      <w:r>
        <w:rPr>
          <w:rStyle w:val="HTMLCode"/>
        </w:rPr>
        <w:t>copct</w:t>
      </w:r>
      <w:proofErr w:type="spellEnd"/>
      <w:r>
        <w:rPr>
          <w:rStyle w:val="HTMLCode"/>
        </w:rPr>
        <w:t xml:space="preserve">  INT, </w:t>
      </w:r>
    </w:p>
    <w:p w:rsidR="000F2791" w:rsidRDefault="00B9190D">
      <w:pPr>
        <w:pStyle w:val="HTMLPreformatted"/>
        <w:divId w:val="304093240"/>
        <w:rPr>
          <w:rStyle w:val="HTMLCode"/>
        </w:rPr>
      </w:pPr>
      <w:r>
        <w:rPr>
          <w:rStyle w:val="HTMLCode"/>
        </w:rPr>
        <w:t xml:space="preserve"> </w:t>
      </w:r>
      <w:proofErr w:type="spellStart"/>
      <w:r>
        <w:rPr>
          <w:rStyle w:val="HTMLCode"/>
        </w:rPr>
        <w:t>majcompflag</w:t>
      </w:r>
      <w:proofErr w:type="spellEnd"/>
      <w:r>
        <w:rPr>
          <w:rStyle w:val="HTMLCode"/>
        </w:rPr>
        <w:t xml:space="preserve"> CHAR(3), </w:t>
      </w:r>
    </w:p>
    <w:p w:rsidR="000F2791" w:rsidRDefault="00B9190D">
      <w:pPr>
        <w:pStyle w:val="HTMLPreformatted"/>
        <w:divId w:val="304093240"/>
        <w:rPr>
          <w:rStyle w:val="HTMLCode"/>
        </w:rPr>
      </w:pPr>
      <w:r>
        <w:rPr>
          <w:rStyle w:val="HTMLCode"/>
        </w:rPr>
        <w:t xml:space="preserve"> </w:t>
      </w:r>
      <w:proofErr w:type="spellStart"/>
      <w:r>
        <w:rPr>
          <w:rStyle w:val="HTMLCode"/>
        </w:rPr>
        <w:t>flodfreq</w:t>
      </w:r>
      <w:proofErr w:type="spellEnd"/>
      <w:r>
        <w:rPr>
          <w:rStyle w:val="HTMLCode"/>
        </w:rPr>
        <w:t xml:space="preserve"> CHAR(20), </w:t>
      </w:r>
    </w:p>
    <w:p w:rsidR="000F2791" w:rsidRDefault="00B9190D">
      <w:pPr>
        <w:pStyle w:val="HTMLPreformatted"/>
        <w:divId w:val="304093240"/>
        <w:rPr>
          <w:rStyle w:val="HTMLCode"/>
        </w:rPr>
      </w:pPr>
      <w:r>
        <w:rPr>
          <w:rStyle w:val="HTMLCode"/>
        </w:rPr>
        <w:t xml:space="preserve">  </w:t>
      </w:r>
      <w:proofErr w:type="spellStart"/>
      <w:r>
        <w:rPr>
          <w:rStyle w:val="HTMLCode"/>
        </w:rPr>
        <w:t>pondfreq</w:t>
      </w:r>
      <w:proofErr w:type="spellEnd"/>
      <w:r>
        <w:rPr>
          <w:rStyle w:val="HTMLCode"/>
        </w:rPr>
        <w:t xml:space="preserve"> CHAR(20), </w:t>
      </w:r>
    </w:p>
    <w:p w:rsidR="000F2791" w:rsidRDefault="00B9190D">
      <w:pPr>
        <w:pStyle w:val="HTMLPreformatted"/>
        <w:divId w:val="304093240"/>
        <w:rPr>
          <w:rStyle w:val="HTMLCode"/>
        </w:rPr>
      </w:pPr>
      <w:r>
        <w:rPr>
          <w:rStyle w:val="HTMLCode"/>
        </w:rPr>
        <w:t xml:space="preserve"> </w:t>
      </w:r>
      <w:proofErr w:type="spellStart"/>
      <w:r>
        <w:rPr>
          <w:rStyle w:val="HTMLCode"/>
        </w:rPr>
        <w:t>major_mu_pct_sum</w:t>
      </w:r>
      <w:proofErr w:type="spellEnd"/>
      <w:r>
        <w:rPr>
          <w:rStyle w:val="HTMLCode"/>
        </w:rPr>
        <w:t xml:space="preserve"> INT,  </w:t>
      </w:r>
      <w:proofErr w:type="spellStart"/>
      <w:r>
        <w:rPr>
          <w:rStyle w:val="HTMLCode"/>
        </w:rPr>
        <w:t>mu_pct_sum</w:t>
      </w:r>
      <w:proofErr w:type="spellEnd"/>
      <w:r>
        <w:rPr>
          <w:rStyle w:val="HTMLCode"/>
        </w:rPr>
        <w:t xml:space="preserve"> INT,</w:t>
      </w:r>
    </w:p>
    <w:p w:rsidR="000F2791" w:rsidRDefault="00B9190D">
      <w:pPr>
        <w:pStyle w:val="HTMLPreformatted"/>
        <w:divId w:val="304093240"/>
        <w:rPr>
          <w:rStyle w:val="HTMLCode"/>
        </w:rPr>
      </w:pPr>
      <w:r>
        <w:rPr>
          <w:rStyle w:val="HTMLCode"/>
        </w:rPr>
        <w:t xml:space="preserve">  </w:t>
      </w:r>
      <w:proofErr w:type="spellStart"/>
      <w:r>
        <w:rPr>
          <w:rStyle w:val="HTMLCode"/>
        </w:rPr>
        <w:t>adj_comp_pct</w:t>
      </w:r>
      <w:proofErr w:type="spellEnd"/>
      <w:r>
        <w:rPr>
          <w:rStyle w:val="HTMLCode"/>
        </w:rPr>
        <w:t xml:space="preserve"> FLOAT</w:t>
      </w:r>
    </w:p>
    <w:p w:rsidR="000F2791" w:rsidRDefault="00B9190D">
      <w:pPr>
        <w:pStyle w:val="HTMLPreformatted"/>
        <w:divId w:val="304093240"/>
      </w:pPr>
      <w:r>
        <w:rPr>
          <w:rStyle w:val="HTMLCode"/>
        </w:rPr>
        <w:t xml:space="preserve">      );</w:t>
      </w:r>
    </w:p>
    <w:p w:rsidR="000F2791" w:rsidRDefault="00B9190D">
      <w:pPr>
        <w:pStyle w:val="HTMLPreformatted"/>
        <w:divId w:val="304093240"/>
        <w:rPr>
          <w:rStyle w:val="HTMLCode"/>
        </w:rPr>
      </w:pPr>
      <w:r>
        <w:rPr>
          <w:rStyle w:val="HTMLCode"/>
        </w:rPr>
        <w:t>INSERT INTO #pf1</w:t>
      </w:r>
    </w:p>
    <w:p w:rsidR="000F2791" w:rsidRDefault="00B9190D">
      <w:pPr>
        <w:pStyle w:val="HTMLPreformatted"/>
        <w:divId w:val="304093240"/>
        <w:rPr>
          <w:rStyle w:val="HTMLCode"/>
        </w:rPr>
      </w:pPr>
      <w:r>
        <w:rPr>
          <w:rStyle w:val="HTMLCode"/>
        </w:rPr>
        <w:t xml:space="preserve">SELECT DISTINCT </w:t>
      </w:r>
      <w:proofErr w:type="spellStart"/>
      <w:r>
        <w:rPr>
          <w:rStyle w:val="HTMLCode"/>
        </w:rPr>
        <w:t>pf.aoiid</w:t>
      </w:r>
      <w:proofErr w:type="spellEnd"/>
      <w:r>
        <w:rPr>
          <w:rStyle w:val="HTMLCode"/>
        </w:rPr>
        <w:t xml:space="preserve">, </w:t>
      </w:r>
      <w:proofErr w:type="spellStart"/>
      <w:r>
        <w:rPr>
          <w:rStyle w:val="HTMLCode"/>
        </w:rPr>
        <w:t>pf.landunit</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copct</w:t>
      </w:r>
      <w:proofErr w:type="spellEnd"/>
      <w:r>
        <w:rPr>
          <w:rStyle w:val="HTMLCode"/>
        </w:rPr>
        <w:t xml:space="preserve">, </w:t>
      </w:r>
      <w:proofErr w:type="spellStart"/>
      <w:r>
        <w:rPr>
          <w:rStyle w:val="HTMLCode"/>
        </w:rPr>
        <w:t>majcompflag</w:t>
      </w:r>
      <w:proofErr w:type="spellEnd"/>
      <w:r>
        <w:rPr>
          <w:rStyle w:val="HTMLCode"/>
        </w:rPr>
        <w:t xml:space="preserve">, </w:t>
      </w:r>
      <w:proofErr w:type="spellStart"/>
      <w:r>
        <w:rPr>
          <w:rStyle w:val="HTMLCode"/>
        </w:rPr>
        <w:t>flodfreq</w:t>
      </w:r>
      <w:proofErr w:type="spellEnd"/>
      <w:r>
        <w:rPr>
          <w:rStyle w:val="HTMLCode"/>
        </w:rPr>
        <w:t xml:space="preserve">, </w:t>
      </w:r>
      <w:proofErr w:type="spellStart"/>
      <w:r>
        <w:rPr>
          <w:rStyle w:val="HTMLCode"/>
        </w:rPr>
        <w:t>pondfreq</w:t>
      </w:r>
      <w:proofErr w:type="spellEnd"/>
      <w:r>
        <w:rPr>
          <w:rStyle w:val="HTMLCode"/>
        </w:rPr>
        <w:t xml:space="preserve"> , </w:t>
      </w: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 xml:space="preserve">, (1.0 * </w:t>
      </w:r>
      <w:proofErr w:type="spellStart"/>
      <w:r>
        <w:rPr>
          <w:rStyle w:val="HTMLCode"/>
        </w:rPr>
        <w:t>copct</w:t>
      </w:r>
      <w:proofErr w:type="spellEnd"/>
      <w:r>
        <w:rPr>
          <w:rStyle w:val="HTMLCode"/>
        </w:rPr>
        <w:t xml:space="preserve"> / </w:t>
      </w:r>
      <w:proofErr w:type="spellStart"/>
      <w:r>
        <w:rPr>
          <w:rStyle w:val="HTMLCode"/>
        </w:rPr>
        <w:t>major_mu_pct_sum</w:t>
      </w:r>
      <w:proofErr w:type="spellEnd"/>
      <w:r>
        <w:rPr>
          <w:rStyle w:val="HTMLCode"/>
        </w:rPr>
        <w:t xml:space="preserve">) AS </w:t>
      </w:r>
      <w:proofErr w:type="spellStart"/>
      <w:r>
        <w:rPr>
          <w:rStyle w:val="HTMLCode"/>
        </w:rPr>
        <w:t>adj_comp_pct</w:t>
      </w:r>
      <w:proofErr w:type="spellEnd"/>
    </w:p>
    <w:p w:rsidR="000F2791" w:rsidRDefault="00B9190D">
      <w:pPr>
        <w:pStyle w:val="HTMLPreformatted"/>
        <w:divId w:val="304093240"/>
        <w:rPr>
          <w:rStyle w:val="HTMLCode"/>
        </w:rPr>
      </w:pPr>
      <w:r>
        <w:rPr>
          <w:rStyle w:val="HTMLCode"/>
        </w:rPr>
        <w:t>FROM #</w:t>
      </w:r>
      <w:proofErr w:type="spellStart"/>
      <w:r>
        <w:rPr>
          <w:rStyle w:val="HTMLCode"/>
        </w:rPr>
        <w:t>AoiAcres</w:t>
      </w:r>
      <w:proofErr w:type="spellEnd"/>
    </w:p>
    <w:p w:rsidR="000F2791" w:rsidRDefault="00B9190D">
      <w:pPr>
        <w:pStyle w:val="HTMLPreformatted"/>
        <w:divId w:val="304093240"/>
        <w:rPr>
          <w:rStyle w:val="HTMLCode"/>
        </w:rPr>
      </w:pPr>
      <w:r>
        <w:rPr>
          <w:rStyle w:val="HTMLCode"/>
        </w:rPr>
        <w:t xml:space="preserve">LEFT OUTER JOIN #pf AS pf ON </w:t>
      </w:r>
      <w:proofErr w:type="spellStart"/>
      <w:r>
        <w:rPr>
          <w:rStyle w:val="HTMLCode"/>
        </w:rPr>
        <w:t>pf.aoiid</w:t>
      </w:r>
      <w:proofErr w:type="spellEnd"/>
      <w:r>
        <w:rPr>
          <w:rStyle w:val="HTMLCode"/>
        </w:rPr>
        <w:t>=#</w:t>
      </w:r>
      <w:proofErr w:type="spellStart"/>
      <w:r>
        <w:rPr>
          <w:rStyle w:val="HTMLCode"/>
        </w:rPr>
        <w:t>AoiAcres.aoiid</w:t>
      </w:r>
      <w:proofErr w:type="spellEnd"/>
    </w:p>
    <w:p w:rsidR="000F2791" w:rsidRDefault="00B9190D">
      <w:pPr>
        <w:pStyle w:val="HTMLPreformatted"/>
        <w:divId w:val="304093240"/>
      </w:pPr>
      <w:r>
        <w:rPr>
          <w:rStyle w:val="HTMLCode"/>
        </w:rPr>
        <w:t xml:space="preserve">GROUP BY  </w:t>
      </w:r>
      <w:proofErr w:type="spellStart"/>
      <w:r>
        <w:rPr>
          <w:rStyle w:val="HTMLCode"/>
        </w:rPr>
        <w:t>pf.aoiid</w:t>
      </w:r>
      <w:proofErr w:type="spellEnd"/>
      <w:r>
        <w:rPr>
          <w:rStyle w:val="HTMLCode"/>
        </w:rPr>
        <w:t xml:space="preserve">, </w:t>
      </w:r>
      <w:proofErr w:type="spellStart"/>
      <w:r>
        <w:rPr>
          <w:rStyle w:val="HTMLCode"/>
        </w:rPr>
        <w:t>pf.landunit</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copct</w:t>
      </w:r>
      <w:proofErr w:type="spellEnd"/>
      <w:r>
        <w:rPr>
          <w:rStyle w:val="HTMLCode"/>
        </w:rPr>
        <w:t xml:space="preserve">, </w:t>
      </w:r>
      <w:proofErr w:type="spellStart"/>
      <w:r>
        <w:rPr>
          <w:rStyle w:val="HTMLCode"/>
        </w:rPr>
        <w:t>majcompflag</w:t>
      </w:r>
      <w:proofErr w:type="spellEnd"/>
      <w:r>
        <w:rPr>
          <w:rStyle w:val="HTMLCode"/>
        </w:rPr>
        <w:t xml:space="preserve">, </w:t>
      </w:r>
      <w:proofErr w:type="spellStart"/>
      <w:r>
        <w:rPr>
          <w:rStyle w:val="HTMLCode"/>
        </w:rPr>
        <w:t>flodfreq</w:t>
      </w:r>
      <w:proofErr w:type="spellEnd"/>
      <w:r>
        <w:rPr>
          <w:rStyle w:val="HTMLCode"/>
        </w:rPr>
        <w:t xml:space="preserve">, </w:t>
      </w:r>
      <w:proofErr w:type="spellStart"/>
      <w:r>
        <w:rPr>
          <w:rStyle w:val="HTMLCode"/>
        </w:rPr>
        <w:t>pondfreq</w:t>
      </w:r>
      <w:proofErr w:type="spellEnd"/>
      <w:r>
        <w:rPr>
          <w:rStyle w:val="HTMLCode"/>
        </w:rPr>
        <w:t xml:space="preserve"> ,  </w:t>
      </w:r>
      <w:proofErr w:type="spellStart"/>
      <w:r>
        <w:rPr>
          <w:rStyle w:val="HTMLCode"/>
        </w:rPr>
        <w:t>major_mu_pct_sum</w:t>
      </w:r>
      <w:proofErr w:type="spellEnd"/>
      <w:r>
        <w:rPr>
          <w:rStyle w:val="HTMLCode"/>
        </w:rPr>
        <w:t xml:space="preserve">,  </w:t>
      </w:r>
      <w:proofErr w:type="spellStart"/>
      <w:r>
        <w:rPr>
          <w:rStyle w:val="HTMLCode"/>
        </w:rPr>
        <w:t>mu_pct_sum</w:t>
      </w:r>
      <w:proofErr w:type="spellEnd"/>
    </w:p>
    <w:tbl>
      <w:tblPr>
        <w:tblW w:w="5000" w:type="pct"/>
        <w:tblCellSpacing w:w="15" w:type="dxa"/>
        <w:tblLook w:val="04A0" w:firstRow="1" w:lastRow="0" w:firstColumn="1" w:lastColumn="0" w:noHBand="0" w:noVBand="1"/>
      </w:tblPr>
      <w:tblGrid>
        <w:gridCol w:w="349"/>
        <w:gridCol w:w="531"/>
        <w:gridCol w:w="885"/>
        <w:gridCol w:w="516"/>
        <w:gridCol w:w="885"/>
        <w:gridCol w:w="581"/>
        <w:gridCol w:w="429"/>
        <w:gridCol w:w="357"/>
        <w:gridCol w:w="791"/>
        <w:gridCol w:w="639"/>
        <w:gridCol w:w="574"/>
        <w:gridCol w:w="1182"/>
        <w:gridCol w:w="777"/>
        <w:gridCol w:w="864"/>
      </w:tblGrid>
      <w:tr w:rsidR="000F2791">
        <w:trPr>
          <w:divId w:val="304093240"/>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lastRenderedPageBreak/>
              <w:t>aoiid</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cname</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copct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flodfreq</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pondfreq</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adj_comp_pct</w:t>
            </w:r>
            <w:proofErr w:type="spellEnd"/>
          </w:p>
        </w:tc>
      </w:tr>
      <w:tr w:rsidR="000F2791">
        <w:trPr>
          <w:divId w:val="304093240"/>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Occasional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Rare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r>
      <w:tr w:rsidR="000F2791">
        <w:trPr>
          <w:divId w:val="304093240"/>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Occasional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Rare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r>
      <w:tr w:rsidR="000F2791">
        <w:trPr>
          <w:divId w:val="304093240"/>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318.722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Occasional</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Rare</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r>
    </w:tbl>
    <w:p w:rsidR="000F2791" w:rsidRDefault="00B9190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52101289"/>
        <w:rPr>
          <w:rFonts w:eastAsia="Times New Roman"/>
        </w:rPr>
      </w:pPr>
      <w:bookmarkStart w:id="68" w:name="_Toc16150788"/>
      <w:r>
        <w:rPr>
          <w:rFonts w:eastAsia="Times New Roman"/>
        </w:rPr>
        <w:t xml:space="preserve">Normalizing </w:t>
      </w:r>
      <w:del w:id="69" w:author="Achen, Aaron - NRCS, Lincoln, NE" w:date="2019-08-08T09:53:00Z">
        <w:r w:rsidDel="00E46AAE">
          <w:rPr>
            <w:rFonts w:eastAsia="Times New Roman"/>
          </w:rPr>
          <w:delText>c</w:delText>
        </w:r>
      </w:del>
      <w:ins w:id="70" w:author="Achen, Aaron - NRCS, Lincoln, NE" w:date="2019-08-08T09:53:00Z">
        <w:r w:rsidR="00E46AAE">
          <w:rPr>
            <w:rFonts w:eastAsia="Times New Roman"/>
          </w:rPr>
          <w:t>C</w:t>
        </w:r>
      </w:ins>
      <w:r>
        <w:rPr>
          <w:rFonts w:eastAsia="Times New Roman"/>
        </w:rPr>
        <w:t xml:space="preserve">omponent </w:t>
      </w:r>
      <w:del w:id="71" w:author="Achen, Aaron - NRCS, Lincoln, NE" w:date="2019-08-08T09:53:00Z">
        <w:r w:rsidDel="00E46AAE">
          <w:rPr>
            <w:rFonts w:eastAsia="Times New Roman"/>
          </w:rPr>
          <w:delText>p</w:delText>
        </w:r>
      </w:del>
      <w:ins w:id="72" w:author="Achen, Aaron - NRCS, Lincoln, NE" w:date="2019-08-08T09:53:00Z">
        <w:r w:rsidR="00E46AAE">
          <w:rPr>
            <w:rFonts w:eastAsia="Times New Roman"/>
          </w:rPr>
          <w:t>P</w:t>
        </w:r>
      </w:ins>
      <w:r>
        <w:rPr>
          <w:rFonts w:eastAsia="Times New Roman"/>
        </w:rPr>
        <w:t xml:space="preserve">ercent’s and </w:t>
      </w:r>
      <w:del w:id="73" w:author="Achen, Aaron - NRCS, Lincoln, NE" w:date="2019-08-08T09:53:00Z">
        <w:r w:rsidDel="00E46AAE">
          <w:rPr>
            <w:rFonts w:eastAsia="Times New Roman"/>
          </w:rPr>
          <w:delText>c</w:delText>
        </w:r>
      </w:del>
      <w:ins w:id="74" w:author="Achen, Aaron - NRCS, Lincoln, NE" w:date="2019-08-08T09:53:00Z">
        <w:r w:rsidR="00E46AAE">
          <w:rPr>
            <w:rFonts w:eastAsia="Times New Roman"/>
          </w:rPr>
          <w:t>C</w:t>
        </w:r>
      </w:ins>
      <w:r>
        <w:rPr>
          <w:rFonts w:eastAsia="Times New Roman"/>
        </w:rPr>
        <w:t xml:space="preserve">alculating </w:t>
      </w:r>
      <w:del w:id="75" w:author="Achen, Aaron - NRCS, Lincoln, NE" w:date="2019-08-08T09:53:00Z">
        <w:r w:rsidDel="00E46AAE">
          <w:rPr>
            <w:rFonts w:eastAsia="Times New Roman"/>
          </w:rPr>
          <w:delText>c</w:delText>
        </w:r>
      </w:del>
      <w:ins w:id="76" w:author="Achen, Aaron - NRCS, Lincoln, NE" w:date="2019-08-08T09:53:00Z">
        <w:r w:rsidR="00E46AAE">
          <w:rPr>
            <w:rFonts w:eastAsia="Times New Roman"/>
          </w:rPr>
          <w:t>C</w:t>
        </w:r>
      </w:ins>
      <w:r>
        <w:rPr>
          <w:rFonts w:eastAsia="Times New Roman"/>
        </w:rPr>
        <w:t xml:space="preserve">omponents </w:t>
      </w:r>
      <w:del w:id="77" w:author="Achen, Aaron - NRCS, Lincoln, NE" w:date="2019-08-08T09:53:00Z">
        <w:r w:rsidDel="00E46AAE">
          <w:rPr>
            <w:rFonts w:eastAsia="Times New Roman"/>
          </w:rPr>
          <w:delText>a</w:delText>
        </w:r>
      </w:del>
      <w:ins w:id="78" w:author="Achen, Aaron - NRCS, Lincoln, NE" w:date="2019-08-08T09:53:00Z">
        <w:r w:rsidR="00E46AAE">
          <w:rPr>
            <w:rFonts w:eastAsia="Times New Roman"/>
          </w:rPr>
          <w:t>A</w:t>
        </w:r>
      </w:ins>
      <w:r>
        <w:rPr>
          <w:rFonts w:eastAsia="Times New Roman"/>
        </w:rPr>
        <w:t xml:space="preserve">cres </w:t>
      </w:r>
      <w:r w:rsidR="006D18DF">
        <w:rPr>
          <w:rFonts w:eastAsia="Times New Roman"/>
        </w:rPr>
        <w:t>F</w:t>
      </w:r>
      <w:r>
        <w:rPr>
          <w:rFonts w:eastAsia="Times New Roman"/>
        </w:rPr>
        <w:t xml:space="preserve">rom </w:t>
      </w:r>
      <w:del w:id="79" w:author="Achen, Aaron - NRCS, Lincoln, NE" w:date="2019-08-08T09:53:00Z">
        <w:r w:rsidDel="00E46AAE">
          <w:rPr>
            <w:rFonts w:eastAsia="Times New Roman"/>
          </w:rPr>
          <w:delText>i</w:delText>
        </w:r>
      </w:del>
      <w:ins w:id="80" w:author="Achen, Aaron - NRCS, Lincoln, NE" w:date="2019-08-08T09:53:00Z">
        <w:r w:rsidR="00E46AAE">
          <w:rPr>
            <w:rFonts w:eastAsia="Times New Roman"/>
          </w:rPr>
          <w:t>I</w:t>
        </w:r>
      </w:ins>
      <w:r>
        <w:rPr>
          <w:rFonts w:eastAsia="Times New Roman"/>
        </w:rPr>
        <w:t xml:space="preserve">ntercepted </w:t>
      </w:r>
      <w:del w:id="81" w:author="Achen, Aaron - NRCS, Lincoln, NE" w:date="2019-08-08T09:53:00Z">
        <w:r w:rsidDel="00E46AAE">
          <w:rPr>
            <w:rFonts w:eastAsia="Times New Roman"/>
          </w:rPr>
          <w:delText>p</w:delText>
        </w:r>
      </w:del>
      <w:ins w:id="82" w:author="Achen, Aaron - NRCS, Lincoln, NE" w:date="2019-08-08T09:53:00Z">
        <w:r w:rsidR="00E46AAE">
          <w:rPr>
            <w:rFonts w:eastAsia="Times New Roman"/>
          </w:rPr>
          <w:t>P</w:t>
        </w:r>
      </w:ins>
      <w:r>
        <w:rPr>
          <w:rFonts w:eastAsia="Times New Roman"/>
        </w:rPr>
        <w:t>olygon</w:t>
      </w:r>
      <w:bookmarkEnd w:id="68"/>
    </w:p>
    <w:p w:rsidR="000F2791" w:rsidRDefault="00B9190D">
      <w:pPr>
        <w:pStyle w:val="HTMLPreformatted"/>
        <w:divId w:val="1352101289"/>
        <w:rPr>
          <w:rStyle w:val="HTMLCode"/>
        </w:rPr>
      </w:pPr>
      <w:r>
        <w:rPr>
          <w:rStyle w:val="HTMLCode"/>
        </w:rPr>
        <w:t>CREATE TABLE #pf2</w:t>
      </w:r>
    </w:p>
    <w:p w:rsidR="000F2791" w:rsidRDefault="00B9190D">
      <w:pPr>
        <w:pStyle w:val="HTMLPreformatted"/>
        <w:divId w:val="1352101289"/>
        <w:rPr>
          <w:rStyle w:val="HTMLCode"/>
        </w:rPr>
      </w:pPr>
      <w:r>
        <w:rPr>
          <w:rStyle w:val="HTMLCode"/>
        </w:rPr>
        <w:t xml:space="preserve">    ( </w:t>
      </w:r>
      <w:proofErr w:type="spellStart"/>
      <w:r>
        <w:rPr>
          <w:rStyle w:val="HTMLCode"/>
        </w:rPr>
        <w:t>aoiid</w:t>
      </w:r>
      <w:proofErr w:type="spellEnd"/>
      <w:r>
        <w:rPr>
          <w:rStyle w:val="HTMLCode"/>
        </w:rPr>
        <w:t xml:space="preserve"> INT,</w:t>
      </w:r>
    </w:p>
    <w:p w:rsidR="000F2791" w:rsidRDefault="00B9190D">
      <w:pPr>
        <w:pStyle w:val="HTMLPreformatted"/>
        <w:divId w:val="1352101289"/>
        <w:rPr>
          <w:rStyle w:val="HTMLCode"/>
        </w:rPr>
      </w:pPr>
      <w:r>
        <w:rPr>
          <w:rStyle w:val="HTMLCode"/>
        </w:rPr>
        <w:t xml:space="preserve">    </w:t>
      </w:r>
      <w:proofErr w:type="spellStart"/>
      <w:r>
        <w:rPr>
          <w:rStyle w:val="HTMLCode"/>
        </w:rPr>
        <w:t>landunit</w:t>
      </w:r>
      <w:proofErr w:type="spellEnd"/>
      <w:r>
        <w:rPr>
          <w:rStyle w:val="HTMLCode"/>
        </w:rPr>
        <w:t xml:space="preserve"> CHAR(20),</w:t>
      </w:r>
    </w:p>
    <w:p w:rsidR="000F2791" w:rsidRDefault="00B9190D">
      <w:pPr>
        <w:pStyle w:val="HTMLPreformatted"/>
        <w:divId w:val="1352101289"/>
        <w:rPr>
          <w:rStyle w:val="HTMLCode"/>
        </w:rPr>
      </w:pPr>
      <w:r>
        <w:rPr>
          <w:rStyle w:val="HTMLCode"/>
        </w:rPr>
        <w:t xml:space="preserve">    </w:t>
      </w:r>
      <w:proofErr w:type="spellStart"/>
      <w:r>
        <w:rPr>
          <w:rStyle w:val="HTMLCode"/>
        </w:rPr>
        <w:t>landunit_acres</w:t>
      </w:r>
      <w:proofErr w:type="spellEnd"/>
      <w:r>
        <w:rPr>
          <w:rStyle w:val="HTMLCode"/>
        </w:rPr>
        <w:t xml:space="preserve"> FLOAT, </w:t>
      </w:r>
    </w:p>
    <w:p w:rsidR="000F2791" w:rsidRDefault="00B9190D">
      <w:pPr>
        <w:pStyle w:val="HTMLPreformatted"/>
        <w:divId w:val="1352101289"/>
        <w:rPr>
          <w:rStyle w:val="HTMLCode"/>
        </w:rPr>
      </w:pPr>
      <w:r>
        <w:rPr>
          <w:rStyle w:val="HTMLCode"/>
        </w:rPr>
        <w:t xml:space="preserve">    </w:t>
      </w:r>
      <w:proofErr w:type="spellStart"/>
      <w:r>
        <w:rPr>
          <w:rStyle w:val="HTMLCode"/>
        </w:rPr>
        <w:t>mukey</w:t>
      </w:r>
      <w:proofErr w:type="spellEnd"/>
      <w:r>
        <w:rPr>
          <w:rStyle w:val="HTMLCode"/>
        </w:rPr>
        <w:t xml:space="preserve"> INT,</w:t>
      </w:r>
    </w:p>
    <w:p w:rsidR="000F2791" w:rsidRDefault="00B9190D">
      <w:pPr>
        <w:pStyle w:val="HTMLPreformatted"/>
        <w:divId w:val="1352101289"/>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0F2791" w:rsidRDefault="00B9190D">
      <w:pPr>
        <w:pStyle w:val="HTMLPreformatted"/>
        <w:divId w:val="1352101289"/>
        <w:rPr>
          <w:rStyle w:val="HTMLCode"/>
        </w:rPr>
      </w:pPr>
      <w:r>
        <w:rPr>
          <w:rStyle w:val="HTMLCode"/>
        </w:rPr>
        <w:t xml:space="preserve">    </w:t>
      </w:r>
      <w:proofErr w:type="spellStart"/>
      <w:r>
        <w:rPr>
          <w:rStyle w:val="HTMLCode"/>
        </w:rPr>
        <w:t>cokey</w:t>
      </w:r>
      <w:proofErr w:type="spellEnd"/>
      <w:r>
        <w:rPr>
          <w:rStyle w:val="HTMLCode"/>
        </w:rPr>
        <w:t xml:space="preserve"> INT,</w:t>
      </w:r>
    </w:p>
    <w:p w:rsidR="000F2791" w:rsidRDefault="00B9190D">
      <w:pPr>
        <w:pStyle w:val="HTMLPreformatted"/>
        <w:divId w:val="1352101289"/>
        <w:rPr>
          <w:rStyle w:val="HTMLCode"/>
        </w:rPr>
      </w:pPr>
      <w:r>
        <w:rPr>
          <w:rStyle w:val="HTMLCode"/>
        </w:rPr>
        <w:t xml:space="preserve">    </w:t>
      </w:r>
      <w:proofErr w:type="spellStart"/>
      <w:r>
        <w:rPr>
          <w:rStyle w:val="HTMLCode"/>
        </w:rPr>
        <w:t>cname</w:t>
      </w:r>
      <w:proofErr w:type="spellEnd"/>
      <w:r>
        <w:rPr>
          <w:rStyle w:val="HTMLCode"/>
        </w:rPr>
        <w:t xml:space="preserve"> CHAR(60),</w:t>
      </w:r>
    </w:p>
    <w:p w:rsidR="000F2791" w:rsidRDefault="00B9190D">
      <w:pPr>
        <w:pStyle w:val="HTMLPreformatted"/>
        <w:divId w:val="1352101289"/>
        <w:rPr>
          <w:rStyle w:val="HTMLCode"/>
        </w:rPr>
      </w:pPr>
      <w:r>
        <w:rPr>
          <w:rStyle w:val="HTMLCode"/>
        </w:rPr>
        <w:t xml:space="preserve">    </w:t>
      </w:r>
      <w:proofErr w:type="spellStart"/>
      <w:r>
        <w:rPr>
          <w:rStyle w:val="HTMLCode"/>
        </w:rPr>
        <w:t>copct</w:t>
      </w:r>
      <w:proofErr w:type="spellEnd"/>
      <w:r>
        <w:rPr>
          <w:rStyle w:val="HTMLCode"/>
        </w:rPr>
        <w:t xml:space="preserve"> INT,</w:t>
      </w:r>
    </w:p>
    <w:p w:rsidR="000F2791" w:rsidRDefault="00B9190D">
      <w:pPr>
        <w:pStyle w:val="HTMLPreformatted"/>
        <w:divId w:val="1352101289"/>
        <w:rPr>
          <w:rStyle w:val="HTMLCode"/>
        </w:rPr>
      </w:pPr>
      <w:r>
        <w:rPr>
          <w:rStyle w:val="HTMLCode"/>
        </w:rPr>
        <w:t xml:space="preserve">    </w:t>
      </w:r>
      <w:proofErr w:type="spellStart"/>
      <w:r>
        <w:rPr>
          <w:rStyle w:val="HTMLCode"/>
        </w:rPr>
        <w:t>major_MU_pct_sum</w:t>
      </w:r>
      <w:proofErr w:type="spellEnd"/>
      <w:r>
        <w:rPr>
          <w:rStyle w:val="HTMLCode"/>
        </w:rPr>
        <w:t xml:space="preserve"> INT, </w:t>
      </w:r>
      <w:proofErr w:type="spellStart"/>
      <w:r>
        <w:rPr>
          <w:rStyle w:val="HTMLCode"/>
        </w:rPr>
        <w:t>MU_pct_sum</w:t>
      </w:r>
      <w:proofErr w:type="spellEnd"/>
      <w:r>
        <w:rPr>
          <w:rStyle w:val="HTMLCode"/>
        </w:rPr>
        <w:t xml:space="preserve"> INT,</w:t>
      </w:r>
    </w:p>
    <w:p w:rsidR="000F2791" w:rsidRDefault="00B9190D">
      <w:pPr>
        <w:pStyle w:val="HTMLPreformatted"/>
        <w:divId w:val="1352101289"/>
        <w:rPr>
          <w:rStyle w:val="HTMLCode"/>
        </w:rPr>
      </w:pPr>
      <w:r>
        <w:rPr>
          <w:rStyle w:val="HTMLCode"/>
        </w:rPr>
        <w:t xml:space="preserve">    </w:t>
      </w:r>
      <w:proofErr w:type="spellStart"/>
      <w:r>
        <w:rPr>
          <w:rStyle w:val="HTMLCode"/>
        </w:rPr>
        <w:t>adj_comp_pct</w:t>
      </w:r>
      <w:proofErr w:type="spellEnd"/>
      <w:r>
        <w:rPr>
          <w:rStyle w:val="HTMLCode"/>
        </w:rPr>
        <w:t xml:space="preserve"> FLOAT,</w:t>
      </w:r>
    </w:p>
    <w:p w:rsidR="000F2791" w:rsidRDefault="00B9190D">
      <w:pPr>
        <w:pStyle w:val="HTMLPreformatted"/>
        <w:divId w:val="1352101289"/>
        <w:rPr>
          <w:rStyle w:val="HTMLCode"/>
        </w:rPr>
      </w:pPr>
      <w:r>
        <w:rPr>
          <w:rStyle w:val="HTMLCode"/>
        </w:rPr>
        <w:t xml:space="preserve">    </w:t>
      </w:r>
      <w:proofErr w:type="spellStart"/>
      <w:r>
        <w:rPr>
          <w:rStyle w:val="HTMLCode"/>
        </w:rPr>
        <w:t>co_acres</w:t>
      </w:r>
      <w:proofErr w:type="spellEnd"/>
      <w:r>
        <w:rPr>
          <w:rStyle w:val="HTMLCode"/>
        </w:rPr>
        <w:t xml:space="preserve"> FLOAT</w:t>
      </w:r>
    </w:p>
    <w:p w:rsidR="000F2791" w:rsidRDefault="00B9190D">
      <w:pPr>
        <w:pStyle w:val="HTMLPreformatted"/>
        <w:divId w:val="1352101289"/>
      </w:pPr>
      <w:r>
        <w:rPr>
          <w:rStyle w:val="HTMLCode"/>
        </w:rPr>
        <w:t xml:space="preserve">    );</w:t>
      </w:r>
    </w:p>
    <w:p w:rsidR="000F2791" w:rsidRDefault="00B9190D">
      <w:pPr>
        <w:pStyle w:val="HTMLPreformatted"/>
        <w:divId w:val="1352101289"/>
        <w:rPr>
          <w:rStyle w:val="HTMLCode"/>
        </w:rPr>
      </w:pPr>
      <w:r>
        <w:rPr>
          <w:rStyle w:val="HTMLCode"/>
        </w:rPr>
        <w:t>TRUNCATE TABLE #pf2</w:t>
      </w:r>
    </w:p>
    <w:p w:rsidR="000F2791" w:rsidRDefault="00B9190D">
      <w:pPr>
        <w:pStyle w:val="HTMLPreformatted"/>
        <w:divId w:val="1352101289"/>
        <w:rPr>
          <w:rStyle w:val="HTMLCode"/>
        </w:rPr>
      </w:pPr>
      <w:r>
        <w:rPr>
          <w:rStyle w:val="HTMLCode"/>
        </w:rPr>
        <w:t>INSERT INTO #pf2</w:t>
      </w:r>
    </w:p>
    <w:p w:rsidR="000F2791" w:rsidRDefault="00B9190D">
      <w:pPr>
        <w:pStyle w:val="HTMLPreformatted"/>
        <w:divId w:val="1352101289"/>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copct</w:t>
      </w:r>
      <w:proofErr w:type="spellEnd"/>
      <w:r>
        <w:rPr>
          <w:rStyle w:val="HTMLCode"/>
        </w:rPr>
        <w:t xml:space="preserve">,  </w:t>
      </w: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2) AS </w:t>
      </w:r>
      <w:proofErr w:type="spellStart"/>
      <w:r>
        <w:rPr>
          <w:rStyle w:val="HTMLCode"/>
        </w:rPr>
        <w:t>co_acres</w:t>
      </w:r>
      <w:proofErr w:type="spellEnd"/>
    </w:p>
    <w:p w:rsidR="000F2791" w:rsidRDefault="00B9190D">
      <w:pPr>
        <w:pStyle w:val="HTMLPreformatted"/>
        <w:divId w:val="1352101289"/>
      </w:pPr>
      <w:r>
        <w:rPr>
          <w:rStyle w:val="HTMLCode"/>
        </w:rPr>
        <w:t>FROM #pf1;</w:t>
      </w:r>
    </w:p>
    <w:tbl>
      <w:tblPr>
        <w:tblW w:w="0" w:type="auto"/>
        <w:tblCellSpacing w:w="15" w:type="dxa"/>
        <w:tblLook w:val="04A0" w:firstRow="1" w:lastRow="0" w:firstColumn="1" w:lastColumn="0" w:noHBand="0" w:noVBand="1"/>
      </w:tblPr>
      <w:tblGrid>
        <w:gridCol w:w="404"/>
        <w:gridCol w:w="622"/>
        <w:gridCol w:w="1045"/>
        <w:gridCol w:w="604"/>
        <w:gridCol w:w="1044"/>
        <w:gridCol w:w="682"/>
        <w:gridCol w:w="500"/>
        <w:gridCol w:w="414"/>
        <w:gridCol w:w="1441"/>
        <w:gridCol w:w="958"/>
        <w:gridCol w:w="1001"/>
        <w:gridCol w:w="645"/>
      </w:tblGrid>
      <w:tr w:rsidR="000F2791">
        <w:trPr>
          <w:divId w:val="1352101289"/>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cname</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copct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adj_comp_pct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co_acres</w:t>
            </w:r>
            <w:proofErr w:type="spellEnd"/>
          </w:p>
        </w:tc>
      </w:tr>
      <w:tr w:rsidR="000F2791">
        <w:trPr>
          <w:divId w:val="135210128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12.64</w:t>
            </w:r>
          </w:p>
        </w:tc>
      </w:tr>
      <w:tr w:rsidR="000F2791">
        <w:trPr>
          <w:divId w:val="135210128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17.69</w:t>
            </w:r>
          </w:p>
        </w:tc>
      </w:tr>
      <w:tr w:rsidR="000F2791">
        <w:trPr>
          <w:divId w:val="135210128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318.722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23.14</w:t>
            </w:r>
          </w:p>
        </w:tc>
      </w:tr>
    </w:tbl>
    <w:p w:rsidR="000F2791" w:rsidRDefault="00B9190D">
      <w:pPr>
        <w:pStyle w:val="HTMLPreformatted"/>
        <w:divId w:val="1352101289"/>
        <w:rPr>
          <w:rStyle w:val="HTMLCode"/>
        </w:rPr>
      </w:pPr>
      <w:r>
        <w:rPr>
          <w:rStyle w:val="HTMLCode"/>
        </w:rPr>
        <w:t xml:space="preserve">SELECT </w:t>
      </w:r>
      <w:proofErr w:type="spellStart"/>
      <w:r>
        <w:rPr>
          <w:rStyle w:val="HTMLCode"/>
        </w:rPr>
        <w:t>landunit</w:t>
      </w:r>
      <w:proofErr w:type="spellEnd"/>
      <w:r>
        <w:rPr>
          <w:rStyle w:val="HTMLCode"/>
        </w:rPr>
        <w:t xml:space="preserve">, ROUND (landunit_acres,2) </w:t>
      </w:r>
      <w:proofErr w:type="spellStart"/>
      <w:r>
        <w:rPr>
          <w:rStyle w:val="HTMLCode"/>
        </w:rPr>
        <w:t>landunit_acres</w:t>
      </w:r>
      <w:proofErr w:type="spellEnd"/>
      <w:r>
        <w:rPr>
          <w:rStyle w:val="HTMLCode"/>
        </w:rPr>
        <w:t>, ROUND (SUM (</w:t>
      </w:r>
      <w:proofErr w:type="spellStart"/>
      <w:r>
        <w:rPr>
          <w:rStyle w:val="HTMLCode"/>
        </w:rPr>
        <w:t>co_acres</w:t>
      </w:r>
      <w:proofErr w:type="spellEnd"/>
      <w:r>
        <w:rPr>
          <w:rStyle w:val="HTMLCode"/>
        </w:rPr>
        <w:t xml:space="preserve">),2) AS </w:t>
      </w:r>
      <w:proofErr w:type="spellStart"/>
      <w:r>
        <w:rPr>
          <w:rStyle w:val="HTMLCode"/>
        </w:rPr>
        <w:t>ponding_flooding_acres</w:t>
      </w:r>
      <w:proofErr w:type="spellEnd"/>
      <w:r>
        <w:rPr>
          <w:rStyle w:val="HTMLCode"/>
        </w:rPr>
        <w:t xml:space="preserve">, </w:t>
      </w:r>
    </w:p>
    <w:p w:rsidR="000F2791" w:rsidRDefault="00B9190D">
      <w:pPr>
        <w:pStyle w:val="HTMLPreformatted"/>
        <w:divId w:val="1352101289"/>
        <w:rPr>
          <w:rStyle w:val="HTMLCode"/>
        </w:rPr>
      </w:pPr>
      <w:r>
        <w:rPr>
          <w:rStyle w:val="HTMLCode"/>
        </w:rPr>
        <w:t>CASE WHEN ROUND (SUM (</w:t>
      </w:r>
      <w:proofErr w:type="spellStart"/>
      <w:r>
        <w:rPr>
          <w:rStyle w:val="HTMLCode"/>
        </w:rPr>
        <w:t>co_acres</w:t>
      </w:r>
      <w:proofErr w:type="spellEnd"/>
      <w:r>
        <w:rPr>
          <w:rStyle w:val="HTMLCode"/>
        </w:rPr>
        <w:t xml:space="preserve">),2) IS NOT NULL THEN CONCAT ('Ponding or Flooding' , ':' , 1) </w:t>
      </w:r>
    </w:p>
    <w:p w:rsidR="000F2791" w:rsidRDefault="00B9190D">
      <w:pPr>
        <w:pStyle w:val="HTMLPreformatted"/>
        <w:divId w:val="1352101289"/>
        <w:rPr>
          <w:rStyle w:val="HTMLCode"/>
        </w:rPr>
      </w:pPr>
      <w:r>
        <w:rPr>
          <w:rStyle w:val="HTMLCode"/>
        </w:rPr>
        <w:t>WHEN ROUND (SUM (</w:t>
      </w:r>
      <w:proofErr w:type="spellStart"/>
      <w:r>
        <w:rPr>
          <w:rStyle w:val="HTMLCode"/>
        </w:rPr>
        <w:t>co_acres</w:t>
      </w:r>
      <w:proofErr w:type="spellEnd"/>
      <w:r>
        <w:rPr>
          <w:rStyle w:val="HTMLCode"/>
        </w:rPr>
        <w:t>),2) = 0 THEN CONCAT ('Ponding or Flooding' , ':' , 0)</w:t>
      </w:r>
    </w:p>
    <w:p w:rsidR="000F2791" w:rsidRDefault="00B9190D">
      <w:pPr>
        <w:pStyle w:val="HTMLPreformatted"/>
        <w:divId w:val="1352101289"/>
        <w:rPr>
          <w:rStyle w:val="HTMLCode"/>
        </w:rPr>
      </w:pPr>
      <w:r>
        <w:rPr>
          <w:rStyle w:val="HTMLCode"/>
        </w:rPr>
        <w:t>WHEN ROUND (SUM (</w:t>
      </w:r>
      <w:proofErr w:type="spellStart"/>
      <w:r>
        <w:rPr>
          <w:rStyle w:val="HTMLCode"/>
        </w:rPr>
        <w:t>co_acres</w:t>
      </w:r>
      <w:proofErr w:type="spellEnd"/>
      <w:r>
        <w:rPr>
          <w:rStyle w:val="HTMLCode"/>
        </w:rPr>
        <w:t xml:space="preserve">),2) IS  NULL THEN CONCAT ('Ponding or Flooding', ':' , 'Not Rated') </w:t>
      </w:r>
    </w:p>
    <w:p w:rsidR="000F2791" w:rsidRDefault="00B9190D">
      <w:pPr>
        <w:pStyle w:val="HTMLPreformatted"/>
        <w:divId w:val="1352101289"/>
        <w:rPr>
          <w:rStyle w:val="HTMLCode"/>
        </w:rPr>
      </w:pPr>
      <w:r>
        <w:rPr>
          <w:rStyle w:val="HTMLCode"/>
        </w:rPr>
        <w:t xml:space="preserve">END AS </w:t>
      </w:r>
      <w:proofErr w:type="spellStart"/>
      <w:r>
        <w:rPr>
          <w:rStyle w:val="HTMLCode"/>
        </w:rPr>
        <w:t>rating_key</w:t>
      </w:r>
      <w:proofErr w:type="spellEnd"/>
      <w:r>
        <w:rPr>
          <w:rStyle w:val="HTMLCode"/>
        </w:rPr>
        <w:t>,</w:t>
      </w:r>
    </w:p>
    <w:p w:rsidR="000F2791" w:rsidRDefault="000F2791">
      <w:pPr>
        <w:pStyle w:val="HTMLPreformatted"/>
        <w:divId w:val="1352101289"/>
        <w:rPr>
          <w:rStyle w:val="HTMLCode"/>
        </w:rPr>
      </w:pPr>
    </w:p>
    <w:p w:rsidR="000F2791" w:rsidRDefault="00B9190D">
      <w:pPr>
        <w:pStyle w:val="HTMLPreformatted"/>
        <w:divId w:val="1352101289"/>
        <w:rPr>
          <w:rStyle w:val="HTMLCode"/>
        </w:rPr>
      </w:pPr>
      <w:r>
        <w:rPr>
          <w:rStyle w:val="HTMLCode"/>
        </w:rPr>
        <w:t xml:space="preserve">'Ponding or Flooding' AS </w:t>
      </w:r>
      <w:proofErr w:type="spellStart"/>
      <w:r>
        <w:rPr>
          <w:rStyle w:val="HTMLCode"/>
        </w:rPr>
        <w:t>attributename</w:t>
      </w:r>
      <w:proofErr w:type="spellEnd"/>
      <w:r>
        <w:rPr>
          <w:rStyle w:val="HTMLCode"/>
        </w:rPr>
        <w:t xml:space="preserve"> </w:t>
      </w:r>
    </w:p>
    <w:p w:rsidR="000F2791" w:rsidRDefault="00B9190D">
      <w:pPr>
        <w:pStyle w:val="HTMLPreformatted"/>
        <w:divId w:val="1352101289"/>
        <w:rPr>
          <w:rStyle w:val="HTMLCode"/>
        </w:rPr>
      </w:pPr>
      <w:r>
        <w:rPr>
          <w:rStyle w:val="HTMLCode"/>
        </w:rPr>
        <w:t>FROM #pf2</w:t>
      </w:r>
    </w:p>
    <w:p w:rsidR="000F2791" w:rsidRDefault="00B9190D">
      <w:pPr>
        <w:pStyle w:val="HTMLPreformatted"/>
        <w:divId w:val="1352101289"/>
        <w:rPr>
          <w:rStyle w:val="HTMLCode"/>
        </w:rPr>
      </w:pPr>
      <w:r>
        <w:rPr>
          <w:rStyle w:val="HTMLCode"/>
        </w:rPr>
        <w:t xml:space="preserve">GROUP BY </w:t>
      </w:r>
      <w:proofErr w:type="spellStart"/>
      <w:r>
        <w:rPr>
          <w:rStyle w:val="HTMLCode"/>
        </w:rPr>
        <w:t>landunit</w:t>
      </w:r>
      <w:proofErr w:type="spellEnd"/>
      <w:r>
        <w:rPr>
          <w:rStyle w:val="HTMLCode"/>
        </w:rPr>
        <w:t xml:space="preserve">, </w:t>
      </w:r>
      <w:proofErr w:type="spellStart"/>
      <w:r>
        <w:rPr>
          <w:rStyle w:val="HTMLCode"/>
        </w:rPr>
        <w:t>landunit_acres</w:t>
      </w:r>
      <w:proofErr w:type="spellEnd"/>
    </w:p>
    <w:p w:rsidR="000F2791" w:rsidRDefault="00B9190D">
      <w:pPr>
        <w:pStyle w:val="HTMLPreformatted"/>
        <w:divId w:val="1352101289"/>
      </w:pPr>
      <w:r>
        <w:rPr>
          <w:rStyle w:val="HTMLCode"/>
        </w:rPr>
        <w:t xml:space="preserve">ORDER BY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1170"/>
        <w:gridCol w:w="1581"/>
        <w:gridCol w:w="2514"/>
        <w:gridCol w:w="2099"/>
        <w:gridCol w:w="1996"/>
      </w:tblGrid>
      <w:tr w:rsidR="000F2791">
        <w:trPr>
          <w:divId w:val="1352101289"/>
          <w:tblHeader/>
          <w:tblCellSpacing w:w="15" w:type="dxa"/>
        </w:trPr>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ponding_flooding_acres</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0F2791" w:rsidRDefault="00B9190D">
            <w:pPr>
              <w:jc w:val="center"/>
              <w:rPr>
                <w:rFonts w:eastAsia="Times New Roman"/>
                <w:b/>
                <w:bCs/>
              </w:rPr>
            </w:pPr>
            <w:proofErr w:type="spellStart"/>
            <w:r>
              <w:rPr>
                <w:rFonts w:eastAsia="Times New Roman"/>
                <w:b/>
                <w:bCs/>
              </w:rPr>
              <w:t>attributename</w:t>
            </w:r>
            <w:proofErr w:type="spellEnd"/>
          </w:p>
        </w:tc>
      </w:tr>
      <w:tr w:rsidR="000F2791">
        <w:trPr>
          <w:divId w:val="135210128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30.33</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Ponding or Flooding:1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Ponding or Flooding</w:t>
            </w:r>
          </w:p>
        </w:tc>
      </w:tr>
      <w:tr w:rsidR="000F2791">
        <w:trPr>
          <w:divId w:val="1352101289"/>
          <w:tblCellSpacing w:w="15" w:type="dxa"/>
        </w:trPr>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Ponding or Flooding:1</w:t>
            </w:r>
          </w:p>
        </w:tc>
        <w:tc>
          <w:tcPr>
            <w:tcW w:w="0" w:type="auto"/>
            <w:tcMar>
              <w:top w:w="15" w:type="dxa"/>
              <w:left w:w="15" w:type="dxa"/>
              <w:bottom w:w="15" w:type="dxa"/>
              <w:right w:w="15" w:type="dxa"/>
            </w:tcMar>
            <w:vAlign w:val="center"/>
            <w:hideMark/>
          </w:tcPr>
          <w:p w:rsidR="000F2791" w:rsidRDefault="00B9190D">
            <w:pPr>
              <w:rPr>
                <w:rFonts w:eastAsia="Times New Roman"/>
              </w:rPr>
            </w:pPr>
            <w:r>
              <w:rPr>
                <w:rFonts w:eastAsia="Times New Roman"/>
              </w:rPr>
              <w:t>Ponding or Flooding</w:t>
            </w:r>
          </w:p>
        </w:tc>
      </w:tr>
    </w:tbl>
    <w:p w:rsidR="000F2791" w:rsidRDefault="00B9190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32126596"/>
        <w:rPr>
          <w:rFonts w:eastAsia="Times New Roman"/>
        </w:rPr>
      </w:pPr>
      <w:bookmarkStart w:id="83" w:name="_Toc16150789"/>
      <w:r>
        <w:rPr>
          <w:rFonts w:eastAsia="Times New Roman"/>
        </w:rPr>
        <w:t>References</w:t>
      </w:r>
      <w:del w:id="84" w:author="Achen, Aaron - NRCS, Lincoln, NE" w:date="2019-08-06T14:36:00Z">
        <w:r>
          <w:rPr>
            <w:rFonts w:eastAsia="Times New Roman"/>
          </w:rPr>
          <w:delText>:</w:delText>
        </w:r>
      </w:del>
      <w:bookmarkEnd w:id="83"/>
    </w:p>
    <w:p w:rsidR="000F2791" w:rsidRDefault="00B9190D">
      <w:pPr>
        <w:pStyle w:val="NormalWeb"/>
        <w:numPr>
          <w:ilvl w:val="0"/>
          <w:numId w:val="4"/>
        </w:numPr>
        <w:divId w:val="1632126596"/>
      </w:pPr>
      <w:r>
        <w:t xml:space="preserve">U.S. Department of Agriculture, Natural Resources Conservation Service. National soil survey handbook, title 430-VI. </w:t>
      </w:r>
      <w:hyperlink r:id="rId5" w:history="1">
        <w:r>
          <w:rPr>
            <w:rStyle w:val="Hyperlink"/>
          </w:rPr>
          <w:t>http://www.nrcs.usda.gov/wps/portal/nrcs/detail/soils/ref/?cid=nrcs142p2_054242</w:t>
        </w:r>
      </w:hyperlink>
      <w:r>
        <w:t xml:space="preserve"> </w:t>
      </w:r>
      <w:ins w:id="85" w:author="Achen, Aaron - NRCS, Lincoln, NE" w:date="2019-07-23T11:22:00Z">
        <w:r>
          <w:t>(accessed July</w:t>
        </w:r>
      </w:ins>
      <w:del w:id="86" w:author="Achen, Aaron - NRCS, Lincoln, NE" w:date="2019-07-23T11:22:00Z">
        <w:r>
          <w:delText>[07/</w:delText>
        </w:r>
      </w:del>
      <w:ins w:id="87" w:author="Achen, Aaron - NRCS, Lincoln, NE" w:date="2019-07-23T11:22:00Z">
        <w:r>
          <w:t xml:space="preserve"> </w:t>
        </w:r>
      </w:ins>
      <w:r>
        <w:t>2015</w:t>
      </w:r>
      <w:ins w:id="88" w:author="Achen, Aaron - NRCS, Lincoln, NE" w:date="2019-07-23T11:22:00Z">
        <w:r>
          <w:t>)</w:t>
        </w:r>
      </w:ins>
      <w:del w:id="89" w:author="Achen, Aaron - NRCS, Lincoln, NE" w:date="2019-07-23T11:22:00Z">
        <w:r>
          <w:delText>]</w:delText>
        </w:r>
      </w:del>
      <w:r>
        <w:t>.</w:t>
      </w:r>
    </w:p>
    <w:p w:rsidR="000F2791" w:rsidRDefault="00B9190D">
      <w:pPr>
        <w:pStyle w:val="NormalWeb"/>
        <w:numPr>
          <w:ilvl w:val="0"/>
          <w:numId w:val="4"/>
        </w:numPr>
        <w:divId w:val="1632126596"/>
      </w:pPr>
      <w:r>
        <w:t>Soil Survey Staff</w:t>
      </w:r>
      <w:ins w:id="90" w:author="Achen, Aaron - NRCS, Lincoln, NE" w:date="2019-08-06T14:36:00Z">
        <w:r>
          <w:t>.</w:t>
        </w:r>
      </w:ins>
      <w:del w:id="91" w:author="Achen, Aaron - NRCS, Lincoln, NE" w:date="2019-08-06T14:36:00Z">
        <w:r>
          <w:delText>,</w:delText>
        </w:r>
      </w:del>
      <w:r>
        <w:t xml:space="preserve"> </w:t>
      </w:r>
      <w:ins w:id="92" w:author="Achen, Aaron - NRCS, Lincoln, NE" w:date="2019-08-06T14:36:00Z">
        <w:r>
          <w:t>2015.</w:t>
        </w:r>
      </w:ins>
      <w:del w:id="93" w:author="Achen, Aaron - NRCS, Lincoln, NE" w:date="2019-08-06T14:36:00Z">
        <w:r>
          <w:delText>Natural Resources Conservation Service</w:delText>
        </w:r>
      </w:del>
      <w:del w:id="94" w:author="Achen, Aaron - NRCS, Lincoln, NE" w:date="2019-08-06T14:37:00Z">
        <w:r>
          <w:delText>, United States Department of Agriculture.</w:delText>
        </w:r>
      </w:del>
      <w:r>
        <w:t xml:space="preserve"> Soil Survey Geographic (SSURGO) Database. </w:t>
      </w:r>
      <w:ins w:id="95" w:author="Achen, Aaron - NRCS, Lincoln, NE" w:date="2019-08-06T14:37:00Z">
        <w:r>
          <w:t xml:space="preserve">USDA </w:t>
        </w:r>
      </w:ins>
      <w:ins w:id="96" w:author="Achen, Aaron - NRCS, Lincoln, NE" w:date="2019-08-06T14:36:00Z">
        <w:r>
          <w:t xml:space="preserve">Natural Resources Conservation Service. </w:t>
        </w:r>
      </w:ins>
      <w:ins w:id="97" w:author="Achen, Aaron - NRCS, Lincoln, NE" w:date="2019-07-23T11:23:00Z">
        <w:r>
          <w:fldChar w:fldCharType="begin"/>
        </w:r>
        <w:r>
          <w:instrText xml:space="preserve"> HYPERLINK "https://catalog.data.gov/dataset/soil-survey-geographic-ssurgo-database-for-various-soil-survey-areas-in-the-united-states-" </w:instrText>
        </w:r>
        <w:r>
          <w:fldChar w:fldCharType="separate"/>
        </w:r>
        <w:r>
          <w:rPr>
            <w:rStyle w:val="Hyperlink"/>
          </w:rPr>
          <w:t>https://catalog.data.gov/dataset/soil-survey-geographic-ssurgo-database-for-various-soil-survey-areas-in-the-united-states-</w:t>
        </w:r>
        <w:r>
          <w:fldChar w:fldCharType="end"/>
        </w:r>
        <w:r>
          <w:t xml:space="preserve"> </w:t>
        </w:r>
      </w:ins>
      <w:del w:id="98" w:author="Achen, Aaron - NRCS, Lincoln, NE" w:date="2019-07-23T11:23:00Z">
        <w:r>
          <w:delText xml:space="preserve">Available online. </w:delText>
        </w:r>
      </w:del>
      <w:ins w:id="99" w:author="Achen, Aaron - NRCS, Lincoln, NE" w:date="2019-07-23T11:22:00Z">
        <w:r>
          <w:t>(accessed July 2015)</w:t>
        </w:r>
      </w:ins>
      <w:del w:id="100" w:author="Achen, Aaron - NRCS, Lincoln, NE" w:date="2019-07-23T11:22:00Z">
        <w:r>
          <w:delText>Accessed [07/2015]</w:delText>
        </w:r>
      </w:del>
      <w:r>
        <w:t>.</w:t>
      </w:r>
    </w:p>
    <w:p w:rsidR="00B9190D" w:rsidRDefault="00B9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B9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4A2"/>
    <w:multiLevelType w:val="multilevel"/>
    <w:tmpl w:val="D0A4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6561F"/>
    <w:multiLevelType w:val="multilevel"/>
    <w:tmpl w:val="5622B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C57591"/>
    <w:multiLevelType w:val="multilevel"/>
    <w:tmpl w:val="19DE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A7190"/>
    <w:multiLevelType w:val="multilevel"/>
    <w:tmpl w:val="F464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2A"/>
    <w:rsid w:val="000F2791"/>
    <w:rsid w:val="006D18DF"/>
    <w:rsid w:val="00A67311"/>
    <w:rsid w:val="00B9190D"/>
    <w:rsid w:val="00E46AAE"/>
    <w:rsid w:val="00F3512A"/>
    <w:rsid w:val="00F4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F4774"/>
  <w15:chartTrackingRefBased/>
  <w15:docId w15:val="{BF8B2C0F-8DF6-496D-BD5B-6A1513D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tocify-item2">
    <w:name w:val="tocify-item2"/>
    <w:basedOn w:val="Normal"/>
    <w:uiPriority w:val="99"/>
    <w:semiHidden/>
    <w:pPr>
      <w:spacing w:before="100" w:beforeAutospacing="1" w:after="100" w:afterAutospacing="1"/>
    </w:pPr>
    <w:rPr>
      <w:sz w:val="22"/>
      <w:szCs w:val="22"/>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rsid w:val="00E46AAE"/>
    <w:pPr>
      <w:spacing w:after="100"/>
    </w:pPr>
  </w:style>
  <w:style w:type="paragraph" w:styleId="TOC2">
    <w:name w:val="toc 2"/>
    <w:basedOn w:val="Normal"/>
    <w:next w:val="Normal"/>
    <w:autoRedefine/>
    <w:uiPriority w:val="39"/>
    <w:unhideWhenUsed/>
    <w:rsid w:val="00E46AAE"/>
    <w:pPr>
      <w:spacing w:after="100"/>
      <w:ind w:left="240"/>
    </w:pPr>
  </w:style>
  <w:style w:type="paragraph" w:styleId="TOC3">
    <w:name w:val="toc 3"/>
    <w:basedOn w:val="Normal"/>
    <w:next w:val="Normal"/>
    <w:autoRedefine/>
    <w:uiPriority w:val="39"/>
    <w:unhideWhenUsed/>
    <w:rsid w:val="00E46AAE"/>
    <w:pPr>
      <w:spacing w:after="100"/>
      <w:ind w:left="480"/>
    </w:pPr>
  </w:style>
  <w:style w:type="paragraph" w:styleId="TOC4">
    <w:name w:val="toc 4"/>
    <w:basedOn w:val="Normal"/>
    <w:next w:val="Normal"/>
    <w:autoRedefine/>
    <w:uiPriority w:val="39"/>
    <w:unhideWhenUsed/>
    <w:rsid w:val="00E46AA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77173">
      <w:marLeft w:val="0"/>
      <w:marRight w:val="0"/>
      <w:marTop w:val="0"/>
      <w:marBottom w:val="0"/>
      <w:divBdr>
        <w:top w:val="none" w:sz="0" w:space="0" w:color="auto"/>
        <w:left w:val="none" w:sz="0" w:space="0" w:color="auto"/>
        <w:bottom w:val="none" w:sz="0" w:space="0" w:color="auto"/>
        <w:right w:val="none" w:sz="0" w:space="0" w:color="auto"/>
      </w:divBdr>
      <w:divsChild>
        <w:div w:id="1651516321">
          <w:marLeft w:val="0"/>
          <w:marRight w:val="0"/>
          <w:marTop w:val="0"/>
          <w:marBottom w:val="0"/>
          <w:divBdr>
            <w:top w:val="none" w:sz="0" w:space="0" w:color="auto"/>
            <w:left w:val="none" w:sz="0" w:space="0" w:color="auto"/>
            <w:bottom w:val="none" w:sz="0" w:space="0" w:color="auto"/>
            <w:right w:val="none" w:sz="0" w:space="0" w:color="auto"/>
          </w:divBdr>
        </w:div>
        <w:div w:id="1313173339">
          <w:marLeft w:val="0"/>
          <w:marRight w:val="0"/>
          <w:marTop w:val="0"/>
          <w:marBottom w:val="0"/>
          <w:divBdr>
            <w:top w:val="none" w:sz="0" w:space="0" w:color="auto"/>
            <w:left w:val="none" w:sz="0" w:space="0" w:color="auto"/>
            <w:bottom w:val="none" w:sz="0" w:space="0" w:color="auto"/>
            <w:right w:val="none" w:sz="0" w:space="0" w:color="auto"/>
          </w:divBdr>
        </w:div>
      </w:divsChild>
    </w:div>
    <w:div w:id="647365852">
      <w:marLeft w:val="0"/>
      <w:marRight w:val="0"/>
      <w:marTop w:val="0"/>
      <w:marBottom w:val="0"/>
      <w:divBdr>
        <w:top w:val="none" w:sz="0" w:space="0" w:color="auto"/>
        <w:left w:val="none" w:sz="0" w:space="0" w:color="auto"/>
        <w:bottom w:val="none" w:sz="0" w:space="0" w:color="auto"/>
        <w:right w:val="none" w:sz="0" w:space="0" w:color="auto"/>
      </w:divBdr>
      <w:divsChild>
        <w:div w:id="1893928882">
          <w:marLeft w:val="0"/>
          <w:marRight w:val="0"/>
          <w:marTop w:val="0"/>
          <w:marBottom w:val="0"/>
          <w:divBdr>
            <w:top w:val="none" w:sz="0" w:space="0" w:color="auto"/>
            <w:left w:val="none" w:sz="0" w:space="0" w:color="auto"/>
            <w:bottom w:val="none" w:sz="0" w:space="0" w:color="auto"/>
            <w:right w:val="none" w:sz="0" w:space="0" w:color="auto"/>
          </w:divBdr>
        </w:div>
        <w:div w:id="232589074">
          <w:marLeft w:val="0"/>
          <w:marRight w:val="0"/>
          <w:marTop w:val="0"/>
          <w:marBottom w:val="0"/>
          <w:divBdr>
            <w:top w:val="none" w:sz="0" w:space="0" w:color="auto"/>
            <w:left w:val="none" w:sz="0" w:space="0" w:color="auto"/>
            <w:bottom w:val="none" w:sz="0" w:space="0" w:color="auto"/>
            <w:right w:val="none" w:sz="0" w:space="0" w:color="auto"/>
          </w:divBdr>
        </w:div>
        <w:div w:id="1351370780">
          <w:marLeft w:val="0"/>
          <w:marRight w:val="0"/>
          <w:marTop w:val="0"/>
          <w:marBottom w:val="0"/>
          <w:divBdr>
            <w:top w:val="none" w:sz="0" w:space="0" w:color="auto"/>
            <w:left w:val="none" w:sz="0" w:space="0" w:color="auto"/>
            <w:bottom w:val="none" w:sz="0" w:space="0" w:color="auto"/>
            <w:right w:val="none" w:sz="0" w:space="0" w:color="auto"/>
          </w:divBdr>
        </w:div>
        <w:div w:id="1981767885">
          <w:marLeft w:val="0"/>
          <w:marRight w:val="0"/>
          <w:marTop w:val="0"/>
          <w:marBottom w:val="0"/>
          <w:divBdr>
            <w:top w:val="none" w:sz="0" w:space="0" w:color="auto"/>
            <w:left w:val="none" w:sz="0" w:space="0" w:color="auto"/>
            <w:bottom w:val="none" w:sz="0" w:space="0" w:color="auto"/>
            <w:right w:val="none" w:sz="0" w:space="0" w:color="auto"/>
          </w:divBdr>
        </w:div>
        <w:div w:id="1197432362">
          <w:marLeft w:val="0"/>
          <w:marRight w:val="0"/>
          <w:marTop w:val="0"/>
          <w:marBottom w:val="0"/>
          <w:divBdr>
            <w:top w:val="none" w:sz="0" w:space="0" w:color="auto"/>
            <w:left w:val="none" w:sz="0" w:space="0" w:color="auto"/>
            <w:bottom w:val="none" w:sz="0" w:space="0" w:color="auto"/>
            <w:right w:val="none" w:sz="0" w:space="0" w:color="auto"/>
          </w:divBdr>
        </w:div>
        <w:div w:id="37242399">
          <w:marLeft w:val="0"/>
          <w:marRight w:val="0"/>
          <w:marTop w:val="0"/>
          <w:marBottom w:val="0"/>
          <w:divBdr>
            <w:top w:val="none" w:sz="0" w:space="0" w:color="auto"/>
            <w:left w:val="none" w:sz="0" w:space="0" w:color="auto"/>
            <w:bottom w:val="none" w:sz="0" w:space="0" w:color="auto"/>
            <w:right w:val="none" w:sz="0" w:space="0" w:color="auto"/>
          </w:divBdr>
        </w:div>
        <w:div w:id="304093240">
          <w:marLeft w:val="0"/>
          <w:marRight w:val="0"/>
          <w:marTop w:val="0"/>
          <w:marBottom w:val="0"/>
          <w:divBdr>
            <w:top w:val="none" w:sz="0" w:space="0" w:color="auto"/>
            <w:left w:val="none" w:sz="0" w:space="0" w:color="auto"/>
            <w:bottom w:val="none" w:sz="0" w:space="0" w:color="auto"/>
            <w:right w:val="none" w:sz="0" w:space="0" w:color="auto"/>
          </w:divBdr>
        </w:div>
      </w:divsChild>
    </w:div>
    <w:div w:id="793984394">
      <w:marLeft w:val="0"/>
      <w:marRight w:val="0"/>
      <w:marTop w:val="0"/>
      <w:marBottom w:val="0"/>
      <w:divBdr>
        <w:top w:val="none" w:sz="0" w:space="0" w:color="auto"/>
        <w:left w:val="none" w:sz="0" w:space="0" w:color="auto"/>
        <w:bottom w:val="none" w:sz="0" w:space="0" w:color="auto"/>
        <w:right w:val="none" w:sz="0" w:space="0" w:color="auto"/>
      </w:divBdr>
      <w:divsChild>
        <w:div w:id="1459684663">
          <w:marLeft w:val="0"/>
          <w:marRight w:val="0"/>
          <w:marTop w:val="0"/>
          <w:marBottom w:val="0"/>
          <w:divBdr>
            <w:top w:val="none" w:sz="0" w:space="0" w:color="auto"/>
            <w:left w:val="none" w:sz="0" w:space="0" w:color="auto"/>
            <w:bottom w:val="none" w:sz="0" w:space="0" w:color="auto"/>
            <w:right w:val="none" w:sz="0" w:space="0" w:color="auto"/>
          </w:divBdr>
        </w:div>
        <w:div w:id="535585774">
          <w:marLeft w:val="0"/>
          <w:marRight w:val="0"/>
          <w:marTop w:val="0"/>
          <w:marBottom w:val="0"/>
          <w:divBdr>
            <w:top w:val="none" w:sz="0" w:space="0" w:color="auto"/>
            <w:left w:val="none" w:sz="0" w:space="0" w:color="auto"/>
            <w:bottom w:val="none" w:sz="0" w:space="0" w:color="auto"/>
            <w:right w:val="none" w:sz="0" w:space="0" w:color="auto"/>
          </w:divBdr>
        </w:div>
        <w:div w:id="1213151130">
          <w:marLeft w:val="0"/>
          <w:marRight w:val="0"/>
          <w:marTop w:val="0"/>
          <w:marBottom w:val="0"/>
          <w:divBdr>
            <w:top w:val="none" w:sz="0" w:space="0" w:color="auto"/>
            <w:left w:val="none" w:sz="0" w:space="0" w:color="auto"/>
            <w:bottom w:val="none" w:sz="0" w:space="0" w:color="auto"/>
            <w:right w:val="none" w:sz="0" w:space="0" w:color="auto"/>
          </w:divBdr>
        </w:div>
      </w:divsChild>
    </w:div>
    <w:div w:id="1352101289">
      <w:marLeft w:val="0"/>
      <w:marRight w:val="0"/>
      <w:marTop w:val="0"/>
      <w:marBottom w:val="0"/>
      <w:divBdr>
        <w:top w:val="none" w:sz="0" w:space="0" w:color="auto"/>
        <w:left w:val="none" w:sz="0" w:space="0" w:color="auto"/>
        <w:bottom w:val="none" w:sz="0" w:space="0" w:color="auto"/>
        <w:right w:val="none" w:sz="0" w:space="0" w:color="auto"/>
      </w:divBdr>
      <w:divsChild>
        <w:div w:id="16321265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rcs.usda.gov/wps/portal/nrcs/detail/soils/ref/?cid=nrcs142p2_0542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Ponding or Flooding</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Ponding or Flooding</dc:title>
  <dc:subject/>
  <dc:creator>Achen, Aaron - NRCS, Lincoln, NE</dc:creator>
  <cp:keywords/>
  <dc:description/>
  <cp:lastModifiedBy>Achen, Aaron - NRCS, Lincoln, NE</cp:lastModifiedBy>
  <cp:revision>4</cp:revision>
  <dcterms:created xsi:type="dcterms:W3CDTF">2019-08-08T14:59:00Z</dcterms:created>
  <dcterms:modified xsi:type="dcterms:W3CDTF">2019-08-09T15:53:00Z</dcterms:modified>
</cp:coreProperties>
</file>