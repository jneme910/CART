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23F69">
      <w:pPr>
        <w:pStyle w:val="Heading1"/>
        <w:rPr>
          <w:rFonts w:eastAsia="Times New Roman"/>
          <w:sz w:val="57"/>
          <w:szCs w:val="57"/>
        </w:rPr>
      </w:pPr>
      <w:r>
        <w:rPr>
          <w:rFonts w:eastAsia="Times New Roman"/>
          <w:sz w:val="57"/>
          <w:szCs w:val="57"/>
        </w:rPr>
        <w:t>CART Soil Data Access Domains</w:t>
      </w:r>
    </w:p>
    <w:p w:rsidR="00000000" w:rsidRDefault="00423F69" w:rsidP="00D8704C">
      <w:pPr>
        <w:rPr>
          <w:rFonts w:eastAsia="Times New Roman"/>
          <w:sz w:val="27"/>
          <w:szCs w:val="27"/>
        </w:rPr>
        <w:pPrChange w:id="0" w:author="Achen, Aaron - NRCS, Lincoln, NE" w:date="2019-08-07T14:15:00Z">
          <w:pPr>
            <w:pStyle w:val="Heading4"/>
          </w:pPr>
        </w:pPrChange>
      </w:pPr>
      <w:r>
        <w:rPr>
          <w:rFonts w:eastAsia="Times New Roman"/>
        </w:rPr>
        <w:t>Jason Nemecek and Steve Peaslee</w:t>
      </w:r>
    </w:p>
    <w:p w:rsidR="00000000" w:rsidRDefault="00423F69" w:rsidP="00D8704C">
      <w:pPr>
        <w:rPr>
          <w:rFonts w:eastAsia="Times New Roman"/>
        </w:rPr>
        <w:pPrChange w:id="1" w:author="Achen, Aaron - NRCS, Lincoln, NE" w:date="2019-08-07T14:15:00Z">
          <w:pPr>
            <w:pStyle w:val="Heading4"/>
          </w:pPr>
        </w:pPrChange>
      </w:pPr>
      <w:r>
        <w:rPr>
          <w:rFonts w:eastAsia="Times New Roman"/>
        </w:rPr>
        <w:t>2019-07-15</w:t>
      </w:r>
    </w:p>
    <w:p w:rsidR="00000000" w:rsidRDefault="00423F69">
      <w:pPr>
        <w:rPr>
          <w:rFonts w:eastAsia="Times New Roman"/>
        </w:rPr>
      </w:pPr>
      <w:bookmarkStart w:id="2" w:name="_GoBack"/>
      <w:r>
        <w:rPr>
          <w:rFonts w:eastAsia="Times New Roman"/>
        </w:rPr>
        <w:t xml:space="preserve">Note: </w:t>
      </w:r>
      <w:del w:id="3" w:author="Achen, Aaron - NRCS, Lincoln, NE" w:date="2019-07-19T14:23:00Z">
        <w:r>
          <w:rPr>
            <w:rFonts w:eastAsia="Times New Roman"/>
          </w:rPr>
          <w:delText xml:space="preserve">For </w:delText>
        </w:r>
      </w:del>
      <w:ins w:id="4" w:author="Achen, Aaron - NRCS, Lincoln, NE" w:date="2019-07-19T14:23:00Z">
        <w:r>
          <w:rPr>
            <w:rFonts w:eastAsia="Times New Roman"/>
          </w:rPr>
          <w:t xml:space="preserve">In some </w:t>
        </w:r>
      </w:ins>
      <w:r>
        <w:rPr>
          <w:rFonts w:eastAsia="Times New Roman"/>
        </w:rPr>
        <w:t>domains</w:t>
      </w:r>
      <w:ins w:id="5" w:author="Achen, Aaron - NRCS, Lincoln, NE" w:date="2019-07-19T14:23:00Z">
        <w:r>
          <w:rPr>
            <w:rFonts w:eastAsia="Times New Roman"/>
          </w:rPr>
          <w:t>,</w:t>
        </w:r>
      </w:ins>
      <w:r>
        <w:rPr>
          <w:rFonts w:eastAsia="Times New Roman"/>
        </w:rPr>
        <w:t xml:space="preserve"> </w:t>
      </w:r>
      <w:del w:id="6" w:author="Achen, Aaron - NRCS, Lincoln, NE" w:date="2019-07-19T14:24:00Z">
        <w:r>
          <w:rPr>
            <w:rFonts w:eastAsia="Times New Roman"/>
          </w:rPr>
          <w:delText xml:space="preserve">where </w:delText>
        </w:r>
      </w:del>
      <w:r>
        <w:rPr>
          <w:rFonts w:eastAsia="Times New Roman"/>
        </w:rPr>
        <w:t xml:space="preserve">the “Soil </w:t>
      </w:r>
      <w:del w:id="7" w:author="Achen, Aaron - NRCS, Lincoln, NE" w:date="2019-08-07T14:14:00Z">
        <w:r w:rsidDel="00FB19A8">
          <w:rPr>
            <w:rFonts w:eastAsia="Times New Roman"/>
          </w:rPr>
          <w:delText>Interpretaion</w:delText>
        </w:r>
      </w:del>
      <w:ins w:id="8" w:author="Achen, Aaron - NRCS, Lincoln, NE" w:date="2019-08-07T14:14:00Z">
        <w:r w:rsidR="00FB19A8">
          <w:rPr>
            <w:rFonts w:eastAsia="Times New Roman"/>
          </w:rPr>
          <w:t>Interpretation</w:t>
        </w:r>
      </w:ins>
      <w:r>
        <w:rPr>
          <w:rFonts w:eastAsia="Times New Roman"/>
        </w:rPr>
        <w:t xml:space="preserve"> Rating Class”" is 0 or 1. </w:t>
      </w:r>
      <w:del w:id="9" w:author="Achen, Aaron - NRCS, Lincoln, NE" w:date="2019-07-19T14:24:00Z">
        <w:r>
          <w:rPr>
            <w:rFonts w:eastAsia="Times New Roman"/>
          </w:rPr>
          <w:delText>The o</w:delText>
        </w:r>
      </w:del>
      <w:ins w:id="10" w:author="Achen, Aaron - NRCS, Lincoln, NE" w:date="2019-07-19T14:24:00Z">
        <w:r>
          <w:rPr>
            <w:rFonts w:eastAsia="Times New Roman"/>
          </w:rPr>
          <w:t>In these domains, o</w:t>
        </w:r>
      </w:ins>
      <w:r>
        <w:rPr>
          <w:rFonts w:eastAsia="Times New Roman"/>
        </w:rPr>
        <w:t xml:space="preserve">ne </w:t>
      </w:r>
      <w:ins w:id="11" w:author="Achen, Aaron - NRCS, Lincoln, NE" w:date="2019-07-19T14:24:00Z">
        <w:r>
          <w:rPr>
            <w:rFonts w:eastAsia="Times New Roman"/>
          </w:rPr>
          <w:t xml:space="preserve">(1) </w:t>
        </w:r>
      </w:ins>
      <w:del w:id="12" w:author="Achen, Aaron - NRCS, Lincoln, NE" w:date="2019-07-19T14:24:00Z">
        <w:r>
          <w:rPr>
            <w:rFonts w:eastAsia="Times New Roman"/>
          </w:rPr>
          <w:delText xml:space="preserve">would </w:delText>
        </w:r>
      </w:del>
      <w:r>
        <w:rPr>
          <w:rFonts w:eastAsia="Times New Roman"/>
        </w:rPr>
        <w:t>indicate</w:t>
      </w:r>
      <w:ins w:id="13" w:author="Achen, Aaron - NRCS, Lincoln, NE" w:date="2019-07-19T14:24:00Z">
        <w:r>
          <w:rPr>
            <w:rFonts w:eastAsia="Times New Roman"/>
          </w:rPr>
          <w:t>s</w:t>
        </w:r>
      </w:ins>
      <w:r>
        <w:rPr>
          <w:rFonts w:eastAsia="Times New Roman"/>
        </w:rPr>
        <w:t xml:space="preserve"> presence </w:t>
      </w:r>
      <w:del w:id="14" w:author="Achen, Aaron - NRCS, Lincoln, NE" w:date="2019-07-19T14:24:00Z">
        <w:r>
          <w:rPr>
            <w:rFonts w:eastAsia="Times New Roman"/>
          </w:rPr>
          <w:delText xml:space="preserve">(1) or </w:delText>
        </w:r>
      </w:del>
      <w:r>
        <w:rPr>
          <w:rFonts w:eastAsia="Times New Roman"/>
        </w:rPr>
        <w:t xml:space="preserve">and zero </w:t>
      </w:r>
      <w:del w:id="15" w:author="Achen, Aaron - NRCS, Lincoln, NE" w:date="2019-07-19T14:24:00Z">
        <w:r>
          <w:rPr>
            <w:rFonts w:eastAsia="Times New Roman"/>
          </w:rPr>
          <w:delText xml:space="preserve">absence </w:delText>
        </w:r>
      </w:del>
      <w:r>
        <w:rPr>
          <w:rFonts w:eastAsia="Times New Roman"/>
        </w:rPr>
        <w:t>(0)</w:t>
      </w:r>
      <w:ins w:id="16" w:author="Achen, Aaron - NRCS, Lincoln, NE" w:date="2019-07-19T14:24:00Z">
        <w:r>
          <w:rPr>
            <w:rFonts w:eastAsia="Times New Roman"/>
          </w:rPr>
          <w:t xml:space="preserve"> </w:t>
        </w:r>
        <w:r>
          <w:rPr>
            <w:rFonts w:eastAsia="Times New Roman"/>
          </w:rPr>
          <w:t>indicates absence</w:t>
        </w:r>
      </w:ins>
      <w:r>
        <w:rPr>
          <w:rFonts w:eastAsia="Times New Roman"/>
        </w:rPr>
        <w:t xml:space="preserve">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26"/>
        <w:gridCol w:w="2892"/>
        <w:gridCol w:w="2760"/>
        <w:gridCol w:w="3282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bookmarkEnd w:id="2"/>
          <w:p w:rsidR="00000000" w:rsidRDefault="00423F69">
            <w:pPr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Line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CART Rating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Attribute Name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Soil Interpretation Rating Class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Surface Salt Concentration:1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Surface Salt Concentration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High surface salinization risk or already saline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Surface Salt Concentration:2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Surface Salt Concentr</w:t>
            </w:r>
            <w:r>
              <w:rPr>
                <w:rFonts w:eastAsia="Times New Roman"/>
                <w:sz w:val="18"/>
                <w:szCs w:val="18"/>
              </w:rPr>
              <w:t xml:space="preserve">ation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Surface salinization risk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Surface Salt Concentration:3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Surface Salt Concentration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Low surface salinization risk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Surface Salt Concentration:4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Surface Salt Concentration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</w:t>
            </w:r>
            <w:r>
              <w:rPr>
                <w:rFonts w:eastAsia="Times New Roman"/>
                <w:sz w:val="18"/>
                <w:szCs w:val="18"/>
              </w:rPr>
              <w:t xml:space="preserve">Susceptibility to Compaction:1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Susceptibility to Compaction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High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Susceptibility to Compaction:2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Susceptibility to Compaction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Medium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Susceptibility to Compaction:3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Susceptibility to Compaction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Low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</w:t>
            </w:r>
            <w:r>
              <w:rPr>
                <w:rFonts w:eastAsia="Times New Roman"/>
                <w:sz w:val="18"/>
                <w:szCs w:val="18"/>
              </w:rPr>
              <w:t xml:space="preserve">Susceptibility to Compaction:4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Susceptibility to Compaction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Depletion:1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OM depletion high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Depletion:2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OM depletion moderately high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Organic</w:t>
            </w:r>
            <w:r>
              <w:rPr>
                <w:rFonts w:eastAsia="Times New Roman"/>
                <w:sz w:val="18"/>
                <w:szCs w:val="18"/>
              </w:rPr>
              <w:t xml:space="preserve"> Matter Depletion:3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OM depletion moderate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Depletion:4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OM depletion moderately low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Depletion:5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OM depletion low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</w:t>
            </w:r>
            <w:r>
              <w:rPr>
                <w:rFonts w:eastAsia="Times New Roman"/>
                <w:sz w:val="18"/>
                <w:szCs w:val="18"/>
              </w:rPr>
              <w:t xml:space="preserve">Matter Depletion:6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Matter Depletion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Subsidence:1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Severe subsidence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Subsidence:2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Moderate subsi</w:t>
            </w:r>
            <w:r>
              <w:rPr>
                <w:rFonts w:eastAsia="Times New Roman"/>
                <w:sz w:val="18"/>
                <w:szCs w:val="18"/>
              </w:rPr>
              <w:t xml:space="preserve">dence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Subsidence:3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Low subsidence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Subsidence:4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Mineral soil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</w:t>
            </w:r>
            <w:r>
              <w:rPr>
                <w:rFonts w:eastAsia="Times New Roman"/>
                <w:sz w:val="18"/>
                <w:szCs w:val="18"/>
              </w:rPr>
              <w:t xml:space="preserve">Organic Soil Subsidence:5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Agricultural Organic Soil Subsidence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Suitability for Aerobic Soil Organisms:1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Suitability for Aerobic Soil Organisms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favorable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Suitability for Aerobic Soil Organisms:2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Suitability for Aerobic Soil Or</w:t>
            </w:r>
            <w:r>
              <w:rPr>
                <w:rFonts w:eastAsia="Times New Roman"/>
                <w:sz w:val="18"/>
                <w:szCs w:val="18"/>
              </w:rPr>
              <w:t xml:space="preserve">ganisms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Somewhat favorable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Suitability for Aerobic Soil Organisms:3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Suitability for Aerobic Soil Organisms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Very favorable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Suitability for Aerobic Soil Organisms:4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Suitability for Aerobic Soil Organisms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Ponding </w:t>
            </w:r>
            <w:r>
              <w:rPr>
                <w:rFonts w:eastAsia="Times New Roman"/>
                <w:sz w:val="18"/>
                <w:szCs w:val="18"/>
              </w:rPr>
              <w:t xml:space="preserve">or Flooding:1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Ponding or Flooding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Ponding or Flooding:0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Ponding or Flooding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0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Ponding or Flooding:2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Ponding or Flooding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Excessively drained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29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Somewhat excessively drained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Well drained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Moderately well drained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Somewhat poorly drained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 xml:space="preserve">33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</w:t>
            </w:r>
            <w:r>
              <w:rPr>
                <w:rFonts w:eastAsia="Times New Roman"/>
                <w:sz w:val="18"/>
                <w:szCs w:val="18"/>
              </w:rPr>
              <w:t xml:space="preserve">orly drained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Very poorly drained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Subaqueous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Class: 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Drainage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Null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del w:id="17" w:author="Achen, Aaron - NRCS, Lincoln, NE" w:date="2019-08-06T11:40:00Z">
              <w:r>
                <w:rPr>
                  <w:rFonts w:eastAsia="Times New Roman"/>
                  <w:sz w:val="18"/>
                  <w:szCs w:val="18"/>
                </w:rPr>
                <w:delText>Availible</w:delText>
              </w:r>
            </w:del>
            <w:ins w:id="18" w:author="Achen, Aaron - NRCS, Lincoln, NE" w:date="2019-08-06T11:40:00Z">
              <w:r>
                <w:rPr>
                  <w:rFonts w:eastAsia="Times New Roman"/>
                  <w:sz w:val="18"/>
                  <w:szCs w:val="18"/>
                </w:rPr>
                <w:t>Available</w:t>
              </w:r>
            </w:ins>
            <w:r>
              <w:rPr>
                <w:rFonts w:eastAsia="Times New Roman"/>
                <w:sz w:val="18"/>
                <w:szCs w:val="18"/>
              </w:rPr>
              <w:t xml:space="preserve"> Water Storage: 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del w:id="19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delText>Availible</w:delText>
              </w:r>
            </w:del>
            <w:ins w:id="20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t>Available</w:t>
              </w:r>
            </w:ins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Water Storage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0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del w:id="21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delText>Availible</w:delText>
              </w:r>
            </w:del>
            <w:ins w:id="22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t>Available</w:t>
              </w:r>
            </w:ins>
            <w:r>
              <w:rPr>
                <w:rFonts w:eastAsia="Times New Roman"/>
                <w:sz w:val="18"/>
                <w:szCs w:val="18"/>
              </w:rPr>
              <w:t xml:space="preserve"> Water Storage: 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del w:id="23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delText>Availible</w:delText>
              </w:r>
            </w:del>
            <w:ins w:id="24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t>Available</w:t>
              </w:r>
            </w:ins>
            <w:r>
              <w:rPr>
                <w:rFonts w:eastAsia="Times New Roman"/>
                <w:sz w:val="18"/>
                <w:szCs w:val="18"/>
              </w:rPr>
              <w:t xml:space="preserve"> Water Storage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39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del w:id="25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delText>Availible</w:delText>
              </w:r>
            </w:del>
            <w:ins w:id="26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t>Available</w:t>
              </w:r>
            </w:ins>
            <w:r>
              <w:rPr>
                <w:rFonts w:eastAsia="Times New Roman"/>
                <w:sz w:val="18"/>
                <w:szCs w:val="18"/>
              </w:rPr>
              <w:t xml:space="preserve"> Water Storage: 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del w:id="27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delText>Availible</w:delText>
              </w:r>
            </w:del>
            <w:ins w:id="28" w:author="Achen, Aaron - NRCS, Lincoln, NE" w:date="2019-08-06T11:41:00Z">
              <w:r>
                <w:rPr>
                  <w:rFonts w:eastAsia="Times New Roman"/>
                  <w:sz w:val="18"/>
                  <w:szCs w:val="18"/>
                </w:rPr>
                <w:t>Available</w:t>
              </w:r>
            </w:ins>
            <w:r>
              <w:rPr>
                <w:rFonts w:eastAsia="Times New Roman"/>
                <w:sz w:val="18"/>
                <w:szCs w:val="18"/>
              </w:rPr>
              <w:t xml:space="preserve"> Water Storage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Stock: 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</w:t>
            </w:r>
            <w:r>
              <w:rPr>
                <w:rFonts w:eastAsia="Times New Roman"/>
                <w:sz w:val="18"/>
                <w:szCs w:val="18"/>
              </w:rPr>
              <w:t xml:space="preserve">Organic Carbon Stock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None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Stock: 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Very Low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Stock: 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Low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Stock: 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Moderate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</w:t>
            </w:r>
            <w:r>
              <w:rPr>
                <w:rFonts w:eastAsia="Times New Roman"/>
                <w:sz w:val="18"/>
                <w:szCs w:val="18"/>
              </w:rPr>
              <w:t xml:space="preserve">Organic Carbon Stock: 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Moderately High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Stock: 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High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Stock: 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Soil Organic Carbon Stock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Stability:1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Aggregate Stabilit</w:t>
            </w:r>
            <w:r>
              <w:rPr>
                <w:rFonts w:eastAsia="Times New Roman"/>
                <w:sz w:val="18"/>
                <w:szCs w:val="18"/>
              </w:rPr>
              <w:t xml:space="preserve">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Low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Stability:2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Moderate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Stability:3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Moderately High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Stability:4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High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Stability:5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Aggregate Stability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Water Table: 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Water Table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0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49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Water Table: 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Water Table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Water Table: 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Water Table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Null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Prime farmland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Prime </w:t>
            </w:r>
            <w:r>
              <w:rPr>
                <w:rFonts w:eastAsia="Times New Roman"/>
                <w:sz w:val="18"/>
                <w:szCs w:val="18"/>
              </w:rPr>
              <w:t xml:space="preserve">farmland if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State importance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State importance if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Local importance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Local importance if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Prime farmland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59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Class: 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Farm Class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60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Hydric Soils:0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Hydric Soils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0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61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Hydric Soils:1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Hydric Soils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62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Hydric Soils:2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Hydric Soils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63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Soils: 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and Hydric Soils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0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64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</w:t>
            </w:r>
            <w:r>
              <w:rPr>
                <w:rFonts w:eastAsia="Times New Roman"/>
                <w:sz w:val="18"/>
                <w:szCs w:val="18"/>
              </w:rPr>
              <w:t xml:space="preserve">Soils: 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and Hydric Soils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1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65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Soils: 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Organic and Hydric Soils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423F69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Not rated </w:t>
            </w:r>
          </w:p>
        </w:tc>
      </w:tr>
    </w:tbl>
    <w:p w:rsidR="00423F69" w:rsidRDefault="00423F69">
      <w:pPr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</w:p>
    <w:sectPr w:rsidR="0042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chen, Aaron - NRCS, Lincoln, NE">
    <w15:presenceInfo w15:providerId="None" w15:userId="Achen, Aaron - NRCS, Lincoln, 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trackRevision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A8"/>
    <w:rsid w:val="00423F69"/>
    <w:rsid w:val="00D8704C"/>
    <w:rsid w:val="00FB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0E8BF-3B96-460C-9FA1-AFA4C713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0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4C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 Soil Data Access Domains</vt:lpstr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 Soil Data Access Domains</dc:title>
  <dc:subject/>
  <dc:creator>Achen, Aaron - NRCS, Lincoln, NE</dc:creator>
  <cp:keywords/>
  <dc:description/>
  <cp:lastModifiedBy>Achen, Aaron - NRCS, Lincoln, NE</cp:lastModifiedBy>
  <cp:revision>2</cp:revision>
  <dcterms:created xsi:type="dcterms:W3CDTF">2019-08-07T19:16:00Z</dcterms:created>
  <dcterms:modified xsi:type="dcterms:W3CDTF">2019-08-07T19:16:00Z</dcterms:modified>
</cp:coreProperties>
</file>