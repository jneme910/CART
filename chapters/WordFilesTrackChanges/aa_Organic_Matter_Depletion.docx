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D52598" w:rsidRDefault="00847444">
      <w:pPr>
        <w:pStyle w:val="TOC1"/>
        <w:tabs>
          <w:tab w:val="right" w:leader="dot" w:pos="9350"/>
        </w:tabs>
        <w:rPr>
          <w:rFonts w:asciiTheme="minorHAnsi" w:hAnsiTheme="minorHAnsi" w:cstheme="minorBidi"/>
          <w:noProof/>
          <w:sz w:val="22"/>
          <w:szCs w:val="22"/>
        </w:rPr>
      </w:pPr>
      <w:r>
        <w:rPr>
          <w:rFonts w:eastAsia="Times New Roman"/>
          <w:sz w:val="57"/>
          <w:szCs w:val="57"/>
        </w:rPr>
        <w:fldChar w:fldCharType="begin"/>
      </w:r>
      <w:r>
        <w:rPr>
          <w:rFonts w:eastAsia="Times New Roman"/>
          <w:sz w:val="57"/>
          <w:szCs w:val="57"/>
        </w:rPr>
        <w:instrText xml:space="preserve"> TOC \o "1-4" \h \z \u </w:instrText>
      </w:r>
      <w:r>
        <w:rPr>
          <w:rFonts w:eastAsia="Times New Roman"/>
          <w:sz w:val="57"/>
          <w:szCs w:val="57"/>
        </w:rPr>
        <w:fldChar w:fldCharType="separate"/>
      </w:r>
      <w:hyperlink w:anchor="_Toc16239744" w:history="1">
        <w:r w:rsidR="00D52598" w:rsidRPr="009702DA">
          <w:rPr>
            <w:rStyle w:val="Hyperlink"/>
            <w:rFonts w:eastAsia="Times New Roman"/>
            <w:noProof/>
          </w:rPr>
          <w:t>Organic Matter Depletion</w:t>
        </w:r>
        <w:r w:rsidR="00D52598">
          <w:rPr>
            <w:noProof/>
            <w:webHidden/>
          </w:rPr>
          <w:tab/>
        </w:r>
        <w:r w:rsidR="00D52598">
          <w:rPr>
            <w:noProof/>
            <w:webHidden/>
          </w:rPr>
          <w:fldChar w:fldCharType="begin"/>
        </w:r>
        <w:r w:rsidR="00D52598">
          <w:rPr>
            <w:noProof/>
            <w:webHidden/>
          </w:rPr>
          <w:instrText xml:space="preserve"> PAGEREF _Toc16239744 \h </w:instrText>
        </w:r>
        <w:r w:rsidR="00D52598">
          <w:rPr>
            <w:noProof/>
            <w:webHidden/>
          </w:rPr>
        </w:r>
        <w:r w:rsidR="00D52598">
          <w:rPr>
            <w:noProof/>
            <w:webHidden/>
          </w:rPr>
          <w:fldChar w:fldCharType="separate"/>
        </w:r>
        <w:r w:rsidR="00D52598">
          <w:rPr>
            <w:noProof/>
            <w:webHidden/>
          </w:rPr>
          <w:t>1</w:t>
        </w:r>
        <w:r w:rsidR="00D52598">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45" w:history="1">
        <w:r w:rsidRPr="009702DA">
          <w:rPr>
            <w:rStyle w:val="Hyperlink"/>
            <w:rFonts w:eastAsia="Times New Roman"/>
            <w:noProof/>
          </w:rPr>
          <w:t>Criteria Table</w:t>
        </w:r>
        <w:r>
          <w:rPr>
            <w:noProof/>
            <w:webHidden/>
          </w:rPr>
          <w:tab/>
        </w:r>
        <w:r>
          <w:rPr>
            <w:noProof/>
            <w:webHidden/>
          </w:rPr>
          <w:fldChar w:fldCharType="begin"/>
        </w:r>
        <w:r>
          <w:rPr>
            <w:noProof/>
            <w:webHidden/>
          </w:rPr>
          <w:instrText xml:space="preserve"> PAGEREF _Toc16239745 \h </w:instrText>
        </w:r>
        <w:r>
          <w:rPr>
            <w:noProof/>
            <w:webHidden/>
          </w:rPr>
        </w:r>
        <w:r>
          <w:rPr>
            <w:noProof/>
            <w:webHidden/>
          </w:rPr>
          <w:fldChar w:fldCharType="separate"/>
        </w:r>
        <w:r>
          <w:rPr>
            <w:noProof/>
            <w:webHidden/>
          </w:rPr>
          <w:t>3</w:t>
        </w:r>
        <w:r>
          <w:rPr>
            <w:noProof/>
            <w:webHidden/>
          </w:rPr>
          <w:fldChar w:fldCharType="end"/>
        </w:r>
      </w:hyperlink>
    </w:p>
    <w:p w:rsidR="00D52598" w:rsidRDefault="00D52598">
      <w:pPr>
        <w:pStyle w:val="TOC2"/>
        <w:tabs>
          <w:tab w:val="right" w:leader="dot" w:pos="9350"/>
        </w:tabs>
        <w:rPr>
          <w:rFonts w:asciiTheme="minorHAnsi" w:hAnsiTheme="minorHAnsi" w:cstheme="minorBidi"/>
          <w:noProof/>
          <w:sz w:val="22"/>
          <w:szCs w:val="22"/>
        </w:rPr>
      </w:pPr>
      <w:hyperlink w:anchor="_Toc16239746" w:history="1">
        <w:r w:rsidRPr="009702DA">
          <w:rPr>
            <w:rStyle w:val="Hyperlink"/>
            <w:rFonts w:eastAsia="Times New Roman"/>
            <w:noProof/>
          </w:rPr>
          <w:t>Soil Script Breakdown</w:t>
        </w:r>
        <w:r>
          <w:rPr>
            <w:noProof/>
            <w:webHidden/>
          </w:rPr>
          <w:tab/>
        </w:r>
        <w:r>
          <w:rPr>
            <w:noProof/>
            <w:webHidden/>
          </w:rPr>
          <w:fldChar w:fldCharType="begin"/>
        </w:r>
        <w:r>
          <w:rPr>
            <w:noProof/>
            <w:webHidden/>
          </w:rPr>
          <w:instrText xml:space="preserve"> PAGEREF _Toc16239746 \h </w:instrText>
        </w:r>
        <w:r>
          <w:rPr>
            <w:noProof/>
            <w:webHidden/>
          </w:rPr>
        </w:r>
        <w:r>
          <w:rPr>
            <w:noProof/>
            <w:webHidden/>
          </w:rPr>
          <w:fldChar w:fldCharType="separate"/>
        </w:r>
        <w:r>
          <w:rPr>
            <w:noProof/>
            <w:webHidden/>
          </w:rPr>
          <w:t>3</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47" w:history="1">
        <w:r w:rsidRPr="009702DA">
          <w:rPr>
            <w:rStyle w:val="Hyperlink"/>
            <w:rFonts w:eastAsia="Times New Roman"/>
            <w:noProof/>
          </w:rPr>
          <w:t>Create AoI Table</w:t>
        </w:r>
        <w:r>
          <w:rPr>
            <w:noProof/>
            <w:webHidden/>
          </w:rPr>
          <w:tab/>
        </w:r>
        <w:r>
          <w:rPr>
            <w:noProof/>
            <w:webHidden/>
          </w:rPr>
          <w:fldChar w:fldCharType="begin"/>
        </w:r>
        <w:r>
          <w:rPr>
            <w:noProof/>
            <w:webHidden/>
          </w:rPr>
          <w:instrText xml:space="preserve"> PAGEREF _Toc16239747 \h </w:instrText>
        </w:r>
        <w:r>
          <w:rPr>
            <w:noProof/>
            <w:webHidden/>
          </w:rPr>
        </w:r>
        <w:r>
          <w:rPr>
            <w:noProof/>
            <w:webHidden/>
          </w:rPr>
          <w:fldChar w:fldCharType="separate"/>
        </w:r>
        <w:r>
          <w:rPr>
            <w:noProof/>
            <w:webHidden/>
          </w:rPr>
          <w:t>4</w:t>
        </w:r>
        <w:r>
          <w:rPr>
            <w:noProof/>
            <w:webHidden/>
          </w:rPr>
          <w:fldChar w:fldCharType="end"/>
        </w:r>
      </w:hyperlink>
    </w:p>
    <w:p w:rsidR="00D52598" w:rsidRDefault="00D52598">
      <w:pPr>
        <w:pStyle w:val="TOC4"/>
        <w:tabs>
          <w:tab w:val="right" w:leader="dot" w:pos="9350"/>
        </w:tabs>
        <w:rPr>
          <w:rFonts w:asciiTheme="minorHAnsi" w:hAnsiTheme="minorHAnsi" w:cstheme="minorBidi"/>
          <w:noProof/>
          <w:sz w:val="22"/>
          <w:szCs w:val="22"/>
        </w:rPr>
      </w:pPr>
      <w:hyperlink w:anchor="_Toc16239748" w:history="1">
        <w:r w:rsidRPr="009702DA">
          <w:rPr>
            <w:rStyle w:val="Hyperlink"/>
            <w:rFonts w:eastAsia="Times New Roman"/>
            <w:noProof/>
          </w:rPr>
          <w:t>Create summary acres for each landunit</w:t>
        </w:r>
        <w:r>
          <w:rPr>
            <w:noProof/>
            <w:webHidden/>
          </w:rPr>
          <w:tab/>
        </w:r>
        <w:r>
          <w:rPr>
            <w:noProof/>
            <w:webHidden/>
          </w:rPr>
          <w:fldChar w:fldCharType="begin"/>
        </w:r>
        <w:r>
          <w:rPr>
            <w:noProof/>
            <w:webHidden/>
          </w:rPr>
          <w:instrText xml:space="preserve"> PAGEREF _Toc16239748 \h </w:instrText>
        </w:r>
        <w:r>
          <w:rPr>
            <w:noProof/>
            <w:webHidden/>
          </w:rPr>
        </w:r>
        <w:r>
          <w:rPr>
            <w:noProof/>
            <w:webHidden/>
          </w:rPr>
          <w:fldChar w:fldCharType="separate"/>
        </w:r>
        <w:r>
          <w:rPr>
            <w:noProof/>
            <w:webHidden/>
          </w:rPr>
          <w:t>4</w:t>
        </w:r>
        <w:r>
          <w:rPr>
            <w:noProof/>
            <w:webHidden/>
          </w:rPr>
          <w:fldChar w:fldCharType="end"/>
        </w:r>
      </w:hyperlink>
    </w:p>
    <w:p w:rsidR="00D52598" w:rsidRDefault="00D52598">
      <w:pPr>
        <w:pStyle w:val="TOC4"/>
        <w:tabs>
          <w:tab w:val="right" w:leader="dot" w:pos="9350"/>
        </w:tabs>
        <w:rPr>
          <w:rFonts w:asciiTheme="minorHAnsi" w:hAnsiTheme="minorHAnsi" w:cstheme="minorBidi"/>
          <w:noProof/>
          <w:sz w:val="22"/>
          <w:szCs w:val="22"/>
        </w:rPr>
      </w:pPr>
      <w:hyperlink w:anchor="_Toc16239749" w:history="1">
        <w:r w:rsidRPr="009702DA">
          <w:rPr>
            <w:rStyle w:val="Hyperlink"/>
            <w:rFonts w:eastAsia="Times New Roman"/>
            <w:noProof/>
          </w:rPr>
          <w:t>Populate intersected soil polygon table with geometry</w:t>
        </w:r>
        <w:r>
          <w:rPr>
            <w:noProof/>
            <w:webHidden/>
          </w:rPr>
          <w:tab/>
        </w:r>
        <w:r>
          <w:rPr>
            <w:noProof/>
            <w:webHidden/>
          </w:rPr>
          <w:fldChar w:fldCharType="begin"/>
        </w:r>
        <w:r>
          <w:rPr>
            <w:noProof/>
            <w:webHidden/>
          </w:rPr>
          <w:instrText xml:space="preserve"> PAGEREF _Toc16239749 \h </w:instrText>
        </w:r>
        <w:r>
          <w:rPr>
            <w:noProof/>
            <w:webHidden/>
          </w:rPr>
        </w:r>
        <w:r>
          <w:rPr>
            <w:noProof/>
            <w:webHidden/>
          </w:rPr>
          <w:fldChar w:fldCharType="separate"/>
        </w:r>
        <w:r>
          <w:rPr>
            <w:noProof/>
            <w:webHidden/>
          </w:rPr>
          <w:t>4</w:t>
        </w:r>
        <w:r>
          <w:rPr>
            <w:noProof/>
            <w:webHidden/>
          </w:rPr>
          <w:fldChar w:fldCharType="end"/>
        </w:r>
      </w:hyperlink>
    </w:p>
    <w:p w:rsidR="00D52598" w:rsidRDefault="00D52598">
      <w:pPr>
        <w:pStyle w:val="TOC4"/>
        <w:tabs>
          <w:tab w:val="right" w:leader="dot" w:pos="9350"/>
        </w:tabs>
        <w:rPr>
          <w:rFonts w:asciiTheme="minorHAnsi" w:hAnsiTheme="minorHAnsi" w:cstheme="minorBidi"/>
          <w:noProof/>
          <w:sz w:val="22"/>
          <w:szCs w:val="22"/>
        </w:rPr>
      </w:pPr>
      <w:hyperlink w:anchor="_Toc16239750" w:history="1">
        <w:r w:rsidRPr="009702DA">
          <w:rPr>
            <w:rStyle w:val="Hyperlink"/>
            <w:rFonts w:eastAsia="Times New Roman"/>
            <w:noProof/>
          </w:rPr>
          <w:t>Populate soil geometry with landunit attribute</w:t>
        </w:r>
        <w:r>
          <w:rPr>
            <w:noProof/>
            <w:webHidden/>
          </w:rPr>
          <w:tab/>
        </w:r>
        <w:r>
          <w:rPr>
            <w:noProof/>
            <w:webHidden/>
          </w:rPr>
          <w:fldChar w:fldCharType="begin"/>
        </w:r>
        <w:r>
          <w:rPr>
            <w:noProof/>
            <w:webHidden/>
          </w:rPr>
          <w:instrText xml:space="preserve"> PAGEREF _Toc16239750 \h </w:instrText>
        </w:r>
        <w:r>
          <w:rPr>
            <w:noProof/>
            <w:webHidden/>
          </w:rPr>
        </w:r>
        <w:r>
          <w:rPr>
            <w:noProof/>
            <w:webHidden/>
          </w:rPr>
          <w:fldChar w:fldCharType="separate"/>
        </w:r>
        <w:r>
          <w:rPr>
            <w:noProof/>
            <w:webHidden/>
          </w:rPr>
          <w:t>5</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51" w:history="1">
        <w:r w:rsidRPr="009702DA">
          <w:rPr>
            <w:rStyle w:val="Hyperlink"/>
            <w:rFonts w:eastAsia="Times New Roman"/>
            <w:noProof/>
          </w:rPr>
          <w:t>Create Table to Store Survey Area Datestamps (sacatalog.saverest)</w:t>
        </w:r>
        <w:r>
          <w:rPr>
            <w:noProof/>
            <w:webHidden/>
          </w:rPr>
          <w:tab/>
        </w:r>
        <w:r>
          <w:rPr>
            <w:noProof/>
            <w:webHidden/>
          </w:rPr>
          <w:fldChar w:fldCharType="begin"/>
        </w:r>
        <w:r>
          <w:rPr>
            <w:noProof/>
            <w:webHidden/>
          </w:rPr>
          <w:instrText xml:space="preserve"> PAGEREF _Toc16239751 \h </w:instrText>
        </w:r>
        <w:r>
          <w:rPr>
            <w:noProof/>
            <w:webHidden/>
          </w:rPr>
        </w:r>
        <w:r>
          <w:rPr>
            <w:noProof/>
            <w:webHidden/>
          </w:rPr>
          <w:fldChar w:fldCharType="separate"/>
        </w:r>
        <w:r>
          <w:rPr>
            <w:noProof/>
            <w:webHidden/>
          </w:rPr>
          <w:t>5</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52" w:history="1">
        <w:r w:rsidRPr="009702DA">
          <w:rPr>
            <w:rStyle w:val="Hyperlink"/>
            <w:rFonts w:eastAsia="Times New Roman"/>
            <w:noProof/>
          </w:rPr>
          <w:t>Create Table to Store Landunit Metadata (survey area and saverest) Which Comes From #DateStamps</w:t>
        </w:r>
        <w:r>
          <w:rPr>
            <w:noProof/>
            <w:webHidden/>
          </w:rPr>
          <w:tab/>
        </w:r>
        <w:r>
          <w:rPr>
            <w:noProof/>
            <w:webHidden/>
          </w:rPr>
          <w:fldChar w:fldCharType="begin"/>
        </w:r>
        <w:r>
          <w:rPr>
            <w:noProof/>
            <w:webHidden/>
          </w:rPr>
          <w:instrText xml:space="preserve"> PAGEREF _Toc16239752 \h </w:instrText>
        </w:r>
        <w:r>
          <w:rPr>
            <w:noProof/>
            <w:webHidden/>
          </w:rPr>
        </w:r>
        <w:r>
          <w:rPr>
            <w:noProof/>
            <w:webHidden/>
          </w:rPr>
          <w:fldChar w:fldCharType="separate"/>
        </w:r>
        <w:r>
          <w:rPr>
            <w:noProof/>
            <w:webHidden/>
          </w:rPr>
          <w:t>5</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53" w:history="1">
        <w:r w:rsidRPr="009702DA">
          <w:rPr>
            <w:rStyle w:val="Hyperlink"/>
            <w:rFonts w:eastAsia="Times New Roman"/>
            <w:noProof/>
          </w:rPr>
          <w:t>Populate #SDV with Interp Metadata</w:t>
        </w:r>
        <w:r>
          <w:rPr>
            <w:noProof/>
            <w:webHidden/>
          </w:rPr>
          <w:tab/>
        </w:r>
        <w:r>
          <w:rPr>
            <w:noProof/>
            <w:webHidden/>
          </w:rPr>
          <w:fldChar w:fldCharType="begin"/>
        </w:r>
        <w:r>
          <w:rPr>
            <w:noProof/>
            <w:webHidden/>
          </w:rPr>
          <w:instrText xml:space="preserve"> PAGEREF _Toc16239753 \h </w:instrText>
        </w:r>
        <w:r>
          <w:rPr>
            <w:noProof/>
            <w:webHidden/>
          </w:rPr>
        </w:r>
        <w:r>
          <w:rPr>
            <w:noProof/>
            <w:webHidden/>
          </w:rPr>
          <w:fldChar w:fldCharType="separate"/>
        </w:r>
        <w:r>
          <w:rPr>
            <w:noProof/>
            <w:webHidden/>
          </w:rPr>
          <w:t>6</w:t>
        </w:r>
        <w:r>
          <w:rPr>
            <w:noProof/>
            <w:webHidden/>
          </w:rPr>
          <w:fldChar w:fldCharType="end"/>
        </w:r>
      </w:hyperlink>
    </w:p>
    <w:p w:rsidR="00D52598" w:rsidRDefault="00D52598">
      <w:pPr>
        <w:pStyle w:val="TOC4"/>
        <w:tabs>
          <w:tab w:val="right" w:leader="dot" w:pos="9350"/>
        </w:tabs>
        <w:rPr>
          <w:rFonts w:asciiTheme="minorHAnsi" w:hAnsiTheme="minorHAnsi" w:cstheme="minorBidi"/>
          <w:noProof/>
          <w:sz w:val="22"/>
          <w:szCs w:val="22"/>
        </w:rPr>
      </w:pPr>
      <w:hyperlink w:anchor="_Toc16239754" w:history="1">
        <w:r w:rsidRPr="009702DA">
          <w:rPr>
            <w:rStyle w:val="Hyperlink"/>
            <w:rFonts w:eastAsia="Times New Roman"/>
            <w:noProof/>
          </w:rPr>
          <w:t>Populate soil map unit acres, aggregated by mukey (merges polygons together)</w:t>
        </w:r>
        <w:r>
          <w:rPr>
            <w:noProof/>
            <w:webHidden/>
          </w:rPr>
          <w:tab/>
        </w:r>
        <w:r>
          <w:rPr>
            <w:noProof/>
            <w:webHidden/>
          </w:rPr>
          <w:fldChar w:fldCharType="begin"/>
        </w:r>
        <w:r>
          <w:rPr>
            <w:noProof/>
            <w:webHidden/>
          </w:rPr>
          <w:instrText xml:space="preserve"> PAGEREF _Toc16239754 \h </w:instrText>
        </w:r>
        <w:r>
          <w:rPr>
            <w:noProof/>
            <w:webHidden/>
          </w:rPr>
        </w:r>
        <w:r>
          <w:rPr>
            <w:noProof/>
            <w:webHidden/>
          </w:rPr>
          <w:fldChar w:fldCharType="separate"/>
        </w:r>
        <w:r>
          <w:rPr>
            <w:noProof/>
            <w:webHidden/>
          </w:rPr>
          <w:t>7</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55" w:history="1">
        <w:r w:rsidRPr="009702DA">
          <w:rPr>
            <w:rStyle w:val="Hyperlink"/>
            <w:rFonts w:eastAsia="Times New Roman"/>
            <w:noProof/>
          </w:rPr>
          <w:t>Create Table to Store Survey Area Datestamps (sacatalog.saverest)</w:t>
        </w:r>
        <w:r>
          <w:rPr>
            <w:noProof/>
            <w:webHidden/>
          </w:rPr>
          <w:tab/>
        </w:r>
        <w:r>
          <w:rPr>
            <w:noProof/>
            <w:webHidden/>
          </w:rPr>
          <w:fldChar w:fldCharType="begin"/>
        </w:r>
        <w:r>
          <w:rPr>
            <w:noProof/>
            <w:webHidden/>
          </w:rPr>
          <w:instrText xml:space="preserve"> PAGEREF _Toc16239755 \h </w:instrText>
        </w:r>
        <w:r>
          <w:rPr>
            <w:noProof/>
            <w:webHidden/>
          </w:rPr>
        </w:r>
        <w:r>
          <w:rPr>
            <w:noProof/>
            <w:webHidden/>
          </w:rPr>
          <w:fldChar w:fldCharType="separate"/>
        </w:r>
        <w:r>
          <w:rPr>
            <w:noProof/>
            <w:webHidden/>
          </w:rPr>
          <w:t>9</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56" w:history="1">
        <w:r w:rsidRPr="009702DA">
          <w:rPr>
            <w:rStyle w:val="Hyperlink"/>
            <w:rFonts w:eastAsia="Times New Roman"/>
            <w:noProof/>
          </w:rPr>
          <w:t>XML Parsing</w:t>
        </w:r>
        <w:r>
          <w:rPr>
            <w:noProof/>
            <w:webHidden/>
          </w:rPr>
          <w:tab/>
        </w:r>
        <w:r>
          <w:rPr>
            <w:noProof/>
            <w:webHidden/>
          </w:rPr>
          <w:fldChar w:fldCharType="begin"/>
        </w:r>
        <w:r>
          <w:rPr>
            <w:noProof/>
            <w:webHidden/>
          </w:rPr>
          <w:instrText xml:space="preserve"> PAGEREF _Toc16239756 \h </w:instrText>
        </w:r>
        <w:r>
          <w:rPr>
            <w:noProof/>
            <w:webHidden/>
          </w:rPr>
        </w:r>
        <w:r>
          <w:rPr>
            <w:noProof/>
            <w:webHidden/>
          </w:rPr>
          <w:fldChar w:fldCharType="separate"/>
        </w:r>
        <w:r>
          <w:rPr>
            <w:noProof/>
            <w:webHidden/>
          </w:rPr>
          <w:t>9</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57" w:history="1">
        <w:r w:rsidRPr="009702DA">
          <w:rPr>
            <w:rStyle w:val="Hyperlink"/>
            <w:rFonts w:eastAsia="Times New Roman"/>
            <w:noProof/>
          </w:rPr>
          <w:t>Set Interp Rulekey and Ruledesign as a Variable To Be Used in Cointerp Query</w:t>
        </w:r>
        <w:r>
          <w:rPr>
            <w:noProof/>
            <w:webHidden/>
          </w:rPr>
          <w:tab/>
        </w:r>
        <w:r>
          <w:rPr>
            <w:noProof/>
            <w:webHidden/>
          </w:rPr>
          <w:fldChar w:fldCharType="begin"/>
        </w:r>
        <w:r>
          <w:rPr>
            <w:noProof/>
            <w:webHidden/>
          </w:rPr>
          <w:instrText xml:space="preserve"> PAGEREF _Toc16239757 \h </w:instrText>
        </w:r>
        <w:r>
          <w:rPr>
            <w:noProof/>
            <w:webHidden/>
          </w:rPr>
        </w:r>
        <w:r>
          <w:rPr>
            <w:noProof/>
            <w:webHidden/>
          </w:rPr>
          <w:fldChar w:fldCharType="separate"/>
        </w:r>
        <w:r>
          <w:rPr>
            <w:noProof/>
            <w:webHidden/>
          </w:rPr>
          <w:t>9</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58" w:history="1">
        <w:r w:rsidRPr="009702DA">
          <w:rPr>
            <w:rStyle w:val="Hyperlink"/>
            <w:rFonts w:eastAsia="Times New Roman"/>
            <w:noProof/>
          </w:rPr>
          <w:t>Add Not Rated Phrase to @rating Variables</w:t>
        </w:r>
        <w:r>
          <w:rPr>
            <w:noProof/>
            <w:webHidden/>
          </w:rPr>
          <w:tab/>
        </w:r>
        <w:r>
          <w:rPr>
            <w:noProof/>
            <w:webHidden/>
          </w:rPr>
          <w:fldChar w:fldCharType="begin"/>
        </w:r>
        <w:r>
          <w:rPr>
            <w:noProof/>
            <w:webHidden/>
          </w:rPr>
          <w:instrText xml:space="preserve"> PAGEREF _Toc16239758 \h </w:instrText>
        </w:r>
        <w:r>
          <w:rPr>
            <w:noProof/>
            <w:webHidden/>
          </w:rPr>
        </w:r>
        <w:r>
          <w:rPr>
            <w:noProof/>
            <w:webHidden/>
          </w:rPr>
          <w:fldChar w:fldCharType="separate"/>
        </w:r>
        <w:r>
          <w:rPr>
            <w:noProof/>
            <w:webHidden/>
          </w:rPr>
          <w:t>10</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59" w:history="1">
        <w:r w:rsidRPr="009702DA">
          <w:rPr>
            <w:rStyle w:val="Hyperlink"/>
            <w:rFonts w:eastAsia="Times New Roman"/>
            <w:noProof/>
          </w:rPr>
          <w:t>Append the Rating Classes for this Interp to the #RatingClasses Table</w:t>
        </w:r>
        <w:r>
          <w:rPr>
            <w:noProof/>
            <w:webHidden/>
          </w:rPr>
          <w:tab/>
        </w:r>
        <w:r>
          <w:rPr>
            <w:noProof/>
            <w:webHidden/>
          </w:rPr>
          <w:fldChar w:fldCharType="begin"/>
        </w:r>
        <w:r>
          <w:rPr>
            <w:noProof/>
            <w:webHidden/>
          </w:rPr>
          <w:instrText xml:space="preserve"> PAGEREF _Toc16239759 \h </w:instrText>
        </w:r>
        <w:r>
          <w:rPr>
            <w:noProof/>
            <w:webHidden/>
          </w:rPr>
        </w:r>
        <w:r>
          <w:rPr>
            <w:noProof/>
            <w:webHidden/>
          </w:rPr>
          <w:fldChar w:fldCharType="separate"/>
        </w:r>
        <w:r>
          <w:rPr>
            <w:noProof/>
            <w:webHidden/>
          </w:rPr>
          <w:t>10</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60" w:history="1">
        <w:r w:rsidRPr="009702DA">
          <w:rPr>
            <w:rStyle w:val="Hyperlink"/>
            <w:rFonts w:eastAsia="Times New Roman"/>
            <w:noProof/>
          </w:rPr>
          <w:t>Populate the #RatingDomain Table with a Unique Rating_key for this Interp</w:t>
        </w:r>
        <w:r>
          <w:rPr>
            <w:noProof/>
            <w:webHidden/>
          </w:rPr>
          <w:tab/>
        </w:r>
        <w:r>
          <w:rPr>
            <w:noProof/>
            <w:webHidden/>
          </w:rPr>
          <w:fldChar w:fldCharType="begin"/>
        </w:r>
        <w:r>
          <w:rPr>
            <w:noProof/>
            <w:webHidden/>
          </w:rPr>
          <w:instrText xml:space="preserve"> PAGEREF _Toc16239760 \h </w:instrText>
        </w:r>
        <w:r>
          <w:rPr>
            <w:noProof/>
            <w:webHidden/>
          </w:rPr>
        </w:r>
        <w:r>
          <w:rPr>
            <w:noProof/>
            <w:webHidden/>
          </w:rPr>
          <w:fldChar w:fldCharType="separate"/>
        </w:r>
        <w:r>
          <w:rPr>
            <w:noProof/>
            <w:webHidden/>
          </w:rPr>
          <w:t>10</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61" w:history="1">
        <w:r w:rsidRPr="009702DA">
          <w:rPr>
            <w:rStyle w:val="Hyperlink"/>
            <w:rFonts w:eastAsia="Times New Roman"/>
            <w:noProof/>
          </w:rPr>
          <w:t>Populate Component Level Ratings Using the Currently Set Soil Interpretation</w:t>
        </w:r>
        <w:r>
          <w:rPr>
            <w:noProof/>
            <w:webHidden/>
          </w:rPr>
          <w:tab/>
        </w:r>
        <w:r>
          <w:rPr>
            <w:noProof/>
            <w:webHidden/>
          </w:rPr>
          <w:fldChar w:fldCharType="begin"/>
        </w:r>
        <w:r>
          <w:rPr>
            <w:noProof/>
            <w:webHidden/>
          </w:rPr>
          <w:instrText xml:space="preserve"> PAGEREF _Toc16239761 \h </w:instrText>
        </w:r>
        <w:r>
          <w:rPr>
            <w:noProof/>
            <w:webHidden/>
          </w:rPr>
        </w:r>
        <w:r>
          <w:rPr>
            <w:noProof/>
            <w:webHidden/>
          </w:rPr>
          <w:fldChar w:fldCharType="separate"/>
        </w:r>
        <w:r>
          <w:rPr>
            <w:noProof/>
            <w:webHidden/>
          </w:rPr>
          <w:t>11</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62" w:history="1">
        <w:r w:rsidRPr="009702DA">
          <w:rPr>
            <w:rStyle w:val="Hyperlink"/>
            <w:rFonts w:eastAsia="Times New Roman"/>
            <w:noProof/>
          </w:rPr>
          <w:t>Populate Component Level Ratings with Adjusted Component Percent to Account for the Un-used Minor Components</w:t>
        </w:r>
        <w:r>
          <w:rPr>
            <w:noProof/>
            <w:webHidden/>
          </w:rPr>
          <w:tab/>
        </w:r>
        <w:r>
          <w:rPr>
            <w:noProof/>
            <w:webHidden/>
          </w:rPr>
          <w:fldChar w:fldCharType="begin"/>
        </w:r>
        <w:r>
          <w:rPr>
            <w:noProof/>
            <w:webHidden/>
          </w:rPr>
          <w:instrText xml:space="preserve"> PAGEREF _Toc16239762 \h </w:instrText>
        </w:r>
        <w:r>
          <w:rPr>
            <w:noProof/>
            <w:webHidden/>
          </w:rPr>
        </w:r>
        <w:r>
          <w:rPr>
            <w:noProof/>
            <w:webHidden/>
          </w:rPr>
          <w:fldChar w:fldCharType="separate"/>
        </w:r>
        <w:r>
          <w:rPr>
            <w:noProof/>
            <w:webHidden/>
          </w:rPr>
          <w:t>12</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63" w:history="1">
        <w:r w:rsidRPr="009702DA">
          <w:rPr>
            <w:rStyle w:val="Hyperlink"/>
            <w:rFonts w:eastAsia="Times New Roman"/>
            <w:noProof/>
          </w:rPr>
          <w:t>Populate Component Acres by Multiplying Map Unit Acres with Adjusted Component Percent</w:t>
        </w:r>
        <w:r>
          <w:rPr>
            <w:noProof/>
            <w:webHidden/>
          </w:rPr>
          <w:tab/>
        </w:r>
        <w:r>
          <w:rPr>
            <w:noProof/>
            <w:webHidden/>
          </w:rPr>
          <w:fldChar w:fldCharType="begin"/>
        </w:r>
        <w:r>
          <w:rPr>
            <w:noProof/>
            <w:webHidden/>
          </w:rPr>
          <w:instrText xml:space="preserve"> PAGEREF _Toc16239763 \h </w:instrText>
        </w:r>
        <w:r>
          <w:rPr>
            <w:noProof/>
            <w:webHidden/>
          </w:rPr>
        </w:r>
        <w:r>
          <w:rPr>
            <w:noProof/>
            <w:webHidden/>
          </w:rPr>
          <w:fldChar w:fldCharType="separate"/>
        </w:r>
        <w:r>
          <w:rPr>
            <w:noProof/>
            <w:webHidden/>
          </w:rPr>
          <w:t>13</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64" w:history="1">
        <w:r w:rsidRPr="009702DA">
          <w:rPr>
            <w:rStyle w:val="Hyperlink"/>
            <w:rFonts w:eastAsia="Times New Roman"/>
            <w:noProof/>
          </w:rPr>
          <w:t>Aggregate the Classes and Sums up the Component Acres by Landunit (Tract and Field number)</w:t>
        </w:r>
        <w:r>
          <w:rPr>
            <w:noProof/>
            <w:webHidden/>
          </w:rPr>
          <w:tab/>
        </w:r>
        <w:r>
          <w:rPr>
            <w:noProof/>
            <w:webHidden/>
          </w:rPr>
          <w:fldChar w:fldCharType="begin"/>
        </w:r>
        <w:r>
          <w:rPr>
            <w:noProof/>
            <w:webHidden/>
          </w:rPr>
          <w:instrText xml:space="preserve"> PAGEREF _Toc16239764 \h </w:instrText>
        </w:r>
        <w:r>
          <w:rPr>
            <w:noProof/>
            <w:webHidden/>
          </w:rPr>
        </w:r>
        <w:r>
          <w:rPr>
            <w:noProof/>
            <w:webHidden/>
          </w:rPr>
          <w:fldChar w:fldCharType="separate"/>
        </w:r>
        <w:r>
          <w:rPr>
            <w:noProof/>
            <w:webHidden/>
          </w:rPr>
          <w:t>15</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65" w:history="1">
        <w:r w:rsidRPr="009702DA">
          <w:rPr>
            <w:rStyle w:val="Hyperlink"/>
            <w:rFonts w:eastAsia="Times New Roman"/>
            <w:noProof/>
          </w:rPr>
          <w:t>Group of Insert Statements to Populate the Final Output Tables</w:t>
        </w:r>
        <w:r>
          <w:rPr>
            <w:noProof/>
            <w:webHidden/>
          </w:rPr>
          <w:tab/>
        </w:r>
        <w:r>
          <w:rPr>
            <w:noProof/>
            <w:webHidden/>
          </w:rPr>
          <w:fldChar w:fldCharType="begin"/>
        </w:r>
        <w:r>
          <w:rPr>
            <w:noProof/>
            <w:webHidden/>
          </w:rPr>
          <w:instrText xml:space="preserve"> PAGEREF _Toc16239765 \h </w:instrText>
        </w:r>
        <w:r>
          <w:rPr>
            <w:noProof/>
            <w:webHidden/>
          </w:rPr>
        </w:r>
        <w:r>
          <w:rPr>
            <w:noProof/>
            <w:webHidden/>
          </w:rPr>
          <w:fldChar w:fldCharType="separate"/>
        </w:r>
        <w:r>
          <w:rPr>
            <w:noProof/>
            <w:webHidden/>
          </w:rPr>
          <w:t>15</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66" w:history="1">
        <w:r w:rsidRPr="009702DA">
          <w:rPr>
            <w:rStyle w:val="Hyperlink"/>
            <w:rFonts w:eastAsia="Times New Roman"/>
            <w:noProof/>
          </w:rPr>
          <w:t>Determine Dominant Critical</w:t>
        </w:r>
        <w:r>
          <w:rPr>
            <w:noProof/>
            <w:webHidden/>
          </w:rPr>
          <w:tab/>
        </w:r>
        <w:r>
          <w:rPr>
            <w:noProof/>
            <w:webHidden/>
          </w:rPr>
          <w:fldChar w:fldCharType="begin"/>
        </w:r>
        <w:r>
          <w:rPr>
            <w:noProof/>
            <w:webHidden/>
          </w:rPr>
          <w:instrText xml:space="preserve"> PAGEREF _Toc16239766 \h </w:instrText>
        </w:r>
        <w:r>
          <w:rPr>
            <w:noProof/>
            <w:webHidden/>
          </w:rPr>
        </w:r>
        <w:r>
          <w:rPr>
            <w:noProof/>
            <w:webHidden/>
          </w:rPr>
          <w:fldChar w:fldCharType="separate"/>
        </w:r>
        <w:r>
          <w:rPr>
            <w:noProof/>
            <w:webHidden/>
          </w:rPr>
          <w:t>16</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67" w:history="1">
        <w:r w:rsidRPr="009702DA">
          <w:rPr>
            <w:rStyle w:val="Hyperlink"/>
            <w:rFonts w:eastAsia="Times New Roman"/>
            <w:noProof/>
          </w:rPr>
          <w:t>Landunit Ratings CART</w:t>
        </w:r>
        <w:r>
          <w:rPr>
            <w:noProof/>
            <w:webHidden/>
          </w:rPr>
          <w:tab/>
        </w:r>
        <w:r>
          <w:rPr>
            <w:noProof/>
            <w:webHidden/>
          </w:rPr>
          <w:fldChar w:fldCharType="begin"/>
        </w:r>
        <w:r>
          <w:rPr>
            <w:noProof/>
            <w:webHidden/>
          </w:rPr>
          <w:instrText xml:space="preserve"> PAGEREF _Toc16239767 \h </w:instrText>
        </w:r>
        <w:r>
          <w:rPr>
            <w:noProof/>
            <w:webHidden/>
          </w:rPr>
        </w:r>
        <w:r>
          <w:rPr>
            <w:noProof/>
            <w:webHidden/>
          </w:rPr>
          <w:fldChar w:fldCharType="separate"/>
        </w:r>
        <w:r>
          <w:rPr>
            <w:noProof/>
            <w:webHidden/>
          </w:rPr>
          <w:t>17</w:t>
        </w:r>
        <w:r>
          <w:rPr>
            <w:noProof/>
            <w:webHidden/>
          </w:rPr>
          <w:fldChar w:fldCharType="end"/>
        </w:r>
      </w:hyperlink>
    </w:p>
    <w:p w:rsidR="00D52598" w:rsidRDefault="00D52598">
      <w:pPr>
        <w:pStyle w:val="TOC3"/>
        <w:tabs>
          <w:tab w:val="right" w:leader="dot" w:pos="9350"/>
        </w:tabs>
        <w:rPr>
          <w:rFonts w:asciiTheme="minorHAnsi" w:hAnsiTheme="minorHAnsi" w:cstheme="minorBidi"/>
          <w:noProof/>
          <w:sz w:val="22"/>
          <w:szCs w:val="22"/>
        </w:rPr>
      </w:pPr>
      <w:hyperlink w:anchor="_Toc16239768" w:history="1">
        <w:r w:rsidRPr="009702DA">
          <w:rPr>
            <w:rStyle w:val="Hyperlink"/>
            <w:rFonts w:eastAsia="Times New Roman"/>
            <w:noProof/>
          </w:rPr>
          <w:t>Final CART Soil Interpretation Ratings for Each Landunit</w:t>
        </w:r>
        <w:r>
          <w:rPr>
            <w:noProof/>
            <w:webHidden/>
          </w:rPr>
          <w:tab/>
        </w:r>
        <w:r>
          <w:rPr>
            <w:noProof/>
            <w:webHidden/>
          </w:rPr>
          <w:fldChar w:fldCharType="begin"/>
        </w:r>
        <w:r>
          <w:rPr>
            <w:noProof/>
            <w:webHidden/>
          </w:rPr>
          <w:instrText xml:space="preserve"> PAGEREF _Toc16239768 \h </w:instrText>
        </w:r>
        <w:r>
          <w:rPr>
            <w:noProof/>
            <w:webHidden/>
          </w:rPr>
        </w:r>
        <w:r>
          <w:rPr>
            <w:noProof/>
            <w:webHidden/>
          </w:rPr>
          <w:fldChar w:fldCharType="separate"/>
        </w:r>
        <w:r>
          <w:rPr>
            <w:noProof/>
            <w:webHidden/>
          </w:rPr>
          <w:t>17</w:t>
        </w:r>
        <w:r>
          <w:rPr>
            <w:noProof/>
            <w:webHidden/>
          </w:rPr>
          <w:fldChar w:fldCharType="end"/>
        </w:r>
      </w:hyperlink>
    </w:p>
    <w:p w:rsidR="00D52598" w:rsidRDefault="00D52598">
      <w:pPr>
        <w:pStyle w:val="TOC2"/>
        <w:tabs>
          <w:tab w:val="right" w:leader="dot" w:pos="9350"/>
        </w:tabs>
        <w:rPr>
          <w:rFonts w:asciiTheme="minorHAnsi" w:hAnsiTheme="minorHAnsi" w:cstheme="minorBidi"/>
          <w:noProof/>
          <w:sz w:val="22"/>
          <w:szCs w:val="22"/>
        </w:rPr>
      </w:pPr>
      <w:hyperlink w:anchor="_Toc16239769" w:history="1">
        <w:r w:rsidRPr="009702DA">
          <w:rPr>
            <w:rStyle w:val="Hyperlink"/>
            <w:rFonts w:eastAsia="Times New Roman"/>
            <w:noProof/>
          </w:rPr>
          <w:t>References</w:t>
        </w:r>
        <w:r>
          <w:rPr>
            <w:noProof/>
            <w:webHidden/>
          </w:rPr>
          <w:tab/>
        </w:r>
        <w:r>
          <w:rPr>
            <w:noProof/>
            <w:webHidden/>
          </w:rPr>
          <w:fldChar w:fldCharType="begin"/>
        </w:r>
        <w:r>
          <w:rPr>
            <w:noProof/>
            <w:webHidden/>
          </w:rPr>
          <w:instrText xml:space="preserve"> PAGEREF _Toc16239769 \h </w:instrText>
        </w:r>
        <w:r>
          <w:rPr>
            <w:noProof/>
            <w:webHidden/>
          </w:rPr>
        </w:r>
        <w:r>
          <w:rPr>
            <w:noProof/>
            <w:webHidden/>
          </w:rPr>
          <w:fldChar w:fldCharType="separate"/>
        </w:r>
        <w:r>
          <w:rPr>
            <w:noProof/>
            <w:webHidden/>
          </w:rPr>
          <w:t>18</w:t>
        </w:r>
        <w:r>
          <w:rPr>
            <w:noProof/>
            <w:webHidden/>
          </w:rPr>
          <w:fldChar w:fldCharType="end"/>
        </w:r>
      </w:hyperlink>
    </w:p>
    <w:p w:rsidR="00847444" w:rsidRDefault="00847444" w:rsidP="003F7810">
      <w:pPr>
        <w:pStyle w:val="Heading1"/>
        <w:rPr>
          <w:rFonts w:eastAsia="Times New Roman"/>
          <w:sz w:val="57"/>
          <w:szCs w:val="57"/>
        </w:rPr>
      </w:pPr>
      <w:r>
        <w:rPr>
          <w:rFonts w:eastAsia="Times New Roman"/>
          <w:sz w:val="57"/>
          <w:szCs w:val="57"/>
        </w:rPr>
        <w:fldChar w:fldCharType="end"/>
      </w:r>
    </w:p>
    <w:p w:rsidR="002275F0" w:rsidRDefault="00F17B79">
      <w:pPr>
        <w:pStyle w:val="Heading1"/>
        <w:rPr>
          <w:rFonts w:eastAsia="Times New Roman"/>
          <w:sz w:val="57"/>
          <w:szCs w:val="57"/>
        </w:rPr>
      </w:pPr>
      <w:bookmarkStart w:id="1" w:name="_Toc16239744"/>
      <w:r>
        <w:rPr>
          <w:rFonts w:eastAsia="Times New Roman"/>
          <w:sz w:val="57"/>
          <w:szCs w:val="57"/>
        </w:rPr>
        <w:t>Organic Matter Depletion</w:t>
      </w:r>
      <w:bookmarkEnd w:id="1"/>
    </w:p>
    <w:p w:rsidR="002275F0" w:rsidRDefault="00F17B79" w:rsidP="009C1E33">
      <w:pPr>
        <w:rPr>
          <w:rFonts w:eastAsia="Times New Roman"/>
        </w:rPr>
      </w:pPr>
      <w:r>
        <w:rPr>
          <w:rFonts w:eastAsia="Times New Roman"/>
        </w:rPr>
        <w:lastRenderedPageBreak/>
        <w:t xml:space="preserve">Bob Dobos, Cathy Seybold, Steve Campbell, Steve Peaslee, </w:t>
      </w:r>
      <w:ins w:id="2" w:author="Achen, Aaron - NRCS, Lincoln, NE" w:date="2019-07-23T10:35:00Z">
        <w:r>
          <w:rPr>
            <w:rFonts w:eastAsia="Times New Roman"/>
          </w:rPr>
          <w:t xml:space="preserve">and </w:t>
        </w:r>
      </w:ins>
      <w:r>
        <w:rPr>
          <w:rFonts w:eastAsia="Times New Roman"/>
        </w:rPr>
        <w:t>Jason Nemecek</w:t>
      </w:r>
    </w:p>
    <w:p w:rsidR="002275F0" w:rsidRDefault="00F17B79" w:rsidP="009C1E33">
      <w:pPr>
        <w:rPr>
          <w:rFonts w:eastAsia="Times New Roman"/>
        </w:rPr>
      </w:pPr>
      <w:r>
        <w:rPr>
          <w:rFonts w:eastAsia="Times New Roman"/>
        </w:rPr>
        <w:t>2019-07-15</w:t>
      </w:r>
    </w:p>
    <w:p w:rsidR="002275F0" w:rsidRDefault="00F17B79">
      <w:pPr>
        <w:pStyle w:val="NormalWeb"/>
      </w:pPr>
      <w:r>
        <w:t xml:space="preserve">Soil health is primarily influenced by human management, which is not captured in soil survey data at this time. </w:t>
      </w:r>
      <w:del w:id="3" w:author="Achen, Aaron - NRCS, Lincoln, NE" w:date="2019-07-23T10:35:00Z">
        <w:r>
          <w:delText xml:space="preserve">These </w:delText>
        </w:r>
      </w:del>
      <w:ins w:id="4" w:author="Achen, Aaron - NRCS, Lincoln, NE" w:date="2019-07-23T10:35:00Z">
        <w:r>
          <w:t xml:space="preserve">This </w:t>
        </w:r>
      </w:ins>
      <w:r>
        <w:t>interpretation</w:t>
      </w:r>
      <w:del w:id="5" w:author="Achen, Aaron - NRCS, Lincoln, NE" w:date="2019-07-23T10:36:00Z">
        <w:r>
          <w:delText>s</w:delText>
        </w:r>
      </w:del>
      <w:r>
        <w:t xml:space="preserve"> provide</w:t>
      </w:r>
      <w:ins w:id="6" w:author="Achen, Aaron - NRCS, Lincoln, NE" w:date="2019-07-23T10:36:00Z">
        <w:r>
          <w:t>s</w:t>
        </w:r>
      </w:ins>
      <w:r>
        <w:t xml:space="preserve"> information on inherent soil properties that influence our ability to build healthy soils through management.</w:t>
      </w:r>
    </w:p>
    <w:p w:rsidR="002275F0" w:rsidRDefault="00F17B79">
      <w:pPr>
        <w:pStyle w:val="NormalWeb"/>
        <w:rPr>
          <w:ins w:id="7" w:author="Achen, Aaron - NRCS, Lincoln, NE" w:date="2019-07-23T10:39:00Z"/>
        </w:rPr>
      </w:pPr>
      <w:moveFromRangeStart w:id="8" w:author="Achen, Aaron - NRCS, Lincoln, NE" w:date="2019-07-23T10:39:00Z" w:name="move14770776"/>
      <w:moveFrom w:id="9" w:author="Achen, Aaron - NRCS, Lincoln, NE" w:date="2019-07-23T10:39:00Z">
        <w:r>
          <w:t xml:space="preserve">A fertile and healthy soil is the basis for healthy plants, animals, and humans. </w:t>
        </w:r>
      </w:moveFrom>
      <w:moveFromRangeEnd w:id="8"/>
      <w:r>
        <w:t xml:space="preserve">Soil organic matter is the very foundation for healthy and productive soils. </w:t>
      </w:r>
      <w:moveToRangeStart w:id="10" w:author="Achen, Aaron - NRCS, Lincoln, NE" w:date="2019-07-23T10:39:00Z" w:name="move14770776"/>
      <w:moveTo w:id="11" w:author="Achen, Aaron - NRCS, Lincoln, NE" w:date="2019-07-23T10:39:00Z">
        <w:r>
          <w:t xml:space="preserve">A fertile and healthy soil is the basis for healthy plants, animals, and humans. </w:t>
        </w:r>
      </w:moveTo>
      <w:moveToRangeEnd w:id="10"/>
      <w:r>
        <w:t xml:space="preserve">Understanding the role of organic matter in maintaining a healthy soil is essential for developing ecologically sound agricultural practices. Perhaps just as important is </w:t>
      </w:r>
      <w:ins w:id="12" w:author="Achen, Aaron - NRCS, Lincoln, NE" w:date="2019-07-23T10:37:00Z">
        <w:r>
          <w:t xml:space="preserve">the task of </w:t>
        </w:r>
      </w:ins>
      <w:r>
        <w:t xml:space="preserve">identifying areas at greater risk of organic matter depletion. </w:t>
      </w:r>
    </w:p>
    <w:p w:rsidR="002275F0" w:rsidRDefault="00F17B79">
      <w:pPr>
        <w:pStyle w:val="NormalWeb"/>
      </w:pPr>
      <w:r>
        <w:t xml:space="preserve">For organic matter to accumulate in soil, the processes that synthesize organic matter generally need to be greater than the processes that destroy organic matter. These processes occur at continental and local scales. </w:t>
      </w:r>
      <w:ins w:id="13" w:author="Achen, Aaron - NRCS, Lincoln, NE" w:date="2019-08-06T14:17:00Z">
        <w:r>
          <w:t xml:space="preserve">One </w:t>
        </w:r>
      </w:ins>
      <w:del w:id="14" w:author="Achen, Aaron - NRCS, Lincoln, NE" w:date="2019-08-06T14:17:00Z">
        <w:r>
          <w:delText>C</w:delText>
        </w:r>
      </w:del>
      <w:ins w:id="15" w:author="Achen, Aaron - NRCS, Lincoln, NE" w:date="2019-08-06T14:17:00Z">
        <w:r>
          <w:t>c</w:t>
        </w:r>
      </w:ins>
      <w:r>
        <w:t>ontinental-scale factor</w:t>
      </w:r>
      <w:ins w:id="16" w:author="Achen, Aaron - NRCS, Lincoln, NE" w:date="2019-08-06T14:17:00Z">
        <w:r>
          <w:t xml:space="preserve"> i</w:t>
        </w:r>
      </w:ins>
      <w:r>
        <w:t xml:space="preserve">s </w:t>
      </w:r>
      <w:del w:id="17" w:author="Achen, Aaron - NRCS, Lincoln, NE" w:date="2019-08-06T14:17:00Z">
        <w:r>
          <w:delText xml:space="preserve">include </w:delText>
        </w:r>
      </w:del>
      <w:r>
        <w:t>the mean annual temperature</w:t>
      </w:r>
      <w:del w:id="18" w:author="Achen, Aaron - NRCS, Lincoln, NE" w:date="2019-07-23T10:40:00Z">
        <w:r>
          <w:delText>,</w:delText>
        </w:r>
      </w:del>
      <w:ins w:id="19" w:author="Achen, Aaron - NRCS, Lincoln, NE" w:date="2019-07-23T10:40:00Z">
        <w:r>
          <w:t>.</w:t>
        </w:r>
      </w:ins>
      <w:r>
        <w:t xml:space="preserve"> </w:t>
      </w:r>
      <w:del w:id="20" w:author="Achen, Aaron - NRCS, Lincoln, NE" w:date="2019-07-23T10:40:00Z">
        <w:r>
          <w:delText xml:space="preserve">which </w:delText>
        </w:r>
      </w:del>
      <w:ins w:id="21" w:author="Achen, Aaron - NRCS, Lincoln, NE" w:date="2019-07-23T10:40:00Z">
        <w:r>
          <w:t xml:space="preserve">This factor </w:t>
        </w:r>
      </w:ins>
      <w:r>
        <w:t>ultimately governs the rates of biological processes, including both the synthesizing and destroying of organic matter. Another continental-scale factor is the amount of water generally available for use by plants and soil microbes. The amount of available water is governed by the amount of rainfall or snowmelt that an area receives in relation to evapotranspiration. This interpretation does not take into account the application of irrigation water.</w:t>
      </w:r>
    </w:p>
    <w:p w:rsidR="002275F0" w:rsidRDefault="00F17B79">
      <w:pPr>
        <w:pStyle w:val="NormalWeb"/>
      </w:pPr>
      <w:r>
        <w:t>The continental-scale factors are modified by local factors</w:t>
      </w:r>
      <w:ins w:id="22" w:author="Achen, Aaron - NRCS, Lincoln, NE" w:date="2019-07-23T10:43:00Z">
        <w:r>
          <w:t xml:space="preserve">, such as seasonal saturation, </w:t>
        </w:r>
      </w:ins>
      <w:ins w:id="23" w:author="Achen, Aaron - NRCS, Lincoln, NE" w:date="2019-07-23T10:44:00Z">
        <w:r>
          <w:t xml:space="preserve">soil texture, and </w:t>
        </w:r>
      </w:ins>
      <w:ins w:id="24" w:author="Achen, Aaron - NRCS, Lincoln, NE" w:date="2019-07-23T10:52:00Z">
        <w:r>
          <w:t>land</w:t>
        </w:r>
      </w:ins>
      <w:ins w:id="25" w:author="Achen, Aaron - NRCS, Lincoln, NE" w:date="2019-07-23T10:53:00Z">
        <w:r>
          <w:t>-</w:t>
        </w:r>
      </w:ins>
      <w:ins w:id="26" w:author="Achen, Aaron - NRCS, Lincoln, NE" w:date="2019-07-23T10:52:00Z">
        <w:r>
          <w:t>surface shape</w:t>
        </w:r>
      </w:ins>
      <w:r>
        <w:t>. Oxygen is needed for both the accumulation and destruction of organic matter. It can be excluded from the soil by seasonal saturation</w:t>
      </w:r>
      <w:ins w:id="27" w:author="Achen, Aaron - NRCS, Lincoln, NE" w:date="2019-07-23T10:41:00Z">
        <w:r>
          <w:t>.</w:t>
        </w:r>
      </w:ins>
      <w:del w:id="28" w:author="Achen, Aaron - NRCS, Lincoln, NE" w:date="2019-07-23T10:41:00Z">
        <w:r>
          <w:delText>,</w:delText>
        </w:r>
      </w:del>
      <w:r>
        <w:t xml:space="preserve"> </w:t>
      </w:r>
      <w:del w:id="29" w:author="Achen, Aaron - NRCS, Lincoln, NE" w:date="2019-07-23T10:41:00Z">
        <w:r>
          <w:delText xml:space="preserve">which </w:delText>
        </w:r>
      </w:del>
      <w:ins w:id="30" w:author="Achen, Aaron - NRCS, Lincoln, NE" w:date="2019-07-23T10:41:00Z">
        <w:r>
          <w:t xml:space="preserve">Such exclusion </w:t>
        </w:r>
      </w:ins>
      <w:r>
        <w:t xml:space="preserve">generally favors the accumulation processes. The antecedent organic matter content is </w:t>
      </w:r>
      <w:del w:id="31" w:author="Achen, Aaron - NRCS, Lincoln, NE" w:date="2019-07-23T10:41:00Z">
        <w:r>
          <w:delText xml:space="preserve">used as </w:delText>
        </w:r>
      </w:del>
      <w:r>
        <w:t xml:space="preserve">an indicator of </w:t>
      </w:r>
      <w:del w:id="32" w:author="Achen, Aaron - NRCS, Lincoln, NE" w:date="2019-07-23T10:41:00Z">
        <w:r>
          <w:delText xml:space="preserve">the level of </w:delText>
        </w:r>
      </w:del>
      <w:r>
        <w:t>a soil’s vulnerability to loss of organic matter. In general, well aerated soils tend to have higher oxidation rates</w:t>
      </w:r>
      <w:ins w:id="33" w:author="Achen, Aaron - NRCS, Lincoln, NE" w:date="2019-07-23T10:42:00Z">
        <w:r>
          <w:t>.</w:t>
        </w:r>
      </w:ins>
      <w:r>
        <w:t xml:space="preserve"> </w:t>
      </w:r>
      <w:del w:id="34" w:author="Achen, Aaron - NRCS, Lincoln, NE" w:date="2019-07-23T10:42:00Z">
        <w:r>
          <w:delText xml:space="preserve">but </w:delText>
        </w:r>
      </w:del>
      <w:ins w:id="35" w:author="Achen, Aaron - NRCS, Lincoln, NE" w:date="2019-07-23T10:42:00Z">
        <w:r>
          <w:t xml:space="preserve">Such soils </w:t>
        </w:r>
      </w:ins>
      <w:r>
        <w:t xml:space="preserve">may still accumulate organic matter, </w:t>
      </w:r>
      <w:ins w:id="36" w:author="Achen, Aaron - NRCS, Lincoln, NE" w:date="2019-07-23T10:42:00Z">
        <w:r>
          <w:t xml:space="preserve">however, </w:t>
        </w:r>
      </w:ins>
      <w:r>
        <w:t xml:space="preserve">depending on other factors, such as ground cover, length of time that living roots are present in the soil, and management practices. Clay-sized particles in the soil help protect organic compounds and </w:t>
      </w:r>
      <w:del w:id="37" w:author="Achen, Aaron - NRCS, Lincoln, NE" w:date="2019-07-23T10:44:00Z">
        <w:r>
          <w:delText xml:space="preserve">so </w:delText>
        </w:r>
      </w:del>
      <w:ins w:id="38" w:author="Achen, Aaron - NRCS, Lincoln, NE" w:date="2019-07-23T10:44:00Z">
        <w:r>
          <w:t xml:space="preserve">therefore </w:t>
        </w:r>
      </w:ins>
      <w:r>
        <w:t xml:space="preserve">tend to </w:t>
      </w:r>
      <w:del w:id="39" w:author="Achen, Aaron - NRCS, Lincoln, NE" w:date="2019-07-23T10:45:00Z">
        <w:r>
          <w:delText xml:space="preserve">favor </w:delText>
        </w:r>
      </w:del>
      <w:ins w:id="40" w:author="Achen, Aaron - NRCS, Lincoln, NE" w:date="2019-07-23T10:45:00Z">
        <w:r>
          <w:t xml:space="preserve">promote </w:t>
        </w:r>
      </w:ins>
      <w:r>
        <w:t>organic matter accumulation. The shape of the land surface also influences the organic matter content. Water and sediment tend to accumulate in concave areas</w:t>
      </w:r>
      <w:ins w:id="41" w:author="Achen, Aaron - NRCS, Lincoln, NE" w:date="2019-07-23T10:45:00Z">
        <w:r>
          <w:t>,</w:t>
        </w:r>
      </w:ins>
      <w:r>
        <w:t xml:space="preserve"> while material tends to disperse </w:t>
      </w:r>
      <w:del w:id="42" w:author="Achen, Aaron - NRCS, Lincoln, NE" w:date="2019-07-23T10:45:00Z">
        <w:r>
          <w:delText>in</w:delText>
        </w:r>
      </w:del>
      <w:ins w:id="43" w:author="Achen, Aaron - NRCS, Lincoln, NE" w:date="2019-07-23T10:45:00Z">
        <w:r>
          <w:t>from</w:t>
        </w:r>
      </w:ins>
      <w:r>
        <w:t xml:space="preserve"> convex areas. </w:t>
      </w:r>
      <w:ins w:id="44" w:author="Achen, Aaron - NRCS, Lincoln, NE" w:date="2019-07-23T10:45:00Z">
        <w:r>
          <w:t>For each soil</w:t>
        </w:r>
      </w:ins>
      <w:ins w:id="45" w:author="Achen, Aaron - NRCS, Lincoln, NE" w:date="2019-07-23T10:46:00Z">
        <w:r>
          <w:t>,</w:t>
        </w:r>
      </w:ins>
      <w:ins w:id="46" w:author="Achen, Aaron - NRCS, Lincoln, NE" w:date="2019-07-23T10:45:00Z">
        <w:r>
          <w:t xml:space="preserve"> </w:t>
        </w:r>
      </w:ins>
      <w:del w:id="47" w:author="Achen, Aaron - NRCS, Lincoln, NE" w:date="2019-07-23T10:46:00Z">
        <w:r>
          <w:delText>T</w:delText>
        </w:r>
      </w:del>
      <w:ins w:id="48" w:author="Achen, Aaron - NRCS, Lincoln, NE" w:date="2019-07-23T10:46:00Z">
        <w:r>
          <w:t>t</w:t>
        </w:r>
      </w:ins>
      <w:r>
        <w:t xml:space="preserve">he </w:t>
      </w:r>
      <w:del w:id="49" w:author="Achen, Aaron - NRCS, Lincoln, NE" w:date="2019-07-23T10:45:00Z">
        <w:r>
          <w:delText xml:space="preserve">degree of </w:delText>
        </w:r>
      </w:del>
      <w:r>
        <w:t>limitation</w:t>
      </w:r>
      <w:ins w:id="50" w:author="Achen, Aaron - NRCS, Lincoln, NE" w:date="2019-07-23T10:46:00Z">
        <w:r>
          <w:t>s</w:t>
        </w:r>
      </w:ins>
      <w:r>
        <w:t xml:space="preserve"> caused by each of these properties </w:t>
      </w:r>
      <w:del w:id="51" w:author="Achen, Aaron - NRCS, Lincoln, NE" w:date="2019-07-23T10:46:00Z">
        <w:r>
          <w:delText>is</w:delText>
        </w:r>
      </w:del>
      <w:ins w:id="52" w:author="Achen, Aaron - NRCS, Lincoln, NE" w:date="2019-07-23T10:46:00Z">
        <w:r>
          <w:t>are</w:t>
        </w:r>
      </w:ins>
      <w:r>
        <w:t xml:space="preserve"> rated</w:t>
      </w:r>
      <w:ins w:id="53" w:author="Achen, Aaron - NRCS, Lincoln, NE" w:date="2019-08-06T14:19:00Z">
        <w:r>
          <w:t>.</w:t>
        </w:r>
      </w:ins>
      <w:r>
        <w:t xml:space="preserve"> </w:t>
      </w:r>
      <w:del w:id="54" w:author="Achen, Aaron - NRCS, Lincoln, NE" w:date="2019-07-23T10:45:00Z">
        <w:r>
          <w:delText xml:space="preserve">for a soil </w:delText>
        </w:r>
      </w:del>
      <w:del w:id="55" w:author="Achen, Aaron - NRCS, Lincoln, NE" w:date="2019-08-06T14:19:00Z">
        <w:r>
          <w:delText>and t</w:delText>
        </w:r>
      </w:del>
      <w:ins w:id="56" w:author="Achen, Aaron - NRCS, Lincoln, NE" w:date="2019-08-06T14:19:00Z">
        <w:r>
          <w:t>T</w:t>
        </w:r>
      </w:ins>
      <w:r>
        <w:t>he sum of the ratings is the overall rating.</w:t>
      </w:r>
    </w:p>
    <w:p w:rsidR="002275F0" w:rsidRDefault="00F17B79">
      <w:pPr>
        <w:pStyle w:val="NormalWeb"/>
      </w:pPr>
      <w:r>
        <w:t>The ratings are both verbal and numerical. Numerical ratings indicate the propensity of the individual soil properties to influence organic matter degradation. The ratings are shown in decimal fractions ranging from 0.01 to 1.00. They indicate gradations between the point at which a soil feature has the greatest ability to enable organic carbon depletion (1.00) and the point at which the soil feature becomes least likely to allow organic matter depletion (0.00).</w:t>
      </w:r>
    </w:p>
    <w:p w:rsidR="002275F0" w:rsidRDefault="00F17B79">
      <w:pPr>
        <w:pStyle w:val="NormalWeb"/>
      </w:pPr>
      <w:r>
        <w:t xml:space="preserve">Rating class terms indicate the extent to which the soils enable the depletion of organic matter. “Organic matter depletion high” indicates that the soil and site have features that are very conducive to the depletion of organic matter. Very careful management </w:t>
      </w:r>
      <w:del w:id="57" w:author="Achen, Aaron - NRCS, Lincoln, NE" w:date="2019-07-23T10:48:00Z">
        <w:r>
          <w:delText>will be</w:delText>
        </w:r>
      </w:del>
      <w:ins w:id="58" w:author="Achen, Aaron - NRCS, Lincoln, NE" w:date="2019-07-23T10:48:00Z">
        <w:r>
          <w:t>is</w:t>
        </w:r>
      </w:ins>
      <w:r>
        <w:t xml:space="preserve"> needed to </w:t>
      </w:r>
      <w:r>
        <w:lastRenderedPageBreak/>
        <w:t xml:space="preserve">prevent serious </w:t>
      </w:r>
      <w:ins w:id="59" w:author="Achen, Aaron - NRCS, Lincoln, NE" w:date="2019-07-23T10:48:00Z">
        <w:r>
          <w:t xml:space="preserve">loss of </w:t>
        </w:r>
      </w:ins>
      <w:r>
        <w:t xml:space="preserve">organic matter </w:t>
      </w:r>
      <w:del w:id="60" w:author="Achen, Aaron - NRCS, Lincoln, NE" w:date="2019-07-23T10:48:00Z">
        <w:r>
          <w:delText xml:space="preserve">loss when </w:delText>
        </w:r>
      </w:del>
      <w:ins w:id="61" w:author="Achen, Aaron - NRCS, Lincoln, NE" w:date="2019-07-23T10:48:00Z">
        <w:r>
          <w:t xml:space="preserve">if </w:t>
        </w:r>
      </w:ins>
      <w:r>
        <w:t>these soils are farmed. “Organic matter depletion moderately high</w:t>
      </w:r>
      <w:ins w:id="62" w:author="Achen, Aaron - NRCS, Lincoln, NE" w:date="2019-07-23T10:48:00Z">
        <w:r>
          <w:t>,</w:t>
        </w:r>
      </w:ins>
      <w:r>
        <w:t>”</w:t>
      </w:r>
      <w:del w:id="63" w:author="Achen, Aaron - NRCS, Lincoln, NE" w:date="2019-07-23T10:48:00Z">
        <w:r>
          <w:delText>,</w:delText>
        </w:r>
      </w:del>
      <w:r>
        <w:t xml:space="preserve"> “Organic matter depletion moderate</w:t>
      </w:r>
      <w:ins w:id="64" w:author="Achen, Aaron - NRCS, Lincoln, NE" w:date="2019-07-23T10:48:00Z">
        <w:r>
          <w:t>,</w:t>
        </w:r>
      </w:ins>
      <w:r>
        <w:t>”</w:t>
      </w:r>
      <w:del w:id="65" w:author="Achen, Aaron - NRCS, Lincoln, NE" w:date="2019-07-23T10:48:00Z">
        <w:r>
          <w:delText>,</w:delText>
        </w:r>
      </w:del>
      <w:r>
        <w:t xml:space="preserve"> and “Organic matter depletion moderately low” are </w:t>
      </w:r>
      <w:del w:id="66" w:author="Achen, Aaron - NRCS, Lincoln, NE" w:date="2019-07-23T10:49:00Z">
        <w:r>
          <w:delText xml:space="preserve">a </w:delText>
        </w:r>
      </w:del>
      <w:r>
        <w:t>gradient</w:t>
      </w:r>
      <w:ins w:id="67" w:author="Achen, Aaron - NRCS, Lincoln, NE" w:date="2019-07-23T10:49:00Z">
        <w:r>
          <w:t>s</w:t>
        </w:r>
      </w:ins>
      <w:r>
        <w:t xml:space="preserve"> of the level of management needed to avoid organic matter depletion. “Organic matter depletion low” indicates soils that have features that are favorable for organic matter accumulation. These soils allow more management options while still maintaining favorable organic matter levels.</w:t>
      </w:r>
    </w:p>
    <w:p w:rsidR="002275F0" w:rsidRDefault="00F17B79">
      <w:pPr>
        <w:pStyle w:val="NormalWeb"/>
      </w:pPr>
      <w:r>
        <w:t xml:space="preserve">The map unit components listed for each map unit in the accompanying </w:t>
      </w:r>
      <w:ins w:id="68" w:author="Achen, Aaron - NRCS, Lincoln, NE" w:date="2019-07-23T10:49:00Z">
        <w:r>
          <w:t>“</w:t>
        </w:r>
      </w:ins>
      <w:r>
        <w:t>Summary by Map Unit</w:t>
      </w:r>
      <w:ins w:id="69" w:author="Achen, Aaron - NRCS, Lincoln, NE" w:date="2019-07-23T10:49:00Z">
        <w:r>
          <w:t>”</w:t>
        </w:r>
      </w:ins>
      <w:r>
        <w:t xml:space="preserve"> table in Web Soil Survey or the </w:t>
      </w:r>
      <w:ins w:id="70" w:author="Achen, Aaron - NRCS, Lincoln, NE" w:date="2019-07-23T10:49:00Z">
        <w:r>
          <w:t>“</w:t>
        </w:r>
      </w:ins>
      <w:r>
        <w:t>Aggregation Report</w:t>
      </w:r>
      <w:ins w:id="71" w:author="Achen, Aaron - NRCS, Lincoln, NE" w:date="2019-07-23T10:49:00Z">
        <w:r>
          <w:t>”</w:t>
        </w:r>
      </w:ins>
      <w:r>
        <w:t xml:space="preserve"> in Soil Data Viewer are determined by the aggregation method chosen. An aggregated rating class is shown for each map unit. The components listed for each map unit are only those that have the same rating class as listed for the map unit. The percent composition of each component in a particular map unit is presented to help the user better understand the </w:t>
      </w:r>
      <w:del w:id="72" w:author="Achen, Aaron - NRCS, Lincoln, NE" w:date="2019-07-23T10:50:00Z">
        <w:r>
          <w:delText xml:space="preserve">percentage </w:delText>
        </w:r>
      </w:del>
      <w:ins w:id="73" w:author="Achen, Aaron - NRCS, Lincoln, NE" w:date="2019-07-23T10:50:00Z">
        <w:r>
          <w:t xml:space="preserve">extent </w:t>
        </w:r>
      </w:ins>
      <w:r>
        <w:t xml:space="preserve">of each map unit that has the </w:t>
      </w:r>
      <w:ins w:id="74" w:author="Achen, Aaron - NRCS, Lincoln, NE" w:date="2019-07-23T10:50:00Z">
        <w:r>
          <w:t xml:space="preserve">indicated </w:t>
        </w:r>
      </w:ins>
      <w:r>
        <w:t>rating</w:t>
      </w:r>
      <w:del w:id="75" w:author="Achen, Aaron - NRCS, Lincoln, NE" w:date="2019-07-23T10:50:00Z">
        <w:r>
          <w:delText xml:space="preserve"> presented</w:delText>
        </w:r>
      </w:del>
      <w:r>
        <w:t>.</w:t>
      </w:r>
    </w:p>
    <w:p w:rsidR="002275F0" w:rsidRDefault="00F17B79">
      <w:pPr>
        <w:pStyle w:val="NormalWeb"/>
      </w:pPr>
      <w:r>
        <w:t>Other components with different ratings may be present in each map unit. The ratings for all components, regardless of the map unit aggregated rating, can be viewed by generating the equivalent report from the Soil Reports tab in Web Soil Survey or from the Soil Data Mart site. Onsite investigation may be needed to validate these interpretations and to confirm the identity of the soil on a given site.</w:t>
      </w:r>
    </w:p>
    <w:p w:rsidR="002275F0" w:rsidRDefault="00F17B79">
      <w:pPr>
        <w:pStyle w:val="Heading3"/>
        <w:divId w:val="746733557"/>
        <w:rPr>
          <w:rFonts w:eastAsia="Times New Roman"/>
        </w:rPr>
      </w:pPr>
      <w:bookmarkStart w:id="76" w:name="_Toc16239745"/>
      <w:r>
        <w:rPr>
          <w:rFonts w:eastAsia="Times New Roman"/>
        </w:rPr>
        <w:t>Criteria Table</w:t>
      </w:r>
      <w:bookmarkEnd w:id="76"/>
    </w:p>
    <w:tbl>
      <w:tblPr>
        <w:tblW w:w="4150" w:type="pct"/>
        <w:tblCellSpacing w:w="15" w:type="dxa"/>
        <w:tblLook w:val="04A0" w:firstRow="1" w:lastRow="0" w:firstColumn="1" w:lastColumn="0" w:noHBand="0" w:noVBand="1"/>
      </w:tblPr>
      <w:tblGrid>
        <w:gridCol w:w="1734"/>
        <w:gridCol w:w="1053"/>
        <w:gridCol w:w="1314"/>
        <w:gridCol w:w="960"/>
        <w:gridCol w:w="2700"/>
      </w:tblGrid>
      <w:tr w:rsidR="002275F0">
        <w:trPr>
          <w:divId w:val="746733557"/>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jc w:val="center"/>
              <w:rPr>
                <w:rFonts w:eastAsia="Times New Roman"/>
                <w:b/>
                <w:bCs/>
              </w:rPr>
            </w:pPr>
            <w:r>
              <w:rPr>
                <w:rFonts w:eastAsia="Times New Roman"/>
                <w:b/>
                <w:bCs/>
              </w:rPr>
              <w:t xml:space="preserve">Site or </w:t>
            </w:r>
            <w:del w:id="77" w:author="Achen, Aaron - NRCS, Lincoln, NE" w:date="2019-07-23T10:51:00Z">
              <w:r>
                <w:rPr>
                  <w:rFonts w:eastAsia="Times New Roman"/>
                  <w:b/>
                  <w:bCs/>
                </w:rPr>
                <w:delText xml:space="preserve">Soil </w:delText>
              </w:r>
            </w:del>
            <w:ins w:id="78" w:author="Achen, Aaron - NRCS, Lincoln, NE" w:date="2019-07-23T10:51:00Z">
              <w:r>
                <w:rPr>
                  <w:rFonts w:eastAsia="Times New Roman"/>
                  <w:b/>
                  <w:bCs/>
                </w:rPr>
                <w:t xml:space="preserve">soil </w:t>
              </w:r>
            </w:ins>
            <w:del w:id="79" w:author="Achen, Aaron - NRCS, Lincoln, NE" w:date="2019-07-23T10:51:00Z">
              <w:r>
                <w:rPr>
                  <w:rFonts w:eastAsia="Times New Roman"/>
                  <w:b/>
                  <w:bCs/>
                </w:rPr>
                <w:delText>F</w:delText>
              </w:r>
            </w:del>
            <w:ins w:id="80" w:author="Achen, Aaron - NRCS, Lincoln, NE" w:date="2019-07-23T10:51:00Z">
              <w:r>
                <w:rPr>
                  <w:rFonts w:eastAsia="Times New Roman"/>
                  <w:b/>
                  <w:bCs/>
                </w:rPr>
                <w:t>f</w:t>
              </w:r>
            </w:ins>
            <w:r>
              <w:rPr>
                <w:rFonts w:eastAsia="Times New Roman"/>
                <w:b/>
                <w:bCs/>
              </w:rPr>
              <w:t>eature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jc w:val="center"/>
              <w:rPr>
                <w:rFonts w:eastAsia="Times New Roman"/>
                <w:b/>
                <w:bCs/>
              </w:rPr>
            </w:pPr>
            <w:r>
              <w:rPr>
                <w:rFonts w:eastAsia="Times New Roman"/>
                <w:b/>
                <w:bCs/>
              </w:rPr>
              <w:t>Low</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jc w:val="center"/>
              <w:rPr>
                <w:rFonts w:eastAsia="Times New Roman"/>
                <w:b/>
                <w:bCs/>
              </w:rPr>
            </w:pPr>
            <w:r>
              <w:rPr>
                <w:rFonts w:eastAsia="Times New Roman"/>
                <w:b/>
                <w:bCs/>
              </w:rPr>
              <w:t>Moderate</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jc w:val="center"/>
              <w:rPr>
                <w:rFonts w:eastAsia="Times New Roman"/>
                <w:b/>
                <w:bCs/>
              </w:rPr>
            </w:pPr>
            <w:r>
              <w:rPr>
                <w:rFonts w:eastAsia="Times New Roman"/>
                <w:b/>
                <w:bCs/>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jc w:val="center"/>
              <w:rPr>
                <w:rFonts w:eastAsia="Times New Roman"/>
                <w:b/>
                <w:bCs/>
              </w:rPr>
            </w:pPr>
            <w:r>
              <w:rPr>
                <w:rFonts w:eastAsia="Times New Roman"/>
                <w:b/>
                <w:bCs/>
              </w:rPr>
              <w:t>Impact</w:t>
            </w:r>
          </w:p>
        </w:tc>
      </w:tr>
      <w:tr w:rsidR="002275F0">
        <w:trPr>
          <w:divId w:val="74673355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Organic matter loss sensitivity (%)</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&gt;6.0</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0.5 to 6.0</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&lt;0.5</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Soil is not able to accumulate organic matter</w:t>
            </w:r>
            <w:ins w:id="81" w:author="Achen, Aaron - NRCS, Lincoln, NE" w:date="2019-08-06T14:22:00Z">
              <w:r>
                <w:rPr>
                  <w:rFonts w:eastAsia="Times New Roman"/>
                </w:rPr>
                <w:t>.</w:t>
              </w:r>
            </w:ins>
          </w:p>
        </w:tc>
      </w:tr>
      <w:tr w:rsidR="002275F0">
        <w:trPr>
          <w:divId w:val="74673355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Mean annual air temperature (</w:t>
            </w:r>
            <w:ins w:id="82" w:author="Achen, Aaron - NRCS, Lincoln, NE" w:date="2019-08-06T14:25:00Z">
              <w:r>
                <w:rPr>
                  <w:rFonts w:eastAsia="Times New Roman"/>
                </w:rPr>
                <w:t>°</w:t>
              </w:r>
            </w:ins>
            <w:r>
              <w:rPr>
                <w:rFonts w:eastAsia="Times New Roman"/>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&lt;3</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20-Mar</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&gt;20</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Temperature drives the rates of accumulation and destruction</w:t>
            </w:r>
            <w:ins w:id="83" w:author="Achen, Aaron - NRCS, Lincoln, NE" w:date="2019-08-06T14:22:00Z">
              <w:r>
                <w:rPr>
                  <w:rFonts w:eastAsia="Times New Roman"/>
                </w:rPr>
                <w:t>.</w:t>
              </w:r>
            </w:ins>
          </w:p>
        </w:tc>
      </w:tr>
      <w:tr w:rsidR="002275F0">
        <w:trPr>
          <w:divId w:val="74673355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Depth to seasonal high water (cm)</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0</w:t>
            </w:r>
            <w:del w:id="84" w:author="Achen, Aaron - NRCS, Lincoln, NE" w:date="2019-08-07T16:39:00Z">
              <w:r w:rsidDel="00ED5F49">
                <w:rPr>
                  <w:rFonts w:eastAsia="Times New Roman"/>
                </w:rPr>
                <w:delText>-</w:delText>
              </w:r>
            </w:del>
            <w:ins w:id="85" w:author="Achen, Aaron - NRCS, Lincoln, NE" w:date="2019-08-07T16:39:00Z">
              <w:r w:rsidR="00ED5F49">
                <w:rPr>
                  <w:rFonts w:eastAsia="Times New Roman"/>
                </w:rPr>
                <w:t xml:space="preserve"> to </w:t>
              </w:r>
            </w:ins>
            <w:r>
              <w:rPr>
                <w:rFonts w:eastAsia="Times New Roma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&gt;100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Oxygen is excluded from saturated soils</w:t>
            </w:r>
            <w:ins w:id="86" w:author="Achen, Aaron - NRCS, Lincoln, NE" w:date="2019-08-06T14:22:00Z">
              <w:r>
                <w:rPr>
                  <w:rFonts w:eastAsia="Times New Roman"/>
                </w:rPr>
                <w:t>.</w:t>
              </w:r>
            </w:ins>
          </w:p>
        </w:tc>
      </w:tr>
      <w:tr w:rsidR="002275F0">
        <w:trPr>
          <w:divId w:val="74673355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Land surface shape</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concave</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linear</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convex</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Landform can gather or spread material</w:t>
            </w:r>
            <w:ins w:id="87" w:author="Achen, Aaron - NRCS, Lincoln, NE" w:date="2019-08-06T14:22:00Z">
              <w:r>
                <w:rPr>
                  <w:rFonts w:eastAsia="Times New Roman"/>
                </w:rPr>
                <w:t>.</w:t>
              </w:r>
            </w:ins>
          </w:p>
        </w:tc>
      </w:tr>
      <w:tr w:rsidR="002275F0">
        <w:trPr>
          <w:divId w:val="74673355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Surface clay content (%)</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&gt;40</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15</w:t>
            </w:r>
            <w:del w:id="88" w:author="Achen, Aaron - NRCS, Lincoln, NE" w:date="2019-08-07T16:39:00Z">
              <w:r w:rsidDel="00ED5F49">
                <w:rPr>
                  <w:rFonts w:eastAsia="Times New Roman"/>
                </w:rPr>
                <w:delText>-</w:delText>
              </w:r>
            </w:del>
            <w:ins w:id="89" w:author="Achen, Aaron - NRCS, Lincoln, NE" w:date="2019-08-07T16:39:00Z">
              <w:r w:rsidR="00ED5F49">
                <w:rPr>
                  <w:rFonts w:eastAsia="Times New Roman"/>
                </w:rPr>
                <w:t xml:space="preserve"> to </w:t>
              </w:r>
            </w:ins>
            <w:r>
              <w:rPr>
                <w:rFonts w:eastAsia="Times New Roma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&lt;15</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Organic matter is protected by clay particles</w:t>
            </w:r>
            <w:ins w:id="90" w:author="Achen, Aaron - NRCS, Lincoln, NE" w:date="2019-08-06T14:22:00Z">
              <w:r>
                <w:rPr>
                  <w:rFonts w:eastAsia="Times New Roman"/>
                </w:rPr>
                <w:t>.</w:t>
              </w:r>
            </w:ins>
          </w:p>
        </w:tc>
      </w:tr>
      <w:tr w:rsidR="002275F0">
        <w:trPr>
          <w:divId w:val="74673355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Moisture deficit (mm/</w:t>
            </w:r>
            <w:proofErr w:type="spellStart"/>
            <w:r>
              <w:rPr>
                <w:rFonts w:eastAsia="Times New Roman"/>
              </w:rPr>
              <w:t>yr</w:t>
            </w:r>
            <w:proofErr w:type="spellEnd"/>
            <w:r>
              <w:rPr>
                <w:rFonts w:eastAsia="Times New Roman"/>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&gt;1000</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-1000 to 1000</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&lt;-1000</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F0" w:rsidRDefault="00F17B79">
            <w:pPr>
              <w:rPr>
                <w:rFonts w:eastAsia="Times New Roman"/>
              </w:rPr>
            </w:pPr>
            <w:r>
              <w:rPr>
                <w:rFonts w:eastAsia="Times New Roman"/>
              </w:rPr>
              <w:t>Mean annual rainfall minus the potential evapotranspiration</w:t>
            </w:r>
            <w:ins w:id="91" w:author="Achen, Aaron - NRCS, Lincoln, NE" w:date="2019-08-06T14:22:00Z">
              <w:r>
                <w:rPr>
                  <w:rFonts w:eastAsia="Times New Roman"/>
                </w:rPr>
                <w:t>.</w:t>
              </w:r>
            </w:ins>
          </w:p>
        </w:tc>
      </w:tr>
    </w:tbl>
    <w:p w:rsidR="002275F0" w:rsidRDefault="00F17B79">
      <w:pPr>
        <w:pStyle w:val="Heading2"/>
        <w:divId w:val="1917979340"/>
        <w:rPr>
          <w:ins w:id="92" w:author="Achen, Aaron - NRCS, Lincoln, NE" w:date="2019-08-09T10:40:00Z"/>
          <w:rFonts w:eastAsia="Times New Roman"/>
        </w:rPr>
      </w:pPr>
      <w:bookmarkStart w:id="93" w:name="_Toc16239746"/>
      <w:r>
        <w:rPr>
          <w:rFonts w:eastAsia="Times New Roman"/>
        </w:rPr>
        <w:lastRenderedPageBreak/>
        <w:t xml:space="preserve">Soil Script </w:t>
      </w:r>
      <w:del w:id="94" w:author="Achen, Aaron - NRCS, Lincoln, NE" w:date="2019-08-07T16:40:00Z">
        <w:r w:rsidDel="00ED5F49">
          <w:rPr>
            <w:rFonts w:eastAsia="Times New Roman"/>
          </w:rPr>
          <w:delText>b</w:delText>
        </w:r>
      </w:del>
      <w:ins w:id="95" w:author="Achen, Aaron - NRCS, Lincoln, NE" w:date="2019-08-07T16:40:00Z">
        <w:r w:rsidR="00ED5F49">
          <w:rPr>
            <w:rFonts w:eastAsia="Times New Roman"/>
          </w:rPr>
          <w:t>B</w:t>
        </w:r>
      </w:ins>
      <w:r>
        <w:rPr>
          <w:rFonts w:eastAsia="Times New Roman"/>
        </w:rPr>
        <w:t>reakdown</w:t>
      </w:r>
      <w:bookmarkEnd w:id="93"/>
    </w:p>
    <w:p w:rsidR="00AE66EE" w:rsidRDefault="00AE66EE" w:rsidP="00AE66EE">
      <w:pPr>
        <w:pStyle w:val="Heading3"/>
        <w:divId w:val="1917979340"/>
        <w:rPr>
          <w:rFonts w:eastAsia="Times New Roman"/>
        </w:rPr>
        <w:pPrChange w:id="96" w:author="Achen, Aaron - NRCS, Lincoln, NE" w:date="2019-08-09T10:40:00Z">
          <w:pPr>
            <w:pStyle w:val="Heading2"/>
            <w:divId w:val="1917979340"/>
          </w:pPr>
        </w:pPrChange>
      </w:pPr>
      <w:bookmarkStart w:id="97" w:name="_Toc16239747"/>
      <w:ins w:id="98" w:author="Achen, Aaron - NRCS, Lincoln, NE" w:date="2019-08-09T10:40:00Z">
        <w:r>
          <w:rPr>
            <w:rFonts w:eastAsia="Times New Roman"/>
          </w:rPr>
          <w:t xml:space="preserve">Create </w:t>
        </w:r>
        <w:proofErr w:type="spellStart"/>
        <w:r>
          <w:rPr>
            <w:rFonts w:eastAsia="Times New Roman"/>
          </w:rPr>
          <w:t>AoI</w:t>
        </w:r>
        <w:proofErr w:type="spellEnd"/>
        <w:r>
          <w:rPr>
            <w:rFonts w:eastAsia="Times New Roman"/>
          </w:rPr>
          <w:t xml:space="preserve"> Table</w:t>
        </w:r>
      </w:ins>
      <w:bookmarkEnd w:id="97"/>
    </w:p>
    <w:p w:rsidR="002275F0" w:rsidRDefault="00F17B79">
      <w:pPr>
        <w:pStyle w:val="HTMLPreformatted"/>
        <w:divId w:val="1917979340"/>
        <w:rPr>
          <w:rStyle w:val="HTMLCode"/>
        </w:rPr>
      </w:pPr>
      <w:r>
        <w:rPr>
          <w:rStyle w:val="HTMLCode"/>
        </w:rPr>
        <w:t>CREATE TABLE #</w:t>
      </w:r>
      <w:proofErr w:type="spellStart"/>
      <w:r>
        <w:rPr>
          <w:rStyle w:val="HTMLCode"/>
        </w:rPr>
        <w:t>AoiTable</w:t>
      </w:r>
      <w:proofErr w:type="spellEnd"/>
      <w:r>
        <w:rPr>
          <w:rStyle w:val="HTMLCode"/>
        </w:rPr>
        <w:t xml:space="preserve"> </w:t>
      </w:r>
    </w:p>
    <w:p w:rsidR="002275F0" w:rsidRDefault="00F17B79">
      <w:pPr>
        <w:pStyle w:val="HTMLPreformatted"/>
        <w:divId w:val="1917979340"/>
        <w:rPr>
          <w:rStyle w:val="HTMLCode"/>
        </w:rPr>
      </w:pPr>
      <w:r>
        <w:rPr>
          <w:rStyle w:val="HTMLCode"/>
        </w:rPr>
        <w:t xml:space="preserve">    ( </w:t>
      </w:r>
      <w:proofErr w:type="spellStart"/>
      <w:r>
        <w:rPr>
          <w:rStyle w:val="HTMLCode"/>
        </w:rPr>
        <w:t>aoiid</w:t>
      </w:r>
      <w:proofErr w:type="spellEnd"/>
      <w:r>
        <w:rPr>
          <w:rStyle w:val="HTMLCode"/>
        </w:rPr>
        <w:t xml:space="preserve"> INT IDENTITY (1,1),</w:t>
      </w:r>
    </w:p>
    <w:p w:rsidR="002275F0" w:rsidRDefault="00F17B79">
      <w:pPr>
        <w:pStyle w:val="HTMLPreformatted"/>
        <w:divId w:val="1917979340"/>
        <w:rPr>
          <w:rStyle w:val="HTMLCode"/>
        </w:rPr>
      </w:pPr>
      <w:r>
        <w:rPr>
          <w:rStyle w:val="HTMLCode"/>
        </w:rPr>
        <w:t xml:space="preserve">    </w:t>
      </w:r>
      <w:proofErr w:type="spellStart"/>
      <w:r>
        <w:rPr>
          <w:rStyle w:val="HTMLCode"/>
        </w:rPr>
        <w:t>landunit</w:t>
      </w:r>
      <w:proofErr w:type="spellEnd"/>
      <w:r>
        <w:rPr>
          <w:rStyle w:val="HTMLCode"/>
        </w:rPr>
        <w:t xml:space="preserve"> CHAR(20),</w:t>
      </w:r>
    </w:p>
    <w:p w:rsidR="002275F0" w:rsidRDefault="00F17B79">
      <w:pPr>
        <w:pStyle w:val="HTMLPreformatted"/>
        <w:divId w:val="1917979340"/>
      </w:pPr>
      <w:r>
        <w:rPr>
          <w:rStyle w:val="HTMLCode"/>
        </w:rPr>
        <w:t xml:space="preserve">    </w:t>
      </w:r>
      <w:proofErr w:type="spellStart"/>
      <w:r>
        <w:rPr>
          <w:rStyle w:val="HTMLCode"/>
        </w:rPr>
        <w:t>aoigeom</w:t>
      </w:r>
      <w:proofErr w:type="spellEnd"/>
      <w:r>
        <w:rPr>
          <w:rStyle w:val="HTMLCode"/>
        </w:rPr>
        <w:t xml:space="preserve"> GEOMETRY);</w:t>
      </w:r>
    </w:p>
    <w:p w:rsidR="002275F0" w:rsidRDefault="00F17B79">
      <w:pPr>
        <w:numPr>
          <w:ilvl w:val="0"/>
          <w:numId w:val="3"/>
        </w:numPr>
        <w:spacing w:before="100" w:beforeAutospacing="1" w:after="100" w:afterAutospacing="1"/>
        <w:divId w:val="1917979340"/>
        <w:rPr>
          <w:rFonts w:eastAsia="Times New Roman"/>
        </w:rPr>
      </w:pPr>
      <w:r>
        <w:rPr>
          <w:rFonts w:eastAsia="Times New Roman"/>
        </w:rPr>
        <w:t>Create AOI table with polygon geometry. Coordinate system must be WGS1984 (EPSG 4326)</w:t>
      </w:r>
      <w:ins w:id="99" w:author="Achen, Aaron - NRCS, Lincoln, NE" w:date="2019-08-07T16:40:00Z">
        <w:r w:rsidR="00ED5F49">
          <w:rPr>
            <w:rFonts w:eastAsia="Times New Roman"/>
          </w:rPr>
          <w:t>.</w:t>
        </w:r>
      </w:ins>
    </w:p>
    <w:p w:rsidR="002275F0" w:rsidRDefault="00F17B79">
      <w:pPr>
        <w:pStyle w:val="HTMLPreformatted"/>
        <w:divId w:val="1917979340"/>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(((-102.12335160658608 45.959173206572416, -102.13402890980223 45.959218442561564, -102.13386921506947 45.944643788188387, -102.12327175652177 45.944703605814198, -102.12335160658608 45.959173206572416)))', 4326);   </w:t>
      </w:r>
    </w:p>
    <w:p w:rsidR="002275F0" w:rsidRDefault="00F17B79">
      <w:pPr>
        <w:pStyle w:val="HTMLPreformatted"/>
        <w:divId w:val="1917979340"/>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2275F0" w:rsidRDefault="00F17B79">
      <w:pPr>
        <w:pStyle w:val="HTMLPreformatted"/>
        <w:divId w:val="1917979340"/>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2275F0" w:rsidRDefault="00F17B79">
      <w:pPr>
        <w:pStyle w:val="HTMLPreformatted"/>
        <w:divId w:val="1917979340"/>
        <w:rPr>
          <w:rStyle w:val="HTMLCode"/>
        </w:rPr>
      </w:pPr>
      <w:r>
        <w:rPr>
          <w:rStyle w:val="HTMLCode"/>
        </w:rPr>
        <w:t>VALUES ('T9981 Fld3', @</w:t>
      </w:r>
      <w:proofErr w:type="spellStart"/>
      <w:r>
        <w:rPr>
          <w:rStyle w:val="HTMLCode"/>
        </w:rPr>
        <w:t>aoiGeomFixed</w:t>
      </w:r>
      <w:proofErr w:type="spellEnd"/>
      <w:r>
        <w:rPr>
          <w:rStyle w:val="HTMLCode"/>
        </w:rPr>
        <w:t xml:space="preserve">); </w:t>
      </w:r>
    </w:p>
    <w:p w:rsidR="002275F0" w:rsidRDefault="00F17B79">
      <w:pPr>
        <w:pStyle w:val="HTMLPreformatted"/>
        <w:divId w:val="1917979340"/>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(((-102.1130336443976 45.959162795100383, -102.12335160658608 45.959173206572416, -102.12327175652177 45.944703605814198, -102.1128892282776 45.944710506326032, -102.1130336443976 45.959162795100383)))', 4326);   </w:t>
      </w:r>
    </w:p>
    <w:p w:rsidR="002275F0" w:rsidRDefault="00F17B79">
      <w:pPr>
        <w:pStyle w:val="HTMLPreformatted"/>
        <w:divId w:val="1917979340"/>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2275F0" w:rsidRDefault="00F17B79">
      <w:pPr>
        <w:pStyle w:val="HTMLPreformatted"/>
        <w:divId w:val="1917979340"/>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2275F0" w:rsidRDefault="00F17B79">
      <w:pPr>
        <w:pStyle w:val="HTMLPreformatted"/>
        <w:divId w:val="1917979340"/>
      </w:pPr>
      <w:r>
        <w:rPr>
          <w:rStyle w:val="HTMLCode"/>
        </w:rPr>
        <w:t>VALUES ('T9981 Fld4', @</w:t>
      </w:r>
      <w:proofErr w:type="spellStart"/>
      <w:r>
        <w:rPr>
          <w:rStyle w:val="HTMLCode"/>
        </w:rPr>
        <w:t>aoiGeomFixed</w:t>
      </w:r>
      <w:proofErr w:type="spellEnd"/>
      <w:r>
        <w:rPr>
          <w:rStyle w:val="HTMLCode"/>
        </w:rPr>
        <w:t>);</w:t>
      </w:r>
    </w:p>
    <w:p w:rsidR="002275F0" w:rsidRDefault="00F17B7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70867980"/>
        <w:rPr>
          <w:rFonts w:eastAsia="Times New Roman"/>
        </w:rPr>
      </w:pPr>
      <w:bookmarkStart w:id="100" w:name="_Toc16239748"/>
      <w:r>
        <w:rPr>
          <w:rFonts w:eastAsia="Times New Roman"/>
        </w:rPr>
        <w:t>Create</w:t>
      </w:r>
      <w:del w:id="101" w:author="Achen, Aaron - NRCS, Lincoln, NE" w:date="2019-08-09T10:40:00Z">
        <w:r w:rsidDel="00AE66EE">
          <w:rPr>
            <w:rFonts w:eastAsia="Times New Roman"/>
          </w:rPr>
          <w:delText>s</w:delText>
        </w:r>
      </w:del>
      <w:r>
        <w:rPr>
          <w:rFonts w:eastAsia="Times New Roman"/>
        </w:rPr>
        <w:t xml:space="preserve"> </w:t>
      </w:r>
      <w:del w:id="102" w:author="Achen, Aaron - NRCS, Lincoln, NE" w:date="2019-08-07T16:40:00Z">
        <w:r w:rsidDel="00ED5F49">
          <w:rPr>
            <w:rFonts w:eastAsia="Times New Roman"/>
          </w:rPr>
          <w:delText>S</w:delText>
        </w:r>
      </w:del>
      <w:ins w:id="103" w:author="Achen, Aaron - NRCS, Lincoln, NE" w:date="2019-08-07T16:40:00Z">
        <w:r w:rsidR="00ED5F49">
          <w:rPr>
            <w:rFonts w:eastAsia="Times New Roman"/>
          </w:rPr>
          <w:t>s</w:t>
        </w:r>
      </w:ins>
      <w:r>
        <w:rPr>
          <w:rFonts w:eastAsia="Times New Roman"/>
        </w:rPr>
        <w:t xml:space="preserve">ummary </w:t>
      </w:r>
      <w:del w:id="104" w:author="Achen, Aaron - NRCS, Lincoln, NE" w:date="2019-08-07T16:40:00Z">
        <w:r w:rsidDel="00ED5F49">
          <w:rPr>
            <w:rFonts w:eastAsia="Times New Roman"/>
          </w:rPr>
          <w:delText>A</w:delText>
        </w:r>
      </w:del>
      <w:ins w:id="105" w:author="Achen, Aaron - NRCS, Lincoln, NE" w:date="2019-08-07T16:40:00Z">
        <w:r w:rsidR="00ED5F49">
          <w:rPr>
            <w:rFonts w:eastAsia="Times New Roman"/>
          </w:rPr>
          <w:t>a</w:t>
        </w:r>
      </w:ins>
      <w:r>
        <w:rPr>
          <w:rFonts w:eastAsia="Times New Roman"/>
        </w:rPr>
        <w:t xml:space="preserve">cres for each </w:t>
      </w:r>
      <w:proofErr w:type="spellStart"/>
      <w:r>
        <w:rPr>
          <w:rFonts w:eastAsia="Times New Roman"/>
        </w:rPr>
        <w:t>landunit</w:t>
      </w:r>
      <w:bookmarkEnd w:id="100"/>
      <w:proofErr w:type="spellEnd"/>
    </w:p>
    <w:p w:rsidR="002275F0" w:rsidRDefault="00F17B79">
      <w:pPr>
        <w:pStyle w:val="HTMLPreformatted"/>
        <w:divId w:val="1170867980"/>
        <w:rPr>
          <w:rStyle w:val="HTMLCode"/>
        </w:rPr>
      </w:pPr>
      <w:r>
        <w:rPr>
          <w:rStyle w:val="HTMLCode"/>
        </w:rPr>
        <w:t>CREATE TABLE #</w:t>
      </w:r>
      <w:proofErr w:type="spellStart"/>
      <w:r>
        <w:rPr>
          <w:rStyle w:val="HTMLCode"/>
        </w:rPr>
        <w:t>AoiAcres</w:t>
      </w:r>
      <w:proofErr w:type="spellEnd"/>
    </w:p>
    <w:p w:rsidR="002275F0" w:rsidRDefault="00F17B79">
      <w:pPr>
        <w:pStyle w:val="HTMLPreformatted"/>
        <w:divId w:val="1170867980"/>
        <w:rPr>
          <w:rStyle w:val="HTMLCode"/>
        </w:rPr>
      </w:pPr>
      <w:r>
        <w:rPr>
          <w:rStyle w:val="HTMLCode"/>
        </w:rPr>
        <w:t xml:space="preserve">    ( </w:t>
      </w:r>
      <w:proofErr w:type="spellStart"/>
      <w:r>
        <w:rPr>
          <w:rStyle w:val="HTMLCode"/>
        </w:rPr>
        <w:t>aoiid</w:t>
      </w:r>
      <w:proofErr w:type="spellEnd"/>
      <w:r>
        <w:rPr>
          <w:rStyle w:val="HTMLCode"/>
        </w:rPr>
        <w:t xml:space="preserve"> INT,</w:t>
      </w:r>
    </w:p>
    <w:p w:rsidR="002275F0" w:rsidRDefault="00F17B79">
      <w:pPr>
        <w:pStyle w:val="HTMLPreformatted"/>
        <w:divId w:val="1170867980"/>
        <w:rPr>
          <w:rStyle w:val="HTMLCode"/>
        </w:rPr>
      </w:pPr>
      <w:r>
        <w:rPr>
          <w:rStyle w:val="HTMLCode"/>
        </w:rPr>
        <w:t xml:space="preserve">    </w:t>
      </w:r>
      <w:proofErr w:type="spellStart"/>
      <w:r>
        <w:rPr>
          <w:rStyle w:val="HTMLCode"/>
        </w:rPr>
        <w:t>landunit</w:t>
      </w:r>
      <w:proofErr w:type="spellEnd"/>
      <w:r>
        <w:rPr>
          <w:rStyle w:val="HTMLCode"/>
        </w:rPr>
        <w:t xml:space="preserve"> CHAR(20),</w:t>
      </w:r>
    </w:p>
    <w:p w:rsidR="002275F0" w:rsidRDefault="00F17B79">
      <w:pPr>
        <w:pStyle w:val="HTMLPreformatted"/>
        <w:divId w:val="1170867980"/>
        <w:rPr>
          <w:rStyle w:val="HTMLCode"/>
        </w:rPr>
      </w:pPr>
      <w:r>
        <w:rPr>
          <w:rStyle w:val="HTMLCode"/>
        </w:rPr>
        <w:t xml:space="preserve">    </w:t>
      </w:r>
      <w:proofErr w:type="spellStart"/>
      <w:r>
        <w:rPr>
          <w:rStyle w:val="HTMLCode"/>
        </w:rPr>
        <w:t>landunit_acres</w:t>
      </w:r>
      <w:proofErr w:type="spellEnd"/>
      <w:r>
        <w:rPr>
          <w:rStyle w:val="HTMLCode"/>
        </w:rPr>
        <w:t xml:space="preserve"> FLOAT</w:t>
      </w:r>
    </w:p>
    <w:p w:rsidR="002275F0" w:rsidRDefault="00F17B79">
      <w:pPr>
        <w:pStyle w:val="HTMLPreformatted"/>
        <w:divId w:val="1170867980"/>
      </w:pPr>
      <w:r>
        <w:rPr>
          <w:rStyle w:val="HTMLCode"/>
        </w:rPr>
        <w:t xml:space="preserve">    );</w:t>
      </w:r>
    </w:p>
    <w:p w:rsidR="002275F0" w:rsidRDefault="00F17B79">
      <w:pPr>
        <w:pStyle w:val="HTMLPreformatted"/>
        <w:divId w:val="1170867980"/>
        <w:rPr>
          <w:rStyle w:val="HTMLCode"/>
        </w:rPr>
      </w:pPr>
      <w:r>
        <w:rPr>
          <w:rStyle w:val="HTMLCode"/>
        </w:rPr>
        <w:t>INSERT INTO #</w:t>
      </w:r>
      <w:proofErr w:type="spellStart"/>
      <w:r>
        <w:rPr>
          <w:rStyle w:val="HTMLCode"/>
        </w:rPr>
        <w:t>AoiAcres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
    <w:p w:rsidR="002275F0" w:rsidRDefault="00F17B79">
      <w:pPr>
        <w:pStyle w:val="HTMLPreformatted"/>
        <w:divId w:val="1170867980"/>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p w:rsidR="002275F0" w:rsidRDefault="00F17B79">
      <w:pPr>
        <w:pStyle w:val="HTMLPreformatted"/>
        <w:divId w:val="1170867980"/>
        <w:rPr>
          <w:rStyle w:val="HTMLCode"/>
        </w:rPr>
      </w:pPr>
      <w:r>
        <w:rPr>
          <w:rStyle w:val="HTMLCode"/>
        </w:rPr>
        <w:t>SUM( ROUND( ( ( GEOGRAPHY::</w:t>
      </w:r>
      <w:proofErr w:type="spellStart"/>
      <w:r>
        <w:rPr>
          <w:rStyle w:val="HTMLCode"/>
        </w:rPr>
        <w:t>STGeomFromWKB</w:t>
      </w:r>
      <w:proofErr w:type="spellEnd"/>
      <w:r>
        <w:rPr>
          <w:rStyle w:val="HTMLCode"/>
        </w:rPr>
        <w:t>(</w:t>
      </w:r>
      <w:proofErr w:type="spellStart"/>
      <w:r>
        <w:rPr>
          <w:rStyle w:val="HTMLCode"/>
        </w:rPr>
        <w:t>aoigeom.STAsBinary</w:t>
      </w:r>
      <w:proofErr w:type="spellEnd"/>
      <w:r>
        <w:rPr>
          <w:rStyle w:val="HTMLCode"/>
        </w:rPr>
        <w:t>(), 4326 ).</w:t>
      </w:r>
      <w:proofErr w:type="spellStart"/>
      <w:r>
        <w:rPr>
          <w:rStyle w:val="HTMLCode"/>
        </w:rPr>
        <w:t>STArea</w:t>
      </w:r>
      <w:proofErr w:type="spellEnd"/>
      <w:r>
        <w:rPr>
          <w:rStyle w:val="HTMLCode"/>
        </w:rPr>
        <w:t xml:space="preserve">() ) / 4046.8564224 ), 3 ) ) AS </w:t>
      </w:r>
      <w:proofErr w:type="spellStart"/>
      <w:r>
        <w:rPr>
          <w:rStyle w:val="HTMLCode"/>
        </w:rPr>
        <w:t>landunit_acres</w:t>
      </w:r>
      <w:proofErr w:type="spellEnd"/>
    </w:p>
    <w:p w:rsidR="002275F0" w:rsidRDefault="00F17B79">
      <w:pPr>
        <w:pStyle w:val="HTMLPreformatted"/>
        <w:divId w:val="1170867980"/>
        <w:rPr>
          <w:rStyle w:val="HTMLCode"/>
        </w:rPr>
      </w:pPr>
      <w:r>
        <w:rPr>
          <w:rStyle w:val="HTMLCode"/>
        </w:rPr>
        <w:t>FROM #</w:t>
      </w:r>
      <w:proofErr w:type="spellStart"/>
      <w:r>
        <w:rPr>
          <w:rStyle w:val="HTMLCode"/>
        </w:rPr>
        <w:t>AoiTable</w:t>
      </w:r>
      <w:proofErr w:type="spellEnd"/>
    </w:p>
    <w:p w:rsidR="002275F0" w:rsidRDefault="00F17B79">
      <w:pPr>
        <w:pStyle w:val="HTMLPreformatted"/>
        <w:divId w:val="1170867980"/>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tbl>
      <w:tblPr>
        <w:tblW w:w="0" w:type="auto"/>
        <w:tblCellSpacing w:w="15" w:type="dxa"/>
        <w:tblLook w:val="04A0" w:firstRow="1" w:lastRow="0" w:firstColumn="1" w:lastColumn="0" w:noHBand="0" w:noVBand="1"/>
      </w:tblPr>
      <w:tblGrid>
        <w:gridCol w:w="582"/>
        <w:gridCol w:w="1187"/>
        <w:gridCol w:w="1596"/>
      </w:tblGrid>
      <w:tr w:rsidR="002275F0">
        <w:trPr>
          <w:divId w:val="1170867980"/>
          <w:tblHeader/>
          <w:tblCellSpacing w:w="15" w:type="dxa"/>
        </w:trPr>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landunit_acres</w:t>
            </w:r>
            <w:proofErr w:type="spellEnd"/>
          </w:p>
        </w:tc>
      </w:tr>
      <w:tr w:rsidR="002275F0">
        <w:trPr>
          <w:divId w:val="1170867980"/>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328.952</w:t>
            </w:r>
          </w:p>
        </w:tc>
      </w:tr>
      <w:tr w:rsidR="002275F0">
        <w:trPr>
          <w:divId w:val="1170867980"/>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318.722</w:t>
            </w:r>
          </w:p>
        </w:tc>
      </w:tr>
    </w:tbl>
    <w:p w:rsidR="002275F0" w:rsidRDefault="00F17B7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88725484"/>
        <w:rPr>
          <w:rFonts w:eastAsia="Times New Roman"/>
        </w:rPr>
      </w:pPr>
      <w:bookmarkStart w:id="106" w:name="_Toc16239749"/>
      <w:r>
        <w:rPr>
          <w:rFonts w:eastAsia="Times New Roman"/>
        </w:rPr>
        <w:t>Populate intersected soil polygon table with geometry</w:t>
      </w:r>
      <w:bookmarkEnd w:id="106"/>
    </w:p>
    <w:p w:rsidR="002275F0" w:rsidRDefault="00F17B79">
      <w:pPr>
        <w:pStyle w:val="HTMLPreformatted"/>
        <w:divId w:val="1388725484"/>
        <w:rPr>
          <w:rStyle w:val="HTMLCode"/>
        </w:rPr>
      </w:pPr>
      <w:r>
        <w:rPr>
          <w:rStyle w:val="HTMLCode"/>
        </w:rPr>
        <w:t>-- Create intersected soil polygon table with geometry</w:t>
      </w:r>
    </w:p>
    <w:p w:rsidR="002275F0" w:rsidRDefault="00F17B79">
      <w:pPr>
        <w:pStyle w:val="HTMLPreformatted"/>
        <w:divId w:val="1388725484"/>
        <w:rPr>
          <w:rStyle w:val="HTMLCode"/>
        </w:rPr>
      </w:pPr>
      <w:r>
        <w:rPr>
          <w:rStyle w:val="HTMLCode"/>
        </w:rPr>
        <w:t>CREATE TABLE #</w:t>
      </w:r>
      <w:proofErr w:type="spellStart"/>
      <w:r>
        <w:rPr>
          <w:rStyle w:val="HTMLCode"/>
        </w:rPr>
        <w:t>AoiSoils</w:t>
      </w:r>
      <w:proofErr w:type="spellEnd"/>
      <w:r>
        <w:rPr>
          <w:rStyle w:val="HTMLCode"/>
        </w:rPr>
        <w:t xml:space="preserve"> </w:t>
      </w:r>
    </w:p>
    <w:p w:rsidR="002275F0" w:rsidRDefault="00F17B79">
      <w:pPr>
        <w:pStyle w:val="HTMLPreformatted"/>
        <w:divId w:val="1388725484"/>
        <w:rPr>
          <w:rStyle w:val="HTMLCode"/>
        </w:rPr>
      </w:pPr>
      <w:r>
        <w:rPr>
          <w:rStyle w:val="HTMLCode"/>
        </w:rPr>
        <w:t xml:space="preserve">    ( </w:t>
      </w:r>
      <w:proofErr w:type="spellStart"/>
      <w:r>
        <w:rPr>
          <w:rStyle w:val="HTMLCode"/>
        </w:rPr>
        <w:t>polyid</w:t>
      </w:r>
      <w:proofErr w:type="spellEnd"/>
      <w:r>
        <w:rPr>
          <w:rStyle w:val="HTMLCode"/>
        </w:rPr>
        <w:t xml:space="preserve"> INT IDENTITY (1,1),</w:t>
      </w:r>
    </w:p>
    <w:p w:rsidR="002275F0" w:rsidRDefault="00F17B79">
      <w:pPr>
        <w:pStyle w:val="HTMLPreformatted"/>
        <w:divId w:val="1388725484"/>
        <w:rPr>
          <w:rStyle w:val="HTMLCode"/>
        </w:rPr>
      </w:pPr>
      <w:r>
        <w:rPr>
          <w:rStyle w:val="HTMLCode"/>
        </w:rPr>
        <w:lastRenderedPageBreak/>
        <w:t xml:space="preserve">    </w:t>
      </w:r>
      <w:proofErr w:type="spellStart"/>
      <w:r>
        <w:rPr>
          <w:rStyle w:val="HTMLCode"/>
        </w:rPr>
        <w:t>aoiid</w:t>
      </w:r>
      <w:proofErr w:type="spellEnd"/>
      <w:r>
        <w:rPr>
          <w:rStyle w:val="HTMLCode"/>
        </w:rPr>
        <w:t xml:space="preserve"> INT,</w:t>
      </w:r>
    </w:p>
    <w:p w:rsidR="002275F0" w:rsidRDefault="00F17B79">
      <w:pPr>
        <w:pStyle w:val="HTMLPreformatted"/>
        <w:divId w:val="1388725484"/>
        <w:rPr>
          <w:rStyle w:val="HTMLCode"/>
        </w:rPr>
      </w:pPr>
      <w:r>
        <w:rPr>
          <w:rStyle w:val="HTMLCode"/>
        </w:rPr>
        <w:t xml:space="preserve">    </w:t>
      </w:r>
      <w:proofErr w:type="spellStart"/>
      <w:r>
        <w:rPr>
          <w:rStyle w:val="HTMLCode"/>
        </w:rPr>
        <w:t>landunit</w:t>
      </w:r>
      <w:proofErr w:type="spellEnd"/>
      <w:r>
        <w:rPr>
          <w:rStyle w:val="HTMLCode"/>
        </w:rPr>
        <w:t xml:space="preserve"> CHAR(20),</w:t>
      </w:r>
    </w:p>
    <w:p w:rsidR="002275F0" w:rsidRDefault="00F17B79">
      <w:pPr>
        <w:pStyle w:val="HTMLPreformatted"/>
        <w:divId w:val="1388725484"/>
        <w:rPr>
          <w:rStyle w:val="HTMLCode"/>
        </w:rPr>
      </w:pPr>
      <w:r>
        <w:rPr>
          <w:rStyle w:val="HTMLCode"/>
        </w:rPr>
        <w:t xml:space="preserve">    </w:t>
      </w:r>
      <w:proofErr w:type="spellStart"/>
      <w:r>
        <w:rPr>
          <w:rStyle w:val="HTMLCode"/>
        </w:rPr>
        <w:t>mukey</w:t>
      </w:r>
      <w:proofErr w:type="spellEnd"/>
      <w:r>
        <w:rPr>
          <w:rStyle w:val="HTMLCode"/>
        </w:rPr>
        <w:t xml:space="preserve"> INT,</w:t>
      </w:r>
    </w:p>
    <w:p w:rsidR="002275F0" w:rsidRDefault="00F17B79">
      <w:pPr>
        <w:pStyle w:val="HTMLPreformatted"/>
        <w:divId w:val="1388725484"/>
        <w:rPr>
          <w:rStyle w:val="HTMLCode"/>
        </w:rPr>
      </w:pPr>
      <w:r>
        <w:rPr>
          <w:rStyle w:val="HTMLCode"/>
        </w:rPr>
        <w:t xml:space="preserve">    </w:t>
      </w:r>
      <w:proofErr w:type="spellStart"/>
      <w:r>
        <w:rPr>
          <w:rStyle w:val="HTMLCode"/>
        </w:rPr>
        <w:t>soilgeom</w:t>
      </w:r>
      <w:proofErr w:type="spellEnd"/>
      <w:r>
        <w:rPr>
          <w:rStyle w:val="HTMLCode"/>
        </w:rPr>
        <w:t xml:space="preserve"> GEOMETRY</w:t>
      </w:r>
    </w:p>
    <w:p w:rsidR="002275F0" w:rsidRDefault="00F17B79">
      <w:pPr>
        <w:pStyle w:val="HTMLPreformatted"/>
        <w:divId w:val="1388725484"/>
      </w:pPr>
      <w:r>
        <w:rPr>
          <w:rStyle w:val="HTMLCode"/>
        </w:rPr>
        <w:t xml:space="preserve">    );</w:t>
      </w:r>
    </w:p>
    <w:p w:rsidR="002275F0" w:rsidRDefault="00F17B79">
      <w:pPr>
        <w:pStyle w:val="HTMLPreformatted"/>
        <w:divId w:val="1388725484"/>
        <w:rPr>
          <w:rStyle w:val="HTMLCode"/>
        </w:rPr>
      </w:pPr>
      <w:r>
        <w:rPr>
          <w:rStyle w:val="HTMLCode"/>
        </w:rPr>
        <w:t>INSERT INTO #</w:t>
      </w:r>
      <w:proofErr w:type="spellStart"/>
      <w:r>
        <w:rPr>
          <w:rStyle w:val="HTMLCode"/>
        </w:rPr>
        <w:t>AoiSoils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soilgeom</w:t>
      </w:r>
      <w:proofErr w:type="spellEnd"/>
      <w:r>
        <w:rPr>
          <w:rStyle w:val="HTMLCode"/>
        </w:rPr>
        <w:t>)</w:t>
      </w:r>
    </w:p>
    <w:p w:rsidR="002275F0" w:rsidRDefault="00F17B79">
      <w:pPr>
        <w:pStyle w:val="HTMLPreformatted"/>
        <w:divId w:val="1388725484"/>
        <w:rPr>
          <w:rStyle w:val="HTMLCode"/>
        </w:rPr>
      </w:pPr>
      <w:r>
        <w:rPr>
          <w:rStyle w:val="HTMLCode"/>
        </w:rPr>
        <w:t xml:space="preserve">SELECT </w:t>
      </w:r>
      <w:proofErr w:type="spellStart"/>
      <w:r>
        <w:rPr>
          <w:rStyle w:val="HTMLCode"/>
        </w:rPr>
        <w:t>A.aoiid</w:t>
      </w:r>
      <w:proofErr w:type="spellEnd"/>
      <w:r>
        <w:rPr>
          <w:rStyle w:val="HTMLCode"/>
        </w:rPr>
        <w:t xml:space="preserve">, </w:t>
      </w:r>
      <w:proofErr w:type="spellStart"/>
      <w:r>
        <w:rPr>
          <w:rStyle w:val="HTMLCode"/>
        </w:rPr>
        <w:t>A.landunit</w:t>
      </w:r>
      <w:proofErr w:type="spellEnd"/>
      <w:r>
        <w:rPr>
          <w:rStyle w:val="HTMLCode"/>
        </w:rPr>
        <w:t xml:space="preserve">, </w:t>
      </w:r>
      <w:proofErr w:type="spellStart"/>
      <w:r>
        <w:rPr>
          <w:rStyle w:val="HTMLCode"/>
        </w:rPr>
        <w:t>M.mukey</w:t>
      </w:r>
      <w:proofErr w:type="spellEnd"/>
      <w:r>
        <w:rPr>
          <w:rStyle w:val="HTMLCode"/>
        </w:rPr>
        <w:t xml:space="preserve">, </w:t>
      </w:r>
      <w:proofErr w:type="spellStart"/>
      <w:r>
        <w:rPr>
          <w:rStyle w:val="HTMLCode"/>
        </w:rPr>
        <w:t>M.mupolygongeo.STIntersection</w:t>
      </w:r>
      <w:proofErr w:type="spellEnd"/>
      <w:r>
        <w:rPr>
          <w:rStyle w:val="HTMLCode"/>
        </w:rPr>
        <w:t>(</w:t>
      </w:r>
      <w:proofErr w:type="spellStart"/>
      <w:r>
        <w:rPr>
          <w:rStyle w:val="HTMLCode"/>
        </w:rPr>
        <w:t>A.aoigeom</w:t>
      </w:r>
      <w:proofErr w:type="spellEnd"/>
      <w:r>
        <w:rPr>
          <w:rStyle w:val="HTMLCode"/>
        </w:rPr>
        <w:t xml:space="preserve"> ) AS </w:t>
      </w:r>
      <w:proofErr w:type="spellStart"/>
      <w:r>
        <w:rPr>
          <w:rStyle w:val="HTMLCode"/>
        </w:rPr>
        <w:t>soilgeom</w:t>
      </w:r>
      <w:proofErr w:type="spellEnd"/>
    </w:p>
    <w:p w:rsidR="002275F0" w:rsidRDefault="00F17B79">
      <w:pPr>
        <w:pStyle w:val="HTMLPreformatted"/>
        <w:divId w:val="1388725484"/>
        <w:rPr>
          <w:rStyle w:val="HTMLCode"/>
        </w:rPr>
      </w:pPr>
      <w:r>
        <w:rPr>
          <w:rStyle w:val="HTMLCode"/>
        </w:rPr>
        <w:t xml:space="preserve">FROM </w:t>
      </w:r>
      <w:proofErr w:type="spellStart"/>
      <w:r>
        <w:rPr>
          <w:rStyle w:val="HTMLCode"/>
        </w:rPr>
        <w:t>mupolygon</w:t>
      </w:r>
      <w:proofErr w:type="spellEnd"/>
      <w:r>
        <w:rPr>
          <w:rStyle w:val="HTMLCode"/>
        </w:rPr>
        <w:t xml:space="preserve"> M, #</w:t>
      </w:r>
      <w:proofErr w:type="spellStart"/>
      <w:r>
        <w:rPr>
          <w:rStyle w:val="HTMLCode"/>
        </w:rPr>
        <w:t>AoiTable</w:t>
      </w:r>
      <w:proofErr w:type="spellEnd"/>
      <w:r>
        <w:rPr>
          <w:rStyle w:val="HTMLCode"/>
        </w:rPr>
        <w:t xml:space="preserve"> A</w:t>
      </w:r>
    </w:p>
    <w:p w:rsidR="002275F0" w:rsidRDefault="00F17B79">
      <w:pPr>
        <w:pStyle w:val="HTMLPreformatted"/>
        <w:divId w:val="1388725484"/>
      </w:pPr>
      <w:r>
        <w:rPr>
          <w:rStyle w:val="HTMLCode"/>
        </w:rPr>
        <w:t xml:space="preserve">WHERE </w:t>
      </w:r>
      <w:proofErr w:type="spellStart"/>
      <w:r>
        <w:rPr>
          <w:rStyle w:val="HTMLCode"/>
        </w:rPr>
        <w:t>mupolygongeo.STIntersects</w:t>
      </w:r>
      <w:proofErr w:type="spellEnd"/>
      <w:r>
        <w:rPr>
          <w:rStyle w:val="HTMLCode"/>
        </w:rPr>
        <w:t>(</w:t>
      </w:r>
      <w:proofErr w:type="spellStart"/>
      <w:r>
        <w:rPr>
          <w:rStyle w:val="HTMLCode"/>
        </w:rPr>
        <w:t>A.aoigeom</w:t>
      </w:r>
      <w:proofErr w:type="spellEnd"/>
      <w:r>
        <w:rPr>
          <w:rStyle w:val="HTMLCode"/>
        </w:rPr>
        <w:t>) = 1;</w:t>
      </w:r>
    </w:p>
    <w:p w:rsidR="002275F0" w:rsidRDefault="00F17B7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42994132"/>
        <w:rPr>
          <w:rFonts w:eastAsia="Times New Roman"/>
        </w:rPr>
      </w:pPr>
      <w:bookmarkStart w:id="107" w:name="_Toc16239750"/>
      <w:r>
        <w:rPr>
          <w:rFonts w:eastAsia="Times New Roman"/>
        </w:rPr>
        <w:t>Populate</w:t>
      </w:r>
      <w:del w:id="108" w:author="Achen, Aaron - NRCS, Lincoln, NE" w:date="2019-08-07T16:40:00Z">
        <w:r w:rsidDel="00AC5285">
          <w:rPr>
            <w:rFonts w:eastAsia="Times New Roman"/>
          </w:rPr>
          <w:delText>s</w:delText>
        </w:r>
      </w:del>
      <w:r>
        <w:rPr>
          <w:rFonts w:eastAsia="Times New Roman"/>
        </w:rPr>
        <w:t xml:space="preserve"> </w:t>
      </w:r>
      <w:del w:id="109" w:author="Achen, Aaron - NRCS, Lincoln, NE" w:date="2019-08-07T16:40:00Z">
        <w:r w:rsidDel="00AC5285">
          <w:rPr>
            <w:rFonts w:eastAsia="Times New Roman"/>
          </w:rPr>
          <w:delText>S</w:delText>
        </w:r>
      </w:del>
      <w:ins w:id="110" w:author="Achen, Aaron - NRCS, Lincoln, NE" w:date="2019-08-07T16:40:00Z">
        <w:r w:rsidR="00AC5285">
          <w:rPr>
            <w:rFonts w:eastAsia="Times New Roman"/>
          </w:rPr>
          <w:t>s</w:t>
        </w:r>
      </w:ins>
      <w:r>
        <w:rPr>
          <w:rFonts w:eastAsia="Times New Roman"/>
        </w:rPr>
        <w:t xml:space="preserve">oil geometry with </w:t>
      </w:r>
      <w:proofErr w:type="spellStart"/>
      <w:r>
        <w:rPr>
          <w:rFonts w:eastAsia="Times New Roman"/>
        </w:rPr>
        <w:t>landunit</w:t>
      </w:r>
      <w:proofErr w:type="spellEnd"/>
      <w:r>
        <w:rPr>
          <w:rFonts w:eastAsia="Times New Roman"/>
        </w:rPr>
        <w:t xml:space="preserve"> attribute</w:t>
      </w:r>
      <w:bookmarkEnd w:id="107"/>
    </w:p>
    <w:p w:rsidR="002275F0" w:rsidRDefault="00F17B79">
      <w:pPr>
        <w:pStyle w:val="HTMLPreformatted"/>
        <w:divId w:val="742994132"/>
        <w:rPr>
          <w:rStyle w:val="HTMLCode"/>
        </w:rPr>
      </w:pPr>
      <w:r>
        <w:rPr>
          <w:rStyle w:val="HTMLCode"/>
        </w:rPr>
        <w:t xml:space="preserve">-- Soil geometry with </w:t>
      </w:r>
      <w:proofErr w:type="spellStart"/>
      <w:r>
        <w:rPr>
          <w:rStyle w:val="HTMLCode"/>
        </w:rPr>
        <w:t>landunits</w:t>
      </w:r>
      <w:proofErr w:type="spellEnd"/>
    </w:p>
    <w:p w:rsidR="002275F0" w:rsidRDefault="00F17B79">
      <w:pPr>
        <w:pStyle w:val="HTMLPreformatted"/>
        <w:divId w:val="742994132"/>
        <w:rPr>
          <w:rStyle w:val="HTMLCode"/>
        </w:rPr>
      </w:pPr>
      <w:r>
        <w:rPr>
          <w:rStyle w:val="HTMLCode"/>
        </w:rPr>
        <w:t xml:space="preserve">CREATE TABLE #AoiSoils2 </w:t>
      </w:r>
    </w:p>
    <w:p w:rsidR="002275F0" w:rsidRDefault="00F17B79">
      <w:pPr>
        <w:pStyle w:val="HTMLPreformatted"/>
        <w:divId w:val="742994132"/>
        <w:rPr>
          <w:rStyle w:val="HTMLCode"/>
        </w:rPr>
      </w:pPr>
      <w:r>
        <w:rPr>
          <w:rStyle w:val="HTMLCode"/>
        </w:rPr>
        <w:t xml:space="preserve">    ( </w:t>
      </w:r>
      <w:proofErr w:type="spellStart"/>
      <w:r>
        <w:rPr>
          <w:rStyle w:val="HTMLCode"/>
        </w:rPr>
        <w:t>aoiid</w:t>
      </w:r>
      <w:proofErr w:type="spellEnd"/>
      <w:r>
        <w:rPr>
          <w:rStyle w:val="HTMLCode"/>
        </w:rPr>
        <w:t xml:space="preserve"> INT,</w:t>
      </w:r>
    </w:p>
    <w:p w:rsidR="002275F0" w:rsidRDefault="00F17B79">
      <w:pPr>
        <w:pStyle w:val="HTMLPreformatted"/>
        <w:divId w:val="742994132"/>
        <w:rPr>
          <w:rStyle w:val="HTMLCode"/>
        </w:rPr>
      </w:pPr>
      <w:r>
        <w:rPr>
          <w:rStyle w:val="HTMLCode"/>
        </w:rPr>
        <w:t xml:space="preserve">    </w:t>
      </w:r>
      <w:proofErr w:type="spellStart"/>
      <w:r>
        <w:rPr>
          <w:rStyle w:val="HTMLCode"/>
        </w:rPr>
        <w:t>polyid</w:t>
      </w:r>
      <w:proofErr w:type="spellEnd"/>
      <w:r>
        <w:rPr>
          <w:rStyle w:val="HTMLCode"/>
        </w:rPr>
        <w:t xml:space="preserve"> INT,</w:t>
      </w:r>
    </w:p>
    <w:p w:rsidR="002275F0" w:rsidRDefault="00F17B79">
      <w:pPr>
        <w:pStyle w:val="HTMLPreformatted"/>
        <w:divId w:val="742994132"/>
        <w:rPr>
          <w:rStyle w:val="HTMLCode"/>
        </w:rPr>
      </w:pPr>
      <w:r>
        <w:rPr>
          <w:rStyle w:val="HTMLCode"/>
        </w:rPr>
        <w:t xml:space="preserve">    </w:t>
      </w:r>
      <w:proofErr w:type="spellStart"/>
      <w:r>
        <w:rPr>
          <w:rStyle w:val="HTMLCode"/>
        </w:rPr>
        <w:t>landunit</w:t>
      </w:r>
      <w:proofErr w:type="spellEnd"/>
      <w:r>
        <w:rPr>
          <w:rStyle w:val="HTMLCode"/>
        </w:rPr>
        <w:t xml:space="preserve"> CHAR(20),</w:t>
      </w:r>
    </w:p>
    <w:p w:rsidR="002275F0" w:rsidRDefault="00F17B79">
      <w:pPr>
        <w:pStyle w:val="HTMLPreformatted"/>
        <w:divId w:val="742994132"/>
        <w:rPr>
          <w:rStyle w:val="HTMLCode"/>
        </w:rPr>
      </w:pPr>
      <w:r>
        <w:rPr>
          <w:rStyle w:val="HTMLCode"/>
        </w:rPr>
        <w:t xml:space="preserve">    </w:t>
      </w:r>
      <w:proofErr w:type="spellStart"/>
      <w:r>
        <w:rPr>
          <w:rStyle w:val="HTMLCode"/>
        </w:rPr>
        <w:t>mukey</w:t>
      </w:r>
      <w:proofErr w:type="spellEnd"/>
      <w:r>
        <w:rPr>
          <w:rStyle w:val="HTMLCode"/>
        </w:rPr>
        <w:t xml:space="preserve"> INT,</w:t>
      </w:r>
    </w:p>
    <w:p w:rsidR="002275F0" w:rsidRDefault="00F17B79">
      <w:pPr>
        <w:pStyle w:val="HTMLPreformatted"/>
        <w:divId w:val="742994132"/>
        <w:rPr>
          <w:rStyle w:val="HTMLCode"/>
        </w:rPr>
      </w:pPr>
      <w:r>
        <w:rPr>
          <w:rStyle w:val="HTMLCode"/>
        </w:rPr>
        <w:t xml:space="preserve">    </w:t>
      </w:r>
      <w:proofErr w:type="spellStart"/>
      <w:r>
        <w:rPr>
          <w:rStyle w:val="HTMLCode"/>
        </w:rPr>
        <w:t>poly_acres</w:t>
      </w:r>
      <w:proofErr w:type="spellEnd"/>
      <w:r>
        <w:rPr>
          <w:rStyle w:val="HTMLCode"/>
        </w:rPr>
        <w:t xml:space="preserve"> FLOAT,</w:t>
      </w:r>
    </w:p>
    <w:p w:rsidR="002275F0" w:rsidRDefault="00F17B79">
      <w:pPr>
        <w:pStyle w:val="HTMLPreformatted"/>
        <w:divId w:val="742994132"/>
        <w:rPr>
          <w:rStyle w:val="HTMLCode"/>
        </w:rPr>
      </w:pPr>
      <w:r>
        <w:rPr>
          <w:rStyle w:val="HTMLCode"/>
        </w:rPr>
        <w:t xml:space="preserve">    </w:t>
      </w:r>
      <w:proofErr w:type="spellStart"/>
      <w:r>
        <w:rPr>
          <w:rStyle w:val="HTMLCode"/>
        </w:rPr>
        <w:t>soilgeog</w:t>
      </w:r>
      <w:proofErr w:type="spellEnd"/>
      <w:r>
        <w:rPr>
          <w:rStyle w:val="HTMLCode"/>
        </w:rPr>
        <w:t xml:space="preserve"> GEOGRAPHY</w:t>
      </w:r>
    </w:p>
    <w:p w:rsidR="002275F0" w:rsidRDefault="00F17B79">
      <w:pPr>
        <w:pStyle w:val="HTMLPreformatted"/>
        <w:divId w:val="742994132"/>
      </w:pPr>
      <w:r>
        <w:rPr>
          <w:rStyle w:val="HTMLCode"/>
        </w:rPr>
        <w:t xml:space="preserve">    );</w:t>
      </w:r>
    </w:p>
    <w:p w:rsidR="002275F0" w:rsidRDefault="00F17B79">
      <w:pPr>
        <w:pStyle w:val="HTMLPreformatted"/>
        <w:divId w:val="742994132"/>
        <w:rPr>
          <w:rStyle w:val="HTMLCode"/>
        </w:rPr>
      </w:pPr>
      <w:r>
        <w:rPr>
          <w:rStyle w:val="HTMLCode"/>
        </w:rPr>
        <w:t xml:space="preserve">-- Populate Soil geometry with </w:t>
      </w:r>
      <w:proofErr w:type="spellStart"/>
      <w:r>
        <w:rPr>
          <w:rStyle w:val="HTMLCode"/>
        </w:rPr>
        <w:t>landunit</w:t>
      </w:r>
      <w:proofErr w:type="spellEnd"/>
      <w:r>
        <w:rPr>
          <w:rStyle w:val="HTMLCode"/>
        </w:rPr>
        <w:t xml:space="preserve"> attribute</w:t>
      </w:r>
    </w:p>
    <w:p w:rsidR="002275F0" w:rsidRDefault="00F17B79">
      <w:pPr>
        <w:pStyle w:val="HTMLPreformatted"/>
        <w:divId w:val="742994132"/>
        <w:rPr>
          <w:rStyle w:val="HTMLCode"/>
        </w:rPr>
      </w:pPr>
      <w:r>
        <w:rPr>
          <w:rStyle w:val="HTMLCode"/>
        </w:rPr>
        <w:t xml:space="preserve">INSERT INTO #AoiSoils2   </w:t>
      </w:r>
    </w:p>
    <w:p w:rsidR="002275F0" w:rsidRDefault="00F17B79">
      <w:pPr>
        <w:pStyle w:val="HTMLPreformatted"/>
        <w:divId w:val="742994132"/>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polyid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ROUND(((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4326 ).</w:t>
      </w:r>
      <w:proofErr w:type="spellStart"/>
      <w:r>
        <w:rPr>
          <w:rStyle w:val="HTMLCode"/>
        </w:rPr>
        <w:t>STArea</w:t>
      </w:r>
      <w:proofErr w:type="spellEnd"/>
      <w:r>
        <w:rPr>
          <w:rStyle w:val="HTMLCode"/>
        </w:rPr>
        <w:t xml:space="preserve">() ) / 4046.8564224 ), 3 ) AS </w:t>
      </w:r>
      <w:proofErr w:type="spellStart"/>
      <w:r>
        <w:rPr>
          <w:rStyle w:val="HTMLCode"/>
        </w:rPr>
        <w:t>poly_acres</w:t>
      </w:r>
      <w:proofErr w:type="spellEnd"/>
      <w:r>
        <w:rPr>
          <w:rStyle w:val="HTMLCode"/>
        </w:rPr>
        <w:t>,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xml:space="preserve">(), 4326 ) AS </w:t>
      </w:r>
      <w:proofErr w:type="spellStart"/>
      <w:r>
        <w:rPr>
          <w:rStyle w:val="HTMLCode"/>
        </w:rPr>
        <w:t>soilgeog</w:t>
      </w:r>
      <w:proofErr w:type="spellEnd"/>
      <w:r>
        <w:rPr>
          <w:rStyle w:val="HTMLCode"/>
        </w:rPr>
        <w:t xml:space="preserve"> </w:t>
      </w:r>
    </w:p>
    <w:p w:rsidR="002275F0" w:rsidRDefault="00F17B79">
      <w:pPr>
        <w:pStyle w:val="HTMLPreformatted"/>
        <w:divId w:val="742994132"/>
      </w:pPr>
      <w:r>
        <w:rPr>
          <w:rStyle w:val="HTMLCode"/>
        </w:rPr>
        <w:t>FROM #</w:t>
      </w:r>
      <w:proofErr w:type="spellStart"/>
      <w:r>
        <w:rPr>
          <w:rStyle w:val="HTMLCode"/>
        </w:rPr>
        <w:t>AoiSoils</w:t>
      </w:r>
      <w:proofErr w:type="spellEnd"/>
      <w:r>
        <w:rPr>
          <w:rStyle w:val="HTMLCode"/>
        </w:rPr>
        <w:t>;</w:t>
      </w:r>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38647265"/>
        <w:rPr>
          <w:rFonts w:eastAsia="Times New Roman"/>
        </w:rPr>
      </w:pPr>
      <w:bookmarkStart w:id="111" w:name="_Toc16239751"/>
      <w:r>
        <w:rPr>
          <w:rFonts w:eastAsia="Times New Roman"/>
        </w:rPr>
        <w:t xml:space="preserve">Create </w:t>
      </w:r>
      <w:del w:id="112" w:author="Achen, Aaron - NRCS, Lincoln, NE" w:date="2019-08-07T16:41:00Z">
        <w:r w:rsidDel="00AC5285">
          <w:rPr>
            <w:rFonts w:eastAsia="Times New Roman"/>
          </w:rPr>
          <w:delText>t</w:delText>
        </w:r>
      </w:del>
      <w:ins w:id="113" w:author="Achen, Aaron - NRCS, Lincoln, NE" w:date="2019-08-07T16:41:00Z">
        <w:r w:rsidR="00AC5285">
          <w:rPr>
            <w:rFonts w:eastAsia="Times New Roman"/>
          </w:rPr>
          <w:t>T</w:t>
        </w:r>
      </w:ins>
      <w:r>
        <w:rPr>
          <w:rFonts w:eastAsia="Times New Roman"/>
        </w:rPr>
        <w:t xml:space="preserve">able to </w:t>
      </w:r>
      <w:del w:id="114" w:author="Achen, Aaron - NRCS, Lincoln, NE" w:date="2019-08-07T16:41:00Z">
        <w:r w:rsidDel="00AC5285">
          <w:rPr>
            <w:rFonts w:eastAsia="Times New Roman"/>
          </w:rPr>
          <w:delText>s</w:delText>
        </w:r>
      </w:del>
      <w:ins w:id="115" w:author="Achen, Aaron - NRCS, Lincoln, NE" w:date="2019-08-07T16:41:00Z">
        <w:r w:rsidR="00AC5285">
          <w:rPr>
            <w:rFonts w:eastAsia="Times New Roman"/>
          </w:rPr>
          <w:t>S</w:t>
        </w:r>
      </w:ins>
      <w:r>
        <w:rPr>
          <w:rFonts w:eastAsia="Times New Roman"/>
        </w:rPr>
        <w:t xml:space="preserve">tore </w:t>
      </w:r>
      <w:del w:id="116" w:author="Achen, Aaron - NRCS, Lincoln, NE" w:date="2019-08-07T16:41:00Z">
        <w:r w:rsidDel="00AC5285">
          <w:rPr>
            <w:rFonts w:eastAsia="Times New Roman"/>
          </w:rPr>
          <w:delText>s</w:delText>
        </w:r>
      </w:del>
      <w:ins w:id="117" w:author="Achen, Aaron - NRCS, Lincoln, NE" w:date="2019-08-07T16:41:00Z">
        <w:r w:rsidR="00AC5285">
          <w:rPr>
            <w:rFonts w:eastAsia="Times New Roman"/>
          </w:rPr>
          <w:t>S</w:t>
        </w:r>
      </w:ins>
      <w:r>
        <w:rPr>
          <w:rFonts w:eastAsia="Times New Roman"/>
        </w:rPr>
        <w:t xml:space="preserve">urvey </w:t>
      </w:r>
      <w:del w:id="118" w:author="Achen, Aaron - NRCS, Lincoln, NE" w:date="2019-08-07T16:41:00Z">
        <w:r w:rsidDel="00AC5285">
          <w:rPr>
            <w:rFonts w:eastAsia="Times New Roman"/>
          </w:rPr>
          <w:delText>a</w:delText>
        </w:r>
      </w:del>
      <w:ins w:id="119" w:author="Achen, Aaron - NRCS, Lincoln, NE" w:date="2019-08-07T16:41:00Z">
        <w:r w:rsidR="00AC5285">
          <w:rPr>
            <w:rFonts w:eastAsia="Times New Roman"/>
          </w:rPr>
          <w:t>A</w:t>
        </w:r>
      </w:ins>
      <w:r>
        <w:rPr>
          <w:rFonts w:eastAsia="Times New Roman"/>
        </w:rPr>
        <w:t xml:space="preserve">rea </w:t>
      </w:r>
      <w:del w:id="120" w:author="Achen, Aaron - NRCS, Lincoln, NE" w:date="2019-08-07T16:41:00Z">
        <w:r w:rsidDel="00AC5285">
          <w:rPr>
            <w:rFonts w:eastAsia="Times New Roman"/>
          </w:rPr>
          <w:delText>d</w:delText>
        </w:r>
      </w:del>
      <w:proofErr w:type="spellStart"/>
      <w:ins w:id="121" w:author="Achen, Aaron - NRCS, Lincoln, NE" w:date="2019-08-07T16:41:00Z">
        <w:r w:rsidR="00AC5285">
          <w:rPr>
            <w:rFonts w:eastAsia="Times New Roman"/>
          </w:rPr>
          <w:t>D</w:t>
        </w:r>
      </w:ins>
      <w:r>
        <w:rPr>
          <w:rFonts w:eastAsia="Times New Roman"/>
        </w:rPr>
        <w:t>atestamps</w:t>
      </w:r>
      <w:proofErr w:type="spellEnd"/>
      <w:r>
        <w:rPr>
          <w:rFonts w:eastAsia="Times New Roman"/>
        </w:rPr>
        <w:t xml:space="preserve"> (</w:t>
      </w:r>
      <w:proofErr w:type="spellStart"/>
      <w:r>
        <w:rPr>
          <w:rFonts w:eastAsia="Times New Roman"/>
        </w:rPr>
        <w:t>sacatalog.saverest</w:t>
      </w:r>
      <w:proofErr w:type="spellEnd"/>
      <w:r>
        <w:rPr>
          <w:rFonts w:eastAsia="Times New Roman"/>
        </w:rPr>
        <w:t>)</w:t>
      </w:r>
      <w:bookmarkEnd w:id="111"/>
    </w:p>
    <w:p w:rsidR="002275F0" w:rsidRDefault="00F17B79">
      <w:pPr>
        <w:pStyle w:val="HTMLPreformatted"/>
        <w:divId w:val="438647265"/>
        <w:rPr>
          <w:rStyle w:val="HTMLCode"/>
        </w:rPr>
      </w:pPr>
      <w:r>
        <w:rPr>
          <w:rStyle w:val="HTMLCode"/>
        </w:rPr>
        <w:t>CREATE TABLE #</w:t>
      </w:r>
      <w:proofErr w:type="spellStart"/>
      <w:r>
        <w:rPr>
          <w:rStyle w:val="HTMLCode"/>
        </w:rPr>
        <w:t>DateStamps</w:t>
      </w:r>
      <w:proofErr w:type="spellEnd"/>
    </w:p>
    <w:p w:rsidR="002275F0" w:rsidRDefault="00F17B79">
      <w:pPr>
        <w:pStyle w:val="HTMLPreformatted"/>
        <w:divId w:val="438647265"/>
        <w:rPr>
          <w:rStyle w:val="HTMLCode"/>
        </w:rPr>
      </w:pPr>
      <w:r>
        <w:rPr>
          <w:rStyle w:val="HTMLCode"/>
        </w:rPr>
        <w:t>(</w:t>
      </w:r>
      <w:proofErr w:type="spellStart"/>
      <w:r>
        <w:rPr>
          <w:rStyle w:val="HTMLCode"/>
        </w:rPr>
        <w:t>landunit</w:t>
      </w:r>
      <w:proofErr w:type="spellEnd"/>
      <w:r>
        <w:rPr>
          <w:rStyle w:val="HTMLCode"/>
        </w:rPr>
        <w:t xml:space="preserve"> CHAR(20),</w:t>
      </w:r>
    </w:p>
    <w:p w:rsidR="002275F0" w:rsidRDefault="00F17B79">
      <w:pPr>
        <w:pStyle w:val="HTMLPreformatted"/>
        <w:divId w:val="438647265"/>
      </w:pPr>
      <w:proofErr w:type="spellStart"/>
      <w:r>
        <w:rPr>
          <w:rStyle w:val="HTMLCode"/>
        </w:rPr>
        <w:t>datestamp</w:t>
      </w:r>
      <w:proofErr w:type="spellEnd"/>
      <w:r>
        <w:rPr>
          <w:rStyle w:val="HTMLCode"/>
        </w:rPr>
        <w:t xml:space="preserve"> VARCHAR(32));</w:t>
      </w:r>
    </w:p>
    <w:tbl>
      <w:tblPr>
        <w:tblW w:w="0" w:type="auto"/>
        <w:tblCellSpacing w:w="15" w:type="dxa"/>
        <w:tblLook w:val="04A0" w:firstRow="1" w:lastRow="0" w:firstColumn="1" w:lastColumn="0" w:noHBand="0" w:noVBand="1"/>
      </w:tblPr>
      <w:tblGrid>
        <w:gridCol w:w="1202"/>
        <w:gridCol w:w="2875"/>
      </w:tblGrid>
      <w:tr w:rsidR="002275F0">
        <w:trPr>
          <w:divId w:val="438647265"/>
          <w:tblHeader/>
          <w:tblCellSpacing w:w="15" w:type="dxa"/>
        </w:trPr>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datestamp</w:t>
            </w:r>
            <w:proofErr w:type="spellEnd"/>
          </w:p>
        </w:tc>
      </w:tr>
      <w:tr w:rsidR="002275F0">
        <w:trPr>
          <w:divId w:val="438647265"/>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ND001 2018-09-12 19:21:50</w:t>
            </w:r>
          </w:p>
        </w:tc>
      </w:tr>
      <w:tr w:rsidR="002275F0">
        <w:trPr>
          <w:divId w:val="438647265"/>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SD105 2018-09-12 23:49:29</w:t>
            </w:r>
          </w:p>
        </w:tc>
      </w:tr>
      <w:tr w:rsidR="002275F0">
        <w:trPr>
          <w:divId w:val="438647265"/>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ND001 2018-09-12 19:21:50</w:t>
            </w:r>
          </w:p>
        </w:tc>
      </w:tr>
    </w:tbl>
    <w:p w:rsidR="002275F0" w:rsidRDefault="00F17B79">
      <w:pPr>
        <w:pStyle w:val="HTMLPreformatted"/>
        <w:divId w:val="438647265"/>
        <w:rPr>
          <w:rStyle w:val="HTMLCode"/>
        </w:rPr>
      </w:pPr>
      <w:r>
        <w:rPr>
          <w:rStyle w:val="HTMLCode"/>
        </w:rPr>
        <w:t>INSERT INTO #</w:t>
      </w:r>
      <w:proofErr w:type="spellStart"/>
      <w:r>
        <w:rPr>
          <w:rStyle w:val="HTMLCode"/>
        </w:rPr>
        <w:t>DateStamps</w:t>
      </w:r>
      <w:proofErr w:type="spellEnd"/>
    </w:p>
    <w:p w:rsidR="002275F0" w:rsidRDefault="00F17B79">
      <w:pPr>
        <w:pStyle w:val="HTMLPreformatted"/>
        <w:divId w:val="438647265"/>
        <w:rPr>
          <w:rStyle w:val="HTMLCode"/>
        </w:rPr>
      </w:pPr>
      <w:r>
        <w:rPr>
          <w:rStyle w:val="HTMLCode"/>
        </w:rPr>
        <w:t xml:space="preserve">SELECT DISTINCT </w:t>
      </w:r>
      <w:proofErr w:type="spellStart"/>
      <w:r>
        <w:rPr>
          <w:rStyle w:val="HTMLCode"/>
        </w:rPr>
        <w:t>AM.landunit</w:t>
      </w:r>
      <w:proofErr w:type="spellEnd"/>
      <w:r>
        <w:rPr>
          <w:rStyle w:val="HTMLCode"/>
        </w:rPr>
        <w:t>, ([SC].[</w:t>
      </w:r>
      <w:proofErr w:type="spellStart"/>
      <w:r>
        <w:rPr>
          <w:rStyle w:val="HTMLCode"/>
        </w:rPr>
        <w:t>areasymbol</w:t>
      </w:r>
      <w:proofErr w:type="spellEnd"/>
      <w:r>
        <w:rPr>
          <w:rStyle w:val="HTMLCode"/>
        </w:rPr>
        <w:t>] + ' ' + CONVERT(VARCHAR(32),[SC].[</w:t>
      </w:r>
      <w:proofErr w:type="spellStart"/>
      <w:r>
        <w:rPr>
          <w:rStyle w:val="HTMLCode"/>
        </w:rPr>
        <w:t>saverest</w:t>
      </w:r>
      <w:proofErr w:type="spellEnd"/>
      <w:r>
        <w:rPr>
          <w:rStyle w:val="HTMLCode"/>
        </w:rPr>
        <w:t xml:space="preserve">],120) ) AS </w:t>
      </w:r>
      <w:proofErr w:type="spellStart"/>
      <w:r>
        <w:rPr>
          <w:rStyle w:val="HTMLCode"/>
        </w:rPr>
        <w:t>datestamp</w:t>
      </w:r>
      <w:proofErr w:type="spellEnd"/>
    </w:p>
    <w:p w:rsidR="002275F0" w:rsidRDefault="00F17B79">
      <w:pPr>
        <w:pStyle w:val="HTMLPreformatted"/>
        <w:divId w:val="438647265"/>
        <w:rPr>
          <w:rStyle w:val="HTMLCode"/>
        </w:rPr>
      </w:pPr>
      <w:r>
        <w:rPr>
          <w:rStyle w:val="HTMLCode"/>
        </w:rPr>
        <w:t>FROM #M4 AM</w:t>
      </w:r>
    </w:p>
    <w:p w:rsidR="002275F0" w:rsidRDefault="00F17B79">
      <w:pPr>
        <w:pStyle w:val="HTMLPreformatted"/>
        <w:divId w:val="438647265"/>
        <w:rPr>
          <w:rStyle w:val="HTMLCode"/>
        </w:rPr>
      </w:pPr>
      <w:r>
        <w:rPr>
          <w:rStyle w:val="HTMLCode"/>
        </w:rPr>
        <w:t xml:space="preserve">INNER JOIN </w:t>
      </w:r>
      <w:proofErr w:type="spellStart"/>
      <w:r>
        <w:rPr>
          <w:rStyle w:val="HTMLCode"/>
        </w:rPr>
        <w:t>mapunit</w:t>
      </w:r>
      <w:proofErr w:type="spellEnd"/>
      <w:r>
        <w:rPr>
          <w:rStyle w:val="HTMLCode"/>
        </w:rPr>
        <w:t xml:space="preserve"> Mu ON </w:t>
      </w:r>
      <w:proofErr w:type="spellStart"/>
      <w:r>
        <w:rPr>
          <w:rStyle w:val="HTMLCode"/>
        </w:rPr>
        <w:t>AM.mukey</w:t>
      </w:r>
      <w:proofErr w:type="spellEnd"/>
      <w:r>
        <w:rPr>
          <w:rStyle w:val="HTMLCode"/>
        </w:rPr>
        <w:t xml:space="preserve"> = </w:t>
      </w:r>
      <w:proofErr w:type="spellStart"/>
      <w:r>
        <w:rPr>
          <w:rStyle w:val="HTMLCode"/>
        </w:rPr>
        <w:t>Mu.mukey</w:t>
      </w:r>
      <w:proofErr w:type="spellEnd"/>
    </w:p>
    <w:p w:rsidR="002275F0" w:rsidRDefault="00F17B79">
      <w:pPr>
        <w:pStyle w:val="HTMLPreformatted"/>
        <w:divId w:val="438647265"/>
        <w:rPr>
          <w:rStyle w:val="HTMLCode"/>
        </w:rPr>
      </w:pPr>
      <w:r>
        <w:rPr>
          <w:rStyle w:val="HTMLCode"/>
        </w:rPr>
        <w:t xml:space="preserve">INNER JOIN legend LG ON </w:t>
      </w:r>
      <w:proofErr w:type="spellStart"/>
      <w:r>
        <w:rPr>
          <w:rStyle w:val="HTMLCode"/>
        </w:rPr>
        <w:t>Mu.lkey</w:t>
      </w:r>
      <w:proofErr w:type="spellEnd"/>
      <w:r>
        <w:rPr>
          <w:rStyle w:val="HTMLCode"/>
        </w:rPr>
        <w:t xml:space="preserve"> = </w:t>
      </w:r>
      <w:proofErr w:type="spellStart"/>
      <w:r>
        <w:rPr>
          <w:rStyle w:val="HTMLCode"/>
        </w:rPr>
        <w:t>LG.lkey</w:t>
      </w:r>
      <w:proofErr w:type="spellEnd"/>
    </w:p>
    <w:p w:rsidR="002275F0" w:rsidRDefault="00F17B79">
      <w:pPr>
        <w:pStyle w:val="HTMLPreformatted"/>
        <w:divId w:val="438647265"/>
      </w:pPr>
      <w:r>
        <w:rPr>
          <w:rStyle w:val="HTMLCode"/>
        </w:rPr>
        <w:t xml:space="preserve">INNER JOIN </w:t>
      </w:r>
      <w:proofErr w:type="spellStart"/>
      <w:r>
        <w:rPr>
          <w:rStyle w:val="HTMLCode"/>
        </w:rPr>
        <w:t>sacatalog</w:t>
      </w:r>
      <w:proofErr w:type="spellEnd"/>
      <w:r>
        <w:rPr>
          <w:rStyle w:val="HTMLCode"/>
        </w:rPr>
        <w:t xml:space="preserve"> SC ON </w:t>
      </w:r>
      <w:proofErr w:type="spellStart"/>
      <w:r>
        <w:rPr>
          <w:rStyle w:val="HTMLCode"/>
        </w:rPr>
        <w:t>Lg.areasymbol</w:t>
      </w:r>
      <w:proofErr w:type="spellEnd"/>
      <w:r>
        <w:rPr>
          <w:rStyle w:val="HTMLCode"/>
        </w:rPr>
        <w:t xml:space="preserve"> = </w:t>
      </w:r>
      <w:proofErr w:type="spellStart"/>
      <w:r>
        <w:rPr>
          <w:rStyle w:val="HTMLCode"/>
        </w:rPr>
        <w:t>SC.areasymbol</w:t>
      </w:r>
      <w:proofErr w:type="spellEnd"/>
      <w:r>
        <w:rPr>
          <w:rStyle w:val="HTMLCode"/>
        </w:rPr>
        <w:t>;</w:t>
      </w:r>
    </w:p>
    <w:p w:rsidR="002275F0" w:rsidRDefault="00F17B79">
      <w:pPr>
        <w:numPr>
          <w:ilvl w:val="0"/>
          <w:numId w:val="6"/>
        </w:numPr>
        <w:spacing w:before="100" w:beforeAutospacing="1" w:after="100" w:afterAutospacing="1"/>
        <w:divId w:val="438647265"/>
        <w:rPr>
          <w:rFonts w:eastAsia="Times New Roman"/>
        </w:rPr>
      </w:pPr>
      <w:r>
        <w:rPr>
          <w:rFonts w:eastAsia="Times New Roman"/>
        </w:rPr>
        <w:t xml:space="preserve">Get survey area dates for all soil </w:t>
      </w:r>
      <w:proofErr w:type="spellStart"/>
      <w:r>
        <w:rPr>
          <w:rFonts w:eastAsia="Times New Roman"/>
        </w:rPr>
        <w:t>mapunits</w:t>
      </w:r>
      <w:proofErr w:type="spellEnd"/>
      <w:r>
        <w:rPr>
          <w:rFonts w:eastAsia="Times New Roman"/>
        </w:rPr>
        <w:t xml:space="preserve"> involved</w:t>
      </w:r>
      <w:ins w:id="122" w:author="Achen, Aaron - NRCS, Lincoln, NE" w:date="2019-08-07T16:42:00Z">
        <w:r w:rsidR="00AC5285">
          <w:rPr>
            <w:rFonts w:eastAsia="Times New Roman"/>
          </w:rPr>
          <w:t>.</w:t>
        </w:r>
      </w:ins>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38439792"/>
        <w:rPr>
          <w:rFonts w:eastAsia="Times New Roman"/>
        </w:rPr>
      </w:pPr>
      <w:bookmarkStart w:id="123" w:name="_Toc16239752"/>
      <w:r>
        <w:rPr>
          <w:rFonts w:eastAsia="Times New Roman"/>
        </w:rPr>
        <w:lastRenderedPageBreak/>
        <w:t xml:space="preserve">Create </w:t>
      </w:r>
      <w:del w:id="124" w:author="Achen, Aaron - NRCS, Lincoln, NE" w:date="2019-08-07T16:41:00Z">
        <w:r w:rsidDel="00AC5285">
          <w:rPr>
            <w:rFonts w:eastAsia="Times New Roman"/>
          </w:rPr>
          <w:delText>t</w:delText>
        </w:r>
      </w:del>
      <w:ins w:id="125" w:author="Achen, Aaron - NRCS, Lincoln, NE" w:date="2019-08-07T16:41:00Z">
        <w:r w:rsidR="00AC5285">
          <w:rPr>
            <w:rFonts w:eastAsia="Times New Roman"/>
          </w:rPr>
          <w:t>T</w:t>
        </w:r>
      </w:ins>
      <w:r>
        <w:rPr>
          <w:rFonts w:eastAsia="Times New Roman"/>
        </w:rPr>
        <w:t xml:space="preserve">able to </w:t>
      </w:r>
      <w:del w:id="126" w:author="Achen, Aaron - NRCS, Lincoln, NE" w:date="2019-08-07T16:41:00Z">
        <w:r w:rsidDel="00AC5285">
          <w:rPr>
            <w:rFonts w:eastAsia="Times New Roman"/>
          </w:rPr>
          <w:delText>s</w:delText>
        </w:r>
      </w:del>
      <w:ins w:id="127" w:author="Achen, Aaron - NRCS, Lincoln, NE" w:date="2019-08-07T16:41:00Z">
        <w:r w:rsidR="00AC5285">
          <w:rPr>
            <w:rFonts w:eastAsia="Times New Roman"/>
          </w:rPr>
          <w:t>S</w:t>
        </w:r>
      </w:ins>
      <w:r>
        <w:rPr>
          <w:rFonts w:eastAsia="Times New Roman"/>
        </w:rPr>
        <w:t xml:space="preserve">tore </w:t>
      </w:r>
      <w:del w:id="128" w:author="Achen, Aaron - NRCS, Lincoln, NE" w:date="2019-08-07T16:41:00Z">
        <w:r w:rsidDel="00AC5285">
          <w:rPr>
            <w:rFonts w:eastAsia="Times New Roman"/>
          </w:rPr>
          <w:delText>l</w:delText>
        </w:r>
      </w:del>
      <w:proofErr w:type="spellStart"/>
      <w:ins w:id="129" w:author="Achen, Aaron - NRCS, Lincoln, NE" w:date="2019-08-07T16:41:00Z">
        <w:r w:rsidR="00AC5285">
          <w:rPr>
            <w:rFonts w:eastAsia="Times New Roman"/>
          </w:rPr>
          <w:t>L</w:t>
        </w:r>
      </w:ins>
      <w:r>
        <w:rPr>
          <w:rFonts w:eastAsia="Times New Roman"/>
        </w:rPr>
        <w:t>andunit</w:t>
      </w:r>
      <w:proofErr w:type="spellEnd"/>
      <w:r>
        <w:rPr>
          <w:rFonts w:eastAsia="Times New Roman"/>
        </w:rPr>
        <w:t xml:space="preserve"> </w:t>
      </w:r>
      <w:del w:id="130" w:author="Achen, Aaron - NRCS, Lincoln, NE" w:date="2019-08-07T16:41:00Z">
        <w:r w:rsidDel="00AC5285">
          <w:rPr>
            <w:rFonts w:eastAsia="Times New Roman"/>
          </w:rPr>
          <w:delText>m</w:delText>
        </w:r>
      </w:del>
      <w:ins w:id="131" w:author="Achen, Aaron - NRCS, Lincoln, NE" w:date="2019-08-07T16:41:00Z">
        <w:r w:rsidR="00AC5285">
          <w:rPr>
            <w:rFonts w:eastAsia="Times New Roman"/>
          </w:rPr>
          <w:t>M</w:t>
        </w:r>
      </w:ins>
      <w:r>
        <w:rPr>
          <w:rFonts w:eastAsia="Times New Roman"/>
        </w:rPr>
        <w:t xml:space="preserve">etadata (survey area and </w:t>
      </w:r>
      <w:proofErr w:type="spellStart"/>
      <w:r>
        <w:rPr>
          <w:rFonts w:eastAsia="Times New Roman"/>
        </w:rPr>
        <w:t>saverest</w:t>
      </w:r>
      <w:proofErr w:type="spellEnd"/>
      <w:r>
        <w:rPr>
          <w:rFonts w:eastAsia="Times New Roman"/>
        </w:rPr>
        <w:t xml:space="preserve">) </w:t>
      </w:r>
      <w:del w:id="132" w:author="Achen, Aaron - NRCS, Lincoln, NE" w:date="2019-08-07T16:41:00Z">
        <w:r w:rsidDel="00AC5285">
          <w:rPr>
            <w:rFonts w:eastAsia="Times New Roman"/>
          </w:rPr>
          <w:delText>w</w:delText>
        </w:r>
      </w:del>
      <w:ins w:id="133" w:author="Achen, Aaron - NRCS, Lincoln, NE" w:date="2019-08-07T16:41:00Z">
        <w:r w:rsidR="00AC5285">
          <w:rPr>
            <w:rFonts w:eastAsia="Times New Roman"/>
          </w:rPr>
          <w:t>W</w:t>
        </w:r>
      </w:ins>
      <w:r>
        <w:rPr>
          <w:rFonts w:eastAsia="Times New Roman"/>
        </w:rPr>
        <w:t xml:space="preserve">hich </w:t>
      </w:r>
      <w:del w:id="134" w:author="Achen, Aaron - NRCS, Lincoln, NE" w:date="2019-08-07T16:41:00Z">
        <w:r w:rsidDel="00AC5285">
          <w:rPr>
            <w:rFonts w:eastAsia="Times New Roman"/>
          </w:rPr>
          <w:delText>c</w:delText>
        </w:r>
      </w:del>
      <w:ins w:id="135" w:author="Achen, Aaron - NRCS, Lincoln, NE" w:date="2019-08-07T16:41:00Z">
        <w:r w:rsidR="00AC5285">
          <w:rPr>
            <w:rFonts w:eastAsia="Times New Roman"/>
          </w:rPr>
          <w:t>C</w:t>
        </w:r>
      </w:ins>
      <w:r>
        <w:rPr>
          <w:rFonts w:eastAsia="Times New Roman"/>
        </w:rPr>
        <w:t xml:space="preserve">omes </w:t>
      </w:r>
      <w:del w:id="136" w:author="Achen, Aaron - NRCS, Lincoln, NE" w:date="2019-08-07T16:41:00Z">
        <w:r w:rsidDel="00AC5285">
          <w:rPr>
            <w:rFonts w:eastAsia="Times New Roman"/>
          </w:rPr>
          <w:delText>f</w:delText>
        </w:r>
      </w:del>
      <w:ins w:id="137" w:author="Achen, Aaron - NRCS, Lincoln, NE" w:date="2019-08-07T16:41:00Z">
        <w:r w:rsidR="00AC5285">
          <w:rPr>
            <w:rFonts w:eastAsia="Times New Roman"/>
          </w:rPr>
          <w:t>F</w:t>
        </w:r>
      </w:ins>
      <w:r>
        <w:rPr>
          <w:rFonts w:eastAsia="Times New Roman"/>
        </w:rPr>
        <w:t>rom #</w:t>
      </w:r>
      <w:proofErr w:type="spellStart"/>
      <w:r>
        <w:rPr>
          <w:rFonts w:eastAsia="Times New Roman"/>
        </w:rPr>
        <w:t>DateStamps</w:t>
      </w:r>
      <w:bookmarkEnd w:id="123"/>
      <w:proofErr w:type="spellEnd"/>
    </w:p>
    <w:p w:rsidR="002275F0" w:rsidRDefault="00F17B79">
      <w:pPr>
        <w:pStyle w:val="HTMLPreformatted"/>
        <w:divId w:val="1238439792"/>
        <w:rPr>
          <w:rStyle w:val="HTMLCode"/>
        </w:rPr>
      </w:pPr>
      <w:r>
        <w:rPr>
          <w:rStyle w:val="HTMLCode"/>
        </w:rPr>
        <w:t>CREATE TABLE #</w:t>
      </w:r>
      <w:proofErr w:type="spellStart"/>
      <w:r>
        <w:rPr>
          <w:rStyle w:val="HTMLCode"/>
        </w:rPr>
        <w:t>LandunitMetadata</w:t>
      </w:r>
      <w:proofErr w:type="spellEnd"/>
    </w:p>
    <w:p w:rsidR="002275F0" w:rsidRDefault="00F17B79">
      <w:pPr>
        <w:pStyle w:val="HTMLPreformatted"/>
        <w:divId w:val="1238439792"/>
        <w:rPr>
          <w:rStyle w:val="HTMLCode"/>
        </w:rPr>
      </w:pPr>
      <w:r>
        <w:rPr>
          <w:rStyle w:val="HTMLCode"/>
        </w:rPr>
        <w:t>(</w:t>
      </w:r>
      <w:proofErr w:type="spellStart"/>
      <w:r>
        <w:rPr>
          <w:rStyle w:val="HTMLCode"/>
        </w:rPr>
        <w:t>landunit</w:t>
      </w:r>
      <w:proofErr w:type="spellEnd"/>
      <w:r>
        <w:rPr>
          <w:rStyle w:val="HTMLCode"/>
        </w:rPr>
        <w:t xml:space="preserve"> CHAR(20),</w:t>
      </w:r>
    </w:p>
    <w:p w:rsidR="002275F0" w:rsidRDefault="00F17B79">
      <w:pPr>
        <w:pStyle w:val="HTMLPreformatted"/>
        <w:divId w:val="1238439792"/>
        <w:rPr>
          <w:rStyle w:val="HTMLCode"/>
        </w:rPr>
      </w:pPr>
      <w:proofErr w:type="spellStart"/>
      <w:r>
        <w:rPr>
          <w:rStyle w:val="HTMLCode"/>
        </w:rPr>
        <w:t>soils_metadata</w:t>
      </w:r>
      <w:proofErr w:type="spellEnd"/>
      <w:r>
        <w:rPr>
          <w:rStyle w:val="HTMLCode"/>
        </w:rPr>
        <w:t xml:space="preserve"> VARCHAR(150)</w:t>
      </w:r>
    </w:p>
    <w:p w:rsidR="002275F0" w:rsidRDefault="00F17B79">
      <w:pPr>
        <w:pStyle w:val="HTMLPreformatted"/>
        <w:divId w:val="1238439792"/>
      </w:pPr>
      <w:r>
        <w:rPr>
          <w:rStyle w:val="HTMLCode"/>
        </w:rPr>
        <w:t>);</w:t>
      </w:r>
    </w:p>
    <w:p w:rsidR="002275F0" w:rsidRDefault="00F17B79">
      <w:pPr>
        <w:pStyle w:val="HTMLPreformatted"/>
        <w:divId w:val="1238439792"/>
        <w:rPr>
          <w:rStyle w:val="HTMLCode"/>
        </w:rPr>
      </w:pPr>
      <w:r>
        <w:rPr>
          <w:rStyle w:val="HTMLCode"/>
        </w:rPr>
        <w:t>INSERT INTO #</w:t>
      </w:r>
      <w:proofErr w:type="spellStart"/>
      <w:r>
        <w:rPr>
          <w:rStyle w:val="HTMLCode"/>
        </w:rPr>
        <w:t>LandunitMetadata</w:t>
      </w:r>
      <w:proofErr w:type="spellEnd"/>
    </w:p>
    <w:p w:rsidR="002275F0" w:rsidRDefault="00F17B79">
      <w:pPr>
        <w:pStyle w:val="HTMLPreformatted"/>
        <w:divId w:val="1238439792"/>
        <w:rPr>
          <w:rStyle w:val="HTMLCode"/>
        </w:rPr>
      </w:pPr>
      <w:r>
        <w:rPr>
          <w:rStyle w:val="HTMLCode"/>
        </w:rPr>
        <w:t>SELECT DISTINCT</w:t>
      </w:r>
    </w:p>
    <w:p w:rsidR="002275F0" w:rsidRDefault="00F17B79">
      <w:pPr>
        <w:pStyle w:val="HTMLPreformatted"/>
        <w:divId w:val="1238439792"/>
        <w:rPr>
          <w:rStyle w:val="HTMLCode"/>
        </w:rPr>
      </w:pPr>
      <w:proofErr w:type="spellStart"/>
      <w:r>
        <w:rPr>
          <w:rStyle w:val="HTMLCode"/>
        </w:rPr>
        <w:t>landunit</w:t>
      </w:r>
      <w:proofErr w:type="spellEnd"/>
      <w:r>
        <w:rPr>
          <w:rStyle w:val="HTMLCode"/>
        </w:rPr>
        <w:t>,</w:t>
      </w:r>
    </w:p>
    <w:p w:rsidR="002275F0" w:rsidRDefault="00F17B79">
      <w:pPr>
        <w:pStyle w:val="HTMLPreformatted"/>
        <w:divId w:val="1238439792"/>
        <w:rPr>
          <w:rStyle w:val="HTMLCode"/>
        </w:rPr>
      </w:pPr>
      <w:r>
        <w:rPr>
          <w:rStyle w:val="HTMLCode"/>
        </w:rPr>
        <w:t>STUFF((SELECT ' | ' + CAST([</w:t>
      </w:r>
      <w:proofErr w:type="spellStart"/>
      <w:r>
        <w:rPr>
          <w:rStyle w:val="HTMLCode"/>
        </w:rPr>
        <w:t>datestamp</w:t>
      </w:r>
      <w:proofErr w:type="spellEnd"/>
      <w:r>
        <w:rPr>
          <w:rStyle w:val="HTMLCode"/>
        </w:rPr>
        <w:t>] AS VARCHAR(30))</w:t>
      </w:r>
    </w:p>
    <w:p w:rsidR="002275F0" w:rsidRDefault="00F17B79">
      <w:pPr>
        <w:pStyle w:val="HTMLPreformatted"/>
        <w:divId w:val="1238439792"/>
        <w:rPr>
          <w:rStyle w:val="HTMLCode"/>
        </w:rPr>
      </w:pPr>
      <w:r>
        <w:rPr>
          <w:rStyle w:val="HTMLCode"/>
        </w:rPr>
        <w:t>FROM #</w:t>
      </w:r>
      <w:proofErr w:type="spellStart"/>
      <w:r>
        <w:rPr>
          <w:rStyle w:val="HTMLCode"/>
        </w:rPr>
        <w:t>DateStamps</w:t>
      </w:r>
      <w:proofErr w:type="spellEnd"/>
      <w:r>
        <w:rPr>
          <w:rStyle w:val="HTMLCode"/>
        </w:rPr>
        <w:t xml:space="preserve"> dt2</w:t>
      </w:r>
    </w:p>
    <w:p w:rsidR="002275F0" w:rsidRDefault="00F17B79">
      <w:pPr>
        <w:pStyle w:val="HTMLPreformatted"/>
        <w:divId w:val="1238439792"/>
        <w:rPr>
          <w:rStyle w:val="HTMLCode"/>
        </w:rPr>
      </w:pPr>
      <w:r>
        <w:rPr>
          <w:rStyle w:val="HTMLCode"/>
        </w:rPr>
        <w:t>WHERE dt1.landunit = dt2.landunit</w:t>
      </w:r>
    </w:p>
    <w:p w:rsidR="002275F0" w:rsidRDefault="00F17B79">
      <w:pPr>
        <w:pStyle w:val="HTMLPreformatted"/>
        <w:divId w:val="1238439792"/>
        <w:rPr>
          <w:rStyle w:val="HTMLCode"/>
        </w:rPr>
      </w:pPr>
      <w:r>
        <w:rPr>
          <w:rStyle w:val="HTMLCode"/>
        </w:rPr>
        <w:t xml:space="preserve">FOR XML PATH ('') ), 1, 2, '') AS </w:t>
      </w:r>
      <w:proofErr w:type="spellStart"/>
      <w:r>
        <w:rPr>
          <w:rStyle w:val="HTMLCode"/>
        </w:rPr>
        <w:t>soils_metadata</w:t>
      </w:r>
      <w:proofErr w:type="spellEnd"/>
    </w:p>
    <w:p w:rsidR="002275F0" w:rsidRDefault="00F17B79">
      <w:pPr>
        <w:pStyle w:val="HTMLPreformatted"/>
        <w:divId w:val="1238439792"/>
      </w:pPr>
      <w:r>
        <w:rPr>
          <w:rStyle w:val="HTMLCode"/>
        </w:rPr>
        <w:t>FROM #</w:t>
      </w:r>
      <w:proofErr w:type="spellStart"/>
      <w:r>
        <w:rPr>
          <w:rStyle w:val="HTMLCode"/>
        </w:rPr>
        <w:t>DateStamps</w:t>
      </w:r>
      <w:proofErr w:type="spellEnd"/>
      <w:r>
        <w:rPr>
          <w:rStyle w:val="HTMLCode"/>
        </w:rPr>
        <w:t xml:space="preserve"> dt1;</w:t>
      </w:r>
    </w:p>
    <w:p w:rsidR="002275F0" w:rsidRDefault="00F17B79">
      <w:pPr>
        <w:numPr>
          <w:ilvl w:val="0"/>
          <w:numId w:val="9"/>
        </w:numPr>
        <w:spacing w:before="100" w:beforeAutospacing="1" w:after="100" w:afterAutospacing="1"/>
        <w:divId w:val="1238439792"/>
        <w:rPr>
          <w:rFonts w:eastAsia="Times New Roman"/>
        </w:rPr>
      </w:pPr>
      <w:r>
        <w:rPr>
          <w:rFonts w:eastAsia="Times New Roman"/>
        </w:rPr>
        <w:t xml:space="preserve">Populate </w:t>
      </w:r>
      <w:proofErr w:type="spellStart"/>
      <w:r>
        <w:rPr>
          <w:rFonts w:eastAsia="Times New Roman"/>
        </w:rPr>
        <w:t>landunit</w:t>
      </w:r>
      <w:proofErr w:type="spellEnd"/>
      <w:r>
        <w:rPr>
          <w:rFonts w:eastAsia="Times New Roman"/>
        </w:rPr>
        <w:t xml:space="preserve"> soils-metadata</w:t>
      </w:r>
      <w:ins w:id="138" w:author="Achen, Aaron - NRCS, Lincoln, NE" w:date="2019-08-07T16:42:00Z">
        <w:r w:rsidR="00AC5285">
          <w:rPr>
            <w:rFonts w:eastAsia="Times New Roman"/>
          </w:rPr>
          <w:t>.</w:t>
        </w:r>
      </w:ins>
    </w:p>
    <w:tbl>
      <w:tblPr>
        <w:tblW w:w="0" w:type="auto"/>
        <w:tblCellSpacing w:w="15" w:type="dxa"/>
        <w:tblLook w:val="04A0" w:firstRow="1" w:lastRow="0" w:firstColumn="1" w:lastColumn="0" w:noHBand="0" w:noVBand="1"/>
      </w:tblPr>
      <w:tblGrid>
        <w:gridCol w:w="1202"/>
        <w:gridCol w:w="5695"/>
      </w:tblGrid>
      <w:tr w:rsidR="002275F0">
        <w:trPr>
          <w:divId w:val="1238439792"/>
          <w:tblHeader/>
          <w:tblCellSpacing w:w="15" w:type="dxa"/>
        </w:trPr>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soils_metadata</w:t>
            </w:r>
            <w:proofErr w:type="spellEnd"/>
          </w:p>
        </w:tc>
      </w:tr>
      <w:tr w:rsidR="002275F0">
        <w:trPr>
          <w:divId w:val="1238439792"/>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ND001 2018-09-12 19:21:50 SD105 2018-09-12 23:49:29</w:t>
            </w:r>
          </w:p>
        </w:tc>
      </w:tr>
      <w:tr w:rsidR="002275F0">
        <w:trPr>
          <w:divId w:val="1238439792"/>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ND001 2018-09-12 19:21:50</w:t>
            </w:r>
          </w:p>
        </w:tc>
      </w:tr>
    </w:tbl>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96204808"/>
        <w:rPr>
          <w:rFonts w:eastAsia="Times New Roman"/>
        </w:rPr>
      </w:pPr>
      <w:bookmarkStart w:id="139" w:name="_Toc16239753"/>
      <w:r>
        <w:rPr>
          <w:rFonts w:eastAsia="Times New Roman"/>
        </w:rPr>
        <w:t xml:space="preserve">Populate #SDV with </w:t>
      </w:r>
      <w:proofErr w:type="spellStart"/>
      <w:ins w:id="140" w:author="Achen, Aaron - NRCS, Lincoln, NE" w:date="2019-08-07T16:43:00Z">
        <w:r w:rsidR="00AC5285">
          <w:rPr>
            <w:rFonts w:eastAsia="Times New Roman"/>
          </w:rPr>
          <w:t>I</w:t>
        </w:r>
      </w:ins>
      <w:del w:id="141" w:author="Achen, Aaron - NRCS, Lincoln, NE" w:date="2019-08-07T16:43:00Z">
        <w:r w:rsidDel="00AC5285">
          <w:rPr>
            <w:rFonts w:eastAsia="Times New Roman"/>
          </w:rPr>
          <w:delText>i</w:delText>
        </w:r>
      </w:del>
      <w:r>
        <w:rPr>
          <w:rFonts w:eastAsia="Times New Roman"/>
        </w:rPr>
        <w:t>nterp</w:t>
      </w:r>
      <w:proofErr w:type="spellEnd"/>
      <w:r>
        <w:rPr>
          <w:rFonts w:eastAsia="Times New Roman"/>
        </w:rPr>
        <w:t xml:space="preserve"> </w:t>
      </w:r>
      <w:del w:id="142" w:author="Achen, Aaron - NRCS, Lincoln, NE" w:date="2019-08-07T16:43:00Z">
        <w:r w:rsidDel="00AC5285">
          <w:rPr>
            <w:rFonts w:eastAsia="Times New Roman"/>
          </w:rPr>
          <w:delText>m</w:delText>
        </w:r>
      </w:del>
      <w:ins w:id="143" w:author="Achen, Aaron - NRCS, Lincoln, NE" w:date="2019-08-07T16:43:00Z">
        <w:r w:rsidR="00AC5285">
          <w:rPr>
            <w:rFonts w:eastAsia="Times New Roman"/>
          </w:rPr>
          <w:t>M</w:t>
        </w:r>
      </w:ins>
      <w:r>
        <w:rPr>
          <w:rFonts w:eastAsia="Times New Roman"/>
        </w:rPr>
        <w:t>etadata</w:t>
      </w:r>
      <w:bookmarkEnd w:id="139"/>
    </w:p>
    <w:p w:rsidR="002275F0" w:rsidRDefault="00F17B79">
      <w:pPr>
        <w:pStyle w:val="HTMLPreformatted"/>
        <w:divId w:val="1396204808"/>
        <w:rPr>
          <w:rStyle w:val="HTMLCode"/>
        </w:rPr>
      </w:pPr>
      <w:r>
        <w:rPr>
          <w:rStyle w:val="HTMLCode"/>
        </w:rPr>
        <w:t>CREATE TABLE #SDV</w:t>
      </w:r>
    </w:p>
    <w:p w:rsidR="002275F0" w:rsidRDefault="00F17B79">
      <w:pPr>
        <w:pStyle w:val="HTMLPreformatted"/>
        <w:divId w:val="1396204808"/>
        <w:rPr>
          <w:rStyle w:val="HTMLCode"/>
        </w:rPr>
      </w:pPr>
      <w:r>
        <w:rPr>
          <w:rStyle w:val="HTMLCode"/>
        </w:rPr>
        <w:t>(</w:t>
      </w:r>
      <w:proofErr w:type="spellStart"/>
      <w:r>
        <w:rPr>
          <w:rStyle w:val="HTMLCode"/>
        </w:rPr>
        <w:t>attributekey</w:t>
      </w:r>
      <w:proofErr w:type="spellEnd"/>
      <w:r>
        <w:rPr>
          <w:rStyle w:val="HTMLCode"/>
        </w:rPr>
        <w:t xml:space="preserve"> BIGINT,</w:t>
      </w:r>
    </w:p>
    <w:p w:rsidR="002275F0" w:rsidRDefault="00F17B79">
      <w:pPr>
        <w:pStyle w:val="HTMLPreformatted"/>
        <w:divId w:val="1396204808"/>
        <w:rPr>
          <w:rStyle w:val="HTMLCode"/>
        </w:rPr>
      </w:pPr>
      <w:proofErr w:type="spellStart"/>
      <w:r>
        <w:rPr>
          <w:rStyle w:val="HTMLCode"/>
        </w:rPr>
        <w:t>attributename</w:t>
      </w:r>
      <w:proofErr w:type="spellEnd"/>
      <w:r>
        <w:rPr>
          <w:rStyle w:val="HTMLCode"/>
        </w:rPr>
        <w:t xml:space="preserve"> CHAR(60),</w:t>
      </w:r>
    </w:p>
    <w:p w:rsidR="002275F0" w:rsidRDefault="00F17B79">
      <w:pPr>
        <w:pStyle w:val="HTMLPreformatted"/>
        <w:divId w:val="1396204808"/>
        <w:rPr>
          <w:rStyle w:val="HTMLCode"/>
        </w:rPr>
      </w:pPr>
      <w:proofErr w:type="spellStart"/>
      <w:r>
        <w:rPr>
          <w:rStyle w:val="HTMLCode"/>
        </w:rPr>
        <w:t>attributetablename</w:t>
      </w:r>
      <w:proofErr w:type="spellEnd"/>
      <w:r>
        <w:rPr>
          <w:rStyle w:val="HTMLCode"/>
        </w:rPr>
        <w:t xml:space="preserve"> CHAR(30),</w:t>
      </w:r>
    </w:p>
    <w:p w:rsidR="002275F0" w:rsidRDefault="00F17B79">
      <w:pPr>
        <w:pStyle w:val="HTMLPreformatted"/>
        <w:divId w:val="1396204808"/>
        <w:rPr>
          <w:rStyle w:val="HTMLCode"/>
        </w:rPr>
      </w:pPr>
      <w:proofErr w:type="spellStart"/>
      <w:r>
        <w:rPr>
          <w:rStyle w:val="HTMLCode"/>
        </w:rPr>
        <w:t>attributecolumnname</w:t>
      </w:r>
      <w:proofErr w:type="spellEnd"/>
      <w:r>
        <w:rPr>
          <w:rStyle w:val="HTMLCode"/>
        </w:rPr>
        <w:t xml:space="preserve"> CHAR(30),</w:t>
      </w:r>
    </w:p>
    <w:p w:rsidR="002275F0" w:rsidRDefault="00F17B79">
      <w:pPr>
        <w:pStyle w:val="HTMLPreformatted"/>
        <w:divId w:val="1396204808"/>
        <w:rPr>
          <w:rStyle w:val="HTMLCode"/>
        </w:rPr>
      </w:pPr>
      <w:proofErr w:type="spellStart"/>
      <w:r>
        <w:rPr>
          <w:rStyle w:val="HTMLCode"/>
        </w:rPr>
        <w:t>attributelogicaldatatype</w:t>
      </w:r>
      <w:proofErr w:type="spellEnd"/>
      <w:r>
        <w:rPr>
          <w:rStyle w:val="HTMLCode"/>
        </w:rPr>
        <w:t xml:space="preserve"> CHAR(20),</w:t>
      </w:r>
    </w:p>
    <w:p w:rsidR="002275F0" w:rsidRDefault="00F17B79">
      <w:pPr>
        <w:pStyle w:val="HTMLPreformatted"/>
        <w:divId w:val="1396204808"/>
        <w:rPr>
          <w:rStyle w:val="HTMLCode"/>
        </w:rPr>
      </w:pPr>
      <w:proofErr w:type="spellStart"/>
      <w:r>
        <w:rPr>
          <w:rStyle w:val="HTMLCode"/>
        </w:rPr>
        <w:t>attributefieldsize</w:t>
      </w:r>
      <w:proofErr w:type="spellEnd"/>
      <w:r>
        <w:rPr>
          <w:rStyle w:val="HTMLCode"/>
        </w:rPr>
        <w:t xml:space="preserve"> SMALLINT,</w:t>
      </w:r>
    </w:p>
    <w:p w:rsidR="002275F0" w:rsidRDefault="00F17B79">
      <w:pPr>
        <w:pStyle w:val="HTMLPreformatted"/>
        <w:divId w:val="1396204808"/>
        <w:rPr>
          <w:rStyle w:val="HTMLCode"/>
        </w:rPr>
      </w:pPr>
      <w:proofErr w:type="spellStart"/>
      <w:r>
        <w:rPr>
          <w:rStyle w:val="HTMLCode"/>
        </w:rPr>
        <w:t>attributeprecision</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attributedescription</w:t>
      </w:r>
      <w:proofErr w:type="spellEnd"/>
      <w:r>
        <w:rPr>
          <w:rStyle w:val="HTMLCode"/>
        </w:rPr>
        <w:t xml:space="preserve"> NVARCHAR(MAX),</w:t>
      </w:r>
    </w:p>
    <w:p w:rsidR="002275F0" w:rsidRDefault="00F17B79">
      <w:pPr>
        <w:pStyle w:val="HTMLPreformatted"/>
        <w:divId w:val="1396204808"/>
        <w:rPr>
          <w:rStyle w:val="HTMLCode"/>
        </w:rPr>
      </w:pPr>
      <w:proofErr w:type="spellStart"/>
      <w:r>
        <w:rPr>
          <w:rStyle w:val="HTMLCode"/>
        </w:rPr>
        <w:t>attributeuom</w:t>
      </w:r>
      <w:proofErr w:type="spellEnd"/>
      <w:r>
        <w:rPr>
          <w:rStyle w:val="HTMLCode"/>
        </w:rPr>
        <w:t xml:space="preserve"> NVARCHAR(60),</w:t>
      </w:r>
    </w:p>
    <w:p w:rsidR="002275F0" w:rsidRDefault="00F17B79">
      <w:pPr>
        <w:pStyle w:val="HTMLPreformatted"/>
        <w:divId w:val="1396204808"/>
        <w:rPr>
          <w:rStyle w:val="HTMLCode"/>
        </w:rPr>
      </w:pPr>
      <w:proofErr w:type="spellStart"/>
      <w:r>
        <w:rPr>
          <w:rStyle w:val="HTMLCode"/>
        </w:rPr>
        <w:t>attributeuomabbrev</w:t>
      </w:r>
      <w:proofErr w:type="spellEnd"/>
      <w:r>
        <w:rPr>
          <w:rStyle w:val="HTMLCode"/>
        </w:rPr>
        <w:t xml:space="preserve"> NVARCHAR(30),</w:t>
      </w:r>
    </w:p>
    <w:p w:rsidR="002275F0" w:rsidRDefault="00F17B79">
      <w:pPr>
        <w:pStyle w:val="HTMLPreformatted"/>
        <w:divId w:val="1396204808"/>
        <w:rPr>
          <w:rStyle w:val="HTMLCode"/>
        </w:rPr>
      </w:pPr>
      <w:proofErr w:type="spellStart"/>
      <w:r>
        <w:rPr>
          <w:rStyle w:val="HTMLCode"/>
        </w:rPr>
        <w:t>attributetype</w:t>
      </w:r>
      <w:proofErr w:type="spellEnd"/>
      <w:r>
        <w:rPr>
          <w:rStyle w:val="HTMLCode"/>
        </w:rPr>
        <w:t xml:space="preserve"> CHAR(20),</w:t>
      </w:r>
    </w:p>
    <w:p w:rsidR="002275F0" w:rsidRDefault="00F17B79">
      <w:pPr>
        <w:pStyle w:val="HTMLPreformatted"/>
        <w:divId w:val="1396204808"/>
        <w:rPr>
          <w:rStyle w:val="HTMLCode"/>
        </w:rPr>
      </w:pPr>
      <w:proofErr w:type="spellStart"/>
      <w:r>
        <w:rPr>
          <w:rStyle w:val="HTMLCode"/>
        </w:rPr>
        <w:t>nasisrulename</w:t>
      </w:r>
      <w:proofErr w:type="spellEnd"/>
      <w:r>
        <w:rPr>
          <w:rStyle w:val="HTMLCode"/>
        </w:rPr>
        <w:t xml:space="preserve"> CHAR(60),</w:t>
      </w:r>
    </w:p>
    <w:p w:rsidR="002275F0" w:rsidRDefault="00F17B79">
      <w:pPr>
        <w:pStyle w:val="HTMLPreformatted"/>
        <w:divId w:val="1396204808"/>
        <w:rPr>
          <w:rStyle w:val="HTMLCode"/>
        </w:rPr>
      </w:pPr>
      <w:proofErr w:type="spellStart"/>
      <w:r>
        <w:rPr>
          <w:rStyle w:val="HTMLCode"/>
        </w:rPr>
        <w:t>ruledesign</w:t>
      </w:r>
      <w:proofErr w:type="spellEnd"/>
      <w:r>
        <w:rPr>
          <w:rStyle w:val="HTMLCode"/>
        </w:rPr>
        <w:t xml:space="preserve"> NVARCHAR(60),</w:t>
      </w:r>
    </w:p>
    <w:p w:rsidR="002275F0" w:rsidRDefault="00F17B79">
      <w:pPr>
        <w:pStyle w:val="HTMLPreformatted"/>
        <w:divId w:val="1396204808"/>
        <w:rPr>
          <w:rStyle w:val="HTMLCode"/>
        </w:rPr>
      </w:pPr>
      <w:proofErr w:type="spellStart"/>
      <w:r>
        <w:rPr>
          <w:rStyle w:val="HTMLCode"/>
        </w:rPr>
        <w:t>notratedphrase</w:t>
      </w:r>
      <w:proofErr w:type="spellEnd"/>
      <w:r>
        <w:rPr>
          <w:rStyle w:val="HTMLCode"/>
        </w:rPr>
        <w:t xml:space="preserve"> CHAR(15),</w:t>
      </w:r>
    </w:p>
    <w:p w:rsidR="002275F0" w:rsidRDefault="00F17B79">
      <w:pPr>
        <w:pStyle w:val="HTMLPreformatted"/>
        <w:divId w:val="1396204808"/>
        <w:rPr>
          <w:rStyle w:val="HTMLCode"/>
        </w:rPr>
      </w:pPr>
      <w:proofErr w:type="spellStart"/>
      <w:r>
        <w:rPr>
          <w:rStyle w:val="HTMLCode"/>
        </w:rPr>
        <w:t>mapunitlevelattribflag</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complevelattribflag</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cmonthlevelattribflag</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horzlevelattribflag</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tiebreakdomainname</w:t>
      </w:r>
      <w:proofErr w:type="spellEnd"/>
      <w:r>
        <w:rPr>
          <w:rStyle w:val="HTMLCode"/>
        </w:rPr>
        <w:t xml:space="preserve"> CHAR(40),</w:t>
      </w:r>
    </w:p>
    <w:p w:rsidR="002275F0" w:rsidRDefault="00F17B79">
      <w:pPr>
        <w:pStyle w:val="HTMLPreformatted"/>
        <w:divId w:val="1396204808"/>
        <w:rPr>
          <w:rStyle w:val="HTMLCode"/>
        </w:rPr>
      </w:pPr>
      <w:proofErr w:type="spellStart"/>
      <w:r>
        <w:rPr>
          <w:rStyle w:val="HTMLCode"/>
        </w:rPr>
        <w:t>tiebreakruleoptionflag</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tiebreaklowlabel</w:t>
      </w:r>
      <w:proofErr w:type="spellEnd"/>
      <w:r>
        <w:rPr>
          <w:rStyle w:val="HTMLCode"/>
        </w:rPr>
        <w:t xml:space="preserve"> CHAR(20),</w:t>
      </w:r>
    </w:p>
    <w:p w:rsidR="002275F0" w:rsidRDefault="00F17B79">
      <w:pPr>
        <w:pStyle w:val="HTMLPreformatted"/>
        <w:divId w:val="1396204808"/>
        <w:rPr>
          <w:rStyle w:val="HTMLCode"/>
        </w:rPr>
      </w:pPr>
      <w:proofErr w:type="spellStart"/>
      <w:r>
        <w:rPr>
          <w:rStyle w:val="HTMLCode"/>
        </w:rPr>
        <w:t>tiebreakhighlabel</w:t>
      </w:r>
      <w:proofErr w:type="spellEnd"/>
      <w:r>
        <w:rPr>
          <w:rStyle w:val="HTMLCode"/>
        </w:rPr>
        <w:t xml:space="preserve"> CHAR(20),</w:t>
      </w:r>
    </w:p>
    <w:p w:rsidR="002275F0" w:rsidRDefault="00F17B79">
      <w:pPr>
        <w:pStyle w:val="HTMLPreformatted"/>
        <w:divId w:val="1396204808"/>
        <w:rPr>
          <w:rStyle w:val="HTMLCode"/>
        </w:rPr>
      </w:pPr>
      <w:proofErr w:type="spellStart"/>
      <w:r>
        <w:rPr>
          <w:rStyle w:val="HTMLCode"/>
        </w:rPr>
        <w:t>tiebreakrule</w:t>
      </w:r>
      <w:proofErr w:type="spellEnd"/>
      <w:r>
        <w:rPr>
          <w:rStyle w:val="HTMLCode"/>
        </w:rPr>
        <w:t xml:space="preserve"> SMALLINT,</w:t>
      </w:r>
    </w:p>
    <w:p w:rsidR="002275F0" w:rsidRDefault="00F17B79">
      <w:pPr>
        <w:pStyle w:val="HTMLPreformatted"/>
        <w:divId w:val="1396204808"/>
        <w:rPr>
          <w:rStyle w:val="HTMLCode"/>
        </w:rPr>
      </w:pPr>
      <w:proofErr w:type="spellStart"/>
      <w:r>
        <w:rPr>
          <w:rStyle w:val="HTMLCode"/>
        </w:rPr>
        <w:t>resultcolumnname</w:t>
      </w:r>
      <w:proofErr w:type="spellEnd"/>
      <w:r>
        <w:rPr>
          <w:rStyle w:val="HTMLCode"/>
        </w:rPr>
        <w:t xml:space="preserve"> CHAR(10),</w:t>
      </w:r>
    </w:p>
    <w:p w:rsidR="002275F0" w:rsidRDefault="00F17B79">
      <w:pPr>
        <w:pStyle w:val="HTMLPreformatted"/>
        <w:divId w:val="1396204808"/>
        <w:rPr>
          <w:rStyle w:val="HTMLCode"/>
        </w:rPr>
      </w:pPr>
      <w:proofErr w:type="spellStart"/>
      <w:r>
        <w:rPr>
          <w:rStyle w:val="HTMLCode"/>
        </w:rPr>
        <w:t>sqlwhereclause</w:t>
      </w:r>
      <w:proofErr w:type="spellEnd"/>
      <w:r>
        <w:rPr>
          <w:rStyle w:val="HTMLCode"/>
        </w:rPr>
        <w:t xml:space="preserve"> CHAR(255),</w:t>
      </w:r>
    </w:p>
    <w:p w:rsidR="002275F0" w:rsidRDefault="00F17B79">
      <w:pPr>
        <w:pStyle w:val="HTMLPreformatted"/>
        <w:divId w:val="1396204808"/>
        <w:rPr>
          <w:rStyle w:val="HTMLCode"/>
        </w:rPr>
      </w:pPr>
      <w:proofErr w:type="spellStart"/>
      <w:r>
        <w:rPr>
          <w:rStyle w:val="HTMLCode"/>
        </w:rPr>
        <w:t>primaryconcolname</w:t>
      </w:r>
      <w:proofErr w:type="spellEnd"/>
      <w:r>
        <w:rPr>
          <w:rStyle w:val="HTMLCode"/>
        </w:rPr>
        <w:t xml:space="preserve"> CHAR(30),</w:t>
      </w:r>
    </w:p>
    <w:p w:rsidR="002275F0" w:rsidRDefault="00F17B79">
      <w:pPr>
        <w:pStyle w:val="HTMLPreformatted"/>
        <w:divId w:val="1396204808"/>
        <w:rPr>
          <w:rStyle w:val="HTMLCode"/>
        </w:rPr>
      </w:pPr>
      <w:proofErr w:type="spellStart"/>
      <w:r>
        <w:rPr>
          <w:rStyle w:val="HTMLCode"/>
        </w:rPr>
        <w:lastRenderedPageBreak/>
        <w:t>pcclogicaldatatype</w:t>
      </w:r>
      <w:proofErr w:type="spellEnd"/>
      <w:r>
        <w:rPr>
          <w:rStyle w:val="HTMLCode"/>
        </w:rPr>
        <w:t xml:space="preserve"> CHAR(20),</w:t>
      </w:r>
    </w:p>
    <w:p w:rsidR="002275F0" w:rsidRDefault="00F17B79">
      <w:pPr>
        <w:pStyle w:val="HTMLPreformatted"/>
        <w:divId w:val="1396204808"/>
        <w:rPr>
          <w:rStyle w:val="HTMLCode"/>
        </w:rPr>
      </w:pPr>
      <w:proofErr w:type="spellStart"/>
      <w:r>
        <w:rPr>
          <w:rStyle w:val="HTMLCode"/>
        </w:rPr>
        <w:t>primaryconstraintlabel</w:t>
      </w:r>
      <w:proofErr w:type="spellEnd"/>
      <w:r>
        <w:rPr>
          <w:rStyle w:val="HTMLCode"/>
        </w:rPr>
        <w:t xml:space="preserve"> CHAR(30),</w:t>
      </w:r>
    </w:p>
    <w:p w:rsidR="002275F0" w:rsidRDefault="00F17B79">
      <w:pPr>
        <w:pStyle w:val="HTMLPreformatted"/>
        <w:divId w:val="1396204808"/>
        <w:rPr>
          <w:rStyle w:val="HTMLCode"/>
        </w:rPr>
      </w:pPr>
      <w:proofErr w:type="spellStart"/>
      <w:r>
        <w:rPr>
          <w:rStyle w:val="HTMLCode"/>
        </w:rPr>
        <w:t>secondaryconcolname</w:t>
      </w:r>
      <w:proofErr w:type="spellEnd"/>
      <w:r>
        <w:rPr>
          <w:rStyle w:val="HTMLCode"/>
        </w:rPr>
        <w:t xml:space="preserve"> CHAR(30),</w:t>
      </w:r>
    </w:p>
    <w:p w:rsidR="002275F0" w:rsidRDefault="00F17B79">
      <w:pPr>
        <w:pStyle w:val="HTMLPreformatted"/>
        <w:divId w:val="1396204808"/>
        <w:rPr>
          <w:rStyle w:val="HTMLCode"/>
        </w:rPr>
      </w:pPr>
      <w:proofErr w:type="spellStart"/>
      <w:r>
        <w:rPr>
          <w:rStyle w:val="HTMLCode"/>
        </w:rPr>
        <w:t>scclogicaldatatype</w:t>
      </w:r>
      <w:proofErr w:type="spellEnd"/>
      <w:r>
        <w:rPr>
          <w:rStyle w:val="HTMLCode"/>
        </w:rPr>
        <w:t xml:space="preserve"> CHAR(20),</w:t>
      </w:r>
    </w:p>
    <w:p w:rsidR="002275F0" w:rsidRDefault="00F17B79">
      <w:pPr>
        <w:pStyle w:val="HTMLPreformatted"/>
        <w:divId w:val="1396204808"/>
        <w:rPr>
          <w:rStyle w:val="HTMLCode"/>
        </w:rPr>
      </w:pPr>
      <w:proofErr w:type="spellStart"/>
      <w:r>
        <w:rPr>
          <w:rStyle w:val="HTMLCode"/>
        </w:rPr>
        <w:t>secondaryconstraintlabel</w:t>
      </w:r>
      <w:proofErr w:type="spellEnd"/>
      <w:r>
        <w:rPr>
          <w:rStyle w:val="HTMLCode"/>
        </w:rPr>
        <w:t xml:space="preserve"> CHAR(30),</w:t>
      </w:r>
    </w:p>
    <w:p w:rsidR="002275F0" w:rsidRDefault="00F17B79">
      <w:pPr>
        <w:pStyle w:val="HTMLPreformatted"/>
        <w:divId w:val="1396204808"/>
        <w:rPr>
          <w:rStyle w:val="HTMLCode"/>
        </w:rPr>
      </w:pPr>
      <w:proofErr w:type="spellStart"/>
      <w:r>
        <w:rPr>
          <w:rStyle w:val="HTMLCode"/>
        </w:rPr>
        <w:t>dqmodeoptionflag</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depthqualifiermode</w:t>
      </w:r>
      <w:proofErr w:type="spellEnd"/>
      <w:r>
        <w:rPr>
          <w:rStyle w:val="HTMLCode"/>
        </w:rPr>
        <w:t xml:space="preserve"> CHAR(20),</w:t>
      </w:r>
    </w:p>
    <w:p w:rsidR="002275F0" w:rsidRDefault="00F17B79">
      <w:pPr>
        <w:pStyle w:val="HTMLPreformatted"/>
        <w:divId w:val="1396204808"/>
        <w:rPr>
          <w:rStyle w:val="HTMLCode"/>
        </w:rPr>
      </w:pPr>
      <w:proofErr w:type="spellStart"/>
      <w:r>
        <w:rPr>
          <w:rStyle w:val="HTMLCode"/>
        </w:rPr>
        <w:t>layerdepthtotop</w:t>
      </w:r>
      <w:proofErr w:type="spellEnd"/>
      <w:r>
        <w:rPr>
          <w:rStyle w:val="HTMLCode"/>
        </w:rPr>
        <w:t xml:space="preserve"> FLOAT,</w:t>
      </w:r>
    </w:p>
    <w:p w:rsidR="002275F0" w:rsidRDefault="00F17B79">
      <w:pPr>
        <w:pStyle w:val="HTMLPreformatted"/>
        <w:divId w:val="1396204808"/>
        <w:rPr>
          <w:rStyle w:val="HTMLCode"/>
        </w:rPr>
      </w:pPr>
      <w:proofErr w:type="spellStart"/>
      <w:r>
        <w:rPr>
          <w:rStyle w:val="HTMLCode"/>
        </w:rPr>
        <w:t>layerdepthtobottom</w:t>
      </w:r>
      <w:proofErr w:type="spellEnd"/>
      <w:r>
        <w:rPr>
          <w:rStyle w:val="HTMLCode"/>
        </w:rPr>
        <w:t xml:space="preserve"> FLOAT,</w:t>
      </w:r>
    </w:p>
    <w:p w:rsidR="002275F0" w:rsidRDefault="00F17B79">
      <w:pPr>
        <w:pStyle w:val="HTMLPreformatted"/>
        <w:divId w:val="1396204808"/>
        <w:rPr>
          <w:rStyle w:val="HTMLCode"/>
        </w:rPr>
      </w:pPr>
      <w:proofErr w:type="spellStart"/>
      <w:r>
        <w:rPr>
          <w:rStyle w:val="HTMLCode"/>
        </w:rPr>
        <w:t>layerdepthuom</w:t>
      </w:r>
      <w:proofErr w:type="spellEnd"/>
      <w:r>
        <w:rPr>
          <w:rStyle w:val="HTMLCode"/>
        </w:rPr>
        <w:t xml:space="preserve"> CHAR(20),</w:t>
      </w:r>
    </w:p>
    <w:p w:rsidR="002275F0" w:rsidRDefault="00F17B79">
      <w:pPr>
        <w:pStyle w:val="HTMLPreformatted"/>
        <w:divId w:val="1396204808"/>
        <w:rPr>
          <w:rStyle w:val="HTMLCode"/>
        </w:rPr>
      </w:pPr>
      <w:proofErr w:type="spellStart"/>
      <w:r>
        <w:rPr>
          <w:rStyle w:val="HTMLCode"/>
        </w:rPr>
        <w:t>monthrangeoptionflag</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beginningmonth</w:t>
      </w:r>
      <w:proofErr w:type="spellEnd"/>
      <w:r>
        <w:rPr>
          <w:rStyle w:val="HTMLCode"/>
        </w:rPr>
        <w:t xml:space="preserve"> CHAR(9),</w:t>
      </w:r>
    </w:p>
    <w:p w:rsidR="002275F0" w:rsidRDefault="00F17B79">
      <w:pPr>
        <w:pStyle w:val="HTMLPreformatted"/>
        <w:divId w:val="1396204808"/>
        <w:rPr>
          <w:rStyle w:val="HTMLCode"/>
        </w:rPr>
      </w:pPr>
      <w:proofErr w:type="spellStart"/>
      <w:r>
        <w:rPr>
          <w:rStyle w:val="HTMLCode"/>
        </w:rPr>
        <w:t>endingmonth</w:t>
      </w:r>
      <w:proofErr w:type="spellEnd"/>
      <w:r>
        <w:rPr>
          <w:rStyle w:val="HTMLCode"/>
        </w:rPr>
        <w:t xml:space="preserve"> CHAR(9),</w:t>
      </w:r>
    </w:p>
    <w:p w:rsidR="002275F0" w:rsidRDefault="00F17B79">
      <w:pPr>
        <w:pStyle w:val="HTMLPreformatted"/>
        <w:divId w:val="1396204808"/>
        <w:rPr>
          <w:rStyle w:val="HTMLCode"/>
        </w:rPr>
      </w:pPr>
      <w:proofErr w:type="spellStart"/>
      <w:r>
        <w:rPr>
          <w:rStyle w:val="HTMLCode"/>
        </w:rPr>
        <w:t>horzaggmeth</w:t>
      </w:r>
      <w:proofErr w:type="spellEnd"/>
      <w:r>
        <w:rPr>
          <w:rStyle w:val="HTMLCode"/>
        </w:rPr>
        <w:t xml:space="preserve"> CHAR(30),</w:t>
      </w:r>
    </w:p>
    <w:p w:rsidR="002275F0" w:rsidRDefault="00F17B79">
      <w:pPr>
        <w:pStyle w:val="HTMLPreformatted"/>
        <w:divId w:val="1396204808"/>
        <w:rPr>
          <w:rStyle w:val="HTMLCode"/>
        </w:rPr>
      </w:pPr>
      <w:proofErr w:type="spellStart"/>
      <w:r>
        <w:rPr>
          <w:rStyle w:val="HTMLCode"/>
        </w:rPr>
        <w:t>interpnullsaszerooptionflag</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interpnullsaszeroflag</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nullratingreplacementvalue</w:t>
      </w:r>
      <w:proofErr w:type="spellEnd"/>
      <w:r>
        <w:rPr>
          <w:rStyle w:val="HTMLCode"/>
        </w:rPr>
        <w:t xml:space="preserve"> CHAR(254),</w:t>
      </w:r>
    </w:p>
    <w:p w:rsidR="002275F0" w:rsidRDefault="00F17B79">
      <w:pPr>
        <w:pStyle w:val="HTMLPreformatted"/>
        <w:divId w:val="1396204808"/>
        <w:rPr>
          <w:rStyle w:val="HTMLCode"/>
        </w:rPr>
      </w:pPr>
      <w:proofErr w:type="spellStart"/>
      <w:r>
        <w:rPr>
          <w:rStyle w:val="HTMLCode"/>
        </w:rPr>
        <w:t>basicmodeflag</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maplegendkey</w:t>
      </w:r>
      <w:proofErr w:type="spellEnd"/>
      <w:r>
        <w:rPr>
          <w:rStyle w:val="HTMLCode"/>
        </w:rPr>
        <w:t xml:space="preserve"> SMALLINT,</w:t>
      </w:r>
    </w:p>
    <w:p w:rsidR="002275F0" w:rsidRDefault="00F17B79">
      <w:pPr>
        <w:pStyle w:val="HTMLPreformatted"/>
        <w:divId w:val="1396204808"/>
        <w:rPr>
          <w:rStyle w:val="HTMLCode"/>
        </w:rPr>
      </w:pPr>
      <w:proofErr w:type="spellStart"/>
      <w:r>
        <w:rPr>
          <w:rStyle w:val="HTMLCode"/>
        </w:rPr>
        <w:t>maplegendclasses</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maplegendxml</w:t>
      </w:r>
      <w:proofErr w:type="spellEnd"/>
      <w:r>
        <w:rPr>
          <w:rStyle w:val="HTMLCode"/>
        </w:rPr>
        <w:t xml:space="preserve"> XML,</w:t>
      </w:r>
    </w:p>
    <w:p w:rsidR="002275F0" w:rsidRDefault="00F17B79">
      <w:pPr>
        <w:pStyle w:val="HTMLPreformatted"/>
        <w:divId w:val="1396204808"/>
        <w:rPr>
          <w:rStyle w:val="HTMLCode"/>
        </w:rPr>
      </w:pPr>
      <w:proofErr w:type="spellStart"/>
      <w:r>
        <w:rPr>
          <w:rStyle w:val="HTMLCode"/>
        </w:rPr>
        <w:t>nasissiteid</w:t>
      </w:r>
      <w:proofErr w:type="spellEnd"/>
      <w:r>
        <w:rPr>
          <w:rStyle w:val="HTMLCode"/>
        </w:rPr>
        <w:t xml:space="preserve"> BIGINT,</w:t>
      </w:r>
    </w:p>
    <w:p w:rsidR="002275F0" w:rsidRDefault="00F17B79">
      <w:pPr>
        <w:pStyle w:val="HTMLPreformatted"/>
        <w:divId w:val="1396204808"/>
        <w:rPr>
          <w:rStyle w:val="HTMLCode"/>
        </w:rPr>
      </w:pPr>
      <w:proofErr w:type="spellStart"/>
      <w:r>
        <w:rPr>
          <w:rStyle w:val="HTMLCode"/>
        </w:rPr>
        <w:t>wlupdated</w:t>
      </w:r>
      <w:proofErr w:type="spellEnd"/>
      <w:r>
        <w:rPr>
          <w:rStyle w:val="HTMLCode"/>
        </w:rPr>
        <w:t xml:space="preserve"> DATETIME,</w:t>
      </w:r>
    </w:p>
    <w:p w:rsidR="002275F0" w:rsidRDefault="00F17B79">
      <w:pPr>
        <w:pStyle w:val="HTMLPreformatted"/>
        <w:divId w:val="1396204808"/>
        <w:rPr>
          <w:rStyle w:val="HTMLCode"/>
        </w:rPr>
      </w:pPr>
      <w:proofErr w:type="spellStart"/>
      <w:r>
        <w:rPr>
          <w:rStyle w:val="HTMLCode"/>
        </w:rPr>
        <w:t>algorithmname</w:t>
      </w:r>
      <w:proofErr w:type="spellEnd"/>
      <w:r>
        <w:rPr>
          <w:rStyle w:val="HTMLCode"/>
        </w:rPr>
        <w:t xml:space="preserve"> CHAR(50),</w:t>
      </w:r>
    </w:p>
    <w:p w:rsidR="002275F0" w:rsidRDefault="00F17B79">
      <w:pPr>
        <w:pStyle w:val="HTMLPreformatted"/>
        <w:divId w:val="1396204808"/>
        <w:rPr>
          <w:rStyle w:val="HTMLCode"/>
        </w:rPr>
      </w:pPr>
      <w:proofErr w:type="spellStart"/>
      <w:r>
        <w:rPr>
          <w:rStyle w:val="HTMLCode"/>
        </w:rPr>
        <w:t>componentpercentcutoff</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readytodistribute</w:t>
      </w:r>
      <w:proofErr w:type="spellEnd"/>
      <w:r>
        <w:rPr>
          <w:rStyle w:val="HTMLCode"/>
        </w:rPr>
        <w:t xml:space="preserve"> TINYINT,</w:t>
      </w:r>
    </w:p>
    <w:p w:rsidR="002275F0" w:rsidRDefault="00F17B79">
      <w:pPr>
        <w:pStyle w:val="HTMLPreformatted"/>
        <w:divId w:val="1396204808"/>
        <w:rPr>
          <w:rStyle w:val="HTMLCode"/>
        </w:rPr>
      </w:pPr>
      <w:proofErr w:type="spellStart"/>
      <w:r>
        <w:rPr>
          <w:rStyle w:val="HTMLCode"/>
        </w:rPr>
        <w:t>effectivelogicaldatatype</w:t>
      </w:r>
      <w:proofErr w:type="spellEnd"/>
      <w:r>
        <w:rPr>
          <w:rStyle w:val="HTMLCode"/>
        </w:rPr>
        <w:t xml:space="preserve"> CHAR(20),</w:t>
      </w:r>
    </w:p>
    <w:p w:rsidR="002275F0" w:rsidRDefault="00F17B79">
      <w:pPr>
        <w:pStyle w:val="HTMLPreformatted"/>
        <w:divId w:val="1396204808"/>
        <w:rPr>
          <w:rStyle w:val="HTMLCode"/>
        </w:rPr>
      </w:pPr>
      <w:proofErr w:type="spellStart"/>
      <w:r>
        <w:rPr>
          <w:rStyle w:val="HTMLCode"/>
        </w:rPr>
        <w:t>rulekey</w:t>
      </w:r>
      <w:proofErr w:type="spellEnd"/>
      <w:r>
        <w:rPr>
          <w:rStyle w:val="HTMLCode"/>
        </w:rPr>
        <w:t xml:space="preserve"> CHAR(30)</w:t>
      </w:r>
    </w:p>
    <w:p w:rsidR="002275F0" w:rsidRDefault="00F17B79">
      <w:pPr>
        <w:pStyle w:val="HTMLPreformatted"/>
        <w:divId w:val="1396204808"/>
      </w:pPr>
      <w:r>
        <w:rPr>
          <w:rStyle w:val="HTMLCode"/>
        </w:rPr>
        <w:t>);</w:t>
      </w:r>
    </w:p>
    <w:p w:rsidR="002275F0" w:rsidRDefault="00F17B79">
      <w:pPr>
        <w:pStyle w:val="HTMLPreformatted"/>
        <w:divId w:val="1396204808"/>
        <w:rPr>
          <w:rStyle w:val="HTMLCode"/>
        </w:rPr>
      </w:pPr>
      <w:r>
        <w:rPr>
          <w:rStyle w:val="HTMLCode"/>
        </w:rPr>
        <w:t>INSERT INTO #SDV (</w:t>
      </w:r>
      <w:proofErr w:type="spellStart"/>
      <w:r>
        <w:rPr>
          <w:rStyle w:val="HTMLCode"/>
        </w:rPr>
        <w:t>attributename</w:t>
      </w:r>
      <w:proofErr w:type="spellEnd"/>
      <w:r>
        <w:rPr>
          <w:rStyle w:val="HTMLCode"/>
        </w:rPr>
        <w:t xml:space="preserve">, </w:t>
      </w:r>
      <w:proofErr w:type="spellStart"/>
      <w:r>
        <w:rPr>
          <w:rStyle w:val="HTMLCode"/>
        </w:rPr>
        <w:t>nasisrulename</w:t>
      </w:r>
      <w:proofErr w:type="spellEnd"/>
      <w:r>
        <w:rPr>
          <w:rStyle w:val="HTMLCode"/>
        </w:rPr>
        <w:t xml:space="preserve">, </w:t>
      </w:r>
      <w:proofErr w:type="spellStart"/>
      <w:r>
        <w:rPr>
          <w:rStyle w:val="HTMLCode"/>
        </w:rPr>
        <w:t>rulekey</w:t>
      </w:r>
      <w:proofErr w:type="spellEnd"/>
      <w:r>
        <w:rPr>
          <w:rStyle w:val="HTMLCode"/>
        </w:rPr>
        <w:t xml:space="preserve">, </w:t>
      </w:r>
      <w:proofErr w:type="spellStart"/>
      <w:r>
        <w:rPr>
          <w:rStyle w:val="HTMLCode"/>
        </w:rPr>
        <w:t>ruledesign</w:t>
      </w:r>
      <w:proofErr w:type="spellEnd"/>
      <w:r>
        <w:rPr>
          <w:rStyle w:val="HTMLCode"/>
        </w:rPr>
        <w:t xml:space="preserve">, </w:t>
      </w:r>
      <w:proofErr w:type="spellStart"/>
      <w:r>
        <w:rPr>
          <w:rStyle w:val="HTMLCode"/>
        </w:rPr>
        <w:t>notratedphrase</w:t>
      </w:r>
      <w:proofErr w:type="spellEnd"/>
      <w:r>
        <w:rPr>
          <w:rStyle w:val="HTMLCode"/>
        </w:rPr>
        <w:t xml:space="preserve">, </w:t>
      </w:r>
      <w:proofErr w:type="spellStart"/>
      <w:r>
        <w:rPr>
          <w:rStyle w:val="HTMLCode"/>
        </w:rPr>
        <w:t>resultcolumnname</w:t>
      </w:r>
      <w:proofErr w:type="spellEnd"/>
      <w:r>
        <w:rPr>
          <w:rStyle w:val="HTMLCode"/>
        </w:rPr>
        <w:t xml:space="preserve">, </w:t>
      </w:r>
      <w:proofErr w:type="spellStart"/>
      <w:r>
        <w:rPr>
          <w:rStyle w:val="HTMLCode"/>
        </w:rPr>
        <w:t>maplegendxml</w:t>
      </w:r>
      <w:proofErr w:type="spellEnd"/>
      <w:r>
        <w:rPr>
          <w:rStyle w:val="HTMLCode"/>
        </w:rPr>
        <w:t xml:space="preserve">, </w:t>
      </w:r>
      <w:proofErr w:type="spellStart"/>
      <w:r>
        <w:rPr>
          <w:rStyle w:val="HTMLCode"/>
        </w:rPr>
        <w:t>attributedescription</w:t>
      </w:r>
      <w:proofErr w:type="spellEnd"/>
      <w:r>
        <w:rPr>
          <w:rStyle w:val="HTMLCode"/>
        </w:rPr>
        <w:t>)</w:t>
      </w:r>
    </w:p>
    <w:p w:rsidR="002275F0" w:rsidRDefault="00F17B79">
      <w:pPr>
        <w:pStyle w:val="HTMLPreformatted"/>
        <w:divId w:val="1396204808"/>
        <w:rPr>
          <w:rStyle w:val="HTMLCode"/>
        </w:rPr>
      </w:pPr>
      <w:r>
        <w:rPr>
          <w:rStyle w:val="HTMLCode"/>
        </w:rPr>
        <w:t xml:space="preserve">SELECT </w:t>
      </w:r>
      <w:proofErr w:type="spellStart"/>
      <w:r>
        <w:rPr>
          <w:rStyle w:val="HTMLCode"/>
        </w:rPr>
        <w:t>sdv.attributename</w:t>
      </w:r>
      <w:proofErr w:type="spellEnd"/>
      <w:r>
        <w:rPr>
          <w:rStyle w:val="HTMLCode"/>
        </w:rPr>
        <w:t xml:space="preserve">, </w:t>
      </w:r>
      <w:proofErr w:type="spellStart"/>
      <w:r>
        <w:rPr>
          <w:rStyle w:val="HTMLCode"/>
        </w:rPr>
        <w:t>sdv.nasisrulename</w:t>
      </w:r>
      <w:proofErr w:type="spellEnd"/>
      <w:r>
        <w:rPr>
          <w:rStyle w:val="HTMLCode"/>
        </w:rPr>
        <w:t xml:space="preserve">, </w:t>
      </w:r>
      <w:proofErr w:type="spellStart"/>
      <w:r>
        <w:rPr>
          <w:rStyle w:val="HTMLCode"/>
        </w:rPr>
        <w:t>md.rulekey</w:t>
      </w:r>
      <w:proofErr w:type="spellEnd"/>
      <w:r>
        <w:rPr>
          <w:rStyle w:val="HTMLCode"/>
        </w:rPr>
        <w:t xml:space="preserve">, </w:t>
      </w:r>
      <w:proofErr w:type="spellStart"/>
      <w:r>
        <w:rPr>
          <w:rStyle w:val="HTMLCode"/>
        </w:rPr>
        <w:t>md.ruledesign</w:t>
      </w:r>
      <w:proofErr w:type="spellEnd"/>
      <w:r>
        <w:rPr>
          <w:rStyle w:val="HTMLCode"/>
        </w:rPr>
        <w:t xml:space="preserve">, </w:t>
      </w:r>
      <w:proofErr w:type="spellStart"/>
      <w:r>
        <w:rPr>
          <w:rStyle w:val="HTMLCode"/>
        </w:rPr>
        <w:t>sdv.notratedphrase</w:t>
      </w:r>
      <w:proofErr w:type="spellEnd"/>
      <w:r>
        <w:rPr>
          <w:rStyle w:val="HTMLCode"/>
        </w:rPr>
        <w:t xml:space="preserve">, </w:t>
      </w:r>
      <w:proofErr w:type="spellStart"/>
      <w:r>
        <w:rPr>
          <w:rStyle w:val="HTMLCode"/>
        </w:rPr>
        <w:t>sdv.resultcolumnname</w:t>
      </w:r>
      <w:proofErr w:type="spellEnd"/>
      <w:r>
        <w:rPr>
          <w:rStyle w:val="HTMLCode"/>
        </w:rPr>
        <w:t xml:space="preserve">, </w:t>
      </w:r>
      <w:proofErr w:type="spellStart"/>
      <w:r>
        <w:rPr>
          <w:rStyle w:val="HTMLCode"/>
        </w:rPr>
        <w:t>sdv.maplegendxml</w:t>
      </w:r>
      <w:proofErr w:type="spellEnd"/>
      <w:r>
        <w:rPr>
          <w:rStyle w:val="HTMLCode"/>
        </w:rPr>
        <w:t xml:space="preserve">, </w:t>
      </w:r>
      <w:proofErr w:type="spellStart"/>
      <w:r>
        <w:rPr>
          <w:rStyle w:val="HTMLCode"/>
        </w:rPr>
        <w:t>sdv.attributedescription</w:t>
      </w:r>
      <w:proofErr w:type="spellEnd"/>
    </w:p>
    <w:p w:rsidR="002275F0" w:rsidRDefault="00F17B79">
      <w:pPr>
        <w:pStyle w:val="HTMLPreformatted"/>
        <w:divId w:val="1396204808"/>
        <w:rPr>
          <w:rStyle w:val="HTMLCode"/>
        </w:rPr>
      </w:pPr>
      <w:r>
        <w:rPr>
          <w:rStyle w:val="HTMLCode"/>
        </w:rPr>
        <w:t xml:space="preserve">FROM </w:t>
      </w:r>
      <w:proofErr w:type="spellStart"/>
      <w:r>
        <w:rPr>
          <w:rStyle w:val="HTMLCode"/>
        </w:rPr>
        <w:t>sdvattribute</w:t>
      </w:r>
      <w:proofErr w:type="spellEnd"/>
      <w:r>
        <w:rPr>
          <w:rStyle w:val="HTMLCode"/>
        </w:rPr>
        <w:t xml:space="preserve"> </w:t>
      </w:r>
      <w:proofErr w:type="spellStart"/>
      <w:r>
        <w:rPr>
          <w:rStyle w:val="HTMLCode"/>
        </w:rPr>
        <w:t>sdv</w:t>
      </w:r>
      <w:proofErr w:type="spellEnd"/>
    </w:p>
    <w:p w:rsidR="002275F0" w:rsidRDefault="00F17B79">
      <w:pPr>
        <w:pStyle w:val="HTMLPreformatted"/>
        <w:divId w:val="1396204808"/>
        <w:rPr>
          <w:rStyle w:val="HTMLCode"/>
        </w:rPr>
      </w:pPr>
      <w:r>
        <w:rPr>
          <w:rStyle w:val="HTMLCode"/>
        </w:rPr>
        <w:t xml:space="preserve">LEFT OUTER JOIN </w:t>
      </w:r>
      <w:proofErr w:type="spellStart"/>
      <w:r>
        <w:rPr>
          <w:rStyle w:val="HTMLCode"/>
        </w:rPr>
        <w:t>distinterpmd</w:t>
      </w:r>
      <w:proofErr w:type="spellEnd"/>
      <w:r>
        <w:rPr>
          <w:rStyle w:val="HTMLCode"/>
        </w:rPr>
        <w:t xml:space="preserve"> md ON </w:t>
      </w:r>
      <w:proofErr w:type="spellStart"/>
      <w:r>
        <w:rPr>
          <w:rStyle w:val="HTMLCode"/>
        </w:rPr>
        <w:t>sdv.nasisrulename</w:t>
      </w:r>
      <w:proofErr w:type="spellEnd"/>
      <w:r>
        <w:rPr>
          <w:rStyle w:val="HTMLCode"/>
        </w:rPr>
        <w:t xml:space="preserve"> = </w:t>
      </w:r>
      <w:proofErr w:type="spellStart"/>
      <w:r>
        <w:rPr>
          <w:rStyle w:val="HTMLCode"/>
        </w:rPr>
        <w:t>md.rulename</w:t>
      </w:r>
      <w:proofErr w:type="spellEnd"/>
    </w:p>
    <w:p w:rsidR="002275F0" w:rsidRDefault="00F17B79">
      <w:pPr>
        <w:pStyle w:val="HTMLPreformatted"/>
        <w:divId w:val="1396204808"/>
        <w:rPr>
          <w:rStyle w:val="HTMLCode"/>
        </w:rPr>
      </w:pPr>
      <w:r>
        <w:rPr>
          <w:rStyle w:val="HTMLCode"/>
        </w:rPr>
        <w:t xml:space="preserve">WHERE </w:t>
      </w:r>
      <w:proofErr w:type="spellStart"/>
      <w:r>
        <w:rPr>
          <w:rStyle w:val="HTMLCode"/>
        </w:rPr>
        <w:t>sdv.attributename</w:t>
      </w:r>
      <w:proofErr w:type="spellEnd"/>
      <w:r>
        <w:rPr>
          <w:rStyle w:val="HTMLCode"/>
        </w:rPr>
        <w:t xml:space="preserve"> IN ('Agricultural Organic Soil Subsidence', 'Soil Susceptibility to Compaction', 'Organic Matter Depletion', 'Surface Salt Concentration', 'Hydric Rating by Map Unit', 'Suitability for Aerobic Soil Organisms', 'Ponding Frequency </w:t>
      </w:r>
      <w:proofErr w:type="spellStart"/>
      <w:r>
        <w:rPr>
          <w:rStyle w:val="HTMLCode"/>
        </w:rPr>
        <w:t>Class','Flooding</w:t>
      </w:r>
      <w:proofErr w:type="spellEnd"/>
      <w:r>
        <w:rPr>
          <w:rStyle w:val="HTMLCode"/>
        </w:rPr>
        <w:t xml:space="preserve"> Frequency Class',</w:t>
      </w:r>
    </w:p>
    <w:p w:rsidR="002275F0" w:rsidRDefault="00F17B79">
      <w:pPr>
        <w:pStyle w:val="HTMLPreformatted"/>
        <w:divId w:val="1396204808"/>
        <w:rPr>
          <w:rStyle w:val="HTMLCode"/>
        </w:rPr>
      </w:pPr>
      <w:r>
        <w:rPr>
          <w:rStyle w:val="HTMLCode"/>
        </w:rPr>
        <w:t xml:space="preserve">'Available Water </w:t>
      </w:r>
      <w:proofErr w:type="spellStart"/>
      <w:r>
        <w:rPr>
          <w:rStyle w:val="HTMLCode"/>
        </w:rPr>
        <w:t>Storage','Depth</w:t>
      </w:r>
      <w:proofErr w:type="spellEnd"/>
      <w:r>
        <w:rPr>
          <w:rStyle w:val="HTMLCode"/>
        </w:rPr>
        <w:t xml:space="preserve"> to Water Table', 'Drainage Class', 'Farmland Classification')</w:t>
      </w:r>
    </w:p>
    <w:p w:rsidR="002275F0" w:rsidRDefault="00F17B79">
      <w:pPr>
        <w:pStyle w:val="HTMLPreformatted"/>
        <w:divId w:val="1396204808"/>
      </w:pPr>
      <w:r>
        <w:rPr>
          <w:rStyle w:val="HTMLCode"/>
        </w:rPr>
        <w:t xml:space="preserve">GROUP BY </w:t>
      </w:r>
      <w:proofErr w:type="spellStart"/>
      <w:r>
        <w:rPr>
          <w:rStyle w:val="HTMLCode"/>
        </w:rPr>
        <w:t>md.rulekey</w:t>
      </w:r>
      <w:proofErr w:type="spellEnd"/>
      <w:r>
        <w:rPr>
          <w:rStyle w:val="HTMLCode"/>
        </w:rPr>
        <w:t xml:space="preserve">, </w:t>
      </w:r>
      <w:proofErr w:type="spellStart"/>
      <w:r>
        <w:rPr>
          <w:rStyle w:val="HTMLCode"/>
        </w:rPr>
        <w:t>sdv.attributename</w:t>
      </w:r>
      <w:proofErr w:type="spellEnd"/>
      <w:r>
        <w:rPr>
          <w:rStyle w:val="HTMLCode"/>
        </w:rPr>
        <w:t xml:space="preserve">, </w:t>
      </w:r>
      <w:proofErr w:type="spellStart"/>
      <w:r>
        <w:rPr>
          <w:rStyle w:val="HTMLCode"/>
        </w:rPr>
        <w:t>sdv.nasisrulename</w:t>
      </w:r>
      <w:proofErr w:type="spellEnd"/>
      <w:r>
        <w:rPr>
          <w:rStyle w:val="HTMLCode"/>
        </w:rPr>
        <w:t xml:space="preserve">, </w:t>
      </w:r>
      <w:proofErr w:type="spellStart"/>
      <w:r>
        <w:rPr>
          <w:rStyle w:val="HTMLCode"/>
        </w:rPr>
        <w:t>sdv.resultcolumnname</w:t>
      </w:r>
      <w:proofErr w:type="spellEnd"/>
      <w:r>
        <w:rPr>
          <w:rStyle w:val="HTMLCode"/>
        </w:rPr>
        <w:t xml:space="preserve">, </w:t>
      </w:r>
      <w:proofErr w:type="spellStart"/>
      <w:r>
        <w:rPr>
          <w:rStyle w:val="HTMLCode"/>
        </w:rPr>
        <w:t>md.ruledesign</w:t>
      </w:r>
      <w:proofErr w:type="spellEnd"/>
      <w:r>
        <w:rPr>
          <w:rStyle w:val="HTMLCode"/>
        </w:rPr>
        <w:t xml:space="preserve">, </w:t>
      </w:r>
      <w:proofErr w:type="spellStart"/>
      <w:r>
        <w:rPr>
          <w:rStyle w:val="HTMLCode"/>
        </w:rPr>
        <w:t>sdv.notratedphrase</w:t>
      </w:r>
      <w:proofErr w:type="spellEnd"/>
      <w:r>
        <w:rPr>
          <w:rStyle w:val="HTMLCode"/>
        </w:rPr>
        <w:t xml:space="preserve">, </w:t>
      </w:r>
      <w:proofErr w:type="spellStart"/>
      <w:r>
        <w:rPr>
          <w:rStyle w:val="HTMLCode"/>
        </w:rPr>
        <w:t>sdv.maplegendxml</w:t>
      </w:r>
      <w:proofErr w:type="spellEnd"/>
      <w:r>
        <w:rPr>
          <w:rStyle w:val="HTMLCode"/>
        </w:rPr>
        <w:t xml:space="preserve">, </w:t>
      </w:r>
      <w:proofErr w:type="spellStart"/>
      <w:r>
        <w:rPr>
          <w:rStyle w:val="HTMLCode"/>
        </w:rPr>
        <w:t>sdv.attributedescription</w:t>
      </w:r>
      <w:proofErr w:type="spellEnd"/>
      <w:r>
        <w:rPr>
          <w:rStyle w:val="HTMLCode"/>
        </w:rPr>
        <w:t>;</w:t>
      </w:r>
    </w:p>
    <w:p w:rsidR="002275F0" w:rsidRDefault="00F17B79">
      <w:pPr>
        <w:numPr>
          <w:ilvl w:val="0"/>
          <w:numId w:val="12"/>
        </w:numPr>
        <w:spacing w:before="100" w:beforeAutospacing="1" w:after="100" w:afterAutospacing="1"/>
        <w:divId w:val="1396204808"/>
        <w:rPr>
          <w:rFonts w:eastAsia="Times New Roman"/>
        </w:rPr>
      </w:pPr>
      <w:r>
        <w:rPr>
          <w:rFonts w:eastAsia="Times New Roman"/>
        </w:rPr>
        <w:t xml:space="preserve">Begin populating static tables. These are for the base soils data and metadata. No </w:t>
      </w:r>
      <w:proofErr w:type="spellStart"/>
      <w:r>
        <w:rPr>
          <w:rFonts w:eastAsia="Times New Roman"/>
        </w:rPr>
        <w:t>interp</w:t>
      </w:r>
      <w:proofErr w:type="spellEnd"/>
      <w:r>
        <w:rPr>
          <w:rFonts w:eastAsia="Times New Roman"/>
        </w:rPr>
        <w:t xml:space="preserve"> data yet.</w:t>
      </w:r>
    </w:p>
    <w:p w:rsidR="002275F0" w:rsidRDefault="00F17B79">
      <w:pPr>
        <w:numPr>
          <w:ilvl w:val="0"/>
          <w:numId w:val="12"/>
        </w:numPr>
        <w:spacing w:before="100" w:beforeAutospacing="1" w:after="100" w:afterAutospacing="1"/>
        <w:divId w:val="1396204808"/>
        <w:rPr>
          <w:rFonts w:eastAsia="Times New Roman"/>
        </w:rPr>
      </w:pPr>
      <w:r>
        <w:rPr>
          <w:rFonts w:eastAsia="Times New Roman"/>
        </w:rPr>
        <w:t xml:space="preserve">Create a table containing </w:t>
      </w:r>
      <w:proofErr w:type="spellStart"/>
      <w:r>
        <w:rPr>
          <w:rFonts w:eastAsia="Times New Roman"/>
        </w:rPr>
        <w:t>neccessary</w:t>
      </w:r>
      <w:proofErr w:type="spellEnd"/>
      <w:r>
        <w:rPr>
          <w:rFonts w:eastAsia="Times New Roman"/>
        </w:rPr>
        <w:t xml:space="preserve"> </w:t>
      </w:r>
      <w:proofErr w:type="spellStart"/>
      <w:r>
        <w:rPr>
          <w:rFonts w:eastAsia="Times New Roman"/>
        </w:rPr>
        <w:t>interp</w:t>
      </w:r>
      <w:proofErr w:type="spellEnd"/>
      <w:r>
        <w:rPr>
          <w:rFonts w:eastAsia="Times New Roman"/>
        </w:rPr>
        <w:t xml:space="preserve"> data</w:t>
      </w:r>
    </w:p>
    <w:p w:rsidR="002275F0" w:rsidRDefault="00F17B79">
      <w:pPr>
        <w:numPr>
          <w:ilvl w:val="0"/>
          <w:numId w:val="12"/>
        </w:numPr>
        <w:spacing w:before="100" w:beforeAutospacing="1" w:after="100" w:afterAutospacing="1"/>
        <w:divId w:val="1396204808"/>
        <w:rPr>
          <w:rFonts w:eastAsia="Times New Roman"/>
        </w:rPr>
      </w:pPr>
      <w:r>
        <w:rPr>
          <w:rFonts w:eastAsia="Times New Roman"/>
        </w:rPr>
        <w:t xml:space="preserve">Please note that if we instead get </w:t>
      </w:r>
      <w:proofErr w:type="spellStart"/>
      <w:r>
        <w:rPr>
          <w:rFonts w:eastAsia="Times New Roman"/>
        </w:rPr>
        <w:t>ruledesign</w:t>
      </w:r>
      <w:proofErr w:type="spellEnd"/>
      <w:r>
        <w:rPr>
          <w:rFonts w:eastAsia="Times New Roman"/>
        </w:rPr>
        <w:t xml:space="preserve"> from </w:t>
      </w:r>
      <w:proofErr w:type="spellStart"/>
      <w:r>
        <w:rPr>
          <w:rFonts w:eastAsia="Times New Roman"/>
        </w:rPr>
        <w:t>sdvattribute</w:t>
      </w:r>
      <w:proofErr w:type="spellEnd"/>
      <w:r>
        <w:rPr>
          <w:rFonts w:eastAsia="Times New Roman"/>
        </w:rPr>
        <w:t>, those values change to integer as in 1:limitation, 2:suitability</w:t>
      </w:r>
    </w:p>
    <w:p w:rsidR="002275F0" w:rsidRDefault="00F17B7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79565829"/>
        <w:rPr>
          <w:rFonts w:eastAsia="Times New Roman"/>
        </w:rPr>
      </w:pPr>
      <w:bookmarkStart w:id="144" w:name="_Toc16239754"/>
      <w:r>
        <w:rPr>
          <w:rFonts w:eastAsia="Times New Roman"/>
        </w:rPr>
        <w:t xml:space="preserve">Populate soil map unit acres, aggregated by </w:t>
      </w:r>
      <w:proofErr w:type="spellStart"/>
      <w:r>
        <w:rPr>
          <w:rFonts w:eastAsia="Times New Roman"/>
        </w:rPr>
        <w:t>mukey</w:t>
      </w:r>
      <w:proofErr w:type="spellEnd"/>
      <w:r>
        <w:rPr>
          <w:rFonts w:eastAsia="Times New Roman"/>
        </w:rPr>
        <w:t xml:space="preserve"> (merges polygons together)</w:t>
      </w:r>
      <w:bookmarkEnd w:id="144"/>
    </w:p>
    <w:p w:rsidR="002275F0" w:rsidRDefault="00F17B79">
      <w:pPr>
        <w:pStyle w:val="HTMLPreformatted"/>
        <w:divId w:val="779565829"/>
        <w:rPr>
          <w:rStyle w:val="HTMLCode"/>
        </w:rPr>
      </w:pPr>
      <w:r>
        <w:rPr>
          <w:rStyle w:val="HTMLCode"/>
        </w:rPr>
        <w:t xml:space="preserve">-- Soil map unit acres, aggregated by </w:t>
      </w:r>
      <w:proofErr w:type="spellStart"/>
      <w:r>
        <w:rPr>
          <w:rStyle w:val="HTMLCode"/>
        </w:rPr>
        <w:t>mukey</w:t>
      </w:r>
      <w:proofErr w:type="spellEnd"/>
      <w:r>
        <w:rPr>
          <w:rStyle w:val="HTMLCode"/>
        </w:rPr>
        <w:t xml:space="preserve"> (merges polygons together)</w:t>
      </w:r>
    </w:p>
    <w:p w:rsidR="002275F0" w:rsidRDefault="00F17B79">
      <w:pPr>
        <w:pStyle w:val="HTMLPreformatted"/>
        <w:divId w:val="779565829"/>
        <w:rPr>
          <w:rStyle w:val="HTMLCode"/>
        </w:rPr>
      </w:pPr>
      <w:r>
        <w:rPr>
          <w:rStyle w:val="HTMLCode"/>
        </w:rPr>
        <w:lastRenderedPageBreak/>
        <w:t>CREATE TABLE #M2</w:t>
      </w:r>
    </w:p>
    <w:p w:rsidR="002275F0" w:rsidRDefault="00F17B79">
      <w:pPr>
        <w:pStyle w:val="HTMLPreformatted"/>
        <w:divId w:val="779565829"/>
        <w:rPr>
          <w:rStyle w:val="HTMLCode"/>
        </w:rPr>
      </w:pPr>
      <w:r>
        <w:rPr>
          <w:rStyle w:val="HTMLCode"/>
        </w:rPr>
        <w:t xml:space="preserve">    ( </w:t>
      </w:r>
      <w:proofErr w:type="spellStart"/>
      <w:r>
        <w:rPr>
          <w:rStyle w:val="HTMLCode"/>
        </w:rPr>
        <w:t>aoiid</w:t>
      </w:r>
      <w:proofErr w:type="spellEnd"/>
      <w:r>
        <w:rPr>
          <w:rStyle w:val="HTMLCode"/>
        </w:rPr>
        <w:t xml:space="preserve"> INT,</w:t>
      </w:r>
    </w:p>
    <w:p w:rsidR="002275F0" w:rsidRDefault="00F17B79">
      <w:pPr>
        <w:pStyle w:val="HTMLPreformatted"/>
        <w:divId w:val="779565829"/>
        <w:rPr>
          <w:rStyle w:val="HTMLCode"/>
        </w:rPr>
      </w:pPr>
      <w:r>
        <w:rPr>
          <w:rStyle w:val="HTMLCode"/>
        </w:rPr>
        <w:t xml:space="preserve">    </w:t>
      </w:r>
      <w:proofErr w:type="spellStart"/>
      <w:r>
        <w:rPr>
          <w:rStyle w:val="HTMLCode"/>
        </w:rPr>
        <w:t>landunit</w:t>
      </w:r>
      <w:proofErr w:type="spellEnd"/>
      <w:r>
        <w:rPr>
          <w:rStyle w:val="HTMLCode"/>
        </w:rPr>
        <w:t xml:space="preserve"> CHAR(20),</w:t>
      </w:r>
    </w:p>
    <w:p w:rsidR="002275F0" w:rsidRDefault="00F17B79">
      <w:pPr>
        <w:pStyle w:val="HTMLPreformatted"/>
        <w:divId w:val="779565829"/>
        <w:rPr>
          <w:rStyle w:val="HTMLCode"/>
        </w:rPr>
      </w:pPr>
      <w:r>
        <w:rPr>
          <w:rStyle w:val="HTMLCode"/>
        </w:rPr>
        <w:t xml:space="preserve">    </w:t>
      </w:r>
      <w:proofErr w:type="spellStart"/>
      <w:r>
        <w:rPr>
          <w:rStyle w:val="HTMLCode"/>
        </w:rPr>
        <w:t>mukey</w:t>
      </w:r>
      <w:proofErr w:type="spellEnd"/>
      <w:r>
        <w:rPr>
          <w:rStyle w:val="HTMLCode"/>
        </w:rPr>
        <w:t xml:space="preserve"> INT,</w:t>
      </w:r>
    </w:p>
    <w:p w:rsidR="002275F0" w:rsidRDefault="00F17B79">
      <w:pPr>
        <w:pStyle w:val="HTMLPreformatted"/>
        <w:divId w:val="779565829"/>
        <w:rPr>
          <w:rStyle w:val="HTMLCode"/>
        </w:rPr>
      </w:pPr>
      <w:r>
        <w:rPr>
          <w:rStyle w:val="HTMLCode"/>
        </w:rPr>
        <w:t xml:space="preserve">    </w:t>
      </w:r>
      <w:proofErr w:type="spellStart"/>
      <w:r>
        <w:rPr>
          <w:rStyle w:val="HTMLCode"/>
        </w:rPr>
        <w:t>mapunit_acres</w:t>
      </w:r>
      <w:proofErr w:type="spellEnd"/>
      <w:r>
        <w:rPr>
          <w:rStyle w:val="HTMLCode"/>
        </w:rPr>
        <w:t xml:space="preserve"> FLOAT</w:t>
      </w:r>
    </w:p>
    <w:p w:rsidR="002275F0" w:rsidRDefault="00F17B79">
      <w:pPr>
        <w:pStyle w:val="HTMLPreformatted"/>
        <w:divId w:val="779565829"/>
      </w:pPr>
      <w:r>
        <w:rPr>
          <w:rStyle w:val="HTMLCode"/>
        </w:rPr>
        <w:t xml:space="preserve">    );</w:t>
      </w:r>
    </w:p>
    <w:p w:rsidR="002275F0" w:rsidRDefault="00F17B79">
      <w:pPr>
        <w:pStyle w:val="HTMLPreformatted"/>
        <w:divId w:val="779565829"/>
        <w:rPr>
          <w:rStyle w:val="HTMLCode"/>
        </w:rPr>
      </w:pPr>
      <w:r>
        <w:rPr>
          <w:rStyle w:val="HTMLCode"/>
        </w:rPr>
        <w:t>INSERT INTO #M2</w:t>
      </w:r>
    </w:p>
    <w:p w:rsidR="002275F0" w:rsidRDefault="00F17B79">
      <w:pPr>
        <w:pStyle w:val="HTMLPreformatted"/>
        <w:divId w:val="779565829"/>
        <w:rPr>
          <w:rStyle w:val="HTMLCode"/>
        </w:rPr>
      </w:pPr>
      <w:r>
        <w:rPr>
          <w:rStyle w:val="HTMLCode"/>
        </w:rPr>
        <w:t>SELECT DISTINCT M1.aoiid, M1.landunit, M1.mukey,</w:t>
      </w:r>
    </w:p>
    <w:p w:rsidR="002275F0" w:rsidRDefault="00F17B79">
      <w:pPr>
        <w:pStyle w:val="HTMLPreformatted"/>
        <w:divId w:val="779565829"/>
        <w:rPr>
          <w:rStyle w:val="HTMLCode"/>
        </w:rPr>
      </w:pPr>
      <w:r>
        <w:rPr>
          <w:rStyle w:val="HTMLCode"/>
        </w:rPr>
        <w:t xml:space="preserve">ROUND (SUM (M1.poly_acres) OVER(PARTITION BY M1.landunit, M1.mukey), 3) AS </w:t>
      </w:r>
      <w:proofErr w:type="spellStart"/>
      <w:r>
        <w:rPr>
          <w:rStyle w:val="HTMLCode"/>
        </w:rPr>
        <w:t>mapunit_acres</w:t>
      </w:r>
      <w:proofErr w:type="spellEnd"/>
    </w:p>
    <w:p w:rsidR="002275F0" w:rsidRDefault="00F17B79">
      <w:pPr>
        <w:pStyle w:val="HTMLPreformatted"/>
        <w:divId w:val="779565829"/>
        <w:rPr>
          <w:rStyle w:val="HTMLCode"/>
        </w:rPr>
      </w:pPr>
      <w:r>
        <w:rPr>
          <w:rStyle w:val="HTMLCode"/>
        </w:rPr>
        <w:t>FROM #AoiSoils2 AS M1</w:t>
      </w:r>
    </w:p>
    <w:p w:rsidR="002275F0" w:rsidRDefault="00F17B79">
      <w:pPr>
        <w:pStyle w:val="HTMLPreformatted"/>
        <w:divId w:val="779565829"/>
      </w:pPr>
      <w:r>
        <w:rPr>
          <w:rStyle w:val="HTMLCode"/>
        </w:rPr>
        <w:t>GROUP BY M1.aoiid, M1.landunit, M1.mukey, M1.poly_acres;</w:t>
      </w:r>
    </w:p>
    <w:tbl>
      <w:tblPr>
        <w:tblW w:w="0" w:type="auto"/>
        <w:tblCellSpacing w:w="15" w:type="dxa"/>
        <w:tblLook w:val="04A0" w:firstRow="1" w:lastRow="0" w:firstColumn="1" w:lastColumn="0" w:noHBand="0" w:noVBand="1"/>
      </w:tblPr>
      <w:tblGrid>
        <w:gridCol w:w="582"/>
        <w:gridCol w:w="1187"/>
        <w:gridCol w:w="900"/>
        <w:gridCol w:w="1595"/>
      </w:tblGrid>
      <w:tr w:rsidR="002275F0">
        <w:trPr>
          <w:divId w:val="779565829"/>
          <w:tblHeader/>
          <w:tblCellSpacing w:w="15" w:type="dxa"/>
        </w:trPr>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mapunit_acres</w:t>
            </w:r>
            <w:proofErr w:type="spellEnd"/>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0.426</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0.287</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1.729</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56.699</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1.35</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0.129</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28.479</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4.983</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16.106</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12.638</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17.691</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0.032</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181.356</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2.449</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4.599</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8.623</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0.458</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31.514</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62.205</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63.55</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23.138</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3.86</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103.909</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0.443</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9.641</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11.382</w:t>
            </w:r>
          </w:p>
        </w:tc>
      </w:tr>
    </w:tbl>
    <w:p w:rsidR="002275F0" w:rsidRDefault="00227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79565829"/>
        <w:rPr>
          <w:rFonts w:eastAsia="Times New Roman"/>
          <w:vanish/>
        </w:rPr>
      </w:pPr>
    </w:p>
    <w:tbl>
      <w:tblPr>
        <w:tblW w:w="5000" w:type="pct"/>
        <w:tblCellSpacing w:w="15" w:type="dxa"/>
        <w:tblLook w:val="04A0" w:firstRow="1" w:lastRow="0" w:firstColumn="1" w:lastColumn="0" w:noHBand="0" w:noVBand="1"/>
      </w:tblPr>
      <w:tblGrid>
        <w:gridCol w:w="582"/>
        <w:gridCol w:w="995"/>
        <w:gridCol w:w="7783"/>
      </w:tblGrid>
      <w:tr w:rsidR="002275F0">
        <w:trPr>
          <w:divId w:val="779565829"/>
          <w:tblHeader/>
          <w:tblCellSpacing w:w="15" w:type="dxa"/>
        </w:trPr>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2275F0" w:rsidRDefault="00F17B79">
            <w:pPr>
              <w:jc w:val="center"/>
              <w:rPr>
                <w:rFonts w:eastAsia="Times New Roman"/>
                <w:b/>
                <w:bCs/>
              </w:rPr>
            </w:pPr>
            <w:proofErr w:type="spellStart"/>
            <w:r>
              <w:rPr>
                <w:rFonts w:eastAsia="Times New Roman"/>
                <w:b/>
                <w:bCs/>
              </w:rPr>
              <w:t>aoigeom</w:t>
            </w:r>
            <w:proofErr w:type="spellEnd"/>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 xml:space="preserve">POLYGON ((-102.13386921506947 45.944643788188387, -102.12327175652177 45.9447036058142, -102.12335160658608 </w:t>
            </w:r>
            <w:r>
              <w:rPr>
                <w:rFonts w:eastAsia="Times New Roman"/>
              </w:rPr>
              <w:lastRenderedPageBreak/>
              <w:t>45.959173206572416, -102.13402890980223 45.959218442561564, -102.13386921506947 45.944643788188387))</w:t>
            </w:r>
          </w:p>
        </w:tc>
      </w:tr>
      <w:tr w:rsidR="002275F0">
        <w:trPr>
          <w:divId w:val="779565829"/>
          <w:tblCellSpacing w:w="15" w:type="dxa"/>
        </w:trPr>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2275F0" w:rsidRDefault="00F17B79">
            <w:pPr>
              <w:rPr>
                <w:rFonts w:eastAsia="Times New Roman"/>
              </w:rPr>
            </w:pPr>
            <w:r>
              <w:rPr>
                <w:rFonts w:eastAsia="Times New Roman"/>
              </w:rPr>
              <w:t>POLYGON ((-102.12327175652177 45.9447036058142, -102.1128892282776 45.944710506326032, -102.1130336443976 45.959162795100383, -102.12335160658608 45.959173206572416, -102.12327175652177 45.9447036058142))</w:t>
            </w:r>
          </w:p>
        </w:tc>
      </w:tr>
    </w:tbl>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61405675"/>
        <w:rPr>
          <w:rFonts w:eastAsia="Times New Roman"/>
        </w:rPr>
      </w:pPr>
      <w:bookmarkStart w:id="145" w:name="_Toc16239755"/>
      <w:r>
        <w:rPr>
          <w:rFonts w:eastAsia="Times New Roman"/>
        </w:rPr>
        <w:t xml:space="preserve">Create </w:t>
      </w:r>
      <w:del w:id="146" w:author="Achen, Aaron - NRCS, Lincoln, NE" w:date="2019-08-07T16:43:00Z">
        <w:r w:rsidDel="00AC5285">
          <w:rPr>
            <w:rFonts w:eastAsia="Times New Roman"/>
          </w:rPr>
          <w:delText>t</w:delText>
        </w:r>
      </w:del>
      <w:ins w:id="147" w:author="Achen, Aaron - NRCS, Lincoln, NE" w:date="2019-08-07T16:43:00Z">
        <w:r w:rsidR="00AC5285">
          <w:rPr>
            <w:rFonts w:eastAsia="Times New Roman"/>
          </w:rPr>
          <w:t>T</w:t>
        </w:r>
      </w:ins>
      <w:r>
        <w:rPr>
          <w:rFonts w:eastAsia="Times New Roman"/>
        </w:rPr>
        <w:t xml:space="preserve">able to </w:t>
      </w:r>
      <w:del w:id="148" w:author="Achen, Aaron - NRCS, Lincoln, NE" w:date="2019-08-07T16:43:00Z">
        <w:r w:rsidDel="00AC5285">
          <w:rPr>
            <w:rFonts w:eastAsia="Times New Roman"/>
          </w:rPr>
          <w:delText>s</w:delText>
        </w:r>
      </w:del>
      <w:ins w:id="149" w:author="Achen, Aaron - NRCS, Lincoln, NE" w:date="2019-08-07T16:43:00Z">
        <w:r w:rsidR="00AC5285">
          <w:rPr>
            <w:rFonts w:eastAsia="Times New Roman"/>
          </w:rPr>
          <w:t>S</w:t>
        </w:r>
      </w:ins>
      <w:r>
        <w:rPr>
          <w:rFonts w:eastAsia="Times New Roman"/>
        </w:rPr>
        <w:t xml:space="preserve">tore </w:t>
      </w:r>
      <w:del w:id="150" w:author="Achen, Aaron - NRCS, Lincoln, NE" w:date="2019-08-07T16:43:00Z">
        <w:r w:rsidDel="00AC5285">
          <w:rPr>
            <w:rFonts w:eastAsia="Times New Roman"/>
          </w:rPr>
          <w:delText>s</w:delText>
        </w:r>
      </w:del>
      <w:ins w:id="151" w:author="Achen, Aaron - NRCS, Lincoln, NE" w:date="2019-08-07T16:43:00Z">
        <w:r w:rsidR="00AC5285">
          <w:rPr>
            <w:rFonts w:eastAsia="Times New Roman"/>
          </w:rPr>
          <w:t>S</w:t>
        </w:r>
      </w:ins>
      <w:r>
        <w:rPr>
          <w:rFonts w:eastAsia="Times New Roman"/>
        </w:rPr>
        <w:t xml:space="preserve">urvey </w:t>
      </w:r>
      <w:del w:id="152" w:author="Achen, Aaron - NRCS, Lincoln, NE" w:date="2019-08-07T16:43:00Z">
        <w:r w:rsidDel="00AC5285">
          <w:rPr>
            <w:rFonts w:eastAsia="Times New Roman"/>
          </w:rPr>
          <w:delText>a</w:delText>
        </w:r>
      </w:del>
      <w:ins w:id="153" w:author="Achen, Aaron - NRCS, Lincoln, NE" w:date="2019-08-07T16:43:00Z">
        <w:r w:rsidR="00AC5285">
          <w:rPr>
            <w:rFonts w:eastAsia="Times New Roman"/>
          </w:rPr>
          <w:t>A</w:t>
        </w:r>
      </w:ins>
      <w:r>
        <w:rPr>
          <w:rFonts w:eastAsia="Times New Roman"/>
        </w:rPr>
        <w:t xml:space="preserve">rea </w:t>
      </w:r>
      <w:del w:id="154" w:author="Achen, Aaron - NRCS, Lincoln, NE" w:date="2019-08-07T16:43:00Z">
        <w:r w:rsidDel="00AC5285">
          <w:rPr>
            <w:rFonts w:eastAsia="Times New Roman"/>
          </w:rPr>
          <w:delText>d</w:delText>
        </w:r>
      </w:del>
      <w:proofErr w:type="spellStart"/>
      <w:ins w:id="155" w:author="Achen, Aaron - NRCS, Lincoln, NE" w:date="2019-08-07T16:43:00Z">
        <w:r w:rsidR="00AC5285">
          <w:rPr>
            <w:rFonts w:eastAsia="Times New Roman"/>
          </w:rPr>
          <w:t>D</w:t>
        </w:r>
      </w:ins>
      <w:r>
        <w:rPr>
          <w:rFonts w:eastAsia="Times New Roman"/>
        </w:rPr>
        <w:t>atestamps</w:t>
      </w:r>
      <w:proofErr w:type="spellEnd"/>
      <w:r>
        <w:rPr>
          <w:rFonts w:eastAsia="Times New Roman"/>
        </w:rPr>
        <w:t xml:space="preserve"> (</w:t>
      </w:r>
      <w:proofErr w:type="spellStart"/>
      <w:r>
        <w:rPr>
          <w:rFonts w:eastAsia="Times New Roman"/>
        </w:rPr>
        <w:t>sacatalog.saverest</w:t>
      </w:r>
      <w:proofErr w:type="spellEnd"/>
      <w:r>
        <w:rPr>
          <w:rFonts w:eastAsia="Times New Roman"/>
        </w:rPr>
        <w:t>)</w:t>
      </w:r>
      <w:bookmarkEnd w:id="145"/>
    </w:p>
    <w:p w:rsidR="002275F0" w:rsidRDefault="00F17B79">
      <w:pPr>
        <w:pStyle w:val="HTMLPreformatted"/>
        <w:divId w:val="861405675"/>
        <w:rPr>
          <w:rStyle w:val="HTMLCode"/>
        </w:rPr>
      </w:pPr>
      <w:r>
        <w:rPr>
          <w:rStyle w:val="HTMLCode"/>
        </w:rPr>
        <w:t>CREATE TABLE #</w:t>
      </w:r>
      <w:proofErr w:type="spellStart"/>
      <w:r>
        <w:rPr>
          <w:rStyle w:val="HTMLCode"/>
        </w:rPr>
        <w:t>DateStamps</w:t>
      </w:r>
      <w:proofErr w:type="spellEnd"/>
    </w:p>
    <w:p w:rsidR="002275F0" w:rsidRDefault="00F17B79">
      <w:pPr>
        <w:pStyle w:val="HTMLPreformatted"/>
        <w:divId w:val="861405675"/>
        <w:rPr>
          <w:rStyle w:val="HTMLCode"/>
        </w:rPr>
      </w:pPr>
      <w:r>
        <w:rPr>
          <w:rStyle w:val="HTMLCode"/>
        </w:rPr>
        <w:t>(</w:t>
      </w:r>
      <w:proofErr w:type="spellStart"/>
      <w:r>
        <w:rPr>
          <w:rStyle w:val="HTMLCode"/>
        </w:rPr>
        <w:t>landunit</w:t>
      </w:r>
      <w:proofErr w:type="spellEnd"/>
      <w:r>
        <w:rPr>
          <w:rStyle w:val="HTMLCode"/>
        </w:rPr>
        <w:t xml:space="preserve"> CHAR(20),</w:t>
      </w:r>
    </w:p>
    <w:p w:rsidR="002275F0" w:rsidRDefault="00F17B79">
      <w:pPr>
        <w:pStyle w:val="HTMLPreformatted"/>
        <w:divId w:val="861405675"/>
      </w:pPr>
      <w:proofErr w:type="spellStart"/>
      <w:r>
        <w:rPr>
          <w:rStyle w:val="HTMLCode"/>
        </w:rPr>
        <w:t>datestamp</w:t>
      </w:r>
      <w:proofErr w:type="spellEnd"/>
      <w:r>
        <w:rPr>
          <w:rStyle w:val="HTMLCode"/>
        </w:rPr>
        <w:t xml:space="preserve"> VARCHAR(32));</w:t>
      </w:r>
    </w:p>
    <w:p w:rsidR="002275F0" w:rsidRDefault="00F17B79">
      <w:pPr>
        <w:pStyle w:val="HTMLPreformatted"/>
        <w:divId w:val="861405675"/>
        <w:rPr>
          <w:rStyle w:val="HTMLCode"/>
        </w:rPr>
      </w:pPr>
      <w:r>
        <w:rPr>
          <w:rStyle w:val="HTMLCode"/>
        </w:rPr>
        <w:t>SELECT @</w:t>
      </w:r>
      <w:proofErr w:type="spellStart"/>
      <w:r>
        <w:rPr>
          <w:rStyle w:val="HTMLCode"/>
        </w:rPr>
        <w:t>attributeName</w:t>
      </w:r>
      <w:proofErr w:type="spellEnd"/>
      <w:r>
        <w:rPr>
          <w:rStyle w:val="HTMLCode"/>
        </w:rPr>
        <w:t xml:space="preserve"> = 'Organic Matter Depletion';</w:t>
      </w:r>
    </w:p>
    <w:p w:rsidR="002275F0" w:rsidRDefault="00F17B79">
      <w:pPr>
        <w:pStyle w:val="HTMLPreformatted"/>
        <w:divId w:val="861405675"/>
        <w:rPr>
          <w:rStyle w:val="HTMLCode"/>
        </w:rPr>
      </w:pPr>
      <w:r>
        <w:rPr>
          <w:rStyle w:val="HTMLCode"/>
        </w:rPr>
        <w:t>SELECT @</w:t>
      </w:r>
      <w:proofErr w:type="spellStart"/>
      <w:r>
        <w:rPr>
          <w:rStyle w:val="HTMLCode"/>
        </w:rPr>
        <w:t>minPct</w:t>
      </w:r>
      <w:proofErr w:type="spellEnd"/>
      <w:r>
        <w:rPr>
          <w:rStyle w:val="HTMLCode"/>
        </w:rPr>
        <w:t xml:space="preserve"> = 10;</w:t>
      </w:r>
    </w:p>
    <w:p w:rsidR="002275F0" w:rsidRDefault="00F17B79">
      <w:pPr>
        <w:pStyle w:val="HTMLPreformatted"/>
        <w:divId w:val="861405675"/>
      </w:pPr>
      <w:r>
        <w:rPr>
          <w:rStyle w:val="HTMLCode"/>
        </w:rPr>
        <w:t>SELECT @</w:t>
      </w:r>
      <w:proofErr w:type="spellStart"/>
      <w:r>
        <w:rPr>
          <w:rStyle w:val="HTMLCode"/>
        </w:rPr>
        <w:t>minAcres</w:t>
      </w:r>
      <w:proofErr w:type="spellEnd"/>
      <w:r>
        <w:rPr>
          <w:rStyle w:val="HTMLCode"/>
        </w:rPr>
        <w:t xml:space="preserve"> = 10;</w:t>
      </w:r>
    </w:p>
    <w:p w:rsidR="002275F0" w:rsidRDefault="00F17B79">
      <w:pPr>
        <w:numPr>
          <w:ilvl w:val="0"/>
          <w:numId w:val="15"/>
        </w:numPr>
        <w:spacing w:before="100" w:beforeAutospacing="1" w:after="100" w:afterAutospacing="1"/>
        <w:divId w:val="861405675"/>
        <w:rPr>
          <w:rFonts w:eastAsia="Times New Roman"/>
        </w:rPr>
      </w:pPr>
      <w:r>
        <w:rPr>
          <w:rFonts w:eastAsia="Times New Roman"/>
        </w:rPr>
        <w:t xml:space="preserve">Defines the soil </w:t>
      </w:r>
      <w:proofErr w:type="spellStart"/>
      <w:r>
        <w:rPr>
          <w:rFonts w:eastAsia="Times New Roman"/>
        </w:rPr>
        <w:t>interpretion</w:t>
      </w:r>
      <w:proofErr w:type="spellEnd"/>
    </w:p>
    <w:p w:rsidR="002275F0" w:rsidRDefault="00F17B79">
      <w:pPr>
        <w:numPr>
          <w:ilvl w:val="0"/>
          <w:numId w:val="15"/>
        </w:numPr>
        <w:spacing w:before="100" w:beforeAutospacing="1" w:after="100" w:afterAutospacing="1"/>
        <w:divId w:val="861405675"/>
        <w:rPr>
          <w:rFonts w:eastAsia="Times New Roman"/>
        </w:rPr>
      </w:pPr>
      <w:r>
        <w:rPr>
          <w:rFonts w:eastAsia="Times New Roman"/>
        </w:rPr>
        <w:t xml:space="preserve">Sets the </w:t>
      </w:r>
      <w:proofErr w:type="spellStart"/>
      <w:r>
        <w:rPr>
          <w:rFonts w:eastAsia="Times New Roman"/>
        </w:rPr>
        <w:t>minimun</w:t>
      </w:r>
      <w:proofErr w:type="spellEnd"/>
      <w:r>
        <w:rPr>
          <w:rFonts w:eastAsia="Times New Roman"/>
        </w:rPr>
        <w:t xml:space="preserve"> cutoff </w:t>
      </w:r>
      <w:proofErr w:type="spellStart"/>
      <w:r>
        <w:rPr>
          <w:rFonts w:eastAsia="Times New Roman"/>
        </w:rPr>
        <w:t>pecent</w:t>
      </w:r>
      <w:proofErr w:type="spellEnd"/>
      <w:r>
        <w:rPr>
          <w:rFonts w:eastAsia="Times New Roman"/>
        </w:rPr>
        <w:t xml:space="preserve"> for a resource concern at 10 percent or 10 acres for a given </w:t>
      </w:r>
      <w:proofErr w:type="spellStart"/>
      <w:r>
        <w:rPr>
          <w:rFonts w:eastAsia="Times New Roman"/>
        </w:rPr>
        <w:t>landunit</w:t>
      </w:r>
      <w:proofErr w:type="spellEnd"/>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16791660"/>
        <w:rPr>
          <w:rFonts w:eastAsia="Times New Roman"/>
        </w:rPr>
      </w:pPr>
      <w:bookmarkStart w:id="156" w:name="_Toc16239756"/>
      <w:r>
        <w:rPr>
          <w:rFonts w:eastAsia="Times New Roman"/>
        </w:rPr>
        <w:t>XML Parsing</w:t>
      </w:r>
      <w:bookmarkEnd w:id="156"/>
    </w:p>
    <w:p w:rsidR="002275F0" w:rsidRDefault="00F17B79">
      <w:pPr>
        <w:pStyle w:val="HTMLPreformatted"/>
        <w:divId w:val="1616791660"/>
        <w:rPr>
          <w:rStyle w:val="HTMLCode"/>
        </w:rPr>
      </w:pPr>
      <w:r>
        <w:rPr>
          <w:rStyle w:val="HTMLCode"/>
        </w:rPr>
        <w:t xml:space="preserve">SELECT @rating1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@attributeName).value('(/Map_Legend/Legend_Elements/Labels/@value)[1]', 'VARCHAR(100)');</w:t>
      </w:r>
    </w:p>
    <w:p w:rsidR="002275F0" w:rsidRDefault="00F17B79">
      <w:pPr>
        <w:pStyle w:val="HTMLPreformatted"/>
        <w:divId w:val="1616791660"/>
        <w:rPr>
          <w:rStyle w:val="HTMLCode"/>
        </w:rPr>
      </w:pPr>
      <w:r>
        <w:rPr>
          <w:rStyle w:val="HTMLCode"/>
        </w:rPr>
        <w:t xml:space="preserve">SELECT @rating2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@attributeName).value('(/Map_Legend/Legend_Elements/Labels/@value)[2]', 'VARCHAR(100)');</w:t>
      </w:r>
    </w:p>
    <w:p w:rsidR="002275F0" w:rsidRDefault="00F17B79">
      <w:pPr>
        <w:pStyle w:val="HTMLPreformatted"/>
        <w:divId w:val="1616791660"/>
        <w:rPr>
          <w:rStyle w:val="HTMLCode"/>
        </w:rPr>
      </w:pPr>
      <w:r>
        <w:rPr>
          <w:rStyle w:val="HTMLCode"/>
        </w:rPr>
        <w:t xml:space="preserve">SELECT @rating3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@attributeName).value('(/Map_Legend/Legend_Elements/Labels/@value)[3]', 'VARCHAR(100)');</w:t>
      </w:r>
    </w:p>
    <w:p w:rsidR="002275F0" w:rsidRDefault="00F17B79">
      <w:pPr>
        <w:pStyle w:val="HTMLPreformatted"/>
        <w:divId w:val="1616791660"/>
        <w:rPr>
          <w:rStyle w:val="HTMLCode"/>
        </w:rPr>
      </w:pPr>
      <w:r>
        <w:rPr>
          <w:rStyle w:val="HTMLCode"/>
        </w:rPr>
        <w:t xml:space="preserve">SELECT @rating4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@attributeName).value('(/Map_Legend/Legend_Elements/Labels/@value)[4]', 'VARCHAR(100)');</w:t>
      </w:r>
    </w:p>
    <w:p w:rsidR="002275F0" w:rsidRDefault="00F17B79">
      <w:pPr>
        <w:pStyle w:val="HTMLPreformatted"/>
        <w:divId w:val="1616791660"/>
        <w:rPr>
          <w:rStyle w:val="HTMLCode"/>
        </w:rPr>
      </w:pPr>
      <w:r>
        <w:rPr>
          <w:rStyle w:val="HTMLCode"/>
        </w:rPr>
        <w:t xml:space="preserve">SELECT @rating5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@attributeName).value('(/Map_Legend/Legend_Elements/Labels/@value)[5]', 'VARCHAR(100)');</w:t>
      </w:r>
    </w:p>
    <w:p w:rsidR="002275F0" w:rsidRDefault="00F17B79">
      <w:pPr>
        <w:pStyle w:val="HTMLPreformatted"/>
        <w:divId w:val="1616791660"/>
      </w:pPr>
      <w:r>
        <w:rPr>
          <w:rStyle w:val="HTMLCode"/>
        </w:rPr>
        <w:t xml:space="preserve">SELECT @rating6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@attributeName).value('(/Map_Legend/Legend_Elements/Labels/@value)[6]', 'VARCHAR(100)');</w:t>
      </w:r>
    </w:p>
    <w:p w:rsidR="002275F0" w:rsidRDefault="00F17B79">
      <w:pPr>
        <w:numPr>
          <w:ilvl w:val="0"/>
          <w:numId w:val="18"/>
        </w:numPr>
        <w:spacing w:before="100" w:beforeAutospacing="1" w:after="100" w:afterAutospacing="1"/>
        <w:divId w:val="1616791660"/>
        <w:rPr>
          <w:rFonts w:eastAsia="Times New Roman"/>
        </w:rPr>
      </w:pPr>
      <w:r>
        <w:rPr>
          <w:rFonts w:eastAsia="Times New Roman"/>
        </w:rPr>
        <w:t xml:space="preserve">Get ordered set of </w:t>
      </w:r>
      <w:proofErr w:type="spellStart"/>
      <w:r>
        <w:rPr>
          <w:rFonts w:eastAsia="Times New Roman"/>
        </w:rPr>
        <w:t>interphrc</w:t>
      </w:r>
      <w:proofErr w:type="spellEnd"/>
      <w:r>
        <w:rPr>
          <w:rFonts w:eastAsia="Times New Roman"/>
        </w:rPr>
        <w:t xml:space="preserve"> values from </w:t>
      </w:r>
      <w:proofErr w:type="spellStart"/>
      <w:r>
        <w:rPr>
          <w:rFonts w:eastAsia="Times New Roman"/>
        </w:rPr>
        <w:t>sdvattribute.maplegendxml</w:t>
      </w:r>
      <w:proofErr w:type="spellEnd"/>
      <w:r>
        <w:rPr>
          <w:rFonts w:eastAsia="Times New Roman"/>
        </w:rPr>
        <w:t xml:space="preserve">. This is assumed to begin with the ‘worst’ rating. Need to double-check this for all </w:t>
      </w:r>
      <w:proofErr w:type="spellStart"/>
      <w:r>
        <w:rPr>
          <w:rFonts w:eastAsia="Times New Roman"/>
        </w:rPr>
        <w:t>interps</w:t>
      </w:r>
      <w:proofErr w:type="spellEnd"/>
      <w:r>
        <w:rPr>
          <w:rFonts w:eastAsia="Times New Roman"/>
        </w:rPr>
        <w:t>.</w:t>
      </w:r>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257973"/>
        <w:rPr>
          <w:rFonts w:eastAsia="Times New Roman"/>
        </w:rPr>
      </w:pPr>
      <w:bookmarkStart w:id="157" w:name="_Toc16239757"/>
      <w:r>
        <w:rPr>
          <w:rFonts w:eastAsia="Times New Roman"/>
        </w:rPr>
        <w:lastRenderedPageBreak/>
        <w:t xml:space="preserve">Set </w:t>
      </w:r>
      <w:del w:id="158" w:author="Achen, Aaron - NRCS, Lincoln, NE" w:date="2019-08-07T16:44:00Z">
        <w:r w:rsidDel="00AC5285">
          <w:rPr>
            <w:rFonts w:eastAsia="Times New Roman"/>
          </w:rPr>
          <w:delText>i</w:delText>
        </w:r>
      </w:del>
      <w:proofErr w:type="spellStart"/>
      <w:ins w:id="159" w:author="Achen, Aaron - NRCS, Lincoln, NE" w:date="2019-08-07T16:44:00Z">
        <w:r w:rsidR="00AC5285">
          <w:rPr>
            <w:rFonts w:eastAsia="Times New Roman"/>
          </w:rPr>
          <w:t>I</w:t>
        </w:r>
      </w:ins>
      <w:r>
        <w:rPr>
          <w:rFonts w:eastAsia="Times New Roman"/>
        </w:rPr>
        <w:t>nterp</w:t>
      </w:r>
      <w:proofErr w:type="spellEnd"/>
      <w:r>
        <w:rPr>
          <w:rFonts w:eastAsia="Times New Roman"/>
        </w:rPr>
        <w:t xml:space="preserve"> </w:t>
      </w:r>
      <w:del w:id="160" w:author="Achen, Aaron - NRCS, Lincoln, NE" w:date="2019-08-07T16:44:00Z">
        <w:r w:rsidDel="00AC5285">
          <w:rPr>
            <w:rFonts w:eastAsia="Times New Roman"/>
          </w:rPr>
          <w:delText>r</w:delText>
        </w:r>
      </w:del>
      <w:proofErr w:type="spellStart"/>
      <w:ins w:id="161" w:author="Achen, Aaron - NRCS, Lincoln, NE" w:date="2019-08-07T16:44:00Z">
        <w:r w:rsidR="00AC5285">
          <w:rPr>
            <w:rFonts w:eastAsia="Times New Roman"/>
          </w:rPr>
          <w:t>R</w:t>
        </w:r>
      </w:ins>
      <w:r>
        <w:rPr>
          <w:rFonts w:eastAsia="Times New Roman"/>
        </w:rPr>
        <w:t>ulekey</w:t>
      </w:r>
      <w:proofErr w:type="spellEnd"/>
      <w:r>
        <w:rPr>
          <w:rFonts w:eastAsia="Times New Roman"/>
        </w:rPr>
        <w:t xml:space="preserve"> and </w:t>
      </w:r>
      <w:del w:id="162" w:author="Achen, Aaron - NRCS, Lincoln, NE" w:date="2019-08-07T16:44:00Z">
        <w:r w:rsidDel="00AC5285">
          <w:rPr>
            <w:rFonts w:eastAsia="Times New Roman"/>
          </w:rPr>
          <w:delText>r</w:delText>
        </w:r>
      </w:del>
      <w:proofErr w:type="spellStart"/>
      <w:ins w:id="163" w:author="Achen, Aaron - NRCS, Lincoln, NE" w:date="2019-08-07T16:44:00Z">
        <w:r w:rsidR="00AC5285">
          <w:rPr>
            <w:rFonts w:eastAsia="Times New Roman"/>
          </w:rPr>
          <w:t>R</w:t>
        </w:r>
      </w:ins>
      <w:r>
        <w:rPr>
          <w:rFonts w:eastAsia="Times New Roman"/>
        </w:rPr>
        <w:t>uledesign</w:t>
      </w:r>
      <w:proofErr w:type="spellEnd"/>
      <w:r>
        <w:rPr>
          <w:rFonts w:eastAsia="Times New Roman"/>
        </w:rPr>
        <w:t xml:space="preserve"> as a </w:t>
      </w:r>
      <w:del w:id="164" w:author="Achen, Aaron - NRCS, Lincoln, NE" w:date="2019-08-07T16:44:00Z">
        <w:r w:rsidDel="00AC5285">
          <w:rPr>
            <w:rFonts w:eastAsia="Times New Roman"/>
          </w:rPr>
          <w:delText>v</w:delText>
        </w:r>
      </w:del>
      <w:r w:rsidR="00042980">
        <w:rPr>
          <w:rFonts w:eastAsia="Times New Roman"/>
        </w:rPr>
        <w:t>V</w:t>
      </w:r>
      <w:r>
        <w:rPr>
          <w:rFonts w:eastAsia="Times New Roman"/>
        </w:rPr>
        <w:t xml:space="preserve">ariable </w:t>
      </w:r>
      <w:ins w:id="165" w:author="Achen, Aaron - NRCS, Lincoln, NE" w:date="2019-08-09T10:40:00Z">
        <w:r w:rsidR="00AE66EE">
          <w:rPr>
            <w:rFonts w:eastAsia="Times New Roman"/>
          </w:rPr>
          <w:t>T</w:t>
        </w:r>
      </w:ins>
      <w:del w:id="166" w:author="Achen, Aaron - NRCS, Lincoln, NE" w:date="2019-08-09T10:40:00Z">
        <w:r w:rsidDel="00AE66EE">
          <w:rPr>
            <w:rFonts w:eastAsia="Times New Roman"/>
          </w:rPr>
          <w:delText>t</w:delText>
        </w:r>
      </w:del>
      <w:r>
        <w:rPr>
          <w:rFonts w:eastAsia="Times New Roman"/>
        </w:rPr>
        <w:t xml:space="preserve">o </w:t>
      </w:r>
      <w:del w:id="167" w:author="Achen, Aaron - NRCS, Lincoln, NE" w:date="2019-08-09T10:40:00Z">
        <w:r w:rsidDel="00AE66EE">
          <w:rPr>
            <w:rFonts w:eastAsia="Times New Roman"/>
          </w:rPr>
          <w:delText>b</w:delText>
        </w:r>
      </w:del>
      <w:ins w:id="168" w:author="Achen, Aaron - NRCS, Lincoln, NE" w:date="2019-08-09T10:40:00Z">
        <w:r w:rsidR="00AE66EE">
          <w:rPr>
            <w:rFonts w:eastAsia="Times New Roman"/>
          </w:rPr>
          <w:t>B</w:t>
        </w:r>
      </w:ins>
      <w:r>
        <w:rPr>
          <w:rFonts w:eastAsia="Times New Roman"/>
        </w:rPr>
        <w:t xml:space="preserve">e </w:t>
      </w:r>
      <w:del w:id="169" w:author="Achen, Aaron - NRCS, Lincoln, NE" w:date="2019-08-07T16:44:00Z">
        <w:r w:rsidDel="00AC5285">
          <w:rPr>
            <w:rFonts w:eastAsia="Times New Roman"/>
          </w:rPr>
          <w:delText>u</w:delText>
        </w:r>
      </w:del>
      <w:ins w:id="170" w:author="Achen, Aaron - NRCS, Lincoln, NE" w:date="2019-08-07T16:44:00Z">
        <w:r w:rsidR="00AC5285">
          <w:rPr>
            <w:rFonts w:eastAsia="Times New Roman"/>
          </w:rPr>
          <w:t>U</w:t>
        </w:r>
      </w:ins>
      <w:r>
        <w:rPr>
          <w:rFonts w:eastAsia="Times New Roman"/>
        </w:rPr>
        <w:t xml:space="preserve">sed in </w:t>
      </w:r>
      <w:del w:id="171" w:author="Achen, Aaron - NRCS, Lincoln, NE" w:date="2019-08-07T16:44:00Z">
        <w:r w:rsidDel="00AC5285">
          <w:rPr>
            <w:rFonts w:eastAsia="Times New Roman"/>
          </w:rPr>
          <w:delText>c</w:delText>
        </w:r>
      </w:del>
      <w:proofErr w:type="spellStart"/>
      <w:ins w:id="172" w:author="Achen, Aaron - NRCS, Lincoln, NE" w:date="2019-08-07T16:44:00Z">
        <w:r w:rsidR="00AC5285">
          <w:rPr>
            <w:rFonts w:eastAsia="Times New Roman"/>
          </w:rPr>
          <w:t>C</w:t>
        </w:r>
      </w:ins>
      <w:r>
        <w:rPr>
          <w:rFonts w:eastAsia="Times New Roman"/>
        </w:rPr>
        <w:t>ointerp</w:t>
      </w:r>
      <w:proofErr w:type="spellEnd"/>
      <w:r>
        <w:rPr>
          <w:rFonts w:eastAsia="Times New Roman"/>
        </w:rPr>
        <w:t xml:space="preserve"> </w:t>
      </w:r>
      <w:del w:id="173" w:author="Achen, Aaron - NRCS, Lincoln, NE" w:date="2019-08-07T16:44:00Z">
        <w:r w:rsidDel="00AC5285">
          <w:rPr>
            <w:rFonts w:eastAsia="Times New Roman"/>
          </w:rPr>
          <w:delText>q</w:delText>
        </w:r>
      </w:del>
      <w:ins w:id="174" w:author="Achen, Aaron - NRCS, Lincoln, NE" w:date="2019-08-07T16:44:00Z">
        <w:r w:rsidR="00AC5285">
          <w:rPr>
            <w:rFonts w:eastAsia="Times New Roman"/>
          </w:rPr>
          <w:t>Q</w:t>
        </w:r>
      </w:ins>
      <w:r>
        <w:rPr>
          <w:rFonts w:eastAsia="Times New Roman"/>
        </w:rPr>
        <w:t>uery</w:t>
      </w:r>
      <w:bookmarkEnd w:id="157"/>
    </w:p>
    <w:p w:rsidR="002275F0" w:rsidRDefault="00F17B79">
      <w:pPr>
        <w:pStyle w:val="HTMLPreformatted"/>
        <w:divId w:val="9257973"/>
        <w:rPr>
          <w:rStyle w:val="HTMLCode"/>
        </w:rPr>
      </w:pPr>
      <w:r>
        <w:rPr>
          <w:rStyle w:val="HTMLCode"/>
        </w:rPr>
        <w:t>SELECT @</w:t>
      </w:r>
      <w:proofErr w:type="spellStart"/>
      <w:r>
        <w:rPr>
          <w:rStyle w:val="HTMLCode"/>
        </w:rPr>
        <w:t>ruleKey</w:t>
      </w:r>
      <w:proofErr w:type="spellEnd"/>
      <w:r>
        <w:rPr>
          <w:rStyle w:val="HTMLCode"/>
        </w:rPr>
        <w:t xml:space="preserve"> = (SELECT </w:t>
      </w:r>
      <w:proofErr w:type="spellStart"/>
      <w:r>
        <w:rPr>
          <w:rStyle w:val="HTMLCode"/>
        </w:rPr>
        <w:t>rulekey</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rsidR="002275F0" w:rsidRDefault="00F17B79">
      <w:pPr>
        <w:pStyle w:val="HTMLPreformatted"/>
        <w:divId w:val="9257973"/>
        <w:rPr>
          <w:rStyle w:val="HTMLCode"/>
        </w:rPr>
      </w:pPr>
      <w:r>
        <w:rPr>
          <w:rStyle w:val="HTMLCode"/>
        </w:rPr>
        <w:t>SELECT @</w:t>
      </w:r>
      <w:proofErr w:type="spellStart"/>
      <w:r>
        <w:rPr>
          <w:rStyle w:val="HTMLCode"/>
        </w:rPr>
        <w:t>ruleDesign</w:t>
      </w:r>
      <w:proofErr w:type="spellEnd"/>
      <w:r>
        <w:rPr>
          <w:rStyle w:val="HTMLCode"/>
        </w:rPr>
        <w:t xml:space="preserve"> = (SELECT </w:t>
      </w:r>
      <w:proofErr w:type="spellStart"/>
      <w:r>
        <w:rPr>
          <w:rStyle w:val="HTMLCode"/>
        </w:rPr>
        <w:t>ruledesign</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rsidR="002275F0" w:rsidRDefault="00F17B79">
      <w:pPr>
        <w:pStyle w:val="HTMLPreformatted"/>
        <w:divId w:val="9257973"/>
      </w:pPr>
      <w:r>
        <w:rPr>
          <w:rStyle w:val="HTMLCode"/>
        </w:rPr>
        <w:t>SELECT @</w:t>
      </w:r>
      <w:proofErr w:type="spellStart"/>
      <w:r>
        <w:rPr>
          <w:rStyle w:val="HTMLCode"/>
        </w:rPr>
        <w:t>notRatedPhrase</w:t>
      </w:r>
      <w:proofErr w:type="spellEnd"/>
      <w:r>
        <w:rPr>
          <w:rStyle w:val="HTMLCode"/>
        </w:rPr>
        <w:t xml:space="preserve"> = (SELECT </w:t>
      </w:r>
      <w:proofErr w:type="spellStart"/>
      <w:r>
        <w:rPr>
          <w:rStyle w:val="HTMLCode"/>
        </w:rPr>
        <w:t>notratedphrase</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84318979"/>
        <w:rPr>
          <w:rFonts w:eastAsia="Times New Roman"/>
        </w:rPr>
      </w:pPr>
      <w:bookmarkStart w:id="175" w:name="_Toc16239758"/>
      <w:r>
        <w:rPr>
          <w:rFonts w:eastAsia="Times New Roman"/>
        </w:rPr>
        <w:t xml:space="preserve">Add Not </w:t>
      </w:r>
      <w:ins w:id="176" w:author="Achen, Aaron - NRCS, Lincoln, NE" w:date="2019-08-07T16:44:00Z">
        <w:r w:rsidR="00AC5285">
          <w:rPr>
            <w:rFonts w:eastAsia="Times New Roman"/>
          </w:rPr>
          <w:t>R</w:t>
        </w:r>
      </w:ins>
      <w:del w:id="177" w:author="Achen, Aaron - NRCS, Lincoln, NE" w:date="2019-08-07T16:44:00Z">
        <w:r w:rsidDel="00AC5285">
          <w:rPr>
            <w:rFonts w:eastAsia="Times New Roman"/>
          </w:rPr>
          <w:delText>r</w:delText>
        </w:r>
      </w:del>
      <w:r>
        <w:rPr>
          <w:rFonts w:eastAsia="Times New Roman"/>
        </w:rPr>
        <w:t xml:space="preserve">ated </w:t>
      </w:r>
      <w:del w:id="178" w:author="Achen, Aaron - NRCS, Lincoln, NE" w:date="2019-08-07T16:44:00Z">
        <w:r w:rsidDel="00AC5285">
          <w:rPr>
            <w:rFonts w:eastAsia="Times New Roman"/>
          </w:rPr>
          <w:delText>p</w:delText>
        </w:r>
      </w:del>
      <w:ins w:id="179" w:author="Achen, Aaron - NRCS, Lincoln, NE" w:date="2019-08-07T16:44:00Z">
        <w:r w:rsidR="00AC5285">
          <w:rPr>
            <w:rFonts w:eastAsia="Times New Roman"/>
          </w:rPr>
          <w:t>P</w:t>
        </w:r>
      </w:ins>
      <w:r>
        <w:rPr>
          <w:rFonts w:eastAsia="Times New Roman"/>
        </w:rPr>
        <w:t xml:space="preserve">hrase to </w:t>
      </w:r>
      <w:r>
        <w:rPr>
          <w:rStyle w:val="citation"/>
          <w:rFonts w:eastAsia="Times New Roman"/>
        </w:rPr>
        <w:t>@rating</w:t>
      </w:r>
      <w:r>
        <w:rPr>
          <w:rFonts w:eastAsia="Times New Roman"/>
        </w:rPr>
        <w:t xml:space="preserve"> </w:t>
      </w:r>
      <w:del w:id="180" w:author="Achen, Aaron - NRCS, Lincoln, NE" w:date="2019-08-07T16:44:00Z">
        <w:r w:rsidDel="00AC5285">
          <w:rPr>
            <w:rFonts w:eastAsia="Times New Roman"/>
          </w:rPr>
          <w:delText>v</w:delText>
        </w:r>
      </w:del>
      <w:ins w:id="181" w:author="Achen, Aaron - NRCS, Lincoln, NE" w:date="2019-08-07T16:44:00Z">
        <w:r w:rsidR="00AC5285">
          <w:rPr>
            <w:rFonts w:eastAsia="Times New Roman"/>
          </w:rPr>
          <w:t>V</w:t>
        </w:r>
      </w:ins>
      <w:r>
        <w:rPr>
          <w:rFonts w:eastAsia="Times New Roman"/>
        </w:rPr>
        <w:t>ariables</w:t>
      </w:r>
      <w:bookmarkEnd w:id="175"/>
    </w:p>
    <w:p w:rsidR="002275F0" w:rsidRDefault="00F17B79">
      <w:pPr>
        <w:pStyle w:val="HTMLPreformatted"/>
        <w:divId w:val="484318979"/>
        <w:rPr>
          <w:rStyle w:val="HTMLCode"/>
        </w:rPr>
      </w:pPr>
      <w:r>
        <w:rPr>
          <w:rStyle w:val="HTMLCode"/>
        </w:rPr>
        <w:t>IF @</w:t>
      </w:r>
      <w:proofErr w:type="spellStart"/>
      <w:r>
        <w:rPr>
          <w:rStyle w:val="HTMLCode"/>
        </w:rPr>
        <w:t>notRatedPhrase</w:t>
      </w:r>
      <w:proofErr w:type="spellEnd"/>
      <w:r>
        <w:rPr>
          <w:rStyle w:val="HTMLCode"/>
        </w:rPr>
        <w:t xml:space="preserve"> IS NOT NULL</w:t>
      </w:r>
    </w:p>
    <w:p w:rsidR="002275F0" w:rsidRDefault="00F17B79">
      <w:pPr>
        <w:pStyle w:val="HTMLPreformatted"/>
        <w:divId w:val="484318979"/>
        <w:rPr>
          <w:rStyle w:val="HTMLCode"/>
        </w:rPr>
      </w:pPr>
      <w:r>
        <w:rPr>
          <w:rStyle w:val="HTMLCode"/>
        </w:rPr>
        <w:t xml:space="preserve">  IF @rating1 IS NULL (SELECT @rating1 = @</w:t>
      </w:r>
      <w:proofErr w:type="spellStart"/>
      <w:r>
        <w:rPr>
          <w:rStyle w:val="HTMLCode"/>
        </w:rPr>
        <w:t>notRatedPhrase</w:t>
      </w:r>
      <w:proofErr w:type="spellEnd"/>
      <w:r>
        <w:rPr>
          <w:rStyle w:val="HTMLCode"/>
        </w:rPr>
        <w:t>)</w:t>
      </w:r>
    </w:p>
    <w:p w:rsidR="002275F0" w:rsidRDefault="00F17B79">
      <w:pPr>
        <w:pStyle w:val="HTMLPreformatted"/>
        <w:divId w:val="484318979"/>
        <w:rPr>
          <w:rStyle w:val="HTMLCode"/>
        </w:rPr>
      </w:pPr>
      <w:r>
        <w:rPr>
          <w:rStyle w:val="HTMLCode"/>
        </w:rPr>
        <w:t xml:space="preserve">  ELSE </w:t>
      </w:r>
    </w:p>
    <w:p w:rsidR="002275F0" w:rsidRDefault="00F17B79">
      <w:pPr>
        <w:pStyle w:val="HTMLPreformatted"/>
        <w:divId w:val="484318979"/>
        <w:rPr>
          <w:rStyle w:val="HTMLCode"/>
        </w:rPr>
      </w:pPr>
      <w:r>
        <w:rPr>
          <w:rStyle w:val="HTMLCode"/>
        </w:rPr>
        <w:t xml:space="preserve">    IF @rating2 IS NULL (SELECT @rating2 = @</w:t>
      </w:r>
      <w:proofErr w:type="spellStart"/>
      <w:r>
        <w:rPr>
          <w:rStyle w:val="HTMLCode"/>
        </w:rPr>
        <w:t>notRatedPhrase</w:t>
      </w:r>
      <w:proofErr w:type="spellEnd"/>
      <w:r>
        <w:rPr>
          <w:rStyle w:val="HTMLCode"/>
        </w:rPr>
        <w:t>)</w:t>
      </w:r>
    </w:p>
    <w:p w:rsidR="002275F0" w:rsidRDefault="00F17B79">
      <w:pPr>
        <w:pStyle w:val="HTMLPreformatted"/>
        <w:divId w:val="484318979"/>
        <w:rPr>
          <w:rStyle w:val="HTMLCode"/>
        </w:rPr>
      </w:pPr>
      <w:r>
        <w:rPr>
          <w:rStyle w:val="HTMLCode"/>
        </w:rPr>
        <w:t xml:space="preserve">    ELSE</w:t>
      </w:r>
    </w:p>
    <w:p w:rsidR="002275F0" w:rsidRDefault="00F17B79">
      <w:pPr>
        <w:pStyle w:val="HTMLPreformatted"/>
        <w:divId w:val="484318979"/>
        <w:rPr>
          <w:rStyle w:val="HTMLCode"/>
        </w:rPr>
      </w:pPr>
      <w:r>
        <w:rPr>
          <w:rStyle w:val="HTMLCode"/>
        </w:rPr>
        <w:t xml:space="preserve">      IF @rating3 IS NULL (SELECT @rating3 = @</w:t>
      </w:r>
      <w:proofErr w:type="spellStart"/>
      <w:r>
        <w:rPr>
          <w:rStyle w:val="HTMLCode"/>
        </w:rPr>
        <w:t>notRatedPhrase</w:t>
      </w:r>
      <w:proofErr w:type="spellEnd"/>
      <w:r>
        <w:rPr>
          <w:rStyle w:val="HTMLCode"/>
        </w:rPr>
        <w:t>)</w:t>
      </w:r>
    </w:p>
    <w:p w:rsidR="002275F0" w:rsidRDefault="00F17B79">
      <w:pPr>
        <w:pStyle w:val="HTMLPreformatted"/>
        <w:divId w:val="484318979"/>
        <w:rPr>
          <w:rStyle w:val="HTMLCode"/>
        </w:rPr>
      </w:pPr>
      <w:r>
        <w:rPr>
          <w:rStyle w:val="HTMLCode"/>
        </w:rPr>
        <w:t xml:space="preserve">      ELSE</w:t>
      </w:r>
    </w:p>
    <w:p w:rsidR="002275F0" w:rsidRDefault="00F17B79">
      <w:pPr>
        <w:pStyle w:val="HTMLPreformatted"/>
        <w:divId w:val="484318979"/>
        <w:rPr>
          <w:rStyle w:val="HTMLCode"/>
        </w:rPr>
      </w:pPr>
      <w:r>
        <w:rPr>
          <w:rStyle w:val="HTMLCode"/>
        </w:rPr>
        <w:t xml:space="preserve">        IF @rating4 IS NULL (SELECT @rating4 = @</w:t>
      </w:r>
      <w:proofErr w:type="spellStart"/>
      <w:r>
        <w:rPr>
          <w:rStyle w:val="HTMLCode"/>
        </w:rPr>
        <w:t>notRatedPhrase</w:t>
      </w:r>
      <w:proofErr w:type="spellEnd"/>
      <w:r>
        <w:rPr>
          <w:rStyle w:val="HTMLCode"/>
        </w:rPr>
        <w:t>)</w:t>
      </w:r>
    </w:p>
    <w:p w:rsidR="002275F0" w:rsidRDefault="00F17B79">
      <w:pPr>
        <w:pStyle w:val="HTMLPreformatted"/>
        <w:divId w:val="484318979"/>
        <w:rPr>
          <w:rStyle w:val="HTMLCode"/>
        </w:rPr>
      </w:pPr>
      <w:r>
        <w:rPr>
          <w:rStyle w:val="HTMLCode"/>
        </w:rPr>
        <w:t xml:space="preserve">        ELSE </w:t>
      </w:r>
    </w:p>
    <w:p w:rsidR="002275F0" w:rsidRDefault="00F17B79">
      <w:pPr>
        <w:pStyle w:val="HTMLPreformatted"/>
        <w:divId w:val="484318979"/>
        <w:rPr>
          <w:rStyle w:val="HTMLCode"/>
        </w:rPr>
      </w:pPr>
      <w:r>
        <w:rPr>
          <w:rStyle w:val="HTMLCode"/>
        </w:rPr>
        <w:t xml:space="preserve">          IF @rating5 IS NULL (SELECT @rating5 = @</w:t>
      </w:r>
      <w:proofErr w:type="spellStart"/>
      <w:r>
        <w:rPr>
          <w:rStyle w:val="HTMLCode"/>
        </w:rPr>
        <w:t>notRatedPhrase</w:t>
      </w:r>
      <w:proofErr w:type="spellEnd"/>
      <w:r>
        <w:rPr>
          <w:rStyle w:val="HTMLCode"/>
        </w:rPr>
        <w:t>)</w:t>
      </w:r>
    </w:p>
    <w:p w:rsidR="002275F0" w:rsidRDefault="00F17B79">
      <w:pPr>
        <w:pStyle w:val="HTMLPreformatted"/>
        <w:divId w:val="484318979"/>
        <w:rPr>
          <w:rStyle w:val="HTMLCode"/>
        </w:rPr>
      </w:pPr>
      <w:r>
        <w:rPr>
          <w:rStyle w:val="HTMLCode"/>
        </w:rPr>
        <w:t xml:space="preserve">          ELSE</w:t>
      </w:r>
    </w:p>
    <w:p w:rsidR="002275F0" w:rsidRDefault="00F17B79">
      <w:pPr>
        <w:pStyle w:val="HTMLPreformatted"/>
        <w:divId w:val="484318979"/>
      </w:pPr>
      <w:r>
        <w:rPr>
          <w:rStyle w:val="HTMLCode"/>
        </w:rPr>
        <w:t xml:space="preserve">            IF @rating6 IS NULL (SELECT @rating6 = @</w:t>
      </w:r>
      <w:proofErr w:type="spellStart"/>
      <w:r>
        <w:rPr>
          <w:rStyle w:val="HTMLCode"/>
        </w:rPr>
        <w:t>notRatedPhrase</w:t>
      </w:r>
      <w:proofErr w:type="spellEnd"/>
      <w:r>
        <w:rPr>
          <w:rStyle w:val="HTMLCode"/>
        </w:rPr>
        <w:t>)</w:t>
      </w:r>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1406058"/>
        <w:rPr>
          <w:rFonts w:eastAsia="Times New Roman"/>
        </w:rPr>
      </w:pPr>
      <w:bookmarkStart w:id="182" w:name="_Toc16239759"/>
      <w:r>
        <w:rPr>
          <w:rFonts w:eastAsia="Times New Roman"/>
        </w:rPr>
        <w:t xml:space="preserve">Append the </w:t>
      </w:r>
      <w:del w:id="183" w:author="Achen, Aaron - NRCS, Lincoln, NE" w:date="2019-08-07T16:45:00Z">
        <w:r w:rsidDel="00AC5285">
          <w:rPr>
            <w:rFonts w:eastAsia="Times New Roman"/>
          </w:rPr>
          <w:delText>r</w:delText>
        </w:r>
      </w:del>
      <w:ins w:id="184" w:author="Achen, Aaron - NRCS, Lincoln, NE" w:date="2019-08-07T16:45:00Z">
        <w:r w:rsidR="00AC5285">
          <w:rPr>
            <w:rFonts w:eastAsia="Times New Roman"/>
          </w:rPr>
          <w:t>R</w:t>
        </w:r>
      </w:ins>
      <w:r>
        <w:rPr>
          <w:rFonts w:eastAsia="Times New Roman"/>
        </w:rPr>
        <w:t xml:space="preserve">ating </w:t>
      </w:r>
      <w:del w:id="185" w:author="Achen, Aaron - NRCS, Lincoln, NE" w:date="2019-08-07T16:45:00Z">
        <w:r w:rsidDel="00AC5285">
          <w:rPr>
            <w:rFonts w:eastAsia="Times New Roman"/>
          </w:rPr>
          <w:delText>c</w:delText>
        </w:r>
      </w:del>
      <w:ins w:id="186" w:author="Achen, Aaron - NRCS, Lincoln, NE" w:date="2019-08-07T16:45:00Z">
        <w:r w:rsidR="00AC5285">
          <w:rPr>
            <w:rFonts w:eastAsia="Times New Roman"/>
          </w:rPr>
          <w:t>C</w:t>
        </w:r>
      </w:ins>
      <w:r>
        <w:rPr>
          <w:rFonts w:eastAsia="Times New Roman"/>
        </w:rPr>
        <w:t xml:space="preserve">lasses for this </w:t>
      </w:r>
      <w:del w:id="187" w:author="Achen, Aaron - NRCS, Lincoln, NE" w:date="2019-08-07T16:45:00Z">
        <w:r w:rsidDel="00AC5285">
          <w:rPr>
            <w:rFonts w:eastAsia="Times New Roman"/>
          </w:rPr>
          <w:delText>i</w:delText>
        </w:r>
      </w:del>
      <w:proofErr w:type="spellStart"/>
      <w:ins w:id="188" w:author="Achen, Aaron - NRCS, Lincoln, NE" w:date="2019-08-07T16:45:00Z">
        <w:r w:rsidR="00AC5285">
          <w:rPr>
            <w:rFonts w:eastAsia="Times New Roman"/>
          </w:rPr>
          <w:t>I</w:t>
        </w:r>
      </w:ins>
      <w:r>
        <w:rPr>
          <w:rFonts w:eastAsia="Times New Roman"/>
        </w:rPr>
        <w:t>nterp</w:t>
      </w:r>
      <w:proofErr w:type="spellEnd"/>
      <w:r>
        <w:rPr>
          <w:rFonts w:eastAsia="Times New Roman"/>
        </w:rPr>
        <w:t xml:space="preserve"> to the #</w:t>
      </w:r>
      <w:proofErr w:type="spellStart"/>
      <w:r>
        <w:rPr>
          <w:rFonts w:eastAsia="Times New Roman"/>
        </w:rPr>
        <w:t>RatingClasses</w:t>
      </w:r>
      <w:proofErr w:type="spellEnd"/>
      <w:r>
        <w:rPr>
          <w:rFonts w:eastAsia="Times New Roman"/>
        </w:rPr>
        <w:t xml:space="preserve"> </w:t>
      </w:r>
      <w:del w:id="189" w:author="Achen, Aaron - NRCS, Lincoln, NE" w:date="2019-08-07T16:45:00Z">
        <w:r w:rsidDel="00AC5285">
          <w:rPr>
            <w:rFonts w:eastAsia="Times New Roman"/>
          </w:rPr>
          <w:delText>t</w:delText>
        </w:r>
      </w:del>
      <w:ins w:id="190" w:author="Achen, Aaron - NRCS, Lincoln, NE" w:date="2019-08-07T16:45:00Z">
        <w:r w:rsidR="00AC5285">
          <w:rPr>
            <w:rFonts w:eastAsia="Times New Roman"/>
          </w:rPr>
          <w:t>T</w:t>
        </w:r>
      </w:ins>
      <w:r>
        <w:rPr>
          <w:rFonts w:eastAsia="Times New Roman"/>
        </w:rPr>
        <w:t>able</w:t>
      </w:r>
      <w:bookmarkEnd w:id="182"/>
    </w:p>
    <w:p w:rsidR="002275F0" w:rsidRDefault="00F17B79">
      <w:pPr>
        <w:pStyle w:val="HTMLPreformatted"/>
        <w:divId w:val="971406058"/>
        <w:rPr>
          <w:rStyle w:val="HTMLCode"/>
        </w:rPr>
      </w:pPr>
      <w:r>
        <w:rPr>
          <w:rStyle w:val="HTMLCode"/>
        </w:rPr>
        <w:t>INSERT INTO #</w:t>
      </w:r>
      <w:proofErr w:type="spellStart"/>
      <w:r>
        <w:rPr>
          <w:rStyle w:val="HTMLCode"/>
        </w:rPr>
        <w:t>RatingClasses</w:t>
      </w:r>
      <w:proofErr w:type="spellEnd"/>
      <w:r>
        <w:rPr>
          <w:rStyle w:val="HTMLCode"/>
        </w:rPr>
        <w:t xml:space="preserve"> (</w:t>
      </w:r>
      <w:proofErr w:type="spellStart"/>
      <w:r>
        <w:rPr>
          <w:rStyle w:val="HTMLCode"/>
        </w:rPr>
        <w:t>attributename</w:t>
      </w:r>
      <w:proofErr w:type="spellEnd"/>
      <w:r>
        <w:rPr>
          <w:rStyle w:val="HTMLCode"/>
        </w:rPr>
        <w:t xml:space="preserve">, </w:t>
      </w:r>
      <w:proofErr w:type="spellStart"/>
      <w:r>
        <w:rPr>
          <w:rStyle w:val="HTMLCode"/>
        </w:rPr>
        <w:t>ruledesign</w:t>
      </w:r>
      <w:proofErr w:type="spellEnd"/>
      <w:r>
        <w:rPr>
          <w:rStyle w:val="HTMLCode"/>
        </w:rPr>
        <w:t>, rating1, rating2, rating3, rating4, rating5, rating6)</w:t>
      </w:r>
    </w:p>
    <w:p w:rsidR="002275F0" w:rsidRDefault="00F17B79">
      <w:pPr>
        <w:pStyle w:val="HTMLPreformatted"/>
        <w:divId w:val="971406058"/>
      </w:pPr>
      <w:r>
        <w:rPr>
          <w:rStyle w:val="HTMLCode"/>
        </w:rPr>
        <w:t>SELECT @</w:t>
      </w:r>
      <w:proofErr w:type="spellStart"/>
      <w:r>
        <w:rPr>
          <w:rStyle w:val="HTMLCode"/>
        </w:rPr>
        <w:t>attributeName</w:t>
      </w:r>
      <w:proofErr w:type="spellEnd"/>
      <w:r>
        <w:rPr>
          <w:rStyle w:val="HTMLCode"/>
        </w:rPr>
        <w:t xml:space="preserve"> AS </w:t>
      </w:r>
      <w:proofErr w:type="spellStart"/>
      <w:r>
        <w:rPr>
          <w:rStyle w:val="HTMLCode"/>
        </w:rPr>
        <w:t>attributename</w:t>
      </w:r>
      <w:proofErr w:type="spellEnd"/>
      <w:r>
        <w:rPr>
          <w:rStyle w:val="HTMLCode"/>
        </w:rPr>
        <w:t>, @</w:t>
      </w:r>
      <w:proofErr w:type="spellStart"/>
      <w:r>
        <w:rPr>
          <w:rStyle w:val="HTMLCode"/>
        </w:rPr>
        <w:t>ruleDesign</w:t>
      </w:r>
      <w:proofErr w:type="spellEnd"/>
      <w:r>
        <w:rPr>
          <w:rStyle w:val="HTMLCode"/>
        </w:rPr>
        <w:t xml:space="preserve"> AS </w:t>
      </w:r>
      <w:proofErr w:type="spellStart"/>
      <w:r>
        <w:rPr>
          <w:rStyle w:val="HTMLCode"/>
        </w:rPr>
        <w:t>ruledesign</w:t>
      </w:r>
      <w:proofErr w:type="spellEnd"/>
      <w:r>
        <w:rPr>
          <w:rStyle w:val="HTMLCode"/>
        </w:rPr>
        <w:t>, @rating1 AS rating1, @rating2 AS rating2, @rating3 AS rating3, @rating4 AS rating4, @rating5 AS rating5, @rating6 AS rating6;</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1406058"/>
      </w:pPr>
      <w:r>
        <w:t xml:space="preserve">attributename|ruledesign|rating1|rating2|rating3|rating4|rating5|rating6 Organic Matter Depletion |limitation |OM depletion </w:t>
      </w:r>
      <w:proofErr w:type="spellStart"/>
      <w:r>
        <w:t>high|OM</w:t>
      </w:r>
      <w:proofErr w:type="spellEnd"/>
      <w:r>
        <w:t xml:space="preserve"> depletion moderately high |OM depletion </w:t>
      </w:r>
      <w:proofErr w:type="spellStart"/>
      <w:r>
        <w:t>moderate|OM</w:t>
      </w:r>
      <w:proofErr w:type="spellEnd"/>
      <w:r>
        <w:t xml:space="preserve"> depletion moderately </w:t>
      </w:r>
      <w:proofErr w:type="spellStart"/>
      <w:r>
        <w:t>low|OM</w:t>
      </w:r>
      <w:proofErr w:type="spellEnd"/>
      <w:r>
        <w:t xml:space="preserve"> depletion low |Not rated</w:t>
      </w:r>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54575062"/>
        <w:rPr>
          <w:rFonts w:eastAsia="Times New Roman"/>
        </w:rPr>
      </w:pPr>
      <w:bookmarkStart w:id="191" w:name="_Toc16239760"/>
      <w:r>
        <w:rPr>
          <w:rFonts w:eastAsia="Times New Roman"/>
        </w:rPr>
        <w:t>Populate the #</w:t>
      </w:r>
      <w:proofErr w:type="spellStart"/>
      <w:r>
        <w:rPr>
          <w:rFonts w:eastAsia="Times New Roman"/>
        </w:rPr>
        <w:t>RatingDomain</w:t>
      </w:r>
      <w:proofErr w:type="spellEnd"/>
      <w:r>
        <w:rPr>
          <w:rFonts w:eastAsia="Times New Roman"/>
        </w:rPr>
        <w:t xml:space="preserve"> </w:t>
      </w:r>
      <w:del w:id="192" w:author="Achen, Aaron - NRCS, Lincoln, NE" w:date="2019-08-07T16:45:00Z">
        <w:r w:rsidDel="00AC5285">
          <w:rPr>
            <w:rFonts w:eastAsia="Times New Roman"/>
          </w:rPr>
          <w:delText>t</w:delText>
        </w:r>
      </w:del>
      <w:ins w:id="193" w:author="Achen, Aaron - NRCS, Lincoln, NE" w:date="2019-08-07T16:45:00Z">
        <w:r w:rsidR="00AC5285">
          <w:rPr>
            <w:rFonts w:eastAsia="Times New Roman"/>
          </w:rPr>
          <w:t>T</w:t>
        </w:r>
      </w:ins>
      <w:r>
        <w:rPr>
          <w:rFonts w:eastAsia="Times New Roman"/>
        </w:rPr>
        <w:t xml:space="preserve">able with a </w:t>
      </w:r>
      <w:del w:id="194" w:author="Achen, Aaron - NRCS, Lincoln, NE" w:date="2019-08-07T16:45:00Z">
        <w:r w:rsidDel="00AC5285">
          <w:rPr>
            <w:rFonts w:eastAsia="Times New Roman"/>
          </w:rPr>
          <w:delText>u</w:delText>
        </w:r>
      </w:del>
      <w:ins w:id="195" w:author="Achen, Aaron - NRCS, Lincoln, NE" w:date="2019-08-07T16:45:00Z">
        <w:r w:rsidR="00AC5285">
          <w:rPr>
            <w:rFonts w:eastAsia="Times New Roman"/>
          </w:rPr>
          <w:t>U</w:t>
        </w:r>
      </w:ins>
      <w:r>
        <w:rPr>
          <w:rFonts w:eastAsia="Times New Roman"/>
        </w:rPr>
        <w:t xml:space="preserve">nique </w:t>
      </w:r>
      <w:del w:id="196" w:author="Achen, Aaron - NRCS, Lincoln, NE" w:date="2019-08-07T16:45:00Z">
        <w:r w:rsidDel="00AC5285">
          <w:rPr>
            <w:rFonts w:eastAsia="Times New Roman"/>
          </w:rPr>
          <w:delText>r</w:delText>
        </w:r>
      </w:del>
      <w:proofErr w:type="spellStart"/>
      <w:ins w:id="197" w:author="Achen, Aaron - NRCS, Lincoln, NE" w:date="2019-08-07T16:45:00Z">
        <w:r w:rsidR="00AC5285">
          <w:rPr>
            <w:rFonts w:eastAsia="Times New Roman"/>
          </w:rPr>
          <w:t>R</w:t>
        </w:r>
      </w:ins>
      <w:r>
        <w:rPr>
          <w:rFonts w:eastAsia="Times New Roman"/>
        </w:rPr>
        <w:t>ating_key</w:t>
      </w:r>
      <w:proofErr w:type="spellEnd"/>
      <w:r>
        <w:rPr>
          <w:rFonts w:eastAsia="Times New Roman"/>
        </w:rPr>
        <w:t xml:space="preserve"> for this </w:t>
      </w:r>
      <w:del w:id="198" w:author="Achen, Aaron - NRCS, Lincoln, NE" w:date="2019-08-07T16:45:00Z">
        <w:r w:rsidDel="00AC5285">
          <w:rPr>
            <w:rFonts w:eastAsia="Times New Roman"/>
          </w:rPr>
          <w:delText>i</w:delText>
        </w:r>
      </w:del>
      <w:proofErr w:type="spellStart"/>
      <w:ins w:id="199" w:author="Achen, Aaron - NRCS, Lincoln, NE" w:date="2019-08-07T16:45:00Z">
        <w:r w:rsidR="00AC5285">
          <w:rPr>
            <w:rFonts w:eastAsia="Times New Roman"/>
          </w:rPr>
          <w:t>I</w:t>
        </w:r>
      </w:ins>
      <w:r>
        <w:rPr>
          <w:rFonts w:eastAsia="Times New Roman"/>
        </w:rPr>
        <w:t>nterp</w:t>
      </w:r>
      <w:bookmarkEnd w:id="191"/>
      <w:proofErr w:type="spellEnd"/>
    </w:p>
    <w:p w:rsidR="002275F0" w:rsidRDefault="00F17B79">
      <w:pPr>
        <w:pStyle w:val="HTMLPreformatted"/>
        <w:divId w:val="354575062"/>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':1'</w:t>
      </w:r>
    </w:p>
    <w:p w:rsidR="002275F0" w:rsidRDefault="00F17B79">
      <w:pPr>
        <w:pStyle w:val="HTMLPreformatted"/>
        <w:divId w:val="354575062"/>
        <w:rPr>
          <w:rStyle w:val="HTMLCode"/>
        </w:rPr>
      </w:pPr>
      <w:r>
        <w:rPr>
          <w:rStyle w:val="HTMLCode"/>
        </w:rPr>
        <w:t>IF NOT @rating1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@rating1, 1)</w:t>
      </w:r>
    </w:p>
    <w:p w:rsidR="002275F0" w:rsidRDefault="00F17B79">
      <w:pPr>
        <w:pStyle w:val="HTMLPreformatted"/>
        <w:divId w:val="354575062"/>
        <w:rPr>
          <w:rStyle w:val="HTMLCode"/>
        </w:rPr>
      </w:pPr>
      <w:r>
        <w:rPr>
          <w:rStyle w:val="HTMLCode"/>
        </w:rPr>
        <w:t xml:space="preserve"> </w:t>
      </w:r>
    </w:p>
    <w:p w:rsidR="002275F0" w:rsidRDefault="00F17B79">
      <w:pPr>
        <w:pStyle w:val="HTMLPreformatted"/>
        <w:divId w:val="354575062"/>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':2'</w:t>
      </w:r>
    </w:p>
    <w:p w:rsidR="002275F0" w:rsidRDefault="00F17B79">
      <w:pPr>
        <w:pStyle w:val="HTMLPreformatted"/>
        <w:divId w:val="354575062"/>
        <w:rPr>
          <w:rStyle w:val="HTMLCode"/>
        </w:rPr>
      </w:pPr>
      <w:r>
        <w:rPr>
          <w:rStyle w:val="HTMLCode"/>
        </w:rPr>
        <w:t>IF NOT @rating2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@rating2, 2)</w:t>
      </w:r>
    </w:p>
    <w:p w:rsidR="002275F0" w:rsidRDefault="00F17B79">
      <w:pPr>
        <w:pStyle w:val="HTMLPreformatted"/>
        <w:divId w:val="354575062"/>
        <w:rPr>
          <w:rStyle w:val="HTMLCode"/>
        </w:rPr>
      </w:pPr>
      <w:r>
        <w:rPr>
          <w:rStyle w:val="HTMLCode"/>
        </w:rPr>
        <w:lastRenderedPageBreak/>
        <w:t xml:space="preserve"> </w:t>
      </w:r>
    </w:p>
    <w:p w:rsidR="002275F0" w:rsidRDefault="00F17B79">
      <w:pPr>
        <w:pStyle w:val="HTMLPreformatted"/>
        <w:divId w:val="354575062"/>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':3'</w:t>
      </w:r>
    </w:p>
    <w:p w:rsidR="002275F0" w:rsidRDefault="00F17B79">
      <w:pPr>
        <w:pStyle w:val="HTMLPreformatted"/>
        <w:divId w:val="354575062"/>
        <w:rPr>
          <w:rStyle w:val="HTMLCode"/>
        </w:rPr>
      </w:pPr>
      <w:r>
        <w:rPr>
          <w:rStyle w:val="HTMLCode"/>
        </w:rPr>
        <w:t>IF NOT @rating3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@rating3, 3)</w:t>
      </w:r>
    </w:p>
    <w:p w:rsidR="002275F0" w:rsidRDefault="00F17B79">
      <w:pPr>
        <w:pStyle w:val="HTMLPreformatted"/>
        <w:divId w:val="354575062"/>
        <w:rPr>
          <w:rStyle w:val="HTMLCode"/>
        </w:rPr>
      </w:pPr>
      <w:r>
        <w:rPr>
          <w:rStyle w:val="HTMLCode"/>
        </w:rPr>
        <w:t xml:space="preserve"> </w:t>
      </w:r>
    </w:p>
    <w:p w:rsidR="002275F0" w:rsidRDefault="00F17B79">
      <w:pPr>
        <w:pStyle w:val="HTMLPreformatted"/>
        <w:divId w:val="354575062"/>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':4'</w:t>
      </w:r>
    </w:p>
    <w:p w:rsidR="002275F0" w:rsidRDefault="00F17B79">
      <w:pPr>
        <w:pStyle w:val="HTMLPreformatted"/>
        <w:divId w:val="354575062"/>
        <w:rPr>
          <w:rStyle w:val="HTMLCode"/>
        </w:rPr>
      </w:pPr>
      <w:r>
        <w:rPr>
          <w:rStyle w:val="HTMLCode"/>
        </w:rPr>
        <w:t>IF NOT @rating4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@rating4, 4)</w:t>
      </w:r>
    </w:p>
    <w:p w:rsidR="002275F0" w:rsidRDefault="00F17B79">
      <w:pPr>
        <w:pStyle w:val="HTMLPreformatted"/>
        <w:divId w:val="354575062"/>
        <w:rPr>
          <w:rStyle w:val="HTMLCode"/>
        </w:rPr>
      </w:pPr>
      <w:r>
        <w:rPr>
          <w:rStyle w:val="HTMLCode"/>
        </w:rPr>
        <w:t xml:space="preserve"> </w:t>
      </w:r>
    </w:p>
    <w:p w:rsidR="002275F0" w:rsidRDefault="00F17B79">
      <w:pPr>
        <w:pStyle w:val="HTMLPreformatted"/>
        <w:divId w:val="354575062"/>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':5'</w:t>
      </w:r>
    </w:p>
    <w:p w:rsidR="002275F0" w:rsidRDefault="00F17B79">
      <w:pPr>
        <w:pStyle w:val="HTMLPreformatted"/>
        <w:divId w:val="354575062"/>
        <w:rPr>
          <w:rStyle w:val="HTMLCode"/>
        </w:rPr>
      </w:pPr>
      <w:r>
        <w:rPr>
          <w:rStyle w:val="HTMLCode"/>
        </w:rPr>
        <w:t>IF NOT @rating5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@rating5, 5)</w:t>
      </w:r>
    </w:p>
    <w:p w:rsidR="002275F0" w:rsidRDefault="00F17B79">
      <w:pPr>
        <w:pStyle w:val="HTMLPreformatted"/>
        <w:divId w:val="354575062"/>
        <w:rPr>
          <w:rStyle w:val="HTMLCode"/>
        </w:rPr>
      </w:pPr>
      <w:r>
        <w:rPr>
          <w:rStyle w:val="HTMLCode"/>
        </w:rPr>
        <w:t xml:space="preserve"> </w:t>
      </w:r>
    </w:p>
    <w:p w:rsidR="002275F0" w:rsidRDefault="00F17B79">
      <w:pPr>
        <w:pStyle w:val="HTMLPreformatted"/>
        <w:divId w:val="354575062"/>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':6'</w:t>
      </w:r>
    </w:p>
    <w:p w:rsidR="002275F0" w:rsidRDefault="00F17B79">
      <w:pPr>
        <w:pStyle w:val="HTMLPreformatted"/>
        <w:divId w:val="354575062"/>
      </w:pPr>
      <w:r>
        <w:rPr>
          <w:rStyle w:val="HTMLCode"/>
        </w:rPr>
        <w:t>IF NOT @rating6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@rating6, 6)</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54575062"/>
      </w:pPr>
      <w:proofErr w:type="spellStart"/>
      <w:r>
        <w:t>id|rating_key|attributename|rating|rating_num</w:t>
      </w:r>
      <w:proofErr w:type="spellEnd"/>
      <w:r>
        <w:t xml:space="preserve"> 9|Organic Matter Depletion:1|Organic Matter </w:t>
      </w:r>
      <w:proofErr w:type="spellStart"/>
      <w:r>
        <w:t>Depletion|OM</w:t>
      </w:r>
      <w:proofErr w:type="spellEnd"/>
      <w:r>
        <w:t xml:space="preserve"> depletion high |1 10|Organic Matter Depletion:2|Organic Matter </w:t>
      </w:r>
      <w:proofErr w:type="spellStart"/>
      <w:r>
        <w:t>Depletion|OM</w:t>
      </w:r>
      <w:proofErr w:type="spellEnd"/>
      <w:r>
        <w:t xml:space="preserve"> depletion moderately high|2 11|Organic Matter Depletion:3|Organic Matter </w:t>
      </w:r>
      <w:proofErr w:type="spellStart"/>
      <w:r>
        <w:t>Depletion|OM</w:t>
      </w:r>
      <w:proofErr w:type="spellEnd"/>
      <w:r>
        <w:t xml:space="preserve"> depletion moderate |3 12|Organic Matter Depletion:4|Organic Matter </w:t>
      </w:r>
      <w:proofErr w:type="spellStart"/>
      <w:r>
        <w:t>Depletion|OM</w:t>
      </w:r>
      <w:proofErr w:type="spellEnd"/>
      <w:r>
        <w:t xml:space="preserve"> depletion moderately low |4 13|Organic Matter Depletion:5|Organic Matter </w:t>
      </w:r>
      <w:proofErr w:type="spellStart"/>
      <w:r>
        <w:t>Depletion|OM</w:t>
      </w:r>
      <w:proofErr w:type="spellEnd"/>
      <w:r>
        <w:t xml:space="preserve"> depletion low|5 14|Organic Matter Depletion:6|Organic Matter </w:t>
      </w:r>
      <w:proofErr w:type="spellStart"/>
      <w:r>
        <w:t>Depletion|Not</w:t>
      </w:r>
      <w:proofErr w:type="spellEnd"/>
      <w:r>
        <w:t xml:space="preserve"> rated |6</w:t>
      </w:r>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13131147"/>
        <w:rPr>
          <w:rFonts w:eastAsia="Times New Roman"/>
        </w:rPr>
      </w:pPr>
      <w:bookmarkStart w:id="200" w:name="_Toc16239761"/>
      <w:r>
        <w:rPr>
          <w:rFonts w:eastAsia="Times New Roman"/>
        </w:rPr>
        <w:t xml:space="preserve">Populate </w:t>
      </w:r>
      <w:del w:id="201" w:author="Achen, Aaron - NRCS, Lincoln, NE" w:date="2019-08-07T16:46:00Z">
        <w:r w:rsidDel="00AC5285">
          <w:rPr>
            <w:rFonts w:eastAsia="Times New Roman"/>
          </w:rPr>
          <w:delText>c</w:delText>
        </w:r>
      </w:del>
      <w:ins w:id="202" w:author="Achen, Aaron - NRCS, Lincoln, NE" w:date="2019-08-07T16:46:00Z">
        <w:r w:rsidR="00AC5285">
          <w:rPr>
            <w:rFonts w:eastAsia="Times New Roman"/>
          </w:rPr>
          <w:t>C</w:t>
        </w:r>
      </w:ins>
      <w:r>
        <w:rPr>
          <w:rFonts w:eastAsia="Times New Roman"/>
        </w:rPr>
        <w:t xml:space="preserve">omponent </w:t>
      </w:r>
      <w:del w:id="203" w:author="Achen, Aaron - NRCS, Lincoln, NE" w:date="2019-08-07T16:46:00Z">
        <w:r w:rsidDel="00AC5285">
          <w:rPr>
            <w:rFonts w:eastAsia="Times New Roman"/>
          </w:rPr>
          <w:delText>l</w:delText>
        </w:r>
      </w:del>
      <w:ins w:id="204" w:author="Achen, Aaron - NRCS, Lincoln, NE" w:date="2019-08-07T16:46:00Z">
        <w:r w:rsidR="00AC5285">
          <w:rPr>
            <w:rFonts w:eastAsia="Times New Roman"/>
          </w:rPr>
          <w:t>L</w:t>
        </w:r>
      </w:ins>
      <w:r>
        <w:rPr>
          <w:rFonts w:eastAsia="Times New Roman"/>
        </w:rPr>
        <w:t xml:space="preserve">evel </w:t>
      </w:r>
      <w:del w:id="205" w:author="Achen, Aaron - NRCS, Lincoln, NE" w:date="2019-08-07T16:46:00Z">
        <w:r w:rsidDel="00AC5285">
          <w:rPr>
            <w:rFonts w:eastAsia="Times New Roman"/>
          </w:rPr>
          <w:delText>r</w:delText>
        </w:r>
      </w:del>
      <w:ins w:id="206" w:author="Achen, Aaron - NRCS, Lincoln, NE" w:date="2019-08-07T16:46:00Z">
        <w:r w:rsidR="00AC5285">
          <w:rPr>
            <w:rFonts w:eastAsia="Times New Roman"/>
          </w:rPr>
          <w:t>R</w:t>
        </w:r>
      </w:ins>
      <w:r>
        <w:rPr>
          <w:rFonts w:eastAsia="Times New Roman"/>
        </w:rPr>
        <w:t xml:space="preserve">atings </w:t>
      </w:r>
      <w:del w:id="207" w:author="Achen, Aaron - NRCS, Lincoln, NE" w:date="2019-08-07T16:46:00Z">
        <w:r w:rsidDel="00AC5285">
          <w:rPr>
            <w:rFonts w:eastAsia="Times New Roman"/>
          </w:rPr>
          <w:delText>u</w:delText>
        </w:r>
      </w:del>
      <w:ins w:id="208" w:author="Achen, Aaron - NRCS, Lincoln, NE" w:date="2019-08-07T16:46:00Z">
        <w:r w:rsidR="00AC5285">
          <w:rPr>
            <w:rFonts w:eastAsia="Times New Roman"/>
          </w:rPr>
          <w:t>U</w:t>
        </w:r>
      </w:ins>
      <w:r>
        <w:rPr>
          <w:rFonts w:eastAsia="Times New Roman"/>
        </w:rPr>
        <w:t xml:space="preserve">sing the </w:t>
      </w:r>
      <w:del w:id="209" w:author="Achen, Aaron - NRCS, Lincoln, NE" w:date="2019-08-07T16:46:00Z">
        <w:r w:rsidDel="00AC5285">
          <w:rPr>
            <w:rFonts w:eastAsia="Times New Roman"/>
          </w:rPr>
          <w:delText>c</w:delText>
        </w:r>
      </w:del>
      <w:ins w:id="210" w:author="Achen, Aaron - NRCS, Lincoln, NE" w:date="2019-08-07T16:46:00Z">
        <w:r w:rsidR="00AC5285">
          <w:rPr>
            <w:rFonts w:eastAsia="Times New Roman"/>
          </w:rPr>
          <w:t>C</w:t>
        </w:r>
      </w:ins>
      <w:r>
        <w:rPr>
          <w:rFonts w:eastAsia="Times New Roman"/>
        </w:rPr>
        <w:t xml:space="preserve">urrently </w:t>
      </w:r>
      <w:del w:id="211" w:author="Achen, Aaron - NRCS, Lincoln, NE" w:date="2019-08-07T16:46:00Z">
        <w:r w:rsidDel="00AC5285">
          <w:rPr>
            <w:rFonts w:eastAsia="Times New Roman"/>
          </w:rPr>
          <w:delText>s</w:delText>
        </w:r>
      </w:del>
      <w:ins w:id="212" w:author="Achen, Aaron - NRCS, Lincoln, NE" w:date="2019-08-07T16:46:00Z">
        <w:r w:rsidR="00AC5285">
          <w:rPr>
            <w:rFonts w:eastAsia="Times New Roman"/>
          </w:rPr>
          <w:t>S</w:t>
        </w:r>
      </w:ins>
      <w:r>
        <w:rPr>
          <w:rFonts w:eastAsia="Times New Roman"/>
        </w:rPr>
        <w:t xml:space="preserve">et </w:t>
      </w:r>
      <w:del w:id="213" w:author="Achen, Aaron - NRCS, Lincoln, NE" w:date="2019-08-07T16:46:00Z">
        <w:r w:rsidDel="00AC5285">
          <w:rPr>
            <w:rFonts w:eastAsia="Times New Roman"/>
          </w:rPr>
          <w:delText>s</w:delText>
        </w:r>
      </w:del>
      <w:ins w:id="214" w:author="Achen, Aaron - NRCS, Lincoln, NE" w:date="2019-08-07T16:46:00Z">
        <w:r w:rsidR="00AC5285">
          <w:rPr>
            <w:rFonts w:eastAsia="Times New Roman"/>
          </w:rPr>
          <w:t>S</w:t>
        </w:r>
      </w:ins>
      <w:r>
        <w:rPr>
          <w:rFonts w:eastAsia="Times New Roman"/>
        </w:rPr>
        <w:t xml:space="preserve">oil </w:t>
      </w:r>
      <w:del w:id="215" w:author="Achen, Aaron - NRCS, Lincoln, NE" w:date="2019-08-07T16:46:00Z">
        <w:r w:rsidDel="00AC5285">
          <w:rPr>
            <w:rFonts w:eastAsia="Times New Roman"/>
          </w:rPr>
          <w:delText>i</w:delText>
        </w:r>
      </w:del>
      <w:ins w:id="216" w:author="Achen, Aaron - NRCS, Lincoln, NE" w:date="2019-08-07T16:46:00Z">
        <w:r w:rsidR="00AC5285">
          <w:rPr>
            <w:rFonts w:eastAsia="Times New Roman"/>
          </w:rPr>
          <w:t>I</w:t>
        </w:r>
      </w:ins>
      <w:r>
        <w:rPr>
          <w:rFonts w:eastAsia="Times New Roman"/>
        </w:rPr>
        <w:t>nterpretation</w:t>
      </w:r>
      <w:bookmarkEnd w:id="200"/>
    </w:p>
    <w:p w:rsidR="002275F0" w:rsidRDefault="00F17B79">
      <w:pPr>
        <w:pStyle w:val="HTMLPreformatted"/>
        <w:divId w:val="1113131147"/>
        <w:rPr>
          <w:rStyle w:val="HTMLCode"/>
        </w:rPr>
      </w:pPr>
      <w:r>
        <w:rPr>
          <w:rStyle w:val="HTMLCode"/>
        </w:rPr>
        <w:t>TRUNCATE TABLE #M5</w:t>
      </w:r>
    </w:p>
    <w:p w:rsidR="002275F0" w:rsidRDefault="00F17B79">
      <w:pPr>
        <w:pStyle w:val="HTMLPreformatted"/>
        <w:divId w:val="1113131147"/>
        <w:rPr>
          <w:rStyle w:val="HTMLCode"/>
        </w:rPr>
      </w:pPr>
      <w:r>
        <w:rPr>
          <w:rStyle w:val="HTMLCode"/>
        </w:rPr>
        <w:t>INSERT INTO #M5</w:t>
      </w:r>
    </w:p>
    <w:p w:rsidR="002275F0" w:rsidRDefault="00F17B79">
      <w:pPr>
        <w:pStyle w:val="HTMLPreformatted"/>
        <w:divId w:val="1113131147"/>
        <w:rPr>
          <w:rStyle w:val="HTMLCode"/>
        </w:rPr>
      </w:pPr>
      <w:r>
        <w:rPr>
          <w:rStyle w:val="HTMLCode"/>
        </w:rPr>
        <w:t xml:space="preserve">SELECT M4.aoiid, M4.landunit, M4.mukey, </w:t>
      </w:r>
      <w:proofErr w:type="spellStart"/>
      <w:r>
        <w:rPr>
          <w:rStyle w:val="HTMLCode"/>
        </w:rPr>
        <w:t>mapunit_acres</w:t>
      </w:r>
      <w:proofErr w:type="spellEnd"/>
      <w:r>
        <w:rPr>
          <w:rStyle w:val="HTMLCode"/>
        </w:rPr>
        <w:t xml:space="preserve">, M4.cokey, M4.compname, M4.comppct_r, </w:t>
      </w:r>
      <w:proofErr w:type="spellStart"/>
      <w:r>
        <w:rPr>
          <w:rStyle w:val="HTMLCode"/>
        </w:rPr>
        <w:t>TP.interphrc</w:t>
      </w:r>
      <w:proofErr w:type="spellEnd"/>
      <w:r>
        <w:rPr>
          <w:rStyle w:val="HTMLCode"/>
        </w:rPr>
        <w:t xml:space="preserve"> AS rating, SUM (M4.comppct_r) OVER(PARTITION BY M4.landunit, M4.mukey) AS </w:t>
      </w:r>
      <w:proofErr w:type="spellStart"/>
      <w:r>
        <w:rPr>
          <w:rStyle w:val="HTMLCode"/>
        </w:rPr>
        <w:t>mu_pct_sum</w:t>
      </w:r>
      <w:proofErr w:type="spellEnd"/>
    </w:p>
    <w:p w:rsidR="002275F0" w:rsidRDefault="00F17B79">
      <w:pPr>
        <w:pStyle w:val="HTMLPreformatted"/>
        <w:divId w:val="1113131147"/>
        <w:rPr>
          <w:rStyle w:val="HTMLCode"/>
        </w:rPr>
      </w:pPr>
      <w:r>
        <w:rPr>
          <w:rStyle w:val="HTMLCode"/>
        </w:rPr>
        <w:t>FROM #M4 AS M4</w:t>
      </w:r>
    </w:p>
    <w:p w:rsidR="002275F0" w:rsidRDefault="00F17B79">
      <w:pPr>
        <w:pStyle w:val="HTMLPreformatted"/>
        <w:divId w:val="1113131147"/>
        <w:rPr>
          <w:rStyle w:val="HTMLCode"/>
        </w:rPr>
      </w:pPr>
      <w:r>
        <w:rPr>
          <w:rStyle w:val="HTMLCode"/>
        </w:rPr>
        <w:t xml:space="preserve">LEFT OUTER JOIN </w:t>
      </w:r>
      <w:proofErr w:type="spellStart"/>
      <w:r>
        <w:rPr>
          <w:rStyle w:val="HTMLCode"/>
        </w:rPr>
        <w:t>cointerp</w:t>
      </w:r>
      <w:proofErr w:type="spellEnd"/>
      <w:r>
        <w:rPr>
          <w:rStyle w:val="HTMLCode"/>
        </w:rPr>
        <w:t xml:space="preserve"> AS TP ON M4.cokey = </w:t>
      </w:r>
      <w:proofErr w:type="spellStart"/>
      <w:r>
        <w:rPr>
          <w:rStyle w:val="HTMLCode"/>
        </w:rPr>
        <w:t>TP.cokey</w:t>
      </w:r>
      <w:proofErr w:type="spellEnd"/>
      <w:r>
        <w:rPr>
          <w:rStyle w:val="HTMLCode"/>
        </w:rPr>
        <w:t xml:space="preserve"> AND </w:t>
      </w:r>
      <w:proofErr w:type="spellStart"/>
      <w:r>
        <w:rPr>
          <w:rStyle w:val="HTMLCode"/>
        </w:rPr>
        <w:t>rulekey</w:t>
      </w:r>
      <w:proofErr w:type="spellEnd"/>
      <w:r>
        <w:rPr>
          <w:rStyle w:val="HTMLCode"/>
        </w:rPr>
        <w:t xml:space="preserve"> = @</w:t>
      </w:r>
      <w:proofErr w:type="spellStart"/>
      <w:r>
        <w:rPr>
          <w:rStyle w:val="HTMLCode"/>
        </w:rPr>
        <w:t>ruleKey</w:t>
      </w:r>
      <w:proofErr w:type="spellEnd"/>
    </w:p>
    <w:p w:rsidR="002275F0" w:rsidRDefault="00F17B79">
      <w:pPr>
        <w:pStyle w:val="HTMLPreformatted"/>
        <w:divId w:val="1113131147"/>
      </w:pPr>
      <w:r>
        <w:rPr>
          <w:rStyle w:val="HTMLCode"/>
        </w:rPr>
        <w:t>WHERE M4.majcompflag = 'yes';</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13131147"/>
      </w:pPr>
      <w:r>
        <w:t xml:space="preserve">aoiid|landunit|mukey|mapunit_acres|cokey|compname|comppct_r|rating|mu_pct_sum 1|T9981 Fld3|354627|0.426|16464494|Daglum|25|OM depletion moderately high|90 1|T9981 Fld3|354627|0.426|16464495|Farnuf|65|OM depletion moderately high|90 1|T9981 Fld3|354648|0.287|16464607|Amor|25|OM depletion moderately high|85 1|T9981 Fld3|354648|0.287|16464612|Reeder|60|OM depletion moderately high|85 1|T9981 Fld3|2494708|1.729|16663930|Amor|49|OM depletion moderately high|81 1|T9981 Fld3|2494708|1.729|16663931|Cabba |32|OM depletion moderately high|81 1|T9981 Fld3|2525720|56.699|16663899|Daglum|33|OM depletion moderate |88 1|T9981 Fld3|2525720|56.699|16663903|Rhoades |55|OM depletion moderate |88 1|T9981 Fld3|2525732|1.35|16663796|Ekalaka |55|OM depletion moderately high|72 1|T9981 Fld3|2525732|1.35|16663797|Yegen |17|OM depletion moderately high|72 1|T9981 Fld3|2525733|0.129|16663951|Vebar |50|OM depletion moderately high|75 1|T9981 Fld3|2525733|0.129|16663952|Cohagen |25|OM depletion moderately high|75 1|T9981 Fld3|2525739|28.479|16663915|Parshall|20|OM depletion moderately high|78 1|T9981 </w:t>
      </w:r>
      <w:r>
        <w:lastRenderedPageBreak/>
        <w:t>Fld3|2525739|28.479|16663917|Vebar |58|OM depletion moderately high|78 1|T9981 Fld3|2525745|4.983|16663921|Shambo|75|OM depletion moderately high|75 1|T9981 Fld3|2525746|16.106|16663927|Shambo|78|OM depletion moderately high|78 1|T9981 Fld3|2525754|12.638|16663602|Harriet |75|OM depletion moderate |75 1|T9981 Fld3|2525764|17.691|16663611|Regan |55|OM depletion moderate |55 1|T9981 Fld3|2525766|0.032|16663539|Water |100|Not rated |100 1|T9981 Fld3|2525769|181.356|16663985|Belfield|48|OM depletion moderately high|88 1|T9981 Fld3|2525769|181.356|16663987|Daglum|40|OM depletion moderate |88 1|T9981 Fld3|2755648|2.449|16663766|Reeder|58|OM depletion moderately high|78 1|T9981 Fld3|2755648|2.449|16663767|Janesburg |20|OM depletion moderately high|78 1|T9981 Fld3|2755654|4.599|16663846|Reeder|60|OM depletion moderately high|85 1|T9981 Fld3|2755654|4.599|16663847|Amor|25|OM depletion moderately high|85 2|T9981 Fld4|2525720|8.623|16663899|Daglum|33|OM depletion moderate |88 2|T9981 Fld4|2525720|8.623|16663903|Rhoades |55|OM depletion moderate |88 2|T9981 Fld4|2525724|0.458|16664017|Savage|30|OM depletion moderate |85 2|T9981 Fld4|2525724|0.458|16664018|Daglum|20|OM depletion moderately high|85 2|T9981 Fld4|2525724|0.458|16664022|Belfield|35|OM depletion moderately high|85 2|T9981 Fld4|2525730|31.514|16663991|Regent|68|OM depletion moderate |85 2|T9981 Fld4|2525730|31.514|16663992|Savage|17|OM depletion moderate |85 2|T9981 Fld4|2525745|62.205|16663921|Shambo|75|OM depletion moderately high|75 2|T9981 Fld4|2525746|63.55|16663927|Shambo|78|OM depletion moderately high|78 2|T9981 Fld4|2525754|23.138|16663602|Harriet |75|OM depletion moderate |75 2|T9981 Fld4|2525767|3.86|16663540|Water |100|Not rated |100 2|T9981 Fld4|2525769|103.909|16663985|Belfield|48|OM depletion moderately high|88 2|T9981 Fld4|2525769|103.909|16663987|Daglum|40|OM depletion moderate |88 2|T9981 Fld4|2755639|0.443|16663554|Savage|62|OM depletion moderately high|80 2|T9981 Fld4|2755639|0.443|16663555|Grail |18|OM depletion moderate |80 2|T9981 Fld4|2755643|9.641|16663957|Flasher |30|OM depletion moderately high|88 2|T9981 Fld4|2755643|9.641|16663958|Vebar |40|OM depletion moderately high|88 2|T9981 Fld4|2755643|9.641|16663959|Tally |18|OM depletion moderately high|88 2|T9981 Fld4|2755648|11.382|16663766|Reeder|58|OM depletion moderately high|78 2|T9981 Fld4|2755648|11.382|16663767|Janesburg |20|OM depletion moderately high|78</w:t>
      </w:r>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16891437"/>
        <w:rPr>
          <w:rFonts w:eastAsia="Times New Roman"/>
        </w:rPr>
      </w:pPr>
      <w:bookmarkStart w:id="217" w:name="_Toc16239762"/>
      <w:r>
        <w:rPr>
          <w:rFonts w:eastAsia="Times New Roman"/>
        </w:rPr>
        <w:t xml:space="preserve">Populate </w:t>
      </w:r>
      <w:del w:id="218" w:author="Achen, Aaron - NRCS, Lincoln, NE" w:date="2019-08-07T16:46:00Z">
        <w:r w:rsidDel="00AC5285">
          <w:rPr>
            <w:rFonts w:eastAsia="Times New Roman"/>
          </w:rPr>
          <w:delText>c</w:delText>
        </w:r>
      </w:del>
      <w:ins w:id="219" w:author="Achen, Aaron - NRCS, Lincoln, NE" w:date="2019-08-07T16:46:00Z">
        <w:r w:rsidR="00AC5285">
          <w:rPr>
            <w:rFonts w:eastAsia="Times New Roman"/>
          </w:rPr>
          <w:t>C</w:t>
        </w:r>
      </w:ins>
      <w:r>
        <w:rPr>
          <w:rFonts w:eastAsia="Times New Roman"/>
        </w:rPr>
        <w:t xml:space="preserve">omponent </w:t>
      </w:r>
      <w:del w:id="220" w:author="Achen, Aaron - NRCS, Lincoln, NE" w:date="2019-08-07T16:46:00Z">
        <w:r w:rsidDel="00AC5285">
          <w:rPr>
            <w:rFonts w:eastAsia="Times New Roman"/>
          </w:rPr>
          <w:delText>l</w:delText>
        </w:r>
      </w:del>
      <w:ins w:id="221" w:author="Achen, Aaron - NRCS, Lincoln, NE" w:date="2019-08-07T16:46:00Z">
        <w:r w:rsidR="00AC5285">
          <w:rPr>
            <w:rFonts w:eastAsia="Times New Roman"/>
          </w:rPr>
          <w:t>L</w:t>
        </w:r>
      </w:ins>
      <w:r>
        <w:rPr>
          <w:rFonts w:eastAsia="Times New Roman"/>
        </w:rPr>
        <w:t xml:space="preserve">evel </w:t>
      </w:r>
      <w:del w:id="222" w:author="Achen, Aaron - NRCS, Lincoln, NE" w:date="2019-08-07T16:46:00Z">
        <w:r w:rsidDel="00AC5285">
          <w:rPr>
            <w:rFonts w:eastAsia="Times New Roman"/>
          </w:rPr>
          <w:delText>r</w:delText>
        </w:r>
      </w:del>
      <w:ins w:id="223" w:author="Achen, Aaron - NRCS, Lincoln, NE" w:date="2019-08-07T16:46:00Z">
        <w:r w:rsidR="00AC5285">
          <w:rPr>
            <w:rFonts w:eastAsia="Times New Roman"/>
          </w:rPr>
          <w:t>R</w:t>
        </w:r>
      </w:ins>
      <w:r>
        <w:rPr>
          <w:rFonts w:eastAsia="Times New Roman"/>
        </w:rPr>
        <w:t xml:space="preserve">atings with </w:t>
      </w:r>
      <w:del w:id="224" w:author="Achen, Aaron - NRCS, Lincoln, NE" w:date="2019-08-07T16:46:00Z">
        <w:r w:rsidDel="00AC5285">
          <w:rPr>
            <w:rFonts w:eastAsia="Times New Roman"/>
          </w:rPr>
          <w:delText>a</w:delText>
        </w:r>
      </w:del>
      <w:ins w:id="225" w:author="Achen, Aaron - NRCS, Lincoln, NE" w:date="2019-08-07T16:46:00Z">
        <w:r w:rsidR="00AC5285">
          <w:rPr>
            <w:rFonts w:eastAsia="Times New Roman"/>
          </w:rPr>
          <w:t>A</w:t>
        </w:r>
      </w:ins>
      <w:r>
        <w:rPr>
          <w:rFonts w:eastAsia="Times New Roman"/>
        </w:rPr>
        <w:t xml:space="preserve">djusted </w:t>
      </w:r>
      <w:del w:id="226" w:author="Achen, Aaron - NRCS, Lincoln, NE" w:date="2019-08-07T16:47:00Z">
        <w:r w:rsidDel="00AC5285">
          <w:rPr>
            <w:rFonts w:eastAsia="Times New Roman"/>
          </w:rPr>
          <w:delText>c</w:delText>
        </w:r>
      </w:del>
      <w:ins w:id="227" w:author="Achen, Aaron - NRCS, Lincoln, NE" w:date="2019-08-07T16:47:00Z">
        <w:r w:rsidR="00AC5285">
          <w:rPr>
            <w:rFonts w:eastAsia="Times New Roman"/>
          </w:rPr>
          <w:t>C</w:t>
        </w:r>
      </w:ins>
      <w:r>
        <w:rPr>
          <w:rFonts w:eastAsia="Times New Roman"/>
        </w:rPr>
        <w:t xml:space="preserve">omponent </w:t>
      </w:r>
      <w:del w:id="228" w:author="Achen, Aaron - NRCS, Lincoln, NE" w:date="2019-08-07T16:47:00Z">
        <w:r w:rsidDel="00AC5285">
          <w:rPr>
            <w:rFonts w:eastAsia="Times New Roman"/>
          </w:rPr>
          <w:delText>p</w:delText>
        </w:r>
      </w:del>
      <w:ins w:id="229" w:author="Achen, Aaron - NRCS, Lincoln, NE" w:date="2019-08-07T16:47:00Z">
        <w:r w:rsidR="00AC5285">
          <w:rPr>
            <w:rFonts w:eastAsia="Times New Roman"/>
          </w:rPr>
          <w:t>P</w:t>
        </w:r>
      </w:ins>
      <w:r>
        <w:rPr>
          <w:rFonts w:eastAsia="Times New Roman"/>
        </w:rPr>
        <w:t xml:space="preserve">ercent to </w:t>
      </w:r>
      <w:del w:id="230" w:author="Achen, Aaron - NRCS, Lincoln, NE" w:date="2019-08-07T16:47:00Z">
        <w:r w:rsidDel="00AC5285">
          <w:rPr>
            <w:rFonts w:eastAsia="Times New Roman"/>
          </w:rPr>
          <w:delText>a</w:delText>
        </w:r>
      </w:del>
      <w:ins w:id="231" w:author="Achen, Aaron - NRCS, Lincoln, NE" w:date="2019-08-07T16:47:00Z">
        <w:r w:rsidR="00AC5285">
          <w:rPr>
            <w:rFonts w:eastAsia="Times New Roman"/>
          </w:rPr>
          <w:t>A</w:t>
        </w:r>
      </w:ins>
      <w:r>
        <w:rPr>
          <w:rFonts w:eastAsia="Times New Roman"/>
        </w:rPr>
        <w:t xml:space="preserve">ccount for the </w:t>
      </w:r>
      <w:del w:id="232" w:author="Achen, Aaron - NRCS, Lincoln, NE" w:date="2019-08-07T16:47:00Z">
        <w:r w:rsidDel="00AC5285">
          <w:rPr>
            <w:rFonts w:eastAsia="Times New Roman"/>
          </w:rPr>
          <w:delText>u</w:delText>
        </w:r>
      </w:del>
      <w:ins w:id="233" w:author="Achen, Aaron - NRCS, Lincoln, NE" w:date="2019-08-07T16:47:00Z">
        <w:r w:rsidR="00AC5285">
          <w:rPr>
            <w:rFonts w:eastAsia="Times New Roman"/>
          </w:rPr>
          <w:t>U</w:t>
        </w:r>
      </w:ins>
      <w:r>
        <w:rPr>
          <w:rFonts w:eastAsia="Times New Roman"/>
        </w:rPr>
        <w:t xml:space="preserve">n-used </w:t>
      </w:r>
      <w:del w:id="234" w:author="Achen, Aaron - NRCS, Lincoln, NE" w:date="2019-08-07T16:47:00Z">
        <w:r w:rsidDel="00AC5285">
          <w:rPr>
            <w:rFonts w:eastAsia="Times New Roman"/>
          </w:rPr>
          <w:delText>m</w:delText>
        </w:r>
      </w:del>
      <w:ins w:id="235" w:author="Achen, Aaron - NRCS, Lincoln, NE" w:date="2019-08-07T16:47:00Z">
        <w:r w:rsidR="00AC5285">
          <w:rPr>
            <w:rFonts w:eastAsia="Times New Roman"/>
          </w:rPr>
          <w:t>M</w:t>
        </w:r>
      </w:ins>
      <w:r>
        <w:rPr>
          <w:rFonts w:eastAsia="Times New Roman"/>
        </w:rPr>
        <w:t xml:space="preserve">inor </w:t>
      </w:r>
      <w:del w:id="236" w:author="Achen, Aaron - NRCS, Lincoln, NE" w:date="2019-08-07T16:47:00Z">
        <w:r w:rsidDel="00AC5285">
          <w:rPr>
            <w:rFonts w:eastAsia="Times New Roman"/>
          </w:rPr>
          <w:delText>c</w:delText>
        </w:r>
      </w:del>
      <w:ins w:id="237" w:author="Achen, Aaron - NRCS, Lincoln, NE" w:date="2019-08-07T16:47:00Z">
        <w:r w:rsidR="00AC5285">
          <w:rPr>
            <w:rFonts w:eastAsia="Times New Roman"/>
          </w:rPr>
          <w:t>C</w:t>
        </w:r>
      </w:ins>
      <w:r>
        <w:rPr>
          <w:rFonts w:eastAsia="Times New Roman"/>
        </w:rPr>
        <w:t>omponents</w:t>
      </w:r>
      <w:bookmarkEnd w:id="217"/>
    </w:p>
    <w:p w:rsidR="002275F0" w:rsidRDefault="00F17B79">
      <w:pPr>
        <w:pStyle w:val="HTMLPreformatted"/>
        <w:divId w:val="1216891437"/>
        <w:rPr>
          <w:rStyle w:val="HTMLCode"/>
        </w:rPr>
      </w:pPr>
      <w:r>
        <w:rPr>
          <w:rStyle w:val="HTMLCode"/>
        </w:rPr>
        <w:t>TRUNCATE TABLE #M6</w:t>
      </w:r>
    </w:p>
    <w:p w:rsidR="002275F0" w:rsidRDefault="00F17B79">
      <w:pPr>
        <w:pStyle w:val="HTMLPreformatted"/>
        <w:divId w:val="1216891437"/>
        <w:rPr>
          <w:rStyle w:val="HTMLCode"/>
        </w:rPr>
      </w:pPr>
      <w:r>
        <w:rPr>
          <w:rStyle w:val="HTMLCode"/>
        </w:rPr>
        <w:t>INSERT INTO #M6</w:t>
      </w:r>
    </w:p>
    <w:p w:rsidR="002275F0" w:rsidRDefault="00F17B79">
      <w:pPr>
        <w:pStyle w:val="HTMLPreformatted"/>
        <w:divId w:val="1216891437"/>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compname</w:t>
      </w:r>
      <w:proofErr w:type="spellEnd"/>
      <w:r>
        <w:rPr>
          <w:rStyle w:val="HTMLCode"/>
        </w:rPr>
        <w:t xml:space="preserve">, </w:t>
      </w:r>
      <w:proofErr w:type="spellStart"/>
      <w:r>
        <w:rPr>
          <w:rStyle w:val="HTMLCode"/>
        </w:rPr>
        <w:t>comppct_r</w:t>
      </w:r>
      <w:proofErr w:type="spellEnd"/>
      <w:r>
        <w:rPr>
          <w:rStyle w:val="HTMLCode"/>
        </w:rPr>
        <w:t xml:space="preserve">, rating, </w:t>
      </w:r>
      <w:proofErr w:type="spellStart"/>
      <w:r>
        <w:rPr>
          <w:rStyle w:val="HTMLCode"/>
        </w:rPr>
        <w:t>mu_pct_sum</w:t>
      </w:r>
      <w:proofErr w:type="spellEnd"/>
      <w:r>
        <w:rPr>
          <w:rStyle w:val="HTMLCode"/>
        </w:rPr>
        <w:t xml:space="preserve">, (1.0 * </w:t>
      </w:r>
      <w:proofErr w:type="spellStart"/>
      <w:r>
        <w:rPr>
          <w:rStyle w:val="HTMLCode"/>
        </w:rPr>
        <w:t>comppct_r</w:t>
      </w:r>
      <w:proofErr w:type="spellEnd"/>
      <w:r>
        <w:rPr>
          <w:rStyle w:val="HTMLCode"/>
        </w:rPr>
        <w:t xml:space="preserve"> / </w:t>
      </w:r>
      <w:proofErr w:type="spellStart"/>
      <w:r>
        <w:rPr>
          <w:rStyle w:val="HTMLCode"/>
        </w:rPr>
        <w:t>mu_pct_sum</w:t>
      </w:r>
      <w:proofErr w:type="spellEnd"/>
      <w:r>
        <w:rPr>
          <w:rStyle w:val="HTMLCode"/>
        </w:rPr>
        <w:t xml:space="preserve">) AS </w:t>
      </w:r>
      <w:proofErr w:type="spellStart"/>
      <w:r>
        <w:rPr>
          <w:rStyle w:val="HTMLCode"/>
        </w:rPr>
        <w:t>adj_comp_pct</w:t>
      </w:r>
      <w:proofErr w:type="spellEnd"/>
    </w:p>
    <w:p w:rsidR="002275F0" w:rsidRDefault="00F17B79">
      <w:pPr>
        <w:pStyle w:val="HTMLPreformatted"/>
        <w:divId w:val="1216891437"/>
      </w:pPr>
      <w:r>
        <w:rPr>
          <w:rStyle w:val="HTMLCode"/>
        </w:rPr>
        <w:t>FROM #M5;</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16891437"/>
      </w:pPr>
      <w:r>
        <w:t xml:space="preserve">aoiid|landunit|mukey|mapunit_acres|cokey|compname|comppct_r|rating|mu_pct_sum|adj_comp_pct 1|T9981 Fld3|354627|0.426|16464494|Daglum|25|OM depletion moderately high|90|0.277777778 1|T9981 Fld3|354627|0.426|16464495|Farnuf|65|OM depletion moderately </w:t>
      </w:r>
      <w:r>
        <w:lastRenderedPageBreak/>
        <w:t>high|90|0.722222222 1|T9981 Fld3|354648|0.287|16464607|Amor|25|OM depletion moderately high|85|0.294117647 1|T9981 Fld3|354648|0.287|16464612|Reeder|60|OM depletion moderately high|85|0.705882353 1|T9981 Fld3|2494708|1.729|16663930|Amor|49|OM depletion moderately high|81|0.604938272 1|T9981 Fld3|2494708|1.729|16663931|Cabba |32|OM depletion moderately high|81|0.395061728 1|T9981 Fld3|2525720|56.699|16663899|Daglum|33|OM depletion moderate |88|0.375 1|T9981 Fld3|2525720|56.699|16663903|Rhoades |55|OM depletion moderate |88|0.625 1|T9981 Fld3|2525732|1.35|16663796|Ekalaka |55|OM depletion moderately high|72|0.763888889 1|T9981 Fld3|2525732|1.35|16663797|Yegen |17|OM depletion moderately high|72|0.236111111 1|T9981 Fld3|2525733|0.129|16663951|Vebar |50|OM depletion moderately high|75|0.666666667 1|T9981 Fld3|2525733|0.129|16663952|Cohagen |25|OM depletion moderately high|75|0.333333333 1|T9981 Fld3|2525739|28.479|16663915|Parshall|20|OM depletion moderately high|78|0.256410256 1|T9981 Fld3|2525739|28.479|16663917|Vebar |58|OM depletion moderately high|78|0.743589744 1|T9981 Fld3|2525745|4.983|16663921|Shambo|75|OM depletion moderately high|75|1 1|T9981 Fld3|2525746|16.106|16663927|Shambo|78|OM depletion moderately high|78|1 1|T9981 Fld3|2525754|12.638|16663602|Harriet |75|OM depletion moderate |75|1 1|T9981 Fld3|2525764|17.691|16663611|Regan |55|OM depletion moderate |55|1 1|T9981 Fld3|2525766|0.032|16663539|Water |100|Not rated |100|1 1|T9981 Fld3|2525769|181.356|16663985|Belfield|48|OM depletion moderately high|88|0.545454545 1|T9981 Fld3|2525769|181.356|16663987|Daglum|40|OM depletion moderate |88|0.454545455 1|T9981 Fld3|2755648|2.449|16663766|Reeder|58|OM depletion moderately high|78|0.743589744 1|T9981 Fld3|2755648|2.449|16663767|Janesburg |20|OM depletion moderately high|78|0.256410256 1|T9981 Fld3|2755654|4.599|16663846|Reeder|60|OM depletion moderately high|85|0.705882353 1|T9981 Fld3|2755654|4.599|16663847|Amor|25|OM depletion moderately high|85|0.294117647 2|T9981 Fld4|2525720|8.623|16663899|Daglum|33|OM depletion moderate |88|0.375 2|T9981 Fld4|2525720|8.623|16663903|Rhoades |55|OM depletion moderate |88|0.625 2|T9981 Fld4|2525724|0.458|16664017|Savage|30|OM depletion moderate |85|0.352941176 2|T9981 Fld4|2525724|0.458|16664018|Daglum|20|OM depletion moderately high|85|0.235294118 2|T9981 Fld4|2525724|0.458|16664022|Belfield|35|OM depletion moderately high|85|0.411764706 2|T9981 Fld4|2525730|31.514|16663991|Regent|68|OM depletion moderate |85|0.8 2|T9981 Fld4|2525730|31.514|16663992|Savage|17|OM depletion moderate |85|0.2 2|T9981 Fld4|2525745|62.205|16663921|Shambo|75|OM depletion moderately high|75|1 2|T9981 Fld4|2525746|63.55|16663927|Shambo|78|OM depletion moderately high|78|1 2|T9981 Fld4|2525754|23.138|16663602|Harriet |75|OM depletion moderate |75|1 2|T9981 Fld4|2525767|3.86|16663540|Water |100|Not rated |100|1 2|T9981 Fld4|2525769|103.909|16663985|Belfield|48|OM depletion moderately high|88|0.545454545 2|T9981 Fld4|2525769|103.909|16663987|Daglum|40|OM depletion moderate |88|0.454545455 2|T9981 Fld4|2755639|0.443|16663554|Savage|62|OM depletion moderately high|80|0.775 2|T9981 Fld4|2755639|0.443|16663555|Grail |18|OM depletion moderate |80|0.225 2|T9981 Fld4|2755643|9.641|16663957|Flasher |30|OM depletion moderately high|88|0.340909091 2|T9981 Fld4|2755643|9.641|16663958|Vebar |40|OM depletion moderately high|88|0.454545455 2|T9981 Fld4|2755643|9.641|16663959|Tally |18|OM depletion moderately high|88|0.204545455 2|T9981 Fld4|2755648|11.382|16663766|Reeder|58|OM depletion moderately high|78|0.743589744 2|T9981 Fld4|2755648|11.382|16663767|Janesburg |20|OM depletion moderately high|78|0.256410256</w:t>
      </w:r>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29097812"/>
        <w:rPr>
          <w:rFonts w:eastAsia="Times New Roman"/>
        </w:rPr>
      </w:pPr>
      <w:bookmarkStart w:id="238" w:name="_Toc16239763"/>
      <w:r>
        <w:rPr>
          <w:rFonts w:eastAsia="Times New Roman"/>
        </w:rPr>
        <w:lastRenderedPageBreak/>
        <w:t>Populate</w:t>
      </w:r>
      <w:del w:id="239" w:author="Achen, Aaron - NRCS, Lincoln, NE" w:date="2019-08-07T16:47:00Z">
        <w:r w:rsidDel="00AC5285">
          <w:rPr>
            <w:rFonts w:eastAsia="Times New Roman"/>
          </w:rPr>
          <w:delText>s</w:delText>
        </w:r>
      </w:del>
      <w:r>
        <w:rPr>
          <w:rFonts w:eastAsia="Times New Roman"/>
        </w:rPr>
        <w:t xml:space="preserve"> </w:t>
      </w:r>
      <w:del w:id="240" w:author="Achen, Aaron - NRCS, Lincoln, NE" w:date="2019-08-07T16:47:00Z">
        <w:r w:rsidDel="00AC5285">
          <w:rPr>
            <w:rFonts w:eastAsia="Times New Roman"/>
          </w:rPr>
          <w:delText>c</w:delText>
        </w:r>
      </w:del>
      <w:ins w:id="241" w:author="Achen, Aaron - NRCS, Lincoln, NE" w:date="2019-08-07T16:47:00Z">
        <w:r w:rsidR="00AC5285">
          <w:rPr>
            <w:rFonts w:eastAsia="Times New Roman"/>
          </w:rPr>
          <w:t>C</w:t>
        </w:r>
      </w:ins>
      <w:r>
        <w:rPr>
          <w:rFonts w:eastAsia="Times New Roman"/>
        </w:rPr>
        <w:t xml:space="preserve">omponent </w:t>
      </w:r>
      <w:del w:id="242" w:author="Achen, Aaron - NRCS, Lincoln, NE" w:date="2019-08-07T16:48:00Z">
        <w:r w:rsidDel="00AC5285">
          <w:rPr>
            <w:rFonts w:eastAsia="Times New Roman"/>
          </w:rPr>
          <w:delText>a</w:delText>
        </w:r>
      </w:del>
      <w:ins w:id="243" w:author="Achen, Aaron - NRCS, Lincoln, NE" w:date="2019-08-07T16:48:00Z">
        <w:r w:rsidR="00AC5285">
          <w:rPr>
            <w:rFonts w:eastAsia="Times New Roman"/>
          </w:rPr>
          <w:t>A</w:t>
        </w:r>
      </w:ins>
      <w:r>
        <w:rPr>
          <w:rFonts w:eastAsia="Times New Roman"/>
        </w:rPr>
        <w:t xml:space="preserve">cres by </w:t>
      </w:r>
      <w:del w:id="244" w:author="Achen, Aaron - NRCS, Lincoln, NE" w:date="2019-08-07T16:48:00Z">
        <w:r w:rsidDel="00AC5285">
          <w:rPr>
            <w:rFonts w:eastAsia="Times New Roman"/>
          </w:rPr>
          <w:delText>m</w:delText>
        </w:r>
      </w:del>
      <w:ins w:id="245" w:author="Achen, Aaron - NRCS, Lincoln, NE" w:date="2019-08-07T16:48:00Z">
        <w:r w:rsidR="00AC5285">
          <w:rPr>
            <w:rFonts w:eastAsia="Times New Roman"/>
          </w:rPr>
          <w:t>M</w:t>
        </w:r>
      </w:ins>
      <w:r>
        <w:rPr>
          <w:rFonts w:eastAsia="Times New Roman"/>
        </w:rPr>
        <w:t xml:space="preserve">ultiplying </w:t>
      </w:r>
      <w:del w:id="246" w:author="Achen, Aaron - NRCS, Lincoln, NE" w:date="2019-08-07T16:48:00Z">
        <w:r w:rsidDel="00AC5285">
          <w:rPr>
            <w:rFonts w:eastAsia="Times New Roman"/>
          </w:rPr>
          <w:delText>m</w:delText>
        </w:r>
      </w:del>
      <w:ins w:id="247" w:author="Achen, Aaron - NRCS, Lincoln, NE" w:date="2019-08-07T16:48:00Z">
        <w:r w:rsidR="00AC5285">
          <w:rPr>
            <w:rFonts w:eastAsia="Times New Roman"/>
          </w:rPr>
          <w:t>M</w:t>
        </w:r>
      </w:ins>
      <w:r>
        <w:rPr>
          <w:rFonts w:eastAsia="Times New Roman"/>
        </w:rPr>
        <w:t xml:space="preserve">ap </w:t>
      </w:r>
      <w:del w:id="248" w:author="Achen, Aaron - NRCS, Lincoln, NE" w:date="2019-08-07T16:48:00Z">
        <w:r w:rsidDel="00AC5285">
          <w:rPr>
            <w:rFonts w:eastAsia="Times New Roman"/>
          </w:rPr>
          <w:delText>u</w:delText>
        </w:r>
      </w:del>
      <w:ins w:id="249" w:author="Achen, Aaron - NRCS, Lincoln, NE" w:date="2019-08-07T16:48:00Z">
        <w:r w:rsidR="00AC5285">
          <w:rPr>
            <w:rFonts w:eastAsia="Times New Roman"/>
          </w:rPr>
          <w:t>U</w:t>
        </w:r>
      </w:ins>
      <w:r>
        <w:rPr>
          <w:rFonts w:eastAsia="Times New Roman"/>
        </w:rPr>
        <w:t xml:space="preserve">nit </w:t>
      </w:r>
      <w:del w:id="250" w:author="Achen, Aaron - NRCS, Lincoln, NE" w:date="2019-08-07T16:48:00Z">
        <w:r w:rsidDel="00AC5285">
          <w:rPr>
            <w:rFonts w:eastAsia="Times New Roman"/>
          </w:rPr>
          <w:delText>a</w:delText>
        </w:r>
      </w:del>
      <w:ins w:id="251" w:author="Achen, Aaron - NRCS, Lincoln, NE" w:date="2019-08-07T16:48:00Z">
        <w:r w:rsidR="00AC5285">
          <w:rPr>
            <w:rFonts w:eastAsia="Times New Roman"/>
          </w:rPr>
          <w:t>A</w:t>
        </w:r>
      </w:ins>
      <w:r>
        <w:rPr>
          <w:rFonts w:eastAsia="Times New Roman"/>
        </w:rPr>
        <w:t xml:space="preserve">cres with </w:t>
      </w:r>
      <w:del w:id="252" w:author="Achen, Aaron - NRCS, Lincoln, NE" w:date="2019-08-07T16:48:00Z">
        <w:r w:rsidDel="00AC5285">
          <w:rPr>
            <w:rFonts w:eastAsia="Times New Roman"/>
          </w:rPr>
          <w:delText>a</w:delText>
        </w:r>
      </w:del>
      <w:ins w:id="253" w:author="Achen, Aaron - NRCS, Lincoln, NE" w:date="2019-08-07T16:48:00Z">
        <w:r w:rsidR="00AC5285">
          <w:rPr>
            <w:rFonts w:eastAsia="Times New Roman"/>
          </w:rPr>
          <w:t>A</w:t>
        </w:r>
      </w:ins>
      <w:r>
        <w:rPr>
          <w:rFonts w:eastAsia="Times New Roman"/>
        </w:rPr>
        <w:t xml:space="preserve">djusted </w:t>
      </w:r>
      <w:del w:id="254" w:author="Achen, Aaron - NRCS, Lincoln, NE" w:date="2019-08-07T16:48:00Z">
        <w:r w:rsidDel="00AC5285">
          <w:rPr>
            <w:rFonts w:eastAsia="Times New Roman"/>
          </w:rPr>
          <w:delText>c</w:delText>
        </w:r>
      </w:del>
      <w:ins w:id="255" w:author="Achen, Aaron - NRCS, Lincoln, NE" w:date="2019-08-07T16:48:00Z">
        <w:r w:rsidR="00AC5285">
          <w:rPr>
            <w:rFonts w:eastAsia="Times New Roman"/>
          </w:rPr>
          <w:t>C</w:t>
        </w:r>
      </w:ins>
      <w:r>
        <w:rPr>
          <w:rFonts w:eastAsia="Times New Roman"/>
        </w:rPr>
        <w:t xml:space="preserve">omponent </w:t>
      </w:r>
      <w:del w:id="256" w:author="Achen, Aaron - NRCS, Lincoln, NE" w:date="2019-08-07T16:48:00Z">
        <w:r w:rsidDel="00AC5285">
          <w:rPr>
            <w:rFonts w:eastAsia="Times New Roman"/>
          </w:rPr>
          <w:delText>p</w:delText>
        </w:r>
      </w:del>
      <w:ins w:id="257" w:author="Achen, Aaron - NRCS, Lincoln, NE" w:date="2019-08-07T16:48:00Z">
        <w:r w:rsidR="00AC5285">
          <w:rPr>
            <w:rFonts w:eastAsia="Times New Roman"/>
          </w:rPr>
          <w:t>P</w:t>
        </w:r>
      </w:ins>
      <w:r>
        <w:rPr>
          <w:rFonts w:eastAsia="Times New Roman"/>
        </w:rPr>
        <w:t>ercent</w:t>
      </w:r>
      <w:bookmarkEnd w:id="238"/>
    </w:p>
    <w:p w:rsidR="002275F0" w:rsidRDefault="00F17B79">
      <w:pPr>
        <w:pStyle w:val="HTMLPreformatted"/>
        <w:divId w:val="1329097812"/>
        <w:rPr>
          <w:rStyle w:val="HTMLCode"/>
        </w:rPr>
      </w:pPr>
      <w:r>
        <w:rPr>
          <w:rStyle w:val="HTMLCode"/>
        </w:rPr>
        <w:t>TRUNCATE TABLE #M8</w:t>
      </w:r>
    </w:p>
    <w:p w:rsidR="002275F0" w:rsidRDefault="00F17B79">
      <w:pPr>
        <w:pStyle w:val="HTMLPreformatted"/>
        <w:divId w:val="1329097812"/>
        <w:rPr>
          <w:rStyle w:val="HTMLCode"/>
        </w:rPr>
      </w:pPr>
      <w:r>
        <w:rPr>
          <w:rStyle w:val="HTMLCode"/>
        </w:rPr>
        <w:t>INSERT INTO #M8</w:t>
      </w:r>
    </w:p>
    <w:p w:rsidR="002275F0" w:rsidRDefault="00F17B79">
      <w:pPr>
        <w:pStyle w:val="HTMLPreformatted"/>
        <w:divId w:val="1329097812"/>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compname</w:t>
      </w:r>
      <w:proofErr w:type="spellEnd"/>
      <w:r>
        <w:rPr>
          <w:rStyle w:val="HTMLCode"/>
        </w:rPr>
        <w:t xml:space="preserve">, </w:t>
      </w:r>
      <w:proofErr w:type="spellStart"/>
      <w:r>
        <w:rPr>
          <w:rStyle w:val="HTMLCode"/>
        </w:rPr>
        <w:t>comppct_r</w:t>
      </w:r>
      <w:proofErr w:type="spellEnd"/>
      <w:r>
        <w:rPr>
          <w:rStyle w:val="HTMLCode"/>
        </w:rPr>
        <w:t xml:space="preserve">, rating, </w:t>
      </w:r>
      <w:proofErr w:type="spellStart"/>
      <w:r>
        <w:rPr>
          <w:rStyle w:val="HTMLCode"/>
        </w:rPr>
        <w:t>MU_pct_sum</w:t>
      </w:r>
      <w:proofErr w:type="spellEnd"/>
      <w:r>
        <w:rPr>
          <w:rStyle w:val="HTMLCode"/>
        </w:rPr>
        <w:t xml:space="preserve">, </w:t>
      </w:r>
      <w:proofErr w:type="spellStart"/>
      <w:r>
        <w:rPr>
          <w:rStyle w:val="HTMLCode"/>
        </w:rPr>
        <w:t>adj_comp_pct</w:t>
      </w:r>
      <w:proofErr w:type="spellEnd"/>
      <w:r>
        <w:rPr>
          <w:rStyle w:val="HTMLCode"/>
        </w:rPr>
        <w:t>, ROUND ( (</w:t>
      </w:r>
      <w:proofErr w:type="spellStart"/>
      <w:r>
        <w:rPr>
          <w:rStyle w:val="HTMLCode"/>
        </w:rPr>
        <w:t>adj_comp_pct</w:t>
      </w:r>
      <w:proofErr w:type="spellEnd"/>
      <w:r>
        <w:rPr>
          <w:rStyle w:val="HTMLCode"/>
        </w:rPr>
        <w:t xml:space="preserve"> * </w:t>
      </w:r>
      <w:proofErr w:type="spellStart"/>
      <w:r>
        <w:rPr>
          <w:rStyle w:val="HTMLCode"/>
        </w:rPr>
        <w:t>mapunit_acres</w:t>
      </w:r>
      <w:proofErr w:type="spellEnd"/>
      <w:r>
        <w:rPr>
          <w:rStyle w:val="HTMLCode"/>
        </w:rPr>
        <w:t xml:space="preserve">), 4) AS </w:t>
      </w:r>
      <w:proofErr w:type="spellStart"/>
      <w:r>
        <w:rPr>
          <w:rStyle w:val="HTMLCode"/>
        </w:rPr>
        <w:t>co_acres</w:t>
      </w:r>
      <w:proofErr w:type="spellEnd"/>
    </w:p>
    <w:p w:rsidR="002275F0" w:rsidRDefault="00F17B79">
      <w:pPr>
        <w:pStyle w:val="HTMLPreformatted"/>
        <w:divId w:val="1329097812"/>
      </w:pPr>
      <w:r>
        <w:rPr>
          <w:rStyle w:val="HTMLCode"/>
        </w:rPr>
        <w:t>FROM #M6;</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29097812"/>
      </w:pPr>
      <w:r>
        <w:t xml:space="preserve">aoiid|landunit|mukey|mapunit_acres|cokey|compname|comppct_r|rating|MU_pct_sum|adj_comp_pct|co_acres 1|T9981 Fld3|354627|0.426|16464494|Daglum|25|OM depletion moderately high|90|0.277777778|0.1183 1|T9981 Fld3|354627|0.426|16464495|Farnuf|65|OM depletion moderately high|90|0.722222222|0.3077 1|T9981 Fld3|354648|0.287|16464607|Amor|25|OM depletion moderately high|85|0.294117647|0.0844 1|T9981 Fld3|354648|0.287|16464612|Reeder|60|OM depletion moderately high|85|0.705882353|0.2026 1|T9981 Fld3|2494708|1.729|16663930|Amor|49|OM depletion moderately high|81|0.604938272|1.0459 1|T9981 Fld3|2494708|1.729|16663931|Cabba |32|OM depletion moderately high|81|0.395061728|0.6831 1|T9981 Fld3|2525720|56.699|16663899|Daglum|33|OM depletion moderate |88|0.375|21.2621 1|T9981 Fld3|2525720|56.699|16663903|Rhoades |55|OM depletion moderate |88|0.625|35.4369 1|T9981 Fld3|2525732|1.35|16663796|Ekalaka |55|OM depletion moderately high|72|0.763888889|1.0312 1|T9981 Fld3|2525732|1.35|16663797|Yegen |17|OM depletion moderately high|72|0.236111111|0.3187 1|T9981 Fld3|2525733|0.129|16663951|Vebar |50|OM depletion moderately high|75|0.666666667|0.086 1|T9981 Fld3|2525733|0.129|16663952|Cohagen |25|OM depletion moderately high|75|0.333333333|0.043 1|T9981 Fld3|2525739|28.479|16663915|Parshall|20|OM depletion moderately high|78|0.256410256|7.3023 1|T9981 Fld3|2525739|28.479|16663917|Vebar |58|OM depletion moderately high|78|0.743589744|21.1767 1|T9981 Fld3|2525745|4.983|16663921|Shambo|75|OM depletion moderately high|75|1|4.983 1|T9981 Fld3|2525746|16.106|16663927|Shambo|78|OM depletion moderately high|78|1|16.106 1|T9981 Fld3|2525754|12.638|16663602|Harriet |75|OM depletion moderate |75|1|12.638 1|T9981 Fld3|2525764|17.691|16663611|Regan |55|OM depletion moderate |55|1|17.691 1|T9981 Fld3|2525766|0.032|16663539|Water |100|Not rated |100|1|0.032 1|T9981 Fld3|2525769|181.356|16663985|Belfield|48|OM depletion moderately high|88|0.545454545|98.9215 1|T9981 Fld3|2525769|181.356|16663987|Daglum|40|OM depletion moderate |88|0.454545455|82.4345 1|T9981 Fld3|2755648|2.449|16663766|Reeder|58|OM depletion moderately high|78|0.743589744|1.8211 1|T9981 Fld3|2755648|2.449|16663767|Janesburg |20|OM depletion moderately high|78|0.256410256|0.6279 1|T9981 Fld3|2755654|4.599|16663846|Reeder|60|OM depletion moderately high|85|0.705882353|3.2464 1|T9981 Fld3|2755654|4.599|16663847|Amor|25|OM depletion moderately high|85|0.294117647|1.3526 2|T9981 Fld4|2525720|8.623|16663899|Daglum|33|OM depletion moderate |88|0.375|3.2336 2|T9981 Fld4|2525720|8.623|16663903|Rhoades |55|OM depletion moderate |88|0.625|5.3894 2|T9981 Fld4|2525724|0.458|16664017|Savage|30|OM depletion moderate |85|0.352941176|0.1616 2|T9981 Fld4|2525724|0.458|16664018|Daglum|20|OM depletion moderately high|85|0.235294118|0.1078 2|T9981 Fld4|2525724|0.458|16664022|Belfield|35|OM depletion </w:t>
      </w:r>
      <w:r>
        <w:lastRenderedPageBreak/>
        <w:t>moderately high|85|0.411764706|0.1886 2|T9981 Fld4|2525730|31.514|16663991|Regent|68|OM depletion moderate |85|0.8|25.2112 2|T9981 Fld4|2525730|31.514|16663992|Savage|17|OM depletion moderate |85|0.2|6.3028 2|T9981 Fld4|2525745|62.205|16663921|Shambo|75|OM depletion moderately high|75|1|62.205 2|T9981 Fld4|2525746|63.55|16663927|Shambo|78|OM depletion moderately high|78|1|63.55 2|T9981 Fld4|2525754|23.138|16663602|Harriet |75|OM depletion moderate |75|1|23.138 2|T9981 Fld4|2525767|3.86|16663540|Water |100|Not rated |100|1|3.86 2|T9981 Fld4|2525769|103.909|16663985|Belfield|48|OM depletion moderately high|88|0.545454545|56.6776 2|T9981 Fld4|2525769|103.909|16663987|Daglum|40|OM depletion moderate |88|0.454545455|47.2314 2|T9981 Fld4|2755639|0.443|16663554|Savage|62|OM depletion moderately high|80|0.775|0.3433 2|T9981 Fld4|2755639|0.443|16663555|Grail |18|OM depletion moderate |80|0.225|0.0997 2|T9981 Fld4|2755643|9.641|16663957|Flasher |30|OM depletion moderately high|88|0.340909091|3.2867 2|T9981 Fld4|2755643|9.641|16663958|Vebar |40|OM depletion moderately high|88|0.454545455|4.3823 2|T9981 Fld4|2755643|9.641|16663959|Tally |18|OM depletion moderately high|88|0.204545455|1.972 2|T9981 Fld4|2755648|11.382|16663766|Reeder|58|OM depletion moderately high|78|0.743589744|8.4635 2|T9981 Fld4|2755648|11.382|16663767|Janesburg |20|OM depletion moderately high|78|0.256410256|2.9185</w:t>
      </w:r>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3862286"/>
        <w:rPr>
          <w:rFonts w:eastAsia="Times New Roman"/>
        </w:rPr>
      </w:pPr>
      <w:bookmarkStart w:id="258" w:name="_Toc16239764"/>
      <w:r>
        <w:rPr>
          <w:rFonts w:eastAsia="Times New Roman"/>
        </w:rPr>
        <w:t>Aggregate</w:t>
      </w:r>
      <w:del w:id="259" w:author="Achen, Aaron - NRCS, Lincoln, NE" w:date="2019-08-07T16:48:00Z">
        <w:r w:rsidDel="00AC5285">
          <w:rPr>
            <w:rFonts w:eastAsia="Times New Roman"/>
          </w:rPr>
          <w:delText>s</w:delText>
        </w:r>
      </w:del>
      <w:r>
        <w:rPr>
          <w:rFonts w:eastAsia="Times New Roman"/>
        </w:rPr>
        <w:t xml:space="preserve"> the </w:t>
      </w:r>
      <w:del w:id="260" w:author="Achen, Aaron - NRCS, Lincoln, NE" w:date="2019-08-07T16:48:00Z">
        <w:r w:rsidDel="00AC5285">
          <w:rPr>
            <w:rFonts w:eastAsia="Times New Roman"/>
          </w:rPr>
          <w:delText>c</w:delText>
        </w:r>
      </w:del>
      <w:ins w:id="261" w:author="Achen, Aaron - NRCS, Lincoln, NE" w:date="2019-08-07T16:48:00Z">
        <w:r w:rsidR="00AC5285">
          <w:rPr>
            <w:rFonts w:eastAsia="Times New Roman"/>
          </w:rPr>
          <w:t>C</w:t>
        </w:r>
      </w:ins>
      <w:r>
        <w:rPr>
          <w:rFonts w:eastAsia="Times New Roman"/>
        </w:rPr>
        <w:t xml:space="preserve">lasses and </w:t>
      </w:r>
      <w:del w:id="262" w:author="Achen, Aaron - NRCS, Lincoln, NE" w:date="2019-08-07T16:48:00Z">
        <w:r w:rsidDel="00AC5285">
          <w:rPr>
            <w:rFonts w:eastAsia="Times New Roman"/>
          </w:rPr>
          <w:delText>s</w:delText>
        </w:r>
      </w:del>
      <w:ins w:id="263" w:author="Achen, Aaron - NRCS, Lincoln, NE" w:date="2019-08-07T16:48:00Z">
        <w:r w:rsidR="00AC5285">
          <w:rPr>
            <w:rFonts w:eastAsia="Times New Roman"/>
          </w:rPr>
          <w:t>S</w:t>
        </w:r>
      </w:ins>
      <w:r>
        <w:rPr>
          <w:rFonts w:eastAsia="Times New Roman"/>
        </w:rPr>
        <w:t xml:space="preserve">ums up </w:t>
      </w:r>
      <w:del w:id="264" w:author="Achen, Aaron - NRCS, Lincoln, NE" w:date="2019-08-07T16:48:00Z">
        <w:r w:rsidDel="00AC5285">
          <w:rPr>
            <w:rFonts w:eastAsia="Times New Roman"/>
          </w:rPr>
          <w:delText>t</w:delText>
        </w:r>
      </w:del>
      <w:ins w:id="265" w:author="Achen, Aaron - NRCS, Lincoln, NE" w:date="2019-08-07T16:49:00Z">
        <w:r w:rsidR="00AC5285">
          <w:rPr>
            <w:rFonts w:eastAsia="Times New Roman"/>
          </w:rPr>
          <w:t>t</w:t>
        </w:r>
      </w:ins>
      <w:r>
        <w:rPr>
          <w:rFonts w:eastAsia="Times New Roman"/>
        </w:rPr>
        <w:t xml:space="preserve">he </w:t>
      </w:r>
      <w:del w:id="266" w:author="Achen, Aaron - NRCS, Lincoln, NE" w:date="2019-08-07T16:49:00Z">
        <w:r w:rsidDel="00AC5285">
          <w:rPr>
            <w:rFonts w:eastAsia="Times New Roman"/>
          </w:rPr>
          <w:delText>c</w:delText>
        </w:r>
      </w:del>
      <w:ins w:id="267" w:author="Achen, Aaron - NRCS, Lincoln, NE" w:date="2019-08-07T16:49:00Z">
        <w:r w:rsidR="00AC5285">
          <w:rPr>
            <w:rFonts w:eastAsia="Times New Roman"/>
          </w:rPr>
          <w:t>C</w:t>
        </w:r>
      </w:ins>
      <w:r>
        <w:rPr>
          <w:rFonts w:eastAsia="Times New Roman"/>
        </w:rPr>
        <w:t xml:space="preserve">omponent </w:t>
      </w:r>
      <w:del w:id="268" w:author="Achen, Aaron - NRCS, Lincoln, NE" w:date="2019-08-07T16:49:00Z">
        <w:r w:rsidDel="00AC5285">
          <w:rPr>
            <w:rFonts w:eastAsia="Times New Roman"/>
          </w:rPr>
          <w:delText>a</w:delText>
        </w:r>
      </w:del>
      <w:ins w:id="269" w:author="Achen, Aaron - NRCS, Lincoln, NE" w:date="2019-08-07T16:49:00Z">
        <w:r w:rsidR="00AC5285">
          <w:rPr>
            <w:rFonts w:eastAsia="Times New Roman"/>
          </w:rPr>
          <w:t>A</w:t>
        </w:r>
      </w:ins>
      <w:r>
        <w:rPr>
          <w:rFonts w:eastAsia="Times New Roman"/>
        </w:rPr>
        <w:t xml:space="preserve">cres by </w:t>
      </w:r>
      <w:del w:id="270" w:author="Achen, Aaron - NRCS, Lincoln, NE" w:date="2019-08-07T16:49:00Z">
        <w:r w:rsidDel="00AC5285">
          <w:rPr>
            <w:rFonts w:eastAsia="Times New Roman"/>
          </w:rPr>
          <w:delText>l</w:delText>
        </w:r>
      </w:del>
      <w:proofErr w:type="spellStart"/>
      <w:ins w:id="271" w:author="Achen, Aaron - NRCS, Lincoln, NE" w:date="2019-08-07T16:49:00Z">
        <w:r w:rsidR="00AC5285">
          <w:rPr>
            <w:rFonts w:eastAsia="Times New Roman"/>
          </w:rPr>
          <w:t>L</w:t>
        </w:r>
      </w:ins>
      <w:r>
        <w:rPr>
          <w:rFonts w:eastAsia="Times New Roman"/>
        </w:rPr>
        <w:t>andunit</w:t>
      </w:r>
      <w:proofErr w:type="spellEnd"/>
      <w:r>
        <w:rPr>
          <w:rFonts w:eastAsia="Times New Roman"/>
        </w:rPr>
        <w:t xml:space="preserve"> (Tract and Field number)</w:t>
      </w:r>
      <w:bookmarkEnd w:id="258"/>
    </w:p>
    <w:p w:rsidR="002275F0" w:rsidRDefault="00F17B79">
      <w:pPr>
        <w:pStyle w:val="HTMLPreformatted"/>
        <w:divId w:val="1793862286"/>
        <w:rPr>
          <w:rStyle w:val="HTMLCode"/>
        </w:rPr>
      </w:pPr>
      <w:r>
        <w:rPr>
          <w:rStyle w:val="HTMLCode"/>
        </w:rPr>
        <w:t>TRUNCATE TABLE #M10</w:t>
      </w:r>
    </w:p>
    <w:p w:rsidR="002275F0" w:rsidRDefault="00F17B79">
      <w:pPr>
        <w:pStyle w:val="HTMLPreformatted"/>
        <w:divId w:val="1793862286"/>
        <w:rPr>
          <w:rStyle w:val="HTMLCode"/>
        </w:rPr>
      </w:pPr>
      <w:r>
        <w:rPr>
          <w:rStyle w:val="HTMLCode"/>
        </w:rPr>
        <w:t>INSERT INTO #M10</w:t>
      </w:r>
    </w:p>
    <w:p w:rsidR="002275F0" w:rsidRDefault="00F17B79">
      <w:pPr>
        <w:pStyle w:val="HTMLPreformatted"/>
        <w:divId w:val="1793862286"/>
        <w:rPr>
          <w:rStyle w:val="HTMLCode"/>
        </w:rPr>
      </w:pPr>
      <w:r>
        <w:rPr>
          <w:rStyle w:val="HTMLCode"/>
        </w:rPr>
        <w:t xml:space="preserve">SELECT </w:t>
      </w:r>
      <w:proofErr w:type="spellStart"/>
      <w:r>
        <w:rPr>
          <w:rStyle w:val="HTMLCode"/>
        </w:rPr>
        <w:t>landunit</w:t>
      </w:r>
      <w:proofErr w:type="spellEnd"/>
      <w:r>
        <w:rPr>
          <w:rStyle w:val="HTMLCode"/>
        </w:rPr>
        <w:t>, rating, SUM (</w:t>
      </w:r>
      <w:proofErr w:type="spellStart"/>
      <w:r>
        <w:rPr>
          <w:rStyle w:val="HTMLCode"/>
        </w:rPr>
        <w:t>co_acres</w:t>
      </w:r>
      <w:proofErr w:type="spellEnd"/>
      <w:r>
        <w:rPr>
          <w:rStyle w:val="HTMLCode"/>
        </w:rPr>
        <w:t xml:space="preserve">) AS </w:t>
      </w:r>
      <w:proofErr w:type="spellStart"/>
      <w:r>
        <w:rPr>
          <w:rStyle w:val="HTMLCode"/>
        </w:rPr>
        <w:t>rating_acres</w:t>
      </w:r>
      <w:proofErr w:type="spellEnd"/>
    </w:p>
    <w:p w:rsidR="002275F0" w:rsidRDefault="00F17B79">
      <w:pPr>
        <w:pStyle w:val="HTMLPreformatted"/>
        <w:divId w:val="1793862286"/>
        <w:rPr>
          <w:rStyle w:val="HTMLCode"/>
        </w:rPr>
      </w:pPr>
      <w:r>
        <w:rPr>
          <w:rStyle w:val="HTMLCode"/>
        </w:rPr>
        <w:t>FROM #M8</w:t>
      </w:r>
    </w:p>
    <w:p w:rsidR="002275F0" w:rsidRDefault="00F17B79">
      <w:pPr>
        <w:pStyle w:val="HTMLPreformatted"/>
        <w:divId w:val="1793862286"/>
        <w:rPr>
          <w:rStyle w:val="HTMLCode"/>
        </w:rPr>
      </w:pPr>
      <w:r>
        <w:rPr>
          <w:rStyle w:val="HTMLCode"/>
        </w:rPr>
        <w:t xml:space="preserve">GROUP BY </w:t>
      </w:r>
      <w:proofErr w:type="spellStart"/>
      <w:r>
        <w:rPr>
          <w:rStyle w:val="HTMLCode"/>
        </w:rPr>
        <w:t>landunit</w:t>
      </w:r>
      <w:proofErr w:type="spellEnd"/>
      <w:r>
        <w:rPr>
          <w:rStyle w:val="HTMLCode"/>
        </w:rPr>
        <w:t>, rating</w:t>
      </w:r>
    </w:p>
    <w:p w:rsidR="002275F0" w:rsidRDefault="00F17B79">
      <w:pPr>
        <w:pStyle w:val="HTMLPreformatted"/>
        <w:divId w:val="1793862286"/>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rating_acres</w:t>
      </w:r>
      <w:proofErr w:type="spellEnd"/>
      <w:r>
        <w:rPr>
          <w:rStyle w:val="HTMLCode"/>
        </w:rPr>
        <w:t xml:space="preserve"> DESC;</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3862286"/>
      </w:pPr>
      <w:proofErr w:type="spellStart"/>
      <w:r>
        <w:t>landunit|rating|rating_acres</w:t>
      </w:r>
      <w:proofErr w:type="spellEnd"/>
      <w:r>
        <w:t xml:space="preserve"> T9981 Fld3|Not rated |0.032 T9981 Fld4|Not rated |3.86 T9981 Fld3|OM depletion moderate |169.4625 T9981 Fld4|OM depletion moderate |110.7677 T9981 Fld3|OM depletion moderately high|159.4584 T9981 Fld4|OM depletion moderately high|204.0953</w:t>
      </w:r>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7826606"/>
        <w:rPr>
          <w:rFonts w:eastAsia="Times New Roman"/>
        </w:rPr>
      </w:pPr>
      <w:bookmarkStart w:id="272" w:name="_Toc16239765"/>
      <w:r>
        <w:rPr>
          <w:rFonts w:eastAsia="Times New Roman"/>
        </w:rPr>
        <w:t xml:space="preserve">Group of </w:t>
      </w:r>
      <w:ins w:id="273" w:author="Achen, Aaron - NRCS, Lincoln, NE" w:date="2019-08-07T16:49:00Z">
        <w:r w:rsidR="00AC5285">
          <w:rPr>
            <w:rFonts w:eastAsia="Times New Roman"/>
          </w:rPr>
          <w:t>I</w:t>
        </w:r>
      </w:ins>
      <w:del w:id="274" w:author="Achen, Aaron - NRCS, Lincoln, NE" w:date="2019-08-07T16:49:00Z">
        <w:r w:rsidDel="00AC5285">
          <w:rPr>
            <w:rFonts w:eastAsia="Times New Roman"/>
          </w:rPr>
          <w:delText>i</w:delText>
        </w:r>
      </w:del>
      <w:r>
        <w:rPr>
          <w:rFonts w:eastAsia="Times New Roman"/>
        </w:rPr>
        <w:t xml:space="preserve">nsert </w:t>
      </w:r>
      <w:del w:id="275" w:author="Achen, Aaron - NRCS, Lincoln, NE" w:date="2019-08-07T16:49:00Z">
        <w:r w:rsidDel="00AC5285">
          <w:rPr>
            <w:rFonts w:eastAsia="Times New Roman"/>
          </w:rPr>
          <w:delText>s</w:delText>
        </w:r>
      </w:del>
      <w:ins w:id="276" w:author="Achen, Aaron - NRCS, Lincoln, NE" w:date="2019-08-07T16:49:00Z">
        <w:r w:rsidR="00AC5285">
          <w:rPr>
            <w:rFonts w:eastAsia="Times New Roman"/>
          </w:rPr>
          <w:t>S</w:t>
        </w:r>
      </w:ins>
      <w:r>
        <w:rPr>
          <w:rFonts w:eastAsia="Times New Roman"/>
        </w:rPr>
        <w:t xml:space="preserve">tatements to </w:t>
      </w:r>
      <w:del w:id="277" w:author="Achen, Aaron - NRCS, Lincoln, NE" w:date="2019-08-07T16:49:00Z">
        <w:r w:rsidDel="00AC5285">
          <w:rPr>
            <w:rFonts w:eastAsia="Times New Roman"/>
          </w:rPr>
          <w:delText>p</w:delText>
        </w:r>
      </w:del>
      <w:ins w:id="278" w:author="Achen, Aaron - NRCS, Lincoln, NE" w:date="2019-08-07T16:49:00Z">
        <w:r w:rsidR="00AC5285">
          <w:rPr>
            <w:rFonts w:eastAsia="Times New Roman"/>
          </w:rPr>
          <w:t>P</w:t>
        </w:r>
      </w:ins>
      <w:r>
        <w:rPr>
          <w:rFonts w:eastAsia="Times New Roman"/>
        </w:rPr>
        <w:t xml:space="preserve">opulate the </w:t>
      </w:r>
      <w:del w:id="279" w:author="Achen, Aaron - NRCS, Lincoln, NE" w:date="2019-08-07T16:49:00Z">
        <w:r w:rsidDel="00AC5285">
          <w:rPr>
            <w:rFonts w:eastAsia="Times New Roman"/>
          </w:rPr>
          <w:delText>f</w:delText>
        </w:r>
      </w:del>
      <w:ins w:id="280" w:author="Achen, Aaron - NRCS, Lincoln, NE" w:date="2019-08-07T16:49:00Z">
        <w:r w:rsidR="00AC5285">
          <w:rPr>
            <w:rFonts w:eastAsia="Times New Roman"/>
          </w:rPr>
          <w:t>F</w:t>
        </w:r>
      </w:ins>
      <w:r>
        <w:rPr>
          <w:rFonts w:eastAsia="Times New Roman"/>
        </w:rPr>
        <w:t xml:space="preserve">inal </w:t>
      </w:r>
      <w:del w:id="281" w:author="Achen, Aaron - NRCS, Lincoln, NE" w:date="2019-08-07T16:49:00Z">
        <w:r w:rsidDel="00AC5285">
          <w:rPr>
            <w:rFonts w:eastAsia="Times New Roman"/>
          </w:rPr>
          <w:delText>o</w:delText>
        </w:r>
      </w:del>
      <w:ins w:id="282" w:author="Achen, Aaron - NRCS, Lincoln, NE" w:date="2019-08-07T16:49:00Z">
        <w:r w:rsidR="00AC5285">
          <w:rPr>
            <w:rFonts w:eastAsia="Times New Roman"/>
          </w:rPr>
          <w:t>O</w:t>
        </w:r>
      </w:ins>
      <w:r>
        <w:rPr>
          <w:rFonts w:eastAsia="Times New Roman"/>
        </w:rPr>
        <w:t xml:space="preserve">utput </w:t>
      </w:r>
      <w:del w:id="283" w:author="Achen, Aaron - NRCS, Lincoln, NE" w:date="2019-08-07T16:49:00Z">
        <w:r w:rsidDel="00AC5285">
          <w:rPr>
            <w:rFonts w:eastAsia="Times New Roman"/>
          </w:rPr>
          <w:delText>t</w:delText>
        </w:r>
      </w:del>
      <w:ins w:id="284" w:author="Achen, Aaron - NRCS, Lincoln, NE" w:date="2019-08-07T16:49:00Z">
        <w:r w:rsidR="00AC5285">
          <w:rPr>
            <w:rFonts w:eastAsia="Times New Roman"/>
          </w:rPr>
          <w:t>T</w:t>
        </w:r>
      </w:ins>
      <w:r>
        <w:rPr>
          <w:rFonts w:eastAsia="Times New Roman"/>
        </w:rPr>
        <w:t>ables</w:t>
      </w:r>
      <w:bookmarkEnd w:id="272"/>
    </w:p>
    <w:p w:rsidR="002275F0" w:rsidRDefault="00F17B79">
      <w:pPr>
        <w:pStyle w:val="HTMLPreformatted"/>
        <w:divId w:val="127826606"/>
        <w:rPr>
          <w:rStyle w:val="HTMLCode"/>
        </w:rPr>
      </w:pPr>
      <w:r>
        <w:rPr>
          <w:rStyle w:val="HTMLCode"/>
        </w:rPr>
        <w:t>INSERT INTO #LandunitRatingsDetailed1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rating_num</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w:t>
      </w:r>
    </w:p>
    <w:p w:rsidR="002275F0" w:rsidRDefault="00F17B79">
      <w:pPr>
        <w:pStyle w:val="HTMLPreformatted"/>
        <w:divId w:val="127826606"/>
        <w:rPr>
          <w:rStyle w:val="HTMLCode"/>
        </w:rPr>
      </w:pPr>
      <w:r>
        <w:rPr>
          <w:rStyle w:val="HTMLCode"/>
        </w:rPr>
        <w:t xml:space="preserve">SELECT </w:t>
      </w:r>
      <w:proofErr w:type="spellStart"/>
      <w:r>
        <w:rPr>
          <w:rStyle w:val="HTMLCode"/>
        </w:rPr>
        <w:t>aoiid</w:t>
      </w:r>
      <w:proofErr w:type="spellEnd"/>
      <w:r>
        <w:rPr>
          <w:rStyle w:val="HTMLCode"/>
        </w:rPr>
        <w:t>, M10.landunit, @</w:t>
      </w:r>
      <w:proofErr w:type="spellStart"/>
      <w:r>
        <w:rPr>
          <w:rStyle w:val="HTMLCode"/>
        </w:rPr>
        <w:t>attributeName</w:t>
      </w:r>
      <w:proofErr w:type="spellEnd"/>
      <w:r>
        <w:rPr>
          <w:rStyle w:val="HTMLCode"/>
        </w:rPr>
        <w:t xml:space="preserve"> AS </w:t>
      </w:r>
      <w:proofErr w:type="spellStart"/>
      <w:r>
        <w:rPr>
          <w:rStyle w:val="HTMLCode"/>
        </w:rPr>
        <w:t>attributename</w:t>
      </w:r>
      <w:proofErr w:type="spellEnd"/>
      <w:r>
        <w:rPr>
          <w:rStyle w:val="HTMLCode"/>
        </w:rPr>
        <w:t xml:space="preserve">, M10.rating, </w:t>
      </w:r>
      <w:proofErr w:type="spellStart"/>
      <w:r>
        <w:rPr>
          <w:rStyle w:val="HTMLCode"/>
        </w:rPr>
        <w:t>RD.rating_key</w:t>
      </w:r>
      <w:proofErr w:type="spellEnd"/>
      <w:r>
        <w:rPr>
          <w:rStyle w:val="HTMLCode"/>
        </w:rPr>
        <w:t xml:space="preserve">, </w:t>
      </w:r>
      <w:proofErr w:type="spellStart"/>
      <w:r>
        <w:rPr>
          <w:rStyle w:val="HTMLCode"/>
        </w:rPr>
        <w:t>RD.rating_num</w:t>
      </w:r>
      <w:proofErr w:type="spellEnd"/>
      <w:r>
        <w:rPr>
          <w:rStyle w:val="HTMLCode"/>
        </w:rPr>
        <w:t>,</w:t>
      </w:r>
    </w:p>
    <w:p w:rsidR="002275F0" w:rsidRDefault="00F17B79">
      <w:pPr>
        <w:pStyle w:val="HTMLPreformatted"/>
        <w:divId w:val="127826606"/>
        <w:rPr>
          <w:rStyle w:val="HTMLCode"/>
        </w:rPr>
      </w:pPr>
      <w:r>
        <w:rPr>
          <w:rStyle w:val="HTMLCode"/>
        </w:rPr>
        <w:t>ROUND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 100.0, 2) AS </w:t>
      </w:r>
      <w:proofErr w:type="spellStart"/>
      <w:r>
        <w:rPr>
          <w:rStyle w:val="HTMLCode"/>
        </w:rPr>
        <w:t>rating_pct</w:t>
      </w:r>
      <w:proofErr w:type="spellEnd"/>
      <w:r>
        <w:rPr>
          <w:rStyle w:val="HTMLCode"/>
        </w:rPr>
        <w:t xml:space="preserve">, </w:t>
      </w:r>
    </w:p>
    <w:p w:rsidR="002275F0" w:rsidRDefault="00F17B79">
      <w:pPr>
        <w:pStyle w:val="HTMLPreformatted"/>
        <w:divId w:val="127826606"/>
        <w:rPr>
          <w:rStyle w:val="HTMLCode"/>
        </w:rPr>
      </w:pPr>
      <w:r>
        <w:rPr>
          <w:rStyle w:val="HTMLCode"/>
        </w:rPr>
        <w:t xml:space="preserve">ROUND (rating_acres,2) AS </w:t>
      </w:r>
      <w:proofErr w:type="spellStart"/>
      <w:r>
        <w:rPr>
          <w:rStyle w:val="HTMLCode"/>
        </w:rPr>
        <w:t>rating_acres</w:t>
      </w:r>
      <w:proofErr w:type="spellEnd"/>
      <w:r>
        <w:rPr>
          <w:rStyle w:val="HTMLCode"/>
        </w:rPr>
        <w:t>,</w:t>
      </w:r>
    </w:p>
    <w:p w:rsidR="002275F0" w:rsidRDefault="00F17B79">
      <w:pPr>
        <w:pStyle w:val="HTMLPreformatted"/>
        <w:divId w:val="127826606"/>
        <w:rPr>
          <w:rStyle w:val="HTMLCode"/>
        </w:rPr>
      </w:pPr>
      <w:r>
        <w:rPr>
          <w:rStyle w:val="HTMLCode"/>
        </w:rPr>
        <w:t xml:space="preserve">ROUND ( </w:t>
      </w:r>
      <w:proofErr w:type="spellStart"/>
      <w:r>
        <w:rPr>
          <w:rStyle w:val="HTMLCode"/>
        </w:rPr>
        <w:t>landunit_acres</w:t>
      </w:r>
      <w:proofErr w:type="spellEnd"/>
      <w:r>
        <w:rPr>
          <w:rStyle w:val="HTMLCode"/>
        </w:rPr>
        <w:t xml:space="preserve">, 2) AS </w:t>
      </w:r>
      <w:proofErr w:type="spellStart"/>
      <w:r>
        <w:rPr>
          <w:rStyle w:val="HTMLCode"/>
        </w:rPr>
        <w:t>landunit_acres</w:t>
      </w:r>
      <w:proofErr w:type="spellEnd"/>
    </w:p>
    <w:p w:rsidR="002275F0" w:rsidRDefault="00F17B79">
      <w:pPr>
        <w:pStyle w:val="HTMLPreformatted"/>
        <w:divId w:val="127826606"/>
        <w:rPr>
          <w:rStyle w:val="HTMLCode"/>
        </w:rPr>
      </w:pPr>
      <w:r>
        <w:rPr>
          <w:rStyle w:val="HTMLCode"/>
        </w:rPr>
        <w:t xml:space="preserve">FROM #M10 </w:t>
      </w:r>
      <w:proofErr w:type="spellStart"/>
      <w:r>
        <w:rPr>
          <w:rStyle w:val="HTMLCode"/>
        </w:rPr>
        <w:t>M10</w:t>
      </w:r>
      <w:proofErr w:type="spellEnd"/>
    </w:p>
    <w:p w:rsidR="002275F0" w:rsidRDefault="00F17B79">
      <w:pPr>
        <w:pStyle w:val="HTMLPreformatted"/>
        <w:divId w:val="127826606"/>
        <w:rPr>
          <w:rStyle w:val="HTMLCode"/>
        </w:rPr>
      </w:pPr>
      <w:r>
        <w:rPr>
          <w:rStyle w:val="HTMLCode"/>
        </w:rPr>
        <w:t>LEFT OUTER JOIN #</w:t>
      </w:r>
      <w:proofErr w:type="spellStart"/>
      <w:r>
        <w:rPr>
          <w:rStyle w:val="HTMLCode"/>
        </w:rPr>
        <w:t>AoiAcres</w:t>
      </w:r>
      <w:proofErr w:type="spellEnd"/>
      <w:r>
        <w:rPr>
          <w:rStyle w:val="HTMLCode"/>
        </w:rPr>
        <w:t xml:space="preserve"> ON #</w:t>
      </w:r>
      <w:proofErr w:type="spellStart"/>
      <w:r>
        <w:rPr>
          <w:rStyle w:val="HTMLCode"/>
        </w:rPr>
        <w:t>AoiAcres.landunit</w:t>
      </w:r>
      <w:proofErr w:type="spellEnd"/>
      <w:r>
        <w:rPr>
          <w:rStyle w:val="HTMLCode"/>
        </w:rPr>
        <w:t xml:space="preserve"> = M10.landunit</w:t>
      </w:r>
    </w:p>
    <w:p w:rsidR="002275F0" w:rsidRDefault="00F17B79">
      <w:pPr>
        <w:pStyle w:val="HTMLPreformatted"/>
        <w:divId w:val="127826606"/>
        <w:rPr>
          <w:rStyle w:val="HTMLCode"/>
        </w:rPr>
      </w:pPr>
      <w:r>
        <w:rPr>
          <w:rStyle w:val="HTMLCode"/>
        </w:rPr>
        <w:t>INNER JOIN #</w:t>
      </w:r>
      <w:proofErr w:type="spellStart"/>
      <w:r>
        <w:rPr>
          <w:rStyle w:val="HTMLCode"/>
        </w:rPr>
        <w:t>RatingDomain</w:t>
      </w:r>
      <w:proofErr w:type="spellEnd"/>
      <w:r>
        <w:rPr>
          <w:rStyle w:val="HTMLCode"/>
        </w:rPr>
        <w:t xml:space="preserve"> RD ON M10.rating = </w:t>
      </w:r>
      <w:proofErr w:type="spellStart"/>
      <w:r>
        <w:rPr>
          <w:rStyle w:val="HTMLCode"/>
        </w:rPr>
        <w:t>RD.rating</w:t>
      </w:r>
      <w:proofErr w:type="spellEnd"/>
    </w:p>
    <w:p w:rsidR="002275F0" w:rsidRDefault="00F17B79">
      <w:pPr>
        <w:pStyle w:val="HTMLPreformatted"/>
        <w:divId w:val="127826606"/>
        <w:rPr>
          <w:rStyle w:val="HTMLCode"/>
        </w:rPr>
      </w:pPr>
      <w:r>
        <w:rPr>
          <w:rStyle w:val="HTMLCode"/>
        </w:rPr>
        <w:lastRenderedPageBreak/>
        <w:t xml:space="preserve">WHERE </w:t>
      </w:r>
      <w:proofErr w:type="spellStart"/>
      <w:r>
        <w:rPr>
          <w:rStyle w:val="HTMLCode"/>
        </w:rPr>
        <w:t>RD.attributename</w:t>
      </w:r>
      <w:proofErr w:type="spellEnd"/>
      <w:r>
        <w:rPr>
          <w:rStyle w:val="HTMLCode"/>
        </w:rPr>
        <w:t xml:space="preserve"> = @</w:t>
      </w:r>
      <w:proofErr w:type="spellStart"/>
      <w:r>
        <w:rPr>
          <w:rStyle w:val="HTMLCode"/>
        </w:rPr>
        <w:t>attributeName</w:t>
      </w:r>
      <w:proofErr w:type="spellEnd"/>
    </w:p>
    <w:p w:rsidR="002275F0" w:rsidRDefault="00F17B79">
      <w:pPr>
        <w:pStyle w:val="HTMLPreformatted"/>
        <w:divId w:val="127826606"/>
        <w:rPr>
          <w:rStyle w:val="HTMLCode"/>
        </w:rPr>
      </w:pPr>
      <w:r>
        <w:rPr>
          <w:rStyle w:val="HTMLCode"/>
        </w:rPr>
        <w:t xml:space="preserve">GROUP BY </w:t>
      </w:r>
      <w:proofErr w:type="spellStart"/>
      <w:r>
        <w:rPr>
          <w:rStyle w:val="HTMLCode"/>
        </w:rPr>
        <w:t>aoiid</w:t>
      </w:r>
      <w:proofErr w:type="spellEnd"/>
      <w:r>
        <w:rPr>
          <w:rStyle w:val="HTMLCode"/>
        </w:rPr>
        <w:t xml:space="preserve">, M10.landunit, M10.rating, </w:t>
      </w:r>
      <w:proofErr w:type="spellStart"/>
      <w:r>
        <w:rPr>
          <w:rStyle w:val="HTMLCode"/>
        </w:rPr>
        <w:t>rating_key</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rating_num</w:t>
      </w:r>
      <w:proofErr w:type="spellEnd"/>
    </w:p>
    <w:p w:rsidR="002275F0" w:rsidRDefault="00F17B79">
      <w:pPr>
        <w:pStyle w:val="HTMLPreformatted"/>
        <w:divId w:val="127826606"/>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w:t>
      </w:r>
      <w:proofErr w:type="spellStart"/>
      <w:r>
        <w:rPr>
          <w:rStyle w:val="HTMLCode"/>
        </w:rPr>
        <w:t>rating_num</w:t>
      </w:r>
      <w:proofErr w:type="spellEnd"/>
      <w:r>
        <w:rPr>
          <w:rStyle w:val="HTMLCode"/>
        </w:rPr>
        <w:t xml:space="preserve"> DESC;</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7826606"/>
      </w:pPr>
      <w:r>
        <w:t xml:space="preserve">aoiid|landunit|attributename|rating|rating_num|rating_key|rating_pct|rating_acres|landunit_acres 1|T9981 Fld3|Organic Matter </w:t>
      </w:r>
      <w:proofErr w:type="spellStart"/>
      <w:r>
        <w:t>Depletion|Not</w:t>
      </w:r>
      <w:proofErr w:type="spellEnd"/>
      <w:r>
        <w:t xml:space="preserve"> rated |6|Organic Matter Depletion:6|0.01|0.03|328.95 1|T9981 Fld3|Organic Matter </w:t>
      </w:r>
      <w:proofErr w:type="spellStart"/>
      <w:r>
        <w:t>Depletion|OM</w:t>
      </w:r>
      <w:proofErr w:type="spellEnd"/>
      <w:r>
        <w:t xml:space="preserve"> depletion moderate |3|Organic Matter Depletion:3|51.52|169.46|328.95 1|T9981 Fld3|Organic Matter </w:t>
      </w:r>
      <w:proofErr w:type="spellStart"/>
      <w:r>
        <w:t>Depletion|OM</w:t>
      </w:r>
      <w:proofErr w:type="spellEnd"/>
      <w:r>
        <w:t xml:space="preserve"> depletion moderately high|2|Organic Matter Depletion:2|48.47|159.46|328.95 2|T9981 Fld4|Organic Matter </w:t>
      </w:r>
      <w:proofErr w:type="spellStart"/>
      <w:r>
        <w:t>Depletion|Not</w:t>
      </w:r>
      <w:proofErr w:type="spellEnd"/>
      <w:r>
        <w:t xml:space="preserve"> rated |6|Organic Matter Depletion:6|1.21|3.86|318.72 2|T9981 Fld4|Organic Matter </w:t>
      </w:r>
      <w:proofErr w:type="spellStart"/>
      <w:r>
        <w:t>Depletion|OM</w:t>
      </w:r>
      <w:proofErr w:type="spellEnd"/>
      <w:r>
        <w:t xml:space="preserve"> depletion moderate |3|Organic Matter Depletion:3|34.75|110.77|318.72 2|T9981 Fld4|Organic Matter </w:t>
      </w:r>
      <w:proofErr w:type="spellStart"/>
      <w:r>
        <w:t>Depletion|OM</w:t>
      </w:r>
      <w:proofErr w:type="spellEnd"/>
      <w:r>
        <w:t xml:space="preserve"> depletion moderately high|2|Organic Matter Depletion:2|64.04|204.1|318.72</w:t>
      </w:r>
    </w:p>
    <w:p w:rsidR="002275F0" w:rsidRDefault="00F17B79">
      <w:pPr>
        <w:numPr>
          <w:ilvl w:val="0"/>
          <w:numId w:val="21"/>
        </w:numPr>
        <w:spacing w:before="100" w:beforeAutospacing="1" w:after="100" w:afterAutospacing="1"/>
        <w:divId w:val="127826606"/>
        <w:rPr>
          <w:rFonts w:eastAsia="Times New Roman"/>
        </w:rPr>
      </w:pPr>
      <w:r>
        <w:rPr>
          <w:rFonts w:eastAsia="Times New Roman"/>
        </w:rPr>
        <w:t xml:space="preserve">Detailed </w:t>
      </w:r>
      <w:proofErr w:type="spellStart"/>
      <w:r>
        <w:rPr>
          <w:rFonts w:eastAsia="Times New Roman"/>
        </w:rPr>
        <w:t>Landunit</w:t>
      </w:r>
      <w:proofErr w:type="spellEnd"/>
      <w:r>
        <w:rPr>
          <w:rFonts w:eastAsia="Times New Roman"/>
        </w:rPr>
        <w:t xml:space="preserve"> Ratings1: rating acres and rating percent by area for each soil-</w:t>
      </w:r>
      <w:proofErr w:type="spellStart"/>
      <w:r>
        <w:rPr>
          <w:rFonts w:eastAsia="Times New Roman"/>
        </w:rPr>
        <w:t>landunit</w:t>
      </w:r>
      <w:proofErr w:type="spellEnd"/>
      <w:r>
        <w:rPr>
          <w:rFonts w:eastAsia="Times New Roman"/>
        </w:rPr>
        <w:t xml:space="preserve"> polygon</w:t>
      </w:r>
    </w:p>
    <w:p w:rsidR="002275F0" w:rsidRDefault="00F17B79">
      <w:pPr>
        <w:numPr>
          <w:ilvl w:val="0"/>
          <w:numId w:val="21"/>
        </w:numPr>
        <w:spacing w:before="100" w:beforeAutospacing="1" w:after="100" w:afterAutospacing="1"/>
        <w:divId w:val="127826606"/>
        <w:rPr>
          <w:rFonts w:eastAsia="Times New Roman"/>
        </w:rPr>
      </w:pPr>
      <w:r>
        <w:rPr>
          <w:rFonts w:eastAsia="Times New Roman"/>
        </w:rPr>
        <w:t xml:space="preserve">These will be summarized to a single set of </w:t>
      </w:r>
      <w:proofErr w:type="spellStart"/>
      <w:r>
        <w:rPr>
          <w:rFonts w:eastAsia="Times New Roman"/>
        </w:rPr>
        <w:t>interp</w:t>
      </w:r>
      <w:proofErr w:type="spellEnd"/>
      <w:r>
        <w:rPr>
          <w:rFonts w:eastAsia="Times New Roman"/>
        </w:rPr>
        <w:t xml:space="preserve"> ratings for each </w:t>
      </w:r>
      <w:proofErr w:type="spellStart"/>
      <w:r>
        <w:rPr>
          <w:rFonts w:eastAsia="Times New Roman"/>
        </w:rPr>
        <w:t>landunit</w:t>
      </w:r>
      <w:proofErr w:type="spellEnd"/>
      <w:r>
        <w:rPr>
          <w:rFonts w:eastAsia="Times New Roman"/>
        </w:rPr>
        <w:t xml:space="preserve">. Currently there are 5 </w:t>
      </w:r>
      <w:proofErr w:type="spellStart"/>
      <w:r>
        <w:rPr>
          <w:rFonts w:eastAsia="Times New Roman"/>
        </w:rPr>
        <w:t>interps</w:t>
      </w:r>
      <w:proofErr w:type="spellEnd"/>
      <w:r>
        <w:rPr>
          <w:rFonts w:eastAsia="Times New Roman"/>
        </w:rPr>
        <w:t>.</w:t>
      </w:r>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8877708"/>
        <w:rPr>
          <w:rFonts w:eastAsia="Times New Roman"/>
        </w:rPr>
      </w:pPr>
      <w:bookmarkStart w:id="285" w:name="_Toc16239766"/>
      <w:r>
        <w:rPr>
          <w:rFonts w:eastAsia="Times New Roman"/>
        </w:rPr>
        <w:t>Determine</w:t>
      </w:r>
      <w:del w:id="286" w:author="Achen, Aaron - NRCS, Lincoln, NE" w:date="2019-08-07T16:50:00Z">
        <w:r w:rsidDel="00AC5285">
          <w:rPr>
            <w:rFonts w:eastAsia="Times New Roman"/>
          </w:rPr>
          <w:delText>s</w:delText>
        </w:r>
      </w:del>
      <w:r>
        <w:rPr>
          <w:rFonts w:eastAsia="Times New Roman"/>
        </w:rPr>
        <w:t xml:space="preserve"> Dominant Critical</w:t>
      </w:r>
      <w:bookmarkEnd w:id="285"/>
    </w:p>
    <w:p w:rsidR="002275F0" w:rsidRDefault="00F17B79">
      <w:pPr>
        <w:pStyle w:val="HTMLPreformatted"/>
        <w:divId w:val="188877708"/>
        <w:rPr>
          <w:rStyle w:val="HTMLCode"/>
        </w:rPr>
      </w:pPr>
      <w:r>
        <w:rPr>
          <w:rStyle w:val="HTMLCode"/>
        </w:rPr>
        <w:t>INSERT INTO #LandunitRatingsDetailed2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rating_num</w:t>
      </w:r>
      <w:proofErr w:type="spellEnd"/>
      <w:r>
        <w:rPr>
          <w:rStyle w:val="HTMLCode"/>
        </w:rPr>
        <w:t xml:space="preserve">, </w:t>
      </w:r>
      <w:proofErr w:type="spellStart"/>
      <w:r>
        <w:rPr>
          <w:rStyle w:val="HTMLCode"/>
        </w:rPr>
        <w:t>rating_key</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w:t>
      </w:r>
    </w:p>
    <w:p w:rsidR="002275F0" w:rsidRDefault="00F17B79">
      <w:pPr>
        <w:pStyle w:val="HTMLPreformatted"/>
        <w:divId w:val="188877708"/>
        <w:rPr>
          <w:rStyle w:val="HTMLCode"/>
        </w:rPr>
      </w:pPr>
      <w:r>
        <w:rPr>
          <w:rStyle w:val="HTMLCode"/>
        </w:rPr>
        <w:t xml:space="preserve">SELECT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rating_num</w:t>
      </w:r>
      <w:proofErr w:type="spellEnd"/>
      <w:r>
        <w:rPr>
          <w:rStyle w:val="HTMLCode"/>
        </w:rPr>
        <w:t xml:space="preserve">, </w:t>
      </w:r>
      <w:proofErr w:type="spellStart"/>
      <w:r>
        <w:rPr>
          <w:rStyle w:val="HTMLCode"/>
        </w:rPr>
        <w:t>rating_key</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w:t>
      </w:r>
    </w:p>
    <w:p w:rsidR="002275F0" w:rsidRDefault="00F17B79">
      <w:pPr>
        <w:pStyle w:val="HTMLPreformatted"/>
        <w:divId w:val="188877708"/>
        <w:rPr>
          <w:rStyle w:val="HTMLCode"/>
        </w:rPr>
      </w:pPr>
      <w:r>
        <w:rPr>
          <w:rStyle w:val="HTMLCode"/>
        </w:rPr>
        <w:t xml:space="preserve">  </w:t>
      </w:r>
      <w:proofErr w:type="spellStart"/>
      <w:r>
        <w:rPr>
          <w:rStyle w:val="HTMLCode"/>
        </w:rPr>
        <w:t>rolling_pct</w:t>
      </w:r>
      <w:proofErr w:type="spellEnd"/>
      <w:r>
        <w:rPr>
          <w:rStyle w:val="HTMLCode"/>
        </w:rPr>
        <w:t xml:space="preserve"> = SUM(</w:t>
      </w:r>
      <w:proofErr w:type="spellStart"/>
      <w:r>
        <w:rPr>
          <w:rStyle w:val="HTMLCode"/>
        </w:rPr>
        <w:t>rating_pct</w:t>
      </w:r>
      <w:proofErr w:type="spellEnd"/>
      <w:r>
        <w:rPr>
          <w:rStyle w:val="HTMLCode"/>
        </w:rPr>
        <w:t>) OVER</w:t>
      </w:r>
    </w:p>
    <w:p w:rsidR="002275F0" w:rsidRDefault="00F17B79">
      <w:pPr>
        <w:pStyle w:val="HTMLPreformatted"/>
        <w:divId w:val="188877708"/>
        <w:rPr>
          <w:rStyle w:val="HTMLCode"/>
        </w:rPr>
      </w:pPr>
      <w:r>
        <w:rPr>
          <w:rStyle w:val="HTMLCode"/>
        </w:rPr>
        <w:t xml:space="preserve">  (</w:t>
      </w:r>
    </w:p>
    <w:p w:rsidR="002275F0" w:rsidRDefault="00F17B79">
      <w:pPr>
        <w:pStyle w:val="HTMLPreformatted"/>
        <w:divId w:val="188877708"/>
        <w:rPr>
          <w:rStyle w:val="HTMLCode"/>
        </w:rPr>
      </w:pPr>
      <w:r>
        <w:rPr>
          <w:rStyle w:val="HTMLCode"/>
        </w:rPr>
        <w:t xml:space="preserve">    PARTITION BY </w:t>
      </w:r>
      <w:proofErr w:type="spellStart"/>
      <w:r>
        <w:rPr>
          <w:rStyle w:val="HTMLCode"/>
        </w:rPr>
        <w:t>landunit</w:t>
      </w:r>
      <w:proofErr w:type="spellEnd"/>
    </w:p>
    <w:p w:rsidR="002275F0" w:rsidRDefault="00F17B79">
      <w:pPr>
        <w:pStyle w:val="HTMLPreformatted"/>
        <w:divId w:val="188877708"/>
        <w:rPr>
          <w:rStyle w:val="HTMLCode"/>
        </w:rPr>
      </w:pPr>
      <w:r>
        <w:rPr>
          <w:rStyle w:val="HTMLCode"/>
        </w:rPr>
        <w:t xml:space="preserve">    ORDER BY </w:t>
      </w:r>
      <w:proofErr w:type="spellStart"/>
      <w:r>
        <w:rPr>
          <w:rStyle w:val="HTMLCode"/>
        </w:rPr>
        <w:t>rating_key</w:t>
      </w:r>
      <w:proofErr w:type="spellEnd"/>
      <w:r>
        <w:rPr>
          <w:rStyle w:val="HTMLCode"/>
        </w:rPr>
        <w:t xml:space="preserve"> ROWS UNBOUNDED PRECEDING</w:t>
      </w:r>
    </w:p>
    <w:p w:rsidR="002275F0" w:rsidRDefault="00F17B79">
      <w:pPr>
        <w:pStyle w:val="HTMLPreformatted"/>
        <w:divId w:val="188877708"/>
        <w:rPr>
          <w:rStyle w:val="HTMLCode"/>
        </w:rPr>
      </w:pPr>
      <w:r>
        <w:rPr>
          <w:rStyle w:val="HTMLCode"/>
        </w:rPr>
        <w:t xml:space="preserve">  ),</w:t>
      </w:r>
    </w:p>
    <w:p w:rsidR="002275F0" w:rsidRDefault="00F17B79">
      <w:pPr>
        <w:pStyle w:val="HTMLPreformatted"/>
        <w:divId w:val="188877708"/>
        <w:rPr>
          <w:rStyle w:val="HTMLCode"/>
        </w:rPr>
      </w:pPr>
      <w:r>
        <w:rPr>
          <w:rStyle w:val="HTMLCode"/>
        </w:rPr>
        <w:t xml:space="preserve">  </w:t>
      </w:r>
      <w:proofErr w:type="spellStart"/>
      <w:r>
        <w:rPr>
          <w:rStyle w:val="HTMLCode"/>
        </w:rPr>
        <w:t>rolling_acres</w:t>
      </w:r>
      <w:proofErr w:type="spellEnd"/>
      <w:r>
        <w:rPr>
          <w:rStyle w:val="HTMLCode"/>
        </w:rPr>
        <w:t xml:space="preserve"> = SUM(</w:t>
      </w:r>
      <w:proofErr w:type="spellStart"/>
      <w:r>
        <w:rPr>
          <w:rStyle w:val="HTMLCode"/>
        </w:rPr>
        <w:t>rating_acres</w:t>
      </w:r>
      <w:proofErr w:type="spellEnd"/>
      <w:r>
        <w:rPr>
          <w:rStyle w:val="HTMLCode"/>
        </w:rPr>
        <w:t>) OVER</w:t>
      </w:r>
    </w:p>
    <w:p w:rsidR="002275F0" w:rsidRDefault="00F17B79">
      <w:pPr>
        <w:pStyle w:val="HTMLPreformatted"/>
        <w:divId w:val="188877708"/>
        <w:rPr>
          <w:rStyle w:val="HTMLCode"/>
        </w:rPr>
      </w:pPr>
      <w:r>
        <w:rPr>
          <w:rStyle w:val="HTMLCode"/>
        </w:rPr>
        <w:t xml:space="preserve">  (</w:t>
      </w:r>
    </w:p>
    <w:p w:rsidR="002275F0" w:rsidRDefault="00F17B79">
      <w:pPr>
        <w:pStyle w:val="HTMLPreformatted"/>
        <w:divId w:val="188877708"/>
        <w:rPr>
          <w:rStyle w:val="HTMLCode"/>
        </w:rPr>
      </w:pPr>
      <w:r>
        <w:rPr>
          <w:rStyle w:val="HTMLCode"/>
        </w:rPr>
        <w:t xml:space="preserve">    PARTITION BY </w:t>
      </w:r>
      <w:proofErr w:type="spellStart"/>
      <w:r>
        <w:rPr>
          <w:rStyle w:val="HTMLCode"/>
        </w:rPr>
        <w:t>landunit</w:t>
      </w:r>
      <w:proofErr w:type="spellEnd"/>
    </w:p>
    <w:p w:rsidR="002275F0" w:rsidRDefault="00F17B79">
      <w:pPr>
        <w:pStyle w:val="HTMLPreformatted"/>
        <w:divId w:val="188877708"/>
        <w:rPr>
          <w:rStyle w:val="HTMLCode"/>
        </w:rPr>
      </w:pPr>
      <w:r>
        <w:rPr>
          <w:rStyle w:val="HTMLCode"/>
        </w:rPr>
        <w:t xml:space="preserve">    ORDER BY </w:t>
      </w:r>
      <w:proofErr w:type="spellStart"/>
      <w:r>
        <w:rPr>
          <w:rStyle w:val="HTMLCode"/>
        </w:rPr>
        <w:t>rating_key</w:t>
      </w:r>
      <w:proofErr w:type="spellEnd"/>
      <w:r>
        <w:rPr>
          <w:rStyle w:val="HTMLCode"/>
        </w:rPr>
        <w:t xml:space="preserve"> ROWS UNBOUNDED PRECEDING</w:t>
      </w:r>
    </w:p>
    <w:p w:rsidR="002275F0" w:rsidRDefault="00F17B79">
      <w:pPr>
        <w:pStyle w:val="HTMLPreformatted"/>
        <w:divId w:val="188877708"/>
        <w:rPr>
          <w:rStyle w:val="HTMLCode"/>
        </w:rPr>
      </w:pPr>
      <w:r>
        <w:rPr>
          <w:rStyle w:val="HTMLCode"/>
        </w:rPr>
        <w:t xml:space="preserve">  )</w:t>
      </w:r>
    </w:p>
    <w:p w:rsidR="002275F0" w:rsidRDefault="00F17B79">
      <w:pPr>
        <w:pStyle w:val="HTMLPreformatted"/>
        <w:divId w:val="188877708"/>
        <w:rPr>
          <w:rStyle w:val="HTMLCode"/>
        </w:rPr>
      </w:pPr>
      <w:r>
        <w:rPr>
          <w:rStyle w:val="HTMLCode"/>
        </w:rPr>
        <w:t xml:space="preserve">  FROM #LandunitRatingsDetailed1</w:t>
      </w:r>
    </w:p>
    <w:p w:rsidR="002275F0" w:rsidRDefault="00F17B79">
      <w:pPr>
        <w:pStyle w:val="HTMLPreformatted"/>
        <w:divId w:val="188877708"/>
        <w:rPr>
          <w:rStyle w:val="HTMLCode"/>
        </w:rPr>
      </w:pPr>
      <w:r>
        <w:rPr>
          <w:rStyle w:val="HTMLCode"/>
        </w:rPr>
        <w:t xml:space="preserve">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p>
    <w:p w:rsidR="002275F0" w:rsidRDefault="00F17B79">
      <w:pPr>
        <w:pStyle w:val="HTMLPreformatted"/>
        <w:divId w:val="188877708"/>
      </w:pPr>
      <w:r>
        <w:rPr>
          <w:rStyle w:val="HTMLCode"/>
        </w:rPr>
        <w:t xml:space="preserve">  ORDER BY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8877708"/>
      </w:pPr>
      <w:r>
        <w:t xml:space="preserve">landunit|attributename|rating|rating_num|rating_key|rating_pct|rating_acres|landunit_acres|rolling_pct|rolling_acres T9981 Fld3|Organic Matter </w:t>
      </w:r>
      <w:proofErr w:type="spellStart"/>
      <w:r>
        <w:t>Depletion|OM</w:t>
      </w:r>
      <w:proofErr w:type="spellEnd"/>
      <w:r>
        <w:t xml:space="preserve"> depletion moderately high|2|Organic Matter Depletion:2|48.47|159.46|328.95|48.47|159.46 T9981 Fld3|Organic Matter </w:t>
      </w:r>
      <w:proofErr w:type="spellStart"/>
      <w:r>
        <w:t>Depletion|OM</w:t>
      </w:r>
      <w:proofErr w:type="spellEnd"/>
      <w:r>
        <w:t xml:space="preserve"> depletion moderate |3|Organic Matter Depletion:3|51.52|169.46|328.95|99.99|328.92 T9981 Fld3|Organic Matter </w:t>
      </w:r>
      <w:proofErr w:type="spellStart"/>
      <w:r>
        <w:t>Depletion|Not</w:t>
      </w:r>
      <w:proofErr w:type="spellEnd"/>
      <w:r>
        <w:t xml:space="preserve"> rated |6|Organic Matter Depletion:6|0.01|0.03|328.95|100|328.95 T9981 Fld4|Organic Matter </w:t>
      </w:r>
      <w:proofErr w:type="spellStart"/>
      <w:r>
        <w:t>Depletion|OM</w:t>
      </w:r>
      <w:proofErr w:type="spellEnd"/>
      <w:r>
        <w:t xml:space="preserve"> depletion moderately high|2|Organic Matter Depletion:2|64.04|204.1|318.72|64.04|204.1 T9981 Fld4|Organic Matter </w:t>
      </w:r>
      <w:proofErr w:type="spellStart"/>
      <w:r>
        <w:t>Depletion|OM</w:t>
      </w:r>
      <w:proofErr w:type="spellEnd"/>
      <w:r>
        <w:t xml:space="preserve"> depletion </w:t>
      </w:r>
      <w:r>
        <w:lastRenderedPageBreak/>
        <w:t xml:space="preserve">moderate |3|Organic Matter Depletion:3|34.75|110.77|318.72|98.79|314.87 T9981 Fld4|Organic Matter </w:t>
      </w:r>
      <w:proofErr w:type="spellStart"/>
      <w:r>
        <w:t>Depletion|Not</w:t>
      </w:r>
      <w:proofErr w:type="spellEnd"/>
      <w:r>
        <w:t xml:space="preserve"> rated |6|Organic Matter Depletion:6|1.21|3.86|318.72|100|318.73</w:t>
      </w:r>
    </w:p>
    <w:p w:rsidR="002275F0" w:rsidRDefault="00F17B79">
      <w:pPr>
        <w:numPr>
          <w:ilvl w:val="0"/>
          <w:numId w:val="24"/>
        </w:numPr>
        <w:spacing w:before="100" w:beforeAutospacing="1" w:after="100" w:afterAutospacing="1"/>
        <w:divId w:val="188877708"/>
        <w:rPr>
          <w:rFonts w:eastAsia="Times New Roman"/>
        </w:rPr>
      </w:pPr>
      <w:r>
        <w:rPr>
          <w:rFonts w:eastAsia="Times New Roman"/>
        </w:rPr>
        <w:t xml:space="preserve">LandunitRatingsDetailed2 is populated with all information plus </w:t>
      </w:r>
      <w:proofErr w:type="spellStart"/>
      <w:r>
        <w:rPr>
          <w:rFonts w:eastAsia="Times New Roman"/>
        </w:rPr>
        <w:t>rolling_pct</w:t>
      </w:r>
      <w:proofErr w:type="spellEnd"/>
      <w:r>
        <w:rPr>
          <w:rFonts w:eastAsia="Times New Roman"/>
        </w:rPr>
        <w:t xml:space="preserve"> and </w:t>
      </w:r>
      <w:proofErr w:type="spellStart"/>
      <w:r>
        <w:rPr>
          <w:rFonts w:eastAsia="Times New Roman"/>
        </w:rPr>
        <w:t>rolling_acres</w:t>
      </w:r>
      <w:proofErr w:type="spellEnd"/>
      <w:r>
        <w:rPr>
          <w:rFonts w:eastAsia="Times New Roman"/>
        </w:rPr>
        <w:t xml:space="preserve"> which are using in the </w:t>
      </w:r>
      <w:proofErr w:type="spellStart"/>
      <w:r>
        <w:rPr>
          <w:rFonts w:eastAsia="Times New Roman"/>
        </w:rPr>
        <w:t>landunit</w:t>
      </w:r>
      <w:proofErr w:type="spellEnd"/>
      <w:r>
        <w:rPr>
          <w:rFonts w:eastAsia="Times New Roman"/>
        </w:rPr>
        <w:t xml:space="preserve"> summary rating.</w:t>
      </w:r>
    </w:p>
    <w:p w:rsidR="002275F0" w:rsidRDefault="00F17B79">
      <w:pPr>
        <w:numPr>
          <w:ilvl w:val="0"/>
          <w:numId w:val="24"/>
        </w:numPr>
        <w:spacing w:before="100" w:beforeAutospacing="1" w:after="100" w:afterAutospacing="1"/>
        <w:divId w:val="188877708"/>
        <w:rPr>
          <w:rFonts w:eastAsia="Times New Roman"/>
        </w:rPr>
      </w:pPr>
      <w:r>
        <w:rPr>
          <w:rFonts w:eastAsia="Times New Roman"/>
        </w:rPr>
        <w:t xml:space="preserve">Detailed </w:t>
      </w:r>
      <w:proofErr w:type="spellStart"/>
      <w:r>
        <w:rPr>
          <w:rFonts w:eastAsia="Times New Roman"/>
        </w:rPr>
        <w:t>Landunit</w:t>
      </w:r>
      <w:proofErr w:type="spellEnd"/>
      <w:r>
        <w:rPr>
          <w:rFonts w:eastAsia="Times New Roman"/>
        </w:rPr>
        <w:t xml:space="preserve"> Ratings2 table columns: </w:t>
      </w:r>
      <w:proofErr w:type="spellStart"/>
      <w:r>
        <w:rPr>
          <w:rFonts w:eastAsia="Times New Roman"/>
        </w:rPr>
        <w:t>landunit</w:t>
      </w:r>
      <w:proofErr w:type="spellEnd"/>
      <w:r>
        <w:rPr>
          <w:rFonts w:eastAsia="Times New Roman"/>
        </w:rPr>
        <w:t xml:space="preserve">, </w:t>
      </w:r>
      <w:proofErr w:type="spellStart"/>
      <w:r>
        <w:rPr>
          <w:rFonts w:eastAsia="Times New Roman"/>
        </w:rPr>
        <w:t>attributename</w:t>
      </w:r>
      <w:proofErr w:type="spellEnd"/>
      <w:r>
        <w:rPr>
          <w:rFonts w:eastAsia="Times New Roman"/>
        </w:rPr>
        <w:t xml:space="preserve">, rating, </w:t>
      </w:r>
      <w:proofErr w:type="spellStart"/>
      <w:r>
        <w:rPr>
          <w:rFonts w:eastAsia="Times New Roman"/>
        </w:rPr>
        <w:t>rating_key</w:t>
      </w:r>
      <w:proofErr w:type="spellEnd"/>
      <w:r>
        <w:rPr>
          <w:rFonts w:eastAsia="Times New Roman"/>
        </w:rPr>
        <w:t xml:space="preserve">, </w:t>
      </w:r>
      <w:proofErr w:type="spellStart"/>
      <w:r>
        <w:rPr>
          <w:rFonts w:eastAsia="Times New Roman"/>
        </w:rPr>
        <w:t>rating_num</w:t>
      </w:r>
      <w:proofErr w:type="spellEnd"/>
      <w:r>
        <w:rPr>
          <w:rFonts w:eastAsia="Times New Roman"/>
        </w:rPr>
        <w:t xml:space="preserve">, </w:t>
      </w:r>
      <w:proofErr w:type="spellStart"/>
      <w:r>
        <w:rPr>
          <w:rFonts w:eastAsia="Times New Roman"/>
        </w:rPr>
        <w:t>rating_pct</w:t>
      </w:r>
      <w:proofErr w:type="spellEnd"/>
      <w:r>
        <w:rPr>
          <w:rFonts w:eastAsia="Times New Roman"/>
        </w:rPr>
        <w:t xml:space="preserve">, </w:t>
      </w:r>
      <w:proofErr w:type="spellStart"/>
      <w:r>
        <w:rPr>
          <w:rFonts w:eastAsia="Times New Roman"/>
        </w:rPr>
        <w:t>rating_acres</w:t>
      </w:r>
      <w:proofErr w:type="spellEnd"/>
      <w:r>
        <w:rPr>
          <w:rFonts w:eastAsia="Times New Roman"/>
        </w:rPr>
        <w:t xml:space="preserve">, </w:t>
      </w:r>
      <w:proofErr w:type="spellStart"/>
      <w:r>
        <w:rPr>
          <w:rFonts w:eastAsia="Times New Roman"/>
        </w:rPr>
        <w:t>landunit_acres</w:t>
      </w:r>
      <w:proofErr w:type="spellEnd"/>
      <w:r>
        <w:rPr>
          <w:rFonts w:eastAsia="Times New Roman"/>
        </w:rPr>
        <w:t xml:space="preserve">, </w:t>
      </w:r>
      <w:proofErr w:type="spellStart"/>
      <w:r>
        <w:rPr>
          <w:rFonts w:eastAsia="Times New Roman"/>
        </w:rPr>
        <w:t>rolling_pct</w:t>
      </w:r>
      <w:proofErr w:type="spellEnd"/>
      <w:r>
        <w:rPr>
          <w:rFonts w:eastAsia="Times New Roman"/>
        </w:rPr>
        <w:t xml:space="preserve">, </w:t>
      </w:r>
      <w:proofErr w:type="spellStart"/>
      <w:r>
        <w:rPr>
          <w:rFonts w:eastAsia="Times New Roman"/>
        </w:rPr>
        <w:t>rolling_acres</w:t>
      </w:r>
      <w:proofErr w:type="spellEnd"/>
      <w:ins w:id="287" w:author="Achen, Aaron - NRCS, Lincoln, NE" w:date="2019-08-07T16:50:00Z">
        <w:r w:rsidR="00AC5285">
          <w:rPr>
            <w:rFonts w:eastAsia="Times New Roman"/>
          </w:rPr>
          <w:t>.</w:t>
        </w:r>
      </w:ins>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65256440"/>
        <w:rPr>
          <w:rFonts w:eastAsia="Times New Roman"/>
        </w:rPr>
      </w:pPr>
      <w:bookmarkStart w:id="288" w:name="_Toc16239767"/>
      <w:proofErr w:type="spellStart"/>
      <w:r>
        <w:rPr>
          <w:rFonts w:eastAsia="Times New Roman"/>
        </w:rPr>
        <w:t>Landunit</w:t>
      </w:r>
      <w:proofErr w:type="spellEnd"/>
      <w:r>
        <w:rPr>
          <w:rFonts w:eastAsia="Times New Roman"/>
        </w:rPr>
        <w:t xml:space="preserve"> Ratings CART</w:t>
      </w:r>
      <w:bookmarkEnd w:id="288"/>
    </w:p>
    <w:p w:rsidR="002275F0" w:rsidRDefault="00F17B79">
      <w:pPr>
        <w:pStyle w:val="HTMLPreformatted"/>
        <w:divId w:val="365256440"/>
        <w:rPr>
          <w:rStyle w:val="HTMLCode"/>
        </w:rPr>
      </w:pPr>
      <w:r>
        <w:rPr>
          <w:rStyle w:val="HTMLCode"/>
        </w:rPr>
        <w:t>INSERT INTO #</w:t>
      </w:r>
      <w:proofErr w:type="spellStart"/>
      <w:r>
        <w:rPr>
          <w:rStyle w:val="HTMLCode"/>
        </w:rPr>
        <w:t>LandunitRatingsCART</w:t>
      </w:r>
      <w:proofErr w:type="spellEnd"/>
      <w:r>
        <w:rPr>
          <w:rStyle w:val="HTMLCode"/>
        </w:rPr>
        <w:t xml:space="preserve"> (id,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w:t>
      </w:r>
    </w:p>
    <w:p w:rsidR="002275F0" w:rsidRDefault="00F17B79">
      <w:pPr>
        <w:pStyle w:val="HTMLPreformatted"/>
        <w:divId w:val="365256440"/>
        <w:rPr>
          <w:rStyle w:val="HTMLCode"/>
        </w:rPr>
      </w:pPr>
      <w:r>
        <w:rPr>
          <w:rStyle w:val="HTMLCode"/>
        </w:rPr>
        <w:t xml:space="preserve">SELECT ROW_NUMBER() OVER(PARTITION BY </w:t>
      </w:r>
      <w:proofErr w:type="spellStart"/>
      <w:r>
        <w:rPr>
          <w:rStyle w:val="HTMLCode"/>
        </w:rPr>
        <w:t>landunit</w:t>
      </w:r>
      <w:proofErr w:type="spellEnd"/>
      <w:r>
        <w:rPr>
          <w:rStyle w:val="HTMLCode"/>
        </w:rPr>
        <w:t xml:space="preserve"> ORDER BY </w:t>
      </w:r>
      <w:proofErr w:type="spellStart"/>
      <w:r>
        <w:rPr>
          <w:rStyle w:val="HTMLCode"/>
        </w:rPr>
        <w:t>rating_key</w:t>
      </w:r>
      <w:proofErr w:type="spellEnd"/>
      <w:r>
        <w:rPr>
          <w:rStyle w:val="HTMLCode"/>
        </w:rPr>
        <w:t xml:space="preserve"> ASC) AS "id",</w:t>
      </w:r>
    </w:p>
    <w:p w:rsidR="002275F0" w:rsidRDefault="00F17B79">
      <w:pPr>
        <w:pStyle w:val="HTMLPreformatted"/>
        <w:divId w:val="365256440"/>
        <w:rPr>
          <w:rStyle w:val="HTMLCode"/>
        </w:rPr>
      </w:pP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p>
    <w:p w:rsidR="002275F0" w:rsidRDefault="00F17B79">
      <w:pPr>
        <w:pStyle w:val="HTMLPreformatted"/>
        <w:divId w:val="365256440"/>
        <w:rPr>
          <w:rStyle w:val="HTMLCode"/>
        </w:rPr>
      </w:pPr>
      <w:r>
        <w:rPr>
          <w:rStyle w:val="HTMLCode"/>
        </w:rPr>
        <w:t>FROM #LandunitRatingsDetailed2</w:t>
      </w:r>
    </w:p>
    <w:p w:rsidR="002275F0" w:rsidRDefault="00F17B79">
      <w:pPr>
        <w:pStyle w:val="HTMLPreformatted"/>
        <w:divId w:val="365256440"/>
      </w:pPr>
      <w:r>
        <w:rPr>
          <w:rStyle w:val="HTMLCode"/>
        </w:rPr>
        <w:t xml:space="preserve">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 xml:space="preserve"> AND (</w:t>
      </w:r>
      <w:proofErr w:type="spellStart"/>
      <w:r>
        <w:rPr>
          <w:rStyle w:val="HTMLCode"/>
        </w:rPr>
        <w:t>rolling_pct</w:t>
      </w:r>
      <w:proofErr w:type="spellEnd"/>
      <w:r>
        <w:rPr>
          <w:rStyle w:val="HTMLCode"/>
        </w:rPr>
        <w:t xml:space="preserve"> &gt;= @</w:t>
      </w:r>
      <w:proofErr w:type="spellStart"/>
      <w:r>
        <w:rPr>
          <w:rStyle w:val="HTMLCode"/>
        </w:rPr>
        <w:t>minPct</w:t>
      </w:r>
      <w:proofErr w:type="spellEnd"/>
      <w:r>
        <w:rPr>
          <w:rStyle w:val="HTMLCode"/>
        </w:rPr>
        <w:t xml:space="preserve"> OR </w:t>
      </w:r>
      <w:proofErr w:type="spellStart"/>
      <w:r>
        <w:rPr>
          <w:rStyle w:val="HTMLCode"/>
        </w:rPr>
        <w:t>rolling_acres</w:t>
      </w:r>
      <w:proofErr w:type="spellEnd"/>
      <w:r>
        <w:rPr>
          <w:rStyle w:val="HTMLCode"/>
        </w:rPr>
        <w:t xml:space="preserve"> &gt;= @</w:t>
      </w:r>
      <w:proofErr w:type="spellStart"/>
      <w:r>
        <w:rPr>
          <w:rStyle w:val="HTMLCode"/>
        </w:rPr>
        <w:t>minAcres</w:t>
      </w:r>
      <w:proofErr w:type="spellEnd"/>
      <w:r>
        <w:rPr>
          <w:rStyle w:val="HTMLCode"/>
        </w:rPr>
        <w:t>)</w:t>
      </w:r>
    </w:p>
    <w:p w:rsidR="002275F0" w:rsidRDefault="00F17B79">
      <w:pPr>
        <w:numPr>
          <w:ilvl w:val="0"/>
          <w:numId w:val="27"/>
        </w:numPr>
        <w:spacing w:before="100" w:beforeAutospacing="1" w:after="100" w:afterAutospacing="1"/>
        <w:divId w:val="365256440"/>
        <w:rPr>
          <w:rFonts w:eastAsia="Times New Roman"/>
        </w:rPr>
      </w:pPr>
      <w:r>
        <w:rPr>
          <w:rFonts w:eastAsia="Times New Roman"/>
        </w:rPr>
        <w:t xml:space="preserve">Identifies the single, most limiting rating (per </w:t>
      </w:r>
      <w:proofErr w:type="spellStart"/>
      <w:r>
        <w:rPr>
          <w:rFonts w:eastAsia="Times New Roman"/>
        </w:rPr>
        <w:t>landunit</w:t>
      </w:r>
      <w:proofErr w:type="spellEnd"/>
      <w:r>
        <w:rPr>
          <w:rFonts w:eastAsia="Times New Roman"/>
        </w:rPr>
        <w:t>) that comprises at least 10% by area or 10 acres.</w:t>
      </w:r>
    </w:p>
    <w:p w:rsidR="002275F0" w:rsidRDefault="00F17B79">
      <w:pPr>
        <w:numPr>
          <w:ilvl w:val="0"/>
          <w:numId w:val="27"/>
        </w:numPr>
        <w:spacing w:before="100" w:beforeAutospacing="1" w:after="100" w:afterAutospacing="1"/>
        <w:divId w:val="365256440"/>
        <w:rPr>
          <w:rFonts w:eastAsia="Times New Roman"/>
        </w:rPr>
      </w:pPr>
      <w:r>
        <w:rPr>
          <w:rFonts w:eastAsia="Times New Roman"/>
        </w:rPr>
        <w:t>This record will have an id value of 1.</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65256440"/>
      </w:pPr>
      <w:r>
        <w:t xml:space="preserve">id|landunit|attributename|rating|rating_key|rolling_pct|rolling_acres|landunit_acres 1|T9981 Fld3|Organic Matter </w:t>
      </w:r>
      <w:proofErr w:type="spellStart"/>
      <w:r>
        <w:t>Depletion|OM</w:t>
      </w:r>
      <w:proofErr w:type="spellEnd"/>
      <w:r>
        <w:t xml:space="preserve"> depletion moderately </w:t>
      </w:r>
      <w:proofErr w:type="spellStart"/>
      <w:r>
        <w:t>high|Organic</w:t>
      </w:r>
      <w:proofErr w:type="spellEnd"/>
      <w:r>
        <w:t xml:space="preserve"> Matter Depletion:2|48.47|159.46|328.95 2|T9981 Fld3|Organic Matter </w:t>
      </w:r>
      <w:proofErr w:type="spellStart"/>
      <w:r>
        <w:t>Depletion|OM</w:t>
      </w:r>
      <w:proofErr w:type="spellEnd"/>
      <w:r>
        <w:t xml:space="preserve"> depletion moderate |Organic Matter Depletion:3|99.99|328.92|328.95 3|T9981 Fld3|Organic Matter </w:t>
      </w:r>
      <w:proofErr w:type="spellStart"/>
      <w:r>
        <w:t>Depletion|Not</w:t>
      </w:r>
      <w:proofErr w:type="spellEnd"/>
      <w:r>
        <w:t xml:space="preserve"> rated |Organic Matter Depletion:6|100|328.95|328.95 1|T9981 Fld4|Organic Matter </w:t>
      </w:r>
      <w:proofErr w:type="spellStart"/>
      <w:r>
        <w:t>Depletion|OM</w:t>
      </w:r>
      <w:proofErr w:type="spellEnd"/>
      <w:r>
        <w:t xml:space="preserve"> depletion moderately </w:t>
      </w:r>
      <w:proofErr w:type="spellStart"/>
      <w:r>
        <w:t>high|Organic</w:t>
      </w:r>
      <w:proofErr w:type="spellEnd"/>
      <w:r>
        <w:t xml:space="preserve"> Matter Depletion:2|64.04|204.1|318.72 2|T9981 Fld4|Organic Matter </w:t>
      </w:r>
      <w:proofErr w:type="spellStart"/>
      <w:r>
        <w:t>Depletion|OM</w:t>
      </w:r>
      <w:proofErr w:type="spellEnd"/>
      <w:r>
        <w:t xml:space="preserve"> depletion moderate |Organic Matter Depletion:3|98.79|314.87|318.72 3|T9981 Fld4|Organic Matter </w:t>
      </w:r>
      <w:proofErr w:type="spellStart"/>
      <w:r>
        <w:t>Depletion|Not</w:t>
      </w:r>
      <w:proofErr w:type="spellEnd"/>
      <w:r>
        <w:t xml:space="preserve"> rated |Organic Matter Depletion:6|100|318.73|318.72</w:t>
      </w:r>
    </w:p>
    <w:p w:rsidR="002275F0" w:rsidRDefault="00F17B7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19821006"/>
        <w:rPr>
          <w:rFonts w:eastAsia="Times New Roman"/>
        </w:rPr>
      </w:pPr>
      <w:bookmarkStart w:id="289" w:name="_Toc16239768"/>
      <w:r>
        <w:rPr>
          <w:rFonts w:eastAsia="Times New Roman"/>
        </w:rPr>
        <w:t xml:space="preserve">Final CART </w:t>
      </w:r>
      <w:r w:rsidR="00042980">
        <w:rPr>
          <w:rFonts w:eastAsia="Times New Roman"/>
        </w:rPr>
        <w:t>S</w:t>
      </w:r>
      <w:r>
        <w:rPr>
          <w:rFonts w:eastAsia="Times New Roman"/>
        </w:rPr>
        <w:t xml:space="preserve">oil </w:t>
      </w:r>
      <w:r w:rsidR="00042980">
        <w:rPr>
          <w:rFonts w:eastAsia="Times New Roman"/>
        </w:rPr>
        <w:t>I</w:t>
      </w:r>
      <w:r>
        <w:rPr>
          <w:rFonts w:eastAsia="Times New Roman"/>
        </w:rPr>
        <w:t xml:space="preserve">nterpretation </w:t>
      </w:r>
      <w:r w:rsidR="00042980">
        <w:rPr>
          <w:rFonts w:eastAsia="Times New Roman"/>
        </w:rPr>
        <w:t>R</w:t>
      </w:r>
      <w:r>
        <w:rPr>
          <w:rFonts w:eastAsia="Times New Roman"/>
        </w:rPr>
        <w:t xml:space="preserve">atings for </w:t>
      </w:r>
      <w:r w:rsidR="00042980">
        <w:rPr>
          <w:rFonts w:eastAsia="Times New Roman"/>
        </w:rPr>
        <w:t>E</w:t>
      </w:r>
      <w:r>
        <w:rPr>
          <w:rFonts w:eastAsia="Times New Roman"/>
        </w:rPr>
        <w:t xml:space="preserve">ach </w:t>
      </w:r>
      <w:proofErr w:type="spellStart"/>
      <w:r w:rsidR="00042980">
        <w:rPr>
          <w:rFonts w:eastAsia="Times New Roman"/>
        </w:rPr>
        <w:t>L</w:t>
      </w:r>
      <w:r>
        <w:rPr>
          <w:rFonts w:eastAsia="Times New Roman"/>
        </w:rPr>
        <w:t>andunit</w:t>
      </w:r>
      <w:bookmarkEnd w:id="289"/>
      <w:proofErr w:type="spellEnd"/>
    </w:p>
    <w:p w:rsidR="002275F0" w:rsidRDefault="00F17B79">
      <w:pPr>
        <w:pStyle w:val="HTMLPreformatted"/>
        <w:divId w:val="1719821006"/>
        <w:rPr>
          <w:rStyle w:val="HTMLCode"/>
        </w:rPr>
      </w:pPr>
      <w:r>
        <w:rPr>
          <w:rStyle w:val="HTMLCode"/>
        </w:rPr>
        <w:t>INSERT INTO #LandunitRatingsCART2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soils_metadata</w:t>
      </w:r>
      <w:proofErr w:type="spellEnd"/>
      <w:r>
        <w:rPr>
          <w:rStyle w:val="HTMLCode"/>
        </w:rPr>
        <w:t>)</w:t>
      </w:r>
    </w:p>
    <w:p w:rsidR="002275F0" w:rsidRDefault="00F17B79">
      <w:pPr>
        <w:pStyle w:val="HTMLPreformatted"/>
        <w:divId w:val="1719821006"/>
        <w:rPr>
          <w:rStyle w:val="HTMLCode"/>
        </w:rPr>
      </w:pPr>
      <w:r>
        <w:rPr>
          <w:rStyle w:val="HTMLCode"/>
        </w:rPr>
        <w:t xml:space="preserve">SELECT </w:t>
      </w:r>
      <w:proofErr w:type="spellStart"/>
      <w:r>
        <w:rPr>
          <w:rStyle w:val="HTMLCode"/>
        </w:rPr>
        <w:t>LC.landunit</w:t>
      </w:r>
      <w:proofErr w:type="spellEnd"/>
      <w:r>
        <w:rPr>
          <w:rStyle w:val="HTMLCode"/>
        </w:rPr>
        <w:t xml:space="preserve">, </w:t>
      </w:r>
      <w:proofErr w:type="spellStart"/>
      <w:r>
        <w:rPr>
          <w:rStyle w:val="HTMLCode"/>
        </w:rPr>
        <w:t>LC.attributename</w:t>
      </w:r>
      <w:proofErr w:type="spellEnd"/>
      <w:r>
        <w:rPr>
          <w:rStyle w:val="HTMLCode"/>
        </w:rPr>
        <w:t xml:space="preserve">, </w:t>
      </w:r>
      <w:proofErr w:type="spellStart"/>
      <w:r>
        <w:rPr>
          <w:rStyle w:val="HTMLCode"/>
        </w:rPr>
        <w:t>LC.rating</w:t>
      </w:r>
      <w:proofErr w:type="spellEnd"/>
      <w:r>
        <w:rPr>
          <w:rStyle w:val="HTMLCode"/>
        </w:rPr>
        <w:t xml:space="preserve">, </w:t>
      </w:r>
      <w:proofErr w:type="spellStart"/>
      <w:r>
        <w:rPr>
          <w:rStyle w:val="HTMLCode"/>
        </w:rPr>
        <w:t>LC.rating_key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MD.soils_metadata</w:t>
      </w:r>
      <w:proofErr w:type="spellEnd"/>
    </w:p>
    <w:p w:rsidR="002275F0" w:rsidRDefault="00F17B79">
      <w:pPr>
        <w:pStyle w:val="HTMLPreformatted"/>
        <w:divId w:val="1719821006"/>
        <w:rPr>
          <w:rStyle w:val="HTMLCode"/>
        </w:rPr>
      </w:pPr>
      <w:r>
        <w:rPr>
          <w:rStyle w:val="HTMLCode"/>
        </w:rPr>
        <w:t>FROM #</w:t>
      </w:r>
      <w:proofErr w:type="spellStart"/>
      <w:r>
        <w:rPr>
          <w:rStyle w:val="HTMLCode"/>
        </w:rPr>
        <w:t>LandunitRatingsCART</w:t>
      </w:r>
      <w:proofErr w:type="spellEnd"/>
      <w:r>
        <w:rPr>
          <w:rStyle w:val="HTMLCode"/>
        </w:rPr>
        <w:t xml:space="preserve"> LC</w:t>
      </w:r>
    </w:p>
    <w:p w:rsidR="002275F0" w:rsidRDefault="00F17B79">
      <w:pPr>
        <w:pStyle w:val="HTMLPreformatted"/>
        <w:divId w:val="1719821006"/>
        <w:rPr>
          <w:rStyle w:val="HTMLCode"/>
        </w:rPr>
      </w:pPr>
      <w:r>
        <w:rPr>
          <w:rStyle w:val="HTMLCode"/>
        </w:rPr>
        <w:t>INNER JOIN #</w:t>
      </w:r>
      <w:proofErr w:type="spellStart"/>
      <w:r>
        <w:rPr>
          <w:rStyle w:val="HTMLCode"/>
        </w:rPr>
        <w:t>RatingDomain</w:t>
      </w:r>
      <w:proofErr w:type="spellEnd"/>
      <w:r>
        <w:rPr>
          <w:rStyle w:val="HTMLCode"/>
        </w:rPr>
        <w:t xml:space="preserve"> RD ON </w:t>
      </w:r>
      <w:proofErr w:type="spellStart"/>
      <w:r>
        <w:rPr>
          <w:rStyle w:val="HTMLCode"/>
        </w:rPr>
        <w:t>LC.attributename</w:t>
      </w:r>
      <w:proofErr w:type="spellEnd"/>
      <w:r>
        <w:rPr>
          <w:rStyle w:val="HTMLCode"/>
        </w:rPr>
        <w:t xml:space="preserve"> = </w:t>
      </w:r>
      <w:proofErr w:type="spellStart"/>
      <w:r>
        <w:rPr>
          <w:rStyle w:val="HTMLCode"/>
        </w:rPr>
        <w:t>RD.attributename</w:t>
      </w:r>
      <w:proofErr w:type="spellEnd"/>
      <w:r>
        <w:rPr>
          <w:rStyle w:val="HTMLCode"/>
        </w:rPr>
        <w:t xml:space="preserve"> AND </w:t>
      </w:r>
      <w:proofErr w:type="spellStart"/>
      <w:r>
        <w:rPr>
          <w:rStyle w:val="HTMLCode"/>
        </w:rPr>
        <w:t>LC.rating</w:t>
      </w:r>
      <w:proofErr w:type="spellEnd"/>
      <w:r>
        <w:rPr>
          <w:rStyle w:val="HTMLCode"/>
        </w:rPr>
        <w:t xml:space="preserve"> = </w:t>
      </w:r>
      <w:proofErr w:type="spellStart"/>
      <w:r>
        <w:rPr>
          <w:rStyle w:val="HTMLCode"/>
        </w:rPr>
        <w:t>RD.rating</w:t>
      </w:r>
      <w:proofErr w:type="spellEnd"/>
    </w:p>
    <w:p w:rsidR="002275F0" w:rsidRDefault="00F17B79">
      <w:pPr>
        <w:pStyle w:val="HTMLPreformatted"/>
        <w:divId w:val="1719821006"/>
        <w:rPr>
          <w:rStyle w:val="HTMLCode"/>
        </w:rPr>
      </w:pPr>
      <w:r>
        <w:rPr>
          <w:rStyle w:val="HTMLCode"/>
        </w:rPr>
        <w:t>INNER JOIN #</w:t>
      </w:r>
      <w:proofErr w:type="spellStart"/>
      <w:r>
        <w:rPr>
          <w:rStyle w:val="HTMLCode"/>
        </w:rPr>
        <w:t>LandunitMetadata</w:t>
      </w:r>
      <w:proofErr w:type="spellEnd"/>
      <w:r>
        <w:rPr>
          <w:rStyle w:val="HTMLCode"/>
        </w:rPr>
        <w:t xml:space="preserve"> MD ON </w:t>
      </w:r>
      <w:proofErr w:type="spellStart"/>
      <w:r>
        <w:rPr>
          <w:rStyle w:val="HTMLCode"/>
        </w:rPr>
        <w:t>LC.landunit</w:t>
      </w:r>
      <w:proofErr w:type="spellEnd"/>
      <w:r>
        <w:rPr>
          <w:rStyle w:val="HTMLCode"/>
        </w:rPr>
        <w:t xml:space="preserve"> = </w:t>
      </w:r>
      <w:proofErr w:type="spellStart"/>
      <w:r>
        <w:rPr>
          <w:rStyle w:val="HTMLCode"/>
        </w:rPr>
        <w:t>MD.landunit</w:t>
      </w:r>
      <w:proofErr w:type="spellEnd"/>
    </w:p>
    <w:p w:rsidR="002275F0" w:rsidRDefault="00F17B79">
      <w:pPr>
        <w:pStyle w:val="HTMLPreformatted"/>
        <w:divId w:val="1719821006"/>
        <w:rPr>
          <w:rStyle w:val="HTMLCode"/>
        </w:rPr>
      </w:pPr>
      <w:r>
        <w:rPr>
          <w:rStyle w:val="HTMLCode"/>
        </w:rPr>
        <w:t>WHERE LC.id = 1</w:t>
      </w:r>
    </w:p>
    <w:p w:rsidR="002275F0" w:rsidRDefault="00F17B79">
      <w:pPr>
        <w:pStyle w:val="HTMLPreformatted"/>
        <w:divId w:val="1719821006"/>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rating_key</w:t>
      </w:r>
      <w:proofErr w:type="spellEnd"/>
      <w:r>
        <w:rPr>
          <w:rStyle w:val="HTMLCode"/>
        </w:rPr>
        <w:t>;</w:t>
      </w:r>
    </w:p>
    <w:p w:rsidR="002275F0" w:rsidRDefault="00F17B79">
      <w:pPr>
        <w:numPr>
          <w:ilvl w:val="0"/>
          <w:numId w:val="30"/>
        </w:numPr>
        <w:spacing w:before="100" w:beforeAutospacing="1" w:after="100" w:afterAutospacing="1"/>
        <w:divId w:val="1719821006"/>
        <w:rPr>
          <w:rFonts w:eastAsia="Times New Roman"/>
        </w:rPr>
      </w:pPr>
      <w:r>
        <w:rPr>
          <w:rFonts w:eastAsia="Times New Roman"/>
        </w:rPr>
        <w:t xml:space="preserve">The </w:t>
      </w:r>
      <w:proofErr w:type="spellStart"/>
      <w:r>
        <w:rPr>
          <w:rFonts w:eastAsia="Times New Roman"/>
        </w:rPr>
        <w:t>LandunitRatingsCART</w:t>
      </w:r>
      <w:proofErr w:type="spellEnd"/>
      <w:r>
        <w:rPr>
          <w:rFonts w:eastAsia="Times New Roman"/>
        </w:rPr>
        <w:t xml:space="preserve"> table will have all data, but the record for the overall </w:t>
      </w:r>
      <w:proofErr w:type="spellStart"/>
      <w:r>
        <w:rPr>
          <w:rFonts w:eastAsia="Times New Roman"/>
        </w:rPr>
        <w:t>landunit</w:t>
      </w:r>
      <w:proofErr w:type="spellEnd"/>
      <w:r>
        <w:rPr>
          <w:rFonts w:eastAsia="Times New Roman"/>
        </w:rPr>
        <w:t xml:space="preserve"> rating will have an id = 1.</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19821006"/>
      </w:pPr>
      <w:proofErr w:type="spellStart"/>
      <w:r>
        <w:lastRenderedPageBreak/>
        <w:t>landunit|rating_key|soils_metadata</w:t>
      </w:r>
      <w:proofErr w:type="spellEnd"/>
      <w:r>
        <w:t xml:space="preserve"> T9981 Fld3|Organic Matter Depletion:2| ND001 2018-09-12 19:21:50 SD105 2018-09-12 23:49:29 T9981 Fld4|Organic Matter Depletion:2| ND001 2018-09-12 19:21:50</w:t>
      </w:r>
    </w:p>
    <w:p w:rsidR="002275F0" w:rsidRDefault="00F17B79" w:rsidP="009C1E33">
      <w:pPr>
        <w:pStyle w:val="Heading2"/>
        <w:divId w:val="152568872"/>
        <w:rPr>
          <w:rFonts w:eastAsia="Times New Roman"/>
        </w:rPr>
      </w:pPr>
      <w:bookmarkStart w:id="290" w:name="_Toc16239769"/>
      <w:r>
        <w:rPr>
          <w:rFonts w:eastAsia="Times New Roman"/>
        </w:rPr>
        <w:t>References</w:t>
      </w:r>
      <w:bookmarkEnd w:id="290"/>
    </w:p>
    <w:p w:rsidR="002275F0" w:rsidRDefault="00F17B79" w:rsidP="009C1E33">
      <w:pPr>
        <w:pStyle w:val="NormalWeb"/>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68872"/>
      </w:pPr>
      <w:r>
        <w:t xml:space="preserve">Owens, P., E. </w:t>
      </w:r>
      <w:proofErr w:type="spellStart"/>
      <w:r>
        <w:t>Winzeler</w:t>
      </w:r>
      <w:proofErr w:type="spellEnd"/>
      <w:r>
        <w:t xml:space="preserve">, Z. Libohova, S. Waltman, D. Miller, and B. Waltman. Evaluating U.S. </w:t>
      </w:r>
      <w:del w:id="291" w:author="Achen, Aaron - NRCS, Lincoln, NE" w:date="2019-08-07T16:54:00Z">
        <w:r w:rsidDel="00BA2F2E">
          <w:delText>S</w:delText>
        </w:r>
      </w:del>
      <w:ins w:id="292" w:author="Achen, Aaron - NRCS, Lincoln, NE" w:date="2019-08-07T16:54:00Z">
        <w:r w:rsidR="00BA2F2E">
          <w:t>s</w:t>
        </w:r>
      </w:ins>
      <w:r>
        <w:t xml:space="preserve">oil </w:t>
      </w:r>
      <w:del w:id="293" w:author="Achen, Aaron - NRCS, Lincoln, NE" w:date="2019-08-07T16:54:00Z">
        <w:r w:rsidDel="00BA2F2E">
          <w:delText>T</w:delText>
        </w:r>
      </w:del>
      <w:ins w:id="294" w:author="Achen, Aaron - NRCS, Lincoln, NE" w:date="2019-08-07T16:54:00Z">
        <w:r w:rsidR="00BA2F2E">
          <w:t>t</w:t>
        </w:r>
      </w:ins>
      <w:r>
        <w:t xml:space="preserve">axonomy soil climate regimes: Application across scales. </w:t>
      </w:r>
      <w:hyperlink r:id="rId5" w:history="1">
        <w:r>
          <w:rPr>
            <w:rStyle w:val="Hyperlink"/>
          </w:rPr>
          <w:t>https://www.nrcs.usda.gov/Internet/FSE_DOCUMENTS/nrcs142p2_053084.pdf</w:t>
        </w:r>
      </w:hyperlink>
      <w:r>
        <w:t xml:space="preserve"> (accessed 1 March 2018).</w:t>
      </w:r>
    </w:p>
    <w:p w:rsidR="002275F0" w:rsidRDefault="00F17B79" w:rsidP="009C1E33">
      <w:pPr>
        <w:pStyle w:val="NormalWeb"/>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68872"/>
      </w:pPr>
      <w:r>
        <w:t>Page-</w:t>
      </w:r>
      <w:proofErr w:type="spellStart"/>
      <w:r>
        <w:t>Dumrose</w:t>
      </w:r>
      <w:proofErr w:type="spellEnd"/>
      <w:r>
        <w:t>, D.S. 1993. Susceptibility of volcanic ash-influenced soils in northern Idaho to mechanical compaction. U.S. Forest Service Intermountain Research Station. Research Note INT-409.</w:t>
      </w:r>
    </w:p>
    <w:p w:rsidR="002275F0" w:rsidRDefault="00F17B79" w:rsidP="009C1E33">
      <w:pPr>
        <w:pStyle w:val="NormalWeb"/>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68872"/>
      </w:pPr>
      <w:r>
        <w:t>Pimentel, D. 2006. Soil erosion: A food and environmental threat. Environment, Development and Sustainability 8:119-</w:t>
      </w:r>
      <w:ins w:id="295" w:author="Achen, Aaron - NRCS, Lincoln, NE" w:date="2019-08-07T16:52:00Z">
        <w:r w:rsidR="00BA2F2E">
          <w:t>-</w:t>
        </w:r>
      </w:ins>
      <w:r>
        <w:t>137.</w:t>
      </w:r>
    </w:p>
    <w:p w:rsidR="002275F0" w:rsidRDefault="00F17B79" w:rsidP="009C1E33">
      <w:pPr>
        <w:pStyle w:val="NormalWeb"/>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68872"/>
      </w:pPr>
      <w:r>
        <w:t>Schmitt, A., and B. Glaser. 2011. Organic matter dynamics in a temperate forest as influenced by soil frost. Journal of Plant Nutrition and Soil Science 174(5):754-</w:t>
      </w:r>
      <w:ins w:id="296" w:author="Achen, Aaron - NRCS, Lincoln, NE" w:date="2019-08-07T16:52:00Z">
        <w:r w:rsidR="00BA2F2E">
          <w:t>-</w:t>
        </w:r>
      </w:ins>
      <w:r>
        <w:t xml:space="preserve">764. </w:t>
      </w:r>
      <w:hyperlink r:id="rId6" w:history="1">
        <w:r>
          <w:rPr>
            <w:rStyle w:val="Hyperlink"/>
          </w:rPr>
          <w:t>https://doi.org/10.1002/jpln.201100009</w:t>
        </w:r>
      </w:hyperlink>
      <w:r>
        <w:t>.</w:t>
      </w:r>
    </w:p>
    <w:p w:rsidR="002275F0" w:rsidRDefault="00F17B79" w:rsidP="009C1E33">
      <w:pPr>
        <w:pStyle w:val="NormalWeb"/>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68872"/>
      </w:pPr>
      <w:r>
        <w:t xml:space="preserve">Schmidt, M.W.I., M.S. Torn, S. </w:t>
      </w:r>
      <w:proofErr w:type="spellStart"/>
      <w:r>
        <w:t>Abiven</w:t>
      </w:r>
      <w:proofErr w:type="spellEnd"/>
      <w:r>
        <w:t xml:space="preserve">, T. Dittmar, G. </w:t>
      </w:r>
      <w:proofErr w:type="spellStart"/>
      <w:r>
        <w:t>Guggenberger</w:t>
      </w:r>
      <w:proofErr w:type="spellEnd"/>
      <w:r>
        <w:t xml:space="preserve">, I.A. Janssens, and S.E. </w:t>
      </w:r>
      <w:proofErr w:type="spellStart"/>
      <w:r>
        <w:t>Trumbore</w:t>
      </w:r>
      <w:proofErr w:type="spellEnd"/>
      <w:r>
        <w:t>. 2011. Persistence of soil organic matter as an ecosystem property. Nature 478:49-</w:t>
      </w:r>
      <w:ins w:id="297" w:author="Achen, Aaron - NRCS, Lincoln, NE" w:date="2019-08-07T16:52:00Z">
        <w:r w:rsidR="00BA2F2E">
          <w:t>-</w:t>
        </w:r>
      </w:ins>
      <w:r>
        <w:t xml:space="preserve">56. </w:t>
      </w:r>
      <w:hyperlink r:id="rId7" w:history="1">
        <w:r>
          <w:rPr>
            <w:rStyle w:val="Hyperlink"/>
          </w:rPr>
          <w:t>http://dx.doi.org/10.1038/nature10386</w:t>
        </w:r>
      </w:hyperlink>
      <w:r>
        <w:t>.</w:t>
      </w:r>
    </w:p>
    <w:p w:rsidR="002275F0" w:rsidRDefault="00F17B79" w:rsidP="009C1E33">
      <w:pPr>
        <w:pStyle w:val="NormalWeb"/>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68872"/>
      </w:pPr>
      <w:r>
        <w:t xml:space="preserve">Soil Survey Staff. 2014. Keys to </w:t>
      </w:r>
      <w:del w:id="298" w:author="Achen, Aaron - NRCS, Lincoln, NE" w:date="2019-08-07T16:53:00Z">
        <w:r w:rsidDel="00BA2F2E">
          <w:delText>S</w:delText>
        </w:r>
      </w:del>
      <w:ins w:id="299" w:author="Achen, Aaron - NRCS, Lincoln, NE" w:date="2019-08-07T16:53:00Z">
        <w:r w:rsidR="00BA2F2E">
          <w:t>s</w:t>
        </w:r>
      </w:ins>
      <w:r>
        <w:t xml:space="preserve">oil </w:t>
      </w:r>
      <w:del w:id="300" w:author="Achen, Aaron - NRCS, Lincoln, NE" w:date="2019-08-07T16:53:00Z">
        <w:r w:rsidDel="00BA2F2E">
          <w:delText>T</w:delText>
        </w:r>
      </w:del>
      <w:ins w:id="301" w:author="Achen, Aaron - NRCS, Lincoln, NE" w:date="2019-08-07T16:53:00Z">
        <w:r w:rsidR="00BA2F2E">
          <w:t>t</w:t>
        </w:r>
      </w:ins>
      <w:r>
        <w:t xml:space="preserve">axonomy, 12th edition. USDA Natural Resources Conservation Service, Washington, DC. </w:t>
      </w:r>
      <w:hyperlink r:id="rId8" w:history="1">
        <w:r>
          <w:rPr>
            <w:rStyle w:val="Hyperlink"/>
          </w:rPr>
          <w:t>https://www.nrcs.usda.gov/wps/portal/nrcs/detail/soils/survey/class/taxonomy/?cid=nrcs142p2_053580</w:t>
        </w:r>
      </w:hyperlink>
      <w:r>
        <w:t>.</w:t>
      </w:r>
    </w:p>
    <w:p w:rsidR="002275F0" w:rsidRDefault="00F17B79" w:rsidP="009C1E33">
      <w:pPr>
        <w:pStyle w:val="NormalWeb"/>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68872"/>
      </w:pPr>
      <w:r>
        <w:t xml:space="preserve">U.S. Department of Agriculture, Agricultural Research Service. 1997. Predicting soil erosion by water: A guide to conservation planning with the Revised Universal Soil Loss Equation (RUSLE). Agriculture Handbook 703. </w:t>
      </w:r>
      <w:hyperlink r:id="rId9" w:history="1">
        <w:r>
          <w:rPr>
            <w:rStyle w:val="Hyperlink"/>
          </w:rPr>
          <w:t>https://www.ars.usda.gov/ARSUserFiles/64080530/rusle/ah_703.pdf</w:t>
        </w:r>
      </w:hyperlink>
      <w:r>
        <w:t>.</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68872"/>
      </w:pPr>
      <w:r>
        <w:t xml:space="preserve">U.S. Department of Agriculture, Natural Resources Conservation Service. National </w:t>
      </w:r>
      <w:del w:id="302" w:author="Achen, Aaron - NRCS, Lincoln, NE" w:date="2019-08-07T16:53:00Z">
        <w:r w:rsidDel="00BA2F2E">
          <w:delText>S</w:delText>
        </w:r>
      </w:del>
      <w:ins w:id="303" w:author="Achen, Aaron - NRCS, Lincoln, NE" w:date="2019-08-07T16:53:00Z">
        <w:r w:rsidR="00BA2F2E">
          <w:t>s</w:t>
        </w:r>
      </w:ins>
      <w:r>
        <w:t xml:space="preserve">oil </w:t>
      </w:r>
      <w:del w:id="304" w:author="Achen, Aaron - NRCS, Lincoln, NE" w:date="2019-08-07T16:53:00Z">
        <w:r w:rsidDel="00BA2F2E">
          <w:delText>S</w:delText>
        </w:r>
      </w:del>
      <w:ins w:id="305" w:author="Achen, Aaron - NRCS, Lincoln, NE" w:date="2019-08-07T16:53:00Z">
        <w:r w:rsidR="00BA2F2E">
          <w:t>s</w:t>
        </w:r>
      </w:ins>
      <w:r>
        <w:t xml:space="preserve">urvey </w:t>
      </w:r>
      <w:del w:id="306" w:author="Achen, Aaron - NRCS, Lincoln, NE" w:date="2019-08-07T16:53:00Z">
        <w:r w:rsidDel="00BA2F2E">
          <w:delText>H</w:delText>
        </w:r>
      </w:del>
      <w:ins w:id="307" w:author="Achen, Aaron - NRCS, Lincoln, NE" w:date="2019-08-07T16:53:00Z">
        <w:r w:rsidR="00BA2F2E">
          <w:t>h</w:t>
        </w:r>
      </w:ins>
      <w:r>
        <w:t xml:space="preserve">andbook, Title 430-VI. </w:t>
      </w:r>
      <w:hyperlink r:id="rId10" w:history="1">
        <w:r>
          <w:rPr>
            <w:rStyle w:val="Hyperlink"/>
          </w:rPr>
          <w:t>http://www.nrcs.usda.gov/wps/portal/nrcs/detail/soils/ref/?cid=nrcs142p2_054242</w:t>
        </w:r>
      </w:hyperlink>
      <w:r>
        <w:t xml:space="preserve"> (accessed 1 March 2018).</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68872"/>
      </w:pPr>
      <w:r>
        <w:t xml:space="preserve">U.S. Department of Agriculture, Soil Conservation Service. 1961. Land capability classification. </w:t>
      </w:r>
      <w:hyperlink r:id="rId11" w:history="1">
        <w:r>
          <w:rPr>
            <w:rStyle w:val="Hyperlink"/>
          </w:rPr>
          <w:t>https://www.nrcs.usda.gov/Internet/FSE_DOCUMENTS/nrcs142p2_052290.pdf</w:t>
        </w:r>
      </w:hyperlink>
      <w:r>
        <w:t xml:space="preserve"> (accessed 1 March 2018).</w:t>
      </w:r>
    </w:p>
    <w:p w:rsidR="002275F0" w:rsidRDefault="00F17B7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68872"/>
      </w:pPr>
      <w:proofErr w:type="spellStart"/>
      <w:r>
        <w:lastRenderedPageBreak/>
        <w:t>Zhanyu</w:t>
      </w:r>
      <w:proofErr w:type="spellEnd"/>
      <w:r>
        <w:t xml:space="preserve">, Z., L. Sheng, J. Yang, X.-A. Chen, L. Kong, and B. </w:t>
      </w:r>
      <w:proofErr w:type="spellStart"/>
      <w:r>
        <w:t>Wagan</w:t>
      </w:r>
      <w:proofErr w:type="spellEnd"/>
      <w:r>
        <w:t>. 2015. Effects of land use and slope gradient on soil erosion in a red soil hilly watershed of southern China. Sustainability 7(10):14</w:t>
      </w:r>
      <w:ins w:id="308" w:author="Achen, Aaron - NRCS, Lincoln, NE" w:date="2019-08-07T16:52:00Z">
        <w:r w:rsidR="00BA2F2E">
          <w:t>,</w:t>
        </w:r>
      </w:ins>
      <w:r>
        <w:t>309</w:t>
      </w:r>
      <w:del w:id="309" w:author="Achen, Aaron - NRCS, Lincoln, NE" w:date="2019-08-07T16:52:00Z">
        <w:r w:rsidDel="00BA2F2E">
          <w:delText>-</w:delText>
        </w:r>
      </w:del>
      <w:ins w:id="310" w:author="Achen, Aaron - NRCS, Lincoln, NE" w:date="2019-08-07T16:52:00Z">
        <w:r w:rsidR="00BA2F2E">
          <w:t>—</w:t>
        </w:r>
      </w:ins>
      <w:r>
        <w:t>14</w:t>
      </w:r>
      <w:ins w:id="311" w:author="Achen, Aaron - NRCS, Lincoln, NE" w:date="2019-08-07T16:52:00Z">
        <w:r w:rsidR="00BA2F2E">
          <w:t>,</w:t>
        </w:r>
      </w:ins>
      <w:r>
        <w:t xml:space="preserve">325; </w:t>
      </w:r>
      <w:hyperlink r:id="rId12" w:history="1">
        <w:r>
          <w:rPr>
            <w:rStyle w:val="Hyperlink"/>
          </w:rPr>
          <w:t>doi:10.3390/su71014309</w:t>
        </w:r>
      </w:hyperlink>
      <w:r>
        <w:t>.</w:t>
      </w:r>
    </w:p>
    <w:p w:rsidR="00F17B79" w:rsidRDefault="00F17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sectPr w:rsidR="00F17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1F46"/>
    <w:multiLevelType w:val="multilevel"/>
    <w:tmpl w:val="FBB0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20602"/>
    <w:multiLevelType w:val="multilevel"/>
    <w:tmpl w:val="32DC8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B22D5"/>
    <w:multiLevelType w:val="multilevel"/>
    <w:tmpl w:val="100CF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14D82"/>
    <w:multiLevelType w:val="multilevel"/>
    <w:tmpl w:val="6726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63B70"/>
    <w:multiLevelType w:val="multilevel"/>
    <w:tmpl w:val="0C40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896DA6"/>
    <w:multiLevelType w:val="multilevel"/>
    <w:tmpl w:val="AFD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3E5174"/>
    <w:multiLevelType w:val="multilevel"/>
    <w:tmpl w:val="1026D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7310E"/>
    <w:multiLevelType w:val="multilevel"/>
    <w:tmpl w:val="2262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394D68"/>
    <w:multiLevelType w:val="multilevel"/>
    <w:tmpl w:val="A8C6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FA716B"/>
    <w:multiLevelType w:val="multilevel"/>
    <w:tmpl w:val="A68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703312"/>
    <w:multiLevelType w:val="multilevel"/>
    <w:tmpl w:val="D98A4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10880"/>
    <w:multiLevelType w:val="multilevel"/>
    <w:tmpl w:val="8BA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FC09D3"/>
    <w:multiLevelType w:val="multilevel"/>
    <w:tmpl w:val="3662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20E60"/>
    <w:multiLevelType w:val="multilevel"/>
    <w:tmpl w:val="3C0E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B2908"/>
    <w:multiLevelType w:val="multilevel"/>
    <w:tmpl w:val="9A3C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D06C7F"/>
    <w:multiLevelType w:val="multilevel"/>
    <w:tmpl w:val="34EA8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E1EF2"/>
    <w:multiLevelType w:val="multilevel"/>
    <w:tmpl w:val="E3109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33DA3"/>
    <w:multiLevelType w:val="multilevel"/>
    <w:tmpl w:val="C2D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1D4C4A"/>
    <w:multiLevelType w:val="multilevel"/>
    <w:tmpl w:val="D4C65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3DC73BA"/>
    <w:multiLevelType w:val="multilevel"/>
    <w:tmpl w:val="E6587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07E57"/>
    <w:multiLevelType w:val="multilevel"/>
    <w:tmpl w:val="2578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
  </w:num>
  <w:num w:numId="3">
    <w:abstractNumId w:val="2"/>
  </w:num>
  <w:num w:numId="4">
    <w:abstractNumId w:val="20"/>
  </w:num>
  <w:num w:numId="5">
    <w:abstractNumId w:val="15"/>
  </w:num>
  <w:num w:numId="6">
    <w:abstractNumId w:val="15"/>
  </w:num>
  <w:num w:numId="7">
    <w:abstractNumId w:val="3"/>
  </w:num>
  <w:num w:numId="8">
    <w:abstractNumId w:val="6"/>
  </w:num>
  <w:num w:numId="9">
    <w:abstractNumId w:val="6"/>
  </w:num>
  <w:num w:numId="10">
    <w:abstractNumId w:val="14"/>
  </w:num>
  <w:num w:numId="11">
    <w:abstractNumId w:val="19"/>
  </w:num>
  <w:num w:numId="12">
    <w:abstractNumId w:val="19"/>
  </w:num>
  <w:num w:numId="13">
    <w:abstractNumId w:val="4"/>
  </w:num>
  <w:num w:numId="14">
    <w:abstractNumId w:val="16"/>
  </w:num>
  <w:num w:numId="15">
    <w:abstractNumId w:val="16"/>
  </w:num>
  <w:num w:numId="16">
    <w:abstractNumId w:val="7"/>
  </w:num>
  <w:num w:numId="17">
    <w:abstractNumId w:val="13"/>
  </w:num>
  <w:num w:numId="18">
    <w:abstractNumId w:val="13"/>
  </w:num>
  <w:num w:numId="19">
    <w:abstractNumId w:val="8"/>
  </w:num>
  <w:num w:numId="20">
    <w:abstractNumId w:val="10"/>
  </w:num>
  <w:num w:numId="21">
    <w:abstractNumId w:val="10"/>
  </w:num>
  <w:num w:numId="22">
    <w:abstractNumId w:val="11"/>
  </w:num>
  <w:num w:numId="23">
    <w:abstractNumId w:val="1"/>
  </w:num>
  <w:num w:numId="24">
    <w:abstractNumId w:val="1"/>
  </w:num>
  <w:num w:numId="25">
    <w:abstractNumId w:val="9"/>
  </w:num>
  <w:num w:numId="26">
    <w:abstractNumId w:val="12"/>
  </w:num>
  <w:num w:numId="27">
    <w:abstractNumId w:val="12"/>
  </w:num>
  <w:num w:numId="28">
    <w:abstractNumId w:val="5"/>
  </w:num>
  <w:num w:numId="29">
    <w:abstractNumId w:val="0"/>
  </w:num>
  <w:num w:numId="30">
    <w:abstractNumId w:val="0"/>
  </w:num>
  <w:num w:numId="31">
    <w:abstractNumId w:val="18"/>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49"/>
    <w:rsid w:val="00042980"/>
    <w:rsid w:val="002275F0"/>
    <w:rsid w:val="003F7810"/>
    <w:rsid w:val="00847444"/>
    <w:rsid w:val="009C1E33"/>
    <w:rsid w:val="00AC5285"/>
    <w:rsid w:val="00AE66EE"/>
    <w:rsid w:val="00AF0760"/>
    <w:rsid w:val="00BA2F2E"/>
    <w:rsid w:val="00D52598"/>
    <w:rsid w:val="00ED5F49"/>
    <w:rsid w:val="00F1536A"/>
    <w:rsid w:val="00F1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0C557"/>
  <w15:chartTrackingRefBased/>
  <w15:docId w15:val="{FC80E8BF-3B96-460C-9FA1-AFA4C713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character" w:customStyle="1" w:styleId="citation">
    <w:name w:val="citation"/>
    <w:basedOn w:val="DefaultParagraphFont"/>
  </w:style>
  <w:style w:type="paragraph" w:styleId="TOC1">
    <w:name w:val="toc 1"/>
    <w:basedOn w:val="Normal"/>
    <w:next w:val="Normal"/>
    <w:autoRedefine/>
    <w:uiPriority w:val="39"/>
    <w:unhideWhenUsed/>
    <w:rsid w:val="00847444"/>
    <w:pPr>
      <w:spacing w:after="100"/>
    </w:pPr>
  </w:style>
  <w:style w:type="paragraph" w:styleId="TOC3">
    <w:name w:val="toc 3"/>
    <w:basedOn w:val="Normal"/>
    <w:next w:val="Normal"/>
    <w:autoRedefine/>
    <w:uiPriority w:val="39"/>
    <w:unhideWhenUsed/>
    <w:rsid w:val="00847444"/>
    <w:pPr>
      <w:spacing w:after="100"/>
      <w:ind w:left="480"/>
    </w:pPr>
  </w:style>
  <w:style w:type="paragraph" w:styleId="TOC2">
    <w:name w:val="toc 2"/>
    <w:basedOn w:val="Normal"/>
    <w:next w:val="Normal"/>
    <w:autoRedefine/>
    <w:uiPriority w:val="39"/>
    <w:unhideWhenUsed/>
    <w:rsid w:val="00847444"/>
    <w:pPr>
      <w:spacing w:after="100"/>
      <w:ind w:left="240"/>
    </w:pPr>
  </w:style>
  <w:style w:type="paragraph" w:styleId="TOC4">
    <w:name w:val="toc 4"/>
    <w:basedOn w:val="Normal"/>
    <w:next w:val="Normal"/>
    <w:autoRedefine/>
    <w:uiPriority w:val="39"/>
    <w:unhideWhenUsed/>
    <w:rsid w:val="0084744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33557">
      <w:marLeft w:val="0"/>
      <w:marRight w:val="0"/>
      <w:marTop w:val="0"/>
      <w:marBottom w:val="0"/>
      <w:divBdr>
        <w:top w:val="none" w:sz="0" w:space="0" w:color="auto"/>
        <w:left w:val="none" w:sz="0" w:space="0" w:color="auto"/>
        <w:bottom w:val="none" w:sz="0" w:space="0" w:color="auto"/>
        <w:right w:val="none" w:sz="0" w:space="0" w:color="auto"/>
      </w:divBdr>
    </w:div>
    <w:div w:id="1917979340">
      <w:marLeft w:val="0"/>
      <w:marRight w:val="0"/>
      <w:marTop w:val="0"/>
      <w:marBottom w:val="0"/>
      <w:divBdr>
        <w:top w:val="none" w:sz="0" w:space="0" w:color="auto"/>
        <w:left w:val="none" w:sz="0" w:space="0" w:color="auto"/>
        <w:bottom w:val="none" w:sz="0" w:space="0" w:color="auto"/>
        <w:right w:val="none" w:sz="0" w:space="0" w:color="auto"/>
      </w:divBdr>
      <w:divsChild>
        <w:div w:id="1170867980">
          <w:marLeft w:val="0"/>
          <w:marRight w:val="0"/>
          <w:marTop w:val="0"/>
          <w:marBottom w:val="0"/>
          <w:divBdr>
            <w:top w:val="none" w:sz="0" w:space="0" w:color="auto"/>
            <w:left w:val="none" w:sz="0" w:space="0" w:color="auto"/>
            <w:bottom w:val="none" w:sz="0" w:space="0" w:color="auto"/>
            <w:right w:val="none" w:sz="0" w:space="0" w:color="auto"/>
          </w:divBdr>
        </w:div>
        <w:div w:id="1388725484">
          <w:marLeft w:val="0"/>
          <w:marRight w:val="0"/>
          <w:marTop w:val="0"/>
          <w:marBottom w:val="0"/>
          <w:divBdr>
            <w:top w:val="none" w:sz="0" w:space="0" w:color="auto"/>
            <w:left w:val="none" w:sz="0" w:space="0" w:color="auto"/>
            <w:bottom w:val="none" w:sz="0" w:space="0" w:color="auto"/>
            <w:right w:val="none" w:sz="0" w:space="0" w:color="auto"/>
          </w:divBdr>
        </w:div>
        <w:div w:id="742994132">
          <w:marLeft w:val="0"/>
          <w:marRight w:val="0"/>
          <w:marTop w:val="0"/>
          <w:marBottom w:val="0"/>
          <w:divBdr>
            <w:top w:val="none" w:sz="0" w:space="0" w:color="auto"/>
            <w:left w:val="none" w:sz="0" w:space="0" w:color="auto"/>
            <w:bottom w:val="none" w:sz="0" w:space="0" w:color="auto"/>
            <w:right w:val="none" w:sz="0" w:space="0" w:color="auto"/>
          </w:divBdr>
        </w:div>
        <w:div w:id="438647265">
          <w:marLeft w:val="0"/>
          <w:marRight w:val="0"/>
          <w:marTop w:val="0"/>
          <w:marBottom w:val="0"/>
          <w:divBdr>
            <w:top w:val="none" w:sz="0" w:space="0" w:color="auto"/>
            <w:left w:val="none" w:sz="0" w:space="0" w:color="auto"/>
            <w:bottom w:val="none" w:sz="0" w:space="0" w:color="auto"/>
            <w:right w:val="none" w:sz="0" w:space="0" w:color="auto"/>
          </w:divBdr>
        </w:div>
        <w:div w:id="1238439792">
          <w:marLeft w:val="0"/>
          <w:marRight w:val="0"/>
          <w:marTop w:val="0"/>
          <w:marBottom w:val="0"/>
          <w:divBdr>
            <w:top w:val="none" w:sz="0" w:space="0" w:color="auto"/>
            <w:left w:val="none" w:sz="0" w:space="0" w:color="auto"/>
            <w:bottom w:val="none" w:sz="0" w:space="0" w:color="auto"/>
            <w:right w:val="none" w:sz="0" w:space="0" w:color="auto"/>
          </w:divBdr>
        </w:div>
        <w:div w:id="1396204808">
          <w:marLeft w:val="0"/>
          <w:marRight w:val="0"/>
          <w:marTop w:val="0"/>
          <w:marBottom w:val="0"/>
          <w:divBdr>
            <w:top w:val="none" w:sz="0" w:space="0" w:color="auto"/>
            <w:left w:val="none" w:sz="0" w:space="0" w:color="auto"/>
            <w:bottom w:val="none" w:sz="0" w:space="0" w:color="auto"/>
            <w:right w:val="none" w:sz="0" w:space="0" w:color="auto"/>
          </w:divBdr>
          <w:divsChild>
            <w:div w:id="779565829">
              <w:marLeft w:val="0"/>
              <w:marRight w:val="0"/>
              <w:marTop w:val="0"/>
              <w:marBottom w:val="0"/>
              <w:divBdr>
                <w:top w:val="none" w:sz="0" w:space="0" w:color="auto"/>
                <w:left w:val="none" w:sz="0" w:space="0" w:color="auto"/>
                <w:bottom w:val="none" w:sz="0" w:space="0" w:color="auto"/>
                <w:right w:val="none" w:sz="0" w:space="0" w:color="auto"/>
              </w:divBdr>
            </w:div>
          </w:divsChild>
        </w:div>
        <w:div w:id="861405675">
          <w:marLeft w:val="0"/>
          <w:marRight w:val="0"/>
          <w:marTop w:val="0"/>
          <w:marBottom w:val="0"/>
          <w:divBdr>
            <w:top w:val="none" w:sz="0" w:space="0" w:color="auto"/>
            <w:left w:val="none" w:sz="0" w:space="0" w:color="auto"/>
            <w:bottom w:val="none" w:sz="0" w:space="0" w:color="auto"/>
            <w:right w:val="none" w:sz="0" w:space="0" w:color="auto"/>
          </w:divBdr>
        </w:div>
        <w:div w:id="1616791660">
          <w:marLeft w:val="0"/>
          <w:marRight w:val="0"/>
          <w:marTop w:val="0"/>
          <w:marBottom w:val="0"/>
          <w:divBdr>
            <w:top w:val="none" w:sz="0" w:space="0" w:color="auto"/>
            <w:left w:val="none" w:sz="0" w:space="0" w:color="auto"/>
            <w:bottom w:val="none" w:sz="0" w:space="0" w:color="auto"/>
            <w:right w:val="none" w:sz="0" w:space="0" w:color="auto"/>
          </w:divBdr>
        </w:div>
        <w:div w:id="9257973">
          <w:marLeft w:val="0"/>
          <w:marRight w:val="0"/>
          <w:marTop w:val="0"/>
          <w:marBottom w:val="0"/>
          <w:divBdr>
            <w:top w:val="none" w:sz="0" w:space="0" w:color="auto"/>
            <w:left w:val="none" w:sz="0" w:space="0" w:color="auto"/>
            <w:bottom w:val="none" w:sz="0" w:space="0" w:color="auto"/>
            <w:right w:val="none" w:sz="0" w:space="0" w:color="auto"/>
          </w:divBdr>
        </w:div>
        <w:div w:id="484318979">
          <w:marLeft w:val="0"/>
          <w:marRight w:val="0"/>
          <w:marTop w:val="0"/>
          <w:marBottom w:val="0"/>
          <w:divBdr>
            <w:top w:val="none" w:sz="0" w:space="0" w:color="auto"/>
            <w:left w:val="none" w:sz="0" w:space="0" w:color="auto"/>
            <w:bottom w:val="none" w:sz="0" w:space="0" w:color="auto"/>
            <w:right w:val="none" w:sz="0" w:space="0" w:color="auto"/>
          </w:divBdr>
        </w:div>
        <w:div w:id="971406058">
          <w:marLeft w:val="0"/>
          <w:marRight w:val="0"/>
          <w:marTop w:val="0"/>
          <w:marBottom w:val="0"/>
          <w:divBdr>
            <w:top w:val="none" w:sz="0" w:space="0" w:color="auto"/>
            <w:left w:val="none" w:sz="0" w:space="0" w:color="auto"/>
            <w:bottom w:val="none" w:sz="0" w:space="0" w:color="auto"/>
            <w:right w:val="none" w:sz="0" w:space="0" w:color="auto"/>
          </w:divBdr>
        </w:div>
        <w:div w:id="354575062">
          <w:marLeft w:val="0"/>
          <w:marRight w:val="0"/>
          <w:marTop w:val="0"/>
          <w:marBottom w:val="0"/>
          <w:divBdr>
            <w:top w:val="none" w:sz="0" w:space="0" w:color="auto"/>
            <w:left w:val="none" w:sz="0" w:space="0" w:color="auto"/>
            <w:bottom w:val="none" w:sz="0" w:space="0" w:color="auto"/>
            <w:right w:val="none" w:sz="0" w:space="0" w:color="auto"/>
          </w:divBdr>
        </w:div>
        <w:div w:id="1113131147">
          <w:marLeft w:val="0"/>
          <w:marRight w:val="0"/>
          <w:marTop w:val="0"/>
          <w:marBottom w:val="0"/>
          <w:divBdr>
            <w:top w:val="none" w:sz="0" w:space="0" w:color="auto"/>
            <w:left w:val="none" w:sz="0" w:space="0" w:color="auto"/>
            <w:bottom w:val="none" w:sz="0" w:space="0" w:color="auto"/>
            <w:right w:val="none" w:sz="0" w:space="0" w:color="auto"/>
          </w:divBdr>
        </w:div>
        <w:div w:id="1216891437">
          <w:marLeft w:val="0"/>
          <w:marRight w:val="0"/>
          <w:marTop w:val="0"/>
          <w:marBottom w:val="0"/>
          <w:divBdr>
            <w:top w:val="none" w:sz="0" w:space="0" w:color="auto"/>
            <w:left w:val="none" w:sz="0" w:space="0" w:color="auto"/>
            <w:bottom w:val="none" w:sz="0" w:space="0" w:color="auto"/>
            <w:right w:val="none" w:sz="0" w:space="0" w:color="auto"/>
          </w:divBdr>
        </w:div>
        <w:div w:id="1329097812">
          <w:marLeft w:val="0"/>
          <w:marRight w:val="0"/>
          <w:marTop w:val="0"/>
          <w:marBottom w:val="0"/>
          <w:divBdr>
            <w:top w:val="none" w:sz="0" w:space="0" w:color="auto"/>
            <w:left w:val="none" w:sz="0" w:space="0" w:color="auto"/>
            <w:bottom w:val="none" w:sz="0" w:space="0" w:color="auto"/>
            <w:right w:val="none" w:sz="0" w:space="0" w:color="auto"/>
          </w:divBdr>
        </w:div>
        <w:div w:id="1793862286">
          <w:marLeft w:val="0"/>
          <w:marRight w:val="0"/>
          <w:marTop w:val="0"/>
          <w:marBottom w:val="0"/>
          <w:divBdr>
            <w:top w:val="none" w:sz="0" w:space="0" w:color="auto"/>
            <w:left w:val="none" w:sz="0" w:space="0" w:color="auto"/>
            <w:bottom w:val="none" w:sz="0" w:space="0" w:color="auto"/>
            <w:right w:val="none" w:sz="0" w:space="0" w:color="auto"/>
          </w:divBdr>
        </w:div>
        <w:div w:id="127826606">
          <w:marLeft w:val="0"/>
          <w:marRight w:val="0"/>
          <w:marTop w:val="0"/>
          <w:marBottom w:val="0"/>
          <w:divBdr>
            <w:top w:val="none" w:sz="0" w:space="0" w:color="auto"/>
            <w:left w:val="none" w:sz="0" w:space="0" w:color="auto"/>
            <w:bottom w:val="none" w:sz="0" w:space="0" w:color="auto"/>
            <w:right w:val="none" w:sz="0" w:space="0" w:color="auto"/>
          </w:divBdr>
        </w:div>
        <w:div w:id="188877708">
          <w:marLeft w:val="0"/>
          <w:marRight w:val="0"/>
          <w:marTop w:val="0"/>
          <w:marBottom w:val="0"/>
          <w:divBdr>
            <w:top w:val="none" w:sz="0" w:space="0" w:color="auto"/>
            <w:left w:val="none" w:sz="0" w:space="0" w:color="auto"/>
            <w:bottom w:val="none" w:sz="0" w:space="0" w:color="auto"/>
            <w:right w:val="none" w:sz="0" w:space="0" w:color="auto"/>
          </w:divBdr>
        </w:div>
        <w:div w:id="365256440">
          <w:marLeft w:val="0"/>
          <w:marRight w:val="0"/>
          <w:marTop w:val="0"/>
          <w:marBottom w:val="0"/>
          <w:divBdr>
            <w:top w:val="none" w:sz="0" w:space="0" w:color="auto"/>
            <w:left w:val="none" w:sz="0" w:space="0" w:color="auto"/>
            <w:bottom w:val="none" w:sz="0" w:space="0" w:color="auto"/>
            <w:right w:val="none" w:sz="0" w:space="0" w:color="auto"/>
          </w:divBdr>
        </w:div>
        <w:div w:id="1719821006">
          <w:marLeft w:val="0"/>
          <w:marRight w:val="0"/>
          <w:marTop w:val="0"/>
          <w:marBottom w:val="0"/>
          <w:divBdr>
            <w:top w:val="none" w:sz="0" w:space="0" w:color="auto"/>
            <w:left w:val="none" w:sz="0" w:space="0" w:color="auto"/>
            <w:bottom w:val="none" w:sz="0" w:space="0" w:color="auto"/>
            <w:right w:val="none" w:sz="0" w:space="0" w:color="auto"/>
          </w:divBdr>
        </w:div>
        <w:div w:id="1525688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cs.usda.gov/wps/portal/nrcs/detail/soils/survey/class/taxonomy/?cid=nrcs142p2_0535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38/nature10386" TargetMode="External"/><Relationship Id="rId12" Type="http://schemas.openxmlformats.org/officeDocument/2006/relationships/hyperlink" Target="doi:10.3390/su710143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jpln.201100009" TargetMode="External"/><Relationship Id="rId11" Type="http://schemas.openxmlformats.org/officeDocument/2006/relationships/hyperlink" Target="https://www.nrcs.usda.gov/Internet/FSE_DOCUMENTS/nrcs142p2_052290.pdf" TargetMode="External"/><Relationship Id="rId5" Type="http://schemas.openxmlformats.org/officeDocument/2006/relationships/hyperlink" Target="https://www.nrcs.usda.gov/Internet/FSE_DOCUMENTS/nrcs142p2_053084.pdf" TargetMode="External"/><Relationship Id="rId15" Type="http://schemas.openxmlformats.org/officeDocument/2006/relationships/theme" Target="theme/theme1.xml"/><Relationship Id="rId10" Type="http://schemas.openxmlformats.org/officeDocument/2006/relationships/hyperlink" Target="http://www.nrcs.usda.gov/wps/portal/nrcs/detail/soils/ref/?cid=nrcs142p2_054242" TargetMode="External"/><Relationship Id="rId4" Type="http://schemas.openxmlformats.org/officeDocument/2006/relationships/webSettings" Target="webSettings.xml"/><Relationship Id="rId9" Type="http://schemas.openxmlformats.org/officeDocument/2006/relationships/hyperlink" Target="https://www.ars.usda.gov/ARSUserFiles/64080530/rusle/ah_703.pdf"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6455</Words>
  <Characters>36799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Organic Matter Depletion</vt:lpstr>
    </vt:vector>
  </TitlesOfParts>
  <Company/>
  <LinksUpToDate>false</LinksUpToDate>
  <CharactersWithSpaces>43168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 Matter Depletion</dc:title>
  <dc:subject/>
  <dc:creator>Achen, Aaron - NRCS, Lincoln, NE</dc:creator>
  <cp:keywords/>
  <dc:description/>
  <cp:lastModifiedBy>Achen, Aaron - NRCS, Lincoln, NE</cp:lastModifiedBy>
  <cp:revision>7</cp:revision>
  <dcterms:created xsi:type="dcterms:W3CDTF">2019-08-07T21:57:00Z</dcterms:created>
  <dcterms:modified xsi:type="dcterms:W3CDTF">2019-08-09T15:42:00Z</dcterms:modified>
</cp:coreProperties>
</file>