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9E6" w:rsidRDefault="00F619E6" w:rsidP="00F619E6">
      <w:pPr>
        <w:pStyle w:val="TOC1"/>
        <w:tabs>
          <w:tab w:val="right" w:leader="dot" w:pos="9350"/>
        </w:tabs>
        <w:rPr>
          <w:noProof/>
        </w:rPr>
      </w:pPr>
      <w:r>
        <w:rPr>
          <w:rFonts w:eastAsia="Times New Roman"/>
          <w:sz w:val="57"/>
          <w:szCs w:val="57"/>
        </w:rPr>
        <w:fldChar w:fldCharType="begin"/>
      </w:r>
      <w:r>
        <w:rPr>
          <w:rFonts w:eastAsia="Times New Roman"/>
          <w:sz w:val="57"/>
          <w:szCs w:val="57"/>
        </w:rPr>
        <w:instrText xml:space="preserve"> TOC \o "1-4" \h \z \u </w:instrText>
      </w:r>
      <w:r>
        <w:rPr>
          <w:rFonts w:eastAsia="Times New Roman"/>
          <w:sz w:val="57"/>
          <w:szCs w:val="57"/>
        </w:rPr>
        <w:fldChar w:fldCharType="separate"/>
      </w:r>
      <w:hyperlink w:anchor="_Toc16085576" w:history="1">
        <w:r w:rsidRPr="000B569E">
          <w:rPr>
            <w:rStyle w:val="Hyperlink"/>
            <w:rFonts w:eastAsia="Times New Roman"/>
            <w:noProof/>
          </w:rPr>
          <w:t>Hydric Rating By Mapunit</w:t>
        </w:r>
        <w:r>
          <w:rPr>
            <w:noProof/>
            <w:webHidden/>
          </w:rPr>
          <w:tab/>
        </w:r>
        <w:r>
          <w:rPr>
            <w:noProof/>
            <w:webHidden/>
          </w:rPr>
          <w:fldChar w:fldCharType="begin"/>
        </w:r>
        <w:r>
          <w:rPr>
            <w:noProof/>
            <w:webHidden/>
          </w:rPr>
          <w:instrText xml:space="preserve"> PAGEREF _Toc16085576 \h </w:instrText>
        </w:r>
        <w:r>
          <w:rPr>
            <w:noProof/>
            <w:webHidden/>
          </w:rPr>
        </w:r>
        <w:r>
          <w:rPr>
            <w:noProof/>
            <w:webHidden/>
          </w:rPr>
          <w:fldChar w:fldCharType="separate"/>
        </w:r>
        <w:r>
          <w:rPr>
            <w:noProof/>
            <w:webHidden/>
          </w:rPr>
          <w:t>1</w:t>
        </w:r>
        <w:r>
          <w:rPr>
            <w:noProof/>
            <w:webHidden/>
          </w:rPr>
          <w:fldChar w:fldCharType="end"/>
        </w:r>
      </w:hyperlink>
    </w:p>
    <w:p w:rsidR="00F619E6" w:rsidRDefault="00656333" w:rsidP="00F619E6">
      <w:pPr>
        <w:pStyle w:val="TOC2"/>
        <w:tabs>
          <w:tab w:val="right" w:leader="dot" w:pos="9350"/>
        </w:tabs>
        <w:rPr>
          <w:noProof/>
        </w:rPr>
      </w:pPr>
      <w:hyperlink w:anchor="_Toc16085577" w:history="1">
        <w:r w:rsidR="00F619E6" w:rsidRPr="000B569E">
          <w:rPr>
            <w:rStyle w:val="Hyperlink"/>
            <w:rFonts w:eastAsia="Times New Roman"/>
            <w:noProof/>
          </w:rPr>
          <w:t>Rating Class</w:t>
        </w:r>
        <w:r w:rsidR="00F619E6">
          <w:rPr>
            <w:noProof/>
            <w:webHidden/>
          </w:rPr>
          <w:tab/>
        </w:r>
        <w:r w:rsidR="00F619E6">
          <w:rPr>
            <w:noProof/>
            <w:webHidden/>
          </w:rPr>
          <w:fldChar w:fldCharType="begin"/>
        </w:r>
        <w:r w:rsidR="00F619E6">
          <w:rPr>
            <w:noProof/>
            <w:webHidden/>
          </w:rPr>
          <w:instrText xml:space="preserve"> PAGEREF _Toc16085577 \h </w:instrText>
        </w:r>
        <w:r w:rsidR="00F619E6">
          <w:rPr>
            <w:noProof/>
            <w:webHidden/>
          </w:rPr>
        </w:r>
        <w:r w:rsidR="00F619E6">
          <w:rPr>
            <w:noProof/>
            <w:webHidden/>
          </w:rPr>
          <w:fldChar w:fldCharType="separate"/>
        </w:r>
        <w:r w:rsidR="00F619E6">
          <w:rPr>
            <w:noProof/>
            <w:webHidden/>
          </w:rPr>
          <w:t>2</w:t>
        </w:r>
        <w:r w:rsidR="00F619E6">
          <w:rPr>
            <w:noProof/>
            <w:webHidden/>
          </w:rPr>
          <w:fldChar w:fldCharType="end"/>
        </w:r>
      </w:hyperlink>
    </w:p>
    <w:p w:rsidR="00F619E6" w:rsidRDefault="00656333" w:rsidP="00F619E6">
      <w:pPr>
        <w:pStyle w:val="TOC4"/>
        <w:tabs>
          <w:tab w:val="right" w:leader="dot" w:pos="9350"/>
        </w:tabs>
        <w:rPr>
          <w:noProof/>
        </w:rPr>
      </w:pPr>
      <w:hyperlink w:anchor="_Toc16085578" w:history="1">
        <w:r w:rsidR="00F619E6" w:rsidRPr="000B569E">
          <w:rPr>
            <w:rStyle w:val="Hyperlink"/>
            <w:rFonts w:eastAsia="Times New Roman"/>
            <w:noProof/>
          </w:rPr>
          <w:t>Insert identifier(s) string and WKT geometry for each area of interest (AOI) polygon</w:t>
        </w:r>
        <w:r w:rsidR="00F619E6">
          <w:rPr>
            <w:noProof/>
            <w:webHidden/>
          </w:rPr>
          <w:tab/>
        </w:r>
        <w:r w:rsidR="00F619E6">
          <w:rPr>
            <w:noProof/>
            <w:webHidden/>
          </w:rPr>
          <w:fldChar w:fldCharType="begin"/>
        </w:r>
        <w:r w:rsidR="00F619E6">
          <w:rPr>
            <w:noProof/>
            <w:webHidden/>
          </w:rPr>
          <w:instrText xml:space="preserve"> PAGEREF _Toc16085578 \h </w:instrText>
        </w:r>
        <w:r w:rsidR="00F619E6">
          <w:rPr>
            <w:noProof/>
            <w:webHidden/>
          </w:rPr>
        </w:r>
        <w:r w:rsidR="00F619E6">
          <w:rPr>
            <w:noProof/>
            <w:webHidden/>
          </w:rPr>
          <w:fldChar w:fldCharType="separate"/>
        </w:r>
        <w:r w:rsidR="00F619E6">
          <w:rPr>
            <w:noProof/>
            <w:webHidden/>
          </w:rPr>
          <w:t>3</w:t>
        </w:r>
        <w:r w:rsidR="00F619E6">
          <w:rPr>
            <w:noProof/>
            <w:webHidden/>
          </w:rPr>
          <w:fldChar w:fldCharType="end"/>
        </w:r>
      </w:hyperlink>
    </w:p>
    <w:p w:rsidR="00F619E6" w:rsidRDefault="00656333" w:rsidP="00F619E6">
      <w:pPr>
        <w:pStyle w:val="TOC2"/>
        <w:tabs>
          <w:tab w:val="right" w:leader="dot" w:pos="9350"/>
        </w:tabs>
        <w:rPr>
          <w:noProof/>
        </w:rPr>
      </w:pPr>
      <w:hyperlink w:anchor="_Toc16085579" w:history="1">
        <w:r w:rsidR="00F619E6" w:rsidRPr="000B569E">
          <w:rPr>
            <w:rStyle w:val="Hyperlink"/>
            <w:rFonts w:eastAsia="Times New Roman"/>
            <w:noProof/>
          </w:rPr>
          <w:t>Soil SQL Script Breakdown</w:t>
        </w:r>
        <w:r w:rsidR="00F619E6">
          <w:rPr>
            <w:noProof/>
            <w:webHidden/>
          </w:rPr>
          <w:tab/>
        </w:r>
        <w:r w:rsidR="00F619E6">
          <w:rPr>
            <w:noProof/>
            <w:webHidden/>
          </w:rPr>
          <w:fldChar w:fldCharType="begin"/>
        </w:r>
        <w:r w:rsidR="00F619E6">
          <w:rPr>
            <w:noProof/>
            <w:webHidden/>
          </w:rPr>
          <w:instrText xml:space="preserve"> PAGEREF _Toc16085579 \h </w:instrText>
        </w:r>
        <w:r w:rsidR="00F619E6">
          <w:rPr>
            <w:noProof/>
            <w:webHidden/>
          </w:rPr>
        </w:r>
        <w:r w:rsidR="00F619E6">
          <w:rPr>
            <w:noProof/>
            <w:webHidden/>
          </w:rPr>
          <w:fldChar w:fldCharType="separate"/>
        </w:r>
        <w:r w:rsidR="00F619E6">
          <w:rPr>
            <w:noProof/>
            <w:webHidden/>
          </w:rPr>
          <w:t>3</w:t>
        </w:r>
        <w:r w:rsidR="00F619E6">
          <w:rPr>
            <w:noProof/>
            <w:webHidden/>
          </w:rPr>
          <w:fldChar w:fldCharType="end"/>
        </w:r>
      </w:hyperlink>
    </w:p>
    <w:p w:rsidR="00F619E6" w:rsidRDefault="00656333" w:rsidP="00F619E6">
      <w:pPr>
        <w:pStyle w:val="TOC4"/>
        <w:tabs>
          <w:tab w:val="right" w:leader="dot" w:pos="9350"/>
        </w:tabs>
        <w:rPr>
          <w:noProof/>
        </w:rPr>
      </w:pPr>
      <w:hyperlink w:anchor="_Toc16085580" w:history="1">
        <w:r w:rsidR="00F619E6" w:rsidRPr="000B569E">
          <w:rPr>
            <w:rStyle w:val="Hyperlink"/>
            <w:rFonts w:eastAsia="Times New Roman"/>
            <w:noProof/>
          </w:rPr>
          <w:t>Create summary acres for each landunit</w:t>
        </w:r>
        <w:r w:rsidR="00F619E6">
          <w:rPr>
            <w:noProof/>
            <w:webHidden/>
          </w:rPr>
          <w:tab/>
        </w:r>
        <w:r w:rsidR="00F619E6">
          <w:rPr>
            <w:noProof/>
            <w:webHidden/>
          </w:rPr>
          <w:fldChar w:fldCharType="begin"/>
        </w:r>
        <w:r w:rsidR="00F619E6">
          <w:rPr>
            <w:noProof/>
            <w:webHidden/>
          </w:rPr>
          <w:instrText xml:space="preserve"> PAGEREF _Toc16085580 \h </w:instrText>
        </w:r>
        <w:r w:rsidR="00F619E6">
          <w:rPr>
            <w:noProof/>
            <w:webHidden/>
          </w:rPr>
        </w:r>
        <w:r w:rsidR="00F619E6">
          <w:rPr>
            <w:noProof/>
            <w:webHidden/>
          </w:rPr>
          <w:fldChar w:fldCharType="separate"/>
        </w:r>
        <w:r w:rsidR="00F619E6">
          <w:rPr>
            <w:noProof/>
            <w:webHidden/>
          </w:rPr>
          <w:t>3</w:t>
        </w:r>
        <w:r w:rsidR="00F619E6">
          <w:rPr>
            <w:noProof/>
            <w:webHidden/>
          </w:rPr>
          <w:fldChar w:fldCharType="end"/>
        </w:r>
      </w:hyperlink>
    </w:p>
    <w:p w:rsidR="00F619E6" w:rsidRDefault="00656333" w:rsidP="00F619E6">
      <w:pPr>
        <w:pStyle w:val="TOC4"/>
        <w:tabs>
          <w:tab w:val="right" w:leader="dot" w:pos="9350"/>
        </w:tabs>
        <w:rPr>
          <w:noProof/>
        </w:rPr>
      </w:pPr>
      <w:hyperlink w:anchor="_Toc16085581" w:history="1">
        <w:r w:rsidR="00F619E6" w:rsidRPr="000B569E">
          <w:rPr>
            <w:rStyle w:val="Hyperlink"/>
            <w:rFonts w:eastAsia="Times New Roman"/>
            <w:noProof/>
          </w:rPr>
          <w:t>Populate intersected soil polygon table with geometry</w:t>
        </w:r>
        <w:r w:rsidR="00F619E6">
          <w:rPr>
            <w:noProof/>
            <w:webHidden/>
          </w:rPr>
          <w:tab/>
        </w:r>
        <w:r w:rsidR="00F619E6">
          <w:rPr>
            <w:noProof/>
            <w:webHidden/>
          </w:rPr>
          <w:fldChar w:fldCharType="begin"/>
        </w:r>
        <w:r w:rsidR="00F619E6">
          <w:rPr>
            <w:noProof/>
            <w:webHidden/>
          </w:rPr>
          <w:instrText xml:space="preserve"> PAGEREF _Toc16085581 \h </w:instrText>
        </w:r>
        <w:r w:rsidR="00F619E6">
          <w:rPr>
            <w:noProof/>
            <w:webHidden/>
          </w:rPr>
        </w:r>
        <w:r w:rsidR="00F619E6">
          <w:rPr>
            <w:noProof/>
            <w:webHidden/>
          </w:rPr>
          <w:fldChar w:fldCharType="separate"/>
        </w:r>
        <w:r w:rsidR="00F619E6">
          <w:rPr>
            <w:noProof/>
            <w:webHidden/>
          </w:rPr>
          <w:t>4</w:t>
        </w:r>
        <w:r w:rsidR="00F619E6">
          <w:rPr>
            <w:noProof/>
            <w:webHidden/>
          </w:rPr>
          <w:fldChar w:fldCharType="end"/>
        </w:r>
      </w:hyperlink>
    </w:p>
    <w:p w:rsidR="00F619E6" w:rsidRDefault="00656333" w:rsidP="00F619E6">
      <w:pPr>
        <w:pStyle w:val="TOC4"/>
        <w:tabs>
          <w:tab w:val="right" w:leader="dot" w:pos="9350"/>
        </w:tabs>
        <w:rPr>
          <w:noProof/>
        </w:rPr>
      </w:pPr>
      <w:hyperlink w:anchor="_Toc16085582" w:history="1">
        <w:r w:rsidR="00F619E6" w:rsidRPr="000B569E">
          <w:rPr>
            <w:rStyle w:val="Hyperlink"/>
            <w:rFonts w:eastAsia="Times New Roman"/>
            <w:noProof/>
          </w:rPr>
          <w:t>Populate soil geometry with landunit attribute</w:t>
        </w:r>
        <w:r w:rsidR="00F619E6">
          <w:rPr>
            <w:noProof/>
            <w:webHidden/>
          </w:rPr>
          <w:tab/>
        </w:r>
        <w:r w:rsidR="00F619E6">
          <w:rPr>
            <w:noProof/>
            <w:webHidden/>
          </w:rPr>
          <w:fldChar w:fldCharType="begin"/>
        </w:r>
        <w:r w:rsidR="00F619E6">
          <w:rPr>
            <w:noProof/>
            <w:webHidden/>
          </w:rPr>
          <w:instrText xml:space="preserve"> PAGEREF _Toc16085582 \h </w:instrText>
        </w:r>
        <w:r w:rsidR="00F619E6">
          <w:rPr>
            <w:noProof/>
            <w:webHidden/>
          </w:rPr>
        </w:r>
        <w:r w:rsidR="00F619E6">
          <w:rPr>
            <w:noProof/>
            <w:webHidden/>
          </w:rPr>
          <w:fldChar w:fldCharType="separate"/>
        </w:r>
        <w:r w:rsidR="00F619E6">
          <w:rPr>
            <w:noProof/>
            <w:webHidden/>
          </w:rPr>
          <w:t>4</w:t>
        </w:r>
        <w:r w:rsidR="00F619E6">
          <w:rPr>
            <w:noProof/>
            <w:webHidden/>
          </w:rPr>
          <w:fldChar w:fldCharType="end"/>
        </w:r>
      </w:hyperlink>
    </w:p>
    <w:p w:rsidR="00F619E6" w:rsidRDefault="00656333" w:rsidP="00F619E6">
      <w:pPr>
        <w:pStyle w:val="TOC4"/>
        <w:tabs>
          <w:tab w:val="right" w:leader="dot" w:pos="9350"/>
        </w:tabs>
        <w:rPr>
          <w:noProof/>
        </w:rPr>
      </w:pPr>
      <w:hyperlink w:anchor="_Toc16085583" w:history="1">
        <w:r w:rsidR="00F619E6" w:rsidRPr="000B569E">
          <w:rPr>
            <w:rStyle w:val="Hyperlink"/>
            <w:rFonts w:eastAsia="Times New Roman"/>
            <w:noProof/>
          </w:rPr>
          <w:t>Populate soil map unit acres, aggregated by mukey (merges polygons together)</w:t>
        </w:r>
        <w:r w:rsidR="00F619E6">
          <w:rPr>
            <w:noProof/>
            <w:webHidden/>
          </w:rPr>
          <w:tab/>
        </w:r>
        <w:r w:rsidR="00F619E6">
          <w:rPr>
            <w:noProof/>
            <w:webHidden/>
          </w:rPr>
          <w:fldChar w:fldCharType="begin"/>
        </w:r>
        <w:r w:rsidR="00F619E6">
          <w:rPr>
            <w:noProof/>
            <w:webHidden/>
          </w:rPr>
          <w:instrText xml:space="preserve"> PAGEREF _Toc16085583 \h </w:instrText>
        </w:r>
        <w:r w:rsidR="00F619E6">
          <w:rPr>
            <w:noProof/>
            <w:webHidden/>
          </w:rPr>
        </w:r>
        <w:r w:rsidR="00F619E6">
          <w:rPr>
            <w:noProof/>
            <w:webHidden/>
          </w:rPr>
          <w:fldChar w:fldCharType="separate"/>
        </w:r>
        <w:r w:rsidR="00F619E6">
          <w:rPr>
            <w:noProof/>
            <w:webHidden/>
          </w:rPr>
          <w:t>4</w:t>
        </w:r>
        <w:r w:rsidR="00F619E6">
          <w:rPr>
            <w:noProof/>
            <w:webHidden/>
          </w:rPr>
          <w:fldChar w:fldCharType="end"/>
        </w:r>
      </w:hyperlink>
    </w:p>
    <w:p w:rsidR="00F619E6" w:rsidRDefault="00656333" w:rsidP="00F619E6">
      <w:pPr>
        <w:pStyle w:val="TOC2"/>
        <w:tabs>
          <w:tab w:val="right" w:leader="dot" w:pos="9350"/>
        </w:tabs>
        <w:rPr>
          <w:noProof/>
        </w:rPr>
      </w:pPr>
      <w:hyperlink w:anchor="_Toc16085584" w:history="1">
        <w:r w:rsidR="00F619E6" w:rsidRPr="000B569E">
          <w:rPr>
            <w:rStyle w:val="Hyperlink"/>
            <w:rFonts w:eastAsia="Times New Roman"/>
            <w:noProof/>
          </w:rPr>
          <w:t>Component and Layer Tables</w:t>
        </w:r>
        <w:r w:rsidR="00F619E6">
          <w:rPr>
            <w:noProof/>
            <w:webHidden/>
          </w:rPr>
          <w:tab/>
        </w:r>
        <w:r w:rsidR="00F619E6">
          <w:rPr>
            <w:noProof/>
            <w:webHidden/>
          </w:rPr>
          <w:fldChar w:fldCharType="begin"/>
        </w:r>
        <w:r w:rsidR="00F619E6">
          <w:rPr>
            <w:noProof/>
            <w:webHidden/>
          </w:rPr>
          <w:instrText xml:space="preserve"> PAGEREF _Toc16085584 \h </w:instrText>
        </w:r>
        <w:r w:rsidR="00F619E6">
          <w:rPr>
            <w:noProof/>
            <w:webHidden/>
          </w:rPr>
        </w:r>
        <w:r w:rsidR="00F619E6">
          <w:rPr>
            <w:noProof/>
            <w:webHidden/>
          </w:rPr>
          <w:fldChar w:fldCharType="separate"/>
        </w:r>
        <w:r w:rsidR="00F619E6">
          <w:rPr>
            <w:noProof/>
            <w:webHidden/>
          </w:rPr>
          <w:t>5</w:t>
        </w:r>
        <w:r w:rsidR="00F619E6">
          <w:rPr>
            <w:noProof/>
            <w:webHidden/>
          </w:rPr>
          <w:fldChar w:fldCharType="end"/>
        </w:r>
      </w:hyperlink>
    </w:p>
    <w:p w:rsidR="00F619E6" w:rsidRDefault="00656333" w:rsidP="00F619E6">
      <w:pPr>
        <w:pStyle w:val="TOC3"/>
        <w:tabs>
          <w:tab w:val="right" w:leader="dot" w:pos="9350"/>
        </w:tabs>
        <w:rPr>
          <w:noProof/>
        </w:rPr>
      </w:pPr>
      <w:hyperlink w:anchor="_Toc16085585" w:history="1">
        <w:r w:rsidR="00F619E6" w:rsidRPr="000B569E">
          <w:rPr>
            <w:rStyle w:val="Hyperlink"/>
            <w:rFonts w:eastAsia="Times New Roman"/>
            <w:noProof/>
          </w:rPr>
          <w:t>Component Level Data and Mapunit Sum-of-comppct_r (major components only)</w:t>
        </w:r>
        <w:r w:rsidR="00F619E6">
          <w:rPr>
            <w:noProof/>
            <w:webHidden/>
          </w:rPr>
          <w:tab/>
        </w:r>
        <w:r w:rsidR="00F619E6">
          <w:rPr>
            <w:noProof/>
            <w:webHidden/>
          </w:rPr>
          <w:fldChar w:fldCharType="begin"/>
        </w:r>
        <w:r w:rsidR="00F619E6">
          <w:rPr>
            <w:noProof/>
            <w:webHidden/>
          </w:rPr>
          <w:instrText xml:space="preserve"> PAGEREF _Toc16085585 \h </w:instrText>
        </w:r>
        <w:r w:rsidR="00F619E6">
          <w:rPr>
            <w:noProof/>
            <w:webHidden/>
          </w:rPr>
        </w:r>
        <w:r w:rsidR="00F619E6">
          <w:rPr>
            <w:noProof/>
            <w:webHidden/>
          </w:rPr>
          <w:fldChar w:fldCharType="separate"/>
        </w:r>
        <w:r w:rsidR="00F619E6">
          <w:rPr>
            <w:noProof/>
            <w:webHidden/>
          </w:rPr>
          <w:t>6</w:t>
        </w:r>
        <w:r w:rsidR="00F619E6">
          <w:rPr>
            <w:noProof/>
            <w:webHidden/>
          </w:rPr>
          <w:fldChar w:fldCharType="end"/>
        </w:r>
      </w:hyperlink>
    </w:p>
    <w:p w:rsidR="00F619E6" w:rsidRDefault="00656333" w:rsidP="00F619E6">
      <w:pPr>
        <w:pStyle w:val="TOC3"/>
        <w:tabs>
          <w:tab w:val="right" w:leader="dot" w:pos="9350"/>
        </w:tabs>
        <w:rPr>
          <w:noProof/>
        </w:rPr>
      </w:pPr>
      <w:hyperlink w:anchor="_Toc16085586" w:history="1">
        <w:r w:rsidR="00F619E6" w:rsidRPr="000B569E">
          <w:rPr>
            <w:rStyle w:val="Hyperlink"/>
            <w:rFonts w:eastAsia="Times New Roman"/>
            <w:noProof/>
          </w:rPr>
          <w:t xml:space="preserve">Hydric Soils at the Map Unit, Using All Map Units </w:t>
        </w:r>
        <w:r>
          <w:rPr>
            <w:rStyle w:val="Hyperlink"/>
            <w:rFonts w:eastAsia="Times New Roman"/>
            <w:noProof/>
          </w:rPr>
          <w:t>F</w:t>
        </w:r>
        <w:bookmarkStart w:id="0" w:name="_GoBack"/>
        <w:bookmarkEnd w:id="0"/>
        <w:r w:rsidR="00F619E6" w:rsidRPr="000B569E">
          <w:rPr>
            <w:rStyle w:val="Hyperlink"/>
            <w:rFonts w:eastAsia="Times New Roman"/>
            <w:noProof/>
          </w:rPr>
          <w:t>rom Table #M2.</w:t>
        </w:r>
        <w:r w:rsidR="00F619E6">
          <w:rPr>
            <w:noProof/>
            <w:webHidden/>
          </w:rPr>
          <w:tab/>
        </w:r>
        <w:r w:rsidR="00F619E6">
          <w:rPr>
            <w:noProof/>
            <w:webHidden/>
          </w:rPr>
          <w:fldChar w:fldCharType="begin"/>
        </w:r>
        <w:r w:rsidR="00F619E6">
          <w:rPr>
            <w:noProof/>
            <w:webHidden/>
          </w:rPr>
          <w:instrText xml:space="preserve"> PAGEREF _Toc16085586 \h </w:instrText>
        </w:r>
        <w:r w:rsidR="00F619E6">
          <w:rPr>
            <w:noProof/>
            <w:webHidden/>
          </w:rPr>
        </w:r>
        <w:r w:rsidR="00F619E6">
          <w:rPr>
            <w:noProof/>
            <w:webHidden/>
          </w:rPr>
          <w:fldChar w:fldCharType="separate"/>
        </w:r>
        <w:r w:rsidR="00F619E6">
          <w:rPr>
            <w:noProof/>
            <w:webHidden/>
          </w:rPr>
          <w:t>14</w:t>
        </w:r>
        <w:r w:rsidR="00F619E6">
          <w:rPr>
            <w:noProof/>
            <w:webHidden/>
          </w:rPr>
          <w:fldChar w:fldCharType="end"/>
        </w:r>
      </w:hyperlink>
    </w:p>
    <w:p w:rsidR="00F619E6" w:rsidRDefault="00656333" w:rsidP="00F619E6">
      <w:pPr>
        <w:pStyle w:val="TOC4"/>
        <w:tabs>
          <w:tab w:val="right" w:leader="dot" w:pos="9350"/>
        </w:tabs>
        <w:rPr>
          <w:noProof/>
        </w:rPr>
      </w:pPr>
      <w:hyperlink w:anchor="_Toc16085587" w:history="1">
        <w:r w:rsidR="00F619E6" w:rsidRPr="000B569E">
          <w:rPr>
            <w:rStyle w:val="Hyperlink"/>
            <w:rFonts w:eastAsia="Times New Roman"/>
            <w:noProof/>
          </w:rPr>
          <w:t>Get counts for major-minor components and different hydric ratings (Yes, No, NULL)</w:t>
        </w:r>
        <w:r w:rsidR="00F619E6">
          <w:rPr>
            <w:noProof/>
            <w:webHidden/>
          </w:rPr>
          <w:tab/>
        </w:r>
        <w:r w:rsidR="00F619E6">
          <w:rPr>
            <w:noProof/>
            <w:webHidden/>
          </w:rPr>
          <w:fldChar w:fldCharType="begin"/>
        </w:r>
        <w:r w:rsidR="00F619E6">
          <w:rPr>
            <w:noProof/>
            <w:webHidden/>
          </w:rPr>
          <w:instrText xml:space="preserve"> PAGEREF _Toc16085587 \h </w:instrText>
        </w:r>
        <w:r w:rsidR="00F619E6">
          <w:rPr>
            <w:noProof/>
            <w:webHidden/>
          </w:rPr>
        </w:r>
        <w:r w:rsidR="00F619E6">
          <w:rPr>
            <w:noProof/>
            <w:webHidden/>
          </w:rPr>
          <w:fldChar w:fldCharType="separate"/>
        </w:r>
        <w:r w:rsidR="00F619E6">
          <w:rPr>
            <w:noProof/>
            <w:webHidden/>
          </w:rPr>
          <w:t>15</w:t>
        </w:r>
        <w:r w:rsidR="00F619E6">
          <w:rPr>
            <w:noProof/>
            <w:webHidden/>
          </w:rPr>
          <w:fldChar w:fldCharType="end"/>
        </w:r>
      </w:hyperlink>
    </w:p>
    <w:p w:rsidR="00F619E6" w:rsidRDefault="00656333" w:rsidP="00F619E6">
      <w:pPr>
        <w:pStyle w:val="TOC3"/>
        <w:tabs>
          <w:tab w:val="right" w:leader="dot" w:pos="9350"/>
        </w:tabs>
        <w:rPr>
          <w:noProof/>
        </w:rPr>
      </w:pPr>
      <w:hyperlink w:anchor="_Toc16085588" w:history="1">
        <w:r w:rsidR="00F619E6" w:rsidRPr="000B569E">
          <w:rPr>
            <w:rStyle w:val="Hyperlink"/>
            <w:rFonts w:eastAsia="Times New Roman"/>
            <w:noProof/>
          </w:rPr>
          <w:t>Convert the hydric component count to a value acreage</w:t>
        </w:r>
        <w:r w:rsidR="00F619E6">
          <w:rPr>
            <w:noProof/>
            <w:webHidden/>
          </w:rPr>
          <w:tab/>
        </w:r>
        <w:r w:rsidR="00F619E6">
          <w:rPr>
            <w:noProof/>
            <w:webHidden/>
          </w:rPr>
          <w:fldChar w:fldCharType="begin"/>
        </w:r>
        <w:r w:rsidR="00F619E6">
          <w:rPr>
            <w:noProof/>
            <w:webHidden/>
          </w:rPr>
          <w:instrText xml:space="preserve"> PAGEREF _Toc16085588 \h </w:instrText>
        </w:r>
        <w:r w:rsidR="00F619E6">
          <w:rPr>
            <w:noProof/>
            <w:webHidden/>
          </w:rPr>
        </w:r>
        <w:r w:rsidR="00F619E6">
          <w:rPr>
            <w:noProof/>
            <w:webHidden/>
          </w:rPr>
          <w:fldChar w:fldCharType="separate"/>
        </w:r>
        <w:r w:rsidR="00F619E6">
          <w:rPr>
            <w:noProof/>
            <w:webHidden/>
          </w:rPr>
          <w:t>16</w:t>
        </w:r>
        <w:r w:rsidR="00F619E6">
          <w:rPr>
            <w:noProof/>
            <w:webHidden/>
          </w:rPr>
          <w:fldChar w:fldCharType="end"/>
        </w:r>
      </w:hyperlink>
    </w:p>
    <w:p w:rsidR="00F619E6" w:rsidRDefault="00656333" w:rsidP="00F619E6">
      <w:pPr>
        <w:pStyle w:val="TOC3"/>
        <w:tabs>
          <w:tab w:val="right" w:leader="dot" w:pos="9350"/>
        </w:tabs>
        <w:rPr>
          <w:noProof/>
        </w:rPr>
      </w:pPr>
      <w:hyperlink w:anchor="_Toc16085589" w:history="1">
        <w:r w:rsidR="00F619E6" w:rsidRPr="000B569E">
          <w:rPr>
            <w:rStyle w:val="Hyperlink"/>
            <w:rFonts w:eastAsia="Times New Roman"/>
            <w:noProof/>
          </w:rPr>
          <w:t>Calculating</w:t>
        </w:r>
        <w:r w:rsidR="00F619E6" w:rsidRPr="000B569E">
          <w:rPr>
            <w:rStyle w:val="Hyperlink"/>
            <w:rFonts w:eastAsia="Times New Roman"/>
            <w:noProof/>
          </w:rPr>
          <w:t xml:space="preserve"> </w:t>
        </w:r>
        <w:r w:rsidR="00F619E6" w:rsidRPr="000B569E">
          <w:rPr>
            <w:rStyle w:val="Hyperlink"/>
            <w:rFonts w:eastAsia="Times New Roman"/>
            <w:noProof/>
          </w:rPr>
          <w:t xml:space="preserve">the Polygon Map Acres Based on the Class Range to Get a Percentage of Each </w:t>
        </w:r>
        <w:r w:rsidR="00FB13FE">
          <w:rPr>
            <w:rStyle w:val="Hyperlink"/>
            <w:rFonts w:eastAsia="Times New Roman"/>
            <w:noProof/>
          </w:rPr>
          <w:t>C</w:t>
        </w:r>
        <w:r w:rsidR="00F619E6" w:rsidRPr="000B569E">
          <w:rPr>
            <w:rStyle w:val="Hyperlink"/>
            <w:rFonts w:eastAsia="Times New Roman"/>
            <w:noProof/>
          </w:rPr>
          <w:t>lass</w:t>
        </w:r>
        <w:r w:rsidR="00F619E6">
          <w:rPr>
            <w:noProof/>
            <w:webHidden/>
          </w:rPr>
          <w:tab/>
        </w:r>
        <w:r w:rsidR="00F619E6">
          <w:rPr>
            <w:noProof/>
            <w:webHidden/>
          </w:rPr>
          <w:fldChar w:fldCharType="begin"/>
        </w:r>
        <w:r w:rsidR="00F619E6">
          <w:rPr>
            <w:noProof/>
            <w:webHidden/>
          </w:rPr>
          <w:instrText xml:space="preserve"> PAGEREF _Toc16085589 \h </w:instrText>
        </w:r>
        <w:r w:rsidR="00F619E6">
          <w:rPr>
            <w:noProof/>
            <w:webHidden/>
          </w:rPr>
        </w:r>
        <w:r w:rsidR="00F619E6">
          <w:rPr>
            <w:noProof/>
            <w:webHidden/>
          </w:rPr>
          <w:fldChar w:fldCharType="separate"/>
        </w:r>
        <w:r w:rsidR="00F619E6">
          <w:rPr>
            <w:noProof/>
            <w:webHidden/>
          </w:rPr>
          <w:t>18</w:t>
        </w:r>
        <w:r w:rsidR="00F619E6">
          <w:rPr>
            <w:noProof/>
            <w:webHidden/>
          </w:rPr>
          <w:fldChar w:fldCharType="end"/>
        </w:r>
      </w:hyperlink>
    </w:p>
    <w:p w:rsidR="00F619E6" w:rsidRDefault="00656333" w:rsidP="00F619E6">
      <w:pPr>
        <w:pStyle w:val="TOC3"/>
        <w:tabs>
          <w:tab w:val="right" w:leader="dot" w:pos="9350"/>
        </w:tabs>
        <w:rPr>
          <w:noProof/>
        </w:rPr>
      </w:pPr>
      <w:hyperlink w:anchor="_Toc16085590" w:history="1">
        <w:r w:rsidR="00F619E6" w:rsidRPr="000B569E">
          <w:rPr>
            <w:rStyle w:val="Hyperlink"/>
            <w:rFonts w:eastAsia="Times New Roman"/>
            <w:noProof/>
          </w:rPr>
          <w:t>Return Hydric by Land Unit</w:t>
        </w:r>
        <w:r w:rsidR="00F619E6">
          <w:rPr>
            <w:noProof/>
            <w:webHidden/>
          </w:rPr>
          <w:tab/>
        </w:r>
        <w:r w:rsidR="00F619E6">
          <w:rPr>
            <w:noProof/>
            <w:webHidden/>
          </w:rPr>
          <w:fldChar w:fldCharType="begin"/>
        </w:r>
        <w:r w:rsidR="00F619E6">
          <w:rPr>
            <w:noProof/>
            <w:webHidden/>
          </w:rPr>
          <w:instrText xml:space="preserve"> PAGEREF _Toc16085590 \h </w:instrText>
        </w:r>
        <w:r w:rsidR="00F619E6">
          <w:rPr>
            <w:noProof/>
            <w:webHidden/>
          </w:rPr>
        </w:r>
        <w:r w:rsidR="00F619E6">
          <w:rPr>
            <w:noProof/>
            <w:webHidden/>
          </w:rPr>
          <w:fldChar w:fldCharType="separate"/>
        </w:r>
        <w:r w:rsidR="00F619E6">
          <w:rPr>
            <w:noProof/>
            <w:webHidden/>
          </w:rPr>
          <w:t>20</w:t>
        </w:r>
        <w:r w:rsidR="00F619E6">
          <w:rPr>
            <w:noProof/>
            <w:webHidden/>
          </w:rPr>
          <w:fldChar w:fldCharType="end"/>
        </w:r>
      </w:hyperlink>
    </w:p>
    <w:p w:rsidR="00F619E6" w:rsidRDefault="00656333" w:rsidP="00F619E6">
      <w:pPr>
        <w:pStyle w:val="TOC2"/>
        <w:tabs>
          <w:tab w:val="right" w:leader="dot" w:pos="9350"/>
        </w:tabs>
        <w:rPr>
          <w:noProof/>
        </w:rPr>
      </w:pPr>
      <w:hyperlink w:anchor="_Toc16085591" w:history="1">
        <w:r w:rsidR="00F619E6" w:rsidRPr="000B569E">
          <w:rPr>
            <w:rStyle w:val="Hyperlink"/>
            <w:rFonts w:eastAsia="Times New Roman"/>
            <w:noProof/>
          </w:rPr>
          <w:t>Final Results Table</w:t>
        </w:r>
        <w:r w:rsidR="00F619E6">
          <w:rPr>
            <w:noProof/>
            <w:webHidden/>
          </w:rPr>
          <w:tab/>
        </w:r>
        <w:r w:rsidR="00F619E6">
          <w:rPr>
            <w:noProof/>
            <w:webHidden/>
          </w:rPr>
          <w:fldChar w:fldCharType="begin"/>
        </w:r>
        <w:r w:rsidR="00F619E6">
          <w:rPr>
            <w:noProof/>
            <w:webHidden/>
          </w:rPr>
          <w:instrText xml:space="preserve"> PAGEREF _Toc16085591 \h </w:instrText>
        </w:r>
        <w:r w:rsidR="00F619E6">
          <w:rPr>
            <w:noProof/>
            <w:webHidden/>
          </w:rPr>
        </w:r>
        <w:r w:rsidR="00F619E6">
          <w:rPr>
            <w:noProof/>
            <w:webHidden/>
          </w:rPr>
          <w:fldChar w:fldCharType="separate"/>
        </w:r>
        <w:r w:rsidR="00F619E6">
          <w:rPr>
            <w:noProof/>
            <w:webHidden/>
          </w:rPr>
          <w:t>20</w:t>
        </w:r>
        <w:r w:rsidR="00F619E6">
          <w:rPr>
            <w:noProof/>
            <w:webHidden/>
          </w:rPr>
          <w:fldChar w:fldCharType="end"/>
        </w:r>
      </w:hyperlink>
    </w:p>
    <w:p w:rsidR="00F619E6" w:rsidRDefault="00656333" w:rsidP="00F619E6">
      <w:pPr>
        <w:pStyle w:val="TOC2"/>
        <w:tabs>
          <w:tab w:val="right" w:leader="dot" w:pos="9350"/>
        </w:tabs>
        <w:rPr>
          <w:noProof/>
        </w:rPr>
      </w:pPr>
      <w:hyperlink w:anchor="_Toc16085592" w:history="1">
        <w:r w:rsidR="00F619E6" w:rsidRPr="000B569E">
          <w:rPr>
            <w:rStyle w:val="Hyperlink"/>
            <w:rFonts w:eastAsia="Times New Roman"/>
            <w:noProof/>
          </w:rPr>
          <w:t>Map Results</w:t>
        </w:r>
        <w:r w:rsidR="00F619E6">
          <w:rPr>
            <w:noProof/>
            <w:webHidden/>
          </w:rPr>
          <w:tab/>
        </w:r>
        <w:r w:rsidR="00F619E6">
          <w:rPr>
            <w:noProof/>
            <w:webHidden/>
          </w:rPr>
          <w:fldChar w:fldCharType="begin"/>
        </w:r>
        <w:r w:rsidR="00F619E6">
          <w:rPr>
            <w:noProof/>
            <w:webHidden/>
          </w:rPr>
          <w:instrText xml:space="preserve"> PAGEREF _Toc16085592 \h </w:instrText>
        </w:r>
        <w:r w:rsidR="00F619E6">
          <w:rPr>
            <w:noProof/>
            <w:webHidden/>
          </w:rPr>
        </w:r>
        <w:r w:rsidR="00F619E6">
          <w:rPr>
            <w:noProof/>
            <w:webHidden/>
          </w:rPr>
          <w:fldChar w:fldCharType="separate"/>
        </w:r>
        <w:r w:rsidR="00F619E6">
          <w:rPr>
            <w:noProof/>
            <w:webHidden/>
          </w:rPr>
          <w:t>20</w:t>
        </w:r>
        <w:r w:rsidR="00F619E6">
          <w:rPr>
            <w:noProof/>
            <w:webHidden/>
          </w:rPr>
          <w:fldChar w:fldCharType="end"/>
        </w:r>
      </w:hyperlink>
    </w:p>
    <w:p w:rsidR="00F619E6" w:rsidRDefault="00656333" w:rsidP="00F619E6">
      <w:pPr>
        <w:pStyle w:val="TOC2"/>
        <w:tabs>
          <w:tab w:val="right" w:leader="dot" w:pos="9350"/>
        </w:tabs>
        <w:rPr>
          <w:noProof/>
        </w:rPr>
      </w:pPr>
      <w:hyperlink w:anchor="_Toc16085593" w:history="1">
        <w:r w:rsidR="00F619E6" w:rsidRPr="000B569E">
          <w:rPr>
            <w:rStyle w:val="Hyperlink"/>
            <w:rFonts w:eastAsia="Times New Roman"/>
            <w:noProof/>
          </w:rPr>
          <w:t>The Criteria for Hydric Soils</w:t>
        </w:r>
        <w:r w:rsidR="00F619E6">
          <w:rPr>
            <w:noProof/>
            <w:webHidden/>
          </w:rPr>
          <w:tab/>
        </w:r>
        <w:r w:rsidR="00F619E6">
          <w:rPr>
            <w:noProof/>
            <w:webHidden/>
          </w:rPr>
          <w:fldChar w:fldCharType="begin"/>
        </w:r>
        <w:r w:rsidR="00F619E6">
          <w:rPr>
            <w:noProof/>
            <w:webHidden/>
          </w:rPr>
          <w:instrText xml:space="preserve"> PAGEREF _Toc16085593 \h </w:instrText>
        </w:r>
        <w:r w:rsidR="00F619E6">
          <w:rPr>
            <w:noProof/>
            <w:webHidden/>
          </w:rPr>
        </w:r>
        <w:r w:rsidR="00F619E6">
          <w:rPr>
            <w:noProof/>
            <w:webHidden/>
          </w:rPr>
          <w:fldChar w:fldCharType="separate"/>
        </w:r>
        <w:r w:rsidR="00F619E6">
          <w:rPr>
            <w:noProof/>
            <w:webHidden/>
          </w:rPr>
          <w:t>21</w:t>
        </w:r>
        <w:r w:rsidR="00F619E6">
          <w:rPr>
            <w:noProof/>
            <w:webHidden/>
          </w:rPr>
          <w:fldChar w:fldCharType="end"/>
        </w:r>
      </w:hyperlink>
    </w:p>
    <w:p w:rsidR="00F619E6" w:rsidRDefault="00656333" w:rsidP="00F619E6">
      <w:pPr>
        <w:pStyle w:val="TOC2"/>
        <w:tabs>
          <w:tab w:val="right" w:leader="dot" w:pos="9350"/>
        </w:tabs>
        <w:rPr>
          <w:noProof/>
        </w:rPr>
      </w:pPr>
      <w:hyperlink w:anchor="_Toc16085594" w:history="1">
        <w:r w:rsidR="00F619E6" w:rsidRPr="000B569E">
          <w:rPr>
            <w:rStyle w:val="Hyperlink"/>
            <w:rFonts w:eastAsia="Times New Roman"/>
            <w:noProof/>
          </w:rPr>
          <w:t>References</w:t>
        </w:r>
        <w:r w:rsidR="00F619E6">
          <w:rPr>
            <w:noProof/>
            <w:webHidden/>
          </w:rPr>
          <w:tab/>
        </w:r>
        <w:r w:rsidR="00F619E6">
          <w:rPr>
            <w:noProof/>
            <w:webHidden/>
          </w:rPr>
          <w:fldChar w:fldCharType="begin"/>
        </w:r>
        <w:r w:rsidR="00F619E6">
          <w:rPr>
            <w:noProof/>
            <w:webHidden/>
          </w:rPr>
          <w:instrText xml:space="preserve"> PAGEREF _Toc16085594 \h </w:instrText>
        </w:r>
        <w:r w:rsidR="00F619E6">
          <w:rPr>
            <w:noProof/>
            <w:webHidden/>
          </w:rPr>
        </w:r>
        <w:r w:rsidR="00F619E6">
          <w:rPr>
            <w:noProof/>
            <w:webHidden/>
          </w:rPr>
          <w:fldChar w:fldCharType="separate"/>
        </w:r>
        <w:r w:rsidR="00F619E6">
          <w:rPr>
            <w:noProof/>
            <w:webHidden/>
          </w:rPr>
          <w:t>22</w:t>
        </w:r>
        <w:r w:rsidR="00F619E6">
          <w:rPr>
            <w:noProof/>
            <w:webHidden/>
          </w:rPr>
          <w:fldChar w:fldCharType="end"/>
        </w:r>
      </w:hyperlink>
    </w:p>
    <w:p w:rsidR="00F619E6" w:rsidRDefault="00F619E6" w:rsidP="00F619E6">
      <w:pPr>
        <w:pStyle w:val="Heading1"/>
        <w:rPr>
          <w:rFonts w:eastAsia="Times New Roman"/>
          <w:sz w:val="57"/>
          <w:szCs w:val="57"/>
        </w:rPr>
      </w:pPr>
      <w:r>
        <w:rPr>
          <w:rFonts w:eastAsia="Times New Roman"/>
          <w:sz w:val="57"/>
          <w:szCs w:val="57"/>
        </w:rPr>
        <w:fldChar w:fldCharType="end"/>
      </w:r>
    </w:p>
    <w:p w:rsidR="00771EB9" w:rsidRDefault="0014529C">
      <w:pPr>
        <w:pStyle w:val="Heading1"/>
        <w:rPr>
          <w:rFonts w:eastAsia="Times New Roman"/>
          <w:sz w:val="57"/>
          <w:szCs w:val="57"/>
        </w:rPr>
      </w:pPr>
      <w:bookmarkStart w:id="1" w:name="_Toc16085576"/>
      <w:r>
        <w:rPr>
          <w:rFonts w:eastAsia="Times New Roman"/>
          <w:sz w:val="57"/>
          <w:szCs w:val="57"/>
        </w:rPr>
        <w:t xml:space="preserve">Hydric Rating By </w:t>
      </w:r>
      <w:proofErr w:type="spellStart"/>
      <w:r>
        <w:rPr>
          <w:rFonts w:eastAsia="Times New Roman"/>
          <w:sz w:val="57"/>
          <w:szCs w:val="57"/>
        </w:rPr>
        <w:t>Mapunit</w:t>
      </w:r>
      <w:bookmarkEnd w:id="1"/>
      <w:proofErr w:type="spellEnd"/>
    </w:p>
    <w:p w:rsidR="00771EB9" w:rsidRDefault="0014529C" w:rsidP="00771EB9">
      <w:pPr>
        <w:rPr>
          <w:rFonts w:eastAsia="Times New Roman"/>
        </w:rPr>
        <w:pPrChange w:id="2" w:author="Achen, Aaron - NRCS, Lincoln, NE" w:date="2019-08-07T15:39:00Z">
          <w:pPr>
            <w:pStyle w:val="Heading4"/>
          </w:pPr>
        </w:pPrChange>
      </w:pPr>
      <w:r>
        <w:rPr>
          <w:rFonts w:eastAsia="Times New Roman"/>
        </w:rPr>
        <w:t xml:space="preserve">Jason Nemecek, Doug </w:t>
      </w:r>
      <w:proofErr w:type="spellStart"/>
      <w:r>
        <w:rPr>
          <w:rFonts w:eastAsia="Times New Roman"/>
        </w:rPr>
        <w:t>Slabaugh</w:t>
      </w:r>
      <w:proofErr w:type="spellEnd"/>
      <w:r>
        <w:rPr>
          <w:rFonts w:eastAsia="Times New Roman"/>
        </w:rPr>
        <w:t xml:space="preserve">, </w:t>
      </w:r>
      <w:ins w:id="3" w:author="Achen, Aaron - NRCS, Lincoln, NE" w:date="2019-07-19T16:42:00Z">
        <w:r>
          <w:rPr>
            <w:rFonts w:eastAsia="Times New Roman"/>
          </w:rPr>
          <w:t xml:space="preserve">and </w:t>
        </w:r>
      </w:ins>
      <w:r>
        <w:rPr>
          <w:rFonts w:eastAsia="Times New Roman"/>
        </w:rPr>
        <w:t>Steve Campbell</w:t>
      </w:r>
    </w:p>
    <w:p w:rsidR="00771EB9" w:rsidRDefault="0014529C" w:rsidP="00771EB9">
      <w:pPr>
        <w:rPr>
          <w:rFonts w:eastAsia="Times New Roman"/>
        </w:rPr>
        <w:pPrChange w:id="4" w:author="Achen, Aaron - NRCS, Lincoln, NE" w:date="2019-08-07T15:39:00Z">
          <w:pPr>
            <w:pStyle w:val="Heading4"/>
          </w:pPr>
        </w:pPrChange>
      </w:pPr>
      <w:r>
        <w:rPr>
          <w:rFonts w:eastAsia="Times New Roman"/>
        </w:rPr>
        <w:t>2019-07-16</w:t>
      </w:r>
    </w:p>
    <w:p w:rsidR="00771EB9" w:rsidRDefault="0014529C">
      <w:pPr>
        <w:pStyle w:val="NormalWeb"/>
      </w:pPr>
      <w:r>
        <w:t xml:space="preserve">This </w:t>
      </w:r>
      <w:ins w:id="5" w:author="Achen, Aaron - NRCS, Lincoln, NE" w:date="2019-08-06T13:07:00Z">
        <w:r>
          <w:t xml:space="preserve">rating for </w:t>
        </w:r>
      </w:ins>
      <w:r>
        <w:t xml:space="preserve">Hydric Soil Category </w:t>
      </w:r>
      <w:del w:id="6" w:author="Achen, Aaron - NRCS, Lincoln, NE" w:date="2019-08-06T13:07:00Z">
        <w:r>
          <w:delText xml:space="preserve">rating </w:delText>
        </w:r>
      </w:del>
      <w:r>
        <w:t>indicates the components of map units that meet the criteria for hydric soils. Map units are composed of one or more major soil components or soil types that generally make up 20 percent or more of the map unit and are listed in the map unit name</w:t>
      </w:r>
      <w:del w:id="7" w:author="Achen, Aaron - NRCS, Lincoln, NE" w:date="2019-07-19T16:43:00Z">
        <w:r>
          <w:delText>,</w:delText>
        </w:r>
      </w:del>
      <w:ins w:id="8" w:author="Achen, Aaron - NRCS, Lincoln, NE" w:date="2019-07-19T16:43:00Z">
        <w:r>
          <w:t>.</w:t>
        </w:r>
      </w:ins>
      <w:r>
        <w:t xml:space="preserve"> </w:t>
      </w:r>
      <w:del w:id="9" w:author="Achen, Aaron - NRCS, Lincoln, NE" w:date="2019-07-19T16:43:00Z">
        <w:r>
          <w:delText>and t</w:delText>
        </w:r>
      </w:del>
      <w:ins w:id="10" w:author="Achen, Aaron - NRCS, Lincoln, NE" w:date="2019-07-19T16:43:00Z">
        <w:r>
          <w:t xml:space="preserve">Map units </w:t>
        </w:r>
      </w:ins>
      <w:del w:id="11" w:author="Achen, Aaron - NRCS, Lincoln, NE" w:date="2019-07-19T16:43:00Z">
        <w:r>
          <w:delText xml:space="preserve">hey </w:delText>
        </w:r>
      </w:del>
      <w:r>
        <w:t xml:space="preserve">may also have one or more minor contrasting soil components that generally make up less than 20 percent of the map unit. Each major and minor </w:t>
      </w:r>
      <w:del w:id="12" w:author="Achen, Aaron - NRCS, Lincoln, NE" w:date="2019-07-22T14:13:00Z">
        <w:r>
          <w:delText xml:space="preserve">map unit </w:delText>
        </w:r>
      </w:del>
      <w:r>
        <w:t xml:space="preserve">component that meets the hydric criteria is rated hydric. The map unit class ratings based on </w:t>
      </w:r>
      <w:del w:id="13" w:author="Achen, Aaron - NRCS, Lincoln, NE" w:date="2019-07-22T14:14:00Z">
        <w:r>
          <w:delText xml:space="preserve">the </w:delText>
        </w:r>
      </w:del>
      <w:r>
        <w:t xml:space="preserve">hydric components </w:t>
      </w:r>
      <w:del w:id="14" w:author="Achen, Aaron - NRCS, Lincoln, NE" w:date="2019-07-22T14:14:00Z">
        <w:r>
          <w:delText xml:space="preserve">present </w:delText>
        </w:r>
      </w:del>
      <w:r>
        <w:t xml:space="preserve">are: </w:t>
      </w:r>
      <w:del w:id="15" w:author="Achen, Aaron - NRCS, Lincoln, NE" w:date="2019-08-06T14:33:00Z">
        <w:r>
          <w:delText>Hydric</w:delText>
        </w:r>
      </w:del>
      <w:ins w:id="16" w:author="Achen, Aaron - NRCS, Lincoln, NE" w:date="2019-08-06T14:33:00Z">
        <w:r>
          <w:t>hydric</w:t>
        </w:r>
      </w:ins>
      <w:r>
        <w:t xml:space="preserve">, </w:t>
      </w:r>
      <w:del w:id="17" w:author="Achen, Aaron - NRCS, Lincoln, NE" w:date="2019-08-06T14:33:00Z">
        <w:r>
          <w:delText>P</w:delText>
        </w:r>
      </w:del>
      <w:ins w:id="18" w:author="Achen, Aaron - NRCS, Lincoln, NE" w:date="2019-08-06T14:33:00Z">
        <w:r>
          <w:t>p</w:t>
        </w:r>
      </w:ins>
      <w:r>
        <w:t xml:space="preserve">redominantly </w:t>
      </w:r>
      <w:del w:id="19" w:author="Achen, Aaron - NRCS, Lincoln, NE" w:date="2019-08-06T14:33:00Z">
        <w:r>
          <w:delText>H</w:delText>
        </w:r>
      </w:del>
      <w:ins w:id="20" w:author="Achen, Aaron - NRCS, Lincoln, NE" w:date="2019-08-06T14:33:00Z">
        <w:r>
          <w:t>h</w:t>
        </w:r>
      </w:ins>
      <w:r>
        <w:t xml:space="preserve">ydric, </w:t>
      </w:r>
      <w:del w:id="21" w:author="Achen, Aaron - NRCS, Lincoln, NE" w:date="2019-08-06T14:33:00Z">
        <w:r>
          <w:delText>P</w:delText>
        </w:r>
      </w:del>
      <w:ins w:id="22" w:author="Achen, Aaron - NRCS, Lincoln, NE" w:date="2019-08-06T14:33:00Z">
        <w:r>
          <w:t>p</w:t>
        </w:r>
      </w:ins>
      <w:r>
        <w:t xml:space="preserve">artially </w:t>
      </w:r>
      <w:del w:id="23" w:author="Achen, Aaron - NRCS, Lincoln, NE" w:date="2019-08-06T14:33:00Z">
        <w:r>
          <w:delText>H</w:delText>
        </w:r>
      </w:del>
      <w:ins w:id="24" w:author="Achen, Aaron - NRCS, Lincoln, NE" w:date="2019-08-06T14:33:00Z">
        <w:r>
          <w:t>h</w:t>
        </w:r>
      </w:ins>
      <w:r>
        <w:t xml:space="preserve">ydric, </w:t>
      </w:r>
      <w:del w:id="25" w:author="Achen, Aaron - NRCS, Lincoln, NE" w:date="2019-08-06T14:33:00Z">
        <w:r>
          <w:delText>P</w:delText>
        </w:r>
      </w:del>
      <w:ins w:id="26" w:author="Achen, Aaron - NRCS, Lincoln, NE" w:date="2019-08-06T14:33:00Z">
        <w:r>
          <w:t>p</w:t>
        </w:r>
      </w:ins>
      <w:r>
        <w:t xml:space="preserve">redominantly </w:t>
      </w:r>
      <w:del w:id="27" w:author="Achen, Aaron - NRCS, Lincoln, NE" w:date="2019-08-06T14:33:00Z">
        <w:r>
          <w:delText>N</w:delText>
        </w:r>
      </w:del>
      <w:ins w:id="28" w:author="Achen, Aaron - NRCS, Lincoln, NE" w:date="2019-08-06T14:33:00Z">
        <w:r>
          <w:t>n</w:t>
        </w:r>
      </w:ins>
      <w:r>
        <w:t xml:space="preserve">onhydric, and </w:t>
      </w:r>
      <w:del w:id="29" w:author="Achen, Aaron - NRCS, Lincoln, NE" w:date="2019-08-06T14:33:00Z">
        <w:r>
          <w:delText>N</w:delText>
        </w:r>
      </w:del>
      <w:ins w:id="30" w:author="Achen, Aaron - NRCS, Lincoln, NE" w:date="2019-08-06T14:33:00Z">
        <w:r>
          <w:t>n</w:t>
        </w:r>
      </w:ins>
      <w:r>
        <w:t>onhydric. The report also shows the total representative percentage of each map unit that the hydric components comprise.</w:t>
      </w:r>
    </w:p>
    <w:p w:rsidR="00771EB9" w:rsidRDefault="0014529C">
      <w:pPr>
        <w:numPr>
          <w:ilvl w:val="0"/>
          <w:numId w:val="1"/>
        </w:numPr>
        <w:spacing w:before="100" w:beforeAutospacing="1" w:after="100" w:afterAutospacing="1"/>
        <w:rPr>
          <w:rFonts w:eastAsia="Times New Roman"/>
        </w:rPr>
      </w:pPr>
      <w:r>
        <w:rPr>
          <w:rStyle w:val="Strong"/>
          <w:rFonts w:eastAsia="Times New Roman"/>
        </w:rPr>
        <w:lastRenderedPageBreak/>
        <w:t>“Hydric”</w:t>
      </w:r>
      <w:r>
        <w:rPr>
          <w:rFonts w:eastAsia="Times New Roman"/>
        </w:rPr>
        <w:t xml:space="preserve"> means that all major and minor components listed for a given map unit are rated as </w:t>
      </w:r>
      <w:del w:id="31" w:author="Achen, Aaron - NRCS, Lincoln, NE" w:date="2019-07-22T14:15:00Z">
        <w:r>
          <w:rPr>
            <w:rFonts w:eastAsia="Times New Roman"/>
          </w:rPr>
          <w:delText xml:space="preserve">being </w:delText>
        </w:r>
      </w:del>
      <w:r>
        <w:rPr>
          <w:rFonts w:eastAsia="Times New Roman"/>
        </w:rPr>
        <w:t>hydric.</w:t>
      </w:r>
    </w:p>
    <w:p w:rsidR="00771EB9" w:rsidRDefault="0014529C">
      <w:pPr>
        <w:numPr>
          <w:ilvl w:val="0"/>
          <w:numId w:val="1"/>
        </w:numPr>
        <w:spacing w:before="100" w:beforeAutospacing="1" w:after="100" w:afterAutospacing="1"/>
        <w:rPr>
          <w:rFonts w:eastAsia="Times New Roman"/>
        </w:rPr>
      </w:pPr>
      <w:r>
        <w:rPr>
          <w:rStyle w:val="Strong"/>
          <w:rFonts w:eastAsia="Times New Roman"/>
        </w:rPr>
        <w:t>“Predominantly Hydric”</w:t>
      </w:r>
      <w:r>
        <w:rPr>
          <w:rFonts w:eastAsia="Times New Roman"/>
        </w:rPr>
        <w:t xml:space="preserve"> means that all major components listed for a given map unit are rated as hydric</w:t>
      </w:r>
      <w:del w:id="32" w:author="Achen, Aaron - NRCS, Lincoln, NE" w:date="2019-08-06T13:09:00Z">
        <w:r>
          <w:rPr>
            <w:rFonts w:eastAsia="Times New Roman"/>
          </w:rPr>
          <w:delText>,</w:delText>
        </w:r>
      </w:del>
      <w:r>
        <w:rPr>
          <w:rFonts w:eastAsia="Times New Roman"/>
        </w:rPr>
        <w:t xml:space="preserve"> and at least one contrasting minor component is not rated hydric.</w:t>
      </w:r>
    </w:p>
    <w:p w:rsidR="00771EB9" w:rsidRDefault="0014529C">
      <w:pPr>
        <w:numPr>
          <w:ilvl w:val="0"/>
          <w:numId w:val="1"/>
        </w:numPr>
        <w:spacing w:before="100" w:beforeAutospacing="1" w:after="100" w:afterAutospacing="1"/>
        <w:rPr>
          <w:rFonts w:eastAsia="Times New Roman"/>
        </w:rPr>
      </w:pPr>
      <w:r>
        <w:rPr>
          <w:rStyle w:val="Strong"/>
          <w:rFonts w:eastAsia="Times New Roman"/>
        </w:rPr>
        <w:t>“Partially Hydric”</w:t>
      </w:r>
      <w:r>
        <w:rPr>
          <w:rFonts w:eastAsia="Times New Roman"/>
        </w:rPr>
        <w:t xml:space="preserve"> means that at least one major component listed for a given map unit is rated as hydric</w:t>
      </w:r>
      <w:del w:id="33" w:author="Achen, Aaron - NRCS, Lincoln, NE" w:date="2019-08-06T13:09:00Z">
        <w:r>
          <w:rPr>
            <w:rFonts w:eastAsia="Times New Roman"/>
          </w:rPr>
          <w:delText>,</w:delText>
        </w:r>
      </w:del>
      <w:r>
        <w:rPr>
          <w:rFonts w:eastAsia="Times New Roman"/>
        </w:rPr>
        <w:t xml:space="preserve"> and at least one other major component is not rated hydric.</w:t>
      </w:r>
    </w:p>
    <w:p w:rsidR="00771EB9" w:rsidRDefault="0014529C">
      <w:pPr>
        <w:numPr>
          <w:ilvl w:val="0"/>
          <w:numId w:val="1"/>
        </w:numPr>
        <w:spacing w:before="100" w:beforeAutospacing="1" w:after="100" w:afterAutospacing="1"/>
        <w:rPr>
          <w:rFonts w:eastAsia="Times New Roman"/>
        </w:rPr>
      </w:pPr>
      <w:r>
        <w:rPr>
          <w:rStyle w:val="Strong"/>
          <w:rFonts w:eastAsia="Times New Roman"/>
        </w:rPr>
        <w:t>“Predominantly Nonhydric”</w:t>
      </w:r>
      <w:r>
        <w:rPr>
          <w:rFonts w:eastAsia="Times New Roman"/>
        </w:rPr>
        <w:t xml:space="preserve"> means that no major component listed for a given map unit is rated as hydric</w:t>
      </w:r>
      <w:del w:id="34" w:author="Achen, Aaron - NRCS, Lincoln, NE" w:date="2019-08-06T13:09:00Z">
        <w:r>
          <w:rPr>
            <w:rFonts w:eastAsia="Times New Roman"/>
          </w:rPr>
          <w:delText>,</w:delText>
        </w:r>
      </w:del>
      <w:r>
        <w:rPr>
          <w:rFonts w:eastAsia="Times New Roman"/>
        </w:rPr>
        <w:t xml:space="preserve"> and at least one contrasting minor component is rated hydric.</w:t>
      </w:r>
    </w:p>
    <w:p w:rsidR="00771EB9" w:rsidRDefault="0014529C">
      <w:pPr>
        <w:numPr>
          <w:ilvl w:val="0"/>
          <w:numId w:val="1"/>
        </w:numPr>
        <w:spacing w:before="100" w:beforeAutospacing="1" w:after="100" w:afterAutospacing="1"/>
        <w:rPr>
          <w:rFonts w:eastAsia="Times New Roman"/>
        </w:rPr>
      </w:pPr>
      <w:r>
        <w:rPr>
          <w:rStyle w:val="Strong"/>
          <w:rFonts w:eastAsia="Times New Roman"/>
        </w:rPr>
        <w:t>“Nonhydric”</w:t>
      </w:r>
      <w:r>
        <w:rPr>
          <w:rFonts w:eastAsia="Times New Roman"/>
        </w:rPr>
        <w:t xml:space="preserve"> means no major or minor components for the map unit are rated hydric. The assumption is that the map unit is nonhydric even if none of the components within the map unit have been rated.</w:t>
      </w:r>
    </w:p>
    <w:p w:rsidR="00771EB9" w:rsidRDefault="0014529C">
      <w:pPr>
        <w:pStyle w:val="Heading2"/>
        <w:divId w:val="17968123"/>
        <w:rPr>
          <w:rFonts w:eastAsia="Times New Roman"/>
        </w:rPr>
      </w:pPr>
      <w:bookmarkStart w:id="35" w:name="_Toc16085577"/>
      <w:r>
        <w:rPr>
          <w:rFonts w:eastAsia="Times New Roman"/>
        </w:rPr>
        <w:t>Rating Class</w:t>
      </w:r>
      <w:bookmarkEnd w:id="35"/>
    </w:p>
    <w:p w:rsidR="00771EB9" w:rsidRDefault="0014529C">
      <w:pPr>
        <w:pStyle w:val="NormalWeb"/>
        <w:divId w:val="17968123"/>
      </w:pPr>
      <w:r>
        <w:t>Rating class values for calculating component acres.</w:t>
      </w:r>
    </w:p>
    <w:tbl>
      <w:tblPr>
        <w:tblW w:w="0" w:type="auto"/>
        <w:tblCellSpacing w:w="15" w:type="dxa"/>
        <w:tblLook w:val="04A0" w:firstRow="1" w:lastRow="0" w:firstColumn="1" w:lastColumn="0" w:noHBand="0" w:noVBand="1"/>
      </w:tblPr>
      <w:tblGrid>
        <w:gridCol w:w="2575"/>
        <w:gridCol w:w="514"/>
        <w:gridCol w:w="420"/>
        <w:gridCol w:w="582"/>
      </w:tblGrid>
      <w:tr w:rsidR="00771EB9">
        <w:trPr>
          <w:divId w:val="17968123"/>
          <w:tblHeader/>
          <w:tblCellSpacing w:w="15" w:type="dxa"/>
        </w:trPr>
        <w:tc>
          <w:tcPr>
            <w:tcW w:w="0" w:type="auto"/>
            <w:tcMar>
              <w:top w:w="15" w:type="dxa"/>
              <w:left w:w="15" w:type="dxa"/>
              <w:bottom w:w="15" w:type="dxa"/>
              <w:right w:w="15" w:type="dxa"/>
            </w:tcMar>
            <w:vAlign w:val="center"/>
            <w:hideMark/>
          </w:tcPr>
          <w:p w:rsidR="00771EB9" w:rsidRDefault="0014529C">
            <w:pPr>
              <w:jc w:val="center"/>
              <w:rPr>
                <w:rFonts w:eastAsia="Times New Roman"/>
                <w:b/>
                <w:bCs/>
              </w:rPr>
            </w:pPr>
            <w:r>
              <w:rPr>
                <w:rFonts w:eastAsia="Times New Roman"/>
                <w:b/>
                <w:bCs/>
              </w:rPr>
              <w:t>Hydric Class Count</w:t>
            </w:r>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r>
              <w:rPr>
                <w:rFonts w:eastAsia="Times New Roman"/>
                <w:b/>
                <w:bCs/>
              </w:rPr>
              <w:t>Low</w:t>
            </w:r>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r>
              <w:rPr>
                <w:rFonts w:eastAsia="Times New Roman"/>
                <w:b/>
                <w:bCs/>
              </w:rPr>
              <w:t>RV</w:t>
            </w:r>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r>
              <w:rPr>
                <w:rFonts w:eastAsia="Times New Roman"/>
                <w:b/>
                <w:bCs/>
              </w:rPr>
              <w:t>High</w:t>
            </w:r>
          </w:p>
        </w:tc>
      </w:tr>
      <w:tr w:rsidR="00771EB9">
        <w:trPr>
          <w:divId w:val="17968123"/>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r>
      <w:tr w:rsidR="00771EB9">
        <w:trPr>
          <w:divId w:val="17968123"/>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Predominantly 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99</w:t>
            </w:r>
          </w:p>
        </w:tc>
      </w:tr>
      <w:tr w:rsidR="00771EB9">
        <w:trPr>
          <w:divId w:val="17968123"/>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Partially 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79</w:t>
            </w:r>
          </w:p>
        </w:tc>
      </w:tr>
      <w:tr w:rsidR="00771EB9">
        <w:trPr>
          <w:divId w:val="17968123"/>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Predominantly 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20</w:t>
            </w:r>
          </w:p>
        </w:tc>
      </w:tr>
      <w:tr w:rsidR="00771EB9">
        <w:trPr>
          <w:divId w:val="17968123"/>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bl>
    <w:p w:rsidR="00771EB9" w:rsidRDefault="0014529C">
      <w:pPr>
        <w:pStyle w:val="NormalWeb"/>
        <w:divId w:val="17968123"/>
      </w:pPr>
      <w:r>
        <w:t xml:space="preserve">Note: </w:t>
      </w:r>
      <w:del w:id="36" w:author="Achen, Aaron - NRCS, Lincoln, NE" w:date="2019-07-19T16:45:00Z">
        <w:r>
          <w:delText>f</w:delText>
        </w:r>
      </w:del>
      <w:ins w:id="37" w:author="Achen, Aaron - NRCS, Lincoln, NE" w:date="2019-07-19T16:45:00Z">
        <w:r>
          <w:t>F</w:t>
        </w:r>
      </w:ins>
      <w:r>
        <w:t>or undifferentiated map</w:t>
      </w:r>
      <w:ins w:id="38" w:author="Achen, Aaron - NRCS, Lincoln, NE" w:date="2019-07-19T16:44:00Z">
        <w:r>
          <w:t xml:space="preserve"> </w:t>
        </w:r>
      </w:ins>
      <w:r>
        <w:t>units in the “Predominantly Hydric” class</w:t>
      </w:r>
      <w:ins w:id="39" w:author="Achen, Aaron - NRCS, Lincoln, NE" w:date="2019-07-19T16:45:00Z">
        <w:r>
          <w:t>,</w:t>
        </w:r>
      </w:ins>
      <w:r>
        <w:t xml:space="preserve"> the low value is set to “0</w:t>
      </w:r>
      <w:ins w:id="40" w:author="Achen, Aaron - NRCS, Lincoln, NE" w:date="2019-07-19T16:45:00Z">
        <w:r>
          <w:t>.</w:t>
        </w:r>
      </w:ins>
      <w:r>
        <w:t>”</w:t>
      </w:r>
    </w:p>
    <w:p w:rsidR="00771EB9" w:rsidRDefault="0014529C">
      <w:pPr>
        <w:pStyle w:val="NormalWeb"/>
        <w:divId w:val="17968123"/>
      </w:pPr>
      <w:r>
        <w:t>Hydric soils are defined by the National Technical Committee for Hydric Soils (NTCHS) as soils that formed under conditions of saturation, flooding, or ponding long enough during the growing season to develop anaerobic conditions in the upper part (Federal Register, 1994). Under natural conditions, these soils are either saturated or inundated long enough during the growing season to support the growth and reproduction of hydrophytic vegetation.</w:t>
      </w:r>
    </w:p>
    <w:p w:rsidR="00771EB9" w:rsidRDefault="0014529C">
      <w:pPr>
        <w:pStyle w:val="NormalWeb"/>
        <w:divId w:val="17968123"/>
      </w:pPr>
      <w:r>
        <w:t xml:space="preserve">If soils are wet enough for a long enough period of time to be considered hydric, they typically exhibit certain properties that can be easily observed in the field. These visible properties are indicators of hydric soils. The indicators used to make onsite determinations of hydric soils are specified in “Field Indicators of Hydric Soils in the United States” (Vasilas, Hurt, and </w:t>
      </w:r>
      <w:ins w:id="41" w:author="Achen, Aaron - NRCS, Lincoln, NE" w:date="2019-07-22T14:20:00Z">
        <w:r>
          <w:t>Berkowitz</w:t>
        </w:r>
      </w:ins>
      <w:del w:id="42" w:author="Achen, Aaron - NRCS, Lincoln, NE" w:date="2019-07-22T14:20:00Z">
        <w:r>
          <w:delText>Noble</w:delText>
        </w:r>
      </w:del>
      <w:r>
        <w:t xml:space="preserve">, </w:t>
      </w:r>
      <w:del w:id="43" w:author="Achen, Aaron - NRCS, Lincoln, NE" w:date="2019-07-22T14:18:00Z">
        <w:r>
          <w:delText>2010</w:delText>
        </w:r>
      </w:del>
      <w:ins w:id="44" w:author="Achen, Aaron - NRCS, Lincoln, NE" w:date="2019-07-22T14:18:00Z">
        <w:r>
          <w:t>201</w:t>
        </w:r>
      </w:ins>
      <w:ins w:id="45" w:author="Achen, Aaron - NRCS, Lincoln, NE" w:date="2019-07-22T14:19:00Z">
        <w:r>
          <w:t>8</w:t>
        </w:r>
      </w:ins>
      <w:r>
        <w:t>).</w:t>
      </w:r>
    </w:p>
    <w:p w:rsidR="00771EB9" w:rsidRDefault="0014529C">
      <w:pPr>
        <w:pStyle w:val="NormalWeb"/>
        <w:divId w:val="17968123"/>
      </w:pPr>
      <w:r>
        <w:t>The NTCHS has developed criteria to identify those soil properties unique to hydric soils (Federal Register, 2012). These criteria are used to identify map unit components that normally are associated with wetlands. The criteria use selected soil properties that are described in “Field Indicators of Hydric Soils in the United States</w:t>
      </w:r>
      <w:del w:id="46" w:author="Achen, Aaron - NRCS, Lincoln, NE" w:date="2019-07-19T16:46:00Z">
        <w:r>
          <w:delText>.</w:delText>
        </w:r>
      </w:del>
      <w:r>
        <w:t xml:space="preserve">” (Vasilas, Hurt, and </w:t>
      </w:r>
      <w:del w:id="47" w:author="Achen, Aaron - NRCS, Lincoln, NE" w:date="2019-07-22T14:20:00Z">
        <w:r>
          <w:delText>Noble</w:delText>
        </w:r>
      </w:del>
      <w:ins w:id="48" w:author="Achen, Aaron - NRCS, Lincoln, NE" w:date="2019-07-22T14:20:00Z">
        <w:r>
          <w:t>Berkowitz</w:t>
        </w:r>
      </w:ins>
      <w:r>
        <w:t xml:space="preserve">, </w:t>
      </w:r>
      <w:del w:id="49" w:author="Achen, Aaron - NRCS, Lincoln, NE" w:date="2019-07-22T14:18:00Z">
        <w:r>
          <w:delText>2010</w:delText>
        </w:r>
      </w:del>
      <w:ins w:id="50" w:author="Achen, Aaron - NRCS, Lincoln, NE" w:date="2019-07-22T14:18:00Z">
        <w:r>
          <w:t>201</w:t>
        </w:r>
      </w:ins>
      <w:ins w:id="51" w:author="Achen, Aaron - NRCS, Lincoln, NE" w:date="2019-07-22T14:19:00Z">
        <w:r>
          <w:t>8</w:t>
        </w:r>
      </w:ins>
      <w:r>
        <w:t>), “Soil Taxonomy” (Soil Survey Staff, 1999), “Keys to Soil Taxonomy” (Soil Survey Staff, 2010), and the “Soil Survey Manual” (Soil Survey Division Staff, 1993).</w:t>
      </w:r>
    </w:p>
    <w:p w:rsidR="00771EB9" w:rsidRDefault="0014529C">
      <w:pPr>
        <w:pStyle w:val="Heading4"/>
        <w:divId w:val="2017339418"/>
        <w:rPr>
          <w:rFonts w:eastAsia="Times New Roman"/>
        </w:rPr>
      </w:pPr>
      <w:bookmarkStart w:id="52" w:name="_Toc16085578"/>
      <w:r>
        <w:rPr>
          <w:rFonts w:eastAsia="Times New Roman"/>
        </w:rPr>
        <w:lastRenderedPageBreak/>
        <w:t xml:space="preserve">Insert identifier(s) string and WKT geometry for each </w:t>
      </w:r>
      <w:del w:id="53" w:author="Achen, Aaron - NRCS, Lincoln, NE" w:date="2019-08-07T15:41:00Z">
        <w:r w:rsidDel="002F1E81">
          <w:rPr>
            <w:rFonts w:eastAsia="Times New Roman"/>
          </w:rPr>
          <w:delText>A</w:delText>
        </w:r>
      </w:del>
      <w:ins w:id="54" w:author="Achen, Aaron - NRCS, Lincoln, NE" w:date="2019-08-07T15:41:00Z">
        <w:r w:rsidR="002F1E81">
          <w:rPr>
            <w:rFonts w:eastAsia="Times New Roman"/>
          </w:rPr>
          <w:t>a</w:t>
        </w:r>
      </w:ins>
      <w:r>
        <w:rPr>
          <w:rFonts w:eastAsia="Times New Roman"/>
        </w:rPr>
        <w:t xml:space="preserve">rea of </w:t>
      </w:r>
      <w:del w:id="55" w:author="Achen, Aaron - NRCS, Lincoln, NE" w:date="2019-08-07T15:41:00Z">
        <w:r w:rsidDel="002F1E81">
          <w:rPr>
            <w:rFonts w:eastAsia="Times New Roman"/>
          </w:rPr>
          <w:delText>I</w:delText>
        </w:r>
      </w:del>
      <w:ins w:id="56" w:author="Achen, Aaron - NRCS, Lincoln, NE" w:date="2019-08-07T15:41:00Z">
        <w:r w:rsidR="002F1E81">
          <w:rPr>
            <w:rFonts w:eastAsia="Times New Roman"/>
          </w:rPr>
          <w:t>i</w:t>
        </w:r>
      </w:ins>
      <w:r>
        <w:rPr>
          <w:rFonts w:eastAsia="Times New Roman"/>
        </w:rPr>
        <w:t>nterest (AOI) polygon</w:t>
      </w:r>
      <w:bookmarkEnd w:id="52"/>
    </w:p>
    <w:p w:rsidR="00771EB9" w:rsidRDefault="0014529C">
      <w:pPr>
        <w:pStyle w:val="HTMLPreformatted"/>
        <w:divId w:val="2017339418"/>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(((-102.12335160658608 45.959173206572416, -102.13402890980223 45.959218442561564, -102.13386921506947 45.944643788188387, -102.12327175652177 45.944703605814198, -102.12335160658608 45.959173206572416)))', 4326);   </w:t>
      </w:r>
    </w:p>
    <w:p w:rsidR="00771EB9" w:rsidRDefault="0014529C">
      <w:pPr>
        <w:pStyle w:val="HTMLPreformatted"/>
        <w:divId w:val="2017339418"/>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771EB9" w:rsidRDefault="0014529C">
      <w:pPr>
        <w:pStyle w:val="HTMLPreformatted"/>
        <w:divId w:val="2017339418"/>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771EB9" w:rsidRDefault="0014529C">
      <w:pPr>
        <w:pStyle w:val="HTMLPreformatted"/>
        <w:divId w:val="2017339418"/>
        <w:rPr>
          <w:rStyle w:val="HTMLCode"/>
        </w:rPr>
      </w:pPr>
      <w:r>
        <w:rPr>
          <w:rStyle w:val="HTMLCode"/>
        </w:rPr>
        <w:t>VALUES ('T9981 Fld3', @</w:t>
      </w:r>
      <w:proofErr w:type="spellStart"/>
      <w:r>
        <w:rPr>
          <w:rStyle w:val="HTMLCode"/>
        </w:rPr>
        <w:t>aoiGeomFixed</w:t>
      </w:r>
      <w:proofErr w:type="spellEnd"/>
      <w:r>
        <w:rPr>
          <w:rStyle w:val="HTMLCode"/>
        </w:rPr>
        <w:t xml:space="preserve">); </w:t>
      </w:r>
    </w:p>
    <w:p w:rsidR="00771EB9" w:rsidRDefault="0014529C">
      <w:pPr>
        <w:pStyle w:val="HTMLPreformatted"/>
        <w:divId w:val="2017339418"/>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(((-102.1130336443976 45.959162795100383, -102.12335160658608 45.959173206572416, -102.12327175652177 45.944703605814198, -102.1128892282776 45.944710506326032, -102.1130336443976 45.959162795100383)))', 4326);   </w:t>
      </w:r>
    </w:p>
    <w:p w:rsidR="00771EB9" w:rsidRDefault="0014529C">
      <w:pPr>
        <w:pStyle w:val="HTMLPreformatted"/>
        <w:divId w:val="2017339418"/>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771EB9" w:rsidRDefault="0014529C">
      <w:pPr>
        <w:pStyle w:val="HTMLPreformatted"/>
        <w:divId w:val="2017339418"/>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771EB9" w:rsidRDefault="0014529C">
      <w:pPr>
        <w:pStyle w:val="HTMLPreformatted"/>
        <w:divId w:val="2017339418"/>
      </w:pPr>
      <w:r>
        <w:rPr>
          <w:rStyle w:val="HTMLCode"/>
        </w:rPr>
        <w:t>VALUES ('T9981 Fld4', @</w:t>
      </w:r>
      <w:proofErr w:type="spellStart"/>
      <w:r>
        <w:rPr>
          <w:rStyle w:val="HTMLCode"/>
        </w:rPr>
        <w:t>aoiGeomFixed</w:t>
      </w:r>
      <w:proofErr w:type="spellEnd"/>
      <w:r>
        <w:rPr>
          <w:rStyle w:val="HTMLCode"/>
        </w:rPr>
        <w:t>);</w:t>
      </w:r>
    </w:p>
    <w:p w:rsidR="00771EB9" w:rsidRDefault="0014529C">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29573773"/>
        <w:rPr>
          <w:rFonts w:eastAsia="Times New Roman"/>
        </w:rPr>
      </w:pPr>
      <w:bookmarkStart w:id="57" w:name="_Toc16085579"/>
      <w:r>
        <w:rPr>
          <w:rFonts w:eastAsia="Times New Roman"/>
        </w:rPr>
        <w:t>Soil SQL Script Breakdown</w:t>
      </w:r>
      <w:bookmarkEnd w:id="57"/>
    </w:p>
    <w:tbl>
      <w:tblPr>
        <w:tblW w:w="5000" w:type="pct"/>
        <w:tblCellSpacing w:w="15" w:type="dxa"/>
        <w:tblLook w:val="04A0" w:firstRow="1" w:lastRow="0" w:firstColumn="1" w:lastColumn="0" w:noHBand="0" w:noVBand="1"/>
      </w:tblPr>
      <w:tblGrid>
        <w:gridCol w:w="582"/>
        <w:gridCol w:w="995"/>
        <w:gridCol w:w="7783"/>
      </w:tblGrid>
      <w:tr w:rsidR="00771EB9">
        <w:trPr>
          <w:divId w:val="729573773"/>
          <w:tblHeader/>
          <w:tblCellSpacing w:w="15" w:type="dxa"/>
        </w:trPr>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aoigeom</w:t>
            </w:r>
            <w:proofErr w:type="spellEnd"/>
          </w:p>
        </w:tc>
      </w:tr>
      <w:tr w:rsidR="00771EB9">
        <w:trPr>
          <w:divId w:val="729573773"/>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POLYGON ((-102.13386921506947 45.944643788188387, -102.12327175652177 45.9447036058142, -102.12335160658608 45.959173206572416, -102.13402890980223 45.959218442561564, -102.13386921506947 45.944643788188387))</w:t>
            </w:r>
          </w:p>
        </w:tc>
      </w:tr>
      <w:tr w:rsidR="00771EB9">
        <w:trPr>
          <w:divId w:val="729573773"/>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POLYGON ((-102.12327175652177 45.9447036058142, -102.1128892282776 45.944710506326032, -102.1130336443976 45.959162795100383, -102.12335160658608 45.959173206572416, -102.12327175652177 45.9447036058142))</w:t>
            </w:r>
          </w:p>
        </w:tc>
      </w:tr>
    </w:tbl>
    <w:p w:rsidR="00771EB9" w:rsidRDefault="0014529C">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2433228"/>
        <w:rPr>
          <w:rFonts w:eastAsia="Times New Roman"/>
        </w:rPr>
      </w:pPr>
      <w:bookmarkStart w:id="58" w:name="_Toc16085580"/>
      <w:r>
        <w:rPr>
          <w:rFonts w:eastAsia="Times New Roman"/>
        </w:rPr>
        <w:t>Create</w:t>
      </w:r>
      <w:del w:id="59" w:author="Achen, Aaron - NRCS, Lincoln, NE" w:date="2019-08-07T15:41:00Z">
        <w:r w:rsidDel="002F1E81">
          <w:rPr>
            <w:rFonts w:eastAsia="Times New Roman"/>
          </w:rPr>
          <w:delText>s</w:delText>
        </w:r>
      </w:del>
      <w:r>
        <w:rPr>
          <w:rFonts w:eastAsia="Times New Roman"/>
        </w:rPr>
        <w:t xml:space="preserve"> </w:t>
      </w:r>
      <w:del w:id="60" w:author="Achen, Aaron - NRCS, Lincoln, NE" w:date="2019-08-07T15:41:00Z">
        <w:r w:rsidDel="002F1E81">
          <w:rPr>
            <w:rFonts w:eastAsia="Times New Roman"/>
          </w:rPr>
          <w:delText>S</w:delText>
        </w:r>
      </w:del>
      <w:ins w:id="61" w:author="Achen, Aaron - NRCS, Lincoln, NE" w:date="2019-08-07T15:41:00Z">
        <w:r w:rsidR="002F1E81">
          <w:rPr>
            <w:rFonts w:eastAsia="Times New Roman"/>
          </w:rPr>
          <w:t>s</w:t>
        </w:r>
      </w:ins>
      <w:r>
        <w:rPr>
          <w:rFonts w:eastAsia="Times New Roman"/>
        </w:rPr>
        <w:t xml:space="preserve">ummary </w:t>
      </w:r>
      <w:del w:id="62" w:author="Achen, Aaron - NRCS, Lincoln, NE" w:date="2019-08-07T15:41:00Z">
        <w:r w:rsidDel="002F1E81">
          <w:rPr>
            <w:rFonts w:eastAsia="Times New Roman"/>
          </w:rPr>
          <w:delText>A</w:delText>
        </w:r>
      </w:del>
      <w:ins w:id="63" w:author="Achen, Aaron - NRCS, Lincoln, NE" w:date="2019-08-07T15:41:00Z">
        <w:r w:rsidR="002F1E81">
          <w:rPr>
            <w:rFonts w:eastAsia="Times New Roman"/>
          </w:rPr>
          <w:t>a</w:t>
        </w:r>
      </w:ins>
      <w:r>
        <w:rPr>
          <w:rFonts w:eastAsia="Times New Roman"/>
        </w:rPr>
        <w:t xml:space="preserve">cres for each </w:t>
      </w:r>
      <w:proofErr w:type="spellStart"/>
      <w:r>
        <w:rPr>
          <w:rFonts w:eastAsia="Times New Roman"/>
        </w:rPr>
        <w:t>landunit</w:t>
      </w:r>
      <w:bookmarkEnd w:id="58"/>
      <w:proofErr w:type="spellEnd"/>
    </w:p>
    <w:p w:rsidR="00771EB9" w:rsidRDefault="0014529C">
      <w:pPr>
        <w:pStyle w:val="HTMLPreformatted"/>
        <w:divId w:val="1522433228"/>
        <w:rPr>
          <w:rStyle w:val="HTMLCode"/>
        </w:rPr>
      </w:pPr>
      <w:r>
        <w:rPr>
          <w:rStyle w:val="HTMLCode"/>
        </w:rPr>
        <w:t>CREATE TABLE #</w:t>
      </w:r>
      <w:proofErr w:type="spellStart"/>
      <w:r>
        <w:rPr>
          <w:rStyle w:val="HTMLCode"/>
        </w:rPr>
        <w:t>AoiAcres</w:t>
      </w:r>
      <w:proofErr w:type="spellEnd"/>
    </w:p>
    <w:p w:rsidR="00771EB9" w:rsidRDefault="0014529C">
      <w:pPr>
        <w:pStyle w:val="HTMLPreformatted"/>
        <w:divId w:val="1522433228"/>
        <w:rPr>
          <w:rStyle w:val="HTMLCode"/>
        </w:rPr>
      </w:pPr>
      <w:r>
        <w:rPr>
          <w:rStyle w:val="HTMLCode"/>
        </w:rPr>
        <w:t xml:space="preserve">    ( </w:t>
      </w:r>
      <w:proofErr w:type="spellStart"/>
      <w:r>
        <w:rPr>
          <w:rStyle w:val="HTMLCode"/>
        </w:rPr>
        <w:t>aoiid</w:t>
      </w:r>
      <w:proofErr w:type="spellEnd"/>
      <w:r>
        <w:rPr>
          <w:rStyle w:val="HTMLCode"/>
        </w:rPr>
        <w:t xml:space="preserve"> INT,</w:t>
      </w:r>
    </w:p>
    <w:p w:rsidR="00771EB9" w:rsidRDefault="0014529C">
      <w:pPr>
        <w:pStyle w:val="HTMLPreformatted"/>
        <w:divId w:val="1522433228"/>
        <w:rPr>
          <w:rStyle w:val="HTMLCode"/>
        </w:rPr>
      </w:pPr>
      <w:r>
        <w:rPr>
          <w:rStyle w:val="HTMLCode"/>
        </w:rPr>
        <w:t xml:space="preserve">    </w:t>
      </w:r>
      <w:proofErr w:type="spellStart"/>
      <w:r>
        <w:rPr>
          <w:rStyle w:val="HTMLCode"/>
        </w:rPr>
        <w:t>landunit</w:t>
      </w:r>
      <w:proofErr w:type="spellEnd"/>
      <w:r>
        <w:rPr>
          <w:rStyle w:val="HTMLCode"/>
        </w:rPr>
        <w:t xml:space="preserve"> CHAR(20),</w:t>
      </w:r>
    </w:p>
    <w:p w:rsidR="00771EB9" w:rsidRDefault="0014529C">
      <w:pPr>
        <w:pStyle w:val="HTMLPreformatted"/>
        <w:divId w:val="1522433228"/>
        <w:rPr>
          <w:rStyle w:val="HTMLCode"/>
        </w:rPr>
      </w:pPr>
      <w:r>
        <w:rPr>
          <w:rStyle w:val="HTMLCode"/>
        </w:rPr>
        <w:t xml:space="preserve">    </w:t>
      </w:r>
      <w:proofErr w:type="spellStart"/>
      <w:r>
        <w:rPr>
          <w:rStyle w:val="HTMLCode"/>
        </w:rPr>
        <w:t>landunit_acres</w:t>
      </w:r>
      <w:proofErr w:type="spellEnd"/>
      <w:r>
        <w:rPr>
          <w:rStyle w:val="HTMLCode"/>
        </w:rPr>
        <w:t xml:space="preserve"> FLOAT</w:t>
      </w:r>
    </w:p>
    <w:p w:rsidR="00771EB9" w:rsidRDefault="0014529C">
      <w:pPr>
        <w:pStyle w:val="HTMLPreformatted"/>
        <w:divId w:val="1522433228"/>
      </w:pPr>
      <w:r>
        <w:rPr>
          <w:rStyle w:val="HTMLCode"/>
        </w:rPr>
        <w:t xml:space="preserve">    );</w:t>
      </w:r>
    </w:p>
    <w:p w:rsidR="00771EB9" w:rsidRDefault="0014529C">
      <w:pPr>
        <w:pStyle w:val="HTMLPreformatted"/>
        <w:divId w:val="1522433228"/>
        <w:rPr>
          <w:rStyle w:val="HTMLCode"/>
        </w:rPr>
      </w:pPr>
      <w:r>
        <w:rPr>
          <w:rStyle w:val="HTMLCode"/>
        </w:rPr>
        <w:t>INSERT INTO #</w:t>
      </w:r>
      <w:proofErr w:type="spellStart"/>
      <w:r>
        <w:rPr>
          <w:rStyle w:val="HTMLCode"/>
        </w:rPr>
        <w:t>AoiAcres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xml:space="preserve"> )\</w:t>
      </w:r>
    </w:p>
    <w:p w:rsidR="00771EB9" w:rsidRDefault="0014529C">
      <w:pPr>
        <w:pStyle w:val="HTMLPreformatted"/>
        <w:divId w:val="1522433228"/>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p w:rsidR="00771EB9" w:rsidRDefault="0014529C">
      <w:pPr>
        <w:pStyle w:val="HTMLPreformatted"/>
        <w:divId w:val="1522433228"/>
        <w:rPr>
          <w:rStyle w:val="HTMLCode"/>
        </w:rPr>
      </w:pPr>
      <w:r>
        <w:rPr>
          <w:rStyle w:val="HTMLCode"/>
        </w:rPr>
        <w:t>SUM( ROUND( ( ( GEOGRAPHY::</w:t>
      </w:r>
      <w:proofErr w:type="spellStart"/>
      <w:r>
        <w:rPr>
          <w:rStyle w:val="HTMLCode"/>
        </w:rPr>
        <w:t>STGeomFromWKB</w:t>
      </w:r>
      <w:proofErr w:type="spellEnd"/>
      <w:r>
        <w:rPr>
          <w:rStyle w:val="HTMLCode"/>
        </w:rPr>
        <w:t>(</w:t>
      </w:r>
      <w:proofErr w:type="spellStart"/>
      <w:r>
        <w:rPr>
          <w:rStyle w:val="HTMLCode"/>
        </w:rPr>
        <w:t>aoigeom.STAsBinary</w:t>
      </w:r>
      <w:proofErr w:type="spellEnd"/>
      <w:r>
        <w:rPr>
          <w:rStyle w:val="HTMLCode"/>
        </w:rPr>
        <w:t>(), 4326 ).</w:t>
      </w:r>
      <w:proofErr w:type="spellStart"/>
      <w:r>
        <w:rPr>
          <w:rStyle w:val="HTMLCode"/>
        </w:rPr>
        <w:t>STArea</w:t>
      </w:r>
      <w:proofErr w:type="spellEnd"/>
      <w:r>
        <w:rPr>
          <w:rStyle w:val="HTMLCode"/>
        </w:rPr>
        <w:t xml:space="preserve">() ) / 4046.8564224 ), 3 ) ) AS </w:t>
      </w:r>
      <w:proofErr w:type="spellStart"/>
      <w:r>
        <w:rPr>
          <w:rStyle w:val="HTMLCode"/>
        </w:rPr>
        <w:t>landunit_acres</w:t>
      </w:r>
      <w:proofErr w:type="spellEnd"/>
    </w:p>
    <w:p w:rsidR="00771EB9" w:rsidRDefault="0014529C">
      <w:pPr>
        <w:pStyle w:val="HTMLPreformatted"/>
        <w:divId w:val="1522433228"/>
        <w:rPr>
          <w:rStyle w:val="HTMLCode"/>
        </w:rPr>
      </w:pPr>
      <w:r>
        <w:rPr>
          <w:rStyle w:val="HTMLCode"/>
        </w:rPr>
        <w:t>FROM #</w:t>
      </w:r>
      <w:proofErr w:type="spellStart"/>
      <w:r>
        <w:rPr>
          <w:rStyle w:val="HTMLCode"/>
        </w:rPr>
        <w:t>AoiTable</w:t>
      </w:r>
      <w:proofErr w:type="spellEnd"/>
    </w:p>
    <w:p w:rsidR="00771EB9" w:rsidRDefault="0014529C">
      <w:pPr>
        <w:pStyle w:val="HTMLPreformatted"/>
        <w:divId w:val="1522433228"/>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tbl>
      <w:tblPr>
        <w:tblW w:w="0" w:type="auto"/>
        <w:tblCellSpacing w:w="15" w:type="dxa"/>
        <w:tblLook w:val="04A0" w:firstRow="1" w:lastRow="0" w:firstColumn="1" w:lastColumn="0" w:noHBand="0" w:noVBand="1"/>
      </w:tblPr>
      <w:tblGrid>
        <w:gridCol w:w="582"/>
        <w:gridCol w:w="1187"/>
        <w:gridCol w:w="1596"/>
      </w:tblGrid>
      <w:tr w:rsidR="00771EB9">
        <w:trPr>
          <w:divId w:val="1522433228"/>
          <w:tblHeader/>
          <w:tblCellSpacing w:w="15" w:type="dxa"/>
        </w:trPr>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landunit_acres</w:t>
            </w:r>
            <w:proofErr w:type="spellEnd"/>
          </w:p>
        </w:tc>
      </w:tr>
      <w:tr w:rsidR="00771EB9">
        <w:trPr>
          <w:divId w:val="1522433228"/>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328.952</w:t>
            </w:r>
          </w:p>
        </w:tc>
      </w:tr>
      <w:tr w:rsidR="00771EB9">
        <w:trPr>
          <w:divId w:val="1522433228"/>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318.722</w:t>
            </w:r>
          </w:p>
        </w:tc>
      </w:tr>
    </w:tbl>
    <w:p w:rsidR="00771EB9" w:rsidRDefault="0014529C">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29332634"/>
        <w:rPr>
          <w:rFonts w:eastAsia="Times New Roman"/>
        </w:rPr>
      </w:pPr>
      <w:bookmarkStart w:id="64" w:name="_Toc16085581"/>
      <w:r>
        <w:rPr>
          <w:rFonts w:eastAsia="Times New Roman"/>
        </w:rPr>
        <w:lastRenderedPageBreak/>
        <w:t>Populate intersected soil polygon table with geometry</w:t>
      </w:r>
      <w:bookmarkEnd w:id="64"/>
    </w:p>
    <w:p w:rsidR="00771EB9" w:rsidRDefault="0014529C">
      <w:pPr>
        <w:pStyle w:val="HTMLPreformatted"/>
        <w:divId w:val="1329332634"/>
        <w:rPr>
          <w:rStyle w:val="HTMLCode"/>
        </w:rPr>
      </w:pPr>
      <w:r>
        <w:rPr>
          <w:rStyle w:val="HTMLCode"/>
        </w:rPr>
        <w:t>-- Create intersected soil polygon table with geometry</w:t>
      </w:r>
    </w:p>
    <w:p w:rsidR="00771EB9" w:rsidRDefault="0014529C">
      <w:pPr>
        <w:pStyle w:val="HTMLPreformatted"/>
        <w:divId w:val="1329332634"/>
        <w:rPr>
          <w:rStyle w:val="HTMLCode"/>
        </w:rPr>
      </w:pPr>
      <w:r>
        <w:rPr>
          <w:rStyle w:val="HTMLCode"/>
        </w:rPr>
        <w:t>CREATE TABLE #</w:t>
      </w:r>
      <w:proofErr w:type="spellStart"/>
      <w:r>
        <w:rPr>
          <w:rStyle w:val="HTMLCode"/>
        </w:rPr>
        <w:t>AoiSoils</w:t>
      </w:r>
      <w:proofErr w:type="spellEnd"/>
      <w:r>
        <w:rPr>
          <w:rStyle w:val="HTMLCode"/>
        </w:rPr>
        <w:t xml:space="preserve"> </w:t>
      </w:r>
    </w:p>
    <w:p w:rsidR="00771EB9" w:rsidRDefault="0014529C">
      <w:pPr>
        <w:pStyle w:val="HTMLPreformatted"/>
        <w:divId w:val="1329332634"/>
        <w:rPr>
          <w:rStyle w:val="HTMLCode"/>
        </w:rPr>
      </w:pPr>
      <w:r>
        <w:rPr>
          <w:rStyle w:val="HTMLCode"/>
        </w:rPr>
        <w:t xml:space="preserve">    ( </w:t>
      </w:r>
      <w:proofErr w:type="spellStart"/>
      <w:r>
        <w:rPr>
          <w:rStyle w:val="HTMLCode"/>
        </w:rPr>
        <w:t>polyid</w:t>
      </w:r>
      <w:proofErr w:type="spellEnd"/>
      <w:r>
        <w:rPr>
          <w:rStyle w:val="HTMLCode"/>
        </w:rPr>
        <w:t xml:space="preserve"> INT IDENTITY (1,1),</w:t>
      </w:r>
    </w:p>
    <w:p w:rsidR="00771EB9" w:rsidRDefault="0014529C">
      <w:pPr>
        <w:pStyle w:val="HTMLPreformatted"/>
        <w:divId w:val="1329332634"/>
        <w:rPr>
          <w:rStyle w:val="HTMLCode"/>
        </w:rPr>
      </w:pPr>
      <w:r>
        <w:rPr>
          <w:rStyle w:val="HTMLCode"/>
        </w:rPr>
        <w:t xml:space="preserve">    </w:t>
      </w:r>
      <w:proofErr w:type="spellStart"/>
      <w:r>
        <w:rPr>
          <w:rStyle w:val="HTMLCode"/>
        </w:rPr>
        <w:t>aoiid</w:t>
      </w:r>
      <w:proofErr w:type="spellEnd"/>
      <w:r>
        <w:rPr>
          <w:rStyle w:val="HTMLCode"/>
        </w:rPr>
        <w:t xml:space="preserve"> INT,</w:t>
      </w:r>
    </w:p>
    <w:p w:rsidR="00771EB9" w:rsidRDefault="0014529C">
      <w:pPr>
        <w:pStyle w:val="HTMLPreformatted"/>
        <w:divId w:val="1329332634"/>
        <w:rPr>
          <w:rStyle w:val="HTMLCode"/>
        </w:rPr>
      </w:pPr>
      <w:r>
        <w:rPr>
          <w:rStyle w:val="HTMLCode"/>
        </w:rPr>
        <w:t xml:space="preserve">    </w:t>
      </w:r>
      <w:proofErr w:type="spellStart"/>
      <w:r>
        <w:rPr>
          <w:rStyle w:val="HTMLCode"/>
        </w:rPr>
        <w:t>landunit</w:t>
      </w:r>
      <w:proofErr w:type="spellEnd"/>
      <w:r>
        <w:rPr>
          <w:rStyle w:val="HTMLCode"/>
        </w:rPr>
        <w:t xml:space="preserve"> CHAR(20),</w:t>
      </w:r>
    </w:p>
    <w:p w:rsidR="00771EB9" w:rsidRDefault="0014529C">
      <w:pPr>
        <w:pStyle w:val="HTMLPreformatted"/>
        <w:divId w:val="1329332634"/>
        <w:rPr>
          <w:rStyle w:val="HTMLCode"/>
        </w:rPr>
      </w:pPr>
      <w:r>
        <w:rPr>
          <w:rStyle w:val="HTMLCode"/>
        </w:rPr>
        <w:t xml:space="preserve">    </w:t>
      </w:r>
      <w:proofErr w:type="spellStart"/>
      <w:r>
        <w:rPr>
          <w:rStyle w:val="HTMLCode"/>
        </w:rPr>
        <w:t>mukey</w:t>
      </w:r>
      <w:proofErr w:type="spellEnd"/>
      <w:r>
        <w:rPr>
          <w:rStyle w:val="HTMLCode"/>
        </w:rPr>
        <w:t xml:space="preserve"> INT,</w:t>
      </w:r>
    </w:p>
    <w:p w:rsidR="00771EB9" w:rsidRDefault="0014529C">
      <w:pPr>
        <w:pStyle w:val="HTMLPreformatted"/>
        <w:divId w:val="1329332634"/>
        <w:rPr>
          <w:rStyle w:val="HTMLCode"/>
        </w:rPr>
      </w:pPr>
      <w:r>
        <w:rPr>
          <w:rStyle w:val="HTMLCode"/>
        </w:rPr>
        <w:t xml:space="preserve">    </w:t>
      </w:r>
      <w:proofErr w:type="spellStart"/>
      <w:r>
        <w:rPr>
          <w:rStyle w:val="HTMLCode"/>
        </w:rPr>
        <w:t>soilgeom</w:t>
      </w:r>
      <w:proofErr w:type="spellEnd"/>
      <w:r>
        <w:rPr>
          <w:rStyle w:val="HTMLCode"/>
        </w:rPr>
        <w:t xml:space="preserve"> GEOMETRY</w:t>
      </w:r>
    </w:p>
    <w:p w:rsidR="00771EB9" w:rsidRDefault="0014529C">
      <w:pPr>
        <w:pStyle w:val="HTMLPreformatted"/>
        <w:divId w:val="1329332634"/>
      </w:pPr>
      <w:r>
        <w:rPr>
          <w:rStyle w:val="HTMLCode"/>
        </w:rPr>
        <w:t xml:space="preserve">    );</w:t>
      </w:r>
    </w:p>
    <w:p w:rsidR="00771EB9" w:rsidRDefault="0014529C">
      <w:pPr>
        <w:pStyle w:val="HTMLPreformatted"/>
        <w:divId w:val="1329332634"/>
        <w:rPr>
          <w:rStyle w:val="HTMLCode"/>
        </w:rPr>
      </w:pPr>
      <w:r>
        <w:rPr>
          <w:rStyle w:val="HTMLCode"/>
        </w:rPr>
        <w:t>INSERT INTO #</w:t>
      </w:r>
      <w:proofErr w:type="spellStart"/>
      <w:r>
        <w:rPr>
          <w:rStyle w:val="HTMLCode"/>
        </w:rPr>
        <w:t>AoiSoils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soilgeom</w:t>
      </w:r>
      <w:proofErr w:type="spellEnd"/>
      <w:r>
        <w:rPr>
          <w:rStyle w:val="HTMLCode"/>
        </w:rPr>
        <w:t>)</w:t>
      </w:r>
    </w:p>
    <w:p w:rsidR="00771EB9" w:rsidRDefault="0014529C">
      <w:pPr>
        <w:pStyle w:val="HTMLPreformatted"/>
        <w:divId w:val="1329332634"/>
        <w:rPr>
          <w:rStyle w:val="HTMLCode"/>
        </w:rPr>
      </w:pPr>
      <w:r>
        <w:rPr>
          <w:rStyle w:val="HTMLCode"/>
        </w:rPr>
        <w:t xml:space="preserve">SELECT </w:t>
      </w:r>
      <w:proofErr w:type="spellStart"/>
      <w:r>
        <w:rPr>
          <w:rStyle w:val="HTMLCode"/>
        </w:rPr>
        <w:t>A.aoiid</w:t>
      </w:r>
      <w:proofErr w:type="spellEnd"/>
      <w:r>
        <w:rPr>
          <w:rStyle w:val="HTMLCode"/>
        </w:rPr>
        <w:t xml:space="preserve">, </w:t>
      </w:r>
      <w:proofErr w:type="spellStart"/>
      <w:r>
        <w:rPr>
          <w:rStyle w:val="HTMLCode"/>
        </w:rPr>
        <w:t>A.landunit</w:t>
      </w:r>
      <w:proofErr w:type="spellEnd"/>
      <w:r>
        <w:rPr>
          <w:rStyle w:val="HTMLCode"/>
        </w:rPr>
        <w:t xml:space="preserve">, </w:t>
      </w:r>
      <w:proofErr w:type="spellStart"/>
      <w:r>
        <w:rPr>
          <w:rStyle w:val="HTMLCode"/>
        </w:rPr>
        <w:t>M.mukey</w:t>
      </w:r>
      <w:proofErr w:type="spellEnd"/>
      <w:r>
        <w:rPr>
          <w:rStyle w:val="HTMLCode"/>
        </w:rPr>
        <w:t xml:space="preserve">, </w:t>
      </w:r>
      <w:proofErr w:type="spellStart"/>
      <w:r>
        <w:rPr>
          <w:rStyle w:val="HTMLCode"/>
        </w:rPr>
        <w:t>M.mupolygongeo.STIntersection</w:t>
      </w:r>
      <w:proofErr w:type="spellEnd"/>
      <w:r>
        <w:rPr>
          <w:rStyle w:val="HTMLCode"/>
        </w:rPr>
        <w:t>(</w:t>
      </w:r>
      <w:proofErr w:type="spellStart"/>
      <w:r>
        <w:rPr>
          <w:rStyle w:val="HTMLCode"/>
        </w:rPr>
        <w:t>A.aoigeom</w:t>
      </w:r>
      <w:proofErr w:type="spellEnd"/>
      <w:r>
        <w:rPr>
          <w:rStyle w:val="HTMLCode"/>
        </w:rPr>
        <w:t xml:space="preserve"> ) AS </w:t>
      </w:r>
      <w:proofErr w:type="spellStart"/>
      <w:r>
        <w:rPr>
          <w:rStyle w:val="HTMLCode"/>
        </w:rPr>
        <w:t>soilgeom</w:t>
      </w:r>
      <w:proofErr w:type="spellEnd"/>
    </w:p>
    <w:p w:rsidR="00771EB9" w:rsidRDefault="0014529C">
      <w:pPr>
        <w:pStyle w:val="HTMLPreformatted"/>
        <w:divId w:val="1329332634"/>
        <w:rPr>
          <w:rStyle w:val="HTMLCode"/>
        </w:rPr>
      </w:pPr>
      <w:r>
        <w:rPr>
          <w:rStyle w:val="HTMLCode"/>
        </w:rPr>
        <w:t xml:space="preserve">FROM </w:t>
      </w:r>
      <w:proofErr w:type="spellStart"/>
      <w:r>
        <w:rPr>
          <w:rStyle w:val="HTMLCode"/>
        </w:rPr>
        <w:t>mupolygon</w:t>
      </w:r>
      <w:proofErr w:type="spellEnd"/>
      <w:r>
        <w:rPr>
          <w:rStyle w:val="HTMLCode"/>
        </w:rPr>
        <w:t xml:space="preserve"> M, #</w:t>
      </w:r>
      <w:proofErr w:type="spellStart"/>
      <w:r>
        <w:rPr>
          <w:rStyle w:val="HTMLCode"/>
        </w:rPr>
        <w:t>AoiTable</w:t>
      </w:r>
      <w:proofErr w:type="spellEnd"/>
      <w:r>
        <w:rPr>
          <w:rStyle w:val="HTMLCode"/>
        </w:rPr>
        <w:t xml:space="preserve"> A</w:t>
      </w:r>
    </w:p>
    <w:p w:rsidR="00771EB9" w:rsidRDefault="0014529C">
      <w:pPr>
        <w:pStyle w:val="HTMLPreformatted"/>
        <w:divId w:val="1329332634"/>
      </w:pPr>
      <w:r>
        <w:rPr>
          <w:rStyle w:val="HTMLCode"/>
        </w:rPr>
        <w:t xml:space="preserve">WHERE </w:t>
      </w:r>
      <w:proofErr w:type="spellStart"/>
      <w:r>
        <w:rPr>
          <w:rStyle w:val="HTMLCode"/>
        </w:rPr>
        <w:t>mupolygongeo.STIntersects</w:t>
      </w:r>
      <w:proofErr w:type="spellEnd"/>
      <w:r>
        <w:rPr>
          <w:rStyle w:val="HTMLCode"/>
        </w:rPr>
        <w:t>(</w:t>
      </w:r>
      <w:proofErr w:type="spellStart"/>
      <w:r>
        <w:rPr>
          <w:rStyle w:val="HTMLCode"/>
        </w:rPr>
        <w:t>A.aoigeom</w:t>
      </w:r>
      <w:proofErr w:type="spellEnd"/>
      <w:r>
        <w:rPr>
          <w:rStyle w:val="HTMLCode"/>
        </w:rPr>
        <w:t>) = 1;</w:t>
      </w:r>
    </w:p>
    <w:p w:rsidR="00771EB9" w:rsidRDefault="0014529C">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07585761"/>
        <w:rPr>
          <w:rFonts w:eastAsia="Times New Roman"/>
        </w:rPr>
      </w:pPr>
      <w:bookmarkStart w:id="65" w:name="_Toc16085582"/>
      <w:r>
        <w:rPr>
          <w:rFonts w:eastAsia="Times New Roman"/>
        </w:rPr>
        <w:t>Populate</w:t>
      </w:r>
      <w:del w:id="66" w:author="Achen, Aaron - NRCS, Lincoln, NE" w:date="2019-08-07T15:42:00Z">
        <w:r w:rsidDel="002F1E81">
          <w:rPr>
            <w:rFonts w:eastAsia="Times New Roman"/>
          </w:rPr>
          <w:delText>s</w:delText>
        </w:r>
      </w:del>
      <w:r>
        <w:rPr>
          <w:rFonts w:eastAsia="Times New Roman"/>
        </w:rPr>
        <w:t xml:space="preserve"> </w:t>
      </w:r>
      <w:ins w:id="67" w:author="Achen, Aaron - NRCS, Lincoln, NE" w:date="2019-08-07T15:42:00Z">
        <w:r w:rsidR="002F1E81">
          <w:rPr>
            <w:rFonts w:eastAsia="Times New Roman"/>
          </w:rPr>
          <w:t>s</w:t>
        </w:r>
      </w:ins>
      <w:del w:id="68" w:author="Achen, Aaron - NRCS, Lincoln, NE" w:date="2019-08-07T15:42:00Z">
        <w:r w:rsidDel="002F1E81">
          <w:rPr>
            <w:rFonts w:eastAsia="Times New Roman"/>
          </w:rPr>
          <w:delText>S</w:delText>
        </w:r>
      </w:del>
      <w:r>
        <w:rPr>
          <w:rFonts w:eastAsia="Times New Roman"/>
        </w:rPr>
        <w:t xml:space="preserve">oil geometry with </w:t>
      </w:r>
      <w:proofErr w:type="spellStart"/>
      <w:r>
        <w:rPr>
          <w:rFonts w:eastAsia="Times New Roman"/>
        </w:rPr>
        <w:t>landunit</w:t>
      </w:r>
      <w:proofErr w:type="spellEnd"/>
      <w:r>
        <w:rPr>
          <w:rFonts w:eastAsia="Times New Roman"/>
        </w:rPr>
        <w:t xml:space="preserve"> attribute</w:t>
      </w:r>
      <w:bookmarkEnd w:id="65"/>
    </w:p>
    <w:p w:rsidR="00771EB9" w:rsidRDefault="0014529C">
      <w:pPr>
        <w:pStyle w:val="HTMLPreformatted"/>
        <w:divId w:val="2007585761"/>
        <w:rPr>
          <w:rStyle w:val="HTMLCode"/>
        </w:rPr>
      </w:pPr>
      <w:r>
        <w:rPr>
          <w:rStyle w:val="HTMLCode"/>
        </w:rPr>
        <w:t xml:space="preserve">-- Soil geometry with </w:t>
      </w:r>
      <w:proofErr w:type="spellStart"/>
      <w:r>
        <w:rPr>
          <w:rStyle w:val="HTMLCode"/>
        </w:rPr>
        <w:t>landunits</w:t>
      </w:r>
      <w:proofErr w:type="spellEnd"/>
    </w:p>
    <w:p w:rsidR="00771EB9" w:rsidRDefault="0014529C">
      <w:pPr>
        <w:pStyle w:val="HTMLPreformatted"/>
        <w:divId w:val="2007585761"/>
        <w:rPr>
          <w:rStyle w:val="HTMLCode"/>
        </w:rPr>
      </w:pPr>
      <w:r>
        <w:rPr>
          <w:rStyle w:val="HTMLCode"/>
        </w:rPr>
        <w:t xml:space="preserve">CREATE TABLE #AoiSoils2 </w:t>
      </w:r>
    </w:p>
    <w:p w:rsidR="00771EB9" w:rsidRDefault="0014529C">
      <w:pPr>
        <w:pStyle w:val="HTMLPreformatted"/>
        <w:divId w:val="2007585761"/>
        <w:rPr>
          <w:rStyle w:val="HTMLCode"/>
        </w:rPr>
      </w:pPr>
      <w:r>
        <w:rPr>
          <w:rStyle w:val="HTMLCode"/>
        </w:rPr>
        <w:t xml:space="preserve">    ( </w:t>
      </w:r>
      <w:proofErr w:type="spellStart"/>
      <w:r>
        <w:rPr>
          <w:rStyle w:val="HTMLCode"/>
        </w:rPr>
        <w:t>aoiid</w:t>
      </w:r>
      <w:proofErr w:type="spellEnd"/>
      <w:r>
        <w:rPr>
          <w:rStyle w:val="HTMLCode"/>
        </w:rPr>
        <w:t xml:space="preserve"> INT,</w:t>
      </w:r>
    </w:p>
    <w:p w:rsidR="00771EB9" w:rsidRDefault="0014529C">
      <w:pPr>
        <w:pStyle w:val="HTMLPreformatted"/>
        <w:divId w:val="2007585761"/>
        <w:rPr>
          <w:rStyle w:val="HTMLCode"/>
        </w:rPr>
      </w:pPr>
      <w:r>
        <w:rPr>
          <w:rStyle w:val="HTMLCode"/>
        </w:rPr>
        <w:t xml:space="preserve">    </w:t>
      </w:r>
      <w:proofErr w:type="spellStart"/>
      <w:r>
        <w:rPr>
          <w:rStyle w:val="HTMLCode"/>
        </w:rPr>
        <w:t>polyid</w:t>
      </w:r>
      <w:proofErr w:type="spellEnd"/>
      <w:r>
        <w:rPr>
          <w:rStyle w:val="HTMLCode"/>
        </w:rPr>
        <w:t xml:space="preserve"> INT,</w:t>
      </w:r>
    </w:p>
    <w:p w:rsidR="00771EB9" w:rsidRDefault="0014529C">
      <w:pPr>
        <w:pStyle w:val="HTMLPreformatted"/>
        <w:divId w:val="2007585761"/>
        <w:rPr>
          <w:rStyle w:val="HTMLCode"/>
        </w:rPr>
      </w:pPr>
      <w:r>
        <w:rPr>
          <w:rStyle w:val="HTMLCode"/>
        </w:rPr>
        <w:t xml:space="preserve">    </w:t>
      </w:r>
      <w:proofErr w:type="spellStart"/>
      <w:r>
        <w:rPr>
          <w:rStyle w:val="HTMLCode"/>
        </w:rPr>
        <w:t>landunit</w:t>
      </w:r>
      <w:proofErr w:type="spellEnd"/>
      <w:r>
        <w:rPr>
          <w:rStyle w:val="HTMLCode"/>
        </w:rPr>
        <w:t xml:space="preserve"> CHAR(20),</w:t>
      </w:r>
    </w:p>
    <w:p w:rsidR="00771EB9" w:rsidRDefault="0014529C">
      <w:pPr>
        <w:pStyle w:val="HTMLPreformatted"/>
        <w:divId w:val="2007585761"/>
        <w:rPr>
          <w:rStyle w:val="HTMLCode"/>
        </w:rPr>
      </w:pPr>
      <w:r>
        <w:rPr>
          <w:rStyle w:val="HTMLCode"/>
        </w:rPr>
        <w:t xml:space="preserve">    </w:t>
      </w:r>
      <w:proofErr w:type="spellStart"/>
      <w:r>
        <w:rPr>
          <w:rStyle w:val="HTMLCode"/>
        </w:rPr>
        <w:t>mukey</w:t>
      </w:r>
      <w:proofErr w:type="spellEnd"/>
      <w:r>
        <w:rPr>
          <w:rStyle w:val="HTMLCode"/>
        </w:rPr>
        <w:t xml:space="preserve"> INT,</w:t>
      </w:r>
    </w:p>
    <w:p w:rsidR="00771EB9" w:rsidRDefault="0014529C">
      <w:pPr>
        <w:pStyle w:val="HTMLPreformatted"/>
        <w:divId w:val="2007585761"/>
        <w:rPr>
          <w:rStyle w:val="HTMLCode"/>
        </w:rPr>
      </w:pPr>
      <w:r>
        <w:rPr>
          <w:rStyle w:val="HTMLCode"/>
        </w:rPr>
        <w:t xml:space="preserve">    </w:t>
      </w:r>
      <w:proofErr w:type="spellStart"/>
      <w:r>
        <w:rPr>
          <w:rStyle w:val="HTMLCode"/>
        </w:rPr>
        <w:t>poly_acres</w:t>
      </w:r>
      <w:proofErr w:type="spellEnd"/>
      <w:r>
        <w:rPr>
          <w:rStyle w:val="HTMLCode"/>
        </w:rPr>
        <w:t xml:space="preserve"> FLOAT,</w:t>
      </w:r>
    </w:p>
    <w:p w:rsidR="00771EB9" w:rsidRDefault="0014529C">
      <w:pPr>
        <w:pStyle w:val="HTMLPreformatted"/>
        <w:divId w:val="2007585761"/>
        <w:rPr>
          <w:rStyle w:val="HTMLCode"/>
        </w:rPr>
      </w:pPr>
      <w:r>
        <w:rPr>
          <w:rStyle w:val="HTMLCode"/>
        </w:rPr>
        <w:t xml:space="preserve">    </w:t>
      </w:r>
      <w:proofErr w:type="spellStart"/>
      <w:r>
        <w:rPr>
          <w:rStyle w:val="HTMLCode"/>
        </w:rPr>
        <w:t>soilgeog</w:t>
      </w:r>
      <w:proofErr w:type="spellEnd"/>
      <w:r>
        <w:rPr>
          <w:rStyle w:val="HTMLCode"/>
        </w:rPr>
        <w:t xml:space="preserve"> GEOGRAPHY</w:t>
      </w:r>
    </w:p>
    <w:p w:rsidR="00771EB9" w:rsidRDefault="0014529C">
      <w:pPr>
        <w:pStyle w:val="HTMLPreformatted"/>
        <w:divId w:val="2007585761"/>
      </w:pPr>
      <w:r>
        <w:rPr>
          <w:rStyle w:val="HTMLCode"/>
        </w:rPr>
        <w:t xml:space="preserve">    );</w:t>
      </w:r>
    </w:p>
    <w:p w:rsidR="00771EB9" w:rsidRDefault="0014529C">
      <w:pPr>
        <w:pStyle w:val="HTMLPreformatted"/>
        <w:divId w:val="2007585761"/>
        <w:rPr>
          <w:rStyle w:val="HTMLCode"/>
        </w:rPr>
      </w:pPr>
      <w:r>
        <w:rPr>
          <w:rStyle w:val="HTMLCode"/>
        </w:rPr>
        <w:t xml:space="preserve">-- Populate Soil geometry with </w:t>
      </w:r>
      <w:proofErr w:type="spellStart"/>
      <w:r>
        <w:rPr>
          <w:rStyle w:val="HTMLCode"/>
        </w:rPr>
        <w:t>landunit</w:t>
      </w:r>
      <w:proofErr w:type="spellEnd"/>
      <w:r>
        <w:rPr>
          <w:rStyle w:val="HTMLCode"/>
        </w:rPr>
        <w:t xml:space="preserve"> attribute</w:t>
      </w:r>
    </w:p>
    <w:p w:rsidR="00771EB9" w:rsidRDefault="0014529C">
      <w:pPr>
        <w:pStyle w:val="HTMLPreformatted"/>
        <w:divId w:val="2007585761"/>
        <w:rPr>
          <w:rStyle w:val="HTMLCode"/>
        </w:rPr>
      </w:pPr>
      <w:r>
        <w:rPr>
          <w:rStyle w:val="HTMLCode"/>
        </w:rPr>
        <w:t xml:space="preserve">INSERT INTO #AoiSoils2   </w:t>
      </w:r>
    </w:p>
    <w:p w:rsidR="00771EB9" w:rsidRDefault="0014529C">
      <w:pPr>
        <w:pStyle w:val="HTMLPreformatted"/>
        <w:divId w:val="2007585761"/>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polyid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ROUND(((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4326 ).</w:t>
      </w:r>
      <w:proofErr w:type="spellStart"/>
      <w:r>
        <w:rPr>
          <w:rStyle w:val="HTMLCode"/>
        </w:rPr>
        <w:t>STArea</w:t>
      </w:r>
      <w:proofErr w:type="spellEnd"/>
      <w:r>
        <w:rPr>
          <w:rStyle w:val="HTMLCode"/>
        </w:rPr>
        <w:t xml:space="preserve">() ) / 4046.8564224 ), 3 ) AS </w:t>
      </w:r>
      <w:proofErr w:type="spellStart"/>
      <w:r>
        <w:rPr>
          <w:rStyle w:val="HTMLCode"/>
        </w:rPr>
        <w:t>poly_acres</w:t>
      </w:r>
      <w:proofErr w:type="spellEnd"/>
      <w:r>
        <w:rPr>
          <w:rStyle w:val="HTMLCode"/>
        </w:rPr>
        <w:t>,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xml:space="preserve">(), 4326 ) AS </w:t>
      </w:r>
      <w:proofErr w:type="spellStart"/>
      <w:r>
        <w:rPr>
          <w:rStyle w:val="HTMLCode"/>
        </w:rPr>
        <w:t>soilgeog</w:t>
      </w:r>
      <w:proofErr w:type="spellEnd"/>
      <w:r>
        <w:rPr>
          <w:rStyle w:val="HTMLCode"/>
        </w:rPr>
        <w:t xml:space="preserve"> </w:t>
      </w:r>
    </w:p>
    <w:p w:rsidR="00771EB9" w:rsidRDefault="0014529C">
      <w:pPr>
        <w:pStyle w:val="HTMLPreformatted"/>
        <w:divId w:val="2007585761"/>
      </w:pPr>
      <w:r>
        <w:rPr>
          <w:rStyle w:val="HTMLCode"/>
        </w:rPr>
        <w:t>FROM #</w:t>
      </w:r>
      <w:proofErr w:type="spellStart"/>
      <w:r>
        <w:rPr>
          <w:rStyle w:val="HTMLCode"/>
        </w:rPr>
        <w:t>AoiSoils</w:t>
      </w:r>
      <w:proofErr w:type="spellEnd"/>
      <w:r>
        <w:rPr>
          <w:rStyle w:val="HTMLCode"/>
        </w:rPr>
        <w:t>;</w:t>
      </w:r>
    </w:p>
    <w:p w:rsidR="00771EB9" w:rsidRDefault="0014529C">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15050295"/>
        <w:rPr>
          <w:rFonts w:eastAsia="Times New Roman"/>
        </w:rPr>
      </w:pPr>
      <w:bookmarkStart w:id="69" w:name="_Toc16085583"/>
      <w:r>
        <w:rPr>
          <w:rFonts w:eastAsia="Times New Roman"/>
        </w:rPr>
        <w:t xml:space="preserve">Populate soil map unit acres, aggregated by </w:t>
      </w:r>
      <w:proofErr w:type="spellStart"/>
      <w:r>
        <w:rPr>
          <w:rFonts w:eastAsia="Times New Roman"/>
        </w:rPr>
        <w:t>mukey</w:t>
      </w:r>
      <w:proofErr w:type="spellEnd"/>
      <w:r>
        <w:rPr>
          <w:rFonts w:eastAsia="Times New Roman"/>
        </w:rPr>
        <w:t xml:space="preserve"> (merges polygons together)</w:t>
      </w:r>
      <w:bookmarkEnd w:id="69"/>
    </w:p>
    <w:p w:rsidR="00771EB9" w:rsidRDefault="0014529C">
      <w:pPr>
        <w:pStyle w:val="HTMLPreformatted"/>
        <w:divId w:val="2115050295"/>
        <w:rPr>
          <w:rStyle w:val="HTMLCode"/>
        </w:rPr>
      </w:pPr>
      <w:r>
        <w:rPr>
          <w:rStyle w:val="HTMLCode"/>
        </w:rPr>
        <w:t xml:space="preserve">-- Soil map unit acres, aggregated by </w:t>
      </w:r>
      <w:proofErr w:type="spellStart"/>
      <w:r>
        <w:rPr>
          <w:rStyle w:val="HTMLCode"/>
        </w:rPr>
        <w:t>mukey</w:t>
      </w:r>
      <w:proofErr w:type="spellEnd"/>
      <w:r>
        <w:rPr>
          <w:rStyle w:val="HTMLCode"/>
        </w:rPr>
        <w:t xml:space="preserve"> (merges polygons together)</w:t>
      </w:r>
    </w:p>
    <w:p w:rsidR="00771EB9" w:rsidRDefault="0014529C">
      <w:pPr>
        <w:pStyle w:val="HTMLPreformatted"/>
        <w:divId w:val="2115050295"/>
        <w:rPr>
          <w:rStyle w:val="HTMLCode"/>
        </w:rPr>
      </w:pPr>
      <w:r>
        <w:rPr>
          <w:rStyle w:val="HTMLCode"/>
        </w:rPr>
        <w:t>CREATE TABLE #M2</w:t>
      </w:r>
    </w:p>
    <w:p w:rsidR="00771EB9" w:rsidRDefault="0014529C">
      <w:pPr>
        <w:pStyle w:val="HTMLPreformatted"/>
        <w:divId w:val="2115050295"/>
        <w:rPr>
          <w:rStyle w:val="HTMLCode"/>
        </w:rPr>
      </w:pPr>
      <w:r>
        <w:rPr>
          <w:rStyle w:val="HTMLCode"/>
        </w:rPr>
        <w:t xml:space="preserve">    ( </w:t>
      </w:r>
      <w:proofErr w:type="spellStart"/>
      <w:r>
        <w:rPr>
          <w:rStyle w:val="HTMLCode"/>
        </w:rPr>
        <w:t>aoiid</w:t>
      </w:r>
      <w:proofErr w:type="spellEnd"/>
      <w:r>
        <w:rPr>
          <w:rStyle w:val="HTMLCode"/>
        </w:rPr>
        <w:t xml:space="preserve"> INT,</w:t>
      </w:r>
    </w:p>
    <w:p w:rsidR="00771EB9" w:rsidRDefault="0014529C">
      <w:pPr>
        <w:pStyle w:val="HTMLPreformatted"/>
        <w:divId w:val="2115050295"/>
        <w:rPr>
          <w:rStyle w:val="HTMLCode"/>
        </w:rPr>
      </w:pPr>
      <w:r>
        <w:rPr>
          <w:rStyle w:val="HTMLCode"/>
        </w:rPr>
        <w:t xml:space="preserve">    </w:t>
      </w:r>
      <w:proofErr w:type="spellStart"/>
      <w:r>
        <w:rPr>
          <w:rStyle w:val="HTMLCode"/>
        </w:rPr>
        <w:t>landunit</w:t>
      </w:r>
      <w:proofErr w:type="spellEnd"/>
      <w:r>
        <w:rPr>
          <w:rStyle w:val="HTMLCode"/>
        </w:rPr>
        <w:t xml:space="preserve"> CHAR(20),</w:t>
      </w:r>
    </w:p>
    <w:p w:rsidR="00771EB9" w:rsidRDefault="0014529C">
      <w:pPr>
        <w:pStyle w:val="HTMLPreformatted"/>
        <w:divId w:val="2115050295"/>
        <w:rPr>
          <w:rStyle w:val="HTMLCode"/>
        </w:rPr>
      </w:pPr>
      <w:r>
        <w:rPr>
          <w:rStyle w:val="HTMLCode"/>
        </w:rPr>
        <w:t xml:space="preserve">    </w:t>
      </w:r>
      <w:proofErr w:type="spellStart"/>
      <w:r>
        <w:rPr>
          <w:rStyle w:val="HTMLCode"/>
        </w:rPr>
        <w:t>mukey</w:t>
      </w:r>
      <w:proofErr w:type="spellEnd"/>
      <w:r>
        <w:rPr>
          <w:rStyle w:val="HTMLCode"/>
        </w:rPr>
        <w:t xml:space="preserve"> INT,</w:t>
      </w:r>
    </w:p>
    <w:p w:rsidR="00771EB9" w:rsidRDefault="0014529C">
      <w:pPr>
        <w:pStyle w:val="HTMLPreformatted"/>
        <w:divId w:val="2115050295"/>
        <w:rPr>
          <w:rStyle w:val="HTMLCode"/>
        </w:rPr>
      </w:pPr>
      <w:r>
        <w:rPr>
          <w:rStyle w:val="HTMLCode"/>
        </w:rPr>
        <w:t xml:space="preserve">    </w:t>
      </w:r>
      <w:proofErr w:type="spellStart"/>
      <w:r>
        <w:rPr>
          <w:rStyle w:val="HTMLCode"/>
        </w:rPr>
        <w:t>mapunit_acres</w:t>
      </w:r>
      <w:proofErr w:type="spellEnd"/>
      <w:r>
        <w:rPr>
          <w:rStyle w:val="HTMLCode"/>
        </w:rPr>
        <w:t xml:space="preserve"> FLOAT</w:t>
      </w:r>
    </w:p>
    <w:p w:rsidR="00771EB9" w:rsidRDefault="0014529C">
      <w:pPr>
        <w:pStyle w:val="HTMLPreformatted"/>
        <w:divId w:val="2115050295"/>
      </w:pPr>
      <w:r>
        <w:rPr>
          <w:rStyle w:val="HTMLCode"/>
        </w:rPr>
        <w:t xml:space="preserve">    );</w:t>
      </w:r>
    </w:p>
    <w:p w:rsidR="00771EB9" w:rsidRDefault="0014529C">
      <w:pPr>
        <w:pStyle w:val="HTMLPreformatted"/>
        <w:divId w:val="2115050295"/>
        <w:rPr>
          <w:rStyle w:val="HTMLCode"/>
        </w:rPr>
      </w:pPr>
      <w:r>
        <w:rPr>
          <w:rStyle w:val="HTMLCode"/>
        </w:rPr>
        <w:t>INSERT INTO #M2</w:t>
      </w:r>
    </w:p>
    <w:p w:rsidR="00771EB9" w:rsidRDefault="0014529C">
      <w:pPr>
        <w:pStyle w:val="HTMLPreformatted"/>
        <w:divId w:val="2115050295"/>
        <w:rPr>
          <w:rStyle w:val="HTMLCode"/>
        </w:rPr>
      </w:pPr>
      <w:r>
        <w:rPr>
          <w:rStyle w:val="HTMLCode"/>
        </w:rPr>
        <w:t>SELECT DISTINCT M1.aoiid, M1.landunit, M1.mukey,</w:t>
      </w:r>
    </w:p>
    <w:p w:rsidR="00771EB9" w:rsidRDefault="0014529C">
      <w:pPr>
        <w:pStyle w:val="HTMLPreformatted"/>
        <w:divId w:val="2115050295"/>
        <w:rPr>
          <w:rStyle w:val="HTMLCode"/>
        </w:rPr>
      </w:pPr>
      <w:r>
        <w:rPr>
          <w:rStyle w:val="HTMLCode"/>
        </w:rPr>
        <w:t xml:space="preserve">ROUND (SUM (M1.poly_acres) OVER(PARTITION BY M1.landunit, M1.mukey), 3) AS </w:t>
      </w:r>
      <w:proofErr w:type="spellStart"/>
      <w:r>
        <w:rPr>
          <w:rStyle w:val="HTMLCode"/>
        </w:rPr>
        <w:t>mapunit_acres</w:t>
      </w:r>
      <w:proofErr w:type="spellEnd"/>
    </w:p>
    <w:p w:rsidR="00771EB9" w:rsidRDefault="0014529C">
      <w:pPr>
        <w:pStyle w:val="HTMLPreformatted"/>
        <w:divId w:val="2115050295"/>
        <w:rPr>
          <w:rStyle w:val="HTMLCode"/>
        </w:rPr>
      </w:pPr>
      <w:r>
        <w:rPr>
          <w:rStyle w:val="HTMLCode"/>
        </w:rPr>
        <w:t>FROM #AoiSoils2 AS M1</w:t>
      </w:r>
    </w:p>
    <w:p w:rsidR="00771EB9" w:rsidRDefault="0014529C">
      <w:pPr>
        <w:pStyle w:val="HTMLPreformatted"/>
        <w:divId w:val="2115050295"/>
      </w:pPr>
      <w:r>
        <w:rPr>
          <w:rStyle w:val="HTMLCode"/>
        </w:rPr>
        <w:t>GROUP BY M1.aoiid, M1.landunit, M1.mukey, M1.poly_acres;</w:t>
      </w:r>
    </w:p>
    <w:tbl>
      <w:tblPr>
        <w:tblW w:w="0" w:type="auto"/>
        <w:tblCellSpacing w:w="15" w:type="dxa"/>
        <w:tblLook w:val="04A0" w:firstRow="1" w:lastRow="0" w:firstColumn="1" w:lastColumn="0" w:noHBand="0" w:noVBand="1"/>
      </w:tblPr>
      <w:tblGrid>
        <w:gridCol w:w="582"/>
        <w:gridCol w:w="1187"/>
        <w:gridCol w:w="900"/>
        <w:gridCol w:w="1595"/>
      </w:tblGrid>
      <w:tr w:rsidR="00771EB9">
        <w:trPr>
          <w:divId w:val="2115050295"/>
          <w:tblHeader/>
          <w:tblCellSpacing w:w="15" w:type="dxa"/>
        </w:trPr>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mapunit_acres</w:t>
            </w:r>
            <w:proofErr w:type="spellEnd"/>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0.426</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0.287</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1.729</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56.699</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1.35</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0.129</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28.479</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4.983</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16.106</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12.638</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17.691</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0.032</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181.356</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2.449</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4.599</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8.623</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0.458</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31.514</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62.205</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63.55</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23.138</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3.86</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103.909</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0.443</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9.641</w:t>
            </w:r>
          </w:p>
        </w:tc>
      </w:tr>
      <w:tr w:rsidR="00771EB9">
        <w:trPr>
          <w:divId w:val="211505029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11.382</w:t>
            </w:r>
          </w:p>
        </w:tc>
      </w:tr>
    </w:tbl>
    <w:p w:rsidR="00771EB9" w:rsidRDefault="0014529C">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09712643"/>
        <w:rPr>
          <w:rFonts w:eastAsia="Times New Roman"/>
        </w:rPr>
      </w:pPr>
      <w:bookmarkStart w:id="70" w:name="_Toc16085584"/>
      <w:r>
        <w:rPr>
          <w:rFonts w:eastAsia="Times New Roman"/>
        </w:rPr>
        <w:t>Component and Layer Tables</w:t>
      </w:r>
      <w:bookmarkEnd w:id="70"/>
    </w:p>
    <w:p w:rsidR="00771EB9" w:rsidRDefault="00145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09712643"/>
      </w:pPr>
      <w:r>
        <w:t>These tables collect map unit and component information</w:t>
      </w:r>
      <w:del w:id="71" w:author="Achen, Aaron - NRCS, Lincoln, NE" w:date="2019-07-22T14:21:00Z">
        <w:r>
          <w:delText xml:space="preserve"> needed</w:delText>
        </w:r>
      </w:del>
      <w:r>
        <w:t>. This includes all map units selected above and all components (typically soil series) within each map unit that do not have a limiting layer within 200</w:t>
      </w:r>
      <w:ins w:id="72" w:author="Achen, Aaron - NRCS, Lincoln, NE" w:date="2019-07-22T14:21:00Z">
        <w:r>
          <w:t xml:space="preserve"> </w:t>
        </w:r>
      </w:ins>
      <w:r>
        <w:t xml:space="preserve">cm. The concepts of components are described </w:t>
      </w:r>
      <w:del w:id="73" w:author="Achen, Aaron - NRCS, Lincoln, NE" w:date="2019-08-06T13:11:00Z">
        <w:r>
          <w:delText xml:space="preserve">by </w:delText>
        </w:r>
      </w:del>
      <w:ins w:id="74" w:author="Achen, Aaron - NRCS, Lincoln, NE" w:date="2019-08-06T13:11:00Z">
        <w:r>
          <w:t xml:space="preserve">in </w:t>
        </w:r>
      </w:ins>
      <w:r>
        <w:t>the N</w:t>
      </w:r>
      <w:ins w:id="75" w:author="Achen, Aaron - NRCS, Lincoln, NE" w:date="2019-07-22T14:22:00Z">
        <w:r>
          <w:t xml:space="preserve">ational </w:t>
        </w:r>
      </w:ins>
      <w:r>
        <w:t>S</w:t>
      </w:r>
      <w:ins w:id="76" w:author="Achen, Aaron - NRCS, Lincoln, NE" w:date="2019-07-22T14:22:00Z">
        <w:r>
          <w:t xml:space="preserve">oil </w:t>
        </w:r>
      </w:ins>
      <w:r>
        <w:t>S</w:t>
      </w:r>
      <w:ins w:id="77" w:author="Achen, Aaron - NRCS, Lincoln, NE" w:date="2019-07-22T14:22:00Z">
        <w:r>
          <w:t xml:space="preserve">urvey </w:t>
        </w:r>
      </w:ins>
      <w:r>
        <w:t>H</w:t>
      </w:r>
      <w:ins w:id="78" w:author="Achen, Aaron - NRCS, Lincoln, NE" w:date="2019-07-22T14:22:00Z">
        <w:r>
          <w:t>andbook</w:t>
        </w:r>
      </w:ins>
      <w:r>
        <w:t xml:space="preserve"> (Part 627.034). This example is limited to one </w:t>
      </w:r>
      <w:proofErr w:type="spellStart"/>
      <w:r>
        <w:t>mapunit</w:t>
      </w:r>
      <w:proofErr w:type="spellEnd"/>
      <w:r>
        <w:t xml:space="preserve">, </w:t>
      </w:r>
      <w:proofErr w:type="spellStart"/>
      <w:r>
        <w:t>mukey</w:t>
      </w:r>
      <w:proofErr w:type="spellEnd"/>
      <w:r>
        <w:t xml:space="preserve"> = 2809839. The information needed for further SOC stock calculations, individual layer information, is selected from each component.</w:t>
      </w:r>
    </w:p>
    <w:p w:rsidR="00771EB9" w:rsidRDefault="00145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09712643"/>
      </w:pPr>
      <w:r>
        <w:rPr>
          <w:b/>
          <w:rPrChange w:id="79" w:author="Achen, Aaron - NRCS, Lincoln, NE" w:date="2019-08-06T13:12:00Z">
            <w:rPr/>
          </w:rPrChange>
        </w:rPr>
        <w:t>Component variables used in SOC stock calculation</w:t>
      </w:r>
      <w:r>
        <w:t xml:space="preserve"> (r denotes that the value is representative of the central tendency): * </w:t>
      </w:r>
      <w:proofErr w:type="spellStart"/>
      <w:r>
        <w:t>comppct_r</w:t>
      </w:r>
      <w:proofErr w:type="spellEnd"/>
      <w:r>
        <w:t xml:space="preserve"> = the composition of each map unit, reported as the proportion (%) of the map unit made up of that soil component as part of the map unit documentation process (NSSH, 2017</w:t>
      </w:r>
      <w:ins w:id="80" w:author="Achen, Aaron - NRCS, Lincoln, NE" w:date="2019-07-22T14:22:00Z">
        <w:r>
          <w:t>;</w:t>
        </w:r>
      </w:ins>
      <w:r>
        <w:t xml:space="preserve"> </w:t>
      </w:r>
      <w:del w:id="81" w:author="Achen, Aaron - NRCS, Lincoln, NE" w:date="2019-07-22T14:22:00Z">
        <w:r>
          <w:delText xml:space="preserve">– </w:delText>
        </w:r>
      </w:del>
      <w:r>
        <w:t>Part 627.08)</w:t>
      </w:r>
      <w:ins w:id="82" w:author="Achen, Aaron - NRCS, Lincoln, NE" w:date="2019-08-06T13:11:00Z">
        <w:r>
          <w:t>.</w:t>
        </w:r>
      </w:ins>
    </w:p>
    <w:p w:rsidR="00771EB9" w:rsidRDefault="0014529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92658581"/>
        <w:rPr>
          <w:rFonts w:eastAsia="Times New Roman"/>
        </w:rPr>
      </w:pPr>
      <w:bookmarkStart w:id="83" w:name="_Toc16085585"/>
      <w:r>
        <w:rPr>
          <w:rFonts w:eastAsia="Times New Roman"/>
        </w:rPr>
        <w:lastRenderedPageBreak/>
        <w:t xml:space="preserve">Component </w:t>
      </w:r>
      <w:del w:id="84" w:author="Achen, Aaron - NRCS, Lincoln, NE" w:date="2019-08-07T15:42:00Z">
        <w:r w:rsidDel="007A4459">
          <w:rPr>
            <w:rFonts w:eastAsia="Times New Roman"/>
          </w:rPr>
          <w:delText>l</w:delText>
        </w:r>
      </w:del>
      <w:ins w:id="85" w:author="Achen, Aaron - NRCS, Lincoln, NE" w:date="2019-08-07T15:42:00Z">
        <w:r w:rsidR="007A4459">
          <w:rPr>
            <w:rFonts w:eastAsia="Times New Roman"/>
          </w:rPr>
          <w:t>L</w:t>
        </w:r>
      </w:ins>
      <w:r>
        <w:rPr>
          <w:rFonts w:eastAsia="Times New Roman"/>
        </w:rPr>
        <w:t xml:space="preserve">evel </w:t>
      </w:r>
      <w:del w:id="86" w:author="Achen, Aaron - NRCS, Lincoln, NE" w:date="2019-08-07T15:42:00Z">
        <w:r w:rsidDel="007A4459">
          <w:rPr>
            <w:rFonts w:eastAsia="Times New Roman"/>
          </w:rPr>
          <w:delText>d</w:delText>
        </w:r>
      </w:del>
      <w:ins w:id="87" w:author="Achen, Aaron - NRCS, Lincoln, NE" w:date="2019-08-07T15:42:00Z">
        <w:r w:rsidR="007A4459">
          <w:rPr>
            <w:rFonts w:eastAsia="Times New Roman"/>
          </w:rPr>
          <w:t>D</w:t>
        </w:r>
      </w:ins>
      <w:r>
        <w:rPr>
          <w:rFonts w:eastAsia="Times New Roman"/>
        </w:rPr>
        <w:t xml:space="preserve">ata and </w:t>
      </w:r>
      <w:del w:id="88" w:author="Achen, Aaron - NRCS, Lincoln, NE" w:date="2019-08-07T15:42:00Z">
        <w:r w:rsidDel="007A4459">
          <w:rPr>
            <w:rFonts w:eastAsia="Times New Roman"/>
          </w:rPr>
          <w:delText>m</w:delText>
        </w:r>
      </w:del>
      <w:proofErr w:type="spellStart"/>
      <w:ins w:id="89" w:author="Achen, Aaron - NRCS, Lincoln, NE" w:date="2019-08-07T15:42:00Z">
        <w:r w:rsidR="007A4459">
          <w:rPr>
            <w:rFonts w:eastAsia="Times New Roman"/>
          </w:rPr>
          <w:t>M</w:t>
        </w:r>
      </w:ins>
      <w:r>
        <w:rPr>
          <w:rFonts w:eastAsia="Times New Roman"/>
        </w:rPr>
        <w:t>apunit</w:t>
      </w:r>
      <w:proofErr w:type="spellEnd"/>
      <w:r>
        <w:rPr>
          <w:rFonts w:eastAsia="Times New Roman"/>
        </w:rPr>
        <w:t xml:space="preserve"> </w:t>
      </w:r>
      <w:del w:id="90" w:author="Achen, Aaron - NRCS, Lincoln, NE" w:date="2019-08-07T15:42:00Z">
        <w:r w:rsidDel="007A4459">
          <w:rPr>
            <w:rFonts w:eastAsia="Times New Roman"/>
          </w:rPr>
          <w:delText>s</w:delText>
        </w:r>
      </w:del>
      <w:ins w:id="91" w:author="Achen, Aaron - NRCS, Lincoln, NE" w:date="2019-08-07T15:42:00Z">
        <w:r w:rsidR="007A4459">
          <w:rPr>
            <w:rFonts w:eastAsia="Times New Roman"/>
          </w:rPr>
          <w:t>S</w:t>
        </w:r>
      </w:ins>
      <w:r>
        <w:rPr>
          <w:rFonts w:eastAsia="Times New Roman"/>
        </w:rPr>
        <w:t>um-of-</w:t>
      </w:r>
      <w:proofErr w:type="spellStart"/>
      <w:r>
        <w:rPr>
          <w:rFonts w:eastAsia="Times New Roman"/>
        </w:rPr>
        <w:t>comppct_r</w:t>
      </w:r>
      <w:proofErr w:type="spellEnd"/>
      <w:r>
        <w:rPr>
          <w:rFonts w:eastAsia="Times New Roman"/>
        </w:rPr>
        <w:t xml:space="preserve"> (major components only)</w:t>
      </w:r>
      <w:bookmarkEnd w:id="83"/>
    </w:p>
    <w:p w:rsidR="00771EB9" w:rsidRDefault="0014529C">
      <w:pPr>
        <w:pStyle w:val="HTMLPreformatted"/>
        <w:divId w:val="2092658581"/>
        <w:rPr>
          <w:rStyle w:val="HTMLCode"/>
        </w:rPr>
      </w:pPr>
      <w:r>
        <w:rPr>
          <w:rStyle w:val="HTMLCode"/>
        </w:rPr>
        <w:t>CREATE TABLE #M4</w:t>
      </w:r>
    </w:p>
    <w:p w:rsidR="00771EB9" w:rsidRDefault="0014529C">
      <w:pPr>
        <w:pStyle w:val="HTMLPreformatted"/>
        <w:divId w:val="2092658581"/>
        <w:rPr>
          <w:rStyle w:val="HTMLCode"/>
        </w:rPr>
      </w:pPr>
      <w:r>
        <w:rPr>
          <w:rStyle w:val="HTMLCode"/>
        </w:rPr>
        <w:t xml:space="preserve">(   </w:t>
      </w:r>
      <w:proofErr w:type="spellStart"/>
      <w:r>
        <w:rPr>
          <w:rStyle w:val="HTMLCode"/>
        </w:rPr>
        <w:t>aoiid</w:t>
      </w:r>
      <w:proofErr w:type="spellEnd"/>
      <w:r>
        <w:rPr>
          <w:rStyle w:val="HTMLCode"/>
        </w:rPr>
        <w:t xml:space="preserve"> INT,</w:t>
      </w:r>
    </w:p>
    <w:p w:rsidR="00771EB9" w:rsidRDefault="0014529C">
      <w:pPr>
        <w:pStyle w:val="HTMLPreformatted"/>
        <w:divId w:val="2092658581"/>
        <w:rPr>
          <w:rStyle w:val="HTMLCode"/>
        </w:rPr>
      </w:pPr>
      <w:r>
        <w:rPr>
          <w:rStyle w:val="HTMLCode"/>
        </w:rPr>
        <w:t xml:space="preserve">    </w:t>
      </w:r>
      <w:proofErr w:type="spellStart"/>
      <w:r>
        <w:rPr>
          <w:rStyle w:val="HTMLCode"/>
        </w:rPr>
        <w:t>landunit</w:t>
      </w:r>
      <w:proofErr w:type="spellEnd"/>
      <w:r>
        <w:rPr>
          <w:rStyle w:val="HTMLCode"/>
        </w:rPr>
        <w:t xml:space="preserve"> CHAR(20),</w:t>
      </w:r>
    </w:p>
    <w:p w:rsidR="00771EB9" w:rsidRDefault="0014529C">
      <w:pPr>
        <w:pStyle w:val="HTMLPreformatted"/>
        <w:divId w:val="2092658581"/>
        <w:rPr>
          <w:rStyle w:val="HTMLCode"/>
        </w:rPr>
      </w:pPr>
      <w:r>
        <w:rPr>
          <w:rStyle w:val="HTMLCode"/>
        </w:rPr>
        <w:t xml:space="preserve">    </w:t>
      </w:r>
      <w:proofErr w:type="spellStart"/>
      <w:r>
        <w:rPr>
          <w:rStyle w:val="HTMLCode"/>
        </w:rPr>
        <w:t>mukey</w:t>
      </w:r>
      <w:proofErr w:type="spellEnd"/>
      <w:r>
        <w:rPr>
          <w:rStyle w:val="HTMLCode"/>
        </w:rPr>
        <w:t xml:space="preserve"> INT,</w:t>
      </w:r>
    </w:p>
    <w:p w:rsidR="00771EB9" w:rsidRDefault="0014529C">
      <w:pPr>
        <w:pStyle w:val="HTMLPreformatted"/>
        <w:divId w:val="2092658581"/>
        <w:rPr>
          <w:rStyle w:val="HTMLCode"/>
        </w:rPr>
      </w:pPr>
      <w:r>
        <w:rPr>
          <w:rStyle w:val="HTMLCode"/>
        </w:rPr>
        <w:t xml:space="preserve">    </w:t>
      </w:r>
      <w:proofErr w:type="spellStart"/>
      <w:r>
        <w:rPr>
          <w:rStyle w:val="HTMLCode"/>
        </w:rPr>
        <w:t>mapunit_acres</w:t>
      </w:r>
      <w:proofErr w:type="spellEnd"/>
      <w:r>
        <w:rPr>
          <w:rStyle w:val="HTMLCode"/>
        </w:rPr>
        <w:t xml:space="preserve"> FLOAT,</w:t>
      </w:r>
    </w:p>
    <w:p w:rsidR="00771EB9" w:rsidRDefault="0014529C">
      <w:pPr>
        <w:pStyle w:val="HTMLPreformatted"/>
        <w:divId w:val="2092658581"/>
        <w:rPr>
          <w:rStyle w:val="HTMLCode"/>
        </w:rPr>
      </w:pPr>
      <w:r>
        <w:rPr>
          <w:rStyle w:val="HTMLCode"/>
        </w:rPr>
        <w:t xml:space="preserve">    </w:t>
      </w:r>
      <w:proofErr w:type="spellStart"/>
      <w:r>
        <w:rPr>
          <w:rStyle w:val="HTMLCode"/>
        </w:rPr>
        <w:t>cokey</w:t>
      </w:r>
      <w:proofErr w:type="spellEnd"/>
      <w:r>
        <w:rPr>
          <w:rStyle w:val="HTMLCode"/>
        </w:rPr>
        <w:t xml:space="preserve"> INT,</w:t>
      </w:r>
    </w:p>
    <w:p w:rsidR="00771EB9" w:rsidRDefault="0014529C">
      <w:pPr>
        <w:pStyle w:val="HTMLPreformatted"/>
        <w:divId w:val="2092658581"/>
        <w:rPr>
          <w:rStyle w:val="HTMLCode"/>
        </w:rPr>
      </w:pPr>
      <w:r>
        <w:rPr>
          <w:rStyle w:val="HTMLCode"/>
        </w:rPr>
        <w:t xml:space="preserve">    </w:t>
      </w:r>
      <w:proofErr w:type="spellStart"/>
      <w:r>
        <w:rPr>
          <w:rStyle w:val="HTMLCode"/>
        </w:rPr>
        <w:t>compname</w:t>
      </w:r>
      <w:proofErr w:type="spellEnd"/>
      <w:r>
        <w:rPr>
          <w:rStyle w:val="HTMLCode"/>
        </w:rPr>
        <w:t xml:space="preserve"> CHAR(60),</w:t>
      </w:r>
    </w:p>
    <w:p w:rsidR="00771EB9" w:rsidRDefault="0014529C">
      <w:pPr>
        <w:pStyle w:val="HTMLPreformatted"/>
        <w:divId w:val="2092658581"/>
        <w:rPr>
          <w:rStyle w:val="HTMLCode"/>
        </w:rPr>
      </w:pPr>
      <w:r>
        <w:rPr>
          <w:rStyle w:val="HTMLCode"/>
        </w:rPr>
        <w:t xml:space="preserve">    </w:t>
      </w:r>
      <w:proofErr w:type="spellStart"/>
      <w:r>
        <w:rPr>
          <w:rStyle w:val="HTMLCode"/>
        </w:rPr>
        <w:t>comppct_r</w:t>
      </w:r>
      <w:proofErr w:type="spellEnd"/>
      <w:r>
        <w:rPr>
          <w:rStyle w:val="HTMLCode"/>
        </w:rPr>
        <w:t xml:space="preserve"> INT,</w:t>
      </w:r>
    </w:p>
    <w:p w:rsidR="00771EB9" w:rsidRDefault="0014529C">
      <w:pPr>
        <w:pStyle w:val="HTMLPreformatted"/>
        <w:divId w:val="2092658581"/>
        <w:rPr>
          <w:rStyle w:val="HTMLCode"/>
        </w:rPr>
      </w:pPr>
      <w:r>
        <w:rPr>
          <w:rStyle w:val="HTMLCode"/>
        </w:rPr>
        <w:t xml:space="preserve">    </w:t>
      </w:r>
      <w:proofErr w:type="spellStart"/>
      <w:r>
        <w:rPr>
          <w:rStyle w:val="HTMLCode"/>
        </w:rPr>
        <w:t>majcompflag</w:t>
      </w:r>
      <w:proofErr w:type="spellEnd"/>
      <w:r>
        <w:rPr>
          <w:rStyle w:val="HTMLCode"/>
        </w:rPr>
        <w:t xml:space="preserve"> CHAR(3),</w:t>
      </w:r>
    </w:p>
    <w:p w:rsidR="00771EB9" w:rsidRDefault="0014529C">
      <w:pPr>
        <w:pStyle w:val="HTMLPreformatted"/>
        <w:divId w:val="2092658581"/>
        <w:rPr>
          <w:rStyle w:val="HTMLCode"/>
        </w:rPr>
      </w:pPr>
      <w:r>
        <w:rPr>
          <w:rStyle w:val="HTMLCode"/>
        </w:rPr>
        <w:t xml:space="preserve">    </w:t>
      </w:r>
      <w:proofErr w:type="spellStart"/>
      <w:r>
        <w:rPr>
          <w:rStyle w:val="HTMLCode"/>
        </w:rPr>
        <w:t>mu_pct_sum</w:t>
      </w:r>
      <w:proofErr w:type="spellEnd"/>
      <w:r>
        <w:rPr>
          <w:rStyle w:val="HTMLCode"/>
        </w:rPr>
        <w:t xml:space="preserve"> INT, </w:t>
      </w:r>
    </w:p>
    <w:p w:rsidR="00771EB9" w:rsidRDefault="0014529C">
      <w:pPr>
        <w:pStyle w:val="HTMLPreformatted"/>
        <w:divId w:val="2092658581"/>
        <w:rPr>
          <w:rStyle w:val="HTMLCode"/>
        </w:rPr>
      </w:pPr>
      <w:r>
        <w:rPr>
          <w:rStyle w:val="HTMLCode"/>
        </w:rPr>
        <w:t xml:space="preserve">    </w:t>
      </w:r>
      <w:proofErr w:type="spellStart"/>
      <w:r>
        <w:rPr>
          <w:rStyle w:val="HTMLCode"/>
        </w:rPr>
        <w:t>major_mu_pct_sum</w:t>
      </w:r>
      <w:proofErr w:type="spellEnd"/>
      <w:r>
        <w:rPr>
          <w:rStyle w:val="HTMLCode"/>
        </w:rPr>
        <w:t xml:space="preserve"> INT, </w:t>
      </w:r>
    </w:p>
    <w:p w:rsidR="00771EB9" w:rsidRDefault="0014529C">
      <w:pPr>
        <w:pStyle w:val="HTMLPreformatted"/>
        <w:divId w:val="2092658581"/>
        <w:rPr>
          <w:rStyle w:val="HTMLCode"/>
        </w:rPr>
      </w:pPr>
      <w:r>
        <w:rPr>
          <w:rStyle w:val="HTMLCode"/>
        </w:rPr>
        <w:t xml:space="preserve">    </w:t>
      </w:r>
      <w:proofErr w:type="spellStart"/>
      <w:r>
        <w:rPr>
          <w:rStyle w:val="HTMLCode"/>
        </w:rPr>
        <w:t>drainagecl</w:t>
      </w:r>
      <w:proofErr w:type="spellEnd"/>
      <w:r>
        <w:rPr>
          <w:rStyle w:val="HTMLCode"/>
        </w:rPr>
        <w:t xml:space="preserve"> CHAR(254)</w:t>
      </w:r>
    </w:p>
    <w:p w:rsidR="00771EB9" w:rsidRDefault="0014529C">
      <w:pPr>
        <w:pStyle w:val="HTMLPreformatted"/>
        <w:divId w:val="2092658581"/>
      </w:pPr>
      <w:r>
        <w:rPr>
          <w:rStyle w:val="HTMLCode"/>
        </w:rPr>
        <w:t xml:space="preserve">    );</w:t>
      </w:r>
    </w:p>
    <w:p w:rsidR="00771EB9" w:rsidRDefault="0014529C">
      <w:pPr>
        <w:pStyle w:val="HTMLPreformatted"/>
        <w:divId w:val="2092658581"/>
        <w:rPr>
          <w:rStyle w:val="HTMLCode"/>
        </w:rPr>
      </w:pPr>
      <w:r>
        <w:rPr>
          <w:rStyle w:val="HTMLCode"/>
        </w:rPr>
        <w:t xml:space="preserve">---Populate component level data with </w:t>
      </w:r>
      <w:proofErr w:type="spellStart"/>
      <w:r>
        <w:rPr>
          <w:rStyle w:val="HTMLCode"/>
        </w:rPr>
        <w:t>cokey</w:t>
      </w:r>
      <w:proofErr w:type="spellEnd"/>
      <w:r>
        <w:rPr>
          <w:rStyle w:val="HTMLCode"/>
        </w:rPr>
        <w:t xml:space="preserve">, </w:t>
      </w:r>
      <w:proofErr w:type="spellStart"/>
      <w:r>
        <w:rPr>
          <w:rStyle w:val="HTMLCode"/>
        </w:rPr>
        <w:t>comppct_r</w:t>
      </w:r>
      <w:proofErr w:type="spellEnd"/>
      <w:r>
        <w:rPr>
          <w:rStyle w:val="HTMLCode"/>
        </w:rPr>
        <w:t xml:space="preserve"> and </w:t>
      </w:r>
      <w:proofErr w:type="spellStart"/>
      <w:r>
        <w:rPr>
          <w:rStyle w:val="HTMLCode"/>
        </w:rPr>
        <w:t>mapunit</w:t>
      </w:r>
      <w:proofErr w:type="spellEnd"/>
      <w:r>
        <w:rPr>
          <w:rStyle w:val="HTMLCode"/>
        </w:rPr>
        <w:t xml:space="preserve"> sum-of-</w:t>
      </w:r>
      <w:proofErr w:type="spellStart"/>
      <w:r>
        <w:rPr>
          <w:rStyle w:val="HTMLCode"/>
        </w:rPr>
        <w:t>comppct_r</w:t>
      </w:r>
      <w:proofErr w:type="spellEnd"/>
    </w:p>
    <w:p w:rsidR="00771EB9" w:rsidRDefault="0014529C">
      <w:pPr>
        <w:pStyle w:val="HTMLPreformatted"/>
        <w:divId w:val="2092658581"/>
        <w:rPr>
          <w:rStyle w:val="HTMLCode"/>
        </w:rPr>
      </w:pPr>
      <w:r>
        <w:rPr>
          <w:rStyle w:val="HTMLCode"/>
        </w:rPr>
        <w:t>INSERT INTO #M4</w:t>
      </w:r>
    </w:p>
    <w:p w:rsidR="00771EB9" w:rsidRDefault="0014529C">
      <w:pPr>
        <w:pStyle w:val="HTMLPreformatted"/>
        <w:divId w:val="2092658581"/>
        <w:rPr>
          <w:rStyle w:val="HTMLCode"/>
        </w:rPr>
      </w:pPr>
      <w:r>
        <w:rPr>
          <w:rStyle w:val="HTMLCode"/>
        </w:rPr>
        <w:t xml:space="preserve">SELECT M2.aoiid, M2.landunit, M2.mukey, </w:t>
      </w:r>
      <w:proofErr w:type="spellStart"/>
      <w:r>
        <w:rPr>
          <w:rStyle w:val="HTMLCode"/>
        </w:rPr>
        <w:t>mapunit_acres</w:t>
      </w:r>
      <w:proofErr w:type="spellEnd"/>
      <w:r>
        <w:rPr>
          <w:rStyle w:val="HTMLCode"/>
        </w:rPr>
        <w:t xml:space="preserve">, </w:t>
      </w:r>
      <w:proofErr w:type="spellStart"/>
      <w:r>
        <w:rPr>
          <w:rStyle w:val="HTMLCode"/>
        </w:rPr>
        <w:t>CO.cokey</w:t>
      </w:r>
      <w:proofErr w:type="spellEnd"/>
      <w:r>
        <w:rPr>
          <w:rStyle w:val="HTMLCode"/>
        </w:rPr>
        <w:t xml:space="preserve">, </w:t>
      </w:r>
      <w:proofErr w:type="spellStart"/>
      <w:r>
        <w:rPr>
          <w:rStyle w:val="HTMLCode"/>
        </w:rPr>
        <w:t>CO.compname</w:t>
      </w:r>
      <w:proofErr w:type="spellEnd"/>
      <w:r>
        <w:rPr>
          <w:rStyle w:val="HTMLCode"/>
        </w:rPr>
        <w:t xml:space="preserve">, </w:t>
      </w:r>
      <w:proofErr w:type="spellStart"/>
      <w:r>
        <w:rPr>
          <w:rStyle w:val="HTMLCode"/>
        </w:rPr>
        <w:t>CO.comppct_r</w:t>
      </w:r>
      <w:proofErr w:type="spellEnd"/>
      <w:r>
        <w:rPr>
          <w:rStyle w:val="HTMLCode"/>
        </w:rPr>
        <w:t xml:space="preserve">, </w:t>
      </w:r>
      <w:proofErr w:type="spellStart"/>
      <w:r>
        <w:rPr>
          <w:rStyle w:val="HTMLCode"/>
        </w:rPr>
        <w:t>CO.majcompflag</w:t>
      </w:r>
      <w:proofErr w:type="spellEnd"/>
      <w:r>
        <w:rPr>
          <w:rStyle w:val="HTMLCode"/>
        </w:rPr>
        <w:t>, (SELECT SUM (</w:t>
      </w:r>
      <w:proofErr w:type="spellStart"/>
      <w:r>
        <w:rPr>
          <w:rStyle w:val="HTMLCode"/>
        </w:rPr>
        <w:t>CCO.comppct_r</w:t>
      </w:r>
      <w:proofErr w:type="spellEnd"/>
      <w:r>
        <w:rPr>
          <w:rStyle w:val="HTMLCode"/>
        </w:rPr>
        <w:t xml:space="preserve">) </w:t>
      </w:r>
    </w:p>
    <w:p w:rsidR="00771EB9" w:rsidRDefault="0014529C">
      <w:pPr>
        <w:pStyle w:val="HTMLPreformatted"/>
        <w:divId w:val="2092658581"/>
        <w:rPr>
          <w:rStyle w:val="HTMLCode"/>
        </w:rPr>
      </w:pPr>
      <w:r>
        <w:rPr>
          <w:rStyle w:val="HTMLCode"/>
        </w:rPr>
        <w:t>FROM #M2 AS MM2</w:t>
      </w:r>
    </w:p>
    <w:p w:rsidR="00771EB9" w:rsidRDefault="0014529C">
      <w:pPr>
        <w:pStyle w:val="HTMLPreformatted"/>
        <w:divId w:val="2092658581"/>
        <w:rPr>
          <w:rStyle w:val="HTMLCode"/>
        </w:rPr>
      </w:pPr>
      <w:r>
        <w:rPr>
          <w:rStyle w:val="HTMLCode"/>
        </w:rPr>
        <w:t xml:space="preserve">INNER JOIN component AS CCO ON </w:t>
      </w:r>
      <w:proofErr w:type="spellStart"/>
      <w:r>
        <w:rPr>
          <w:rStyle w:val="HTMLCode"/>
        </w:rPr>
        <w:t>CCO.mukey</w:t>
      </w:r>
      <w:proofErr w:type="spellEnd"/>
      <w:r>
        <w:rPr>
          <w:rStyle w:val="HTMLCode"/>
        </w:rPr>
        <w:t xml:space="preserve">=MM2.mukey  AND M2.mukey=MM2.mukey AND </w:t>
      </w:r>
      <w:proofErr w:type="spellStart"/>
      <w:r>
        <w:rPr>
          <w:rStyle w:val="HTMLCode"/>
        </w:rPr>
        <w:t>majcompflag</w:t>
      </w:r>
      <w:proofErr w:type="spellEnd"/>
      <w:r>
        <w:rPr>
          <w:rStyle w:val="HTMLCode"/>
        </w:rPr>
        <w:t xml:space="preserve"> = 'Yes'  )  AS  </w:t>
      </w:r>
      <w:proofErr w:type="spellStart"/>
      <w:r>
        <w:rPr>
          <w:rStyle w:val="HTMLCode"/>
        </w:rPr>
        <w:t>major_mu_pct_sum</w:t>
      </w:r>
      <w:proofErr w:type="spellEnd"/>
      <w:r>
        <w:rPr>
          <w:rStyle w:val="HTMLCode"/>
        </w:rPr>
        <w:t>,</w:t>
      </w:r>
    </w:p>
    <w:p w:rsidR="00771EB9" w:rsidRDefault="0014529C">
      <w:pPr>
        <w:pStyle w:val="HTMLPreformatted"/>
        <w:divId w:val="2092658581"/>
        <w:rPr>
          <w:rStyle w:val="HTMLCode"/>
        </w:rPr>
      </w:pPr>
      <w:r>
        <w:rPr>
          <w:rStyle w:val="HTMLCode"/>
        </w:rPr>
        <w:t>SUM (</w:t>
      </w:r>
      <w:proofErr w:type="spellStart"/>
      <w:r>
        <w:rPr>
          <w:rStyle w:val="HTMLCode"/>
        </w:rPr>
        <w:t>CO.comppct_r</w:t>
      </w:r>
      <w:proofErr w:type="spellEnd"/>
      <w:r>
        <w:rPr>
          <w:rStyle w:val="HTMLCode"/>
        </w:rPr>
        <w:t xml:space="preserve">) OVER(PARTITION BY M2.landunit, M2.mukey) AS </w:t>
      </w:r>
      <w:proofErr w:type="spellStart"/>
      <w:r>
        <w:rPr>
          <w:rStyle w:val="HTMLCode"/>
        </w:rPr>
        <w:t>mu_pct_sum</w:t>
      </w:r>
      <w:proofErr w:type="spellEnd"/>
      <w:r>
        <w:rPr>
          <w:rStyle w:val="HTMLCode"/>
        </w:rPr>
        <w:t xml:space="preserve">, </w:t>
      </w:r>
      <w:proofErr w:type="spellStart"/>
      <w:r>
        <w:rPr>
          <w:rStyle w:val="HTMLCode"/>
        </w:rPr>
        <w:t>drainagecl</w:t>
      </w:r>
      <w:proofErr w:type="spellEnd"/>
    </w:p>
    <w:p w:rsidR="00771EB9" w:rsidRDefault="0014529C">
      <w:pPr>
        <w:pStyle w:val="HTMLPreformatted"/>
        <w:divId w:val="2092658581"/>
        <w:rPr>
          <w:rStyle w:val="HTMLCode"/>
        </w:rPr>
      </w:pPr>
      <w:r>
        <w:rPr>
          <w:rStyle w:val="HTMLCode"/>
        </w:rPr>
        <w:t>FROM #M2 AS M2</w:t>
      </w:r>
    </w:p>
    <w:p w:rsidR="00771EB9" w:rsidRDefault="0014529C">
      <w:pPr>
        <w:pStyle w:val="HTMLPreformatted"/>
        <w:divId w:val="2092658581"/>
      </w:pPr>
      <w:r>
        <w:rPr>
          <w:rStyle w:val="HTMLCode"/>
        </w:rPr>
        <w:t xml:space="preserve">INNER JOIN component AS CO ON </w:t>
      </w:r>
      <w:proofErr w:type="spellStart"/>
      <w:r>
        <w:rPr>
          <w:rStyle w:val="HTMLCode"/>
        </w:rPr>
        <w:t>CO.mukey</w:t>
      </w:r>
      <w:proofErr w:type="spellEnd"/>
      <w:r>
        <w:rPr>
          <w:rStyle w:val="HTMLCode"/>
        </w:rPr>
        <w:t xml:space="preserve"> = M2.mukey</w:t>
      </w:r>
    </w:p>
    <w:tbl>
      <w:tblPr>
        <w:tblW w:w="0" w:type="auto"/>
        <w:tblCellSpacing w:w="15" w:type="dxa"/>
        <w:tblLook w:val="04A0" w:firstRow="1" w:lastRow="0" w:firstColumn="1" w:lastColumn="0" w:noHBand="0" w:noVBand="1"/>
      </w:tblPr>
      <w:tblGrid>
        <w:gridCol w:w="419"/>
        <w:gridCol w:w="650"/>
        <w:gridCol w:w="631"/>
        <w:gridCol w:w="1092"/>
        <w:gridCol w:w="712"/>
        <w:gridCol w:w="821"/>
        <w:gridCol w:w="812"/>
        <w:gridCol w:w="975"/>
        <w:gridCol w:w="957"/>
        <w:gridCol w:w="1464"/>
        <w:gridCol w:w="827"/>
      </w:tblGrid>
      <w:tr w:rsidR="00771EB9">
        <w:trPr>
          <w:divId w:val="2092658581"/>
          <w:tblHeader/>
          <w:tblCellSpacing w:w="15" w:type="dxa"/>
        </w:trPr>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compname</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comppct_r</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majcompflag</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major_mu_pct_sum</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drainagecl</w:t>
            </w:r>
            <w:proofErr w:type="spellEnd"/>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16464493</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Slickspots</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16464494</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16464495</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16464496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16464497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16464498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16464607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16464608</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16464609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16464610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Heil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16464611</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Lantry</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16464612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16464613</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Chama</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16663930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16663931</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16663932</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16663901</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Barkof</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16663902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16663904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Lakota</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16663796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Ekalaka</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16663797</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Yegen</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16663798</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Desart</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16663800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16663801</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16663950</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Beisigl</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Somewhat excessively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16663951</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16663952</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16663953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16663955</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16663915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16663916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16663917</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16663918</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16663919</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16663920</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16663922</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16663924</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16663925</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16663598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Heil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16663599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16663600</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Vanda</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16663604</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Glenross</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Peta</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Somewhat 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16663606</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Dimmick</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Very 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16663607</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Arveson</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16663610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Straw</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16663612</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Marysland</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16663539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16663986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16663988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16663989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16663768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Dogtooth</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16663770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16663771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16663772</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Barkof</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16663846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16663847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16663848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16663849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16663850</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16663851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Chama</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16663852</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16663901</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Barkof</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16663902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16663904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16664017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16664018</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16664019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16664020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16664021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16664022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16663990</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16663991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16663992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16663993</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16663994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Moreau</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16663920</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16663922</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16663924</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Arnegard</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16663925</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16663598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Heil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16663599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16663600</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Vanda</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16663604</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Glenross</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Poorly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16663540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16663986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16663988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16663989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16663552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16663553</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Lawther</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16663554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16663555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16663556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16663557</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16663558</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Farland</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Telfer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Somewhat excessively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16663957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Flasher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Somewhat excessively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16663958</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16663959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16663960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16663961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16663768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Dogtooth</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16663770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16663771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Moderately well drained</w:t>
            </w:r>
          </w:p>
        </w:tc>
      </w:tr>
      <w:tr w:rsidR="00771EB9">
        <w:trPr>
          <w:divId w:val="209265858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16663772</w:t>
            </w:r>
          </w:p>
        </w:tc>
        <w:tc>
          <w:tcPr>
            <w:tcW w:w="0" w:type="auto"/>
            <w:tcMar>
              <w:top w:w="15" w:type="dxa"/>
              <w:left w:w="15" w:type="dxa"/>
              <w:bottom w:w="15" w:type="dxa"/>
              <w:right w:w="15" w:type="dxa"/>
            </w:tcMar>
            <w:vAlign w:val="center"/>
            <w:hideMark/>
          </w:tcPr>
          <w:p w:rsidR="00771EB9" w:rsidRDefault="0014529C">
            <w:pPr>
              <w:rPr>
                <w:rFonts w:eastAsia="Times New Roman"/>
              </w:rPr>
            </w:pPr>
            <w:proofErr w:type="spellStart"/>
            <w:r>
              <w:rPr>
                <w:rFonts w:eastAsia="Times New Roman"/>
              </w:rPr>
              <w:t>Barkof</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Well drained</w:t>
            </w:r>
          </w:p>
        </w:tc>
      </w:tr>
    </w:tbl>
    <w:p w:rsidR="00771EB9" w:rsidRDefault="0014529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1988777"/>
        <w:rPr>
          <w:rFonts w:eastAsia="Times New Roman"/>
        </w:rPr>
      </w:pPr>
      <w:bookmarkStart w:id="92" w:name="_Toc16085586"/>
      <w:r>
        <w:rPr>
          <w:rFonts w:eastAsia="Times New Roman"/>
        </w:rPr>
        <w:t xml:space="preserve">Hydric </w:t>
      </w:r>
      <w:del w:id="93" w:author="Achen, Aaron - NRCS, Lincoln, NE" w:date="2019-08-07T15:43:00Z">
        <w:r w:rsidDel="007A4459">
          <w:rPr>
            <w:rFonts w:eastAsia="Times New Roman"/>
          </w:rPr>
          <w:delText>s</w:delText>
        </w:r>
      </w:del>
      <w:ins w:id="94" w:author="Achen, Aaron - NRCS, Lincoln, NE" w:date="2019-08-07T15:43:00Z">
        <w:r w:rsidR="007A4459">
          <w:rPr>
            <w:rFonts w:eastAsia="Times New Roman"/>
          </w:rPr>
          <w:t>S</w:t>
        </w:r>
      </w:ins>
      <w:r>
        <w:rPr>
          <w:rFonts w:eastAsia="Times New Roman"/>
        </w:rPr>
        <w:t xml:space="preserve">oils at the Map Unit, </w:t>
      </w:r>
      <w:del w:id="95" w:author="Achen, Aaron - NRCS, Lincoln, NE" w:date="2019-08-07T15:44:00Z">
        <w:r w:rsidDel="007A4459">
          <w:rPr>
            <w:rFonts w:eastAsia="Times New Roman"/>
          </w:rPr>
          <w:delText>u</w:delText>
        </w:r>
      </w:del>
      <w:ins w:id="96" w:author="Achen, Aaron - NRCS, Lincoln, NE" w:date="2019-08-07T15:44:00Z">
        <w:r w:rsidR="007A4459">
          <w:rPr>
            <w:rFonts w:eastAsia="Times New Roman"/>
          </w:rPr>
          <w:t>U</w:t>
        </w:r>
      </w:ins>
      <w:r>
        <w:rPr>
          <w:rFonts w:eastAsia="Times New Roman"/>
        </w:rPr>
        <w:t xml:space="preserve">sing </w:t>
      </w:r>
      <w:del w:id="97" w:author="Achen, Aaron - NRCS, Lincoln, NE" w:date="2019-08-07T15:44:00Z">
        <w:r w:rsidDel="007A4459">
          <w:rPr>
            <w:rFonts w:eastAsia="Times New Roman"/>
          </w:rPr>
          <w:delText>a</w:delText>
        </w:r>
      </w:del>
      <w:ins w:id="98" w:author="Achen, Aaron - NRCS, Lincoln, NE" w:date="2019-08-07T15:44:00Z">
        <w:r w:rsidR="007A4459">
          <w:rPr>
            <w:rFonts w:eastAsia="Times New Roman"/>
          </w:rPr>
          <w:t>A</w:t>
        </w:r>
      </w:ins>
      <w:r>
        <w:rPr>
          <w:rFonts w:eastAsia="Times New Roman"/>
        </w:rPr>
        <w:t xml:space="preserve">ll </w:t>
      </w:r>
      <w:del w:id="99" w:author="Achen, Aaron - NRCS, Lincoln, NE" w:date="2019-08-07T15:44:00Z">
        <w:r w:rsidDel="007A4459">
          <w:rPr>
            <w:rFonts w:eastAsia="Times New Roman"/>
          </w:rPr>
          <w:delText>m</w:delText>
        </w:r>
      </w:del>
      <w:ins w:id="100" w:author="Achen, Aaron - NRCS, Lincoln, NE" w:date="2019-08-07T15:44:00Z">
        <w:r w:rsidR="007A4459">
          <w:rPr>
            <w:rFonts w:eastAsia="Times New Roman"/>
          </w:rPr>
          <w:t>M</w:t>
        </w:r>
      </w:ins>
      <w:r>
        <w:rPr>
          <w:rFonts w:eastAsia="Times New Roman"/>
        </w:rPr>
        <w:t xml:space="preserve">ap </w:t>
      </w:r>
      <w:del w:id="101" w:author="Achen, Aaron - NRCS, Lincoln, NE" w:date="2019-08-07T15:44:00Z">
        <w:r w:rsidDel="007A4459">
          <w:rPr>
            <w:rFonts w:eastAsia="Times New Roman"/>
          </w:rPr>
          <w:delText>u</w:delText>
        </w:r>
      </w:del>
      <w:ins w:id="102" w:author="Achen, Aaron - NRCS, Lincoln, NE" w:date="2019-08-07T15:44:00Z">
        <w:r w:rsidR="007A4459">
          <w:rPr>
            <w:rFonts w:eastAsia="Times New Roman"/>
          </w:rPr>
          <w:t>U</w:t>
        </w:r>
      </w:ins>
      <w:r>
        <w:rPr>
          <w:rFonts w:eastAsia="Times New Roman"/>
        </w:rPr>
        <w:t xml:space="preserve">nits </w:t>
      </w:r>
      <w:r w:rsidR="00DF65A7">
        <w:rPr>
          <w:rFonts w:eastAsia="Times New Roman"/>
        </w:rPr>
        <w:t>F</w:t>
      </w:r>
      <w:r>
        <w:rPr>
          <w:rFonts w:eastAsia="Times New Roman"/>
        </w:rPr>
        <w:t xml:space="preserve">rom </w:t>
      </w:r>
      <w:del w:id="103" w:author="Achen, Aaron - NRCS, Lincoln, NE" w:date="2019-08-07T15:44:00Z">
        <w:r w:rsidDel="007A4459">
          <w:rPr>
            <w:rFonts w:eastAsia="Times New Roman"/>
          </w:rPr>
          <w:delText>t</w:delText>
        </w:r>
      </w:del>
      <w:ins w:id="104" w:author="Achen, Aaron - NRCS, Lincoln, NE" w:date="2019-08-07T15:44:00Z">
        <w:r w:rsidR="007A4459">
          <w:rPr>
            <w:rFonts w:eastAsia="Times New Roman"/>
          </w:rPr>
          <w:t>T</w:t>
        </w:r>
      </w:ins>
      <w:r>
        <w:rPr>
          <w:rFonts w:eastAsia="Times New Roman"/>
        </w:rPr>
        <w:t>able #M2.</w:t>
      </w:r>
      <w:bookmarkEnd w:id="92"/>
    </w:p>
    <w:p w:rsidR="00771EB9" w:rsidRDefault="0014529C">
      <w:pPr>
        <w:pStyle w:val="HTMLPreformatted"/>
        <w:divId w:val="201988777"/>
        <w:rPr>
          <w:rStyle w:val="HTMLCode"/>
        </w:rPr>
      </w:pPr>
      <w:r>
        <w:rPr>
          <w:rStyle w:val="HTMLCode"/>
        </w:rPr>
        <w:t>-- Hydric soils at the Map Unit, using all map units from table #M2.</w:t>
      </w:r>
    </w:p>
    <w:p w:rsidR="00771EB9" w:rsidRDefault="0014529C">
      <w:pPr>
        <w:pStyle w:val="HTMLPreformatted"/>
        <w:divId w:val="201988777"/>
        <w:rPr>
          <w:rStyle w:val="HTMLCode"/>
        </w:rPr>
      </w:pPr>
      <w:r>
        <w:rPr>
          <w:rStyle w:val="HTMLCode"/>
        </w:rPr>
        <w:t>CREATE TABLE #Hydric1</w:t>
      </w:r>
    </w:p>
    <w:p w:rsidR="00771EB9" w:rsidRDefault="0014529C">
      <w:pPr>
        <w:pStyle w:val="HTMLPreformatted"/>
        <w:divId w:val="201988777"/>
        <w:rPr>
          <w:rStyle w:val="HTMLCode"/>
        </w:rPr>
      </w:pPr>
      <w:r>
        <w:rPr>
          <w:rStyle w:val="HTMLCode"/>
        </w:rPr>
        <w:t>(</w:t>
      </w:r>
      <w:proofErr w:type="spellStart"/>
      <w:r>
        <w:rPr>
          <w:rStyle w:val="HTMLCode"/>
        </w:rPr>
        <w:t>mukey</w:t>
      </w:r>
      <w:proofErr w:type="spellEnd"/>
      <w:r>
        <w:rPr>
          <w:rStyle w:val="HTMLCode"/>
        </w:rPr>
        <w:t xml:space="preserve"> INT,</w:t>
      </w:r>
    </w:p>
    <w:p w:rsidR="00771EB9" w:rsidRDefault="0014529C">
      <w:pPr>
        <w:pStyle w:val="HTMLPreformatted"/>
        <w:divId w:val="201988777"/>
        <w:rPr>
          <w:rStyle w:val="HTMLCode"/>
        </w:rPr>
      </w:pPr>
      <w:proofErr w:type="spellStart"/>
      <w:r>
        <w:rPr>
          <w:rStyle w:val="HTMLCode"/>
        </w:rPr>
        <w:t>comp_count</w:t>
      </w:r>
      <w:proofErr w:type="spellEnd"/>
      <w:r>
        <w:rPr>
          <w:rStyle w:val="HTMLCode"/>
        </w:rPr>
        <w:t xml:space="preserve"> INT,        -- </w:t>
      </w:r>
      <w:proofErr w:type="spellStart"/>
      <w:r>
        <w:rPr>
          <w:rStyle w:val="HTMLCode"/>
        </w:rPr>
        <w:t>cnt_comp</w:t>
      </w:r>
      <w:proofErr w:type="spellEnd"/>
    </w:p>
    <w:p w:rsidR="00771EB9" w:rsidRDefault="0014529C">
      <w:pPr>
        <w:pStyle w:val="HTMLPreformatted"/>
        <w:divId w:val="201988777"/>
        <w:rPr>
          <w:rStyle w:val="HTMLCode"/>
        </w:rPr>
      </w:pPr>
      <w:proofErr w:type="spellStart"/>
      <w:r>
        <w:rPr>
          <w:rStyle w:val="HTMLCode"/>
        </w:rPr>
        <w:t>count_maj_comp</w:t>
      </w:r>
      <w:proofErr w:type="spellEnd"/>
      <w:r>
        <w:rPr>
          <w:rStyle w:val="HTMLCode"/>
        </w:rPr>
        <w:t xml:space="preserve"> INT,    -- </w:t>
      </w:r>
      <w:proofErr w:type="spellStart"/>
      <w:r>
        <w:rPr>
          <w:rStyle w:val="HTMLCode"/>
        </w:rPr>
        <w:t>cnt_mjr</w:t>
      </w:r>
      <w:proofErr w:type="spellEnd"/>
    </w:p>
    <w:p w:rsidR="00771EB9" w:rsidRDefault="0014529C">
      <w:pPr>
        <w:pStyle w:val="HTMLPreformatted"/>
        <w:divId w:val="201988777"/>
        <w:rPr>
          <w:rStyle w:val="HTMLCode"/>
        </w:rPr>
      </w:pPr>
      <w:proofErr w:type="spellStart"/>
      <w:r>
        <w:rPr>
          <w:rStyle w:val="HTMLCode"/>
        </w:rPr>
        <w:t>all_hydric</w:t>
      </w:r>
      <w:proofErr w:type="spellEnd"/>
      <w:r>
        <w:rPr>
          <w:rStyle w:val="HTMLCode"/>
        </w:rPr>
        <w:t xml:space="preserve"> INT,        -- </w:t>
      </w:r>
      <w:proofErr w:type="spellStart"/>
      <w:r>
        <w:rPr>
          <w:rStyle w:val="HTMLCode"/>
        </w:rPr>
        <w:t>cnt_hydric</w:t>
      </w:r>
      <w:proofErr w:type="spellEnd"/>
    </w:p>
    <w:p w:rsidR="00771EB9" w:rsidRDefault="0014529C">
      <w:pPr>
        <w:pStyle w:val="HTMLPreformatted"/>
        <w:divId w:val="201988777"/>
        <w:rPr>
          <w:rStyle w:val="HTMLCode"/>
        </w:rPr>
      </w:pPr>
      <w:proofErr w:type="spellStart"/>
      <w:r>
        <w:rPr>
          <w:rStyle w:val="HTMLCode"/>
        </w:rPr>
        <w:t>all_not_hydric</w:t>
      </w:r>
      <w:proofErr w:type="spellEnd"/>
      <w:r>
        <w:rPr>
          <w:rStyle w:val="HTMLCode"/>
        </w:rPr>
        <w:t xml:space="preserve"> INT,    -- </w:t>
      </w:r>
      <w:proofErr w:type="spellStart"/>
      <w:r>
        <w:rPr>
          <w:rStyle w:val="HTMLCode"/>
        </w:rPr>
        <w:t>cnt_nonhydric</w:t>
      </w:r>
      <w:proofErr w:type="spellEnd"/>
    </w:p>
    <w:p w:rsidR="00771EB9" w:rsidRDefault="0014529C">
      <w:pPr>
        <w:pStyle w:val="HTMLPreformatted"/>
        <w:divId w:val="201988777"/>
        <w:rPr>
          <w:rStyle w:val="HTMLCode"/>
        </w:rPr>
      </w:pPr>
      <w:proofErr w:type="spellStart"/>
      <w:r>
        <w:rPr>
          <w:rStyle w:val="HTMLCode"/>
        </w:rPr>
        <w:t>maj_hydric</w:t>
      </w:r>
      <w:proofErr w:type="spellEnd"/>
      <w:r>
        <w:rPr>
          <w:rStyle w:val="HTMLCode"/>
        </w:rPr>
        <w:t xml:space="preserve"> INT,        -- </w:t>
      </w:r>
      <w:proofErr w:type="spellStart"/>
      <w:r>
        <w:rPr>
          <w:rStyle w:val="HTMLCode"/>
        </w:rPr>
        <w:t>cnt_mjr_hydric</w:t>
      </w:r>
      <w:proofErr w:type="spellEnd"/>
    </w:p>
    <w:p w:rsidR="00771EB9" w:rsidRDefault="0014529C">
      <w:pPr>
        <w:pStyle w:val="HTMLPreformatted"/>
        <w:divId w:val="201988777"/>
        <w:rPr>
          <w:rStyle w:val="HTMLCode"/>
        </w:rPr>
      </w:pPr>
      <w:proofErr w:type="spellStart"/>
      <w:r>
        <w:rPr>
          <w:rStyle w:val="HTMLCode"/>
        </w:rPr>
        <w:t>maj_not_hydric</w:t>
      </w:r>
      <w:proofErr w:type="spellEnd"/>
      <w:r>
        <w:rPr>
          <w:rStyle w:val="HTMLCode"/>
        </w:rPr>
        <w:t xml:space="preserve"> INT,    -- </w:t>
      </w:r>
      <w:proofErr w:type="spellStart"/>
      <w:r>
        <w:rPr>
          <w:rStyle w:val="HTMLCode"/>
        </w:rPr>
        <w:t>cnt_mjr_nonhydric</w:t>
      </w:r>
      <w:proofErr w:type="spellEnd"/>
    </w:p>
    <w:p w:rsidR="00771EB9" w:rsidRDefault="0014529C">
      <w:pPr>
        <w:pStyle w:val="HTMLPreformatted"/>
        <w:divId w:val="201988777"/>
        <w:rPr>
          <w:rStyle w:val="HTMLCode"/>
        </w:rPr>
      </w:pPr>
      <w:proofErr w:type="spellStart"/>
      <w:r>
        <w:rPr>
          <w:rStyle w:val="HTMLCode"/>
        </w:rPr>
        <w:t>hydric_inclusions</w:t>
      </w:r>
      <w:proofErr w:type="spellEnd"/>
      <w:r>
        <w:rPr>
          <w:rStyle w:val="HTMLCode"/>
        </w:rPr>
        <w:t xml:space="preserve"> INT, -- </w:t>
      </w:r>
      <w:proofErr w:type="spellStart"/>
      <w:r>
        <w:rPr>
          <w:rStyle w:val="HTMLCode"/>
        </w:rPr>
        <w:t>cnt_minor_hydric</w:t>
      </w:r>
      <w:proofErr w:type="spellEnd"/>
    </w:p>
    <w:p w:rsidR="00771EB9" w:rsidRDefault="0014529C">
      <w:pPr>
        <w:pStyle w:val="HTMLPreformatted"/>
        <w:divId w:val="201988777"/>
      </w:pPr>
      <w:proofErr w:type="spellStart"/>
      <w:r>
        <w:rPr>
          <w:rStyle w:val="HTMLCode"/>
        </w:rPr>
        <w:t>hydric_null</w:t>
      </w:r>
      <w:proofErr w:type="spellEnd"/>
      <w:r>
        <w:rPr>
          <w:rStyle w:val="HTMLCode"/>
        </w:rPr>
        <w:t xml:space="preserve"> INT);      -- </w:t>
      </w:r>
      <w:proofErr w:type="spellStart"/>
      <w:r>
        <w:rPr>
          <w:rStyle w:val="HTMLCode"/>
        </w:rPr>
        <w:t>cnt_null_hydric</w:t>
      </w:r>
      <w:proofErr w:type="spellEnd"/>
    </w:p>
    <w:p w:rsidR="00771EB9" w:rsidRDefault="0014529C">
      <w:pPr>
        <w:pStyle w:val="HTMLPreformatted"/>
        <w:divId w:val="201988777"/>
        <w:rPr>
          <w:rStyle w:val="HTMLCode"/>
        </w:rPr>
      </w:pPr>
      <w:r>
        <w:rPr>
          <w:rStyle w:val="HTMLCode"/>
        </w:rPr>
        <w:t>INSERT INTO #Hydric1 (</w:t>
      </w:r>
      <w:proofErr w:type="spellStart"/>
      <w:r>
        <w:rPr>
          <w:rStyle w:val="HTMLCode"/>
        </w:rPr>
        <w:t>mukey</w:t>
      </w:r>
      <w:proofErr w:type="spellEnd"/>
      <w:r>
        <w:rPr>
          <w:rStyle w:val="HTMLCode"/>
        </w:rPr>
        <w:t xml:space="preserve">, </w:t>
      </w:r>
      <w:proofErr w:type="spellStart"/>
      <w:r>
        <w:rPr>
          <w:rStyle w:val="HTMLCode"/>
        </w:rPr>
        <w:t>comp_count</w:t>
      </w:r>
      <w:proofErr w:type="spellEnd"/>
      <w:r>
        <w:rPr>
          <w:rStyle w:val="HTMLCode"/>
        </w:rPr>
        <w:t xml:space="preserve">, </w:t>
      </w:r>
      <w:proofErr w:type="spellStart"/>
      <w:r>
        <w:rPr>
          <w:rStyle w:val="HTMLCode"/>
        </w:rPr>
        <w:t>count_maj_comp</w:t>
      </w:r>
      <w:proofErr w:type="spellEnd"/>
      <w:r>
        <w:rPr>
          <w:rStyle w:val="HTMLCode"/>
        </w:rPr>
        <w:t xml:space="preserve">, </w:t>
      </w:r>
      <w:proofErr w:type="spellStart"/>
      <w:r>
        <w:rPr>
          <w:rStyle w:val="HTMLCode"/>
        </w:rPr>
        <w:t>all_hydric</w:t>
      </w:r>
      <w:proofErr w:type="spellEnd"/>
      <w:r>
        <w:rPr>
          <w:rStyle w:val="HTMLCode"/>
        </w:rPr>
        <w:t xml:space="preserve">, </w:t>
      </w:r>
      <w:proofErr w:type="spellStart"/>
      <w:r>
        <w:rPr>
          <w:rStyle w:val="HTMLCode"/>
        </w:rPr>
        <w:t>all_not_hydric</w:t>
      </w:r>
      <w:proofErr w:type="spellEnd"/>
      <w:r>
        <w:rPr>
          <w:rStyle w:val="HTMLCode"/>
        </w:rPr>
        <w:t xml:space="preserve">, </w:t>
      </w:r>
      <w:proofErr w:type="spellStart"/>
      <w:r>
        <w:rPr>
          <w:rStyle w:val="HTMLCode"/>
        </w:rPr>
        <w:t>maj_hydric</w:t>
      </w:r>
      <w:proofErr w:type="spellEnd"/>
      <w:r>
        <w:rPr>
          <w:rStyle w:val="HTMLCode"/>
        </w:rPr>
        <w:t xml:space="preserve">, </w:t>
      </w:r>
      <w:proofErr w:type="spellStart"/>
      <w:r>
        <w:rPr>
          <w:rStyle w:val="HTMLCode"/>
        </w:rPr>
        <w:t>maj_not_hydric</w:t>
      </w:r>
      <w:proofErr w:type="spellEnd"/>
      <w:r>
        <w:rPr>
          <w:rStyle w:val="HTMLCode"/>
        </w:rPr>
        <w:t xml:space="preserve">, </w:t>
      </w:r>
      <w:proofErr w:type="spellStart"/>
      <w:r>
        <w:rPr>
          <w:rStyle w:val="HTMLCode"/>
        </w:rPr>
        <w:t>hydric_inclusions</w:t>
      </w:r>
      <w:proofErr w:type="spellEnd"/>
      <w:r>
        <w:rPr>
          <w:rStyle w:val="HTMLCode"/>
        </w:rPr>
        <w:t xml:space="preserve">, </w:t>
      </w:r>
      <w:proofErr w:type="spellStart"/>
      <w:r>
        <w:rPr>
          <w:rStyle w:val="HTMLCode"/>
        </w:rPr>
        <w:t>hydric_null</w:t>
      </w:r>
      <w:proofErr w:type="spellEnd"/>
      <w:r>
        <w:rPr>
          <w:rStyle w:val="HTMLCode"/>
        </w:rPr>
        <w:t>)</w:t>
      </w:r>
    </w:p>
    <w:p w:rsidR="00771EB9" w:rsidRDefault="0014529C">
      <w:pPr>
        <w:pStyle w:val="HTMLPreformatted"/>
        <w:divId w:val="201988777"/>
        <w:rPr>
          <w:rStyle w:val="HTMLCode"/>
        </w:rPr>
      </w:pPr>
      <w:r>
        <w:rPr>
          <w:rStyle w:val="HTMLCode"/>
        </w:rPr>
        <w:t xml:space="preserve">SELECT DISTINCT M4.mukey,   </w:t>
      </w:r>
    </w:p>
    <w:p w:rsidR="00771EB9" w:rsidRDefault="0014529C">
      <w:pPr>
        <w:pStyle w:val="HTMLPreformatted"/>
        <w:divId w:val="201988777"/>
        <w:rPr>
          <w:rStyle w:val="HTMLCode"/>
        </w:rPr>
      </w:pPr>
      <w:r>
        <w:rPr>
          <w:rStyle w:val="HTMLCode"/>
        </w:rPr>
        <w:t>(SELECT TOP 1 COUNT(*)</w:t>
      </w:r>
    </w:p>
    <w:p w:rsidR="00771EB9" w:rsidRDefault="0014529C">
      <w:pPr>
        <w:pStyle w:val="HTMLPreformatted"/>
        <w:divId w:val="201988777"/>
        <w:rPr>
          <w:rStyle w:val="HTMLCode"/>
        </w:rPr>
      </w:pPr>
      <w:r>
        <w:rPr>
          <w:rStyle w:val="HTMLCode"/>
        </w:rPr>
        <w:t xml:space="preserve"> FROM </w:t>
      </w:r>
      <w:proofErr w:type="spellStart"/>
      <w:r>
        <w:rPr>
          <w:rStyle w:val="HTMLCode"/>
        </w:rPr>
        <w:t>mapunit</w:t>
      </w:r>
      <w:proofErr w:type="spellEnd"/>
    </w:p>
    <w:p w:rsidR="00771EB9" w:rsidRDefault="0014529C">
      <w:pPr>
        <w:pStyle w:val="HTMLPreformatted"/>
        <w:divId w:val="201988777"/>
        <w:rPr>
          <w:rStyle w:val="HTMLCode"/>
        </w:rPr>
      </w:pPr>
      <w:r>
        <w:rPr>
          <w:rStyle w:val="HTMLCode"/>
        </w:rPr>
        <w:t xml:space="preserve"> INNER JOIN component ON </w:t>
      </w:r>
      <w:proofErr w:type="spellStart"/>
      <w:r>
        <w:rPr>
          <w:rStyle w:val="HTMLCode"/>
        </w:rPr>
        <w:t>component.mukey</w:t>
      </w:r>
      <w:proofErr w:type="spellEnd"/>
      <w:r>
        <w:rPr>
          <w:rStyle w:val="HTMLCode"/>
        </w:rPr>
        <w:t xml:space="preserve"> = </w:t>
      </w:r>
      <w:proofErr w:type="spellStart"/>
      <w:r>
        <w:rPr>
          <w:rStyle w:val="HTMLCode"/>
        </w:rPr>
        <w:t>mapunit.mukey</w:t>
      </w:r>
      <w:proofErr w:type="spellEnd"/>
      <w:r>
        <w:rPr>
          <w:rStyle w:val="HTMLCode"/>
        </w:rPr>
        <w:t xml:space="preserve"> AND </w:t>
      </w:r>
      <w:proofErr w:type="spellStart"/>
      <w:r>
        <w:rPr>
          <w:rStyle w:val="HTMLCode"/>
        </w:rPr>
        <w:t>mapunit.mukey</w:t>
      </w:r>
      <w:proofErr w:type="spellEnd"/>
      <w:r>
        <w:rPr>
          <w:rStyle w:val="HTMLCode"/>
        </w:rPr>
        <w:t xml:space="preserve"> = M4.mukey) AS </w:t>
      </w:r>
      <w:proofErr w:type="spellStart"/>
      <w:r>
        <w:rPr>
          <w:rStyle w:val="HTMLCode"/>
        </w:rPr>
        <w:t>comp_count</w:t>
      </w:r>
      <w:proofErr w:type="spellEnd"/>
      <w:r>
        <w:rPr>
          <w:rStyle w:val="HTMLCode"/>
        </w:rPr>
        <w:t>,</w:t>
      </w:r>
    </w:p>
    <w:p w:rsidR="00771EB9" w:rsidRDefault="0014529C">
      <w:pPr>
        <w:pStyle w:val="HTMLPreformatted"/>
        <w:divId w:val="201988777"/>
        <w:rPr>
          <w:rStyle w:val="HTMLCode"/>
        </w:rPr>
      </w:pPr>
      <w:r>
        <w:rPr>
          <w:rStyle w:val="HTMLCode"/>
        </w:rPr>
        <w:t xml:space="preserve"> (SELECT TOP 1 COUNT(*)</w:t>
      </w:r>
    </w:p>
    <w:p w:rsidR="00771EB9" w:rsidRDefault="0014529C">
      <w:pPr>
        <w:pStyle w:val="HTMLPreformatted"/>
        <w:divId w:val="201988777"/>
        <w:rPr>
          <w:rStyle w:val="HTMLCode"/>
        </w:rPr>
      </w:pPr>
      <w:r>
        <w:rPr>
          <w:rStyle w:val="HTMLCode"/>
        </w:rPr>
        <w:t xml:space="preserve"> FROM </w:t>
      </w:r>
      <w:proofErr w:type="spellStart"/>
      <w:r>
        <w:rPr>
          <w:rStyle w:val="HTMLCode"/>
        </w:rPr>
        <w:t>mapunit</w:t>
      </w:r>
      <w:proofErr w:type="spellEnd"/>
    </w:p>
    <w:p w:rsidR="00771EB9" w:rsidRDefault="0014529C">
      <w:pPr>
        <w:pStyle w:val="HTMLPreformatted"/>
        <w:divId w:val="201988777"/>
        <w:rPr>
          <w:rStyle w:val="HTMLCode"/>
        </w:rPr>
      </w:pPr>
      <w:r>
        <w:rPr>
          <w:rStyle w:val="HTMLCode"/>
        </w:rPr>
        <w:t xml:space="preserve"> INNER JOIN component ON </w:t>
      </w:r>
      <w:proofErr w:type="spellStart"/>
      <w:r>
        <w:rPr>
          <w:rStyle w:val="HTMLCode"/>
        </w:rPr>
        <w:t>component.mukey</w:t>
      </w:r>
      <w:proofErr w:type="spellEnd"/>
      <w:r>
        <w:rPr>
          <w:rStyle w:val="HTMLCode"/>
        </w:rPr>
        <w:t xml:space="preserve"> = </w:t>
      </w:r>
      <w:proofErr w:type="spellStart"/>
      <w:r>
        <w:rPr>
          <w:rStyle w:val="HTMLCode"/>
        </w:rPr>
        <w:t>mapunit.mukey</w:t>
      </w:r>
      <w:proofErr w:type="spellEnd"/>
      <w:r>
        <w:rPr>
          <w:rStyle w:val="HTMLCode"/>
        </w:rPr>
        <w:t xml:space="preserve"> AND </w:t>
      </w:r>
      <w:proofErr w:type="spellStart"/>
      <w:r>
        <w:rPr>
          <w:rStyle w:val="HTMLCode"/>
        </w:rPr>
        <w:t>mapunit.mukey</w:t>
      </w:r>
      <w:proofErr w:type="spellEnd"/>
      <w:r>
        <w:rPr>
          <w:rStyle w:val="HTMLCode"/>
        </w:rPr>
        <w:t xml:space="preserve"> = M4.mukey</w:t>
      </w:r>
    </w:p>
    <w:p w:rsidR="00771EB9" w:rsidRDefault="0014529C">
      <w:pPr>
        <w:pStyle w:val="HTMLPreformatted"/>
        <w:divId w:val="201988777"/>
        <w:rPr>
          <w:rStyle w:val="HTMLCode"/>
        </w:rPr>
      </w:pPr>
      <w:r>
        <w:rPr>
          <w:rStyle w:val="HTMLCode"/>
        </w:rPr>
        <w:t xml:space="preserve"> AND </w:t>
      </w:r>
      <w:proofErr w:type="spellStart"/>
      <w:r>
        <w:rPr>
          <w:rStyle w:val="HTMLCode"/>
        </w:rPr>
        <w:t>majcompflag</w:t>
      </w:r>
      <w:proofErr w:type="spellEnd"/>
      <w:r>
        <w:rPr>
          <w:rStyle w:val="HTMLCode"/>
        </w:rPr>
        <w:t xml:space="preserve"> = 'yes') AS </w:t>
      </w:r>
      <w:proofErr w:type="spellStart"/>
      <w:r>
        <w:rPr>
          <w:rStyle w:val="HTMLCode"/>
        </w:rPr>
        <w:t>count_maj_comp</w:t>
      </w:r>
      <w:proofErr w:type="spellEnd"/>
      <w:r>
        <w:rPr>
          <w:rStyle w:val="HTMLCode"/>
        </w:rPr>
        <w:t>,</w:t>
      </w:r>
    </w:p>
    <w:p w:rsidR="00771EB9" w:rsidRDefault="0014529C">
      <w:pPr>
        <w:pStyle w:val="HTMLPreformatted"/>
        <w:divId w:val="201988777"/>
        <w:rPr>
          <w:rStyle w:val="HTMLCode"/>
        </w:rPr>
      </w:pPr>
      <w:r>
        <w:rPr>
          <w:rStyle w:val="HTMLCode"/>
        </w:rPr>
        <w:t xml:space="preserve"> (SELECT TOP 1 COUNT(*)</w:t>
      </w:r>
    </w:p>
    <w:p w:rsidR="00771EB9" w:rsidRDefault="0014529C">
      <w:pPr>
        <w:pStyle w:val="HTMLPreformatted"/>
        <w:divId w:val="201988777"/>
        <w:rPr>
          <w:rStyle w:val="HTMLCode"/>
        </w:rPr>
      </w:pPr>
      <w:r>
        <w:rPr>
          <w:rStyle w:val="HTMLCode"/>
        </w:rPr>
        <w:t xml:space="preserve"> FROM </w:t>
      </w:r>
      <w:proofErr w:type="spellStart"/>
      <w:r>
        <w:rPr>
          <w:rStyle w:val="HTMLCode"/>
        </w:rPr>
        <w:t>mapunit</w:t>
      </w:r>
      <w:proofErr w:type="spellEnd"/>
    </w:p>
    <w:p w:rsidR="00771EB9" w:rsidRDefault="0014529C">
      <w:pPr>
        <w:pStyle w:val="HTMLPreformatted"/>
        <w:divId w:val="201988777"/>
        <w:rPr>
          <w:rStyle w:val="HTMLCode"/>
        </w:rPr>
      </w:pPr>
      <w:r>
        <w:rPr>
          <w:rStyle w:val="HTMLCode"/>
        </w:rPr>
        <w:t xml:space="preserve"> INNER JOIN component ON </w:t>
      </w:r>
      <w:proofErr w:type="spellStart"/>
      <w:r>
        <w:rPr>
          <w:rStyle w:val="HTMLCode"/>
        </w:rPr>
        <w:t>component.mukey</w:t>
      </w:r>
      <w:proofErr w:type="spellEnd"/>
      <w:r>
        <w:rPr>
          <w:rStyle w:val="HTMLCode"/>
        </w:rPr>
        <w:t xml:space="preserve"> = </w:t>
      </w:r>
      <w:proofErr w:type="spellStart"/>
      <w:r>
        <w:rPr>
          <w:rStyle w:val="HTMLCode"/>
        </w:rPr>
        <w:t>mapunit.mukey</w:t>
      </w:r>
      <w:proofErr w:type="spellEnd"/>
      <w:r>
        <w:rPr>
          <w:rStyle w:val="HTMLCode"/>
        </w:rPr>
        <w:t xml:space="preserve"> AND </w:t>
      </w:r>
      <w:proofErr w:type="spellStart"/>
      <w:r>
        <w:rPr>
          <w:rStyle w:val="HTMLCode"/>
        </w:rPr>
        <w:t>mapunit.mukey</w:t>
      </w:r>
      <w:proofErr w:type="spellEnd"/>
      <w:r>
        <w:rPr>
          <w:rStyle w:val="HTMLCode"/>
        </w:rPr>
        <w:t xml:space="preserve"> = M4.mukey</w:t>
      </w:r>
    </w:p>
    <w:p w:rsidR="00771EB9" w:rsidRDefault="0014529C">
      <w:pPr>
        <w:pStyle w:val="HTMLPreformatted"/>
        <w:divId w:val="201988777"/>
        <w:rPr>
          <w:rStyle w:val="HTMLCode"/>
        </w:rPr>
      </w:pPr>
      <w:r>
        <w:rPr>
          <w:rStyle w:val="HTMLCode"/>
        </w:rPr>
        <w:t xml:space="preserve"> AND </w:t>
      </w:r>
      <w:proofErr w:type="spellStart"/>
      <w:r>
        <w:rPr>
          <w:rStyle w:val="HTMLCode"/>
        </w:rPr>
        <w:t>hydricrating</w:t>
      </w:r>
      <w:proofErr w:type="spellEnd"/>
      <w:r>
        <w:rPr>
          <w:rStyle w:val="HTMLCode"/>
        </w:rPr>
        <w:t xml:space="preserve"> = 'yes' ) AS </w:t>
      </w:r>
      <w:proofErr w:type="spellStart"/>
      <w:r>
        <w:rPr>
          <w:rStyle w:val="HTMLCode"/>
        </w:rPr>
        <w:t>all_hydric</w:t>
      </w:r>
      <w:proofErr w:type="spellEnd"/>
      <w:r>
        <w:rPr>
          <w:rStyle w:val="HTMLCode"/>
        </w:rPr>
        <w:t>,</w:t>
      </w:r>
    </w:p>
    <w:p w:rsidR="00771EB9" w:rsidRDefault="0014529C">
      <w:pPr>
        <w:pStyle w:val="HTMLPreformatted"/>
        <w:divId w:val="201988777"/>
        <w:rPr>
          <w:rStyle w:val="HTMLCode"/>
        </w:rPr>
      </w:pPr>
      <w:r>
        <w:rPr>
          <w:rStyle w:val="HTMLCode"/>
        </w:rPr>
        <w:t xml:space="preserve"> (SELECT TOP 1 COUNT(*)</w:t>
      </w:r>
    </w:p>
    <w:p w:rsidR="00771EB9" w:rsidRDefault="0014529C">
      <w:pPr>
        <w:pStyle w:val="HTMLPreformatted"/>
        <w:divId w:val="201988777"/>
        <w:rPr>
          <w:rStyle w:val="HTMLCode"/>
        </w:rPr>
      </w:pPr>
      <w:r>
        <w:rPr>
          <w:rStyle w:val="HTMLCode"/>
        </w:rPr>
        <w:t xml:space="preserve"> FROM </w:t>
      </w:r>
      <w:proofErr w:type="spellStart"/>
      <w:r>
        <w:rPr>
          <w:rStyle w:val="HTMLCode"/>
        </w:rPr>
        <w:t>mapunit</w:t>
      </w:r>
      <w:proofErr w:type="spellEnd"/>
    </w:p>
    <w:p w:rsidR="00771EB9" w:rsidRDefault="0014529C">
      <w:pPr>
        <w:pStyle w:val="HTMLPreformatted"/>
        <w:divId w:val="201988777"/>
        <w:rPr>
          <w:rStyle w:val="HTMLCode"/>
        </w:rPr>
      </w:pPr>
      <w:r>
        <w:rPr>
          <w:rStyle w:val="HTMLCode"/>
        </w:rPr>
        <w:t xml:space="preserve"> INNER JOIN component ON </w:t>
      </w:r>
      <w:proofErr w:type="spellStart"/>
      <w:r>
        <w:rPr>
          <w:rStyle w:val="HTMLCode"/>
        </w:rPr>
        <w:t>component.mukey</w:t>
      </w:r>
      <w:proofErr w:type="spellEnd"/>
      <w:r>
        <w:rPr>
          <w:rStyle w:val="HTMLCode"/>
        </w:rPr>
        <w:t xml:space="preserve"> = </w:t>
      </w:r>
      <w:proofErr w:type="spellStart"/>
      <w:r>
        <w:rPr>
          <w:rStyle w:val="HTMLCode"/>
        </w:rPr>
        <w:t>mapunit.mukey</w:t>
      </w:r>
      <w:proofErr w:type="spellEnd"/>
      <w:r>
        <w:rPr>
          <w:rStyle w:val="HTMLCode"/>
        </w:rPr>
        <w:t xml:space="preserve"> AND </w:t>
      </w:r>
      <w:proofErr w:type="spellStart"/>
      <w:r>
        <w:rPr>
          <w:rStyle w:val="HTMLCode"/>
        </w:rPr>
        <w:t>mapunit.mukey</w:t>
      </w:r>
      <w:proofErr w:type="spellEnd"/>
      <w:r>
        <w:rPr>
          <w:rStyle w:val="HTMLCode"/>
        </w:rPr>
        <w:t xml:space="preserve"> = M4.mukey</w:t>
      </w:r>
    </w:p>
    <w:p w:rsidR="00771EB9" w:rsidRDefault="0014529C">
      <w:pPr>
        <w:pStyle w:val="HTMLPreformatted"/>
        <w:divId w:val="201988777"/>
        <w:rPr>
          <w:rStyle w:val="HTMLCode"/>
        </w:rPr>
      </w:pPr>
      <w:r>
        <w:rPr>
          <w:rStyle w:val="HTMLCode"/>
        </w:rPr>
        <w:t xml:space="preserve"> AND </w:t>
      </w:r>
      <w:proofErr w:type="spellStart"/>
      <w:r>
        <w:rPr>
          <w:rStyle w:val="HTMLCode"/>
        </w:rPr>
        <w:t>hydricrating</w:t>
      </w:r>
      <w:proofErr w:type="spellEnd"/>
      <w:r>
        <w:rPr>
          <w:rStyle w:val="HTMLCode"/>
        </w:rPr>
        <w:t xml:space="preserve">  != 'yes') AS </w:t>
      </w:r>
      <w:proofErr w:type="spellStart"/>
      <w:r>
        <w:rPr>
          <w:rStyle w:val="HTMLCode"/>
        </w:rPr>
        <w:t>all_not_hydric</w:t>
      </w:r>
      <w:proofErr w:type="spellEnd"/>
      <w:r>
        <w:rPr>
          <w:rStyle w:val="HTMLCode"/>
        </w:rPr>
        <w:t xml:space="preserve">, </w:t>
      </w:r>
    </w:p>
    <w:p w:rsidR="00771EB9" w:rsidRDefault="0014529C">
      <w:pPr>
        <w:pStyle w:val="HTMLPreformatted"/>
        <w:divId w:val="201988777"/>
        <w:rPr>
          <w:rStyle w:val="HTMLCode"/>
        </w:rPr>
      </w:pPr>
      <w:r>
        <w:rPr>
          <w:rStyle w:val="HTMLCode"/>
        </w:rPr>
        <w:t xml:space="preserve"> (SELECT TOP 1 COUNT(*)</w:t>
      </w:r>
    </w:p>
    <w:p w:rsidR="00771EB9" w:rsidRDefault="0014529C">
      <w:pPr>
        <w:pStyle w:val="HTMLPreformatted"/>
        <w:divId w:val="201988777"/>
        <w:rPr>
          <w:rStyle w:val="HTMLCode"/>
        </w:rPr>
      </w:pPr>
      <w:r>
        <w:rPr>
          <w:rStyle w:val="HTMLCode"/>
        </w:rPr>
        <w:t xml:space="preserve"> FROM </w:t>
      </w:r>
      <w:proofErr w:type="spellStart"/>
      <w:r>
        <w:rPr>
          <w:rStyle w:val="HTMLCode"/>
        </w:rPr>
        <w:t>mapunit</w:t>
      </w:r>
      <w:proofErr w:type="spellEnd"/>
    </w:p>
    <w:p w:rsidR="00771EB9" w:rsidRDefault="0014529C">
      <w:pPr>
        <w:pStyle w:val="HTMLPreformatted"/>
        <w:divId w:val="201988777"/>
        <w:rPr>
          <w:rStyle w:val="HTMLCode"/>
        </w:rPr>
      </w:pPr>
      <w:r>
        <w:rPr>
          <w:rStyle w:val="HTMLCode"/>
        </w:rPr>
        <w:lastRenderedPageBreak/>
        <w:t xml:space="preserve"> INNER JOIN component ON </w:t>
      </w:r>
      <w:proofErr w:type="spellStart"/>
      <w:r>
        <w:rPr>
          <w:rStyle w:val="HTMLCode"/>
        </w:rPr>
        <w:t>component.mukey</w:t>
      </w:r>
      <w:proofErr w:type="spellEnd"/>
      <w:r>
        <w:rPr>
          <w:rStyle w:val="HTMLCode"/>
        </w:rPr>
        <w:t xml:space="preserve"> = </w:t>
      </w:r>
      <w:proofErr w:type="spellStart"/>
      <w:r>
        <w:rPr>
          <w:rStyle w:val="HTMLCode"/>
        </w:rPr>
        <w:t>mapunit.mukey</w:t>
      </w:r>
      <w:proofErr w:type="spellEnd"/>
      <w:r>
        <w:rPr>
          <w:rStyle w:val="HTMLCode"/>
        </w:rPr>
        <w:t xml:space="preserve"> AND </w:t>
      </w:r>
      <w:proofErr w:type="spellStart"/>
      <w:r>
        <w:rPr>
          <w:rStyle w:val="HTMLCode"/>
        </w:rPr>
        <w:t>mapunit.mukey</w:t>
      </w:r>
      <w:proofErr w:type="spellEnd"/>
      <w:r>
        <w:rPr>
          <w:rStyle w:val="HTMLCode"/>
        </w:rPr>
        <w:t xml:space="preserve"> = M4.mukey</w:t>
      </w:r>
    </w:p>
    <w:p w:rsidR="00771EB9" w:rsidRDefault="0014529C">
      <w:pPr>
        <w:pStyle w:val="HTMLPreformatted"/>
        <w:divId w:val="201988777"/>
        <w:rPr>
          <w:rStyle w:val="HTMLCode"/>
        </w:rPr>
      </w:pPr>
      <w:r>
        <w:rPr>
          <w:rStyle w:val="HTMLCode"/>
        </w:rPr>
        <w:t xml:space="preserve"> AND </w:t>
      </w:r>
      <w:proofErr w:type="spellStart"/>
      <w:r>
        <w:rPr>
          <w:rStyle w:val="HTMLCode"/>
        </w:rPr>
        <w:t>majcompflag</w:t>
      </w:r>
      <w:proofErr w:type="spellEnd"/>
      <w:r>
        <w:rPr>
          <w:rStyle w:val="HTMLCode"/>
        </w:rPr>
        <w:t xml:space="preserve"> = 'yes' AND </w:t>
      </w:r>
      <w:proofErr w:type="spellStart"/>
      <w:r>
        <w:rPr>
          <w:rStyle w:val="HTMLCode"/>
        </w:rPr>
        <w:t>hydricrating</w:t>
      </w:r>
      <w:proofErr w:type="spellEnd"/>
      <w:r>
        <w:rPr>
          <w:rStyle w:val="HTMLCode"/>
        </w:rPr>
        <w:t xml:space="preserve"> = 'yes') AS </w:t>
      </w:r>
      <w:proofErr w:type="spellStart"/>
      <w:r>
        <w:rPr>
          <w:rStyle w:val="HTMLCode"/>
        </w:rPr>
        <w:t>maj_hydric</w:t>
      </w:r>
      <w:proofErr w:type="spellEnd"/>
      <w:r>
        <w:rPr>
          <w:rStyle w:val="HTMLCode"/>
        </w:rPr>
        <w:t>,</w:t>
      </w:r>
    </w:p>
    <w:p w:rsidR="00771EB9" w:rsidRDefault="0014529C">
      <w:pPr>
        <w:pStyle w:val="HTMLPreformatted"/>
        <w:divId w:val="201988777"/>
        <w:rPr>
          <w:rStyle w:val="HTMLCode"/>
        </w:rPr>
      </w:pPr>
      <w:r>
        <w:rPr>
          <w:rStyle w:val="HTMLCode"/>
        </w:rPr>
        <w:t xml:space="preserve"> (SELECT TOP 1 COUNT(*)</w:t>
      </w:r>
    </w:p>
    <w:p w:rsidR="00771EB9" w:rsidRDefault="0014529C">
      <w:pPr>
        <w:pStyle w:val="HTMLPreformatted"/>
        <w:divId w:val="201988777"/>
        <w:rPr>
          <w:rStyle w:val="HTMLCode"/>
        </w:rPr>
      </w:pPr>
      <w:r>
        <w:rPr>
          <w:rStyle w:val="HTMLCode"/>
        </w:rPr>
        <w:t xml:space="preserve"> FROM </w:t>
      </w:r>
      <w:proofErr w:type="spellStart"/>
      <w:r>
        <w:rPr>
          <w:rStyle w:val="HTMLCode"/>
        </w:rPr>
        <w:t>mapunit</w:t>
      </w:r>
      <w:proofErr w:type="spellEnd"/>
    </w:p>
    <w:p w:rsidR="00771EB9" w:rsidRDefault="0014529C">
      <w:pPr>
        <w:pStyle w:val="HTMLPreformatted"/>
        <w:divId w:val="201988777"/>
        <w:rPr>
          <w:rStyle w:val="HTMLCode"/>
        </w:rPr>
      </w:pPr>
      <w:r>
        <w:rPr>
          <w:rStyle w:val="HTMLCode"/>
        </w:rPr>
        <w:t xml:space="preserve"> INNER JOIN component ON </w:t>
      </w:r>
      <w:proofErr w:type="spellStart"/>
      <w:r>
        <w:rPr>
          <w:rStyle w:val="HTMLCode"/>
        </w:rPr>
        <w:t>component.mukey</w:t>
      </w:r>
      <w:proofErr w:type="spellEnd"/>
      <w:r>
        <w:rPr>
          <w:rStyle w:val="HTMLCode"/>
        </w:rPr>
        <w:t xml:space="preserve"> = </w:t>
      </w:r>
      <w:proofErr w:type="spellStart"/>
      <w:r>
        <w:rPr>
          <w:rStyle w:val="HTMLCode"/>
        </w:rPr>
        <w:t>mapunit.mukey</w:t>
      </w:r>
      <w:proofErr w:type="spellEnd"/>
      <w:r>
        <w:rPr>
          <w:rStyle w:val="HTMLCode"/>
        </w:rPr>
        <w:t xml:space="preserve"> AND </w:t>
      </w:r>
      <w:proofErr w:type="spellStart"/>
      <w:r>
        <w:rPr>
          <w:rStyle w:val="HTMLCode"/>
        </w:rPr>
        <w:t>mapunit.mukey</w:t>
      </w:r>
      <w:proofErr w:type="spellEnd"/>
      <w:r>
        <w:rPr>
          <w:rStyle w:val="HTMLCode"/>
        </w:rPr>
        <w:t xml:space="preserve"> = M4.mukey</w:t>
      </w:r>
    </w:p>
    <w:p w:rsidR="00771EB9" w:rsidRDefault="0014529C">
      <w:pPr>
        <w:pStyle w:val="HTMLPreformatted"/>
        <w:divId w:val="201988777"/>
        <w:rPr>
          <w:rStyle w:val="HTMLCode"/>
        </w:rPr>
      </w:pPr>
      <w:r>
        <w:rPr>
          <w:rStyle w:val="HTMLCode"/>
        </w:rPr>
        <w:t xml:space="preserve"> AND </w:t>
      </w:r>
      <w:proofErr w:type="spellStart"/>
      <w:r>
        <w:rPr>
          <w:rStyle w:val="HTMLCode"/>
        </w:rPr>
        <w:t>majcompflag</w:t>
      </w:r>
      <w:proofErr w:type="spellEnd"/>
      <w:r>
        <w:rPr>
          <w:rStyle w:val="HTMLCode"/>
        </w:rPr>
        <w:t xml:space="preserve"> = 'yes' AND </w:t>
      </w:r>
      <w:proofErr w:type="spellStart"/>
      <w:r>
        <w:rPr>
          <w:rStyle w:val="HTMLCode"/>
        </w:rPr>
        <w:t>hydricrating</w:t>
      </w:r>
      <w:proofErr w:type="spellEnd"/>
      <w:r>
        <w:rPr>
          <w:rStyle w:val="HTMLCode"/>
        </w:rPr>
        <w:t xml:space="preserve"> != 'yes') AS </w:t>
      </w:r>
      <w:proofErr w:type="spellStart"/>
      <w:r>
        <w:rPr>
          <w:rStyle w:val="HTMLCode"/>
        </w:rPr>
        <w:t>maj_not_hydric</w:t>
      </w:r>
      <w:proofErr w:type="spellEnd"/>
      <w:r>
        <w:rPr>
          <w:rStyle w:val="HTMLCode"/>
        </w:rPr>
        <w:t>,</w:t>
      </w:r>
    </w:p>
    <w:p w:rsidR="00771EB9" w:rsidRDefault="0014529C">
      <w:pPr>
        <w:pStyle w:val="HTMLPreformatted"/>
        <w:divId w:val="201988777"/>
        <w:rPr>
          <w:rStyle w:val="HTMLCode"/>
        </w:rPr>
      </w:pPr>
      <w:r>
        <w:rPr>
          <w:rStyle w:val="HTMLCode"/>
        </w:rPr>
        <w:t xml:space="preserve"> (SELECT TOP 1 COUNT(*)</w:t>
      </w:r>
    </w:p>
    <w:p w:rsidR="00771EB9" w:rsidRDefault="0014529C">
      <w:pPr>
        <w:pStyle w:val="HTMLPreformatted"/>
        <w:divId w:val="201988777"/>
        <w:rPr>
          <w:rStyle w:val="HTMLCode"/>
        </w:rPr>
      </w:pPr>
      <w:r>
        <w:rPr>
          <w:rStyle w:val="HTMLCode"/>
        </w:rPr>
        <w:t xml:space="preserve"> FROM </w:t>
      </w:r>
      <w:proofErr w:type="spellStart"/>
      <w:r>
        <w:rPr>
          <w:rStyle w:val="HTMLCode"/>
        </w:rPr>
        <w:t>mapunit</w:t>
      </w:r>
      <w:proofErr w:type="spellEnd"/>
    </w:p>
    <w:p w:rsidR="00771EB9" w:rsidRDefault="0014529C">
      <w:pPr>
        <w:pStyle w:val="HTMLPreformatted"/>
        <w:divId w:val="201988777"/>
        <w:rPr>
          <w:rStyle w:val="HTMLCode"/>
        </w:rPr>
      </w:pPr>
      <w:r>
        <w:rPr>
          <w:rStyle w:val="HTMLCode"/>
        </w:rPr>
        <w:t xml:space="preserve"> INNER JOIN component ON </w:t>
      </w:r>
      <w:proofErr w:type="spellStart"/>
      <w:r>
        <w:rPr>
          <w:rStyle w:val="HTMLCode"/>
        </w:rPr>
        <w:t>component.mukey</w:t>
      </w:r>
      <w:proofErr w:type="spellEnd"/>
      <w:r>
        <w:rPr>
          <w:rStyle w:val="HTMLCode"/>
        </w:rPr>
        <w:t xml:space="preserve"> = </w:t>
      </w:r>
      <w:proofErr w:type="spellStart"/>
      <w:r>
        <w:rPr>
          <w:rStyle w:val="HTMLCode"/>
        </w:rPr>
        <w:t>mapunit.mukey</w:t>
      </w:r>
      <w:proofErr w:type="spellEnd"/>
      <w:r>
        <w:rPr>
          <w:rStyle w:val="HTMLCode"/>
        </w:rPr>
        <w:t xml:space="preserve"> AND </w:t>
      </w:r>
      <w:proofErr w:type="spellStart"/>
      <w:r>
        <w:rPr>
          <w:rStyle w:val="HTMLCode"/>
        </w:rPr>
        <w:t>mapunit.mukey</w:t>
      </w:r>
      <w:proofErr w:type="spellEnd"/>
      <w:r>
        <w:rPr>
          <w:rStyle w:val="HTMLCode"/>
        </w:rPr>
        <w:t xml:space="preserve"> = M4.mukey</w:t>
      </w:r>
    </w:p>
    <w:p w:rsidR="00771EB9" w:rsidRDefault="0014529C">
      <w:pPr>
        <w:pStyle w:val="HTMLPreformatted"/>
        <w:divId w:val="201988777"/>
        <w:rPr>
          <w:rStyle w:val="HTMLCode"/>
        </w:rPr>
      </w:pPr>
      <w:r>
        <w:rPr>
          <w:rStyle w:val="HTMLCode"/>
        </w:rPr>
        <w:t xml:space="preserve"> AND </w:t>
      </w:r>
      <w:proofErr w:type="spellStart"/>
      <w:r>
        <w:rPr>
          <w:rStyle w:val="HTMLCode"/>
        </w:rPr>
        <w:t>majcompflag</w:t>
      </w:r>
      <w:proofErr w:type="spellEnd"/>
      <w:r>
        <w:rPr>
          <w:rStyle w:val="HTMLCode"/>
        </w:rPr>
        <w:t xml:space="preserve"> != 'yes' AND </w:t>
      </w:r>
      <w:proofErr w:type="spellStart"/>
      <w:r>
        <w:rPr>
          <w:rStyle w:val="HTMLCode"/>
        </w:rPr>
        <w:t>hydricrating</w:t>
      </w:r>
      <w:proofErr w:type="spellEnd"/>
      <w:r>
        <w:rPr>
          <w:rStyle w:val="HTMLCode"/>
        </w:rPr>
        <w:t xml:space="preserve">  = 'yes' ) AS </w:t>
      </w:r>
      <w:proofErr w:type="spellStart"/>
      <w:r>
        <w:rPr>
          <w:rStyle w:val="HTMLCode"/>
        </w:rPr>
        <w:t>hydric_inclusions</w:t>
      </w:r>
      <w:proofErr w:type="spellEnd"/>
      <w:r>
        <w:rPr>
          <w:rStyle w:val="HTMLCode"/>
        </w:rPr>
        <w:t>,</w:t>
      </w:r>
    </w:p>
    <w:p w:rsidR="00771EB9" w:rsidRDefault="0014529C">
      <w:pPr>
        <w:pStyle w:val="HTMLPreformatted"/>
        <w:divId w:val="201988777"/>
        <w:rPr>
          <w:rStyle w:val="HTMLCode"/>
        </w:rPr>
      </w:pPr>
      <w:r>
        <w:rPr>
          <w:rStyle w:val="HTMLCode"/>
        </w:rPr>
        <w:t xml:space="preserve"> (SELECT TOP 1 COUNT(*)</w:t>
      </w:r>
    </w:p>
    <w:p w:rsidR="00771EB9" w:rsidRDefault="0014529C">
      <w:pPr>
        <w:pStyle w:val="HTMLPreformatted"/>
        <w:divId w:val="201988777"/>
        <w:rPr>
          <w:rStyle w:val="HTMLCode"/>
        </w:rPr>
      </w:pPr>
      <w:r>
        <w:rPr>
          <w:rStyle w:val="HTMLCode"/>
        </w:rPr>
        <w:t xml:space="preserve"> FROM </w:t>
      </w:r>
      <w:proofErr w:type="spellStart"/>
      <w:r>
        <w:rPr>
          <w:rStyle w:val="HTMLCode"/>
        </w:rPr>
        <w:t>mapunit</w:t>
      </w:r>
      <w:proofErr w:type="spellEnd"/>
    </w:p>
    <w:p w:rsidR="00771EB9" w:rsidRDefault="0014529C">
      <w:pPr>
        <w:pStyle w:val="HTMLPreformatted"/>
        <w:divId w:val="201988777"/>
        <w:rPr>
          <w:rStyle w:val="HTMLCode"/>
        </w:rPr>
      </w:pPr>
      <w:r>
        <w:rPr>
          <w:rStyle w:val="HTMLCode"/>
        </w:rPr>
        <w:t xml:space="preserve"> INNER JOIN component ON </w:t>
      </w:r>
      <w:proofErr w:type="spellStart"/>
      <w:r>
        <w:rPr>
          <w:rStyle w:val="HTMLCode"/>
        </w:rPr>
        <w:t>component.mukey</w:t>
      </w:r>
      <w:proofErr w:type="spellEnd"/>
      <w:r>
        <w:rPr>
          <w:rStyle w:val="HTMLCode"/>
        </w:rPr>
        <w:t xml:space="preserve"> = </w:t>
      </w:r>
      <w:proofErr w:type="spellStart"/>
      <w:r>
        <w:rPr>
          <w:rStyle w:val="HTMLCode"/>
        </w:rPr>
        <w:t>mapunit.mukey</w:t>
      </w:r>
      <w:proofErr w:type="spellEnd"/>
      <w:r>
        <w:rPr>
          <w:rStyle w:val="HTMLCode"/>
        </w:rPr>
        <w:t xml:space="preserve"> AND </w:t>
      </w:r>
      <w:proofErr w:type="spellStart"/>
      <w:r>
        <w:rPr>
          <w:rStyle w:val="HTMLCode"/>
        </w:rPr>
        <w:t>mapunit.mukey</w:t>
      </w:r>
      <w:proofErr w:type="spellEnd"/>
      <w:r>
        <w:rPr>
          <w:rStyle w:val="HTMLCode"/>
        </w:rPr>
        <w:t xml:space="preserve"> = M4.mukey</w:t>
      </w:r>
    </w:p>
    <w:p w:rsidR="00771EB9" w:rsidRDefault="0014529C">
      <w:pPr>
        <w:pStyle w:val="HTMLPreformatted"/>
        <w:divId w:val="201988777"/>
        <w:rPr>
          <w:rStyle w:val="HTMLCode"/>
        </w:rPr>
      </w:pPr>
      <w:r>
        <w:rPr>
          <w:rStyle w:val="HTMLCode"/>
        </w:rPr>
        <w:t xml:space="preserve"> AND </w:t>
      </w:r>
      <w:proofErr w:type="spellStart"/>
      <w:r>
        <w:rPr>
          <w:rStyle w:val="HTMLCode"/>
        </w:rPr>
        <w:t>hydricrating</w:t>
      </w:r>
      <w:proofErr w:type="spellEnd"/>
      <w:r>
        <w:rPr>
          <w:rStyle w:val="HTMLCode"/>
        </w:rPr>
        <w:t xml:space="preserve">  IS NULL ) AS </w:t>
      </w:r>
      <w:proofErr w:type="spellStart"/>
      <w:r>
        <w:rPr>
          <w:rStyle w:val="HTMLCode"/>
        </w:rPr>
        <w:t>hydric_null</w:t>
      </w:r>
      <w:proofErr w:type="spellEnd"/>
      <w:r>
        <w:rPr>
          <w:rStyle w:val="HTMLCode"/>
        </w:rPr>
        <w:t xml:space="preserve"> </w:t>
      </w:r>
    </w:p>
    <w:p w:rsidR="00771EB9" w:rsidRDefault="0014529C">
      <w:pPr>
        <w:pStyle w:val="HTMLPreformatted"/>
        <w:divId w:val="201988777"/>
      </w:pPr>
      <w:r>
        <w:rPr>
          <w:rStyle w:val="HTMLCode"/>
        </w:rPr>
        <w:t>FROM #M4 AS M4;</w:t>
      </w:r>
    </w:p>
    <w:p w:rsidR="00771EB9" w:rsidRDefault="0014529C">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98393001"/>
        <w:rPr>
          <w:rFonts w:eastAsia="Times New Roman"/>
        </w:rPr>
      </w:pPr>
      <w:bookmarkStart w:id="105" w:name="_Toc16085587"/>
      <w:r>
        <w:rPr>
          <w:rFonts w:eastAsia="Times New Roman"/>
        </w:rPr>
        <w:t>Get</w:t>
      </w:r>
      <w:del w:id="106" w:author="Achen, Aaron - NRCS, Lincoln, NE" w:date="2019-08-07T15:44:00Z">
        <w:r w:rsidDel="007A4459">
          <w:rPr>
            <w:rFonts w:eastAsia="Times New Roman"/>
          </w:rPr>
          <w:delText>s</w:delText>
        </w:r>
      </w:del>
      <w:r>
        <w:rPr>
          <w:rFonts w:eastAsia="Times New Roman"/>
        </w:rPr>
        <w:t xml:space="preserve"> counts for major-minor components and different hydric ratings (Yes, No, NULL)</w:t>
      </w:r>
      <w:bookmarkEnd w:id="105"/>
    </w:p>
    <w:p w:rsidR="00771EB9" w:rsidRDefault="0014529C">
      <w:pPr>
        <w:numPr>
          <w:ilvl w:val="0"/>
          <w:numId w:val="2"/>
        </w:numPr>
        <w:spacing w:before="100" w:beforeAutospacing="1" w:after="100" w:afterAutospacing="1"/>
        <w:divId w:val="1198393001"/>
        <w:rPr>
          <w:rFonts w:eastAsia="Times New Roman"/>
        </w:rPr>
      </w:pPr>
      <w:proofErr w:type="spellStart"/>
      <w:r>
        <w:rPr>
          <w:rFonts w:eastAsia="Times New Roman"/>
        </w:rPr>
        <w:t>mukey</w:t>
      </w:r>
      <w:proofErr w:type="spellEnd"/>
      <w:r>
        <w:rPr>
          <w:rFonts w:eastAsia="Times New Roman"/>
        </w:rPr>
        <w:t>,</w:t>
      </w:r>
    </w:p>
    <w:p w:rsidR="00771EB9" w:rsidRDefault="0014529C">
      <w:pPr>
        <w:numPr>
          <w:ilvl w:val="0"/>
          <w:numId w:val="2"/>
        </w:numPr>
        <w:spacing w:before="100" w:beforeAutospacing="1" w:after="100" w:afterAutospacing="1"/>
        <w:divId w:val="1198393001"/>
        <w:rPr>
          <w:rFonts w:eastAsia="Times New Roman"/>
        </w:rPr>
      </w:pPr>
      <w:r>
        <w:rPr>
          <w:rFonts w:eastAsia="Times New Roman"/>
        </w:rPr>
        <w:t>total number of components,</w:t>
      </w:r>
    </w:p>
    <w:p w:rsidR="00771EB9" w:rsidRDefault="0014529C">
      <w:pPr>
        <w:numPr>
          <w:ilvl w:val="0"/>
          <w:numId w:val="2"/>
        </w:numPr>
        <w:spacing w:before="100" w:beforeAutospacing="1" w:after="100" w:afterAutospacing="1"/>
        <w:divId w:val="1198393001"/>
        <w:rPr>
          <w:rFonts w:eastAsia="Times New Roman"/>
        </w:rPr>
      </w:pPr>
      <w:r>
        <w:rPr>
          <w:rFonts w:eastAsia="Times New Roman"/>
        </w:rPr>
        <w:t>number of major components,</w:t>
      </w:r>
    </w:p>
    <w:p w:rsidR="00771EB9" w:rsidRDefault="0014529C">
      <w:pPr>
        <w:numPr>
          <w:ilvl w:val="0"/>
          <w:numId w:val="2"/>
        </w:numPr>
        <w:spacing w:before="100" w:beforeAutospacing="1" w:after="100" w:afterAutospacing="1"/>
        <w:divId w:val="1198393001"/>
        <w:rPr>
          <w:rFonts w:eastAsia="Times New Roman"/>
        </w:rPr>
      </w:pPr>
      <w:r>
        <w:rPr>
          <w:rFonts w:eastAsia="Times New Roman"/>
        </w:rPr>
        <w:t>total number of hydric components,</w:t>
      </w:r>
    </w:p>
    <w:p w:rsidR="00771EB9" w:rsidRDefault="0014529C">
      <w:pPr>
        <w:numPr>
          <w:ilvl w:val="0"/>
          <w:numId w:val="2"/>
        </w:numPr>
        <w:spacing w:before="100" w:beforeAutospacing="1" w:after="100" w:afterAutospacing="1"/>
        <w:divId w:val="1198393001"/>
        <w:rPr>
          <w:rFonts w:eastAsia="Times New Roman"/>
        </w:rPr>
      </w:pPr>
      <w:r>
        <w:rPr>
          <w:rFonts w:eastAsia="Times New Roman"/>
        </w:rPr>
        <w:t>number of major hydric components,</w:t>
      </w:r>
    </w:p>
    <w:p w:rsidR="00771EB9" w:rsidRDefault="0014529C">
      <w:pPr>
        <w:numPr>
          <w:ilvl w:val="0"/>
          <w:numId w:val="2"/>
        </w:numPr>
        <w:spacing w:before="100" w:beforeAutospacing="1" w:after="100" w:afterAutospacing="1"/>
        <w:divId w:val="1198393001"/>
        <w:rPr>
          <w:rFonts w:eastAsia="Times New Roman"/>
        </w:rPr>
      </w:pPr>
      <w:r>
        <w:rPr>
          <w:rFonts w:eastAsia="Times New Roman"/>
        </w:rPr>
        <w:t>number of major non-hydric components,</w:t>
      </w:r>
    </w:p>
    <w:p w:rsidR="00771EB9" w:rsidRDefault="0014529C">
      <w:pPr>
        <w:numPr>
          <w:ilvl w:val="0"/>
          <w:numId w:val="2"/>
        </w:numPr>
        <w:spacing w:before="100" w:beforeAutospacing="1" w:after="100" w:afterAutospacing="1"/>
        <w:divId w:val="1198393001"/>
        <w:rPr>
          <w:rFonts w:eastAsia="Times New Roman"/>
        </w:rPr>
      </w:pPr>
      <w:r>
        <w:rPr>
          <w:rFonts w:eastAsia="Times New Roman"/>
        </w:rPr>
        <w:t>number of minor hydric components,</w:t>
      </w:r>
    </w:p>
    <w:p w:rsidR="00771EB9" w:rsidRDefault="0014529C">
      <w:pPr>
        <w:numPr>
          <w:ilvl w:val="0"/>
          <w:numId w:val="2"/>
        </w:numPr>
        <w:spacing w:before="100" w:beforeAutospacing="1" w:after="100" w:afterAutospacing="1"/>
        <w:divId w:val="1198393001"/>
        <w:rPr>
          <w:rFonts w:eastAsia="Times New Roman"/>
        </w:rPr>
      </w:pPr>
      <w:r>
        <w:rPr>
          <w:rFonts w:eastAsia="Times New Roman"/>
        </w:rPr>
        <w:t>total number of non-hydric components,</w:t>
      </w:r>
    </w:p>
    <w:p w:rsidR="00771EB9" w:rsidRDefault="0014529C">
      <w:pPr>
        <w:numPr>
          <w:ilvl w:val="0"/>
          <w:numId w:val="2"/>
        </w:numPr>
        <w:spacing w:before="100" w:beforeAutospacing="1" w:after="100" w:afterAutospacing="1"/>
        <w:divId w:val="1198393001"/>
        <w:rPr>
          <w:rFonts w:eastAsia="Times New Roman"/>
        </w:rPr>
      </w:pPr>
      <w:r>
        <w:rPr>
          <w:rFonts w:eastAsia="Times New Roman"/>
        </w:rPr>
        <w:t>number of components where hydric is null</w:t>
      </w:r>
    </w:p>
    <w:tbl>
      <w:tblPr>
        <w:tblW w:w="5000" w:type="pct"/>
        <w:tblCellSpacing w:w="15" w:type="dxa"/>
        <w:tblLook w:val="04A0" w:firstRow="1" w:lastRow="0" w:firstColumn="1" w:lastColumn="0" w:noHBand="0" w:noVBand="1"/>
      </w:tblPr>
      <w:tblGrid>
        <w:gridCol w:w="679"/>
        <w:gridCol w:w="962"/>
        <w:gridCol w:w="1336"/>
        <w:gridCol w:w="809"/>
        <w:gridCol w:w="1135"/>
        <w:gridCol w:w="914"/>
        <w:gridCol w:w="1240"/>
        <w:gridCol w:w="1356"/>
        <w:gridCol w:w="929"/>
      </w:tblGrid>
      <w:tr w:rsidR="00771EB9">
        <w:trPr>
          <w:divId w:val="1198393001"/>
          <w:tblHeader/>
          <w:tblCellSpacing w:w="15" w:type="dxa"/>
        </w:trPr>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comp_count</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count_maj_comp</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all_hydric</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all_not_hydric</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maj_hydric</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maj_not_hydric</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hydric_inclusions</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hydric_null</w:t>
            </w:r>
            <w:proofErr w:type="spellEnd"/>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2525732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19839300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bl>
    <w:p w:rsidR="00771EB9" w:rsidRDefault="0014529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6455071"/>
        <w:rPr>
          <w:rFonts w:eastAsia="Times New Roman"/>
        </w:rPr>
      </w:pPr>
      <w:bookmarkStart w:id="107" w:name="_Toc16085588"/>
      <w:r>
        <w:rPr>
          <w:rFonts w:eastAsia="Times New Roman"/>
        </w:rPr>
        <w:t>Convert</w:t>
      </w:r>
      <w:del w:id="108" w:author="Achen, Aaron - NRCS, Lincoln, NE" w:date="2019-08-06T13:12:00Z">
        <w:r>
          <w:rPr>
            <w:rFonts w:eastAsia="Times New Roman"/>
          </w:rPr>
          <w:delText>s</w:delText>
        </w:r>
      </w:del>
      <w:r>
        <w:rPr>
          <w:rFonts w:eastAsia="Times New Roman"/>
        </w:rPr>
        <w:t xml:space="preserve"> the hydric component count to a value acreage</w:t>
      </w:r>
      <w:bookmarkEnd w:id="107"/>
    </w:p>
    <w:p w:rsidR="00771EB9" w:rsidRDefault="00771EB9">
      <w:pPr>
        <w:pStyle w:val="HTMLPreformatted"/>
        <w:divId w:val="566455071"/>
        <w:rPr>
          <w:rStyle w:val="HTMLCode"/>
        </w:rPr>
      </w:pPr>
    </w:p>
    <w:p w:rsidR="00771EB9" w:rsidRDefault="0014529C">
      <w:pPr>
        <w:pStyle w:val="HTMLPreformatted"/>
        <w:divId w:val="566455071"/>
        <w:rPr>
          <w:rStyle w:val="HTMLCode"/>
        </w:rPr>
      </w:pPr>
      <w:r>
        <w:rPr>
          <w:rStyle w:val="HTMLCode"/>
        </w:rPr>
        <w:t>INSERT INTO #Hydric2 (</w:t>
      </w:r>
      <w:proofErr w:type="spellStart"/>
      <w:r>
        <w:rPr>
          <w:rStyle w:val="HTMLCode"/>
        </w:rPr>
        <w:t>mukey</w:t>
      </w:r>
      <w:proofErr w:type="spellEnd"/>
      <w:r>
        <w:rPr>
          <w:rStyle w:val="HTMLCode"/>
        </w:rPr>
        <w:t xml:space="preserve">, </w:t>
      </w:r>
      <w:proofErr w:type="spellStart"/>
      <w:r>
        <w:rPr>
          <w:rStyle w:val="HTMLCode"/>
        </w:rPr>
        <w:t>hydric_rating</w:t>
      </w:r>
      <w:proofErr w:type="spellEnd"/>
      <w:r>
        <w:rPr>
          <w:rStyle w:val="HTMLCode"/>
        </w:rPr>
        <w:t xml:space="preserve">, </w:t>
      </w:r>
      <w:proofErr w:type="spellStart"/>
      <w:r>
        <w:rPr>
          <w:rStyle w:val="HTMLCode"/>
        </w:rPr>
        <w:t>low_pct</w:t>
      </w:r>
      <w:proofErr w:type="spellEnd"/>
      <w:r>
        <w:rPr>
          <w:rStyle w:val="HTMLCode"/>
        </w:rPr>
        <w:t xml:space="preserve">, </w:t>
      </w:r>
      <w:proofErr w:type="spellStart"/>
      <w:r>
        <w:rPr>
          <w:rStyle w:val="HTMLCode"/>
        </w:rPr>
        <w:t>rv_pct</w:t>
      </w:r>
      <w:proofErr w:type="spellEnd"/>
      <w:r>
        <w:rPr>
          <w:rStyle w:val="HTMLCode"/>
        </w:rPr>
        <w:t xml:space="preserve">, </w:t>
      </w:r>
      <w:proofErr w:type="spellStart"/>
      <w:r>
        <w:rPr>
          <w:rStyle w:val="HTMLCode"/>
        </w:rPr>
        <w:t>high_pct</w:t>
      </w:r>
      <w:proofErr w:type="spellEnd"/>
      <w:r>
        <w:rPr>
          <w:rStyle w:val="HTMLCode"/>
        </w:rPr>
        <w:t>)</w:t>
      </w:r>
    </w:p>
    <w:p w:rsidR="00771EB9" w:rsidRDefault="0014529C">
      <w:pPr>
        <w:pStyle w:val="HTMLPreformatted"/>
        <w:divId w:val="566455071"/>
        <w:rPr>
          <w:rStyle w:val="HTMLCode"/>
        </w:rPr>
      </w:pPr>
      <w:r>
        <w:rPr>
          <w:rStyle w:val="HTMLCode"/>
        </w:rPr>
        <w:t xml:space="preserve">SELECT  </w:t>
      </w:r>
    </w:p>
    <w:p w:rsidR="00771EB9" w:rsidRDefault="0014529C">
      <w:pPr>
        <w:pStyle w:val="HTMLPreformatted"/>
        <w:divId w:val="566455071"/>
        <w:rPr>
          <w:rStyle w:val="HTMLCode"/>
        </w:rPr>
      </w:pPr>
      <w:proofErr w:type="spellStart"/>
      <w:r>
        <w:rPr>
          <w:rStyle w:val="HTMLCode"/>
        </w:rPr>
        <w:t>mukey</w:t>
      </w:r>
      <w:proofErr w:type="spellEnd"/>
      <w:r>
        <w:rPr>
          <w:rStyle w:val="HTMLCode"/>
        </w:rPr>
        <w:t>,</w:t>
      </w:r>
    </w:p>
    <w:p w:rsidR="00771EB9" w:rsidRDefault="0014529C">
      <w:pPr>
        <w:pStyle w:val="HTMLPreformatted"/>
        <w:divId w:val="566455071"/>
        <w:rPr>
          <w:rStyle w:val="HTMLCode"/>
        </w:rPr>
      </w:pPr>
      <w:r>
        <w:rPr>
          <w:rStyle w:val="HTMLCode"/>
        </w:rPr>
        <w:t xml:space="preserve">CASE WHEN </w:t>
      </w:r>
      <w:proofErr w:type="spellStart"/>
      <w:r>
        <w:rPr>
          <w:rStyle w:val="HTMLCode"/>
        </w:rPr>
        <w:t>comp_count</w:t>
      </w:r>
      <w:proofErr w:type="spellEnd"/>
      <w:r>
        <w:rPr>
          <w:rStyle w:val="HTMLCode"/>
        </w:rPr>
        <w:t xml:space="preserve"> = </w:t>
      </w:r>
      <w:proofErr w:type="spellStart"/>
      <w:r>
        <w:rPr>
          <w:rStyle w:val="HTMLCode"/>
        </w:rPr>
        <w:t>all_not_hydric</w:t>
      </w:r>
      <w:proofErr w:type="spellEnd"/>
      <w:r>
        <w:rPr>
          <w:rStyle w:val="HTMLCode"/>
        </w:rPr>
        <w:t xml:space="preserve"> + </w:t>
      </w:r>
      <w:proofErr w:type="spellStart"/>
      <w:r>
        <w:rPr>
          <w:rStyle w:val="HTMLCode"/>
        </w:rPr>
        <w:t>hydric_null</w:t>
      </w:r>
      <w:proofErr w:type="spellEnd"/>
      <w:r>
        <w:rPr>
          <w:rStyle w:val="HTMLCode"/>
        </w:rPr>
        <w:t xml:space="preserve"> THEN 'Nonhydric' </w:t>
      </w:r>
    </w:p>
    <w:p w:rsidR="00771EB9" w:rsidRDefault="0014529C">
      <w:pPr>
        <w:pStyle w:val="HTMLPreformatted"/>
        <w:divId w:val="566455071"/>
        <w:rPr>
          <w:rStyle w:val="HTMLCode"/>
        </w:rPr>
      </w:pPr>
      <w:r>
        <w:rPr>
          <w:rStyle w:val="HTMLCode"/>
        </w:rPr>
        <w:t xml:space="preserve">WHEN </w:t>
      </w:r>
      <w:proofErr w:type="spellStart"/>
      <w:r>
        <w:rPr>
          <w:rStyle w:val="HTMLCode"/>
        </w:rPr>
        <w:t>comp_count</w:t>
      </w:r>
      <w:proofErr w:type="spellEnd"/>
      <w:r>
        <w:rPr>
          <w:rStyle w:val="HTMLCode"/>
        </w:rPr>
        <w:t xml:space="preserve"> = </w:t>
      </w:r>
      <w:proofErr w:type="spellStart"/>
      <w:r>
        <w:rPr>
          <w:rStyle w:val="HTMLCode"/>
        </w:rPr>
        <w:t>all_hydric</w:t>
      </w:r>
      <w:proofErr w:type="spellEnd"/>
      <w:r>
        <w:rPr>
          <w:rStyle w:val="HTMLCode"/>
        </w:rPr>
        <w:t xml:space="preserve">  THEN 'Hydric' </w:t>
      </w:r>
    </w:p>
    <w:p w:rsidR="00771EB9" w:rsidRDefault="0014529C">
      <w:pPr>
        <w:pStyle w:val="HTMLPreformatted"/>
        <w:divId w:val="566455071"/>
        <w:rPr>
          <w:rStyle w:val="HTMLCode"/>
        </w:rPr>
      </w:pPr>
      <w:r>
        <w:rPr>
          <w:rStyle w:val="HTMLCode"/>
        </w:rPr>
        <w:t xml:space="preserve">WHEN </w:t>
      </w:r>
      <w:proofErr w:type="spellStart"/>
      <w:r>
        <w:rPr>
          <w:rStyle w:val="HTMLCode"/>
        </w:rPr>
        <w:t>comp_count</w:t>
      </w:r>
      <w:proofErr w:type="spellEnd"/>
      <w:r>
        <w:rPr>
          <w:rStyle w:val="HTMLCode"/>
        </w:rPr>
        <w:t xml:space="preserve"> != </w:t>
      </w:r>
      <w:proofErr w:type="spellStart"/>
      <w:r>
        <w:rPr>
          <w:rStyle w:val="HTMLCode"/>
        </w:rPr>
        <w:t>all_hydric</w:t>
      </w:r>
      <w:proofErr w:type="spellEnd"/>
      <w:r>
        <w:rPr>
          <w:rStyle w:val="HTMLCode"/>
        </w:rPr>
        <w:t xml:space="preserve"> AND </w:t>
      </w:r>
      <w:proofErr w:type="spellStart"/>
      <w:r>
        <w:rPr>
          <w:rStyle w:val="HTMLCode"/>
        </w:rPr>
        <w:t>count_maj_comp</w:t>
      </w:r>
      <w:proofErr w:type="spellEnd"/>
      <w:r>
        <w:rPr>
          <w:rStyle w:val="HTMLCode"/>
        </w:rPr>
        <w:t xml:space="preserve"> = </w:t>
      </w:r>
      <w:proofErr w:type="spellStart"/>
      <w:r>
        <w:rPr>
          <w:rStyle w:val="HTMLCode"/>
        </w:rPr>
        <w:t>maj_hydric</w:t>
      </w:r>
      <w:proofErr w:type="spellEnd"/>
      <w:r>
        <w:rPr>
          <w:rStyle w:val="HTMLCode"/>
        </w:rPr>
        <w:t xml:space="preserve"> THEN 'Predominantly hydric' </w:t>
      </w:r>
    </w:p>
    <w:p w:rsidR="00771EB9" w:rsidRDefault="0014529C">
      <w:pPr>
        <w:pStyle w:val="HTMLPreformatted"/>
        <w:divId w:val="566455071"/>
        <w:rPr>
          <w:rStyle w:val="HTMLCode"/>
        </w:rPr>
      </w:pPr>
      <w:r>
        <w:rPr>
          <w:rStyle w:val="HTMLCode"/>
        </w:rPr>
        <w:t xml:space="preserve">WHEN </w:t>
      </w:r>
      <w:proofErr w:type="spellStart"/>
      <w:r>
        <w:rPr>
          <w:rStyle w:val="HTMLCode"/>
        </w:rPr>
        <w:t>hydric_inclusions</w:t>
      </w:r>
      <w:proofErr w:type="spellEnd"/>
      <w:r>
        <w:rPr>
          <w:rStyle w:val="HTMLCode"/>
        </w:rPr>
        <w:t xml:space="preserve"> &gt;= 0.5 AND  </w:t>
      </w:r>
      <w:proofErr w:type="spellStart"/>
      <w:r>
        <w:rPr>
          <w:rStyle w:val="HTMLCode"/>
        </w:rPr>
        <w:t>maj_hydric</w:t>
      </w:r>
      <w:proofErr w:type="spellEnd"/>
      <w:r>
        <w:rPr>
          <w:rStyle w:val="HTMLCode"/>
        </w:rPr>
        <w:t xml:space="preserve"> &lt; 0.5 THEN  'Predominantly </w:t>
      </w:r>
      <w:proofErr w:type="spellStart"/>
      <w:r>
        <w:rPr>
          <w:rStyle w:val="HTMLCode"/>
        </w:rPr>
        <w:t>nonydric</w:t>
      </w:r>
      <w:proofErr w:type="spellEnd"/>
      <w:r>
        <w:rPr>
          <w:rStyle w:val="HTMLCode"/>
        </w:rPr>
        <w:t xml:space="preserve">' </w:t>
      </w:r>
    </w:p>
    <w:p w:rsidR="00771EB9" w:rsidRDefault="0014529C">
      <w:pPr>
        <w:pStyle w:val="HTMLPreformatted"/>
        <w:divId w:val="566455071"/>
        <w:rPr>
          <w:rStyle w:val="HTMLCode"/>
        </w:rPr>
      </w:pPr>
      <w:r>
        <w:rPr>
          <w:rStyle w:val="HTMLCode"/>
        </w:rPr>
        <w:t xml:space="preserve">WHEN </w:t>
      </w:r>
      <w:proofErr w:type="spellStart"/>
      <w:r>
        <w:rPr>
          <w:rStyle w:val="HTMLCode"/>
        </w:rPr>
        <w:t>maj_not_hydric</w:t>
      </w:r>
      <w:proofErr w:type="spellEnd"/>
      <w:r>
        <w:rPr>
          <w:rStyle w:val="HTMLCode"/>
        </w:rPr>
        <w:t xml:space="preserve"> &gt;= 0.5  AND  </w:t>
      </w:r>
      <w:proofErr w:type="spellStart"/>
      <w:r>
        <w:rPr>
          <w:rStyle w:val="HTMLCode"/>
        </w:rPr>
        <w:t>maj_hydric</w:t>
      </w:r>
      <w:proofErr w:type="spellEnd"/>
      <w:r>
        <w:rPr>
          <w:rStyle w:val="HTMLCode"/>
        </w:rPr>
        <w:t xml:space="preserve"> &gt;= 0.5 THEN 'Partially hydric'</w:t>
      </w:r>
    </w:p>
    <w:p w:rsidR="00771EB9" w:rsidRDefault="0014529C">
      <w:pPr>
        <w:pStyle w:val="HTMLPreformatted"/>
        <w:divId w:val="566455071"/>
        <w:rPr>
          <w:rStyle w:val="HTMLCode"/>
        </w:rPr>
      </w:pPr>
      <w:r>
        <w:rPr>
          <w:rStyle w:val="HTMLCode"/>
        </w:rPr>
        <w:t>ELSE 'Error'</w:t>
      </w:r>
    </w:p>
    <w:p w:rsidR="00771EB9" w:rsidRDefault="0014529C">
      <w:pPr>
        <w:pStyle w:val="HTMLPreformatted"/>
        <w:divId w:val="566455071"/>
        <w:rPr>
          <w:rStyle w:val="HTMLCode"/>
        </w:rPr>
      </w:pPr>
      <w:r>
        <w:rPr>
          <w:rStyle w:val="HTMLCode"/>
        </w:rPr>
        <w:lastRenderedPageBreak/>
        <w:t xml:space="preserve">END AS </w:t>
      </w:r>
      <w:proofErr w:type="spellStart"/>
      <w:r>
        <w:rPr>
          <w:rStyle w:val="HTMLCode"/>
        </w:rPr>
        <w:t>hydric_rating</w:t>
      </w:r>
      <w:proofErr w:type="spellEnd"/>
      <w:r>
        <w:rPr>
          <w:rStyle w:val="HTMLCode"/>
        </w:rPr>
        <w:t xml:space="preserve">, </w:t>
      </w:r>
    </w:p>
    <w:p w:rsidR="00771EB9" w:rsidRDefault="0014529C">
      <w:pPr>
        <w:pStyle w:val="HTMLPreformatted"/>
        <w:divId w:val="566455071"/>
        <w:rPr>
          <w:rStyle w:val="HTMLCode"/>
        </w:rPr>
      </w:pPr>
      <w:r>
        <w:rPr>
          <w:rStyle w:val="HTMLCode"/>
        </w:rPr>
        <w:t xml:space="preserve"> </w:t>
      </w:r>
    </w:p>
    <w:p w:rsidR="00771EB9" w:rsidRDefault="0014529C">
      <w:pPr>
        <w:pStyle w:val="HTMLPreformatted"/>
        <w:divId w:val="566455071"/>
        <w:rPr>
          <w:rStyle w:val="HTMLCode"/>
        </w:rPr>
      </w:pPr>
      <w:r>
        <w:rPr>
          <w:rStyle w:val="HTMLCode"/>
        </w:rPr>
        <w:t xml:space="preserve">CASE WHEN </w:t>
      </w:r>
      <w:proofErr w:type="spellStart"/>
      <w:r>
        <w:rPr>
          <w:rStyle w:val="HTMLCode"/>
        </w:rPr>
        <w:t>comp_count</w:t>
      </w:r>
      <w:proofErr w:type="spellEnd"/>
      <w:r>
        <w:rPr>
          <w:rStyle w:val="HTMLCode"/>
        </w:rPr>
        <w:t xml:space="preserve"> = </w:t>
      </w:r>
      <w:proofErr w:type="spellStart"/>
      <w:r>
        <w:rPr>
          <w:rStyle w:val="HTMLCode"/>
        </w:rPr>
        <w:t>all_not_hydric</w:t>
      </w:r>
      <w:proofErr w:type="spellEnd"/>
      <w:r>
        <w:rPr>
          <w:rStyle w:val="HTMLCode"/>
        </w:rPr>
        <w:t xml:space="preserve"> + </w:t>
      </w:r>
      <w:proofErr w:type="spellStart"/>
      <w:r>
        <w:rPr>
          <w:rStyle w:val="HTMLCode"/>
        </w:rPr>
        <w:t>hydric_null</w:t>
      </w:r>
      <w:proofErr w:type="spellEnd"/>
      <w:r>
        <w:rPr>
          <w:rStyle w:val="HTMLCode"/>
        </w:rPr>
        <w:t xml:space="preserve"> THEN 0.00 --'Nonhydric' </w:t>
      </w:r>
    </w:p>
    <w:p w:rsidR="00771EB9" w:rsidRDefault="0014529C">
      <w:pPr>
        <w:pStyle w:val="HTMLPreformatted"/>
        <w:divId w:val="566455071"/>
        <w:rPr>
          <w:rStyle w:val="HTMLCode"/>
        </w:rPr>
      </w:pPr>
      <w:r>
        <w:rPr>
          <w:rStyle w:val="HTMLCode"/>
        </w:rPr>
        <w:t xml:space="preserve">WHEN </w:t>
      </w:r>
      <w:proofErr w:type="spellStart"/>
      <w:r>
        <w:rPr>
          <w:rStyle w:val="HTMLCode"/>
        </w:rPr>
        <w:t>comp_count</w:t>
      </w:r>
      <w:proofErr w:type="spellEnd"/>
      <w:r>
        <w:rPr>
          <w:rStyle w:val="HTMLCode"/>
        </w:rPr>
        <w:t xml:space="preserve"> = </w:t>
      </w:r>
      <w:proofErr w:type="spellStart"/>
      <w:r>
        <w:rPr>
          <w:rStyle w:val="HTMLCode"/>
        </w:rPr>
        <w:t>all_hydric</w:t>
      </w:r>
      <w:proofErr w:type="spellEnd"/>
      <w:r>
        <w:rPr>
          <w:rStyle w:val="HTMLCode"/>
        </w:rPr>
        <w:t xml:space="preserve">  THEN 1 --'Hydric' </w:t>
      </w:r>
    </w:p>
    <w:p w:rsidR="00771EB9" w:rsidRDefault="0014529C">
      <w:pPr>
        <w:pStyle w:val="HTMLPreformatted"/>
        <w:divId w:val="566455071"/>
        <w:rPr>
          <w:rStyle w:val="HTMLCode"/>
        </w:rPr>
      </w:pPr>
      <w:r>
        <w:rPr>
          <w:rStyle w:val="HTMLCode"/>
        </w:rPr>
        <w:t xml:space="preserve">WHEN </w:t>
      </w:r>
      <w:proofErr w:type="spellStart"/>
      <w:r>
        <w:rPr>
          <w:rStyle w:val="HTMLCode"/>
        </w:rPr>
        <w:t>comp_count</w:t>
      </w:r>
      <w:proofErr w:type="spellEnd"/>
      <w:r>
        <w:rPr>
          <w:rStyle w:val="HTMLCode"/>
        </w:rPr>
        <w:t xml:space="preserve"> != </w:t>
      </w:r>
      <w:proofErr w:type="spellStart"/>
      <w:r>
        <w:rPr>
          <w:rStyle w:val="HTMLCode"/>
        </w:rPr>
        <w:t>all_hydric</w:t>
      </w:r>
      <w:proofErr w:type="spellEnd"/>
      <w:r>
        <w:rPr>
          <w:rStyle w:val="HTMLCode"/>
        </w:rPr>
        <w:t xml:space="preserve"> AND </w:t>
      </w:r>
      <w:proofErr w:type="spellStart"/>
      <w:r>
        <w:rPr>
          <w:rStyle w:val="HTMLCode"/>
        </w:rPr>
        <w:t>count_maj_comp</w:t>
      </w:r>
      <w:proofErr w:type="spellEnd"/>
      <w:r>
        <w:rPr>
          <w:rStyle w:val="HTMLCode"/>
        </w:rPr>
        <w:t xml:space="preserve"> = </w:t>
      </w:r>
      <w:proofErr w:type="spellStart"/>
      <w:r>
        <w:rPr>
          <w:rStyle w:val="HTMLCode"/>
        </w:rPr>
        <w:t>maj_hydric</w:t>
      </w:r>
      <w:proofErr w:type="spellEnd"/>
      <w:r>
        <w:rPr>
          <w:rStyle w:val="HTMLCode"/>
        </w:rPr>
        <w:t xml:space="preserve"> THEN 0.80 --'Predominantly hydric' </w:t>
      </w:r>
    </w:p>
    <w:p w:rsidR="00771EB9" w:rsidRDefault="0014529C">
      <w:pPr>
        <w:pStyle w:val="HTMLPreformatted"/>
        <w:divId w:val="566455071"/>
        <w:rPr>
          <w:rStyle w:val="HTMLCode"/>
        </w:rPr>
      </w:pPr>
      <w:r>
        <w:rPr>
          <w:rStyle w:val="HTMLCode"/>
        </w:rPr>
        <w:t xml:space="preserve">WHEN </w:t>
      </w:r>
      <w:proofErr w:type="spellStart"/>
      <w:r>
        <w:rPr>
          <w:rStyle w:val="HTMLCode"/>
        </w:rPr>
        <w:t>hydric_inclusions</w:t>
      </w:r>
      <w:proofErr w:type="spellEnd"/>
      <w:r>
        <w:rPr>
          <w:rStyle w:val="HTMLCode"/>
        </w:rPr>
        <w:t xml:space="preserve"> &gt;= 0.5 AND  </w:t>
      </w:r>
      <w:proofErr w:type="spellStart"/>
      <w:r>
        <w:rPr>
          <w:rStyle w:val="HTMLCode"/>
        </w:rPr>
        <w:t>maj_hydric</w:t>
      </w:r>
      <w:proofErr w:type="spellEnd"/>
      <w:r>
        <w:rPr>
          <w:rStyle w:val="HTMLCode"/>
        </w:rPr>
        <w:t xml:space="preserve"> &lt; 0.5 THEN 0.01 --'Predominantly </w:t>
      </w:r>
      <w:proofErr w:type="spellStart"/>
      <w:r>
        <w:rPr>
          <w:rStyle w:val="HTMLCode"/>
        </w:rPr>
        <w:t>nonydric</w:t>
      </w:r>
      <w:proofErr w:type="spellEnd"/>
      <w:r>
        <w:rPr>
          <w:rStyle w:val="HTMLCode"/>
        </w:rPr>
        <w:t xml:space="preserve">' </w:t>
      </w:r>
    </w:p>
    <w:p w:rsidR="00771EB9" w:rsidRDefault="0014529C">
      <w:pPr>
        <w:pStyle w:val="HTMLPreformatted"/>
        <w:divId w:val="566455071"/>
        <w:rPr>
          <w:rStyle w:val="HTMLCode"/>
        </w:rPr>
      </w:pPr>
      <w:r>
        <w:rPr>
          <w:rStyle w:val="HTMLCode"/>
        </w:rPr>
        <w:t xml:space="preserve">WHEN </w:t>
      </w:r>
      <w:proofErr w:type="spellStart"/>
      <w:r>
        <w:rPr>
          <w:rStyle w:val="HTMLCode"/>
        </w:rPr>
        <w:t>maj_not_hydric</w:t>
      </w:r>
      <w:proofErr w:type="spellEnd"/>
      <w:r>
        <w:rPr>
          <w:rStyle w:val="HTMLCode"/>
        </w:rPr>
        <w:t xml:space="preserve"> &gt;= 0.5  AND </w:t>
      </w:r>
      <w:proofErr w:type="spellStart"/>
      <w:r>
        <w:rPr>
          <w:rStyle w:val="HTMLCode"/>
        </w:rPr>
        <w:t>maj_hydric</w:t>
      </w:r>
      <w:proofErr w:type="spellEnd"/>
      <w:r>
        <w:rPr>
          <w:rStyle w:val="HTMLCode"/>
        </w:rPr>
        <w:t xml:space="preserve"> &gt;= 0.5 THEN 0.15 --'Partially hydric' </w:t>
      </w:r>
    </w:p>
    <w:p w:rsidR="00771EB9" w:rsidRDefault="0014529C">
      <w:pPr>
        <w:pStyle w:val="HTMLPreformatted"/>
        <w:divId w:val="566455071"/>
        <w:rPr>
          <w:rStyle w:val="HTMLCode"/>
        </w:rPr>
      </w:pPr>
      <w:r>
        <w:rPr>
          <w:rStyle w:val="HTMLCode"/>
        </w:rPr>
        <w:t xml:space="preserve">ELSE 0.00 --'Error' </w:t>
      </w:r>
    </w:p>
    <w:p w:rsidR="00771EB9" w:rsidRDefault="0014529C">
      <w:pPr>
        <w:pStyle w:val="HTMLPreformatted"/>
        <w:divId w:val="566455071"/>
        <w:rPr>
          <w:rStyle w:val="HTMLCode"/>
        </w:rPr>
      </w:pPr>
      <w:r>
        <w:rPr>
          <w:rStyle w:val="HTMLCode"/>
        </w:rPr>
        <w:t xml:space="preserve">END AS </w:t>
      </w:r>
      <w:proofErr w:type="spellStart"/>
      <w:r>
        <w:rPr>
          <w:rStyle w:val="HTMLCode"/>
        </w:rPr>
        <w:t>low_pct</w:t>
      </w:r>
      <w:proofErr w:type="spellEnd"/>
      <w:r>
        <w:rPr>
          <w:rStyle w:val="HTMLCode"/>
        </w:rPr>
        <w:t xml:space="preserve">, </w:t>
      </w:r>
    </w:p>
    <w:p w:rsidR="00771EB9" w:rsidRDefault="0014529C">
      <w:pPr>
        <w:pStyle w:val="HTMLPreformatted"/>
        <w:divId w:val="566455071"/>
        <w:rPr>
          <w:rStyle w:val="HTMLCode"/>
        </w:rPr>
      </w:pPr>
      <w:r>
        <w:rPr>
          <w:rStyle w:val="HTMLCode"/>
        </w:rPr>
        <w:t xml:space="preserve"> </w:t>
      </w:r>
    </w:p>
    <w:p w:rsidR="00771EB9" w:rsidRDefault="0014529C">
      <w:pPr>
        <w:pStyle w:val="HTMLPreformatted"/>
        <w:divId w:val="566455071"/>
        <w:rPr>
          <w:rStyle w:val="HTMLCode"/>
        </w:rPr>
      </w:pPr>
      <w:r>
        <w:rPr>
          <w:rStyle w:val="HTMLCode"/>
        </w:rPr>
        <w:t xml:space="preserve">CASE WHEN </w:t>
      </w:r>
      <w:proofErr w:type="spellStart"/>
      <w:r>
        <w:rPr>
          <w:rStyle w:val="HTMLCode"/>
        </w:rPr>
        <w:t>comp_count</w:t>
      </w:r>
      <w:proofErr w:type="spellEnd"/>
      <w:r>
        <w:rPr>
          <w:rStyle w:val="HTMLCode"/>
        </w:rPr>
        <w:t xml:space="preserve"> = </w:t>
      </w:r>
      <w:proofErr w:type="spellStart"/>
      <w:r>
        <w:rPr>
          <w:rStyle w:val="HTMLCode"/>
        </w:rPr>
        <w:t>all_not_hydric</w:t>
      </w:r>
      <w:proofErr w:type="spellEnd"/>
      <w:r>
        <w:rPr>
          <w:rStyle w:val="HTMLCode"/>
        </w:rPr>
        <w:t xml:space="preserve"> + </w:t>
      </w:r>
      <w:proofErr w:type="spellStart"/>
      <w:r>
        <w:rPr>
          <w:rStyle w:val="HTMLCode"/>
        </w:rPr>
        <w:t>hydric_null</w:t>
      </w:r>
      <w:proofErr w:type="spellEnd"/>
      <w:r>
        <w:rPr>
          <w:rStyle w:val="HTMLCode"/>
        </w:rPr>
        <w:t xml:space="preserve"> THEN 0.00 --'Nonhydric' </w:t>
      </w:r>
    </w:p>
    <w:p w:rsidR="00771EB9" w:rsidRDefault="0014529C">
      <w:pPr>
        <w:pStyle w:val="HTMLPreformatted"/>
        <w:divId w:val="566455071"/>
        <w:rPr>
          <w:rStyle w:val="HTMLCode"/>
        </w:rPr>
      </w:pPr>
      <w:r>
        <w:rPr>
          <w:rStyle w:val="HTMLCode"/>
        </w:rPr>
        <w:t xml:space="preserve">WHEN </w:t>
      </w:r>
      <w:proofErr w:type="spellStart"/>
      <w:r>
        <w:rPr>
          <w:rStyle w:val="HTMLCode"/>
        </w:rPr>
        <w:t>comp_count</w:t>
      </w:r>
      <w:proofErr w:type="spellEnd"/>
      <w:r>
        <w:rPr>
          <w:rStyle w:val="HTMLCode"/>
        </w:rPr>
        <w:t xml:space="preserve"> = </w:t>
      </w:r>
      <w:proofErr w:type="spellStart"/>
      <w:r>
        <w:rPr>
          <w:rStyle w:val="HTMLCode"/>
        </w:rPr>
        <w:t>all_hydric</w:t>
      </w:r>
      <w:proofErr w:type="spellEnd"/>
      <w:r>
        <w:rPr>
          <w:rStyle w:val="HTMLCode"/>
        </w:rPr>
        <w:t xml:space="preserve">  THEN 1 --'Hydric' </w:t>
      </w:r>
    </w:p>
    <w:p w:rsidR="00771EB9" w:rsidRDefault="0014529C">
      <w:pPr>
        <w:pStyle w:val="HTMLPreformatted"/>
        <w:divId w:val="566455071"/>
        <w:rPr>
          <w:rStyle w:val="HTMLCode"/>
        </w:rPr>
      </w:pPr>
      <w:r>
        <w:rPr>
          <w:rStyle w:val="HTMLCode"/>
        </w:rPr>
        <w:t xml:space="preserve">WHEN </w:t>
      </w:r>
      <w:proofErr w:type="spellStart"/>
      <w:r>
        <w:rPr>
          <w:rStyle w:val="HTMLCode"/>
        </w:rPr>
        <w:t>comp_count</w:t>
      </w:r>
      <w:proofErr w:type="spellEnd"/>
      <w:r>
        <w:rPr>
          <w:rStyle w:val="HTMLCode"/>
        </w:rPr>
        <w:t xml:space="preserve"> != </w:t>
      </w:r>
      <w:proofErr w:type="spellStart"/>
      <w:r>
        <w:rPr>
          <w:rStyle w:val="HTMLCode"/>
        </w:rPr>
        <w:t>all_hydric</w:t>
      </w:r>
      <w:proofErr w:type="spellEnd"/>
      <w:r>
        <w:rPr>
          <w:rStyle w:val="HTMLCode"/>
        </w:rPr>
        <w:t xml:space="preserve"> AND </w:t>
      </w:r>
      <w:proofErr w:type="spellStart"/>
      <w:r>
        <w:rPr>
          <w:rStyle w:val="HTMLCode"/>
        </w:rPr>
        <w:t>count_maj_comp</w:t>
      </w:r>
      <w:proofErr w:type="spellEnd"/>
      <w:r>
        <w:rPr>
          <w:rStyle w:val="HTMLCode"/>
        </w:rPr>
        <w:t xml:space="preserve"> = </w:t>
      </w:r>
      <w:proofErr w:type="spellStart"/>
      <w:r>
        <w:rPr>
          <w:rStyle w:val="HTMLCode"/>
        </w:rPr>
        <w:t>maj_hydric</w:t>
      </w:r>
      <w:proofErr w:type="spellEnd"/>
      <w:r>
        <w:rPr>
          <w:rStyle w:val="HTMLCode"/>
        </w:rPr>
        <w:t xml:space="preserve"> THEN 0.85 --'Predominantly hydric' </w:t>
      </w:r>
    </w:p>
    <w:p w:rsidR="00771EB9" w:rsidRDefault="0014529C">
      <w:pPr>
        <w:pStyle w:val="HTMLPreformatted"/>
        <w:divId w:val="566455071"/>
        <w:rPr>
          <w:rStyle w:val="HTMLCode"/>
        </w:rPr>
      </w:pPr>
      <w:r>
        <w:rPr>
          <w:rStyle w:val="HTMLCode"/>
        </w:rPr>
        <w:t xml:space="preserve">WHEN </w:t>
      </w:r>
      <w:proofErr w:type="spellStart"/>
      <w:r>
        <w:rPr>
          <w:rStyle w:val="HTMLCode"/>
        </w:rPr>
        <w:t>hydric_inclusions</w:t>
      </w:r>
      <w:proofErr w:type="spellEnd"/>
      <w:r>
        <w:rPr>
          <w:rStyle w:val="HTMLCode"/>
        </w:rPr>
        <w:t xml:space="preserve"> &gt;= 0.5 AND  </w:t>
      </w:r>
      <w:proofErr w:type="spellStart"/>
      <w:r>
        <w:rPr>
          <w:rStyle w:val="HTMLCode"/>
        </w:rPr>
        <w:t>maj_hydric</w:t>
      </w:r>
      <w:proofErr w:type="spellEnd"/>
      <w:r>
        <w:rPr>
          <w:rStyle w:val="HTMLCode"/>
        </w:rPr>
        <w:t xml:space="preserve"> &lt; 0.5 THEN 0.05 --'Predominantly </w:t>
      </w:r>
      <w:proofErr w:type="spellStart"/>
      <w:r>
        <w:rPr>
          <w:rStyle w:val="HTMLCode"/>
        </w:rPr>
        <w:t>nonydric</w:t>
      </w:r>
      <w:proofErr w:type="spellEnd"/>
      <w:r>
        <w:rPr>
          <w:rStyle w:val="HTMLCode"/>
        </w:rPr>
        <w:t xml:space="preserve">' </w:t>
      </w:r>
    </w:p>
    <w:p w:rsidR="00771EB9" w:rsidRDefault="0014529C">
      <w:pPr>
        <w:pStyle w:val="HTMLPreformatted"/>
        <w:divId w:val="566455071"/>
        <w:rPr>
          <w:rStyle w:val="HTMLCode"/>
        </w:rPr>
      </w:pPr>
      <w:r>
        <w:rPr>
          <w:rStyle w:val="HTMLCode"/>
        </w:rPr>
        <w:t xml:space="preserve">WHEN </w:t>
      </w:r>
      <w:proofErr w:type="spellStart"/>
      <w:r>
        <w:rPr>
          <w:rStyle w:val="HTMLCode"/>
        </w:rPr>
        <w:t>maj_not_hydric</w:t>
      </w:r>
      <w:proofErr w:type="spellEnd"/>
      <w:r>
        <w:rPr>
          <w:rStyle w:val="HTMLCode"/>
        </w:rPr>
        <w:t xml:space="preserve"> &gt;= 0.5  AND  </w:t>
      </w:r>
      <w:proofErr w:type="spellStart"/>
      <w:r>
        <w:rPr>
          <w:rStyle w:val="HTMLCode"/>
        </w:rPr>
        <w:t>maj_hydric</w:t>
      </w:r>
      <w:proofErr w:type="spellEnd"/>
      <w:r>
        <w:rPr>
          <w:rStyle w:val="HTMLCode"/>
        </w:rPr>
        <w:t xml:space="preserve"> &gt;= 0.5 THEN  0.50 --'Partially hydric' </w:t>
      </w:r>
    </w:p>
    <w:p w:rsidR="00771EB9" w:rsidRDefault="0014529C">
      <w:pPr>
        <w:pStyle w:val="HTMLPreformatted"/>
        <w:divId w:val="566455071"/>
        <w:rPr>
          <w:rStyle w:val="HTMLCode"/>
        </w:rPr>
      </w:pPr>
      <w:r>
        <w:rPr>
          <w:rStyle w:val="HTMLCode"/>
        </w:rPr>
        <w:t xml:space="preserve">ELSE 0.00 --'Error' </w:t>
      </w:r>
    </w:p>
    <w:p w:rsidR="00771EB9" w:rsidRDefault="0014529C">
      <w:pPr>
        <w:pStyle w:val="HTMLPreformatted"/>
        <w:divId w:val="566455071"/>
        <w:rPr>
          <w:rStyle w:val="HTMLCode"/>
        </w:rPr>
      </w:pPr>
      <w:r>
        <w:rPr>
          <w:rStyle w:val="HTMLCode"/>
        </w:rPr>
        <w:t xml:space="preserve">END AS </w:t>
      </w:r>
      <w:proofErr w:type="spellStart"/>
      <w:r>
        <w:rPr>
          <w:rStyle w:val="HTMLCode"/>
        </w:rPr>
        <w:t>rv_pct</w:t>
      </w:r>
      <w:proofErr w:type="spellEnd"/>
      <w:r>
        <w:rPr>
          <w:rStyle w:val="HTMLCode"/>
        </w:rPr>
        <w:t xml:space="preserve">, </w:t>
      </w:r>
    </w:p>
    <w:p w:rsidR="00771EB9" w:rsidRDefault="0014529C">
      <w:pPr>
        <w:pStyle w:val="HTMLPreformatted"/>
        <w:divId w:val="566455071"/>
        <w:rPr>
          <w:rStyle w:val="HTMLCode"/>
        </w:rPr>
      </w:pPr>
      <w:r>
        <w:rPr>
          <w:rStyle w:val="HTMLCode"/>
        </w:rPr>
        <w:t xml:space="preserve"> </w:t>
      </w:r>
    </w:p>
    <w:p w:rsidR="00771EB9" w:rsidRDefault="0014529C">
      <w:pPr>
        <w:pStyle w:val="HTMLPreformatted"/>
        <w:divId w:val="566455071"/>
        <w:rPr>
          <w:rStyle w:val="HTMLCode"/>
        </w:rPr>
      </w:pPr>
      <w:r>
        <w:rPr>
          <w:rStyle w:val="HTMLCode"/>
        </w:rPr>
        <w:t xml:space="preserve">CASE WHEN </w:t>
      </w:r>
      <w:proofErr w:type="spellStart"/>
      <w:r>
        <w:rPr>
          <w:rStyle w:val="HTMLCode"/>
        </w:rPr>
        <w:t>comp_count</w:t>
      </w:r>
      <w:proofErr w:type="spellEnd"/>
      <w:r>
        <w:rPr>
          <w:rStyle w:val="HTMLCode"/>
        </w:rPr>
        <w:t xml:space="preserve"> = </w:t>
      </w:r>
      <w:proofErr w:type="spellStart"/>
      <w:r>
        <w:rPr>
          <w:rStyle w:val="HTMLCode"/>
        </w:rPr>
        <w:t>all_not_hydric</w:t>
      </w:r>
      <w:proofErr w:type="spellEnd"/>
      <w:r>
        <w:rPr>
          <w:rStyle w:val="HTMLCode"/>
        </w:rPr>
        <w:t xml:space="preserve"> + </w:t>
      </w:r>
      <w:proofErr w:type="spellStart"/>
      <w:r>
        <w:rPr>
          <w:rStyle w:val="HTMLCode"/>
        </w:rPr>
        <w:t>hydric_null</w:t>
      </w:r>
      <w:proofErr w:type="spellEnd"/>
      <w:r>
        <w:rPr>
          <w:rStyle w:val="HTMLCode"/>
        </w:rPr>
        <w:t xml:space="preserve"> THEN 0.00 --'Nonhydric' </w:t>
      </w:r>
    </w:p>
    <w:p w:rsidR="00771EB9" w:rsidRDefault="0014529C">
      <w:pPr>
        <w:pStyle w:val="HTMLPreformatted"/>
        <w:divId w:val="566455071"/>
        <w:rPr>
          <w:rStyle w:val="HTMLCode"/>
        </w:rPr>
      </w:pPr>
      <w:r>
        <w:rPr>
          <w:rStyle w:val="HTMLCode"/>
        </w:rPr>
        <w:t xml:space="preserve">WHEN </w:t>
      </w:r>
      <w:proofErr w:type="spellStart"/>
      <w:r>
        <w:rPr>
          <w:rStyle w:val="HTMLCode"/>
        </w:rPr>
        <w:t>comp_count</w:t>
      </w:r>
      <w:proofErr w:type="spellEnd"/>
      <w:r>
        <w:rPr>
          <w:rStyle w:val="HTMLCode"/>
        </w:rPr>
        <w:t xml:space="preserve"> = </w:t>
      </w:r>
      <w:proofErr w:type="spellStart"/>
      <w:r>
        <w:rPr>
          <w:rStyle w:val="HTMLCode"/>
        </w:rPr>
        <w:t>all_hydric</w:t>
      </w:r>
      <w:proofErr w:type="spellEnd"/>
      <w:r>
        <w:rPr>
          <w:rStyle w:val="HTMLCode"/>
        </w:rPr>
        <w:t xml:space="preserve">  THEN 1 --'Hydric' </w:t>
      </w:r>
    </w:p>
    <w:p w:rsidR="00771EB9" w:rsidRDefault="0014529C">
      <w:pPr>
        <w:pStyle w:val="HTMLPreformatted"/>
        <w:divId w:val="566455071"/>
        <w:rPr>
          <w:rStyle w:val="HTMLCode"/>
        </w:rPr>
      </w:pPr>
      <w:r>
        <w:rPr>
          <w:rStyle w:val="HTMLCode"/>
        </w:rPr>
        <w:t xml:space="preserve">WHEN </w:t>
      </w:r>
      <w:proofErr w:type="spellStart"/>
      <w:r>
        <w:rPr>
          <w:rStyle w:val="HTMLCode"/>
        </w:rPr>
        <w:t>comp_count</w:t>
      </w:r>
      <w:proofErr w:type="spellEnd"/>
      <w:r>
        <w:rPr>
          <w:rStyle w:val="HTMLCode"/>
        </w:rPr>
        <w:t xml:space="preserve"> != </w:t>
      </w:r>
      <w:proofErr w:type="spellStart"/>
      <w:r>
        <w:rPr>
          <w:rStyle w:val="HTMLCode"/>
        </w:rPr>
        <w:t>all_hydric</w:t>
      </w:r>
      <w:proofErr w:type="spellEnd"/>
      <w:r>
        <w:rPr>
          <w:rStyle w:val="HTMLCode"/>
        </w:rPr>
        <w:t xml:space="preserve"> AND </w:t>
      </w:r>
      <w:proofErr w:type="spellStart"/>
      <w:r>
        <w:rPr>
          <w:rStyle w:val="HTMLCode"/>
        </w:rPr>
        <w:t>count_maj_comp</w:t>
      </w:r>
      <w:proofErr w:type="spellEnd"/>
      <w:r>
        <w:rPr>
          <w:rStyle w:val="HTMLCode"/>
        </w:rPr>
        <w:t xml:space="preserve"> = </w:t>
      </w:r>
      <w:proofErr w:type="spellStart"/>
      <w:r>
        <w:rPr>
          <w:rStyle w:val="HTMLCode"/>
        </w:rPr>
        <w:t>maj_hydric</w:t>
      </w:r>
      <w:proofErr w:type="spellEnd"/>
      <w:r>
        <w:rPr>
          <w:rStyle w:val="HTMLCode"/>
        </w:rPr>
        <w:t xml:space="preserve"> THEN 0.99 --'Predominantly hydric' </w:t>
      </w:r>
    </w:p>
    <w:p w:rsidR="00771EB9" w:rsidRDefault="0014529C">
      <w:pPr>
        <w:pStyle w:val="HTMLPreformatted"/>
        <w:divId w:val="566455071"/>
        <w:rPr>
          <w:rStyle w:val="HTMLCode"/>
        </w:rPr>
      </w:pPr>
      <w:r>
        <w:rPr>
          <w:rStyle w:val="HTMLCode"/>
        </w:rPr>
        <w:t xml:space="preserve">WHEN </w:t>
      </w:r>
      <w:proofErr w:type="spellStart"/>
      <w:r>
        <w:rPr>
          <w:rStyle w:val="HTMLCode"/>
        </w:rPr>
        <w:t>hydric_inclusions</w:t>
      </w:r>
      <w:proofErr w:type="spellEnd"/>
      <w:r>
        <w:rPr>
          <w:rStyle w:val="HTMLCode"/>
        </w:rPr>
        <w:t xml:space="preserve"> &gt;= 0.5 AND </w:t>
      </w:r>
      <w:proofErr w:type="spellStart"/>
      <w:r>
        <w:rPr>
          <w:rStyle w:val="HTMLCode"/>
        </w:rPr>
        <w:t>maj_hydric</w:t>
      </w:r>
      <w:proofErr w:type="spellEnd"/>
      <w:r>
        <w:rPr>
          <w:rStyle w:val="HTMLCode"/>
        </w:rPr>
        <w:t xml:space="preserve"> &lt; 0.5 THEN 0.20 --'Predominantly </w:t>
      </w:r>
      <w:proofErr w:type="spellStart"/>
      <w:r>
        <w:rPr>
          <w:rStyle w:val="HTMLCode"/>
        </w:rPr>
        <w:t>nonydric</w:t>
      </w:r>
      <w:proofErr w:type="spellEnd"/>
      <w:r>
        <w:rPr>
          <w:rStyle w:val="HTMLCode"/>
        </w:rPr>
        <w:t xml:space="preserve">' </w:t>
      </w:r>
    </w:p>
    <w:p w:rsidR="00771EB9" w:rsidRDefault="0014529C">
      <w:pPr>
        <w:pStyle w:val="HTMLPreformatted"/>
        <w:divId w:val="566455071"/>
        <w:rPr>
          <w:rStyle w:val="HTMLCode"/>
        </w:rPr>
      </w:pPr>
      <w:r>
        <w:rPr>
          <w:rStyle w:val="HTMLCode"/>
        </w:rPr>
        <w:t xml:space="preserve">WHEN </w:t>
      </w:r>
      <w:proofErr w:type="spellStart"/>
      <w:r>
        <w:rPr>
          <w:rStyle w:val="HTMLCode"/>
        </w:rPr>
        <w:t>maj_not_hydric</w:t>
      </w:r>
      <w:proofErr w:type="spellEnd"/>
      <w:r>
        <w:rPr>
          <w:rStyle w:val="HTMLCode"/>
        </w:rPr>
        <w:t xml:space="preserve"> &gt;= 0.5  AND </w:t>
      </w:r>
      <w:proofErr w:type="spellStart"/>
      <w:r>
        <w:rPr>
          <w:rStyle w:val="HTMLCode"/>
        </w:rPr>
        <w:t>maj_hydric</w:t>
      </w:r>
      <w:proofErr w:type="spellEnd"/>
      <w:r>
        <w:rPr>
          <w:rStyle w:val="HTMLCode"/>
        </w:rPr>
        <w:t xml:space="preserve"> &gt;= 0.5 THEN  0.79 --'Partially hydric' </w:t>
      </w:r>
    </w:p>
    <w:p w:rsidR="00771EB9" w:rsidRDefault="0014529C">
      <w:pPr>
        <w:pStyle w:val="HTMLPreformatted"/>
        <w:divId w:val="566455071"/>
        <w:rPr>
          <w:rStyle w:val="HTMLCode"/>
        </w:rPr>
      </w:pPr>
      <w:r>
        <w:rPr>
          <w:rStyle w:val="HTMLCode"/>
        </w:rPr>
        <w:t xml:space="preserve">ELSE 0.00 --'Error' </w:t>
      </w:r>
    </w:p>
    <w:p w:rsidR="00771EB9" w:rsidRDefault="0014529C">
      <w:pPr>
        <w:pStyle w:val="HTMLPreformatted"/>
        <w:divId w:val="566455071"/>
        <w:rPr>
          <w:rStyle w:val="HTMLCode"/>
        </w:rPr>
      </w:pPr>
      <w:r>
        <w:rPr>
          <w:rStyle w:val="HTMLCode"/>
        </w:rPr>
        <w:t xml:space="preserve">END AS </w:t>
      </w:r>
      <w:proofErr w:type="spellStart"/>
      <w:r>
        <w:rPr>
          <w:rStyle w:val="HTMLCode"/>
        </w:rPr>
        <w:t>high_pct</w:t>
      </w:r>
      <w:proofErr w:type="spellEnd"/>
    </w:p>
    <w:p w:rsidR="00771EB9" w:rsidRDefault="0014529C">
      <w:pPr>
        <w:pStyle w:val="HTMLPreformatted"/>
        <w:divId w:val="566455071"/>
      </w:pPr>
      <w:r>
        <w:rPr>
          <w:rStyle w:val="HTMLCode"/>
        </w:rPr>
        <w:t>FROM #Hydric1;</w:t>
      </w:r>
    </w:p>
    <w:p w:rsidR="00771EB9" w:rsidRDefault="0014529C">
      <w:pPr>
        <w:numPr>
          <w:ilvl w:val="0"/>
          <w:numId w:val="3"/>
        </w:numPr>
        <w:spacing w:before="100" w:beforeAutospacing="1" w:after="100" w:afterAutospacing="1"/>
        <w:divId w:val="566455071"/>
        <w:rPr>
          <w:rFonts w:eastAsia="Times New Roman"/>
        </w:rPr>
      </w:pPr>
      <w:r>
        <w:rPr>
          <w:rFonts w:eastAsia="Times New Roman"/>
        </w:rPr>
        <w:t>Takes hydric count statistics and converts them to interpretation-type rating classes (</w:t>
      </w:r>
      <w:proofErr w:type="spellStart"/>
      <w:r>
        <w:rPr>
          <w:rFonts w:eastAsia="Times New Roman"/>
        </w:rPr>
        <w:t>hydric_rating</w:t>
      </w:r>
      <w:proofErr w:type="spellEnd"/>
      <w:r>
        <w:rPr>
          <w:rFonts w:eastAsia="Times New Roman"/>
        </w:rPr>
        <w:t>)</w:t>
      </w:r>
      <w:ins w:id="109" w:author="Achen, Aaron - NRCS, Lincoln, NE" w:date="2019-08-07T15:45:00Z">
        <w:r w:rsidR="007A4459">
          <w:rPr>
            <w:rFonts w:eastAsia="Times New Roman"/>
          </w:rPr>
          <w:t>.</w:t>
        </w:r>
      </w:ins>
    </w:p>
    <w:p w:rsidR="00DF65A7" w:rsidRDefault="0014529C" w:rsidP="00EC4B24">
      <w:pPr>
        <w:numPr>
          <w:ilvl w:val="0"/>
          <w:numId w:val="3"/>
        </w:numPr>
        <w:spacing w:before="100" w:beforeAutospacing="1" w:after="100" w:afterAutospacing="1"/>
        <w:divId w:val="566455071"/>
        <w:rPr>
          <w:rFonts w:eastAsia="Times New Roman"/>
        </w:rPr>
      </w:pPr>
      <w:r w:rsidRPr="00DF65A7">
        <w:rPr>
          <w:rFonts w:eastAsia="Times New Roman"/>
        </w:rPr>
        <w:t xml:space="preserve">Also assigns fuzzy-type values as </w:t>
      </w:r>
      <w:del w:id="110" w:author="Achen, Aaron - NRCS, Lincoln, NE" w:date="2019-08-07T15:45:00Z">
        <w:r w:rsidRPr="00DF65A7" w:rsidDel="007A4459">
          <w:rPr>
            <w:rFonts w:eastAsia="Times New Roman"/>
          </w:rPr>
          <w:delText xml:space="preserve">rating </w:delText>
        </w:r>
      </w:del>
      <w:r w:rsidRPr="00DF65A7">
        <w:rPr>
          <w:rFonts w:eastAsia="Times New Roman"/>
        </w:rPr>
        <w:t>percent</w:t>
      </w:r>
      <w:del w:id="111" w:author="Achen, Aaron - NRCS, Lincoln, NE" w:date="2019-08-07T15:45:00Z">
        <w:r w:rsidRPr="00DF65A7" w:rsidDel="007A4459">
          <w:rPr>
            <w:rFonts w:eastAsia="Times New Roman"/>
          </w:rPr>
          <w:delText>s</w:delText>
        </w:r>
      </w:del>
      <w:ins w:id="112" w:author="Achen, Aaron - NRCS, Lincoln, NE" w:date="2019-08-07T15:45:00Z">
        <w:r w:rsidR="007A4459" w:rsidRPr="00DF65A7">
          <w:rPr>
            <w:rFonts w:eastAsia="Times New Roman"/>
          </w:rPr>
          <w:t xml:space="preserve"> ratings</w:t>
        </w:r>
      </w:ins>
      <w:r w:rsidRPr="00DF65A7">
        <w:rPr>
          <w:rFonts w:eastAsia="Times New Roman"/>
        </w:rPr>
        <w:t>. These will be used later in a calculation involving</w:t>
      </w:r>
      <w:r w:rsidR="00DF65A7">
        <w:rPr>
          <w:rFonts w:eastAsia="Times New Roman"/>
        </w:rPr>
        <w:t xml:space="preserve"> </w:t>
      </w:r>
      <w:proofErr w:type="spellStart"/>
      <w:r w:rsidR="00DF65A7">
        <w:rPr>
          <w:rFonts w:eastAsia="Times New Roman"/>
        </w:rPr>
        <w:t>m</w:t>
      </w:r>
      <w:r w:rsidRPr="00DF65A7">
        <w:rPr>
          <w:rFonts w:eastAsia="Times New Roman"/>
        </w:rPr>
        <w:t>apunit</w:t>
      </w:r>
      <w:proofErr w:type="spellEnd"/>
      <w:r w:rsidRPr="00DF65A7">
        <w:rPr>
          <w:rFonts w:eastAsia="Times New Roman"/>
        </w:rPr>
        <w:t xml:space="preserve"> acres. </w:t>
      </w:r>
    </w:p>
    <w:p w:rsidR="00771EB9" w:rsidRPr="00DF65A7" w:rsidRDefault="0014529C" w:rsidP="00EC4B24">
      <w:pPr>
        <w:numPr>
          <w:ilvl w:val="0"/>
          <w:numId w:val="3"/>
        </w:numPr>
        <w:spacing w:before="100" w:beforeAutospacing="1" w:after="100" w:afterAutospacing="1"/>
        <w:divId w:val="566455071"/>
        <w:rPr>
          <w:rFonts w:eastAsia="Times New Roman"/>
        </w:rPr>
      </w:pPr>
      <w:r w:rsidRPr="00DF65A7">
        <w:rPr>
          <w:rFonts w:eastAsia="Times New Roman"/>
        </w:rPr>
        <w:t>If a hydric</w:t>
      </w:r>
      <w:ins w:id="113" w:author="Achen, Aaron - NRCS, Lincoln, NE" w:date="2019-08-07T15:46:00Z">
        <w:r w:rsidR="007A4459" w:rsidRPr="00DF65A7">
          <w:rPr>
            <w:rFonts w:eastAsia="Times New Roman"/>
          </w:rPr>
          <w:t xml:space="preserve"> </w:t>
        </w:r>
      </w:ins>
      <w:r w:rsidRPr="00DF65A7">
        <w:rPr>
          <w:rFonts w:eastAsia="Times New Roman"/>
        </w:rPr>
        <w:t xml:space="preserve">rating of </w:t>
      </w:r>
      <w:r w:rsidR="00D735D0">
        <w:rPr>
          <w:rFonts w:eastAsia="Times New Roman"/>
        </w:rPr>
        <w:t>“</w:t>
      </w:r>
      <w:r w:rsidRPr="00DF65A7">
        <w:rPr>
          <w:rFonts w:eastAsia="Times New Roman"/>
        </w:rPr>
        <w:t>Error</w:t>
      </w:r>
      <w:r w:rsidR="00D735D0">
        <w:rPr>
          <w:rFonts w:eastAsia="Times New Roman"/>
        </w:rPr>
        <w:t>”</w:t>
      </w:r>
      <w:r w:rsidRPr="00DF65A7">
        <w:rPr>
          <w:rFonts w:eastAsia="Times New Roman"/>
        </w:rPr>
        <w:t xml:space="preserve"> or rating number of 0.0 is returned, there is an error that needs to be checked.</w:t>
      </w:r>
    </w:p>
    <w:tbl>
      <w:tblPr>
        <w:tblW w:w="0" w:type="auto"/>
        <w:tblCellSpacing w:w="15" w:type="dxa"/>
        <w:tblLook w:val="04A0" w:firstRow="1" w:lastRow="0" w:firstColumn="1" w:lastColumn="0" w:noHBand="0" w:noVBand="1"/>
      </w:tblPr>
      <w:tblGrid>
        <w:gridCol w:w="915"/>
        <w:gridCol w:w="2387"/>
        <w:gridCol w:w="860"/>
        <w:gridCol w:w="727"/>
        <w:gridCol w:w="969"/>
      </w:tblGrid>
      <w:tr w:rsidR="00771EB9">
        <w:trPr>
          <w:divId w:val="566455071"/>
          <w:tblHeader/>
          <w:tblCellSpacing w:w="15" w:type="dxa"/>
        </w:trPr>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hydric_rating</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low_pct</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rv_pct</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high_pct</w:t>
            </w:r>
            <w:proofErr w:type="spellEnd"/>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 xml:space="preserve">Predominantly </w:t>
            </w:r>
            <w:proofErr w:type="spellStart"/>
            <w:r>
              <w:rPr>
                <w:rFonts w:eastAsia="Times New Roman"/>
              </w:rPr>
              <w:t>nonydric</w:t>
            </w:r>
            <w:proofErr w:type="spellEnd"/>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0.01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0.05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0.2</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2525733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Predominantly 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0.99</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Predominantly 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0.85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0.99</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566455071"/>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Nonhydric</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bl>
    <w:p w:rsidR="00771EB9" w:rsidRDefault="0014529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8862355"/>
        <w:rPr>
          <w:rFonts w:eastAsia="Times New Roman"/>
        </w:rPr>
      </w:pPr>
      <w:bookmarkStart w:id="114" w:name="_Toc16085589"/>
      <w:r>
        <w:rPr>
          <w:rFonts w:eastAsia="Times New Roman"/>
        </w:rPr>
        <w:t xml:space="preserve">Calculating the </w:t>
      </w:r>
      <w:del w:id="115" w:author="Achen, Aaron - NRCS, Lincoln, NE" w:date="2019-08-07T15:47:00Z">
        <w:r w:rsidDel="007A4459">
          <w:rPr>
            <w:rFonts w:eastAsia="Times New Roman"/>
          </w:rPr>
          <w:delText>p</w:delText>
        </w:r>
      </w:del>
      <w:ins w:id="116" w:author="Achen, Aaron - NRCS, Lincoln, NE" w:date="2019-08-07T15:47:00Z">
        <w:r w:rsidR="007A4459">
          <w:rPr>
            <w:rFonts w:eastAsia="Times New Roman"/>
          </w:rPr>
          <w:t>P</w:t>
        </w:r>
      </w:ins>
      <w:r>
        <w:rPr>
          <w:rFonts w:eastAsia="Times New Roman"/>
        </w:rPr>
        <w:t xml:space="preserve">olygon </w:t>
      </w:r>
      <w:del w:id="117" w:author="Achen, Aaron - NRCS, Lincoln, NE" w:date="2019-08-07T15:47:00Z">
        <w:r w:rsidDel="007A4459">
          <w:rPr>
            <w:rFonts w:eastAsia="Times New Roman"/>
          </w:rPr>
          <w:delText>m</w:delText>
        </w:r>
      </w:del>
      <w:ins w:id="118" w:author="Achen, Aaron - NRCS, Lincoln, NE" w:date="2019-08-07T15:47:00Z">
        <w:r w:rsidR="007A4459">
          <w:rPr>
            <w:rFonts w:eastAsia="Times New Roman"/>
          </w:rPr>
          <w:t>M</w:t>
        </w:r>
      </w:ins>
      <w:r>
        <w:rPr>
          <w:rFonts w:eastAsia="Times New Roman"/>
        </w:rPr>
        <w:t xml:space="preserve">ap </w:t>
      </w:r>
      <w:del w:id="119" w:author="Achen, Aaron - NRCS, Lincoln, NE" w:date="2019-08-07T15:47:00Z">
        <w:r w:rsidDel="007A4459">
          <w:rPr>
            <w:rFonts w:eastAsia="Times New Roman"/>
          </w:rPr>
          <w:delText>a</w:delText>
        </w:r>
      </w:del>
      <w:ins w:id="120" w:author="Achen, Aaron - NRCS, Lincoln, NE" w:date="2019-08-07T15:47:00Z">
        <w:r w:rsidR="007A4459">
          <w:rPr>
            <w:rFonts w:eastAsia="Times New Roman"/>
          </w:rPr>
          <w:t>A</w:t>
        </w:r>
      </w:ins>
      <w:r>
        <w:rPr>
          <w:rFonts w:eastAsia="Times New Roman"/>
        </w:rPr>
        <w:t xml:space="preserve">cres </w:t>
      </w:r>
      <w:del w:id="121" w:author="Achen, Aaron - NRCS, Lincoln, NE" w:date="2019-08-07T15:47:00Z">
        <w:r w:rsidDel="007A4459">
          <w:rPr>
            <w:rFonts w:eastAsia="Times New Roman"/>
          </w:rPr>
          <w:delText>b</w:delText>
        </w:r>
      </w:del>
      <w:ins w:id="122" w:author="Achen, Aaron - NRCS, Lincoln, NE" w:date="2019-08-07T15:47:00Z">
        <w:r w:rsidR="007A4459">
          <w:rPr>
            <w:rFonts w:eastAsia="Times New Roman"/>
          </w:rPr>
          <w:t>B</w:t>
        </w:r>
      </w:ins>
      <w:r>
        <w:rPr>
          <w:rFonts w:eastAsia="Times New Roman"/>
        </w:rPr>
        <w:t xml:space="preserve">ased on the </w:t>
      </w:r>
      <w:del w:id="123" w:author="Achen, Aaron - NRCS, Lincoln, NE" w:date="2019-08-07T15:47:00Z">
        <w:r w:rsidDel="007A4459">
          <w:rPr>
            <w:rFonts w:eastAsia="Times New Roman"/>
          </w:rPr>
          <w:delText>c</w:delText>
        </w:r>
      </w:del>
      <w:ins w:id="124" w:author="Achen, Aaron - NRCS, Lincoln, NE" w:date="2019-08-07T15:47:00Z">
        <w:r w:rsidR="007A4459">
          <w:rPr>
            <w:rFonts w:eastAsia="Times New Roman"/>
          </w:rPr>
          <w:t>C</w:t>
        </w:r>
      </w:ins>
      <w:r>
        <w:rPr>
          <w:rFonts w:eastAsia="Times New Roman"/>
        </w:rPr>
        <w:t xml:space="preserve">lass </w:t>
      </w:r>
      <w:del w:id="125" w:author="Achen, Aaron - NRCS, Lincoln, NE" w:date="2019-08-07T15:47:00Z">
        <w:r w:rsidDel="007A4459">
          <w:rPr>
            <w:rFonts w:eastAsia="Times New Roman"/>
          </w:rPr>
          <w:delText>r</w:delText>
        </w:r>
      </w:del>
      <w:ins w:id="126" w:author="Achen, Aaron - NRCS, Lincoln, NE" w:date="2019-08-07T15:47:00Z">
        <w:r w:rsidR="007A4459">
          <w:rPr>
            <w:rFonts w:eastAsia="Times New Roman"/>
          </w:rPr>
          <w:t>R</w:t>
        </w:r>
      </w:ins>
      <w:r>
        <w:rPr>
          <w:rFonts w:eastAsia="Times New Roman"/>
        </w:rPr>
        <w:t xml:space="preserve">ange to </w:t>
      </w:r>
      <w:del w:id="127" w:author="Achen, Aaron - NRCS, Lincoln, NE" w:date="2019-08-07T15:47:00Z">
        <w:r w:rsidDel="007A4459">
          <w:rPr>
            <w:rFonts w:eastAsia="Times New Roman"/>
          </w:rPr>
          <w:delText>g</w:delText>
        </w:r>
      </w:del>
      <w:ins w:id="128" w:author="Achen, Aaron - NRCS, Lincoln, NE" w:date="2019-08-07T15:47:00Z">
        <w:r w:rsidR="007A4459">
          <w:rPr>
            <w:rFonts w:eastAsia="Times New Roman"/>
          </w:rPr>
          <w:t>G</w:t>
        </w:r>
      </w:ins>
      <w:r>
        <w:rPr>
          <w:rFonts w:eastAsia="Times New Roman"/>
        </w:rPr>
        <w:t xml:space="preserve">et a </w:t>
      </w:r>
      <w:del w:id="129" w:author="Achen, Aaron - NRCS, Lincoln, NE" w:date="2019-08-07T15:47:00Z">
        <w:r w:rsidDel="007A4459">
          <w:rPr>
            <w:rFonts w:eastAsia="Times New Roman"/>
          </w:rPr>
          <w:delText>p</w:delText>
        </w:r>
      </w:del>
      <w:ins w:id="130" w:author="Achen, Aaron - NRCS, Lincoln, NE" w:date="2019-08-07T15:47:00Z">
        <w:r w:rsidR="007A4459">
          <w:rPr>
            <w:rFonts w:eastAsia="Times New Roman"/>
          </w:rPr>
          <w:t>P</w:t>
        </w:r>
      </w:ins>
      <w:r>
        <w:rPr>
          <w:rFonts w:eastAsia="Times New Roman"/>
        </w:rPr>
        <w:t xml:space="preserve">ercentage of </w:t>
      </w:r>
      <w:del w:id="131" w:author="Achen, Aaron - NRCS, Lincoln, NE" w:date="2019-08-07T15:47:00Z">
        <w:r w:rsidDel="007A4459">
          <w:rPr>
            <w:rFonts w:eastAsia="Times New Roman"/>
          </w:rPr>
          <w:delText>e</w:delText>
        </w:r>
      </w:del>
      <w:ins w:id="132" w:author="Achen, Aaron - NRCS, Lincoln, NE" w:date="2019-08-07T15:47:00Z">
        <w:r w:rsidR="007A4459">
          <w:rPr>
            <w:rFonts w:eastAsia="Times New Roman"/>
          </w:rPr>
          <w:t>E</w:t>
        </w:r>
      </w:ins>
      <w:r>
        <w:rPr>
          <w:rFonts w:eastAsia="Times New Roman"/>
        </w:rPr>
        <w:t xml:space="preserve">ach </w:t>
      </w:r>
      <w:del w:id="133" w:author="Achen, Aaron - NRCS, Lincoln, NE" w:date="2019-08-07T15:47:00Z">
        <w:r w:rsidDel="007A4459">
          <w:rPr>
            <w:rFonts w:eastAsia="Times New Roman"/>
          </w:rPr>
          <w:delText>c</w:delText>
        </w:r>
      </w:del>
      <w:r w:rsidR="00FB13FE">
        <w:rPr>
          <w:rFonts w:eastAsia="Times New Roman"/>
        </w:rPr>
        <w:t>C</w:t>
      </w:r>
      <w:r>
        <w:rPr>
          <w:rFonts w:eastAsia="Times New Roman"/>
        </w:rPr>
        <w:t>lass</w:t>
      </w:r>
      <w:bookmarkEnd w:id="114"/>
    </w:p>
    <w:p w:rsidR="00771EB9" w:rsidRDefault="0014529C">
      <w:pPr>
        <w:pStyle w:val="HTMLPreformatted"/>
        <w:divId w:val="108862355"/>
        <w:rPr>
          <w:rStyle w:val="HTMLCode"/>
        </w:rPr>
      </w:pPr>
      <w:r>
        <w:rPr>
          <w:rStyle w:val="HTMLCode"/>
        </w:rPr>
        <w:t xml:space="preserve">INSERT INTO #Hydric3 (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w:t>
      </w:r>
      <w:proofErr w:type="spellStart"/>
      <w:r>
        <w:rPr>
          <w:rStyle w:val="HTMLCode"/>
        </w:rPr>
        <w:t>aoi_acres</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hydric_flag</w:t>
      </w:r>
      <w:proofErr w:type="spellEnd"/>
      <w:r>
        <w:rPr>
          <w:rStyle w:val="HTMLCode"/>
        </w:rPr>
        <w:t xml:space="preserve">, </w:t>
      </w:r>
      <w:proofErr w:type="spellStart"/>
      <w:r>
        <w:rPr>
          <w:rStyle w:val="HTMLCode"/>
        </w:rPr>
        <w:t>low_acres</w:t>
      </w:r>
      <w:proofErr w:type="spellEnd"/>
      <w:r>
        <w:rPr>
          <w:rStyle w:val="HTMLCode"/>
        </w:rPr>
        <w:t xml:space="preserve">, </w:t>
      </w:r>
      <w:proofErr w:type="spellStart"/>
      <w:r>
        <w:rPr>
          <w:rStyle w:val="HTMLCode"/>
        </w:rPr>
        <w:t>rv_acres</w:t>
      </w:r>
      <w:proofErr w:type="spellEnd"/>
      <w:r>
        <w:rPr>
          <w:rStyle w:val="HTMLCode"/>
        </w:rPr>
        <w:t xml:space="preserve">, </w:t>
      </w:r>
      <w:proofErr w:type="spellStart"/>
      <w:r>
        <w:rPr>
          <w:rStyle w:val="HTMLCode"/>
        </w:rPr>
        <w:t>high_acres</w:t>
      </w:r>
      <w:proofErr w:type="spellEnd"/>
      <w:r>
        <w:rPr>
          <w:rStyle w:val="HTMLCode"/>
        </w:rPr>
        <w:t>)</w:t>
      </w:r>
    </w:p>
    <w:p w:rsidR="00771EB9" w:rsidRDefault="0014529C">
      <w:pPr>
        <w:pStyle w:val="HTMLPreformatted"/>
        <w:divId w:val="108862355"/>
        <w:rPr>
          <w:rStyle w:val="HTMLCode"/>
        </w:rPr>
      </w:pPr>
      <w:r>
        <w:rPr>
          <w:rStyle w:val="HTMLCode"/>
        </w:rPr>
        <w:t xml:space="preserve">SELECT DISTINCT </w:t>
      </w:r>
      <w:proofErr w:type="spellStart"/>
      <w:r>
        <w:rPr>
          <w:rStyle w:val="HTMLCode"/>
        </w:rPr>
        <w:t>aoiid</w:t>
      </w:r>
      <w:proofErr w:type="spellEnd"/>
      <w:r>
        <w:rPr>
          <w:rStyle w:val="HTMLCode"/>
        </w:rPr>
        <w:t>,</w:t>
      </w:r>
    </w:p>
    <w:p w:rsidR="00771EB9" w:rsidRDefault="0014529C">
      <w:pPr>
        <w:pStyle w:val="HTMLPreformatted"/>
        <w:divId w:val="108862355"/>
        <w:rPr>
          <w:rStyle w:val="HTMLCode"/>
        </w:rPr>
      </w:pPr>
      <w:proofErr w:type="spellStart"/>
      <w:r>
        <w:rPr>
          <w:rStyle w:val="HTMLCode"/>
        </w:rPr>
        <w:t>landunit</w:t>
      </w:r>
      <w:proofErr w:type="spellEnd"/>
      <w:r>
        <w:rPr>
          <w:rStyle w:val="HTMLCode"/>
        </w:rPr>
        <w:t>,</w:t>
      </w:r>
    </w:p>
    <w:p w:rsidR="00771EB9" w:rsidRDefault="0014529C">
      <w:pPr>
        <w:pStyle w:val="HTMLPreformatted"/>
        <w:divId w:val="108862355"/>
        <w:rPr>
          <w:rStyle w:val="HTMLCode"/>
        </w:rPr>
      </w:pPr>
      <w:r>
        <w:rPr>
          <w:rStyle w:val="HTMLCode"/>
        </w:rPr>
        <w:t xml:space="preserve">'Hydric Soils' AS </w:t>
      </w:r>
      <w:proofErr w:type="spellStart"/>
      <w:r>
        <w:rPr>
          <w:rStyle w:val="HTMLCode"/>
        </w:rPr>
        <w:t>attributename</w:t>
      </w:r>
      <w:proofErr w:type="spellEnd"/>
      <w:r>
        <w:rPr>
          <w:rStyle w:val="HTMLCode"/>
        </w:rPr>
        <w:t>,</w:t>
      </w:r>
    </w:p>
    <w:p w:rsidR="00771EB9" w:rsidRDefault="0014529C">
      <w:pPr>
        <w:pStyle w:val="HTMLPreformatted"/>
        <w:divId w:val="108862355"/>
        <w:rPr>
          <w:rStyle w:val="HTMLCode"/>
        </w:rPr>
      </w:pPr>
      <w:r>
        <w:rPr>
          <w:rStyle w:val="HTMLCode"/>
        </w:rPr>
        <w:t>ROUND (SUM (</w:t>
      </w:r>
      <w:proofErr w:type="spellStart"/>
      <w:r>
        <w:rPr>
          <w:rStyle w:val="HTMLCode"/>
        </w:rPr>
        <w:t>mapunit_acres</w:t>
      </w:r>
      <w:proofErr w:type="spellEnd"/>
      <w:r>
        <w:rPr>
          <w:rStyle w:val="HTMLCode"/>
        </w:rPr>
        <w:t xml:space="preserve"> ) OVER(PARTITION BY </w:t>
      </w:r>
      <w:proofErr w:type="spellStart"/>
      <w:r>
        <w:rPr>
          <w:rStyle w:val="HTMLCode"/>
        </w:rPr>
        <w:t>aoiid</w:t>
      </w:r>
      <w:proofErr w:type="spellEnd"/>
      <w:r>
        <w:rPr>
          <w:rStyle w:val="HTMLCode"/>
        </w:rPr>
        <w:t xml:space="preserve">), 2) AS </w:t>
      </w:r>
      <w:proofErr w:type="spellStart"/>
      <w:r>
        <w:rPr>
          <w:rStyle w:val="HTMLCode"/>
        </w:rPr>
        <w:t>aoi_acres</w:t>
      </w:r>
      <w:proofErr w:type="spellEnd"/>
      <w:r>
        <w:rPr>
          <w:rStyle w:val="HTMLCode"/>
        </w:rPr>
        <w:t>,</w:t>
      </w:r>
    </w:p>
    <w:p w:rsidR="00771EB9" w:rsidRDefault="0014529C">
      <w:pPr>
        <w:pStyle w:val="HTMLPreformatted"/>
        <w:divId w:val="108862355"/>
        <w:rPr>
          <w:rStyle w:val="HTMLCode"/>
        </w:rPr>
      </w:pPr>
      <w:r>
        <w:rPr>
          <w:rStyle w:val="HTMLCode"/>
        </w:rPr>
        <w:t>H3.mukey,</w:t>
      </w:r>
    </w:p>
    <w:p w:rsidR="00771EB9" w:rsidRDefault="0014529C">
      <w:pPr>
        <w:pStyle w:val="HTMLPreformatted"/>
        <w:divId w:val="108862355"/>
        <w:rPr>
          <w:rStyle w:val="HTMLCode"/>
        </w:rPr>
      </w:pPr>
      <w:r>
        <w:rPr>
          <w:rStyle w:val="HTMLCode"/>
        </w:rPr>
        <w:t xml:space="preserve">CASE WHEN </w:t>
      </w:r>
      <w:proofErr w:type="spellStart"/>
      <w:r>
        <w:rPr>
          <w:rStyle w:val="HTMLCode"/>
        </w:rPr>
        <w:t>hydric_rating</w:t>
      </w:r>
      <w:proofErr w:type="spellEnd"/>
      <w:r>
        <w:rPr>
          <w:rStyle w:val="HTMLCode"/>
        </w:rPr>
        <w:t xml:space="preserve"> = 'Nonhydric' THEN 0 ELSE 1 END AS </w:t>
      </w:r>
      <w:proofErr w:type="spellStart"/>
      <w:r>
        <w:rPr>
          <w:rStyle w:val="HTMLCode"/>
        </w:rPr>
        <w:t>hydric_flag</w:t>
      </w:r>
      <w:proofErr w:type="spellEnd"/>
      <w:r>
        <w:rPr>
          <w:rStyle w:val="HTMLCode"/>
        </w:rPr>
        <w:t>,</w:t>
      </w:r>
    </w:p>
    <w:p w:rsidR="00771EB9" w:rsidRDefault="0014529C">
      <w:pPr>
        <w:pStyle w:val="HTMLPreformatted"/>
        <w:divId w:val="108862355"/>
        <w:rPr>
          <w:rStyle w:val="HTMLCode"/>
        </w:rPr>
      </w:pPr>
      <w:proofErr w:type="spellStart"/>
      <w:r>
        <w:rPr>
          <w:rStyle w:val="HTMLCode"/>
        </w:rPr>
        <w:t>mapunit_acres</w:t>
      </w:r>
      <w:proofErr w:type="spellEnd"/>
      <w:r>
        <w:rPr>
          <w:rStyle w:val="HTMLCode"/>
        </w:rPr>
        <w:t xml:space="preserve"> * </w:t>
      </w:r>
      <w:proofErr w:type="spellStart"/>
      <w:r>
        <w:rPr>
          <w:rStyle w:val="HTMLCode"/>
        </w:rPr>
        <w:t>low_pct</w:t>
      </w:r>
      <w:proofErr w:type="spellEnd"/>
      <w:r>
        <w:rPr>
          <w:rStyle w:val="HTMLCode"/>
        </w:rPr>
        <w:t xml:space="preserve"> AS </w:t>
      </w:r>
      <w:proofErr w:type="spellStart"/>
      <w:r>
        <w:rPr>
          <w:rStyle w:val="HTMLCode"/>
        </w:rPr>
        <w:t>low_acres</w:t>
      </w:r>
      <w:proofErr w:type="spellEnd"/>
      <w:r>
        <w:rPr>
          <w:rStyle w:val="HTMLCode"/>
        </w:rPr>
        <w:t xml:space="preserve">, </w:t>
      </w:r>
    </w:p>
    <w:p w:rsidR="00771EB9" w:rsidRDefault="0014529C">
      <w:pPr>
        <w:pStyle w:val="HTMLPreformatted"/>
        <w:divId w:val="108862355"/>
        <w:rPr>
          <w:rStyle w:val="HTMLCode"/>
        </w:rPr>
      </w:pPr>
      <w:proofErr w:type="spellStart"/>
      <w:r>
        <w:rPr>
          <w:rStyle w:val="HTMLCode"/>
        </w:rPr>
        <w:t>mapunit_acres</w:t>
      </w:r>
      <w:proofErr w:type="spellEnd"/>
      <w:r>
        <w:rPr>
          <w:rStyle w:val="HTMLCode"/>
        </w:rPr>
        <w:t xml:space="preserve"> * </w:t>
      </w:r>
      <w:proofErr w:type="spellStart"/>
      <w:r>
        <w:rPr>
          <w:rStyle w:val="HTMLCode"/>
        </w:rPr>
        <w:t>rv_pct</w:t>
      </w:r>
      <w:proofErr w:type="spellEnd"/>
      <w:r>
        <w:rPr>
          <w:rStyle w:val="HTMLCode"/>
        </w:rPr>
        <w:t xml:space="preserve"> AS </w:t>
      </w:r>
      <w:proofErr w:type="spellStart"/>
      <w:r>
        <w:rPr>
          <w:rStyle w:val="HTMLCode"/>
        </w:rPr>
        <w:t>rv_acres</w:t>
      </w:r>
      <w:proofErr w:type="spellEnd"/>
      <w:r>
        <w:rPr>
          <w:rStyle w:val="HTMLCode"/>
        </w:rPr>
        <w:t xml:space="preserve"> , </w:t>
      </w:r>
    </w:p>
    <w:p w:rsidR="00771EB9" w:rsidRDefault="0014529C">
      <w:pPr>
        <w:pStyle w:val="HTMLPreformatted"/>
        <w:divId w:val="108862355"/>
        <w:rPr>
          <w:rStyle w:val="HTMLCode"/>
        </w:rPr>
      </w:pPr>
      <w:proofErr w:type="spellStart"/>
      <w:r>
        <w:rPr>
          <w:rStyle w:val="HTMLCode"/>
        </w:rPr>
        <w:t>mapunit_acres</w:t>
      </w:r>
      <w:proofErr w:type="spellEnd"/>
      <w:r>
        <w:rPr>
          <w:rStyle w:val="HTMLCode"/>
        </w:rPr>
        <w:t xml:space="preserve"> * </w:t>
      </w:r>
      <w:proofErr w:type="spellStart"/>
      <w:r>
        <w:rPr>
          <w:rStyle w:val="HTMLCode"/>
        </w:rPr>
        <w:t>high_pct</w:t>
      </w:r>
      <w:proofErr w:type="spellEnd"/>
      <w:r>
        <w:rPr>
          <w:rStyle w:val="HTMLCode"/>
        </w:rPr>
        <w:t xml:space="preserve"> AS </w:t>
      </w:r>
      <w:proofErr w:type="spellStart"/>
      <w:r>
        <w:rPr>
          <w:rStyle w:val="HTMLCode"/>
        </w:rPr>
        <w:t>high_acres</w:t>
      </w:r>
      <w:proofErr w:type="spellEnd"/>
      <w:r>
        <w:rPr>
          <w:rStyle w:val="HTMLCode"/>
        </w:rPr>
        <w:t xml:space="preserve">  </w:t>
      </w:r>
    </w:p>
    <w:p w:rsidR="00771EB9" w:rsidRDefault="0014529C">
      <w:pPr>
        <w:pStyle w:val="HTMLPreformatted"/>
        <w:divId w:val="108862355"/>
        <w:rPr>
          <w:rStyle w:val="HTMLCode"/>
        </w:rPr>
      </w:pPr>
      <w:r>
        <w:rPr>
          <w:rStyle w:val="HTMLCode"/>
        </w:rPr>
        <w:t>FROM #Hydric2 AS H3</w:t>
      </w:r>
    </w:p>
    <w:p w:rsidR="00771EB9" w:rsidRDefault="0014529C">
      <w:pPr>
        <w:pStyle w:val="HTMLPreformatted"/>
        <w:divId w:val="108862355"/>
        <w:rPr>
          <w:rStyle w:val="HTMLCode"/>
        </w:rPr>
      </w:pPr>
      <w:r>
        <w:rPr>
          <w:rStyle w:val="HTMLCode"/>
        </w:rPr>
        <w:t>INNER JOIN #M2 AS MH2 ON MH2.mukey = H3.mukey</w:t>
      </w:r>
    </w:p>
    <w:p w:rsidR="00771EB9" w:rsidRDefault="0014529C">
      <w:pPr>
        <w:pStyle w:val="HTMLPreformatted"/>
        <w:divId w:val="108862355"/>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H3.mukey, </w:t>
      </w:r>
      <w:proofErr w:type="spellStart"/>
      <w:r>
        <w:rPr>
          <w:rStyle w:val="HTMLCode"/>
        </w:rPr>
        <w:t>mapunit_acres</w:t>
      </w:r>
      <w:proofErr w:type="spellEnd"/>
      <w:r>
        <w:rPr>
          <w:rStyle w:val="HTMLCode"/>
        </w:rPr>
        <w:t xml:space="preserve">, </w:t>
      </w:r>
      <w:proofErr w:type="spellStart"/>
      <w:r>
        <w:rPr>
          <w:rStyle w:val="HTMLCode"/>
        </w:rPr>
        <w:t>hydric_rating</w:t>
      </w:r>
      <w:proofErr w:type="spellEnd"/>
      <w:r>
        <w:rPr>
          <w:rStyle w:val="HTMLCode"/>
        </w:rPr>
        <w:t xml:space="preserve">, </w:t>
      </w:r>
      <w:proofErr w:type="spellStart"/>
      <w:r>
        <w:rPr>
          <w:rStyle w:val="HTMLCode"/>
        </w:rPr>
        <w:t>low_pct</w:t>
      </w:r>
      <w:proofErr w:type="spellEnd"/>
      <w:r>
        <w:rPr>
          <w:rStyle w:val="HTMLCode"/>
        </w:rPr>
        <w:t xml:space="preserve">, </w:t>
      </w:r>
      <w:proofErr w:type="spellStart"/>
      <w:r>
        <w:rPr>
          <w:rStyle w:val="HTMLCode"/>
        </w:rPr>
        <w:t>rv_pct</w:t>
      </w:r>
      <w:proofErr w:type="spellEnd"/>
      <w:r>
        <w:rPr>
          <w:rStyle w:val="HTMLCode"/>
        </w:rPr>
        <w:t xml:space="preserve">, </w:t>
      </w:r>
      <w:proofErr w:type="spellStart"/>
      <w:r>
        <w:rPr>
          <w:rStyle w:val="HTMLCode"/>
        </w:rPr>
        <w:t>high_pct</w:t>
      </w:r>
      <w:proofErr w:type="spellEnd"/>
    </w:p>
    <w:tbl>
      <w:tblPr>
        <w:tblW w:w="5000" w:type="pct"/>
        <w:tblCellSpacing w:w="15" w:type="dxa"/>
        <w:tblLook w:val="04A0" w:firstRow="1" w:lastRow="0" w:firstColumn="1" w:lastColumn="0" w:noHBand="0" w:noVBand="1"/>
      </w:tblPr>
      <w:tblGrid>
        <w:gridCol w:w="482"/>
        <w:gridCol w:w="758"/>
        <w:gridCol w:w="1240"/>
        <w:gridCol w:w="993"/>
        <w:gridCol w:w="575"/>
        <w:gridCol w:w="950"/>
        <w:gridCol w:w="735"/>
        <w:gridCol w:w="1004"/>
        <w:gridCol w:w="874"/>
        <w:gridCol w:w="784"/>
        <w:gridCol w:w="965"/>
      </w:tblGrid>
      <w:tr w:rsidR="00771EB9">
        <w:trPr>
          <w:divId w:val="108862355"/>
          <w:tblHeader/>
          <w:tblCellSpacing w:w="15" w:type="dxa"/>
        </w:trPr>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AOI_Acres</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hydric_flag</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low_acres</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rv_acres</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high_acres</w:t>
            </w:r>
            <w:proofErr w:type="spellEnd"/>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0.00287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0.01435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0.0574</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10.1104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10.7423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12.51162</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14.1528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15.03735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17.51409</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18.5104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19.6673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22.90662</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r w:rsidR="00771EB9">
        <w:trPr>
          <w:divId w:val="108862355"/>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NULL</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0</w:t>
            </w:r>
          </w:p>
        </w:tc>
      </w:tr>
    </w:tbl>
    <w:p w:rsidR="00771EB9" w:rsidRDefault="0014529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00354493"/>
        <w:rPr>
          <w:rFonts w:eastAsia="Times New Roman"/>
        </w:rPr>
      </w:pPr>
      <w:bookmarkStart w:id="134" w:name="_Toc16085590"/>
      <w:r>
        <w:rPr>
          <w:rFonts w:eastAsia="Times New Roman"/>
        </w:rPr>
        <w:t>Return</w:t>
      </w:r>
      <w:del w:id="135" w:author="Achen, Aaron - NRCS, Lincoln, NE" w:date="2019-08-06T13:13:00Z">
        <w:r>
          <w:rPr>
            <w:rFonts w:eastAsia="Times New Roman"/>
          </w:rPr>
          <w:delText>s</w:delText>
        </w:r>
      </w:del>
      <w:r>
        <w:rPr>
          <w:rFonts w:eastAsia="Times New Roman"/>
        </w:rPr>
        <w:t xml:space="preserve"> </w:t>
      </w:r>
      <w:del w:id="136" w:author="Achen, Aaron - NRCS, Lincoln, NE" w:date="2019-08-07T15:48:00Z">
        <w:r w:rsidDel="007A4459">
          <w:rPr>
            <w:rFonts w:eastAsia="Times New Roman"/>
          </w:rPr>
          <w:delText>h</w:delText>
        </w:r>
      </w:del>
      <w:ins w:id="137" w:author="Achen, Aaron - NRCS, Lincoln, NE" w:date="2019-08-07T15:48:00Z">
        <w:r w:rsidR="007A4459">
          <w:rPr>
            <w:rFonts w:eastAsia="Times New Roman"/>
          </w:rPr>
          <w:t>H</w:t>
        </w:r>
      </w:ins>
      <w:r>
        <w:rPr>
          <w:rFonts w:eastAsia="Times New Roman"/>
        </w:rPr>
        <w:t>ydric by Land Unit</w:t>
      </w:r>
      <w:bookmarkEnd w:id="134"/>
    </w:p>
    <w:p w:rsidR="00771EB9" w:rsidRDefault="00771EB9">
      <w:pPr>
        <w:pStyle w:val="HTMLPreformatted"/>
        <w:divId w:val="1700354493"/>
        <w:rPr>
          <w:rStyle w:val="HTMLCode"/>
        </w:rPr>
      </w:pPr>
    </w:p>
    <w:p w:rsidR="00771EB9" w:rsidRDefault="0014529C">
      <w:pPr>
        <w:pStyle w:val="HTMLPreformatted"/>
        <w:divId w:val="1700354493"/>
        <w:rPr>
          <w:rStyle w:val="HTMLCode"/>
        </w:rPr>
      </w:pPr>
      <w:r>
        <w:rPr>
          <w:rStyle w:val="HTMLCode"/>
        </w:rPr>
        <w:t>-- Return hydric by Land Unit</w:t>
      </w:r>
    </w:p>
    <w:p w:rsidR="00771EB9" w:rsidRDefault="0014529C">
      <w:pPr>
        <w:pStyle w:val="HTMLPreformatted"/>
        <w:divId w:val="1700354493"/>
        <w:rPr>
          <w:rStyle w:val="HTMLCode"/>
        </w:rPr>
      </w:pPr>
      <w:r>
        <w:rPr>
          <w:rStyle w:val="HTMLCode"/>
        </w:rPr>
        <w:t xml:space="preserve">SELECT DISTINCT </w:t>
      </w:r>
      <w:proofErr w:type="spellStart"/>
      <w:r>
        <w:rPr>
          <w:rStyle w:val="HTMLCode"/>
        </w:rPr>
        <w:t>landunit</w:t>
      </w:r>
      <w:proofErr w:type="spellEnd"/>
      <w:r>
        <w:rPr>
          <w:rStyle w:val="HTMLCode"/>
        </w:rPr>
        <w:t>,</w:t>
      </w:r>
    </w:p>
    <w:p w:rsidR="00771EB9" w:rsidRDefault="0014529C">
      <w:pPr>
        <w:pStyle w:val="HTMLPreformatted"/>
        <w:divId w:val="1700354493"/>
        <w:rPr>
          <w:rStyle w:val="HTMLCode"/>
        </w:rPr>
      </w:pPr>
      <w:r>
        <w:rPr>
          <w:rStyle w:val="HTMLCode"/>
        </w:rPr>
        <w:t xml:space="preserve">CASE WHEN </w:t>
      </w:r>
      <w:proofErr w:type="spellStart"/>
      <w:r>
        <w:rPr>
          <w:rStyle w:val="HTMLCode"/>
        </w:rPr>
        <w:t>rv_acres</w:t>
      </w:r>
      <w:proofErr w:type="spellEnd"/>
      <w:r>
        <w:rPr>
          <w:rStyle w:val="HTMLCode"/>
        </w:rPr>
        <w:t xml:space="preserve">  IS NOT NULL THEN CONCAT ('Hydric Soils' , ':' , 1) </w:t>
      </w:r>
    </w:p>
    <w:p w:rsidR="00771EB9" w:rsidRDefault="0014529C">
      <w:pPr>
        <w:pStyle w:val="HTMLPreformatted"/>
        <w:divId w:val="1700354493"/>
        <w:rPr>
          <w:rStyle w:val="HTMLCode"/>
        </w:rPr>
      </w:pPr>
      <w:r>
        <w:rPr>
          <w:rStyle w:val="HTMLCode"/>
        </w:rPr>
        <w:t xml:space="preserve">WHEN </w:t>
      </w:r>
      <w:proofErr w:type="spellStart"/>
      <w:r>
        <w:rPr>
          <w:rStyle w:val="HTMLCode"/>
        </w:rPr>
        <w:t>rv_acres</w:t>
      </w:r>
      <w:proofErr w:type="spellEnd"/>
      <w:r>
        <w:rPr>
          <w:rStyle w:val="HTMLCode"/>
        </w:rPr>
        <w:t xml:space="preserve">  = 0 THEN CONCAT ('Hydric Soils' , ':' , 0)</w:t>
      </w:r>
    </w:p>
    <w:p w:rsidR="00771EB9" w:rsidRDefault="0014529C">
      <w:pPr>
        <w:pStyle w:val="HTMLPreformatted"/>
        <w:divId w:val="1700354493"/>
        <w:rPr>
          <w:rStyle w:val="HTMLCode"/>
        </w:rPr>
      </w:pPr>
      <w:r>
        <w:rPr>
          <w:rStyle w:val="HTMLCode"/>
        </w:rPr>
        <w:t xml:space="preserve">WHEN </w:t>
      </w:r>
      <w:proofErr w:type="spellStart"/>
      <w:r>
        <w:rPr>
          <w:rStyle w:val="HTMLCode"/>
        </w:rPr>
        <w:t>rv_acres</w:t>
      </w:r>
      <w:proofErr w:type="spellEnd"/>
      <w:r>
        <w:rPr>
          <w:rStyle w:val="HTMLCode"/>
        </w:rPr>
        <w:t xml:space="preserve"> IS  NULL THEN CONCAT ('Hydric Soils', ':' , 'Not Rated') </w:t>
      </w:r>
    </w:p>
    <w:p w:rsidR="00771EB9" w:rsidRDefault="0014529C">
      <w:pPr>
        <w:pStyle w:val="HTMLPreformatted"/>
        <w:divId w:val="1700354493"/>
        <w:rPr>
          <w:rStyle w:val="HTMLCode"/>
        </w:rPr>
      </w:pPr>
      <w:r>
        <w:rPr>
          <w:rStyle w:val="HTMLCode"/>
        </w:rPr>
        <w:t xml:space="preserve">END AS </w:t>
      </w:r>
      <w:proofErr w:type="spellStart"/>
      <w:r>
        <w:rPr>
          <w:rStyle w:val="HTMLCode"/>
        </w:rPr>
        <w:t>rating_key</w:t>
      </w:r>
      <w:proofErr w:type="spellEnd"/>
      <w:r>
        <w:rPr>
          <w:rStyle w:val="HTMLCode"/>
        </w:rPr>
        <w:t>,</w:t>
      </w:r>
    </w:p>
    <w:p w:rsidR="00771EB9" w:rsidRDefault="00771EB9">
      <w:pPr>
        <w:pStyle w:val="HTMLPreformatted"/>
        <w:divId w:val="1700354493"/>
        <w:rPr>
          <w:rStyle w:val="HTMLCode"/>
        </w:rPr>
      </w:pPr>
    </w:p>
    <w:p w:rsidR="00771EB9" w:rsidRDefault="0014529C">
      <w:pPr>
        <w:pStyle w:val="HTMLPreformatted"/>
        <w:divId w:val="1700354493"/>
        <w:rPr>
          <w:rStyle w:val="HTMLCode"/>
        </w:rPr>
      </w:pPr>
      <w:proofErr w:type="spellStart"/>
      <w:r>
        <w:rPr>
          <w:rStyle w:val="HTMLCode"/>
        </w:rPr>
        <w:t>attributename</w:t>
      </w:r>
      <w:proofErr w:type="spellEnd"/>
      <w:r>
        <w:rPr>
          <w:rStyle w:val="HTMLCode"/>
        </w:rPr>
        <w:t>,</w:t>
      </w:r>
    </w:p>
    <w:p w:rsidR="00771EB9" w:rsidRDefault="0014529C">
      <w:pPr>
        <w:pStyle w:val="HTMLPreformatted"/>
        <w:divId w:val="1700354493"/>
        <w:rPr>
          <w:rStyle w:val="HTMLCode"/>
        </w:rPr>
      </w:pPr>
      <w:r>
        <w:rPr>
          <w:rStyle w:val="HTMLCode"/>
        </w:rPr>
        <w:t>ROUND (SUM (</w:t>
      </w:r>
      <w:proofErr w:type="spellStart"/>
      <w:r>
        <w:rPr>
          <w:rStyle w:val="HTMLCode"/>
        </w:rPr>
        <w:t>low_acres</w:t>
      </w:r>
      <w:proofErr w:type="spellEnd"/>
      <w:r>
        <w:rPr>
          <w:rStyle w:val="HTMLCode"/>
        </w:rPr>
        <w:t xml:space="preserve">) OVER(PARTITION BY </w:t>
      </w:r>
      <w:proofErr w:type="spellStart"/>
      <w:r>
        <w:rPr>
          <w:rStyle w:val="HTMLCode"/>
        </w:rPr>
        <w:t>aoiid</w:t>
      </w:r>
      <w:proofErr w:type="spellEnd"/>
      <w:r>
        <w:rPr>
          <w:rStyle w:val="HTMLCode"/>
        </w:rPr>
        <w:t xml:space="preserve">), 2) AS </w:t>
      </w:r>
      <w:proofErr w:type="spellStart"/>
      <w:r>
        <w:rPr>
          <w:rStyle w:val="HTMLCode"/>
        </w:rPr>
        <w:t>aoiid_low_acres</w:t>
      </w:r>
      <w:proofErr w:type="spellEnd"/>
      <w:r>
        <w:rPr>
          <w:rStyle w:val="HTMLCode"/>
        </w:rPr>
        <w:t xml:space="preserve">, </w:t>
      </w:r>
    </w:p>
    <w:p w:rsidR="00771EB9" w:rsidRDefault="0014529C">
      <w:pPr>
        <w:pStyle w:val="HTMLPreformatted"/>
        <w:divId w:val="1700354493"/>
        <w:rPr>
          <w:rStyle w:val="HTMLCode"/>
        </w:rPr>
      </w:pPr>
      <w:r>
        <w:rPr>
          <w:rStyle w:val="HTMLCode"/>
        </w:rPr>
        <w:t>ROUND (SUM (</w:t>
      </w:r>
      <w:proofErr w:type="spellStart"/>
      <w:r>
        <w:rPr>
          <w:rStyle w:val="HTMLCode"/>
        </w:rPr>
        <w:t>rv_acres</w:t>
      </w:r>
      <w:proofErr w:type="spellEnd"/>
      <w:r>
        <w:rPr>
          <w:rStyle w:val="HTMLCode"/>
        </w:rPr>
        <w:t xml:space="preserve">) OVER(PARTITION BY </w:t>
      </w:r>
      <w:proofErr w:type="spellStart"/>
      <w:r>
        <w:rPr>
          <w:rStyle w:val="HTMLCode"/>
        </w:rPr>
        <w:t>aoiid</w:t>
      </w:r>
      <w:proofErr w:type="spellEnd"/>
      <w:r>
        <w:rPr>
          <w:rStyle w:val="HTMLCode"/>
        </w:rPr>
        <w:t xml:space="preserve">), 2) AS </w:t>
      </w:r>
      <w:proofErr w:type="spellStart"/>
      <w:r>
        <w:rPr>
          <w:rStyle w:val="HTMLCode"/>
        </w:rPr>
        <w:t>aoiid_rv_acres</w:t>
      </w:r>
      <w:proofErr w:type="spellEnd"/>
      <w:r>
        <w:rPr>
          <w:rStyle w:val="HTMLCode"/>
        </w:rPr>
        <w:t xml:space="preserve">, </w:t>
      </w:r>
    </w:p>
    <w:p w:rsidR="00771EB9" w:rsidRDefault="0014529C">
      <w:pPr>
        <w:pStyle w:val="HTMLPreformatted"/>
        <w:divId w:val="1700354493"/>
        <w:rPr>
          <w:rStyle w:val="HTMLCode"/>
        </w:rPr>
      </w:pPr>
      <w:r>
        <w:rPr>
          <w:rStyle w:val="HTMLCode"/>
        </w:rPr>
        <w:t>ROUND (SUM (</w:t>
      </w:r>
      <w:proofErr w:type="spellStart"/>
      <w:r>
        <w:rPr>
          <w:rStyle w:val="HTMLCode"/>
        </w:rPr>
        <w:t>high_acres</w:t>
      </w:r>
      <w:proofErr w:type="spellEnd"/>
      <w:r>
        <w:rPr>
          <w:rStyle w:val="HTMLCode"/>
        </w:rPr>
        <w:t xml:space="preserve">) OVER(PARTITION BY </w:t>
      </w:r>
      <w:proofErr w:type="spellStart"/>
      <w:r>
        <w:rPr>
          <w:rStyle w:val="HTMLCode"/>
        </w:rPr>
        <w:t>aoiid</w:t>
      </w:r>
      <w:proofErr w:type="spellEnd"/>
      <w:r>
        <w:rPr>
          <w:rStyle w:val="HTMLCode"/>
        </w:rPr>
        <w:t xml:space="preserve">), 2) AS </w:t>
      </w:r>
      <w:proofErr w:type="spellStart"/>
      <w:r>
        <w:rPr>
          <w:rStyle w:val="HTMLCode"/>
        </w:rPr>
        <w:t>aoiid_high_acres</w:t>
      </w:r>
      <w:proofErr w:type="spellEnd"/>
      <w:r>
        <w:rPr>
          <w:rStyle w:val="HTMLCode"/>
        </w:rPr>
        <w:t>,</w:t>
      </w:r>
    </w:p>
    <w:p w:rsidR="00771EB9" w:rsidRDefault="0014529C">
      <w:pPr>
        <w:pStyle w:val="HTMLPreformatted"/>
        <w:divId w:val="1700354493"/>
        <w:rPr>
          <w:rStyle w:val="HTMLCode"/>
        </w:rPr>
      </w:pPr>
      <w:r>
        <w:rPr>
          <w:rStyle w:val="HTMLCode"/>
        </w:rPr>
        <w:t>ROUND((ROUND (SUM (</w:t>
      </w:r>
      <w:proofErr w:type="spellStart"/>
      <w:r>
        <w:rPr>
          <w:rStyle w:val="HTMLCode"/>
        </w:rPr>
        <w:t>low_acres</w:t>
      </w:r>
      <w:proofErr w:type="spellEnd"/>
      <w:r>
        <w:rPr>
          <w:rStyle w:val="HTMLCode"/>
        </w:rPr>
        <w:t xml:space="preserve">) OVER(PARTITION BY </w:t>
      </w:r>
      <w:proofErr w:type="spellStart"/>
      <w:r>
        <w:rPr>
          <w:rStyle w:val="HTMLCode"/>
        </w:rPr>
        <w:t>aoiid</w:t>
      </w:r>
      <w:proofErr w:type="spellEnd"/>
      <w:r>
        <w:rPr>
          <w:rStyle w:val="HTMLCode"/>
        </w:rPr>
        <w:t xml:space="preserve">), 2) / </w:t>
      </w:r>
      <w:proofErr w:type="spellStart"/>
      <w:r>
        <w:rPr>
          <w:rStyle w:val="HTMLCode"/>
        </w:rPr>
        <w:t>aoi_acres</w:t>
      </w:r>
      <w:proofErr w:type="spellEnd"/>
      <w:r>
        <w:rPr>
          <w:rStyle w:val="HTMLCode"/>
        </w:rPr>
        <w:t xml:space="preserve">) * 100.0, 2) AS </w:t>
      </w:r>
      <w:proofErr w:type="spellStart"/>
      <w:r>
        <w:rPr>
          <w:rStyle w:val="HTMLCode"/>
        </w:rPr>
        <w:t>aoiid_low_pct</w:t>
      </w:r>
      <w:proofErr w:type="spellEnd"/>
      <w:r>
        <w:rPr>
          <w:rStyle w:val="HTMLCode"/>
        </w:rPr>
        <w:t xml:space="preserve">, </w:t>
      </w:r>
    </w:p>
    <w:p w:rsidR="00771EB9" w:rsidRDefault="0014529C">
      <w:pPr>
        <w:pStyle w:val="HTMLPreformatted"/>
        <w:divId w:val="1700354493"/>
        <w:rPr>
          <w:rStyle w:val="HTMLCode"/>
        </w:rPr>
      </w:pPr>
      <w:r>
        <w:rPr>
          <w:rStyle w:val="HTMLCode"/>
        </w:rPr>
        <w:t>ROUND((ROUND (SUM (</w:t>
      </w:r>
      <w:proofErr w:type="spellStart"/>
      <w:r>
        <w:rPr>
          <w:rStyle w:val="HTMLCode"/>
        </w:rPr>
        <w:t>rv_acres</w:t>
      </w:r>
      <w:proofErr w:type="spellEnd"/>
      <w:r>
        <w:rPr>
          <w:rStyle w:val="HTMLCode"/>
        </w:rPr>
        <w:t xml:space="preserve">) OVER(PARTITION BY </w:t>
      </w:r>
      <w:proofErr w:type="spellStart"/>
      <w:r>
        <w:rPr>
          <w:rStyle w:val="HTMLCode"/>
        </w:rPr>
        <w:t>aoiid</w:t>
      </w:r>
      <w:proofErr w:type="spellEnd"/>
      <w:r>
        <w:rPr>
          <w:rStyle w:val="HTMLCode"/>
        </w:rPr>
        <w:t xml:space="preserve">), 2) / </w:t>
      </w:r>
      <w:proofErr w:type="spellStart"/>
      <w:r>
        <w:rPr>
          <w:rStyle w:val="HTMLCode"/>
        </w:rPr>
        <w:t>aoi_acres</w:t>
      </w:r>
      <w:proofErr w:type="spellEnd"/>
      <w:r>
        <w:rPr>
          <w:rStyle w:val="HTMLCode"/>
        </w:rPr>
        <w:t xml:space="preserve">) * 100.0, 2) AS </w:t>
      </w:r>
      <w:proofErr w:type="spellStart"/>
      <w:r>
        <w:rPr>
          <w:rStyle w:val="HTMLCode"/>
        </w:rPr>
        <w:t>aoiid_rv_pct</w:t>
      </w:r>
      <w:proofErr w:type="spellEnd"/>
      <w:r>
        <w:rPr>
          <w:rStyle w:val="HTMLCode"/>
        </w:rPr>
        <w:t>,</w:t>
      </w:r>
    </w:p>
    <w:p w:rsidR="00771EB9" w:rsidRDefault="0014529C">
      <w:pPr>
        <w:pStyle w:val="HTMLPreformatted"/>
        <w:divId w:val="1700354493"/>
        <w:rPr>
          <w:rStyle w:val="HTMLCode"/>
        </w:rPr>
      </w:pPr>
      <w:r>
        <w:rPr>
          <w:rStyle w:val="HTMLCode"/>
        </w:rPr>
        <w:t>ROUND((ROUND (SUM (</w:t>
      </w:r>
      <w:proofErr w:type="spellStart"/>
      <w:r>
        <w:rPr>
          <w:rStyle w:val="HTMLCode"/>
        </w:rPr>
        <w:t>high_acres</w:t>
      </w:r>
      <w:proofErr w:type="spellEnd"/>
      <w:r>
        <w:rPr>
          <w:rStyle w:val="HTMLCode"/>
        </w:rPr>
        <w:t xml:space="preserve">) OVER(PARTITION BY </w:t>
      </w:r>
      <w:proofErr w:type="spellStart"/>
      <w:r>
        <w:rPr>
          <w:rStyle w:val="HTMLCode"/>
        </w:rPr>
        <w:t>aoiid</w:t>
      </w:r>
      <w:proofErr w:type="spellEnd"/>
      <w:r>
        <w:rPr>
          <w:rStyle w:val="HTMLCode"/>
        </w:rPr>
        <w:t xml:space="preserve">), 2) / </w:t>
      </w:r>
      <w:proofErr w:type="spellStart"/>
      <w:r>
        <w:rPr>
          <w:rStyle w:val="HTMLCode"/>
        </w:rPr>
        <w:t>aoi_acres</w:t>
      </w:r>
      <w:proofErr w:type="spellEnd"/>
      <w:r>
        <w:rPr>
          <w:rStyle w:val="HTMLCode"/>
        </w:rPr>
        <w:t xml:space="preserve">) * 100.0, 2) AS </w:t>
      </w:r>
      <w:proofErr w:type="spellStart"/>
      <w:r>
        <w:rPr>
          <w:rStyle w:val="HTMLCode"/>
        </w:rPr>
        <w:t>aoiid_high_pct</w:t>
      </w:r>
      <w:proofErr w:type="spellEnd"/>
    </w:p>
    <w:p w:rsidR="00771EB9" w:rsidRDefault="0014529C">
      <w:pPr>
        <w:pStyle w:val="HTMLPreformatted"/>
        <w:divId w:val="1700354493"/>
      </w:pPr>
      <w:r>
        <w:rPr>
          <w:rStyle w:val="HTMLCode"/>
        </w:rPr>
        <w:t>FROM #Hydric3</w:t>
      </w:r>
    </w:p>
    <w:p w:rsidR="00771EB9" w:rsidRDefault="0014529C">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86735500"/>
        <w:rPr>
          <w:rFonts w:eastAsia="Times New Roman"/>
        </w:rPr>
      </w:pPr>
      <w:bookmarkStart w:id="138" w:name="_Toc16085591"/>
      <w:r>
        <w:rPr>
          <w:rFonts w:eastAsia="Times New Roman"/>
        </w:rPr>
        <w:t>Final Results Table</w:t>
      </w:r>
      <w:bookmarkEnd w:id="138"/>
    </w:p>
    <w:tbl>
      <w:tblPr>
        <w:tblW w:w="5000" w:type="pct"/>
        <w:tblCellSpacing w:w="15" w:type="dxa"/>
        <w:tblLook w:val="04A0" w:firstRow="1" w:lastRow="0" w:firstColumn="1" w:lastColumn="0" w:noHBand="0" w:noVBand="1"/>
      </w:tblPr>
      <w:tblGrid>
        <w:gridCol w:w="637"/>
        <w:gridCol w:w="839"/>
        <w:gridCol w:w="1092"/>
        <w:gridCol w:w="1213"/>
        <w:gridCol w:w="1120"/>
        <w:gridCol w:w="1280"/>
        <w:gridCol w:w="1064"/>
        <w:gridCol w:w="970"/>
        <w:gridCol w:w="1145"/>
      </w:tblGrid>
      <w:tr w:rsidR="00771EB9">
        <w:trPr>
          <w:divId w:val="1986735500"/>
          <w:tblHeader/>
          <w:tblCellSpacing w:w="15" w:type="dxa"/>
        </w:trPr>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andunit</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aoiid_low_acres</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aoiid_rv_acres</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aoiid_high_acres</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aoiid_low_pct</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aoiid_rv_pct</w:t>
            </w:r>
            <w:proofErr w:type="spellEnd"/>
          </w:p>
        </w:tc>
        <w:tc>
          <w:tcPr>
            <w:tcW w:w="0" w:type="auto"/>
            <w:tcMar>
              <w:top w:w="15" w:type="dxa"/>
              <w:left w:w="15" w:type="dxa"/>
              <w:bottom w:w="15" w:type="dxa"/>
              <w:right w:w="15" w:type="dxa"/>
            </w:tcMar>
            <w:vAlign w:val="center"/>
            <w:hideMark/>
          </w:tcPr>
          <w:p w:rsidR="00771EB9" w:rsidRDefault="0014529C">
            <w:pPr>
              <w:jc w:val="center"/>
              <w:rPr>
                <w:rFonts w:eastAsia="Times New Roman"/>
                <w:b/>
                <w:bCs/>
              </w:rPr>
            </w:pPr>
            <w:proofErr w:type="spellStart"/>
            <w:r>
              <w:rPr>
                <w:rFonts w:eastAsia="Times New Roman"/>
                <w:b/>
                <w:bCs/>
              </w:rPr>
              <w:t>aoiid_high_pct</w:t>
            </w:r>
            <w:proofErr w:type="spellEnd"/>
          </w:p>
        </w:tc>
      </w:tr>
      <w:tr w:rsidR="00771EB9">
        <w:trPr>
          <w:divId w:val="1986735500"/>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24.27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25.79</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30.08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7.38</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7.84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9.14</w:t>
            </w:r>
          </w:p>
        </w:tc>
      </w:tr>
      <w:tr w:rsidR="00771EB9">
        <w:trPr>
          <w:divId w:val="1986735500"/>
          <w:tblCellSpacing w:w="15" w:type="dxa"/>
        </w:trPr>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Hydric Soils</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18.51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19.67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22.91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5.81</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6.17</w:t>
            </w:r>
          </w:p>
        </w:tc>
        <w:tc>
          <w:tcPr>
            <w:tcW w:w="0" w:type="auto"/>
            <w:tcMar>
              <w:top w:w="15" w:type="dxa"/>
              <w:left w:w="15" w:type="dxa"/>
              <w:bottom w:w="15" w:type="dxa"/>
              <w:right w:w="15" w:type="dxa"/>
            </w:tcMar>
            <w:vAlign w:val="center"/>
            <w:hideMark/>
          </w:tcPr>
          <w:p w:rsidR="00771EB9" w:rsidRDefault="0014529C">
            <w:pPr>
              <w:rPr>
                <w:rFonts w:eastAsia="Times New Roman"/>
              </w:rPr>
            </w:pPr>
            <w:r>
              <w:rPr>
                <w:rFonts w:eastAsia="Times New Roman"/>
              </w:rPr>
              <w:t>7.19</w:t>
            </w:r>
          </w:p>
        </w:tc>
      </w:tr>
    </w:tbl>
    <w:p w:rsidR="00771EB9" w:rsidRDefault="0014529C">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45850598"/>
        <w:rPr>
          <w:rFonts w:eastAsia="Times New Roman"/>
        </w:rPr>
      </w:pPr>
      <w:bookmarkStart w:id="139" w:name="_Toc16085592"/>
      <w:r>
        <w:rPr>
          <w:rFonts w:eastAsia="Times New Roman"/>
        </w:rPr>
        <w:t>Map Results</w:t>
      </w:r>
      <w:bookmarkEnd w:id="139"/>
    </w:p>
    <w:p w:rsidR="00771EB9" w:rsidRDefault="0014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23405653"/>
        <w:rPr>
          <w:rFonts w:eastAsia="Times New Roman"/>
        </w:rPr>
      </w:pPr>
      <w:r>
        <w:rPr>
          <w:rFonts w:eastAsia="Times New Roman"/>
          <w:noProof/>
          <w:color w:val="000000"/>
          <w:w w:val="1"/>
          <w:sz w:val="2"/>
          <w:szCs w:val="2"/>
          <w:bdr w:val="none" w:sz="0" w:space="0" w:color="auto" w:frame="1"/>
          <w:shd w:val="clear" w:color="auto" w:fill="000000"/>
          <w:lang w:val="x-none" w:eastAsia="x-none" w:bidi="x-none"/>
        </w:rPr>
        <w:lastRenderedPageBreak/>
        <w:drawing>
          <wp:inline distT="0" distB="0" distL="0" distR="0">
            <wp:extent cx="10336530" cy="6561455"/>
            <wp:effectExtent l="0" t="0" r="7620" b="0"/>
            <wp:docPr id="1" name="Picture 1" descr="24061A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4061AD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36530" cy="6561455"/>
                    </a:xfrm>
                    <a:prstGeom prst="rect">
                      <a:avLst/>
                    </a:prstGeom>
                    <a:noFill/>
                    <a:ln>
                      <a:noFill/>
                    </a:ln>
                  </pic:spPr>
                </pic:pic>
              </a:graphicData>
            </a:graphic>
          </wp:inline>
        </w:drawing>
      </w:r>
    </w:p>
    <w:p w:rsidR="00771EB9" w:rsidRDefault="007A4459">
      <w:pPr>
        <w:pStyle w:val="Cap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23405653"/>
      </w:pPr>
      <w:ins w:id="140" w:author="Achen, Aaron - NRCS, Lincoln, NE" w:date="2019-08-07T15:48:00Z">
        <w:r>
          <w:t>Figure 1.---</w:t>
        </w:r>
      </w:ins>
      <w:r w:rsidR="0014529C">
        <w:t xml:space="preserve">Hydric </w:t>
      </w:r>
      <w:del w:id="141" w:author="Achen, Aaron - NRCS, Lincoln, NE" w:date="2019-08-07T15:48:00Z">
        <w:r w:rsidR="0014529C" w:rsidDel="007A4459">
          <w:delText>R</w:delText>
        </w:r>
      </w:del>
      <w:ins w:id="142" w:author="Achen, Aaron - NRCS, Lincoln, NE" w:date="2019-08-07T15:48:00Z">
        <w:r>
          <w:t>r</w:t>
        </w:r>
      </w:ins>
      <w:r w:rsidR="0014529C">
        <w:t xml:space="preserve">ating by </w:t>
      </w:r>
      <w:del w:id="143" w:author="Achen, Aaron - NRCS, Lincoln, NE" w:date="2019-08-07T15:48:00Z">
        <w:r w:rsidR="0014529C" w:rsidDel="007A4459">
          <w:delText>M</w:delText>
        </w:r>
      </w:del>
      <w:ins w:id="144" w:author="Achen, Aaron - NRCS, Lincoln, NE" w:date="2019-08-07T15:48:00Z">
        <w:r>
          <w:t>m</w:t>
        </w:r>
      </w:ins>
      <w:r w:rsidR="0014529C">
        <w:t xml:space="preserve">ap </w:t>
      </w:r>
      <w:del w:id="145" w:author="Achen, Aaron - NRCS, Lincoln, NE" w:date="2019-08-07T15:48:00Z">
        <w:r w:rsidR="0014529C" w:rsidDel="007A4459">
          <w:delText>U</w:delText>
        </w:r>
      </w:del>
      <w:ins w:id="146" w:author="Achen, Aaron - NRCS, Lincoln, NE" w:date="2019-08-07T15:48:00Z">
        <w:r>
          <w:t>u</w:t>
        </w:r>
      </w:ins>
      <w:r w:rsidR="0014529C">
        <w:t xml:space="preserve">nit using </w:t>
      </w:r>
      <w:del w:id="147" w:author="Achen, Aaron - NRCS, Lincoln, NE" w:date="2019-08-07T15:48:00Z">
        <w:r w:rsidR="0014529C" w:rsidDel="007A4459">
          <w:delText>C</w:delText>
        </w:r>
      </w:del>
      <w:ins w:id="148" w:author="Achen, Aaron - NRCS, Lincoln, NE" w:date="2019-08-07T15:48:00Z">
        <w:r>
          <w:t>c</w:t>
        </w:r>
      </w:ins>
      <w:r w:rsidR="0014529C">
        <w:t xml:space="preserve">omponent </w:t>
      </w:r>
      <w:del w:id="149" w:author="Achen, Aaron - NRCS, Lincoln, NE" w:date="2019-08-07T15:48:00Z">
        <w:r w:rsidR="0014529C" w:rsidDel="007A4459">
          <w:delText>C</w:delText>
        </w:r>
      </w:del>
      <w:ins w:id="150" w:author="Achen, Aaron - NRCS, Lincoln, NE" w:date="2019-08-07T15:48:00Z">
        <w:r>
          <w:t>c</w:t>
        </w:r>
      </w:ins>
      <w:r w:rsidR="0014529C">
        <w:t>ount</w:t>
      </w:r>
      <w:ins w:id="151" w:author="Achen, Aaron - NRCS, Lincoln, NE" w:date="2019-08-07T15:48:00Z">
        <w:r>
          <w:t>.</w:t>
        </w:r>
      </w:ins>
    </w:p>
    <w:p w:rsidR="00771EB9" w:rsidRDefault="0014529C">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1840182"/>
        <w:rPr>
          <w:rFonts w:eastAsia="Times New Roman"/>
        </w:rPr>
      </w:pPr>
      <w:bookmarkStart w:id="152" w:name="_Toc16085593"/>
      <w:r>
        <w:rPr>
          <w:rFonts w:eastAsia="Times New Roman"/>
        </w:rPr>
        <w:t xml:space="preserve">The </w:t>
      </w:r>
      <w:del w:id="153" w:author="Achen, Aaron - NRCS, Lincoln, NE" w:date="2019-08-06T13:13:00Z">
        <w:r>
          <w:rPr>
            <w:rFonts w:eastAsia="Times New Roman"/>
          </w:rPr>
          <w:delText xml:space="preserve">criteria </w:delText>
        </w:r>
      </w:del>
      <w:ins w:id="154" w:author="Achen, Aaron - NRCS, Lincoln, NE" w:date="2019-08-06T13:13:00Z">
        <w:r>
          <w:rPr>
            <w:rFonts w:eastAsia="Times New Roman"/>
          </w:rPr>
          <w:t xml:space="preserve">Criteria </w:t>
        </w:r>
      </w:ins>
      <w:r>
        <w:rPr>
          <w:rFonts w:eastAsia="Times New Roman"/>
        </w:rPr>
        <w:t xml:space="preserve">for </w:t>
      </w:r>
      <w:del w:id="155" w:author="Achen, Aaron - NRCS, Lincoln, NE" w:date="2019-08-06T13:13:00Z">
        <w:r>
          <w:rPr>
            <w:rFonts w:eastAsia="Times New Roman"/>
          </w:rPr>
          <w:delText>h</w:delText>
        </w:r>
      </w:del>
      <w:ins w:id="156" w:author="Achen, Aaron - NRCS, Lincoln, NE" w:date="2019-08-06T13:13:00Z">
        <w:r>
          <w:rPr>
            <w:rFonts w:eastAsia="Times New Roman"/>
          </w:rPr>
          <w:t>H</w:t>
        </w:r>
      </w:ins>
      <w:r>
        <w:rPr>
          <w:rFonts w:eastAsia="Times New Roman"/>
        </w:rPr>
        <w:t xml:space="preserve">ydric </w:t>
      </w:r>
      <w:del w:id="157" w:author="Achen, Aaron - NRCS, Lincoln, NE" w:date="2019-08-06T13:13:00Z">
        <w:r>
          <w:rPr>
            <w:rFonts w:eastAsia="Times New Roman"/>
          </w:rPr>
          <w:delText>s</w:delText>
        </w:r>
      </w:del>
      <w:ins w:id="158" w:author="Achen, Aaron - NRCS, Lincoln, NE" w:date="2019-08-06T13:13:00Z">
        <w:r>
          <w:rPr>
            <w:rFonts w:eastAsia="Times New Roman"/>
          </w:rPr>
          <w:t>S</w:t>
        </w:r>
      </w:ins>
      <w:r>
        <w:rPr>
          <w:rFonts w:eastAsia="Times New Roman"/>
        </w:rPr>
        <w:t>oils</w:t>
      </w:r>
      <w:bookmarkEnd w:id="152"/>
    </w:p>
    <w:p w:rsidR="00771EB9" w:rsidRDefault="00145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1840182"/>
      </w:pPr>
      <w:r>
        <w:t>The criteria for hydric soils are represented by codes, for example, 2 or 3. Definitions for the codes are as follows:</w:t>
      </w:r>
    </w:p>
    <w:p w:rsidR="00771EB9" w:rsidRDefault="0014529C">
      <w:pPr>
        <w:pStyle w:val="NormalWeb"/>
        <w:numPr>
          <w:ilvl w:val="0"/>
          <w:numId w:val="4"/>
        </w:numPr>
        <w:divId w:val="1571840182"/>
      </w:pPr>
      <w:r>
        <w:lastRenderedPageBreak/>
        <w:t xml:space="preserve">All </w:t>
      </w:r>
      <w:proofErr w:type="spellStart"/>
      <w:r>
        <w:t>Histels</w:t>
      </w:r>
      <w:proofErr w:type="spellEnd"/>
      <w:r>
        <w:t xml:space="preserve"> except for </w:t>
      </w:r>
      <w:proofErr w:type="spellStart"/>
      <w:r>
        <w:t>Folistels</w:t>
      </w:r>
      <w:proofErr w:type="spellEnd"/>
      <w:r>
        <w:t xml:space="preserve">, and </w:t>
      </w:r>
      <w:proofErr w:type="spellStart"/>
      <w:r>
        <w:t>Histosols</w:t>
      </w:r>
      <w:proofErr w:type="spellEnd"/>
      <w:r>
        <w:t xml:space="preserve"> except for </w:t>
      </w:r>
      <w:proofErr w:type="spellStart"/>
      <w:r>
        <w:t>Folists</w:t>
      </w:r>
      <w:proofErr w:type="spellEnd"/>
      <w:r>
        <w:t>.</w:t>
      </w:r>
    </w:p>
    <w:p w:rsidR="00771EB9" w:rsidRDefault="0014529C">
      <w:pPr>
        <w:pStyle w:val="NormalWeb"/>
        <w:numPr>
          <w:ilvl w:val="0"/>
          <w:numId w:val="4"/>
        </w:numPr>
        <w:divId w:val="1571840182"/>
      </w:pPr>
      <w:r>
        <w:t xml:space="preserve">Soils in Aquic suborders, great groups, or subgroups, </w:t>
      </w:r>
      <w:proofErr w:type="spellStart"/>
      <w:r>
        <w:t>Albolls</w:t>
      </w:r>
      <w:proofErr w:type="spellEnd"/>
      <w:r>
        <w:t xml:space="preserve"> suborder, </w:t>
      </w:r>
      <w:proofErr w:type="spellStart"/>
      <w:r>
        <w:t>Historthels</w:t>
      </w:r>
      <w:proofErr w:type="spellEnd"/>
      <w:r>
        <w:t xml:space="preserve"> great group, </w:t>
      </w:r>
      <w:proofErr w:type="spellStart"/>
      <w:r>
        <w:t>Histoturbels</w:t>
      </w:r>
      <w:proofErr w:type="spellEnd"/>
      <w:r>
        <w:t xml:space="preserve"> great group, </w:t>
      </w:r>
      <w:proofErr w:type="spellStart"/>
      <w:r>
        <w:t>Pachic</w:t>
      </w:r>
      <w:proofErr w:type="spellEnd"/>
      <w:r>
        <w:t xml:space="preserve"> subgroups, or </w:t>
      </w:r>
      <w:proofErr w:type="spellStart"/>
      <w:r>
        <w:t>Cumulic</w:t>
      </w:r>
      <w:proofErr w:type="spellEnd"/>
      <w:r>
        <w:t xml:space="preserve"> subgroups that:</w:t>
      </w:r>
    </w:p>
    <w:p w:rsidR="00771EB9" w:rsidRDefault="0014529C">
      <w:pPr>
        <w:pStyle w:val="NormalWeb"/>
        <w:numPr>
          <w:ilvl w:val="1"/>
          <w:numId w:val="4"/>
        </w:numPr>
        <w:divId w:val="1571840182"/>
      </w:pPr>
      <w:r>
        <w:t>Based on the range of characteristics for the soil series, will at least in part meet one or more Field Indicators of Hydric Soils in the United States, or</w:t>
      </w:r>
    </w:p>
    <w:p w:rsidR="00771EB9" w:rsidRDefault="0014529C">
      <w:pPr>
        <w:pStyle w:val="NormalWeb"/>
        <w:numPr>
          <w:ilvl w:val="1"/>
          <w:numId w:val="4"/>
        </w:numPr>
        <w:divId w:val="1571840182"/>
      </w:pPr>
      <w:r>
        <w:t>Show evidence that the soil meets the definition of a hydric soil;</w:t>
      </w:r>
    </w:p>
    <w:p w:rsidR="00771EB9" w:rsidRDefault="0014529C">
      <w:pPr>
        <w:pStyle w:val="NormalWeb"/>
        <w:numPr>
          <w:ilvl w:val="0"/>
          <w:numId w:val="4"/>
        </w:numPr>
        <w:divId w:val="1571840182"/>
      </w:pPr>
      <w:r>
        <w:t>Soils that are frequently ponded for long or very long duration during the growing season.</w:t>
      </w:r>
    </w:p>
    <w:p w:rsidR="00771EB9" w:rsidRDefault="0014529C">
      <w:pPr>
        <w:pStyle w:val="NormalWeb"/>
        <w:numPr>
          <w:ilvl w:val="1"/>
          <w:numId w:val="4"/>
        </w:numPr>
        <w:divId w:val="1571840182"/>
      </w:pPr>
      <w:r>
        <w:t>Based on the range of characteristics for the soil series, will at least in part meet one or more Field Indicators of Hydric Soils in the United States, or</w:t>
      </w:r>
    </w:p>
    <w:p w:rsidR="00771EB9" w:rsidRDefault="0014529C">
      <w:pPr>
        <w:pStyle w:val="NormalWeb"/>
        <w:numPr>
          <w:ilvl w:val="1"/>
          <w:numId w:val="4"/>
        </w:numPr>
        <w:divId w:val="1571840182"/>
      </w:pPr>
      <w:r>
        <w:t>Show evidence that the soil meets the definition of a hydric soil;</w:t>
      </w:r>
    </w:p>
    <w:p w:rsidR="00771EB9" w:rsidRDefault="0014529C">
      <w:pPr>
        <w:pStyle w:val="NormalWeb"/>
        <w:numPr>
          <w:ilvl w:val="0"/>
          <w:numId w:val="4"/>
        </w:numPr>
        <w:divId w:val="1571840182"/>
      </w:pPr>
      <w:r>
        <w:t>Map unit components that are frequently flooded for long duration or very long duration during the growing season that:</w:t>
      </w:r>
    </w:p>
    <w:p w:rsidR="00771EB9" w:rsidRDefault="0014529C">
      <w:pPr>
        <w:pStyle w:val="NormalWeb"/>
        <w:numPr>
          <w:ilvl w:val="1"/>
          <w:numId w:val="4"/>
        </w:numPr>
        <w:divId w:val="1571840182"/>
      </w:pPr>
      <w:r>
        <w:t>Based on the range of characteristics for the soil series, will at least in part meet one or more Field Indicators of Hydric Soils in the United States, or</w:t>
      </w:r>
    </w:p>
    <w:p w:rsidR="00771EB9" w:rsidRDefault="0014529C">
      <w:pPr>
        <w:pStyle w:val="NormalWeb"/>
        <w:numPr>
          <w:ilvl w:val="1"/>
          <w:numId w:val="4"/>
        </w:numPr>
        <w:divId w:val="1571840182"/>
      </w:pPr>
      <w:r>
        <w:t>Show evidence that the soil meets the definition of a hydric soil;</w:t>
      </w:r>
    </w:p>
    <w:p w:rsidR="00771EB9" w:rsidRDefault="001452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1840182"/>
      </w:pPr>
      <w:r>
        <w:t>Hydric Condition: Food Security Act information regarding the ability to grow a commodity crop without removing woody vegetation or manipulating hydrology.</w:t>
      </w:r>
    </w:p>
    <w:p w:rsidR="00771EB9" w:rsidRDefault="0014529C">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73358484"/>
        <w:rPr>
          <w:rFonts w:eastAsia="Times New Roman"/>
        </w:rPr>
      </w:pPr>
      <w:bookmarkStart w:id="159" w:name="_Toc16085594"/>
      <w:r>
        <w:rPr>
          <w:rFonts w:eastAsia="Times New Roman"/>
        </w:rPr>
        <w:t>References</w:t>
      </w:r>
      <w:del w:id="160" w:author="Achen, Aaron - NRCS, Lincoln, NE" w:date="2019-07-19T16:46:00Z">
        <w:r>
          <w:rPr>
            <w:rFonts w:eastAsia="Times New Roman"/>
          </w:rPr>
          <w:delText>:</w:delText>
        </w:r>
      </w:del>
      <w:bookmarkEnd w:id="159"/>
    </w:p>
    <w:p w:rsidR="00771EB9" w:rsidRDefault="0014529C">
      <w:pPr>
        <w:numPr>
          <w:ilvl w:val="0"/>
          <w:numId w:val="5"/>
        </w:numPr>
        <w:spacing w:before="100" w:beforeAutospacing="1" w:after="100" w:afterAutospacing="1"/>
        <w:divId w:val="1773358484"/>
        <w:rPr>
          <w:rFonts w:eastAsia="Times New Roman"/>
        </w:rPr>
      </w:pPr>
      <w:r>
        <w:rPr>
          <w:rFonts w:eastAsia="Times New Roman"/>
        </w:rPr>
        <w:t>Federal Register. July 13, 1994. Changes in hydric soils of the United States.</w:t>
      </w:r>
    </w:p>
    <w:p w:rsidR="00771EB9" w:rsidRDefault="0014529C">
      <w:pPr>
        <w:numPr>
          <w:ilvl w:val="0"/>
          <w:numId w:val="5"/>
        </w:numPr>
        <w:spacing w:before="100" w:beforeAutospacing="1" w:after="100" w:afterAutospacing="1"/>
        <w:divId w:val="1773358484"/>
        <w:rPr>
          <w:rFonts w:eastAsia="Times New Roman"/>
        </w:rPr>
      </w:pPr>
      <w:r>
        <w:rPr>
          <w:rFonts w:eastAsia="Times New Roman"/>
        </w:rPr>
        <w:t>Federal Register. February, 28, 2012. Hydric soils of the United States.</w:t>
      </w:r>
    </w:p>
    <w:p w:rsidR="00771EB9" w:rsidRDefault="0014529C">
      <w:pPr>
        <w:numPr>
          <w:ilvl w:val="0"/>
          <w:numId w:val="5"/>
        </w:numPr>
        <w:spacing w:before="100" w:beforeAutospacing="1" w:after="100" w:afterAutospacing="1"/>
        <w:divId w:val="1773358484"/>
        <w:rPr>
          <w:rFonts w:eastAsia="Times New Roman"/>
        </w:rPr>
      </w:pPr>
      <w:r>
        <w:rPr>
          <w:rFonts w:eastAsia="Times New Roman"/>
        </w:rPr>
        <w:t>Soil Survey Division Staff. 1993. Soil survey manual. Soil Conservation Service. U.S. Department of Agriculture Handbook 18.</w:t>
      </w:r>
    </w:p>
    <w:p w:rsidR="00771EB9" w:rsidRDefault="0014529C">
      <w:pPr>
        <w:numPr>
          <w:ilvl w:val="0"/>
          <w:numId w:val="5"/>
        </w:numPr>
        <w:spacing w:before="100" w:beforeAutospacing="1" w:after="100" w:afterAutospacing="1"/>
        <w:divId w:val="1773358484"/>
        <w:rPr>
          <w:rFonts w:eastAsia="Times New Roman"/>
        </w:rPr>
      </w:pPr>
      <w:r>
        <w:rPr>
          <w:rFonts w:eastAsia="Times New Roman"/>
        </w:rPr>
        <w:t>Soil Survey Staff. 1999. Soil taxonomy: A basic system of soil classification for making and interpreting soil surveys. 2nd edition. Natural Resources Conservation Service. U.S. Department of Agriculture Handbook 436.</w:t>
      </w:r>
    </w:p>
    <w:p w:rsidR="00771EB9" w:rsidRDefault="0014529C">
      <w:pPr>
        <w:numPr>
          <w:ilvl w:val="0"/>
          <w:numId w:val="5"/>
        </w:numPr>
        <w:spacing w:before="100" w:beforeAutospacing="1" w:after="100" w:afterAutospacing="1"/>
        <w:divId w:val="1773358484"/>
        <w:rPr>
          <w:rFonts w:eastAsia="Times New Roman"/>
        </w:rPr>
      </w:pPr>
      <w:r>
        <w:rPr>
          <w:rFonts w:eastAsia="Times New Roman"/>
        </w:rPr>
        <w:t>Soil Survey Staff. 2010. Keys to soil taxonomy. 11th edition. U.S. Department of Agriculture, Natural Resources Conservation Service.</w:t>
      </w:r>
    </w:p>
    <w:p w:rsidR="00771EB9" w:rsidRDefault="0014529C">
      <w:pPr>
        <w:numPr>
          <w:ilvl w:val="0"/>
          <w:numId w:val="5"/>
        </w:numPr>
        <w:spacing w:before="100" w:beforeAutospacing="1" w:after="100" w:afterAutospacing="1"/>
        <w:divId w:val="1773358484"/>
        <w:rPr>
          <w:rFonts w:eastAsia="Times New Roman"/>
        </w:rPr>
      </w:pPr>
      <w:r>
        <w:rPr>
          <w:rFonts w:eastAsia="Times New Roman"/>
        </w:rPr>
        <w:t xml:space="preserve">Vasilas, L.M., G.W. Hurt, and </w:t>
      </w:r>
      <w:del w:id="161" w:author="Achen, Aaron - NRCS, Lincoln, NE" w:date="2019-07-22T14:20:00Z">
        <w:r>
          <w:rPr>
            <w:rFonts w:eastAsia="Times New Roman"/>
          </w:rPr>
          <w:delText>C.V</w:delText>
        </w:r>
      </w:del>
      <w:ins w:id="162" w:author="Achen, Aaron - NRCS, Lincoln, NE" w:date="2019-07-22T14:20:00Z">
        <w:r>
          <w:rPr>
            <w:rFonts w:eastAsia="Times New Roman"/>
          </w:rPr>
          <w:t>J.F</w:t>
        </w:r>
      </w:ins>
      <w:r>
        <w:rPr>
          <w:rFonts w:eastAsia="Times New Roman"/>
        </w:rPr>
        <w:t xml:space="preserve">. </w:t>
      </w:r>
      <w:ins w:id="163" w:author="Achen, Aaron - NRCS, Lincoln, NE" w:date="2019-07-22T14:20:00Z">
        <w:r>
          <w:t>Berkowitz</w:t>
        </w:r>
      </w:ins>
      <w:del w:id="164" w:author="Achen, Aaron - NRCS, Lincoln, NE" w:date="2019-07-22T14:20:00Z">
        <w:r>
          <w:rPr>
            <w:rFonts w:eastAsia="Times New Roman"/>
          </w:rPr>
          <w:delText>Noble</w:delText>
        </w:r>
      </w:del>
      <w:r>
        <w:rPr>
          <w:rFonts w:eastAsia="Times New Roman"/>
        </w:rPr>
        <w:t>, editors.</w:t>
      </w:r>
      <w:del w:id="165" w:author="Achen, Aaron - NRCS, Lincoln, NE" w:date="2019-08-06T13:13:00Z">
        <w:r>
          <w:rPr>
            <w:rFonts w:eastAsia="Times New Roman"/>
          </w:rPr>
          <w:delText xml:space="preserve"> Version </w:delText>
        </w:r>
      </w:del>
      <w:del w:id="166" w:author="Achen, Aaron - NRCS, Lincoln, NE" w:date="2019-07-22T14:18:00Z">
        <w:r>
          <w:rPr>
            <w:rFonts w:eastAsia="Times New Roman"/>
          </w:rPr>
          <w:delText>7</w:delText>
        </w:r>
      </w:del>
      <w:del w:id="167" w:author="Achen, Aaron - NRCS, Lincoln, NE" w:date="2019-08-06T13:13:00Z">
        <w:r>
          <w:rPr>
            <w:rFonts w:eastAsia="Times New Roman"/>
          </w:rPr>
          <w:delText>.</w:delText>
        </w:r>
      </w:del>
      <w:del w:id="168" w:author="Achen, Aaron - NRCS, Lincoln, NE" w:date="2019-07-22T14:19:00Z">
        <w:r>
          <w:rPr>
            <w:rFonts w:eastAsia="Times New Roman"/>
          </w:rPr>
          <w:delText>0</w:delText>
        </w:r>
      </w:del>
      <w:del w:id="169" w:author="Achen, Aaron - NRCS, Lincoln, NE" w:date="2019-08-06T13:13:00Z">
        <w:r>
          <w:rPr>
            <w:rFonts w:eastAsia="Times New Roman"/>
          </w:rPr>
          <w:delText>,</w:delText>
        </w:r>
      </w:del>
      <w:r>
        <w:rPr>
          <w:rFonts w:eastAsia="Times New Roman"/>
        </w:rPr>
        <w:t xml:space="preserve"> </w:t>
      </w:r>
      <w:del w:id="170" w:author="Achen, Aaron - NRCS, Lincoln, NE" w:date="2019-07-22T14:18:00Z">
        <w:r>
          <w:rPr>
            <w:rFonts w:eastAsia="Times New Roman"/>
          </w:rPr>
          <w:delText>2010</w:delText>
        </w:r>
      </w:del>
      <w:ins w:id="171" w:author="Achen, Aaron - NRCS, Lincoln, NE" w:date="2019-07-22T14:18:00Z">
        <w:r>
          <w:rPr>
            <w:rFonts w:eastAsia="Times New Roman"/>
          </w:rPr>
          <w:t>201</w:t>
        </w:r>
      </w:ins>
      <w:ins w:id="172" w:author="Achen, Aaron - NRCS, Lincoln, NE" w:date="2019-07-22T14:19:00Z">
        <w:r>
          <w:rPr>
            <w:rFonts w:eastAsia="Times New Roman"/>
          </w:rPr>
          <w:t>8</w:t>
        </w:r>
      </w:ins>
      <w:r>
        <w:rPr>
          <w:rFonts w:eastAsia="Times New Roman"/>
        </w:rPr>
        <w:t>. Field indicators of hydric soils in the United States</w:t>
      </w:r>
      <w:ins w:id="173" w:author="Achen, Aaron - NRCS, Lincoln, NE" w:date="2019-08-06T13:13:00Z">
        <w:r>
          <w:rPr>
            <w:rFonts w:eastAsia="Times New Roman"/>
          </w:rPr>
          <w:t>, version 8.2</w:t>
        </w:r>
      </w:ins>
      <w:r>
        <w:rPr>
          <w:rFonts w:eastAsia="Times New Roman"/>
        </w:rPr>
        <w:t>.</w:t>
      </w:r>
    </w:p>
    <w:p w:rsidR="0014529C" w:rsidRDefault="0014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sectPr w:rsidR="00145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96689"/>
    <w:multiLevelType w:val="multilevel"/>
    <w:tmpl w:val="C3C27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DA64B6D"/>
    <w:multiLevelType w:val="multilevel"/>
    <w:tmpl w:val="C1E60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7480D"/>
    <w:multiLevelType w:val="multilevel"/>
    <w:tmpl w:val="DB922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54F90"/>
    <w:multiLevelType w:val="multilevel"/>
    <w:tmpl w:val="404E80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C4875AE"/>
    <w:multiLevelType w:val="multilevel"/>
    <w:tmpl w:val="E74E2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en, Aaron - NRCS, Lincoln, NE">
    <w15:presenceInfo w15:providerId="None" w15:userId="Achen, Aaron - NRCS, Lincoln,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81"/>
    <w:rsid w:val="0014529C"/>
    <w:rsid w:val="002F1E81"/>
    <w:rsid w:val="005006ED"/>
    <w:rsid w:val="00656333"/>
    <w:rsid w:val="00771EB9"/>
    <w:rsid w:val="007A4459"/>
    <w:rsid w:val="007D2B2B"/>
    <w:rsid w:val="007E2FC4"/>
    <w:rsid w:val="00D735D0"/>
    <w:rsid w:val="00DF65A7"/>
    <w:rsid w:val="00F619E6"/>
    <w:rsid w:val="00FB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42018"/>
  <w15:chartTrackingRefBased/>
  <w15:docId w15:val="{FC80E8BF-3B96-460C-9FA1-AFA4C713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customStyle="1" w:styleId="main-container">
    <w:name w:val="main-container"/>
    <w:basedOn w:val="Normal"/>
    <w:uiPriority w:val="99"/>
    <w:semiHidden/>
    <w:pPr>
      <w:spacing w:before="100" w:beforeAutospacing="1" w:after="100" w:afterAutospacing="1"/>
    </w:pPr>
  </w:style>
  <w:style w:type="paragraph" w:customStyle="1" w:styleId="tabbed-pane">
    <w:name w:val="tabbed-pane"/>
    <w:basedOn w:val="Normal"/>
    <w:uiPriority w:val="99"/>
    <w:semiHidden/>
    <w:pPr>
      <w:spacing w:before="100" w:beforeAutospacing="1" w:after="100" w:afterAutospacing="1"/>
    </w:pPr>
  </w:style>
  <w:style w:type="paragraph" w:customStyle="1" w:styleId="html-widget">
    <w:name w:val="html-widget"/>
    <w:basedOn w:val="Normal"/>
    <w:uiPriority w:val="99"/>
    <w:semiHidden/>
    <w:pPr>
      <w:spacing w:before="100" w:beforeAutospacing="1" w:after="300"/>
    </w:pPr>
  </w:style>
  <w:style w:type="paragraph" w:customStyle="1" w:styleId="toc-content">
    <w:name w:val="toc-content"/>
    <w:basedOn w:val="Normal"/>
    <w:uiPriority w:val="99"/>
    <w:semiHidden/>
    <w:pPr>
      <w:spacing w:before="100" w:beforeAutospacing="1" w:after="100" w:afterAutospacing="1"/>
    </w:pPr>
  </w:style>
  <w:style w:type="paragraph" w:customStyle="1" w:styleId="tocify-item">
    <w:name w:val="tocify-item"/>
    <w:basedOn w:val="Normal"/>
    <w:uiPriority w:val="99"/>
    <w:semiHidden/>
    <w:pPr>
      <w:spacing w:before="100" w:beforeAutospacing="1" w:after="100" w:afterAutospacing="1"/>
    </w:pPr>
  </w:style>
  <w:style w:type="paragraph" w:customStyle="1" w:styleId="tocify-item1">
    <w:name w:val="tocify-item1"/>
    <w:basedOn w:val="Normal"/>
    <w:uiPriority w:val="99"/>
    <w:semiHidden/>
    <w:pPr>
      <w:spacing w:before="100" w:beforeAutospacing="1" w:after="100" w:afterAutospacing="1"/>
    </w:pPr>
    <w:rPr>
      <w:sz w:val="22"/>
      <w:szCs w:val="22"/>
    </w:rPr>
  </w:style>
  <w:style w:type="paragraph" w:customStyle="1" w:styleId="tocify-item2">
    <w:name w:val="tocify-item2"/>
    <w:basedOn w:val="Normal"/>
    <w:uiPriority w:val="99"/>
    <w:semiHidden/>
    <w:pPr>
      <w:spacing w:before="100" w:beforeAutospacing="1" w:after="100" w:afterAutospacing="1"/>
    </w:pPr>
    <w:rPr>
      <w:sz w:val="22"/>
      <w:szCs w:val="22"/>
    </w:rPr>
  </w:style>
  <w:style w:type="paragraph" w:customStyle="1" w:styleId="Caption1">
    <w:name w:val="Caption1"/>
    <w:basedOn w:val="Normal"/>
    <w:uiPriority w:val="99"/>
    <w:semiHidden/>
    <w:pPr>
      <w:spacing w:before="100" w:beforeAutospacing="1" w:after="100" w:afterAutospacing="1"/>
    </w:pPr>
  </w:style>
  <w:style w:type="character" w:styleId="Strong">
    <w:name w:val="Strong"/>
    <w:basedOn w:val="DefaultParagraphFont"/>
    <w:uiPriority w:val="22"/>
    <w:qFormat/>
    <w:rPr>
      <w:b/>
      <w:bCs/>
    </w:rPr>
  </w:style>
  <w:style w:type="paragraph" w:styleId="TOC1">
    <w:name w:val="toc 1"/>
    <w:basedOn w:val="Normal"/>
    <w:next w:val="Normal"/>
    <w:autoRedefine/>
    <w:uiPriority w:val="39"/>
    <w:unhideWhenUsed/>
    <w:rsid w:val="00F619E6"/>
    <w:pPr>
      <w:spacing w:after="100"/>
    </w:pPr>
  </w:style>
  <w:style w:type="paragraph" w:styleId="TOC2">
    <w:name w:val="toc 2"/>
    <w:basedOn w:val="Normal"/>
    <w:next w:val="Normal"/>
    <w:autoRedefine/>
    <w:uiPriority w:val="39"/>
    <w:unhideWhenUsed/>
    <w:rsid w:val="00F619E6"/>
    <w:pPr>
      <w:spacing w:after="100"/>
      <w:ind w:left="240"/>
    </w:pPr>
  </w:style>
  <w:style w:type="paragraph" w:styleId="TOC4">
    <w:name w:val="toc 4"/>
    <w:basedOn w:val="Normal"/>
    <w:next w:val="Normal"/>
    <w:autoRedefine/>
    <w:uiPriority w:val="39"/>
    <w:unhideWhenUsed/>
    <w:rsid w:val="00F619E6"/>
    <w:pPr>
      <w:spacing w:after="100"/>
      <w:ind w:left="720"/>
    </w:pPr>
  </w:style>
  <w:style w:type="paragraph" w:styleId="TOC3">
    <w:name w:val="toc 3"/>
    <w:basedOn w:val="Normal"/>
    <w:next w:val="Normal"/>
    <w:autoRedefine/>
    <w:uiPriority w:val="39"/>
    <w:unhideWhenUsed/>
    <w:rsid w:val="00F619E6"/>
    <w:pPr>
      <w:spacing w:after="100"/>
      <w:ind w:left="480"/>
    </w:pPr>
  </w:style>
  <w:style w:type="character" w:styleId="Hyperlink">
    <w:name w:val="Hyperlink"/>
    <w:basedOn w:val="DefaultParagraphFont"/>
    <w:uiPriority w:val="99"/>
    <w:unhideWhenUsed/>
    <w:rsid w:val="00F619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8123">
      <w:marLeft w:val="0"/>
      <w:marRight w:val="0"/>
      <w:marTop w:val="0"/>
      <w:marBottom w:val="0"/>
      <w:divBdr>
        <w:top w:val="none" w:sz="0" w:space="0" w:color="auto"/>
        <w:left w:val="none" w:sz="0" w:space="0" w:color="auto"/>
        <w:bottom w:val="none" w:sz="0" w:space="0" w:color="auto"/>
        <w:right w:val="none" w:sz="0" w:space="0" w:color="auto"/>
      </w:divBdr>
      <w:divsChild>
        <w:div w:id="2017339418">
          <w:marLeft w:val="0"/>
          <w:marRight w:val="0"/>
          <w:marTop w:val="0"/>
          <w:marBottom w:val="0"/>
          <w:divBdr>
            <w:top w:val="none" w:sz="0" w:space="0" w:color="auto"/>
            <w:left w:val="none" w:sz="0" w:space="0" w:color="auto"/>
            <w:bottom w:val="none" w:sz="0" w:space="0" w:color="auto"/>
            <w:right w:val="none" w:sz="0" w:space="0" w:color="auto"/>
          </w:divBdr>
        </w:div>
      </w:divsChild>
    </w:div>
    <w:div w:id="729573773">
      <w:marLeft w:val="0"/>
      <w:marRight w:val="0"/>
      <w:marTop w:val="0"/>
      <w:marBottom w:val="0"/>
      <w:divBdr>
        <w:top w:val="none" w:sz="0" w:space="0" w:color="auto"/>
        <w:left w:val="none" w:sz="0" w:space="0" w:color="auto"/>
        <w:bottom w:val="none" w:sz="0" w:space="0" w:color="auto"/>
        <w:right w:val="none" w:sz="0" w:space="0" w:color="auto"/>
      </w:divBdr>
      <w:divsChild>
        <w:div w:id="1522433228">
          <w:marLeft w:val="0"/>
          <w:marRight w:val="0"/>
          <w:marTop w:val="0"/>
          <w:marBottom w:val="0"/>
          <w:divBdr>
            <w:top w:val="none" w:sz="0" w:space="0" w:color="auto"/>
            <w:left w:val="none" w:sz="0" w:space="0" w:color="auto"/>
            <w:bottom w:val="none" w:sz="0" w:space="0" w:color="auto"/>
            <w:right w:val="none" w:sz="0" w:space="0" w:color="auto"/>
          </w:divBdr>
        </w:div>
        <w:div w:id="1329332634">
          <w:marLeft w:val="0"/>
          <w:marRight w:val="0"/>
          <w:marTop w:val="0"/>
          <w:marBottom w:val="0"/>
          <w:divBdr>
            <w:top w:val="none" w:sz="0" w:space="0" w:color="auto"/>
            <w:left w:val="none" w:sz="0" w:space="0" w:color="auto"/>
            <w:bottom w:val="none" w:sz="0" w:space="0" w:color="auto"/>
            <w:right w:val="none" w:sz="0" w:space="0" w:color="auto"/>
          </w:divBdr>
        </w:div>
        <w:div w:id="2007585761">
          <w:marLeft w:val="0"/>
          <w:marRight w:val="0"/>
          <w:marTop w:val="0"/>
          <w:marBottom w:val="0"/>
          <w:divBdr>
            <w:top w:val="none" w:sz="0" w:space="0" w:color="auto"/>
            <w:left w:val="none" w:sz="0" w:space="0" w:color="auto"/>
            <w:bottom w:val="none" w:sz="0" w:space="0" w:color="auto"/>
            <w:right w:val="none" w:sz="0" w:space="0" w:color="auto"/>
          </w:divBdr>
        </w:div>
        <w:div w:id="2115050295">
          <w:marLeft w:val="0"/>
          <w:marRight w:val="0"/>
          <w:marTop w:val="0"/>
          <w:marBottom w:val="0"/>
          <w:divBdr>
            <w:top w:val="none" w:sz="0" w:space="0" w:color="auto"/>
            <w:left w:val="none" w:sz="0" w:space="0" w:color="auto"/>
            <w:bottom w:val="none" w:sz="0" w:space="0" w:color="auto"/>
            <w:right w:val="none" w:sz="0" w:space="0" w:color="auto"/>
          </w:divBdr>
        </w:div>
      </w:divsChild>
    </w:div>
    <w:div w:id="1145850598">
      <w:marLeft w:val="0"/>
      <w:marRight w:val="0"/>
      <w:marTop w:val="0"/>
      <w:marBottom w:val="0"/>
      <w:divBdr>
        <w:top w:val="none" w:sz="0" w:space="0" w:color="auto"/>
        <w:left w:val="none" w:sz="0" w:space="0" w:color="auto"/>
        <w:bottom w:val="none" w:sz="0" w:space="0" w:color="auto"/>
        <w:right w:val="none" w:sz="0" w:space="0" w:color="auto"/>
      </w:divBdr>
      <w:divsChild>
        <w:div w:id="1423405653">
          <w:marLeft w:val="0"/>
          <w:marRight w:val="0"/>
          <w:marTop w:val="0"/>
          <w:marBottom w:val="0"/>
          <w:divBdr>
            <w:top w:val="none" w:sz="0" w:space="0" w:color="auto"/>
            <w:left w:val="none" w:sz="0" w:space="0" w:color="auto"/>
            <w:bottom w:val="none" w:sz="0" w:space="0" w:color="auto"/>
            <w:right w:val="none" w:sz="0" w:space="0" w:color="auto"/>
          </w:divBdr>
        </w:div>
      </w:divsChild>
    </w:div>
    <w:div w:id="1509712643">
      <w:marLeft w:val="0"/>
      <w:marRight w:val="0"/>
      <w:marTop w:val="0"/>
      <w:marBottom w:val="0"/>
      <w:divBdr>
        <w:top w:val="none" w:sz="0" w:space="0" w:color="auto"/>
        <w:left w:val="none" w:sz="0" w:space="0" w:color="auto"/>
        <w:bottom w:val="none" w:sz="0" w:space="0" w:color="auto"/>
        <w:right w:val="none" w:sz="0" w:space="0" w:color="auto"/>
      </w:divBdr>
      <w:divsChild>
        <w:div w:id="2092658581">
          <w:marLeft w:val="0"/>
          <w:marRight w:val="0"/>
          <w:marTop w:val="0"/>
          <w:marBottom w:val="0"/>
          <w:divBdr>
            <w:top w:val="none" w:sz="0" w:space="0" w:color="auto"/>
            <w:left w:val="none" w:sz="0" w:space="0" w:color="auto"/>
            <w:bottom w:val="none" w:sz="0" w:space="0" w:color="auto"/>
            <w:right w:val="none" w:sz="0" w:space="0" w:color="auto"/>
          </w:divBdr>
        </w:div>
        <w:div w:id="201988777">
          <w:marLeft w:val="0"/>
          <w:marRight w:val="0"/>
          <w:marTop w:val="0"/>
          <w:marBottom w:val="0"/>
          <w:divBdr>
            <w:top w:val="none" w:sz="0" w:space="0" w:color="auto"/>
            <w:left w:val="none" w:sz="0" w:space="0" w:color="auto"/>
            <w:bottom w:val="none" w:sz="0" w:space="0" w:color="auto"/>
            <w:right w:val="none" w:sz="0" w:space="0" w:color="auto"/>
          </w:divBdr>
          <w:divsChild>
            <w:div w:id="1198393001">
              <w:marLeft w:val="0"/>
              <w:marRight w:val="0"/>
              <w:marTop w:val="0"/>
              <w:marBottom w:val="0"/>
              <w:divBdr>
                <w:top w:val="none" w:sz="0" w:space="0" w:color="auto"/>
                <w:left w:val="none" w:sz="0" w:space="0" w:color="auto"/>
                <w:bottom w:val="none" w:sz="0" w:space="0" w:color="auto"/>
                <w:right w:val="none" w:sz="0" w:space="0" w:color="auto"/>
              </w:divBdr>
            </w:div>
          </w:divsChild>
        </w:div>
        <w:div w:id="566455071">
          <w:marLeft w:val="0"/>
          <w:marRight w:val="0"/>
          <w:marTop w:val="0"/>
          <w:marBottom w:val="0"/>
          <w:divBdr>
            <w:top w:val="none" w:sz="0" w:space="0" w:color="auto"/>
            <w:left w:val="none" w:sz="0" w:space="0" w:color="auto"/>
            <w:bottom w:val="none" w:sz="0" w:space="0" w:color="auto"/>
            <w:right w:val="none" w:sz="0" w:space="0" w:color="auto"/>
          </w:divBdr>
        </w:div>
        <w:div w:id="108862355">
          <w:marLeft w:val="0"/>
          <w:marRight w:val="0"/>
          <w:marTop w:val="0"/>
          <w:marBottom w:val="0"/>
          <w:divBdr>
            <w:top w:val="none" w:sz="0" w:space="0" w:color="auto"/>
            <w:left w:val="none" w:sz="0" w:space="0" w:color="auto"/>
            <w:bottom w:val="none" w:sz="0" w:space="0" w:color="auto"/>
            <w:right w:val="none" w:sz="0" w:space="0" w:color="auto"/>
          </w:divBdr>
        </w:div>
        <w:div w:id="1700354493">
          <w:marLeft w:val="0"/>
          <w:marRight w:val="0"/>
          <w:marTop w:val="0"/>
          <w:marBottom w:val="0"/>
          <w:divBdr>
            <w:top w:val="none" w:sz="0" w:space="0" w:color="auto"/>
            <w:left w:val="none" w:sz="0" w:space="0" w:color="auto"/>
            <w:bottom w:val="none" w:sz="0" w:space="0" w:color="auto"/>
            <w:right w:val="none" w:sz="0" w:space="0" w:color="auto"/>
          </w:divBdr>
        </w:div>
      </w:divsChild>
    </w:div>
    <w:div w:id="1571840182">
      <w:marLeft w:val="0"/>
      <w:marRight w:val="0"/>
      <w:marTop w:val="0"/>
      <w:marBottom w:val="0"/>
      <w:divBdr>
        <w:top w:val="none" w:sz="0" w:space="0" w:color="auto"/>
        <w:left w:val="none" w:sz="0" w:space="0" w:color="auto"/>
        <w:bottom w:val="none" w:sz="0" w:space="0" w:color="auto"/>
        <w:right w:val="none" w:sz="0" w:space="0" w:color="auto"/>
      </w:divBdr>
    </w:div>
    <w:div w:id="1773358484">
      <w:marLeft w:val="0"/>
      <w:marRight w:val="0"/>
      <w:marTop w:val="0"/>
      <w:marBottom w:val="0"/>
      <w:divBdr>
        <w:top w:val="none" w:sz="0" w:space="0" w:color="auto"/>
        <w:left w:val="none" w:sz="0" w:space="0" w:color="auto"/>
        <w:bottom w:val="none" w:sz="0" w:space="0" w:color="auto"/>
        <w:right w:val="none" w:sz="0" w:space="0" w:color="auto"/>
      </w:divBdr>
    </w:div>
    <w:div w:id="198673550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5070</Words>
  <Characters>28903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Hydric Rating By Mapunit</vt:lpstr>
    </vt:vector>
  </TitlesOfParts>
  <Company/>
  <LinksUpToDate>false</LinksUpToDate>
  <CharactersWithSpaces>33906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Hydric Rating By Mapunit</dc:title>
  <dc:subject/>
  <dc:creator>Achen, Aaron - NRCS, Lincoln, NE</dc:creator>
  <cp:keywords/>
  <dc:description/>
  <cp:lastModifiedBy>Achen, Aaron - NRCS, Lincoln, NE</cp:lastModifiedBy>
  <cp:revision>7</cp:revision>
  <dcterms:created xsi:type="dcterms:W3CDTF">2019-08-07T20:53:00Z</dcterms:created>
  <dcterms:modified xsi:type="dcterms:W3CDTF">2019-08-09T15:25:00Z</dcterms:modified>
</cp:coreProperties>
</file>