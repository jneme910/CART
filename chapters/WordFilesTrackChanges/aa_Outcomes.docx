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6FCD4" w14:textId="77777777" w:rsidR="00646A65" w:rsidRDefault="00646A65" w:rsidP="00646A65">
      <w:pPr>
        <w:pStyle w:val="TOC1"/>
        <w:tabs>
          <w:tab w:val="right" w:leader="dot" w:pos="9350"/>
        </w:tabs>
        <w:rPr>
          <w:rFonts w:asciiTheme="minorHAnsi" w:hAnsiTheme="minorHAnsi" w:cstheme="minorBidi"/>
          <w:noProof/>
          <w:sz w:val="22"/>
          <w:szCs w:val="22"/>
        </w:rPr>
      </w:pPr>
      <w:r>
        <w:rPr>
          <w:rFonts w:eastAsia="Times New Roman"/>
          <w:sz w:val="57"/>
          <w:szCs w:val="57"/>
        </w:rPr>
        <w:fldChar w:fldCharType="begin"/>
      </w:r>
      <w:r>
        <w:rPr>
          <w:rFonts w:eastAsia="Times New Roman"/>
          <w:sz w:val="57"/>
          <w:szCs w:val="57"/>
        </w:rPr>
        <w:instrText xml:space="preserve"> TOC \o "1-4" \h \z \u </w:instrText>
      </w:r>
      <w:r>
        <w:rPr>
          <w:rFonts w:eastAsia="Times New Roman"/>
          <w:sz w:val="57"/>
          <w:szCs w:val="57"/>
        </w:rPr>
        <w:fldChar w:fldCharType="separate"/>
      </w:r>
      <w:hyperlink w:anchor="_Toc16148969" w:history="1">
        <w:r w:rsidRPr="00E10F53">
          <w:rPr>
            <w:rStyle w:val="Hyperlink"/>
            <w:rFonts w:eastAsia="Times New Roman"/>
            <w:noProof/>
          </w:rPr>
          <w:t>Outcomes</w:t>
        </w:r>
        <w:r>
          <w:rPr>
            <w:noProof/>
            <w:webHidden/>
          </w:rPr>
          <w:tab/>
        </w:r>
        <w:r>
          <w:rPr>
            <w:noProof/>
            <w:webHidden/>
          </w:rPr>
          <w:fldChar w:fldCharType="begin"/>
        </w:r>
        <w:r>
          <w:rPr>
            <w:noProof/>
            <w:webHidden/>
          </w:rPr>
          <w:instrText xml:space="preserve"> PAGEREF _Toc16148969 \h </w:instrText>
        </w:r>
        <w:r>
          <w:rPr>
            <w:noProof/>
            <w:webHidden/>
          </w:rPr>
        </w:r>
        <w:r>
          <w:rPr>
            <w:noProof/>
            <w:webHidden/>
          </w:rPr>
          <w:fldChar w:fldCharType="separate"/>
        </w:r>
        <w:r>
          <w:rPr>
            <w:noProof/>
            <w:webHidden/>
          </w:rPr>
          <w:t>1</w:t>
        </w:r>
        <w:r>
          <w:rPr>
            <w:noProof/>
            <w:webHidden/>
          </w:rPr>
          <w:fldChar w:fldCharType="end"/>
        </w:r>
      </w:hyperlink>
    </w:p>
    <w:p w14:paraId="2A9E3712" w14:textId="77777777" w:rsidR="00646A65" w:rsidRDefault="00226B03" w:rsidP="00646A65">
      <w:pPr>
        <w:pStyle w:val="TOC2"/>
        <w:tabs>
          <w:tab w:val="right" w:leader="dot" w:pos="9350"/>
        </w:tabs>
        <w:rPr>
          <w:rFonts w:asciiTheme="minorHAnsi" w:hAnsiTheme="minorHAnsi" w:cstheme="minorBidi"/>
          <w:noProof/>
          <w:sz w:val="22"/>
          <w:szCs w:val="22"/>
        </w:rPr>
      </w:pPr>
      <w:hyperlink w:anchor="_Toc16148970" w:history="1">
        <w:r w:rsidR="00646A65" w:rsidRPr="00E10F53">
          <w:rPr>
            <w:rStyle w:val="Hyperlink"/>
            <w:rFonts w:eastAsia="Times New Roman"/>
            <w:noProof/>
          </w:rPr>
          <w:t>Conservation Assessment Ranking Tool Outcomes</w:t>
        </w:r>
        <w:r w:rsidR="00646A65">
          <w:rPr>
            <w:noProof/>
            <w:webHidden/>
          </w:rPr>
          <w:tab/>
        </w:r>
        <w:r w:rsidR="00646A65">
          <w:rPr>
            <w:noProof/>
            <w:webHidden/>
          </w:rPr>
          <w:fldChar w:fldCharType="begin"/>
        </w:r>
        <w:r w:rsidR="00646A65">
          <w:rPr>
            <w:noProof/>
            <w:webHidden/>
          </w:rPr>
          <w:instrText xml:space="preserve"> PAGEREF _Toc16148970 \h </w:instrText>
        </w:r>
        <w:r w:rsidR="00646A65">
          <w:rPr>
            <w:noProof/>
            <w:webHidden/>
          </w:rPr>
        </w:r>
        <w:r w:rsidR="00646A65">
          <w:rPr>
            <w:noProof/>
            <w:webHidden/>
          </w:rPr>
          <w:fldChar w:fldCharType="separate"/>
        </w:r>
        <w:r w:rsidR="00646A65">
          <w:rPr>
            <w:noProof/>
            <w:webHidden/>
          </w:rPr>
          <w:t>1</w:t>
        </w:r>
        <w:r w:rsidR="00646A65">
          <w:rPr>
            <w:noProof/>
            <w:webHidden/>
          </w:rPr>
          <w:fldChar w:fldCharType="end"/>
        </w:r>
      </w:hyperlink>
    </w:p>
    <w:p w14:paraId="12B37027" w14:textId="77777777" w:rsidR="00646A65" w:rsidRDefault="00226B03" w:rsidP="00646A65">
      <w:pPr>
        <w:pStyle w:val="TOC2"/>
        <w:tabs>
          <w:tab w:val="right" w:leader="dot" w:pos="9350"/>
        </w:tabs>
        <w:rPr>
          <w:rFonts w:asciiTheme="minorHAnsi" w:hAnsiTheme="minorHAnsi" w:cstheme="minorBidi"/>
          <w:noProof/>
          <w:sz w:val="22"/>
          <w:szCs w:val="22"/>
        </w:rPr>
      </w:pPr>
      <w:hyperlink w:anchor="_Toc16148971" w:history="1">
        <w:r w:rsidR="00646A65" w:rsidRPr="00E10F53">
          <w:rPr>
            <w:rStyle w:val="Hyperlink"/>
            <w:rFonts w:eastAsia="Times New Roman"/>
            <w:noProof/>
          </w:rPr>
          <w:t>Conceptual Data Design</w:t>
        </w:r>
        <w:r w:rsidR="00646A65">
          <w:rPr>
            <w:noProof/>
            <w:webHidden/>
          </w:rPr>
          <w:tab/>
        </w:r>
        <w:r w:rsidR="00646A65">
          <w:rPr>
            <w:noProof/>
            <w:webHidden/>
          </w:rPr>
          <w:fldChar w:fldCharType="begin"/>
        </w:r>
        <w:r w:rsidR="00646A65">
          <w:rPr>
            <w:noProof/>
            <w:webHidden/>
          </w:rPr>
          <w:instrText xml:space="preserve"> PAGEREF _Toc16148971 \h </w:instrText>
        </w:r>
        <w:r w:rsidR="00646A65">
          <w:rPr>
            <w:noProof/>
            <w:webHidden/>
          </w:rPr>
        </w:r>
        <w:r w:rsidR="00646A65">
          <w:rPr>
            <w:noProof/>
            <w:webHidden/>
          </w:rPr>
          <w:fldChar w:fldCharType="separate"/>
        </w:r>
        <w:r w:rsidR="00646A65">
          <w:rPr>
            <w:noProof/>
            <w:webHidden/>
          </w:rPr>
          <w:t>1</w:t>
        </w:r>
        <w:r w:rsidR="00646A65">
          <w:rPr>
            <w:noProof/>
            <w:webHidden/>
          </w:rPr>
          <w:fldChar w:fldCharType="end"/>
        </w:r>
      </w:hyperlink>
    </w:p>
    <w:p w14:paraId="08E24E01" w14:textId="77777777" w:rsidR="00646A65" w:rsidRDefault="00226B03" w:rsidP="00646A65">
      <w:pPr>
        <w:pStyle w:val="TOC2"/>
        <w:tabs>
          <w:tab w:val="right" w:leader="dot" w:pos="9350"/>
        </w:tabs>
        <w:rPr>
          <w:rFonts w:asciiTheme="minorHAnsi" w:hAnsiTheme="minorHAnsi" w:cstheme="minorBidi"/>
          <w:noProof/>
          <w:sz w:val="22"/>
          <w:szCs w:val="22"/>
        </w:rPr>
      </w:pPr>
      <w:hyperlink w:anchor="_Toc16148972" w:history="1">
        <w:r w:rsidR="00646A65" w:rsidRPr="00E10F53">
          <w:rPr>
            <w:rStyle w:val="Hyperlink"/>
            <w:rFonts w:eastAsia="Times New Roman"/>
            <w:noProof/>
          </w:rPr>
          <w:t>Outcomes Talking Points</w:t>
        </w:r>
        <w:r w:rsidR="00646A65">
          <w:rPr>
            <w:noProof/>
            <w:webHidden/>
          </w:rPr>
          <w:tab/>
        </w:r>
        <w:r w:rsidR="00646A65">
          <w:rPr>
            <w:noProof/>
            <w:webHidden/>
          </w:rPr>
          <w:fldChar w:fldCharType="begin"/>
        </w:r>
        <w:r w:rsidR="00646A65">
          <w:rPr>
            <w:noProof/>
            <w:webHidden/>
          </w:rPr>
          <w:instrText xml:space="preserve"> PAGEREF _Toc16148972 \h </w:instrText>
        </w:r>
        <w:r w:rsidR="00646A65">
          <w:rPr>
            <w:noProof/>
            <w:webHidden/>
          </w:rPr>
        </w:r>
        <w:r w:rsidR="00646A65">
          <w:rPr>
            <w:noProof/>
            <w:webHidden/>
          </w:rPr>
          <w:fldChar w:fldCharType="separate"/>
        </w:r>
        <w:r w:rsidR="00646A65">
          <w:rPr>
            <w:noProof/>
            <w:webHidden/>
          </w:rPr>
          <w:t>1</w:t>
        </w:r>
        <w:r w:rsidR="00646A65">
          <w:rPr>
            <w:noProof/>
            <w:webHidden/>
          </w:rPr>
          <w:fldChar w:fldCharType="end"/>
        </w:r>
      </w:hyperlink>
    </w:p>
    <w:p w14:paraId="6CD73AED" w14:textId="77777777" w:rsidR="00646A65" w:rsidRDefault="00226B03" w:rsidP="00646A65">
      <w:pPr>
        <w:pStyle w:val="TOC2"/>
        <w:tabs>
          <w:tab w:val="right" w:leader="dot" w:pos="9350"/>
        </w:tabs>
        <w:rPr>
          <w:rFonts w:asciiTheme="minorHAnsi" w:hAnsiTheme="minorHAnsi" w:cstheme="minorBidi"/>
          <w:noProof/>
          <w:sz w:val="22"/>
          <w:szCs w:val="22"/>
        </w:rPr>
      </w:pPr>
      <w:hyperlink w:anchor="_Toc16148973" w:history="1">
        <w:r w:rsidR="00646A65" w:rsidRPr="00E10F53">
          <w:rPr>
            <w:rStyle w:val="Hyperlink"/>
            <w:rFonts w:eastAsia="Times New Roman"/>
            <w:noProof/>
          </w:rPr>
          <w:t>Leadership Help</w:t>
        </w:r>
        <w:r w:rsidR="00646A65">
          <w:rPr>
            <w:noProof/>
            <w:webHidden/>
          </w:rPr>
          <w:tab/>
        </w:r>
        <w:r w:rsidR="00646A65">
          <w:rPr>
            <w:noProof/>
            <w:webHidden/>
          </w:rPr>
          <w:fldChar w:fldCharType="begin"/>
        </w:r>
        <w:r w:rsidR="00646A65">
          <w:rPr>
            <w:noProof/>
            <w:webHidden/>
          </w:rPr>
          <w:instrText xml:space="preserve"> PAGEREF _Toc16148973 \h </w:instrText>
        </w:r>
        <w:r w:rsidR="00646A65">
          <w:rPr>
            <w:noProof/>
            <w:webHidden/>
          </w:rPr>
        </w:r>
        <w:r w:rsidR="00646A65">
          <w:rPr>
            <w:noProof/>
            <w:webHidden/>
          </w:rPr>
          <w:fldChar w:fldCharType="separate"/>
        </w:r>
        <w:r w:rsidR="00646A65">
          <w:rPr>
            <w:noProof/>
            <w:webHidden/>
          </w:rPr>
          <w:t>2</w:t>
        </w:r>
        <w:r w:rsidR="00646A65">
          <w:rPr>
            <w:noProof/>
            <w:webHidden/>
          </w:rPr>
          <w:fldChar w:fldCharType="end"/>
        </w:r>
      </w:hyperlink>
    </w:p>
    <w:p w14:paraId="17FC89A4" w14:textId="77777777" w:rsidR="00646A65" w:rsidRDefault="00226B03" w:rsidP="00646A65">
      <w:pPr>
        <w:pStyle w:val="TOC2"/>
        <w:tabs>
          <w:tab w:val="right" w:leader="dot" w:pos="9350"/>
        </w:tabs>
        <w:rPr>
          <w:rFonts w:asciiTheme="minorHAnsi" w:hAnsiTheme="minorHAnsi" w:cstheme="minorBidi"/>
          <w:noProof/>
          <w:sz w:val="22"/>
          <w:szCs w:val="22"/>
        </w:rPr>
      </w:pPr>
      <w:hyperlink w:anchor="_Toc16148974" w:history="1">
        <w:r w:rsidR="00646A65" w:rsidRPr="00E10F53">
          <w:rPr>
            <w:rStyle w:val="Hyperlink"/>
            <w:rFonts w:eastAsia="Times New Roman"/>
            <w:noProof/>
          </w:rPr>
          <w:t>Soils Data</w:t>
        </w:r>
        <w:r w:rsidR="00646A65">
          <w:rPr>
            <w:noProof/>
            <w:webHidden/>
          </w:rPr>
          <w:tab/>
        </w:r>
        <w:r w:rsidR="00646A65">
          <w:rPr>
            <w:noProof/>
            <w:webHidden/>
          </w:rPr>
          <w:fldChar w:fldCharType="begin"/>
        </w:r>
        <w:r w:rsidR="00646A65">
          <w:rPr>
            <w:noProof/>
            <w:webHidden/>
          </w:rPr>
          <w:instrText xml:space="preserve"> PAGEREF _Toc16148974 \h </w:instrText>
        </w:r>
        <w:r w:rsidR="00646A65">
          <w:rPr>
            <w:noProof/>
            <w:webHidden/>
          </w:rPr>
        </w:r>
        <w:r w:rsidR="00646A65">
          <w:rPr>
            <w:noProof/>
            <w:webHidden/>
          </w:rPr>
          <w:fldChar w:fldCharType="separate"/>
        </w:r>
        <w:r w:rsidR="00646A65">
          <w:rPr>
            <w:noProof/>
            <w:webHidden/>
          </w:rPr>
          <w:t>2</w:t>
        </w:r>
        <w:r w:rsidR="00646A65">
          <w:rPr>
            <w:noProof/>
            <w:webHidden/>
          </w:rPr>
          <w:fldChar w:fldCharType="end"/>
        </w:r>
      </w:hyperlink>
    </w:p>
    <w:p w14:paraId="4E390FA6" w14:textId="77777777" w:rsidR="00646A65" w:rsidRDefault="00646A65" w:rsidP="00646A65">
      <w:pPr>
        <w:pStyle w:val="Heading1"/>
        <w:rPr>
          <w:rFonts w:eastAsia="Times New Roman"/>
          <w:sz w:val="57"/>
          <w:szCs w:val="57"/>
        </w:rPr>
      </w:pPr>
      <w:r>
        <w:rPr>
          <w:rFonts w:eastAsia="Times New Roman"/>
          <w:sz w:val="57"/>
          <w:szCs w:val="57"/>
        </w:rPr>
        <w:fldChar w:fldCharType="end"/>
      </w:r>
    </w:p>
    <w:p w14:paraId="7E1A408C" w14:textId="77777777" w:rsidR="00EC0DEF" w:rsidRDefault="00BB755F">
      <w:pPr>
        <w:pStyle w:val="Heading1"/>
        <w:rPr>
          <w:rFonts w:eastAsia="Times New Roman"/>
          <w:sz w:val="57"/>
          <w:szCs w:val="57"/>
        </w:rPr>
      </w:pPr>
      <w:bookmarkStart w:id="0" w:name="_Toc16148969"/>
      <w:r>
        <w:rPr>
          <w:rFonts w:eastAsia="Times New Roman"/>
          <w:sz w:val="57"/>
          <w:szCs w:val="57"/>
        </w:rPr>
        <w:t>Outcomes</w:t>
      </w:r>
      <w:bookmarkEnd w:id="0"/>
    </w:p>
    <w:p w14:paraId="502B349E" w14:textId="77777777" w:rsidR="00EC0DEF" w:rsidRDefault="00BB755F" w:rsidP="00226B03">
      <w:pPr>
        <w:rPr>
          <w:rFonts w:eastAsia="Times New Roman"/>
        </w:rPr>
      </w:pPr>
      <w:r>
        <w:rPr>
          <w:rFonts w:eastAsia="Times New Roman"/>
        </w:rPr>
        <w:t>Laura Morton and Jason Nemecek</w:t>
      </w:r>
    </w:p>
    <w:p w14:paraId="248E71AF" w14:textId="77777777" w:rsidR="00EC0DEF" w:rsidRDefault="00BB755F" w:rsidP="00226B03">
      <w:pPr>
        <w:rPr>
          <w:rFonts w:eastAsia="Times New Roman"/>
        </w:rPr>
      </w:pPr>
      <w:r>
        <w:rPr>
          <w:rFonts w:eastAsia="Times New Roman"/>
        </w:rPr>
        <w:t>2019-07-12</w:t>
      </w:r>
    </w:p>
    <w:p w14:paraId="07AC09B7" w14:textId="77777777" w:rsidR="00EC0DEF" w:rsidRDefault="00BB755F">
      <w:pPr>
        <w:pStyle w:val="Heading2"/>
        <w:divId w:val="1790857662"/>
        <w:rPr>
          <w:rFonts w:eastAsia="Times New Roman"/>
        </w:rPr>
      </w:pPr>
      <w:bookmarkStart w:id="1" w:name="_Toc16148970"/>
      <w:r>
        <w:rPr>
          <w:rFonts w:eastAsia="Times New Roman"/>
        </w:rPr>
        <w:t>Conservation Assessment Ranking Tool Outcomes</w:t>
      </w:r>
      <w:bookmarkEnd w:id="1"/>
    </w:p>
    <w:p w14:paraId="6DFD5B5D" w14:textId="77777777" w:rsidR="00EC0DEF" w:rsidRDefault="00BB755F">
      <w:pPr>
        <w:pStyle w:val="NormalWeb"/>
        <w:divId w:val="1790857662"/>
      </w:pPr>
      <w:ins w:id="2" w:author="Achen, Aaron - NRCS, Lincoln, NE" w:date="2019-07-23T10:58:00Z">
        <w:r>
          <w:t xml:space="preserve">CART </w:t>
        </w:r>
      </w:ins>
      <w:ins w:id="3" w:author="Achen, Aaron - NRCS, Lincoln, NE" w:date="2019-07-23T10:59:00Z">
        <w:r>
          <w:t xml:space="preserve">is </w:t>
        </w:r>
      </w:ins>
      <w:ins w:id="4" w:author="Achen, Aaron - NRCS, Lincoln, NE" w:date="2019-07-23T10:58:00Z">
        <w:r>
          <w:t xml:space="preserve">intended to </w:t>
        </w:r>
      </w:ins>
      <w:del w:id="5" w:author="Achen, Aaron - NRCS, Lincoln, NE" w:date="2019-07-23T10:58:00Z">
        <w:r>
          <w:delText>P</w:delText>
        </w:r>
      </w:del>
      <w:ins w:id="6" w:author="Achen, Aaron - NRCS, Lincoln, NE" w:date="2019-07-23T10:58:00Z">
        <w:r>
          <w:t>p</w:t>
        </w:r>
      </w:ins>
      <w:r>
        <w:t>rovide</w:t>
      </w:r>
      <w:del w:id="7" w:author="Achen, Aaron - NRCS, Lincoln, NE" w:date="2019-07-23T10:58:00Z">
        <w:r>
          <w:delText>s</w:delText>
        </w:r>
      </w:del>
      <w:r>
        <w:t xml:space="preserve"> </w:t>
      </w:r>
      <w:ins w:id="8" w:author="Achen, Aaron - NRCS, Lincoln, NE" w:date="2019-08-06T14:28:00Z">
        <w:r>
          <w:t xml:space="preserve">NRCS </w:t>
        </w:r>
      </w:ins>
      <w:r>
        <w:t>leadership with</w:t>
      </w:r>
      <w:del w:id="9" w:author="Achen, Aaron - NRCS, Lincoln, NE" w:date="2019-08-06T14:28:00Z">
        <w:r>
          <w:delText>in</w:delText>
        </w:r>
      </w:del>
      <w:r>
        <w:t xml:space="preserve"> </w:t>
      </w:r>
      <w:del w:id="10" w:author="Achen, Aaron - NRCS, Lincoln, NE" w:date="2019-08-06T14:28:00Z">
        <w:r>
          <w:delText xml:space="preserve">NRCS </w:delText>
        </w:r>
      </w:del>
      <w:r>
        <w:t>the ability to model data and report the natural resource impacts and outcomes of conservation practices, systems, programs and initiatives. It will also facilitate</w:t>
      </w:r>
      <w:del w:id="11" w:author="Achen, Aaron - NRCS, Lincoln, NE" w:date="2019-07-23T10:59:00Z">
        <w:r>
          <w:delText>s</w:delText>
        </w:r>
      </w:del>
      <w:r>
        <w:t xml:space="preserve"> the </w:t>
      </w:r>
      <w:del w:id="12" w:author="Achen, Aaron - NRCS, Lincoln, NE" w:date="2019-07-23T10:59:00Z">
        <w:r>
          <w:delText xml:space="preserve">ability to </w:delText>
        </w:r>
      </w:del>
      <w:r>
        <w:t>identif</w:t>
      </w:r>
      <w:del w:id="13" w:author="Achen, Aaron - NRCS, Lincoln, NE" w:date="2019-07-23T10:59:00Z">
        <w:r>
          <w:delText>y</w:delText>
        </w:r>
      </w:del>
      <w:ins w:id="14" w:author="Achen, Aaron - NRCS, Lincoln, NE" w:date="2019-07-23T10:59:00Z">
        <w:r>
          <w:t>ication of</w:t>
        </w:r>
      </w:ins>
      <w:r>
        <w:t xml:space="preserve"> conservation treatment needs and the </w:t>
      </w:r>
      <w:del w:id="15" w:author="Achen, Aaron - NRCS, Lincoln, NE" w:date="2019-07-23T10:59:00Z">
        <w:r>
          <w:delText xml:space="preserve">ability to </w:delText>
        </w:r>
      </w:del>
      <w:r>
        <w:t>report</w:t>
      </w:r>
      <w:ins w:id="16" w:author="Achen, Aaron - NRCS, Lincoln, NE" w:date="2019-07-23T10:59:00Z">
        <w:r>
          <w:t>ing of</w:t>
        </w:r>
      </w:ins>
      <w:r>
        <w:t xml:space="preserve"> outcomes for NRCS and USDA.</w:t>
      </w:r>
    </w:p>
    <w:p w14:paraId="2BA6ED3B" w14:textId="77777777" w:rsidR="00EC0DEF" w:rsidRDefault="00BB755F">
      <w:pPr>
        <w:numPr>
          <w:ilvl w:val="0"/>
          <w:numId w:val="3"/>
        </w:numPr>
        <w:spacing w:before="100" w:beforeAutospacing="1" w:after="100" w:afterAutospacing="1"/>
        <w:divId w:val="1790857662"/>
        <w:rPr>
          <w:rFonts w:eastAsia="Times New Roman"/>
        </w:rPr>
      </w:pPr>
      <w:r>
        <w:rPr>
          <w:rFonts w:eastAsia="Times New Roman"/>
        </w:rPr>
        <w:t>Example: RCCP Outcomes Guidance Document</w:t>
      </w:r>
      <w:del w:id="17" w:author="Achen, Aaron - NRCS, Lincoln, NE" w:date="2019-08-06T14:30:00Z">
        <w:r>
          <w:rPr>
            <w:rFonts w:eastAsia="Times New Roman"/>
          </w:rPr>
          <w:delText xml:space="preserve">. </w:delText>
        </w:r>
      </w:del>
      <w:ins w:id="18" w:author="Achen, Aaron - NRCS, Lincoln, NE" w:date="2019-08-06T14:30:00Z">
        <w:r>
          <w:rPr>
            <w:rFonts w:eastAsia="Times New Roman"/>
          </w:rPr>
          <w:t xml:space="preserve">: </w:t>
        </w:r>
      </w:ins>
      <w:hyperlink r:id="rId6" w:history="1">
        <w:r>
          <w:rPr>
            <w:rStyle w:val="Hyperlink"/>
            <w:rFonts w:eastAsia="Times New Roman"/>
          </w:rPr>
          <w:t>Click Here</w:t>
        </w:r>
      </w:hyperlink>
      <w:ins w:id="19" w:author="Achen, Aaron - NRCS, Lincoln, NE" w:date="2019-08-06T14:30:00Z">
        <w:r>
          <w:rPr>
            <w:rFonts w:eastAsia="Times New Roman"/>
          </w:rPr>
          <w:t>.</w:t>
        </w:r>
      </w:ins>
    </w:p>
    <w:p w14:paraId="3DE7C062" w14:textId="77777777" w:rsidR="00EC0DEF" w:rsidRDefault="00BB755F">
      <w:pPr>
        <w:numPr>
          <w:ilvl w:val="0"/>
          <w:numId w:val="3"/>
        </w:numPr>
        <w:spacing w:before="100" w:beforeAutospacing="1" w:after="100" w:afterAutospacing="1"/>
        <w:divId w:val="1790857662"/>
        <w:rPr>
          <w:rFonts w:eastAsia="Times New Roman"/>
        </w:rPr>
      </w:pPr>
      <w:r>
        <w:rPr>
          <w:rFonts w:eastAsia="Times New Roman"/>
        </w:rPr>
        <w:t>Data connections (CART-NPAD)</w:t>
      </w:r>
      <w:ins w:id="20" w:author="Achen, Aaron - NRCS, Lincoln, NE" w:date="2019-08-06T14:30:00Z">
        <w:r>
          <w:rPr>
            <w:rFonts w:eastAsia="Times New Roman"/>
          </w:rPr>
          <w:t>:</w:t>
        </w:r>
      </w:ins>
      <w:r>
        <w:rPr>
          <w:rFonts w:eastAsia="Times New Roman"/>
        </w:rPr>
        <w:t xml:space="preserve"> </w:t>
      </w:r>
      <w:hyperlink r:id="rId7" w:history="1">
        <w:r>
          <w:rPr>
            <w:rStyle w:val="Hyperlink"/>
            <w:rFonts w:eastAsia="Times New Roman"/>
          </w:rPr>
          <w:t>Click Here</w:t>
        </w:r>
      </w:hyperlink>
      <w:ins w:id="21" w:author="Achen, Aaron - NRCS, Lincoln, NE" w:date="2019-08-06T14:30:00Z">
        <w:r>
          <w:rPr>
            <w:rFonts w:eastAsia="Times New Roman"/>
          </w:rPr>
          <w:t>.</w:t>
        </w:r>
      </w:ins>
    </w:p>
    <w:p w14:paraId="7ECC422B" w14:textId="77777777" w:rsidR="00EC0DEF" w:rsidRDefault="00BB755F">
      <w:pPr>
        <w:numPr>
          <w:ilvl w:val="0"/>
          <w:numId w:val="3"/>
        </w:numPr>
        <w:spacing w:before="100" w:beforeAutospacing="1" w:after="100" w:afterAutospacing="1"/>
        <w:divId w:val="1790857662"/>
        <w:rPr>
          <w:rFonts w:eastAsia="Times New Roman"/>
        </w:rPr>
      </w:pPr>
      <w:r>
        <w:rPr>
          <w:rFonts w:eastAsia="Times New Roman"/>
        </w:rPr>
        <w:t>Measuring the success of conservation practice implementation.</w:t>
      </w:r>
    </w:p>
    <w:p w14:paraId="7D137244" w14:textId="77777777" w:rsidR="00EC0DEF" w:rsidRDefault="00BB755F">
      <w:pPr>
        <w:numPr>
          <w:ilvl w:val="0"/>
          <w:numId w:val="3"/>
        </w:numPr>
        <w:spacing w:before="100" w:beforeAutospacing="1" w:after="100" w:afterAutospacing="1"/>
        <w:divId w:val="1790857662"/>
        <w:rPr>
          <w:rFonts w:eastAsia="Times New Roman"/>
        </w:rPr>
      </w:pPr>
      <w:r>
        <w:rPr>
          <w:rFonts w:eastAsia="Times New Roman"/>
        </w:rPr>
        <w:t>Using soils data to help validate conservation practices.</w:t>
      </w:r>
    </w:p>
    <w:p w14:paraId="6E138446" w14:textId="77777777" w:rsidR="00EC0DEF" w:rsidRDefault="00BB755F">
      <w:pPr>
        <w:numPr>
          <w:ilvl w:val="0"/>
          <w:numId w:val="3"/>
        </w:numPr>
        <w:spacing w:before="100" w:beforeAutospacing="1" w:after="100" w:afterAutospacing="1"/>
        <w:divId w:val="1790857662"/>
        <w:rPr>
          <w:rFonts w:eastAsia="Times New Roman"/>
        </w:rPr>
      </w:pPr>
      <w:r>
        <w:rPr>
          <w:rFonts w:eastAsia="Times New Roman"/>
        </w:rPr>
        <w:t>Providing technical soil services using soil scientist to collect data for validation</w:t>
      </w:r>
      <w:ins w:id="22" w:author="Achen, Aaron - NRCS, Lincoln, NE" w:date="2019-08-06T14:30:00Z">
        <w:r>
          <w:rPr>
            <w:rFonts w:eastAsia="Times New Roman"/>
          </w:rPr>
          <w:t>.</w:t>
        </w:r>
      </w:ins>
    </w:p>
    <w:p w14:paraId="7DC66F15" w14:textId="77777777" w:rsidR="00EC0DEF" w:rsidRDefault="00BB755F">
      <w:pPr>
        <w:pStyle w:val="Heading2"/>
        <w:divId w:val="331882207"/>
        <w:rPr>
          <w:rFonts w:eastAsia="Times New Roman"/>
        </w:rPr>
      </w:pPr>
      <w:bookmarkStart w:id="23" w:name="_Toc16148971"/>
      <w:r>
        <w:rPr>
          <w:rFonts w:eastAsia="Times New Roman"/>
        </w:rPr>
        <w:t>Conceptual Data Design</w:t>
      </w:r>
      <w:bookmarkEnd w:id="23"/>
    </w:p>
    <w:p w14:paraId="40A069FF" w14:textId="77777777" w:rsidR="00EC0DEF" w:rsidRDefault="00BB755F" w:rsidP="00226B03">
      <w:pPr>
        <w:divId w:val="331882207"/>
      </w:pPr>
      <w:r>
        <w:rPr>
          <w:rStyle w:val="HTMLCode"/>
          <w:rFonts w:ascii="Times New Roman" w:hAnsi="Times New Roman" w:cs="Times New Roman"/>
        </w:rPr>
        <w:t xml:space="preserve">The </w:t>
      </w:r>
      <w:ins w:id="24" w:author="Achen, Aaron - NRCS, Lincoln, NE" w:date="2019-07-23T11:00:00Z">
        <w:r>
          <w:rPr>
            <w:rStyle w:val="HTMLCode"/>
            <w:rFonts w:ascii="Times New Roman" w:hAnsi="Times New Roman" w:cs="Times New Roman"/>
          </w:rPr>
          <w:t>“</w:t>
        </w:r>
      </w:ins>
      <w:r>
        <w:rPr>
          <w:rStyle w:val="HTMLCode"/>
          <w:rFonts w:ascii="Times New Roman" w:hAnsi="Times New Roman" w:cs="Times New Roman"/>
        </w:rPr>
        <w:t>conceptual data design</w:t>
      </w:r>
      <w:ins w:id="25" w:author="Achen, Aaron - NRCS, Lincoln, NE" w:date="2019-07-23T11:00:00Z">
        <w:r>
          <w:rPr>
            <w:rStyle w:val="HTMLCode"/>
            <w:rFonts w:ascii="Times New Roman" w:hAnsi="Times New Roman" w:cs="Times New Roman"/>
          </w:rPr>
          <w:t>”</w:t>
        </w:r>
      </w:ins>
      <w:r>
        <w:rPr>
          <w:rStyle w:val="HTMLCode"/>
          <w:rFonts w:ascii="Times New Roman" w:hAnsi="Times New Roman" w:cs="Times New Roman"/>
        </w:rPr>
        <w:t xml:space="preserve"> </w:t>
      </w:r>
      <w:del w:id="26" w:author="Achen, Aaron - NRCS, Lincoln, NE" w:date="2019-07-23T11:00:00Z">
        <w:r>
          <w:rPr>
            <w:rStyle w:val="HTMLCode"/>
            <w:rFonts w:ascii="Times New Roman" w:hAnsi="Times New Roman" w:cs="Times New Roman"/>
          </w:rPr>
          <w:delText xml:space="preserve">= </w:delText>
        </w:r>
      </w:del>
      <w:ins w:id="27" w:author="Achen, Aaron - NRCS, Lincoln, NE" w:date="2019-07-23T11:00:00Z">
        <w:r>
          <w:rPr>
            <w:rStyle w:val="HTMLCode"/>
            <w:rFonts w:ascii="Times New Roman" w:hAnsi="Times New Roman" w:cs="Times New Roman"/>
          </w:rPr>
          <w:t xml:space="preserve">consists of </w:t>
        </w:r>
      </w:ins>
      <w:r>
        <w:rPr>
          <w:rStyle w:val="HTMLCode"/>
          <w:rFonts w:ascii="Times New Roman" w:hAnsi="Times New Roman" w:cs="Times New Roman"/>
        </w:rPr>
        <w:t>practice tables, land unit tables, miscellaneous reference tables, interp</w:t>
      </w:r>
      <w:ins w:id="28" w:author="Achen, Aaron - NRCS, Lincoln, NE" w:date="2019-07-23T11:00:00Z">
        <w:r>
          <w:rPr>
            <w:rStyle w:val="HTMLCode"/>
            <w:rFonts w:ascii="Times New Roman" w:hAnsi="Times New Roman" w:cs="Times New Roman"/>
          </w:rPr>
          <w:t>retation</w:t>
        </w:r>
      </w:ins>
      <w:r>
        <w:rPr>
          <w:rStyle w:val="HTMLCode"/>
          <w:rFonts w:ascii="Times New Roman" w:hAnsi="Times New Roman" w:cs="Times New Roman"/>
        </w:rPr>
        <w:t>s tables</w:t>
      </w:r>
      <w:ins w:id="29" w:author="Achen, Aaron - NRCS, Lincoln, NE" w:date="2019-07-23T11:00:00Z">
        <w:r>
          <w:rPr>
            <w:rStyle w:val="HTMLCode"/>
            <w:rFonts w:ascii="Times New Roman" w:hAnsi="Times New Roman" w:cs="Times New Roman"/>
          </w:rPr>
          <w:t>,</w:t>
        </w:r>
      </w:ins>
      <w:r>
        <w:rPr>
          <w:rStyle w:val="HTMLCode"/>
          <w:rFonts w:ascii="Times New Roman" w:hAnsi="Times New Roman" w:cs="Times New Roman"/>
        </w:rPr>
        <w:t xml:space="preserve"> and connection to </w:t>
      </w:r>
      <w:ins w:id="30" w:author="Achen, Aaron - NRCS, Lincoln, NE" w:date="2019-07-23T11:01:00Z">
        <w:r>
          <w:rPr>
            <w:rStyle w:val="HTMLCode"/>
            <w:rFonts w:ascii="Times New Roman" w:hAnsi="Times New Roman" w:cs="Times New Roman"/>
          </w:rPr>
          <w:t xml:space="preserve">SSURGO </w:t>
        </w:r>
      </w:ins>
      <w:del w:id="31" w:author="Achen, Aaron - NRCS, Lincoln, NE" w:date="2019-07-23T11:01:00Z">
        <w:r>
          <w:rPr>
            <w:rStyle w:val="HTMLCode"/>
            <w:rFonts w:ascii="Times New Roman" w:hAnsi="Times New Roman" w:cs="Times New Roman"/>
          </w:rPr>
          <w:delText xml:space="preserve">Soil </w:delText>
        </w:r>
      </w:del>
      <w:ins w:id="32" w:author="Achen, Aaron - NRCS, Lincoln, NE" w:date="2019-07-23T11:01:00Z">
        <w:r>
          <w:rPr>
            <w:rStyle w:val="HTMLCode"/>
            <w:rFonts w:ascii="Times New Roman" w:hAnsi="Times New Roman" w:cs="Times New Roman"/>
          </w:rPr>
          <w:t>soil</w:t>
        </w:r>
      </w:ins>
      <w:del w:id="33" w:author="Achen, Aaron - NRCS, Lincoln, NE" w:date="2019-07-23T11:01:00Z">
        <w:r>
          <w:rPr>
            <w:rStyle w:val="HTMLCode"/>
            <w:rFonts w:ascii="Times New Roman" w:hAnsi="Times New Roman" w:cs="Times New Roman"/>
          </w:rPr>
          <w:delText>(SSURG)</w:delText>
        </w:r>
      </w:del>
      <w:r>
        <w:rPr>
          <w:rStyle w:val="HTMLCode"/>
          <w:rFonts w:ascii="Times New Roman" w:hAnsi="Times New Roman" w:cs="Times New Roman"/>
        </w:rPr>
        <w:t xml:space="preserve"> </w:t>
      </w:r>
      <w:del w:id="34" w:author="Achen, Aaron - NRCS, Lincoln, NE" w:date="2019-07-23T11:01:00Z">
        <w:r>
          <w:rPr>
            <w:rStyle w:val="HTMLCode"/>
            <w:rFonts w:ascii="Times New Roman" w:hAnsi="Times New Roman" w:cs="Times New Roman"/>
          </w:rPr>
          <w:delText xml:space="preserve">Map </w:delText>
        </w:r>
      </w:del>
      <w:ins w:id="35" w:author="Achen, Aaron - NRCS, Lincoln, NE" w:date="2019-07-23T11:01:00Z">
        <w:r>
          <w:rPr>
            <w:rStyle w:val="HTMLCode"/>
            <w:rFonts w:ascii="Times New Roman" w:hAnsi="Times New Roman" w:cs="Times New Roman"/>
          </w:rPr>
          <w:t xml:space="preserve">map </w:t>
        </w:r>
      </w:ins>
      <w:r>
        <w:rPr>
          <w:rStyle w:val="HTMLCode"/>
          <w:rFonts w:ascii="Times New Roman" w:hAnsi="Times New Roman" w:cs="Times New Roman"/>
        </w:rPr>
        <w:t>units.</w:t>
      </w:r>
    </w:p>
    <w:p w14:paraId="650F2EBB" w14:textId="77777777" w:rsidR="00EC0DEF" w:rsidRDefault="00BB755F">
      <w:pPr>
        <w:pStyle w:val="Heading2"/>
        <w:divId w:val="1603761219"/>
        <w:rPr>
          <w:rFonts w:eastAsia="Times New Roman"/>
        </w:rPr>
      </w:pPr>
      <w:bookmarkStart w:id="36" w:name="_Toc16148972"/>
      <w:r>
        <w:rPr>
          <w:rFonts w:eastAsia="Times New Roman"/>
        </w:rPr>
        <w:t>Outcomes Talking Points</w:t>
      </w:r>
      <w:bookmarkEnd w:id="36"/>
    </w:p>
    <w:p w14:paraId="1280A6A2" w14:textId="77777777" w:rsidR="00EC0DEF" w:rsidRDefault="00BB755F">
      <w:pPr>
        <w:numPr>
          <w:ilvl w:val="0"/>
          <w:numId w:val="6"/>
        </w:numPr>
        <w:spacing w:before="100" w:beforeAutospacing="1" w:after="100" w:afterAutospacing="1"/>
        <w:divId w:val="1603761219"/>
        <w:rPr>
          <w:rFonts w:eastAsia="Times New Roman"/>
        </w:rPr>
      </w:pPr>
      <w:del w:id="37" w:author="Achen, Aaron - NRCS, Lincoln, NE" w:date="2019-07-23T11:01:00Z">
        <w:r>
          <w:rPr>
            <w:rFonts w:eastAsia="Times New Roman"/>
          </w:rPr>
          <w:delText xml:space="preserve">priority </w:delText>
        </w:r>
      </w:del>
      <w:ins w:id="38" w:author="Achen, Aaron - NRCS, Lincoln, NE" w:date="2019-07-23T11:01:00Z">
        <w:r>
          <w:rPr>
            <w:rFonts w:eastAsia="Times New Roman"/>
          </w:rPr>
          <w:t xml:space="preserve">Priority </w:t>
        </w:r>
      </w:ins>
      <w:r>
        <w:rPr>
          <w:rFonts w:eastAsia="Times New Roman"/>
        </w:rPr>
        <w:t xml:space="preserve">#1 </w:t>
      </w:r>
      <w:del w:id="39" w:author="Achen, Aaron - NRCS, Lincoln, NE" w:date="2019-08-08T09:26:00Z">
        <w:r>
          <w:rPr>
            <w:rFonts w:eastAsia="Times New Roman"/>
          </w:rPr>
          <w:delText xml:space="preserve">= </w:delText>
        </w:r>
      </w:del>
      <w:ins w:id="40" w:author="Achen, Aaron - NRCS, Lincoln, NE" w:date="2019-08-08T09:26:00Z">
        <w:r>
          <w:rPr>
            <w:rFonts w:eastAsia="Times New Roman"/>
          </w:rPr>
          <w:t xml:space="preserve">is </w:t>
        </w:r>
      </w:ins>
      <w:r>
        <w:rPr>
          <w:rFonts w:eastAsia="Times New Roman"/>
        </w:rPr>
        <w:t>data design (in progress)</w:t>
      </w:r>
      <w:ins w:id="41" w:author="Achen, Aaron - NRCS, Lincoln, NE" w:date="2019-07-23T11:01:00Z">
        <w:r>
          <w:rPr>
            <w:rFonts w:eastAsia="Times New Roman"/>
          </w:rPr>
          <w:t>.</w:t>
        </w:r>
      </w:ins>
    </w:p>
    <w:p w14:paraId="6C856180" w14:textId="77777777" w:rsidR="00EC0DEF" w:rsidRDefault="00BB755F">
      <w:pPr>
        <w:numPr>
          <w:ilvl w:val="0"/>
          <w:numId w:val="6"/>
        </w:numPr>
        <w:spacing w:before="100" w:beforeAutospacing="1" w:after="100" w:afterAutospacing="1"/>
        <w:divId w:val="1603761219"/>
        <w:rPr>
          <w:rFonts w:eastAsia="Times New Roman"/>
        </w:rPr>
      </w:pPr>
      <w:del w:id="42" w:author="Achen, Aaron - NRCS, Lincoln, NE" w:date="2019-07-23T11:01:00Z">
        <w:r>
          <w:rPr>
            <w:rFonts w:eastAsia="Times New Roman"/>
          </w:rPr>
          <w:delText>a</w:delText>
        </w:r>
      </w:del>
      <w:ins w:id="43" w:author="Achen, Aaron - NRCS, Lincoln, NE" w:date="2019-07-23T11:01:00Z">
        <w:r>
          <w:rPr>
            <w:rFonts w:eastAsia="Times New Roman"/>
          </w:rPr>
          <w:t>A</w:t>
        </w:r>
      </w:ins>
      <w:r>
        <w:rPr>
          <w:rFonts w:eastAsia="Times New Roman"/>
        </w:rPr>
        <w:t xml:space="preserve">nalysis of existing free assets (infrastructure, programmatic, governance, partnerships.) </w:t>
      </w:r>
    </w:p>
    <w:p w14:paraId="53FA64BC" w14:textId="77777777" w:rsidR="00EC0DEF" w:rsidRDefault="00BB755F">
      <w:pPr>
        <w:numPr>
          <w:ilvl w:val="1"/>
          <w:numId w:val="6"/>
        </w:numPr>
        <w:spacing w:before="100" w:beforeAutospacing="1" w:after="100" w:afterAutospacing="1"/>
        <w:divId w:val="1603761219"/>
        <w:rPr>
          <w:rFonts w:eastAsia="Times New Roman"/>
        </w:rPr>
      </w:pPr>
      <w:del w:id="44" w:author="Achen, Aaron - NRCS, Lincoln, NE" w:date="2019-07-23T11:01:00Z">
        <w:r>
          <w:rPr>
            <w:rFonts w:eastAsia="Times New Roman"/>
          </w:rPr>
          <w:delText>w</w:delText>
        </w:r>
      </w:del>
      <w:ins w:id="45" w:author="Achen, Aaron - NRCS, Lincoln, NE" w:date="2019-07-23T11:01:00Z">
        <w:r>
          <w:rPr>
            <w:rFonts w:eastAsia="Times New Roman"/>
          </w:rPr>
          <w:t>W</w:t>
        </w:r>
      </w:ins>
      <w:r>
        <w:rPr>
          <w:rFonts w:eastAsia="Times New Roman"/>
        </w:rPr>
        <w:t xml:space="preserve">e expect </w:t>
      </w:r>
      <w:ins w:id="46" w:author="Achen, Aaron - NRCS, Lincoln, NE" w:date="2019-07-23T11:02:00Z">
        <w:r>
          <w:rPr>
            <w:rFonts w:eastAsia="Times New Roman"/>
          </w:rPr>
          <w:t xml:space="preserve">to complete </w:t>
        </w:r>
      </w:ins>
      <w:r>
        <w:rPr>
          <w:rFonts w:eastAsia="Times New Roman"/>
        </w:rPr>
        <w:t xml:space="preserve">this </w:t>
      </w:r>
      <w:del w:id="47" w:author="Achen, Aaron - NRCS, Lincoln, NE" w:date="2019-07-23T11:02:00Z">
        <w:r>
          <w:rPr>
            <w:rFonts w:eastAsia="Times New Roman"/>
          </w:rPr>
          <w:delText xml:space="preserve">to be done </w:delText>
        </w:r>
      </w:del>
      <w:ins w:id="48" w:author="Achen, Aaron - NRCS, Lincoln, NE" w:date="2019-07-23T11:02:00Z">
        <w:r>
          <w:rPr>
            <w:rFonts w:eastAsia="Times New Roman"/>
          </w:rPr>
          <w:t xml:space="preserve">analysis </w:t>
        </w:r>
      </w:ins>
      <w:r>
        <w:rPr>
          <w:rFonts w:eastAsia="Times New Roman"/>
        </w:rPr>
        <w:t>by end of FY</w:t>
      </w:r>
      <w:ins w:id="49" w:author="Achen, Aaron - NRCS, Lincoln, NE" w:date="2019-08-06T14:31:00Z">
        <w:r>
          <w:rPr>
            <w:rFonts w:eastAsia="Times New Roman"/>
          </w:rPr>
          <w:t>–2019</w:t>
        </w:r>
      </w:ins>
      <w:r>
        <w:rPr>
          <w:rFonts w:eastAsia="Times New Roman"/>
        </w:rPr>
        <w:t xml:space="preserve"> </w:t>
      </w:r>
      <w:del w:id="50" w:author="Achen, Aaron - NRCS, Lincoln, NE" w:date="2019-07-23T11:02:00Z">
        <w:r>
          <w:rPr>
            <w:rFonts w:eastAsia="Times New Roman"/>
          </w:rPr>
          <w:delText xml:space="preserve">with </w:delText>
        </w:r>
      </w:del>
      <w:ins w:id="51" w:author="Achen, Aaron - NRCS, Lincoln, NE" w:date="2019-07-23T11:02:00Z">
        <w:r>
          <w:rPr>
            <w:rFonts w:eastAsia="Times New Roman"/>
          </w:rPr>
          <w:t xml:space="preserve">and have </w:t>
        </w:r>
      </w:ins>
      <w:r>
        <w:rPr>
          <w:rFonts w:eastAsia="Times New Roman"/>
        </w:rPr>
        <w:t>an action plan</w:t>
      </w:r>
      <w:ins w:id="52" w:author="Achen, Aaron - NRCS, Lincoln, NE" w:date="2019-07-23T11:02:00Z">
        <w:r>
          <w:rPr>
            <w:rFonts w:eastAsia="Times New Roman"/>
          </w:rPr>
          <w:t>.</w:t>
        </w:r>
      </w:ins>
    </w:p>
    <w:p w14:paraId="47F7563D" w14:textId="77777777" w:rsidR="00EC0DEF" w:rsidRDefault="00BB755F">
      <w:pPr>
        <w:numPr>
          <w:ilvl w:val="0"/>
          <w:numId w:val="6"/>
        </w:numPr>
        <w:spacing w:before="100" w:beforeAutospacing="1" w:after="100" w:afterAutospacing="1"/>
        <w:divId w:val="1603761219"/>
        <w:rPr>
          <w:rFonts w:eastAsia="Times New Roman"/>
        </w:rPr>
      </w:pPr>
      <w:del w:id="53" w:author="Achen, Aaron - NRCS, Lincoln, NE" w:date="2019-07-23T11:02:00Z">
        <w:r>
          <w:rPr>
            <w:rFonts w:eastAsia="Times New Roman"/>
          </w:rPr>
          <w:lastRenderedPageBreak/>
          <w:delText>n</w:delText>
        </w:r>
      </w:del>
      <w:ins w:id="54" w:author="Achen, Aaron - NRCS, Lincoln, NE" w:date="2019-07-23T11:02:00Z">
        <w:r>
          <w:rPr>
            <w:rFonts w:eastAsia="Times New Roman"/>
          </w:rPr>
          <w:t>N</w:t>
        </w:r>
      </w:ins>
      <w:r>
        <w:rPr>
          <w:rFonts w:eastAsia="Times New Roman"/>
        </w:rPr>
        <w:t xml:space="preserve">ear-term wins </w:t>
      </w:r>
      <w:del w:id="55" w:author="Achen, Aaron - NRCS, Lincoln, NE" w:date="2019-07-23T11:02:00Z">
        <w:r>
          <w:rPr>
            <w:rFonts w:eastAsia="Times New Roman"/>
          </w:rPr>
          <w:delText xml:space="preserve">will </w:delText>
        </w:r>
      </w:del>
      <w:r>
        <w:rPr>
          <w:rFonts w:eastAsia="Times New Roman"/>
        </w:rPr>
        <w:t>need leadership support and approvals to begin Oct</w:t>
      </w:r>
      <w:ins w:id="56" w:author="Achen, Aaron - NRCS, Lincoln, NE" w:date="2019-07-23T11:02:00Z">
        <w:r>
          <w:rPr>
            <w:rFonts w:eastAsia="Times New Roman"/>
          </w:rPr>
          <w:t>ober</w:t>
        </w:r>
      </w:ins>
      <w:del w:id="57" w:author="Achen, Aaron - NRCS, Lincoln, NE" w:date="2019-07-23T11:02:00Z">
        <w:r>
          <w:rPr>
            <w:rFonts w:eastAsia="Times New Roman"/>
          </w:rPr>
          <w:delText>.</w:delText>
        </w:r>
      </w:del>
      <w:r>
        <w:rPr>
          <w:rFonts w:eastAsia="Times New Roman"/>
        </w:rPr>
        <w:t xml:space="preserve"> 1</w:t>
      </w:r>
      <w:ins w:id="58" w:author="Achen, Aaron - NRCS, Lincoln, NE" w:date="2019-07-23T11:02:00Z">
        <w:r>
          <w:rPr>
            <w:rFonts w:eastAsia="Times New Roman"/>
          </w:rPr>
          <w:t>.</w:t>
        </w:r>
      </w:ins>
      <w:del w:id="59" w:author="Achen, Aaron - NRCS, Lincoln, NE" w:date="2019-07-23T11:02:00Z">
        <w:r>
          <w:rPr>
            <w:rFonts w:eastAsia="Times New Roman"/>
          </w:rPr>
          <w:delText xml:space="preserve"> </w:delText>
        </w:r>
      </w:del>
    </w:p>
    <w:p w14:paraId="76B4491C" w14:textId="77777777" w:rsidR="00EC0DEF" w:rsidRDefault="00BB755F">
      <w:pPr>
        <w:numPr>
          <w:ilvl w:val="1"/>
          <w:numId w:val="6"/>
        </w:numPr>
        <w:spacing w:before="100" w:beforeAutospacing="1" w:after="100" w:afterAutospacing="1"/>
        <w:divId w:val="1603761219"/>
        <w:rPr>
          <w:rFonts w:eastAsia="Times New Roman"/>
        </w:rPr>
      </w:pPr>
      <w:del w:id="60" w:author="Achen, Aaron - NRCS, Lincoln, NE" w:date="2019-07-23T11:02:00Z">
        <w:r>
          <w:rPr>
            <w:rFonts w:eastAsia="Times New Roman"/>
          </w:rPr>
          <w:delText>c</w:delText>
        </w:r>
      </w:del>
      <w:ins w:id="61" w:author="Achen, Aaron - NRCS, Lincoln, NE" w:date="2019-07-23T11:02:00Z">
        <w:r>
          <w:rPr>
            <w:rFonts w:eastAsia="Times New Roman"/>
          </w:rPr>
          <w:t>C</w:t>
        </w:r>
      </w:ins>
      <w:r>
        <w:rPr>
          <w:rFonts w:eastAsia="Times New Roman"/>
        </w:rPr>
        <w:t xml:space="preserve">ost on this </w:t>
      </w:r>
      <w:del w:id="62" w:author="Achen, Aaron - NRCS, Lincoln, NE" w:date="2019-07-23T11:03:00Z">
        <w:r>
          <w:rPr>
            <w:rFonts w:eastAsia="Times New Roman"/>
          </w:rPr>
          <w:delText xml:space="preserve">TBD </w:delText>
        </w:r>
      </w:del>
      <w:ins w:id="63" w:author="Achen, Aaron - NRCS, Lincoln, NE" w:date="2019-07-23T11:03:00Z">
        <w:r>
          <w:rPr>
            <w:rFonts w:eastAsia="Times New Roman"/>
          </w:rPr>
          <w:t xml:space="preserve">to be determined </w:t>
        </w:r>
      </w:ins>
      <w:r>
        <w:rPr>
          <w:rFonts w:eastAsia="Times New Roman"/>
        </w:rPr>
        <w:t xml:space="preserve">by </w:t>
      </w:r>
      <w:ins w:id="64" w:author="Achen, Aaron - NRCS, Lincoln, NE" w:date="2019-07-23T11:03:00Z">
        <w:r>
          <w:rPr>
            <w:rFonts w:eastAsia="Times New Roman"/>
          </w:rPr>
          <w:t>the analysis of assets.</w:t>
        </w:r>
      </w:ins>
      <w:del w:id="65" w:author="Achen, Aaron - NRCS, Lincoln, NE" w:date="2019-07-23T11:03:00Z">
        <w:r>
          <w:rPr>
            <w:rFonts w:eastAsia="Times New Roman"/>
          </w:rPr>
          <w:delText>#2</w:delText>
        </w:r>
      </w:del>
    </w:p>
    <w:p w14:paraId="7D65A709" w14:textId="77777777" w:rsidR="00EC0DEF" w:rsidRDefault="00BB755F">
      <w:pPr>
        <w:pStyle w:val="Heading2"/>
        <w:divId w:val="1327049054"/>
        <w:rPr>
          <w:rFonts w:eastAsia="Times New Roman"/>
        </w:rPr>
      </w:pPr>
      <w:bookmarkStart w:id="66" w:name="_Toc16148973"/>
      <w:r>
        <w:rPr>
          <w:rFonts w:eastAsia="Times New Roman"/>
        </w:rPr>
        <w:t xml:space="preserve">Leadership </w:t>
      </w:r>
      <w:del w:id="67" w:author="Achen, Aaron - NRCS, Lincoln, NE" w:date="2019-07-23T11:03:00Z">
        <w:r>
          <w:rPr>
            <w:rFonts w:eastAsia="Times New Roman"/>
          </w:rPr>
          <w:delText>h</w:delText>
        </w:r>
      </w:del>
      <w:ins w:id="68" w:author="Achen, Aaron - NRCS, Lincoln, NE" w:date="2019-07-23T11:03:00Z">
        <w:r>
          <w:rPr>
            <w:rFonts w:eastAsia="Times New Roman"/>
          </w:rPr>
          <w:t>H</w:t>
        </w:r>
      </w:ins>
      <w:r>
        <w:rPr>
          <w:rFonts w:eastAsia="Times New Roman"/>
        </w:rPr>
        <w:t>elp</w:t>
      </w:r>
      <w:del w:id="69" w:author="Achen, Aaron - NRCS, Lincoln, NE" w:date="2019-07-23T11:03:00Z">
        <w:r>
          <w:rPr>
            <w:rFonts w:eastAsia="Times New Roman"/>
          </w:rPr>
          <w:delText>:</w:delText>
        </w:r>
      </w:del>
      <w:bookmarkEnd w:id="66"/>
    </w:p>
    <w:p w14:paraId="3FC60BD1" w14:textId="77777777" w:rsidR="00EC0DEF" w:rsidRDefault="00BB755F">
      <w:pPr>
        <w:pStyle w:val="NormalWeb"/>
        <w:divId w:val="1327049054"/>
      </w:pPr>
      <w:ins w:id="70" w:author="Achen, Aaron - NRCS, Lincoln, NE" w:date="2019-07-23T11:03:00Z">
        <w:r>
          <w:t xml:space="preserve">Leadership can assist in the process by </w:t>
        </w:r>
      </w:ins>
      <w:del w:id="71" w:author="Achen, Aaron - NRCS, Lincoln, NE" w:date="2019-07-23T11:03:00Z">
        <w:r>
          <w:delText>B</w:delText>
        </w:r>
      </w:del>
      <w:ins w:id="72" w:author="Achen, Aaron - NRCS, Lincoln, NE" w:date="2019-07-23T11:03:00Z">
        <w:r>
          <w:t>b</w:t>
        </w:r>
      </w:ins>
      <w:r>
        <w:t>rainstorm</w:t>
      </w:r>
      <w:ins w:id="73" w:author="Achen, Aaron - NRCS, Lincoln, NE" w:date="2019-07-23T11:03:00Z">
        <w:r>
          <w:t>ing and then</w:t>
        </w:r>
      </w:ins>
      <w:ins w:id="74" w:author="Achen, Aaron - NRCS, Lincoln, NE" w:date="2019-07-23T11:04:00Z">
        <w:r>
          <w:t xml:space="preserve"> providing</w:t>
        </w:r>
      </w:ins>
      <w:r>
        <w:t xml:space="preserve"> a list of desired outcomes for us to focus </w:t>
      </w:r>
      <w:ins w:id="75" w:author="Achen, Aaron - NRCS, Lincoln, NE" w:date="2019-07-23T11:04:00Z">
        <w:r>
          <w:t xml:space="preserve">the </w:t>
        </w:r>
      </w:ins>
      <w:ins w:id="76" w:author="Achen, Aaron - NRCS, Lincoln, NE" w:date="2019-08-08T09:24:00Z">
        <w:r>
          <w:t xml:space="preserve">priorities for </w:t>
        </w:r>
      </w:ins>
      <w:r>
        <w:t xml:space="preserve">data design </w:t>
      </w:r>
      <w:del w:id="77" w:author="Achen, Aaron - NRCS, Lincoln, NE" w:date="2019-08-08T09:24:00Z">
        <w:r>
          <w:delText xml:space="preserve">priorities </w:delText>
        </w:r>
      </w:del>
      <w:r>
        <w:t>(jobs, businesses, carbon, water quality, etc.)</w:t>
      </w:r>
      <w:ins w:id="78" w:author="Achen, Aaron - NRCS, Lincoln, NE" w:date="2019-07-23T11:04:00Z">
        <w:r>
          <w:t>.</w:t>
        </w:r>
      </w:ins>
    </w:p>
    <w:p w14:paraId="2BC01B08" w14:textId="77777777" w:rsidR="00EC0DEF" w:rsidRDefault="00BB755F">
      <w:pPr>
        <w:pStyle w:val="Heading2"/>
        <w:divId w:val="1470511676"/>
        <w:rPr>
          <w:rFonts w:eastAsia="Times New Roman"/>
        </w:rPr>
      </w:pPr>
      <w:bookmarkStart w:id="79" w:name="_Toc16148974"/>
      <w:r>
        <w:rPr>
          <w:rFonts w:eastAsia="Times New Roman"/>
        </w:rPr>
        <w:t>Soils Data</w:t>
      </w:r>
      <w:bookmarkEnd w:id="79"/>
    </w:p>
    <w:p w14:paraId="03D9CE0A" w14:textId="77777777" w:rsidR="00EC0DEF" w:rsidRDefault="00BB755F">
      <w:pPr>
        <w:numPr>
          <w:ilvl w:val="0"/>
          <w:numId w:val="12"/>
        </w:numPr>
        <w:spacing w:before="100" w:beforeAutospacing="1" w:after="100" w:afterAutospacing="1"/>
        <w:divId w:val="1470511676"/>
        <w:rPr>
          <w:rFonts w:eastAsia="Times New Roman"/>
        </w:rPr>
      </w:pPr>
      <w:r>
        <w:rPr>
          <w:rFonts w:eastAsia="Times New Roman"/>
        </w:rPr>
        <w:t>We need to be able to tag PLU attributes to a soil map unit and interp</w:t>
      </w:r>
      <w:ins w:id="80" w:author="Achen, Aaron - NRCS, Lincoln, NE" w:date="2019-07-23T11:04:00Z">
        <w:r>
          <w:rPr>
            <w:rFonts w:eastAsia="Times New Roman"/>
          </w:rPr>
          <w:t>retation</w:t>
        </w:r>
      </w:ins>
      <w:r>
        <w:rPr>
          <w:rFonts w:eastAsia="Times New Roman"/>
        </w:rPr>
        <w:t xml:space="preserve">s on the fly with data feeds. </w:t>
      </w:r>
    </w:p>
    <w:p w14:paraId="55C1F7B9" w14:textId="77777777" w:rsidR="00EC0DEF" w:rsidRDefault="00BB755F">
      <w:pPr>
        <w:numPr>
          <w:ilvl w:val="1"/>
          <w:numId w:val="12"/>
        </w:numPr>
        <w:spacing w:before="100" w:beforeAutospacing="1" w:after="100" w:afterAutospacing="1"/>
        <w:divId w:val="1470511676"/>
        <w:rPr>
          <w:rFonts w:eastAsia="Times New Roman"/>
        </w:rPr>
      </w:pPr>
      <w:bookmarkStart w:id="81" w:name="_Hlk16239925"/>
      <w:commentRangeStart w:id="82"/>
      <w:del w:id="83" w:author="Achen, Aaron - NRCS, Lincoln, NE" w:date="2019-07-23T11:04:00Z">
        <w:r>
          <w:rPr>
            <w:rFonts w:eastAsia="Times New Roman"/>
          </w:rPr>
          <w:delText>s</w:delText>
        </w:r>
      </w:del>
      <w:ins w:id="84" w:author="Achen, Aaron - NRCS, Lincoln, NE" w:date="2019-07-23T11:04:00Z">
        <w:r>
          <w:rPr>
            <w:rFonts w:eastAsia="Times New Roman"/>
          </w:rPr>
          <w:t>S</w:t>
        </w:r>
      </w:ins>
      <w:r>
        <w:rPr>
          <w:rFonts w:eastAsia="Times New Roman"/>
        </w:rPr>
        <w:t xml:space="preserve">ome </w:t>
      </w:r>
      <w:commentRangeEnd w:id="82"/>
      <w:r>
        <w:rPr>
          <w:rStyle w:val="CommentReference"/>
        </w:rPr>
        <w:commentReference w:id="82"/>
      </w:r>
      <w:r>
        <w:rPr>
          <w:rFonts w:eastAsia="Times New Roman"/>
        </w:rPr>
        <w:t xml:space="preserve">would need to have pre-generated reference table values based on a script (to be developed by </w:t>
      </w:r>
      <w:del w:id="85" w:author="Achen, Aaron - NRCS, Lincoln, NE" w:date="2019-07-23T11:04:00Z">
        <w:r>
          <w:rPr>
            <w:rFonts w:eastAsia="Times New Roman"/>
          </w:rPr>
          <w:delText>SMEs</w:delText>
        </w:r>
      </w:del>
      <w:ins w:id="86" w:author="Achen, Aaron - NRCS, Lincoln, NE" w:date="2019-07-23T11:04:00Z">
        <w:r>
          <w:rPr>
            <w:rFonts w:eastAsia="Times New Roman"/>
          </w:rPr>
          <w:t>subject matter experts</w:t>
        </w:r>
      </w:ins>
      <w:r>
        <w:rPr>
          <w:rFonts w:eastAsia="Times New Roman"/>
        </w:rPr>
        <w:t>)</w:t>
      </w:r>
      <w:ins w:id="87" w:author="Achen, Aaron - NRCS, Lincoln, NE" w:date="2019-07-23T11:04:00Z">
        <w:r>
          <w:rPr>
            <w:rFonts w:eastAsia="Times New Roman"/>
          </w:rPr>
          <w:t>.</w:t>
        </w:r>
      </w:ins>
    </w:p>
    <w:bookmarkEnd w:id="81"/>
    <w:p w14:paraId="0D4966DA" w14:textId="77777777" w:rsidR="00EC0DEF" w:rsidRDefault="00BB755F">
      <w:pPr>
        <w:numPr>
          <w:ilvl w:val="1"/>
          <w:numId w:val="12"/>
        </w:numPr>
        <w:spacing w:before="100" w:beforeAutospacing="1" w:after="100" w:afterAutospacing="1"/>
        <w:divId w:val="1470511676"/>
        <w:rPr>
          <w:rFonts w:eastAsia="Times New Roman"/>
        </w:rPr>
      </w:pPr>
      <w:del w:id="88" w:author="Achen, Aaron - NRCS, Lincoln, NE" w:date="2019-07-23T11:05:00Z">
        <w:r>
          <w:rPr>
            <w:rFonts w:eastAsia="Times New Roman"/>
          </w:rPr>
          <w:delText xml:space="preserve">some </w:delText>
        </w:r>
      </w:del>
      <w:ins w:id="89" w:author="Achen, Aaron - NRCS, Lincoln, NE" w:date="2019-07-23T11:05:00Z">
        <w:r>
          <w:rPr>
            <w:rFonts w:eastAsia="Times New Roman"/>
          </w:rPr>
          <w:t xml:space="preserve">Some </w:t>
        </w:r>
      </w:ins>
      <w:r>
        <w:rPr>
          <w:rFonts w:eastAsia="Times New Roman"/>
        </w:rPr>
        <w:t>could pull direct soil interpretations.</w:t>
      </w:r>
    </w:p>
    <w:p w14:paraId="53FB6939" w14:textId="77777777" w:rsidR="00EC0DEF" w:rsidRDefault="00EC0DEF">
      <w:pPr>
        <w:numPr>
          <w:ilvl w:val="0"/>
          <w:numId w:val="12"/>
        </w:numPr>
        <w:spacing w:before="100" w:beforeAutospacing="1" w:after="100" w:afterAutospacing="1"/>
        <w:divId w:val="1470511676"/>
        <w:rPr>
          <w:del w:id="90" w:author="Achen, Aaron - NRCS, Lincoln, NE" w:date="2019-08-08T09:25:00Z"/>
          <w:rFonts w:eastAsia="Times New Roman"/>
        </w:rPr>
      </w:pPr>
    </w:p>
    <w:p w14:paraId="6F009A1A" w14:textId="77777777" w:rsidR="00EC0DEF" w:rsidRDefault="00BB755F" w:rsidP="00226B03">
      <w:pPr>
        <w:numPr>
          <w:ilvl w:val="0"/>
          <w:numId w:val="12"/>
        </w:numPr>
        <w:spacing w:before="100" w:beforeAutospacing="1" w:after="100" w:afterAutospacing="1"/>
        <w:divId w:val="1470511676"/>
        <w:rPr>
          <w:rFonts w:eastAsia="Times New Roman"/>
        </w:rPr>
      </w:pPr>
      <w:r>
        <w:rPr>
          <w:rFonts w:eastAsia="Times New Roman"/>
        </w:rPr>
        <w:t>We may only be able to do a few outc</w:t>
      </w:r>
      <w:bookmarkStart w:id="91" w:name="_GoBack"/>
      <w:bookmarkEnd w:id="91"/>
      <w:r>
        <w:rPr>
          <w:rFonts w:eastAsia="Times New Roman"/>
        </w:rPr>
        <w:t>omes this way with soil data, but we could get the highest priority completed and evaluate the outcome.</w:t>
      </w:r>
    </w:p>
    <w:p w14:paraId="0524D4F4" w14:textId="77777777" w:rsidR="00EC0DEF" w:rsidRDefault="00BB755F">
      <w:pPr>
        <w:divId w:val="1105031989"/>
        <w:rPr>
          <w:rFonts w:eastAsia="Times New Roman"/>
        </w:rPr>
      </w:pPr>
      <w:commentRangeStart w:id="92"/>
      <w:del w:id="93" w:author="Achen, Aaron - NRCS, Lincoln, NE" w:date="2019-08-08T09:25:00Z">
        <w:r>
          <w:rPr>
            <w:rFonts w:eastAsia="Times New Roman"/>
            <w:noProof/>
            <w:sz w:val="20"/>
            <w:szCs w:val="20"/>
          </w:rPr>
          <w:lastRenderedPageBreak/>
          <w:drawing>
            <wp:inline distT="0" distB="0" distL="0" distR="0" wp14:anchorId="29ED2D45" wp14:editId="0AEE69B1">
              <wp:extent cx="7322820" cy="4886325"/>
              <wp:effectExtent l="0" t="0" r="0" b="9525"/>
              <wp:docPr id="1" name="Picture 1" descr="C90880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908808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22820" cy="4886325"/>
                      </a:xfrm>
                      <a:prstGeom prst="rect">
                        <a:avLst/>
                      </a:prstGeom>
                      <a:noFill/>
                      <a:ln>
                        <a:noFill/>
                      </a:ln>
                    </pic:spPr>
                  </pic:pic>
                </a:graphicData>
              </a:graphic>
            </wp:inline>
          </w:drawing>
        </w:r>
      </w:del>
      <w:commentRangeEnd w:id="92"/>
      <w:r>
        <w:rPr>
          <w:rStyle w:val="CommentReference"/>
        </w:rPr>
        <w:commentReference w:id="92"/>
      </w:r>
    </w:p>
    <w:p w14:paraId="710A51B4" w14:textId="77777777" w:rsidR="00EC0DEF" w:rsidRDefault="00BB755F" w:rsidP="00646A65">
      <w:pPr>
        <w:pStyle w:val="Caption1"/>
        <w:divId w:val="1470511676"/>
        <w:rPr>
          <w:del w:id="96" w:author="Achen, Aaron - NRCS, Lincoln, NE" w:date="2019-08-08T09:26:00Z"/>
        </w:rPr>
      </w:pPr>
      <w:del w:id="97" w:author="Achen, Aaron - NRCS, Lincoln, NE" w:date="2019-08-08T09:26:00Z">
        <w:r>
          <w:delText>1</w:delText>
        </w:r>
      </w:del>
    </w:p>
    <w:p w14:paraId="33ED6805" w14:textId="77777777" w:rsidR="00EC0DEF" w:rsidRDefault="00BB755F" w:rsidP="00EC0DEF">
      <w:pPr>
        <w:spacing w:before="100" w:beforeAutospacing="1" w:after="100" w:afterAutospacing="1"/>
        <w:divId w:val="1470511676"/>
        <w:rPr>
          <w:del w:id="98" w:author="Achen, Aaron - NRCS, Lincoln, NE" w:date="2019-08-08T09:26:00Z"/>
          <w:rFonts w:eastAsia="Times New Roman"/>
        </w:rPr>
        <w:pPrChange w:id="99" w:author="Achen, Aaron - NRCS, Lincoln, NE" w:date="2019-08-08T09:26:00Z">
          <w:pPr>
            <w:divId w:val="1470511676"/>
          </w:pPr>
        </w:pPrChange>
      </w:pPr>
      <w:del w:id="100" w:author="Achen, Aaron - NRCS, Lincoln, NE" w:date="2019-08-08T09:25:00Z">
        <w:r>
          <w:rPr>
            <w:rFonts w:eastAsia="Times New Roman"/>
            <w:noProof/>
            <w:sz w:val="20"/>
            <w:szCs w:val="20"/>
          </w:rPr>
          <w:lastRenderedPageBreak/>
          <w:drawing>
            <wp:inline distT="0" distB="0" distL="0" distR="0" wp14:anchorId="7759528F" wp14:editId="38C13F0C">
              <wp:extent cx="6400800" cy="6144895"/>
              <wp:effectExtent l="0" t="0" r="0" b="8255"/>
              <wp:docPr id="2" name="Picture 2" descr="261F8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61F83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6144895"/>
                      </a:xfrm>
                      <a:prstGeom prst="rect">
                        <a:avLst/>
                      </a:prstGeom>
                      <a:noFill/>
                      <a:ln>
                        <a:noFill/>
                      </a:ln>
                    </pic:spPr>
                  </pic:pic>
                </a:graphicData>
              </a:graphic>
            </wp:inline>
          </w:drawing>
        </w:r>
      </w:del>
    </w:p>
    <w:p w14:paraId="35BC4496" w14:textId="77777777" w:rsidR="00EC0DEF" w:rsidRDefault="00BB755F" w:rsidP="00646A65">
      <w:pPr>
        <w:pStyle w:val="Caption1"/>
        <w:divId w:val="1470511676"/>
        <w:rPr>
          <w:del w:id="101" w:author="Achen, Aaron - NRCS, Lincoln, NE" w:date="2019-08-08T09:26:00Z"/>
        </w:rPr>
      </w:pPr>
      <w:del w:id="102" w:author="Achen, Aaron - NRCS, Lincoln, NE" w:date="2019-08-08T09:26:00Z">
        <w:r>
          <w:delText>2</w:delText>
        </w:r>
      </w:del>
    </w:p>
    <w:p w14:paraId="129FEDE2" w14:textId="77777777" w:rsidR="00EC0DEF" w:rsidRDefault="00BB755F" w:rsidP="00EC0DEF">
      <w:pPr>
        <w:spacing w:before="100" w:beforeAutospacing="1" w:after="100" w:afterAutospacing="1"/>
        <w:divId w:val="1470511676"/>
        <w:rPr>
          <w:del w:id="103" w:author="Achen, Aaron - NRCS, Lincoln, NE" w:date="2019-08-08T09:26:00Z"/>
          <w:rFonts w:eastAsia="Times New Roman"/>
        </w:rPr>
        <w:pPrChange w:id="104" w:author="Achen, Aaron - NRCS, Lincoln, NE" w:date="2019-08-08T09:26:00Z">
          <w:pPr>
            <w:divId w:val="1470511676"/>
          </w:pPr>
        </w:pPrChange>
      </w:pPr>
      <w:del w:id="105" w:author="Achen, Aaron - NRCS, Lincoln, NE" w:date="2019-08-08T09:25:00Z">
        <w:r>
          <w:rPr>
            <w:rFonts w:eastAsia="Times New Roman"/>
            <w:noProof/>
            <w:sz w:val="20"/>
            <w:szCs w:val="20"/>
          </w:rPr>
          <w:lastRenderedPageBreak/>
          <w:drawing>
            <wp:inline distT="0" distB="0" distL="0" distR="0" wp14:anchorId="689C7604" wp14:editId="55685C4E">
              <wp:extent cx="6342380" cy="8690610"/>
              <wp:effectExtent l="0" t="0" r="1270" b="0"/>
              <wp:docPr id="3" name="Picture 3" descr="4917D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917D9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2380" cy="8690610"/>
                      </a:xfrm>
                      <a:prstGeom prst="rect">
                        <a:avLst/>
                      </a:prstGeom>
                      <a:noFill/>
                      <a:ln>
                        <a:noFill/>
                      </a:ln>
                    </pic:spPr>
                  </pic:pic>
                </a:graphicData>
              </a:graphic>
            </wp:inline>
          </w:drawing>
        </w:r>
      </w:del>
    </w:p>
    <w:p w14:paraId="1C75C435" w14:textId="77777777" w:rsidR="00EC0DEF" w:rsidRDefault="00BB755F" w:rsidP="00646A65">
      <w:pPr>
        <w:pStyle w:val="Caption1"/>
        <w:divId w:val="1470511676"/>
        <w:rPr>
          <w:del w:id="106" w:author="Achen, Aaron - NRCS, Lincoln, NE" w:date="2019-08-08T09:26:00Z"/>
        </w:rPr>
      </w:pPr>
      <w:del w:id="107" w:author="Achen, Aaron - NRCS, Lincoln, NE" w:date="2019-08-08T09:26:00Z">
        <w:r>
          <w:lastRenderedPageBreak/>
          <w:delText>3</w:delText>
        </w:r>
      </w:del>
    </w:p>
    <w:p w14:paraId="6CF4D535" w14:textId="77777777" w:rsidR="00EC0DEF" w:rsidRDefault="00BB755F" w:rsidP="00EC0DEF">
      <w:pPr>
        <w:spacing w:before="100" w:beforeAutospacing="1" w:after="100" w:afterAutospacing="1"/>
        <w:divId w:val="1470511676"/>
        <w:rPr>
          <w:del w:id="108" w:author="Achen, Aaron - NRCS, Lincoln, NE" w:date="2019-08-08T09:26:00Z"/>
          <w:rFonts w:eastAsia="Times New Roman"/>
        </w:rPr>
        <w:pPrChange w:id="109" w:author="Achen, Aaron - NRCS, Lincoln, NE" w:date="2019-08-08T09:26:00Z">
          <w:pPr>
            <w:divId w:val="1470511676"/>
          </w:pPr>
        </w:pPrChange>
      </w:pPr>
      <w:del w:id="110" w:author="Achen, Aaron - NRCS, Lincoln, NE" w:date="2019-08-08T09:25:00Z">
        <w:r>
          <w:rPr>
            <w:rFonts w:eastAsia="Times New Roman"/>
            <w:noProof/>
            <w:sz w:val="20"/>
            <w:szCs w:val="20"/>
          </w:rPr>
          <w:lastRenderedPageBreak/>
          <w:drawing>
            <wp:inline distT="0" distB="0" distL="0" distR="0" wp14:anchorId="1FAA08E9" wp14:editId="59248DB0">
              <wp:extent cx="6744335" cy="8229600"/>
              <wp:effectExtent l="0" t="0" r="0" b="0"/>
              <wp:docPr id="4" name="Picture 4" descr="6BA3F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BA3F7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44335" cy="8229600"/>
                      </a:xfrm>
                      <a:prstGeom prst="rect">
                        <a:avLst/>
                      </a:prstGeom>
                      <a:noFill/>
                      <a:ln>
                        <a:noFill/>
                      </a:ln>
                    </pic:spPr>
                  </pic:pic>
                </a:graphicData>
              </a:graphic>
            </wp:inline>
          </w:drawing>
        </w:r>
      </w:del>
    </w:p>
    <w:p w14:paraId="07A435B0" w14:textId="77777777" w:rsidR="00EC0DEF" w:rsidRDefault="00BB755F" w:rsidP="00646A65">
      <w:pPr>
        <w:pStyle w:val="Caption1"/>
        <w:divId w:val="1470511676"/>
        <w:rPr>
          <w:del w:id="111" w:author="Achen, Aaron - NRCS, Lincoln, NE" w:date="2019-08-08T09:26:00Z"/>
        </w:rPr>
      </w:pPr>
      <w:del w:id="112" w:author="Achen, Aaron - NRCS, Lincoln, NE" w:date="2019-08-08T09:26:00Z">
        <w:r>
          <w:lastRenderedPageBreak/>
          <w:delText>4</w:delText>
        </w:r>
      </w:del>
    </w:p>
    <w:p w14:paraId="41AC55E9" w14:textId="77777777" w:rsidR="00EC0DEF" w:rsidRDefault="00BB755F" w:rsidP="00EC0DEF">
      <w:pPr>
        <w:spacing w:before="100" w:beforeAutospacing="1" w:after="100" w:afterAutospacing="1"/>
        <w:divId w:val="1470511676"/>
        <w:rPr>
          <w:del w:id="113" w:author="Achen, Aaron - NRCS, Lincoln, NE" w:date="2019-08-08T09:26:00Z"/>
          <w:rFonts w:eastAsia="Times New Roman"/>
        </w:rPr>
        <w:pPrChange w:id="114" w:author="Achen, Aaron - NRCS, Lincoln, NE" w:date="2019-08-08T09:26:00Z">
          <w:pPr>
            <w:divId w:val="1470511676"/>
          </w:pPr>
        </w:pPrChange>
      </w:pPr>
      <w:del w:id="115" w:author="Achen, Aaron - NRCS, Lincoln, NE" w:date="2019-08-08T09:26:00Z">
        <w:r>
          <w:rPr>
            <w:rFonts w:eastAsia="Times New Roman"/>
            <w:noProof/>
            <w:sz w:val="20"/>
            <w:szCs w:val="20"/>
          </w:rPr>
          <w:drawing>
            <wp:inline distT="0" distB="0" distL="0" distR="0" wp14:anchorId="6A5C77DF" wp14:editId="786F852B">
              <wp:extent cx="7322820" cy="4403725"/>
              <wp:effectExtent l="0" t="0" r="0" b="0"/>
              <wp:docPr id="5" name="Picture 5" descr="EBA22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A221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22820" cy="4403725"/>
                      </a:xfrm>
                      <a:prstGeom prst="rect">
                        <a:avLst/>
                      </a:prstGeom>
                      <a:noFill/>
                      <a:ln>
                        <a:noFill/>
                      </a:ln>
                    </pic:spPr>
                  </pic:pic>
                </a:graphicData>
              </a:graphic>
            </wp:inline>
          </w:drawing>
        </w:r>
      </w:del>
    </w:p>
    <w:p w14:paraId="0B68B599" w14:textId="77777777" w:rsidR="00EC0DEF" w:rsidRDefault="00BB755F" w:rsidP="00646A65">
      <w:pPr>
        <w:pStyle w:val="Caption1"/>
        <w:divId w:val="1470511676"/>
        <w:rPr>
          <w:del w:id="116" w:author="Achen, Aaron - NRCS, Lincoln, NE" w:date="2019-08-08T09:26:00Z"/>
        </w:rPr>
      </w:pPr>
      <w:del w:id="117" w:author="Achen, Aaron - NRCS, Lincoln, NE" w:date="2019-08-08T09:26:00Z">
        <w:r>
          <w:delText>5</w:delText>
        </w:r>
      </w:del>
    </w:p>
    <w:p w14:paraId="4B0B5BEA" w14:textId="77777777" w:rsidR="00EC0DEF" w:rsidRDefault="00BB755F" w:rsidP="00EC0DEF">
      <w:pPr>
        <w:spacing w:before="100" w:beforeAutospacing="1" w:after="100" w:afterAutospacing="1"/>
        <w:divId w:val="1470511676"/>
        <w:rPr>
          <w:del w:id="118" w:author="Achen, Aaron - NRCS, Lincoln, NE" w:date="2019-08-08T09:26:00Z"/>
          <w:rFonts w:eastAsia="Times New Roman"/>
        </w:rPr>
        <w:pPrChange w:id="119" w:author="Achen, Aaron - NRCS, Lincoln, NE" w:date="2019-08-08T09:26:00Z">
          <w:pPr>
            <w:divId w:val="1470511676"/>
          </w:pPr>
        </w:pPrChange>
      </w:pPr>
      <w:del w:id="120" w:author="Achen, Aaron - NRCS, Lincoln, NE" w:date="2019-08-08T09:26:00Z">
        <w:r>
          <w:rPr>
            <w:rFonts w:eastAsia="Times New Roman"/>
            <w:noProof/>
            <w:sz w:val="20"/>
            <w:szCs w:val="20"/>
          </w:rPr>
          <w:lastRenderedPageBreak/>
          <w:drawing>
            <wp:inline distT="0" distB="0" distL="0" distR="0" wp14:anchorId="6954B6AF" wp14:editId="71F13F59">
              <wp:extent cx="5713095" cy="7373620"/>
              <wp:effectExtent l="0" t="0" r="1905" b="0"/>
              <wp:docPr id="6" name="Picture 6" descr="D516B6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516B6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3095" cy="7373620"/>
                      </a:xfrm>
                      <a:prstGeom prst="rect">
                        <a:avLst/>
                      </a:prstGeom>
                      <a:noFill/>
                      <a:ln>
                        <a:noFill/>
                      </a:ln>
                    </pic:spPr>
                  </pic:pic>
                </a:graphicData>
              </a:graphic>
            </wp:inline>
          </w:drawing>
        </w:r>
      </w:del>
    </w:p>
    <w:p w14:paraId="0DD1F5BB" w14:textId="77777777" w:rsidR="00EC0DEF" w:rsidRDefault="00BB755F" w:rsidP="00646A65">
      <w:pPr>
        <w:pStyle w:val="Caption1"/>
        <w:divId w:val="1470511676"/>
        <w:rPr>
          <w:del w:id="121" w:author="Achen, Aaron - NRCS, Lincoln, NE" w:date="2019-08-08T09:26:00Z"/>
        </w:rPr>
      </w:pPr>
      <w:del w:id="122" w:author="Achen, Aaron - NRCS, Lincoln, NE" w:date="2019-08-08T09:26:00Z">
        <w:r>
          <w:delText>6</w:delText>
        </w:r>
      </w:del>
    </w:p>
    <w:p w14:paraId="4ACCB29E" w14:textId="77777777" w:rsidR="00BB755F" w:rsidRDefault="00BB755F">
      <w:pPr>
        <w:spacing w:before="100" w:beforeAutospacing="1" w:after="100" w:afterAutospacing="1"/>
        <w:divId w:val="1470511676"/>
        <w:rPr>
          <w:rFonts w:eastAsia="Times New Roman"/>
        </w:rPr>
        <w:pPrChange w:id="123" w:author="Achen, Aaron - NRCS, Lincoln, NE" w:date="2019-08-08T09:26:00Z">
          <w:pPr>
            <w:divId w:val="1470511676"/>
          </w:pPr>
        </w:pPrChange>
      </w:pPr>
    </w:p>
    <w:sectPr w:rsidR="00BB75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2" w:author="Achen, Aaron - NRCS, Lincoln, NE" w:date="2019-07-23T11:05:00Z" w:initials="AA-NLN">
    <w:p w14:paraId="6791643C" w14:textId="77777777" w:rsidR="00EC0DEF" w:rsidRDefault="00BB755F">
      <w:pPr>
        <w:pStyle w:val="CommentText"/>
      </w:pPr>
      <w:r>
        <w:rPr>
          <w:rStyle w:val="CommentReference"/>
        </w:rPr>
        <w:annotationRef/>
      </w:r>
      <w:r>
        <w:rPr>
          <w:noProof/>
        </w:rPr>
        <w:t>Some what? PLU attributes, interpretations, or data feeds?</w:t>
      </w:r>
    </w:p>
  </w:comment>
  <w:comment w:id="92" w:author="Achen, Aaron - NRCS, Lincoln, NE" w:date="2019-08-08T09:25:00Z" w:initials="AA-NLN">
    <w:p w14:paraId="4FBF40B1" w14:textId="77777777" w:rsidR="00EC0DEF" w:rsidRDefault="00BB755F">
      <w:pPr>
        <w:pStyle w:val="CommentText"/>
      </w:pPr>
      <w:bookmarkStart w:id="94" w:name="_Hlk16240049"/>
      <w:bookmarkStart w:id="95" w:name="_Hlk16240050"/>
      <w:r>
        <w:rPr>
          <w:rStyle w:val="CommentReference"/>
        </w:rPr>
        <w:annotationRef/>
      </w:r>
      <w:r>
        <w:rPr>
          <w:rStyle w:val="CommentReference"/>
        </w:rPr>
        <w:annotationRef/>
      </w:r>
      <w:r>
        <w:t xml:space="preserve">I removed the photos of notes.  Although I understand your desire for transparency, notes like this are of little or no value to anyone other than the author.  If you do not have the time to convert the notes into a format that clarifies their meaning, but you still want to make them available, I recommend you zip them and link to the zip file. Indicate that they are raw notes, when they were taken, what they refer to, and who was part of the conversation.  </w:t>
      </w:r>
    </w:p>
    <w:bookmarkEnd w:id="94"/>
    <w:bookmarkEnd w:id="95"/>
    <w:p w14:paraId="7721998B" w14:textId="77777777" w:rsidR="00EC0DEF" w:rsidRDefault="00EC0DE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91643C" w15:done="0"/>
  <w15:commentEx w15:paraId="772199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91643C" w16cid:durableId="20F669BE"/>
  <w16cid:commentId w16cid:paraId="7721998B" w16cid:durableId="20F669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5EDF"/>
    <w:multiLevelType w:val="multilevel"/>
    <w:tmpl w:val="DD5A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A10AF"/>
    <w:multiLevelType w:val="multilevel"/>
    <w:tmpl w:val="9D1A5C9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D058A"/>
    <w:multiLevelType w:val="multilevel"/>
    <w:tmpl w:val="6016C8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C51B9"/>
    <w:multiLevelType w:val="multilevel"/>
    <w:tmpl w:val="D5B2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80D60"/>
    <w:multiLevelType w:val="hybridMultilevel"/>
    <w:tmpl w:val="A9D4B856"/>
    <w:lvl w:ilvl="0" w:tplc="541888B2">
      <w:start w:val="1"/>
      <w:numFmt w:val="decimal"/>
      <w:lvlText w:val="%1."/>
      <w:lvlJc w:val="left"/>
      <w:pPr>
        <w:tabs>
          <w:tab w:val="num" w:pos="720"/>
        </w:tabs>
        <w:ind w:left="720" w:hanging="360"/>
      </w:pPr>
    </w:lvl>
    <w:lvl w:ilvl="1" w:tplc="80164AF2">
      <w:start w:val="2"/>
      <w:numFmt w:val="decimal"/>
      <w:lvlText w:val="%2."/>
      <w:lvlJc w:val="left"/>
      <w:pPr>
        <w:tabs>
          <w:tab w:val="num" w:pos="1440"/>
        </w:tabs>
        <w:ind w:left="1440" w:hanging="360"/>
      </w:pPr>
    </w:lvl>
    <w:lvl w:ilvl="2" w:tplc="90407FA8">
      <w:start w:val="1"/>
      <w:numFmt w:val="decimal"/>
      <w:lvlText w:val="%3."/>
      <w:lvlJc w:val="left"/>
      <w:pPr>
        <w:tabs>
          <w:tab w:val="num" w:pos="2160"/>
        </w:tabs>
        <w:ind w:left="2160" w:hanging="360"/>
      </w:pPr>
    </w:lvl>
    <w:lvl w:ilvl="3" w:tplc="C15462FC">
      <w:start w:val="1"/>
      <w:numFmt w:val="decimal"/>
      <w:lvlText w:val="%4."/>
      <w:lvlJc w:val="left"/>
      <w:pPr>
        <w:tabs>
          <w:tab w:val="num" w:pos="2880"/>
        </w:tabs>
        <w:ind w:left="2880" w:hanging="360"/>
      </w:pPr>
    </w:lvl>
    <w:lvl w:ilvl="4" w:tplc="EB2EF136">
      <w:start w:val="1"/>
      <w:numFmt w:val="decimal"/>
      <w:lvlText w:val="%5."/>
      <w:lvlJc w:val="left"/>
      <w:pPr>
        <w:tabs>
          <w:tab w:val="num" w:pos="3600"/>
        </w:tabs>
        <w:ind w:left="3600" w:hanging="360"/>
      </w:pPr>
    </w:lvl>
    <w:lvl w:ilvl="5" w:tplc="60FE82E6">
      <w:start w:val="1"/>
      <w:numFmt w:val="decimal"/>
      <w:lvlText w:val="%6."/>
      <w:lvlJc w:val="left"/>
      <w:pPr>
        <w:tabs>
          <w:tab w:val="num" w:pos="4320"/>
        </w:tabs>
        <w:ind w:left="4320" w:hanging="360"/>
      </w:pPr>
    </w:lvl>
    <w:lvl w:ilvl="6" w:tplc="4F3E4C2E">
      <w:start w:val="1"/>
      <w:numFmt w:val="decimal"/>
      <w:lvlText w:val="%7."/>
      <w:lvlJc w:val="left"/>
      <w:pPr>
        <w:tabs>
          <w:tab w:val="num" w:pos="5040"/>
        </w:tabs>
        <w:ind w:left="5040" w:hanging="360"/>
      </w:pPr>
    </w:lvl>
    <w:lvl w:ilvl="7" w:tplc="ED8CAFDA">
      <w:start w:val="1"/>
      <w:numFmt w:val="decimal"/>
      <w:lvlText w:val="%8."/>
      <w:lvlJc w:val="left"/>
      <w:pPr>
        <w:tabs>
          <w:tab w:val="num" w:pos="5760"/>
        </w:tabs>
        <w:ind w:left="5760" w:hanging="360"/>
      </w:pPr>
    </w:lvl>
    <w:lvl w:ilvl="8" w:tplc="DD965E5E">
      <w:start w:val="1"/>
      <w:numFmt w:val="decimal"/>
      <w:lvlText w:val="%9."/>
      <w:lvlJc w:val="left"/>
      <w:pPr>
        <w:tabs>
          <w:tab w:val="num" w:pos="6480"/>
        </w:tabs>
        <w:ind w:left="6480" w:hanging="360"/>
      </w:pPr>
    </w:lvl>
  </w:abstractNum>
  <w:abstractNum w:abstractNumId="5" w15:restartNumberingAfterBreak="0">
    <w:nsid w:val="1AB369A9"/>
    <w:multiLevelType w:val="multilevel"/>
    <w:tmpl w:val="ABF69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8951DB"/>
    <w:multiLevelType w:val="multilevel"/>
    <w:tmpl w:val="0254B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67416C"/>
    <w:multiLevelType w:val="multilevel"/>
    <w:tmpl w:val="4146A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0B46A99"/>
    <w:multiLevelType w:val="multilevel"/>
    <w:tmpl w:val="865C1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B896EDF"/>
    <w:multiLevelType w:val="multilevel"/>
    <w:tmpl w:val="78CA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FB6E95"/>
    <w:multiLevelType w:val="multilevel"/>
    <w:tmpl w:val="594E8F2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3961B7"/>
    <w:multiLevelType w:val="multilevel"/>
    <w:tmpl w:val="F2BCE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8"/>
  </w:num>
  <w:num w:numId="6">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
  </w:num>
  <w:num w:numId="9">
    <w:abstractNumId w:val="1"/>
  </w:num>
  <w:num w:numId="10">
    <w:abstractNumId w:val="3"/>
  </w:num>
  <w:num w:numId="11">
    <w:abstractNumId w:val="6"/>
  </w:num>
  <w:num w:numId="1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0"/>
  </w:num>
  <w:num w:numId="15">
    <w:abstractNumId w:val="4"/>
  </w:num>
  <w:num w:numId="16">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hen, Aaron - NRCS, Lincoln, NE">
    <w15:presenceInfo w15:providerId="None" w15:userId="Achen, Aaron - NRCS, Lincoln, 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65"/>
    <w:rsid w:val="00226B03"/>
    <w:rsid w:val="00646A65"/>
    <w:rsid w:val="00BB755F"/>
    <w:rsid w:val="00EC0DEF"/>
    <w:rsid w:val="00F8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7AA33"/>
  <w15:chartTrackingRefBased/>
  <w15:docId w15:val="{BF8B2C0F-8DF6-496D-BD5B-6A1513D8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51"/>
      <w:szCs w:val="51"/>
    </w:rPr>
  </w:style>
  <w:style w:type="paragraph" w:styleId="Heading2">
    <w:name w:val="heading 2"/>
    <w:basedOn w:val="Normal"/>
    <w:link w:val="Heading2Char"/>
    <w:uiPriority w:val="9"/>
    <w:qFormat/>
    <w:pPr>
      <w:spacing w:before="100" w:beforeAutospacing="1" w:after="100" w:afterAutospacing="1"/>
      <w:outlineLvl w:val="1"/>
    </w:pPr>
    <w:rPr>
      <w:b/>
      <w:bCs/>
      <w:sz w:val="45"/>
      <w:szCs w:val="45"/>
    </w:rPr>
  </w:style>
  <w:style w:type="paragraph" w:styleId="Heading3">
    <w:name w:val="heading 3"/>
    <w:basedOn w:val="Normal"/>
    <w:link w:val="Heading3Char"/>
    <w:uiPriority w:val="9"/>
    <w:qFormat/>
    <w:pPr>
      <w:spacing w:before="100" w:beforeAutospacing="1" w:after="100" w:afterAutospacing="1"/>
      <w:outlineLvl w:val="2"/>
    </w:pPr>
    <w:rPr>
      <w:b/>
      <w:bCs/>
      <w:sz w:val="36"/>
      <w:szCs w:val="36"/>
    </w:rPr>
  </w:style>
  <w:style w:type="paragraph" w:styleId="Heading4">
    <w:name w:val="heading 4"/>
    <w:basedOn w:val="Normal"/>
    <w:link w:val="Heading4Char"/>
    <w:uiPriority w:val="9"/>
    <w:qFormat/>
    <w:pPr>
      <w:spacing w:before="100" w:beforeAutospacing="1" w:after="100" w:afterAutospacing="1"/>
      <w:outlineLvl w:val="3"/>
    </w:pPr>
    <w:rPr>
      <w:b/>
      <w:bCs/>
      <w:sz w:val="27"/>
      <w:szCs w:val="27"/>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ascii="Times New Roman" w:eastAsiaTheme="minorEastAsia" w:hAnsi="Times New Roman" w:cs="Times New Roman" w:hint="default"/>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ascii="Times New Roman" w:eastAsiaTheme="minorEastAsia" w:hAnsi="Times New Roman" w:cs="Times New Roman" w:hint="default"/>
      <w:b/>
      <w:bCs/>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eastAsiaTheme="minorEastAsia" w:hAnsi="Segoe UI" w:cs="Segoe UI" w:hint="default"/>
      <w:sz w:val="18"/>
      <w:szCs w:val="18"/>
    </w:rPr>
  </w:style>
  <w:style w:type="paragraph" w:styleId="Revision">
    <w:name w:val="Revision"/>
    <w:uiPriority w:val="99"/>
    <w:semiHidden/>
    <w:rPr>
      <w:rFonts w:eastAsiaTheme="minorEastAsia"/>
      <w:sz w:val="24"/>
      <w:szCs w:val="24"/>
    </w:rPr>
  </w:style>
  <w:style w:type="paragraph" w:customStyle="1" w:styleId="main-container">
    <w:name w:val="main-container"/>
    <w:basedOn w:val="Normal"/>
    <w:uiPriority w:val="99"/>
    <w:semiHidden/>
    <w:pPr>
      <w:spacing w:before="100" w:beforeAutospacing="1" w:after="100" w:afterAutospacing="1"/>
    </w:pPr>
  </w:style>
  <w:style w:type="paragraph" w:customStyle="1" w:styleId="tabbed-pane">
    <w:name w:val="tabbed-pane"/>
    <w:basedOn w:val="Normal"/>
    <w:uiPriority w:val="99"/>
    <w:semiHidden/>
    <w:pPr>
      <w:spacing w:before="100" w:beforeAutospacing="1" w:after="100" w:afterAutospacing="1"/>
    </w:pPr>
  </w:style>
  <w:style w:type="paragraph" w:customStyle="1" w:styleId="html-widget">
    <w:name w:val="html-widget"/>
    <w:basedOn w:val="Normal"/>
    <w:uiPriority w:val="99"/>
    <w:semiHidden/>
    <w:pPr>
      <w:spacing w:before="100" w:beforeAutospacing="1" w:after="300"/>
    </w:pPr>
  </w:style>
  <w:style w:type="paragraph" w:customStyle="1" w:styleId="toc-content">
    <w:name w:val="toc-content"/>
    <w:basedOn w:val="Normal"/>
    <w:uiPriority w:val="99"/>
    <w:semiHidden/>
    <w:pPr>
      <w:spacing w:before="100" w:beforeAutospacing="1" w:after="100" w:afterAutospacing="1"/>
    </w:pPr>
  </w:style>
  <w:style w:type="paragraph" w:customStyle="1" w:styleId="tocify-item">
    <w:name w:val="tocify-item"/>
    <w:basedOn w:val="Normal"/>
    <w:uiPriority w:val="99"/>
    <w:semiHidden/>
    <w:pPr>
      <w:spacing w:before="100" w:beforeAutospacing="1" w:after="100" w:afterAutospacing="1"/>
    </w:pPr>
  </w:style>
  <w:style w:type="paragraph" w:customStyle="1" w:styleId="tocify-item1">
    <w:name w:val="tocify-item1"/>
    <w:basedOn w:val="Normal"/>
    <w:uiPriority w:val="99"/>
    <w:semiHidden/>
    <w:pPr>
      <w:spacing w:before="100" w:beforeAutospacing="1" w:after="100" w:afterAutospacing="1"/>
    </w:pPr>
    <w:rPr>
      <w:sz w:val="22"/>
      <w:szCs w:val="22"/>
    </w:rPr>
  </w:style>
  <w:style w:type="paragraph" w:customStyle="1" w:styleId="Caption1">
    <w:name w:val="Caption1"/>
    <w:basedOn w:val="Normal"/>
    <w:uiPriority w:val="99"/>
    <w:semiHidden/>
    <w:pPr>
      <w:spacing w:before="100" w:beforeAutospacing="1" w:after="100" w:afterAutospacing="1"/>
    </w:pPr>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646A65"/>
    <w:pPr>
      <w:spacing w:after="100"/>
    </w:pPr>
  </w:style>
  <w:style w:type="paragraph" w:styleId="TOC4">
    <w:name w:val="toc 4"/>
    <w:basedOn w:val="Normal"/>
    <w:next w:val="Normal"/>
    <w:autoRedefine/>
    <w:uiPriority w:val="39"/>
    <w:unhideWhenUsed/>
    <w:rsid w:val="00646A65"/>
    <w:pPr>
      <w:spacing w:after="100"/>
      <w:ind w:left="720"/>
    </w:pPr>
  </w:style>
  <w:style w:type="paragraph" w:styleId="TOC2">
    <w:name w:val="toc 2"/>
    <w:basedOn w:val="Normal"/>
    <w:next w:val="Normal"/>
    <w:autoRedefine/>
    <w:uiPriority w:val="39"/>
    <w:unhideWhenUsed/>
    <w:rsid w:val="00646A6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882207">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1470511676">
      <w:marLeft w:val="0"/>
      <w:marRight w:val="0"/>
      <w:marTop w:val="0"/>
      <w:marBottom w:val="0"/>
      <w:divBdr>
        <w:top w:val="none" w:sz="0" w:space="0" w:color="auto"/>
        <w:left w:val="none" w:sz="0" w:space="0" w:color="auto"/>
        <w:bottom w:val="none" w:sz="0" w:space="0" w:color="auto"/>
        <w:right w:val="none" w:sz="0" w:space="0" w:color="auto"/>
      </w:divBdr>
      <w:divsChild>
        <w:div w:id="1105031989">
          <w:marLeft w:val="0"/>
          <w:marRight w:val="0"/>
          <w:marTop w:val="0"/>
          <w:marBottom w:val="0"/>
          <w:divBdr>
            <w:top w:val="none" w:sz="0" w:space="0" w:color="auto"/>
            <w:left w:val="none" w:sz="0" w:space="0" w:color="auto"/>
            <w:bottom w:val="none" w:sz="0" w:space="0" w:color="auto"/>
            <w:right w:val="none" w:sz="0" w:space="0" w:color="auto"/>
          </w:divBdr>
        </w:div>
      </w:divsChild>
    </w:div>
    <w:div w:id="1603761219">
      <w:marLeft w:val="0"/>
      <w:marRight w:val="0"/>
      <w:marTop w:val="0"/>
      <w:marBottom w:val="0"/>
      <w:divBdr>
        <w:top w:val="none" w:sz="0" w:space="0" w:color="auto"/>
        <w:left w:val="none" w:sz="0" w:space="0" w:color="auto"/>
        <w:bottom w:val="none" w:sz="0" w:space="0" w:color="auto"/>
        <w:right w:val="none" w:sz="0" w:space="0" w:color="auto"/>
      </w:divBdr>
    </w:div>
    <w:div w:id="179085766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github.com/jneme910/CART/blob/master/documents/npad_70_051419.pdf" TargetMode="Externa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hyperlink" Target="https://github.com/jneme910/CART/blob/master/documents/RCPP%20Outcomes%20Guidance_DRAFT_6.17.docx?raw=true" TargetMode="Externa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34841-F069-4CF7-8842-16E36E7A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Outcomes</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Outcomes</dc:title>
  <dc:subject/>
  <dc:creator>Achen, Aaron - NRCS, Lincoln, NE</dc:creator>
  <cp:keywords/>
  <dc:description/>
  <cp:lastModifiedBy>Achen, Aaron - NRCS, Lincoln, NE</cp:lastModifiedBy>
  <cp:revision>3</cp:revision>
  <dcterms:created xsi:type="dcterms:W3CDTF">2019-08-08T14:29:00Z</dcterms:created>
  <dcterms:modified xsi:type="dcterms:W3CDTF">2019-08-09T15:48:00Z</dcterms:modified>
</cp:coreProperties>
</file>