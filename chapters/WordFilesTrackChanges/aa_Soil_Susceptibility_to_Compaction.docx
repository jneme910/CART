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428E18B" w14:textId="3FF53C3B" w:rsidR="008953D6" w:rsidRDefault="006F7EED">
      <w:pPr>
        <w:pStyle w:val="TOC1"/>
        <w:tabs>
          <w:tab w:val="right" w:leader="dot" w:pos="9350"/>
        </w:tabs>
        <w:rPr>
          <w:rFonts w:asciiTheme="minorHAnsi" w:hAnsiTheme="minorHAnsi" w:cstheme="minorBidi"/>
          <w:noProof/>
          <w:sz w:val="22"/>
          <w:szCs w:val="22"/>
        </w:rPr>
      </w:pPr>
      <w:r>
        <w:rPr>
          <w:rFonts w:eastAsia="Times New Roman"/>
          <w:sz w:val="57"/>
          <w:szCs w:val="57"/>
        </w:rPr>
        <w:fldChar w:fldCharType="begin"/>
      </w:r>
      <w:r>
        <w:rPr>
          <w:rFonts w:eastAsia="Times New Roman"/>
          <w:sz w:val="57"/>
          <w:szCs w:val="57"/>
        </w:rPr>
        <w:instrText xml:space="preserve"> TOC \o "1-4" \h \z \u </w:instrText>
      </w:r>
      <w:r>
        <w:rPr>
          <w:rFonts w:eastAsia="Times New Roman"/>
          <w:sz w:val="57"/>
          <w:szCs w:val="57"/>
        </w:rPr>
        <w:fldChar w:fldCharType="separate"/>
      </w:r>
      <w:hyperlink w:anchor="_Toc16245577" w:history="1">
        <w:r w:rsidR="008953D6" w:rsidRPr="007B36D6">
          <w:rPr>
            <w:rStyle w:val="Hyperlink"/>
            <w:rFonts w:eastAsia="Times New Roman"/>
            <w:noProof/>
          </w:rPr>
          <w:t>Soil Susceptibility to Compaction</w:t>
        </w:r>
        <w:r w:rsidR="008953D6">
          <w:rPr>
            <w:noProof/>
            <w:webHidden/>
          </w:rPr>
          <w:tab/>
        </w:r>
        <w:r w:rsidR="008953D6">
          <w:rPr>
            <w:noProof/>
            <w:webHidden/>
          </w:rPr>
          <w:fldChar w:fldCharType="begin"/>
        </w:r>
        <w:r w:rsidR="008953D6">
          <w:rPr>
            <w:noProof/>
            <w:webHidden/>
          </w:rPr>
          <w:instrText xml:space="preserve"> PAGEREF _Toc16245577 \h </w:instrText>
        </w:r>
        <w:r w:rsidR="008953D6">
          <w:rPr>
            <w:noProof/>
            <w:webHidden/>
          </w:rPr>
        </w:r>
        <w:r w:rsidR="008953D6">
          <w:rPr>
            <w:noProof/>
            <w:webHidden/>
          </w:rPr>
          <w:fldChar w:fldCharType="separate"/>
        </w:r>
        <w:r w:rsidR="008953D6">
          <w:rPr>
            <w:noProof/>
            <w:webHidden/>
          </w:rPr>
          <w:t>2</w:t>
        </w:r>
        <w:r w:rsidR="008953D6">
          <w:rPr>
            <w:noProof/>
            <w:webHidden/>
          </w:rPr>
          <w:fldChar w:fldCharType="end"/>
        </w:r>
      </w:hyperlink>
    </w:p>
    <w:p w14:paraId="0F6186B0" w14:textId="2C3BCA52" w:rsidR="008953D6" w:rsidRDefault="008953D6">
      <w:pPr>
        <w:pStyle w:val="TOC2"/>
        <w:tabs>
          <w:tab w:val="right" w:leader="dot" w:pos="9350"/>
        </w:tabs>
        <w:rPr>
          <w:rFonts w:asciiTheme="minorHAnsi" w:hAnsiTheme="minorHAnsi" w:cstheme="minorBidi"/>
          <w:noProof/>
          <w:sz w:val="22"/>
          <w:szCs w:val="22"/>
        </w:rPr>
      </w:pPr>
      <w:hyperlink w:anchor="_Toc16245578" w:history="1">
        <w:r w:rsidRPr="007B36D6">
          <w:rPr>
            <w:rStyle w:val="Hyperlink"/>
            <w:rFonts w:eastAsia="Times New Roman"/>
            <w:noProof/>
          </w:rPr>
          <w:t>Definitions of the Ratings</w:t>
        </w:r>
        <w:r>
          <w:rPr>
            <w:noProof/>
            <w:webHidden/>
          </w:rPr>
          <w:tab/>
        </w:r>
        <w:r>
          <w:rPr>
            <w:noProof/>
            <w:webHidden/>
          </w:rPr>
          <w:fldChar w:fldCharType="begin"/>
        </w:r>
        <w:r>
          <w:rPr>
            <w:noProof/>
            <w:webHidden/>
          </w:rPr>
          <w:instrText xml:space="preserve"> PAGEREF _Toc16245578 \h </w:instrText>
        </w:r>
        <w:r>
          <w:rPr>
            <w:noProof/>
            <w:webHidden/>
          </w:rPr>
        </w:r>
        <w:r>
          <w:rPr>
            <w:noProof/>
            <w:webHidden/>
          </w:rPr>
          <w:fldChar w:fldCharType="separate"/>
        </w:r>
        <w:r>
          <w:rPr>
            <w:noProof/>
            <w:webHidden/>
          </w:rPr>
          <w:t>2</w:t>
        </w:r>
        <w:r>
          <w:rPr>
            <w:noProof/>
            <w:webHidden/>
          </w:rPr>
          <w:fldChar w:fldCharType="end"/>
        </w:r>
      </w:hyperlink>
    </w:p>
    <w:p w14:paraId="2B78C4B6" w14:textId="72E3E4DA" w:rsidR="008953D6" w:rsidRDefault="008953D6">
      <w:pPr>
        <w:pStyle w:val="TOC3"/>
        <w:tabs>
          <w:tab w:val="right" w:leader="dot" w:pos="9350"/>
        </w:tabs>
        <w:rPr>
          <w:rFonts w:asciiTheme="minorHAnsi" w:hAnsiTheme="minorHAnsi" w:cstheme="minorBidi"/>
          <w:noProof/>
          <w:sz w:val="22"/>
          <w:szCs w:val="22"/>
        </w:rPr>
      </w:pPr>
      <w:hyperlink w:anchor="_Toc16245579" w:history="1">
        <w:r w:rsidRPr="007B36D6">
          <w:rPr>
            <w:rStyle w:val="Hyperlink"/>
            <w:rFonts w:eastAsia="Times New Roman"/>
            <w:noProof/>
          </w:rPr>
          <w:t>Criteria Table</w:t>
        </w:r>
        <w:r>
          <w:rPr>
            <w:noProof/>
            <w:webHidden/>
          </w:rPr>
          <w:tab/>
        </w:r>
        <w:r>
          <w:rPr>
            <w:noProof/>
            <w:webHidden/>
          </w:rPr>
          <w:fldChar w:fldCharType="begin"/>
        </w:r>
        <w:r>
          <w:rPr>
            <w:noProof/>
            <w:webHidden/>
          </w:rPr>
          <w:instrText xml:space="preserve"> PAGEREF _Toc16245579 \h </w:instrText>
        </w:r>
        <w:r>
          <w:rPr>
            <w:noProof/>
            <w:webHidden/>
          </w:rPr>
        </w:r>
        <w:r>
          <w:rPr>
            <w:noProof/>
            <w:webHidden/>
          </w:rPr>
          <w:fldChar w:fldCharType="separate"/>
        </w:r>
        <w:r>
          <w:rPr>
            <w:noProof/>
            <w:webHidden/>
          </w:rPr>
          <w:t>3</w:t>
        </w:r>
        <w:r>
          <w:rPr>
            <w:noProof/>
            <w:webHidden/>
          </w:rPr>
          <w:fldChar w:fldCharType="end"/>
        </w:r>
      </w:hyperlink>
    </w:p>
    <w:p w14:paraId="531F4B7D" w14:textId="412B0B95" w:rsidR="008953D6" w:rsidRDefault="008953D6">
      <w:pPr>
        <w:pStyle w:val="TOC2"/>
        <w:tabs>
          <w:tab w:val="right" w:leader="dot" w:pos="9350"/>
        </w:tabs>
        <w:rPr>
          <w:rFonts w:asciiTheme="minorHAnsi" w:hAnsiTheme="minorHAnsi" w:cstheme="minorBidi"/>
          <w:noProof/>
          <w:sz w:val="22"/>
          <w:szCs w:val="22"/>
        </w:rPr>
      </w:pPr>
      <w:hyperlink w:anchor="_Toc16245580" w:history="1">
        <w:r w:rsidRPr="007B36D6">
          <w:rPr>
            <w:rStyle w:val="Hyperlink"/>
            <w:rFonts w:eastAsia="Times New Roman"/>
            <w:noProof/>
          </w:rPr>
          <w:t>Soil Script Breakdown</w:t>
        </w:r>
        <w:r>
          <w:rPr>
            <w:noProof/>
            <w:webHidden/>
          </w:rPr>
          <w:tab/>
        </w:r>
        <w:r>
          <w:rPr>
            <w:noProof/>
            <w:webHidden/>
          </w:rPr>
          <w:fldChar w:fldCharType="begin"/>
        </w:r>
        <w:r>
          <w:rPr>
            <w:noProof/>
            <w:webHidden/>
          </w:rPr>
          <w:instrText xml:space="preserve"> PAGEREF _Toc16245580 \h </w:instrText>
        </w:r>
        <w:r>
          <w:rPr>
            <w:noProof/>
            <w:webHidden/>
          </w:rPr>
        </w:r>
        <w:r>
          <w:rPr>
            <w:noProof/>
            <w:webHidden/>
          </w:rPr>
          <w:fldChar w:fldCharType="separate"/>
        </w:r>
        <w:r>
          <w:rPr>
            <w:noProof/>
            <w:webHidden/>
          </w:rPr>
          <w:t>4</w:t>
        </w:r>
        <w:r>
          <w:rPr>
            <w:noProof/>
            <w:webHidden/>
          </w:rPr>
          <w:fldChar w:fldCharType="end"/>
        </w:r>
      </w:hyperlink>
    </w:p>
    <w:p w14:paraId="729FDE49" w14:textId="608682E5" w:rsidR="008953D6" w:rsidRDefault="008953D6">
      <w:pPr>
        <w:pStyle w:val="TOC3"/>
        <w:tabs>
          <w:tab w:val="right" w:leader="dot" w:pos="9350"/>
        </w:tabs>
        <w:rPr>
          <w:rFonts w:asciiTheme="minorHAnsi" w:hAnsiTheme="minorHAnsi" w:cstheme="minorBidi"/>
          <w:noProof/>
          <w:sz w:val="22"/>
          <w:szCs w:val="22"/>
        </w:rPr>
      </w:pPr>
      <w:hyperlink w:anchor="_Toc16245581" w:history="1">
        <w:r w:rsidRPr="007B36D6">
          <w:rPr>
            <w:rStyle w:val="Hyperlink"/>
            <w:rFonts w:eastAsia="Times New Roman"/>
            <w:noProof/>
          </w:rPr>
          <w:t>Create AoI Table</w:t>
        </w:r>
        <w:r>
          <w:rPr>
            <w:noProof/>
            <w:webHidden/>
          </w:rPr>
          <w:tab/>
        </w:r>
        <w:r>
          <w:rPr>
            <w:noProof/>
            <w:webHidden/>
          </w:rPr>
          <w:fldChar w:fldCharType="begin"/>
        </w:r>
        <w:r>
          <w:rPr>
            <w:noProof/>
            <w:webHidden/>
          </w:rPr>
          <w:instrText xml:space="preserve"> PAGEREF _Toc16245581 \h </w:instrText>
        </w:r>
        <w:r>
          <w:rPr>
            <w:noProof/>
            <w:webHidden/>
          </w:rPr>
        </w:r>
        <w:r>
          <w:rPr>
            <w:noProof/>
            <w:webHidden/>
          </w:rPr>
          <w:fldChar w:fldCharType="separate"/>
        </w:r>
        <w:r>
          <w:rPr>
            <w:noProof/>
            <w:webHidden/>
          </w:rPr>
          <w:t>4</w:t>
        </w:r>
        <w:r>
          <w:rPr>
            <w:noProof/>
            <w:webHidden/>
          </w:rPr>
          <w:fldChar w:fldCharType="end"/>
        </w:r>
      </w:hyperlink>
    </w:p>
    <w:p w14:paraId="7A1F9B97" w14:textId="441180DA" w:rsidR="008953D6" w:rsidRDefault="008953D6">
      <w:pPr>
        <w:pStyle w:val="TOC4"/>
        <w:tabs>
          <w:tab w:val="right" w:leader="dot" w:pos="9350"/>
        </w:tabs>
        <w:rPr>
          <w:rFonts w:asciiTheme="minorHAnsi" w:hAnsiTheme="minorHAnsi" w:cstheme="minorBidi"/>
          <w:noProof/>
          <w:sz w:val="22"/>
          <w:szCs w:val="22"/>
        </w:rPr>
      </w:pPr>
      <w:hyperlink w:anchor="_Toc16245582" w:history="1">
        <w:r w:rsidRPr="007B36D6">
          <w:rPr>
            <w:rStyle w:val="Hyperlink"/>
            <w:rFonts w:eastAsia="Times New Roman"/>
            <w:noProof/>
          </w:rPr>
          <w:t>Create summary acres for each landunit</w:t>
        </w:r>
        <w:r>
          <w:rPr>
            <w:noProof/>
            <w:webHidden/>
          </w:rPr>
          <w:tab/>
        </w:r>
        <w:r>
          <w:rPr>
            <w:noProof/>
            <w:webHidden/>
          </w:rPr>
          <w:fldChar w:fldCharType="begin"/>
        </w:r>
        <w:r>
          <w:rPr>
            <w:noProof/>
            <w:webHidden/>
          </w:rPr>
          <w:instrText xml:space="preserve"> PAGEREF _Toc16245582 \h </w:instrText>
        </w:r>
        <w:r>
          <w:rPr>
            <w:noProof/>
            <w:webHidden/>
          </w:rPr>
        </w:r>
        <w:r>
          <w:rPr>
            <w:noProof/>
            <w:webHidden/>
          </w:rPr>
          <w:fldChar w:fldCharType="separate"/>
        </w:r>
        <w:r>
          <w:rPr>
            <w:noProof/>
            <w:webHidden/>
          </w:rPr>
          <w:t>4</w:t>
        </w:r>
        <w:r>
          <w:rPr>
            <w:noProof/>
            <w:webHidden/>
          </w:rPr>
          <w:fldChar w:fldCharType="end"/>
        </w:r>
      </w:hyperlink>
    </w:p>
    <w:p w14:paraId="29A0E079" w14:textId="35FECCFA" w:rsidR="008953D6" w:rsidRDefault="008953D6">
      <w:pPr>
        <w:pStyle w:val="TOC4"/>
        <w:tabs>
          <w:tab w:val="right" w:leader="dot" w:pos="9350"/>
        </w:tabs>
        <w:rPr>
          <w:rFonts w:asciiTheme="minorHAnsi" w:hAnsiTheme="minorHAnsi" w:cstheme="minorBidi"/>
          <w:noProof/>
          <w:sz w:val="22"/>
          <w:szCs w:val="22"/>
        </w:rPr>
      </w:pPr>
      <w:hyperlink w:anchor="_Toc16245583" w:history="1">
        <w:r w:rsidRPr="007B36D6">
          <w:rPr>
            <w:rStyle w:val="Hyperlink"/>
            <w:rFonts w:eastAsia="Times New Roman"/>
            <w:noProof/>
          </w:rPr>
          <w:t>Populate intersected soil polygon table with geometry</w:t>
        </w:r>
        <w:r>
          <w:rPr>
            <w:noProof/>
            <w:webHidden/>
          </w:rPr>
          <w:tab/>
        </w:r>
        <w:r>
          <w:rPr>
            <w:noProof/>
            <w:webHidden/>
          </w:rPr>
          <w:fldChar w:fldCharType="begin"/>
        </w:r>
        <w:r>
          <w:rPr>
            <w:noProof/>
            <w:webHidden/>
          </w:rPr>
          <w:instrText xml:space="preserve"> PAGEREF _Toc16245583 \h </w:instrText>
        </w:r>
        <w:r>
          <w:rPr>
            <w:noProof/>
            <w:webHidden/>
          </w:rPr>
        </w:r>
        <w:r>
          <w:rPr>
            <w:noProof/>
            <w:webHidden/>
          </w:rPr>
          <w:fldChar w:fldCharType="separate"/>
        </w:r>
        <w:r>
          <w:rPr>
            <w:noProof/>
            <w:webHidden/>
          </w:rPr>
          <w:t>4</w:t>
        </w:r>
        <w:r>
          <w:rPr>
            <w:noProof/>
            <w:webHidden/>
          </w:rPr>
          <w:fldChar w:fldCharType="end"/>
        </w:r>
      </w:hyperlink>
    </w:p>
    <w:p w14:paraId="1BD05C19" w14:textId="4D642BCF" w:rsidR="008953D6" w:rsidRDefault="008953D6">
      <w:pPr>
        <w:pStyle w:val="TOC4"/>
        <w:tabs>
          <w:tab w:val="right" w:leader="dot" w:pos="9350"/>
        </w:tabs>
        <w:rPr>
          <w:rFonts w:asciiTheme="minorHAnsi" w:hAnsiTheme="minorHAnsi" w:cstheme="minorBidi"/>
          <w:noProof/>
          <w:sz w:val="22"/>
          <w:szCs w:val="22"/>
        </w:rPr>
      </w:pPr>
      <w:hyperlink w:anchor="_Toc16245584" w:history="1">
        <w:r w:rsidRPr="007B36D6">
          <w:rPr>
            <w:rStyle w:val="Hyperlink"/>
            <w:rFonts w:eastAsia="Times New Roman"/>
            <w:noProof/>
          </w:rPr>
          <w:t>Populate soil geometry with landunit attribute</w:t>
        </w:r>
        <w:r>
          <w:rPr>
            <w:noProof/>
            <w:webHidden/>
          </w:rPr>
          <w:tab/>
        </w:r>
        <w:r>
          <w:rPr>
            <w:noProof/>
            <w:webHidden/>
          </w:rPr>
          <w:fldChar w:fldCharType="begin"/>
        </w:r>
        <w:r>
          <w:rPr>
            <w:noProof/>
            <w:webHidden/>
          </w:rPr>
          <w:instrText xml:space="preserve"> PAGEREF _Toc16245584 \h </w:instrText>
        </w:r>
        <w:r>
          <w:rPr>
            <w:noProof/>
            <w:webHidden/>
          </w:rPr>
        </w:r>
        <w:r>
          <w:rPr>
            <w:noProof/>
            <w:webHidden/>
          </w:rPr>
          <w:fldChar w:fldCharType="separate"/>
        </w:r>
        <w:r>
          <w:rPr>
            <w:noProof/>
            <w:webHidden/>
          </w:rPr>
          <w:t>5</w:t>
        </w:r>
        <w:r>
          <w:rPr>
            <w:noProof/>
            <w:webHidden/>
          </w:rPr>
          <w:fldChar w:fldCharType="end"/>
        </w:r>
      </w:hyperlink>
    </w:p>
    <w:p w14:paraId="2369F244" w14:textId="43B24AD1" w:rsidR="008953D6" w:rsidRDefault="008953D6">
      <w:pPr>
        <w:pStyle w:val="TOC3"/>
        <w:tabs>
          <w:tab w:val="right" w:leader="dot" w:pos="9350"/>
        </w:tabs>
        <w:rPr>
          <w:rFonts w:asciiTheme="minorHAnsi" w:hAnsiTheme="minorHAnsi" w:cstheme="minorBidi"/>
          <w:noProof/>
          <w:sz w:val="22"/>
          <w:szCs w:val="22"/>
        </w:rPr>
      </w:pPr>
      <w:hyperlink w:anchor="_Toc16245585" w:history="1">
        <w:r w:rsidRPr="007B36D6">
          <w:rPr>
            <w:rStyle w:val="Hyperlink"/>
            <w:rFonts w:eastAsia="Times New Roman"/>
            <w:noProof/>
          </w:rPr>
          <w:t>Create Table to Store Survey Area Datestamps (sacatalog.saverest)</w:t>
        </w:r>
        <w:r>
          <w:rPr>
            <w:noProof/>
            <w:webHidden/>
          </w:rPr>
          <w:tab/>
        </w:r>
        <w:r>
          <w:rPr>
            <w:noProof/>
            <w:webHidden/>
          </w:rPr>
          <w:fldChar w:fldCharType="begin"/>
        </w:r>
        <w:r>
          <w:rPr>
            <w:noProof/>
            <w:webHidden/>
          </w:rPr>
          <w:instrText xml:space="preserve"> PAGEREF _Toc16245585 \h </w:instrText>
        </w:r>
        <w:r>
          <w:rPr>
            <w:noProof/>
            <w:webHidden/>
          </w:rPr>
        </w:r>
        <w:r>
          <w:rPr>
            <w:noProof/>
            <w:webHidden/>
          </w:rPr>
          <w:fldChar w:fldCharType="separate"/>
        </w:r>
        <w:r>
          <w:rPr>
            <w:noProof/>
            <w:webHidden/>
          </w:rPr>
          <w:t>5</w:t>
        </w:r>
        <w:r>
          <w:rPr>
            <w:noProof/>
            <w:webHidden/>
          </w:rPr>
          <w:fldChar w:fldCharType="end"/>
        </w:r>
      </w:hyperlink>
    </w:p>
    <w:p w14:paraId="327FE39C" w14:textId="4B8C1B6D" w:rsidR="008953D6" w:rsidRDefault="008953D6">
      <w:pPr>
        <w:pStyle w:val="TOC3"/>
        <w:tabs>
          <w:tab w:val="right" w:leader="dot" w:pos="9350"/>
        </w:tabs>
        <w:rPr>
          <w:rFonts w:asciiTheme="minorHAnsi" w:hAnsiTheme="minorHAnsi" w:cstheme="minorBidi"/>
          <w:noProof/>
          <w:sz w:val="22"/>
          <w:szCs w:val="22"/>
        </w:rPr>
      </w:pPr>
      <w:hyperlink w:anchor="_Toc16245586" w:history="1">
        <w:r w:rsidRPr="007B36D6">
          <w:rPr>
            <w:rStyle w:val="Hyperlink"/>
            <w:rFonts w:eastAsia="Times New Roman"/>
            <w:noProof/>
          </w:rPr>
          <w:t>Create Table to Store Landunit Metadata (survey area and saverest) Which Comes From #DateStamps</w:t>
        </w:r>
        <w:r>
          <w:rPr>
            <w:noProof/>
            <w:webHidden/>
          </w:rPr>
          <w:tab/>
        </w:r>
        <w:r>
          <w:rPr>
            <w:noProof/>
            <w:webHidden/>
          </w:rPr>
          <w:fldChar w:fldCharType="begin"/>
        </w:r>
        <w:r>
          <w:rPr>
            <w:noProof/>
            <w:webHidden/>
          </w:rPr>
          <w:instrText xml:space="preserve"> PAGEREF _Toc16245586 \h </w:instrText>
        </w:r>
        <w:r>
          <w:rPr>
            <w:noProof/>
            <w:webHidden/>
          </w:rPr>
        </w:r>
        <w:r>
          <w:rPr>
            <w:noProof/>
            <w:webHidden/>
          </w:rPr>
          <w:fldChar w:fldCharType="separate"/>
        </w:r>
        <w:r>
          <w:rPr>
            <w:noProof/>
            <w:webHidden/>
          </w:rPr>
          <w:t>6</w:t>
        </w:r>
        <w:r>
          <w:rPr>
            <w:noProof/>
            <w:webHidden/>
          </w:rPr>
          <w:fldChar w:fldCharType="end"/>
        </w:r>
      </w:hyperlink>
    </w:p>
    <w:p w14:paraId="6F4BA765" w14:textId="603B2119" w:rsidR="008953D6" w:rsidRDefault="008953D6">
      <w:pPr>
        <w:pStyle w:val="TOC3"/>
        <w:tabs>
          <w:tab w:val="right" w:leader="dot" w:pos="9350"/>
        </w:tabs>
        <w:rPr>
          <w:rFonts w:asciiTheme="minorHAnsi" w:hAnsiTheme="minorHAnsi" w:cstheme="minorBidi"/>
          <w:noProof/>
          <w:sz w:val="22"/>
          <w:szCs w:val="22"/>
        </w:rPr>
      </w:pPr>
      <w:hyperlink w:anchor="_Toc16245587" w:history="1">
        <w:r w:rsidRPr="007B36D6">
          <w:rPr>
            <w:rStyle w:val="Hyperlink"/>
            <w:rFonts w:eastAsia="Times New Roman"/>
            <w:noProof/>
          </w:rPr>
          <w:t>Populate #SDV with Interp Metadata</w:t>
        </w:r>
        <w:r>
          <w:rPr>
            <w:noProof/>
            <w:webHidden/>
          </w:rPr>
          <w:tab/>
        </w:r>
        <w:r>
          <w:rPr>
            <w:noProof/>
            <w:webHidden/>
          </w:rPr>
          <w:fldChar w:fldCharType="begin"/>
        </w:r>
        <w:r>
          <w:rPr>
            <w:noProof/>
            <w:webHidden/>
          </w:rPr>
          <w:instrText xml:space="preserve"> PAGEREF _Toc16245587 \h </w:instrText>
        </w:r>
        <w:r>
          <w:rPr>
            <w:noProof/>
            <w:webHidden/>
          </w:rPr>
        </w:r>
        <w:r>
          <w:rPr>
            <w:noProof/>
            <w:webHidden/>
          </w:rPr>
          <w:fldChar w:fldCharType="separate"/>
        </w:r>
        <w:r>
          <w:rPr>
            <w:noProof/>
            <w:webHidden/>
          </w:rPr>
          <w:t>6</w:t>
        </w:r>
        <w:r>
          <w:rPr>
            <w:noProof/>
            <w:webHidden/>
          </w:rPr>
          <w:fldChar w:fldCharType="end"/>
        </w:r>
      </w:hyperlink>
    </w:p>
    <w:p w14:paraId="4461B1B9" w14:textId="492DFF1A" w:rsidR="008953D6" w:rsidRDefault="008953D6">
      <w:pPr>
        <w:pStyle w:val="TOC4"/>
        <w:tabs>
          <w:tab w:val="right" w:leader="dot" w:pos="9350"/>
        </w:tabs>
        <w:rPr>
          <w:rFonts w:asciiTheme="minorHAnsi" w:hAnsiTheme="minorHAnsi" w:cstheme="minorBidi"/>
          <w:noProof/>
          <w:sz w:val="22"/>
          <w:szCs w:val="22"/>
        </w:rPr>
      </w:pPr>
      <w:hyperlink w:anchor="_Toc16245588" w:history="1">
        <w:r w:rsidRPr="007B36D6">
          <w:rPr>
            <w:rStyle w:val="Hyperlink"/>
            <w:rFonts w:eastAsia="Times New Roman"/>
            <w:noProof/>
          </w:rPr>
          <w:t>Populate soil map unit acres, aggregated by mukey (merges polygons together)</w:t>
        </w:r>
        <w:r>
          <w:rPr>
            <w:noProof/>
            <w:webHidden/>
          </w:rPr>
          <w:tab/>
        </w:r>
        <w:r>
          <w:rPr>
            <w:noProof/>
            <w:webHidden/>
          </w:rPr>
          <w:fldChar w:fldCharType="begin"/>
        </w:r>
        <w:r>
          <w:rPr>
            <w:noProof/>
            <w:webHidden/>
          </w:rPr>
          <w:instrText xml:space="preserve"> PAGEREF _Toc16245588 \h </w:instrText>
        </w:r>
        <w:r>
          <w:rPr>
            <w:noProof/>
            <w:webHidden/>
          </w:rPr>
        </w:r>
        <w:r>
          <w:rPr>
            <w:noProof/>
            <w:webHidden/>
          </w:rPr>
          <w:fldChar w:fldCharType="separate"/>
        </w:r>
        <w:r>
          <w:rPr>
            <w:noProof/>
            <w:webHidden/>
          </w:rPr>
          <w:t>7</w:t>
        </w:r>
        <w:r>
          <w:rPr>
            <w:noProof/>
            <w:webHidden/>
          </w:rPr>
          <w:fldChar w:fldCharType="end"/>
        </w:r>
      </w:hyperlink>
    </w:p>
    <w:p w14:paraId="72EBCC90" w14:textId="4140CEA2" w:rsidR="008953D6" w:rsidRDefault="008953D6">
      <w:pPr>
        <w:pStyle w:val="TOC3"/>
        <w:tabs>
          <w:tab w:val="right" w:leader="dot" w:pos="9350"/>
        </w:tabs>
        <w:rPr>
          <w:rFonts w:asciiTheme="minorHAnsi" w:hAnsiTheme="minorHAnsi" w:cstheme="minorBidi"/>
          <w:noProof/>
          <w:sz w:val="22"/>
          <w:szCs w:val="22"/>
        </w:rPr>
      </w:pPr>
      <w:hyperlink w:anchor="_Toc16245589" w:history="1">
        <w:r w:rsidRPr="007B36D6">
          <w:rPr>
            <w:rStyle w:val="Hyperlink"/>
            <w:rFonts w:eastAsia="Times New Roman"/>
            <w:noProof/>
          </w:rPr>
          <w:t>Create Table to Store Survey Area Datestamps (sacatalog.saverest)</w:t>
        </w:r>
        <w:r>
          <w:rPr>
            <w:noProof/>
            <w:webHidden/>
          </w:rPr>
          <w:tab/>
        </w:r>
        <w:r>
          <w:rPr>
            <w:noProof/>
            <w:webHidden/>
          </w:rPr>
          <w:fldChar w:fldCharType="begin"/>
        </w:r>
        <w:r>
          <w:rPr>
            <w:noProof/>
            <w:webHidden/>
          </w:rPr>
          <w:instrText xml:space="preserve"> PAGEREF _Toc16245589 \h </w:instrText>
        </w:r>
        <w:r>
          <w:rPr>
            <w:noProof/>
            <w:webHidden/>
          </w:rPr>
        </w:r>
        <w:r>
          <w:rPr>
            <w:noProof/>
            <w:webHidden/>
          </w:rPr>
          <w:fldChar w:fldCharType="separate"/>
        </w:r>
        <w:r>
          <w:rPr>
            <w:noProof/>
            <w:webHidden/>
          </w:rPr>
          <w:t>9</w:t>
        </w:r>
        <w:r>
          <w:rPr>
            <w:noProof/>
            <w:webHidden/>
          </w:rPr>
          <w:fldChar w:fldCharType="end"/>
        </w:r>
      </w:hyperlink>
    </w:p>
    <w:p w14:paraId="5B139FA8" w14:textId="767A35FA" w:rsidR="008953D6" w:rsidRDefault="008953D6">
      <w:pPr>
        <w:pStyle w:val="TOC3"/>
        <w:tabs>
          <w:tab w:val="right" w:leader="dot" w:pos="9350"/>
        </w:tabs>
        <w:rPr>
          <w:rFonts w:asciiTheme="minorHAnsi" w:hAnsiTheme="minorHAnsi" w:cstheme="minorBidi"/>
          <w:noProof/>
          <w:sz w:val="22"/>
          <w:szCs w:val="22"/>
        </w:rPr>
      </w:pPr>
      <w:hyperlink w:anchor="_Toc16245590" w:history="1">
        <w:r w:rsidRPr="007B36D6">
          <w:rPr>
            <w:rStyle w:val="Hyperlink"/>
            <w:rFonts w:eastAsia="Times New Roman"/>
            <w:noProof/>
          </w:rPr>
          <w:t>XML Parsing</w:t>
        </w:r>
        <w:r>
          <w:rPr>
            <w:noProof/>
            <w:webHidden/>
          </w:rPr>
          <w:tab/>
        </w:r>
        <w:r>
          <w:rPr>
            <w:noProof/>
            <w:webHidden/>
          </w:rPr>
          <w:fldChar w:fldCharType="begin"/>
        </w:r>
        <w:r>
          <w:rPr>
            <w:noProof/>
            <w:webHidden/>
          </w:rPr>
          <w:instrText xml:space="preserve"> PAGEREF _Toc16245590 \h </w:instrText>
        </w:r>
        <w:r>
          <w:rPr>
            <w:noProof/>
            <w:webHidden/>
          </w:rPr>
        </w:r>
        <w:r>
          <w:rPr>
            <w:noProof/>
            <w:webHidden/>
          </w:rPr>
          <w:fldChar w:fldCharType="separate"/>
        </w:r>
        <w:r>
          <w:rPr>
            <w:noProof/>
            <w:webHidden/>
          </w:rPr>
          <w:t>9</w:t>
        </w:r>
        <w:r>
          <w:rPr>
            <w:noProof/>
            <w:webHidden/>
          </w:rPr>
          <w:fldChar w:fldCharType="end"/>
        </w:r>
      </w:hyperlink>
    </w:p>
    <w:p w14:paraId="1AE0C6E0" w14:textId="1839461F" w:rsidR="008953D6" w:rsidRDefault="008953D6">
      <w:pPr>
        <w:pStyle w:val="TOC3"/>
        <w:tabs>
          <w:tab w:val="right" w:leader="dot" w:pos="9350"/>
        </w:tabs>
        <w:rPr>
          <w:rFonts w:asciiTheme="minorHAnsi" w:hAnsiTheme="minorHAnsi" w:cstheme="minorBidi"/>
          <w:noProof/>
          <w:sz w:val="22"/>
          <w:szCs w:val="22"/>
        </w:rPr>
      </w:pPr>
      <w:hyperlink w:anchor="_Toc16245591" w:history="1">
        <w:r w:rsidRPr="007B36D6">
          <w:rPr>
            <w:rStyle w:val="Hyperlink"/>
            <w:rFonts w:eastAsia="Times New Roman"/>
            <w:noProof/>
          </w:rPr>
          <w:t>Set Interp rulekey and Ruledesign as a Variable To Be Used in Cointerp Query</w:t>
        </w:r>
        <w:r>
          <w:rPr>
            <w:noProof/>
            <w:webHidden/>
          </w:rPr>
          <w:tab/>
        </w:r>
        <w:r>
          <w:rPr>
            <w:noProof/>
            <w:webHidden/>
          </w:rPr>
          <w:fldChar w:fldCharType="begin"/>
        </w:r>
        <w:r>
          <w:rPr>
            <w:noProof/>
            <w:webHidden/>
          </w:rPr>
          <w:instrText xml:space="preserve"> PAGEREF _Toc16245591 \h </w:instrText>
        </w:r>
        <w:r>
          <w:rPr>
            <w:noProof/>
            <w:webHidden/>
          </w:rPr>
        </w:r>
        <w:r>
          <w:rPr>
            <w:noProof/>
            <w:webHidden/>
          </w:rPr>
          <w:fldChar w:fldCharType="separate"/>
        </w:r>
        <w:r>
          <w:rPr>
            <w:noProof/>
            <w:webHidden/>
          </w:rPr>
          <w:t>10</w:t>
        </w:r>
        <w:r>
          <w:rPr>
            <w:noProof/>
            <w:webHidden/>
          </w:rPr>
          <w:fldChar w:fldCharType="end"/>
        </w:r>
      </w:hyperlink>
    </w:p>
    <w:p w14:paraId="3C3A46DB" w14:textId="73A130CD" w:rsidR="008953D6" w:rsidRDefault="008953D6">
      <w:pPr>
        <w:pStyle w:val="TOC3"/>
        <w:tabs>
          <w:tab w:val="right" w:leader="dot" w:pos="9350"/>
        </w:tabs>
        <w:rPr>
          <w:rFonts w:asciiTheme="minorHAnsi" w:hAnsiTheme="minorHAnsi" w:cstheme="minorBidi"/>
          <w:noProof/>
          <w:sz w:val="22"/>
          <w:szCs w:val="22"/>
        </w:rPr>
      </w:pPr>
      <w:hyperlink w:anchor="_Toc16245592" w:history="1">
        <w:r w:rsidRPr="007B36D6">
          <w:rPr>
            <w:rStyle w:val="Hyperlink"/>
            <w:rFonts w:eastAsia="Times New Roman"/>
            <w:noProof/>
          </w:rPr>
          <w:t>Add Not Rated Phrase to @rating Variables</w:t>
        </w:r>
        <w:r>
          <w:rPr>
            <w:noProof/>
            <w:webHidden/>
          </w:rPr>
          <w:tab/>
        </w:r>
        <w:r>
          <w:rPr>
            <w:noProof/>
            <w:webHidden/>
          </w:rPr>
          <w:fldChar w:fldCharType="begin"/>
        </w:r>
        <w:r>
          <w:rPr>
            <w:noProof/>
            <w:webHidden/>
          </w:rPr>
          <w:instrText xml:space="preserve"> PAGEREF _Toc16245592 \h </w:instrText>
        </w:r>
        <w:r>
          <w:rPr>
            <w:noProof/>
            <w:webHidden/>
          </w:rPr>
        </w:r>
        <w:r>
          <w:rPr>
            <w:noProof/>
            <w:webHidden/>
          </w:rPr>
          <w:fldChar w:fldCharType="separate"/>
        </w:r>
        <w:r>
          <w:rPr>
            <w:noProof/>
            <w:webHidden/>
          </w:rPr>
          <w:t>10</w:t>
        </w:r>
        <w:r>
          <w:rPr>
            <w:noProof/>
            <w:webHidden/>
          </w:rPr>
          <w:fldChar w:fldCharType="end"/>
        </w:r>
      </w:hyperlink>
    </w:p>
    <w:p w14:paraId="22BD2457" w14:textId="4B9B65AE" w:rsidR="008953D6" w:rsidRDefault="008953D6">
      <w:pPr>
        <w:pStyle w:val="TOC3"/>
        <w:tabs>
          <w:tab w:val="right" w:leader="dot" w:pos="9350"/>
        </w:tabs>
        <w:rPr>
          <w:rFonts w:asciiTheme="minorHAnsi" w:hAnsiTheme="minorHAnsi" w:cstheme="minorBidi"/>
          <w:noProof/>
          <w:sz w:val="22"/>
          <w:szCs w:val="22"/>
        </w:rPr>
      </w:pPr>
      <w:hyperlink w:anchor="_Toc16245593" w:history="1">
        <w:r w:rsidRPr="007B36D6">
          <w:rPr>
            <w:rStyle w:val="Hyperlink"/>
            <w:rFonts w:eastAsia="Times New Roman"/>
            <w:noProof/>
          </w:rPr>
          <w:t>Append the Rating Classes for This Interp to the #RatingClasses Table</w:t>
        </w:r>
        <w:r>
          <w:rPr>
            <w:noProof/>
            <w:webHidden/>
          </w:rPr>
          <w:tab/>
        </w:r>
        <w:r>
          <w:rPr>
            <w:noProof/>
            <w:webHidden/>
          </w:rPr>
          <w:fldChar w:fldCharType="begin"/>
        </w:r>
        <w:r>
          <w:rPr>
            <w:noProof/>
            <w:webHidden/>
          </w:rPr>
          <w:instrText xml:space="preserve"> PAGEREF _Toc16245593 \h </w:instrText>
        </w:r>
        <w:r>
          <w:rPr>
            <w:noProof/>
            <w:webHidden/>
          </w:rPr>
        </w:r>
        <w:r>
          <w:rPr>
            <w:noProof/>
            <w:webHidden/>
          </w:rPr>
          <w:fldChar w:fldCharType="separate"/>
        </w:r>
        <w:r>
          <w:rPr>
            <w:noProof/>
            <w:webHidden/>
          </w:rPr>
          <w:t>10</w:t>
        </w:r>
        <w:r>
          <w:rPr>
            <w:noProof/>
            <w:webHidden/>
          </w:rPr>
          <w:fldChar w:fldCharType="end"/>
        </w:r>
      </w:hyperlink>
    </w:p>
    <w:p w14:paraId="4D27DCD8" w14:textId="446B3D4F" w:rsidR="008953D6" w:rsidRDefault="008953D6">
      <w:pPr>
        <w:pStyle w:val="TOC3"/>
        <w:tabs>
          <w:tab w:val="right" w:leader="dot" w:pos="9350"/>
        </w:tabs>
        <w:rPr>
          <w:rFonts w:asciiTheme="minorHAnsi" w:hAnsiTheme="minorHAnsi" w:cstheme="minorBidi"/>
          <w:noProof/>
          <w:sz w:val="22"/>
          <w:szCs w:val="22"/>
        </w:rPr>
      </w:pPr>
      <w:hyperlink w:anchor="_Toc16245594" w:history="1">
        <w:r w:rsidRPr="007B36D6">
          <w:rPr>
            <w:rStyle w:val="Hyperlink"/>
            <w:rFonts w:eastAsia="Times New Roman"/>
            <w:noProof/>
          </w:rPr>
          <w:t>Populate the #RatingDomain Table with a Unique Rating_key for This Interp</w:t>
        </w:r>
        <w:r>
          <w:rPr>
            <w:noProof/>
            <w:webHidden/>
          </w:rPr>
          <w:tab/>
        </w:r>
        <w:r>
          <w:rPr>
            <w:noProof/>
            <w:webHidden/>
          </w:rPr>
          <w:fldChar w:fldCharType="begin"/>
        </w:r>
        <w:r>
          <w:rPr>
            <w:noProof/>
            <w:webHidden/>
          </w:rPr>
          <w:instrText xml:space="preserve"> PAGEREF _Toc16245594 \h </w:instrText>
        </w:r>
        <w:r>
          <w:rPr>
            <w:noProof/>
            <w:webHidden/>
          </w:rPr>
        </w:r>
        <w:r>
          <w:rPr>
            <w:noProof/>
            <w:webHidden/>
          </w:rPr>
          <w:fldChar w:fldCharType="separate"/>
        </w:r>
        <w:r>
          <w:rPr>
            <w:noProof/>
            <w:webHidden/>
          </w:rPr>
          <w:t>10</w:t>
        </w:r>
        <w:r>
          <w:rPr>
            <w:noProof/>
            <w:webHidden/>
          </w:rPr>
          <w:fldChar w:fldCharType="end"/>
        </w:r>
      </w:hyperlink>
    </w:p>
    <w:p w14:paraId="0D503000" w14:textId="2AE967F6" w:rsidR="008953D6" w:rsidRDefault="008953D6">
      <w:pPr>
        <w:pStyle w:val="TOC3"/>
        <w:tabs>
          <w:tab w:val="right" w:leader="dot" w:pos="9350"/>
        </w:tabs>
        <w:rPr>
          <w:rFonts w:asciiTheme="minorHAnsi" w:hAnsiTheme="minorHAnsi" w:cstheme="minorBidi"/>
          <w:noProof/>
          <w:sz w:val="22"/>
          <w:szCs w:val="22"/>
        </w:rPr>
      </w:pPr>
      <w:hyperlink w:anchor="_Toc16245595" w:history="1">
        <w:r w:rsidRPr="007B36D6">
          <w:rPr>
            <w:rStyle w:val="Hyperlink"/>
            <w:rFonts w:eastAsia="Times New Roman"/>
            <w:noProof/>
          </w:rPr>
          <w:t>Populate Component Level Ratings Using the Currently Set Soil Interpretation</w:t>
        </w:r>
        <w:r>
          <w:rPr>
            <w:noProof/>
            <w:webHidden/>
          </w:rPr>
          <w:tab/>
        </w:r>
        <w:r>
          <w:rPr>
            <w:noProof/>
            <w:webHidden/>
          </w:rPr>
          <w:fldChar w:fldCharType="begin"/>
        </w:r>
        <w:r>
          <w:rPr>
            <w:noProof/>
            <w:webHidden/>
          </w:rPr>
          <w:instrText xml:space="preserve"> PAGEREF _Toc16245595 \h </w:instrText>
        </w:r>
        <w:r>
          <w:rPr>
            <w:noProof/>
            <w:webHidden/>
          </w:rPr>
        </w:r>
        <w:r>
          <w:rPr>
            <w:noProof/>
            <w:webHidden/>
          </w:rPr>
          <w:fldChar w:fldCharType="separate"/>
        </w:r>
        <w:r>
          <w:rPr>
            <w:noProof/>
            <w:webHidden/>
          </w:rPr>
          <w:t>11</w:t>
        </w:r>
        <w:r>
          <w:rPr>
            <w:noProof/>
            <w:webHidden/>
          </w:rPr>
          <w:fldChar w:fldCharType="end"/>
        </w:r>
      </w:hyperlink>
    </w:p>
    <w:p w14:paraId="584E2832" w14:textId="5D9708DC" w:rsidR="008953D6" w:rsidRDefault="008953D6">
      <w:pPr>
        <w:pStyle w:val="TOC3"/>
        <w:tabs>
          <w:tab w:val="right" w:leader="dot" w:pos="9350"/>
        </w:tabs>
        <w:rPr>
          <w:rFonts w:asciiTheme="minorHAnsi" w:hAnsiTheme="minorHAnsi" w:cstheme="minorBidi"/>
          <w:noProof/>
          <w:sz w:val="22"/>
          <w:szCs w:val="22"/>
        </w:rPr>
      </w:pPr>
      <w:hyperlink w:anchor="_Toc16245596" w:history="1">
        <w:r w:rsidRPr="007B36D6">
          <w:rPr>
            <w:rStyle w:val="Hyperlink"/>
            <w:rFonts w:eastAsia="Times New Roman"/>
            <w:noProof/>
          </w:rPr>
          <w:t>Populate Component Level Ratings with Adjusted Component Percent to Account for the Un-used Minor Components</w:t>
        </w:r>
        <w:r>
          <w:rPr>
            <w:noProof/>
            <w:webHidden/>
          </w:rPr>
          <w:tab/>
        </w:r>
        <w:r>
          <w:rPr>
            <w:noProof/>
            <w:webHidden/>
          </w:rPr>
          <w:fldChar w:fldCharType="begin"/>
        </w:r>
        <w:r>
          <w:rPr>
            <w:noProof/>
            <w:webHidden/>
          </w:rPr>
          <w:instrText xml:space="preserve"> PAGEREF _Toc16245596 \h </w:instrText>
        </w:r>
        <w:r>
          <w:rPr>
            <w:noProof/>
            <w:webHidden/>
          </w:rPr>
        </w:r>
        <w:r>
          <w:rPr>
            <w:noProof/>
            <w:webHidden/>
          </w:rPr>
          <w:fldChar w:fldCharType="separate"/>
        </w:r>
        <w:r>
          <w:rPr>
            <w:noProof/>
            <w:webHidden/>
          </w:rPr>
          <w:t>12</w:t>
        </w:r>
        <w:r>
          <w:rPr>
            <w:noProof/>
            <w:webHidden/>
          </w:rPr>
          <w:fldChar w:fldCharType="end"/>
        </w:r>
      </w:hyperlink>
    </w:p>
    <w:p w14:paraId="4968E8D8" w14:textId="71201B20" w:rsidR="008953D6" w:rsidRDefault="008953D6">
      <w:pPr>
        <w:pStyle w:val="TOC3"/>
        <w:tabs>
          <w:tab w:val="right" w:leader="dot" w:pos="9350"/>
        </w:tabs>
        <w:rPr>
          <w:rFonts w:asciiTheme="minorHAnsi" w:hAnsiTheme="minorHAnsi" w:cstheme="minorBidi"/>
          <w:noProof/>
          <w:sz w:val="22"/>
          <w:szCs w:val="22"/>
        </w:rPr>
      </w:pPr>
      <w:hyperlink w:anchor="_Toc16245597" w:history="1">
        <w:r w:rsidRPr="007B36D6">
          <w:rPr>
            <w:rStyle w:val="Hyperlink"/>
            <w:rFonts w:eastAsia="Times New Roman"/>
            <w:noProof/>
          </w:rPr>
          <w:t>Populate Component Acres by Multiplying Map Unit Acres with Adjusted Component Percent</w:t>
        </w:r>
        <w:r>
          <w:rPr>
            <w:noProof/>
            <w:webHidden/>
          </w:rPr>
          <w:tab/>
        </w:r>
        <w:r>
          <w:rPr>
            <w:noProof/>
            <w:webHidden/>
          </w:rPr>
          <w:fldChar w:fldCharType="begin"/>
        </w:r>
        <w:r>
          <w:rPr>
            <w:noProof/>
            <w:webHidden/>
          </w:rPr>
          <w:instrText xml:space="preserve"> PAGEREF _Toc16245597 \h </w:instrText>
        </w:r>
        <w:r>
          <w:rPr>
            <w:noProof/>
            <w:webHidden/>
          </w:rPr>
        </w:r>
        <w:r>
          <w:rPr>
            <w:noProof/>
            <w:webHidden/>
          </w:rPr>
          <w:fldChar w:fldCharType="separate"/>
        </w:r>
        <w:r>
          <w:rPr>
            <w:noProof/>
            <w:webHidden/>
          </w:rPr>
          <w:t>13</w:t>
        </w:r>
        <w:r>
          <w:rPr>
            <w:noProof/>
            <w:webHidden/>
          </w:rPr>
          <w:fldChar w:fldCharType="end"/>
        </w:r>
      </w:hyperlink>
    </w:p>
    <w:p w14:paraId="58B988C6" w14:textId="4AFA1830" w:rsidR="008953D6" w:rsidRDefault="008953D6">
      <w:pPr>
        <w:pStyle w:val="TOC3"/>
        <w:tabs>
          <w:tab w:val="right" w:leader="dot" w:pos="9350"/>
        </w:tabs>
        <w:rPr>
          <w:rFonts w:asciiTheme="minorHAnsi" w:hAnsiTheme="minorHAnsi" w:cstheme="minorBidi"/>
          <w:noProof/>
          <w:sz w:val="22"/>
          <w:szCs w:val="22"/>
        </w:rPr>
      </w:pPr>
      <w:hyperlink w:anchor="_Toc16245598" w:history="1">
        <w:r w:rsidRPr="007B36D6">
          <w:rPr>
            <w:rStyle w:val="Hyperlink"/>
            <w:rFonts w:eastAsia="Times New Roman"/>
            <w:noProof/>
          </w:rPr>
          <w:t>Aggregate the Classes and Sum up the Component Acres by Landunit (Tract and Field number)</w:t>
        </w:r>
        <w:r>
          <w:rPr>
            <w:noProof/>
            <w:webHidden/>
          </w:rPr>
          <w:tab/>
        </w:r>
        <w:r>
          <w:rPr>
            <w:noProof/>
            <w:webHidden/>
          </w:rPr>
          <w:fldChar w:fldCharType="begin"/>
        </w:r>
        <w:r>
          <w:rPr>
            <w:noProof/>
            <w:webHidden/>
          </w:rPr>
          <w:instrText xml:space="preserve"> PAGEREF _Toc16245598 \h </w:instrText>
        </w:r>
        <w:r>
          <w:rPr>
            <w:noProof/>
            <w:webHidden/>
          </w:rPr>
        </w:r>
        <w:r>
          <w:rPr>
            <w:noProof/>
            <w:webHidden/>
          </w:rPr>
          <w:fldChar w:fldCharType="separate"/>
        </w:r>
        <w:r>
          <w:rPr>
            <w:noProof/>
            <w:webHidden/>
          </w:rPr>
          <w:t>15</w:t>
        </w:r>
        <w:r>
          <w:rPr>
            <w:noProof/>
            <w:webHidden/>
          </w:rPr>
          <w:fldChar w:fldCharType="end"/>
        </w:r>
      </w:hyperlink>
    </w:p>
    <w:p w14:paraId="60C0F9C1" w14:textId="278FF094" w:rsidR="008953D6" w:rsidRDefault="008953D6">
      <w:pPr>
        <w:pStyle w:val="TOC3"/>
        <w:tabs>
          <w:tab w:val="right" w:leader="dot" w:pos="9350"/>
        </w:tabs>
        <w:rPr>
          <w:rFonts w:asciiTheme="minorHAnsi" w:hAnsiTheme="minorHAnsi" w:cstheme="minorBidi"/>
          <w:noProof/>
          <w:sz w:val="22"/>
          <w:szCs w:val="22"/>
        </w:rPr>
      </w:pPr>
      <w:hyperlink w:anchor="_Toc16245599" w:history="1">
        <w:r w:rsidRPr="007B36D6">
          <w:rPr>
            <w:rStyle w:val="Hyperlink"/>
            <w:rFonts w:eastAsia="Times New Roman"/>
            <w:noProof/>
          </w:rPr>
          <w:t>Group of Insert Statements to Populate the Final Output Tables</w:t>
        </w:r>
        <w:r>
          <w:rPr>
            <w:noProof/>
            <w:webHidden/>
          </w:rPr>
          <w:tab/>
        </w:r>
        <w:r>
          <w:rPr>
            <w:noProof/>
            <w:webHidden/>
          </w:rPr>
          <w:fldChar w:fldCharType="begin"/>
        </w:r>
        <w:r>
          <w:rPr>
            <w:noProof/>
            <w:webHidden/>
          </w:rPr>
          <w:instrText xml:space="preserve"> PAGEREF _Toc16245599 \h </w:instrText>
        </w:r>
        <w:r>
          <w:rPr>
            <w:noProof/>
            <w:webHidden/>
          </w:rPr>
        </w:r>
        <w:r>
          <w:rPr>
            <w:noProof/>
            <w:webHidden/>
          </w:rPr>
          <w:fldChar w:fldCharType="separate"/>
        </w:r>
        <w:r>
          <w:rPr>
            <w:noProof/>
            <w:webHidden/>
          </w:rPr>
          <w:t>15</w:t>
        </w:r>
        <w:r>
          <w:rPr>
            <w:noProof/>
            <w:webHidden/>
          </w:rPr>
          <w:fldChar w:fldCharType="end"/>
        </w:r>
      </w:hyperlink>
    </w:p>
    <w:p w14:paraId="663A5B8B" w14:textId="7FC523F3" w:rsidR="008953D6" w:rsidRDefault="008953D6">
      <w:pPr>
        <w:pStyle w:val="TOC3"/>
        <w:tabs>
          <w:tab w:val="right" w:leader="dot" w:pos="9350"/>
        </w:tabs>
        <w:rPr>
          <w:rFonts w:asciiTheme="minorHAnsi" w:hAnsiTheme="minorHAnsi" w:cstheme="minorBidi"/>
          <w:noProof/>
          <w:sz w:val="22"/>
          <w:szCs w:val="22"/>
        </w:rPr>
      </w:pPr>
      <w:hyperlink w:anchor="_Toc16245600" w:history="1">
        <w:r w:rsidRPr="007B36D6">
          <w:rPr>
            <w:rStyle w:val="Hyperlink"/>
            <w:rFonts w:eastAsia="Times New Roman"/>
            <w:noProof/>
          </w:rPr>
          <w:t>Determine Dominant Critical</w:t>
        </w:r>
        <w:r>
          <w:rPr>
            <w:noProof/>
            <w:webHidden/>
          </w:rPr>
          <w:tab/>
        </w:r>
        <w:r>
          <w:rPr>
            <w:noProof/>
            <w:webHidden/>
          </w:rPr>
          <w:fldChar w:fldCharType="begin"/>
        </w:r>
        <w:r>
          <w:rPr>
            <w:noProof/>
            <w:webHidden/>
          </w:rPr>
          <w:instrText xml:space="preserve"> PAGEREF _Toc16245600 \h </w:instrText>
        </w:r>
        <w:r>
          <w:rPr>
            <w:noProof/>
            <w:webHidden/>
          </w:rPr>
        </w:r>
        <w:r>
          <w:rPr>
            <w:noProof/>
            <w:webHidden/>
          </w:rPr>
          <w:fldChar w:fldCharType="separate"/>
        </w:r>
        <w:r>
          <w:rPr>
            <w:noProof/>
            <w:webHidden/>
          </w:rPr>
          <w:t>15</w:t>
        </w:r>
        <w:r>
          <w:rPr>
            <w:noProof/>
            <w:webHidden/>
          </w:rPr>
          <w:fldChar w:fldCharType="end"/>
        </w:r>
      </w:hyperlink>
    </w:p>
    <w:p w14:paraId="67D6DC0E" w14:textId="327A0871" w:rsidR="008953D6" w:rsidRDefault="008953D6">
      <w:pPr>
        <w:pStyle w:val="TOC3"/>
        <w:tabs>
          <w:tab w:val="right" w:leader="dot" w:pos="9350"/>
        </w:tabs>
        <w:rPr>
          <w:rFonts w:asciiTheme="minorHAnsi" w:hAnsiTheme="minorHAnsi" w:cstheme="minorBidi"/>
          <w:noProof/>
          <w:sz w:val="22"/>
          <w:szCs w:val="22"/>
        </w:rPr>
      </w:pPr>
      <w:hyperlink w:anchor="_Toc16245601" w:history="1">
        <w:r w:rsidRPr="007B36D6">
          <w:rPr>
            <w:rStyle w:val="Hyperlink"/>
            <w:rFonts w:eastAsia="Times New Roman"/>
            <w:noProof/>
          </w:rPr>
          <w:t>Landunit Ratings CART</w:t>
        </w:r>
        <w:r>
          <w:rPr>
            <w:noProof/>
            <w:webHidden/>
          </w:rPr>
          <w:tab/>
        </w:r>
        <w:r>
          <w:rPr>
            <w:noProof/>
            <w:webHidden/>
          </w:rPr>
          <w:fldChar w:fldCharType="begin"/>
        </w:r>
        <w:r>
          <w:rPr>
            <w:noProof/>
            <w:webHidden/>
          </w:rPr>
          <w:instrText xml:space="preserve"> PAGEREF _Toc16245601 \h </w:instrText>
        </w:r>
        <w:r>
          <w:rPr>
            <w:noProof/>
            <w:webHidden/>
          </w:rPr>
        </w:r>
        <w:r>
          <w:rPr>
            <w:noProof/>
            <w:webHidden/>
          </w:rPr>
          <w:fldChar w:fldCharType="separate"/>
        </w:r>
        <w:r>
          <w:rPr>
            <w:noProof/>
            <w:webHidden/>
          </w:rPr>
          <w:t>16</w:t>
        </w:r>
        <w:r>
          <w:rPr>
            <w:noProof/>
            <w:webHidden/>
          </w:rPr>
          <w:fldChar w:fldCharType="end"/>
        </w:r>
      </w:hyperlink>
    </w:p>
    <w:p w14:paraId="38C4E8E4" w14:textId="6DB0CE13" w:rsidR="008953D6" w:rsidRDefault="008953D6">
      <w:pPr>
        <w:pStyle w:val="TOC3"/>
        <w:tabs>
          <w:tab w:val="right" w:leader="dot" w:pos="9350"/>
        </w:tabs>
        <w:rPr>
          <w:rFonts w:asciiTheme="minorHAnsi" w:hAnsiTheme="minorHAnsi" w:cstheme="minorBidi"/>
          <w:noProof/>
          <w:sz w:val="22"/>
          <w:szCs w:val="22"/>
        </w:rPr>
      </w:pPr>
      <w:hyperlink w:anchor="_Toc16245602" w:history="1">
        <w:r w:rsidRPr="007B36D6">
          <w:rPr>
            <w:rStyle w:val="Hyperlink"/>
            <w:rFonts w:eastAsia="Times New Roman"/>
            <w:noProof/>
          </w:rPr>
          <w:t>Final CART Soil Interpretation Ratings for Each Landunit</w:t>
        </w:r>
        <w:r>
          <w:rPr>
            <w:noProof/>
            <w:webHidden/>
          </w:rPr>
          <w:tab/>
        </w:r>
        <w:r>
          <w:rPr>
            <w:noProof/>
            <w:webHidden/>
          </w:rPr>
          <w:fldChar w:fldCharType="begin"/>
        </w:r>
        <w:r>
          <w:rPr>
            <w:noProof/>
            <w:webHidden/>
          </w:rPr>
          <w:instrText xml:space="preserve"> PAGEREF _Toc16245602 \h </w:instrText>
        </w:r>
        <w:r>
          <w:rPr>
            <w:noProof/>
            <w:webHidden/>
          </w:rPr>
        </w:r>
        <w:r>
          <w:rPr>
            <w:noProof/>
            <w:webHidden/>
          </w:rPr>
          <w:fldChar w:fldCharType="separate"/>
        </w:r>
        <w:r>
          <w:rPr>
            <w:noProof/>
            <w:webHidden/>
          </w:rPr>
          <w:t>17</w:t>
        </w:r>
        <w:r>
          <w:rPr>
            <w:noProof/>
            <w:webHidden/>
          </w:rPr>
          <w:fldChar w:fldCharType="end"/>
        </w:r>
      </w:hyperlink>
    </w:p>
    <w:p w14:paraId="75274A91" w14:textId="61A2C177" w:rsidR="008953D6" w:rsidRDefault="008953D6">
      <w:pPr>
        <w:pStyle w:val="TOC2"/>
        <w:tabs>
          <w:tab w:val="right" w:leader="dot" w:pos="9350"/>
        </w:tabs>
        <w:rPr>
          <w:rFonts w:asciiTheme="minorHAnsi" w:hAnsiTheme="minorHAnsi" w:cstheme="minorBidi"/>
          <w:noProof/>
          <w:sz w:val="22"/>
          <w:szCs w:val="22"/>
        </w:rPr>
      </w:pPr>
      <w:hyperlink w:anchor="_Toc16245603" w:history="1">
        <w:r w:rsidRPr="007B36D6">
          <w:rPr>
            <w:rStyle w:val="Hyperlink"/>
            <w:rFonts w:eastAsia="Times New Roman"/>
            <w:noProof/>
          </w:rPr>
          <w:t>References</w:t>
        </w:r>
        <w:r>
          <w:rPr>
            <w:noProof/>
            <w:webHidden/>
          </w:rPr>
          <w:tab/>
        </w:r>
        <w:r>
          <w:rPr>
            <w:noProof/>
            <w:webHidden/>
          </w:rPr>
          <w:fldChar w:fldCharType="begin"/>
        </w:r>
        <w:r>
          <w:rPr>
            <w:noProof/>
            <w:webHidden/>
          </w:rPr>
          <w:instrText xml:space="preserve"> PAGEREF _Toc16245603 \h </w:instrText>
        </w:r>
        <w:r>
          <w:rPr>
            <w:noProof/>
            <w:webHidden/>
          </w:rPr>
        </w:r>
        <w:r>
          <w:rPr>
            <w:noProof/>
            <w:webHidden/>
          </w:rPr>
          <w:fldChar w:fldCharType="separate"/>
        </w:r>
        <w:r>
          <w:rPr>
            <w:noProof/>
            <w:webHidden/>
          </w:rPr>
          <w:t>17</w:t>
        </w:r>
        <w:r>
          <w:rPr>
            <w:noProof/>
            <w:webHidden/>
          </w:rPr>
          <w:fldChar w:fldCharType="end"/>
        </w:r>
      </w:hyperlink>
    </w:p>
    <w:p w14:paraId="346DAB38" w14:textId="6755DDBF" w:rsidR="00BF1576" w:rsidRDefault="006F7EED" w:rsidP="006F7EED">
      <w:pPr>
        <w:pStyle w:val="Heading1"/>
        <w:rPr>
          <w:rFonts w:eastAsia="Times New Roman"/>
          <w:sz w:val="57"/>
          <w:szCs w:val="57"/>
        </w:rPr>
      </w:pPr>
      <w:r>
        <w:rPr>
          <w:rFonts w:eastAsia="Times New Roman"/>
          <w:sz w:val="57"/>
          <w:szCs w:val="57"/>
        </w:rPr>
        <w:fldChar w:fldCharType="end"/>
      </w:r>
    </w:p>
    <w:p w14:paraId="6E4E5550" w14:textId="77777777" w:rsidR="00B1298B" w:rsidRDefault="0044119D">
      <w:pPr>
        <w:pStyle w:val="Heading1"/>
        <w:rPr>
          <w:rFonts w:eastAsia="Times New Roman"/>
          <w:sz w:val="57"/>
          <w:szCs w:val="57"/>
        </w:rPr>
      </w:pPr>
      <w:bookmarkStart w:id="1" w:name="_Toc16245577"/>
      <w:r>
        <w:rPr>
          <w:rFonts w:eastAsia="Times New Roman"/>
          <w:sz w:val="57"/>
          <w:szCs w:val="57"/>
        </w:rPr>
        <w:lastRenderedPageBreak/>
        <w:t>Soil Susceptibility to Compaction</w:t>
      </w:r>
      <w:bookmarkEnd w:id="1"/>
    </w:p>
    <w:p w14:paraId="4E2BD353" w14:textId="77777777" w:rsidR="00B1298B" w:rsidRDefault="0044119D" w:rsidP="00B1298B">
      <w:pPr>
        <w:rPr>
          <w:rFonts w:eastAsia="Times New Roman"/>
        </w:rPr>
        <w:pPrChange w:id="2" w:author="Achen, Aaron - NRCS, Lincoln, NE" w:date="2019-08-08T12:23:00Z">
          <w:pPr>
            <w:pStyle w:val="Heading4"/>
          </w:pPr>
        </w:pPrChange>
      </w:pPr>
      <w:r>
        <w:rPr>
          <w:rFonts w:eastAsia="Times New Roman"/>
        </w:rPr>
        <w:t xml:space="preserve">Jason Nemecek, Steve Peaslee, Bob Dobos, Cathy Seybold, </w:t>
      </w:r>
      <w:ins w:id="3" w:author="Achen, Aaron - NRCS, Lincoln, NE" w:date="2019-07-23T15:23:00Z">
        <w:r>
          <w:rPr>
            <w:rFonts w:eastAsia="Times New Roman"/>
          </w:rPr>
          <w:t xml:space="preserve">and </w:t>
        </w:r>
      </w:ins>
      <w:r>
        <w:rPr>
          <w:rFonts w:eastAsia="Times New Roman"/>
        </w:rPr>
        <w:t>Steve Campbell</w:t>
      </w:r>
    </w:p>
    <w:p w14:paraId="0256FB56" w14:textId="77777777" w:rsidR="00B1298B" w:rsidRDefault="0044119D" w:rsidP="00B1298B">
      <w:pPr>
        <w:rPr>
          <w:rFonts w:eastAsia="Times New Roman"/>
        </w:rPr>
        <w:pPrChange w:id="4" w:author="Achen, Aaron - NRCS, Lincoln, NE" w:date="2019-08-08T12:23:00Z">
          <w:pPr>
            <w:pStyle w:val="Heading4"/>
          </w:pPr>
        </w:pPrChange>
      </w:pPr>
      <w:r>
        <w:rPr>
          <w:rFonts w:eastAsia="Times New Roman"/>
        </w:rPr>
        <w:t>2019-07-15</w:t>
      </w:r>
    </w:p>
    <w:p w14:paraId="5DF4C019" w14:textId="77777777" w:rsidR="00B1298B" w:rsidRDefault="0044119D">
      <w:pPr>
        <w:pStyle w:val="NormalWeb"/>
      </w:pPr>
      <w:r>
        <w:t xml:space="preserve">Soils are rated based on their susceptibility to compaction from the operation of </w:t>
      </w:r>
      <w:ins w:id="5" w:author="Achen, Aaron - NRCS, Lincoln, NE" w:date="2019-08-06T15:09:00Z">
        <w:r>
          <w:t xml:space="preserve">the </w:t>
        </w:r>
      </w:ins>
      <w:r>
        <w:t xml:space="preserve">ground-based equipment </w:t>
      </w:r>
      <w:ins w:id="6" w:author="Achen, Aaron - NRCS, Lincoln, NE" w:date="2019-08-06T15:09:00Z">
        <w:r>
          <w:t xml:space="preserve">that is used </w:t>
        </w:r>
      </w:ins>
      <w:r>
        <w:t xml:space="preserve">for planting, harvesting, and site preparation activities when soils are moist. Soil compaction is the process in which soil particles are pressed together more closely </w:t>
      </w:r>
      <w:del w:id="7" w:author="Achen, Aaron - NRCS, Lincoln, NE" w:date="2019-07-23T15:34:00Z">
        <w:r>
          <w:delText xml:space="preserve">that </w:delText>
        </w:r>
      </w:del>
      <w:ins w:id="8" w:author="Achen, Aaron - NRCS, Lincoln, NE" w:date="2019-07-23T15:34:00Z">
        <w:r>
          <w:t xml:space="preserve">than </w:t>
        </w:r>
      </w:ins>
      <w:r>
        <w:t xml:space="preserve">in the original state. Typically, the soil must be moist to be compacted because the mineral grains must slide together. Compaction </w:t>
      </w:r>
      <w:ins w:id="9" w:author="Achen, Aaron - NRCS, Lincoln, NE" w:date="2019-07-23T15:35:00Z">
        <w:r>
          <w:t xml:space="preserve">mostly </w:t>
        </w:r>
      </w:ins>
      <w:r>
        <w:t xml:space="preserve">reduces the abundance </w:t>
      </w:r>
      <w:del w:id="10" w:author="Achen, Aaron - NRCS, Lincoln, NE" w:date="2019-07-23T15:35:00Z">
        <w:r>
          <w:delText xml:space="preserve">mostly </w:delText>
        </w:r>
      </w:del>
      <w:r>
        <w:t xml:space="preserve">of large pores in the soil by damaging the structure of the soil. This produces several effects that are unwanted in agricultural soils </w:t>
      </w:r>
      <w:del w:id="11" w:author="Achen, Aaron - NRCS, Lincoln, NE" w:date="2019-07-23T15:35:00Z">
        <w:r>
          <w:delText xml:space="preserve">since </w:delText>
        </w:r>
      </w:del>
      <w:ins w:id="12" w:author="Achen, Aaron - NRCS, Lincoln, NE" w:date="2019-07-23T15:35:00Z">
        <w:r>
          <w:t xml:space="preserve">because </w:t>
        </w:r>
      </w:ins>
      <w:r>
        <w:t xml:space="preserve">large pores are most effective at transmitting water and air through the soil. Compaction also increases the soil strength </w:t>
      </w:r>
      <w:del w:id="13" w:author="Achen, Aaron - NRCS, Lincoln, NE" w:date="2019-07-23T15:35:00Z">
        <w:r>
          <w:delText xml:space="preserve">which can </w:delText>
        </w:r>
      </w:del>
      <w:ins w:id="14" w:author="Achen, Aaron - NRCS, Lincoln, NE" w:date="2019-07-23T15:35:00Z">
        <w:r>
          <w:t xml:space="preserve">and thereby </w:t>
        </w:r>
      </w:ins>
      <w:r>
        <w:t>limit</w:t>
      </w:r>
      <w:ins w:id="15" w:author="Achen, Aaron - NRCS, Lincoln, NE" w:date="2019-08-06T15:10:00Z">
        <w:r>
          <w:t>s</w:t>
        </w:r>
      </w:ins>
      <w:r>
        <w:t xml:space="preserve"> root penetration and growth. The ability of soil to hold water is adversely affected by compaction </w:t>
      </w:r>
      <w:del w:id="16" w:author="Achen, Aaron - NRCS, Lincoln, NE" w:date="2019-07-23T15:35:00Z">
        <w:r>
          <w:delText xml:space="preserve">since </w:delText>
        </w:r>
      </w:del>
      <w:ins w:id="17" w:author="Achen, Aaron - NRCS, Lincoln, NE" w:date="2019-07-23T15:35:00Z">
        <w:r>
          <w:t xml:space="preserve">because </w:t>
        </w:r>
      </w:ins>
      <w:r>
        <w:t>the large pores hold water. The degree of compaction of a soil is measured by its bulk density, which is the mass per unit volume</w:t>
      </w:r>
      <w:ins w:id="18" w:author="Achen, Aaron - NRCS, Lincoln, NE" w:date="2019-07-23T15:36:00Z">
        <w:r>
          <w:t xml:space="preserve"> and generally is</w:t>
        </w:r>
      </w:ins>
      <w:del w:id="19" w:author="Achen, Aaron - NRCS, Lincoln, NE" w:date="2019-07-23T15:36:00Z">
        <w:r>
          <w:delText>,</w:delText>
        </w:r>
      </w:del>
      <w:r>
        <w:t xml:space="preserve"> </w:t>
      </w:r>
      <w:del w:id="20" w:author="Achen, Aaron - NRCS, Lincoln, NE" w:date="2019-07-23T15:36:00Z">
        <w:r>
          <w:delText xml:space="preserve">generally </w:delText>
        </w:r>
      </w:del>
      <w:r>
        <w:t>expressed in grams per cubic centimeter.</w:t>
      </w:r>
    </w:p>
    <w:p w14:paraId="117A5F38" w14:textId="77777777" w:rsidR="00B1298B" w:rsidRDefault="0044119D">
      <w:pPr>
        <w:pStyle w:val="NormalWeb"/>
      </w:pPr>
      <w:r>
        <w:t xml:space="preserve">Compacted soils are less favorable for </w:t>
      </w:r>
      <w:del w:id="21" w:author="Achen, Aaron - NRCS, Lincoln, NE" w:date="2019-07-23T15:36:00Z">
        <w:r>
          <w:delText xml:space="preserve">good </w:delText>
        </w:r>
      </w:del>
      <w:r>
        <w:t xml:space="preserve">plant growth because of high soil bulk density and hardness, reduced pore space, and poor aeration and drainage. Root penetration and growth </w:t>
      </w:r>
      <w:ins w:id="22" w:author="Achen, Aaron - NRCS, Lincoln, NE" w:date="2019-07-23T15:36:00Z">
        <w:r>
          <w:t>are</w:t>
        </w:r>
      </w:ins>
      <w:del w:id="23" w:author="Achen, Aaron - NRCS, Lincoln, NE" w:date="2019-07-23T15:36:00Z">
        <w:r>
          <w:delText>is</w:delText>
        </w:r>
      </w:del>
      <w:r>
        <w:t xml:space="preserve"> decreased in compacted soils because the hardness or strength of these soils prevents the expansion of roots. Supplies of air, water, and nutrients that roots need are also less favorable whe</w:t>
      </w:r>
      <w:del w:id="24" w:author="Achen, Aaron - NRCS, Lincoln, NE" w:date="2019-07-23T15:37:00Z">
        <w:r>
          <w:delText>n</w:delText>
        </w:r>
      </w:del>
      <w:ins w:id="25" w:author="Achen, Aaron - NRCS, Lincoln, NE" w:date="2019-07-23T15:37:00Z">
        <w:r>
          <w:t>re</w:t>
        </w:r>
      </w:ins>
      <w:r>
        <w:t xml:space="preserve"> compaction decreases soil porosity and drainage.</w:t>
      </w:r>
    </w:p>
    <w:p w14:paraId="1EA3B38C" w14:textId="77777777" w:rsidR="00B1298B" w:rsidRDefault="0044119D">
      <w:pPr>
        <w:pStyle w:val="NormalWeb"/>
      </w:pPr>
      <w:r>
        <w:t xml:space="preserve">Interpretation ratings are based on soil properties in the upper 12 inches of the profile. Factors considered are soil texture, soil organic matter content, soil structure, rock fragment content, and the existing bulk density. Each of these </w:t>
      </w:r>
      <w:del w:id="26" w:author="Achen, Aaron - NRCS, Lincoln, NE" w:date="2019-08-06T15:12:00Z">
        <w:r>
          <w:delText xml:space="preserve">is thought to </w:delText>
        </w:r>
      </w:del>
      <w:del w:id="27" w:author="Achen, Aaron - NRCS, Lincoln, NE" w:date="2019-07-23T15:39:00Z">
        <w:r>
          <w:delText xml:space="preserve">contribute to resisting the susceptibility of a soil to </w:delText>
        </w:r>
      </w:del>
      <w:ins w:id="28" w:author="Achen, Aaron - NRCS, Lincoln, NE" w:date="2019-07-23T15:39:00Z">
        <w:r>
          <w:t>affect</w:t>
        </w:r>
      </w:ins>
      <w:ins w:id="29" w:author="Achen, Aaron - NRCS, Lincoln, NE" w:date="2019-08-06T15:13:00Z">
        <w:r>
          <w:t>s</w:t>
        </w:r>
      </w:ins>
      <w:ins w:id="30" w:author="Achen, Aaron - NRCS, Lincoln, NE" w:date="2019-07-23T15:39:00Z">
        <w:r>
          <w:t xml:space="preserve"> </w:t>
        </w:r>
      </w:ins>
      <w:r>
        <w:t>compaction</w:t>
      </w:r>
      <w:del w:id="31" w:author="Achen, Aaron - NRCS, Lincoln, NE" w:date="2019-07-23T15:39:00Z">
        <w:r>
          <w:delText xml:space="preserve"> when present</w:delText>
        </w:r>
      </w:del>
      <w:r>
        <w:t xml:space="preserve">. Organic matter in the soil provides resistance to compaction and </w:t>
      </w:r>
      <w:del w:id="32" w:author="Achen, Aaron - NRCS, Lincoln, NE" w:date="2019-07-23T15:40:00Z">
        <w:r>
          <w:delText xml:space="preserve">the </w:delText>
        </w:r>
      </w:del>
      <w:r>
        <w:t xml:space="preserve">resilience to </w:t>
      </w:r>
      <w:del w:id="33" w:author="Achen, Aaron - NRCS, Lincoln, NE" w:date="2019-07-23T15:40:00Z">
        <w:r>
          <w:delText xml:space="preserve">ameliorate </w:delText>
        </w:r>
      </w:del>
      <w:r>
        <w:t xml:space="preserve">the effects </w:t>
      </w:r>
      <w:del w:id="34" w:author="Achen, Aaron - NRCS, Lincoln, NE" w:date="2019-07-23T15:42:00Z">
        <w:r>
          <w:delText xml:space="preserve">with </w:delText>
        </w:r>
      </w:del>
      <w:ins w:id="35" w:author="Achen, Aaron - NRCS, Lincoln, NE" w:date="2019-07-23T15:42:00Z">
        <w:r>
          <w:t xml:space="preserve">over </w:t>
        </w:r>
      </w:ins>
      <w:r>
        <w:t xml:space="preserve">time. Soil </w:t>
      </w:r>
      <w:ins w:id="36" w:author="Achen, Aaron - NRCS, Lincoln, NE" w:date="2019-07-23T15:46:00Z">
        <w:r>
          <w:t xml:space="preserve">that has </w:t>
        </w:r>
      </w:ins>
      <w:ins w:id="37" w:author="Achen, Aaron - NRCS, Lincoln, NE" w:date="2019-07-23T15:47:00Z">
        <w:r>
          <w:t>strong</w:t>
        </w:r>
      </w:ins>
      <w:ins w:id="38" w:author="Achen, Aaron - NRCS, Lincoln, NE" w:date="2019-07-23T15:46:00Z">
        <w:r>
          <w:t xml:space="preserve"> </w:t>
        </w:r>
      </w:ins>
      <w:r>
        <w:t xml:space="preserve">structure </w:t>
      </w:r>
      <w:ins w:id="39" w:author="Achen, Aaron - NRCS, Lincoln, NE" w:date="2019-07-23T15:47:00Z">
        <w:r>
          <w:t>h</w:t>
        </w:r>
      </w:ins>
      <w:del w:id="40" w:author="Achen, Aaron - NRCS, Lincoln, NE" w:date="2019-07-23T15:46:00Z">
        <w:r>
          <w:delText xml:space="preserve">adds strength </w:delText>
        </w:r>
      </w:del>
      <w:r>
        <w:t>as discrete aggregates</w:t>
      </w:r>
      <w:ins w:id="41" w:author="Achen, Aaron - NRCS, Lincoln, NE" w:date="2019-07-23T15:47:00Z">
        <w:r>
          <w:t>, which</w:t>
        </w:r>
      </w:ins>
      <w:r>
        <w:t xml:space="preserve"> </w:t>
      </w:r>
      <w:ins w:id="42" w:author="Achen, Aaron - NRCS, Lincoln, NE" w:date="2019-07-23T15:46:00Z">
        <w:r>
          <w:t>add strength</w:t>
        </w:r>
      </w:ins>
      <w:ins w:id="43" w:author="Achen, Aaron - NRCS, Lincoln, NE" w:date="2019-07-23T15:47:00Z">
        <w:r>
          <w:t>.</w:t>
        </w:r>
      </w:ins>
      <w:ins w:id="44" w:author="Achen, Aaron - NRCS, Lincoln, NE" w:date="2019-07-23T15:46:00Z">
        <w:r>
          <w:t xml:space="preserve"> </w:t>
        </w:r>
      </w:ins>
      <w:del w:id="45" w:author="Achen, Aaron - NRCS, Lincoln, NE" w:date="2019-07-23T15:47:00Z">
        <w:r>
          <w:delText xml:space="preserve">and </w:delText>
        </w:r>
      </w:del>
      <w:del w:id="46" w:author="Achen, Aaron - NRCS, Lincoln, NE" w:date="2019-07-23T15:44:00Z">
        <w:r>
          <w:delText>i</w:delText>
        </w:r>
      </w:del>
      <w:ins w:id="47" w:author="Achen, Aaron - NRCS, Lincoln, NE" w:date="2019-07-23T15:44:00Z">
        <w:r>
          <w:t>I</w:t>
        </w:r>
      </w:ins>
      <w:r>
        <w:t xml:space="preserve">t is the aggregates that are deformed or destroyed by </w:t>
      </w:r>
      <w:proofErr w:type="spellStart"/>
      <w:r>
        <w:t>compactive</w:t>
      </w:r>
      <w:proofErr w:type="spellEnd"/>
      <w:r>
        <w:t xml:space="preserve"> forces, thus strong soil structure lowers the susceptibility to compaction. Similarly, rock fragments in the soil can bridge and provide a framework to resist compaction. Finally, if a soil is already fairly dense </w:t>
      </w:r>
      <w:ins w:id="48" w:author="Achen, Aaron - NRCS, Lincoln, NE" w:date="2019-08-06T15:13:00Z">
        <w:r>
          <w:t>t</w:t>
        </w:r>
      </w:ins>
      <w:ins w:id="49" w:author="Achen, Aaron - NRCS, Lincoln, NE" w:date="2019-08-06T15:14:00Z">
        <w:r>
          <w:t xml:space="preserve">hen </w:t>
        </w:r>
      </w:ins>
      <w:r>
        <w:t>causing further compaction is more difficult.</w:t>
      </w:r>
    </w:p>
    <w:p w14:paraId="092BD149" w14:textId="77777777" w:rsidR="00B1298B" w:rsidRDefault="0044119D">
      <w:pPr>
        <w:pStyle w:val="Heading2"/>
        <w:divId w:val="74713792"/>
        <w:rPr>
          <w:rFonts w:eastAsia="Times New Roman"/>
        </w:rPr>
      </w:pPr>
      <w:bookmarkStart w:id="50" w:name="_Toc16245578"/>
      <w:r>
        <w:rPr>
          <w:rFonts w:eastAsia="Times New Roman"/>
        </w:rPr>
        <w:t xml:space="preserve">Definitions of the </w:t>
      </w:r>
      <w:ins w:id="51" w:author="Achen, Aaron - NRCS, Lincoln, NE" w:date="2019-08-06T15:14:00Z">
        <w:r>
          <w:rPr>
            <w:rFonts w:eastAsia="Times New Roman"/>
          </w:rPr>
          <w:t>R</w:t>
        </w:r>
      </w:ins>
      <w:del w:id="52" w:author="Achen, Aaron - NRCS, Lincoln, NE" w:date="2019-08-06T15:14:00Z">
        <w:r>
          <w:rPr>
            <w:rFonts w:eastAsia="Times New Roman"/>
          </w:rPr>
          <w:delText>r</w:delText>
        </w:r>
      </w:del>
      <w:r>
        <w:rPr>
          <w:rFonts w:eastAsia="Times New Roman"/>
        </w:rPr>
        <w:t>atings</w:t>
      </w:r>
      <w:del w:id="53" w:author="Achen, Aaron - NRCS, Lincoln, NE" w:date="2019-07-23T15:48:00Z">
        <w:r>
          <w:rPr>
            <w:rFonts w:eastAsia="Times New Roman"/>
          </w:rPr>
          <w:delText>:</w:delText>
        </w:r>
      </w:del>
      <w:bookmarkEnd w:id="50"/>
    </w:p>
    <w:p w14:paraId="7108A5AC" w14:textId="77777777" w:rsidR="00B1298B" w:rsidRDefault="0044119D">
      <w:pPr>
        <w:pStyle w:val="NormalWeb"/>
        <w:divId w:val="74713792"/>
      </w:pPr>
      <w:r>
        <w:rPr>
          <w:rStyle w:val="Strong"/>
        </w:rPr>
        <w:t>Low</w:t>
      </w:r>
      <w:ins w:id="54" w:author="Achen, Aaron - NRCS, Lincoln, NE" w:date="2019-07-23T15:47:00Z">
        <w:r>
          <w:rPr>
            <w:rStyle w:val="Strong"/>
          </w:rPr>
          <w:t>.—</w:t>
        </w:r>
      </w:ins>
      <w:del w:id="55" w:author="Achen, Aaron - NRCS, Lincoln, NE" w:date="2019-07-23T15:47:00Z">
        <w:r>
          <w:rPr>
            <w:rStyle w:val="Strong"/>
          </w:rPr>
          <w:delText xml:space="preserve"> </w:delText>
        </w:r>
        <w:r>
          <w:delText xml:space="preserve">- </w:delText>
        </w:r>
      </w:del>
      <w:r>
        <w:t>The potential for compaction is insignificant. This soil is able to support standard equipment with minimal compaction. The soil is moisture insensitive, exhibiting only small changes in density with changing moisture content.</w:t>
      </w:r>
    </w:p>
    <w:p w14:paraId="73C8B49D" w14:textId="77777777" w:rsidR="00B1298B" w:rsidRDefault="0044119D">
      <w:pPr>
        <w:pStyle w:val="NormalWeb"/>
        <w:divId w:val="74713792"/>
      </w:pPr>
      <w:r>
        <w:rPr>
          <w:rStyle w:val="Strong"/>
        </w:rPr>
        <w:t>Medium</w:t>
      </w:r>
      <w:ins w:id="56" w:author="Achen, Aaron - NRCS, Lincoln, NE" w:date="2019-07-23T15:47:00Z">
        <w:r>
          <w:rPr>
            <w:rStyle w:val="Strong"/>
          </w:rPr>
          <w:t>.—</w:t>
        </w:r>
      </w:ins>
      <w:del w:id="57" w:author="Achen, Aaron - NRCS, Lincoln, NE" w:date="2019-07-23T15:47:00Z">
        <w:r>
          <w:delText xml:space="preserve"> - </w:delText>
        </w:r>
      </w:del>
      <w:r>
        <w:t xml:space="preserve">The potential for compaction is significant. The growth rate of seedlings may be reduced following compaction. After the initial compaction (i.e., the first equipment pass), this </w:t>
      </w:r>
      <w:r>
        <w:lastRenderedPageBreak/>
        <w:t>soil is able to support standard equipment with only minimal increases in soil density. The soil is intermediate between moisture insensitive and moisture sensitive.</w:t>
      </w:r>
    </w:p>
    <w:p w14:paraId="75C5D20F" w14:textId="77777777" w:rsidR="00B1298B" w:rsidRDefault="0044119D">
      <w:pPr>
        <w:pStyle w:val="NormalWeb"/>
        <w:divId w:val="74713792"/>
      </w:pPr>
      <w:r>
        <w:rPr>
          <w:rStyle w:val="Strong"/>
        </w:rPr>
        <w:t>High</w:t>
      </w:r>
      <w:ins w:id="58" w:author="Achen, Aaron - NRCS, Lincoln, NE" w:date="2019-07-23T15:48:00Z">
        <w:r>
          <w:rPr>
            <w:rStyle w:val="Strong"/>
          </w:rPr>
          <w:t>.—</w:t>
        </w:r>
      </w:ins>
      <w:del w:id="59" w:author="Achen, Aaron - NRCS, Lincoln, NE" w:date="2019-07-23T15:48:00Z">
        <w:r>
          <w:delText xml:space="preserve"> - </w:delText>
        </w:r>
      </w:del>
      <w:r>
        <w:t xml:space="preserve">The potential for compaction is significant. The growth rate of seedlings </w:t>
      </w:r>
      <w:del w:id="60" w:author="Achen, Aaron - NRCS, Lincoln, NE" w:date="2019-07-23T15:49:00Z">
        <w:r>
          <w:delText xml:space="preserve">will be </w:delText>
        </w:r>
      </w:del>
      <w:ins w:id="61" w:author="Achen, Aaron - NRCS, Lincoln, NE" w:date="2019-07-23T15:49:00Z">
        <w:r>
          <w:t xml:space="preserve">is </w:t>
        </w:r>
      </w:ins>
      <w:r>
        <w:t xml:space="preserve">reduced following compaction. After initial compaction, this soil is still able to support standard equipment, but </w:t>
      </w:r>
      <w:ins w:id="62" w:author="Achen, Aaron - NRCS, Lincoln, NE" w:date="2019-07-23T15:49:00Z">
        <w:r>
          <w:t xml:space="preserve">the soil </w:t>
        </w:r>
      </w:ins>
      <w:del w:id="63" w:author="Achen, Aaron - NRCS, Lincoln, NE" w:date="2019-07-23T15:49:00Z">
        <w:r>
          <w:delText xml:space="preserve">will </w:delText>
        </w:r>
      </w:del>
      <w:r>
        <w:t>continue</w:t>
      </w:r>
      <w:ins w:id="64" w:author="Achen, Aaron - NRCS, Lincoln, NE" w:date="2019-07-23T15:49:00Z">
        <w:r>
          <w:t>s</w:t>
        </w:r>
      </w:ins>
      <w:r>
        <w:t xml:space="preserve"> to compact with each subsequent pass. The soil is moisture sensitive, exhibiting large changes in density with changing moisture content.</w:t>
      </w:r>
    </w:p>
    <w:p w14:paraId="4118805C" w14:textId="77777777" w:rsidR="00B1298B" w:rsidRDefault="0044119D">
      <w:pPr>
        <w:pStyle w:val="NormalWeb"/>
        <w:divId w:val="74713792"/>
      </w:pPr>
      <w:r>
        <w:t xml:space="preserve">The map unit components listed for each map unit in the accompanying </w:t>
      </w:r>
      <w:ins w:id="65" w:author="Achen, Aaron - NRCS, Lincoln, NE" w:date="2019-07-23T15:49:00Z">
        <w:r>
          <w:t>“</w:t>
        </w:r>
      </w:ins>
      <w:r>
        <w:t>Summary by Map Unit</w:t>
      </w:r>
      <w:ins w:id="66" w:author="Achen, Aaron - NRCS, Lincoln, NE" w:date="2019-07-23T15:49:00Z">
        <w:r>
          <w:t>”</w:t>
        </w:r>
      </w:ins>
      <w:r>
        <w:t xml:space="preserve"> table in Web Soil Survey or the </w:t>
      </w:r>
      <w:ins w:id="67" w:author="Achen, Aaron - NRCS, Lincoln, NE" w:date="2019-07-23T15:49:00Z">
        <w:r>
          <w:t>“</w:t>
        </w:r>
      </w:ins>
      <w:r>
        <w:t>Aggregation Report</w:t>
      </w:r>
      <w:ins w:id="68" w:author="Achen, Aaron - NRCS, Lincoln, NE" w:date="2019-07-23T15:49:00Z">
        <w:r>
          <w:t>”</w:t>
        </w:r>
      </w:ins>
      <w:r>
        <w:t xml:space="preserve"> in Soil Data Viewer are determined by the aggregation method chosen. An aggregated rating class is shown for each map unit. The components listed for each map unit are only those that have the same rating class as listed for the map unit. The percent composition of each component in a particular map unit is presented to help the user better understand the </w:t>
      </w:r>
      <w:del w:id="69" w:author="Achen, Aaron - NRCS, Lincoln, NE" w:date="2019-07-23T15:50:00Z">
        <w:r>
          <w:delText xml:space="preserve">percentage </w:delText>
        </w:r>
      </w:del>
      <w:ins w:id="70" w:author="Achen, Aaron - NRCS, Lincoln, NE" w:date="2019-07-23T15:50:00Z">
        <w:r>
          <w:t xml:space="preserve">extent </w:t>
        </w:r>
      </w:ins>
      <w:r>
        <w:t xml:space="preserve">of each map unit that has the </w:t>
      </w:r>
      <w:ins w:id="71" w:author="Achen, Aaron - NRCS, Lincoln, NE" w:date="2019-07-23T15:50:00Z">
        <w:r>
          <w:t xml:space="preserve">specified </w:t>
        </w:r>
      </w:ins>
      <w:r>
        <w:t>rating</w:t>
      </w:r>
      <w:del w:id="72" w:author="Achen, Aaron - NRCS, Lincoln, NE" w:date="2019-07-23T15:50:00Z">
        <w:r>
          <w:delText xml:space="preserve"> presented</w:delText>
        </w:r>
      </w:del>
      <w:r>
        <w:t>.</w:t>
      </w:r>
    </w:p>
    <w:p w14:paraId="64012D73" w14:textId="77777777" w:rsidR="00B1298B" w:rsidRDefault="0044119D">
      <w:pPr>
        <w:pStyle w:val="NormalWeb"/>
        <w:divId w:val="74713792"/>
      </w:pPr>
      <w:r>
        <w:t xml:space="preserve">Other components </w:t>
      </w:r>
      <w:del w:id="73" w:author="Achen, Aaron - NRCS, Lincoln, NE" w:date="2019-07-23T15:51:00Z">
        <w:r>
          <w:delText xml:space="preserve">with </w:delText>
        </w:r>
      </w:del>
      <w:ins w:id="74" w:author="Achen, Aaron - NRCS, Lincoln, NE" w:date="2019-07-23T15:51:00Z">
        <w:r>
          <w:t xml:space="preserve">that have </w:t>
        </w:r>
      </w:ins>
      <w:r>
        <w:t xml:space="preserve">different ratings </w:t>
      </w:r>
      <w:del w:id="75" w:author="Achen, Aaron - NRCS, Lincoln, NE" w:date="2019-07-23T15:50:00Z">
        <w:r>
          <w:delText xml:space="preserve">may </w:delText>
        </w:r>
      </w:del>
      <w:ins w:id="76" w:author="Achen, Aaron - NRCS, Lincoln, NE" w:date="2019-07-23T15:50:00Z">
        <w:r>
          <w:t xml:space="preserve">can </w:t>
        </w:r>
      </w:ins>
      <w:r>
        <w:t>be present in each map unit. The ratings for all components, regardless of the map unit aggregated rating, can be viewed by generating the equivalent report from the Soil Reports tab in Web Soil Survey or from the Soil Data Mart site. Onsite investigation may be needed to validate these interpretations and to confirm the identity of the soil on a given site.</w:t>
      </w:r>
    </w:p>
    <w:p w14:paraId="1C39816D" w14:textId="77777777" w:rsidR="00B1298B" w:rsidRDefault="0044119D">
      <w:pPr>
        <w:pStyle w:val="Heading3"/>
        <w:divId w:val="1809929452"/>
        <w:rPr>
          <w:rFonts w:eastAsia="Times New Roman"/>
        </w:rPr>
      </w:pPr>
      <w:bookmarkStart w:id="77" w:name="_Toc16245579"/>
      <w:r>
        <w:rPr>
          <w:rFonts w:eastAsia="Times New Roman"/>
        </w:rPr>
        <w:t>Criteria Table</w:t>
      </w:r>
      <w:bookmarkEnd w:id="77"/>
    </w:p>
    <w:tbl>
      <w:tblPr>
        <w:tblW w:w="0" w:type="auto"/>
        <w:tblCellSpacing w:w="15" w:type="dxa"/>
        <w:tblLook w:val="04A0" w:firstRow="1" w:lastRow="0" w:firstColumn="1" w:lastColumn="0" w:noHBand="0" w:noVBand="1"/>
      </w:tblPr>
      <w:tblGrid>
        <w:gridCol w:w="1675"/>
        <w:gridCol w:w="1512"/>
        <w:gridCol w:w="1956"/>
        <w:gridCol w:w="1804"/>
        <w:gridCol w:w="2403"/>
      </w:tblGrid>
      <w:tr w:rsidR="00B1298B" w14:paraId="24BD9C72" w14:textId="77777777">
        <w:trPr>
          <w:divId w:val="1809929452"/>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526F49C" w14:textId="77777777" w:rsidR="00B1298B" w:rsidRDefault="0044119D">
            <w:pPr>
              <w:jc w:val="center"/>
              <w:rPr>
                <w:rFonts w:eastAsia="Times New Roman"/>
                <w:b/>
                <w:bCs/>
              </w:rPr>
            </w:pPr>
            <w:r>
              <w:rPr>
                <w:rFonts w:eastAsia="Times New Roman"/>
                <w:b/>
                <w:bCs/>
              </w:rPr>
              <w:t xml:space="preserve">Site or </w:t>
            </w:r>
            <w:del w:id="78" w:author="Achen, Aaron - NRCS, Lincoln, NE" w:date="2019-07-23T15:51:00Z">
              <w:r>
                <w:rPr>
                  <w:rFonts w:eastAsia="Times New Roman"/>
                  <w:b/>
                  <w:bCs/>
                </w:rPr>
                <w:delText xml:space="preserve">Soil </w:delText>
              </w:r>
            </w:del>
            <w:ins w:id="79" w:author="Achen, Aaron - NRCS, Lincoln, NE" w:date="2019-07-23T15:51:00Z">
              <w:r>
                <w:rPr>
                  <w:rFonts w:eastAsia="Times New Roman"/>
                  <w:b/>
                  <w:bCs/>
                </w:rPr>
                <w:t xml:space="preserve">soil </w:t>
              </w:r>
            </w:ins>
            <w:del w:id="80" w:author="Achen, Aaron - NRCS, Lincoln, NE" w:date="2019-07-23T15:51:00Z">
              <w:r>
                <w:rPr>
                  <w:rFonts w:eastAsia="Times New Roman"/>
                  <w:b/>
                  <w:bCs/>
                </w:rPr>
                <w:delText>A</w:delText>
              </w:r>
            </w:del>
            <w:ins w:id="81" w:author="Achen, Aaron - NRCS, Lincoln, NE" w:date="2019-07-23T15:51:00Z">
              <w:r>
                <w:rPr>
                  <w:rFonts w:eastAsia="Times New Roman"/>
                  <w:b/>
                  <w:bCs/>
                </w:rPr>
                <w:t>a</w:t>
              </w:r>
            </w:ins>
            <w:r>
              <w:rPr>
                <w:rFonts w:eastAsia="Times New Roman"/>
                <w:b/>
                <w:bCs/>
              </w:rPr>
              <w:t>ttribute</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DF7D" w14:textId="77777777" w:rsidR="00B1298B" w:rsidRDefault="0044119D">
            <w:pPr>
              <w:jc w:val="center"/>
              <w:rPr>
                <w:rFonts w:eastAsia="Times New Roman"/>
                <w:b/>
                <w:bCs/>
              </w:rPr>
            </w:pPr>
            <w:r>
              <w:rPr>
                <w:rFonts w:eastAsia="Times New Roman"/>
                <w:b/>
                <w:bCs/>
              </w:rPr>
              <w:t>Low</w:t>
            </w:r>
          </w:p>
        </w:tc>
        <w:tc>
          <w:tcPr>
            <w:tcW w:w="0" w:type="auto"/>
            <w:tcBorders>
              <w:top w:val="single" w:sz="4" w:space="0" w:color="auto"/>
              <w:left w:val="single" w:sz="4" w:space="0" w:color="auto"/>
              <w:bottom w:val="single" w:sz="4" w:space="0" w:color="auto"/>
              <w:right w:val="single" w:sz="4" w:space="0" w:color="auto"/>
            </w:tcBorders>
            <w:vAlign w:val="center"/>
            <w:hideMark/>
          </w:tcPr>
          <w:p w14:paraId="11C47795" w14:textId="77777777" w:rsidR="00B1298B" w:rsidRDefault="0044119D">
            <w:pPr>
              <w:jc w:val="center"/>
              <w:rPr>
                <w:rFonts w:eastAsia="Times New Roman"/>
                <w:b/>
                <w:bCs/>
              </w:rPr>
            </w:pPr>
            <w:r>
              <w:rPr>
                <w:rFonts w:eastAsia="Times New Roman"/>
                <w:b/>
                <w:bCs/>
              </w:rPr>
              <w:t>Moderate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392C594F" w14:textId="77777777" w:rsidR="00B1298B" w:rsidRDefault="0044119D">
            <w:pPr>
              <w:jc w:val="center"/>
              <w:rPr>
                <w:rFonts w:eastAsia="Times New Roman"/>
                <w:b/>
                <w:bCs/>
              </w:rPr>
            </w:pPr>
            <w:r>
              <w:rPr>
                <w:rFonts w:eastAsia="Times New Roman"/>
                <w:b/>
                <w:bCs/>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756AFECB" w14:textId="77777777" w:rsidR="00B1298B" w:rsidRDefault="0044119D">
            <w:pPr>
              <w:jc w:val="center"/>
              <w:rPr>
                <w:rFonts w:eastAsia="Times New Roman"/>
                <w:b/>
                <w:bCs/>
              </w:rPr>
            </w:pPr>
            <w:r>
              <w:rPr>
                <w:rFonts w:eastAsia="Times New Roman"/>
                <w:b/>
                <w:bCs/>
              </w:rPr>
              <w:t>Impact</w:t>
            </w:r>
          </w:p>
        </w:tc>
      </w:tr>
      <w:tr w:rsidR="00B1298B" w14:paraId="7DEA6CA5" w14:textId="77777777">
        <w:trPr>
          <w:divId w:val="180992945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9278E12" w14:textId="77777777" w:rsidR="00B1298B" w:rsidRDefault="0044119D">
            <w:pPr>
              <w:rPr>
                <w:rFonts w:eastAsia="Times New Roman"/>
              </w:rPr>
            </w:pPr>
            <w:r>
              <w:rPr>
                <w:rFonts w:eastAsia="Times New Roman"/>
              </w:rPr>
              <w:t>Soil Texture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1D81F50D" w14:textId="77777777" w:rsidR="00B1298B" w:rsidRDefault="0044119D">
            <w:pPr>
              <w:rPr>
                <w:rFonts w:eastAsia="Times New Roman"/>
              </w:rPr>
            </w:pPr>
            <w:r>
              <w:rPr>
                <w:rFonts w:eastAsia="Times New Roman"/>
              </w:rPr>
              <w:t>loamy sand, loamy fine sand, loamy coarse sand, sand, fine sand, coarse sand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1DA2A328" w14:textId="77777777" w:rsidR="00B1298B" w:rsidRDefault="0044119D">
            <w:pPr>
              <w:rPr>
                <w:rFonts w:eastAsia="Times New Roman"/>
              </w:rPr>
            </w:pPr>
            <w:r>
              <w:rPr>
                <w:rFonts w:eastAsia="Times New Roman"/>
              </w:rPr>
              <w:t>silty clay, clay, sandy clay, sandy clay loam, sandy loams with less than 15 percent clay</w:t>
            </w:r>
          </w:p>
        </w:tc>
        <w:tc>
          <w:tcPr>
            <w:tcW w:w="0" w:type="auto"/>
            <w:tcBorders>
              <w:top w:val="single" w:sz="4" w:space="0" w:color="auto"/>
              <w:left w:val="single" w:sz="4" w:space="0" w:color="auto"/>
              <w:bottom w:val="single" w:sz="4" w:space="0" w:color="auto"/>
              <w:right w:val="single" w:sz="4" w:space="0" w:color="auto"/>
            </w:tcBorders>
            <w:vAlign w:val="center"/>
            <w:hideMark/>
          </w:tcPr>
          <w:p w14:paraId="0359E830" w14:textId="77777777" w:rsidR="00B1298B" w:rsidRDefault="0044119D">
            <w:pPr>
              <w:rPr>
                <w:rFonts w:eastAsia="Times New Roman"/>
              </w:rPr>
            </w:pPr>
            <w:r>
              <w:rPr>
                <w:rFonts w:eastAsia="Times New Roman"/>
              </w:rPr>
              <w:t>loam, silt, silt loam, silty clay loam, very fine sandy loam, sandy loams with 15 percent or more clay</w:t>
            </w:r>
          </w:p>
        </w:tc>
        <w:tc>
          <w:tcPr>
            <w:tcW w:w="0" w:type="auto"/>
            <w:tcBorders>
              <w:top w:val="single" w:sz="4" w:space="0" w:color="auto"/>
              <w:left w:val="single" w:sz="4" w:space="0" w:color="auto"/>
              <w:bottom w:val="single" w:sz="4" w:space="0" w:color="auto"/>
              <w:right w:val="single" w:sz="4" w:space="0" w:color="auto"/>
            </w:tcBorders>
            <w:vAlign w:val="center"/>
            <w:hideMark/>
          </w:tcPr>
          <w:p w14:paraId="2B2D24D3" w14:textId="77777777" w:rsidR="00B1298B" w:rsidRDefault="00B1298B">
            <w:pPr>
              <w:rPr>
                <w:rFonts w:eastAsia="Times New Roman"/>
              </w:rPr>
            </w:pPr>
          </w:p>
        </w:tc>
      </w:tr>
      <w:tr w:rsidR="00B1298B" w14:paraId="2084F647" w14:textId="77777777">
        <w:trPr>
          <w:divId w:val="180992945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6E669" w14:textId="77777777" w:rsidR="00B1298B" w:rsidRDefault="0044119D">
            <w:pPr>
              <w:rPr>
                <w:rFonts w:eastAsia="Times New Roman"/>
              </w:rPr>
            </w:pPr>
            <w:r>
              <w:rPr>
                <w:rFonts w:eastAsia="Times New Roman"/>
              </w:rPr>
              <w:t>Strong soil structure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11D2165A" w14:textId="77777777" w:rsidR="00B1298B" w:rsidRDefault="00B1298B">
            <w:pPr>
              <w:rPr>
                <w:rFonts w:eastAsia="Times New Roma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3B023C2" w14:textId="77777777" w:rsidR="00B1298B" w:rsidRDefault="00B1298B">
            <w:pPr>
              <w:rPr>
                <w:rFonts w:eastAsia="Times New Roman"/>
                <w:sz w:val="20"/>
                <w:szCs w:val="2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75891A2" w14:textId="77777777" w:rsidR="00B1298B" w:rsidRDefault="00B1298B">
            <w:pPr>
              <w:rPr>
                <w:rFonts w:eastAsia="Times New Roman"/>
                <w:sz w:val="20"/>
                <w:szCs w:val="2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BD7CA9D" w14:textId="77777777" w:rsidR="00B1298B" w:rsidRDefault="0044119D">
            <w:pPr>
              <w:rPr>
                <w:rFonts w:eastAsia="Times New Roman"/>
              </w:rPr>
            </w:pPr>
            <w:del w:id="82" w:author="Achen, Aaron - NRCS, Lincoln, NE" w:date="2019-07-23T15:52:00Z">
              <w:r>
                <w:rPr>
                  <w:rFonts w:eastAsia="Times New Roman"/>
                </w:rPr>
                <w:delText>“</w:delText>
              </w:r>
            </w:del>
            <w:r>
              <w:rPr>
                <w:rFonts w:eastAsia="Times New Roman"/>
              </w:rPr>
              <w:t>Ratings are reduced by one class, such as from</w:t>
            </w:r>
            <w:ins w:id="83" w:author="Achen, Aaron - NRCS, Lincoln, NE" w:date="2019-07-23T15:51:00Z">
              <w:r>
                <w:rPr>
                  <w:rFonts w:eastAsia="Times New Roman"/>
                </w:rPr>
                <w:t xml:space="preserve"> </w:t>
              </w:r>
            </w:ins>
            <w:del w:id="84" w:author="Achen, Aaron - NRCS, Lincoln, NE" w:date="2019-07-23T15:51:00Z">
              <w:r>
                <w:rPr>
                  <w:rFonts w:eastAsia="Times New Roman"/>
                </w:rPr>
                <w:delText>”</w:delText>
              </w:r>
            </w:del>
            <w:r>
              <w:rPr>
                <w:rFonts w:eastAsia="Times New Roman"/>
              </w:rPr>
              <w:t>“high”</w:t>
            </w:r>
            <w:del w:id="85" w:author="Achen, Aaron - NRCS, Lincoln, NE" w:date="2019-07-23T15:52:00Z">
              <w:r>
                <w:rPr>
                  <w:rFonts w:eastAsia="Times New Roman"/>
                </w:rPr>
                <w:delText>"</w:delText>
              </w:r>
            </w:del>
            <w:r>
              <w:rPr>
                <w:rFonts w:eastAsia="Times New Roman"/>
              </w:rPr>
              <w:t xml:space="preserve"> to “</w:t>
            </w:r>
            <w:del w:id="86" w:author="Achen, Aaron - NRCS, Lincoln, NE" w:date="2019-07-23T15:52:00Z">
              <w:r>
                <w:rPr>
                  <w:rFonts w:eastAsia="Times New Roman"/>
                </w:rPr>
                <w:delText>”</w:delText>
              </w:r>
            </w:del>
            <w:r>
              <w:rPr>
                <w:rFonts w:eastAsia="Times New Roman"/>
              </w:rPr>
              <w:t>moderate</w:t>
            </w:r>
            <w:ins w:id="87" w:author="Achen, Aaron - NRCS, Lincoln, NE" w:date="2019-07-23T15:52:00Z">
              <w:r>
                <w:rPr>
                  <w:rFonts w:eastAsia="Times New Roman"/>
                </w:rPr>
                <w:t xml:space="preserve">,” </w:t>
              </w:r>
            </w:ins>
            <w:del w:id="88" w:author="Achen, Aaron - NRCS, Lincoln, NE" w:date="2019-07-23T15:52:00Z">
              <w:r>
                <w:rPr>
                  <w:rFonts w:eastAsia="Times New Roman"/>
                </w:rPr>
                <w:delText>“</w:delText>
              </w:r>
            </w:del>
            <w:del w:id="89" w:author="Achen, Aaron - NRCS, Lincoln, NE" w:date="2019-07-23T15:51:00Z">
              <w:r>
                <w:rPr>
                  <w:rFonts w:eastAsia="Times New Roman"/>
                </w:rPr>
                <w:delText>”</w:delText>
              </w:r>
            </w:del>
            <w:del w:id="90" w:author="Achen, Aaron - NRCS, Lincoln, NE" w:date="2019-07-23T15:52:00Z">
              <w:r>
                <w:rPr>
                  <w:rFonts w:eastAsia="Times New Roman"/>
                </w:rPr>
                <w:delText xml:space="preserve"> </w:delText>
              </w:r>
            </w:del>
            <w:r>
              <w:rPr>
                <w:rFonts w:eastAsia="Times New Roman"/>
              </w:rPr>
              <w:t>for strong soil structure grade</w:t>
            </w:r>
            <w:ins w:id="91" w:author="Achen, Aaron - NRCS, Lincoln, NE" w:date="2019-07-23T15:52:00Z">
              <w:r>
                <w:rPr>
                  <w:rFonts w:eastAsia="Times New Roman"/>
                </w:rPr>
                <w:t>.</w:t>
              </w:r>
            </w:ins>
            <w:del w:id="92" w:author="Achen, Aaron - NRCS, Lincoln, NE" w:date="2019-07-23T15:52:00Z">
              <w:r>
                <w:rPr>
                  <w:rFonts w:eastAsia="Times New Roman"/>
                </w:rPr>
                <w:delText>“</w:delText>
              </w:r>
            </w:del>
          </w:p>
        </w:tc>
      </w:tr>
      <w:tr w:rsidR="00B1298B" w14:paraId="0F813CFD" w14:textId="77777777">
        <w:trPr>
          <w:divId w:val="180992945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7E8C468" w14:textId="77777777" w:rsidR="00B1298B" w:rsidRDefault="0044119D">
            <w:pPr>
              <w:rPr>
                <w:rFonts w:eastAsia="Times New Roman"/>
              </w:rPr>
            </w:pPr>
            <w:r>
              <w:rPr>
                <w:rFonts w:eastAsia="Times New Roman"/>
              </w:rPr>
              <w:t>Rock fragment content 35 to 60 percent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7C38F9E" w14:textId="77777777" w:rsidR="00B1298B" w:rsidRDefault="00B1298B">
            <w:pPr>
              <w:rPr>
                <w:rFonts w:eastAsia="Times New Roma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4695EF7" w14:textId="77777777" w:rsidR="00B1298B" w:rsidRDefault="00B1298B">
            <w:pPr>
              <w:rPr>
                <w:rFonts w:eastAsia="Times New Roman"/>
                <w:sz w:val="20"/>
                <w:szCs w:val="2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96CF6E9" w14:textId="77777777" w:rsidR="00B1298B" w:rsidRDefault="00B1298B">
            <w:pPr>
              <w:rPr>
                <w:rFonts w:eastAsia="Times New Roman"/>
                <w:sz w:val="20"/>
                <w:szCs w:val="2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448FF91" w14:textId="77777777" w:rsidR="00B1298B" w:rsidRDefault="0044119D">
            <w:pPr>
              <w:rPr>
                <w:rFonts w:eastAsia="Times New Roman"/>
              </w:rPr>
            </w:pPr>
            <w:r>
              <w:rPr>
                <w:rFonts w:eastAsia="Times New Roman"/>
              </w:rPr>
              <w:t>Ratings are reduced by one class</w:t>
            </w:r>
            <w:ins w:id="93" w:author="Achen, Aaron - NRCS, Lincoln, NE" w:date="2019-07-23T15:52:00Z">
              <w:r>
                <w:rPr>
                  <w:rFonts w:eastAsia="Times New Roman"/>
                </w:rPr>
                <w:t>.</w:t>
              </w:r>
            </w:ins>
          </w:p>
        </w:tc>
      </w:tr>
      <w:tr w:rsidR="00B1298B" w14:paraId="53A9DF8F" w14:textId="77777777">
        <w:trPr>
          <w:divId w:val="180992945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0D6B2F" w14:textId="77777777" w:rsidR="00B1298B" w:rsidRDefault="0044119D">
            <w:pPr>
              <w:rPr>
                <w:rFonts w:eastAsia="Times New Roman"/>
              </w:rPr>
            </w:pPr>
            <w:r>
              <w:rPr>
                <w:rFonts w:eastAsia="Times New Roman"/>
              </w:rPr>
              <w:lastRenderedPageBreak/>
              <w:t>Rock fragment content greater than 60 percent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59D5C988" w14:textId="77777777" w:rsidR="00B1298B" w:rsidRDefault="00B1298B">
            <w:pPr>
              <w:rPr>
                <w:rFonts w:eastAsia="Times New Roma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9A15020" w14:textId="77777777" w:rsidR="00B1298B" w:rsidRDefault="00B1298B">
            <w:pPr>
              <w:rPr>
                <w:rFonts w:eastAsia="Times New Roman"/>
                <w:sz w:val="20"/>
                <w:szCs w:val="2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C8BE724" w14:textId="77777777" w:rsidR="00B1298B" w:rsidRDefault="00B1298B">
            <w:pPr>
              <w:rPr>
                <w:rFonts w:eastAsia="Times New Roman"/>
                <w:sz w:val="20"/>
                <w:szCs w:val="2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E2F324F" w14:textId="77777777" w:rsidR="00B1298B" w:rsidRDefault="0044119D">
            <w:pPr>
              <w:rPr>
                <w:rFonts w:eastAsia="Times New Roman"/>
              </w:rPr>
            </w:pPr>
            <w:r>
              <w:rPr>
                <w:rFonts w:eastAsia="Times New Roman"/>
              </w:rPr>
              <w:t>Ratings are reduced by two classes</w:t>
            </w:r>
            <w:ins w:id="94" w:author="Achen, Aaron - NRCS, Lincoln, NE" w:date="2019-07-23T15:52:00Z">
              <w:r>
                <w:rPr>
                  <w:rFonts w:eastAsia="Times New Roman"/>
                </w:rPr>
                <w:t>.</w:t>
              </w:r>
            </w:ins>
          </w:p>
        </w:tc>
      </w:tr>
    </w:tbl>
    <w:p w14:paraId="36F24924" w14:textId="48AC8B96" w:rsidR="00B1298B" w:rsidRDefault="0044119D">
      <w:pPr>
        <w:pStyle w:val="Heading2"/>
        <w:divId w:val="1596749874"/>
        <w:rPr>
          <w:ins w:id="95" w:author="Achen, Aaron - NRCS, Lincoln, NE" w:date="2019-08-09T12:17:00Z"/>
          <w:rFonts w:eastAsia="Times New Roman"/>
        </w:rPr>
      </w:pPr>
      <w:bookmarkStart w:id="96" w:name="_Toc16245580"/>
      <w:r>
        <w:rPr>
          <w:rFonts w:eastAsia="Times New Roman"/>
        </w:rPr>
        <w:t xml:space="preserve">Soil Script </w:t>
      </w:r>
      <w:ins w:id="97" w:author="Achen, Aaron - NRCS, Lincoln, NE" w:date="2019-08-06T15:15:00Z">
        <w:r>
          <w:rPr>
            <w:rFonts w:eastAsia="Times New Roman"/>
          </w:rPr>
          <w:t>B</w:t>
        </w:r>
      </w:ins>
      <w:del w:id="98" w:author="Achen, Aaron - NRCS, Lincoln, NE" w:date="2019-08-06T15:15:00Z">
        <w:r>
          <w:rPr>
            <w:rFonts w:eastAsia="Times New Roman"/>
          </w:rPr>
          <w:delText>b</w:delText>
        </w:r>
      </w:del>
      <w:r>
        <w:rPr>
          <w:rFonts w:eastAsia="Times New Roman"/>
        </w:rPr>
        <w:t>reakdown</w:t>
      </w:r>
      <w:bookmarkEnd w:id="96"/>
    </w:p>
    <w:p w14:paraId="1E73C89F" w14:textId="66CF1B71" w:rsidR="000D0093" w:rsidRDefault="000D0093" w:rsidP="000D0093">
      <w:pPr>
        <w:pStyle w:val="Heading3"/>
        <w:divId w:val="1596749874"/>
        <w:rPr>
          <w:rFonts w:eastAsia="Times New Roman"/>
        </w:rPr>
        <w:pPrChange w:id="99" w:author="Achen, Aaron - NRCS, Lincoln, NE" w:date="2019-08-09T12:18:00Z">
          <w:pPr>
            <w:pStyle w:val="Heading2"/>
            <w:divId w:val="1596749874"/>
          </w:pPr>
        </w:pPrChange>
      </w:pPr>
      <w:bookmarkStart w:id="100" w:name="_Toc16245581"/>
      <w:ins w:id="101" w:author="Achen, Aaron - NRCS, Lincoln, NE" w:date="2019-08-09T12:17:00Z">
        <w:r>
          <w:rPr>
            <w:rFonts w:eastAsia="Times New Roman"/>
          </w:rPr>
          <w:t xml:space="preserve">Create </w:t>
        </w:r>
        <w:proofErr w:type="spellStart"/>
        <w:r>
          <w:rPr>
            <w:rFonts w:eastAsia="Times New Roman"/>
          </w:rPr>
          <w:t>Ao</w:t>
        </w:r>
      </w:ins>
      <w:ins w:id="102" w:author="Achen, Aaron - NRCS, Lincoln, NE" w:date="2019-08-09T12:18:00Z">
        <w:r>
          <w:rPr>
            <w:rFonts w:eastAsia="Times New Roman"/>
          </w:rPr>
          <w:t>I</w:t>
        </w:r>
        <w:proofErr w:type="spellEnd"/>
        <w:r>
          <w:rPr>
            <w:rFonts w:eastAsia="Times New Roman"/>
          </w:rPr>
          <w:t xml:space="preserve"> Table</w:t>
        </w:r>
      </w:ins>
      <w:bookmarkEnd w:id="100"/>
    </w:p>
    <w:p w14:paraId="07ECBBE7" w14:textId="77777777" w:rsidR="00B1298B" w:rsidRDefault="0044119D">
      <w:pPr>
        <w:pStyle w:val="HTMLPreformatted"/>
        <w:divId w:val="1596749874"/>
        <w:rPr>
          <w:rStyle w:val="HTMLCode"/>
        </w:rPr>
      </w:pPr>
      <w:r>
        <w:rPr>
          <w:rStyle w:val="HTMLCode"/>
        </w:rPr>
        <w:t>CREATE TABLE #</w:t>
      </w:r>
      <w:proofErr w:type="spellStart"/>
      <w:r>
        <w:rPr>
          <w:rStyle w:val="HTMLCode"/>
        </w:rPr>
        <w:t>AoiTable</w:t>
      </w:r>
      <w:proofErr w:type="spellEnd"/>
      <w:r>
        <w:rPr>
          <w:rStyle w:val="HTMLCode"/>
        </w:rPr>
        <w:t xml:space="preserve"> </w:t>
      </w:r>
    </w:p>
    <w:p w14:paraId="1FF14DE2" w14:textId="77777777" w:rsidR="00B1298B" w:rsidRDefault="0044119D">
      <w:pPr>
        <w:pStyle w:val="HTMLPreformatted"/>
        <w:divId w:val="1596749874"/>
        <w:rPr>
          <w:rStyle w:val="HTMLCode"/>
        </w:rPr>
      </w:pPr>
      <w:r>
        <w:rPr>
          <w:rStyle w:val="HTMLCode"/>
        </w:rPr>
        <w:t xml:space="preserve">    ( </w:t>
      </w:r>
      <w:proofErr w:type="spellStart"/>
      <w:r>
        <w:rPr>
          <w:rStyle w:val="HTMLCode"/>
        </w:rPr>
        <w:t>aoiid</w:t>
      </w:r>
      <w:proofErr w:type="spellEnd"/>
      <w:r>
        <w:rPr>
          <w:rStyle w:val="HTMLCode"/>
        </w:rPr>
        <w:t xml:space="preserve"> INT IDENTITY (1,1),</w:t>
      </w:r>
    </w:p>
    <w:p w14:paraId="07459D17" w14:textId="77777777" w:rsidR="00B1298B" w:rsidRDefault="0044119D">
      <w:pPr>
        <w:pStyle w:val="HTMLPreformatted"/>
        <w:divId w:val="1596749874"/>
        <w:rPr>
          <w:rStyle w:val="HTMLCode"/>
        </w:rPr>
      </w:pPr>
      <w:r>
        <w:rPr>
          <w:rStyle w:val="HTMLCode"/>
        </w:rPr>
        <w:t xml:space="preserve">    </w:t>
      </w:r>
      <w:proofErr w:type="spellStart"/>
      <w:r>
        <w:rPr>
          <w:rStyle w:val="HTMLCode"/>
        </w:rPr>
        <w:t>landunit</w:t>
      </w:r>
      <w:proofErr w:type="spellEnd"/>
      <w:r>
        <w:rPr>
          <w:rStyle w:val="HTMLCode"/>
        </w:rPr>
        <w:t xml:space="preserve"> CHAR(20),</w:t>
      </w:r>
    </w:p>
    <w:p w14:paraId="14A8217F" w14:textId="77777777" w:rsidR="00B1298B" w:rsidRDefault="0044119D">
      <w:pPr>
        <w:pStyle w:val="HTMLPreformatted"/>
        <w:divId w:val="1596749874"/>
      </w:pPr>
      <w:r>
        <w:rPr>
          <w:rStyle w:val="HTMLCode"/>
        </w:rPr>
        <w:t xml:space="preserve">    </w:t>
      </w:r>
      <w:proofErr w:type="spellStart"/>
      <w:r>
        <w:rPr>
          <w:rStyle w:val="HTMLCode"/>
        </w:rPr>
        <w:t>aoigeom</w:t>
      </w:r>
      <w:proofErr w:type="spellEnd"/>
      <w:r>
        <w:rPr>
          <w:rStyle w:val="HTMLCode"/>
        </w:rPr>
        <w:t xml:space="preserve"> GEOMETRY);</w:t>
      </w:r>
    </w:p>
    <w:p w14:paraId="1119CA13" w14:textId="77777777" w:rsidR="00B1298B" w:rsidRDefault="0044119D">
      <w:pPr>
        <w:numPr>
          <w:ilvl w:val="0"/>
          <w:numId w:val="1"/>
        </w:numPr>
        <w:spacing w:before="100" w:beforeAutospacing="1" w:after="100" w:afterAutospacing="1"/>
        <w:divId w:val="1596749874"/>
        <w:rPr>
          <w:rFonts w:eastAsia="Times New Roman"/>
        </w:rPr>
      </w:pPr>
      <w:r>
        <w:rPr>
          <w:rFonts w:eastAsia="Times New Roman"/>
        </w:rPr>
        <w:t>Create AOI table with polygon geometry. Coordinate system must be WGS1984 (EPSG 4326)</w:t>
      </w:r>
      <w:ins w:id="103" w:author="Achen, Aaron - NRCS, Lincoln, NE" w:date="2019-08-06T15:15:00Z">
        <w:r>
          <w:rPr>
            <w:rFonts w:eastAsia="Times New Roman"/>
          </w:rPr>
          <w:t>.</w:t>
        </w:r>
      </w:ins>
    </w:p>
    <w:p w14:paraId="2569F293" w14:textId="77777777" w:rsidR="00B1298B" w:rsidRDefault="0044119D">
      <w:pPr>
        <w:pStyle w:val="HTMLPreformatted"/>
        <w:divId w:val="1596749874"/>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(((-102.12335160658608 45.959173206572416, -102.13402890980223 45.959218442561564, -102.13386921506947 45.944643788188387, -102.12327175652177 45.944703605814198, -102.12335160658608 45.959173206572416)))', 4326);   </w:t>
      </w:r>
    </w:p>
    <w:p w14:paraId="6C8BC9AA" w14:textId="77777777" w:rsidR="00B1298B" w:rsidRDefault="0044119D">
      <w:pPr>
        <w:pStyle w:val="HTMLPreformatted"/>
        <w:divId w:val="1596749874"/>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14:paraId="49C47DE9" w14:textId="77777777" w:rsidR="00B1298B" w:rsidRDefault="0044119D">
      <w:pPr>
        <w:pStyle w:val="HTMLPreformatted"/>
        <w:divId w:val="1596749874"/>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14:paraId="121F36ED" w14:textId="77777777" w:rsidR="00B1298B" w:rsidRDefault="0044119D">
      <w:pPr>
        <w:pStyle w:val="HTMLPreformatted"/>
        <w:divId w:val="1596749874"/>
        <w:rPr>
          <w:rStyle w:val="HTMLCode"/>
        </w:rPr>
      </w:pPr>
      <w:r>
        <w:rPr>
          <w:rStyle w:val="HTMLCode"/>
        </w:rPr>
        <w:t>VALUES ('T9981 Fld3', @</w:t>
      </w:r>
      <w:proofErr w:type="spellStart"/>
      <w:r>
        <w:rPr>
          <w:rStyle w:val="HTMLCode"/>
        </w:rPr>
        <w:t>aoiGeomFixed</w:t>
      </w:r>
      <w:proofErr w:type="spellEnd"/>
      <w:r>
        <w:rPr>
          <w:rStyle w:val="HTMLCode"/>
        </w:rPr>
        <w:t xml:space="preserve">); </w:t>
      </w:r>
    </w:p>
    <w:p w14:paraId="528AEF6C" w14:textId="77777777" w:rsidR="00B1298B" w:rsidRDefault="0044119D">
      <w:pPr>
        <w:pStyle w:val="HTMLPreformatted"/>
        <w:divId w:val="1596749874"/>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(((-102.1130336443976 45.959162795100383, -102.12335160658608 45.959173206572416, -102.12327175652177 45.944703605814198, -102.1128892282776 45.944710506326032, -102.1130336443976 45.959162795100383)))', 4326);   </w:t>
      </w:r>
    </w:p>
    <w:p w14:paraId="370FED75" w14:textId="77777777" w:rsidR="00B1298B" w:rsidRDefault="0044119D">
      <w:pPr>
        <w:pStyle w:val="HTMLPreformatted"/>
        <w:divId w:val="1596749874"/>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14:paraId="79157891" w14:textId="77777777" w:rsidR="00B1298B" w:rsidRDefault="0044119D">
      <w:pPr>
        <w:pStyle w:val="HTMLPreformatted"/>
        <w:divId w:val="1596749874"/>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14:paraId="47BF556D" w14:textId="77777777" w:rsidR="00B1298B" w:rsidRDefault="0044119D">
      <w:pPr>
        <w:pStyle w:val="HTMLPreformatted"/>
        <w:divId w:val="1596749874"/>
      </w:pPr>
      <w:r>
        <w:rPr>
          <w:rStyle w:val="HTMLCode"/>
        </w:rPr>
        <w:t>VALUES ('T9981 Fld4', @</w:t>
      </w:r>
      <w:proofErr w:type="spellStart"/>
      <w:r>
        <w:rPr>
          <w:rStyle w:val="HTMLCode"/>
        </w:rPr>
        <w:t>aoiGeomFixed</w:t>
      </w:r>
      <w:proofErr w:type="spellEnd"/>
      <w:r>
        <w:rPr>
          <w:rStyle w:val="HTMLCode"/>
        </w:rPr>
        <w:t>);</w:t>
      </w:r>
    </w:p>
    <w:p w14:paraId="123D0F17" w14:textId="77777777" w:rsidR="00B1298B" w:rsidRDefault="0044119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4905101"/>
        <w:rPr>
          <w:rFonts w:eastAsia="Times New Roman"/>
        </w:rPr>
      </w:pPr>
      <w:bookmarkStart w:id="104" w:name="_Toc16245582"/>
      <w:r>
        <w:rPr>
          <w:rFonts w:eastAsia="Times New Roman"/>
        </w:rPr>
        <w:t>Create</w:t>
      </w:r>
      <w:del w:id="105" w:author="Achen, Aaron - NRCS, Lincoln, NE" w:date="2019-08-06T15:16:00Z">
        <w:r>
          <w:rPr>
            <w:rFonts w:eastAsia="Times New Roman"/>
          </w:rPr>
          <w:delText>s</w:delText>
        </w:r>
      </w:del>
      <w:r>
        <w:rPr>
          <w:rFonts w:eastAsia="Times New Roman"/>
        </w:rPr>
        <w:t xml:space="preserve"> </w:t>
      </w:r>
      <w:ins w:id="106" w:author="Achen, Aaron - NRCS, Lincoln, NE" w:date="2019-08-08T11:26:00Z">
        <w:r w:rsidR="00E76BDB">
          <w:rPr>
            <w:rFonts w:eastAsia="Times New Roman"/>
          </w:rPr>
          <w:t>s</w:t>
        </w:r>
      </w:ins>
      <w:del w:id="107" w:author="Achen, Aaron - NRCS, Lincoln, NE" w:date="2019-08-08T11:26:00Z">
        <w:r w:rsidDel="00E76BDB">
          <w:rPr>
            <w:rFonts w:eastAsia="Times New Roman"/>
          </w:rPr>
          <w:delText>S</w:delText>
        </w:r>
      </w:del>
      <w:r>
        <w:rPr>
          <w:rFonts w:eastAsia="Times New Roman"/>
        </w:rPr>
        <w:t xml:space="preserve">ummary </w:t>
      </w:r>
      <w:del w:id="108" w:author="Achen, Aaron - NRCS, Lincoln, NE" w:date="2019-08-08T11:26:00Z">
        <w:r w:rsidDel="00E76BDB">
          <w:rPr>
            <w:rFonts w:eastAsia="Times New Roman"/>
          </w:rPr>
          <w:delText>A</w:delText>
        </w:r>
      </w:del>
      <w:ins w:id="109" w:author="Achen, Aaron - NRCS, Lincoln, NE" w:date="2019-08-08T11:26:00Z">
        <w:r w:rsidR="00E76BDB">
          <w:rPr>
            <w:rFonts w:eastAsia="Times New Roman"/>
          </w:rPr>
          <w:t>a</w:t>
        </w:r>
      </w:ins>
      <w:r>
        <w:rPr>
          <w:rFonts w:eastAsia="Times New Roman"/>
        </w:rPr>
        <w:t xml:space="preserve">cres for each </w:t>
      </w:r>
      <w:proofErr w:type="spellStart"/>
      <w:r>
        <w:rPr>
          <w:rFonts w:eastAsia="Times New Roman"/>
        </w:rPr>
        <w:t>landunit</w:t>
      </w:r>
      <w:bookmarkEnd w:id="104"/>
      <w:proofErr w:type="spellEnd"/>
    </w:p>
    <w:p w14:paraId="4B78ACB0" w14:textId="77777777" w:rsidR="00B1298B" w:rsidRDefault="0044119D">
      <w:pPr>
        <w:pStyle w:val="HTMLPreformatted"/>
        <w:divId w:val="164905101"/>
        <w:rPr>
          <w:rStyle w:val="HTMLCode"/>
        </w:rPr>
      </w:pPr>
      <w:r>
        <w:rPr>
          <w:rStyle w:val="HTMLCode"/>
        </w:rPr>
        <w:t>CREATE TABLE #</w:t>
      </w:r>
      <w:proofErr w:type="spellStart"/>
      <w:r>
        <w:rPr>
          <w:rStyle w:val="HTMLCode"/>
        </w:rPr>
        <w:t>AoiAcres</w:t>
      </w:r>
      <w:proofErr w:type="spellEnd"/>
    </w:p>
    <w:p w14:paraId="6F85B2C7" w14:textId="77777777" w:rsidR="00B1298B" w:rsidRDefault="0044119D">
      <w:pPr>
        <w:pStyle w:val="HTMLPreformatted"/>
        <w:divId w:val="164905101"/>
        <w:rPr>
          <w:rStyle w:val="HTMLCode"/>
        </w:rPr>
      </w:pPr>
      <w:r>
        <w:rPr>
          <w:rStyle w:val="HTMLCode"/>
        </w:rPr>
        <w:t xml:space="preserve">    ( </w:t>
      </w:r>
      <w:proofErr w:type="spellStart"/>
      <w:r>
        <w:rPr>
          <w:rStyle w:val="HTMLCode"/>
        </w:rPr>
        <w:t>aoiid</w:t>
      </w:r>
      <w:proofErr w:type="spellEnd"/>
      <w:r>
        <w:rPr>
          <w:rStyle w:val="HTMLCode"/>
        </w:rPr>
        <w:t xml:space="preserve"> INT,</w:t>
      </w:r>
    </w:p>
    <w:p w14:paraId="77286A23" w14:textId="77777777" w:rsidR="00B1298B" w:rsidRDefault="0044119D">
      <w:pPr>
        <w:pStyle w:val="HTMLPreformatted"/>
        <w:divId w:val="164905101"/>
        <w:rPr>
          <w:rStyle w:val="HTMLCode"/>
        </w:rPr>
      </w:pPr>
      <w:r>
        <w:rPr>
          <w:rStyle w:val="HTMLCode"/>
        </w:rPr>
        <w:t xml:space="preserve">    </w:t>
      </w:r>
      <w:proofErr w:type="spellStart"/>
      <w:r>
        <w:rPr>
          <w:rStyle w:val="HTMLCode"/>
        </w:rPr>
        <w:t>landunit</w:t>
      </w:r>
      <w:proofErr w:type="spellEnd"/>
      <w:r>
        <w:rPr>
          <w:rStyle w:val="HTMLCode"/>
        </w:rPr>
        <w:t xml:space="preserve"> CHAR(20),</w:t>
      </w:r>
    </w:p>
    <w:p w14:paraId="647CA5A4" w14:textId="77777777" w:rsidR="00B1298B" w:rsidRDefault="0044119D">
      <w:pPr>
        <w:pStyle w:val="HTMLPreformatted"/>
        <w:divId w:val="164905101"/>
        <w:rPr>
          <w:rStyle w:val="HTMLCode"/>
        </w:rPr>
      </w:pPr>
      <w:r>
        <w:rPr>
          <w:rStyle w:val="HTMLCode"/>
        </w:rPr>
        <w:t xml:space="preserve">    </w:t>
      </w:r>
      <w:proofErr w:type="spellStart"/>
      <w:r>
        <w:rPr>
          <w:rStyle w:val="HTMLCode"/>
        </w:rPr>
        <w:t>landunit_acres</w:t>
      </w:r>
      <w:proofErr w:type="spellEnd"/>
      <w:r>
        <w:rPr>
          <w:rStyle w:val="HTMLCode"/>
        </w:rPr>
        <w:t xml:space="preserve"> FLOAT</w:t>
      </w:r>
    </w:p>
    <w:p w14:paraId="1CEB7832" w14:textId="77777777" w:rsidR="00B1298B" w:rsidRDefault="0044119D">
      <w:pPr>
        <w:pStyle w:val="HTMLPreformatted"/>
        <w:divId w:val="164905101"/>
      </w:pPr>
      <w:r>
        <w:rPr>
          <w:rStyle w:val="HTMLCode"/>
        </w:rPr>
        <w:t xml:space="preserve">    );</w:t>
      </w:r>
    </w:p>
    <w:p w14:paraId="106ED40F" w14:textId="77777777" w:rsidR="00B1298B" w:rsidRDefault="0044119D">
      <w:pPr>
        <w:pStyle w:val="HTMLPreformatted"/>
        <w:divId w:val="164905101"/>
        <w:rPr>
          <w:rStyle w:val="HTMLCode"/>
        </w:rPr>
      </w:pPr>
      <w:r>
        <w:rPr>
          <w:rStyle w:val="HTMLCode"/>
        </w:rPr>
        <w:t>INSERT INTO #</w:t>
      </w:r>
      <w:proofErr w:type="spellStart"/>
      <w:r>
        <w:rPr>
          <w:rStyle w:val="HTMLCode"/>
        </w:rPr>
        <w:t>AoiAcres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 xml:space="preserve"> )</w:t>
      </w:r>
    </w:p>
    <w:p w14:paraId="06C9F847" w14:textId="77777777" w:rsidR="00B1298B" w:rsidRDefault="0044119D">
      <w:pPr>
        <w:pStyle w:val="HTMLPreformatted"/>
        <w:divId w:val="164905101"/>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p w14:paraId="0D467172" w14:textId="77777777" w:rsidR="00B1298B" w:rsidRDefault="0044119D">
      <w:pPr>
        <w:pStyle w:val="HTMLPreformatted"/>
        <w:divId w:val="164905101"/>
        <w:rPr>
          <w:rStyle w:val="HTMLCode"/>
        </w:rPr>
      </w:pPr>
      <w:r>
        <w:rPr>
          <w:rStyle w:val="HTMLCode"/>
        </w:rPr>
        <w:t>SUM( ROUND( ( ( GEOGRAPHY::</w:t>
      </w:r>
      <w:proofErr w:type="spellStart"/>
      <w:r>
        <w:rPr>
          <w:rStyle w:val="HTMLCode"/>
        </w:rPr>
        <w:t>STGeomFromWKB</w:t>
      </w:r>
      <w:proofErr w:type="spellEnd"/>
      <w:r>
        <w:rPr>
          <w:rStyle w:val="HTMLCode"/>
        </w:rPr>
        <w:t>(</w:t>
      </w:r>
      <w:proofErr w:type="spellStart"/>
      <w:r>
        <w:rPr>
          <w:rStyle w:val="HTMLCode"/>
        </w:rPr>
        <w:t>aoigeom.STAsBinary</w:t>
      </w:r>
      <w:proofErr w:type="spellEnd"/>
      <w:r>
        <w:rPr>
          <w:rStyle w:val="HTMLCode"/>
        </w:rPr>
        <w:t>(), 4326 ).</w:t>
      </w:r>
      <w:proofErr w:type="spellStart"/>
      <w:r>
        <w:rPr>
          <w:rStyle w:val="HTMLCode"/>
        </w:rPr>
        <w:t>STArea</w:t>
      </w:r>
      <w:proofErr w:type="spellEnd"/>
      <w:r>
        <w:rPr>
          <w:rStyle w:val="HTMLCode"/>
        </w:rPr>
        <w:t xml:space="preserve">() ) / 4046.8564224 ), 3 ) ) AS </w:t>
      </w:r>
      <w:proofErr w:type="spellStart"/>
      <w:r>
        <w:rPr>
          <w:rStyle w:val="HTMLCode"/>
        </w:rPr>
        <w:t>landunit_acres</w:t>
      </w:r>
      <w:proofErr w:type="spellEnd"/>
    </w:p>
    <w:p w14:paraId="627AD7FC" w14:textId="77777777" w:rsidR="00B1298B" w:rsidRDefault="0044119D">
      <w:pPr>
        <w:pStyle w:val="HTMLPreformatted"/>
        <w:divId w:val="164905101"/>
        <w:rPr>
          <w:rStyle w:val="HTMLCode"/>
        </w:rPr>
      </w:pPr>
      <w:r>
        <w:rPr>
          <w:rStyle w:val="HTMLCode"/>
        </w:rPr>
        <w:t>FROM #</w:t>
      </w:r>
      <w:proofErr w:type="spellStart"/>
      <w:r>
        <w:rPr>
          <w:rStyle w:val="HTMLCode"/>
        </w:rPr>
        <w:t>AoiTable</w:t>
      </w:r>
      <w:proofErr w:type="spellEnd"/>
    </w:p>
    <w:p w14:paraId="1DBCD9E2" w14:textId="77777777" w:rsidR="00B1298B" w:rsidRDefault="0044119D">
      <w:pPr>
        <w:pStyle w:val="HTMLPreformatted"/>
        <w:divId w:val="164905101"/>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tbl>
      <w:tblPr>
        <w:tblW w:w="0" w:type="auto"/>
        <w:tblCellSpacing w:w="15" w:type="dxa"/>
        <w:tblLook w:val="04A0" w:firstRow="1" w:lastRow="0" w:firstColumn="1" w:lastColumn="0" w:noHBand="0" w:noVBand="1"/>
      </w:tblPr>
      <w:tblGrid>
        <w:gridCol w:w="582"/>
        <w:gridCol w:w="1187"/>
        <w:gridCol w:w="1596"/>
      </w:tblGrid>
      <w:tr w:rsidR="00B1298B" w14:paraId="6E4EBA76" w14:textId="77777777">
        <w:trPr>
          <w:divId w:val="164905101"/>
          <w:tblHeader/>
          <w:tblCellSpacing w:w="15" w:type="dxa"/>
        </w:trPr>
        <w:tc>
          <w:tcPr>
            <w:tcW w:w="0" w:type="auto"/>
            <w:tcMar>
              <w:top w:w="15" w:type="dxa"/>
              <w:left w:w="15" w:type="dxa"/>
              <w:bottom w:w="15" w:type="dxa"/>
              <w:right w:w="15" w:type="dxa"/>
            </w:tcMar>
            <w:vAlign w:val="center"/>
            <w:hideMark/>
          </w:tcPr>
          <w:p w14:paraId="70FF65D3" w14:textId="77777777" w:rsidR="00B1298B" w:rsidRDefault="0044119D">
            <w:pPr>
              <w:jc w:val="center"/>
              <w:rPr>
                <w:rFonts w:eastAsia="Times New Roman"/>
                <w:b/>
                <w:bCs/>
              </w:rPr>
            </w:pPr>
            <w:proofErr w:type="spellStart"/>
            <w:r>
              <w:rPr>
                <w:rFonts w:eastAsia="Times New Roman"/>
                <w:b/>
                <w:bCs/>
              </w:rPr>
              <w:lastRenderedPageBreak/>
              <w:t>aoiid</w:t>
            </w:r>
            <w:proofErr w:type="spellEnd"/>
          </w:p>
        </w:tc>
        <w:tc>
          <w:tcPr>
            <w:tcW w:w="0" w:type="auto"/>
            <w:tcMar>
              <w:top w:w="15" w:type="dxa"/>
              <w:left w:w="15" w:type="dxa"/>
              <w:bottom w:w="15" w:type="dxa"/>
              <w:right w:w="15" w:type="dxa"/>
            </w:tcMar>
            <w:vAlign w:val="center"/>
            <w:hideMark/>
          </w:tcPr>
          <w:p w14:paraId="10F24EBC" w14:textId="77777777" w:rsidR="00B1298B" w:rsidRDefault="0044119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3AC3382C" w14:textId="77777777" w:rsidR="00B1298B" w:rsidRDefault="0044119D">
            <w:pPr>
              <w:jc w:val="center"/>
              <w:rPr>
                <w:rFonts w:eastAsia="Times New Roman"/>
                <w:b/>
                <w:bCs/>
              </w:rPr>
            </w:pPr>
            <w:proofErr w:type="spellStart"/>
            <w:r>
              <w:rPr>
                <w:rFonts w:eastAsia="Times New Roman"/>
                <w:b/>
                <w:bCs/>
              </w:rPr>
              <w:t>landunit_acres</w:t>
            </w:r>
            <w:proofErr w:type="spellEnd"/>
          </w:p>
        </w:tc>
      </w:tr>
      <w:tr w:rsidR="00B1298B" w14:paraId="6D34EC35" w14:textId="77777777">
        <w:trPr>
          <w:divId w:val="164905101"/>
          <w:tblCellSpacing w:w="15" w:type="dxa"/>
        </w:trPr>
        <w:tc>
          <w:tcPr>
            <w:tcW w:w="0" w:type="auto"/>
            <w:tcMar>
              <w:top w:w="15" w:type="dxa"/>
              <w:left w:w="15" w:type="dxa"/>
              <w:bottom w:w="15" w:type="dxa"/>
              <w:right w:w="15" w:type="dxa"/>
            </w:tcMar>
            <w:vAlign w:val="center"/>
            <w:hideMark/>
          </w:tcPr>
          <w:p w14:paraId="5D542FD6"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01BBFF09"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433AB07" w14:textId="77777777" w:rsidR="00B1298B" w:rsidRDefault="0044119D">
            <w:pPr>
              <w:rPr>
                <w:rFonts w:eastAsia="Times New Roman"/>
              </w:rPr>
            </w:pPr>
            <w:r>
              <w:rPr>
                <w:rFonts w:eastAsia="Times New Roman"/>
              </w:rPr>
              <w:t>328.952</w:t>
            </w:r>
          </w:p>
        </w:tc>
      </w:tr>
      <w:tr w:rsidR="00B1298B" w14:paraId="5AB80DDD" w14:textId="77777777">
        <w:trPr>
          <w:divId w:val="164905101"/>
          <w:tblCellSpacing w:w="15" w:type="dxa"/>
        </w:trPr>
        <w:tc>
          <w:tcPr>
            <w:tcW w:w="0" w:type="auto"/>
            <w:tcMar>
              <w:top w:w="15" w:type="dxa"/>
              <w:left w:w="15" w:type="dxa"/>
              <w:bottom w:w="15" w:type="dxa"/>
              <w:right w:w="15" w:type="dxa"/>
            </w:tcMar>
            <w:vAlign w:val="center"/>
            <w:hideMark/>
          </w:tcPr>
          <w:p w14:paraId="225694BB" w14:textId="77777777" w:rsidR="00B1298B" w:rsidRDefault="0044119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6E949DED"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67B7EB0" w14:textId="77777777" w:rsidR="00B1298B" w:rsidRDefault="0044119D">
            <w:pPr>
              <w:rPr>
                <w:rFonts w:eastAsia="Times New Roman"/>
              </w:rPr>
            </w:pPr>
            <w:r>
              <w:rPr>
                <w:rFonts w:eastAsia="Times New Roman"/>
              </w:rPr>
              <w:t>318.722</w:t>
            </w:r>
          </w:p>
        </w:tc>
      </w:tr>
    </w:tbl>
    <w:p w14:paraId="61F8AEA6" w14:textId="77777777" w:rsidR="00B1298B" w:rsidRDefault="0044119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58239213"/>
        <w:rPr>
          <w:rFonts w:eastAsia="Times New Roman"/>
        </w:rPr>
      </w:pPr>
      <w:bookmarkStart w:id="110" w:name="_Toc16245583"/>
      <w:r>
        <w:rPr>
          <w:rFonts w:eastAsia="Times New Roman"/>
        </w:rPr>
        <w:t>Populate intersected soil polygon table with geometry</w:t>
      </w:r>
      <w:bookmarkEnd w:id="110"/>
    </w:p>
    <w:p w14:paraId="1C510E91" w14:textId="77777777" w:rsidR="00B1298B" w:rsidRDefault="0044119D">
      <w:pPr>
        <w:pStyle w:val="HTMLPreformatted"/>
        <w:divId w:val="2058239213"/>
        <w:rPr>
          <w:rStyle w:val="HTMLCode"/>
        </w:rPr>
      </w:pPr>
      <w:r>
        <w:rPr>
          <w:rStyle w:val="HTMLCode"/>
        </w:rPr>
        <w:t>-- Create intersected soil polygon table with geometry</w:t>
      </w:r>
    </w:p>
    <w:p w14:paraId="6CA8989B" w14:textId="77777777" w:rsidR="00B1298B" w:rsidRDefault="0044119D">
      <w:pPr>
        <w:pStyle w:val="HTMLPreformatted"/>
        <w:divId w:val="2058239213"/>
        <w:rPr>
          <w:rStyle w:val="HTMLCode"/>
        </w:rPr>
      </w:pPr>
      <w:r>
        <w:rPr>
          <w:rStyle w:val="HTMLCode"/>
        </w:rPr>
        <w:t>CREATE TABLE #</w:t>
      </w:r>
      <w:proofErr w:type="spellStart"/>
      <w:r>
        <w:rPr>
          <w:rStyle w:val="HTMLCode"/>
        </w:rPr>
        <w:t>AoiSoils</w:t>
      </w:r>
      <w:proofErr w:type="spellEnd"/>
      <w:r>
        <w:rPr>
          <w:rStyle w:val="HTMLCode"/>
        </w:rPr>
        <w:t xml:space="preserve"> </w:t>
      </w:r>
    </w:p>
    <w:p w14:paraId="1AF35A89" w14:textId="77777777" w:rsidR="00B1298B" w:rsidRDefault="0044119D">
      <w:pPr>
        <w:pStyle w:val="HTMLPreformatted"/>
        <w:divId w:val="2058239213"/>
        <w:rPr>
          <w:rStyle w:val="HTMLCode"/>
        </w:rPr>
      </w:pPr>
      <w:r>
        <w:rPr>
          <w:rStyle w:val="HTMLCode"/>
        </w:rPr>
        <w:t xml:space="preserve">    ( </w:t>
      </w:r>
      <w:proofErr w:type="spellStart"/>
      <w:r>
        <w:rPr>
          <w:rStyle w:val="HTMLCode"/>
        </w:rPr>
        <w:t>polyid</w:t>
      </w:r>
      <w:proofErr w:type="spellEnd"/>
      <w:r>
        <w:rPr>
          <w:rStyle w:val="HTMLCode"/>
        </w:rPr>
        <w:t xml:space="preserve"> INT IDENTITY (1,1),</w:t>
      </w:r>
    </w:p>
    <w:p w14:paraId="04E506BA" w14:textId="77777777" w:rsidR="00B1298B" w:rsidRDefault="0044119D">
      <w:pPr>
        <w:pStyle w:val="HTMLPreformatted"/>
        <w:divId w:val="2058239213"/>
        <w:rPr>
          <w:rStyle w:val="HTMLCode"/>
        </w:rPr>
      </w:pPr>
      <w:r>
        <w:rPr>
          <w:rStyle w:val="HTMLCode"/>
        </w:rPr>
        <w:t xml:space="preserve">    </w:t>
      </w:r>
      <w:proofErr w:type="spellStart"/>
      <w:r>
        <w:rPr>
          <w:rStyle w:val="HTMLCode"/>
        </w:rPr>
        <w:t>aoiid</w:t>
      </w:r>
      <w:proofErr w:type="spellEnd"/>
      <w:r>
        <w:rPr>
          <w:rStyle w:val="HTMLCode"/>
        </w:rPr>
        <w:t xml:space="preserve"> INT,</w:t>
      </w:r>
    </w:p>
    <w:p w14:paraId="613FAF96" w14:textId="77777777" w:rsidR="00B1298B" w:rsidRDefault="0044119D">
      <w:pPr>
        <w:pStyle w:val="HTMLPreformatted"/>
        <w:divId w:val="2058239213"/>
        <w:rPr>
          <w:rStyle w:val="HTMLCode"/>
        </w:rPr>
      </w:pPr>
      <w:r>
        <w:rPr>
          <w:rStyle w:val="HTMLCode"/>
        </w:rPr>
        <w:t xml:space="preserve">    </w:t>
      </w:r>
      <w:proofErr w:type="spellStart"/>
      <w:r>
        <w:rPr>
          <w:rStyle w:val="HTMLCode"/>
        </w:rPr>
        <w:t>landunit</w:t>
      </w:r>
      <w:proofErr w:type="spellEnd"/>
      <w:r>
        <w:rPr>
          <w:rStyle w:val="HTMLCode"/>
        </w:rPr>
        <w:t xml:space="preserve"> CHAR(20),</w:t>
      </w:r>
    </w:p>
    <w:p w14:paraId="633FF92A" w14:textId="77777777" w:rsidR="00B1298B" w:rsidRDefault="0044119D">
      <w:pPr>
        <w:pStyle w:val="HTMLPreformatted"/>
        <w:divId w:val="2058239213"/>
        <w:rPr>
          <w:rStyle w:val="HTMLCode"/>
        </w:rPr>
      </w:pPr>
      <w:r>
        <w:rPr>
          <w:rStyle w:val="HTMLCode"/>
        </w:rPr>
        <w:t xml:space="preserve">    </w:t>
      </w:r>
      <w:proofErr w:type="spellStart"/>
      <w:r>
        <w:rPr>
          <w:rStyle w:val="HTMLCode"/>
        </w:rPr>
        <w:t>mukey</w:t>
      </w:r>
      <w:proofErr w:type="spellEnd"/>
      <w:r>
        <w:rPr>
          <w:rStyle w:val="HTMLCode"/>
        </w:rPr>
        <w:t xml:space="preserve"> INT,</w:t>
      </w:r>
    </w:p>
    <w:p w14:paraId="28469AC6" w14:textId="77777777" w:rsidR="00B1298B" w:rsidRDefault="0044119D">
      <w:pPr>
        <w:pStyle w:val="HTMLPreformatted"/>
        <w:divId w:val="2058239213"/>
        <w:rPr>
          <w:rStyle w:val="HTMLCode"/>
        </w:rPr>
      </w:pPr>
      <w:r>
        <w:rPr>
          <w:rStyle w:val="HTMLCode"/>
        </w:rPr>
        <w:t xml:space="preserve">    </w:t>
      </w:r>
      <w:proofErr w:type="spellStart"/>
      <w:r>
        <w:rPr>
          <w:rStyle w:val="HTMLCode"/>
        </w:rPr>
        <w:t>soilgeom</w:t>
      </w:r>
      <w:proofErr w:type="spellEnd"/>
      <w:r>
        <w:rPr>
          <w:rStyle w:val="HTMLCode"/>
        </w:rPr>
        <w:t xml:space="preserve"> GEOMETRY</w:t>
      </w:r>
    </w:p>
    <w:p w14:paraId="37AC6197" w14:textId="77777777" w:rsidR="00B1298B" w:rsidRDefault="0044119D">
      <w:pPr>
        <w:pStyle w:val="HTMLPreformatted"/>
        <w:divId w:val="2058239213"/>
      </w:pPr>
      <w:r>
        <w:rPr>
          <w:rStyle w:val="HTMLCode"/>
        </w:rPr>
        <w:t xml:space="preserve">    );</w:t>
      </w:r>
    </w:p>
    <w:p w14:paraId="6B28B884" w14:textId="77777777" w:rsidR="00B1298B" w:rsidRDefault="0044119D">
      <w:pPr>
        <w:pStyle w:val="HTMLPreformatted"/>
        <w:divId w:val="2058239213"/>
        <w:rPr>
          <w:rStyle w:val="HTMLCode"/>
        </w:rPr>
      </w:pPr>
      <w:r>
        <w:rPr>
          <w:rStyle w:val="HTMLCode"/>
        </w:rPr>
        <w:t>INSERT INTO #</w:t>
      </w:r>
      <w:proofErr w:type="spellStart"/>
      <w:r>
        <w:rPr>
          <w:rStyle w:val="HTMLCode"/>
        </w:rPr>
        <w:t>AoiSoils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soilgeom</w:t>
      </w:r>
      <w:proofErr w:type="spellEnd"/>
      <w:r>
        <w:rPr>
          <w:rStyle w:val="HTMLCode"/>
        </w:rPr>
        <w:t>)</w:t>
      </w:r>
    </w:p>
    <w:p w14:paraId="143B97EB" w14:textId="77777777" w:rsidR="00B1298B" w:rsidRDefault="0044119D">
      <w:pPr>
        <w:pStyle w:val="HTMLPreformatted"/>
        <w:divId w:val="2058239213"/>
        <w:rPr>
          <w:rStyle w:val="HTMLCode"/>
        </w:rPr>
      </w:pPr>
      <w:r>
        <w:rPr>
          <w:rStyle w:val="HTMLCode"/>
        </w:rPr>
        <w:t xml:space="preserve">SELECT </w:t>
      </w:r>
      <w:proofErr w:type="spellStart"/>
      <w:r>
        <w:rPr>
          <w:rStyle w:val="HTMLCode"/>
        </w:rPr>
        <w:t>A.aoiid</w:t>
      </w:r>
      <w:proofErr w:type="spellEnd"/>
      <w:r>
        <w:rPr>
          <w:rStyle w:val="HTMLCode"/>
        </w:rPr>
        <w:t xml:space="preserve">, </w:t>
      </w:r>
      <w:proofErr w:type="spellStart"/>
      <w:r>
        <w:rPr>
          <w:rStyle w:val="HTMLCode"/>
        </w:rPr>
        <w:t>A.landunit</w:t>
      </w:r>
      <w:proofErr w:type="spellEnd"/>
      <w:r>
        <w:rPr>
          <w:rStyle w:val="HTMLCode"/>
        </w:rPr>
        <w:t xml:space="preserve">, </w:t>
      </w:r>
      <w:proofErr w:type="spellStart"/>
      <w:r>
        <w:rPr>
          <w:rStyle w:val="HTMLCode"/>
        </w:rPr>
        <w:t>M.mukey</w:t>
      </w:r>
      <w:proofErr w:type="spellEnd"/>
      <w:r>
        <w:rPr>
          <w:rStyle w:val="HTMLCode"/>
        </w:rPr>
        <w:t xml:space="preserve">, </w:t>
      </w:r>
      <w:proofErr w:type="spellStart"/>
      <w:r>
        <w:rPr>
          <w:rStyle w:val="HTMLCode"/>
        </w:rPr>
        <w:t>M.mupolygongeo.STIntersection</w:t>
      </w:r>
      <w:proofErr w:type="spellEnd"/>
      <w:r>
        <w:rPr>
          <w:rStyle w:val="HTMLCode"/>
        </w:rPr>
        <w:t>(</w:t>
      </w:r>
      <w:proofErr w:type="spellStart"/>
      <w:r>
        <w:rPr>
          <w:rStyle w:val="HTMLCode"/>
        </w:rPr>
        <w:t>A.aoigeom</w:t>
      </w:r>
      <w:proofErr w:type="spellEnd"/>
      <w:r>
        <w:rPr>
          <w:rStyle w:val="HTMLCode"/>
        </w:rPr>
        <w:t xml:space="preserve"> ) AS </w:t>
      </w:r>
      <w:proofErr w:type="spellStart"/>
      <w:r>
        <w:rPr>
          <w:rStyle w:val="HTMLCode"/>
        </w:rPr>
        <w:t>soilgeom</w:t>
      </w:r>
      <w:proofErr w:type="spellEnd"/>
    </w:p>
    <w:p w14:paraId="4D3FBE81" w14:textId="77777777" w:rsidR="00B1298B" w:rsidRDefault="0044119D">
      <w:pPr>
        <w:pStyle w:val="HTMLPreformatted"/>
        <w:divId w:val="2058239213"/>
        <w:rPr>
          <w:rStyle w:val="HTMLCode"/>
        </w:rPr>
      </w:pPr>
      <w:r>
        <w:rPr>
          <w:rStyle w:val="HTMLCode"/>
        </w:rPr>
        <w:t xml:space="preserve">FROM </w:t>
      </w:r>
      <w:proofErr w:type="spellStart"/>
      <w:r>
        <w:rPr>
          <w:rStyle w:val="HTMLCode"/>
        </w:rPr>
        <w:t>mupolygon</w:t>
      </w:r>
      <w:proofErr w:type="spellEnd"/>
      <w:r>
        <w:rPr>
          <w:rStyle w:val="HTMLCode"/>
        </w:rPr>
        <w:t xml:space="preserve"> M, #</w:t>
      </w:r>
      <w:proofErr w:type="spellStart"/>
      <w:r>
        <w:rPr>
          <w:rStyle w:val="HTMLCode"/>
        </w:rPr>
        <w:t>AoiTable</w:t>
      </w:r>
      <w:proofErr w:type="spellEnd"/>
      <w:r>
        <w:rPr>
          <w:rStyle w:val="HTMLCode"/>
        </w:rPr>
        <w:t xml:space="preserve"> A</w:t>
      </w:r>
    </w:p>
    <w:p w14:paraId="217C342E" w14:textId="77777777" w:rsidR="00B1298B" w:rsidRDefault="0044119D">
      <w:pPr>
        <w:pStyle w:val="HTMLPreformatted"/>
        <w:divId w:val="2058239213"/>
      </w:pPr>
      <w:r>
        <w:rPr>
          <w:rStyle w:val="HTMLCode"/>
        </w:rPr>
        <w:t xml:space="preserve">WHERE </w:t>
      </w:r>
      <w:proofErr w:type="spellStart"/>
      <w:r>
        <w:rPr>
          <w:rStyle w:val="HTMLCode"/>
        </w:rPr>
        <w:t>mupolygongeo.STIntersects</w:t>
      </w:r>
      <w:proofErr w:type="spellEnd"/>
      <w:r>
        <w:rPr>
          <w:rStyle w:val="HTMLCode"/>
        </w:rPr>
        <w:t>(</w:t>
      </w:r>
      <w:proofErr w:type="spellStart"/>
      <w:r>
        <w:rPr>
          <w:rStyle w:val="HTMLCode"/>
        </w:rPr>
        <w:t>A.aoigeom</w:t>
      </w:r>
      <w:proofErr w:type="spellEnd"/>
      <w:r>
        <w:rPr>
          <w:rStyle w:val="HTMLCode"/>
        </w:rPr>
        <w:t>) = 1;</w:t>
      </w:r>
    </w:p>
    <w:p w14:paraId="34EA8FF8" w14:textId="77777777" w:rsidR="00B1298B" w:rsidRDefault="0044119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13974434"/>
        <w:rPr>
          <w:rFonts w:eastAsia="Times New Roman"/>
        </w:rPr>
      </w:pPr>
      <w:bookmarkStart w:id="111" w:name="_Toc16245584"/>
      <w:r>
        <w:rPr>
          <w:rFonts w:eastAsia="Times New Roman"/>
        </w:rPr>
        <w:t>Populate</w:t>
      </w:r>
      <w:del w:id="112" w:author="Achen, Aaron - NRCS, Lincoln, NE" w:date="2019-08-06T15:16:00Z">
        <w:r>
          <w:rPr>
            <w:rFonts w:eastAsia="Times New Roman"/>
          </w:rPr>
          <w:delText>s</w:delText>
        </w:r>
      </w:del>
      <w:r>
        <w:rPr>
          <w:rFonts w:eastAsia="Times New Roman"/>
        </w:rPr>
        <w:t xml:space="preserve"> </w:t>
      </w:r>
      <w:del w:id="113" w:author="Achen, Aaron - NRCS, Lincoln, NE" w:date="2019-08-08T11:26:00Z">
        <w:r w:rsidDel="00E76BDB">
          <w:rPr>
            <w:rFonts w:eastAsia="Times New Roman"/>
          </w:rPr>
          <w:delText>S</w:delText>
        </w:r>
      </w:del>
      <w:ins w:id="114" w:author="Achen, Aaron - NRCS, Lincoln, NE" w:date="2019-08-08T11:26:00Z">
        <w:r w:rsidR="00E76BDB">
          <w:rPr>
            <w:rFonts w:eastAsia="Times New Roman"/>
          </w:rPr>
          <w:t>s</w:t>
        </w:r>
      </w:ins>
      <w:r>
        <w:rPr>
          <w:rFonts w:eastAsia="Times New Roman"/>
        </w:rPr>
        <w:t xml:space="preserve">oil geometry with </w:t>
      </w:r>
      <w:proofErr w:type="spellStart"/>
      <w:r>
        <w:rPr>
          <w:rFonts w:eastAsia="Times New Roman"/>
        </w:rPr>
        <w:t>landunit</w:t>
      </w:r>
      <w:proofErr w:type="spellEnd"/>
      <w:r>
        <w:rPr>
          <w:rFonts w:eastAsia="Times New Roman"/>
        </w:rPr>
        <w:t xml:space="preserve"> attribute</w:t>
      </w:r>
      <w:bookmarkEnd w:id="111"/>
    </w:p>
    <w:p w14:paraId="25A1ECF8" w14:textId="77777777" w:rsidR="00B1298B" w:rsidRDefault="0044119D">
      <w:pPr>
        <w:pStyle w:val="HTMLPreformatted"/>
        <w:divId w:val="1613974434"/>
        <w:rPr>
          <w:rStyle w:val="HTMLCode"/>
        </w:rPr>
      </w:pPr>
      <w:r>
        <w:rPr>
          <w:rStyle w:val="HTMLCode"/>
        </w:rPr>
        <w:t xml:space="preserve">-- Soil geometry with </w:t>
      </w:r>
      <w:proofErr w:type="spellStart"/>
      <w:r>
        <w:rPr>
          <w:rStyle w:val="HTMLCode"/>
        </w:rPr>
        <w:t>landunits</w:t>
      </w:r>
      <w:proofErr w:type="spellEnd"/>
    </w:p>
    <w:p w14:paraId="500CB1B2" w14:textId="77777777" w:rsidR="00B1298B" w:rsidRDefault="0044119D">
      <w:pPr>
        <w:pStyle w:val="HTMLPreformatted"/>
        <w:divId w:val="1613974434"/>
        <w:rPr>
          <w:rStyle w:val="HTMLCode"/>
        </w:rPr>
      </w:pPr>
      <w:r>
        <w:rPr>
          <w:rStyle w:val="HTMLCode"/>
        </w:rPr>
        <w:t xml:space="preserve">CREATE TABLE #AoiSoils2 </w:t>
      </w:r>
    </w:p>
    <w:p w14:paraId="1209DE12" w14:textId="77777777" w:rsidR="00B1298B" w:rsidRDefault="0044119D">
      <w:pPr>
        <w:pStyle w:val="HTMLPreformatted"/>
        <w:divId w:val="1613974434"/>
        <w:rPr>
          <w:rStyle w:val="HTMLCode"/>
        </w:rPr>
      </w:pPr>
      <w:r>
        <w:rPr>
          <w:rStyle w:val="HTMLCode"/>
        </w:rPr>
        <w:t xml:space="preserve">    ( </w:t>
      </w:r>
      <w:proofErr w:type="spellStart"/>
      <w:r>
        <w:rPr>
          <w:rStyle w:val="HTMLCode"/>
        </w:rPr>
        <w:t>aoiid</w:t>
      </w:r>
      <w:proofErr w:type="spellEnd"/>
      <w:r>
        <w:rPr>
          <w:rStyle w:val="HTMLCode"/>
        </w:rPr>
        <w:t xml:space="preserve"> INT,</w:t>
      </w:r>
    </w:p>
    <w:p w14:paraId="1F991B4D" w14:textId="77777777" w:rsidR="00B1298B" w:rsidRDefault="0044119D">
      <w:pPr>
        <w:pStyle w:val="HTMLPreformatted"/>
        <w:divId w:val="1613974434"/>
        <w:rPr>
          <w:rStyle w:val="HTMLCode"/>
        </w:rPr>
      </w:pPr>
      <w:r>
        <w:rPr>
          <w:rStyle w:val="HTMLCode"/>
        </w:rPr>
        <w:t xml:space="preserve">    </w:t>
      </w:r>
      <w:proofErr w:type="spellStart"/>
      <w:r>
        <w:rPr>
          <w:rStyle w:val="HTMLCode"/>
        </w:rPr>
        <w:t>polyid</w:t>
      </w:r>
      <w:proofErr w:type="spellEnd"/>
      <w:r>
        <w:rPr>
          <w:rStyle w:val="HTMLCode"/>
        </w:rPr>
        <w:t xml:space="preserve"> INT,</w:t>
      </w:r>
    </w:p>
    <w:p w14:paraId="4FB92CBE" w14:textId="77777777" w:rsidR="00B1298B" w:rsidRDefault="0044119D">
      <w:pPr>
        <w:pStyle w:val="HTMLPreformatted"/>
        <w:divId w:val="1613974434"/>
        <w:rPr>
          <w:rStyle w:val="HTMLCode"/>
        </w:rPr>
      </w:pPr>
      <w:r>
        <w:rPr>
          <w:rStyle w:val="HTMLCode"/>
        </w:rPr>
        <w:t xml:space="preserve">    </w:t>
      </w:r>
      <w:proofErr w:type="spellStart"/>
      <w:r>
        <w:rPr>
          <w:rStyle w:val="HTMLCode"/>
        </w:rPr>
        <w:t>landunit</w:t>
      </w:r>
      <w:proofErr w:type="spellEnd"/>
      <w:r>
        <w:rPr>
          <w:rStyle w:val="HTMLCode"/>
        </w:rPr>
        <w:t xml:space="preserve"> CHAR(20),</w:t>
      </w:r>
    </w:p>
    <w:p w14:paraId="0DF651B7" w14:textId="77777777" w:rsidR="00B1298B" w:rsidRDefault="0044119D">
      <w:pPr>
        <w:pStyle w:val="HTMLPreformatted"/>
        <w:divId w:val="1613974434"/>
        <w:rPr>
          <w:rStyle w:val="HTMLCode"/>
        </w:rPr>
      </w:pPr>
      <w:r>
        <w:rPr>
          <w:rStyle w:val="HTMLCode"/>
        </w:rPr>
        <w:t xml:space="preserve">    </w:t>
      </w:r>
      <w:proofErr w:type="spellStart"/>
      <w:r>
        <w:rPr>
          <w:rStyle w:val="HTMLCode"/>
        </w:rPr>
        <w:t>mukey</w:t>
      </w:r>
      <w:proofErr w:type="spellEnd"/>
      <w:r>
        <w:rPr>
          <w:rStyle w:val="HTMLCode"/>
        </w:rPr>
        <w:t xml:space="preserve"> INT,</w:t>
      </w:r>
    </w:p>
    <w:p w14:paraId="3DA9810B" w14:textId="77777777" w:rsidR="00B1298B" w:rsidRDefault="0044119D">
      <w:pPr>
        <w:pStyle w:val="HTMLPreformatted"/>
        <w:divId w:val="1613974434"/>
        <w:rPr>
          <w:rStyle w:val="HTMLCode"/>
        </w:rPr>
      </w:pPr>
      <w:r>
        <w:rPr>
          <w:rStyle w:val="HTMLCode"/>
        </w:rPr>
        <w:t xml:space="preserve">    </w:t>
      </w:r>
      <w:proofErr w:type="spellStart"/>
      <w:r>
        <w:rPr>
          <w:rStyle w:val="HTMLCode"/>
        </w:rPr>
        <w:t>poly_acres</w:t>
      </w:r>
      <w:proofErr w:type="spellEnd"/>
      <w:r>
        <w:rPr>
          <w:rStyle w:val="HTMLCode"/>
        </w:rPr>
        <w:t xml:space="preserve"> FLOAT,</w:t>
      </w:r>
    </w:p>
    <w:p w14:paraId="2AC8593D" w14:textId="77777777" w:rsidR="00B1298B" w:rsidRDefault="0044119D">
      <w:pPr>
        <w:pStyle w:val="HTMLPreformatted"/>
        <w:divId w:val="1613974434"/>
        <w:rPr>
          <w:rStyle w:val="HTMLCode"/>
        </w:rPr>
      </w:pPr>
      <w:r>
        <w:rPr>
          <w:rStyle w:val="HTMLCode"/>
        </w:rPr>
        <w:t xml:space="preserve">    </w:t>
      </w:r>
      <w:proofErr w:type="spellStart"/>
      <w:r>
        <w:rPr>
          <w:rStyle w:val="HTMLCode"/>
        </w:rPr>
        <w:t>soilgeog</w:t>
      </w:r>
      <w:proofErr w:type="spellEnd"/>
      <w:r>
        <w:rPr>
          <w:rStyle w:val="HTMLCode"/>
        </w:rPr>
        <w:t xml:space="preserve"> GEOGRAPHY</w:t>
      </w:r>
    </w:p>
    <w:p w14:paraId="6314559F" w14:textId="77777777" w:rsidR="00B1298B" w:rsidRDefault="0044119D">
      <w:pPr>
        <w:pStyle w:val="HTMLPreformatted"/>
        <w:divId w:val="1613974434"/>
      </w:pPr>
      <w:r>
        <w:rPr>
          <w:rStyle w:val="HTMLCode"/>
        </w:rPr>
        <w:t xml:space="preserve">    );</w:t>
      </w:r>
    </w:p>
    <w:p w14:paraId="1E259426" w14:textId="77777777" w:rsidR="00B1298B" w:rsidRDefault="0044119D">
      <w:pPr>
        <w:pStyle w:val="HTMLPreformatted"/>
        <w:divId w:val="1613974434"/>
        <w:rPr>
          <w:rStyle w:val="HTMLCode"/>
        </w:rPr>
      </w:pPr>
      <w:r>
        <w:rPr>
          <w:rStyle w:val="HTMLCode"/>
        </w:rPr>
        <w:t xml:space="preserve">-- Populate Soil geometry with </w:t>
      </w:r>
      <w:proofErr w:type="spellStart"/>
      <w:r>
        <w:rPr>
          <w:rStyle w:val="HTMLCode"/>
        </w:rPr>
        <w:t>landunit</w:t>
      </w:r>
      <w:proofErr w:type="spellEnd"/>
      <w:r>
        <w:rPr>
          <w:rStyle w:val="HTMLCode"/>
        </w:rPr>
        <w:t xml:space="preserve"> attribute</w:t>
      </w:r>
    </w:p>
    <w:p w14:paraId="22B1320D" w14:textId="77777777" w:rsidR="00B1298B" w:rsidRDefault="0044119D">
      <w:pPr>
        <w:pStyle w:val="HTMLPreformatted"/>
        <w:divId w:val="1613974434"/>
        <w:rPr>
          <w:rStyle w:val="HTMLCode"/>
        </w:rPr>
      </w:pPr>
      <w:r>
        <w:rPr>
          <w:rStyle w:val="HTMLCode"/>
        </w:rPr>
        <w:t xml:space="preserve">INSERT INTO #AoiSoils2   </w:t>
      </w:r>
    </w:p>
    <w:p w14:paraId="02D9D1B3" w14:textId="77777777" w:rsidR="00B1298B" w:rsidRDefault="0044119D">
      <w:pPr>
        <w:pStyle w:val="HTMLPreformatted"/>
        <w:divId w:val="1613974434"/>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polyid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ROUND(((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4326 ).</w:t>
      </w:r>
      <w:proofErr w:type="spellStart"/>
      <w:r>
        <w:rPr>
          <w:rStyle w:val="HTMLCode"/>
        </w:rPr>
        <w:t>STArea</w:t>
      </w:r>
      <w:proofErr w:type="spellEnd"/>
      <w:r>
        <w:rPr>
          <w:rStyle w:val="HTMLCode"/>
        </w:rPr>
        <w:t xml:space="preserve">() ) / 4046.8564224 ), 3 ) AS </w:t>
      </w:r>
      <w:proofErr w:type="spellStart"/>
      <w:r>
        <w:rPr>
          <w:rStyle w:val="HTMLCode"/>
        </w:rPr>
        <w:t>poly_acres</w:t>
      </w:r>
      <w:proofErr w:type="spellEnd"/>
      <w:r>
        <w:rPr>
          <w:rStyle w:val="HTMLCode"/>
        </w:rPr>
        <w:t>,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xml:space="preserve">(), 4326 ) AS </w:t>
      </w:r>
      <w:proofErr w:type="spellStart"/>
      <w:r>
        <w:rPr>
          <w:rStyle w:val="HTMLCode"/>
        </w:rPr>
        <w:t>soilgeog</w:t>
      </w:r>
      <w:proofErr w:type="spellEnd"/>
      <w:r>
        <w:rPr>
          <w:rStyle w:val="HTMLCode"/>
        </w:rPr>
        <w:t xml:space="preserve"> </w:t>
      </w:r>
    </w:p>
    <w:p w14:paraId="794E839C" w14:textId="77777777" w:rsidR="00B1298B" w:rsidRDefault="0044119D">
      <w:pPr>
        <w:pStyle w:val="HTMLPreformatted"/>
        <w:divId w:val="1613974434"/>
      </w:pPr>
      <w:r>
        <w:rPr>
          <w:rStyle w:val="HTMLCode"/>
        </w:rPr>
        <w:t>FROM #</w:t>
      </w:r>
      <w:proofErr w:type="spellStart"/>
      <w:r>
        <w:rPr>
          <w:rStyle w:val="HTMLCode"/>
        </w:rPr>
        <w:t>AoiSoils</w:t>
      </w:r>
      <w:proofErr w:type="spellEnd"/>
      <w:r>
        <w:rPr>
          <w:rStyle w:val="HTMLCode"/>
        </w:rPr>
        <w:t>;</w:t>
      </w:r>
    </w:p>
    <w:p w14:paraId="541BF1BB" w14:textId="77777777"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1347742"/>
        <w:rPr>
          <w:rFonts w:eastAsia="Times New Roman"/>
        </w:rPr>
      </w:pPr>
      <w:bookmarkStart w:id="115" w:name="_Toc16245585"/>
      <w:r>
        <w:rPr>
          <w:rFonts w:eastAsia="Times New Roman"/>
        </w:rPr>
        <w:t xml:space="preserve">Create </w:t>
      </w:r>
      <w:del w:id="116" w:author="Achen, Aaron - NRCS, Lincoln, NE" w:date="2019-08-08T11:27:00Z">
        <w:r w:rsidDel="00E76BDB">
          <w:rPr>
            <w:rFonts w:eastAsia="Times New Roman"/>
          </w:rPr>
          <w:delText>t</w:delText>
        </w:r>
      </w:del>
      <w:ins w:id="117" w:author="Achen, Aaron - NRCS, Lincoln, NE" w:date="2019-08-08T11:27:00Z">
        <w:r w:rsidR="00E76BDB">
          <w:rPr>
            <w:rFonts w:eastAsia="Times New Roman"/>
          </w:rPr>
          <w:t>T</w:t>
        </w:r>
      </w:ins>
      <w:r>
        <w:rPr>
          <w:rFonts w:eastAsia="Times New Roman"/>
        </w:rPr>
        <w:t xml:space="preserve">able to </w:t>
      </w:r>
      <w:del w:id="118" w:author="Achen, Aaron - NRCS, Lincoln, NE" w:date="2019-08-08T11:27:00Z">
        <w:r w:rsidDel="00E76BDB">
          <w:rPr>
            <w:rFonts w:eastAsia="Times New Roman"/>
          </w:rPr>
          <w:delText>s</w:delText>
        </w:r>
      </w:del>
      <w:ins w:id="119" w:author="Achen, Aaron - NRCS, Lincoln, NE" w:date="2019-08-08T11:27:00Z">
        <w:r w:rsidR="00E76BDB">
          <w:rPr>
            <w:rFonts w:eastAsia="Times New Roman"/>
          </w:rPr>
          <w:t>S</w:t>
        </w:r>
      </w:ins>
      <w:r>
        <w:rPr>
          <w:rFonts w:eastAsia="Times New Roman"/>
        </w:rPr>
        <w:t xml:space="preserve">tore </w:t>
      </w:r>
      <w:del w:id="120" w:author="Achen, Aaron - NRCS, Lincoln, NE" w:date="2019-08-08T11:27:00Z">
        <w:r w:rsidDel="00E76BDB">
          <w:rPr>
            <w:rFonts w:eastAsia="Times New Roman"/>
          </w:rPr>
          <w:delText>s</w:delText>
        </w:r>
      </w:del>
      <w:ins w:id="121" w:author="Achen, Aaron - NRCS, Lincoln, NE" w:date="2019-08-08T11:27:00Z">
        <w:r w:rsidR="00E76BDB">
          <w:rPr>
            <w:rFonts w:eastAsia="Times New Roman"/>
          </w:rPr>
          <w:t>S</w:t>
        </w:r>
      </w:ins>
      <w:r>
        <w:rPr>
          <w:rFonts w:eastAsia="Times New Roman"/>
        </w:rPr>
        <w:t xml:space="preserve">urvey </w:t>
      </w:r>
      <w:del w:id="122" w:author="Achen, Aaron - NRCS, Lincoln, NE" w:date="2019-08-08T11:27:00Z">
        <w:r w:rsidDel="00E76BDB">
          <w:rPr>
            <w:rFonts w:eastAsia="Times New Roman"/>
          </w:rPr>
          <w:delText>a</w:delText>
        </w:r>
      </w:del>
      <w:ins w:id="123" w:author="Achen, Aaron - NRCS, Lincoln, NE" w:date="2019-08-08T11:27:00Z">
        <w:r w:rsidR="00E76BDB">
          <w:rPr>
            <w:rFonts w:eastAsia="Times New Roman"/>
          </w:rPr>
          <w:t>A</w:t>
        </w:r>
      </w:ins>
      <w:r>
        <w:rPr>
          <w:rFonts w:eastAsia="Times New Roman"/>
        </w:rPr>
        <w:t xml:space="preserve">rea </w:t>
      </w:r>
      <w:del w:id="124" w:author="Achen, Aaron - NRCS, Lincoln, NE" w:date="2019-08-08T11:27:00Z">
        <w:r w:rsidDel="00E76BDB">
          <w:rPr>
            <w:rFonts w:eastAsia="Times New Roman"/>
          </w:rPr>
          <w:delText>d</w:delText>
        </w:r>
      </w:del>
      <w:proofErr w:type="spellStart"/>
      <w:ins w:id="125" w:author="Achen, Aaron - NRCS, Lincoln, NE" w:date="2019-08-08T11:27:00Z">
        <w:r w:rsidR="00E76BDB">
          <w:rPr>
            <w:rFonts w:eastAsia="Times New Roman"/>
          </w:rPr>
          <w:t>D</w:t>
        </w:r>
      </w:ins>
      <w:r>
        <w:rPr>
          <w:rFonts w:eastAsia="Times New Roman"/>
        </w:rPr>
        <w:t>atestamps</w:t>
      </w:r>
      <w:proofErr w:type="spellEnd"/>
      <w:r>
        <w:rPr>
          <w:rFonts w:eastAsia="Times New Roman"/>
        </w:rPr>
        <w:t xml:space="preserve"> (</w:t>
      </w:r>
      <w:proofErr w:type="spellStart"/>
      <w:r>
        <w:rPr>
          <w:rFonts w:eastAsia="Times New Roman"/>
        </w:rPr>
        <w:t>sacatalog.saverest</w:t>
      </w:r>
      <w:proofErr w:type="spellEnd"/>
      <w:r>
        <w:rPr>
          <w:rFonts w:eastAsia="Times New Roman"/>
        </w:rPr>
        <w:t>)</w:t>
      </w:r>
      <w:bookmarkEnd w:id="115"/>
    </w:p>
    <w:p w14:paraId="4F157FA7" w14:textId="77777777" w:rsidR="00B1298B" w:rsidRDefault="0044119D">
      <w:pPr>
        <w:pStyle w:val="HTMLPreformatted"/>
        <w:divId w:val="31347742"/>
        <w:rPr>
          <w:rStyle w:val="HTMLCode"/>
        </w:rPr>
      </w:pPr>
      <w:r>
        <w:rPr>
          <w:rStyle w:val="HTMLCode"/>
        </w:rPr>
        <w:t>CREATE TABLE #</w:t>
      </w:r>
      <w:proofErr w:type="spellStart"/>
      <w:r>
        <w:rPr>
          <w:rStyle w:val="HTMLCode"/>
        </w:rPr>
        <w:t>DateStamps</w:t>
      </w:r>
      <w:proofErr w:type="spellEnd"/>
    </w:p>
    <w:p w14:paraId="06CF1904" w14:textId="77777777" w:rsidR="00B1298B" w:rsidRDefault="0044119D">
      <w:pPr>
        <w:pStyle w:val="HTMLPreformatted"/>
        <w:divId w:val="31347742"/>
        <w:rPr>
          <w:rStyle w:val="HTMLCode"/>
        </w:rPr>
      </w:pPr>
      <w:r>
        <w:rPr>
          <w:rStyle w:val="HTMLCode"/>
        </w:rPr>
        <w:t>(</w:t>
      </w:r>
      <w:proofErr w:type="spellStart"/>
      <w:r>
        <w:rPr>
          <w:rStyle w:val="HTMLCode"/>
        </w:rPr>
        <w:t>landunit</w:t>
      </w:r>
      <w:proofErr w:type="spellEnd"/>
      <w:r>
        <w:rPr>
          <w:rStyle w:val="HTMLCode"/>
        </w:rPr>
        <w:t xml:space="preserve"> CHAR(20),</w:t>
      </w:r>
    </w:p>
    <w:p w14:paraId="51FF5EC8" w14:textId="77777777" w:rsidR="00B1298B" w:rsidRDefault="0044119D">
      <w:pPr>
        <w:pStyle w:val="HTMLPreformatted"/>
        <w:divId w:val="31347742"/>
      </w:pPr>
      <w:proofErr w:type="spellStart"/>
      <w:r>
        <w:rPr>
          <w:rStyle w:val="HTMLCode"/>
        </w:rPr>
        <w:t>datestamp</w:t>
      </w:r>
      <w:proofErr w:type="spellEnd"/>
      <w:r>
        <w:rPr>
          <w:rStyle w:val="HTMLCode"/>
        </w:rPr>
        <w:t xml:space="preserve"> VARCHAR(32));</w:t>
      </w:r>
    </w:p>
    <w:tbl>
      <w:tblPr>
        <w:tblW w:w="0" w:type="auto"/>
        <w:tblCellSpacing w:w="15" w:type="dxa"/>
        <w:tblLook w:val="04A0" w:firstRow="1" w:lastRow="0" w:firstColumn="1" w:lastColumn="0" w:noHBand="0" w:noVBand="1"/>
      </w:tblPr>
      <w:tblGrid>
        <w:gridCol w:w="1202"/>
        <w:gridCol w:w="2875"/>
      </w:tblGrid>
      <w:tr w:rsidR="00B1298B" w14:paraId="4950ECBB" w14:textId="77777777">
        <w:trPr>
          <w:divId w:val="31347742"/>
          <w:tblHeader/>
          <w:tblCellSpacing w:w="15" w:type="dxa"/>
        </w:trPr>
        <w:tc>
          <w:tcPr>
            <w:tcW w:w="0" w:type="auto"/>
            <w:tcMar>
              <w:top w:w="15" w:type="dxa"/>
              <w:left w:w="15" w:type="dxa"/>
              <w:bottom w:w="15" w:type="dxa"/>
              <w:right w:w="15" w:type="dxa"/>
            </w:tcMar>
            <w:vAlign w:val="center"/>
            <w:hideMark/>
          </w:tcPr>
          <w:p w14:paraId="4CE3FE90" w14:textId="77777777" w:rsidR="00B1298B" w:rsidRDefault="0044119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61A9C755" w14:textId="77777777" w:rsidR="00B1298B" w:rsidRDefault="0044119D">
            <w:pPr>
              <w:jc w:val="center"/>
              <w:rPr>
                <w:rFonts w:eastAsia="Times New Roman"/>
                <w:b/>
                <w:bCs/>
              </w:rPr>
            </w:pPr>
            <w:proofErr w:type="spellStart"/>
            <w:r>
              <w:rPr>
                <w:rFonts w:eastAsia="Times New Roman"/>
                <w:b/>
                <w:bCs/>
              </w:rPr>
              <w:t>datestamp</w:t>
            </w:r>
            <w:proofErr w:type="spellEnd"/>
          </w:p>
        </w:tc>
      </w:tr>
      <w:tr w:rsidR="00B1298B" w14:paraId="04937201" w14:textId="77777777">
        <w:trPr>
          <w:divId w:val="31347742"/>
          <w:tblCellSpacing w:w="15" w:type="dxa"/>
        </w:trPr>
        <w:tc>
          <w:tcPr>
            <w:tcW w:w="0" w:type="auto"/>
            <w:tcMar>
              <w:top w:w="15" w:type="dxa"/>
              <w:left w:w="15" w:type="dxa"/>
              <w:bottom w:w="15" w:type="dxa"/>
              <w:right w:w="15" w:type="dxa"/>
            </w:tcMar>
            <w:vAlign w:val="center"/>
            <w:hideMark/>
          </w:tcPr>
          <w:p w14:paraId="4096AE81"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FB16C44" w14:textId="77777777" w:rsidR="00B1298B" w:rsidRDefault="0044119D">
            <w:pPr>
              <w:rPr>
                <w:rFonts w:eastAsia="Times New Roman"/>
              </w:rPr>
            </w:pPr>
            <w:r>
              <w:rPr>
                <w:rFonts w:eastAsia="Times New Roman"/>
              </w:rPr>
              <w:t>ND001 2018-09-12 19:21:50</w:t>
            </w:r>
          </w:p>
        </w:tc>
      </w:tr>
      <w:tr w:rsidR="00B1298B" w14:paraId="0BE753D0" w14:textId="77777777">
        <w:trPr>
          <w:divId w:val="31347742"/>
          <w:tblCellSpacing w:w="15" w:type="dxa"/>
        </w:trPr>
        <w:tc>
          <w:tcPr>
            <w:tcW w:w="0" w:type="auto"/>
            <w:tcMar>
              <w:top w:w="15" w:type="dxa"/>
              <w:left w:w="15" w:type="dxa"/>
              <w:bottom w:w="15" w:type="dxa"/>
              <w:right w:w="15" w:type="dxa"/>
            </w:tcMar>
            <w:vAlign w:val="center"/>
            <w:hideMark/>
          </w:tcPr>
          <w:p w14:paraId="2789493C"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8CB5777" w14:textId="77777777" w:rsidR="00B1298B" w:rsidRDefault="0044119D">
            <w:pPr>
              <w:rPr>
                <w:rFonts w:eastAsia="Times New Roman"/>
              </w:rPr>
            </w:pPr>
            <w:r>
              <w:rPr>
                <w:rFonts w:eastAsia="Times New Roman"/>
              </w:rPr>
              <w:t>SD105 2018-09-12 23:49:29</w:t>
            </w:r>
          </w:p>
        </w:tc>
      </w:tr>
      <w:tr w:rsidR="00B1298B" w14:paraId="5526784F" w14:textId="77777777">
        <w:trPr>
          <w:divId w:val="31347742"/>
          <w:tblCellSpacing w:w="15" w:type="dxa"/>
        </w:trPr>
        <w:tc>
          <w:tcPr>
            <w:tcW w:w="0" w:type="auto"/>
            <w:tcMar>
              <w:top w:w="15" w:type="dxa"/>
              <w:left w:w="15" w:type="dxa"/>
              <w:bottom w:w="15" w:type="dxa"/>
              <w:right w:w="15" w:type="dxa"/>
            </w:tcMar>
            <w:vAlign w:val="center"/>
            <w:hideMark/>
          </w:tcPr>
          <w:p w14:paraId="44871566"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D4CC4CC" w14:textId="77777777" w:rsidR="00B1298B" w:rsidRDefault="0044119D">
            <w:pPr>
              <w:rPr>
                <w:rFonts w:eastAsia="Times New Roman"/>
              </w:rPr>
            </w:pPr>
            <w:r>
              <w:rPr>
                <w:rFonts w:eastAsia="Times New Roman"/>
              </w:rPr>
              <w:t>ND001 2018-09-12 19:21:50</w:t>
            </w:r>
          </w:p>
        </w:tc>
      </w:tr>
    </w:tbl>
    <w:p w14:paraId="3FE2635D" w14:textId="77777777" w:rsidR="00B1298B" w:rsidRDefault="0044119D">
      <w:pPr>
        <w:pStyle w:val="HTMLPreformatted"/>
        <w:divId w:val="31347742"/>
        <w:rPr>
          <w:rStyle w:val="HTMLCode"/>
        </w:rPr>
      </w:pPr>
      <w:r>
        <w:rPr>
          <w:rStyle w:val="HTMLCode"/>
        </w:rPr>
        <w:lastRenderedPageBreak/>
        <w:t>INSERT INTO #</w:t>
      </w:r>
      <w:proofErr w:type="spellStart"/>
      <w:r>
        <w:rPr>
          <w:rStyle w:val="HTMLCode"/>
        </w:rPr>
        <w:t>DateStamps</w:t>
      </w:r>
      <w:proofErr w:type="spellEnd"/>
    </w:p>
    <w:p w14:paraId="6B0AB981" w14:textId="77777777" w:rsidR="00B1298B" w:rsidRDefault="0044119D">
      <w:pPr>
        <w:pStyle w:val="HTMLPreformatted"/>
        <w:divId w:val="31347742"/>
        <w:rPr>
          <w:rStyle w:val="HTMLCode"/>
        </w:rPr>
      </w:pPr>
      <w:r>
        <w:rPr>
          <w:rStyle w:val="HTMLCode"/>
        </w:rPr>
        <w:t xml:space="preserve">SELECT DISTINCT </w:t>
      </w:r>
      <w:proofErr w:type="spellStart"/>
      <w:r>
        <w:rPr>
          <w:rStyle w:val="HTMLCode"/>
        </w:rPr>
        <w:t>AM.landunit</w:t>
      </w:r>
      <w:proofErr w:type="spellEnd"/>
      <w:r>
        <w:rPr>
          <w:rStyle w:val="HTMLCode"/>
        </w:rPr>
        <w:t>, ([SC].[</w:t>
      </w:r>
      <w:proofErr w:type="spellStart"/>
      <w:r>
        <w:rPr>
          <w:rStyle w:val="HTMLCode"/>
        </w:rPr>
        <w:t>areasymbol</w:t>
      </w:r>
      <w:proofErr w:type="spellEnd"/>
      <w:r>
        <w:rPr>
          <w:rStyle w:val="HTMLCode"/>
        </w:rPr>
        <w:t>] + ' ' + CONVERT(VARCHAR(32),[SC].[</w:t>
      </w:r>
      <w:proofErr w:type="spellStart"/>
      <w:r>
        <w:rPr>
          <w:rStyle w:val="HTMLCode"/>
        </w:rPr>
        <w:t>saverest</w:t>
      </w:r>
      <w:proofErr w:type="spellEnd"/>
      <w:r>
        <w:rPr>
          <w:rStyle w:val="HTMLCode"/>
        </w:rPr>
        <w:t xml:space="preserve">],120) ) AS </w:t>
      </w:r>
      <w:proofErr w:type="spellStart"/>
      <w:r>
        <w:rPr>
          <w:rStyle w:val="HTMLCode"/>
        </w:rPr>
        <w:t>datestamp</w:t>
      </w:r>
      <w:proofErr w:type="spellEnd"/>
    </w:p>
    <w:p w14:paraId="157B7816" w14:textId="77777777" w:rsidR="00B1298B" w:rsidRDefault="0044119D">
      <w:pPr>
        <w:pStyle w:val="HTMLPreformatted"/>
        <w:divId w:val="31347742"/>
        <w:rPr>
          <w:rStyle w:val="HTMLCode"/>
        </w:rPr>
      </w:pPr>
      <w:r>
        <w:rPr>
          <w:rStyle w:val="HTMLCode"/>
        </w:rPr>
        <w:t>FROM #M4 AM</w:t>
      </w:r>
    </w:p>
    <w:p w14:paraId="3CBA9EF6" w14:textId="77777777" w:rsidR="00B1298B" w:rsidRDefault="0044119D">
      <w:pPr>
        <w:pStyle w:val="HTMLPreformatted"/>
        <w:divId w:val="31347742"/>
        <w:rPr>
          <w:rStyle w:val="HTMLCode"/>
        </w:rPr>
      </w:pPr>
      <w:r>
        <w:rPr>
          <w:rStyle w:val="HTMLCode"/>
        </w:rPr>
        <w:t xml:space="preserve">INNER JOIN </w:t>
      </w:r>
      <w:proofErr w:type="spellStart"/>
      <w:r>
        <w:rPr>
          <w:rStyle w:val="HTMLCode"/>
        </w:rPr>
        <w:t>mapunit</w:t>
      </w:r>
      <w:proofErr w:type="spellEnd"/>
      <w:r>
        <w:rPr>
          <w:rStyle w:val="HTMLCode"/>
        </w:rPr>
        <w:t xml:space="preserve"> Mu ON </w:t>
      </w:r>
      <w:proofErr w:type="spellStart"/>
      <w:r>
        <w:rPr>
          <w:rStyle w:val="HTMLCode"/>
        </w:rPr>
        <w:t>AM.mukey</w:t>
      </w:r>
      <w:proofErr w:type="spellEnd"/>
      <w:r>
        <w:rPr>
          <w:rStyle w:val="HTMLCode"/>
        </w:rPr>
        <w:t xml:space="preserve"> = </w:t>
      </w:r>
      <w:proofErr w:type="spellStart"/>
      <w:r>
        <w:rPr>
          <w:rStyle w:val="HTMLCode"/>
        </w:rPr>
        <w:t>Mu.mukey</w:t>
      </w:r>
      <w:proofErr w:type="spellEnd"/>
    </w:p>
    <w:p w14:paraId="5E711B55" w14:textId="77777777" w:rsidR="00B1298B" w:rsidRDefault="0044119D">
      <w:pPr>
        <w:pStyle w:val="HTMLPreformatted"/>
        <w:divId w:val="31347742"/>
        <w:rPr>
          <w:rStyle w:val="HTMLCode"/>
        </w:rPr>
      </w:pPr>
      <w:r>
        <w:rPr>
          <w:rStyle w:val="HTMLCode"/>
        </w:rPr>
        <w:t xml:space="preserve">INNER JOIN legend LG ON </w:t>
      </w:r>
      <w:proofErr w:type="spellStart"/>
      <w:r>
        <w:rPr>
          <w:rStyle w:val="HTMLCode"/>
        </w:rPr>
        <w:t>Mu.lkey</w:t>
      </w:r>
      <w:proofErr w:type="spellEnd"/>
      <w:r>
        <w:rPr>
          <w:rStyle w:val="HTMLCode"/>
        </w:rPr>
        <w:t xml:space="preserve"> = </w:t>
      </w:r>
      <w:proofErr w:type="spellStart"/>
      <w:r>
        <w:rPr>
          <w:rStyle w:val="HTMLCode"/>
        </w:rPr>
        <w:t>LG.lkey</w:t>
      </w:r>
      <w:proofErr w:type="spellEnd"/>
    </w:p>
    <w:p w14:paraId="34326F29" w14:textId="77777777" w:rsidR="00B1298B" w:rsidRDefault="0044119D">
      <w:pPr>
        <w:pStyle w:val="HTMLPreformatted"/>
        <w:divId w:val="31347742"/>
      </w:pPr>
      <w:r>
        <w:rPr>
          <w:rStyle w:val="HTMLCode"/>
        </w:rPr>
        <w:t xml:space="preserve">INNER JOIN </w:t>
      </w:r>
      <w:proofErr w:type="spellStart"/>
      <w:r>
        <w:rPr>
          <w:rStyle w:val="HTMLCode"/>
        </w:rPr>
        <w:t>sacatalog</w:t>
      </w:r>
      <w:proofErr w:type="spellEnd"/>
      <w:r>
        <w:rPr>
          <w:rStyle w:val="HTMLCode"/>
        </w:rPr>
        <w:t xml:space="preserve"> SC ON </w:t>
      </w:r>
      <w:proofErr w:type="spellStart"/>
      <w:r>
        <w:rPr>
          <w:rStyle w:val="HTMLCode"/>
        </w:rPr>
        <w:t>Lg.areasymbol</w:t>
      </w:r>
      <w:proofErr w:type="spellEnd"/>
      <w:r>
        <w:rPr>
          <w:rStyle w:val="HTMLCode"/>
        </w:rPr>
        <w:t xml:space="preserve"> = </w:t>
      </w:r>
      <w:proofErr w:type="spellStart"/>
      <w:r>
        <w:rPr>
          <w:rStyle w:val="HTMLCode"/>
        </w:rPr>
        <w:t>SC.areasymbol</w:t>
      </w:r>
      <w:proofErr w:type="spellEnd"/>
      <w:r>
        <w:rPr>
          <w:rStyle w:val="HTMLCode"/>
        </w:rPr>
        <w:t>;</w:t>
      </w:r>
    </w:p>
    <w:p w14:paraId="0DDF4539" w14:textId="77777777" w:rsidR="00B1298B" w:rsidRDefault="0044119D">
      <w:pPr>
        <w:numPr>
          <w:ilvl w:val="0"/>
          <w:numId w:val="2"/>
        </w:numPr>
        <w:spacing w:before="100" w:beforeAutospacing="1" w:after="100" w:afterAutospacing="1"/>
        <w:divId w:val="31347742"/>
        <w:rPr>
          <w:rFonts w:eastAsia="Times New Roman"/>
        </w:rPr>
      </w:pPr>
      <w:r>
        <w:rPr>
          <w:rFonts w:eastAsia="Times New Roman"/>
        </w:rPr>
        <w:t xml:space="preserve">Get survey area dates for all soil </w:t>
      </w:r>
      <w:proofErr w:type="spellStart"/>
      <w:r>
        <w:rPr>
          <w:rFonts w:eastAsia="Times New Roman"/>
        </w:rPr>
        <w:t>mapunits</w:t>
      </w:r>
      <w:proofErr w:type="spellEnd"/>
      <w:r>
        <w:rPr>
          <w:rFonts w:eastAsia="Times New Roman"/>
        </w:rPr>
        <w:t xml:space="preserve"> involved</w:t>
      </w:r>
    </w:p>
    <w:p w14:paraId="496F6091" w14:textId="622E564C"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50459808"/>
        <w:rPr>
          <w:rFonts w:eastAsia="Times New Roman"/>
        </w:rPr>
      </w:pPr>
      <w:bookmarkStart w:id="126" w:name="_Toc16245586"/>
      <w:r>
        <w:rPr>
          <w:rFonts w:eastAsia="Times New Roman"/>
        </w:rPr>
        <w:t xml:space="preserve">Create </w:t>
      </w:r>
      <w:del w:id="127" w:author="Achen, Aaron - NRCS, Lincoln, NE" w:date="2019-08-08T11:27:00Z">
        <w:r w:rsidDel="00E76BDB">
          <w:rPr>
            <w:rFonts w:eastAsia="Times New Roman"/>
          </w:rPr>
          <w:delText>t</w:delText>
        </w:r>
      </w:del>
      <w:ins w:id="128" w:author="Achen, Aaron - NRCS, Lincoln, NE" w:date="2019-08-08T11:27:00Z">
        <w:r w:rsidR="00E76BDB">
          <w:rPr>
            <w:rFonts w:eastAsia="Times New Roman"/>
          </w:rPr>
          <w:t>T</w:t>
        </w:r>
      </w:ins>
      <w:r>
        <w:rPr>
          <w:rFonts w:eastAsia="Times New Roman"/>
        </w:rPr>
        <w:t xml:space="preserve">able to </w:t>
      </w:r>
      <w:del w:id="129" w:author="Achen, Aaron - NRCS, Lincoln, NE" w:date="2019-08-08T11:27:00Z">
        <w:r w:rsidDel="00E76BDB">
          <w:rPr>
            <w:rFonts w:eastAsia="Times New Roman"/>
          </w:rPr>
          <w:delText>s</w:delText>
        </w:r>
      </w:del>
      <w:ins w:id="130" w:author="Achen, Aaron - NRCS, Lincoln, NE" w:date="2019-08-08T11:27:00Z">
        <w:r w:rsidR="00E76BDB">
          <w:rPr>
            <w:rFonts w:eastAsia="Times New Roman"/>
          </w:rPr>
          <w:t>S</w:t>
        </w:r>
      </w:ins>
      <w:r>
        <w:rPr>
          <w:rFonts w:eastAsia="Times New Roman"/>
        </w:rPr>
        <w:t xml:space="preserve">tore </w:t>
      </w:r>
      <w:del w:id="131" w:author="Achen, Aaron - NRCS, Lincoln, NE" w:date="2019-08-08T11:27:00Z">
        <w:r w:rsidDel="00E76BDB">
          <w:rPr>
            <w:rFonts w:eastAsia="Times New Roman"/>
          </w:rPr>
          <w:delText>l</w:delText>
        </w:r>
      </w:del>
      <w:proofErr w:type="spellStart"/>
      <w:ins w:id="132" w:author="Achen, Aaron - NRCS, Lincoln, NE" w:date="2019-08-08T11:27:00Z">
        <w:r w:rsidR="00E76BDB">
          <w:rPr>
            <w:rFonts w:eastAsia="Times New Roman"/>
          </w:rPr>
          <w:t>L</w:t>
        </w:r>
      </w:ins>
      <w:r>
        <w:rPr>
          <w:rFonts w:eastAsia="Times New Roman"/>
        </w:rPr>
        <w:t>andunit</w:t>
      </w:r>
      <w:proofErr w:type="spellEnd"/>
      <w:r>
        <w:rPr>
          <w:rFonts w:eastAsia="Times New Roman"/>
        </w:rPr>
        <w:t xml:space="preserve"> </w:t>
      </w:r>
      <w:del w:id="133" w:author="Achen, Aaron - NRCS, Lincoln, NE" w:date="2019-08-08T11:27:00Z">
        <w:r w:rsidDel="00E76BDB">
          <w:rPr>
            <w:rFonts w:eastAsia="Times New Roman"/>
          </w:rPr>
          <w:delText>m</w:delText>
        </w:r>
      </w:del>
      <w:ins w:id="134" w:author="Achen, Aaron - NRCS, Lincoln, NE" w:date="2019-08-08T11:27:00Z">
        <w:r w:rsidR="00E76BDB">
          <w:rPr>
            <w:rFonts w:eastAsia="Times New Roman"/>
          </w:rPr>
          <w:t>M</w:t>
        </w:r>
      </w:ins>
      <w:r>
        <w:rPr>
          <w:rFonts w:eastAsia="Times New Roman"/>
        </w:rPr>
        <w:t xml:space="preserve">etadata (survey area and </w:t>
      </w:r>
      <w:proofErr w:type="spellStart"/>
      <w:r>
        <w:rPr>
          <w:rFonts w:eastAsia="Times New Roman"/>
        </w:rPr>
        <w:t>saverest</w:t>
      </w:r>
      <w:proofErr w:type="spellEnd"/>
      <w:r>
        <w:rPr>
          <w:rFonts w:eastAsia="Times New Roman"/>
        </w:rPr>
        <w:t xml:space="preserve">) </w:t>
      </w:r>
      <w:del w:id="135" w:author="Achen, Aaron - NRCS, Lincoln, NE" w:date="2019-08-08T11:27:00Z">
        <w:r w:rsidDel="00E76BDB">
          <w:rPr>
            <w:rFonts w:eastAsia="Times New Roman"/>
          </w:rPr>
          <w:delText>w</w:delText>
        </w:r>
      </w:del>
      <w:ins w:id="136" w:author="Achen, Aaron - NRCS, Lincoln, NE" w:date="2019-08-08T11:27:00Z">
        <w:r w:rsidR="00E76BDB">
          <w:rPr>
            <w:rFonts w:eastAsia="Times New Roman"/>
          </w:rPr>
          <w:t>W</w:t>
        </w:r>
      </w:ins>
      <w:r>
        <w:rPr>
          <w:rFonts w:eastAsia="Times New Roman"/>
        </w:rPr>
        <w:t xml:space="preserve">hich </w:t>
      </w:r>
      <w:del w:id="137" w:author="Achen, Aaron - NRCS, Lincoln, NE" w:date="2019-08-08T11:27:00Z">
        <w:r w:rsidDel="00E76BDB">
          <w:rPr>
            <w:rFonts w:eastAsia="Times New Roman"/>
          </w:rPr>
          <w:delText>c</w:delText>
        </w:r>
      </w:del>
      <w:ins w:id="138" w:author="Achen, Aaron - NRCS, Lincoln, NE" w:date="2019-08-08T11:27:00Z">
        <w:r w:rsidR="00E76BDB">
          <w:rPr>
            <w:rFonts w:eastAsia="Times New Roman"/>
          </w:rPr>
          <w:t>C</w:t>
        </w:r>
      </w:ins>
      <w:r>
        <w:rPr>
          <w:rFonts w:eastAsia="Times New Roman"/>
        </w:rPr>
        <w:t xml:space="preserve">omes </w:t>
      </w:r>
      <w:del w:id="139" w:author="Achen, Aaron - NRCS, Lincoln, NE" w:date="2019-08-09T11:24:00Z">
        <w:r w:rsidDel="00267182">
          <w:rPr>
            <w:rFonts w:eastAsia="Times New Roman"/>
          </w:rPr>
          <w:delText>f</w:delText>
        </w:r>
      </w:del>
      <w:ins w:id="140" w:author="Achen, Aaron - NRCS, Lincoln, NE" w:date="2019-08-09T11:24:00Z">
        <w:r w:rsidR="00267182">
          <w:rPr>
            <w:rFonts w:eastAsia="Times New Roman"/>
          </w:rPr>
          <w:t>F</w:t>
        </w:r>
      </w:ins>
      <w:r>
        <w:rPr>
          <w:rFonts w:eastAsia="Times New Roman"/>
        </w:rPr>
        <w:t>rom #</w:t>
      </w:r>
      <w:proofErr w:type="spellStart"/>
      <w:r>
        <w:rPr>
          <w:rFonts w:eastAsia="Times New Roman"/>
        </w:rPr>
        <w:t>DateStamps</w:t>
      </w:r>
      <w:bookmarkEnd w:id="126"/>
      <w:proofErr w:type="spellEnd"/>
    </w:p>
    <w:p w14:paraId="50D871BE" w14:textId="77777777" w:rsidR="00B1298B" w:rsidRDefault="0044119D">
      <w:pPr>
        <w:pStyle w:val="HTMLPreformatted"/>
        <w:divId w:val="1550459808"/>
        <w:rPr>
          <w:rStyle w:val="HTMLCode"/>
        </w:rPr>
      </w:pPr>
      <w:r>
        <w:rPr>
          <w:rStyle w:val="HTMLCode"/>
        </w:rPr>
        <w:t>CREATE TABLE #</w:t>
      </w:r>
      <w:proofErr w:type="spellStart"/>
      <w:r>
        <w:rPr>
          <w:rStyle w:val="HTMLCode"/>
        </w:rPr>
        <w:t>LandunitMetadata</w:t>
      </w:r>
      <w:proofErr w:type="spellEnd"/>
    </w:p>
    <w:p w14:paraId="1A90626A" w14:textId="77777777" w:rsidR="00B1298B" w:rsidRDefault="0044119D">
      <w:pPr>
        <w:pStyle w:val="HTMLPreformatted"/>
        <w:divId w:val="1550459808"/>
        <w:rPr>
          <w:rStyle w:val="HTMLCode"/>
        </w:rPr>
      </w:pPr>
      <w:r>
        <w:rPr>
          <w:rStyle w:val="HTMLCode"/>
        </w:rPr>
        <w:t>(</w:t>
      </w:r>
      <w:proofErr w:type="spellStart"/>
      <w:r>
        <w:rPr>
          <w:rStyle w:val="HTMLCode"/>
        </w:rPr>
        <w:t>landunit</w:t>
      </w:r>
      <w:proofErr w:type="spellEnd"/>
      <w:r>
        <w:rPr>
          <w:rStyle w:val="HTMLCode"/>
        </w:rPr>
        <w:t xml:space="preserve"> CHAR(20),</w:t>
      </w:r>
    </w:p>
    <w:p w14:paraId="301C2E90" w14:textId="77777777" w:rsidR="00B1298B" w:rsidRDefault="0044119D">
      <w:pPr>
        <w:pStyle w:val="HTMLPreformatted"/>
        <w:divId w:val="1550459808"/>
        <w:rPr>
          <w:rStyle w:val="HTMLCode"/>
        </w:rPr>
      </w:pPr>
      <w:proofErr w:type="spellStart"/>
      <w:r>
        <w:rPr>
          <w:rStyle w:val="HTMLCode"/>
        </w:rPr>
        <w:t>soils_metadata</w:t>
      </w:r>
      <w:proofErr w:type="spellEnd"/>
      <w:r>
        <w:rPr>
          <w:rStyle w:val="HTMLCode"/>
        </w:rPr>
        <w:t xml:space="preserve"> VARCHAR(150)</w:t>
      </w:r>
    </w:p>
    <w:p w14:paraId="44330AAD" w14:textId="77777777" w:rsidR="00B1298B" w:rsidRDefault="0044119D">
      <w:pPr>
        <w:pStyle w:val="HTMLPreformatted"/>
        <w:divId w:val="1550459808"/>
      </w:pPr>
      <w:r>
        <w:rPr>
          <w:rStyle w:val="HTMLCode"/>
        </w:rPr>
        <w:t>);</w:t>
      </w:r>
    </w:p>
    <w:p w14:paraId="752D69CF" w14:textId="77777777" w:rsidR="00B1298B" w:rsidRDefault="0044119D">
      <w:pPr>
        <w:pStyle w:val="HTMLPreformatted"/>
        <w:divId w:val="1550459808"/>
        <w:rPr>
          <w:rStyle w:val="HTMLCode"/>
        </w:rPr>
      </w:pPr>
      <w:r>
        <w:rPr>
          <w:rStyle w:val="HTMLCode"/>
        </w:rPr>
        <w:t>INSERT INTO #</w:t>
      </w:r>
      <w:proofErr w:type="spellStart"/>
      <w:r>
        <w:rPr>
          <w:rStyle w:val="HTMLCode"/>
        </w:rPr>
        <w:t>LandunitMetadata</w:t>
      </w:r>
      <w:proofErr w:type="spellEnd"/>
    </w:p>
    <w:p w14:paraId="6A4117AB" w14:textId="77777777" w:rsidR="00B1298B" w:rsidRDefault="0044119D">
      <w:pPr>
        <w:pStyle w:val="HTMLPreformatted"/>
        <w:divId w:val="1550459808"/>
        <w:rPr>
          <w:rStyle w:val="HTMLCode"/>
        </w:rPr>
      </w:pPr>
      <w:r>
        <w:rPr>
          <w:rStyle w:val="HTMLCode"/>
        </w:rPr>
        <w:t>SELECT DISTINCT</w:t>
      </w:r>
    </w:p>
    <w:p w14:paraId="5E35E37F" w14:textId="77777777" w:rsidR="00B1298B" w:rsidRDefault="0044119D">
      <w:pPr>
        <w:pStyle w:val="HTMLPreformatted"/>
        <w:divId w:val="1550459808"/>
        <w:rPr>
          <w:rStyle w:val="HTMLCode"/>
        </w:rPr>
      </w:pPr>
      <w:proofErr w:type="spellStart"/>
      <w:r>
        <w:rPr>
          <w:rStyle w:val="HTMLCode"/>
        </w:rPr>
        <w:t>landunit</w:t>
      </w:r>
      <w:proofErr w:type="spellEnd"/>
      <w:r>
        <w:rPr>
          <w:rStyle w:val="HTMLCode"/>
        </w:rPr>
        <w:t>,</w:t>
      </w:r>
    </w:p>
    <w:p w14:paraId="546559F3" w14:textId="77777777" w:rsidR="00B1298B" w:rsidRDefault="0044119D">
      <w:pPr>
        <w:pStyle w:val="HTMLPreformatted"/>
        <w:divId w:val="1550459808"/>
        <w:rPr>
          <w:rStyle w:val="HTMLCode"/>
        </w:rPr>
      </w:pPr>
      <w:r>
        <w:rPr>
          <w:rStyle w:val="HTMLCode"/>
        </w:rPr>
        <w:t>STUFF((SELECT ' | ' + CAST([</w:t>
      </w:r>
      <w:proofErr w:type="spellStart"/>
      <w:r>
        <w:rPr>
          <w:rStyle w:val="HTMLCode"/>
        </w:rPr>
        <w:t>datestamp</w:t>
      </w:r>
      <w:proofErr w:type="spellEnd"/>
      <w:r>
        <w:rPr>
          <w:rStyle w:val="HTMLCode"/>
        </w:rPr>
        <w:t>] AS VARCHAR(30))</w:t>
      </w:r>
    </w:p>
    <w:p w14:paraId="4F389ECF" w14:textId="77777777" w:rsidR="00B1298B" w:rsidRDefault="0044119D">
      <w:pPr>
        <w:pStyle w:val="HTMLPreformatted"/>
        <w:divId w:val="1550459808"/>
        <w:rPr>
          <w:rStyle w:val="HTMLCode"/>
        </w:rPr>
      </w:pPr>
      <w:r>
        <w:rPr>
          <w:rStyle w:val="HTMLCode"/>
        </w:rPr>
        <w:t>FROM #</w:t>
      </w:r>
      <w:proofErr w:type="spellStart"/>
      <w:r>
        <w:rPr>
          <w:rStyle w:val="HTMLCode"/>
        </w:rPr>
        <w:t>DateStamps</w:t>
      </w:r>
      <w:proofErr w:type="spellEnd"/>
      <w:r>
        <w:rPr>
          <w:rStyle w:val="HTMLCode"/>
        </w:rPr>
        <w:t xml:space="preserve"> dt2</w:t>
      </w:r>
    </w:p>
    <w:p w14:paraId="4A315BBE" w14:textId="77777777" w:rsidR="00B1298B" w:rsidRDefault="0044119D">
      <w:pPr>
        <w:pStyle w:val="HTMLPreformatted"/>
        <w:divId w:val="1550459808"/>
        <w:rPr>
          <w:rStyle w:val="HTMLCode"/>
        </w:rPr>
      </w:pPr>
      <w:r>
        <w:rPr>
          <w:rStyle w:val="HTMLCode"/>
        </w:rPr>
        <w:t>WHERE dt1.landunit = dt2.landunit</w:t>
      </w:r>
    </w:p>
    <w:p w14:paraId="62995B1E" w14:textId="77777777" w:rsidR="00B1298B" w:rsidRDefault="0044119D">
      <w:pPr>
        <w:pStyle w:val="HTMLPreformatted"/>
        <w:divId w:val="1550459808"/>
        <w:rPr>
          <w:rStyle w:val="HTMLCode"/>
        </w:rPr>
      </w:pPr>
      <w:r>
        <w:rPr>
          <w:rStyle w:val="HTMLCode"/>
        </w:rPr>
        <w:t xml:space="preserve">FOR XML PATH ('') ), 1, 2, '') AS </w:t>
      </w:r>
      <w:proofErr w:type="spellStart"/>
      <w:r>
        <w:rPr>
          <w:rStyle w:val="HTMLCode"/>
        </w:rPr>
        <w:t>soils_metadata</w:t>
      </w:r>
      <w:proofErr w:type="spellEnd"/>
    </w:p>
    <w:p w14:paraId="30497899" w14:textId="77777777" w:rsidR="00B1298B" w:rsidRDefault="0044119D">
      <w:pPr>
        <w:pStyle w:val="HTMLPreformatted"/>
        <w:divId w:val="1550459808"/>
      </w:pPr>
      <w:r>
        <w:rPr>
          <w:rStyle w:val="HTMLCode"/>
        </w:rPr>
        <w:t>FROM #</w:t>
      </w:r>
      <w:proofErr w:type="spellStart"/>
      <w:r>
        <w:rPr>
          <w:rStyle w:val="HTMLCode"/>
        </w:rPr>
        <w:t>DateStamps</w:t>
      </w:r>
      <w:proofErr w:type="spellEnd"/>
      <w:r>
        <w:rPr>
          <w:rStyle w:val="HTMLCode"/>
        </w:rPr>
        <w:t xml:space="preserve"> dt1;</w:t>
      </w:r>
    </w:p>
    <w:p w14:paraId="0DA4523D" w14:textId="77777777" w:rsidR="00B1298B" w:rsidRDefault="0044119D">
      <w:pPr>
        <w:numPr>
          <w:ilvl w:val="0"/>
          <w:numId w:val="3"/>
        </w:numPr>
        <w:spacing w:before="100" w:beforeAutospacing="1" w:after="100" w:afterAutospacing="1"/>
        <w:divId w:val="1550459808"/>
        <w:rPr>
          <w:rFonts w:eastAsia="Times New Roman"/>
        </w:rPr>
      </w:pPr>
      <w:r>
        <w:rPr>
          <w:rFonts w:eastAsia="Times New Roman"/>
        </w:rPr>
        <w:t xml:space="preserve">Populate </w:t>
      </w:r>
      <w:proofErr w:type="spellStart"/>
      <w:r>
        <w:rPr>
          <w:rFonts w:eastAsia="Times New Roman"/>
        </w:rPr>
        <w:t>landunit</w:t>
      </w:r>
      <w:proofErr w:type="spellEnd"/>
      <w:r>
        <w:rPr>
          <w:rFonts w:eastAsia="Times New Roman"/>
        </w:rPr>
        <w:t xml:space="preserve"> soils-metadata</w:t>
      </w:r>
    </w:p>
    <w:tbl>
      <w:tblPr>
        <w:tblW w:w="0" w:type="auto"/>
        <w:tblCellSpacing w:w="15" w:type="dxa"/>
        <w:tblLook w:val="04A0" w:firstRow="1" w:lastRow="0" w:firstColumn="1" w:lastColumn="0" w:noHBand="0" w:noVBand="1"/>
      </w:tblPr>
      <w:tblGrid>
        <w:gridCol w:w="1202"/>
        <w:gridCol w:w="5695"/>
      </w:tblGrid>
      <w:tr w:rsidR="00B1298B" w14:paraId="767C5518" w14:textId="77777777">
        <w:trPr>
          <w:divId w:val="1550459808"/>
          <w:tblHeader/>
          <w:tblCellSpacing w:w="15" w:type="dxa"/>
        </w:trPr>
        <w:tc>
          <w:tcPr>
            <w:tcW w:w="0" w:type="auto"/>
            <w:tcMar>
              <w:top w:w="15" w:type="dxa"/>
              <w:left w:w="15" w:type="dxa"/>
              <w:bottom w:w="15" w:type="dxa"/>
              <w:right w:w="15" w:type="dxa"/>
            </w:tcMar>
            <w:vAlign w:val="center"/>
            <w:hideMark/>
          </w:tcPr>
          <w:p w14:paraId="73F39AAA" w14:textId="77777777" w:rsidR="00B1298B" w:rsidRDefault="0044119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638167EA" w14:textId="77777777" w:rsidR="00B1298B" w:rsidRDefault="0044119D">
            <w:pPr>
              <w:jc w:val="center"/>
              <w:rPr>
                <w:rFonts w:eastAsia="Times New Roman"/>
                <w:b/>
                <w:bCs/>
              </w:rPr>
            </w:pPr>
            <w:proofErr w:type="spellStart"/>
            <w:r>
              <w:rPr>
                <w:rFonts w:eastAsia="Times New Roman"/>
                <w:b/>
                <w:bCs/>
              </w:rPr>
              <w:t>soils_metadata</w:t>
            </w:r>
            <w:proofErr w:type="spellEnd"/>
          </w:p>
        </w:tc>
      </w:tr>
      <w:tr w:rsidR="00B1298B" w14:paraId="168C4ED0" w14:textId="77777777">
        <w:trPr>
          <w:divId w:val="1550459808"/>
          <w:tblCellSpacing w:w="15" w:type="dxa"/>
        </w:trPr>
        <w:tc>
          <w:tcPr>
            <w:tcW w:w="0" w:type="auto"/>
            <w:tcMar>
              <w:top w:w="15" w:type="dxa"/>
              <w:left w:w="15" w:type="dxa"/>
              <w:bottom w:w="15" w:type="dxa"/>
              <w:right w:w="15" w:type="dxa"/>
            </w:tcMar>
            <w:vAlign w:val="center"/>
            <w:hideMark/>
          </w:tcPr>
          <w:p w14:paraId="1AD978CD"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3FC0659" w14:textId="77777777" w:rsidR="00B1298B" w:rsidRDefault="0044119D">
            <w:pPr>
              <w:rPr>
                <w:rFonts w:eastAsia="Times New Roman"/>
              </w:rPr>
            </w:pPr>
            <w:r>
              <w:rPr>
                <w:rFonts w:eastAsia="Times New Roman"/>
              </w:rPr>
              <w:t>ND001 2018-09-12 19:21:50 SD105 2018-09-12 23:49:29</w:t>
            </w:r>
          </w:p>
        </w:tc>
      </w:tr>
      <w:tr w:rsidR="00B1298B" w14:paraId="7AA538E4" w14:textId="77777777">
        <w:trPr>
          <w:divId w:val="1550459808"/>
          <w:tblCellSpacing w:w="15" w:type="dxa"/>
        </w:trPr>
        <w:tc>
          <w:tcPr>
            <w:tcW w:w="0" w:type="auto"/>
            <w:tcMar>
              <w:top w:w="15" w:type="dxa"/>
              <w:left w:w="15" w:type="dxa"/>
              <w:bottom w:w="15" w:type="dxa"/>
              <w:right w:w="15" w:type="dxa"/>
            </w:tcMar>
            <w:vAlign w:val="center"/>
            <w:hideMark/>
          </w:tcPr>
          <w:p w14:paraId="1FB84A2C"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C022DD5" w14:textId="77777777" w:rsidR="00B1298B" w:rsidRDefault="0044119D">
            <w:pPr>
              <w:rPr>
                <w:rFonts w:eastAsia="Times New Roman"/>
              </w:rPr>
            </w:pPr>
            <w:r>
              <w:rPr>
                <w:rFonts w:eastAsia="Times New Roman"/>
              </w:rPr>
              <w:t>ND001 2018-09-12 19:21:50</w:t>
            </w:r>
          </w:p>
        </w:tc>
      </w:tr>
    </w:tbl>
    <w:p w14:paraId="2F846E0D" w14:textId="77777777"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1141634"/>
        <w:rPr>
          <w:rFonts w:eastAsia="Times New Roman"/>
        </w:rPr>
      </w:pPr>
      <w:bookmarkStart w:id="141" w:name="_Toc16245587"/>
      <w:r>
        <w:rPr>
          <w:rFonts w:eastAsia="Times New Roman"/>
        </w:rPr>
        <w:t xml:space="preserve">Populate #SDV with </w:t>
      </w:r>
      <w:del w:id="142" w:author="Achen, Aaron - NRCS, Lincoln, NE" w:date="2019-08-08T11:28:00Z">
        <w:r w:rsidDel="00E76BDB">
          <w:rPr>
            <w:rFonts w:eastAsia="Times New Roman"/>
          </w:rPr>
          <w:delText>i</w:delText>
        </w:r>
      </w:del>
      <w:proofErr w:type="spellStart"/>
      <w:ins w:id="143" w:author="Achen, Aaron - NRCS, Lincoln, NE" w:date="2019-08-08T11:28:00Z">
        <w:r w:rsidR="00E76BDB">
          <w:rPr>
            <w:rFonts w:eastAsia="Times New Roman"/>
          </w:rPr>
          <w:t>I</w:t>
        </w:r>
      </w:ins>
      <w:r>
        <w:rPr>
          <w:rFonts w:eastAsia="Times New Roman"/>
        </w:rPr>
        <w:t>nterp</w:t>
      </w:r>
      <w:proofErr w:type="spellEnd"/>
      <w:r>
        <w:rPr>
          <w:rFonts w:eastAsia="Times New Roman"/>
        </w:rPr>
        <w:t xml:space="preserve"> </w:t>
      </w:r>
      <w:del w:id="144" w:author="Achen, Aaron - NRCS, Lincoln, NE" w:date="2019-08-08T11:28:00Z">
        <w:r w:rsidDel="00E76BDB">
          <w:rPr>
            <w:rFonts w:eastAsia="Times New Roman"/>
          </w:rPr>
          <w:delText>m</w:delText>
        </w:r>
      </w:del>
      <w:ins w:id="145" w:author="Achen, Aaron - NRCS, Lincoln, NE" w:date="2019-08-08T11:28:00Z">
        <w:r w:rsidR="00E76BDB">
          <w:rPr>
            <w:rFonts w:eastAsia="Times New Roman"/>
          </w:rPr>
          <w:t>M</w:t>
        </w:r>
      </w:ins>
      <w:r>
        <w:rPr>
          <w:rFonts w:eastAsia="Times New Roman"/>
        </w:rPr>
        <w:t>etadata</w:t>
      </w:r>
      <w:bookmarkEnd w:id="141"/>
    </w:p>
    <w:p w14:paraId="067EBFDE" w14:textId="77777777" w:rsidR="00B1298B" w:rsidRDefault="0044119D">
      <w:pPr>
        <w:pStyle w:val="HTMLPreformatted"/>
        <w:divId w:val="131141634"/>
        <w:rPr>
          <w:rStyle w:val="HTMLCode"/>
        </w:rPr>
      </w:pPr>
      <w:r>
        <w:rPr>
          <w:rStyle w:val="HTMLCode"/>
        </w:rPr>
        <w:t>CREATE TABLE #SDV</w:t>
      </w:r>
    </w:p>
    <w:p w14:paraId="479364A4" w14:textId="77777777" w:rsidR="00B1298B" w:rsidRDefault="0044119D">
      <w:pPr>
        <w:pStyle w:val="HTMLPreformatted"/>
        <w:divId w:val="131141634"/>
        <w:rPr>
          <w:rStyle w:val="HTMLCode"/>
        </w:rPr>
      </w:pPr>
      <w:r>
        <w:rPr>
          <w:rStyle w:val="HTMLCode"/>
        </w:rPr>
        <w:t>(</w:t>
      </w:r>
      <w:proofErr w:type="spellStart"/>
      <w:r>
        <w:rPr>
          <w:rStyle w:val="HTMLCode"/>
        </w:rPr>
        <w:t>attributekey</w:t>
      </w:r>
      <w:proofErr w:type="spellEnd"/>
      <w:r>
        <w:rPr>
          <w:rStyle w:val="HTMLCode"/>
        </w:rPr>
        <w:t xml:space="preserve"> BIGINT,</w:t>
      </w:r>
    </w:p>
    <w:p w14:paraId="7C88BBDE" w14:textId="77777777" w:rsidR="00B1298B" w:rsidRDefault="0044119D">
      <w:pPr>
        <w:pStyle w:val="HTMLPreformatted"/>
        <w:divId w:val="131141634"/>
        <w:rPr>
          <w:rStyle w:val="HTMLCode"/>
        </w:rPr>
      </w:pPr>
      <w:proofErr w:type="spellStart"/>
      <w:r>
        <w:rPr>
          <w:rStyle w:val="HTMLCode"/>
        </w:rPr>
        <w:t>attributename</w:t>
      </w:r>
      <w:proofErr w:type="spellEnd"/>
      <w:r>
        <w:rPr>
          <w:rStyle w:val="HTMLCode"/>
        </w:rPr>
        <w:t xml:space="preserve"> CHAR(60),</w:t>
      </w:r>
    </w:p>
    <w:p w14:paraId="249C411D" w14:textId="77777777" w:rsidR="00B1298B" w:rsidRDefault="0044119D">
      <w:pPr>
        <w:pStyle w:val="HTMLPreformatted"/>
        <w:divId w:val="131141634"/>
        <w:rPr>
          <w:rStyle w:val="HTMLCode"/>
        </w:rPr>
      </w:pPr>
      <w:proofErr w:type="spellStart"/>
      <w:r>
        <w:rPr>
          <w:rStyle w:val="HTMLCode"/>
        </w:rPr>
        <w:t>attributetablename</w:t>
      </w:r>
      <w:proofErr w:type="spellEnd"/>
      <w:r>
        <w:rPr>
          <w:rStyle w:val="HTMLCode"/>
        </w:rPr>
        <w:t xml:space="preserve"> CHAR(30),</w:t>
      </w:r>
    </w:p>
    <w:p w14:paraId="197ACCFB" w14:textId="77777777" w:rsidR="00B1298B" w:rsidRDefault="0044119D">
      <w:pPr>
        <w:pStyle w:val="HTMLPreformatted"/>
        <w:divId w:val="131141634"/>
        <w:rPr>
          <w:rStyle w:val="HTMLCode"/>
        </w:rPr>
      </w:pPr>
      <w:proofErr w:type="spellStart"/>
      <w:r>
        <w:rPr>
          <w:rStyle w:val="HTMLCode"/>
        </w:rPr>
        <w:t>attributecolumnname</w:t>
      </w:r>
      <w:proofErr w:type="spellEnd"/>
      <w:r>
        <w:rPr>
          <w:rStyle w:val="HTMLCode"/>
        </w:rPr>
        <w:t xml:space="preserve"> CHAR(30),</w:t>
      </w:r>
    </w:p>
    <w:p w14:paraId="17166BB0" w14:textId="77777777" w:rsidR="00B1298B" w:rsidRDefault="0044119D">
      <w:pPr>
        <w:pStyle w:val="HTMLPreformatted"/>
        <w:divId w:val="131141634"/>
        <w:rPr>
          <w:rStyle w:val="HTMLCode"/>
        </w:rPr>
      </w:pPr>
      <w:proofErr w:type="spellStart"/>
      <w:r>
        <w:rPr>
          <w:rStyle w:val="HTMLCode"/>
        </w:rPr>
        <w:t>attributelogicaldatatype</w:t>
      </w:r>
      <w:proofErr w:type="spellEnd"/>
      <w:r>
        <w:rPr>
          <w:rStyle w:val="HTMLCode"/>
        </w:rPr>
        <w:t xml:space="preserve"> CHAR(20),</w:t>
      </w:r>
    </w:p>
    <w:p w14:paraId="522E02BF" w14:textId="77777777" w:rsidR="00B1298B" w:rsidRDefault="0044119D">
      <w:pPr>
        <w:pStyle w:val="HTMLPreformatted"/>
        <w:divId w:val="131141634"/>
        <w:rPr>
          <w:rStyle w:val="HTMLCode"/>
        </w:rPr>
      </w:pPr>
      <w:proofErr w:type="spellStart"/>
      <w:r>
        <w:rPr>
          <w:rStyle w:val="HTMLCode"/>
        </w:rPr>
        <w:t>attributefieldsize</w:t>
      </w:r>
      <w:proofErr w:type="spellEnd"/>
      <w:r>
        <w:rPr>
          <w:rStyle w:val="HTMLCode"/>
        </w:rPr>
        <w:t xml:space="preserve"> SMALLINT,</w:t>
      </w:r>
    </w:p>
    <w:p w14:paraId="4A2C41FC" w14:textId="77777777" w:rsidR="00B1298B" w:rsidRDefault="0044119D">
      <w:pPr>
        <w:pStyle w:val="HTMLPreformatted"/>
        <w:divId w:val="131141634"/>
        <w:rPr>
          <w:rStyle w:val="HTMLCode"/>
        </w:rPr>
      </w:pPr>
      <w:proofErr w:type="spellStart"/>
      <w:r>
        <w:rPr>
          <w:rStyle w:val="HTMLCode"/>
        </w:rPr>
        <w:t>attributeprecision</w:t>
      </w:r>
      <w:proofErr w:type="spellEnd"/>
      <w:r>
        <w:rPr>
          <w:rStyle w:val="HTMLCode"/>
        </w:rPr>
        <w:t xml:space="preserve"> TINYINT,</w:t>
      </w:r>
    </w:p>
    <w:p w14:paraId="1EEC5044" w14:textId="77777777" w:rsidR="00B1298B" w:rsidRDefault="0044119D">
      <w:pPr>
        <w:pStyle w:val="HTMLPreformatted"/>
        <w:divId w:val="131141634"/>
        <w:rPr>
          <w:rStyle w:val="HTMLCode"/>
        </w:rPr>
      </w:pPr>
      <w:proofErr w:type="spellStart"/>
      <w:r>
        <w:rPr>
          <w:rStyle w:val="HTMLCode"/>
        </w:rPr>
        <w:t>attributedescription</w:t>
      </w:r>
      <w:proofErr w:type="spellEnd"/>
      <w:r>
        <w:rPr>
          <w:rStyle w:val="HTMLCode"/>
        </w:rPr>
        <w:t xml:space="preserve"> NVARCHAR(MAX),</w:t>
      </w:r>
    </w:p>
    <w:p w14:paraId="6AD013DF" w14:textId="77777777" w:rsidR="00B1298B" w:rsidRDefault="0044119D">
      <w:pPr>
        <w:pStyle w:val="HTMLPreformatted"/>
        <w:divId w:val="131141634"/>
        <w:rPr>
          <w:rStyle w:val="HTMLCode"/>
        </w:rPr>
      </w:pPr>
      <w:proofErr w:type="spellStart"/>
      <w:r>
        <w:rPr>
          <w:rStyle w:val="HTMLCode"/>
        </w:rPr>
        <w:t>attributeuom</w:t>
      </w:r>
      <w:proofErr w:type="spellEnd"/>
      <w:r>
        <w:rPr>
          <w:rStyle w:val="HTMLCode"/>
        </w:rPr>
        <w:t xml:space="preserve"> NVARCHAR(60),</w:t>
      </w:r>
    </w:p>
    <w:p w14:paraId="4B9743AD" w14:textId="77777777" w:rsidR="00B1298B" w:rsidRDefault="0044119D">
      <w:pPr>
        <w:pStyle w:val="HTMLPreformatted"/>
        <w:divId w:val="131141634"/>
        <w:rPr>
          <w:rStyle w:val="HTMLCode"/>
        </w:rPr>
      </w:pPr>
      <w:proofErr w:type="spellStart"/>
      <w:r>
        <w:rPr>
          <w:rStyle w:val="HTMLCode"/>
        </w:rPr>
        <w:t>attributeuomabbrev</w:t>
      </w:r>
      <w:proofErr w:type="spellEnd"/>
      <w:r>
        <w:rPr>
          <w:rStyle w:val="HTMLCode"/>
        </w:rPr>
        <w:t xml:space="preserve"> NVARCHAR(30),</w:t>
      </w:r>
    </w:p>
    <w:p w14:paraId="050C32D2" w14:textId="77777777" w:rsidR="00B1298B" w:rsidRDefault="0044119D">
      <w:pPr>
        <w:pStyle w:val="HTMLPreformatted"/>
        <w:divId w:val="131141634"/>
        <w:rPr>
          <w:rStyle w:val="HTMLCode"/>
        </w:rPr>
      </w:pPr>
      <w:proofErr w:type="spellStart"/>
      <w:r>
        <w:rPr>
          <w:rStyle w:val="HTMLCode"/>
        </w:rPr>
        <w:t>attributetype</w:t>
      </w:r>
      <w:proofErr w:type="spellEnd"/>
      <w:r>
        <w:rPr>
          <w:rStyle w:val="HTMLCode"/>
        </w:rPr>
        <w:t xml:space="preserve"> CHAR(20),</w:t>
      </w:r>
    </w:p>
    <w:p w14:paraId="40065624" w14:textId="77777777" w:rsidR="00B1298B" w:rsidRDefault="0044119D">
      <w:pPr>
        <w:pStyle w:val="HTMLPreformatted"/>
        <w:divId w:val="131141634"/>
        <w:rPr>
          <w:rStyle w:val="HTMLCode"/>
        </w:rPr>
      </w:pPr>
      <w:proofErr w:type="spellStart"/>
      <w:r>
        <w:rPr>
          <w:rStyle w:val="HTMLCode"/>
        </w:rPr>
        <w:t>nasisrulename</w:t>
      </w:r>
      <w:proofErr w:type="spellEnd"/>
      <w:r>
        <w:rPr>
          <w:rStyle w:val="HTMLCode"/>
        </w:rPr>
        <w:t xml:space="preserve"> CHAR(60),</w:t>
      </w:r>
    </w:p>
    <w:p w14:paraId="4E23713A" w14:textId="77777777" w:rsidR="00B1298B" w:rsidRDefault="0044119D">
      <w:pPr>
        <w:pStyle w:val="HTMLPreformatted"/>
        <w:divId w:val="131141634"/>
        <w:rPr>
          <w:rStyle w:val="HTMLCode"/>
        </w:rPr>
      </w:pPr>
      <w:proofErr w:type="spellStart"/>
      <w:r>
        <w:rPr>
          <w:rStyle w:val="HTMLCode"/>
        </w:rPr>
        <w:t>ruledesign</w:t>
      </w:r>
      <w:proofErr w:type="spellEnd"/>
      <w:r>
        <w:rPr>
          <w:rStyle w:val="HTMLCode"/>
        </w:rPr>
        <w:t xml:space="preserve"> NVARCHAR(60),</w:t>
      </w:r>
    </w:p>
    <w:p w14:paraId="40BBA938" w14:textId="77777777" w:rsidR="00B1298B" w:rsidRDefault="0044119D">
      <w:pPr>
        <w:pStyle w:val="HTMLPreformatted"/>
        <w:divId w:val="131141634"/>
        <w:rPr>
          <w:rStyle w:val="HTMLCode"/>
        </w:rPr>
      </w:pPr>
      <w:proofErr w:type="spellStart"/>
      <w:r>
        <w:rPr>
          <w:rStyle w:val="HTMLCode"/>
        </w:rPr>
        <w:t>notratedphrase</w:t>
      </w:r>
      <w:proofErr w:type="spellEnd"/>
      <w:r>
        <w:rPr>
          <w:rStyle w:val="HTMLCode"/>
        </w:rPr>
        <w:t xml:space="preserve"> CHAR(15),</w:t>
      </w:r>
    </w:p>
    <w:p w14:paraId="7A579970" w14:textId="77777777" w:rsidR="00B1298B" w:rsidRDefault="0044119D">
      <w:pPr>
        <w:pStyle w:val="HTMLPreformatted"/>
        <w:divId w:val="131141634"/>
        <w:rPr>
          <w:rStyle w:val="HTMLCode"/>
        </w:rPr>
      </w:pPr>
      <w:proofErr w:type="spellStart"/>
      <w:r>
        <w:rPr>
          <w:rStyle w:val="HTMLCode"/>
        </w:rPr>
        <w:t>mapunitlevelattribflag</w:t>
      </w:r>
      <w:proofErr w:type="spellEnd"/>
      <w:r>
        <w:rPr>
          <w:rStyle w:val="HTMLCode"/>
        </w:rPr>
        <w:t xml:space="preserve"> TINYINT,</w:t>
      </w:r>
    </w:p>
    <w:p w14:paraId="0DA66490" w14:textId="77777777" w:rsidR="00B1298B" w:rsidRDefault="0044119D">
      <w:pPr>
        <w:pStyle w:val="HTMLPreformatted"/>
        <w:divId w:val="131141634"/>
        <w:rPr>
          <w:rStyle w:val="HTMLCode"/>
        </w:rPr>
      </w:pPr>
      <w:proofErr w:type="spellStart"/>
      <w:r>
        <w:rPr>
          <w:rStyle w:val="HTMLCode"/>
        </w:rPr>
        <w:t>complevelattribflag</w:t>
      </w:r>
      <w:proofErr w:type="spellEnd"/>
      <w:r>
        <w:rPr>
          <w:rStyle w:val="HTMLCode"/>
        </w:rPr>
        <w:t xml:space="preserve"> TINYINT,</w:t>
      </w:r>
    </w:p>
    <w:p w14:paraId="436C99FD" w14:textId="77777777" w:rsidR="00B1298B" w:rsidRDefault="0044119D">
      <w:pPr>
        <w:pStyle w:val="HTMLPreformatted"/>
        <w:divId w:val="131141634"/>
        <w:rPr>
          <w:rStyle w:val="HTMLCode"/>
        </w:rPr>
      </w:pPr>
      <w:proofErr w:type="spellStart"/>
      <w:r>
        <w:rPr>
          <w:rStyle w:val="HTMLCode"/>
        </w:rPr>
        <w:lastRenderedPageBreak/>
        <w:t>cmonthlevelattribflag</w:t>
      </w:r>
      <w:proofErr w:type="spellEnd"/>
      <w:r>
        <w:rPr>
          <w:rStyle w:val="HTMLCode"/>
        </w:rPr>
        <w:t xml:space="preserve"> TINYINT,</w:t>
      </w:r>
    </w:p>
    <w:p w14:paraId="385C6929" w14:textId="77777777" w:rsidR="00B1298B" w:rsidRDefault="0044119D">
      <w:pPr>
        <w:pStyle w:val="HTMLPreformatted"/>
        <w:divId w:val="131141634"/>
        <w:rPr>
          <w:rStyle w:val="HTMLCode"/>
        </w:rPr>
      </w:pPr>
      <w:proofErr w:type="spellStart"/>
      <w:r>
        <w:rPr>
          <w:rStyle w:val="HTMLCode"/>
        </w:rPr>
        <w:t>horzlevelattribflag</w:t>
      </w:r>
      <w:proofErr w:type="spellEnd"/>
      <w:r>
        <w:rPr>
          <w:rStyle w:val="HTMLCode"/>
        </w:rPr>
        <w:t xml:space="preserve"> TINYINT,</w:t>
      </w:r>
    </w:p>
    <w:p w14:paraId="4C3B1319" w14:textId="77777777" w:rsidR="00B1298B" w:rsidRDefault="0044119D">
      <w:pPr>
        <w:pStyle w:val="HTMLPreformatted"/>
        <w:divId w:val="131141634"/>
        <w:rPr>
          <w:rStyle w:val="HTMLCode"/>
        </w:rPr>
      </w:pPr>
      <w:proofErr w:type="spellStart"/>
      <w:r>
        <w:rPr>
          <w:rStyle w:val="HTMLCode"/>
        </w:rPr>
        <w:t>tiebreakdomainname</w:t>
      </w:r>
      <w:proofErr w:type="spellEnd"/>
      <w:r>
        <w:rPr>
          <w:rStyle w:val="HTMLCode"/>
        </w:rPr>
        <w:t xml:space="preserve"> CHAR(40),</w:t>
      </w:r>
    </w:p>
    <w:p w14:paraId="115891AF" w14:textId="77777777" w:rsidR="00B1298B" w:rsidRDefault="0044119D">
      <w:pPr>
        <w:pStyle w:val="HTMLPreformatted"/>
        <w:divId w:val="131141634"/>
        <w:rPr>
          <w:rStyle w:val="HTMLCode"/>
        </w:rPr>
      </w:pPr>
      <w:proofErr w:type="spellStart"/>
      <w:r>
        <w:rPr>
          <w:rStyle w:val="HTMLCode"/>
        </w:rPr>
        <w:t>tiebreakruleoptionflag</w:t>
      </w:r>
      <w:proofErr w:type="spellEnd"/>
      <w:r>
        <w:rPr>
          <w:rStyle w:val="HTMLCode"/>
        </w:rPr>
        <w:t xml:space="preserve"> TINYINT,</w:t>
      </w:r>
    </w:p>
    <w:p w14:paraId="0DD993C2" w14:textId="77777777" w:rsidR="00B1298B" w:rsidRDefault="0044119D">
      <w:pPr>
        <w:pStyle w:val="HTMLPreformatted"/>
        <w:divId w:val="131141634"/>
        <w:rPr>
          <w:rStyle w:val="HTMLCode"/>
        </w:rPr>
      </w:pPr>
      <w:proofErr w:type="spellStart"/>
      <w:r>
        <w:rPr>
          <w:rStyle w:val="HTMLCode"/>
        </w:rPr>
        <w:t>tiebreaklowlabel</w:t>
      </w:r>
      <w:proofErr w:type="spellEnd"/>
      <w:r>
        <w:rPr>
          <w:rStyle w:val="HTMLCode"/>
        </w:rPr>
        <w:t xml:space="preserve"> CHAR(20),</w:t>
      </w:r>
    </w:p>
    <w:p w14:paraId="6F064141" w14:textId="77777777" w:rsidR="00B1298B" w:rsidRDefault="0044119D">
      <w:pPr>
        <w:pStyle w:val="HTMLPreformatted"/>
        <w:divId w:val="131141634"/>
        <w:rPr>
          <w:rStyle w:val="HTMLCode"/>
        </w:rPr>
      </w:pPr>
      <w:proofErr w:type="spellStart"/>
      <w:r>
        <w:rPr>
          <w:rStyle w:val="HTMLCode"/>
        </w:rPr>
        <w:t>tiebreakhighlabel</w:t>
      </w:r>
      <w:proofErr w:type="spellEnd"/>
      <w:r>
        <w:rPr>
          <w:rStyle w:val="HTMLCode"/>
        </w:rPr>
        <w:t xml:space="preserve"> CHAR(20),</w:t>
      </w:r>
    </w:p>
    <w:p w14:paraId="5E025B43" w14:textId="77777777" w:rsidR="00B1298B" w:rsidRDefault="0044119D">
      <w:pPr>
        <w:pStyle w:val="HTMLPreformatted"/>
        <w:divId w:val="131141634"/>
        <w:rPr>
          <w:rStyle w:val="HTMLCode"/>
        </w:rPr>
      </w:pPr>
      <w:proofErr w:type="spellStart"/>
      <w:r>
        <w:rPr>
          <w:rStyle w:val="HTMLCode"/>
        </w:rPr>
        <w:t>tiebreakrule</w:t>
      </w:r>
      <w:proofErr w:type="spellEnd"/>
      <w:r>
        <w:rPr>
          <w:rStyle w:val="HTMLCode"/>
        </w:rPr>
        <w:t xml:space="preserve"> SMALLINT,</w:t>
      </w:r>
    </w:p>
    <w:p w14:paraId="1B7414E6" w14:textId="77777777" w:rsidR="00B1298B" w:rsidRDefault="0044119D">
      <w:pPr>
        <w:pStyle w:val="HTMLPreformatted"/>
        <w:divId w:val="131141634"/>
        <w:rPr>
          <w:rStyle w:val="HTMLCode"/>
        </w:rPr>
      </w:pPr>
      <w:proofErr w:type="spellStart"/>
      <w:r>
        <w:rPr>
          <w:rStyle w:val="HTMLCode"/>
        </w:rPr>
        <w:t>resultcolumnname</w:t>
      </w:r>
      <w:proofErr w:type="spellEnd"/>
      <w:r>
        <w:rPr>
          <w:rStyle w:val="HTMLCode"/>
        </w:rPr>
        <w:t xml:space="preserve"> CHAR(10),</w:t>
      </w:r>
    </w:p>
    <w:p w14:paraId="4F52832F" w14:textId="77777777" w:rsidR="00B1298B" w:rsidRDefault="0044119D">
      <w:pPr>
        <w:pStyle w:val="HTMLPreformatted"/>
        <w:divId w:val="131141634"/>
        <w:rPr>
          <w:rStyle w:val="HTMLCode"/>
        </w:rPr>
      </w:pPr>
      <w:proofErr w:type="spellStart"/>
      <w:r>
        <w:rPr>
          <w:rStyle w:val="HTMLCode"/>
        </w:rPr>
        <w:t>sqlwhereclause</w:t>
      </w:r>
      <w:proofErr w:type="spellEnd"/>
      <w:r>
        <w:rPr>
          <w:rStyle w:val="HTMLCode"/>
        </w:rPr>
        <w:t xml:space="preserve"> CHAR(255),</w:t>
      </w:r>
    </w:p>
    <w:p w14:paraId="2B7F94CA" w14:textId="77777777" w:rsidR="00B1298B" w:rsidRDefault="0044119D">
      <w:pPr>
        <w:pStyle w:val="HTMLPreformatted"/>
        <w:divId w:val="131141634"/>
        <w:rPr>
          <w:rStyle w:val="HTMLCode"/>
        </w:rPr>
      </w:pPr>
      <w:proofErr w:type="spellStart"/>
      <w:r>
        <w:rPr>
          <w:rStyle w:val="HTMLCode"/>
        </w:rPr>
        <w:t>primaryconcolname</w:t>
      </w:r>
      <w:proofErr w:type="spellEnd"/>
      <w:r>
        <w:rPr>
          <w:rStyle w:val="HTMLCode"/>
        </w:rPr>
        <w:t xml:space="preserve"> CHAR(30),</w:t>
      </w:r>
    </w:p>
    <w:p w14:paraId="587BE6BE" w14:textId="77777777" w:rsidR="00B1298B" w:rsidRDefault="0044119D">
      <w:pPr>
        <w:pStyle w:val="HTMLPreformatted"/>
        <w:divId w:val="131141634"/>
        <w:rPr>
          <w:rStyle w:val="HTMLCode"/>
        </w:rPr>
      </w:pPr>
      <w:proofErr w:type="spellStart"/>
      <w:r>
        <w:rPr>
          <w:rStyle w:val="HTMLCode"/>
        </w:rPr>
        <w:t>pcclogicaldatatype</w:t>
      </w:r>
      <w:proofErr w:type="spellEnd"/>
      <w:r>
        <w:rPr>
          <w:rStyle w:val="HTMLCode"/>
        </w:rPr>
        <w:t xml:space="preserve"> CHAR(20),</w:t>
      </w:r>
    </w:p>
    <w:p w14:paraId="244FED4D" w14:textId="77777777" w:rsidR="00B1298B" w:rsidRDefault="0044119D">
      <w:pPr>
        <w:pStyle w:val="HTMLPreformatted"/>
        <w:divId w:val="131141634"/>
        <w:rPr>
          <w:rStyle w:val="HTMLCode"/>
        </w:rPr>
      </w:pPr>
      <w:proofErr w:type="spellStart"/>
      <w:r>
        <w:rPr>
          <w:rStyle w:val="HTMLCode"/>
        </w:rPr>
        <w:t>primaryconstraintlabel</w:t>
      </w:r>
      <w:proofErr w:type="spellEnd"/>
      <w:r>
        <w:rPr>
          <w:rStyle w:val="HTMLCode"/>
        </w:rPr>
        <w:t xml:space="preserve"> CHAR(30),</w:t>
      </w:r>
    </w:p>
    <w:p w14:paraId="294F7A7E" w14:textId="77777777" w:rsidR="00B1298B" w:rsidRDefault="0044119D">
      <w:pPr>
        <w:pStyle w:val="HTMLPreformatted"/>
        <w:divId w:val="131141634"/>
        <w:rPr>
          <w:rStyle w:val="HTMLCode"/>
        </w:rPr>
      </w:pPr>
      <w:proofErr w:type="spellStart"/>
      <w:r>
        <w:rPr>
          <w:rStyle w:val="HTMLCode"/>
        </w:rPr>
        <w:t>secondaryconcolname</w:t>
      </w:r>
      <w:proofErr w:type="spellEnd"/>
      <w:r>
        <w:rPr>
          <w:rStyle w:val="HTMLCode"/>
        </w:rPr>
        <w:t xml:space="preserve"> CHAR(30),</w:t>
      </w:r>
    </w:p>
    <w:p w14:paraId="691AED3E" w14:textId="77777777" w:rsidR="00B1298B" w:rsidRDefault="0044119D">
      <w:pPr>
        <w:pStyle w:val="HTMLPreformatted"/>
        <w:divId w:val="131141634"/>
        <w:rPr>
          <w:rStyle w:val="HTMLCode"/>
        </w:rPr>
      </w:pPr>
      <w:proofErr w:type="spellStart"/>
      <w:r>
        <w:rPr>
          <w:rStyle w:val="HTMLCode"/>
        </w:rPr>
        <w:t>scclogicaldatatype</w:t>
      </w:r>
      <w:proofErr w:type="spellEnd"/>
      <w:r>
        <w:rPr>
          <w:rStyle w:val="HTMLCode"/>
        </w:rPr>
        <w:t xml:space="preserve"> CHAR(20),</w:t>
      </w:r>
    </w:p>
    <w:p w14:paraId="490C4993" w14:textId="77777777" w:rsidR="00B1298B" w:rsidRDefault="0044119D">
      <w:pPr>
        <w:pStyle w:val="HTMLPreformatted"/>
        <w:divId w:val="131141634"/>
        <w:rPr>
          <w:rStyle w:val="HTMLCode"/>
        </w:rPr>
      </w:pPr>
      <w:proofErr w:type="spellStart"/>
      <w:r>
        <w:rPr>
          <w:rStyle w:val="HTMLCode"/>
        </w:rPr>
        <w:t>secondaryconstraintlabel</w:t>
      </w:r>
      <w:proofErr w:type="spellEnd"/>
      <w:r>
        <w:rPr>
          <w:rStyle w:val="HTMLCode"/>
        </w:rPr>
        <w:t xml:space="preserve"> CHAR(30),</w:t>
      </w:r>
    </w:p>
    <w:p w14:paraId="776F7560" w14:textId="77777777" w:rsidR="00B1298B" w:rsidRDefault="0044119D">
      <w:pPr>
        <w:pStyle w:val="HTMLPreformatted"/>
        <w:divId w:val="131141634"/>
        <w:rPr>
          <w:rStyle w:val="HTMLCode"/>
        </w:rPr>
      </w:pPr>
      <w:proofErr w:type="spellStart"/>
      <w:r>
        <w:rPr>
          <w:rStyle w:val="HTMLCode"/>
        </w:rPr>
        <w:t>dqmodeoptionflag</w:t>
      </w:r>
      <w:proofErr w:type="spellEnd"/>
      <w:r>
        <w:rPr>
          <w:rStyle w:val="HTMLCode"/>
        </w:rPr>
        <w:t xml:space="preserve"> TINYINT,</w:t>
      </w:r>
    </w:p>
    <w:p w14:paraId="09F6D013" w14:textId="77777777" w:rsidR="00B1298B" w:rsidRDefault="0044119D">
      <w:pPr>
        <w:pStyle w:val="HTMLPreformatted"/>
        <w:divId w:val="131141634"/>
        <w:rPr>
          <w:rStyle w:val="HTMLCode"/>
        </w:rPr>
      </w:pPr>
      <w:proofErr w:type="spellStart"/>
      <w:r>
        <w:rPr>
          <w:rStyle w:val="HTMLCode"/>
        </w:rPr>
        <w:t>depthqualifiermode</w:t>
      </w:r>
      <w:proofErr w:type="spellEnd"/>
      <w:r>
        <w:rPr>
          <w:rStyle w:val="HTMLCode"/>
        </w:rPr>
        <w:t xml:space="preserve"> CHAR(20),</w:t>
      </w:r>
    </w:p>
    <w:p w14:paraId="5C992777" w14:textId="77777777" w:rsidR="00B1298B" w:rsidRDefault="0044119D">
      <w:pPr>
        <w:pStyle w:val="HTMLPreformatted"/>
        <w:divId w:val="131141634"/>
        <w:rPr>
          <w:rStyle w:val="HTMLCode"/>
        </w:rPr>
      </w:pPr>
      <w:proofErr w:type="spellStart"/>
      <w:r>
        <w:rPr>
          <w:rStyle w:val="HTMLCode"/>
        </w:rPr>
        <w:t>layerdepthtotop</w:t>
      </w:r>
      <w:proofErr w:type="spellEnd"/>
      <w:r>
        <w:rPr>
          <w:rStyle w:val="HTMLCode"/>
        </w:rPr>
        <w:t xml:space="preserve"> FLOAT,</w:t>
      </w:r>
    </w:p>
    <w:p w14:paraId="7A8BF3C4" w14:textId="77777777" w:rsidR="00B1298B" w:rsidRDefault="0044119D">
      <w:pPr>
        <w:pStyle w:val="HTMLPreformatted"/>
        <w:divId w:val="131141634"/>
        <w:rPr>
          <w:rStyle w:val="HTMLCode"/>
        </w:rPr>
      </w:pPr>
      <w:proofErr w:type="spellStart"/>
      <w:r>
        <w:rPr>
          <w:rStyle w:val="HTMLCode"/>
        </w:rPr>
        <w:t>layerdepthtobottom</w:t>
      </w:r>
      <w:proofErr w:type="spellEnd"/>
      <w:r>
        <w:rPr>
          <w:rStyle w:val="HTMLCode"/>
        </w:rPr>
        <w:t xml:space="preserve"> FLOAT,</w:t>
      </w:r>
    </w:p>
    <w:p w14:paraId="6613A9DA" w14:textId="77777777" w:rsidR="00B1298B" w:rsidRDefault="0044119D">
      <w:pPr>
        <w:pStyle w:val="HTMLPreformatted"/>
        <w:divId w:val="131141634"/>
        <w:rPr>
          <w:rStyle w:val="HTMLCode"/>
        </w:rPr>
      </w:pPr>
      <w:proofErr w:type="spellStart"/>
      <w:r>
        <w:rPr>
          <w:rStyle w:val="HTMLCode"/>
        </w:rPr>
        <w:t>layerdepthuom</w:t>
      </w:r>
      <w:proofErr w:type="spellEnd"/>
      <w:r>
        <w:rPr>
          <w:rStyle w:val="HTMLCode"/>
        </w:rPr>
        <w:t xml:space="preserve"> CHAR(20),</w:t>
      </w:r>
    </w:p>
    <w:p w14:paraId="1B67EF95" w14:textId="77777777" w:rsidR="00B1298B" w:rsidRDefault="0044119D">
      <w:pPr>
        <w:pStyle w:val="HTMLPreformatted"/>
        <w:divId w:val="131141634"/>
        <w:rPr>
          <w:rStyle w:val="HTMLCode"/>
        </w:rPr>
      </w:pPr>
      <w:proofErr w:type="spellStart"/>
      <w:r>
        <w:rPr>
          <w:rStyle w:val="HTMLCode"/>
        </w:rPr>
        <w:t>monthrangeoptionflag</w:t>
      </w:r>
      <w:proofErr w:type="spellEnd"/>
      <w:r>
        <w:rPr>
          <w:rStyle w:val="HTMLCode"/>
        </w:rPr>
        <w:t xml:space="preserve"> TINYINT,</w:t>
      </w:r>
    </w:p>
    <w:p w14:paraId="7D5EE35E" w14:textId="77777777" w:rsidR="00B1298B" w:rsidRDefault="0044119D">
      <w:pPr>
        <w:pStyle w:val="HTMLPreformatted"/>
        <w:divId w:val="131141634"/>
        <w:rPr>
          <w:rStyle w:val="HTMLCode"/>
        </w:rPr>
      </w:pPr>
      <w:proofErr w:type="spellStart"/>
      <w:r>
        <w:rPr>
          <w:rStyle w:val="HTMLCode"/>
        </w:rPr>
        <w:t>beginningmonth</w:t>
      </w:r>
      <w:proofErr w:type="spellEnd"/>
      <w:r>
        <w:rPr>
          <w:rStyle w:val="HTMLCode"/>
        </w:rPr>
        <w:t xml:space="preserve"> CHAR(9),</w:t>
      </w:r>
    </w:p>
    <w:p w14:paraId="3C458EDA" w14:textId="77777777" w:rsidR="00B1298B" w:rsidRDefault="0044119D">
      <w:pPr>
        <w:pStyle w:val="HTMLPreformatted"/>
        <w:divId w:val="131141634"/>
        <w:rPr>
          <w:rStyle w:val="HTMLCode"/>
        </w:rPr>
      </w:pPr>
      <w:proofErr w:type="spellStart"/>
      <w:r>
        <w:rPr>
          <w:rStyle w:val="HTMLCode"/>
        </w:rPr>
        <w:t>endingmonth</w:t>
      </w:r>
      <w:proofErr w:type="spellEnd"/>
      <w:r>
        <w:rPr>
          <w:rStyle w:val="HTMLCode"/>
        </w:rPr>
        <w:t xml:space="preserve"> CHAR(9),</w:t>
      </w:r>
    </w:p>
    <w:p w14:paraId="538604DB" w14:textId="77777777" w:rsidR="00B1298B" w:rsidRDefault="0044119D">
      <w:pPr>
        <w:pStyle w:val="HTMLPreformatted"/>
        <w:divId w:val="131141634"/>
        <w:rPr>
          <w:rStyle w:val="HTMLCode"/>
        </w:rPr>
      </w:pPr>
      <w:proofErr w:type="spellStart"/>
      <w:r>
        <w:rPr>
          <w:rStyle w:val="HTMLCode"/>
        </w:rPr>
        <w:t>horzaggmeth</w:t>
      </w:r>
      <w:proofErr w:type="spellEnd"/>
      <w:r>
        <w:rPr>
          <w:rStyle w:val="HTMLCode"/>
        </w:rPr>
        <w:t xml:space="preserve"> CHAR(30),</w:t>
      </w:r>
    </w:p>
    <w:p w14:paraId="57752039" w14:textId="77777777" w:rsidR="00B1298B" w:rsidRDefault="0044119D">
      <w:pPr>
        <w:pStyle w:val="HTMLPreformatted"/>
        <w:divId w:val="131141634"/>
        <w:rPr>
          <w:rStyle w:val="HTMLCode"/>
        </w:rPr>
      </w:pPr>
      <w:proofErr w:type="spellStart"/>
      <w:r>
        <w:rPr>
          <w:rStyle w:val="HTMLCode"/>
        </w:rPr>
        <w:t>interpnullsaszerooptionflag</w:t>
      </w:r>
      <w:proofErr w:type="spellEnd"/>
      <w:r>
        <w:rPr>
          <w:rStyle w:val="HTMLCode"/>
        </w:rPr>
        <w:t xml:space="preserve"> TINYINT,</w:t>
      </w:r>
    </w:p>
    <w:p w14:paraId="4361FC4E" w14:textId="77777777" w:rsidR="00B1298B" w:rsidRDefault="0044119D">
      <w:pPr>
        <w:pStyle w:val="HTMLPreformatted"/>
        <w:divId w:val="131141634"/>
        <w:rPr>
          <w:rStyle w:val="HTMLCode"/>
        </w:rPr>
      </w:pPr>
      <w:proofErr w:type="spellStart"/>
      <w:r>
        <w:rPr>
          <w:rStyle w:val="HTMLCode"/>
        </w:rPr>
        <w:t>interpnullsaszeroflag</w:t>
      </w:r>
      <w:proofErr w:type="spellEnd"/>
      <w:r>
        <w:rPr>
          <w:rStyle w:val="HTMLCode"/>
        </w:rPr>
        <w:t xml:space="preserve"> TINYINT,</w:t>
      </w:r>
    </w:p>
    <w:p w14:paraId="21190EC2" w14:textId="77777777" w:rsidR="00B1298B" w:rsidRDefault="0044119D">
      <w:pPr>
        <w:pStyle w:val="HTMLPreformatted"/>
        <w:divId w:val="131141634"/>
        <w:rPr>
          <w:rStyle w:val="HTMLCode"/>
        </w:rPr>
      </w:pPr>
      <w:proofErr w:type="spellStart"/>
      <w:r>
        <w:rPr>
          <w:rStyle w:val="HTMLCode"/>
        </w:rPr>
        <w:t>nullratingreplacementvalue</w:t>
      </w:r>
      <w:proofErr w:type="spellEnd"/>
      <w:r>
        <w:rPr>
          <w:rStyle w:val="HTMLCode"/>
        </w:rPr>
        <w:t xml:space="preserve"> CHAR(254),</w:t>
      </w:r>
    </w:p>
    <w:p w14:paraId="5957FAD2" w14:textId="77777777" w:rsidR="00B1298B" w:rsidRDefault="0044119D">
      <w:pPr>
        <w:pStyle w:val="HTMLPreformatted"/>
        <w:divId w:val="131141634"/>
        <w:rPr>
          <w:rStyle w:val="HTMLCode"/>
        </w:rPr>
      </w:pPr>
      <w:proofErr w:type="spellStart"/>
      <w:r>
        <w:rPr>
          <w:rStyle w:val="HTMLCode"/>
        </w:rPr>
        <w:t>basicmodeflag</w:t>
      </w:r>
      <w:proofErr w:type="spellEnd"/>
      <w:r>
        <w:rPr>
          <w:rStyle w:val="HTMLCode"/>
        </w:rPr>
        <w:t xml:space="preserve"> TINYINT,</w:t>
      </w:r>
    </w:p>
    <w:p w14:paraId="1F3E3C08" w14:textId="77777777" w:rsidR="00B1298B" w:rsidRDefault="0044119D">
      <w:pPr>
        <w:pStyle w:val="HTMLPreformatted"/>
        <w:divId w:val="131141634"/>
        <w:rPr>
          <w:rStyle w:val="HTMLCode"/>
        </w:rPr>
      </w:pPr>
      <w:proofErr w:type="spellStart"/>
      <w:r>
        <w:rPr>
          <w:rStyle w:val="HTMLCode"/>
        </w:rPr>
        <w:t>maplegendkey</w:t>
      </w:r>
      <w:proofErr w:type="spellEnd"/>
      <w:r>
        <w:rPr>
          <w:rStyle w:val="HTMLCode"/>
        </w:rPr>
        <w:t xml:space="preserve"> SMALLINT,</w:t>
      </w:r>
    </w:p>
    <w:p w14:paraId="3191CE68" w14:textId="77777777" w:rsidR="00B1298B" w:rsidRDefault="0044119D">
      <w:pPr>
        <w:pStyle w:val="HTMLPreformatted"/>
        <w:divId w:val="131141634"/>
        <w:rPr>
          <w:rStyle w:val="HTMLCode"/>
        </w:rPr>
      </w:pPr>
      <w:proofErr w:type="spellStart"/>
      <w:r>
        <w:rPr>
          <w:rStyle w:val="HTMLCode"/>
        </w:rPr>
        <w:t>maplegendclasses</w:t>
      </w:r>
      <w:proofErr w:type="spellEnd"/>
      <w:r>
        <w:rPr>
          <w:rStyle w:val="HTMLCode"/>
        </w:rPr>
        <w:t xml:space="preserve"> TINYINT,</w:t>
      </w:r>
    </w:p>
    <w:p w14:paraId="41A83AE8" w14:textId="77777777" w:rsidR="00B1298B" w:rsidRDefault="0044119D">
      <w:pPr>
        <w:pStyle w:val="HTMLPreformatted"/>
        <w:divId w:val="131141634"/>
        <w:rPr>
          <w:rStyle w:val="HTMLCode"/>
        </w:rPr>
      </w:pPr>
      <w:proofErr w:type="spellStart"/>
      <w:r>
        <w:rPr>
          <w:rStyle w:val="HTMLCode"/>
        </w:rPr>
        <w:t>maplegendxml</w:t>
      </w:r>
      <w:proofErr w:type="spellEnd"/>
      <w:r>
        <w:rPr>
          <w:rStyle w:val="HTMLCode"/>
        </w:rPr>
        <w:t xml:space="preserve"> XML,</w:t>
      </w:r>
    </w:p>
    <w:p w14:paraId="6DE8A8ED" w14:textId="77777777" w:rsidR="00B1298B" w:rsidRDefault="0044119D">
      <w:pPr>
        <w:pStyle w:val="HTMLPreformatted"/>
        <w:divId w:val="131141634"/>
        <w:rPr>
          <w:rStyle w:val="HTMLCode"/>
        </w:rPr>
      </w:pPr>
      <w:proofErr w:type="spellStart"/>
      <w:r>
        <w:rPr>
          <w:rStyle w:val="HTMLCode"/>
        </w:rPr>
        <w:t>nasissiteid</w:t>
      </w:r>
      <w:proofErr w:type="spellEnd"/>
      <w:r>
        <w:rPr>
          <w:rStyle w:val="HTMLCode"/>
        </w:rPr>
        <w:t xml:space="preserve"> BIGINT,</w:t>
      </w:r>
    </w:p>
    <w:p w14:paraId="11A5735A" w14:textId="77777777" w:rsidR="00B1298B" w:rsidRDefault="0044119D">
      <w:pPr>
        <w:pStyle w:val="HTMLPreformatted"/>
        <w:divId w:val="131141634"/>
        <w:rPr>
          <w:rStyle w:val="HTMLCode"/>
        </w:rPr>
      </w:pPr>
      <w:proofErr w:type="spellStart"/>
      <w:r>
        <w:rPr>
          <w:rStyle w:val="HTMLCode"/>
        </w:rPr>
        <w:t>wlupdated</w:t>
      </w:r>
      <w:proofErr w:type="spellEnd"/>
      <w:r>
        <w:rPr>
          <w:rStyle w:val="HTMLCode"/>
        </w:rPr>
        <w:t xml:space="preserve"> DATETIME,</w:t>
      </w:r>
    </w:p>
    <w:p w14:paraId="134702DD" w14:textId="77777777" w:rsidR="00B1298B" w:rsidRDefault="0044119D">
      <w:pPr>
        <w:pStyle w:val="HTMLPreformatted"/>
        <w:divId w:val="131141634"/>
        <w:rPr>
          <w:rStyle w:val="HTMLCode"/>
        </w:rPr>
      </w:pPr>
      <w:proofErr w:type="spellStart"/>
      <w:r>
        <w:rPr>
          <w:rStyle w:val="HTMLCode"/>
        </w:rPr>
        <w:t>algorithmname</w:t>
      </w:r>
      <w:proofErr w:type="spellEnd"/>
      <w:r>
        <w:rPr>
          <w:rStyle w:val="HTMLCode"/>
        </w:rPr>
        <w:t xml:space="preserve"> CHAR(50),</w:t>
      </w:r>
    </w:p>
    <w:p w14:paraId="2645907C" w14:textId="77777777" w:rsidR="00B1298B" w:rsidRDefault="0044119D">
      <w:pPr>
        <w:pStyle w:val="HTMLPreformatted"/>
        <w:divId w:val="131141634"/>
        <w:rPr>
          <w:rStyle w:val="HTMLCode"/>
        </w:rPr>
      </w:pPr>
      <w:proofErr w:type="spellStart"/>
      <w:r>
        <w:rPr>
          <w:rStyle w:val="HTMLCode"/>
        </w:rPr>
        <w:t>componentpercentcutoff</w:t>
      </w:r>
      <w:proofErr w:type="spellEnd"/>
      <w:r>
        <w:rPr>
          <w:rStyle w:val="HTMLCode"/>
        </w:rPr>
        <w:t xml:space="preserve"> TINYINT,</w:t>
      </w:r>
    </w:p>
    <w:p w14:paraId="55C4A15D" w14:textId="77777777" w:rsidR="00B1298B" w:rsidRDefault="0044119D">
      <w:pPr>
        <w:pStyle w:val="HTMLPreformatted"/>
        <w:divId w:val="131141634"/>
        <w:rPr>
          <w:rStyle w:val="HTMLCode"/>
        </w:rPr>
      </w:pPr>
      <w:proofErr w:type="spellStart"/>
      <w:r>
        <w:rPr>
          <w:rStyle w:val="HTMLCode"/>
        </w:rPr>
        <w:t>readytodistribute</w:t>
      </w:r>
      <w:proofErr w:type="spellEnd"/>
      <w:r>
        <w:rPr>
          <w:rStyle w:val="HTMLCode"/>
        </w:rPr>
        <w:t xml:space="preserve"> TINYINT,</w:t>
      </w:r>
    </w:p>
    <w:p w14:paraId="736F4F17" w14:textId="77777777" w:rsidR="00B1298B" w:rsidRDefault="0044119D">
      <w:pPr>
        <w:pStyle w:val="HTMLPreformatted"/>
        <w:divId w:val="131141634"/>
        <w:rPr>
          <w:rStyle w:val="HTMLCode"/>
        </w:rPr>
      </w:pPr>
      <w:proofErr w:type="spellStart"/>
      <w:r>
        <w:rPr>
          <w:rStyle w:val="HTMLCode"/>
        </w:rPr>
        <w:t>effectivelogicaldatatype</w:t>
      </w:r>
      <w:proofErr w:type="spellEnd"/>
      <w:r>
        <w:rPr>
          <w:rStyle w:val="HTMLCode"/>
        </w:rPr>
        <w:t xml:space="preserve"> CHAR(20),</w:t>
      </w:r>
    </w:p>
    <w:p w14:paraId="103A0B30" w14:textId="77777777" w:rsidR="00B1298B" w:rsidRDefault="0044119D">
      <w:pPr>
        <w:pStyle w:val="HTMLPreformatted"/>
        <w:divId w:val="131141634"/>
        <w:rPr>
          <w:rStyle w:val="HTMLCode"/>
        </w:rPr>
      </w:pPr>
      <w:proofErr w:type="spellStart"/>
      <w:r>
        <w:rPr>
          <w:rStyle w:val="HTMLCode"/>
        </w:rPr>
        <w:t>rulekey</w:t>
      </w:r>
      <w:proofErr w:type="spellEnd"/>
      <w:r>
        <w:rPr>
          <w:rStyle w:val="HTMLCode"/>
        </w:rPr>
        <w:t xml:space="preserve"> CHAR(30)</w:t>
      </w:r>
    </w:p>
    <w:p w14:paraId="1DCBDE39" w14:textId="77777777" w:rsidR="00B1298B" w:rsidRDefault="0044119D">
      <w:pPr>
        <w:pStyle w:val="HTMLPreformatted"/>
        <w:divId w:val="131141634"/>
      </w:pPr>
      <w:r>
        <w:rPr>
          <w:rStyle w:val="HTMLCode"/>
        </w:rPr>
        <w:t>);</w:t>
      </w:r>
    </w:p>
    <w:p w14:paraId="3118E382" w14:textId="77777777" w:rsidR="00B1298B" w:rsidRDefault="0044119D">
      <w:pPr>
        <w:pStyle w:val="HTMLPreformatted"/>
        <w:divId w:val="131141634"/>
        <w:rPr>
          <w:rStyle w:val="HTMLCode"/>
        </w:rPr>
      </w:pPr>
      <w:r>
        <w:rPr>
          <w:rStyle w:val="HTMLCode"/>
        </w:rPr>
        <w:t>INSERT INTO #SDV (</w:t>
      </w:r>
      <w:proofErr w:type="spellStart"/>
      <w:r>
        <w:rPr>
          <w:rStyle w:val="HTMLCode"/>
        </w:rPr>
        <w:t>attributename</w:t>
      </w:r>
      <w:proofErr w:type="spellEnd"/>
      <w:r>
        <w:rPr>
          <w:rStyle w:val="HTMLCode"/>
        </w:rPr>
        <w:t xml:space="preserve">, </w:t>
      </w:r>
      <w:proofErr w:type="spellStart"/>
      <w:r>
        <w:rPr>
          <w:rStyle w:val="HTMLCode"/>
        </w:rPr>
        <w:t>nasisrulename</w:t>
      </w:r>
      <w:proofErr w:type="spellEnd"/>
      <w:r>
        <w:rPr>
          <w:rStyle w:val="HTMLCode"/>
        </w:rPr>
        <w:t xml:space="preserve">, </w:t>
      </w:r>
      <w:proofErr w:type="spellStart"/>
      <w:r>
        <w:rPr>
          <w:rStyle w:val="HTMLCode"/>
        </w:rPr>
        <w:t>rulekey</w:t>
      </w:r>
      <w:proofErr w:type="spellEnd"/>
      <w:r>
        <w:rPr>
          <w:rStyle w:val="HTMLCode"/>
        </w:rPr>
        <w:t xml:space="preserve">, </w:t>
      </w:r>
      <w:proofErr w:type="spellStart"/>
      <w:r>
        <w:rPr>
          <w:rStyle w:val="HTMLCode"/>
        </w:rPr>
        <w:t>ruledesign</w:t>
      </w:r>
      <w:proofErr w:type="spellEnd"/>
      <w:r>
        <w:rPr>
          <w:rStyle w:val="HTMLCode"/>
        </w:rPr>
        <w:t xml:space="preserve">, </w:t>
      </w:r>
      <w:proofErr w:type="spellStart"/>
      <w:r>
        <w:rPr>
          <w:rStyle w:val="HTMLCode"/>
        </w:rPr>
        <w:t>notratedphrase</w:t>
      </w:r>
      <w:proofErr w:type="spellEnd"/>
      <w:r>
        <w:rPr>
          <w:rStyle w:val="HTMLCode"/>
        </w:rPr>
        <w:t xml:space="preserve">, </w:t>
      </w:r>
      <w:proofErr w:type="spellStart"/>
      <w:r>
        <w:rPr>
          <w:rStyle w:val="HTMLCode"/>
        </w:rPr>
        <w:t>resultcolumnname</w:t>
      </w:r>
      <w:proofErr w:type="spellEnd"/>
      <w:r>
        <w:rPr>
          <w:rStyle w:val="HTMLCode"/>
        </w:rPr>
        <w:t xml:space="preserve">, </w:t>
      </w:r>
      <w:proofErr w:type="spellStart"/>
      <w:r>
        <w:rPr>
          <w:rStyle w:val="HTMLCode"/>
        </w:rPr>
        <w:t>maplegendxml</w:t>
      </w:r>
      <w:proofErr w:type="spellEnd"/>
      <w:r>
        <w:rPr>
          <w:rStyle w:val="HTMLCode"/>
        </w:rPr>
        <w:t xml:space="preserve">, </w:t>
      </w:r>
      <w:proofErr w:type="spellStart"/>
      <w:r>
        <w:rPr>
          <w:rStyle w:val="HTMLCode"/>
        </w:rPr>
        <w:t>attributedescription</w:t>
      </w:r>
      <w:proofErr w:type="spellEnd"/>
      <w:r>
        <w:rPr>
          <w:rStyle w:val="HTMLCode"/>
        </w:rPr>
        <w:t>)</w:t>
      </w:r>
    </w:p>
    <w:p w14:paraId="22DCD1E9" w14:textId="77777777" w:rsidR="00B1298B" w:rsidRDefault="0044119D">
      <w:pPr>
        <w:pStyle w:val="HTMLPreformatted"/>
        <w:divId w:val="131141634"/>
        <w:rPr>
          <w:rStyle w:val="HTMLCode"/>
        </w:rPr>
      </w:pPr>
      <w:r>
        <w:rPr>
          <w:rStyle w:val="HTMLCode"/>
        </w:rPr>
        <w:t xml:space="preserve">SELECT </w:t>
      </w:r>
      <w:proofErr w:type="spellStart"/>
      <w:r>
        <w:rPr>
          <w:rStyle w:val="HTMLCode"/>
        </w:rPr>
        <w:t>sdv.attributename</w:t>
      </w:r>
      <w:proofErr w:type="spellEnd"/>
      <w:r>
        <w:rPr>
          <w:rStyle w:val="HTMLCode"/>
        </w:rPr>
        <w:t xml:space="preserve">, </w:t>
      </w:r>
      <w:proofErr w:type="spellStart"/>
      <w:r>
        <w:rPr>
          <w:rStyle w:val="HTMLCode"/>
        </w:rPr>
        <w:t>sdv.nasisrulename</w:t>
      </w:r>
      <w:proofErr w:type="spellEnd"/>
      <w:r>
        <w:rPr>
          <w:rStyle w:val="HTMLCode"/>
        </w:rPr>
        <w:t xml:space="preserve">, </w:t>
      </w:r>
      <w:proofErr w:type="spellStart"/>
      <w:r>
        <w:rPr>
          <w:rStyle w:val="HTMLCode"/>
        </w:rPr>
        <w:t>md.rulekey</w:t>
      </w:r>
      <w:proofErr w:type="spellEnd"/>
      <w:r>
        <w:rPr>
          <w:rStyle w:val="HTMLCode"/>
        </w:rPr>
        <w:t xml:space="preserve">, </w:t>
      </w:r>
      <w:proofErr w:type="spellStart"/>
      <w:r>
        <w:rPr>
          <w:rStyle w:val="HTMLCode"/>
        </w:rPr>
        <w:t>md.ruledesign</w:t>
      </w:r>
      <w:proofErr w:type="spellEnd"/>
      <w:r>
        <w:rPr>
          <w:rStyle w:val="HTMLCode"/>
        </w:rPr>
        <w:t xml:space="preserve">, </w:t>
      </w:r>
      <w:proofErr w:type="spellStart"/>
      <w:r>
        <w:rPr>
          <w:rStyle w:val="HTMLCode"/>
        </w:rPr>
        <w:t>sdv.notratedphrase</w:t>
      </w:r>
      <w:proofErr w:type="spellEnd"/>
      <w:r>
        <w:rPr>
          <w:rStyle w:val="HTMLCode"/>
        </w:rPr>
        <w:t xml:space="preserve">, </w:t>
      </w:r>
      <w:proofErr w:type="spellStart"/>
      <w:r>
        <w:rPr>
          <w:rStyle w:val="HTMLCode"/>
        </w:rPr>
        <w:t>sdv.resultcolumnname</w:t>
      </w:r>
      <w:proofErr w:type="spellEnd"/>
      <w:r>
        <w:rPr>
          <w:rStyle w:val="HTMLCode"/>
        </w:rPr>
        <w:t xml:space="preserve">, </w:t>
      </w:r>
      <w:proofErr w:type="spellStart"/>
      <w:r>
        <w:rPr>
          <w:rStyle w:val="HTMLCode"/>
        </w:rPr>
        <w:t>sdv.maplegendxml</w:t>
      </w:r>
      <w:proofErr w:type="spellEnd"/>
      <w:r>
        <w:rPr>
          <w:rStyle w:val="HTMLCode"/>
        </w:rPr>
        <w:t xml:space="preserve">, </w:t>
      </w:r>
      <w:proofErr w:type="spellStart"/>
      <w:r>
        <w:rPr>
          <w:rStyle w:val="HTMLCode"/>
        </w:rPr>
        <w:t>sdv.attributedescription</w:t>
      </w:r>
      <w:proofErr w:type="spellEnd"/>
    </w:p>
    <w:p w14:paraId="0C6DAFC4" w14:textId="77777777" w:rsidR="00B1298B" w:rsidRDefault="0044119D">
      <w:pPr>
        <w:pStyle w:val="HTMLPreformatted"/>
        <w:divId w:val="131141634"/>
        <w:rPr>
          <w:rStyle w:val="HTMLCode"/>
        </w:rPr>
      </w:pPr>
      <w:r>
        <w:rPr>
          <w:rStyle w:val="HTMLCode"/>
        </w:rPr>
        <w:t xml:space="preserve">FROM </w:t>
      </w:r>
      <w:proofErr w:type="spellStart"/>
      <w:r>
        <w:rPr>
          <w:rStyle w:val="HTMLCode"/>
        </w:rPr>
        <w:t>sdvattribute</w:t>
      </w:r>
      <w:proofErr w:type="spellEnd"/>
      <w:r>
        <w:rPr>
          <w:rStyle w:val="HTMLCode"/>
        </w:rPr>
        <w:t xml:space="preserve"> </w:t>
      </w:r>
      <w:proofErr w:type="spellStart"/>
      <w:r>
        <w:rPr>
          <w:rStyle w:val="HTMLCode"/>
        </w:rPr>
        <w:t>sdv</w:t>
      </w:r>
      <w:proofErr w:type="spellEnd"/>
    </w:p>
    <w:p w14:paraId="66FC96B1" w14:textId="77777777" w:rsidR="00B1298B" w:rsidRDefault="0044119D">
      <w:pPr>
        <w:pStyle w:val="HTMLPreformatted"/>
        <w:divId w:val="131141634"/>
        <w:rPr>
          <w:rStyle w:val="HTMLCode"/>
        </w:rPr>
      </w:pPr>
      <w:r>
        <w:rPr>
          <w:rStyle w:val="HTMLCode"/>
        </w:rPr>
        <w:t xml:space="preserve">LEFT OUTER JOIN </w:t>
      </w:r>
      <w:proofErr w:type="spellStart"/>
      <w:r>
        <w:rPr>
          <w:rStyle w:val="HTMLCode"/>
        </w:rPr>
        <w:t>distinterpmd</w:t>
      </w:r>
      <w:proofErr w:type="spellEnd"/>
      <w:r>
        <w:rPr>
          <w:rStyle w:val="HTMLCode"/>
        </w:rPr>
        <w:t xml:space="preserve"> md ON </w:t>
      </w:r>
      <w:proofErr w:type="spellStart"/>
      <w:r>
        <w:rPr>
          <w:rStyle w:val="HTMLCode"/>
        </w:rPr>
        <w:t>sdv.nasisrulename</w:t>
      </w:r>
      <w:proofErr w:type="spellEnd"/>
      <w:r>
        <w:rPr>
          <w:rStyle w:val="HTMLCode"/>
        </w:rPr>
        <w:t xml:space="preserve"> = </w:t>
      </w:r>
      <w:proofErr w:type="spellStart"/>
      <w:r>
        <w:rPr>
          <w:rStyle w:val="HTMLCode"/>
        </w:rPr>
        <w:t>md.rulename</w:t>
      </w:r>
      <w:proofErr w:type="spellEnd"/>
    </w:p>
    <w:p w14:paraId="032DEFC1" w14:textId="77777777" w:rsidR="00B1298B" w:rsidRDefault="0044119D">
      <w:pPr>
        <w:pStyle w:val="HTMLPreformatted"/>
        <w:divId w:val="131141634"/>
        <w:rPr>
          <w:rStyle w:val="HTMLCode"/>
        </w:rPr>
      </w:pPr>
      <w:r>
        <w:rPr>
          <w:rStyle w:val="HTMLCode"/>
        </w:rPr>
        <w:t xml:space="preserve">WHERE </w:t>
      </w:r>
      <w:proofErr w:type="spellStart"/>
      <w:r>
        <w:rPr>
          <w:rStyle w:val="HTMLCode"/>
        </w:rPr>
        <w:t>sdv.attributename</w:t>
      </w:r>
      <w:proofErr w:type="spellEnd"/>
      <w:r>
        <w:rPr>
          <w:rStyle w:val="HTMLCode"/>
        </w:rPr>
        <w:t xml:space="preserve"> IN ('Agricultural Organic Soil Subsidence', 'Soil Susceptibility to Compaction', 'Organic Matter Depletion', 'Surface Salt Concentration', 'Hydric Rating by Map Unit', 'Suitability for Aerobic Soil Organisms', 'Ponding Frequency </w:t>
      </w:r>
      <w:proofErr w:type="spellStart"/>
      <w:r>
        <w:rPr>
          <w:rStyle w:val="HTMLCode"/>
        </w:rPr>
        <w:t>Class','Flooding</w:t>
      </w:r>
      <w:proofErr w:type="spellEnd"/>
      <w:r>
        <w:rPr>
          <w:rStyle w:val="HTMLCode"/>
        </w:rPr>
        <w:t xml:space="preserve"> Frequency Class',</w:t>
      </w:r>
    </w:p>
    <w:p w14:paraId="14535E5D" w14:textId="77777777" w:rsidR="00B1298B" w:rsidRDefault="0044119D">
      <w:pPr>
        <w:pStyle w:val="HTMLPreformatted"/>
        <w:divId w:val="131141634"/>
        <w:rPr>
          <w:rStyle w:val="HTMLCode"/>
        </w:rPr>
      </w:pPr>
      <w:r>
        <w:rPr>
          <w:rStyle w:val="HTMLCode"/>
        </w:rPr>
        <w:t xml:space="preserve">'Available Water </w:t>
      </w:r>
      <w:proofErr w:type="spellStart"/>
      <w:r>
        <w:rPr>
          <w:rStyle w:val="HTMLCode"/>
        </w:rPr>
        <w:t>Storage','Depth</w:t>
      </w:r>
      <w:proofErr w:type="spellEnd"/>
      <w:r>
        <w:rPr>
          <w:rStyle w:val="HTMLCode"/>
        </w:rPr>
        <w:t xml:space="preserve"> to Water Table', 'Drainage Class', 'Farmland Classification')</w:t>
      </w:r>
    </w:p>
    <w:p w14:paraId="5D57BF72" w14:textId="77777777" w:rsidR="00B1298B" w:rsidRDefault="0044119D">
      <w:pPr>
        <w:pStyle w:val="HTMLPreformatted"/>
        <w:divId w:val="131141634"/>
      </w:pPr>
      <w:r>
        <w:rPr>
          <w:rStyle w:val="HTMLCode"/>
        </w:rPr>
        <w:t xml:space="preserve">GROUP BY </w:t>
      </w:r>
      <w:proofErr w:type="spellStart"/>
      <w:r>
        <w:rPr>
          <w:rStyle w:val="HTMLCode"/>
        </w:rPr>
        <w:t>md.rulekey</w:t>
      </w:r>
      <w:proofErr w:type="spellEnd"/>
      <w:r>
        <w:rPr>
          <w:rStyle w:val="HTMLCode"/>
        </w:rPr>
        <w:t xml:space="preserve">, </w:t>
      </w:r>
      <w:proofErr w:type="spellStart"/>
      <w:r>
        <w:rPr>
          <w:rStyle w:val="HTMLCode"/>
        </w:rPr>
        <w:t>sdv.attributename</w:t>
      </w:r>
      <w:proofErr w:type="spellEnd"/>
      <w:r>
        <w:rPr>
          <w:rStyle w:val="HTMLCode"/>
        </w:rPr>
        <w:t xml:space="preserve">, </w:t>
      </w:r>
      <w:proofErr w:type="spellStart"/>
      <w:r>
        <w:rPr>
          <w:rStyle w:val="HTMLCode"/>
        </w:rPr>
        <w:t>sdv.nasisrulename</w:t>
      </w:r>
      <w:proofErr w:type="spellEnd"/>
      <w:r>
        <w:rPr>
          <w:rStyle w:val="HTMLCode"/>
        </w:rPr>
        <w:t xml:space="preserve">, </w:t>
      </w:r>
      <w:proofErr w:type="spellStart"/>
      <w:r>
        <w:rPr>
          <w:rStyle w:val="HTMLCode"/>
        </w:rPr>
        <w:t>sdv.resultcolumnname</w:t>
      </w:r>
      <w:proofErr w:type="spellEnd"/>
      <w:r>
        <w:rPr>
          <w:rStyle w:val="HTMLCode"/>
        </w:rPr>
        <w:t xml:space="preserve">, </w:t>
      </w:r>
      <w:proofErr w:type="spellStart"/>
      <w:r>
        <w:rPr>
          <w:rStyle w:val="HTMLCode"/>
        </w:rPr>
        <w:t>md.ruledesign</w:t>
      </w:r>
      <w:proofErr w:type="spellEnd"/>
      <w:r>
        <w:rPr>
          <w:rStyle w:val="HTMLCode"/>
        </w:rPr>
        <w:t xml:space="preserve">, </w:t>
      </w:r>
      <w:proofErr w:type="spellStart"/>
      <w:r>
        <w:rPr>
          <w:rStyle w:val="HTMLCode"/>
        </w:rPr>
        <w:t>sdv.notratedphrase</w:t>
      </w:r>
      <w:proofErr w:type="spellEnd"/>
      <w:r>
        <w:rPr>
          <w:rStyle w:val="HTMLCode"/>
        </w:rPr>
        <w:t xml:space="preserve">, </w:t>
      </w:r>
      <w:proofErr w:type="spellStart"/>
      <w:r>
        <w:rPr>
          <w:rStyle w:val="HTMLCode"/>
        </w:rPr>
        <w:t>sdv.maplegendxml</w:t>
      </w:r>
      <w:proofErr w:type="spellEnd"/>
      <w:r>
        <w:rPr>
          <w:rStyle w:val="HTMLCode"/>
        </w:rPr>
        <w:t xml:space="preserve">, </w:t>
      </w:r>
      <w:proofErr w:type="spellStart"/>
      <w:r>
        <w:rPr>
          <w:rStyle w:val="HTMLCode"/>
        </w:rPr>
        <w:t>sdv.attributedescription</w:t>
      </w:r>
      <w:proofErr w:type="spellEnd"/>
      <w:r>
        <w:rPr>
          <w:rStyle w:val="HTMLCode"/>
        </w:rPr>
        <w:t>;</w:t>
      </w:r>
    </w:p>
    <w:p w14:paraId="0A5868F6" w14:textId="77777777" w:rsidR="00B1298B" w:rsidRDefault="0044119D">
      <w:pPr>
        <w:numPr>
          <w:ilvl w:val="0"/>
          <w:numId w:val="4"/>
        </w:numPr>
        <w:spacing w:before="100" w:beforeAutospacing="1" w:after="100" w:afterAutospacing="1"/>
        <w:divId w:val="131141634"/>
        <w:rPr>
          <w:rFonts w:eastAsia="Times New Roman"/>
        </w:rPr>
      </w:pPr>
      <w:r>
        <w:rPr>
          <w:rFonts w:eastAsia="Times New Roman"/>
        </w:rPr>
        <w:lastRenderedPageBreak/>
        <w:t xml:space="preserve">Begin populating static tables. These are for the base soils data and metadata. No </w:t>
      </w:r>
      <w:proofErr w:type="spellStart"/>
      <w:r>
        <w:rPr>
          <w:rFonts w:eastAsia="Times New Roman"/>
        </w:rPr>
        <w:t>interp</w:t>
      </w:r>
      <w:proofErr w:type="spellEnd"/>
      <w:r>
        <w:rPr>
          <w:rFonts w:eastAsia="Times New Roman"/>
        </w:rPr>
        <w:t xml:space="preserve"> data yet.</w:t>
      </w:r>
    </w:p>
    <w:p w14:paraId="7CBF5219" w14:textId="77777777" w:rsidR="00B1298B" w:rsidRDefault="0044119D">
      <w:pPr>
        <w:numPr>
          <w:ilvl w:val="0"/>
          <w:numId w:val="4"/>
        </w:numPr>
        <w:spacing w:before="100" w:beforeAutospacing="1" w:after="100" w:afterAutospacing="1"/>
        <w:divId w:val="131141634"/>
        <w:rPr>
          <w:rFonts w:eastAsia="Times New Roman"/>
        </w:rPr>
      </w:pPr>
      <w:r>
        <w:rPr>
          <w:rFonts w:eastAsia="Times New Roman"/>
        </w:rPr>
        <w:t>Create a table containing nec</w:t>
      </w:r>
      <w:del w:id="146" w:author="Achen, Aaron - NRCS, Lincoln, NE" w:date="2019-08-06T15:16:00Z">
        <w:r>
          <w:rPr>
            <w:rFonts w:eastAsia="Times New Roman"/>
          </w:rPr>
          <w:delText>c</w:delText>
        </w:r>
      </w:del>
      <w:r>
        <w:rPr>
          <w:rFonts w:eastAsia="Times New Roman"/>
        </w:rPr>
        <w:t xml:space="preserve">essary </w:t>
      </w:r>
      <w:proofErr w:type="spellStart"/>
      <w:r>
        <w:rPr>
          <w:rFonts w:eastAsia="Times New Roman"/>
        </w:rPr>
        <w:t>interp</w:t>
      </w:r>
      <w:proofErr w:type="spellEnd"/>
      <w:r>
        <w:rPr>
          <w:rFonts w:eastAsia="Times New Roman"/>
        </w:rPr>
        <w:t xml:space="preserve"> data</w:t>
      </w:r>
      <w:ins w:id="147" w:author="Achen, Aaron - NRCS, Lincoln, NE" w:date="2019-08-08T11:29:00Z">
        <w:r w:rsidR="00E76BDB">
          <w:rPr>
            <w:rFonts w:eastAsia="Times New Roman"/>
          </w:rPr>
          <w:t>.</w:t>
        </w:r>
      </w:ins>
    </w:p>
    <w:p w14:paraId="52BD73C7" w14:textId="77777777" w:rsidR="00B1298B" w:rsidRDefault="0044119D">
      <w:pPr>
        <w:numPr>
          <w:ilvl w:val="0"/>
          <w:numId w:val="4"/>
        </w:numPr>
        <w:spacing w:before="100" w:beforeAutospacing="1" w:after="100" w:afterAutospacing="1"/>
        <w:divId w:val="131141634"/>
        <w:rPr>
          <w:rFonts w:eastAsia="Times New Roman"/>
        </w:rPr>
      </w:pPr>
      <w:r>
        <w:rPr>
          <w:rFonts w:eastAsia="Times New Roman"/>
        </w:rPr>
        <w:t xml:space="preserve">Please note that if we instead get </w:t>
      </w:r>
      <w:proofErr w:type="spellStart"/>
      <w:r>
        <w:rPr>
          <w:rFonts w:eastAsia="Times New Roman"/>
        </w:rPr>
        <w:t>ruledesign</w:t>
      </w:r>
      <w:proofErr w:type="spellEnd"/>
      <w:r>
        <w:rPr>
          <w:rFonts w:eastAsia="Times New Roman"/>
        </w:rPr>
        <w:t xml:space="preserve"> from </w:t>
      </w:r>
      <w:proofErr w:type="spellStart"/>
      <w:r>
        <w:rPr>
          <w:rFonts w:eastAsia="Times New Roman"/>
        </w:rPr>
        <w:t>sdvattribute</w:t>
      </w:r>
      <w:proofErr w:type="spellEnd"/>
      <w:r>
        <w:rPr>
          <w:rFonts w:eastAsia="Times New Roman"/>
        </w:rPr>
        <w:t>, those values change to integer as in 1:limitation, 2:suitability</w:t>
      </w:r>
      <w:ins w:id="148" w:author="Achen, Aaron - NRCS, Lincoln, NE" w:date="2019-08-08T11:29:00Z">
        <w:r w:rsidR="00E76BDB">
          <w:rPr>
            <w:rFonts w:eastAsia="Times New Roman"/>
          </w:rPr>
          <w:t>.</w:t>
        </w:r>
      </w:ins>
    </w:p>
    <w:p w14:paraId="490F8C4F" w14:textId="77777777" w:rsidR="00B1298B" w:rsidRDefault="0044119D">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2034987"/>
        <w:rPr>
          <w:rFonts w:eastAsia="Times New Roman"/>
        </w:rPr>
      </w:pPr>
      <w:bookmarkStart w:id="149" w:name="_Toc16245588"/>
      <w:r>
        <w:rPr>
          <w:rFonts w:eastAsia="Times New Roman"/>
        </w:rPr>
        <w:t xml:space="preserve">Populate soil map unit acres, aggregated by </w:t>
      </w:r>
      <w:proofErr w:type="spellStart"/>
      <w:r>
        <w:rPr>
          <w:rFonts w:eastAsia="Times New Roman"/>
        </w:rPr>
        <w:t>mukey</w:t>
      </w:r>
      <w:proofErr w:type="spellEnd"/>
      <w:r>
        <w:rPr>
          <w:rFonts w:eastAsia="Times New Roman"/>
        </w:rPr>
        <w:t xml:space="preserve"> (merges polygons together)</w:t>
      </w:r>
      <w:bookmarkEnd w:id="149"/>
    </w:p>
    <w:p w14:paraId="74868591" w14:textId="77777777" w:rsidR="00B1298B" w:rsidRDefault="0044119D">
      <w:pPr>
        <w:pStyle w:val="HTMLPreformatted"/>
        <w:divId w:val="1912034987"/>
        <w:rPr>
          <w:rStyle w:val="HTMLCode"/>
        </w:rPr>
      </w:pPr>
      <w:r>
        <w:rPr>
          <w:rStyle w:val="HTMLCode"/>
        </w:rPr>
        <w:t xml:space="preserve">-- Soil map unit acres, aggregated by </w:t>
      </w:r>
      <w:proofErr w:type="spellStart"/>
      <w:r>
        <w:rPr>
          <w:rStyle w:val="HTMLCode"/>
        </w:rPr>
        <w:t>mukey</w:t>
      </w:r>
      <w:proofErr w:type="spellEnd"/>
      <w:r>
        <w:rPr>
          <w:rStyle w:val="HTMLCode"/>
        </w:rPr>
        <w:t xml:space="preserve"> (merges polygons together)</w:t>
      </w:r>
    </w:p>
    <w:p w14:paraId="67BF07D4" w14:textId="77777777" w:rsidR="00B1298B" w:rsidRDefault="0044119D">
      <w:pPr>
        <w:pStyle w:val="HTMLPreformatted"/>
        <w:divId w:val="1912034987"/>
        <w:rPr>
          <w:rStyle w:val="HTMLCode"/>
        </w:rPr>
      </w:pPr>
      <w:r>
        <w:rPr>
          <w:rStyle w:val="HTMLCode"/>
        </w:rPr>
        <w:t>CREATE TABLE #M2</w:t>
      </w:r>
    </w:p>
    <w:p w14:paraId="269C4F78" w14:textId="77777777" w:rsidR="00B1298B" w:rsidRDefault="0044119D">
      <w:pPr>
        <w:pStyle w:val="HTMLPreformatted"/>
        <w:divId w:val="1912034987"/>
        <w:rPr>
          <w:rStyle w:val="HTMLCode"/>
        </w:rPr>
      </w:pPr>
      <w:r>
        <w:rPr>
          <w:rStyle w:val="HTMLCode"/>
        </w:rPr>
        <w:t xml:space="preserve">    ( </w:t>
      </w:r>
      <w:proofErr w:type="spellStart"/>
      <w:r>
        <w:rPr>
          <w:rStyle w:val="HTMLCode"/>
        </w:rPr>
        <w:t>aoiid</w:t>
      </w:r>
      <w:proofErr w:type="spellEnd"/>
      <w:r>
        <w:rPr>
          <w:rStyle w:val="HTMLCode"/>
        </w:rPr>
        <w:t xml:space="preserve"> INT,</w:t>
      </w:r>
    </w:p>
    <w:p w14:paraId="55A1874F" w14:textId="77777777" w:rsidR="00B1298B" w:rsidRDefault="0044119D">
      <w:pPr>
        <w:pStyle w:val="HTMLPreformatted"/>
        <w:divId w:val="1912034987"/>
        <w:rPr>
          <w:rStyle w:val="HTMLCode"/>
        </w:rPr>
      </w:pPr>
      <w:r>
        <w:rPr>
          <w:rStyle w:val="HTMLCode"/>
        </w:rPr>
        <w:t xml:space="preserve">    </w:t>
      </w:r>
      <w:proofErr w:type="spellStart"/>
      <w:r>
        <w:rPr>
          <w:rStyle w:val="HTMLCode"/>
        </w:rPr>
        <w:t>landunit</w:t>
      </w:r>
      <w:proofErr w:type="spellEnd"/>
      <w:r>
        <w:rPr>
          <w:rStyle w:val="HTMLCode"/>
        </w:rPr>
        <w:t xml:space="preserve"> CHAR(20),</w:t>
      </w:r>
    </w:p>
    <w:p w14:paraId="30D0BDF0" w14:textId="77777777" w:rsidR="00B1298B" w:rsidRDefault="0044119D">
      <w:pPr>
        <w:pStyle w:val="HTMLPreformatted"/>
        <w:divId w:val="1912034987"/>
        <w:rPr>
          <w:rStyle w:val="HTMLCode"/>
        </w:rPr>
      </w:pPr>
      <w:r>
        <w:rPr>
          <w:rStyle w:val="HTMLCode"/>
        </w:rPr>
        <w:t xml:space="preserve">    </w:t>
      </w:r>
      <w:proofErr w:type="spellStart"/>
      <w:r>
        <w:rPr>
          <w:rStyle w:val="HTMLCode"/>
        </w:rPr>
        <w:t>mukey</w:t>
      </w:r>
      <w:proofErr w:type="spellEnd"/>
      <w:r>
        <w:rPr>
          <w:rStyle w:val="HTMLCode"/>
        </w:rPr>
        <w:t xml:space="preserve"> INT,</w:t>
      </w:r>
    </w:p>
    <w:p w14:paraId="53136AAA" w14:textId="77777777" w:rsidR="00B1298B" w:rsidRDefault="0044119D">
      <w:pPr>
        <w:pStyle w:val="HTMLPreformatted"/>
        <w:divId w:val="1912034987"/>
        <w:rPr>
          <w:rStyle w:val="HTMLCode"/>
        </w:rPr>
      </w:pPr>
      <w:r>
        <w:rPr>
          <w:rStyle w:val="HTMLCode"/>
        </w:rPr>
        <w:t xml:space="preserve">    </w:t>
      </w:r>
      <w:proofErr w:type="spellStart"/>
      <w:r>
        <w:rPr>
          <w:rStyle w:val="HTMLCode"/>
        </w:rPr>
        <w:t>mapunit_acres</w:t>
      </w:r>
      <w:proofErr w:type="spellEnd"/>
      <w:r>
        <w:rPr>
          <w:rStyle w:val="HTMLCode"/>
        </w:rPr>
        <w:t xml:space="preserve"> FLOAT</w:t>
      </w:r>
    </w:p>
    <w:p w14:paraId="2AEFEABA" w14:textId="77777777" w:rsidR="00B1298B" w:rsidRDefault="0044119D">
      <w:pPr>
        <w:pStyle w:val="HTMLPreformatted"/>
        <w:divId w:val="1912034987"/>
      </w:pPr>
      <w:r>
        <w:rPr>
          <w:rStyle w:val="HTMLCode"/>
        </w:rPr>
        <w:t xml:space="preserve">    );</w:t>
      </w:r>
    </w:p>
    <w:p w14:paraId="510CBBC9" w14:textId="77777777" w:rsidR="00B1298B" w:rsidRDefault="0044119D">
      <w:pPr>
        <w:pStyle w:val="HTMLPreformatted"/>
        <w:divId w:val="1912034987"/>
        <w:rPr>
          <w:rStyle w:val="HTMLCode"/>
        </w:rPr>
      </w:pPr>
      <w:r>
        <w:rPr>
          <w:rStyle w:val="HTMLCode"/>
        </w:rPr>
        <w:t>INSERT INTO #M2</w:t>
      </w:r>
    </w:p>
    <w:p w14:paraId="708CDC2B" w14:textId="77777777" w:rsidR="00B1298B" w:rsidRDefault="0044119D">
      <w:pPr>
        <w:pStyle w:val="HTMLPreformatted"/>
        <w:divId w:val="1912034987"/>
        <w:rPr>
          <w:rStyle w:val="HTMLCode"/>
        </w:rPr>
      </w:pPr>
      <w:r>
        <w:rPr>
          <w:rStyle w:val="HTMLCode"/>
        </w:rPr>
        <w:t>SELECT DISTINCT M1.aoiid, M1.landunit, M1.mukey,</w:t>
      </w:r>
    </w:p>
    <w:p w14:paraId="66E748C4" w14:textId="77777777" w:rsidR="00B1298B" w:rsidRDefault="0044119D">
      <w:pPr>
        <w:pStyle w:val="HTMLPreformatted"/>
        <w:divId w:val="1912034987"/>
        <w:rPr>
          <w:rStyle w:val="HTMLCode"/>
        </w:rPr>
      </w:pPr>
      <w:r>
        <w:rPr>
          <w:rStyle w:val="HTMLCode"/>
        </w:rPr>
        <w:t xml:space="preserve">ROUND (SUM (M1.poly_acres) OVER(PARTITION BY M1.landunit, M1.mukey), 3) AS </w:t>
      </w:r>
      <w:proofErr w:type="spellStart"/>
      <w:r>
        <w:rPr>
          <w:rStyle w:val="HTMLCode"/>
        </w:rPr>
        <w:t>mapunit_acres</w:t>
      </w:r>
      <w:proofErr w:type="spellEnd"/>
    </w:p>
    <w:p w14:paraId="51DF7DD0" w14:textId="77777777" w:rsidR="00B1298B" w:rsidRDefault="0044119D">
      <w:pPr>
        <w:pStyle w:val="HTMLPreformatted"/>
        <w:divId w:val="1912034987"/>
        <w:rPr>
          <w:rStyle w:val="HTMLCode"/>
        </w:rPr>
      </w:pPr>
      <w:r>
        <w:rPr>
          <w:rStyle w:val="HTMLCode"/>
        </w:rPr>
        <w:t>FROM #AoiSoils2 AS M1</w:t>
      </w:r>
    </w:p>
    <w:p w14:paraId="05EA8303" w14:textId="77777777" w:rsidR="00B1298B" w:rsidRDefault="0044119D">
      <w:pPr>
        <w:pStyle w:val="HTMLPreformatted"/>
        <w:divId w:val="1912034987"/>
      </w:pPr>
      <w:r>
        <w:rPr>
          <w:rStyle w:val="HTMLCode"/>
        </w:rPr>
        <w:t>GROUP BY M1.aoiid, M1.landunit, M1.mukey, M1.poly_acres;</w:t>
      </w:r>
    </w:p>
    <w:tbl>
      <w:tblPr>
        <w:tblW w:w="0" w:type="auto"/>
        <w:tblCellSpacing w:w="15" w:type="dxa"/>
        <w:tblLook w:val="04A0" w:firstRow="1" w:lastRow="0" w:firstColumn="1" w:lastColumn="0" w:noHBand="0" w:noVBand="1"/>
      </w:tblPr>
      <w:tblGrid>
        <w:gridCol w:w="582"/>
        <w:gridCol w:w="1187"/>
        <w:gridCol w:w="900"/>
        <w:gridCol w:w="1595"/>
      </w:tblGrid>
      <w:tr w:rsidR="00B1298B" w14:paraId="7753ADC7" w14:textId="77777777">
        <w:trPr>
          <w:divId w:val="1912034987"/>
          <w:tblHeader/>
          <w:tblCellSpacing w:w="15" w:type="dxa"/>
        </w:trPr>
        <w:tc>
          <w:tcPr>
            <w:tcW w:w="0" w:type="auto"/>
            <w:tcMar>
              <w:top w:w="15" w:type="dxa"/>
              <w:left w:w="15" w:type="dxa"/>
              <w:bottom w:w="15" w:type="dxa"/>
              <w:right w:w="15" w:type="dxa"/>
            </w:tcMar>
            <w:vAlign w:val="center"/>
            <w:hideMark/>
          </w:tcPr>
          <w:p w14:paraId="10B0B387" w14:textId="77777777" w:rsidR="00B1298B" w:rsidRDefault="0044119D">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14:paraId="65E406AD" w14:textId="77777777" w:rsidR="00B1298B" w:rsidRDefault="0044119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77E1035F" w14:textId="77777777" w:rsidR="00B1298B" w:rsidRDefault="0044119D">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14:paraId="0E4B3C44" w14:textId="77777777" w:rsidR="00B1298B" w:rsidRDefault="0044119D">
            <w:pPr>
              <w:jc w:val="center"/>
              <w:rPr>
                <w:rFonts w:eastAsia="Times New Roman"/>
                <w:b/>
                <w:bCs/>
              </w:rPr>
            </w:pPr>
            <w:proofErr w:type="spellStart"/>
            <w:r>
              <w:rPr>
                <w:rFonts w:eastAsia="Times New Roman"/>
                <w:b/>
                <w:bCs/>
              </w:rPr>
              <w:t>mapunit_acres</w:t>
            </w:r>
            <w:proofErr w:type="spellEnd"/>
          </w:p>
        </w:tc>
      </w:tr>
      <w:tr w:rsidR="00B1298B" w14:paraId="324C1AFE" w14:textId="77777777">
        <w:trPr>
          <w:divId w:val="1912034987"/>
          <w:tblCellSpacing w:w="15" w:type="dxa"/>
        </w:trPr>
        <w:tc>
          <w:tcPr>
            <w:tcW w:w="0" w:type="auto"/>
            <w:tcMar>
              <w:top w:w="15" w:type="dxa"/>
              <w:left w:w="15" w:type="dxa"/>
              <w:bottom w:w="15" w:type="dxa"/>
              <w:right w:w="15" w:type="dxa"/>
            </w:tcMar>
            <w:vAlign w:val="center"/>
            <w:hideMark/>
          </w:tcPr>
          <w:p w14:paraId="603EAA85"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F209AA3"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0D955C1" w14:textId="77777777" w:rsidR="00B1298B" w:rsidRDefault="0044119D">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14:paraId="2CBB8E3A" w14:textId="77777777" w:rsidR="00B1298B" w:rsidRDefault="0044119D">
            <w:pPr>
              <w:rPr>
                <w:rFonts w:eastAsia="Times New Roman"/>
              </w:rPr>
            </w:pPr>
            <w:r>
              <w:rPr>
                <w:rFonts w:eastAsia="Times New Roman"/>
              </w:rPr>
              <w:t>0.426</w:t>
            </w:r>
          </w:p>
        </w:tc>
      </w:tr>
      <w:tr w:rsidR="00B1298B" w14:paraId="7F420647" w14:textId="77777777">
        <w:trPr>
          <w:divId w:val="1912034987"/>
          <w:tblCellSpacing w:w="15" w:type="dxa"/>
        </w:trPr>
        <w:tc>
          <w:tcPr>
            <w:tcW w:w="0" w:type="auto"/>
            <w:tcMar>
              <w:top w:w="15" w:type="dxa"/>
              <w:left w:w="15" w:type="dxa"/>
              <w:bottom w:w="15" w:type="dxa"/>
              <w:right w:w="15" w:type="dxa"/>
            </w:tcMar>
            <w:vAlign w:val="center"/>
            <w:hideMark/>
          </w:tcPr>
          <w:p w14:paraId="2CB45209"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CBBF79B"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216A659" w14:textId="77777777" w:rsidR="00B1298B" w:rsidRDefault="0044119D">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14:paraId="69F88CE4" w14:textId="77777777" w:rsidR="00B1298B" w:rsidRDefault="0044119D">
            <w:pPr>
              <w:rPr>
                <w:rFonts w:eastAsia="Times New Roman"/>
              </w:rPr>
            </w:pPr>
            <w:r>
              <w:rPr>
                <w:rFonts w:eastAsia="Times New Roman"/>
              </w:rPr>
              <w:t>0.287</w:t>
            </w:r>
          </w:p>
        </w:tc>
      </w:tr>
      <w:tr w:rsidR="00B1298B" w14:paraId="2617BA6C" w14:textId="77777777">
        <w:trPr>
          <w:divId w:val="1912034987"/>
          <w:tblCellSpacing w:w="15" w:type="dxa"/>
        </w:trPr>
        <w:tc>
          <w:tcPr>
            <w:tcW w:w="0" w:type="auto"/>
            <w:tcMar>
              <w:top w:w="15" w:type="dxa"/>
              <w:left w:w="15" w:type="dxa"/>
              <w:bottom w:w="15" w:type="dxa"/>
              <w:right w:w="15" w:type="dxa"/>
            </w:tcMar>
            <w:vAlign w:val="center"/>
            <w:hideMark/>
          </w:tcPr>
          <w:p w14:paraId="22F7D0E0"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1814D740"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2927CBA" w14:textId="77777777" w:rsidR="00B1298B" w:rsidRDefault="0044119D">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14:paraId="78C7DA89" w14:textId="77777777" w:rsidR="00B1298B" w:rsidRDefault="0044119D">
            <w:pPr>
              <w:rPr>
                <w:rFonts w:eastAsia="Times New Roman"/>
              </w:rPr>
            </w:pPr>
            <w:r>
              <w:rPr>
                <w:rFonts w:eastAsia="Times New Roman"/>
              </w:rPr>
              <w:t>1.729</w:t>
            </w:r>
          </w:p>
        </w:tc>
      </w:tr>
      <w:tr w:rsidR="00B1298B" w14:paraId="672D4533" w14:textId="77777777">
        <w:trPr>
          <w:divId w:val="1912034987"/>
          <w:tblCellSpacing w:w="15" w:type="dxa"/>
        </w:trPr>
        <w:tc>
          <w:tcPr>
            <w:tcW w:w="0" w:type="auto"/>
            <w:tcMar>
              <w:top w:w="15" w:type="dxa"/>
              <w:left w:w="15" w:type="dxa"/>
              <w:bottom w:w="15" w:type="dxa"/>
              <w:right w:w="15" w:type="dxa"/>
            </w:tcMar>
            <w:vAlign w:val="center"/>
            <w:hideMark/>
          </w:tcPr>
          <w:p w14:paraId="7757966D"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632C197"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439B093" w14:textId="77777777" w:rsidR="00B1298B" w:rsidRDefault="0044119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0437AE7B" w14:textId="77777777" w:rsidR="00B1298B" w:rsidRDefault="0044119D">
            <w:pPr>
              <w:rPr>
                <w:rFonts w:eastAsia="Times New Roman"/>
              </w:rPr>
            </w:pPr>
            <w:r>
              <w:rPr>
                <w:rFonts w:eastAsia="Times New Roman"/>
              </w:rPr>
              <w:t>56.699</w:t>
            </w:r>
          </w:p>
        </w:tc>
      </w:tr>
      <w:tr w:rsidR="00B1298B" w14:paraId="76E28FA1" w14:textId="77777777">
        <w:trPr>
          <w:divId w:val="1912034987"/>
          <w:tblCellSpacing w:w="15" w:type="dxa"/>
        </w:trPr>
        <w:tc>
          <w:tcPr>
            <w:tcW w:w="0" w:type="auto"/>
            <w:tcMar>
              <w:top w:w="15" w:type="dxa"/>
              <w:left w:w="15" w:type="dxa"/>
              <w:bottom w:w="15" w:type="dxa"/>
              <w:right w:w="15" w:type="dxa"/>
            </w:tcMar>
            <w:vAlign w:val="center"/>
            <w:hideMark/>
          </w:tcPr>
          <w:p w14:paraId="4EC4AF49"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6A8563BA"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1A4FB91B" w14:textId="77777777" w:rsidR="00B1298B" w:rsidRDefault="0044119D">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14:paraId="7F7CEED0" w14:textId="77777777" w:rsidR="00B1298B" w:rsidRDefault="0044119D">
            <w:pPr>
              <w:rPr>
                <w:rFonts w:eastAsia="Times New Roman"/>
              </w:rPr>
            </w:pPr>
            <w:r>
              <w:rPr>
                <w:rFonts w:eastAsia="Times New Roman"/>
              </w:rPr>
              <w:t>1.35</w:t>
            </w:r>
          </w:p>
        </w:tc>
      </w:tr>
      <w:tr w:rsidR="00B1298B" w14:paraId="1AB7F990" w14:textId="77777777">
        <w:trPr>
          <w:divId w:val="1912034987"/>
          <w:tblCellSpacing w:w="15" w:type="dxa"/>
        </w:trPr>
        <w:tc>
          <w:tcPr>
            <w:tcW w:w="0" w:type="auto"/>
            <w:tcMar>
              <w:top w:w="15" w:type="dxa"/>
              <w:left w:w="15" w:type="dxa"/>
              <w:bottom w:w="15" w:type="dxa"/>
              <w:right w:w="15" w:type="dxa"/>
            </w:tcMar>
            <w:vAlign w:val="center"/>
            <w:hideMark/>
          </w:tcPr>
          <w:p w14:paraId="6CAD0D3F"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5E20A2B"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BACFD33" w14:textId="77777777" w:rsidR="00B1298B" w:rsidRDefault="0044119D">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14:paraId="067A3E62" w14:textId="77777777" w:rsidR="00B1298B" w:rsidRDefault="0044119D">
            <w:pPr>
              <w:rPr>
                <w:rFonts w:eastAsia="Times New Roman"/>
              </w:rPr>
            </w:pPr>
            <w:r>
              <w:rPr>
                <w:rFonts w:eastAsia="Times New Roman"/>
              </w:rPr>
              <w:t>0.129</w:t>
            </w:r>
          </w:p>
        </w:tc>
      </w:tr>
      <w:tr w:rsidR="00B1298B" w14:paraId="6042EC03" w14:textId="77777777">
        <w:trPr>
          <w:divId w:val="1912034987"/>
          <w:tblCellSpacing w:w="15" w:type="dxa"/>
        </w:trPr>
        <w:tc>
          <w:tcPr>
            <w:tcW w:w="0" w:type="auto"/>
            <w:tcMar>
              <w:top w:w="15" w:type="dxa"/>
              <w:left w:w="15" w:type="dxa"/>
              <w:bottom w:w="15" w:type="dxa"/>
              <w:right w:w="15" w:type="dxa"/>
            </w:tcMar>
            <w:vAlign w:val="center"/>
            <w:hideMark/>
          </w:tcPr>
          <w:p w14:paraId="1EEDD97D"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25BD5186"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AED5599" w14:textId="77777777" w:rsidR="00B1298B" w:rsidRDefault="0044119D">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14:paraId="2DF9B935" w14:textId="77777777" w:rsidR="00B1298B" w:rsidRDefault="0044119D">
            <w:pPr>
              <w:rPr>
                <w:rFonts w:eastAsia="Times New Roman"/>
              </w:rPr>
            </w:pPr>
            <w:r>
              <w:rPr>
                <w:rFonts w:eastAsia="Times New Roman"/>
              </w:rPr>
              <w:t>28.479</w:t>
            </w:r>
          </w:p>
        </w:tc>
      </w:tr>
      <w:tr w:rsidR="00B1298B" w14:paraId="102BF878" w14:textId="77777777">
        <w:trPr>
          <w:divId w:val="1912034987"/>
          <w:tblCellSpacing w:w="15" w:type="dxa"/>
        </w:trPr>
        <w:tc>
          <w:tcPr>
            <w:tcW w:w="0" w:type="auto"/>
            <w:tcMar>
              <w:top w:w="15" w:type="dxa"/>
              <w:left w:w="15" w:type="dxa"/>
              <w:bottom w:w="15" w:type="dxa"/>
              <w:right w:w="15" w:type="dxa"/>
            </w:tcMar>
            <w:vAlign w:val="center"/>
            <w:hideMark/>
          </w:tcPr>
          <w:p w14:paraId="02650D0E"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9B27D04"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F7305BB" w14:textId="77777777" w:rsidR="00B1298B" w:rsidRDefault="0044119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0AAFAA7B" w14:textId="77777777" w:rsidR="00B1298B" w:rsidRDefault="0044119D">
            <w:pPr>
              <w:rPr>
                <w:rFonts w:eastAsia="Times New Roman"/>
              </w:rPr>
            </w:pPr>
            <w:r>
              <w:rPr>
                <w:rFonts w:eastAsia="Times New Roman"/>
              </w:rPr>
              <w:t>4.983</w:t>
            </w:r>
          </w:p>
        </w:tc>
      </w:tr>
      <w:tr w:rsidR="00B1298B" w14:paraId="361D96E8" w14:textId="77777777">
        <w:trPr>
          <w:divId w:val="1912034987"/>
          <w:tblCellSpacing w:w="15" w:type="dxa"/>
        </w:trPr>
        <w:tc>
          <w:tcPr>
            <w:tcW w:w="0" w:type="auto"/>
            <w:tcMar>
              <w:top w:w="15" w:type="dxa"/>
              <w:left w:w="15" w:type="dxa"/>
              <w:bottom w:w="15" w:type="dxa"/>
              <w:right w:w="15" w:type="dxa"/>
            </w:tcMar>
            <w:vAlign w:val="center"/>
            <w:hideMark/>
          </w:tcPr>
          <w:p w14:paraId="01E7C786"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3DE0E70"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8DC9F5A" w14:textId="77777777" w:rsidR="00B1298B" w:rsidRDefault="0044119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72DA272B" w14:textId="77777777" w:rsidR="00B1298B" w:rsidRDefault="0044119D">
            <w:pPr>
              <w:rPr>
                <w:rFonts w:eastAsia="Times New Roman"/>
              </w:rPr>
            </w:pPr>
            <w:r>
              <w:rPr>
                <w:rFonts w:eastAsia="Times New Roman"/>
              </w:rPr>
              <w:t>16.106</w:t>
            </w:r>
          </w:p>
        </w:tc>
      </w:tr>
      <w:tr w:rsidR="00B1298B" w14:paraId="08CC72BD" w14:textId="77777777">
        <w:trPr>
          <w:divId w:val="1912034987"/>
          <w:tblCellSpacing w:w="15" w:type="dxa"/>
        </w:trPr>
        <w:tc>
          <w:tcPr>
            <w:tcW w:w="0" w:type="auto"/>
            <w:tcMar>
              <w:top w:w="15" w:type="dxa"/>
              <w:left w:w="15" w:type="dxa"/>
              <w:bottom w:w="15" w:type="dxa"/>
              <w:right w:w="15" w:type="dxa"/>
            </w:tcMar>
            <w:vAlign w:val="center"/>
            <w:hideMark/>
          </w:tcPr>
          <w:p w14:paraId="2833068B"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88EC82E"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28A263B4" w14:textId="77777777" w:rsidR="00B1298B" w:rsidRDefault="0044119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78D7C5CE" w14:textId="77777777" w:rsidR="00B1298B" w:rsidRDefault="0044119D">
            <w:pPr>
              <w:rPr>
                <w:rFonts w:eastAsia="Times New Roman"/>
              </w:rPr>
            </w:pPr>
            <w:r>
              <w:rPr>
                <w:rFonts w:eastAsia="Times New Roman"/>
              </w:rPr>
              <w:t>12.638</w:t>
            </w:r>
          </w:p>
        </w:tc>
      </w:tr>
      <w:tr w:rsidR="00B1298B" w14:paraId="0AB82636" w14:textId="77777777">
        <w:trPr>
          <w:divId w:val="1912034987"/>
          <w:tblCellSpacing w:w="15" w:type="dxa"/>
        </w:trPr>
        <w:tc>
          <w:tcPr>
            <w:tcW w:w="0" w:type="auto"/>
            <w:tcMar>
              <w:top w:w="15" w:type="dxa"/>
              <w:left w:w="15" w:type="dxa"/>
              <w:bottom w:w="15" w:type="dxa"/>
              <w:right w:w="15" w:type="dxa"/>
            </w:tcMar>
            <w:vAlign w:val="center"/>
            <w:hideMark/>
          </w:tcPr>
          <w:p w14:paraId="265A7CBA"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86FAAA8"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6EF2ECFC" w14:textId="77777777" w:rsidR="00B1298B" w:rsidRDefault="0044119D">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14:paraId="787A666C" w14:textId="77777777" w:rsidR="00B1298B" w:rsidRDefault="0044119D">
            <w:pPr>
              <w:rPr>
                <w:rFonts w:eastAsia="Times New Roman"/>
              </w:rPr>
            </w:pPr>
            <w:r>
              <w:rPr>
                <w:rFonts w:eastAsia="Times New Roman"/>
              </w:rPr>
              <w:t>17.691</w:t>
            </w:r>
          </w:p>
        </w:tc>
      </w:tr>
      <w:tr w:rsidR="00B1298B" w14:paraId="23F6E811" w14:textId="77777777">
        <w:trPr>
          <w:divId w:val="1912034987"/>
          <w:tblCellSpacing w:w="15" w:type="dxa"/>
        </w:trPr>
        <w:tc>
          <w:tcPr>
            <w:tcW w:w="0" w:type="auto"/>
            <w:tcMar>
              <w:top w:w="15" w:type="dxa"/>
              <w:left w:w="15" w:type="dxa"/>
              <w:bottom w:w="15" w:type="dxa"/>
              <w:right w:w="15" w:type="dxa"/>
            </w:tcMar>
            <w:vAlign w:val="center"/>
            <w:hideMark/>
          </w:tcPr>
          <w:p w14:paraId="559EAB86"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43271F94"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4EF339D2" w14:textId="77777777" w:rsidR="00B1298B" w:rsidRDefault="0044119D">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14:paraId="63FE0AF3" w14:textId="77777777" w:rsidR="00B1298B" w:rsidRDefault="0044119D">
            <w:pPr>
              <w:rPr>
                <w:rFonts w:eastAsia="Times New Roman"/>
              </w:rPr>
            </w:pPr>
            <w:r>
              <w:rPr>
                <w:rFonts w:eastAsia="Times New Roman"/>
              </w:rPr>
              <w:t>0.032</w:t>
            </w:r>
          </w:p>
        </w:tc>
      </w:tr>
      <w:tr w:rsidR="00B1298B" w14:paraId="5AB3D258" w14:textId="77777777">
        <w:trPr>
          <w:divId w:val="1912034987"/>
          <w:tblCellSpacing w:w="15" w:type="dxa"/>
        </w:trPr>
        <w:tc>
          <w:tcPr>
            <w:tcW w:w="0" w:type="auto"/>
            <w:tcMar>
              <w:top w:w="15" w:type="dxa"/>
              <w:left w:w="15" w:type="dxa"/>
              <w:bottom w:w="15" w:type="dxa"/>
              <w:right w:w="15" w:type="dxa"/>
            </w:tcMar>
            <w:vAlign w:val="center"/>
            <w:hideMark/>
          </w:tcPr>
          <w:p w14:paraId="52319B35"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41C2196"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56414F75" w14:textId="77777777" w:rsidR="00B1298B" w:rsidRDefault="0044119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22921EC9" w14:textId="77777777" w:rsidR="00B1298B" w:rsidRDefault="0044119D">
            <w:pPr>
              <w:rPr>
                <w:rFonts w:eastAsia="Times New Roman"/>
              </w:rPr>
            </w:pPr>
            <w:r>
              <w:rPr>
                <w:rFonts w:eastAsia="Times New Roman"/>
              </w:rPr>
              <w:t>181.356</w:t>
            </w:r>
          </w:p>
        </w:tc>
      </w:tr>
      <w:tr w:rsidR="00B1298B" w14:paraId="08601140" w14:textId="77777777">
        <w:trPr>
          <w:divId w:val="1912034987"/>
          <w:tblCellSpacing w:w="15" w:type="dxa"/>
        </w:trPr>
        <w:tc>
          <w:tcPr>
            <w:tcW w:w="0" w:type="auto"/>
            <w:tcMar>
              <w:top w:w="15" w:type="dxa"/>
              <w:left w:w="15" w:type="dxa"/>
              <w:bottom w:w="15" w:type="dxa"/>
              <w:right w:w="15" w:type="dxa"/>
            </w:tcMar>
            <w:vAlign w:val="center"/>
            <w:hideMark/>
          </w:tcPr>
          <w:p w14:paraId="3F996531"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ACBDFDD"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7A582408" w14:textId="77777777" w:rsidR="00B1298B" w:rsidRDefault="0044119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226B45C3" w14:textId="77777777" w:rsidR="00B1298B" w:rsidRDefault="0044119D">
            <w:pPr>
              <w:rPr>
                <w:rFonts w:eastAsia="Times New Roman"/>
              </w:rPr>
            </w:pPr>
            <w:r>
              <w:rPr>
                <w:rFonts w:eastAsia="Times New Roman"/>
              </w:rPr>
              <w:t>2.449</w:t>
            </w:r>
          </w:p>
        </w:tc>
      </w:tr>
      <w:tr w:rsidR="00B1298B" w14:paraId="149639DA" w14:textId="77777777">
        <w:trPr>
          <w:divId w:val="1912034987"/>
          <w:tblCellSpacing w:w="15" w:type="dxa"/>
        </w:trPr>
        <w:tc>
          <w:tcPr>
            <w:tcW w:w="0" w:type="auto"/>
            <w:tcMar>
              <w:top w:w="15" w:type="dxa"/>
              <w:left w:w="15" w:type="dxa"/>
              <w:bottom w:w="15" w:type="dxa"/>
              <w:right w:w="15" w:type="dxa"/>
            </w:tcMar>
            <w:vAlign w:val="center"/>
            <w:hideMark/>
          </w:tcPr>
          <w:p w14:paraId="68827BB2"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70D04563"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102CC1F" w14:textId="77777777" w:rsidR="00B1298B" w:rsidRDefault="0044119D">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14:paraId="635D7D21" w14:textId="77777777" w:rsidR="00B1298B" w:rsidRDefault="0044119D">
            <w:pPr>
              <w:rPr>
                <w:rFonts w:eastAsia="Times New Roman"/>
              </w:rPr>
            </w:pPr>
            <w:r>
              <w:rPr>
                <w:rFonts w:eastAsia="Times New Roman"/>
              </w:rPr>
              <w:t>4.599</w:t>
            </w:r>
          </w:p>
        </w:tc>
      </w:tr>
      <w:tr w:rsidR="00B1298B" w14:paraId="6032C775" w14:textId="77777777">
        <w:trPr>
          <w:divId w:val="1912034987"/>
          <w:tblCellSpacing w:w="15" w:type="dxa"/>
        </w:trPr>
        <w:tc>
          <w:tcPr>
            <w:tcW w:w="0" w:type="auto"/>
            <w:tcMar>
              <w:top w:w="15" w:type="dxa"/>
              <w:left w:w="15" w:type="dxa"/>
              <w:bottom w:w="15" w:type="dxa"/>
              <w:right w:w="15" w:type="dxa"/>
            </w:tcMar>
            <w:vAlign w:val="center"/>
            <w:hideMark/>
          </w:tcPr>
          <w:p w14:paraId="62361D7C" w14:textId="77777777" w:rsidR="00B1298B" w:rsidRDefault="0044119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51160E37"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62C2A99" w14:textId="77777777" w:rsidR="00B1298B" w:rsidRDefault="0044119D">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14:paraId="776B0885" w14:textId="77777777" w:rsidR="00B1298B" w:rsidRDefault="0044119D">
            <w:pPr>
              <w:rPr>
                <w:rFonts w:eastAsia="Times New Roman"/>
              </w:rPr>
            </w:pPr>
            <w:r>
              <w:rPr>
                <w:rFonts w:eastAsia="Times New Roman"/>
              </w:rPr>
              <w:t>8.623</w:t>
            </w:r>
          </w:p>
        </w:tc>
      </w:tr>
      <w:tr w:rsidR="00B1298B" w14:paraId="0A56408D" w14:textId="77777777">
        <w:trPr>
          <w:divId w:val="1912034987"/>
          <w:tblCellSpacing w:w="15" w:type="dxa"/>
        </w:trPr>
        <w:tc>
          <w:tcPr>
            <w:tcW w:w="0" w:type="auto"/>
            <w:tcMar>
              <w:top w:w="15" w:type="dxa"/>
              <w:left w:w="15" w:type="dxa"/>
              <w:bottom w:w="15" w:type="dxa"/>
              <w:right w:w="15" w:type="dxa"/>
            </w:tcMar>
            <w:vAlign w:val="center"/>
            <w:hideMark/>
          </w:tcPr>
          <w:p w14:paraId="171AB823" w14:textId="77777777" w:rsidR="00B1298B" w:rsidRDefault="0044119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716C804"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0042F39" w14:textId="77777777" w:rsidR="00B1298B" w:rsidRDefault="0044119D">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14:paraId="7B947B97" w14:textId="77777777" w:rsidR="00B1298B" w:rsidRDefault="0044119D">
            <w:pPr>
              <w:rPr>
                <w:rFonts w:eastAsia="Times New Roman"/>
              </w:rPr>
            </w:pPr>
            <w:r>
              <w:rPr>
                <w:rFonts w:eastAsia="Times New Roman"/>
              </w:rPr>
              <w:t>0.458</w:t>
            </w:r>
          </w:p>
        </w:tc>
      </w:tr>
      <w:tr w:rsidR="00B1298B" w14:paraId="0090FD43" w14:textId="77777777">
        <w:trPr>
          <w:divId w:val="1912034987"/>
          <w:tblCellSpacing w:w="15" w:type="dxa"/>
        </w:trPr>
        <w:tc>
          <w:tcPr>
            <w:tcW w:w="0" w:type="auto"/>
            <w:tcMar>
              <w:top w:w="15" w:type="dxa"/>
              <w:left w:w="15" w:type="dxa"/>
              <w:bottom w:w="15" w:type="dxa"/>
              <w:right w:w="15" w:type="dxa"/>
            </w:tcMar>
            <w:vAlign w:val="center"/>
            <w:hideMark/>
          </w:tcPr>
          <w:p w14:paraId="29F71BE5" w14:textId="77777777" w:rsidR="00B1298B" w:rsidRDefault="0044119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7F5DC4A"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E10A9EB" w14:textId="77777777" w:rsidR="00B1298B" w:rsidRDefault="0044119D">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14:paraId="60538E8F" w14:textId="77777777" w:rsidR="00B1298B" w:rsidRDefault="0044119D">
            <w:pPr>
              <w:rPr>
                <w:rFonts w:eastAsia="Times New Roman"/>
              </w:rPr>
            </w:pPr>
            <w:r>
              <w:rPr>
                <w:rFonts w:eastAsia="Times New Roman"/>
              </w:rPr>
              <w:t>31.514</w:t>
            </w:r>
          </w:p>
        </w:tc>
      </w:tr>
      <w:tr w:rsidR="00B1298B" w14:paraId="7F80AEFC" w14:textId="77777777">
        <w:trPr>
          <w:divId w:val="1912034987"/>
          <w:tblCellSpacing w:w="15" w:type="dxa"/>
        </w:trPr>
        <w:tc>
          <w:tcPr>
            <w:tcW w:w="0" w:type="auto"/>
            <w:tcMar>
              <w:top w:w="15" w:type="dxa"/>
              <w:left w:w="15" w:type="dxa"/>
              <w:bottom w:w="15" w:type="dxa"/>
              <w:right w:w="15" w:type="dxa"/>
            </w:tcMar>
            <w:vAlign w:val="center"/>
            <w:hideMark/>
          </w:tcPr>
          <w:p w14:paraId="5550A9BD" w14:textId="77777777" w:rsidR="00B1298B" w:rsidRDefault="0044119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28C8C8F"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4F9012C" w14:textId="77777777" w:rsidR="00B1298B" w:rsidRDefault="0044119D">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14:paraId="4FAEC9CD" w14:textId="77777777" w:rsidR="00B1298B" w:rsidRDefault="0044119D">
            <w:pPr>
              <w:rPr>
                <w:rFonts w:eastAsia="Times New Roman"/>
              </w:rPr>
            </w:pPr>
            <w:r>
              <w:rPr>
                <w:rFonts w:eastAsia="Times New Roman"/>
              </w:rPr>
              <w:t>62.205</w:t>
            </w:r>
          </w:p>
        </w:tc>
      </w:tr>
      <w:tr w:rsidR="00B1298B" w14:paraId="63BFC0A6" w14:textId="77777777">
        <w:trPr>
          <w:divId w:val="1912034987"/>
          <w:tblCellSpacing w:w="15" w:type="dxa"/>
        </w:trPr>
        <w:tc>
          <w:tcPr>
            <w:tcW w:w="0" w:type="auto"/>
            <w:tcMar>
              <w:top w:w="15" w:type="dxa"/>
              <w:left w:w="15" w:type="dxa"/>
              <w:bottom w:w="15" w:type="dxa"/>
              <w:right w:w="15" w:type="dxa"/>
            </w:tcMar>
            <w:vAlign w:val="center"/>
            <w:hideMark/>
          </w:tcPr>
          <w:p w14:paraId="06C600DF" w14:textId="77777777" w:rsidR="00B1298B" w:rsidRDefault="0044119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751C2048"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530F6FFA" w14:textId="77777777" w:rsidR="00B1298B" w:rsidRDefault="0044119D">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14:paraId="1247B38C" w14:textId="77777777" w:rsidR="00B1298B" w:rsidRDefault="0044119D">
            <w:pPr>
              <w:rPr>
                <w:rFonts w:eastAsia="Times New Roman"/>
              </w:rPr>
            </w:pPr>
            <w:r>
              <w:rPr>
                <w:rFonts w:eastAsia="Times New Roman"/>
              </w:rPr>
              <w:t>63.55</w:t>
            </w:r>
          </w:p>
        </w:tc>
      </w:tr>
      <w:tr w:rsidR="00B1298B" w14:paraId="49C774A5" w14:textId="77777777">
        <w:trPr>
          <w:divId w:val="1912034987"/>
          <w:tblCellSpacing w:w="15" w:type="dxa"/>
        </w:trPr>
        <w:tc>
          <w:tcPr>
            <w:tcW w:w="0" w:type="auto"/>
            <w:tcMar>
              <w:top w:w="15" w:type="dxa"/>
              <w:left w:w="15" w:type="dxa"/>
              <w:bottom w:w="15" w:type="dxa"/>
              <w:right w:w="15" w:type="dxa"/>
            </w:tcMar>
            <w:vAlign w:val="center"/>
            <w:hideMark/>
          </w:tcPr>
          <w:p w14:paraId="4E4E8263" w14:textId="77777777" w:rsidR="00B1298B" w:rsidRDefault="0044119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4ECE0E3"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7E7C44E5" w14:textId="77777777" w:rsidR="00B1298B" w:rsidRDefault="0044119D">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14:paraId="006BFCA2" w14:textId="77777777" w:rsidR="00B1298B" w:rsidRDefault="0044119D">
            <w:pPr>
              <w:rPr>
                <w:rFonts w:eastAsia="Times New Roman"/>
              </w:rPr>
            </w:pPr>
            <w:r>
              <w:rPr>
                <w:rFonts w:eastAsia="Times New Roman"/>
              </w:rPr>
              <w:t>23.138</w:t>
            </w:r>
          </w:p>
        </w:tc>
      </w:tr>
      <w:tr w:rsidR="00B1298B" w14:paraId="0D2741E0" w14:textId="77777777">
        <w:trPr>
          <w:divId w:val="1912034987"/>
          <w:tblCellSpacing w:w="15" w:type="dxa"/>
        </w:trPr>
        <w:tc>
          <w:tcPr>
            <w:tcW w:w="0" w:type="auto"/>
            <w:tcMar>
              <w:top w:w="15" w:type="dxa"/>
              <w:left w:w="15" w:type="dxa"/>
              <w:bottom w:w="15" w:type="dxa"/>
              <w:right w:w="15" w:type="dxa"/>
            </w:tcMar>
            <w:vAlign w:val="center"/>
            <w:hideMark/>
          </w:tcPr>
          <w:p w14:paraId="03D2B4B7" w14:textId="77777777" w:rsidR="00B1298B" w:rsidRDefault="0044119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56B7618"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469E579A" w14:textId="77777777" w:rsidR="00B1298B" w:rsidRDefault="0044119D">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14:paraId="43938377" w14:textId="77777777" w:rsidR="00B1298B" w:rsidRDefault="0044119D">
            <w:pPr>
              <w:rPr>
                <w:rFonts w:eastAsia="Times New Roman"/>
              </w:rPr>
            </w:pPr>
            <w:r>
              <w:rPr>
                <w:rFonts w:eastAsia="Times New Roman"/>
              </w:rPr>
              <w:t>3.86</w:t>
            </w:r>
          </w:p>
        </w:tc>
      </w:tr>
      <w:tr w:rsidR="00B1298B" w14:paraId="3E0A68E9" w14:textId="77777777">
        <w:trPr>
          <w:divId w:val="1912034987"/>
          <w:tblCellSpacing w:w="15" w:type="dxa"/>
        </w:trPr>
        <w:tc>
          <w:tcPr>
            <w:tcW w:w="0" w:type="auto"/>
            <w:tcMar>
              <w:top w:w="15" w:type="dxa"/>
              <w:left w:w="15" w:type="dxa"/>
              <w:bottom w:w="15" w:type="dxa"/>
              <w:right w:w="15" w:type="dxa"/>
            </w:tcMar>
            <w:vAlign w:val="center"/>
            <w:hideMark/>
          </w:tcPr>
          <w:p w14:paraId="3616F974" w14:textId="77777777" w:rsidR="00B1298B" w:rsidRDefault="0044119D">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14:paraId="2A6CB122"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26D41E99" w14:textId="77777777" w:rsidR="00B1298B" w:rsidRDefault="0044119D">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14:paraId="32A6A4BB" w14:textId="77777777" w:rsidR="00B1298B" w:rsidRDefault="0044119D">
            <w:pPr>
              <w:rPr>
                <w:rFonts w:eastAsia="Times New Roman"/>
              </w:rPr>
            </w:pPr>
            <w:r>
              <w:rPr>
                <w:rFonts w:eastAsia="Times New Roman"/>
              </w:rPr>
              <w:t>103.909</w:t>
            </w:r>
          </w:p>
        </w:tc>
      </w:tr>
      <w:tr w:rsidR="00B1298B" w14:paraId="6EB6A5DF" w14:textId="77777777">
        <w:trPr>
          <w:divId w:val="1912034987"/>
          <w:tblCellSpacing w:w="15" w:type="dxa"/>
        </w:trPr>
        <w:tc>
          <w:tcPr>
            <w:tcW w:w="0" w:type="auto"/>
            <w:tcMar>
              <w:top w:w="15" w:type="dxa"/>
              <w:left w:w="15" w:type="dxa"/>
              <w:bottom w:w="15" w:type="dxa"/>
              <w:right w:w="15" w:type="dxa"/>
            </w:tcMar>
            <w:vAlign w:val="center"/>
            <w:hideMark/>
          </w:tcPr>
          <w:p w14:paraId="3067775B" w14:textId="77777777" w:rsidR="00B1298B" w:rsidRDefault="0044119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C5AA731"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0CCCC112" w14:textId="77777777" w:rsidR="00B1298B" w:rsidRDefault="0044119D">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14:paraId="261780D8" w14:textId="77777777" w:rsidR="00B1298B" w:rsidRDefault="0044119D">
            <w:pPr>
              <w:rPr>
                <w:rFonts w:eastAsia="Times New Roman"/>
              </w:rPr>
            </w:pPr>
            <w:r>
              <w:rPr>
                <w:rFonts w:eastAsia="Times New Roman"/>
              </w:rPr>
              <w:t>0.443</w:t>
            </w:r>
          </w:p>
        </w:tc>
      </w:tr>
      <w:tr w:rsidR="00B1298B" w14:paraId="3C92B90C" w14:textId="77777777">
        <w:trPr>
          <w:divId w:val="1912034987"/>
          <w:tblCellSpacing w:w="15" w:type="dxa"/>
        </w:trPr>
        <w:tc>
          <w:tcPr>
            <w:tcW w:w="0" w:type="auto"/>
            <w:tcMar>
              <w:top w:w="15" w:type="dxa"/>
              <w:left w:w="15" w:type="dxa"/>
              <w:bottom w:w="15" w:type="dxa"/>
              <w:right w:w="15" w:type="dxa"/>
            </w:tcMar>
            <w:vAlign w:val="center"/>
            <w:hideMark/>
          </w:tcPr>
          <w:p w14:paraId="7006602F" w14:textId="77777777" w:rsidR="00B1298B" w:rsidRDefault="0044119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FA4D4CC"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1847B57" w14:textId="77777777" w:rsidR="00B1298B" w:rsidRDefault="0044119D">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14:paraId="427C7B4B" w14:textId="77777777" w:rsidR="00B1298B" w:rsidRDefault="0044119D">
            <w:pPr>
              <w:rPr>
                <w:rFonts w:eastAsia="Times New Roman"/>
              </w:rPr>
            </w:pPr>
            <w:r>
              <w:rPr>
                <w:rFonts w:eastAsia="Times New Roman"/>
              </w:rPr>
              <w:t>9.641</w:t>
            </w:r>
          </w:p>
        </w:tc>
      </w:tr>
      <w:tr w:rsidR="00B1298B" w14:paraId="3E2805A7" w14:textId="77777777">
        <w:trPr>
          <w:divId w:val="1912034987"/>
          <w:tblCellSpacing w:w="15" w:type="dxa"/>
        </w:trPr>
        <w:tc>
          <w:tcPr>
            <w:tcW w:w="0" w:type="auto"/>
            <w:tcMar>
              <w:top w:w="15" w:type="dxa"/>
              <w:left w:w="15" w:type="dxa"/>
              <w:bottom w:w="15" w:type="dxa"/>
              <w:right w:w="15" w:type="dxa"/>
            </w:tcMar>
            <w:vAlign w:val="center"/>
            <w:hideMark/>
          </w:tcPr>
          <w:p w14:paraId="63D1E22A" w14:textId="77777777" w:rsidR="00B1298B" w:rsidRDefault="0044119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5DE592D"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3E0FC6C0" w14:textId="77777777" w:rsidR="00B1298B" w:rsidRDefault="0044119D">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14:paraId="7E487E73" w14:textId="77777777" w:rsidR="00B1298B" w:rsidRDefault="0044119D">
            <w:pPr>
              <w:rPr>
                <w:rFonts w:eastAsia="Times New Roman"/>
              </w:rPr>
            </w:pPr>
            <w:r>
              <w:rPr>
                <w:rFonts w:eastAsia="Times New Roman"/>
              </w:rPr>
              <w:t>11.382</w:t>
            </w:r>
          </w:p>
        </w:tc>
      </w:tr>
    </w:tbl>
    <w:p w14:paraId="206DA585" w14:textId="77777777" w:rsidR="00B1298B" w:rsidRDefault="00B1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2034987"/>
        <w:rPr>
          <w:rFonts w:eastAsia="Times New Roman"/>
          <w:vanish/>
        </w:rPr>
      </w:pPr>
    </w:p>
    <w:tbl>
      <w:tblPr>
        <w:tblW w:w="5000" w:type="pct"/>
        <w:tblCellSpacing w:w="15" w:type="dxa"/>
        <w:tblLook w:val="04A0" w:firstRow="1" w:lastRow="0" w:firstColumn="1" w:lastColumn="0" w:noHBand="0" w:noVBand="1"/>
      </w:tblPr>
      <w:tblGrid>
        <w:gridCol w:w="582"/>
        <w:gridCol w:w="995"/>
        <w:gridCol w:w="7783"/>
      </w:tblGrid>
      <w:tr w:rsidR="00B1298B" w14:paraId="3906ECCB" w14:textId="77777777">
        <w:trPr>
          <w:divId w:val="1912034987"/>
          <w:tblHeader/>
          <w:tblCellSpacing w:w="15" w:type="dxa"/>
        </w:trPr>
        <w:tc>
          <w:tcPr>
            <w:tcW w:w="0" w:type="auto"/>
            <w:tcMar>
              <w:top w:w="15" w:type="dxa"/>
              <w:left w:w="15" w:type="dxa"/>
              <w:bottom w:w="15" w:type="dxa"/>
              <w:right w:w="15" w:type="dxa"/>
            </w:tcMar>
            <w:vAlign w:val="center"/>
            <w:hideMark/>
          </w:tcPr>
          <w:p w14:paraId="2973AE98" w14:textId="77777777" w:rsidR="00B1298B" w:rsidRDefault="0044119D">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14:paraId="55FDB770" w14:textId="77777777" w:rsidR="00B1298B" w:rsidRDefault="0044119D">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14:paraId="017322B3" w14:textId="77777777" w:rsidR="00B1298B" w:rsidRDefault="0044119D">
            <w:pPr>
              <w:jc w:val="center"/>
              <w:rPr>
                <w:rFonts w:eastAsia="Times New Roman"/>
                <w:b/>
                <w:bCs/>
              </w:rPr>
            </w:pPr>
            <w:proofErr w:type="spellStart"/>
            <w:r>
              <w:rPr>
                <w:rFonts w:eastAsia="Times New Roman"/>
                <w:b/>
                <w:bCs/>
              </w:rPr>
              <w:t>aoigeom</w:t>
            </w:r>
            <w:proofErr w:type="spellEnd"/>
          </w:p>
        </w:tc>
      </w:tr>
      <w:tr w:rsidR="00B1298B" w14:paraId="0304C0CE" w14:textId="77777777">
        <w:trPr>
          <w:divId w:val="1912034987"/>
          <w:tblCellSpacing w:w="15" w:type="dxa"/>
        </w:trPr>
        <w:tc>
          <w:tcPr>
            <w:tcW w:w="0" w:type="auto"/>
            <w:tcMar>
              <w:top w:w="15" w:type="dxa"/>
              <w:left w:w="15" w:type="dxa"/>
              <w:bottom w:w="15" w:type="dxa"/>
              <w:right w:w="15" w:type="dxa"/>
            </w:tcMar>
            <w:vAlign w:val="center"/>
            <w:hideMark/>
          </w:tcPr>
          <w:p w14:paraId="59B6F153" w14:textId="77777777" w:rsidR="00B1298B" w:rsidRDefault="0044119D">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5A54F0B1" w14:textId="77777777" w:rsidR="00B1298B" w:rsidRDefault="0044119D">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14:paraId="07A29397" w14:textId="77777777" w:rsidR="00B1298B" w:rsidRDefault="0044119D">
            <w:pPr>
              <w:rPr>
                <w:rFonts w:eastAsia="Times New Roman"/>
              </w:rPr>
            </w:pPr>
            <w:r>
              <w:rPr>
                <w:rFonts w:eastAsia="Times New Roman"/>
              </w:rPr>
              <w:t>POLYGON ((-102.13386921506947 45.944643788188387, -102.12327175652177 45.9447036058142, -102.12335160658608 45.959173206572416, -102.13402890980223 45.959218442561564, -102.13386921506947 45.944643788188387))</w:t>
            </w:r>
          </w:p>
        </w:tc>
      </w:tr>
      <w:tr w:rsidR="00B1298B" w14:paraId="73005453" w14:textId="77777777">
        <w:trPr>
          <w:divId w:val="1912034987"/>
          <w:tblCellSpacing w:w="15" w:type="dxa"/>
        </w:trPr>
        <w:tc>
          <w:tcPr>
            <w:tcW w:w="0" w:type="auto"/>
            <w:tcMar>
              <w:top w:w="15" w:type="dxa"/>
              <w:left w:w="15" w:type="dxa"/>
              <w:bottom w:w="15" w:type="dxa"/>
              <w:right w:w="15" w:type="dxa"/>
            </w:tcMar>
            <w:vAlign w:val="center"/>
            <w:hideMark/>
          </w:tcPr>
          <w:p w14:paraId="6865541C" w14:textId="77777777" w:rsidR="00B1298B" w:rsidRDefault="0044119D">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25895A3" w14:textId="77777777" w:rsidR="00B1298B" w:rsidRDefault="0044119D">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14:paraId="6B714210" w14:textId="77777777" w:rsidR="00B1298B" w:rsidRDefault="0044119D">
            <w:pPr>
              <w:rPr>
                <w:rFonts w:eastAsia="Times New Roman"/>
              </w:rPr>
            </w:pPr>
            <w:r>
              <w:rPr>
                <w:rFonts w:eastAsia="Times New Roman"/>
              </w:rPr>
              <w:t>POLYGON ((-102.12327175652177 45.9447036058142, -102.1128892282776 45.944710506326032, -102.1130336443976 45.959162795100383, -102.12335160658608 45.959173206572416, -102.12327175652177 45.9447036058142))</w:t>
            </w:r>
          </w:p>
        </w:tc>
      </w:tr>
    </w:tbl>
    <w:p w14:paraId="6EAFDF5F" w14:textId="77777777"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80739745"/>
        <w:rPr>
          <w:rFonts w:eastAsia="Times New Roman"/>
        </w:rPr>
      </w:pPr>
      <w:bookmarkStart w:id="150" w:name="_Toc16245589"/>
      <w:r>
        <w:rPr>
          <w:rFonts w:eastAsia="Times New Roman"/>
        </w:rPr>
        <w:t xml:space="preserve">Create </w:t>
      </w:r>
      <w:del w:id="151" w:author="Achen, Aaron - NRCS, Lincoln, NE" w:date="2019-08-08T11:29:00Z">
        <w:r w:rsidDel="00E76BDB">
          <w:rPr>
            <w:rFonts w:eastAsia="Times New Roman"/>
          </w:rPr>
          <w:delText>t</w:delText>
        </w:r>
      </w:del>
      <w:ins w:id="152" w:author="Achen, Aaron - NRCS, Lincoln, NE" w:date="2019-08-08T11:29:00Z">
        <w:r w:rsidR="00E76BDB">
          <w:rPr>
            <w:rFonts w:eastAsia="Times New Roman"/>
          </w:rPr>
          <w:t>T</w:t>
        </w:r>
      </w:ins>
      <w:r>
        <w:rPr>
          <w:rFonts w:eastAsia="Times New Roman"/>
        </w:rPr>
        <w:t xml:space="preserve">able to </w:t>
      </w:r>
      <w:del w:id="153" w:author="Achen, Aaron - NRCS, Lincoln, NE" w:date="2019-08-08T11:29:00Z">
        <w:r w:rsidDel="00E76BDB">
          <w:rPr>
            <w:rFonts w:eastAsia="Times New Roman"/>
          </w:rPr>
          <w:delText>s</w:delText>
        </w:r>
      </w:del>
      <w:ins w:id="154" w:author="Achen, Aaron - NRCS, Lincoln, NE" w:date="2019-08-08T11:29:00Z">
        <w:r w:rsidR="00E76BDB">
          <w:rPr>
            <w:rFonts w:eastAsia="Times New Roman"/>
          </w:rPr>
          <w:t>S</w:t>
        </w:r>
      </w:ins>
      <w:r>
        <w:rPr>
          <w:rFonts w:eastAsia="Times New Roman"/>
        </w:rPr>
        <w:t xml:space="preserve">tore </w:t>
      </w:r>
      <w:del w:id="155" w:author="Achen, Aaron - NRCS, Lincoln, NE" w:date="2019-08-08T11:29:00Z">
        <w:r w:rsidDel="00E76BDB">
          <w:rPr>
            <w:rFonts w:eastAsia="Times New Roman"/>
          </w:rPr>
          <w:delText>s</w:delText>
        </w:r>
      </w:del>
      <w:ins w:id="156" w:author="Achen, Aaron - NRCS, Lincoln, NE" w:date="2019-08-08T11:29:00Z">
        <w:r w:rsidR="00E76BDB">
          <w:rPr>
            <w:rFonts w:eastAsia="Times New Roman"/>
          </w:rPr>
          <w:t>S</w:t>
        </w:r>
      </w:ins>
      <w:r>
        <w:rPr>
          <w:rFonts w:eastAsia="Times New Roman"/>
        </w:rPr>
        <w:t xml:space="preserve">urvey </w:t>
      </w:r>
      <w:del w:id="157" w:author="Achen, Aaron - NRCS, Lincoln, NE" w:date="2019-08-08T11:29:00Z">
        <w:r w:rsidDel="00E76BDB">
          <w:rPr>
            <w:rFonts w:eastAsia="Times New Roman"/>
          </w:rPr>
          <w:delText>a</w:delText>
        </w:r>
      </w:del>
      <w:ins w:id="158" w:author="Achen, Aaron - NRCS, Lincoln, NE" w:date="2019-08-08T11:29:00Z">
        <w:r w:rsidR="00E76BDB">
          <w:rPr>
            <w:rFonts w:eastAsia="Times New Roman"/>
          </w:rPr>
          <w:t>A</w:t>
        </w:r>
      </w:ins>
      <w:r>
        <w:rPr>
          <w:rFonts w:eastAsia="Times New Roman"/>
        </w:rPr>
        <w:t xml:space="preserve">rea </w:t>
      </w:r>
      <w:del w:id="159" w:author="Achen, Aaron - NRCS, Lincoln, NE" w:date="2019-08-08T11:29:00Z">
        <w:r w:rsidDel="00E76BDB">
          <w:rPr>
            <w:rFonts w:eastAsia="Times New Roman"/>
          </w:rPr>
          <w:delText>d</w:delText>
        </w:r>
      </w:del>
      <w:proofErr w:type="spellStart"/>
      <w:ins w:id="160" w:author="Achen, Aaron - NRCS, Lincoln, NE" w:date="2019-08-08T11:29:00Z">
        <w:r w:rsidR="00E76BDB">
          <w:rPr>
            <w:rFonts w:eastAsia="Times New Roman"/>
          </w:rPr>
          <w:t>D</w:t>
        </w:r>
      </w:ins>
      <w:r>
        <w:rPr>
          <w:rFonts w:eastAsia="Times New Roman"/>
        </w:rPr>
        <w:t>atestamps</w:t>
      </w:r>
      <w:proofErr w:type="spellEnd"/>
      <w:r>
        <w:rPr>
          <w:rFonts w:eastAsia="Times New Roman"/>
        </w:rPr>
        <w:t xml:space="preserve"> (</w:t>
      </w:r>
      <w:proofErr w:type="spellStart"/>
      <w:r>
        <w:rPr>
          <w:rFonts w:eastAsia="Times New Roman"/>
        </w:rPr>
        <w:t>sacatalog.saverest</w:t>
      </w:r>
      <w:proofErr w:type="spellEnd"/>
      <w:r>
        <w:rPr>
          <w:rFonts w:eastAsia="Times New Roman"/>
        </w:rPr>
        <w:t>)</w:t>
      </w:r>
      <w:bookmarkEnd w:id="150"/>
    </w:p>
    <w:p w14:paraId="6C193D04" w14:textId="77777777" w:rsidR="00B1298B" w:rsidRDefault="0044119D">
      <w:pPr>
        <w:pStyle w:val="HTMLPreformatted"/>
        <w:divId w:val="1680739745"/>
        <w:rPr>
          <w:rStyle w:val="HTMLCode"/>
        </w:rPr>
      </w:pPr>
      <w:r>
        <w:rPr>
          <w:rStyle w:val="HTMLCode"/>
        </w:rPr>
        <w:t>CREATE TABLE #</w:t>
      </w:r>
      <w:proofErr w:type="spellStart"/>
      <w:r>
        <w:rPr>
          <w:rStyle w:val="HTMLCode"/>
        </w:rPr>
        <w:t>DateStamps</w:t>
      </w:r>
      <w:proofErr w:type="spellEnd"/>
    </w:p>
    <w:p w14:paraId="1F46A5E3" w14:textId="77777777" w:rsidR="00B1298B" w:rsidRDefault="0044119D">
      <w:pPr>
        <w:pStyle w:val="HTMLPreformatted"/>
        <w:divId w:val="1680739745"/>
        <w:rPr>
          <w:rStyle w:val="HTMLCode"/>
        </w:rPr>
      </w:pPr>
      <w:r>
        <w:rPr>
          <w:rStyle w:val="HTMLCode"/>
        </w:rPr>
        <w:t>(</w:t>
      </w:r>
      <w:proofErr w:type="spellStart"/>
      <w:r>
        <w:rPr>
          <w:rStyle w:val="HTMLCode"/>
        </w:rPr>
        <w:t>landunit</w:t>
      </w:r>
      <w:proofErr w:type="spellEnd"/>
      <w:r>
        <w:rPr>
          <w:rStyle w:val="HTMLCode"/>
        </w:rPr>
        <w:t xml:space="preserve"> CHAR(20),</w:t>
      </w:r>
    </w:p>
    <w:p w14:paraId="7456AA70" w14:textId="77777777" w:rsidR="00B1298B" w:rsidRDefault="0044119D">
      <w:pPr>
        <w:pStyle w:val="HTMLPreformatted"/>
        <w:divId w:val="1680739745"/>
      </w:pPr>
      <w:proofErr w:type="spellStart"/>
      <w:r>
        <w:rPr>
          <w:rStyle w:val="HTMLCode"/>
        </w:rPr>
        <w:t>datestamp</w:t>
      </w:r>
      <w:proofErr w:type="spellEnd"/>
      <w:r>
        <w:rPr>
          <w:rStyle w:val="HTMLCode"/>
        </w:rPr>
        <w:t xml:space="preserve"> VARCHAR(32));</w:t>
      </w:r>
    </w:p>
    <w:p w14:paraId="3BD574A3" w14:textId="77777777" w:rsidR="00B1298B" w:rsidRDefault="0044119D">
      <w:pPr>
        <w:pStyle w:val="HTMLPreformatted"/>
        <w:divId w:val="1680739745"/>
        <w:rPr>
          <w:rStyle w:val="HTMLCode"/>
        </w:rPr>
      </w:pPr>
      <w:r>
        <w:rPr>
          <w:rStyle w:val="HTMLCode"/>
        </w:rPr>
        <w:t>SELECT @</w:t>
      </w:r>
      <w:proofErr w:type="spellStart"/>
      <w:r>
        <w:rPr>
          <w:rStyle w:val="HTMLCode"/>
        </w:rPr>
        <w:t>attributeName</w:t>
      </w:r>
      <w:proofErr w:type="spellEnd"/>
      <w:r>
        <w:rPr>
          <w:rStyle w:val="HTMLCode"/>
        </w:rPr>
        <w:t xml:space="preserve"> = 'Suitability for Aerobic Soil Organisms';</w:t>
      </w:r>
    </w:p>
    <w:p w14:paraId="06E86510" w14:textId="77777777" w:rsidR="00B1298B" w:rsidRDefault="0044119D">
      <w:pPr>
        <w:pStyle w:val="HTMLPreformatted"/>
        <w:divId w:val="1680739745"/>
        <w:rPr>
          <w:rStyle w:val="HTMLCode"/>
        </w:rPr>
      </w:pPr>
      <w:r>
        <w:rPr>
          <w:rStyle w:val="HTMLCode"/>
        </w:rPr>
        <w:t>SELECT @</w:t>
      </w:r>
      <w:proofErr w:type="spellStart"/>
      <w:r>
        <w:rPr>
          <w:rStyle w:val="HTMLCode"/>
        </w:rPr>
        <w:t>minPct</w:t>
      </w:r>
      <w:proofErr w:type="spellEnd"/>
      <w:r>
        <w:rPr>
          <w:rStyle w:val="HTMLCode"/>
        </w:rPr>
        <w:t xml:space="preserve"> = 10;</w:t>
      </w:r>
    </w:p>
    <w:p w14:paraId="1C79D41B" w14:textId="77777777" w:rsidR="00B1298B" w:rsidRDefault="0044119D">
      <w:pPr>
        <w:pStyle w:val="HTMLPreformatted"/>
        <w:divId w:val="1680739745"/>
      </w:pPr>
      <w:r>
        <w:rPr>
          <w:rStyle w:val="HTMLCode"/>
        </w:rPr>
        <w:t>SELECT @</w:t>
      </w:r>
      <w:proofErr w:type="spellStart"/>
      <w:r>
        <w:rPr>
          <w:rStyle w:val="HTMLCode"/>
        </w:rPr>
        <w:t>minAcres</w:t>
      </w:r>
      <w:proofErr w:type="spellEnd"/>
      <w:r>
        <w:rPr>
          <w:rStyle w:val="HTMLCode"/>
        </w:rPr>
        <w:t xml:space="preserve"> = 10;</w:t>
      </w:r>
    </w:p>
    <w:p w14:paraId="08CAD99E" w14:textId="77777777" w:rsidR="00B1298B" w:rsidRDefault="0044119D">
      <w:pPr>
        <w:numPr>
          <w:ilvl w:val="0"/>
          <w:numId w:val="5"/>
        </w:numPr>
        <w:spacing w:before="100" w:beforeAutospacing="1" w:after="100" w:afterAutospacing="1"/>
        <w:divId w:val="1680739745"/>
        <w:rPr>
          <w:rFonts w:eastAsia="Times New Roman"/>
        </w:rPr>
      </w:pPr>
      <w:r>
        <w:rPr>
          <w:rFonts w:eastAsia="Times New Roman"/>
        </w:rPr>
        <w:t xml:space="preserve">Defines the soil </w:t>
      </w:r>
      <w:proofErr w:type="spellStart"/>
      <w:r>
        <w:rPr>
          <w:rFonts w:eastAsia="Times New Roman"/>
        </w:rPr>
        <w:t>interpretion</w:t>
      </w:r>
      <w:proofErr w:type="spellEnd"/>
    </w:p>
    <w:p w14:paraId="690B32A6" w14:textId="77777777" w:rsidR="00B1298B" w:rsidRDefault="0044119D">
      <w:pPr>
        <w:numPr>
          <w:ilvl w:val="0"/>
          <w:numId w:val="5"/>
        </w:numPr>
        <w:spacing w:before="100" w:beforeAutospacing="1" w:after="100" w:afterAutospacing="1"/>
        <w:divId w:val="1680739745"/>
        <w:rPr>
          <w:rFonts w:eastAsia="Times New Roman"/>
        </w:rPr>
      </w:pPr>
      <w:r>
        <w:rPr>
          <w:rFonts w:eastAsia="Times New Roman"/>
        </w:rPr>
        <w:t xml:space="preserve">Sets the </w:t>
      </w:r>
      <w:proofErr w:type="spellStart"/>
      <w:r>
        <w:rPr>
          <w:rFonts w:eastAsia="Times New Roman"/>
        </w:rPr>
        <w:t>minimun</w:t>
      </w:r>
      <w:proofErr w:type="spellEnd"/>
      <w:r>
        <w:rPr>
          <w:rFonts w:eastAsia="Times New Roman"/>
        </w:rPr>
        <w:t xml:space="preserve"> cutoff </w:t>
      </w:r>
      <w:proofErr w:type="spellStart"/>
      <w:r>
        <w:rPr>
          <w:rFonts w:eastAsia="Times New Roman"/>
        </w:rPr>
        <w:t>pecent</w:t>
      </w:r>
      <w:proofErr w:type="spellEnd"/>
      <w:r>
        <w:rPr>
          <w:rFonts w:eastAsia="Times New Roman"/>
        </w:rPr>
        <w:t xml:space="preserve"> for a resource concern at 10 percent or 10 acres for a given </w:t>
      </w:r>
      <w:proofErr w:type="spellStart"/>
      <w:r>
        <w:rPr>
          <w:rFonts w:eastAsia="Times New Roman"/>
        </w:rPr>
        <w:t>landunit</w:t>
      </w:r>
      <w:proofErr w:type="spellEnd"/>
    </w:p>
    <w:p w14:paraId="6DA3099B" w14:textId="77777777"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36032625"/>
        <w:rPr>
          <w:rFonts w:eastAsia="Times New Roman"/>
        </w:rPr>
      </w:pPr>
      <w:bookmarkStart w:id="161" w:name="_Toc16245590"/>
      <w:r>
        <w:rPr>
          <w:rFonts w:eastAsia="Times New Roman"/>
        </w:rPr>
        <w:t>XML Parsing</w:t>
      </w:r>
      <w:bookmarkEnd w:id="161"/>
    </w:p>
    <w:p w14:paraId="22B47074" w14:textId="77777777" w:rsidR="00B1298B" w:rsidRDefault="0044119D">
      <w:pPr>
        <w:pStyle w:val="HTMLPreformatted"/>
        <w:divId w:val="636032625"/>
        <w:rPr>
          <w:rStyle w:val="HTMLCode"/>
        </w:rPr>
      </w:pPr>
      <w:r>
        <w:rPr>
          <w:rStyle w:val="HTMLCode"/>
        </w:rPr>
        <w:t xml:space="preserve">SELECT @rating1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@attributeName).value('(/Map_Legend/Legend_Elements/Labels/@value)[1]', 'VARCHAR(100)');</w:t>
      </w:r>
    </w:p>
    <w:p w14:paraId="7F4AD067" w14:textId="77777777" w:rsidR="00B1298B" w:rsidRDefault="0044119D">
      <w:pPr>
        <w:pStyle w:val="HTMLPreformatted"/>
        <w:divId w:val="636032625"/>
        <w:rPr>
          <w:rStyle w:val="HTMLCode"/>
        </w:rPr>
      </w:pPr>
      <w:r>
        <w:rPr>
          <w:rStyle w:val="HTMLCode"/>
        </w:rPr>
        <w:t xml:space="preserve">SELECT @rating2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@attributeName).value('(/Map_Legend/Legend_Elements/Labels/@value)[2]', 'VARCHAR(100)');</w:t>
      </w:r>
    </w:p>
    <w:p w14:paraId="7429FD72" w14:textId="77777777" w:rsidR="00B1298B" w:rsidRDefault="0044119D">
      <w:pPr>
        <w:pStyle w:val="HTMLPreformatted"/>
        <w:divId w:val="636032625"/>
        <w:rPr>
          <w:rStyle w:val="HTMLCode"/>
        </w:rPr>
      </w:pPr>
      <w:r>
        <w:rPr>
          <w:rStyle w:val="HTMLCode"/>
        </w:rPr>
        <w:t xml:space="preserve">SELECT @rating3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@attributeName).value('(/Map_Legend/Legend_Elements/Labels/@value)[3]', 'VARCHAR(100)');</w:t>
      </w:r>
    </w:p>
    <w:p w14:paraId="09ECEC56" w14:textId="77777777" w:rsidR="00B1298B" w:rsidRDefault="0044119D">
      <w:pPr>
        <w:pStyle w:val="HTMLPreformatted"/>
        <w:divId w:val="636032625"/>
        <w:rPr>
          <w:rStyle w:val="HTMLCode"/>
        </w:rPr>
      </w:pPr>
      <w:r>
        <w:rPr>
          <w:rStyle w:val="HTMLCode"/>
        </w:rPr>
        <w:t xml:space="preserve">SELECT @rating4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@attributeName).value('(/Map_Legend/Legend_Elements/Labels/@value)[4]', 'VARCHAR(100)');</w:t>
      </w:r>
    </w:p>
    <w:p w14:paraId="613364B3" w14:textId="77777777" w:rsidR="00B1298B" w:rsidRDefault="0044119D">
      <w:pPr>
        <w:pStyle w:val="HTMLPreformatted"/>
        <w:divId w:val="636032625"/>
        <w:rPr>
          <w:rStyle w:val="HTMLCode"/>
        </w:rPr>
      </w:pPr>
      <w:r>
        <w:rPr>
          <w:rStyle w:val="HTMLCode"/>
        </w:rPr>
        <w:t xml:space="preserve">SELECT @rating5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@attributeName).value('(/Map_Legend/Legend_Elements/Labels/@value)[5]', 'VARCHAR(100)');</w:t>
      </w:r>
    </w:p>
    <w:p w14:paraId="0BAB0F7B" w14:textId="77777777" w:rsidR="00B1298B" w:rsidRDefault="0044119D">
      <w:pPr>
        <w:pStyle w:val="HTMLPreformatted"/>
        <w:divId w:val="636032625"/>
      </w:pPr>
      <w:r>
        <w:rPr>
          <w:rStyle w:val="HTMLCode"/>
        </w:rPr>
        <w:lastRenderedPageBreak/>
        <w:t xml:space="preserve">SELECT @rating6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@attributeName).value('(/Map_Legend/Legend_Elements/Labels/@value)[6]', 'VARCHAR(100)');</w:t>
      </w:r>
    </w:p>
    <w:p w14:paraId="3C7D9D1A" w14:textId="77777777" w:rsidR="00B1298B" w:rsidRDefault="0044119D">
      <w:pPr>
        <w:numPr>
          <w:ilvl w:val="0"/>
          <w:numId w:val="6"/>
        </w:numPr>
        <w:spacing w:before="100" w:beforeAutospacing="1" w:after="100" w:afterAutospacing="1"/>
        <w:divId w:val="636032625"/>
        <w:rPr>
          <w:rFonts w:eastAsia="Times New Roman"/>
        </w:rPr>
      </w:pPr>
      <w:r>
        <w:rPr>
          <w:rFonts w:eastAsia="Times New Roman"/>
        </w:rPr>
        <w:t xml:space="preserve">Get ordered set of </w:t>
      </w:r>
      <w:proofErr w:type="spellStart"/>
      <w:r>
        <w:rPr>
          <w:rFonts w:eastAsia="Times New Roman"/>
        </w:rPr>
        <w:t>interphrc</w:t>
      </w:r>
      <w:proofErr w:type="spellEnd"/>
      <w:r>
        <w:rPr>
          <w:rFonts w:eastAsia="Times New Roman"/>
        </w:rPr>
        <w:t xml:space="preserve"> values from </w:t>
      </w:r>
      <w:proofErr w:type="spellStart"/>
      <w:r>
        <w:rPr>
          <w:rFonts w:eastAsia="Times New Roman"/>
        </w:rPr>
        <w:t>sdvattribute.maplegendxml</w:t>
      </w:r>
      <w:proofErr w:type="spellEnd"/>
      <w:r>
        <w:rPr>
          <w:rFonts w:eastAsia="Times New Roman"/>
        </w:rPr>
        <w:t xml:space="preserve">. This is assumed to begin with the ‘worst’ rating. Need to double-check this for all </w:t>
      </w:r>
      <w:proofErr w:type="spellStart"/>
      <w:r>
        <w:rPr>
          <w:rFonts w:eastAsia="Times New Roman"/>
        </w:rPr>
        <w:t>interps</w:t>
      </w:r>
      <w:proofErr w:type="spellEnd"/>
      <w:r>
        <w:rPr>
          <w:rFonts w:eastAsia="Times New Roman"/>
        </w:rPr>
        <w:t>.</w:t>
      </w:r>
    </w:p>
    <w:p w14:paraId="3A00C9DC" w14:textId="6A4CE496"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79173853"/>
        <w:rPr>
          <w:rFonts w:eastAsia="Times New Roman"/>
        </w:rPr>
      </w:pPr>
      <w:bookmarkStart w:id="162" w:name="_Toc16245591"/>
      <w:r>
        <w:rPr>
          <w:rFonts w:eastAsia="Times New Roman"/>
        </w:rPr>
        <w:t xml:space="preserve">Set </w:t>
      </w:r>
      <w:del w:id="163" w:author="Achen, Aaron - NRCS, Lincoln, NE" w:date="2019-08-08T11:30:00Z">
        <w:r w:rsidDel="00E76BDB">
          <w:rPr>
            <w:rFonts w:eastAsia="Times New Roman"/>
          </w:rPr>
          <w:delText>i</w:delText>
        </w:r>
      </w:del>
      <w:proofErr w:type="spellStart"/>
      <w:ins w:id="164" w:author="Achen, Aaron - NRCS, Lincoln, NE" w:date="2019-08-08T11:30:00Z">
        <w:r w:rsidR="00E76BDB">
          <w:rPr>
            <w:rFonts w:eastAsia="Times New Roman"/>
          </w:rPr>
          <w:t>I</w:t>
        </w:r>
      </w:ins>
      <w:r>
        <w:rPr>
          <w:rFonts w:eastAsia="Times New Roman"/>
        </w:rPr>
        <w:t>nterp</w:t>
      </w:r>
      <w:proofErr w:type="spellEnd"/>
      <w:r>
        <w:rPr>
          <w:rFonts w:eastAsia="Times New Roman"/>
        </w:rPr>
        <w:t xml:space="preserve"> </w:t>
      </w:r>
      <w:proofErr w:type="spellStart"/>
      <w:r>
        <w:rPr>
          <w:rFonts w:eastAsia="Times New Roman"/>
        </w:rPr>
        <w:t>rulekey</w:t>
      </w:r>
      <w:proofErr w:type="spellEnd"/>
      <w:r>
        <w:rPr>
          <w:rFonts w:eastAsia="Times New Roman"/>
        </w:rPr>
        <w:t xml:space="preserve"> and </w:t>
      </w:r>
      <w:del w:id="165" w:author="Achen, Aaron - NRCS, Lincoln, NE" w:date="2019-08-08T11:30:00Z">
        <w:r w:rsidDel="00E76BDB">
          <w:rPr>
            <w:rFonts w:eastAsia="Times New Roman"/>
          </w:rPr>
          <w:delText>r</w:delText>
        </w:r>
      </w:del>
      <w:proofErr w:type="spellStart"/>
      <w:ins w:id="166" w:author="Achen, Aaron - NRCS, Lincoln, NE" w:date="2019-08-08T11:30:00Z">
        <w:r w:rsidR="00E76BDB">
          <w:rPr>
            <w:rFonts w:eastAsia="Times New Roman"/>
          </w:rPr>
          <w:t>R</w:t>
        </w:r>
      </w:ins>
      <w:r>
        <w:rPr>
          <w:rFonts w:eastAsia="Times New Roman"/>
        </w:rPr>
        <w:t>uledesign</w:t>
      </w:r>
      <w:proofErr w:type="spellEnd"/>
      <w:r>
        <w:rPr>
          <w:rFonts w:eastAsia="Times New Roman"/>
        </w:rPr>
        <w:t xml:space="preserve"> as a </w:t>
      </w:r>
      <w:del w:id="167" w:author="Achen, Aaron - NRCS, Lincoln, NE" w:date="2019-08-08T11:30:00Z">
        <w:r w:rsidDel="00E76BDB">
          <w:rPr>
            <w:rFonts w:eastAsia="Times New Roman"/>
          </w:rPr>
          <w:delText>v</w:delText>
        </w:r>
      </w:del>
      <w:ins w:id="168" w:author="Achen, Aaron - NRCS, Lincoln, NE" w:date="2019-08-08T11:30:00Z">
        <w:r w:rsidR="00E76BDB">
          <w:rPr>
            <w:rFonts w:eastAsia="Times New Roman"/>
          </w:rPr>
          <w:t>V</w:t>
        </w:r>
      </w:ins>
      <w:r>
        <w:rPr>
          <w:rFonts w:eastAsia="Times New Roman"/>
        </w:rPr>
        <w:t xml:space="preserve">ariable </w:t>
      </w:r>
      <w:del w:id="169" w:author="Achen, Aaron - NRCS, Lincoln, NE" w:date="2019-08-09T11:24:00Z">
        <w:r w:rsidDel="00267182">
          <w:rPr>
            <w:rFonts w:eastAsia="Times New Roman"/>
          </w:rPr>
          <w:delText>t</w:delText>
        </w:r>
      </w:del>
      <w:ins w:id="170" w:author="Achen, Aaron - NRCS, Lincoln, NE" w:date="2019-08-09T11:24:00Z">
        <w:r w:rsidR="00267182">
          <w:rPr>
            <w:rFonts w:eastAsia="Times New Roman"/>
          </w:rPr>
          <w:t>T</w:t>
        </w:r>
      </w:ins>
      <w:r>
        <w:rPr>
          <w:rFonts w:eastAsia="Times New Roman"/>
        </w:rPr>
        <w:t xml:space="preserve">o </w:t>
      </w:r>
      <w:del w:id="171" w:author="Achen, Aaron - NRCS, Lincoln, NE" w:date="2019-08-09T11:24:00Z">
        <w:r w:rsidDel="00267182">
          <w:rPr>
            <w:rFonts w:eastAsia="Times New Roman"/>
          </w:rPr>
          <w:delText>b</w:delText>
        </w:r>
      </w:del>
      <w:ins w:id="172" w:author="Achen, Aaron - NRCS, Lincoln, NE" w:date="2019-08-09T11:24:00Z">
        <w:r w:rsidR="00267182">
          <w:rPr>
            <w:rFonts w:eastAsia="Times New Roman"/>
          </w:rPr>
          <w:t>B</w:t>
        </w:r>
      </w:ins>
      <w:r>
        <w:rPr>
          <w:rFonts w:eastAsia="Times New Roman"/>
        </w:rPr>
        <w:t xml:space="preserve">e </w:t>
      </w:r>
      <w:del w:id="173" w:author="Achen, Aaron - NRCS, Lincoln, NE" w:date="2019-08-08T11:30:00Z">
        <w:r w:rsidDel="00E76BDB">
          <w:rPr>
            <w:rFonts w:eastAsia="Times New Roman"/>
          </w:rPr>
          <w:delText>u</w:delText>
        </w:r>
      </w:del>
      <w:ins w:id="174" w:author="Achen, Aaron - NRCS, Lincoln, NE" w:date="2019-08-08T11:30:00Z">
        <w:r w:rsidR="00E76BDB">
          <w:rPr>
            <w:rFonts w:eastAsia="Times New Roman"/>
          </w:rPr>
          <w:t>U</w:t>
        </w:r>
      </w:ins>
      <w:r>
        <w:rPr>
          <w:rFonts w:eastAsia="Times New Roman"/>
        </w:rPr>
        <w:t xml:space="preserve">sed in </w:t>
      </w:r>
      <w:del w:id="175" w:author="Achen, Aaron - NRCS, Lincoln, NE" w:date="2019-08-08T11:30:00Z">
        <w:r w:rsidDel="00E76BDB">
          <w:rPr>
            <w:rFonts w:eastAsia="Times New Roman"/>
          </w:rPr>
          <w:delText>c</w:delText>
        </w:r>
      </w:del>
      <w:proofErr w:type="spellStart"/>
      <w:ins w:id="176" w:author="Achen, Aaron - NRCS, Lincoln, NE" w:date="2019-08-08T11:30:00Z">
        <w:r w:rsidR="00E76BDB">
          <w:rPr>
            <w:rFonts w:eastAsia="Times New Roman"/>
          </w:rPr>
          <w:t>C</w:t>
        </w:r>
      </w:ins>
      <w:r>
        <w:rPr>
          <w:rFonts w:eastAsia="Times New Roman"/>
        </w:rPr>
        <w:t>ointerp</w:t>
      </w:r>
      <w:proofErr w:type="spellEnd"/>
      <w:r>
        <w:rPr>
          <w:rFonts w:eastAsia="Times New Roman"/>
        </w:rPr>
        <w:t xml:space="preserve"> </w:t>
      </w:r>
      <w:del w:id="177" w:author="Achen, Aaron - NRCS, Lincoln, NE" w:date="2019-08-08T11:30:00Z">
        <w:r w:rsidDel="00E76BDB">
          <w:rPr>
            <w:rFonts w:eastAsia="Times New Roman"/>
          </w:rPr>
          <w:delText>q</w:delText>
        </w:r>
      </w:del>
      <w:ins w:id="178" w:author="Achen, Aaron - NRCS, Lincoln, NE" w:date="2019-08-08T11:30:00Z">
        <w:r w:rsidR="00E76BDB">
          <w:rPr>
            <w:rFonts w:eastAsia="Times New Roman"/>
          </w:rPr>
          <w:t>Q</w:t>
        </w:r>
      </w:ins>
      <w:r>
        <w:rPr>
          <w:rFonts w:eastAsia="Times New Roman"/>
        </w:rPr>
        <w:t>uery</w:t>
      </w:r>
      <w:bookmarkEnd w:id="162"/>
    </w:p>
    <w:p w14:paraId="4B4CC77A" w14:textId="77777777" w:rsidR="00B1298B" w:rsidRDefault="0044119D">
      <w:pPr>
        <w:pStyle w:val="HTMLPreformatted"/>
        <w:divId w:val="1779173853"/>
        <w:rPr>
          <w:rStyle w:val="HTMLCode"/>
        </w:rPr>
      </w:pPr>
      <w:r>
        <w:rPr>
          <w:rStyle w:val="HTMLCode"/>
        </w:rPr>
        <w:t>SELECT @</w:t>
      </w:r>
      <w:proofErr w:type="spellStart"/>
      <w:r>
        <w:rPr>
          <w:rStyle w:val="HTMLCode"/>
        </w:rPr>
        <w:t>ruleKey</w:t>
      </w:r>
      <w:proofErr w:type="spellEnd"/>
      <w:r>
        <w:rPr>
          <w:rStyle w:val="HTMLCode"/>
        </w:rPr>
        <w:t xml:space="preserve"> = (SELECT </w:t>
      </w:r>
      <w:proofErr w:type="spellStart"/>
      <w:r>
        <w:rPr>
          <w:rStyle w:val="HTMLCode"/>
        </w:rPr>
        <w:t>rulekey</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14:paraId="5B8D62E5" w14:textId="77777777" w:rsidR="00B1298B" w:rsidRDefault="0044119D">
      <w:pPr>
        <w:pStyle w:val="HTMLPreformatted"/>
        <w:divId w:val="1779173853"/>
        <w:rPr>
          <w:rStyle w:val="HTMLCode"/>
        </w:rPr>
      </w:pPr>
      <w:r>
        <w:rPr>
          <w:rStyle w:val="HTMLCode"/>
        </w:rPr>
        <w:t>SELECT @</w:t>
      </w:r>
      <w:proofErr w:type="spellStart"/>
      <w:r>
        <w:rPr>
          <w:rStyle w:val="HTMLCode"/>
        </w:rPr>
        <w:t>ruleDesign</w:t>
      </w:r>
      <w:proofErr w:type="spellEnd"/>
      <w:r>
        <w:rPr>
          <w:rStyle w:val="HTMLCode"/>
        </w:rPr>
        <w:t xml:space="preserve"> = (SELECT </w:t>
      </w:r>
      <w:proofErr w:type="spellStart"/>
      <w:r>
        <w:rPr>
          <w:rStyle w:val="HTMLCode"/>
        </w:rPr>
        <w:t>ruledesign</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14:paraId="5A17C148" w14:textId="77777777" w:rsidR="00B1298B" w:rsidRDefault="0044119D">
      <w:pPr>
        <w:pStyle w:val="HTMLPreformatted"/>
        <w:divId w:val="1779173853"/>
      </w:pPr>
      <w:r>
        <w:rPr>
          <w:rStyle w:val="HTMLCode"/>
        </w:rPr>
        <w:t>SELECT @</w:t>
      </w:r>
      <w:proofErr w:type="spellStart"/>
      <w:r>
        <w:rPr>
          <w:rStyle w:val="HTMLCode"/>
        </w:rPr>
        <w:t>notRatedPhrase</w:t>
      </w:r>
      <w:proofErr w:type="spellEnd"/>
      <w:r>
        <w:rPr>
          <w:rStyle w:val="HTMLCode"/>
        </w:rPr>
        <w:t xml:space="preserve"> = (SELECT </w:t>
      </w:r>
      <w:proofErr w:type="spellStart"/>
      <w:r>
        <w:rPr>
          <w:rStyle w:val="HTMLCode"/>
        </w:rPr>
        <w:t>notratedphrase</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14:paraId="5C5EDC0B" w14:textId="77777777"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54033563"/>
        <w:rPr>
          <w:rFonts w:eastAsia="Times New Roman"/>
        </w:rPr>
      </w:pPr>
      <w:bookmarkStart w:id="179" w:name="_Toc16245592"/>
      <w:r>
        <w:rPr>
          <w:rFonts w:eastAsia="Times New Roman"/>
        </w:rPr>
        <w:t xml:space="preserve">Add Not </w:t>
      </w:r>
      <w:del w:id="180" w:author="Achen, Aaron - NRCS, Lincoln, NE" w:date="2019-08-08T11:31:00Z">
        <w:r w:rsidDel="00E76BDB">
          <w:rPr>
            <w:rFonts w:eastAsia="Times New Roman"/>
          </w:rPr>
          <w:delText>r</w:delText>
        </w:r>
      </w:del>
      <w:ins w:id="181" w:author="Achen, Aaron - NRCS, Lincoln, NE" w:date="2019-08-08T11:31:00Z">
        <w:r w:rsidR="00E76BDB">
          <w:rPr>
            <w:rFonts w:eastAsia="Times New Roman"/>
          </w:rPr>
          <w:t>R</w:t>
        </w:r>
      </w:ins>
      <w:r>
        <w:rPr>
          <w:rFonts w:eastAsia="Times New Roman"/>
        </w:rPr>
        <w:t xml:space="preserve">ated </w:t>
      </w:r>
      <w:del w:id="182" w:author="Achen, Aaron - NRCS, Lincoln, NE" w:date="2019-08-08T11:31:00Z">
        <w:r w:rsidDel="00E76BDB">
          <w:rPr>
            <w:rFonts w:eastAsia="Times New Roman"/>
          </w:rPr>
          <w:delText>p</w:delText>
        </w:r>
      </w:del>
      <w:ins w:id="183" w:author="Achen, Aaron - NRCS, Lincoln, NE" w:date="2019-08-08T11:31:00Z">
        <w:r w:rsidR="00E76BDB">
          <w:rPr>
            <w:rFonts w:eastAsia="Times New Roman"/>
          </w:rPr>
          <w:t>P</w:t>
        </w:r>
      </w:ins>
      <w:r>
        <w:rPr>
          <w:rFonts w:eastAsia="Times New Roman"/>
        </w:rPr>
        <w:t xml:space="preserve">hrase to </w:t>
      </w:r>
      <w:r>
        <w:rPr>
          <w:rStyle w:val="citation"/>
          <w:rFonts w:eastAsia="Times New Roman"/>
        </w:rPr>
        <w:t>@rating</w:t>
      </w:r>
      <w:r>
        <w:rPr>
          <w:rFonts w:eastAsia="Times New Roman"/>
        </w:rPr>
        <w:t xml:space="preserve"> </w:t>
      </w:r>
      <w:del w:id="184" w:author="Achen, Aaron - NRCS, Lincoln, NE" w:date="2019-08-08T11:31:00Z">
        <w:r w:rsidDel="00E76BDB">
          <w:rPr>
            <w:rFonts w:eastAsia="Times New Roman"/>
          </w:rPr>
          <w:delText>v</w:delText>
        </w:r>
      </w:del>
      <w:ins w:id="185" w:author="Achen, Aaron - NRCS, Lincoln, NE" w:date="2019-08-08T11:31:00Z">
        <w:r w:rsidR="00E76BDB">
          <w:rPr>
            <w:rFonts w:eastAsia="Times New Roman"/>
          </w:rPr>
          <w:t>V</w:t>
        </w:r>
      </w:ins>
      <w:r>
        <w:rPr>
          <w:rFonts w:eastAsia="Times New Roman"/>
        </w:rPr>
        <w:t>ariables</w:t>
      </w:r>
      <w:bookmarkEnd w:id="179"/>
    </w:p>
    <w:p w14:paraId="3E2C799F" w14:textId="77777777" w:rsidR="00B1298B" w:rsidRDefault="0044119D">
      <w:pPr>
        <w:pStyle w:val="HTMLPreformatted"/>
        <w:divId w:val="2054033563"/>
        <w:rPr>
          <w:rStyle w:val="HTMLCode"/>
        </w:rPr>
      </w:pPr>
      <w:r>
        <w:rPr>
          <w:rStyle w:val="HTMLCode"/>
        </w:rPr>
        <w:t>IF @</w:t>
      </w:r>
      <w:proofErr w:type="spellStart"/>
      <w:r>
        <w:rPr>
          <w:rStyle w:val="HTMLCode"/>
        </w:rPr>
        <w:t>notRatedPhrase</w:t>
      </w:r>
      <w:proofErr w:type="spellEnd"/>
      <w:r>
        <w:rPr>
          <w:rStyle w:val="HTMLCode"/>
        </w:rPr>
        <w:t xml:space="preserve"> IS NOT NULL</w:t>
      </w:r>
    </w:p>
    <w:p w14:paraId="4B42AA9E" w14:textId="77777777" w:rsidR="00B1298B" w:rsidRDefault="0044119D">
      <w:pPr>
        <w:pStyle w:val="HTMLPreformatted"/>
        <w:divId w:val="2054033563"/>
        <w:rPr>
          <w:rStyle w:val="HTMLCode"/>
        </w:rPr>
      </w:pPr>
      <w:r>
        <w:rPr>
          <w:rStyle w:val="HTMLCode"/>
        </w:rPr>
        <w:t xml:space="preserve">  IF @rating1 IS NULL (SELECT @rating1 = @</w:t>
      </w:r>
      <w:proofErr w:type="spellStart"/>
      <w:r>
        <w:rPr>
          <w:rStyle w:val="HTMLCode"/>
        </w:rPr>
        <w:t>notRatedPhrase</w:t>
      </w:r>
      <w:proofErr w:type="spellEnd"/>
      <w:r>
        <w:rPr>
          <w:rStyle w:val="HTMLCode"/>
        </w:rPr>
        <w:t>)</w:t>
      </w:r>
    </w:p>
    <w:p w14:paraId="579851C7" w14:textId="77777777" w:rsidR="00B1298B" w:rsidRDefault="0044119D">
      <w:pPr>
        <w:pStyle w:val="HTMLPreformatted"/>
        <w:divId w:val="2054033563"/>
        <w:rPr>
          <w:rStyle w:val="HTMLCode"/>
        </w:rPr>
      </w:pPr>
      <w:r>
        <w:rPr>
          <w:rStyle w:val="HTMLCode"/>
        </w:rPr>
        <w:t xml:space="preserve">  ELSE </w:t>
      </w:r>
    </w:p>
    <w:p w14:paraId="09862C18" w14:textId="77777777" w:rsidR="00B1298B" w:rsidRDefault="0044119D">
      <w:pPr>
        <w:pStyle w:val="HTMLPreformatted"/>
        <w:divId w:val="2054033563"/>
        <w:rPr>
          <w:rStyle w:val="HTMLCode"/>
        </w:rPr>
      </w:pPr>
      <w:r>
        <w:rPr>
          <w:rStyle w:val="HTMLCode"/>
        </w:rPr>
        <w:t xml:space="preserve">    IF @rating2 IS NULL (SELECT @rating2 = @</w:t>
      </w:r>
      <w:proofErr w:type="spellStart"/>
      <w:r>
        <w:rPr>
          <w:rStyle w:val="HTMLCode"/>
        </w:rPr>
        <w:t>notRatedPhrase</w:t>
      </w:r>
      <w:proofErr w:type="spellEnd"/>
      <w:r>
        <w:rPr>
          <w:rStyle w:val="HTMLCode"/>
        </w:rPr>
        <w:t>)</w:t>
      </w:r>
    </w:p>
    <w:p w14:paraId="7B563E4D" w14:textId="77777777" w:rsidR="00B1298B" w:rsidRDefault="0044119D">
      <w:pPr>
        <w:pStyle w:val="HTMLPreformatted"/>
        <w:divId w:val="2054033563"/>
        <w:rPr>
          <w:rStyle w:val="HTMLCode"/>
        </w:rPr>
      </w:pPr>
      <w:r>
        <w:rPr>
          <w:rStyle w:val="HTMLCode"/>
        </w:rPr>
        <w:t xml:space="preserve">    ELSE</w:t>
      </w:r>
    </w:p>
    <w:p w14:paraId="36A108E8" w14:textId="77777777" w:rsidR="00B1298B" w:rsidRDefault="0044119D">
      <w:pPr>
        <w:pStyle w:val="HTMLPreformatted"/>
        <w:divId w:val="2054033563"/>
        <w:rPr>
          <w:rStyle w:val="HTMLCode"/>
        </w:rPr>
      </w:pPr>
      <w:r>
        <w:rPr>
          <w:rStyle w:val="HTMLCode"/>
        </w:rPr>
        <w:t xml:space="preserve">      IF @rating3 IS NULL (SELECT @rating3 = @</w:t>
      </w:r>
      <w:proofErr w:type="spellStart"/>
      <w:r>
        <w:rPr>
          <w:rStyle w:val="HTMLCode"/>
        </w:rPr>
        <w:t>notRatedPhrase</w:t>
      </w:r>
      <w:proofErr w:type="spellEnd"/>
      <w:r>
        <w:rPr>
          <w:rStyle w:val="HTMLCode"/>
        </w:rPr>
        <w:t>)</w:t>
      </w:r>
    </w:p>
    <w:p w14:paraId="5ADF8CB6" w14:textId="77777777" w:rsidR="00B1298B" w:rsidRDefault="0044119D">
      <w:pPr>
        <w:pStyle w:val="HTMLPreformatted"/>
        <w:divId w:val="2054033563"/>
        <w:rPr>
          <w:rStyle w:val="HTMLCode"/>
        </w:rPr>
      </w:pPr>
      <w:r>
        <w:rPr>
          <w:rStyle w:val="HTMLCode"/>
        </w:rPr>
        <w:t xml:space="preserve">      ELSE</w:t>
      </w:r>
    </w:p>
    <w:p w14:paraId="4D26198D" w14:textId="77777777" w:rsidR="00B1298B" w:rsidRDefault="0044119D">
      <w:pPr>
        <w:pStyle w:val="HTMLPreformatted"/>
        <w:divId w:val="2054033563"/>
        <w:rPr>
          <w:rStyle w:val="HTMLCode"/>
        </w:rPr>
      </w:pPr>
      <w:r>
        <w:rPr>
          <w:rStyle w:val="HTMLCode"/>
        </w:rPr>
        <w:t xml:space="preserve">        IF @rating4 IS NULL (SELECT @rating4 = @</w:t>
      </w:r>
      <w:proofErr w:type="spellStart"/>
      <w:r>
        <w:rPr>
          <w:rStyle w:val="HTMLCode"/>
        </w:rPr>
        <w:t>notRatedPhrase</w:t>
      </w:r>
      <w:proofErr w:type="spellEnd"/>
      <w:r>
        <w:rPr>
          <w:rStyle w:val="HTMLCode"/>
        </w:rPr>
        <w:t>)</w:t>
      </w:r>
    </w:p>
    <w:p w14:paraId="49AF2497" w14:textId="77777777" w:rsidR="00B1298B" w:rsidRDefault="0044119D">
      <w:pPr>
        <w:pStyle w:val="HTMLPreformatted"/>
        <w:divId w:val="2054033563"/>
        <w:rPr>
          <w:rStyle w:val="HTMLCode"/>
        </w:rPr>
      </w:pPr>
      <w:r>
        <w:rPr>
          <w:rStyle w:val="HTMLCode"/>
        </w:rPr>
        <w:t xml:space="preserve">        ELSE </w:t>
      </w:r>
    </w:p>
    <w:p w14:paraId="5F1BA40C" w14:textId="77777777" w:rsidR="00B1298B" w:rsidRDefault="0044119D">
      <w:pPr>
        <w:pStyle w:val="HTMLPreformatted"/>
        <w:divId w:val="2054033563"/>
        <w:rPr>
          <w:rStyle w:val="HTMLCode"/>
        </w:rPr>
      </w:pPr>
      <w:r>
        <w:rPr>
          <w:rStyle w:val="HTMLCode"/>
        </w:rPr>
        <w:t xml:space="preserve">          IF @rating5 IS NULL (SELECT @rating5 = @</w:t>
      </w:r>
      <w:proofErr w:type="spellStart"/>
      <w:r>
        <w:rPr>
          <w:rStyle w:val="HTMLCode"/>
        </w:rPr>
        <w:t>notRatedPhrase</w:t>
      </w:r>
      <w:proofErr w:type="spellEnd"/>
      <w:r>
        <w:rPr>
          <w:rStyle w:val="HTMLCode"/>
        </w:rPr>
        <w:t>)</w:t>
      </w:r>
    </w:p>
    <w:p w14:paraId="42714F7A" w14:textId="77777777" w:rsidR="00B1298B" w:rsidRDefault="0044119D">
      <w:pPr>
        <w:pStyle w:val="HTMLPreformatted"/>
        <w:divId w:val="2054033563"/>
        <w:rPr>
          <w:rStyle w:val="HTMLCode"/>
        </w:rPr>
      </w:pPr>
      <w:r>
        <w:rPr>
          <w:rStyle w:val="HTMLCode"/>
        </w:rPr>
        <w:t xml:space="preserve">          ELSE</w:t>
      </w:r>
    </w:p>
    <w:p w14:paraId="1002E379" w14:textId="77777777" w:rsidR="00B1298B" w:rsidRDefault="0044119D">
      <w:pPr>
        <w:pStyle w:val="HTMLPreformatted"/>
        <w:divId w:val="2054033563"/>
      </w:pPr>
      <w:r>
        <w:rPr>
          <w:rStyle w:val="HTMLCode"/>
        </w:rPr>
        <w:t xml:space="preserve">            IF @rating6 IS NULL (SELECT @rating6 = @</w:t>
      </w:r>
      <w:proofErr w:type="spellStart"/>
      <w:r>
        <w:rPr>
          <w:rStyle w:val="HTMLCode"/>
        </w:rPr>
        <w:t>notRatedPhrase</w:t>
      </w:r>
      <w:proofErr w:type="spellEnd"/>
      <w:r>
        <w:rPr>
          <w:rStyle w:val="HTMLCode"/>
        </w:rPr>
        <w:t>)</w:t>
      </w:r>
    </w:p>
    <w:p w14:paraId="59DD5EDD" w14:textId="0FC8EC23"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4022333"/>
        <w:rPr>
          <w:rFonts w:eastAsia="Times New Roman"/>
        </w:rPr>
      </w:pPr>
      <w:bookmarkStart w:id="186" w:name="_Toc16245593"/>
      <w:r>
        <w:rPr>
          <w:rFonts w:eastAsia="Times New Roman"/>
        </w:rPr>
        <w:t xml:space="preserve">Append the </w:t>
      </w:r>
      <w:del w:id="187" w:author="Achen, Aaron - NRCS, Lincoln, NE" w:date="2019-08-08T11:31:00Z">
        <w:r w:rsidDel="00E76BDB">
          <w:rPr>
            <w:rFonts w:eastAsia="Times New Roman"/>
          </w:rPr>
          <w:delText>r</w:delText>
        </w:r>
      </w:del>
      <w:ins w:id="188" w:author="Achen, Aaron - NRCS, Lincoln, NE" w:date="2019-08-08T11:31:00Z">
        <w:r w:rsidR="00E76BDB">
          <w:rPr>
            <w:rFonts w:eastAsia="Times New Roman"/>
          </w:rPr>
          <w:t>R</w:t>
        </w:r>
      </w:ins>
      <w:r>
        <w:rPr>
          <w:rFonts w:eastAsia="Times New Roman"/>
        </w:rPr>
        <w:t xml:space="preserve">ating </w:t>
      </w:r>
      <w:del w:id="189" w:author="Achen, Aaron - NRCS, Lincoln, NE" w:date="2019-08-08T11:31:00Z">
        <w:r w:rsidDel="00E76BDB">
          <w:rPr>
            <w:rFonts w:eastAsia="Times New Roman"/>
          </w:rPr>
          <w:delText>c</w:delText>
        </w:r>
      </w:del>
      <w:ins w:id="190" w:author="Achen, Aaron - NRCS, Lincoln, NE" w:date="2019-08-08T11:31:00Z">
        <w:r w:rsidR="00E76BDB">
          <w:rPr>
            <w:rFonts w:eastAsia="Times New Roman"/>
          </w:rPr>
          <w:t>C</w:t>
        </w:r>
      </w:ins>
      <w:r>
        <w:rPr>
          <w:rFonts w:eastAsia="Times New Roman"/>
        </w:rPr>
        <w:t xml:space="preserve">lasses for </w:t>
      </w:r>
      <w:del w:id="191" w:author="Achen, Aaron - NRCS, Lincoln, NE" w:date="2019-08-09T11:25:00Z">
        <w:r w:rsidDel="00267182">
          <w:rPr>
            <w:rFonts w:eastAsia="Times New Roman"/>
          </w:rPr>
          <w:delText>t</w:delText>
        </w:r>
      </w:del>
      <w:ins w:id="192" w:author="Achen, Aaron - NRCS, Lincoln, NE" w:date="2019-08-09T11:25:00Z">
        <w:r w:rsidR="00267182">
          <w:rPr>
            <w:rFonts w:eastAsia="Times New Roman"/>
          </w:rPr>
          <w:t>T</w:t>
        </w:r>
      </w:ins>
      <w:r>
        <w:rPr>
          <w:rFonts w:eastAsia="Times New Roman"/>
        </w:rPr>
        <w:t xml:space="preserve">his </w:t>
      </w:r>
      <w:del w:id="193" w:author="Achen, Aaron - NRCS, Lincoln, NE" w:date="2019-08-08T11:31:00Z">
        <w:r w:rsidDel="00E76BDB">
          <w:rPr>
            <w:rFonts w:eastAsia="Times New Roman"/>
          </w:rPr>
          <w:delText>i</w:delText>
        </w:r>
      </w:del>
      <w:proofErr w:type="spellStart"/>
      <w:ins w:id="194" w:author="Achen, Aaron - NRCS, Lincoln, NE" w:date="2019-08-08T11:31:00Z">
        <w:r w:rsidR="00E76BDB">
          <w:rPr>
            <w:rFonts w:eastAsia="Times New Roman"/>
          </w:rPr>
          <w:t>I</w:t>
        </w:r>
      </w:ins>
      <w:r>
        <w:rPr>
          <w:rFonts w:eastAsia="Times New Roman"/>
        </w:rPr>
        <w:t>nterp</w:t>
      </w:r>
      <w:proofErr w:type="spellEnd"/>
      <w:r>
        <w:rPr>
          <w:rFonts w:eastAsia="Times New Roman"/>
        </w:rPr>
        <w:t xml:space="preserve"> to the #</w:t>
      </w:r>
      <w:proofErr w:type="spellStart"/>
      <w:r>
        <w:rPr>
          <w:rFonts w:eastAsia="Times New Roman"/>
        </w:rPr>
        <w:t>RatingClasses</w:t>
      </w:r>
      <w:proofErr w:type="spellEnd"/>
      <w:r>
        <w:rPr>
          <w:rFonts w:eastAsia="Times New Roman"/>
        </w:rPr>
        <w:t xml:space="preserve"> </w:t>
      </w:r>
      <w:del w:id="195" w:author="Achen, Aaron - NRCS, Lincoln, NE" w:date="2019-08-08T11:31:00Z">
        <w:r w:rsidDel="00E76BDB">
          <w:rPr>
            <w:rFonts w:eastAsia="Times New Roman"/>
          </w:rPr>
          <w:delText>t</w:delText>
        </w:r>
      </w:del>
      <w:ins w:id="196" w:author="Achen, Aaron - NRCS, Lincoln, NE" w:date="2019-08-08T11:31:00Z">
        <w:r w:rsidR="00E76BDB">
          <w:rPr>
            <w:rFonts w:eastAsia="Times New Roman"/>
          </w:rPr>
          <w:t>T</w:t>
        </w:r>
      </w:ins>
      <w:r>
        <w:rPr>
          <w:rFonts w:eastAsia="Times New Roman"/>
        </w:rPr>
        <w:t>able</w:t>
      </w:r>
      <w:bookmarkEnd w:id="186"/>
    </w:p>
    <w:p w14:paraId="1C8D302F" w14:textId="77777777" w:rsidR="00B1298B" w:rsidRDefault="0044119D">
      <w:pPr>
        <w:pStyle w:val="HTMLPreformatted"/>
        <w:divId w:val="274022333"/>
        <w:rPr>
          <w:rStyle w:val="HTMLCode"/>
        </w:rPr>
      </w:pPr>
      <w:r>
        <w:rPr>
          <w:rStyle w:val="HTMLCode"/>
        </w:rPr>
        <w:t>INSERT INTO #</w:t>
      </w:r>
      <w:proofErr w:type="spellStart"/>
      <w:r>
        <w:rPr>
          <w:rStyle w:val="HTMLCode"/>
        </w:rPr>
        <w:t>RatingClasses</w:t>
      </w:r>
      <w:proofErr w:type="spellEnd"/>
      <w:r>
        <w:rPr>
          <w:rStyle w:val="HTMLCode"/>
        </w:rPr>
        <w:t xml:space="preserve"> (</w:t>
      </w:r>
      <w:proofErr w:type="spellStart"/>
      <w:r>
        <w:rPr>
          <w:rStyle w:val="HTMLCode"/>
        </w:rPr>
        <w:t>attributename</w:t>
      </w:r>
      <w:proofErr w:type="spellEnd"/>
      <w:r>
        <w:rPr>
          <w:rStyle w:val="HTMLCode"/>
        </w:rPr>
        <w:t xml:space="preserve">, </w:t>
      </w:r>
      <w:proofErr w:type="spellStart"/>
      <w:r>
        <w:rPr>
          <w:rStyle w:val="HTMLCode"/>
        </w:rPr>
        <w:t>ruledesign</w:t>
      </w:r>
      <w:proofErr w:type="spellEnd"/>
      <w:r>
        <w:rPr>
          <w:rStyle w:val="HTMLCode"/>
        </w:rPr>
        <w:t>, rating1, rating2, rating3, rating4, rating5, rating6)</w:t>
      </w:r>
    </w:p>
    <w:p w14:paraId="6F7E4420" w14:textId="77777777" w:rsidR="00B1298B" w:rsidRDefault="0044119D">
      <w:pPr>
        <w:pStyle w:val="HTMLPreformatted"/>
        <w:divId w:val="274022333"/>
      </w:pPr>
      <w:r>
        <w:rPr>
          <w:rStyle w:val="HTMLCode"/>
        </w:rPr>
        <w:t>SELECT @</w:t>
      </w:r>
      <w:proofErr w:type="spellStart"/>
      <w:r>
        <w:rPr>
          <w:rStyle w:val="HTMLCode"/>
        </w:rPr>
        <w:t>attributeName</w:t>
      </w:r>
      <w:proofErr w:type="spellEnd"/>
      <w:r>
        <w:rPr>
          <w:rStyle w:val="HTMLCode"/>
        </w:rPr>
        <w:t xml:space="preserve"> AS </w:t>
      </w:r>
      <w:proofErr w:type="spellStart"/>
      <w:r>
        <w:rPr>
          <w:rStyle w:val="HTMLCode"/>
        </w:rPr>
        <w:t>attributename</w:t>
      </w:r>
      <w:proofErr w:type="spellEnd"/>
      <w:r>
        <w:rPr>
          <w:rStyle w:val="HTMLCode"/>
        </w:rPr>
        <w:t>, @</w:t>
      </w:r>
      <w:proofErr w:type="spellStart"/>
      <w:r>
        <w:rPr>
          <w:rStyle w:val="HTMLCode"/>
        </w:rPr>
        <w:t>ruleDesign</w:t>
      </w:r>
      <w:proofErr w:type="spellEnd"/>
      <w:r>
        <w:rPr>
          <w:rStyle w:val="HTMLCode"/>
        </w:rPr>
        <w:t xml:space="preserve"> AS </w:t>
      </w:r>
      <w:proofErr w:type="spellStart"/>
      <w:r>
        <w:rPr>
          <w:rStyle w:val="HTMLCode"/>
        </w:rPr>
        <w:t>ruledesign</w:t>
      </w:r>
      <w:proofErr w:type="spellEnd"/>
      <w:r>
        <w:rPr>
          <w:rStyle w:val="HTMLCode"/>
        </w:rPr>
        <w:t>, @rating1 AS rating1, @rating2 AS rating2, @rating3 AS rating3, @rating4 AS rating4, @rating5 AS rating5, @rating6 AS rating6;</w:t>
      </w:r>
    </w:p>
    <w:p w14:paraId="5A0883A6" w14:textId="77777777" w:rsidR="00B1298B" w:rsidRDefault="004411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4022333"/>
      </w:pPr>
      <w:r>
        <w:t xml:space="preserve">attributename|ruledesign|rating1|rating2|rating3|rating4|rating5|rating6 Soil Susceptibility to </w:t>
      </w:r>
      <w:proofErr w:type="spellStart"/>
      <w:r>
        <w:t>Compaction|limitation</w:t>
      </w:r>
      <w:proofErr w:type="spellEnd"/>
      <w:r>
        <w:t xml:space="preserve"> |High |Medium |Low |Not rated |NULL|NULL</w:t>
      </w:r>
    </w:p>
    <w:p w14:paraId="13AF533F" w14:textId="56C27CB5"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41134964"/>
        <w:rPr>
          <w:rFonts w:eastAsia="Times New Roman"/>
        </w:rPr>
      </w:pPr>
      <w:bookmarkStart w:id="197" w:name="_Toc16245594"/>
      <w:r>
        <w:rPr>
          <w:rFonts w:eastAsia="Times New Roman"/>
        </w:rPr>
        <w:t>Populate the #</w:t>
      </w:r>
      <w:proofErr w:type="spellStart"/>
      <w:r>
        <w:rPr>
          <w:rFonts w:eastAsia="Times New Roman"/>
        </w:rPr>
        <w:t>RatingDomain</w:t>
      </w:r>
      <w:proofErr w:type="spellEnd"/>
      <w:r>
        <w:rPr>
          <w:rFonts w:eastAsia="Times New Roman"/>
        </w:rPr>
        <w:t xml:space="preserve"> </w:t>
      </w:r>
      <w:del w:id="198" w:author="Achen, Aaron - NRCS, Lincoln, NE" w:date="2019-08-08T11:31:00Z">
        <w:r w:rsidDel="00E76BDB">
          <w:rPr>
            <w:rFonts w:eastAsia="Times New Roman"/>
          </w:rPr>
          <w:delText>t</w:delText>
        </w:r>
      </w:del>
      <w:ins w:id="199" w:author="Achen, Aaron - NRCS, Lincoln, NE" w:date="2019-08-08T11:31:00Z">
        <w:r w:rsidR="00E76BDB">
          <w:rPr>
            <w:rFonts w:eastAsia="Times New Roman"/>
          </w:rPr>
          <w:t>T</w:t>
        </w:r>
      </w:ins>
      <w:r>
        <w:rPr>
          <w:rFonts w:eastAsia="Times New Roman"/>
        </w:rPr>
        <w:t xml:space="preserve">able with a </w:t>
      </w:r>
      <w:del w:id="200" w:author="Achen, Aaron - NRCS, Lincoln, NE" w:date="2019-08-08T11:31:00Z">
        <w:r w:rsidDel="00E76BDB">
          <w:rPr>
            <w:rFonts w:eastAsia="Times New Roman"/>
          </w:rPr>
          <w:delText>u</w:delText>
        </w:r>
      </w:del>
      <w:ins w:id="201" w:author="Achen, Aaron - NRCS, Lincoln, NE" w:date="2019-08-08T11:31:00Z">
        <w:r w:rsidR="00E76BDB">
          <w:rPr>
            <w:rFonts w:eastAsia="Times New Roman"/>
          </w:rPr>
          <w:t>U</w:t>
        </w:r>
      </w:ins>
      <w:r>
        <w:rPr>
          <w:rFonts w:eastAsia="Times New Roman"/>
        </w:rPr>
        <w:t xml:space="preserve">nique </w:t>
      </w:r>
      <w:del w:id="202" w:author="Achen, Aaron - NRCS, Lincoln, NE" w:date="2019-08-08T11:31:00Z">
        <w:r w:rsidDel="00E76BDB">
          <w:rPr>
            <w:rFonts w:eastAsia="Times New Roman"/>
          </w:rPr>
          <w:delText>r</w:delText>
        </w:r>
      </w:del>
      <w:proofErr w:type="spellStart"/>
      <w:ins w:id="203" w:author="Achen, Aaron - NRCS, Lincoln, NE" w:date="2019-08-08T11:31:00Z">
        <w:r w:rsidR="00E76BDB">
          <w:rPr>
            <w:rFonts w:eastAsia="Times New Roman"/>
          </w:rPr>
          <w:t>R</w:t>
        </w:r>
      </w:ins>
      <w:r>
        <w:rPr>
          <w:rFonts w:eastAsia="Times New Roman"/>
        </w:rPr>
        <w:t>ating_key</w:t>
      </w:r>
      <w:proofErr w:type="spellEnd"/>
      <w:r>
        <w:rPr>
          <w:rFonts w:eastAsia="Times New Roman"/>
        </w:rPr>
        <w:t xml:space="preserve"> for </w:t>
      </w:r>
      <w:del w:id="204" w:author="Achen, Aaron - NRCS, Lincoln, NE" w:date="2019-08-09T11:27:00Z">
        <w:r w:rsidDel="00267182">
          <w:rPr>
            <w:rFonts w:eastAsia="Times New Roman"/>
          </w:rPr>
          <w:delText xml:space="preserve">this </w:delText>
        </w:r>
      </w:del>
      <w:ins w:id="205" w:author="Achen, Aaron - NRCS, Lincoln, NE" w:date="2019-08-09T11:27:00Z">
        <w:r w:rsidR="00267182">
          <w:rPr>
            <w:rFonts w:eastAsia="Times New Roman"/>
          </w:rPr>
          <w:t xml:space="preserve">This </w:t>
        </w:r>
      </w:ins>
      <w:del w:id="206" w:author="Achen, Aaron - NRCS, Lincoln, NE" w:date="2019-08-08T11:31:00Z">
        <w:r w:rsidDel="00E76BDB">
          <w:rPr>
            <w:rFonts w:eastAsia="Times New Roman"/>
          </w:rPr>
          <w:delText>i</w:delText>
        </w:r>
      </w:del>
      <w:proofErr w:type="spellStart"/>
      <w:ins w:id="207" w:author="Achen, Aaron - NRCS, Lincoln, NE" w:date="2019-08-08T11:31:00Z">
        <w:r w:rsidR="00E76BDB">
          <w:rPr>
            <w:rFonts w:eastAsia="Times New Roman"/>
          </w:rPr>
          <w:t>I</w:t>
        </w:r>
      </w:ins>
      <w:r>
        <w:rPr>
          <w:rFonts w:eastAsia="Times New Roman"/>
        </w:rPr>
        <w:t>nterp</w:t>
      </w:r>
      <w:bookmarkEnd w:id="197"/>
      <w:proofErr w:type="spellEnd"/>
    </w:p>
    <w:p w14:paraId="4819467E" w14:textId="77777777" w:rsidR="00B1298B" w:rsidRDefault="0044119D">
      <w:pPr>
        <w:pStyle w:val="HTMLPreformatted"/>
        <w:divId w:val="1241134964"/>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':1'</w:t>
      </w:r>
    </w:p>
    <w:p w14:paraId="0CB228DE" w14:textId="77777777" w:rsidR="00B1298B" w:rsidRDefault="0044119D">
      <w:pPr>
        <w:pStyle w:val="HTMLPreformatted"/>
        <w:divId w:val="1241134964"/>
        <w:rPr>
          <w:rStyle w:val="HTMLCode"/>
        </w:rPr>
      </w:pPr>
      <w:r>
        <w:rPr>
          <w:rStyle w:val="HTMLCode"/>
        </w:rPr>
        <w:lastRenderedPageBreak/>
        <w:t>IF NOT @rating1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@rating1, 1)</w:t>
      </w:r>
    </w:p>
    <w:p w14:paraId="29D67F00" w14:textId="77777777" w:rsidR="00B1298B" w:rsidRDefault="0044119D">
      <w:pPr>
        <w:pStyle w:val="HTMLPreformatted"/>
        <w:divId w:val="1241134964"/>
        <w:rPr>
          <w:rStyle w:val="HTMLCode"/>
        </w:rPr>
      </w:pPr>
      <w:r>
        <w:rPr>
          <w:rStyle w:val="HTMLCode"/>
        </w:rPr>
        <w:t xml:space="preserve"> </w:t>
      </w:r>
    </w:p>
    <w:p w14:paraId="24D2FF3D" w14:textId="77777777" w:rsidR="00B1298B" w:rsidRDefault="0044119D">
      <w:pPr>
        <w:pStyle w:val="HTMLPreformatted"/>
        <w:divId w:val="1241134964"/>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':2'</w:t>
      </w:r>
    </w:p>
    <w:p w14:paraId="4D9691A3" w14:textId="77777777" w:rsidR="00B1298B" w:rsidRDefault="0044119D">
      <w:pPr>
        <w:pStyle w:val="HTMLPreformatted"/>
        <w:divId w:val="1241134964"/>
        <w:rPr>
          <w:rStyle w:val="HTMLCode"/>
        </w:rPr>
      </w:pPr>
      <w:r>
        <w:rPr>
          <w:rStyle w:val="HTMLCode"/>
        </w:rPr>
        <w:t>IF NOT @rating2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@rating2, 2)</w:t>
      </w:r>
    </w:p>
    <w:p w14:paraId="245E0930" w14:textId="77777777" w:rsidR="00B1298B" w:rsidRDefault="0044119D">
      <w:pPr>
        <w:pStyle w:val="HTMLPreformatted"/>
        <w:divId w:val="1241134964"/>
        <w:rPr>
          <w:rStyle w:val="HTMLCode"/>
        </w:rPr>
      </w:pPr>
      <w:r>
        <w:rPr>
          <w:rStyle w:val="HTMLCode"/>
        </w:rPr>
        <w:t xml:space="preserve"> </w:t>
      </w:r>
    </w:p>
    <w:p w14:paraId="46932A4A" w14:textId="77777777" w:rsidR="00B1298B" w:rsidRDefault="0044119D">
      <w:pPr>
        <w:pStyle w:val="HTMLPreformatted"/>
        <w:divId w:val="1241134964"/>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':3'</w:t>
      </w:r>
    </w:p>
    <w:p w14:paraId="16CA2709" w14:textId="77777777" w:rsidR="00B1298B" w:rsidRDefault="0044119D">
      <w:pPr>
        <w:pStyle w:val="HTMLPreformatted"/>
        <w:divId w:val="1241134964"/>
        <w:rPr>
          <w:rStyle w:val="HTMLCode"/>
        </w:rPr>
      </w:pPr>
      <w:r>
        <w:rPr>
          <w:rStyle w:val="HTMLCode"/>
        </w:rPr>
        <w:t>IF NOT @rating3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@rating3, 3)</w:t>
      </w:r>
    </w:p>
    <w:p w14:paraId="6448490D" w14:textId="77777777" w:rsidR="00B1298B" w:rsidRDefault="0044119D">
      <w:pPr>
        <w:pStyle w:val="HTMLPreformatted"/>
        <w:divId w:val="1241134964"/>
        <w:rPr>
          <w:rStyle w:val="HTMLCode"/>
        </w:rPr>
      </w:pPr>
      <w:r>
        <w:rPr>
          <w:rStyle w:val="HTMLCode"/>
        </w:rPr>
        <w:t xml:space="preserve"> </w:t>
      </w:r>
    </w:p>
    <w:p w14:paraId="44276E2F" w14:textId="77777777" w:rsidR="00B1298B" w:rsidRDefault="0044119D">
      <w:pPr>
        <w:pStyle w:val="HTMLPreformatted"/>
        <w:divId w:val="1241134964"/>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':4'</w:t>
      </w:r>
    </w:p>
    <w:p w14:paraId="37BAE195" w14:textId="77777777" w:rsidR="00B1298B" w:rsidRDefault="0044119D">
      <w:pPr>
        <w:pStyle w:val="HTMLPreformatted"/>
        <w:divId w:val="1241134964"/>
        <w:rPr>
          <w:rStyle w:val="HTMLCode"/>
        </w:rPr>
      </w:pPr>
      <w:r>
        <w:rPr>
          <w:rStyle w:val="HTMLCode"/>
        </w:rPr>
        <w:t>IF NOT @rating4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@rating4, 4)</w:t>
      </w:r>
    </w:p>
    <w:p w14:paraId="176CE92C" w14:textId="77777777" w:rsidR="00B1298B" w:rsidRDefault="0044119D">
      <w:pPr>
        <w:pStyle w:val="HTMLPreformatted"/>
        <w:divId w:val="1241134964"/>
        <w:rPr>
          <w:rStyle w:val="HTMLCode"/>
        </w:rPr>
      </w:pPr>
      <w:r>
        <w:rPr>
          <w:rStyle w:val="HTMLCode"/>
        </w:rPr>
        <w:t xml:space="preserve"> </w:t>
      </w:r>
    </w:p>
    <w:p w14:paraId="483A00DF" w14:textId="77777777" w:rsidR="00B1298B" w:rsidRDefault="0044119D">
      <w:pPr>
        <w:pStyle w:val="HTMLPreformatted"/>
        <w:divId w:val="1241134964"/>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':5'</w:t>
      </w:r>
    </w:p>
    <w:p w14:paraId="74403437" w14:textId="77777777" w:rsidR="00B1298B" w:rsidRDefault="0044119D">
      <w:pPr>
        <w:pStyle w:val="HTMLPreformatted"/>
        <w:divId w:val="1241134964"/>
        <w:rPr>
          <w:rStyle w:val="HTMLCode"/>
        </w:rPr>
      </w:pPr>
      <w:r>
        <w:rPr>
          <w:rStyle w:val="HTMLCode"/>
        </w:rPr>
        <w:t>IF NOT @rating5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@rating5, 5)</w:t>
      </w:r>
    </w:p>
    <w:p w14:paraId="5E200D93" w14:textId="77777777" w:rsidR="00B1298B" w:rsidRDefault="0044119D">
      <w:pPr>
        <w:pStyle w:val="HTMLPreformatted"/>
        <w:divId w:val="1241134964"/>
        <w:rPr>
          <w:rStyle w:val="HTMLCode"/>
        </w:rPr>
      </w:pPr>
      <w:r>
        <w:rPr>
          <w:rStyle w:val="HTMLCode"/>
        </w:rPr>
        <w:t xml:space="preserve"> </w:t>
      </w:r>
    </w:p>
    <w:p w14:paraId="0EB5BA50" w14:textId="77777777" w:rsidR="00B1298B" w:rsidRDefault="0044119D">
      <w:pPr>
        <w:pStyle w:val="HTMLPreformatted"/>
        <w:divId w:val="1241134964"/>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':6'</w:t>
      </w:r>
    </w:p>
    <w:p w14:paraId="6CB956D7" w14:textId="77777777" w:rsidR="00B1298B" w:rsidRDefault="0044119D">
      <w:pPr>
        <w:pStyle w:val="HTMLPreformatted"/>
        <w:divId w:val="1241134964"/>
      </w:pPr>
      <w:r>
        <w:rPr>
          <w:rStyle w:val="HTMLCode"/>
        </w:rPr>
        <w:t>IF NOT @rating6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@rating6, 6)</w:t>
      </w:r>
    </w:p>
    <w:p w14:paraId="1D4576C3" w14:textId="77777777" w:rsidR="00B1298B" w:rsidRDefault="004411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41134964"/>
      </w:pPr>
      <w:proofErr w:type="spellStart"/>
      <w:r>
        <w:t>id|rating_key|attributename|rating|rating_num</w:t>
      </w:r>
      <w:proofErr w:type="spellEnd"/>
      <w:r>
        <w:t xml:space="preserve"> 5|Soil Susceptibility to Compaction:1 |Soil Susceptibility to Compaction |High |1 6|Soil Susceptibility to Compaction:2 |Soil Susceptibility to Compaction |Medium |2 7|Soil Susceptibility to Compaction:3 |Soil Susceptibility to Compaction |Low |3 8|Soil Susceptibility to Compaction:4 |Soil Susceptibility to Compaction |Not rated |4</w:t>
      </w:r>
    </w:p>
    <w:p w14:paraId="0CE9C5AC" w14:textId="77777777"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63856573"/>
        <w:rPr>
          <w:rFonts w:eastAsia="Times New Roman"/>
        </w:rPr>
      </w:pPr>
      <w:bookmarkStart w:id="208" w:name="_Toc16245595"/>
      <w:r>
        <w:rPr>
          <w:rFonts w:eastAsia="Times New Roman"/>
        </w:rPr>
        <w:t xml:space="preserve">Populate </w:t>
      </w:r>
      <w:del w:id="209" w:author="Achen, Aaron - NRCS, Lincoln, NE" w:date="2019-08-08T11:32:00Z">
        <w:r w:rsidDel="00700BDF">
          <w:rPr>
            <w:rFonts w:eastAsia="Times New Roman"/>
          </w:rPr>
          <w:delText>c</w:delText>
        </w:r>
      </w:del>
      <w:ins w:id="210" w:author="Achen, Aaron - NRCS, Lincoln, NE" w:date="2019-08-08T11:32:00Z">
        <w:r w:rsidR="00700BDF">
          <w:rPr>
            <w:rFonts w:eastAsia="Times New Roman"/>
          </w:rPr>
          <w:t>C</w:t>
        </w:r>
      </w:ins>
      <w:r>
        <w:rPr>
          <w:rFonts w:eastAsia="Times New Roman"/>
        </w:rPr>
        <w:t xml:space="preserve">omponent </w:t>
      </w:r>
      <w:del w:id="211" w:author="Achen, Aaron - NRCS, Lincoln, NE" w:date="2019-08-08T11:32:00Z">
        <w:r w:rsidDel="00700BDF">
          <w:rPr>
            <w:rFonts w:eastAsia="Times New Roman"/>
          </w:rPr>
          <w:delText>l</w:delText>
        </w:r>
      </w:del>
      <w:ins w:id="212" w:author="Achen, Aaron - NRCS, Lincoln, NE" w:date="2019-08-08T11:32:00Z">
        <w:r w:rsidR="00700BDF">
          <w:rPr>
            <w:rFonts w:eastAsia="Times New Roman"/>
          </w:rPr>
          <w:t>L</w:t>
        </w:r>
      </w:ins>
      <w:r>
        <w:rPr>
          <w:rFonts w:eastAsia="Times New Roman"/>
        </w:rPr>
        <w:t xml:space="preserve">evel </w:t>
      </w:r>
      <w:del w:id="213" w:author="Achen, Aaron - NRCS, Lincoln, NE" w:date="2019-08-08T11:32:00Z">
        <w:r w:rsidDel="00700BDF">
          <w:rPr>
            <w:rFonts w:eastAsia="Times New Roman"/>
          </w:rPr>
          <w:delText>r</w:delText>
        </w:r>
      </w:del>
      <w:ins w:id="214" w:author="Achen, Aaron - NRCS, Lincoln, NE" w:date="2019-08-08T11:32:00Z">
        <w:r w:rsidR="00700BDF">
          <w:rPr>
            <w:rFonts w:eastAsia="Times New Roman"/>
          </w:rPr>
          <w:t>R</w:t>
        </w:r>
      </w:ins>
      <w:r>
        <w:rPr>
          <w:rFonts w:eastAsia="Times New Roman"/>
        </w:rPr>
        <w:t xml:space="preserve">atings </w:t>
      </w:r>
      <w:del w:id="215" w:author="Achen, Aaron - NRCS, Lincoln, NE" w:date="2019-08-08T11:32:00Z">
        <w:r w:rsidDel="00700BDF">
          <w:rPr>
            <w:rFonts w:eastAsia="Times New Roman"/>
          </w:rPr>
          <w:delText>u</w:delText>
        </w:r>
      </w:del>
      <w:ins w:id="216" w:author="Achen, Aaron - NRCS, Lincoln, NE" w:date="2019-08-08T11:33:00Z">
        <w:r w:rsidR="00700BDF">
          <w:rPr>
            <w:rFonts w:eastAsia="Times New Roman"/>
          </w:rPr>
          <w:t>U</w:t>
        </w:r>
      </w:ins>
      <w:r>
        <w:rPr>
          <w:rFonts w:eastAsia="Times New Roman"/>
        </w:rPr>
        <w:t xml:space="preserve">sing the </w:t>
      </w:r>
      <w:del w:id="217" w:author="Achen, Aaron - NRCS, Lincoln, NE" w:date="2019-08-08T11:33:00Z">
        <w:r w:rsidDel="00700BDF">
          <w:rPr>
            <w:rFonts w:eastAsia="Times New Roman"/>
          </w:rPr>
          <w:delText>c</w:delText>
        </w:r>
      </w:del>
      <w:ins w:id="218" w:author="Achen, Aaron - NRCS, Lincoln, NE" w:date="2019-08-08T11:33:00Z">
        <w:r w:rsidR="00700BDF">
          <w:rPr>
            <w:rFonts w:eastAsia="Times New Roman"/>
          </w:rPr>
          <w:t>C</w:t>
        </w:r>
      </w:ins>
      <w:r>
        <w:rPr>
          <w:rFonts w:eastAsia="Times New Roman"/>
        </w:rPr>
        <w:t xml:space="preserve">urrently </w:t>
      </w:r>
      <w:del w:id="219" w:author="Achen, Aaron - NRCS, Lincoln, NE" w:date="2019-08-08T11:33:00Z">
        <w:r w:rsidDel="00700BDF">
          <w:rPr>
            <w:rFonts w:eastAsia="Times New Roman"/>
          </w:rPr>
          <w:delText>s</w:delText>
        </w:r>
      </w:del>
      <w:ins w:id="220" w:author="Achen, Aaron - NRCS, Lincoln, NE" w:date="2019-08-08T11:33:00Z">
        <w:r w:rsidR="00700BDF">
          <w:rPr>
            <w:rFonts w:eastAsia="Times New Roman"/>
          </w:rPr>
          <w:t>S</w:t>
        </w:r>
      </w:ins>
      <w:r>
        <w:rPr>
          <w:rFonts w:eastAsia="Times New Roman"/>
        </w:rPr>
        <w:t xml:space="preserve">et </w:t>
      </w:r>
      <w:del w:id="221" w:author="Achen, Aaron - NRCS, Lincoln, NE" w:date="2019-08-08T11:33:00Z">
        <w:r w:rsidDel="00700BDF">
          <w:rPr>
            <w:rFonts w:eastAsia="Times New Roman"/>
          </w:rPr>
          <w:delText>s</w:delText>
        </w:r>
      </w:del>
      <w:ins w:id="222" w:author="Achen, Aaron - NRCS, Lincoln, NE" w:date="2019-08-08T11:33:00Z">
        <w:r w:rsidR="00700BDF">
          <w:rPr>
            <w:rFonts w:eastAsia="Times New Roman"/>
          </w:rPr>
          <w:t>S</w:t>
        </w:r>
      </w:ins>
      <w:r>
        <w:rPr>
          <w:rFonts w:eastAsia="Times New Roman"/>
        </w:rPr>
        <w:t xml:space="preserve">oil </w:t>
      </w:r>
      <w:del w:id="223" w:author="Achen, Aaron - NRCS, Lincoln, NE" w:date="2019-08-08T11:33:00Z">
        <w:r w:rsidDel="00700BDF">
          <w:rPr>
            <w:rFonts w:eastAsia="Times New Roman"/>
          </w:rPr>
          <w:delText>i</w:delText>
        </w:r>
      </w:del>
      <w:ins w:id="224" w:author="Achen, Aaron - NRCS, Lincoln, NE" w:date="2019-08-08T11:33:00Z">
        <w:r w:rsidR="00700BDF">
          <w:rPr>
            <w:rFonts w:eastAsia="Times New Roman"/>
          </w:rPr>
          <w:t>I</w:t>
        </w:r>
      </w:ins>
      <w:r>
        <w:rPr>
          <w:rFonts w:eastAsia="Times New Roman"/>
        </w:rPr>
        <w:t>nterpretation</w:t>
      </w:r>
      <w:bookmarkEnd w:id="208"/>
    </w:p>
    <w:p w14:paraId="7F511F1D" w14:textId="77777777" w:rsidR="00B1298B" w:rsidRDefault="0044119D">
      <w:pPr>
        <w:pStyle w:val="HTMLPreformatted"/>
        <w:divId w:val="1863856573"/>
        <w:rPr>
          <w:rStyle w:val="HTMLCode"/>
        </w:rPr>
      </w:pPr>
      <w:r>
        <w:rPr>
          <w:rStyle w:val="HTMLCode"/>
        </w:rPr>
        <w:t>TRUNCATE TABLE #M5</w:t>
      </w:r>
    </w:p>
    <w:p w14:paraId="66238E40" w14:textId="77777777" w:rsidR="00B1298B" w:rsidRDefault="0044119D">
      <w:pPr>
        <w:pStyle w:val="HTMLPreformatted"/>
        <w:divId w:val="1863856573"/>
        <w:rPr>
          <w:rStyle w:val="HTMLCode"/>
        </w:rPr>
      </w:pPr>
      <w:r>
        <w:rPr>
          <w:rStyle w:val="HTMLCode"/>
        </w:rPr>
        <w:t>INSERT INTO #M5</w:t>
      </w:r>
    </w:p>
    <w:p w14:paraId="7D150AAF" w14:textId="77777777" w:rsidR="00B1298B" w:rsidRDefault="0044119D">
      <w:pPr>
        <w:pStyle w:val="HTMLPreformatted"/>
        <w:divId w:val="1863856573"/>
        <w:rPr>
          <w:rStyle w:val="HTMLCode"/>
        </w:rPr>
      </w:pPr>
      <w:r>
        <w:rPr>
          <w:rStyle w:val="HTMLCode"/>
        </w:rPr>
        <w:t xml:space="preserve">SELECT M4.aoiid, M4.landunit, M4.mukey, </w:t>
      </w:r>
      <w:proofErr w:type="spellStart"/>
      <w:r>
        <w:rPr>
          <w:rStyle w:val="HTMLCode"/>
        </w:rPr>
        <w:t>mapunit_acres</w:t>
      </w:r>
      <w:proofErr w:type="spellEnd"/>
      <w:r>
        <w:rPr>
          <w:rStyle w:val="HTMLCode"/>
        </w:rPr>
        <w:t xml:space="preserve">, M4.cokey, M4.compname, M4.comppct_r, </w:t>
      </w:r>
      <w:proofErr w:type="spellStart"/>
      <w:r>
        <w:rPr>
          <w:rStyle w:val="HTMLCode"/>
        </w:rPr>
        <w:t>TP.interphrc</w:t>
      </w:r>
      <w:proofErr w:type="spellEnd"/>
      <w:r>
        <w:rPr>
          <w:rStyle w:val="HTMLCode"/>
        </w:rPr>
        <w:t xml:space="preserve"> AS rating, SUM (M4.comppct_r) OVER(PARTITION BY M4.landunit, M4.mukey) AS </w:t>
      </w:r>
      <w:proofErr w:type="spellStart"/>
      <w:r>
        <w:rPr>
          <w:rStyle w:val="HTMLCode"/>
        </w:rPr>
        <w:t>mu_pct_sum</w:t>
      </w:r>
      <w:proofErr w:type="spellEnd"/>
    </w:p>
    <w:p w14:paraId="2B47C8D2" w14:textId="77777777" w:rsidR="00B1298B" w:rsidRDefault="0044119D">
      <w:pPr>
        <w:pStyle w:val="HTMLPreformatted"/>
        <w:divId w:val="1863856573"/>
        <w:rPr>
          <w:rStyle w:val="HTMLCode"/>
        </w:rPr>
      </w:pPr>
      <w:r>
        <w:rPr>
          <w:rStyle w:val="HTMLCode"/>
        </w:rPr>
        <w:t>FROM #M4 AS M4</w:t>
      </w:r>
    </w:p>
    <w:p w14:paraId="7BEFF3D5" w14:textId="77777777" w:rsidR="00B1298B" w:rsidRDefault="0044119D">
      <w:pPr>
        <w:pStyle w:val="HTMLPreformatted"/>
        <w:divId w:val="1863856573"/>
        <w:rPr>
          <w:rStyle w:val="HTMLCode"/>
        </w:rPr>
      </w:pPr>
      <w:r>
        <w:rPr>
          <w:rStyle w:val="HTMLCode"/>
        </w:rPr>
        <w:t xml:space="preserve">LEFT OUTER JOIN </w:t>
      </w:r>
      <w:proofErr w:type="spellStart"/>
      <w:r>
        <w:rPr>
          <w:rStyle w:val="HTMLCode"/>
        </w:rPr>
        <w:t>cointerp</w:t>
      </w:r>
      <w:proofErr w:type="spellEnd"/>
      <w:r>
        <w:rPr>
          <w:rStyle w:val="HTMLCode"/>
        </w:rPr>
        <w:t xml:space="preserve"> AS TP ON M4.cokey = </w:t>
      </w:r>
      <w:proofErr w:type="spellStart"/>
      <w:r>
        <w:rPr>
          <w:rStyle w:val="HTMLCode"/>
        </w:rPr>
        <w:t>TP.cokey</w:t>
      </w:r>
      <w:proofErr w:type="spellEnd"/>
      <w:r>
        <w:rPr>
          <w:rStyle w:val="HTMLCode"/>
        </w:rPr>
        <w:t xml:space="preserve"> AND </w:t>
      </w:r>
      <w:proofErr w:type="spellStart"/>
      <w:r>
        <w:rPr>
          <w:rStyle w:val="HTMLCode"/>
        </w:rPr>
        <w:t>rulekey</w:t>
      </w:r>
      <w:proofErr w:type="spellEnd"/>
      <w:r>
        <w:rPr>
          <w:rStyle w:val="HTMLCode"/>
        </w:rPr>
        <w:t xml:space="preserve"> = @</w:t>
      </w:r>
      <w:proofErr w:type="spellStart"/>
      <w:r>
        <w:rPr>
          <w:rStyle w:val="HTMLCode"/>
        </w:rPr>
        <w:t>ruleKey</w:t>
      </w:r>
      <w:proofErr w:type="spellEnd"/>
    </w:p>
    <w:p w14:paraId="3F6A2086" w14:textId="77777777" w:rsidR="00B1298B" w:rsidRDefault="0044119D">
      <w:pPr>
        <w:pStyle w:val="HTMLPreformatted"/>
        <w:divId w:val="1863856573"/>
      </w:pPr>
      <w:r>
        <w:rPr>
          <w:rStyle w:val="HTMLCode"/>
        </w:rPr>
        <w:t>WHERE M4.majcompflag = 'yes';</w:t>
      </w:r>
    </w:p>
    <w:p w14:paraId="656E8F1E" w14:textId="77777777" w:rsidR="00B1298B" w:rsidRDefault="004411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63856573"/>
      </w:pPr>
      <w:r>
        <w:t xml:space="preserve">aoiid|landunit|mukey|mapunit_acres|cokey|compname|comppct_r|rating|mu_pct_sum 1|T9981 Fld3 |354627|0.426|16464494|Daglum|25|Medium|90 1|T9981 Fld3 |354627|0.426|16464495|Farnuf|65|Medium|90 1|T9981 Fld3 |354648|0.287|16464607|Amor |25|Medium|85 1|T9981 Fld3 |354648|0.287|16464612|Reeder|60|Medium|85 1|T9981 Fld3 |2494708|1.729|16663930|Amor |49|Medium|81 1|T9981 Fld3 |2494708|1.729|16663931|Cabba |32|Medium|81 1|T9981 Fld3 |2525720|56.699|16663899|Daglum|33|Medium|88 1|T9981 Fld3 |2525720|56.699|16663903|Rhoades |55|Medium|88 1|T9981 Fld3 |2525732|1.35|16663796|Ekalaka |55|Medium|72 1|T9981 Fld3 |2525732|1.35|16663797|Yegen |17|Medium|72 1|T9981 Fld3 |2525733|0.129|16663951|Vebar |50|Medium|75 1|T9981 Fld3 |2525733|0.129|16663952|Cohagen |25|Medium|75 1|T9981 Fld3 </w:t>
      </w:r>
      <w:r>
        <w:lastRenderedPageBreak/>
        <w:t>|2525739|28.479|16663915|Parshall |20|Medium|78 1|T9981 Fld3 |2525739|28.479|16663917|Vebar |58|Medium|78 1|T9981 Fld3 |2525745|4.983|16663921|Shambo|75|Medium|75 1|T9981 Fld3 |2525746|16.106|16663927|Shambo|78|Medium|78 1|T9981 Fld3 |2525754|12.638|16663602|Harriet |75|Medium|75 1|T9981 Fld3 |2525764|17.691|16663611|Regan |55|Medium|55 1|T9981 Fld3 |2525766|0.032|16663539|Water |100|Not rated |100 1|T9981 Fld3 |2525769|181.356|16663985|Belfield |48|Medium|88 1|T9981 Fld3 |2525769|181.356|16663987|Daglum|40|Medium|88 1|T9981 Fld3 |2755648|2.449|16663766|Reeder|58|Medium|78 1|T9981 Fld3 |2755648|2.449|16663767|Janesburg |20|Medium|78 1|T9981 Fld3 |2755654|4.599|16663846|Reeder|60|Medium|85 1|T9981 Fld3 |2755654|4.599|16663847|Amor |25|Medium|85 2|T9981 Fld4 |2525720|8.623|16663899|Daglum|33|Medium|88 2|T9981 Fld4 |2525720|8.623|16663903|Rhoades |55|Medium|88 2|T9981 Fld4 |2525724|0.458|16664017|Savage|30|Medium|85 2|T9981 Fld4 |2525724|0.458|16664018|Daglum|20|Medium|85 2|T9981 Fld4 |2525724|0.458|16664022|Belfield |35|Medium|85 2|T9981 Fld4 |2525730|31.514|16663991|Regent|68|Medium|85 2|T9981 Fld4 |2525730|31.514|16663992|Savage|17|Medium|85 2|T9981 Fld4 |2525745|62.205|16663921|Shambo|75|Medium|75 2|T9981 Fld4 |2525746|63.55|16663927|Shambo|78|Medium|78 2|T9981 Fld4 |2525754|23.138|16663602|Harriet |75|Medium|75 2|T9981 Fld4 |2525767|3.86|16663540|Water |100|Not rated |100 2|T9981 Fld4 |2525769|103.909|16663985|Belfield |48|Medium|88 2|T9981 Fld4 |2525769|103.909|16663987|Daglum|40|Medium|88 2|T9981 Fld4 |2755639|0.443|16663554|Savage|62|Medium|80 2|T9981 Fld4 |2755639|0.443|16663555|Grail |18|Medium|80 2|T9981 Fld4 |2755643|9.641|16663957|Flasher |30|Low |88 2|T9981 Fld4 |2755643|9.641|16663958|Vebar |40|Medium|88 2|T9981 Fld4 |2755643|9.641|16663959|Tally |18|Medium|88 2|T9981 Fld4 |2755648|11.382|16663766|Reeder|58|Medium|78 2|T9981 Fld4 |2755648|11.382|16663767|Janesburg |20|Medium|78</w:t>
      </w:r>
    </w:p>
    <w:p w14:paraId="5D7554F4" w14:textId="77777777"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60534490"/>
        <w:rPr>
          <w:rFonts w:eastAsia="Times New Roman"/>
        </w:rPr>
      </w:pPr>
      <w:bookmarkStart w:id="225" w:name="_Toc16245596"/>
      <w:r>
        <w:rPr>
          <w:rFonts w:eastAsia="Times New Roman"/>
        </w:rPr>
        <w:t xml:space="preserve">Populate </w:t>
      </w:r>
      <w:del w:id="226" w:author="Achen, Aaron - NRCS, Lincoln, NE" w:date="2019-08-08T11:33:00Z">
        <w:r w:rsidDel="00700BDF">
          <w:rPr>
            <w:rFonts w:eastAsia="Times New Roman"/>
          </w:rPr>
          <w:delText>c</w:delText>
        </w:r>
      </w:del>
      <w:ins w:id="227" w:author="Achen, Aaron - NRCS, Lincoln, NE" w:date="2019-08-08T11:33:00Z">
        <w:r w:rsidR="00700BDF">
          <w:rPr>
            <w:rFonts w:eastAsia="Times New Roman"/>
          </w:rPr>
          <w:t>C</w:t>
        </w:r>
      </w:ins>
      <w:r>
        <w:rPr>
          <w:rFonts w:eastAsia="Times New Roman"/>
        </w:rPr>
        <w:t xml:space="preserve">omponent </w:t>
      </w:r>
      <w:del w:id="228" w:author="Achen, Aaron - NRCS, Lincoln, NE" w:date="2019-08-08T11:33:00Z">
        <w:r w:rsidDel="00700BDF">
          <w:rPr>
            <w:rFonts w:eastAsia="Times New Roman"/>
          </w:rPr>
          <w:delText>l</w:delText>
        </w:r>
      </w:del>
      <w:ins w:id="229" w:author="Achen, Aaron - NRCS, Lincoln, NE" w:date="2019-08-08T11:33:00Z">
        <w:r w:rsidR="00700BDF">
          <w:rPr>
            <w:rFonts w:eastAsia="Times New Roman"/>
          </w:rPr>
          <w:t>L</w:t>
        </w:r>
      </w:ins>
      <w:r>
        <w:rPr>
          <w:rFonts w:eastAsia="Times New Roman"/>
        </w:rPr>
        <w:t xml:space="preserve">evel </w:t>
      </w:r>
      <w:del w:id="230" w:author="Achen, Aaron - NRCS, Lincoln, NE" w:date="2019-08-08T11:33:00Z">
        <w:r w:rsidDel="00700BDF">
          <w:rPr>
            <w:rFonts w:eastAsia="Times New Roman"/>
          </w:rPr>
          <w:delText>r</w:delText>
        </w:r>
      </w:del>
      <w:ins w:id="231" w:author="Achen, Aaron - NRCS, Lincoln, NE" w:date="2019-08-08T11:33:00Z">
        <w:r w:rsidR="00700BDF">
          <w:rPr>
            <w:rFonts w:eastAsia="Times New Roman"/>
          </w:rPr>
          <w:t>R</w:t>
        </w:r>
      </w:ins>
      <w:r>
        <w:rPr>
          <w:rFonts w:eastAsia="Times New Roman"/>
        </w:rPr>
        <w:t xml:space="preserve">atings with </w:t>
      </w:r>
      <w:del w:id="232" w:author="Achen, Aaron - NRCS, Lincoln, NE" w:date="2019-08-08T11:33:00Z">
        <w:r w:rsidDel="00700BDF">
          <w:rPr>
            <w:rFonts w:eastAsia="Times New Roman"/>
          </w:rPr>
          <w:delText>a</w:delText>
        </w:r>
      </w:del>
      <w:ins w:id="233" w:author="Achen, Aaron - NRCS, Lincoln, NE" w:date="2019-08-08T11:33:00Z">
        <w:r w:rsidR="00700BDF">
          <w:rPr>
            <w:rFonts w:eastAsia="Times New Roman"/>
          </w:rPr>
          <w:t>A</w:t>
        </w:r>
      </w:ins>
      <w:r>
        <w:rPr>
          <w:rFonts w:eastAsia="Times New Roman"/>
        </w:rPr>
        <w:t xml:space="preserve">djusted </w:t>
      </w:r>
      <w:del w:id="234" w:author="Achen, Aaron - NRCS, Lincoln, NE" w:date="2019-08-08T11:33:00Z">
        <w:r w:rsidDel="00700BDF">
          <w:rPr>
            <w:rFonts w:eastAsia="Times New Roman"/>
          </w:rPr>
          <w:delText>c</w:delText>
        </w:r>
      </w:del>
      <w:ins w:id="235" w:author="Achen, Aaron - NRCS, Lincoln, NE" w:date="2019-08-08T11:33:00Z">
        <w:r w:rsidR="00700BDF">
          <w:rPr>
            <w:rFonts w:eastAsia="Times New Roman"/>
          </w:rPr>
          <w:t>C</w:t>
        </w:r>
      </w:ins>
      <w:r>
        <w:rPr>
          <w:rFonts w:eastAsia="Times New Roman"/>
        </w:rPr>
        <w:t xml:space="preserve">omponent </w:t>
      </w:r>
      <w:del w:id="236" w:author="Achen, Aaron - NRCS, Lincoln, NE" w:date="2019-08-08T11:33:00Z">
        <w:r w:rsidDel="00700BDF">
          <w:rPr>
            <w:rFonts w:eastAsia="Times New Roman"/>
          </w:rPr>
          <w:delText>p</w:delText>
        </w:r>
      </w:del>
      <w:ins w:id="237" w:author="Achen, Aaron - NRCS, Lincoln, NE" w:date="2019-08-08T11:33:00Z">
        <w:r w:rsidR="00700BDF">
          <w:rPr>
            <w:rFonts w:eastAsia="Times New Roman"/>
          </w:rPr>
          <w:t>P</w:t>
        </w:r>
      </w:ins>
      <w:r>
        <w:rPr>
          <w:rFonts w:eastAsia="Times New Roman"/>
        </w:rPr>
        <w:t xml:space="preserve">ercent to </w:t>
      </w:r>
      <w:del w:id="238" w:author="Achen, Aaron - NRCS, Lincoln, NE" w:date="2019-08-08T11:33:00Z">
        <w:r w:rsidDel="00700BDF">
          <w:rPr>
            <w:rFonts w:eastAsia="Times New Roman"/>
          </w:rPr>
          <w:delText>a</w:delText>
        </w:r>
      </w:del>
      <w:ins w:id="239" w:author="Achen, Aaron - NRCS, Lincoln, NE" w:date="2019-08-08T11:33:00Z">
        <w:r w:rsidR="00700BDF">
          <w:rPr>
            <w:rFonts w:eastAsia="Times New Roman"/>
          </w:rPr>
          <w:t>A</w:t>
        </w:r>
      </w:ins>
      <w:r>
        <w:rPr>
          <w:rFonts w:eastAsia="Times New Roman"/>
        </w:rPr>
        <w:t xml:space="preserve">ccount for the </w:t>
      </w:r>
      <w:del w:id="240" w:author="Achen, Aaron - NRCS, Lincoln, NE" w:date="2019-08-08T11:33:00Z">
        <w:r w:rsidDel="00700BDF">
          <w:rPr>
            <w:rFonts w:eastAsia="Times New Roman"/>
          </w:rPr>
          <w:delText>u</w:delText>
        </w:r>
      </w:del>
      <w:ins w:id="241" w:author="Achen, Aaron - NRCS, Lincoln, NE" w:date="2019-08-08T11:33:00Z">
        <w:r w:rsidR="00700BDF">
          <w:rPr>
            <w:rFonts w:eastAsia="Times New Roman"/>
          </w:rPr>
          <w:t>U</w:t>
        </w:r>
      </w:ins>
      <w:r>
        <w:rPr>
          <w:rFonts w:eastAsia="Times New Roman"/>
        </w:rPr>
        <w:t xml:space="preserve">n-used </w:t>
      </w:r>
      <w:del w:id="242" w:author="Achen, Aaron - NRCS, Lincoln, NE" w:date="2019-08-08T11:33:00Z">
        <w:r w:rsidDel="00700BDF">
          <w:rPr>
            <w:rFonts w:eastAsia="Times New Roman"/>
          </w:rPr>
          <w:delText>m</w:delText>
        </w:r>
      </w:del>
      <w:ins w:id="243" w:author="Achen, Aaron - NRCS, Lincoln, NE" w:date="2019-08-08T11:33:00Z">
        <w:r w:rsidR="00700BDF">
          <w:rPr>
            <w:rFonts w:eastAsia="Times New Roman"/>
          </w:rPr>
          <w:t>M</w:t>
        </w:r>
      </w:ins>
      <w:r>
        <w:rPr>
          <w:rFonts w:eastAsia="Times New Roman"/>
        </w:rPr>
        <w:t xml:space="preserve">inor </w:t>
      </w:r>
      <w:del w:id="244" w:author="Achen, Aaron - NRCS, Lincoln, NE" w:date="2019-08-08T11:33:00Z">
        <w:r w:rsidDel="00700BDF">
          <w:rPr>
            <w:rFonts w:eastAsia="Times New Roman"/>
          </w:rPr>
          <w:delText>c</w:delText>
        </w:r>
      </w:del>
      <w:ins w:id="245" w:author="Achen, Aaron - NRCS, Lincoln, NE" w:date="2019-08-08T11:33:00Z">
        <w:r w:rsidR="00700BDF">
          <w:rPr>
            <w:rFonts w:eastAsia="Times New Roman"/>
          </w:rPr>
          <w:t>C</w:t>
        </w:r>
      </w:ins>
      <w:r>
        <w:rPr>
          <w:rFonts w:eastAsia="Times New Roman"/>
        </w:rPr>
        <w:t>omponents</w:t>
      </w:r>
      <w:bookmarkEnd w:id="225"/>
    </w:p>
    <w:p w14:paraId="7948F36C" w14:textId="77777777" w:rsidR="00B1298B" w:rsidRDefault="0044119D">
      <w:pPr>
        <w:pStyle w:val="HTMLPreformatted"/>
        <w:divId w:val="1160534490"/>
        <w:rPr>
          <w:rStyle w:val="HTMLCode"/>
        </w:rPr>
      </w:pPr>
      <w:r>
        <w:rPr>
          <w:rStyle w:val="HTMLCode"/>
        </w:rPr>
        <w:t>TRUNCATE TABLE #M6</w:t>
      </w:r>
    </w:p>
    <w:p w14:paraId="7EAF6DD1" w14:textId="77777777" w:rsidR="00B1298B" w:rsidRDefault="0044119D">
      <w:pPr>
        <w:pStyle w:val="HTMLPreformatted"/>
        <w:divId w:val="1160534490"/>
        <w:rPr>
          <w:rStyle w:val="HTMLCode"/>
        </w:rPr>
      </w:pPr>
      <w:r>
        <w:rPr>
          <w:rStyle w:val="HTMLCode"/>
        </w:rPr>
        <w:t>INSERT INTO #M6</w:t>
      </w:r>
    </w:p>
    <w:p w14:paraId="2B14E73C" w14:textId="77777777" w:rsidR="00B1298B" w:rsidRDefault="0044119D">
      <w:pPr>
        <w:pStyle w:val="HTMLPreformatted"/>
        <w:divId w:val="1160534490"/>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compname</w:t>
      </w:r>
      <w:proofErr w:type="spellEnd"/>
      <w:r>
        <w:rPr>
          <w:rStyle w:val="HTMLCode"/>
        </w:rPr>
        <w:t xml:space="preserve">, </w:t>
      </w:r>
      <w:proofErr w:type="spellStart"/>
      <w:r>
        <w:rPr>
          <w:rStyle w:val="HTMLCode"/>
        </w:rPr>
        <w:t>comppct_r</w:t>
      </w:r>
      <w:proofErr w:type="spellEnd"/>
      <w:r>
        <w:rPr>
          <w:rStyle w:val="HTMLCode"/>
        </w:rPr>
        <w:t xml:space="preserve">, rating, </w:t>
      </w:r>
      <w:proofErr w:type="spellStart"/>
      <w:r>
        <w:rPr>
          <w:rStyle w:val="HTMLCode"/>
        </w:rPr>
        <w:t>mu_pct_sum</w:t>
      </w:r>
      <w:proofErr w:type="spellEnd"/>
      <w:r>
        <w:rPr>
          <w:rStyle w:val="HTMLCode"/>
        </w:rPr>
        <w:t xml:space="preserve">, (1.0 * </w:t>
      </w:r>
      <w:proofErr w:type="spellStart"/>
      <w:r>
        <w:rPr>
          <w:rStyle w:val="HTMLCode"/>
        </w:rPr>
        <w:t>comppct_r</w:t>
      </w:r>
      <w:proofErr w:type="spellEnd"/>
      <w:r>
        <w:rPr>
          <w:rStyle w:val="HTMLCode"/>
        </w:rPr>
        <w:t xml:space="preserve"> / </w:t>
      </w:r>
      <w:proofErr w:type="spellStart"/>
      <w:r>
        <w:rPr>
          <w:rStyle w:val="HTMLCode"/>
        </w:rPr>
        <w:t>mu_pct_sum</w:t>
      </w:r>
      <w:proofErr w:type="spellEnd"/>
      <w:r>
        <w:rPr>
          <w:rStyle w:val="HTMLCode"/>
        </w:rPr>
        <w:t xml:space="preserve">) AS </w:t>
      </w:r>
      <w:proofErr w:type="spellStart"/>
      <w:r>
        <w:rPr>
          <w:rStyle w:val="HTMLCode"/>
        </w:rPr>
        <w:t>adj_comp_pct</w:t>
      </w:r>
      <w:proofErr w:type="spellEnd"/>
    </w:p>
    <w:p w14:paraId="5BF7A975" w14:textId="77777777" w:rsidR="00B1298B" w:rsidRDefault="0044119D">
      <w:pPr>
        <w:pStyle w:val="HTMLPreformatted"/>
        <w:divId w:val="1160534490"/>
      </w:pPr>
      <w:r>
        <w:rPr>
          <w:rStyle w:val="HTMLCode"/>
        </w:rPr>
        <w:t>FROM #M5;</w:t>
      </w:r>
    </w:p>
    <w:p w14:paraId="472CE457" w14:textId="77777777" w:rsidR="00B1298B" w:rsidRDefault="004411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60534490"/>
      </w:pPr>
      <w:r>
        <w:t xml:space="preserve">aoiid|landunit|mukey|mapunit_acres|cokey|compname|comppct_r|rating|mu_pct_sum|adj_comp_pct 1|T9981 Fld3 |354627|0.426|16464494|Daglum |25|Medium |90|0.277777778 1|T9981 Fld3 |354627|0.426|16464495|Farnuf |65|Medium |90|0.722222222 1|T9981 Fld3 |354648|0.287|16464607|Amor |25|Medium |85|0.294117647 1|T9981 Fld3 |354648|0.287|16464612|Reeder |60|Medium |85|0.705882353 1|T9981 Fld3 |2494708|1.729|16663930|Amor |49|Medium |81|0.604938272 1|T9981 Fld3 |2494708|1.729|16663931|Cabba |32|Medium |81|0.395061728 1|T9981 Fld3 </w:t>
      </w:r>
      <w:r>
        <w:lastRenderedPageBreak/>
        <w:t>|2525720|56.699|16663899|Daglum |33|Medium |88|0.375 1|T9981 Fld3 |2525720|56.699|16663903|Rhoades |55|Medium |88|0.625 1|T9981 Fld3 |2525732|1.35|16663796|Ekalaka |55|Medium |72|0.763888889 1|T9981 Fld3 |2525732|1.35|16663797|Yegen |17|Medium |72|0.236111111 1|T9981 Fld3 |2525733|0.129|16663951|Vebar |50|Medium |75|0.666666667 1|T9981 Fld3 |2525733|0.129|16663952|Cohagen |25|Medium |75|0.333333333 1|T9981 Fld3 |2525739|28.479|16663915|Parshall |20|Medium |78|0.256410256 1|T9981 Fld3 |2525739|28.479|16663917|Vebar |58|Medium |78|0.743589744 1|T9981 Fld3 |2525745|4.983|16663921|Shambo |75|Medium |75|1 1|T9981 Fld3 |2525746|16.106|16663927|Shambo |78|Medium |78|1 1|T9981 Fld3 |2525754|12.638|16663602|Harriet |75|Medium |75|1 1|T9981 Fld3 |2525764|17.691|16663611|Regan |55|Medium |55|1 1|T9981 Fld3 |2525766|0.032|16663539|Water |100|Not rated |100|1 1|T9981 Fld3 |2525769|181.356|16663985|Belfield |48|Medium |88|0.545454545 1|T9981 Fld3 |2525769|181.356|16663987|Daglum |40|Medium |88|0.454545455 1|T9981 Fld3 |2755648|2.449|16663766|Reeder |58|Medium |78|0.743589744 1|T9981 Fld3 |2755648|2.449|16663767|Janesburg |20|Medium |78|0.256410256 1|T9981 Fld3 |2755654|4.599|16663846|Reeder |60|Medium |85|0.705882353 1|T9981 Fld3 |2755654|4.599|16663847|Amor |25|Medium |85|0.294117647 2|T9981 Fld4 |2525720|8.623|16663899|Daglum |33|Medium |88|0.375 2|T9981 Fld4 |2525720|8.623|16663903|Rhoades |55|Medium |88|0.625 2|T9981 Fld4 |2525724|0.458|16664017|Savage |30|Medium |85|0.352941176 2|T9981 Fld4 |2525724|0.458|16664018|Daglum |20|Medium |85|0.235294118 2|T9981 Fld4 |2525724|0.458|16664022|Belfield |35|Medium |85|0.411764706 2|T9981 Fld4 |2525730|31.514|16663991|Regent |68|Medium |85|0.8 2|T9981 Fld4 |2525730|31.514|16663992|Savage |17|Medium |85|0.2 2|T9981 Fld4 |2525745|62.205|16663921|Shambo |75|Medium |75|1 2|T9981 Fld4 |2525746|63.55|16663927|Shambo |78|Medium |78|1 2|T9981 Fld4 |2525754|23.138|16663602|Harriet |75|Medium |75|1 2|T9981 Fld4 |2525767|3.86|16663540|Water |100|Not rated |100|1 2|T9981 Fld4 |2525769|103.909|16663985|Belfield |48|Medium |88|0.545454545 2|T9981 Fld4 |2525769|103.909|16663987|Daglum |40|Medium |88|0.454545455 2|T9981 Fld4 |2755639|0.443|16663554|Savage |62|Medium |80|0.775 2|T9981 Fld4 |2755639|0.443|16663555|Grail |18|Medium |80|0.225 2|T9981 Fld4 |2755643|9.641|16663957|Flasher |30|Low |88|0.340909091 2|T9981 Fld4 |2755643|9.641|16663958|Vebar |40|Medium |88|0.454545455 2|T9981 Fld4 |2755643|9.641|16663959|Tally |18|Medium |88|0.204545455 2|T9981 Fld4 |2755648|11.382|16663766|Reeder |58|Medium |78|0.743589744 2|T9981 Fld4 |2755648|11.382|16663767|Janesburg |20|Medium |78|0.256410256</w:t>
      </w:r>
    </w:p>
    <w:p w14:paraId="2040BA98" w14:textId="77777777"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02987650"/>
        <w:rPr>
          <w:rFonts w:eastAsia="Times New Roman"/>
        </w:rPr>
      </w:pPr>
      <w:bookmarkStart w:id="246" w:name="_Toc16245597"/>
      <w:r>
        <w:rPr>
          <w:rFonts w:eastAsia="Times New Roman"/>
        </w:rPr>
        <w:t>Populate</w:t>
      </w:r>
      <w:del w:id="247" w:author="Achen, Aaron - NRCS, Lincoln, NE" w:date="2019-08-06T15:17:00Z">
        <w:r>
          <w:rPr>
            <w:rFonts w:eastAsia="Times New Roman"/>
          </w:rPr>
          <w:delText>s</w:delText>
        </w:r>
      </w:del>
      <w:r>
        <w:rPr>
          <w:rFonts w:eastAsia="Times New Roman"/>
        </w:rPr>
        <w:t xml:space="preserve"> </w:t>
      </w:r>
      <w:del w:id="248" w:author="Achen, Aaron - NRCS, Lincoln, NE" w:date="2019-08-08T11:34:00Z">
        <w:r w:rsidDel="00700BDF">
          <w:rPr>
            <w:rFonts w:eastAsia="Times New Roman"/>
          </w:rPr>
          <w:delText>c</w:delText>
        </w:r>
      </w:del>
      <w:ins w:id="249" w:author="Achen, Aaron - NRCS, Lincoln, NE" w:date="2019-08-08T11:34:00Z">
        <w:r w:rsidR="00700BDF">
          <w:rPr>
            <w:rFonts w:eastAsia="Times New Roman"/>
          </w:rPr>
          <w:t>C</w:t>
        </w:r>
      </w:ins>
      <w:r>
        <w:rPr>
          <w:rFonts w:eastAsia="Times New Roman"/>
        </w:rPr>
        <w:t xml:space="preserve">omponent </w:t>
      </w:r>
      <w:del w:id="250" w:author="Achen, Aaron - NRCS, Lincoln, NE" w:date="2019-08-08T11:34:00Z">
        <w:r w:rsidDel="00700BDF">
          <w:rPr>
            <w:rFonts w:eastAsia="Times New Roman"/>
          </w:rPr>
          <w:delText>a</w:delText>
        </w:r>
      </w:del>
      <w:ins w:id="251" w:author="Achen, Aaron - NRCS, Lincoln, NE" w:date="2019-08-08T11:34:00Z">
        <w:r w:rsidR="00700BDF">
          <w:rPr>
            <w:rFonts w:eastAsia="Times New Roman"/>
          </w:rPr>
          <w:t>A</w:t>
        </w:r>
      </w:ins>
      <w:r>
        <w:rPr>
          <w:rFonts w:eastAsia="Times New Roman"/>
        </w:rPr>
        <w:t xml:space="preserve">cres by </w:t>
      </w:r>
      <w:del w:id="252" w:author="Achen, Aaron - NRCS, Lincoln, NE" w:date="2019-08-08T11:34:00Z">
        <w:r w:rsidDel="00700BDF">
          <w:rPr>
            <w:rFonts w:eastAsia="Times New Roman"/>
          </w:rPr>
          <w:delText>m</w:delText>
        </w:r>
      </w:del>
      <w:ins w:id="253" w:author="Achen, Aaron - NRCS, Lincoln, NE" w:date="2019-08-08T11:34:00Z">
        <w:r w:rsidR="00700BDF">
          <w:rPr>
            <w:rFonts w:eastAsia="Times New Roman"/>
          </w:rPr>
          <w:t>M</w:t>
        </w:r>
      </w:ins>
      <w:r>
        <w:rPr>
          <w:rFonts w:eastAsia="Times New Roman"/>
        </w:rPr>
        <w:t xml:space="preserve">ultiplying </w:t>
      </w:r>
      <w:del w:id="254" w:author="Achen, Aaron - NRCS, Lincoln, NE" w:date="2019-08-08T11:34:00Z">
        <w:r w:rsidDel="00700BDF">
          <w:rPr>
            <w:rFonts w:eastAsia="Times New Roman"/>
          </w:rPr>
          <w:delText>m</w:delText>
        </w:r>
      </w:del>
      <w:ins w:id="255" w:author="Achen, Aaron - NRCS, Lincoln, NE" w:date="2019-08-08T11:34:00Z">
        <w:r w:rsidR="00700BDF">
          <w:rPr>
            <w:rFonts w:eastAsia="Times New Roman"/>
          </w:rPr>
          <w:t>M</w:t>
        </w:r>
      </w:ins>
      <w:r>
        <w:rPr>
          <w:rFonts w:eastAsia="Times New Roman"/>
        </w:rPr>
        <w:t xml:space="preserve">ap </w:t>
      </w:r>
      <w:del w:id="256" w:author="Achen, Aaron - NRCS, Lincoln, NE" w:date="2019-08-08T11:35:00Z">
        <w:r w:rsidDel="00700BDF">
          <w:rPr>
            <w:rFonts w:eastAsia="Times New Roman"/>
          </w:rPr>
          <w:delText>u</w:delText>
        </w:r>
      </w:del>
      <w:ins w:id="257" w:author="Achen, Aaron - NRCS, Lincoln, NE" w:date="2019-08-08T11:35:00Z">
        <w:r w:rsidR="00700BDF">
          <w:rPr>
            <w:rFonts w:eastAsia="Times New Roman"/>
          </w:rPr>
          <w:t>U</w:t>
        </w:r>
      </w:ins>
      <w:r>
        <w:rPr>
          <w:rFonts w:eastAsia="Times New Roman"/>
        </w:rPr>
        <w:t xml:space="preserve">nit </w:t>
      </w:r>
      <w:del w:id="258" w:author="Achen, Aaron - NRCS, Lincoln, NE" w:date="2019-08-08T11:35:00Z">
        <w:r w:rsidDel="00700BDF">
          <w:rPr>
            <w:rFonts w:eastAsia="Times New Roman"/>
          </w:rPr>
          <w:delText>a</w:delText>
        </w:r>
      </w:del>
      <w:ins w:id="259" w:author="Achen, Aaron - NRCS, Lincoln, NE" w:date="2019-08-08T11:35:00Z">
        <w:r w:rsidR="00700BDF">
          <w:rPr>
            <w:rFonts w:eastAsia="Times New Roman"/>
          </w:rPr>
          <w:t>A</w:t>
        </w:r>
      </w:ins>
      <w:r>
        <w:rPr>
          <w:rFonts w:eastAsia="Times New Roman"/>
        </w:rPr>
        <w:t xml:space="preserve">cres with </w:t>
      </w:r>
      <w:del w:id="260" w:author="Achen, Aaron - NRCS, Lincoln, NE" w:date="2019-08-08T11:35:00Z">
        <w:r w:rsidDel="00700BDF">
          <w:rPr>
            <w:rFonts w:eastAsia="Times New Roman"/>
          </w:rPr>
          <w:delText>a</w:delText>
        </w:r>
      </w:del>
      <w:ins w:id="261" w:author="Achen, Aaron - NRCS, Lincoln, NE" w:date="2019-08-08T11:35:00Z">
        <w:r w:rsidR="00700BDF">
          <w:rPr>
            <w:rFonts w:eastAsia="Times New Roman"/>
          </w:rPr>
          <w:t>A</w:t>
        </w:r>
      </w:ins>
      <w:r>
        <w:rPr>
          <w:rFonts w:eastAsia="Times New Roman"/>
        </w:rPr>
        <w:t xml:space="preserve">djusted </w:t>
      </w:r>
      <w:del w:id="262" w:author="Achen, Aaron - NRCS, Lincoln, NE" w:date="2019-08-08T11:35:00Z">
        <w:r w:rsidDel="00700BDF">
          <w:rPr>
            <w:rFonts w:eastAsia="Times New Roman"/>
          </w:rPr>
          <w:delText>c</w:delText>
        </w:r>
      </w:del>
      <w:ins w:id="263" w:author="Achen, Aaron - NRCS, Lincoln, NE" w:date="2019-08-08T11:35:00Z">
        <w:r w:rsidR="00700BDF">
          <w:rPr>
            <w:rFonts w:eastAsia="Times New Roman"/>
          </w:rPr>
          <w:t>C</w:t>
        </w:r>
      </w:ins>
      <w:r>
        <w:rPr>
          <w:rFonts w:eastAsia="Times New Roman"/>
        </w:rPr>
        <w:t xml:space="preserve">omponent </w:t>
      </w:r>
      <w:commentRangeStart w:id="264"/>
      <w:del w:id="265" w:author="Achen, Aaron - NRCS, Lincoln, NE" w:date="2019-08-08T11:35:00Z">
        <w:r w:rsidDel="00700BDF">
          <w:rPr>
            <w:rFonts w:eastAsia="Times New Roman"/>
          </w:rPr>
          <w:delText>p</w:delText>
        </w:r>
      </w:del>
      <w:ins w:id="266" w:author="Achen, Aaron - NRCS, Lincoln, NE" w:date="2019-08-08T11:35:00Z">
        <w:r w:rsidR="00700BDF">
          <w:rPr>
            <w:rFonts w:eastAsia="Times New Roman"/>
          </w:rPr>
          <w:t>P</w:t>
        </w:r>
      </w:ins>
      <w:r>
        <w:rPr>
          <w:rFonts w:eastAsia="Times New Roman"/>
        </w:rPr>
        <w:t>ercent</w:t>
      </w:r>
      <w:commentRangeEnd w:id="264"/>
      <w:r w:rsidR="00700BDF">
        <w:rPr>
          <w:rStyle w:val="CommentReference"/>
          <w:b w:val="0"/>
          <w:bCs w:val="0"/>
        </w:rPr>
        <w:commentReference w:id="264"/>
      </w:r>
      <w:bookmarkEnd w:id="246"/>
    </w:p>
    <w:p w14:paraId="6E431CA7" w14:textId="77777777" w:rsidR="00B1298B" w:rsidRDefault="0044119D">
      <w:pPr>
        <w:pStyle w:val="HTMLPreformatted"/>
        <w:divId w:val="402987650"/>
        <w:rPr>
          <w:rStyle w:val="HTMLCode"/>
        </w:rPr>
      </w:pPr>
      <w:r>
        <w:rPr>
          <w:rStyle w:val="HTMLCode"/>
        </w:rPr>
        <w:t>TRUNCATE TABLE #M8</w:t>
      </w:r>
    </w:p>
    <w:p w14:paraId="1FAF1ECB" w14:textId="77777777" w:rsidR="00B1298B" w:rsidRDefault="0044119D">
      <w:pPr>
        <w:pStyle w:val="HTMLPreformatted"/>
        <w:divId w:val="402987650"/>
        <w:rPr>
          <w:rStyle w:val="HTMLCode"/>
        </w:rPr>
      </w:pPr>
      <w:r>
        <w:rPr>
          <w:rStyle w:val="HTMLCode"/>
        </w:rPr>
        <w:t>INSERT INTO #M8</w:t>
      </w:r>
    </w:p>
    <w:p w14:paraId="1C3D096C" w14:textId="77777777" w:rsidR="00B1298B" w:rsidRDefault="0044119D">
      <w:pPr>
        <w:pStyle w:val="HTMLPreformatted"/>
        <w:divId w:val="402987650"/>
        <w:rPr>
          <w:rStyle w:val="HTMLCode"/>
        </w:rPr>
      </w:pPr>
      <w:r>
        <w:rPr>
          <w:rStyle w:val="HTMLCode"/>
        </w:rPr>
        <w:lastRenderedPageBreak/>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compname</w:t>
      </w:r>
      <w:proofErr w:type="spellEnd"/>
      <w:r>
        <w:rPr>
          <w:rStyle w:val="HTMLCode"/>
        </w:rPr>
        <w:t xml:space="preserve">, </w:t>
      </w:r>
      <w:proofErr w:type="spellStart"/>
      <w:r>
        <w:rPr>
          <w:rStyle w:val="HTMLCode"/>
        </w:rPr>
        <w:t>comppct_r</w:t>
      </w:r>
      <w:proofErr w:type="spellEnd"/>
      <w:r>
        <w:rPr>
          <w:rStyle w:val="HTMLCode"/>
        </w:rPr>
        <w:t xml:space="preserve">, rating, </w:t>
      </w:r>
      <w:proofErr w:type="spellStart"/>
      <w:r>
        <w:rPr>
          <w:rStyle w:val="HTMLCode"/>
        </w:rPr>
        <w:t>MU_pct_sum</w:t>
      </w:r>
      <w:proofErr w:type="spellEnd"/>
      <w:r>
        <w:rPr>
          <w:rStyle w:val="HTMLCode"/>
        </w:rPr>
        <w:t xml:space="preserve">, </w:t>
      </w:r>
      <w:proofErr w:type="spellStart"/>
      <w:r>
        <w:rPr>
          <w:rStyle w:val="HTMLCode"/>
        </w:rPr>
        <w:t>adj_comp_pct</w:t>
      </w:r>
      <w:proofErr w:type="spellEnd"/>
      <w:r>
        <w:rPr>
          <w:rStyle w:val="HTMLCode"/>
        </w:rPr>
        <w:t>, ROUND ( (</w:t>
      </w:r>
      <w:proofErr w:type="spellStart"/>
      <w:r>
        <w:rPr>
          <w:rStyle w:val="HTMLCode"/>
        </w:rPr>
        <w:t>adj_comp_pct</w:t>
      </w:r>
      <w:proofErr w:type="spellEnd"/>
      <w:r>
        <w:rPr>
          <w:rStyle w:val="HTMLCode"/>
        </w:rPr>
        <w:t xml:space="preserve"> * </w:t>
      </w:r>
      <w:proofErr w:type="spellStart"/>
      <w:r>
        <w:rPr>
          <w:rStyle w:val="HTMLCode"/>
        </w:rPr>
        <w:t>mapunit_acres</w:t>
      </w:r>
      <w:proofErr w:type="spellEnd"/>
      <w:r>
        <w:rPr>
          <w:rStyle w:val="HTMLCode"/>
        </w:rPr>
        <w:t xml:space="preserve">), 4) AS </w:t>
      </w:r>
      <w:proofErr w:type="spellStart"/>
      <w:r>
        <w:rPr>
          <w:rStyle w:val="HTMLCode"/>
        </w:rPr>
        <w:t>co_acres</w:t>
      </w:r>
      <w:proofErr w:type="spellEnd"/>
    </w:p>
    <w:p w14:paraId="6C9F2622" w14:textId="77777777" w:rsidR="00B1298B" w:rsidRDefault="0044119D">
      <w:pPr>
        <w:pStyle w:val="HTMLPreformatted"/>
        <w:divId w:val="402987650"/>
      </w:pPr>
      <w:r>
        <w:rPr>
          <w:rStyle w:val="HTMLCode"/>
        </w:rPr>
        <w:t>FROM #M6;</w:t>
      </w:r>
    </w:p>
    <w:p w14:paraId="3086E582" w14:textId="77777777" w:rsidR="00B1298B" w:rsidRDefault="004411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02987650"/>
      </w:pPr>
      <w:r>
        <w:t xml:space="preserve">aoiid|landunit|mukey|mapunit_acres|cokey|compname|comppct_r|rating|MU_pct_sum|adj_comp_pct|co_acres 1|T9981 Fld3 |354627|0.426|16464494|Daglum |25|Medium |90|0.277777778|0.1183 1|T9981 Fld3 |354627|0.426|16464495|Farnuf |65|Medium |90|0.722222222|0.3077 1|T9981 Fld3 |354648|0.287|16464607|Amor|25|Medium |85|0.294117647|0.0844 1|T9981 Fld3 |354648|0.287|16464612|Reeder |60|Medium |85|0.705882353|0.2026 1|T9981 Fld3 |2494708|1.729|16663930|Amor|49|Medium |81|0.604938272|1.0459 1|T9981 Fld3 |2494708|1.729|16663931|Cabba |32|Medium |81|0.395061728|0.6831 1|T9981 Fld3 |2525720|56.699|16663899|Daglum |33|Medium |88|0.375|21.2621 1|T9981 Fld3 |2525720|56.699|16663903|Rhoades |55|Medium |88|0.625|35.4369 1|T9981 Fld3 |2525732|1.35|16663796|Ekalaka |55|Medium |72|0.763888889|1.0312 1|T9981 Fld3 |2525732|1.35|16663797|Yegen |17|Medium |72|0.236111111|0.3187 1|T9981 Fld3 |2525733|0.129|16663951|Vebar |50|Medium |75|0.666666667|0.086 1|T9981 Fld3 |2525733|0.129|16663952|Cohagen |25|Medium |75|0.333333333|0.043 1|T9981 Fld3 |2525739|28.479|16663915|Parshall |20|Medium |78|0.256410256|7.3023 1|T9981 Fld3 |2525739|28.479|16663917|Vebar |58|Medium |78|0.743589744|21.1767 1|T9981 Fld3 |2525745|4.983|16663921|Shambo |75|Medium |75|1|4.983 1|T9981 Fld3 |2525746|16.106|16663927|Shambo |78|Medium |78|1|16.106 1|T9981 Fld3 |2525754|12.638|16663602|Harriet |75|Medium |75|1|12.638 1|T9981 Fld3 |2525764|17.691|16663611|Regan |55|Medium |55|1|17.691 1|T9981 Fld3 |2525766|0.032|16663539|Water |100|Not rated |100|1|0.032 1|T9981 Fld3 |2525769|181.356|16663985|Belfield |48|Medium |88|0.545454545|98.9215 1|T9981 Fld3 |2525769|181.356|16663987|Daglum |40|Medium |88|0.454545455|82.4345 1|T9981 Fld3 |2755648|2.449|16663766|Reeder |58|Medium |78|0.743589744|1.8211 1|T9981 Fld3 |2755648|2.449|16663767|Janesburg |20|Medium |78|0.256410256|0.6279 1|T9981 Fld3 |2755654|4.599|16663846|Reeder |60|Medium |85|0.705882353|3.2464 1|T9981 Fld3 |2755654|4.599|16663847|Amor|25|Medium |85|0.294117647|1.3526 2|T9981 Fld4 |2525720|8.623|16663899|Daglum |33|Medium |88|0.375|3.2336 2|T9981 Fld4 |2525720|8.623|16663903|Rhoades |55|Medium |88|0.625|5.3894 2|T9981 Fld4 |2525724|0.458|16664017|Savage |30|Medium |85|0.352941176|0.1616 2|T9981 Fld4 |2525724|0.458|16664018|Daglum |20|Medium |85|0.235294118|0.1078 2|T9981 Fld4 |2525724|0.458|16664022|Belfield |35|Medium |85|0.411764706|0.1886 2|T9981 Fld4 |2525730|31.514|16663991|Regent |68|Medium |85|0.8|25.2112 2|T9981 Fld4 |2525730|31.514|16663992|Savage |17|Medium |85|0.2|6.3028 2|T9981 Fld4 |2525745|62.205|16663921|Shambo |75|Medium |75|1|62.205 2|T9981 Fld4 |2525746|63.55|16663927|Shambo |78|Medium |78|1|63.55 2|T9981 Fld4 |2525754|23.138|16663602|Harriet |75|Medium |75|1|23.138 2|T9981 Fld4 |2525767|3.86|16663540|Water |100|Not rated |100|1|3.86 2|T9981 Fld4 |2525769|103.909|16663985|Belfield |48|Medium |88|0.545454545|56.6776 2|T9981 Fld4 |2525769|103.909|16663987|Daglum |40|Medium |88|0.454545455|47.2314 2|T9981 Fld4 |2755639|0.443|16663554|Savage |62|Medium |80|0.775|0.3433 2|T9981 Fld4 |2755639|0.443|16663555|Grail |18|Medium |80|0.225|0.0997 2|T9981 Fld4 |2755643|9.641|16663957|Flasher |30|Low |88|0.340909091|3.2867 2|T9981 Fld4 </w:t>
      </w:r>
      <w:r>
        <w:lastRenderedPageBreak/>
        <w:t>|2755643|9.641|16663958|Vebar |40|Medium |88|0.454545455|4.3823 2|T9981 Fld4 |2755643|9.641|16663959|Tally |18|Medium |88|0.204545455|1.972 2|T9981 Fld4 |2755648|11.382|16663766|Reeder |58|Medium |78|0.743589744|8.4635 2|T9981 Fld4 |2755648|11.382|16663767|Janesburg |20|Medium |78|0.256410256|2.9185</w:t>
      </w:r>
    </w:p>
    <w:p w14:paraId="421F6925" w14:textId="77777777"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1888344"/>
        <w:rPr>
          <w:rFonts w:eastAsia="Times New Roman"/>
        </w:rPr>
      </w:pPr>
      <w:bookmarkStart w:id="267" w:name="_Toc16245598"/>
      <w:r>
        <w:rPr>
          <w:rFonts w:eastAsia="Times New Roman"/>
        </w:rPr>
        <w:t>Aggregate</w:t>
      </w:r>
      <w:del w:id="268" w:author="Achen, Aaron - NRCS, Lincoln, NE" w:date="2019-08-06T15:17:00Z">
        <w:r>
          <w:rPr>
            <w:rFonts w:eastAsia="Times New Roman"/>
          </w:rPr>
          <w:delText>s</w:delText>
        </w:r>
      </w:del>
      <w:r>
        <w:rPr>
          <w:rFonts w:eastAsia="Times New Roman"/>
        </w:rPr>
        <w:t xml:space="preserve"> the </w:t>
      </w:r>
      <w:del w:id="269" w:author="Achen, Aaron - NRCS, Lincoln, NE" w:date="2019-08-08T12:19:00Z">
        <w:r w:rsidDel="008E5C80">
          <w:rPr>
            <w:rFonts w:eastAsia="Times New Roman"/>
          </w:rPr>
          <w:delText>c</w:delText>
        </w:r>
      </w:del>
      <w:ins w:id="270" w:author="Achen, Aaron - NRCS, Lincoln, NE" w:date="2019-08-08T12:19:00Z">
        <w:r w:rsidR="008E5C80">
          <w:rPr>
            <w:rFonts w:eastAsia="Times New Roman"/>
          </w:rPr>
          <w:t>C</w:t>
        </w:r>
      </w:ins>
      <w:r>
        <w:rPr>
          <w:rFonts w:eastAsia="Times New Roman"/>
        </w:rPr>
        <w:t xml:space="preserve">lasses and </w:t>
      </w:r>
      <w:del w:id="271" w:author="Achen, Aaron - NRCS, Lincoln, NE" w:date="2019-08-08T12:19:00Z">
        <w:r w:rsidDel="008E5C80">
          <w:rPr>
            <w:rFonts w:eastAsia="Times New Roman"/>
          </w:rPr>
          <w:delText>s</w:delText>
        </w:r>
      </w:del>
      <w:ins w:id="272" w:author="Achen, Aaron - NRCS, Lincoln, NE" w:date="2019-08-08T12:19:00Z">
        <w:r w:rsidR="008E5C80">
          <w:rPr>
            <w:rFonts w:eastAsia="Times New Roman"/>
          </w:rPr>
          <w:t>S</w:t>
        </w:r>
      </w:ins>
      <w:r>
        <w:rPr>
          <w:rFonts w:eastAsia="Times New Roman"/>
        </w:rPr>
        <w:t>um</w:t>
      </w:r>
      <w:del w:id="273" w:author="Achen, Aaron - NRCS, Lincoln, NE" w:date="2019-08-06T15:17:00Z">
        <w:r>
          <w:rPr>
            <w:rFonts w:eastAsia="Times New Roman"/>
          </w:rPr>
          <w:delText>s</w:delText>
        </w:r>
      </w:del>
      <w:r>
        <w:rPr>
          <w:rFonts w:eastAsia="Times New Roman"/>
        </w:rPr>
        <w:t xml:space="preserve"> up the </w:t>
      </w:r>
      <w:del w:id="274" w:author="Achen, Aaron - NRCS, Lincoln, NE" w:date="2019-08-08T12:19:00Z">
        <w:r w:rsidDel="008E5C80">
          <w:rPr>
            <w:rFonts w:eastAsia="Times New Roman"/>
          </w:rPr>
          <w:delText>c</w:delText>
        </w:r>
      </w:del>
      <w:ins w:id="275" w:author="Achen, Aaron - NRCS, Lincoln, NE" w:date="2019-08-08T12:19:00Z">
        <w:r w:rsidR="008E5C80">
          <w:rPr>
            <w:rFonts w:eastAsia="Times New Roman"/>
          </w:rPr>
          <w:t>C</w:t>
        </w:r>
      </w:ins>
      <w:r>
        <w:rPr>
          <w:rFonts w:eastAsia="Times New Roman"/>
        </w:rPr>
        <w:t xml:space="preserve">omponent </w:t>
      </w:r>
      <w:del w:id="276" w:author="Achen, Aaron - NRCS, Lincoln, NE" w:date="2019-08-08T12:19:00Z">
        <w:r w:rsidDel="008E5C80">
          <w:rPr>
            <w:rFonts w:eastAsia="Times New Roman"/>
          </w:rPr>
          <w:delText>a</w:delText>
        </w:r>
      </w:del>
      <w:ins w:id="277" w:author="Achen, Aaron - NRCS, Lincoln, NE" w:date="2019-08-08T12:19:00Z">
        <w:r w:rsidR="008E5C80">
          <w:rPr>
            <w:rFonts w:eastAsia="Times New Roman"/>
          </w:rPr>
          <w:t>A</w:t>
        </w:r>
      </w:ins>
      <w:r>
        <w:rPr>
          <w:rFonts w:eastAsia="Times New Roman"/>
        </w:rPr>
        <w:t xml:space="preserve">cres by </w:t>
      </w:r>
      <w:del w:id="278" w:author="Achen, Aaron - NRCS, Lincoln, NE" w:date="2019-08-08T12:19:00Z">
        <w:r w:rsidDel="008E5C80">
          <w:rPr>
            <w:rFonts w:eastAsia="Times New Roman"/>
          </w:rPr>
          <w:delText>l</w:delText>
        </w:r>
      </w:del>
      <w:proofErr w:type="spellStart"/>
      <w:ins w:id="279" w:author="Achen, Aaron - NRCS, Lincoln, NE" w:date="2019-08-08T12:19:00Z">
        <w:r w:rsidR="008E5C80">
          <w:rPr>
            <w:rFonts w:eastAsia="Times New Roman"/>
          </w:rPr>
          <w:t>L</w:t>
        </w:r>
      </w:ins>
      <w:r>
        <w:rPr>
          <w:rFonts w:eastAsia="Times New Roman"/>
        </w:rPr>
        <w:t>andunit</w:t>
      </w:r>
      <w:proofErr w:type="spellEnd"/>
      <w:r>
        <w:rPr>
          <w:rFonts w:eastAsia="Times New Roman"/>
        </w:rPr>
        <w:t xml:space="preserve"> (Tract and Field number)</w:t>
      </w:r>
      <w:bookmarkEnd w:id="267"/>
    </w:p>
    <w:p w14:paraId="4A117DC4" w14:textId="77777777" w:rsidR="00B1298B" w:rsidRDefault="0044119D">
      <w:pPr>
        <w:pStyle w:val="HTMLPreformatted"/>
        <w:divId w:val="261888344"/>
        <w:rPr>
          <w:rStyle w:val="HTMLCode"/>
        </w:rPr>
      </w:pPr>
      <w:r>
        <w:rPr>
          <w:rStyle w:val="HTMLCode"/>
        </w:rPr>
        <w:t>TRUNCATE TABLE #M10</w:t>
      </w:r>
    </w:p>
    <w:p w14:paraId="1C12B36E" w14:textId="77777777" w:rsidR="00B1298B" w:rsidRDefault="0044119D">
      <w:pPr>
        <w:pStyle w:val="HTMLPreformatted"/>
        <w:divId w:val="261888344"/>
        <w:rPr>
          <w:rStyle w:val="HTMLCode"/>
        </w:rPr>
      </w:pPr>
      <w:r>
        <w:rPr>
          <w:rStyle w:val="HTMLCode"/>
        </w:rPr>
        <w:t>INSERT INTO #M10</w:t>
      </w:r>
    </w:p>
    <w:p w14:paraId="147A33AB" w14:textId="77777777" w:rsidR="00B1298B" w:rsidRDefault="0044119D">
      <w:pPr>
        <w:pStyle w:val="HTMLPreformatted"/>
        <w:divId w:val="261888344"/>
        <w:rPr>
          <w:rStyle w:val="HTMLCode"/>
        </w:rPr>
      </w:pPr>
      <w:r>
        <w:rPr>
          <w:rStyle w:val="HTMLCode"/>
        </w:rPr>
        <w:t xml:space="preserve">SELECT </w:t>
      </w:r>
      <w:proofErr w:type="spellStart"/>
      <w:r>
        <w:rPr>
          <w:rStyle w:val="HTMLCode"/>
        </w:rPr>
        <w:t>landunit</w:t>
      </w:r>
      <w:proofErr w:type="spellEnd"/>
      <w:r>
        <w:rPr>
          <w:rStyle w:val="HTMLCode"/>
        </w:rPr>
        <w:t>, rating, SUM (</w:t>
      </w:r>
      <w:proofErr w:type="spellStart"/>
      <w:r>
        <w:rPr>
          <w:rStyle w:val="HTMLCode"/>
        </w:rPr>
        <w:t>co_acres</w:t>
      </w:r>
      <w:proofErr w:type="spellEnd"/>
      <w:r>
        <w:rPr>
          <w:rStyle w:val="HTMLCode"/>
        </w:rPr>
        <w:t xml:space="preserve">) AS </w:t>
      </w:r>
      <w:proofErr w:type="spellStart"/>
      <w:r>
        <w:rPr>
          <w:rStyle w:val="HTMLCode"/>
        </w:rPr>
        <w:t>rating_acres</w:t>
      </w:r>
      <w:proofErr w:type="spellEnd"/>
    </w:p>
    <w:p w14:paraId="2F1CDD25" w14:textId="77777777" w:rsidR="00B1298B" w:rsidRDefault="0044119D">
      <w:pPr>
        <w:pStyle w:val="HTMLPreformatted"/>
        <w:divId w:val="261888344"/>
        <w:rPr>
          <w:rStyle w:val="HTMLCode"/>
        </w:rPr>
      </w:pPr>
      <w:r>
        <w:rPr>
          <w:rStyle w:val="HTMLCode"/>
        </w:rPr>
        <w:t>FROM #M8</w:t>
      </w:r>
    </w:p>
    <w:p w14:paraId="015CACDC" w14:textId="77777777" w:rsidR="00B1298B" w:rsidRDefault="0044119D">
      <w:pPr>
        <w:pStyle w:val="HTMLPreformatted"/>
        <w:divId w:val="261888344"/>
        <w:rPr>
          <w:rStyle w:val="HTMLCode"/>
        </w:rPr>
      </w:pPr>
      <w:r>
        <w:rPr>
          <w:rStyle w:val="HTMLCode"/>
        </w:rPr>
        <w:t xml:space="preserve">GROUP BY </w:t>
      </w:r>
      <w:proofErr w:type="spellStart"/>
      <w:r>
        <w:rPr>
          <w:rStyle w:val="HTMLCode"/>
        </w:rPr>
        <w:t>landunit</w:t>
      </w:r>
      <w:proofErr w:type="spellEnd"/>
      <w:r>
        <w:rPr>
          <w:rStyle w:val="HTMLCode"/>
        </w:rPr>
        <w:t>, rating</w:t>
      </w:r>
    </w:p>
    <w:p w14:paraId="5B603449" w14:textId="77777777" w:rsidR="00B1298B" w:rsidRDefault="0044119D">
      <w:pPr>
        <w:pStyle w:val="HTMLPreformatted"/>
        <w:divId w:val="261888344"/>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rating_acres</w:t>
      </w:r>
      <w:proofErr w:type="spellEnd"/>
      <w:r>
        <w:rPr>
          <w:rStyle w:val="HTMLCode"/>
        </w:rPr>
        <w:t xml:space="preserve"> DESC;</w:t>
      </w:r>
    </w:p>
    <w:p w14:paraId="14C2AF7D" w14:textId="77777777" w:rsidR="00B1298B" w:rsidRDefault="004411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1888344"/>
      </w:pPr>
      <w:proofErr w:type="spellStart"/>
      <w:r>
        <w:t>landunit|rating|rating_acres</w:t>
      </w:r>
      <w:proofErr w:type="spellEnd"/>
      <w:r>
        <w:t xml:space="preserve"> T9981 Fld4 |Low |3.2867 T9981 Fld3 |Medium |328.9209 T9981 Fld4 |Medium |311.5763 T9981 Fld3 |Not rated |0.032 T9981 Fld4 |Not rated |3.86</w:t>
      </w:r>
    </w:p>
    <w:p w14:paraId="0BD2FA9F" w14:textId="77777777"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24202630"/>
        <w:rPr>
          <w:rFonts w:eastAsia="Times New Roman"/>
        </w:rPr>
      </w:pPr>
      <w:bookmarkStart w:id="280" w:name="_Toc16245599"/>
      <w:r>
        <w:rPr>
          <w:rFonts w:eastAsia="Times New Roman"/>
        </w:rPr>
        <w:t xml:space="preserve">Group of </w:t>
      </w:r>
      <w:del w:id="281" w:author="Achen, Aaron - NRCS, Lincoln, NE" w:date="2019-08-08T12:19:00Z">
        <w:r w:rsidDel="00282E24">
          <w:rPr>
            <w:rFonts w:eastAsia="Times New Roman"/>
          </w:rPr>
          <w:delText>i</w:delText>
        </w:r>
      </w:del>
      <w:ins w:id="282" w:author="Achen, Aaron - NRCS, Lincoln, NE" w:date="2019-08-08T12:19:00Z">
        <w:r w:rsidR="00282E24">
          <w:rPr>
            <w:rFonts w:eastAsia="Times New Roman"/>
          </w:rPr>
          <w:t>I</w:t>
        </w:r>
      </w:ins>
      <w:r>
        <w:rPr>
          <w:rFonts w:eastAsia="Times New Roman"/>
        </w:rPr>
        <w:t xml:space="preserve">nsert </w:t>
      </w:r>
      <w:del w:id="283" w:author="Achen, Aaron - NRCS, Lincoln, NE" w:date="2019-08-08T12:19:00Z">
        <w:r w:rsidDel="00282E24">
          <w:rPr>
            <w:rFonts w:eastAsia="Times New Roman"/>
          </w:rPr>
          <w:delText>s</w:delText>
        </w:r>
      </w:del>
      <w:ins w:id="284" w:author="Achen, Aaron - NRCS, Lincoln, NE" w:date="2019-08-08T12:19:00Z">
        <w:r w:rsidR="00282E24">
          <w:rPr>
            <w:rFonts w:eastAsia="Times New Roman"/>
          </w:rPr>
          <w:t>S</w:t>
        </w:r>
      </w:ins>
      <w:r>
        <w:rPr>
          <w:rFonts w:eastAsia="Times New Roman"/>
        </w:rPr>
        <w:t xml:space="preserve">tatements to </w:t>
      </w:r>
      <w:del w:id="285" w:author="Achen, Aaron - NRCS, Lincoln, NE" w:date="2019-08-08T12:19:00Z">
        <w:r w:rsidDel="00282E24">
          <w:rPr>
            <w:rFonts w:eastAsia="Times New Roman"/>
          </w:rPr>
          <w:delText>p</w:delText>
        </w:r>
      </w:del>
      <w:ins w:id="286" w:author="Achen, Aaron - NRCS, Lincoln, NE" w:date="2019-08-08T12:19:00Z">
        <w:r w:rsidR="00282E24">
          <w:rPr>
            <w:rFonts w:eastAsia="Times New Roman"/>
          </w:rPr>
          <w:t>P</w:t>
        </w:r>
      </w:ins>
      <w:r>
        <w:rPr>
          <w:rFonts w:eastAsia="Times New Roman"/>
        </w:rPr>
        <w:t xml:space="preserve">opulate the </w:t>
      </w:r>
      <w:del w:id="287" w:author="Achen, Aaron - NRCS, Lincoln, NE" w:date="2019-08-08T12:19:00Z">
        <w:r w:rsidDel="00282E24">
          <w:rPr>
            <w:rFonts w:eastAsia="Times New Roman"/>
          </w:rPr>
          <w:delText>f</w:delText>
        </w:r>
      </w:del>
      <w:ins w:id="288" w:author="Achen, Aaron - NRCS, Lincoln, NE" w:date="2019-08-08T12:19:00Z">
        <w:r w:rsidR="00282E24">
          <w:rPr>
            <w:rFonts w:eastAsia="Times New Roman"/>
          </w:rPr>
          <w:t>F</w:t>
        </w:r>
      </w:ins>
      <w:r>
        <w:rPr>
          <w:rFonts w:eastAsia="Times New Roman"/>
        </w:rPr>
        <w:t xml:space="preserve">inal </w:t>
      </w:r>
      <w:del w:id="289" w:author="Achen, Aaron - NRCS, Lincoln, NE" w:date="2019-08-08T12:19:00Z">
        <w:r w:rsidDel="00282E24">
          <w:rPr>
            <w:rFonts w:eastAsia="Times New Roman"/>
          </w:rPr>
          <w:delText>o</w:delText>
        </w:r>
      </w:del>
      <w:ins w:id="290" w:author="Achen, Aaron - NRCS, Lincoln, NE" w:date="2019-08-08T12:19:00Z">
        <w:r w:rsidR="00282E24">
          <w:rPr>
            <w:rFonts w:eastAsia="Times New Roman"/>
          </w:rPr>
          <w:t>O</w:t>
        </w:r>
      </w:ins>
      <w:r>
        <w:rPr>
          <w:rFonts w:eastAsia="Times New Roman"/>
        </w:rPr>
        <w:t xml:space="preserve">utput </w:t>
      </w:r>
      <w:del w:id="291" w:author="Achen, Aaron - NRCS, Lincoln, NE" w:date="2019-08-08T12:19:00Z">
        <w:r w:rsidDel="00282E24">
          <w:rPr>
            <w:rFonts w:eastAsia="Times New Roman"/>
          </w:rPr>
          <w:delText>t</w:delText>
        </w:r>
      </w:del>
      <w:ins w:id="292" w:author="Achen, Aaron - NRCS, Lincoln, NE" w:date="2019-08-08T12:19:00Z">
        <w:r w:rsidR="00282E24">
          <w:rPr>
            <w:rFonts w:eastAsia="Times New Roman"/>
          </w:rPr>
          <w:t>T</w:t>
        </w:r>
      </w:ins>
      <w:r>
        <w:rPr>
          <w:rFonts w:eastAsia="Times New Roman"/>
        </w:rPr>
        <w:t>ables</w:t>
      </w:r>
      <w:bookmarkEnd w:id="280"/>
    </w:p>
    <w:p w14:paraId="37E55FAF" w14:textId="77777777" w:rsidR="00B1298B" w:rsidRDefault="0044119D">
      <w:pPr>
        <w:pStyle w:val="HTMLPreformatted"/>
        <w:divId w:val="824202630"/>
        <w:rPr>
          <w:rStyle w:val="HTMLCode"/>
        </w:rPr>
      </w:pPr>
      <w:r>
        <w:rPr>
          <w:rStyle w:val="HTMLCode"/>
        </w:rPr>
        <w:t>INSERT INTO #LandunitRatingsDetailed1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rating_num</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w:t>
      </w:r>
    </w:p>
    <w:p w14:paraId="75947FB5" w14:textId="77777777" w:rsidR="00B1298B" w:rsidRDefault="0044119D">
      <w:pPr>
        <w:pStyle w:val="HTMLPreformatted"/>
        <w:divId w:val="824202630"/>
        <w:rPr>
          <w:rStyle w:val="HTMLCode"/>
        </w:rPr>
      </w:pPr>
      <w:r>
        <w:rPr>
          <w:rStyle w:val="HTMLCode"/>
        </w:rPr>
        <w:t xml:space="preserve">SELECT </w:t>
      </w:r>
      <w:proofErr w:type="spellStart"/>
      <w:r>
        <w:rPr>
          <w:rStyle w:val="HTMLCode"/>
        </w:rPr>
        <w:t>aoiid</w:t>
      </w:r>
      <w:proofErr w:type="spellEnd"/>
      <w:r>
        <w:rPr>
          <w:rStyle w:val="HTMLCode"/>
        </w:rPr>
        <w:t>, M10.landunit, @</w:t>
      </w:r>
      <w:proofErr w:type="spellStart"/>
      <w:r>
        <w:rPr>
          <w:rStyle w:val="HTMLCode"/>
        </w:rPr>
        <w:t>attributeName</w:t>
      </w:r>
      <w:proofErr w:type="spellEnd"/>
      <w:r>
        <w:rPr>
          <w:rStyle w:val="HTMLCode"/>
        </w:rPr>
        <w:t xml:space="preserve"> AS </w:t>
      </w:r>
      <w:proofErr w:type="spellStart"/>
      <w:r>
        <w:rPr>
          <w:rStyle w:val="HTMLCode"/>
        </w:rPr>
        <w:t>attributename</w:t>
      </w:r>
      <w:proofErr w:type="spellEnd"/>
      <w:r>
        <w:rPr>
          <w:rStyle w:val="HTMLCode"/>
        </w:rPr>
        <w:t xml:space="preserve">, M10.rating, </w:t>
      </w:r>
      <w:proofErr w:type="spellStart"/>
      <w:r>
        <w:rPr>
          <w:rStyle w:val="HTMLCode"/>
        </w:rPr>
        <w:t>RD.rating_key</w:t>
      </w:r>
      <w:proofErr w:type="spellEnd"/>
      <w:r>
        <w:rPr>
          <w:rStyle w:val="HTMLCode"/>
        </w:rPr>
        <w:t xml:space="preserve">, </w:t>
      </w:r>
      <w:proofErr w:type="spellStart"/>
      <w:r>
        <w:rPr>
          <w:rStyle w:val="HTMLCode"/>
        </w:rPr>
        <w:t>RD.rating_num</w:t>
      </w:r>
      <w:proofErr w:type="spellEnd"/>
      <w:r>
        <w:rPr>
          <w:rStyle w:val="HTMLCode"/>
        </w:rPr>
        <w:t>,</w:t>
      </w:r>
    </w:p>
    <w:p w14:paraId="5CF4395D" w14:textId="77777777" w:rsidR="00B1298B" w:rsidRDefault="0044119D">
      <w:pPr>
        <w:pStyle w:val="HTMLPreformatted"/>
        <w:divId w:val="824202630"/>
        <w:rPr>
          <w:rStyle w:val="HTMLCode"/>
        </w:rPr>
      </w:pPr>
      <w:r>
        <w:rPr>
          <w:rStyle w:val="HTMLCode"/>
        </w:rPr>
        <w:t>ROUND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 100.0, 2) AS </w:t>
      </w:r>
      <w:proofErr w:type="spellStart"/>
      <w:r>
        <w:rPr>
          <w:rStyle w:val="HTMLCode"/>
        </w:rPr>
        <w:t>rating_pct</w:t>
      </w:r>
      <w:proofErr w:type="spellEnd"/>
      <w:r>
        <w:rPr>
          <w:rStyle w:val="HTMLCode"/>
        </w:rPr>
        <w:t xml:space="preserve">, </w:t>
      </w:r>
    </w:p>
    <w:p w14:paraId="2049934F" w14:textId="77777777" w:rsidR="00B1298B" w:rsidRDefault="0044119D">
      <w:pPr>
        <w:pStyle w:val="HTMLPreformatted"/>
        <w:divId w:val="824202630"/>
        <w:rPr>
          <w:rStyle w:val="HTMLCode"/>
        </w:rPr>
      </w:pPr>
      <w:r>
        <w:rPr>
          <w:rStyle w:val="HTMLCode"/>
        </w:rPr>
        <w:t xml:space="preserve">ROUND (rating_acres,2) AS </w:t>
      </w:r>
      <w:proofErr w:type="spellStart"/>
      <w:r>
        <w:rPr>
          <w:rStyle w:val="HTMLCode"/>
        </w:rPr>
        <w:t>rating_acres</w:t>
      </w:r>
      <w:proofErr w:type="spellEnd"/>
      <w:r>
        <w:rPr>
          <w:rStyle w:val="HTMLCode"/>
        </w:rPr>
        <w:t>,</w:t>
      </w:r>
    </w:p>
    <w:p w14:paraId="41A4EE1A" w14:textId="77777777" w:rsidR="00B1298B" w:rsidRDefault="0044119D">
      <w:pPr>
        <w:pStyle w:val="HTMLPreformatted"/>
        <w:divId w:val="824202630"/>
        <w:rPr>
          <w:rStyle w:val="HTMLCode"/>
        </w:rPr>
      </w:pPr>
      <w:r>
        <w:rPr>
          <w:rStyle w:val="HTMLCode"/>
        </w:rPr>
        <w:t xml:space="preserve">ROUND ( </w:t>
      </w:r>
      <w:proofErr w:type="spellStart"/>
      <w:r>
        <w:rPr>
          <w:rStyle w:val="HTMLCode"/>
        </w:rPr>
        <w:t>landunit_acres</w:t>
      </w:r>
      <w:proofErr w:type="spellEnd"/>
      <w:r>
        <w:rPr>
          <w:rStyle w:val="HTMLCode"/>
        </w:rPr>
        <w:t xml:space="preserve">, 2) AS </w:t>
      </w:r>
      <w:proofErr w:type="spellStart"/>
      <w:r>
        <w:rPr>
          <w:rStyle w:val="HTMLCode"/>
        </w:rPr>
        <w:t>landunit_acres</w:t>
      </w:r>
      <w:proofErr w:type="spellEnd"/>
    </w:p>
    <w:p w14:paraId="6F4F4252" w14:textId="77777777" w:rsidR="00B1298B" w:rsidRDefault="0044119D">
      <w:pPr>
        <w:pStyle w:val="HTMLPreformatted"/>
        <w:divId w:val="824202630"/>
        <w:rPr>
          <w:rStyle w:val="HTMLCode"/>
        </w:rPr>
      </w:pPr>
      <w:r>
        <w:rPr>
          <w:rStyle w:val="HTMLCode"/>
        </w:rPr>
        <w:t xml:space="preserve">FROM #M10 </w:t>
      </w:r>
      <w:proofErr w:type="spellStart"/>
      <w:r>
        <w:rPr>
          <w:rStyle w:val="HTMLCode"/>
        </w:rPr>
        <w:t>M10</w:t>
      </w:r>
      <w:proofErr w:type="spellEnd"/>
    </w:p>
    <w:p w14:paraId="4EB02CB0" w14:textId="77777777" w:rsidR="00B1298B" w:rsidRDefault="0044119D">
      <w:pPr>
        <w:pStyle w:val="HTMLPreformatted"/>
        <w:divId w:val="824202630"/>
        <w:rPr>
          <w:rStyle w:val="HTMLCode"/>
        </w:rPr>
      </w:pPr>
      <w:r>
        <w:rPr>
          <w:rStyle w:val="HTMLCode"/>
        </w:rPr>
        <w:t>LEFT OUTER JOIN #</w:t>
      </w:r>
      <w:proofErr w:type="spellStart"/>
      <w:r>
        <w:rPr>
          <w:rStyle w:val="HTMLCode"/>
        </w:rPr>
        <w:t>AoiAcres</w:t>
      </w:r>
      <w:proofErr w:type="spellEnd"/>
      <w:r>
        <w:rPr>
          <w:rStyle w:val="HTMLCode"/>
        </w:rPr>
        <w:t xml:space="preserve"> ON #</w:t>
      </w:r>
      <w:proofErr w:type="spellStart"/>
      <w:r>
        <w:rPr>
          <w:rStyle w:val="HTMLCode"/>
        </w:rPr>
        <w:t>AoiAcres.landunit</w:t>
      </w:r>
      <w:proofErr w:type="spellEnd"/>
      <w:r>
        <w:rPr>
          <w:rStyle w:val="HTMLCode"/>
        </w:rPr>
        <w:t xml:space="preserve"> = M10.landunit</w:t>
      </w:r>
    </w:p>
    <w:p w14:paraId="57AF412A" w14:textId="77777777" w:rsidR="00B1298B" w:rsidRDefault="0044119D">
      <w:pPr>
        <w:pStyle w:val="HTMLPreformatted"/>
        <w:divId w:val="824202630"/>
        <w:rPr>
          <w:rStyle w:val="HTMLCode"/>
        </w:rPr>
      </w:pPr>
      <w:r>
        <w:rPr>
          <w:rStyle w:val="HTMLCode"/>
        </w:rPr>
        <w:t>INNER JOIN #</w:t>
      </w:r>
      <w:proofErr w:type="spellStart"/>
      <w:r>
        <w:rPr>
          <w:rStyle w:val="HTMLCode"/>
        </w:rPr>
        <w:t>RatingDomain</w:t>
      </w:r>
      <w:proofErr w:type="spellEnd"/>
      <w:r>
        <w:rPr>
          <w:rStyle w:val="HTMLCode"/>
        </w:rPr>
        <w:t xml:space="preserve"> RD ON M10.rating = </w:t>
      </w:r>
      <w:proofErr w:type="spellStart"/>
      <w:r>
        <w:rPr>
          <w:rStyle w:val="HTMLCode"/>
        </w:rPr>
        <w:t>RD.rating</w:t>
      </w:r>
      <w:proofErr w:type="spellEnd"/>
    </w:p>
    <w:p w14:paraId="7963D14E" w14:textId="77777777" w:rsidR="00B1298B" w:rsidRDefault="0044119D">
      <w:pPr>
        <w:pStyle w:val="HTMLPreformatted"/>
        <w:divId w:val="824202630"/>
        <w:rPr>
          <w:rStyle w:val="HTMLCode"/>
        </w:rPr>
      </w:pPr>
      <w:r>
        <w:rPr>
          <w:rStyle w:val="HTMLCode"/>
        </w:rPr>
        <w:t xml:space="preserve">WHERE </w:t>
      </w:r>
      <w:proofErr w:type="spellStart"/>
      <w:r>
        <w:rPr>
          <w:rStyle w:val="HTMLCode"/>
        </w:rPr>
        <w:t>RD.attributename</w:t>
      </w:r>
      <w:proofErr w:type="spellEnd"/>
      <w:r>
        <w:rPr>
          <w:rStyle w:val="HTMLCode"/>
        </w:rPr>
        <w:t xml:space="preserve"> = @</w:t>
      </w:r>
      <w:proofErr w:type="spellStart"/>
      <w:r>
        <w:rPr>
          <w:rStyle w:val="HTMLCode"/>
        </w:rPr>
        <w:t>attributeName</w:t>
      </w:r>
      <w:proofErr w:type="spellEnd"/>
    </w:p>
    <w:p w14:paraId="05619081" w14:textId="77777777" w:rsidR="00B1298B" w:rsidRDefault="0044119D">
      <w:pPr>
        <w:pStyle w:val="HTMLPreformatted"/>
        <w:divId w:val="824202630"/>
        <w:rPr>
          <w:rStyle w:val="HTMLCode"/>
        </w:rPr>
      </w:pPr>
      <w:r>
        <w:rPr>
          <w:rStyle w:val="HTMLCode"/>
        </w:rPr>
        <w:t xml:space="preserve">GROUP BY </w:t>
      </w:r>
      <w:proofErr w:type="spellStart"/>
      <w:r>
        <w:rPr>
          <w:rStyle w:val="HTMLCode"/>
        </w:rPr>
        <w:t>aoiid</w:t>
      </w:r>
      <w:proofErr w:type="spellEnd"/>
      <w:r>
        <w:rPr>
          <w:rStyle w:val="HTMLCode"/>
        </w:rPr>
        <w:t xml:space="preserve">, M10.landunit, M10.rating, </w:t>
      </w:r>
      <w:proofErr w:type="spellStart"/>
      <w:r>
        <w:rPr>
          <w:rStyle w:val="HTMLCode"/>
        </w:rPr>
        <w:t>rating_key</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rating_num</w:t>
      </w:r>
      <w:proofErr w:type="spellEnd"/>
    </w:p>
    <w:p w14:paraId="0AF15F63" w14:textId="77777777" w:rsidR="00B1298B" w:rsidRDefault="0044119D">
      <w:pPr>
        <w:pStyle w:val="HTMLPreformatted"/>
        <w:divId w:val="824202630"/>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w:t>
      </w:r>
      <w:proofErr w:type="spellStart"/>
      <w:r>
        <w:rPr>
          <w:rStyle w:val="HTMLCode"/>
        </w:rPr>
        <w:t>rating_num</w:t>
      </w:r>
      <w:proofErr w:type="spellEnd"/>
      <w:r>
        <w:rPr>
          <w:rStyle w:val="HTMLCode"/>
        </w:rPr>
        <w:t xml:space="preserve"> DESC;</w:t>
      </w:r>
    </w:p>
    <w:p w14:paraId="68E5071E" w14:textId="77777777" w:rsidR="00B1298B" w:rsidRDefault="004411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24202630"/>
      </w:pPr>
      <w:r>
        <w:t>aoiid|landunit|attributename|rating|rating_num|rating_key|rating_pct|rating_acres|landunit_acres 1|T9981 Fld3 |Soil Susceptibility to Compaction |Medium |2|Soil Susceptibility to Compaction:2 |99.99|328.92|328.95 1|T9981 Fld3 |Soil Susceptibility to Compaction |Not rated |4|Soil Susceptibility to Compaction:4 |0.01|0.03|328.95 2|T9981 Fld4 |Soil Susceptibility to Compaction |Low |3|Soil Susceptibility to Compaction:3 |1.03|3.29|318.72 2|T9981 Fld4 |Soil Susceptibility to Compaction |Medium |2|Soil Susceptibility to Compaction:2 |97.76|311.58|318.72 2|T9981 Fld4 |Soil Susceptibility to Compaction |Not rated |4|Soil Susceptibility to Compaction:4 |1.21|3.86|318.72</w:t>
      </w:r>
    </w:p>
    <w:p w14:paraId="354F05E8" w14:textId="77777777" w:rsidR="00B1298B" w:rsidRDefault="0044119D">
      <w:pPr>
        <w:numPr>
          <w:ilvl w:val="0"/>
          <w:numId w:val="7"/>
        </w:numPr>
        <w:spacing w:before="100" w:beforeAutospacing="1" w:after="100" w:afterAutospacing="1"/>
        <w:divId w:val="824202630"/>
        <w:rPr>
          <w:rFonts w:eastAsia="Times New Roman"/>
        </w:rPr>
      </w:pPr>
      <w:r>
        <w:rPr>
          <w:rFonts w:eastAsia="Times New Roman"/>
        </w:rPr>
        <w:t xml:space="preserve">Detailed </w:t>
      </w:r>
      <w:proofErr w:type="spellStart"/>
      <w:r>
        <w:rPr>
          <w:rFonts w:eastAsia="Times New Roman"/>
        </w:rPr>
        <w:t>Landunit</w:t>
      </w:r>
      <w:proofErr w:type="spellEnd"/>
      <w:r>
        <w:rPr>
          <w:rFonts w:eastAsia="Times New Roman"/>
        </w:rPr>
        <w:t xml:space="preserve"> Ratings1: rating acres and rating percent by area for each soil-</w:t>
      </w:r>
      <w:proofErr w:type="spellStart"/>
      <w:r>
        <w:rPr>
          <w:rFonts w:eastAsia="Times New Roman"/>
        </w:rPr>
        <w:t>landunit</w:t>
      </w:r>
      <w:proofErr w:type="spellEnd"/>
      <w:r>
        <w:rPr>
          <w:rFonts w:eastAsia="Times New Roman"/>
        </w:rPr>
        <w:t xml:space="preserve"> polygon</w:t>
      </w:r>
      <w:ins w:id="293" w:author="Achen, Aaron - NRCS, Lincoln, NE" w:date="2019-08-08T12:20:00Z">
        <w:r w:rsidR="00282E24">
          <w:rPr>
            <w:rFonts w:eastAsia="Times New Roman"/>
          </w:rPr>
          <w:t>.</w:t>
        </w:r>
      </w:ins>
    </w:p>
    <w:p w14:paraId="33A2605C" w14:textId="1E3B793A" w:rsidR="00B1298B" w:rsidRDefault="0044119D">
      <w:pPr>
        <w:numPr>
          <w:ilvl w:val="0"/>
          <w:numId w:val="7"/>
        </w:numPr>
        <w:spacing w:before="100" w:beforeAutospacing="1" w:after="100" w:afterAutospacing="1"/>
        <w:divId w:val="824202630"/>
        <w:rPr>
          <w:rFonts w:eastAsia="Times New Roman"/>
        </w:rPr>
      </w:pPr>
      <w:r>
        <w:rPr>
          <w:rFonts w:eastAsia="Times New Roman"/>
        </w:rPr>
        <w:lastRenderedPageBreak/>
        <w:t>These will be summarized to a single set of interp</w:t>
      </w:r>
      <w:ins w:id="294" w:author="Achen, Aaron - NRCS, Lincoln, NE" w:date="2019-08-09T12:17:00Z">
        <w:r w:rsidR="00E96A43">
          <w:rPr>
            <w:rFonts w:eastAsia="Times New Roman"/>
          </w:rPr>
          <w:t>retation</w:t>
        </w:r>
      </w:ins>
      <w:r>
        <w:rPr>
          <w:rFonts w:eastAsia="Times New Roman"/>
        </w:rPr>
        <w:t xml:space="preserve"> ratings for each </w:t>
      </w:r>
      <w:proofErr w:type="spellStart"/>
      <w:r>
        <w:rPr>
          <w:rFonts w:eastAsia="Times New Roman"/>
        </w:rPr>
        <w:t>landunit</w:t>
      </w:r>
      <w:proofErr w:type="spellEnd"/>
      <w:r>
        <w:rPr>
          <w:rFonts w:eastAsia="Times New Roman"/>
        </w:rPr>
        <w:t>. Currently there are 5 interp</w:t>
      </w:r>
      <w:ins w:id="295" w:author="Achen, Aaron - NRCS, Lincoln, NE" w:date="2019-08-09T12:17:00Z">
        <w:r w:rsidR="00E96A43">
          <w:rPr>
            <w:rFonts w:eastAsia="Times New Roman"/>
          </w:rPr>
          <w:t>retation</w:t>
        </w:r>
      </w:ins>
      <w:r>
        <w:rPr>
          <w:rFonts w:eastAsia="Times New Roman"/>
        </w:rPr>
        <w:t>s.</w:t>
      </w:r>
    </w:p>
    <w:p w14:paraId="77578368" w14:textId="77777777"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80456325"/>
        <w:rPr>
          <w:rFonts w:eastAsia="Times New Roman"/>
        </w:rPr>
      </w:pPr>
      <w:bookmarkStart w:id="296" w:name="_Toc16245600"/>
      <w:r>
        <w:rPr>
          <w:rFonts w:eastAsia="Times New Roman"/>
        </w:rPr>
        <w:t>Determine</w:t>
      </w:r>
      <w:del w:id="297" w:author="Achen, Aaron - NRCS, Lincoln, NE" w:date="2019-08-06T15:17:00Z">
        <w:r>
          <w:rPr>
            <w:rFonts w:eastAsia="Times New Roman"/>
          </w:rPr>
          <w:delText>s</w:delText>
        </w:r>
      </w:del>
      <w:r>
        <w:rPr>
          <w:rFonts w:eastAsia="Times New Roman"/>
        </w:rPr>
        <w:t xml:space="preserve"> Dominant Critical</w:t>
      </w:r>
      <w:bookmarkEnd w:id="296"/>
    </w:p>
    <w:p w14:paraId="735932C0" w14:textId="77777777" w:rsidR="00B1298B" w:rsidRDefault="0044119D">
      <w:pPr>
        <w:pStyle w:val="HTMLPreformatted"/>
        <w:divId w:val="580456325"/>
        <w:rPr>
          <w:rStyle w:val="HTMLCode"/>
        </w:rPr>
      </w:pPr>
      <w:r>
        <w:rPr>
          <w:rStyle w:val="HTMLCode"/>
        </w:rPr>
        <w:t>INSERT INTO #LandunitRatingsDetailed2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rating_num</w:t>
      </w:r>
      <w:proofErr w:type="spellEnd"/>
      <w:r>
        <w:rPr>
          <w:rStyle w:val="HTMLCode"/>
        </w:rPr>
        <w:t xml:space="preserve">, </w:t>
      </w:r>
      <w:proofErr w:type="spellStart"/>
      <w:r>
        <w:rPr>
          <w:rStyle w:val="HTMLCode"/>
        </w:rPr>
        <w:t>rating_key</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w:t>
      </w:r>
    </w:p>
    <w:p w14:paraId="3FFCE743" w14:textId="77777777" w:rsidR="00B1298B" w:rsidRDefault="0044119D">
      <w:pPr>
        <w:pStyle w:val="HTMLPreformatted"/>
        <w:divId w:val="580456325"/>
        <w:rPr>
          <w:rStyle w:val="HTMLCode"/>
        </w:rPr>
      </w:pPr>
      <w:r>
        <w:rPr>
          <w:rStyle w:val="HTMLCode"/>
        </w:rPr>
        <w:t xml:space="preserve">SELECT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rating_num</w:t>
      </w:r>
      <w:proofErr w:type="spellEnd"/>
      <w:r>
        <w:rPr>
          <w:rStyle w:val="HTMLCode"/>
        </w:rPr>
        <w:t xml:space="preserve">, </w:t>
      </w:r>
      <w:proofErr w:type="spellStart"/>
      <w:r>
        <w:rPr>
          <w:rStyle w:val="HTMLCode"/>
        </w:rPr>
        <w:t>rating_key</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w:t>
      </w:r>
    </w:p>
    <w:p w14:paraId="6440C463" w14:textId="77777777" w:rsidR="00B1298B" w:rsidRDefault="0044119D">
      <w:pPr>
        <w:pStyle w:val="HTMLPreformatted"/>
        <w:divId w:val="580456325"/>
        <w:rPr>
          <w:rStyle w:val="HTMLCode"/>
        </w:rPr>
      </w:pPr>
      <w:r>
        <w:rPr>
          <w:rStyle w:val="HTMLCode"/>
        </w:rPr>
        <w:t xml:space="preserve">  </w:t>
      </w:r>
      <w:proofErr w:type="spellStart"/>
      <w:r>
        <w:rPr>
          <w:rStyle w:val="HTMLCode"/>
        </w:rPr>
        <w:t>rolling_pct</w:t>
      </w:r>
      <w:proofErr w:type="spellEnd"/>
      <w:r>
        <w:rPr>
          <w:rStyle w:val="HTMLCode"/>
        </w:rPr>
        <w:t xml:space="preserve"> = SUM(</w:t>
      </w:r>
      <w:proofErr w:type="spellStart"/>
      <w:r>
        <w:rPr>
          <w:rStyle w:val="HTMLCode"/>
        </w:rPr>
        <w:t>rating_pct</w:t>
      </w:r>
      <w:proofErr w:type="spellEnd"/>
      <w:r>
        <w:rPr>
          <w:rStyle w:val="HTMLCode"/>
        </w:rPr>
        <w:t>) OVER</w:t>
      </w:r>
    </w:p>
    <w:p w14:paraId="23BAFC02" w14:textId="77777777" w:rsidR="00B1298B" w:rsidRDefault="0044119D">
      <w:pPr>
        <w:pStyle w:val="HTMLPreformatted"/>
        <w:divId w:val="580456325"/>
        <w:rPr>
          <w:rStyle w:val="HTMLCode"/>
        </w:rPr>
      </w:pPr>
      <w:r>
        <w:rPr>
          <w:rStyle w:val="HTMLCode"/>
        </w:rPr>
        <w:t xml:space="preserve">  (</w:t>
      </w:r>
    </w:p>
    <w:p w14:paraId="57629DBC" w14:textId="77777777" w:rsidR="00B1298B" w:rsidRDefault="0044119D">
      <w:pPr>
        <w:pStyle w:val="HTMLPreformatted"/>
        <w:divId w:val="580456325"/>
        <w:rPr>
          <w:rStyle w:val="HTMLCode"/>
        </w:rPr>
      </w:pPr>
      <w:r>
        <w:rPr>
          <w:rStyle w:val="HTMLCode"/>
        </w:rPr>
        <w:t xml:space="preserve">    PARTITION BY </w:t>
      </w:r>
      <w:proofErr w:type="spellStart"/>
      <w:r>
        <w:rPr>
          <w:rStyle w:val="HTMLCode"/>
        </w:rPr>
        <w:t>landunit</w:t>
      </w:r>
      <w:proofErr w:type="spellEnd"/>
    </w:p>
    <w:p w14:paraId="7D4A1A4C" w14:textId="77777777" w:rsidR="00B1298B" w:rsidRDefault="0044119D">
      <w:pPr>
        <w:pStyle w:val="HTMLPreformatted"/>
        <w:divId w:val="580456325"/>
        <w:rPr>
          <w:rStyle w:val="HTMLCode"/>
        </w:rPr>
      </w:pPr>
      <w:r>
        <w:rPr>
          <w:rStyle w:val="HTMLCode"/>
        </w:rPr>
        <w:t xml:space="preserve">    ORDER BY </w:t>
      </w:r>
      <w:proofErr w:type="spellStart"/>
      <w:r>
        <w:rPr>
          <w:rStyle w:val="HTMLCode"/>
        </w:rPr>
        <w:t>rating_key</w:t>
      </w:r>
      <w:proofErr w:type="spellEnd"/>
      <w:r>
        <w:rPr>
          <w:rStyle w:val="HTMLCode"/>
        </w:rPr>
        <w:t xml:space="preserve"> ROWS UNBOUNDED PRECEDING</w:t>
      </w:r>
    </w:p>
    <w:p w14:paraId="1EDFD01F" w14:textId="77777777" w:rsidR="00B1298B" w:rsidRDefault="0044119D">
      <w:pPr>
        <w:pStyle w:val="HTMLPreformatted"/>
        <w:divId w:val="580456325"/>
        <w:rPr>
          <w:rStyle w:val="HTMLCode"/>
        </w:rPr>
      </w:pPr>
      <w:r>
        <w:rPr>
          <w:rStyle w:val="HTMLCode"/>
        </w:rPr>
        <w:t xml:space="preserve">  ),</w:t>
      </w:r>
    </w:p>
    <w:p w14:paraId="0B3FE824" w14:textId="77777777" w:rsidR="00B1298B" w:rsidRDefault="0044119D">
      <w:pPr>
        <w:pStyle w:val="HTMLPreformatted"/>
        <w:divId w:val="580456325"/>
        <w:rPr>
          <w:rStyle w:val="HTMLCode"/>
        </w:rPr>
      </w:pPr>
      <w:r>
        <w:rPr>
          <w:rStyle w:val="HTMLCode"/>
        </w:rPr>
        <w:t xml:space="preserve">  </w:t>
      </w:r>
      <w:proofErr w:type="spellStart"/>
      <w:r>
        <w:rPr>
          <w:rStyle w:val="HTMLCode"/>
        </w:rPr>
        <w:t>rolling_acres</w:t>
      </w:r>
      <w:proofErr w:type="spellEnd"/>
      <w:r>
        <w:rPr>
          <w:rStyle w:val="HTMLCode"/>
        </w:rPr>
        <w:t xml:space="preserve"> = SUM(</w:t>
      </w:r>
      <w:proofErr w:type="spellStart"/>
      <w:r>
        <w:rPr>
          <w:rStyle w:val="HTMLCode"/>
        </w:rPr>
        <w:t>rating_acres</w:t>
      </w:r>
      <w:proofErr w:type="spellEnd"/>
      <w:r>
        <w:rPr>
          <w:rStyle w:val="HTMLCode"/>
        </w:rPr>
        <w:t>) OVER</w:t>
      </w:r>
    </w:p>
    <w:p w14:paraId="2DB96D5E" w14:textId="77777777" w:rsidR="00B1298B" w:rsidRDefault="0044119D">
      <w:pPr>
        <w:pStyle w:val="HTMLPreformatted"/>
        <w:divId w:val="580456325"/>
        <w:rPr>
          <w:rStyle w:val="HTMLCode"/>
        </w:rPr>
      </w:pPr>
      <w:r>
        <w:rPr>
          <w:rStyle w:val="HTMLCode"/>
        </w:rPr>
        <w:t xml:space="preserve">  (</w:t>
      </w:r>
    </w:p>
    <w:p w14:paraId="3DA58325" w14:textId="77777777" w:rsidR="00B1298B" w:rsidRDefault="0044119D">
      <w:pPr>
        <w:pStyle w:val="HTMLPreformatted"/>
        <w:divId w:val="580456325"/>
        <w:rPr>
          <w:rStyle w:val="HTMLCode"/>
        </w:rPr>
      </w:pPr>
      <w:r>
        <w:rPr>
          <w:rStyle w:val="HTMLCode"/>
        </w:rPr>
        <w:t xml:space="preserve">    PARTITION BY </w:t>
      </w:r>
      <w:proofErr w:type="spellStart"/>
      <w:r>
        <w:rPr>
          <w:rStyle w:val="HTMLCode"/>
        </w:rPr>
        <w:t>landunit</w:t>
      </w:r>
      <w:proofErr w:type="spellEnd"/>
    </w:p>
    <w:p w14:paraId="11A4EDAC" w14:textId="77777777" w:rsidR="00B1298B" w:rsidRDefault="0044119D">
      <w:pPr>
        <w:pStyle w:val="HTMLPreformatted"/>
        <w:divId w:val="580456325"/>
        <w:rPr>
          <w:rStyle w:val="HTMLCode"/>
        </w:rPr>
      </w:pPr>
      <w:r>
        <w:rPr>
          <w:rStyle w:val="HTMLCode"/>
        </w:rPr>
        <w:t xml:space="preserve">    ORDER BY </w:t>
      </w:r>
      <w:proofErr w:type="spellStart"/>
      <w:r>
        <w:rPr>
          <w:rStyle w:val="HTMLCode"/>
        </w:rPr>
        <w:t>rating_key</w:t>
      </w:r>
      <w:proofErr w:type="spellEnd"/>
      <w:r>
        <w:rPr>
          <w:rStyle w:val="HTMLCode"/>
        </w:rPr>
        <w:t xml:space="preserve"> ROWS UNBOUNDED PRECEDING</w:t>
      </w:r>
    </w:p>
    <w:p w14:paraId="7F3EA10B" w14:textId="77777777" w:rsidR="00B1298B" w:rsidRDefault="0044119D">
      <w:pPr>
        <w:pStyle w:val="HTMLPreformatted"/>
        <w:divId w:val="580456325"/>
        <w:rPr>
          <w:rStyle w:val="HTMLCode"/>
        </w:rPr>
      </w:pPr>
      <w:r>
        <w:rPr>
          <w:rStyle w:val="HTMLCode"/>
        </w:rPr>
        <w:t xml:space="preserve">  )</w:t>
      </w:r>
    </w:p>
    <w:p w14:paraId="20B520BA" w14:textId="77777777" w:rsidR="00B1298B" w:rsidRDefault="0044119D">
      <w:pPr>
        <w:pStyle w:val="HTMLPreformatted"/>
        <w:divId w:val="580456325"/>
        <w:rPr>
          <w:rStyle w:val="HTMLCode"/>
        </w:rPr>
      </w:pPr>
      <w:r>
        <w:rPr>
          <w:rStyle w:val="HTMLCode"/>
        </w:rPr>
        <w:t xml:space="preserve">  FROM #LandunitRatingsDetailed1</w:t>
      </w:r>
    </w:p>
    <w:p w14:paraId="5FB5519D" w14:textId="77777777" w:rsidR="00B1298B" w:rsidRDefault="0044119D">
      <w:pPr>
        <w:pStyle w:val="HTMLPreformatted"/>
        <w:divId w:val="580456325"/>
        <w:rPr>
          <w:rStyle w:val="HTMLCode"/>
        </w:rPr>
      </w:pPr>
      <w:r>
        <w:rPr>
          <w:rStyle w:val="HTMLCode"/>
        </w:rPr>
        <w:t xml:space="preserve">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p>
    <w:p w14:paraId="4A08F044" w14:textId="77777777" w:rsidR="00B1298B" w:rsidRDefault="0044119D">
      <w:pPr>
        <w:pStyle w:val="HTMLPreformatted"/>
        <w:divId w:val="580456325"/>
      </w:pPr>
      <w:r>
        <w:rPr>
          <w:rStyle w:val="HTMLCode"/>
        </w:rPr>
        <w:t xml:space="preserve">  ORDER BY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w:t>
      </w:r>
    </w:p>
    <w:p w14:paraId="53F640AF" w14:textId="77777777" w:rsidR="00B1298B" w:rsidRDefault="004411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80456325"/>
      </w:pPr>
      <w:r>
        <w:t>landunit|attributename|rating|rating_num|rating_key|rating_pct|rating_acres|landunit_acres|rolling_pct|rolling_acres T9981 Fld3 |Soil Susceptibility to Compaction |Medium |2|Soil Susceptibility to Compaction:2 |99.99|328.92|328.95|99.99|328.92 T9981 Fld3 |Soil Susceptibility to Compaction |Not rated |4|Soil Susceptibility to Compaction:4 |0.01|0.03|328.95|100|328.95 T9981 Fld4 |Soil Susceptibility to Compaction |Medium |2|Soil Susceptibility to Compaction:2 |97.76|311.58|318.72|97.76|311.58 T9981 Fld4 |Soil Susceptibility to Compaction |Low |3|Soil Susceptibility to Compaction:3 |1.03|3.29|318.72|98.79|314.87 T9981 Fld4 |Soil Susceptibility to Compaction |Not rated |4|Soil Susceptibility to Compaction:4 |1.21|3.86|318.72|100|318.73</w:t>
      </w:r>
    </w:p>
    <w:p w14:paraId="291C6D91" w14:textId="77777777" w:rsidR="00B1298B" w:rsidRDefault="0044119D">
      <w:pPr>
        <w:numPr>
          <w:ilvl w:val="0"/>
          <w:numId w:val="8"/>
        </w:numPr>
        <w:spacing w:before="100" w:beforeAutospacing="1" w:after="100" w:afterAutospacing="1"/>
        <w:divId w:val="580456325"/>
        <w:rPr>
          <w:rFonts w:eastAsia="Times New Roman"/>
        </w:rPr>
      </w:pPr>
      <w:r>
        <w:rPr>
          <w:rFonts w:eastAsia="Times New Roman"/>
        </w:rPr>
        <w:t xml:space="preserve">LandunitRatingsDetailed2 is populated with all information plus </w:t>
      </w:r>
      <w:proofErr w:type="spellStart"/>
      <w:r>
        <w:rPr>
          <w:rFonts w:eastAsia="Times New Roman"/>
        </w:rPr>
        <w:t>rolling_pct</w:t>
      </w:r>
      <w:proofErr w:type="spellEnd"/>
      <w:r>
        <w:rPr>
          <w:rFonts w:eastAsia="Times New Roman"/>
        </w:rPr>
        <w:t xml:space="preserve"> and </w:t>
      </w:r>
      <w:proofErr w:type="spellStart"/>
      <w:r>
        <w:rPr>
          <w:rFonts w:eastAsia="Times New Roman"/>
        </w:rPr>
        <w:t>rolling_acres</w:t>
      </w:r>
      <w:proofErr w:type="spellEnd"/>
      <w:r>
        <w:rPr>
          <w:rFonts w:eastAsia="Times New Roman"/>
        </w:rPr>
        <w:t xml:space="preserve"> which are using in the </w:t>
      </w:r>
      <w:proofErr w:type="spellStart"/>
      <w:r>
        <w:rPr>
          <w:rFonts w:eastAsia="Times New Roman"/>
        </w:rPr>
        <w:t>landunit</w:t>
      </w:r>
      <w:proofErr w:type="spellEnd"/>
      <w:r>
        <w:rPr>
          <w:rFonts w:eastAsia="Times New Roman"/>
        </w:rPr>
        <w:t xml:space="preserve"> summary rating.</w:t>
      </w:r>
    </w:p>
    <w:p w14:paraId="42A40E0C" w14:textId="77777777" w:rsidR="00B1298B" w:rsidRDefault="0044119D">
      <w:pPr>
        <w:numPr>
          <w:ilvl w:val="0"/>
          <w:numId w:val="8"/>
        </w:numPr>
        <w:spacing w:before="100" w:beforeAutospacing="1" w:after="100" w:afterAutospacing="1"/>
        <w:divId w:val="580456325"/>
        <w:rPr>
          <w:rFonts w:eastAsia="Times New Roman"/>
        </w:rPr>
      </w:pPr>
      <w:r>
        <w:rPr>
          <w:rFonts w:eastAsia="Times New Roman"/>
        </w:rPr>
        <w:t xml:space="preserve">Detailed </w:t>
      </w:r>
      <w:proofErr w:type="spellStart"/>
      <w:r>
        <w:rPr>
          <w:rFonts w:eastAsia="Times New Roman"/>
        </w:rPr>
        <w:t>Landunit</w:t>
      </w:r>
      <w:proofErr w:type="spellEnd"/>
      <w:r>
        <w:rPr>
          <w:rFonts w:eastAsia="Times New Roman"/>
        </w:rPr>
        <w:t xml:space="preserve"> Ratings2 table columns: </w:t>
      </w:r>
      <w:proofErr w:type="spellStart"/>
      <w:r>
        <w:rPr>
          <w:rFonts w:eastAsia="Times New Roman"/>
        </w:rPr>
        <w:t>landunit</w:t>
      </w:r>
      <w:proofErr w:type="spellEnd"/>
      <w:r>
        <w:rPr>
          <w:rFonts w:eastAsia="Times New Roman"/>
        </w:rPr>
        <w:t xml:space="preserve">, </w:t>
      </w:r>
      <w:proofErr w:type="spellStart"/>
      <w:r>
        <w:rPr>
          <w:rFonts w:eastAsia="Times New Roman"/>
        </w:rPr>
        <w:t>attributename</w:t>
      </w:r>
      <w:proofErr w:type="spellEnd"/>
      <w:r>
        <w:rPr>
          <w:rFonts w:eastAsia="Times New Roman"/>
        </w:rPr>
        <w:t xml:space="preserve">, rating, </w:t>
      </w:r>
      <w:proofErr w:type="spellStart"/>
      <w:r>
        <w:rPr>
          <w:rFonts w:eastAsia="Times New Roman"/>
        </w:rPr>
        <w:t>rating_key</w:t>
      </w:r>
      <w:proofErr w:type="spellEnd"/>
      <w:r>
        <w:rPr>
          <w:rFonts w:eastAsia="Times New Roman"/>
        </w:rPr>
        <w:t xml:space="preserve">, </w:t>
      </w:r>
      <w:proofErr w:type="spellStart"/>
      <w:r>
        <w:rPr>
          <w:rFonts w:eastAsia="Times New Roman"/>
        </w:rPr>
        <w:t>rating_num</w:t>
      </w:r>
      <w:proofErr w:type="spellEnd"/>
      <w:r>
        <w:rPr>
          <w:rFonts w:eastAsia="Times New Roman"/>
        </w:rPr>
        <w:t xml:space="preserve">, </w:t>
      </w:r>
      <w:proofErr w:type="spellStart"/>
      <w:r>
        <w:rPr>
          <w:rFonts w:eastAsia="Times New Roman"/>
        </w:rPr>
        <w:t>rating_pct</w:t>
      </w:r>
      <w:proofErr w:type="spellEnd"/>
      <w:r>
        <w:rPr>
          <w:rFonts w:eastAsia="Times New Roman"/>
        </w:rPr>
        <w:t xml:space="preserve">, </w:t>
      </w:r>
      <w:proofErr w:type="spellStart"/>
      <w:r>
        <w:rPr>
          <w:rFonts w:eastAsia="Times New Roman"/>
        </w:rPr>
        <w:t>rating_acres</w:t>
      </w:r>
      <w:proofErr w:type="spellEnd"/>
      <w:r>
        <w:rPr>
          <w:rFonts w:eastAsia="Times New Roman"/>
        </w:rPr>
        <w:t xml:space="preserve">, </w:t>
      </w:r>
      <w:proofErr w:type="spellStart"/>
      <w:r>
        <w:rPr>
          <w:rFonts w:eastAsia="Times New Roman"/>
        </w:rPr>
        <w:t>landunit_acres</w:t>
      </w:r>
      <w:proofErr w:type="spellEnd"/>
      <w:r>
        <w:rPr>
          <w:rFonts w:eastAsia="Times New Roman"/>
        </w:rPr>
        <w:t xml:space="preserve">, </w:t>
      </w:r>
      <w:proofErr w:type="spellStart"/>
      <w:r>
        <w:rPr>
          <w:rFonts w:eastAsia="Times New Roman"/>
        </w:rPr>
        <w:t>rolling_pct</w:t>
      </w:r>
      <w:proofErr w:type="spellEnd"/>
      <w:r>
        <w:rPr>
          <w:rFonts w:eastAsia="Times New Roman"/>
        </w:rPr>
        <w:t xml:space="preserve">, </w:t>
      </w:r>
      <w:proofErr w:type="spellStart"/>
      <w:r>
        <w:rPr>
          <w:rFonts w:eastAsia="Times New Roman"/>
        </w:rPr>
        <w:t>rolling_acres</w:t>
      </w:r>
      <w:proofErr w:type="spellEnd"/>
      <w:ins w:id="298" w:author="Achen, Aaron - NRCS, Lincoln, NE" w:date="2019-08-08T12:21:00Z">
        <w:r w:rsidR="00282E24">
          <w:rPr>
            <w:rFonts w:eastAsia="Times New Roman"/>
          </w:rPr>
          <w:t>.</w:t>
        </w:r>
      </w:ins>
    </w:p>
    <w:p w14:paraId="2ABBA8F2" w14:textId="77777777"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78823152"/>
        <w:rPr>
          <w:rFonts w:eastAsia="Times New Roman"/>
        </w:rPr>
      </w:pPr>
      <w:bookmarkStart w:id="299" w:name="_Toc16245601"/>
      <w:proofErr w:type="spellStart"/>
      <w:r>
        <w:rPr>
          <w:rFonts w:eastAsia="Times New Roman"/>
        </w:rPr>
        <w:t>Landunit</w:t>
      </w:r>
      <w:proofErr w:type="spellEnd"/>
      <w:r>
        <w:rPr>
          <w:rFonts w:eastAsia="Times New Roman"/>
        </w:rPr>
        <w:t xml:space="preserve"> Ratings CART</w:t>
      </w:r>
      <w:bookmarkEnd w:id="299"/>
    </w:p>
    <w:p w14:paraId="7C4D036F" w14:textId="77777777" w:rsidR="00B1298B" w:rsidRDefault="0044119D">
      <w:pPr>
        <w:pStyle w:val="HTMLPreformatted"/>
        <w:divId w:val="2078823152"/>
        <w:rPr>
          <w:rStyle w:val="HTMLCode"/>
        </w:rPr>
      </w:pPr>
      <w:r>
        <w:rPr>
          <w:rStyle w:val="HTMLCode"/>
        </w:rPr>
        <w:t>INSERT INTO #</w:t>
      </w:r>
      <w:proofErr w:type="spellStart"/>
      <w:r>
        <w:rPr>
          <w:rStyle w:val="HTMLCode"/>
        </w:rPr>
        <w:t>LandunitRatingsCART</w:t>
      </w:r>
      <w:proofErr w:type="spellEnd"/>
      <w:r>
        <w:rPr>
          <w:rStyle w:val="HTMLCode"/>
        </w:rPr>
        <w:t xml:space="preserve"> (id,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w:t>
      </w:r>
    </w:p>
    <w:p w14:paraId="3189AA04" w14:textId="77777777" w:rsidR="00B1298B" w:rsidRDefault="0044119D">
      <w:pPr>
        <w:pStyle w:val="HTMLPreformatted"/>
        <w:divId w:val="2078823152"/>
        <w:rPr>
          <w:rStyle w:val="HTMLCode"/>
        </w:rPr>
      </w:pPr>
      <w:r>
        <w:rPr>
          <w:rStyle w:val="HTMLCode"/>
        </w:rPr>
        <w:t xml:space="preserve">SELECT ROW_NUMBER() OVER(PARTITION BY </w:t>
      </w:r>
      <w:proofErr w:type="spellStart"/>
      <w:r>
        <w:rPr>
          <w:rStyle w:val="HTMLCode"/>
        </w:rPr>
        <w:t>landunit</w:t>
      </w:r>
      <w:proofErr w:type="spellEnd"/>
      <w:r>
        <w:rPr>
          <w:rStyle w:val="HTMLCode"/>
        </w:rPr>
        <w:t xml:space="preserve"> ORDER BY </w:t>
      </w:r>
      <w:proofErr w:type="spellStart"/>
      <w:r>
        <w:rPr>
          <w:rStyle w:val="HTMLCode"/>
        </w:rPr>
        <w:t>rating_key</w:t>
      </w:r>
      <w:proofErr w:type="spellEnd"/>
      <w:r>
        <w:rPr>
          <w:rStyle w:val="HTMLCode"/>
        </w:rPr>
        <w:t xml:space="preserve"> ASC) AS "id",</w:t>
      </w:r>
    </w:p>
    <w:p w14:paraId="094C3C7D" w14:textId="77777777" w:rsidR="00B1298B" w:rsidRDefault="0044119D">
      <w:pPr>
        <w:pStyle w:val="HTMLPreformatted"/>
        <w:divId w:val="2078823152"/>
        <w:rPr>
          <w:rStyle w:val="HTMLCode"/>
        </w:rPr>
      </w:pP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p>
    <w:p w14:paraId="4CB94381" w14:textId="77777777" w:rsidR="00B1298B" w:rsidRDefault="0044119D">
      <w:pPr>
        <w:pStyle w:val="HTMLPreformatted"/>
        <w:divId w:val="2078823152"/>
        <w:rPr>
          <w:rStyle w:val="HTMLCode"/>
        </w:rPr>
      </w:pPr>
      <w:r>
        <w:rPr>
          <w:rStyle w:val="HTMLCode"/>
        </w:rPr>
        <w:t>FROM #LandunitRatingsDetailed2</w:t>
      </w:r>
    </w:p>
    <w:p w14:paraId="7A5F7943" w14:textId="77777777" w:rsidR="00B1298B" w:rsidRDefault="0044119D">
      <w:pPr>
        <w:pStyle w:val="HTMLPreformatted"/>
        <w:divId w:val="2078823152"/>
      </w:pPr>
      <w:r>
        <w:rPr>
          <w:rStyle w:val="HTMLCode"/>
        </w:rPr>
        <w:t xml:space="preserve">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 xml:space="preserve"> AND (</w:t>
      </w:r>
      <w:proofErr w:type="spellStart"/>
      <w:r>
        <w:rPr>
          <w:rStyle w:val="HTMLCode"/>
        </w:rPr>
        <w:t>rolling_pct</w:t>
      </w:r>
      <w:proofErr w:type="spellEnd"/>
      <w:r>
        <w:rPr>
          <w:rStyle w:val="HTMLCode"/>
        </w:rPr>
        <w:t xml:space="preserve"> &gt;= @</w:t>
      </w:r>
      <w:proofErr w:type="spellStart"/>
      <w:r>
        <w:rPr>
          <w:rStyle w:val="HTMLCode"/>
        </w:rPr>
        <w:t>minPct</w:t>
      </w:r>
      <w:proofErr w:type="spellEnd"/>
      <w:r>
        <w:rPr>
          <w:rStyle w:val="HTMLCode"/>
        </w:rPr>
        <w:t xml:space="preserve"> OR </w:t>
      </w:r>
      <w:proofErr w:type="spellStart"/>
      <w:r>
        <w:rPr>
          <w:rStyle w:val="HTMLCode"/>
        </w:rPr>
        <w:t>rolling_acres</w:t>
      </w:r>
      <w:proofErr w:type="spellEnd"/>
      <w:r>
        <w:rPr>
          <w:rStyle w:val="HTMLCode"/>
        </w:rPr>
        <w:t xml:space="preserve"> &gt;= @</w:t>
      </w:r>
      <w:proofErr w:type="spellStart"/>
      <w:r>
        <w:rPr>
          <w:rStyle w:val="HTMLCode"/>
        </w:rPr>
        <w:t>minAcres</w:t>
      </w:r>
      <w:proofErr w:type="spellEnd"/>
      <w:r>
        <w:rPr>
          <w:rStyle w:val="HTMLCode"/>
        </w:rPr>
        <w:t>)</w:t>
      </w:r>
    </w:p>
    <w:p w14:paraId="3BBBF188" w14:textId="77777777" w:rsidR="00B1298B" w:rsidRDefault="0044119D">
      <w:pPr>
        <w:numPr>
          <w:ilvl w:val="0"/>
          <w:numId w:val="9"/>
        </w:numPr>
        <w:spacing w:before="100" w:beforeAutospacing="1" w:after="100" w:afterAutospacing="1"/>
        <w:divId w:val="2078823152"/>
        <w:rPr>
          <w:rFonts w:eastAsia="Times New Roman"/>
        </w:rPr>
      </w:pPr>
      <w:r>
        <w:rPr>
          <w:rFonts w:eastAsia="Times New Roman"/>
        </w:rPr>
        <w:lastRenderedPageBreak/>
        <w:t xml:space="preserve">Identifies the single, most limiting rating (per </w:t>
      </w:r>
      <w:proofErr w:type="spellStart"/>
      <w:r>
        <w:rPr>
          <w:rFonts w:eastAsia="Times New Roman"/>
        </w:rPr>
        <w:t>landunit</w:t>
      </w:r>
      <w:proofErr w:type="spellEnd"/>
      <w:r>
        <w:rPr>
          <w:rFonts w:eastAsia="Times New Roman"/>
        </w:rPr>
        <w:t>) that comprises at least 10% by area or 10 acres.</w:t>
      </w:r>
    </w:p>
    <w:p w14:paraId="342DC15A" w14:textId="77777777" w:rsidR="00B1298B" w:rsidRDefault="0044119D">
      <w:pPr>
        <w:numPr>
          <w:ilvl w:val="0"/>
          <w:numId w:val="9"/>
        </w:numPr>
        <w:spacing w:before="100" w:beforeAutospacing="1" w:after="100" w:afterAutospacing="1"/>
        <w:divId w:val="2078823152"/>
        <w:rPr>
          <w:rFonts w:eastAsia="Times New Roman"/>
        </w:rPr>
      </w:pPr>
      <w:r>
        <w:rPr>
          <w:rFonts w:eastAsia="Times New Roman"/>
        </w:rPr>
        <w:t>This record will have an id value of 1.</w:t>
      </w:r>
    </w:p>
    <w:p w14:paraId="5A5F7675" w14:textId="77777777" w:rsidR="00B1298B" w:rsidRDefault="004411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78823152"/>
      </w:pPr>
      <w:r>
        <w:t>id|landunit|attributename|rating|rating_key|rolling_pct|rolling_acres|landunit_acres 1|T9981 Fld3 |Soil Susceptibility to Compaction |Medium |Soil Susceptibility to Compaction:2 |99.99|328.92|328.95 2|T9981 Fld3 |Soil Susceptibility to Compaction |Not rated |Soil Susceptibility to Compaction:4 |100|328.95|328.95 1|T9981 Fld4 |Soil Susceptibility to Compaction |Medium |Soil Susceptibility to Compaction:2 |97.76|311.58|318.72 2|T9981 Fld4 |Soil Susceptibility to Compaction |Low |Soil Susceptibility to Compaction:3 |98.79|314.87|318.72 3|T9981 Fld4 |Soil Susceptibility to Compaction |Not rated |Soil Susceptibility to Compaction:4 |100|318.73|318.72</w:t>
      </w:r>
    </w:p>
    <w:p w14:paraId="1B503B66" w14:textId="77777777" w:rsidR="00B1298B" w:rsidRDefault="004411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02870645"/>
        <w:rPr>
          <w:rFonts w:eastAsia="Times New Roman"/>
        </w:rPr>
      </w:pPr>
      <w:bookmarkStart w:id="300" w:name="_Toc16245602"/>
      <w:r>
        <w:rPr>
          <w:rFonts w:eastAsia="Times New Roman"/>
        </w:rPr>
        <w:t xml:space="preserve">Final CART </w:t>
      </w:r>
      <w:del w:id="301" w:author="Achen, Aaron - NRCS, Lincoln, NE" w:date="2019-08-08T12:21:00Z">
        <w:r w:rsidDel="00282E24">
          <w:rPr>
            <w:rFonts w:eastAsia="Times New Roman"/>
          </w:rPr>
          <w:delText>s</w:delText>
        </w:r>
      </w:del>
      <w:ins w:id="302" w:author="Achen, Aaron - NRCS, Lincoln, NE" w:date="2019-08-08T12:21:00Z">
        <w:r w:rsidR="00282E24">
          <w:rPr>
            <w:rFonts w:eastAsia="Times New Roman"/>
          </w:rPr>
          <w:t>S</w:t>
        </w:r>
      </w:ins>
      <w:r>
        <w:rPr>
          <w:rFonts w:eastAsia="Times New Roman"/>
        </w:rPr>
        <w:t xml:space="preserve">oil </w:t>
      </w:r>
      <w:del w:id="303" w:author="Achen, Aaron - NRCS, Lincoln, NE" w:date="2019-08-08T12:21:00Z">
        <w:r w:rsidDel="00282E24">
          <w:rPr>
            <w:rFonts w:eastAsia="Times New Roman"/>
          </w:rPr>
          <w:delText>i</w:delText>
        </w:r>
      </w:del>
      <w:ins w:id="304" w:author="Achen, Aaron - NRCS, Lincoln, NE" w:date="2019-08-08T12:21:00Z">
        <w:r w:rsidR="00282E24">
          <w:rPr>
            <w:rFonts w:eastAsia="Times New Roman"/>
          </w:rPr>
          <w:t>I</w:t>
        </w:r>
      </w:ins>
      <w:r>
        <w:rPr>
          <w:rFonts w:eastAsia="Times New Roman"/>
        </w:rPr>
        <w:t xml:space="preserve">nterpretation </w:t>
      </w:r>
      <w:del w:id="305" w:author="Achen, Aaron - NRCS, Lincoln, NE" w:date="2019-08-08T12:21:00Z">
        <w:r w:rsidDel="00282E24">
          <w:rPr>
            <w:rFonts w:eastAsia="Times New Roman"/>
          </w:rPr>
          <w:delText>r</w:delText>
        </w:r>
      </w:del>
      <w:ins w:id="306" w:author="Achen, Aaron - NRCS, Lincoln, NE" w:date="2019-08-08T12:21:00Z">
        <w:r w:rsidR="00282E24">
          <w:rPr>
            <w:rFonts w:eastAsia="Times New Roman"/>
          </w:rPr>
          <w:t>R</w:t>
        </w:r>
      </w:ins>
      <w:r>
        <w:rPr>
          <w:rFonts w:eastAsia="Times New Roman"/>
        </w:rPr>
        <w:t xml:space="preserve">atings for </w:t>
      </w:r>
      <w:del w:id="307" w:author="Achen, Aaron - NRCS, Lincoln, NE" w:date="2019-08-08T12:21:00Z">
        <w:r w:rsidDel="00282E24">
          <w:rPr>
            <w:rFonts w:eastAsia="Times New Roman"/>
          </w:rPr>
          <w:delText>e</w:delText>
        </w:r>
      </w:del>
      <w:ins w:id="308" w:author="Achen, Aaron - NRCS, Lincoln, NE" w:date="2019-08-08T12:21:00Z">
        <w:r w:rsidR="00282E24">
          <w:rPr>
            <w:rFonts w:eastAsia="Times New Roman"/>
          </w:rPr>
          <w:t>E</w:t>
        </w:r>
      </w:ins>
      <w:r>
        <w:rPr>
          <w:rFonts w:eastAsia="Times New Roman"/>
        </w:rPr>
        <w:t xml:space="preserve">ach </w:t>
      </w:r>
      <w:del w:id="309" w:author="Achen, Aaron - NRCS, Lincoln, NE" w:date="2019-08-08T12:21:00Z">
        <w:r w:rsidDel="00282E24">
          <w:rPr>
            <w:rFonts w:eastAsia="Times New Roman"/>
          </w:rPr>
          <w:delText>l</w:delText>
        </w:r>
      </w:del>
      <w:proofErr w:type="spellStart"/>
      <w:ins w:id="310" w:author="Achen, Aaron - NRCS, Lincoln, NE" w:date="2019-08-08T12:21:00Z">
        <w:r w:rsidR="00282E24">
          <w:rPr>
            <w:rFonts w:eastAsia="Times New Roman"/>
          </w:rPr>
          <w:t>L</w:t>
        </w:r>
      </w:ins>
      <w:r>
        <w:rPr>
          <w:rFonts w:eastAsia="Times New Roman"/>
        </w:rPr>
        <w:t>andunit</w:t>
      </w:r>
      <w:bookmarkEnd w:id="300"/>
      <w:proofErr w:type="spellEnd"/>
    </w:p>
    <w:p w14:paraId="70038A2C" w14:textId="77777777" w:rsidR="00B1298B" w:rsidRDefault="0044119D">
      <w:pPr>
        <w:pStyle w:val="HTMLPreformatted"/>
        <w:divId w:val="1102870645"/>
        <w:rPr>
          <w:rStyle w:val="HTMLCode"/>
        </w:rPr>
      </w:pPr>
      <w:r>
        <w:rPr>
          <w:rStyle w:val="HTMLCode"/>
        </w:rPr>
        <w:t>INSERT INTO #LandunitRatingsCART2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soils_metadata</w:t>
      </w:r>
      <w:proofErr w:type="spellEnd"/>
      <w:r>
        <w:rPr>
          <w:rStyle w:val="HTMLCode"/>
        </w:rPr>
        <w:t>)</w:t>
      </w:r>
    </w:p>
    <w:p w14:paraId="52D8BD2F" w14:textId="77777777" w:rsidR="00B1298B" w:rsidRDefault="0044119D">
      <w:pPr>
        <w:pStyle w:val="HTMLPreformatted"/>
        <w:divId w:val="1102870645"/>
        <w:rPr>
          <w:rStyle w:val="HTMLCode"/>
        </w:rPr>
      </w:pPr>
      <w:r>
        <w:rPr>
          <w:rStyle w:val="HTMLCode"/>
        </w:rPr>
        <w:t xml:space="preserve">SELECT </w:t>
      </w:r>
      <w:proofErr w:type="spellStart"/>
      <w:r>
        <w:rPr>
          <w:rStyle w:val="HTMLCode"/>
        </w:rPr>
        <w:t>LC.landunit</w:t>
      </w:r>
      <w:proofErr w:type="spellEnd"/>
      <w:r>
        <w:rPr>
          <w:rStyle w:val="HTMLCode"/>
        </w:rPr>
        <w:t xml:space="preserve">, </w:t>
      </w:r>
      <w:proofErr w:type="spellStart"/>
      <w:r>
        <w:rPr>
          <w:rStyle w:val="HTMLCode"/>
        </w:rPr>
        <w:t>LC.attributename</w:t>
      </w:r>
      <w:proofErr w:type="spellEnd"/>
      <w:r>
        <w:rPr>
          <w:rStyle w:val="HTMLCode"/>
        </w:rPr>
        <w:t xml:space="preserve">, </w:t>
      </w:r>
      <w:proofErr w:type="spellStart"/>
      <w:r>
        <w:rPr>
          <w:rStyle w:val="HTMLCode"/>
        </w:rPr>
        <w:t>LC.rating</w:t>
      </w:r>
      <w:proofErr w:type="spellEnd"/>
      <w:r>
        <w:rPr>
          <w:rStyle w:val="HTMLCode"/>
        </w:rPr>
        <w:t xml:space="preserve">, </w:t>
      </w:r>
      <w:proofErr w:type="spellStart"/>
      <w:r>
        <w:rPr>
          <w:rStyle w:val="HTMLCode"/>
        </w:rPr>
        <w:t>LC.rating_key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MD.soils_metadata</w:t>
      </w:r>
      <w:proofErr w:type="spellEnd"/>
    </w:p>
    <w:p w14:paraId="5FDE9002" w14:textId="77777777" w:rsidR="00B1298B" w:rsidRDefault="0044119D">
      <w:pPr>
        <w:pStyle w:val="HTMLPreformatted"/>
        <w:divId w:val="1102870645"/>
        <w:rPr>
          <w:rStyle w:val="HTMLCode"/>
        </w:rPr>
      </w:pPr>
      <w:r>
        <w:rPr>
          <w:rStyle w:val="HTMLCode"/>
        </w:rPr>
        <w:t>FROM #</w:t>
      </w:r>
      <w:proofErr w:type="spellStart"/>
      <w:r>
        <w:rPr>
          <w:rStyle w:val="HTMLCode"/>
        </w:rPr>
        <w:t>LandunitRatingsCART</w:t>
      </w:r>
      <w:proofErr w:type="spellEnd"/>
      <w:r>
        <w:rPr>
          <w:rStyle w:val="HTMLCode"/>
        </w:rPr>
        <w:t xml:space="preserve"> LC</w:t>
      </w:r>
    </w:p>
    <w:p w14:paraId="7847980E" w14:textId="77777777" w:rsidR="00B1298B" w:rsidRDefault="0044119D">
      <w:pPr>
        <w:pStyle w:val="HTMLPreformatted"/>
        <w:divId w:val="1102870645"/>
        <w:rPr>
          <w:rStyle w:val="HTMLCode"/>
        </w:rPr>
      </w:pPr>
      <w:r>
        <w:rPr>
          <w:rStyle w:val="HTMLCode"/>
        </w:rPr>
        <w:t>INNER JOIN #</w:t>
      </w:r>
      <w:proofErr w:type="spellStart"/>
      <w:r>
        <w:rPr>
          <w:rStyle w:val="HTMLCode"/>
        </w:rPr>
        <w:t>RatingDomain</w:t>
      </w:r>
      <w:proofErr w:type="spellEnd"/>
      <w:r>
        <w:rPr>
          <w:rStyle w:val="HTMLCode"/>
        </w:rPr>
        <w:t xml:space="preserve"> RD ON </w:t>
      </w:r>
      <w:proofErr w:type="spellStart"/>
      <w:r>
        <w:rPr>
          <w:rStyle w:val="HTMLCode"/>
        </w:rPr>
        <w:t>LC.attributename</w:t>
      </w:r>
      <w:proofErr w:type="spellEnd"/>
      <w:r>
        <w:rPr>
          <w:rStyle w:val="HTMLCode"/>
        </w:rPr>
        <w:t xml:space="preserve"> = </w:t>
      </w:r>
      <w:proofErr w:type="spellStart"/>
      <w:r>
        <w:rPr>
          <w:rStyle w:val="HTMLCode"/>
        </w:rPr>
        <w:t>RD.attributename</w:t>
      </w:r>
      <w:proofErr w:type="spellEnd"/>
      <w:r>
        <w:rPr>
          <w:rStyle w:val="HTMLCode"/>
        </w:rPr>
        <w:t xml:space="preserve"> AND </w:t>
      </w:r>
      <w:proofErr w:type="spellStart"/>
      <w:r>
        <w:rPr>
          <w:rStyle w:val="HTMLCode"/>
        </w:rPr>
        <w:t>LC.rating</w:t>
      </w:r>
      <w:proofErr w:type="spellEnd"/>
      <w:r>
        <w:rPr>
          <w:rStyle w:val="HTMLCode"/>
        </w:rPr>
        <w:t xml:space="preserve"> = </w:t>
      </w:r>
      <w:proofErr w:type="spellStart"/>
      <w:r>
        <w:rPr>
          <w:rStyle w:val="HTMLCode"/>
        </w:rPr>
        <w:t>RD.rating</w:t>
      </w:r>
      <w:proofErr w:type="spellEnd"/>
    </w:p>
    <w:p w14:paraId="6DA15089" w14:textId="77777777" w:rsidR="00B1298B" w:rsidRDefault="0044119D">
      <w:pPr>
        <w:pStyle w:val="HTMLPreformatted"/>
        <w:divId w:val="1102870645"/>
        <w:rPr>
          <w:rStyle w:val="HTMLCode"/>
        </w:rPr>
      </w:pPr>
      <w:r>
        <w:rPr>
          <w:rStyle w:val="HTMLCode"/>
        </w:rPr>
        <w:t>INNER JOIN #</w:t>
      </w:r>
      <w:proofErr w:type="spellStart"/>
      <w:r>
        <w:rPr>
          <w:rStyle w:val="HTMLCode"/>
        </w:rPr>
        <w:t>LandunitMetadata</w:t>
      </w:r>
      <w:proofErr w:type="spellEnd"/>
      <w:r>
        <w:rPr>
          <w:rStyle w:val="HTMLCode"/>
        </w:rPr>
        <w:t xml:space="preserve"> MD ON </w:t>
      </w:r>
      <w:proofErr w:type="spellStart"/>
      <w:r>
        <w:rPr>
          <w:rStyle w:val="HTMLCode"/>
        </w:rPr>
        <w:t>LC.landunit</w:t>
      </w:r>
      <w:proofErr w:type="spellEnd"/>
      <w:r>
        <w:rPr>
          <w:rStyle w:val="HTMLCode"/>
        </w:rPr>
        <w:t xml:space="preserve"> = </w:t>
      </w:r>
      <w:proofErr w:type="spellStart"/>
      <w:r>
        <w:rPr>
          <w:rStyle w:val="HTMLCode"/>
        </w:rPr>
        <w:t>MD.landunit</w:t>
      </w:r>
      <w:proofErr w:type="spellEnd"/>
    </w:p>
    <w:p w14:paraId="609B96EC" w14:textId="77777777" w:rsidR="00B1298B" w:rsidRDefault="0044119D">
      <w:pPr>
        <w:pStyle w:val="HTMLPreformatted"/>
        <w:divId w:val="1102870645"/>
        <w:rPr>
          <w:rStyle w:val="HTMLCode"/>
        </w:rPr>
      </w:pPr>
      <w:r>
        <w:rPr>
          <w:rStyle w:val="HTMLCode"/>
        </w:rPr>
        <w:t>WHERE LC.id = 1</w:t>
      </w:r>
    </w:p>
    <w:p w14:paraId="4BF9BF04" w14:textId="77777777" w:rsidR="00B1298B" w:rsidRDefault="0044119D">
      <w:pPr>
        <w:pStyle w:val="HTMLPreformatted"/>
        <w:divId w:val="1102870645"/>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rating_key</w:t>
      </w:r>
      <w:proofErr w:type="spellEnd"/>
      <w:r>
        <w:rPr>
          <w:rStyle w:val="HTMLCode"/>
        </w:rPr>
        <w:t>;</w:t>
      </w:r>
    </w:p>
    <w:p w14:paraId="4721C9C7" w14:textId="77777777" w:rsidR="00B1298B" w:rsidRDefault="0044119D">
      <w:pPr>
        <w:numPr>
          <w:ilvl w:val="0"/>
          <w:numId w:val="10"/>
        </w:numPr>
        <w:spacing w:before="100" w:beforeAutospacing="1" w:after="100" w:afterAutospacing="1"/>
        <w:divId w:val="1102870645"/>
        <w:rPr>
          <w:rFonts w:eastAsia="Times New Roman"/>
        </w:rPr>
      </w:pPr>
      <w:r>
        <w:rPr>
          <w:rFonts w:eastAsia="Times New Roman"/>
        </w:rPr>
        <w:t xml:space="preserve">The </w:t>
      </w:r>
      <w:proofErr w:type="spellStart"/>
      <w:r>
        <w:rPr>
          <w:rFonts w:eastAsia="Times New Roman"/>
        </w:rPr>
        <w:t>LandunitRatingsCART</w:t>
      </w:r>
      <w:proofErr w:type="spellEnd"/>
      <w:r>
        <w:rPr>
          <w:rFonts w:eastAsia="Times New Roman"/>
        </w:rPr>
        <w:t xml:space="preserve"> table will have all data, but the record for the overall </w:t>
      </w:r>
      <w:proofErr w:type="spellStart"/>
      <w:r>
        <w:rPr>
          <w:rFonts w:eastAsia="Times New Roman"/>
        </w:rPr>
        <w:t>landunit</w:t>
      </w:r>
      <w:proofErr w:type="spellEnd"/>
      <w:r>
        <w:rPr>
          <w:rFonts w:eastAsia="Times New Roman"/>
        </w:rPr>
        <w:t xml:space="preserve"> rating will have an id = 1.</w:t>
      </w:r>
    </w:p>
    <w:p w14:paraId="7646C283" w14:textId="77777777" w:rsidR="00B1298B" w:rsidRDefault="004411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02870645"/>
      </w:pPr>
      <w:proofErr w:type="spellStart"/>
      <w:r>
        <w:t>landunit|rating_key|soils_metadata</w:t>
      </w:r>
      <w:proofErr w:type="spellEnd"/>
      <w:r>
        <w:t xml:space="preserve"> T9981 Fld3 |Soil Susceptibility to Compaction:2 | ND001 2018-09-12 19:21:50 SD105 2018-09-12 23:49:29 T9981 Fld4 |Soil Susceptibility to Compaction:2 | ND001 2018-09-12 19:21:50</w:t>
      </w:r>
    </w:p>
    <w:p w14:paraId="13A11906" w14:textId="77777777" w:rsidR="00B1298B" w:rsidRDefault="0044119D" w:rsidP="00BF1576">
      <w:pPr>
        <w:pStyle w:val="Heading2"/>
        <w:divId w:val="979381974"/>
        <w:rPr>
          <w:rFonts w:eastAsia="Times New Roman"/>
        </w:rPr>
      </w:pPr>
      <w:bookmarkStart w:id="311" w:name="_Toc16245603"/>
      <w:r>
        <w:rPr>
          <w:rFonts w:eastAsia="Times New Roman"/>
        </w:rPr>
        <w:t>References</w:t>
      </w:r>
      <w:del w:id="312" w:author="Achen, Aaron - NRCS, Lincoln, NE" w:date="2019-08-06T15:18:00Z">
        <w:r>
          <w:rPr>
            <w:rFonts w:eastAsia="Times New Roman"/>
          </w:rPr>
          <w:delText>:</w:delText>
        </w:r>
      </w:del>
      <w:bookmarkEnd w:id="311"/>
    </w:p>
    <w:p w14:paraId="2649B15B" w14:textId="77777777" w:rsidR="00B1298B" w:rsidDel="00282E24" w:rsidRDefault="0044119D">
      <w:pPr>
        <w:pStyle w:val="NormalWeb"/>
        <w:numPr>
          <w:ilvl w:val="0"/>
          <w:numId w:val="11"/>
        </w:numPr>
        <w:divId w:val="979381974"/>
        <w:rPr>
          <w:del w:id="313" w:author="Achen, Aaron - NRCS, Lincoln, NE" w:date="2019-08-08T12:23:00Z"/>
        </w:rPr>
      </w:pPr>
      <w:del w:id="314" w:author="Achen, Aaron - NRCS, Lincoln, NE" w:date="2019-08-08T12:23:00Z">
        <w:r w:rsidDel="00282E24">
          <w:delText xml:space="preserve">Adams, P.W. 1998. Soil </w:delText>
        </w:r>
      </w:del>
      <w:del w:id="315" w:author="Achen, Aaron - NRCS, Lincoln, NE" w:date="2019-07-23T15:53:00Z">
        <w:r>
          <w:delText>C</w:delText>
        </w:r>
      </w:del>
      <w:del w:id="316" w:author="Achen, Aaron - NRCS, Lincoln, NE" w:date="2019-08-08T12:23:00Z">
        <w:r w:rsidDel="00282E24">
          <w:delText xml:space="preserve">ompaction on </w:delText>
        </w:r>
      </w:del>
      <w:del w:id="317" w:author="Achen, Aaron - NRCS, Lincoln, NE" w:date="2019-07-23T15:53:00Z">
        <w:r>
          <w:delText>W</w:delText>
        </w:r>
      </w:del>
      <w:del w:id="318" w:author="Achen, Aaron - NRCS, Lincoln, NE" w:date="2019-08-08T12:23:00Z">
        <w:r w:rsidDel="00282E24">
          <w:delText xml:space="preserve">oodland </w:delText>
        </w:r>
      </w:del>
      <w:del w:id="319" w:author="Achen, Aaron - NRCS, Lincoln, NE" w:date="2019-07-23T15:53:00Z">
        <w:r>
          <w:delText>P</w:delText>
        </w:r>
      </w:del>
      <w:del w:id="320" w:author="Achen, Aaron - NRCS, Lincoln, NE" w:date="2019-08-08T12:23:00Z">
        <w:r w:rsidDel="00282E24">
          <w:delText>roperties. Oregon State University Extension Publication EC 1109.</w:delText>
        </w:r>
      </w:del>
    </w:p>
    <w:p w14:paraId="7425B00B" w14:textId="77777777" w:rsidR="00B1298B" w:rsidRDefault="0044119D">
      <w:pPr>
        <w:pStyle w:val="NormalWeb"/>
        <w:numPr>
          <w:ilvl w:val="0"/>
          <w:numId w:val="11"/>
        </w:numPr>
        <w:divId w:val="979381974"/>
      </w:pPr>
      <w:r>
        <w:t xml:space="preserve">Adams, P.W. 1981. Compaction of </w:t>
      </w:r>
      <w:del w:id="321" w:author="Achen, Aaron - NRCS, Lincoln, NE" w:date="2019-07-23T15:53:00Z">
        <w:r>
          <w:delText>F</w:delText>
        </w:r>
      </w:del>
      <w:ins w:id="322" w:author="Achen, Aaron - NRCS, Lincoln, NE" w:date="2019-07-23T15:53:00Z">
        <w:r>
          <w:t>f</w:t>
        </w:r>
      </w:ins>
      <w:r>
        <w:t xml:space="preserve">orest </w:t>
      </w:r>
      <w:del w:id="323" w:author="Achen, Aaron - NRCS, Lincoln, NE" w:date="2019-07-23T15:53:00Z">
        <w:r>
          <w:delText>S</w:delText>
        </w:r>
      </w:del>
      <w:ins w:id="324" w:author="Achen, Aaron - NRCS, Lincoln, NE" w:date="2019-07-23T15:53:00Z">
        <w:r>
          <w:t>s</w:t>
        </w:r>
      </w:ins>
      <w:r>
        <w:t>oils. Oregon State University Extension Publication PNW 217.</w:t>
      </w:r>
    </w:p>
    <w:p w14:paraId="64DF9AD8" w14:textId="77777777" w:rsidR="00282E24" w:rsidRDefault="00282E24" w:rsidP="00282E24">
      <w:pPr>
        <w:pStyle w:val="NormalWeb"/>
        <w:numPr>
          <w:ilvl w:val="0"/>
          <w:numId w:val="11"/>
        </w:numPr>
        <w:divId w:val="979381974"/>
        <w:rPr>
          <w:ins w:id="325" w:author="Achen, Aaron - NRCS, Lincoln, NE" w:date="2019-08-08T12:23:00Z"/>
        </w:rPr>
      </w:pPr>
      <w:ins w:id="326" w:author="Achen, Aaron - NRCS, Lincoln, NE" w:date="2019-08-08T12:23:00Z">
        <w:r>
          <w:t>Adams, P.W. 1998. Soil compaction on woodland properties. Oregon State University Extension Publication EC 1109.</w:t>
        </w:r>
      </w:ins>
    </w:p>
    <w:p w14:paraId="71442C41" w14:textId="77777777" w:rsidR="00B1298B" w:rsidRDefault="0044119D">
      <w:pPr>
        <w:pStyle w:val="NormalWeb"/>
        <w:numPr>
          <w:ilvl w:val="0"/>
          <w:numId w:val="11"/>
        </w:numPr>
        <w:divId w:val="979381974"/>
      </w:pPr>
      <w:r>
        <w:t xml:space="preserve">Boyer, Don. 1997. Guidelines for </w:t>
      </w:r>
      <w:del w:id="327" w:author="Achen, Aaron - NRCS, Lincoln, NE" w:date="2019-07-23T15:53:00Z">
        <w:r>
          <w:delText>S</w:delText>
        </w:r>
      </w:del>
      <w:ins w:id="328" w:author="Achen, Aaron - NRCS, Lincoln, NE" w:date="2019-07-23T15:53:00Z">
        <w:r>
          <w:t>s</w:t>
        </w:r>
      </w:ins>
      <w:r>
        <w:t xml:space="preserve">oil </w:t>
      </w:r>
      <w:del w:id="329" w:author="Achen, Aaron - NRCS, Lincoln, NE" w:date="2019-07-23T15:53:00Z">
        <w:r>
          <w:delText>R</w:delText>
        </w:r>
      </w:del>
      <w:ins w:id="330" w:author="Achen, Aaron - NRCS, Lincoln, NE" w:date="2019-07-23T15:53:00Z">
        <w:r>
          <w:t>r</w:t>
        </w:r>
      </w:ins>
      <w:r>
        <w:t xml:space="preserve">esource </w:t>
      </w:r>
      <w:del w:id="331" w:author="Achen, Aaron - NRCS, Lincoln, NE" w:date="2019-07-23T15:53:00Z">
        <w:r>
          <w:delText>P</w:delText>
        </w:r>
      </w:del>
      <w:ins w:id="332" w:author="Achen, Aaron - NRCS, Lincoln, NE" w:date="2019-07-23T15:53:00Z">
        <w:r>
          <w:t>p</w:t>
        </w:r>
      </w:ins>
      <w:r>
        <w:t xml:space="preserve">rotection and </w:t>
      </w:r>
      <w:del w:id="333" w:author="Achen, Aaron - NRCS, Lincoln, NE" w:date="2019-07-23T15:53:00Z">
        <w:r>
          <w:delText>R</w:delText>
        </w:r>
      </w:del>
      <w:ins w:id="334" w:author="Achen, Aaron - NRCS, Lincoln, NE" w:date="2019-07-23T15:53:00Z">
        <w:r>
          <w:t>r</w:t>
        </w:r>
      </w:ins>
      <w:r>
        <w:t xml:space="preserve">estoration for </w:t>
      </w:r>
      <w:del w:id="335" w:author="Achen, Aaron - NRCS, Lincoln, NE" w:date="2019-07-23T15:53:00Z">
        <w:r>
          <w:delText>T</w:delText>
        </w:r>
      </w:del>
      <w:ins w:id="336" w:author="Achen, Aaron - NRCS, Lincoln, NE" w:date="2019-07-23T15:53:00Z">
        <w:r>
          <w:t>t</w:t>
        </w:r>
      </w:ins>
      <w:r>
        <w:t xml:space="preserve">imber </w:t>
      </w:r>
      <w:del w:id="337" w:author="Achen, Aaron - NRCS, Lincoln, NE" w:date="2019-07-23T15:53:00Z">
        <w:r>
          <w:delText>H</w:delText>
        </w:r>
      </w:del>
      <w:ins w:id="338" w:author="Achen, Aaron - NRCS, Lincoln, NE" w:date="2019-07-23T15:53:00Z">
        <w:r>
          <w:t>h</w:t>
        </w:r>
      </w:ins>
      <w:r>
        <w:t xml:space="preserve">arvest and </w:t>
      </w:r>
      <w:del w:id="339" w:author="Achen, Aaron - NRCS, Lincoln, NE" w:date="2019-07-23T15:53:00Z">
        <w:r>
          <w:delText>P</w:delText>
        </w:r>
      </w:del>
      <w:ins w:id="340" w:author="Achen, Aaron - NRCS, Lincoln, NE" w:date="2019-07-23T15:53:00Z">
        <w:r>
          <w:t>p</w:t>
        </w:r>
      </w:ins>
      <w:r>
        <w:t>ost-</w:t>
      </w:r>
      <w:del w:id="341" w:author="Achen, Aaron - NRCS, Lincoln, NE" w:date="2019-07-23T15:53:00Z">
        <w:r>
          <w:delText>H</w:delText>
        </w:r>
      </w:del>
      <w:ins w:id="342" w:author="Achen, Aaron - NRCS, Lincoln, NE" w:date="2019-07-23T15:53:00Z">
        <w:r>
          <w:t>h</w:t>
        </w:r>
      </w:ins>
      <w:r>
        <w:t xml:space="preserve">arvest </w:t>
      </w:r>
      <w:del w:id="343" w:author="Achen, Aaron - NRCS, Lincoln, NE" w:date="2019-07-23T15:53:00Z">
        <w:r>
          <w:delText>A</w:delText>
        </w:r>
      </w:del>
      <w:ins w:id="344" w:author="Achen, Aaron - NRCS, Lincoln, NE" w:date="2019-07-23T15:53:00Z">
        <w:r>
          <w:t>a</w:t>
        </w:r>
      </w:ins>
      <w:r>
        <w:t>ctivities. U.S Forest Service, Pacific Northwest Region, Watershed Management.</w:t>
      </w:r>
    </w:p>
    <w:p w14:paraId="5F62A702" w14:textId="77777777" w:rsidR="00B1298B" w:rsidRDefault="0044119D">
      <w:pPr>
        <w:pStyle w:val="NormalWeb"/>
        <w:numPr>
          <w:ilvl w:val="0"/>
          <w:numId w:val="11"/>
        </w:numPr>
        <w:divId w:val="979381974"/>
      </w:pPr>
      <w:r>
        <w:lastRenderedPageBreak/>
        <w:t>Geist, J.M.</w:t>
      </w:r>
      <w:del w:id="345" w:author="Achen, Aaron - NRCS, Lincoln, NE" w:date="2019-07-23T15:53:00Z">
        <w:r>
          <w:delText>;</w:delText>
        </w:r>
      </w:del>
      <w:ins w:id="346" w:author="Achen, Aaron - NRCS, Lincoln, NE" w:date="2019-07-23T15:53:00Z">
        <w:r>
          <w:t>,</w:t>
        </w:r>
      </w:ins>
      <w:r>
        <w:t xml:space="preserve"> </w:t>
      </w:r>
      <w:ins w:id="347" w:author="Achen, Aaron - NRCS, Lincoln, NE" w:date="2019-07-23T15:53:00Z">
        <w:r>
          <w:t xml:space="preserve">J.W. </w:t>
        </w:r>
      </w:ins>
      <w:r>
        <w:t xml:space="preserve">Hazard, </w:t>
      </w:r>
      <w:del w:id="348" w:author="Achen, Aaron - NRCS, Lincoln, NE" w:date="2019-07-23T15:53:00Z">
        <w:r>
          <w:delText>J.W.;</w:delText>
        </w:r>
      </w:del>
      <w:ins w:id="349" w:author="Achen, Aaron - NRCS, Lincoln, NE" w:date="2019-07-23T15:53:00Z">
        <w:r>
          <w:t>and K.</w:t>
        </w:r>
      </w:ins>
      <w:ins w:id="350" w:author="Achen, Aaron - NRCS, Lincoln, NE" w:date="2019-07-23T15:54:00Z">
        <w:r>
          <w:t>W.</w:t>
        </w:r>
      </w:ins>
      <w:r>
        <w:t xml:space="preserve"> Seidel</w:t>
      </w:r>
      <w:del w:id="351" w:author="Achen, Aaron - NRCS, Lincoln, NE" w:date="2019-07-23T15:54:00Z">
        <w:r>
          <w:delText>, K.W</w:delText>
        </w:r>
      </w:del>
      <w:r>
        <w:t xml:space="preserve">. 1989. Assessing </w:t>
      </w:r>
      <w:del w:id="352" w:author="Achen, Aaron - NRCS, Lincoln, NE" w:date="2019-07-23T15:54:00Z">
        <w:r>
          <w:delText>P</w:delText>
        </w:r>
      </w:del>
      <w:ins w:id="353" w:author="Achen, Aaron - NRCS, Lincoln, NE" w:date="2019-07-23T15:54:00Z">
        <w:r>
          <w:t>p</w:t>
        </w:r>
      </w:ins>
      <w:r>
        <w:t xml:space="preserve">hysical </w:t>
      </w:r>
      <w:del w:id="354" w:author="Achen, Aaron - NRCS, Lincoln, NE" w:date="2019-07-23T15:54:00Z">
        <w:r>
          <w:delText>C</w:delText>
        </w:r>
      </w:del>
      <w:ins w:id="355" w:author="Achen, Aaron - NRCS, Lincoln, NE" w:date="2019-07-23T15:54:00Z">
        <w:r>
          <w:t>c</w:t>
        </w:r>
      </w:ins>
      <w:r>
        <w:t xml:space="preserve">onditions of </w:t>
      </w:r>
      <w:del w:id="356" w:author="Achen, Aaron - NRCS, Lincoln, NE" w:date="2019-07-23T15:54:00Z">
        <w:r>
          <w:delText>S</w:delText>
        </w:r>
      </w:del>
      <w:ins w:id="357" w:author="Achen, Aaron - NRCS, Lincoln, NE" w:date="2019-07-23T15:54:00Z">
        <w:r>
          <w:t>s</w:t>
        </w:r>
      </w:ins>
      <w:r>
        <w:t xml:space="preserve">ome Pacific Northwest </w:t>
      </w:r>
      <w:del w:id="358" w:author="Achen, Aaron - NRCS, Lincoln, NE" w:date="2019-07-23T15:54:00Z">
        <w:r>
          <w:delText>V</w:delText>
        </w:r>
      </w:del>
      <w:ins w:id="359" w:author="Achen, Aaron - NRCS, Lincoln, NE" w:date="2019-07-23T15:54:00Z">
        <w:r>
          <w:t>v</w:t>
        </w:r>
      </w:ins>
      <w:r>
        <w:t xml:space="preserve">olcanic </w:t>
      </w:r>
      <w:del w:id="360" w:author="Achen, Aaron - NRCS, Lincoln, NE" w:date="2019-07-23T15:54:00Z">
        <w:r>
          <w:delText>A</w:delText>
        </w:r>
      </w:del>
      <w:ins w:id="361" w:author="Achen, Aaron - NRCS, Lincoln, NE" w:date="2019-07-23T15:54:00Z">
        <w:r>
          <w:t>a</w:t>
        </w:r>
      </w:ins>
      <w:r>
        <w:t xml:space="preserve">sh </w:t>
      </w:r>
      <w:del w:id="362" w:author="Achen, Aaron - NRCS, Lincoln, NE" w:date="2019-07-23T15:54:00Z">
        <w:r>
          <w:delText>S</w:delText>
        </w:r>
      </w:del>
      <w:ins w:id="363" w:author="Achen, Aaron - NRCS, Lincoln, NE" w:date="2019-07-23T15:54:00Z">
        <w:r>
          <w:t>s</w:t>
        </w:r>
      </w:ins>
      <w:r>
        <w:t xml:space="preserve">oils </w:t>
      </w:r>
      <w:del w:id="364" w:author="Achen, Aaron - NRCS, Lincoln, NE" w:date="2019-07-23T15:54:00Z">
        <w:r>
          <w:delText>A</w:delText>
        </w:r>
      </w:del>
      <w:ins w:id="365" w:author="Achen, Aaron - NRCS, Lincoln, NE" w:date="2019-07-23T15:54:00Z">
        <w:r>
          <w:t>a</w:t>
        </w:r>
      </w:ins>
      <w:r>
        <w:t xml:space="preserve">fter </w:t>
      </w:r>
      <w:del w:id="366" w:author="Achen, Aaron - NRCS, Lincoln, NE" w:date="2019-07-23T15:54:00Z">
        <w:r>
          <w:delText>F</w:delText>
        </w:r>
      </w:del>
      <w:ins w:id="367" w:author="Achen, Aaron - NRCS, Lincoln, NE" w:date="2019-07-23T15:54:00Z">
        <w:r>
          <w:t>f</w:t>
        </w:r>
      </w:ins>
      <w:r>
        <w:t xml:space="preserve">orest </w:t>
      </w:r>
      <w:del w:id="368" w:author="Achen, Aaron - NRCS, Lincoln, NE" w:date="2019-07-23T15:54:00Z">
        <w:r>
          <w:delText>H</w:delText>
        </w:r>
      </w:del>
      <w:ins w:id="369" w:author="Achen, Aaron - NRCS, Lincoln, NE" w:date="2019-07-23T15:54:00Z">
        <w:r>
          <w:t>h</w:t>
        </w:r>
      </w:ins>
      <w:r>
        <w:t>arvest. Soil Science Society of America Journal 53:946</w:t>
      </w:r>
      <w:ins w:id="370" w:author="Achen, Aaron - NRCS, Lincoln, NE" w:date="2019-08-08T12:22:00Z">
        <w:r w:rsidR="00282E24">
          <w:t>--</w:t>
        </w:r>
      </w:ins>
      <w:del w:id="371" w:author="Achen, Aaron - NRCS, Lincoln, NE" w:date="2019-07-23T15:54:00Z">
        <w:r>
          <w:delText>-</w:delText>
        </w:r>
      </w:del>
      <w:r>
        <w:t>950.</w:t>
      </w:r>
    </w:p>
    <w:p w14:paraId="66ADD90E" w14:textId="77777777" w:rsidR="00B1298B" w:rsidRDefault="0044119D">
      <w:pPr>
        <w:pStyle w:val="NormalWeb"/>
        <w:numPr>
          <w:ilvl w:val="0"/>
          <w:numId w:val="11"/>
        </w:numPr>
        <w:divId w:val="979381974"/>
      </w:pPr>
      <w:r>
        <w:t>Froehlich, Henry A</w:t>
      </w:r>
      <w:ins w:id="372" w:author="Achen, Aaron - NRCS, Lincoln, NE" w:date="2019-07-23T15:54:00Z">
        <w:r>
          <w:t>.,</w:t>
        </w:r>
      </w:ins>
      <w:r>
        <w:t xml:space="preserve"> and David H. McNab. 1983. Minimizing </w:t>
      </w:r>
      <w:del w:id="373" w:author="Achen, Aaron - NRCS, Lincoln, NE" w:date="2019-07-23T15:54:00Z">
        <w:r>
          <w:delText>S</w:delText>
        </w:r>
      </w:del>
      <w:ins w:id="374" w:author="Achen, Aaron - NRCS, Lincoln, NE" w:date="2019-07-23T15:54:00Z">
        <w:r>
          <w:t>s</w:t>
        </w:r>
      </w:ins>
      <w:r>
        <w:t xml:space="preserve">oil </w:t>
      </w:r>
      <w:del w:id="375" w:author="Achen, Aaron - NRCS, Lincoln, NE" w:date="2019-07-23T15:54:00Z">
        <w:r>
          <w:delText>C</w:delText>
        </w:r>
      </w:del>
      <w:ins w:id="376" w:author="Achen, Aaron - NRCS, Lincoln, NE" w:date="2019-07-23T15:54:00Z">
        <w:r>
          <w:t>c</w:t>
        </w:r>
      </w:ins>
      <w:r>
        <w:t xml:space="preserve">ompaction in Pacific Northwest </w:t>
      </w:r>
      <w:del w:id="377" w:author="Achen, Aaron - NRCS, Lincoln, NE" w:date="2019-07-23T15:54:00Z">
        <w:r>
          <w:delText>F</w:delText>
        </w:r>
      </w:del>
      <w:ins w:id="378" w:author="Achen, Aaron - NRCS, Lincoln, NE" w:date="2019-07-23T15:54:00Z">
        <w:r>
          <w:t>f</w:t>
        </w:r>
      </w:ins>
      <w:r>
        <w:t>orests. Proceedings of Sixth North American Forest Soils Conference, University of Tennessee.</w:t>
      </w:r>
    </w:p>
    <w:p w14:paraId="366CEC6A" w14:textId="77777777" w:rsidR="00B1298B" w:rsidRDefault="0044119D">
      <w:pPr>
        <w:pStyle w:val="NormalWeb"/>
        <w:numPr>
          <w:ilvl w:val="0"/>
          <w:numId w:val="11"/>
        </w:numPr>
        <w:divId w:val="979381974"/>
      </w:pPr>
      <w:r>
        <w:t>Page-</w:t>
      </w:r>
      <w:proofErr w:type="spellStart"/>
      <w:r>
        <w:t>Dumrose</w:t>
      </w:r>
      <w:proofErr w:type="spellEnd"/>
      <w:r>
        <w:t xml:space="preserve">, Deborah S. 1993. Susceptibility of </w:t>
      </w:r>
      <w:del w:id="379" w:author="Achen, Aaron - NRCS, Lincoln, NE" w:date="2019-07-23T15:54:00Z">
        <w:r>
          <w:delText>V</w:delText>
        </w:r>
      </w:del>
      <w:ins w:id="380" w:author="Achen, Aaron - NRCS, Lincoln, NE" w:date="2019-07-23T15:54:00Z">
        <w:r>
          <w:t>v</w:t>
        </w:r>
      </w:ins>
      <w:r>
        <w:t xml:space="preserve">olcanic </w:t>
      </w:r>
      <w:del w:id="381" w:author="Achen, Aaron - NRCS, Lincoln, NE" w:date="2019-07-23T15:55:00Z">
        <w:r>
          <w:delText>A</w:delText>
        </w:r>
      </w:del>
      <w:ins w:id="382" w:author="Achen, Aaron - NRCS, Lincoln, NE" w:date="2019-07-23T15:55:00Z">
        <w:r>
          <w:t>a</w:t>
        </w:r>
      </w:ins>
      <w:r>
        <w:t xml:space="preserve">sh </w:t>
      </w:r>
      <w:del w:id="383" w:author="Achen, Aaron - NRCS, Lincoln, NE" w:date="2019-07-23T15:55:00Z">
        <w:r>
          <w:delText>I</w:delText>
        </w:r>
      </w:del>
      <w:ins w:id="384" w:author="Achen, Aaron - NRCS, Lincoln, NE" w:date="2019-07-23T15:55:00Z">
        <w:r>
          <w:t>i</w:t>
        </w:r>
      </w:ins>
      <w:r>
        <w:t xml:space="preserve">nfluenced </w:t>
      </w:r>
      <w:del w:id="385" w:author="Achen, Aaron - NRCS, Lincoln, NE" w:date="2019-07-23T15:55:00Z">
        <w:r>
          <w:delText>S</w:delText>
        </w:r>
      </w:del>
      <w:ins w:id="386" w:author="Achen, Aaron - NRCS, Lincoln, NE" w:date="2019-07-23T15:55:00Z">
        <w:r>
          <w:t>s</w:t>
        </w:r>
      </w:ins>
      <w:r>
        <w:t xml:space="preserve">oils in Northern Idaho to </w:t>
      </w:r>
      <w:del w:id="387" w:author="Achen, Aaron - NRCS, Lincoln, NE" w:date="2019-07-23T15:55:00Z">
        <w:r>
          <w:delText>M</w:delText>
        </w:r>
      </w:del>
      <w:ins w:id="388" w:author="Achen, Aaron - NRCS, Lincoln, NE" w:date="2019-07-23T15:55:00Z">
        <w:r>
          <w:t>m</w:t>
        </w:r>
      </w:ins>
      <w:r>
        <w:t xml:space="preserve">echanical </w:t>
      </w:r>
      <w:del w:id="389" w:author="Achen, Aaron - NRCS, Lincoln, NE" w:date="2019-07-23T15:55:00Z">
        <w:r>
          <w:delText>C</w:delText>
        </w:r>
      </w:del>
      <w:ins w:id="390" w:author="Achen, Aaron - NRCS, Lincoln, NE" w:date="2019-07-23T15:55:00Z">
        <w:r>
          <w:t>c</w:t>
        </w:r>
      </w:ins>
      <w:r>
        <w:t>ompaction. U.S. Forest Service Intermountain Research Station. Research Note INT</w:t>
      </w:r>
      <w:ins w:id="391" w:author="Achen, Aaron - NRCS, Lincoln, NE" w:date="2019-08-08T12:22:00Z">
        <w:r w:rsidR="00282E24">
          <w:t>--</w:t>
        </w:r>
      </w:ins>
      <w:del w:id="392" w:author="Achen, Aaron - NRCS, Lincoln, NE" w:date="2019-07-23T15:55:00Z">
        <w:r>
          <w:delText>-</w:delText>
        </w:r>
      </w:del>
      <w:r>
        <w:t>409.</w:t>
      </w:r>
    </w:p>
    <w:p w14:paraId="0BB681CB" w14:textId="77777777" w:rsidR="0044119D" w:rsidRDefault="0044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sectPr w:rsidR="004411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4" w:author="Achen, Aaron - NRCS, Lincoln, NE" w:date="2019-08-08T11:35:00Z" w:initials="AA-NLN">
    <w:p w14:paraId="3A62A6FE" w14:textId="77777777" w:rsidR="00267182" w:rsidRDefault="00267182">
      <w:pPr>
        <w:pStyle w:val="CommentText"/>
      </w:pPr>
      <w:r>
        <w:t>“</w:t>
      </w:r>
      <w:r>
        <w:rPr>
          <w:rStyle w:val="CommentReference"/>
        </w:rPr>
        <w:annotationRef/>
      </w:r>
      <w:r>
        <w:t>With” or “by”?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62A6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62A6FE" w16cid:durableId="20F687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A6C"/>
    <w:multiLevelType w:val="multilevel"/>
    <w:tmpl w:val="9E7ED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C0A3C"/>
    <w:multiLevelType w:val="multilevel"/>
    <w:tmpl w:val="A09E6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53CEA"/>
    <w:multiLevelType w:val="multilevel"/>
    <w:tmpl w:val="19BE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051AD"/>
    <w:multiLevelType w:val="multilevel"/>
    <w:tmpl w:val="33F6D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BD20B3A"/>
    <w:multiLevelType w:val="multilevel"/>
    <w:tmpl w:val="AD9CB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B392E"/>
    <w:multiLevelType w:val="multilevel"/>
    <w:tmpl w:val="CD720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80CDC"/>
    <w:multiLevelType w:val="multilevel"/>
    <w:tmpl w:val="19B2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360A4"/>
    <w:multiLevelType w:val="multilevel"/>
    <w:tmpl w:val="6E927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81033"/>
    <w:multiLevelType w:val="multilevel"/>
    <w:tmpl w:val="4AE0F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14D3F"/>
    <w:multiLevelType w:val="multilevel"/>
    <w:tmpl w:val="6216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24DB9"/>
    <w:multiLevelType w:val="multilevel"/>
    <w:tmpl w:val="EE0E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6"/>
  </w:num>
  <w:num w:numId="5">
    <w:abstractNumId w:val="0"/>
  </w:num>
  <w:num w:numId="6">
    <w:abstractNumId w:val="10"/>
  </w:num>
  <w:num w:numId="7">
    <w:abstractNumId w:val="1"/>
  </w:num>
  <w:num w:numId="8">
    <w:abstractNumId w:val="7"/>
  </w:num>
  <w:num w:numId="9">
    <w:abstractNumId w:val="8"/>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en, Aaron - NRCS, Lincoln, NE">
    <w15:presenceInfo w15:providerId="None" w15:userId="Achen, Aaron - NRCS, Lincoln, 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DB"/>
    <w:rsid w:val="000D0093"/>
    <w:rsid w:val="00267182"/>
    <w:rsid w:val="00282E24"/>
    <w:rsid w:val="00334326"/>
    <w:rsid w:val="0044119D"/>
    <w:rsid w:val="006F7EED"/>
    <w:rsid w:val="00700BDF"/>
    <w:rsid w:val="008953D6"/>
    <w:rsid w:val="008E5C80"/>
    <w:rsid w:val="00B1298B"/>
    <w:rsid w:val="00BF1576"/>
    <w:rsid w:val="00D45367"/>
    <w:rsid w:val="00E76BDB"/>
    <w:rsid w:val="00E9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0672B"/>
  <w15:chartTrackingRefBased/>
  <w15:docId w15:val="{EC916B4B-39A6-4314-9426-8243AA40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paragraph" w:customStyle="1" w:styleId="main-container">
    <w:name w:val="main-container"/>
    <w:basedOn w:val="Normal"/>
    <w:uiPriority w:val="99"/>
    <w:semiHidden/>
    <w:pPr>
      <w:spacing w:before="100" w:beforeAutospacing="1" w:after="100" w:afterAutospacing="1"/>
    </w:pPr>
  </w:style>
  <w:style w:type="paragraph" w:customStyle="1" w:styleId="tabbed-pane">
    <w:name w:val="tabbed-pane"/>
    <w:basedOn w:val="Normal"/>
    <w:uiPriority w:val="99"/>
    <w:semiHidden/>
    <w:pPr>
      <w:spacing w:before="100" w:beforeAutospacing="1" w:after="100" w:afterAutospacing="1"/>
    </w:pPr>
  </w:style>
  <w:style w:type="paragraph" w:customStyle="1" w:styleId="html-widget">
    <w:name w:val="html-widget"/>
    <w:basedOn w:val="Normal"/>
    <w:uiPriority w:val="99"/>
    <w:semiHidden/>
    <w:pPr>
      <w:spacing w:before="100" w:beforeAutospacing="1" w:after="300"/>
    </w:pPr>
  </w:style>
  <w:style w:type="character" w:styleId="Strong">
    <w:name w:val="Strong"/>
    <w:basedOn w:val="DefaultParagraphFont"/>
    <w:uiPriority w:val="22"/>
    <w:qFormat/>
    <w:rPr>
      <w:b/>
      <w:bCs/>
    </w:rPr>
  </w:style>
  <w:style w:type="character" w:customStyle="1" w:styleId="citation">
    <w:name w:val="citation"/>
    <w:basedOn w:val="DefaultParagraphFont"/>
  </w:style>
  <w:style w:type="character" w:styleId="CommentReference">
    <w:name w:val="annotation reference"/>
    <w:basedOn w:val="DefaultParagraphFont"/>
    <w:uiPriority w:val="99"/>
    <w:semiHidden/>
    <w:unhideWhenUsed/>
    <w:rsid w:val="00700BDF"/>
    <w:rPr>
      <w:sz w:val="16"/>
      <w:szCs w:val="16"/>
    </w:rPr>
  </w:style>
  <w:style w:type="paragraph" w:styleId="CommentText">
    <w:name w:val="annotation text"/>
    <w:basedOn w:val="Normal"/>
    <w:link w:val="CommentTextChar"/>
    <w:uiPriority w:val="99"/>
    <w:semiHidden/>
    <w:unhideWhenUsed/>
    <w:rsid w:val="00700BDF"/>
    <w:rPr>
      <w:sz w:val="20"/>
      <w:szCs w:val="20"/>
    </w:rPr>
  </w:style>
  <w:style w:type="character" w:customStyle="1" w:styleId="CommentTextChar">
    <w:name w:val="Comment Text Char"/>
    <w:basedOn w:val="DefaultParagraphFont"/>
    <w:link w:val="CommentText"/>
    <w:uiPriority w:val="99"/>
    <w:semiHidden/>
    <w:rsid w:val="00700BDF"/>
    <w:rPr>
      <w:rFonts w:eastAsiaTheme="minorEastAsia"/>
    </w:rPr>
  </w:style>
  <w:style w:type="paragraph" w:styleId="CommentSubject">
    <w:name w:val="annotation subject"/>
    <w:basedOn w:val="CommentText"/>
    <w:next w:val="CommentText"/>
    <w:link w:val="CommentSubjectChar"/>
    <w:uiPriority w:val="99"/>
    <w:semiHidden/>
    <w:unhideWhenUsed/>
    <w:rsid w:val="00700BDF"/>
    <w:rPr>
      <w:b/>
      <w:bCs/>
    </w:rPr>
  </w:style>
  <w:style w:type="character" w:customStyle="1" w:styleId="CommentSubjectChar">
    <w:name w:val="Comment Subject Char"/>
    <w:basedOn w:val="CommentTextChar"/>
    <w:link w:val="CommentSubject"/>
    <w:uiPriority w:val="99"/>
    <w:semiHidden/>
    <w:rsid w:val="00700BDF"/>
    <w:rPr>
      <w:rFonts w:eastAsiaTheme="minorEastAsia"/>
      <w:b/>
      <w:bCs/>
    </w:rPr>
  </w:style>
  <w:style w:type="paragraph" w:styleId="TOC1">
    <w:name w:val="toc 1"/>
    <w:basedOn w:val="Normal"/>
    <w:next w:val="Normal"/>
    <w:autoRedefine/>
    <w:uiPriority w:val="39"/>
    <w:unhideWhenUsed/>
    <w:rsid w:val="00BF1576"/>
    <w:pPr>
      <w:spacing w:after="100"/>
    </w:pPr>
  </w:style>
  <w:style w:type="paragraph" w:styleId="TOC2">
    <w:name w:val="toc 2"/>
    <w:basedOn w:val="Normal"/>
    <w:next w:val="Normal"/>
    <w:autoRedefine/>
    <w:uiPriority w:val="39"/>
    <w:unhideWhenUsed/>
    <w:rsid w:val="00BF1576"/>
    <w:pPr>
      <w:spacing w:after="100"/>
      <w:ind w:left="240"/>
    </w:pPr>
  </w:style>
  <w:style w:type="paragraph" w:styleId="TOC3">
    <w:name w:val="toc 3"/>
    <w:basedOn w:val="Normal"/>
    <w:next w:val="Normal"/>
    <w:autoRedefine/>
    <w:uiPriority w:val="39"/>
    <w:unhideWhenUsed/>
    <w:rsid w:val="00BF1576"/>
    <w:pPr>
      <w:spacing w:after="100"/>
      <w:ind w:left="480"/>
    </w:pPr>
  </w:style>
  <w:style w:type="paragraph" w:styleId="TOC4">
    <w:name w:val="toc 4"/>
    <w:basedOn w:val="Normal"/>
    <w:next w:val="Normal"/>
    <w:autoRedefine/>
    <w:uiPriority w:val="39"/>
    <w:unhideWhenUsed/>
    <w:rsid w:val="00BF1576"/>
    <w:pPr>
      <w:spacing w:after="100"/>
      <w:ind w:left="720"/>
    </w:pPr>
  </w:style>
  <w:style w:type="character" w:styleId="Hyperlink">
    <w:name w:val="Hyperlink"/>
    <w:basedOn w:val="DefaultParagraphFont"/>
    <w:uiPriority w:val="99"/>
    <w:unhideWhenUsed/>
    <w:rsid w:val="00BF15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3792">
      <w:marLeft w:val="0"/>
      <w:marRight w:val="0"/>
      <w:marTop w:val="0"/>
      <w:marBottom w:val="0"/>
      <w:divBdr>
        <w:top w:val="none" w:sz="0" w:space="0" w:color="auto"/>
        <w:left w:val="none" w:sz="0" w:space="0" w:color="auto"/>
        <w:bottom w:val="none" w:sz="0" w:space="0" w:color="auto"/>
        <w:right w:val="none" w:sz="0" w:space="0" w:color="auto"/>
      </w:divBdr>
      <w:divsChild>
        <w:div w:id="1809929452">
          <w:marLeft w:val="0"/>
          <w:marRight w:val="0"/>
          <w:marTop w:val="0"/>
          <w:marBottom w:val="0"/>
          <w:divBdr>
            <w:top w:val="none" w:sz="0" w:space="0" w:color="auto"/>
            <w:left w:val="none" w:sz="0" w:space="0" w:color="auto"/>
            <w:bottom w:val="none" w:sz="0" w:space="0" w:color="auto"/>
            <w:right w:val="none" w:sz="0" w:space="0" w:color="auto"/>
          </w:divBdr>
        </w:div>
      </w:divsChild>
    </w:div>
    <w:div w:id="1596749874">
      <w:marLeft w:val="0"/>
      <w:marRight w:val="0"/>
      <w:marTop w:val="0"/>
      <w:marBottom w:val="0"/>
      <w:divBdr>
        <w:top w:val="none" w:sz="0" w:space="0" w:color="auto"/>
        <w:left w:val="none" w:sz="0" w:space="0" w:color="auto"/>
        <w:bottom w:val="none" w:sz="0" w:space="0" w:color="auto"/>
        <w:right w:val="none" w:sz="0" w:space="0" w:color="auto"/>
      </w:divBdr>
      <w:divsChild>
        <w:div w:id="164905101">
          <w:marLeft w:val="0"/>
          <w:marRight w:val="0"/>
          <w:marTop w:val="0"/>
          <w:marBottom w:val="0"/>
          <w:divBdr>
            <w:top w:val="none" w:sz="0" w:space="0" w:color="auto"/>
            <w:left w:val="none" w:sz="0" w:space="0" w:color="auto"/>
            <w:bottom w:val="none" w:sz="0" w:space="0" w:color="auto"/>
            <w:right w:val="none" w:sz="0" w:space="0" w:color="auto"/>
          </w:divBdr>
        </w:div>
        <w:div w:id="2058239213">
          <w:marLeft w:val="0"/>
          <w:marRight w:val="0"/>
          <w:marTop w:val="0"/>
          <w:marBottom w:val="0"/>
          <w:divBdr>
            <w:top w:val="none" w:sz="0" w:space="0" w:color="auto"/>
            <w:left w:val="none" w:sz="0" w:space="0" w:color="auto"/>
            <w:bottom w:val="none" w:sz="0" w:space="0" w:color="auto"/>
            <w:right w:val="none" w:sz="0" w:space="0" w:color="auto"/>
          </w:divBdr>
        </w:div>
        <w:div w:id="1613974434">
          <w:marLeft w:val="0"/>
          <w:marRight w:val="0"/>
          <w:marTop w:val="0"/>
          <w:marBottom w:val="0"/>
          <w:divBdr>
            <w:top w:val="none" w:sz="0" w:space="0" w:color="auto"/>
            <w:left w:val="none" w:sz="0" w:space="0" w:color="auto"/>
            <w:bottom w:val="none" w:sz="0" w:space="0" w:color="auto"/>
            <w:right w:val="none" w:sz="0" w:space="0" w:color="auto"/>
          </w:divBdr>
        </w:div>
        <w:div w:id="31347742">
          <w:marLeft w:val="0"/>
          <w:marRight w:val="0"/>
          <w:marTop w:val="0"/>
          <w:marBottom w:val="0"/>
          <w:divBdr>
            <w:top w:val="none" w:sz="0" w:space="0" w:color="auto"/>
            <w:left w:val="none" w:sz="0" w:space="0" w:color="auto"/>
            <w:bottom w:val="none" w:sz="0" w:space="0" w:color="auto"/>
            <w:right w:val="none" w:sz="0" w:space="0" w:color="auto"/>
          </w:divBdr>
        </w:div>
        <w:div w:id="1550459808">
          <w:marLeft w:val="0"/>
          <w:marRight w:val="0"/>
          <w:marTop w:val="0"/>
          <w:marBottom w:val="0"/>
          <w:divBdr>
            <w:top w:val="none" w:sz="0" w:space="0" w:color="auto"/>
            <w:left w:val="none" w:sz="0" w:space="0" w:color="auto"/>
            <w:bottom w:val="none" w:sz="0" w:space="0" w:color="auto"/>
            <w:right w:val="none" w:sz="0" w:space="0" w:color="auto"/>
          </w:divBdr>
        </w:div>
        <w:div w:id="131141634">
          <w:marLeft w:val="0"/>
          <w:marRight w:val="0"/>
          <w:marTop w:val="0"/>
          <w:marBottom w:val="0"/>
          <w:divBdr>
            <w:top w:val="none" w:sz="0" w:space="0" w:color="auto"/>
            <w:left w:val="none" w:sz="0" w:space="0" w:color="auto"/>
            <w:bottom w:val="none" w:sz="0" w:space="0" w:color="auto"/>
            <w:right w:val="none" w:sz="0" w:space="0" w:color="auto"/>
          </w:divBdr>
          <w:divsChild>
            <w:div w:id="1912034987">
              <w:marLeft w:val="0"/>
              <w:marRight w:val="0"/>
              <w:marTop w:val="0"/>
              <w:marBottom w:val="0"/>
              <w:divBdr>
                <w:top w:val="none" w:sz="0" w:space="0" w:color="auto"/>
                <w:left w:val="none" w:sz="0" w:space="0" w:color="auto"/>
                <w:bottom w:val="none" w:sz="0" w:space="0" w:color="auto"/>
                <w:right w:val="none" w:sz="0" w:space="0" w:color="auto"/>
              </w:divBdr>
            </w:div>
          </w:divsChild>
        </w:div>
        <w:div w:id="1680739745">
          <w:marLeft w:val="0"/>
          <w:marRight w:val="0"/>
          <w:marTop w:val="0"/>
          <w:marBottom w:val="0"/>
          <w:divBdr>
            <w:top w:val="none" w:sz="0" w:space="0" w:color="auto"/>
            <w:left w:val="none" w:sz="0" w:space="0" w:color="auto"/>
            <w:bottom w:val="none" w:sz="0" w:space="0" w:color="auto"/>
            <w:right w:val="none" w:sz="0" w:space="0" w:color="auto"/>
          </w:divBdr>
        </w:div>
        <w:div w:id="636032625">
          <w:marLeft w:val="0"/>
          <w:marRight w:val="0"/>
          <w:marTop w:val="0"/>
          <w:marBottom w:val="0"/>
          <w:divBdr>
            <w:top w:val="none" w:sz="0" w:space="0" w:color="auto"/>
            <w:left w:val="none" w:sz="0" w:space="0" w:color="auto"/>
            <w:bottom w:val="none" w:sz="0" w:space="0" w:color="auto"/>
            <w:right w:val="none" w:sz="0" w:space="0" w:color="auto"/>
          </w:divBdr>
        </w:div>
        <w:div w:id="1779173853">
          <w:marLeft w:val="0"/>
          <w:marRight w:val="0"/>
          <w:marTop w:val="0"/>
          <w:marBottom w:val="0"/>
          <w:divBdr>
            <w:top w:val="none" w:sz="0" w:space="0" w:color="auto"/>
            <w:left w:val="none" w:sz="0" w:space="0" w:color="auto"/>
            <w:bottom w:val="none" w:sz="0" w:space="0" w:color="auto"/>
            <w:right w:val="none" w:sz="0" w:space="0" w:color="auto"/>
          </w:divBdr>
        </w:div>
        <w:div w:id="2054033563">
          <w:marLeft w:val="0"/>
          <w:marRight w:val="0"/>
          <w:marTop w:val="0"/>
          <w:marBottom w:val="0"/>
          <w:divBdr>
            <w:top w:val="none" w:sz="0" w:space="0" w:color="auto"/>
            <w:left w:val="none" w:sz="0" w:space="0" w:color="auto"/>
            <w:bottom w:val="none" w:sz="0" w:space="0" w:color="auto"/>
            <w:right w:val="none" w:sz="0" w:space="0" w:color="auto"/>
          </w:divBdr>
        </w:div>
        <w:div w:id="274022333">
          <w:marLeft w:val="0"/>
          <w:marRight w:val="0"/>
          <w:marTop w:val="0"/>
          <w:marBottom w:val="0"/>
          <w:divBdr>
            <w:top w:val="none" w:sz="0" w:space="0" w:color="auto"/>
            <w:left w:val="none" w:sz="0" w:space="0" w:color="auto"/>
            <w:bottom w:val="none" w:sz="0" w:space="0" w:color="auto"/>
            <w:right w:val="none" w:sz="0" w:space="0" w:color="auto"/>
          </w:divBdr>
        </w:div>
        <w:div w:id="1241134964">
          <w:marLeft w:val="0"/>
          <w:marRight w:val="0"/>
          <w:marTop w:val="0"/>
          <w:marBottom w:val="0"/>
          <w:divBdr>
            <w:top w:val="none" w:sz="0" w:space="0" w:color="auto"/>
            <w:left w:val="none" w:sz="0" w:space="0" w:color="auto"/>
            <w:bottom w:val="none" w:sz="0" w:space="0" w:color="auto"/>
            <w:right w:val="none" w:sz="0" w:space="0" w:color="auto"/>
          </w:divBdr>
        </w:div>
        <w:div w:id="1863856573">
          <w:marLeft w:val="0"/>
          <w:marRight w:val="0"/>
          <w:marTop w:val="0"/>
          <w:marBottom w:val="0"/>
          <w:divBdr>
            <w:top w:val="none" w:sz="0" w:space="0" w:color="auto"/>
            <w:left w:val="none" w:sz="0" w:space="0" w:color="auto"/>
            <w:bottom w:val="none" w:sz="0" w:space="0" w:color="auto"/>
            <w:right w:val="none" w:sz="0" w:space="0" w:color="auto"/>
          </w:divBdr>
        </w:div>
        <w:div w:id="1160534490">
          <w:marLeft w:val="0"/>
          <w:marRight w:val="0"/>
          <w:marTop w:val="0"/>
          <w:marBottom w:val="0"/>
          <w:divBdr>
            <w:top w:val="none" w:sz="0" w:space="0" w:color="auto"/>
            <w:left w:val="none" w:sz="0" w:space="0" w:color="auto"/>
            <w:bottom w:val="none" w:sz="0" w:space="0" w:color="auto"/>
            <w:right w:val="none" w:sz="0" w:space="0" w:color="auto"/>
          </w:divBdr>
        </w:div>
        <w:div w:id="402987650">
          <w:marLeft w:val="0"/>
          <w:marRight w:val="0"/>
          <w:marTop w:val="0"/>
          <w:marBottom w:val="0"/>
          <w:divBdr>
            <w:top w:val="none" w:sz="0" w:space="0" w:color="auto"/>
            <w:left w:val="none" w:sz="0" w:space="0" w:color="auto"/>
            <w:bottom w:val="none" w:sz="0" w:space="0" w:color="auto"/>
            <w:right w:val="none" w:sz="0" w:space="0" w:color="auto"/>
          </w:divBdr>
        </w:div>
        <w:div w:id="261888344">
          <w:marLeft w:val="0"/>
          <w:marRight w:val="0"/>
          <w:marTop w:val="0"/>
          <w:marBottom w:val="0"/>
          <w:divBdr>
            <w:top w:val="none" w:sz="0" w:space="0" w:color="auto"/>
            <w:left w:val="none" w:sz="0" w:space="0" w:color="auto"/>
            <w:bottom w:val="none" w:sz="0" w:space="0" w:color="auto"/>
            <w:right w:val="none" w:sz="0" w:space="0" w:color="auto"/>
          </w:divBdr>
        </w:div>
        <w:div w:id="824202630">
          <w:marLeft w:val="0"/>
          <w:marRight w:val="0"/>
          <w:marTop w:val="0"/>
          <w:marBottom w:val="0"/>
          <w:divBdr>
            <w:top w:val="none" w:sz="0" w:space="0" w:color="auto"/>
            <w:left w:val="none" w:sz="0" w:space="0" w:color="auto"/>
            <w:bottom w:val="none" w:sz="0" w:space="0" w:color="auto"/>
            <w:right w:val="none" w:sz="0" w:space="0" w:color="auto"/>
          </w:divBdr>
        </w:div>
        <w:div w:id="580456325">
          <w:marLeft w:val="0"/>
          <w:marRight w:val="0"/>
          <w:marTop w:val="0"/>
          <w:marBottom w:val="0"/>
          <w:divBdr>
            <w:top w:val="none" w:sz="0" w:space="0" w:color="auto"/>
            <w:left w:val="none" w:sz="0" w:space="0" w:color="auto"/>
            <w:bottom w:val="none" w:sz="0" w:space="0" w:color="auto"/>
            <w:right w:val="none" w:sz="0" w:space="0" w:color="auto"/>
          </w:divBdr>
        </w:div>
        <w:div w:id="2078823152">
          <w:marLeft w:val="0"/>
          <w:marRight w:val="0"/>
          <w:marTop w:val="0"/>
          <w:marBottom w:val="0"/>
          <w:divBdr>
            <w:top w:val="none" w:sz="0" w:space="0" w:color="auto"/>
            <w:left w:val="none" w:sz="0" w:space="0" w:color="auto"/>
            <w:bottom w:val="none" w:sz="0" w:space="0" w:color="auto"/>
            <w:right w:val="none" w:sz="0" w:space="0" w:color="auto"/>
          </w:divBdr>
        </w:div>
        <w:div w:id="1102870645">
          <w:marLeft w:val="0"/>
          <w:marRight w:val="0"/>
          <w:marTop w:val="0"/>
          <w:marBottom w:val="0"/>
          <w:divBdr>
            <w:top w:val="none" w:sz="0" w:space="0" w:color="auto"/>
            <w:left w:val="none" w:sz="0" w:space="0" w:color="auto"/>
            <w:bottom w:val="none" w:sz="0" w:space="0" w:color="auto"/>
            <w:right w:val="none" w:sz="0" w:space="0" w:color="auto"/>
          </w:divBdr>
        </w:div>
        <w:div w:id="9793819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7CE22-5F69-439D-ABE8-416AB820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18</Pages>
  <Words>5731</Words>
  <Characters>32669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Soil Susceptibility to Compaction</vt:lpstr>
    </vt:vector>
  </TitlesOfParts>
  <Company/>
  <LinksUpToDate>false</LinksUpToDate>
  <CharactersWithSpaces>38324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Susceptibility to Compaction</dc:title>
  <dc:subject/>
  <dc:creator>Achen, Aaron - NRCS, Lincoln, NE</dc:creator>
  <cp:keywords/>
  <dc:description/>
  <cp:lastModifiedBy>Achen, Aaron - NRCS, Lincoln, NE</cp:lastModifiedBy>
  <cp:revision>4</cp:revision>
  <dcterms:created xsi:type="dcterms:W3CDTF">2019-08-08T17:28:00Z</dcterms:created>
  <dcterms:modified xsi:type="dcterms:W3CDTF">2019-08-09T17:19:00Z</dcterms:modified>
</cp:coreProperties>
</file>