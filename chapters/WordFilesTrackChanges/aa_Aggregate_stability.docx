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customXmlInsRangeStart w:id="0" w:author="Achen, Aaron - NRCS, Lincoln, NE" w:date="2019-08-07T13:43:00Z"/>
    <w:sdt>
      <w:sdtPr>
        <w:rPr>
          <w:rFonts w:ascii="Times New Roman" w:eastAsiaTheme="minorEastAsia" w:hAnsi="Times New Roman" w:cs="Times New Roman"/>
          <w:color w:val="auto"/>
          <w:sz w:val="24"/>
          <w:szCs w:val="24"/>
        </w:rPr>
        <w:id w:val="-1543515223"/>
        <w:docPartObj>
          <w:docPartGallery w:val="Table of Contents"/>
          <w:docPartUnique/>
        </w:docPartObj>
      </w:sdtPr>
      <w:sdtEndPr/>
      <w:sdtContent>
        <w:customXmlInsRangeEnd w:id="0"/>
        <w:bookmarkStart w:id="1" w:name="_GoBack" w:displacedByCustomXml="prev"/>
        <w:bookmarkEnd w:id="1" w:displacedByCustomXml="prev"/>
        <w:p w:rsidR="0070689A" w:rsidRDefault="0009254F">
          <w:pPr>
            <w:pStyle w:val="TOCHeading"/>
            <w:rPr>
              <w:ins w:id="2" w:author="Achen, Aaron - NRCS, Lincoln, NE" w:date="2019-08-07T13:43:00Z"/>
            </w:rPr>
          </w:pPr>
          <w:ins w:id="3" w:author="Achen, Aaron - NRCS, Lincoln, NE" w:date="2019-08-07T13:43:00Z">
            <w:r>
              <w:t>Contents</w:t>
            </w:r>
          </w:ins>
        </w:p>
        <w:p w:rsidR="00FF3F52" w:rsidRDefault="0009254F">
          <w:pPr>
            <w:pStyle w:val="TOC1"/>
            <w:tabs>
              <w:tab w:val="right" w:leader="dot" w:pos="9350"/>
            </w:tabs>
            <w:rPr>
              <w:rFonts w:asciiTheme="minorHAnsi" w:hAnsiTheme="minorHAnsi" w:cstheme="minorBidi"/>
              <w:noProof/>
              <w:sz w:val="22"/>
              <w:szCs w:val="22"/>
            </w:rPr>
          </w:pPr>
          <w:ins w:id="4" w:author="Achen, Aaron - NRCS, Lincoln, NE" w:date="2019-08-07T13:43:00Z">
            <w:r>
              <w:fldChar w:fldCharType="begin"/>
            </w:r>
            <w:r>
              <w:instrText xml:space="preserve"> TOC \o "1-3" \h \z \u </w:instrText>
            </w:r>
            <w:r>
              <w:fldChar w:fldCharType="separate"/>
            </w:r>
          </w:ins>
          <w:hyperlink w:anchor="_Toc16233986" w:history="1">
            <w:r w:rsidR="00FF3F52" w:rsidRPr="00D26C53">
              <w:rPr>
                <w:rStyle w:val="Hyperlink"/>
                <w:rFonts w:eastAsia="Times New Roman"/>
                <w:noProof/>
              </w:rPr>
              <w:t>Aggregate Stability</w:t>
            </w:r>
            <w:r w:rsidR="00FF3F52">
              <w:rPr>
                <w:noProof/>
                <w:webHidden/>
              </w:rPr>
              <w:tab/>
            </w:r>
            <w:r w:rsidR="00FF3F52">
              <w:rPr>
                <w:noProof/>
                <w:webHidden/>
              </w:rPr>
              <w:fldChar w:fldCharType="begin"/>
            </w:r>
            <w:r w:rsidR="00FF3F52">
              <w:rPr>
                <w:noProof/>
                <w:webHidden/>
              </w:rPr>
              <w:instrText xml:space="preserve"> PAGEREF _Toc16233986 \h </w:instrText>
            </w:r>
            <w:r w:rsidR="00FF3F52">
              <w:rPr>
                <w:noProof/>
                <w:webHidden/>
              </w:rPr>
            </w:r>
            <w:r w:rsidR="00FF3F52">
              <w:rPr>
                <w:noProof/>
                <w:webHidden/>
              </w:rPr>
              <w:fldChar w:fldCharType="separate"/>
            </w:r>
            <w:r w:rsidR="00FF3F52">
              <w:rPr>
                <w:noProof/>
                <w:webHidden/>
              </w:rPr>
              <w:t>1</w:t>
            </w:r>
            <w:r w:rsidR="00FF3F52">
              <w:rPr>
                <w:noProof/>
                <w:webHidden/>
              </w:rPr>
              <w:fldChar w:fldCharType="end"/>
            </w:r>
          </w:hyperlink>
        </w:p>
        <w:p w:rsidR="00FF3F52" w:rsidRDefault="00FF3F52">
          <w:pPr>
            <w:pStyle w:val="TOC1"/>
            <w:tabs>
              <w:tab w:val="right" w:leader="dot" w:pos="9350"/>
            </w:tabs>
            <w:rPr>
              <w:rFonts w:asciiTheme="minorHAnsi" w:hAnsiTheme="minorHAnsi" w:cstheme="minorBidi"/>
              <w:noProof/>
              <w:sz w:val="22"/>
              <w:szCs w:val="22"/>
            </w:rPr>
          </w:pPr>
          <w:hyperlink w:anchor="_Toc16233987" w:history="1">
            <w:r w:rsidRPr="00D26C53">
              <w:rPr>
                <w:rStyle w:val="Hyperlink"/>
                <w:rFonts w:eastAsia="Times New Roman"/>
                <w:noProof/>
              </w:rPr>
              <w:t>Introduction</w:t>
            </w:r>
            <w:r>
              <w:rPr>
                <w:noProof/>
                <w:webHidden/>
              </w:rPr>
              <w:tab/>
            </w:r>
            <w:r>
              <w:rPr>
                <w:noProof/>
                <w:webHidden/>
              </w:rPr>
              <w:fldChar w:fldCharType="begin"/>
            </w:r>
            <w:r>
              <w:rPr>
                <w:noProof/>
                <w:webHidden/>
              </w:rPr>
              <w:instrText xml:space="preserve"> PAGEREF _Toc16233987 \h </w:instrText>
            </w:r>
            <w:r>
              <w:rPr>
                <w:noProof/>
                <w:webHidden/>
              </w:rPr>
            </w:r>
            <w:r>
              <w:rPr>
                <w:noProof/>
                <w:webHidden/>
              </w:rPr>
              <w:fldChar w:fldCharType="separate"/>
            </w:r>
            <w:r>
              <w:rPr>
                <w:noProof/>
                <w:webHidden/>
              </w:rPr>
              <w:t>2</w:t>
            </w:r>
            <w:r>
              <w:rPr>
                <w:noProof/>
                <w:webHidden/>
              </w:rPr>
              <w:fldChar w:fldCharType="end"/>
            </w:r>
          </w:hyperlink>
        </w:p>
        <w:p w:rsidR="00FF3F52" w:rsidRDefault="00FF3F52">
          <w:pPr>
            <w:pStyle w:val="TOC2"/>
            <w:tabs>
              <w:tab w:val="right" w:leader="dot" w:pos="9350"/>
            </w:tabs>
            <w:rPr>
              <w:rFonts w:asciiTheme="minorHAnsi" w:hAnsiTheme="minorHAnsi" w:cstheme="minorBidi"/>
              <w:noProof/>
              <w:sz w:val="22"/>
              <w:szCs w:val="22"/>
            </w:rPr>
          </w:pPr>
          <w:hyperlink w:anchor="_Toc16233988" w:history="1">
            <w:r w:rsidRPr="00D26C53">
              <w:rPr>
                <w:rStyle w:val="Hyperlink"/>
                <w:rFonts w:eastAsia="Times New Roman"/>
                <w:noProof/>
              </w:rPr>
              <w:t>Scope</w:t>
            </w:r>
            <w:r>
              <w:rPr>
                <w:noProof/>
                <w:webHidden/>
              </w:rPr>
              <w:tab/>
            </w:r>
            <w:r>
              <w:rPr>
                <w:noProof/>
                <w:webHidden/>
              </w:rPr>
              <w:fldChar w:fldCharType="begin"/>
            </w:r>
            <w:r>
              <w:rPr>
                <w:noProof/>
                <w:webHidden/>
              </w:rPr>
              <w:instrText xml:space="preserve"> PAGEREF _Toc16233988 \h </w:instrText>
            </w:r>
            <w:r>
              <w:rPr>
                <w:noProof/>
                <w:webHidden/>
              </w:rPr>
            </w:r>
            <w:r>
              <w:rPr>
                <w:noProof/>
                <w:webHidden/>
              </w:rPr>
              <w:fldChar w:fldCharType="separate"/>
            </w:r>
            <w:r>
              <w:rPr>
                <w:noProof/>
                <w:webHidden/>
              </w:rPr>
              <w:t>2</w:t>
            </w:r>
            <w:r>
              <w:rPr>
                <w:noProof/>
                <w:webHidden/>
              </w:rPr>
              <w:fldChar w:fldCharType="end"/>
            </w:r>
          </w:hyperlink>
        </w:p>
        <w:p w:rsidR="00FF3F52" w:rsidRDefault="00FF3F52">
          <w:pPr>
            <w:pStyle w:val="TOC2"/>
            <w:tabs>
              <w:tab w:val="right" w:leader="dot" w:pos="9350"/>
            </w:tabs>
            <w:rPr>
              <w:rFonts w:asciiTheme="minorHAnsi" w:hAnsiTheme="minorHAnsi" w:cstheme="minorBidi"/>
              <w:noProof/>
              <w:sz w:val="22"/>
              <w:szCs w:val="22"/>
            </w:rPr>
          </w:pPr>
          <w:hyperlink w:anchor="_Toc16233989" w:history="1">
            <w:r w:rsidRPr="00D26C53">
              <w:rPr>
                <w:rStyle w:val="Hyperlink"/>
                <w:rFonts w:eastAsia="Times New Roman"/>
                <w:noProof/>
              </w:rPr>
              <w:t>Definition of What is Estimated</w:t>
            </w:r>
            <w:r>
              <w:rPr>
                <w:noProof/>
                <w:webHidden/>
              </w:rPr>
              <w:tab/>
            </w:r>
            <w:r>
              <w:rPr>
                <w:noProof/>
                <w:webHidden/>
              </w:rPr>
              <w:fldChar w:fldCharType="begin"/>
            </w:r>
            <w:r>
              <w:rPr>
                <w:noProof/>
                <w:webHidden/>
              </w:rPr>
              <w:instrText xml:space="preserve"> PAGEREF _Toc16233989 \h </w:instrText>
            </w:r>
            <w:r>
              <w:rPr>
                <w:noProof/>
                <w:webHidden/>
              </w:rPr>
            </w:r>
            <w:r>
              <w:rPr>
                <w:noProof/>
                <w:webHidden/>
              </w:rPr>
              <w:fldChar w:fldCharType="separate"/>
            </w:r>
            <w:r>
              <w:rPr>
                <w:noProof/>
                <w:webHidden/>
              </w:rPr>
              <w:t>2</w:t>
            </w:r>
            <w:r>
              <w:rPr>
                <w:noProof/>
                <w:webHidden/>
              </w:rPr>
              <w:fldChar w:fldCharType="end"/>
            </w:r>
          </w:hyperlink>
        </w:p>
        <w:p w:rsidR="00FF3F52" w:rsidRDefault="00FF3F52">
          <w:pPr>
            <w:pStyle w:val="TOC2"/>
            <w:tabs>
              <w:tab w:val="right" w:leader="dot" w:pos="9350"/>
            </w:tabs>
            <w:rPr>
              <w:rFonts w:asciiTheme="minorHAnsi" w:hAnsiTheme="minorHAnsi" w:cstheme="minorBidi"/>
              <w:noProof/>
              <w:sz w:val="22"/>
              <w:szCs w:val="22"/>
            </w:rPr>
          </w:pPr>
          <w:hyperlink w:anchor="_Toc16233990" w:history="1">
            <w:r w:rsidRPr="00D26C53">
              <w:rPr>
                <w:rStyle w:val="Hyperlink"/>
                <w:rFonts w:eastAsia="Times New Roman"/>
                <w:noProof/>
              </w:rPr>
              <w:t>Significance</w:t>
            </w:r>
            <w:r>
              <w:rPr>
                <w:noProof/>
                <w:webHidden/>
              </w:rPr>
              <w:tab/>
            </w:r>
            <w:r>
              <w:rPr>
                <w:noProof/>
                <w:webHidden/>
              </w:rPr>
              <w:fldChar w:fldCharType="begin"/>
            </w:r>
            <w:r>
              <w:rPr>
                <w:noProof/>
                <w:webHidden/>
              </w:rPr>
              <w:instrText xml:space="preserve"> PAGEREF _Toc16233990 \h </w:instrText>
            </w:r>
            <w:r>
              <w:rPr>
                <w:noProof/>
                <w:webHidden/>
              </w:rPr>
            </w:r>
            <w:r>
              <w:rPr>
                <w:noProof/>
                <w:webHidden/>
              </w:rPr>
              <w:fldChar w:fldCharType="separate"/>
            </w:r>
            <w:r>
              <w:rPr>
                <w:noProof/>
                <w:webHidden/>
              </w:rPr>
              <w:t>2</w:t>
            </w:r>
            <w:r>
              <w:rPr>
                <w:noProof/>
                <w:webHidden/>
              </w:rPr>
              <w:fldChar w:fldCharType="end"/>
            </w:r>
          </w:hyperlink>
        </w:p>
        <w:p w:rsidR="00FF3F52" w:rsidRDefault="00FF3F52">
          <w:pPr>
            <w:pStyle w:val="TOC2"/>
            <w:tabs>
              <w:tab w:val="right" w:leader="dot" w:pos="9350"/>
            </w:tabs>
            <w:rPr>
              <w:rFonts w:asciiTheme="minorHAnsi" w:hAnsiTheme="minorHAnsi" w:cstheme="minorBidi"/>
              <w:noProof/>
              <w:sz w:val="22"/>
              <w:szCs w:val="22"/>
            </w:rPr>
          </w:pPr>
          <w:hyperlink w:anchor="_Toc16233991" w:history="1">
            <w:r w:rsidRPr="00D26C53">
              <w:rPr>
                <w:rStyle w:val="Hyperlink"/>
                <w:rFonts w:eastAsia="Times New Roman"/>
                <w:noProof/>
              </w:rPr>
              <w:t>Factors Affecting Soil Aggregation and Aggregate Stability</w:t>
            </w:r>
            <w:r>
              <w:rPr>
                <w:noProof/>
                <w:webHidden/>
              </w:rPr>
              <w:tab/>
            </w:r>
            <w:r>
              <w:rPr>
                <w:noProof/>
                <w:webHidden/>
              </w:rPr>
              <w:fldChar w:fldCharType="begin"/>
            </w:r>
            <w:r>
              <w:rPr>
                <w:noProof/>
                <w:webHidden/>
              </w:rPr>
              <w:instrText xml:space="preserve"> PAGEREF _Toc16233991 \h </w:instrText>
            </w:r>
            <w:r>
              <w:rPr>
                <w:noProof/>
                <w:webHidden/>
              </w:rPr>
            </w:r>
            <w:r>
              <w:rPr>
                <w:noProof/>
                <w:webHidden/>
              </w:rPr>
              <w:fldChar w:fldCharType="separate"/>
            </w:r>
            <w:r>
              <w:rPr>
                <w:noProof/>
                <w:webHidden/>
              </w:rPr>
              <w:t>3</w:t>
            </w:r>
            <w:r>
              <w:rPr>
                <w:noProof/>
                <w:webHidden/>
              </w:rPr>
              <w:fldChar w:fldCharType="end"/>
            </w:r>
          </w:hyperlink>
        </w:p>
        <w:p w:rsidR="00FF3F52" w:rsidRDefault="00FF3F52">
          <w:pPr>
            <w:pStyle w:val="TOC3"/>
            <w:tabs>
              <w:tab w:val="right" w:leader="dot" w:pos="9350"/>
            </w:tabs>
            <w:rPr>
              <w:rFonts w:asciiTheme="minorHAnsi" w:hAnsiTheme="minorHAnsi" w:cstheme="minorBidi"/>
              <w:noProof/>
              <w:sz w:val="22"/>
              <w:szCs w:val="22"/>
            </w:rPr>
          </w:pPr>
          <w:hyperlink w:anchor="_Toc16233992" w:history="1">
            <w:r w:rsidRPr="00D26C53">
              <w:rPr>
                <w:rStyle w:val="Hyperlink"/>
                <w:rFonts w:eastAsia="Times New Roman"/>
                <w:noProof/>
              </w:rPr>
              <w:t>Inherent Factors</w:t>
            </w:r>
            <w:r>
              <w:rPr>
                <w:noProof/>
                <w:webHidden/>
              </w:rPr>
              <w:tab/>
            </w:r>
            <w:r>
              <w:rPr>
                <w:noProof/>
                <w:webHidden/>
              </w:rPr>
              <w:fldChar w:fldCharType="begin"/>
            </w:r>
            <w:r>
              <w:rPr>
                <w:noProof/>
                <w:webHidden/>
              </w:rPr>
              <w:instrText xml:space="preserve"> PAGEREF _Toc16233992 \h </w:instrText>
            </w:r>
            <w:r>
              <w:rPr>
                <w:noProof/>
                <w:webHidden/>
              </w:rPr>
            </w:r>
            <w:r>
              <w:rPr>
                <w:noProof/>
                <w:webHidden/>
              </w:rPr>
              <w:fldChar w:fldCharType="separate"/>
            </w:r>
            <w:r>
              <w:rPr>
                <w:noProof/>
                <w:webHidden/>
              </w:rPr>
              <w:t>3</w:t>
            </w:r>
            <w:r>
              <w:rPr>
                <w:noProof/>
                <w:webHidden/>
              </w:rPr>
              <w:fldChar w:fldCharType="end"/>
            </w:r>
          </w:hyperlink>
        </w:p>
        <w:p w:rsidR="00FF3F52" w:rsidRDefault="00FF3F52">
          <w:pPr>
            <w:pStyle w:val="TOC3"/>
            <w:tabs>
              <w:tab w:val="right" w:leader="dot" w:pos="9350"/>
            </w:tabs>
            <w:rPr>
              <w:rFonts w:asciiTheme="minorHAnsi" w:hAnsiTheme="minorHAnsi" w:cstheme="minorBidi"/>
              <w:noProof/>
              <w:sz w:val="22"/>
              <w:szCs w:val="22"/>
            </w:rPr>
          </w:pPr>
          <w:hyperlink w:anchor="_Toc16233993" w:history="1">
            <w:r w:rsidRPr="00D26C53">
              <w:rPr>
                <w:rStyle w:val="Hyperlink"/>
                <w:rFonts w:eastAsia="Times New Roman"/>
                <w:noProof/>
              </w:rPr>
              <w:t>Dynamic Factors</w:t>
            </w:r>
            <w:r>
              <w:rPr>
                <w:noProof/>
                <w:webHidden/>
              </w:rPr>
              <w:tab/>
            </w:r>
            <w:r>
              <w:rPr>
                <w:noProof/>
                <w:webHidden/>
              </w:rPr>
              <w:fldChar w:fldCharType="begin"/>
            </w:r>
            <w:r>
              <w:rPr>
                <w:noProof/>
                <w:webHidden/>
              </w:rPr>
              <w:instrText xml:space="preserve"> PAGEREF _Toc16233993 \h </w:instrText>
            </w:r>
            <w:r>
              <w:rPr>
                <w:noProof/>
                <w:webHidden/>
              </w:rPr>
            </w:r>
            <w:r>
              <w:rPr>
                <w:noProof/>
                <w:webHidden/>
              </w:rPr>
              <w:fldChar w:fldCharType="separate"/>
            </w:r>
            <w:r>
              <w:rPr>
                <w:noProof/>
                <w:webHidden/>
              </w:rPr>
              <w:t>3</w:t>
            </w:r>
            <w:r>
              <w:rPr>
                <w:noProof/>
                <w:webHidden/>
              </w:rPr>
              <w:fldChar w:fldCharType="end"/>
            </w:r>
          </w:hyperlink>
        </w:p>
        <w:p w:rsidR="00FF3F52" w:rsidRDefault="00FF3F52">
          <w:pPr>
            <w:pStyle w:val="TOC3"/>
            <w:tabs>
              <w:tab w:val="right" w:leader="dot" w:pos="9350"/>
            </w:tabs>
            <w:rPr>
              <w:rFonts w:asciiTheme="minorHAnsi" w:hAnsiTheme="minorHAnsi" w:cstheme="minorBidi"/>
              <w:noProof/>
              <w:sz w:val="22"/>
              <w:szCs w:val="22"/>
            </w:rPr>
          </w:pPr>
          <w:hyperlink w:anchor="_Toc16233994" w:history="1">
            <w:r w:rsidRPr="00D26C53">
              <w:rPr>
                <w:rStyle w:val="Hyperlink"/>
                <w:rFonts w:eastAsia="Times New Roman"/>
                <w:noProof/>
              </w:rPr>
              <w:t>Consequences of Weak Aggregates</w:t>
            </w:r>
            <w:r>
              <w:rPr>
                <w:noProof/>
                <w:webHidden/>
              </w:rPr>
              <w:tab/>
            </w:r>
            <w:r>
              <w:rPr>
                <w:noProof/>
                <w:webHidden/>
              </w:rPr>
              <w:fldChar w:fldCharType="begin"/>
            </w:r>
            <w:r>
              <w:rPr>
                <w:noProof/>
                <w:webHidden/>
              </w:rPr>
              <w:instrText xml:space="preserve"> PAGEREF _Toc16233994 \h </w:instrText>
            </w:r>
            <w:r>
              <w:rPr>
                <w:noProof/>
                <w:webHidden/>
              </w:rPr>
            </w:r>
            <w:r>
              <w:rPr>
                <w:noProof/>
                <w:webHidden/>
              </w:rPr>
              <w:fldChar w:fldCharType="separate"/>
            </w:r>
            <w:r>
              <w:rPr>
                <w:noProof/>
                <w:webHidden/>
              </w:rPr>
              <w:t>3</w:t>
            </w:r>
            <w:r>
              <w:rPr>
                <w:noProof/>
                <w:webHidden/>
              </w:rPr>
              <w:fldChar w:fldCharType="end"/>
            </w:r>
          </w:hyperlink>
        </w:p>
        <w:p w:rsidR="00FF3F52" w:rsidRDefault="00FF3F52">
          <w:pPr>
            <w:pStyle w:val="TOC3"/>
            <w:tabs>
              <w:tab w:val="right" w:leader="dot" w:pos="9350"/>
            </w:tabs>
            <w:rPr>
              <w:rFonts w:asciiTheme="minorHAnsi" w:hAnsiTheme="minorHAnsi" w:cstheme="minorBidi"/>
              <w:noProof/>
              <w:sz w:val="22"/>
              <w:szCs w:val="22"/>
            </w:rPr>
          </w:pPr>
          <w:hyperlink w:anchor="_Toc16233995" w:history="1">
            <w:r w:rsidRPr="00D26C53">
              <w:rPr>
                <w:rStyle w:val="Hyperlink"/>
                <w:rFonts w:eastAsia="Times New Roman"/>
                <w:noProof/>
              </w:rPr>
              <w:t>Measuring Aggregate Stability</w:t>
            </w:r>
            <w:r>
              <w:rPr>
                <w:noProof/>
                <w:webHidden/>
              </w:rPr>
              <w:tab/>
            </w:r>
            <w:r>
              <w:rPr>
                <w:noProof/>
                <w:webHidden/>
              </w:rPr>
              <w:fldChar w:fldCharType="begin"/>
            </w:r>
            <w:r>
              <w:rPr>
                <w:noProof/>
                <w:webHidden/>
              </w:rPr>
              <w:instrText xml:space="preserve"> PAGEREF _Toc16233995 \h </w:instrText>
            </w:r>
            <w:r>
              <w:rPr>
                <w:noProof/>
                <w:webHidden/>
              </w:rPr>
            </w:r>
            <w:r>
              <w:rPr>
                <w:noProof/>
                <w:webHidden/>
              </w:rPr>
              <w:fldChar w:fldCharType="separate"/>
            </w:r>
            <w:r>
              <w:rPr>
                <w:noProof/>
                <w:webHidden/>
              </w:rPr>
              <w:t>4</w:t>
            </w:r>
            <w:r>
              <w:rPr>
                <w:noProof/>
                <w:webHidden/>
              </w:rPr>
              <w:fldChar w:fldCharType="end"/>
            </w:r>
          </w:hyperlink>
        </w:p>
        <w:p w:rsidR="00FF3F52" w:rsidRDefault="00FF3F52">
          <w:pPr>
            <w:pStyle w:val="TOC3"/>
            <w:tabs>
              <w:tab w:val="right" w:leader="dot" w:pos="9350"/>
            </w:tabs>
            <w:rPr>
              <w:rFonts w:asciiTheme="minorHAnsi" w:hAnsiTheme="minorHAnsi" w:cstheme="minorBidi"/>
              <w:noProof/>
              <w:sz w:val="22"/>
              <w:szCs w:val="22"/>
            </w:rPr>
          </w:pPr>
          <w:hyperlink w:anchor="_Toc16233996" w:history="1">
            <w:r w:rsidRPr="00D26C53">
              <w:rPr>
                <w:rStyle w:val="Hyperlink"/>
                <w:rFonts w:eastAsia="Times New Roman"/>
                <w:noProof/>
              </w:rPr>
              <w:t>Criteria Table</w:t>
            </w:r>
            <w:r>
              <w:rPr>
                <w:noProof/>
                <w:webHidden/>
              </w:rPr>
              <w:tab/>
            </w:r>
            <w:r>
              <w:rPr>
                <w:noProof/>
                <w:webHidden/>
              </w:rPr>
              <w:fldChar w:fldCharType="begin"/>
            </w:r>
            <w:r>
              <w:rPr>
                <w:noProof/>
                <w:webHidden/>
              </w:rPr>
              <w:instrText xml:space="preserve"> PAGEREF _Toc16233996 \h </w:instrText>
            </w:r>
            <w:r>
              <w:rPr>
                <w:noProof/>
                <w:webHidden/>
              </w:rPr>
            </w:r>
            <w:r>
              <w:rPr>
                <w:noProof/>
                <w:webHidden/>
              </w:rPr>
              <w:fldChar w:fldCharType="separate"/>
            </w:r>
            <w:r>
              <w:rPr>
                <w:noProof/>
                <w:webHidden/>
              </w:rPr>
              <w:t>4</w:t>
            </w:r>
            <w:r>
              <w:rPr>
                <w:noProof/>
                <w:webHidden/>
              </w:rPr>
              <w:fldChar w:fldCharType="end"/>
            </w:r>
          </w:hyperlink>
        </w:p>
        <w:p w:rsidR="00FF3F52" w:rsidRDefault="00FF3F52">
          <w:pPr>
            <w:pStyle w:val="TOC2"/>
            <w:tabs>
              <w:tab w:val="right" w:leader="dot" w:pos="9350"/>
            </w:tabs>
            <w:rPr>
              <w:rFonts w:asciiTheme="minorHAnsi" w:hAnsiTheme="minorHAnsi" w:cstheme="minorBidi"/>
              <w:noProof/>
              <w:sz w:val="22"/>
              <w:szCs w:val="22"/>
            </w:rPr>
          </w:pPr>
          <w:hyperlink w:anchor="_Toc16233997" w:history="1">
            <w:r w:rsidRPr="00D26C53">
              <w:rPr>
                <w:rStyle w:val="Hyperlink"/>
                <w:rFonts w:eastAsia="Times New Roman"/>
                <w:noProof/>
              </w:rPr>
              <w:t>Soil Script Breakdown</w:t>
            </w:r>
            <w:r>
              <w:rPr>
                <w:noProof/>
                <w:webHidden/>
              </w:rPr>
              <w:tab/>
            </w:r>
            <w:r>
              <w:rPr>
                <w:noProof/>
                <w:webHidden/>
              </w:rPr>
              <w:fldChar w:fldCharType="begin"/>
            </w:r>
            <w:r>
              <w:rPr>
                <w:noProof/>
                <w:webHidden/>
              </w:rPr>
              <w:instrText xml:space="preserve"> PAGEREF _Toc16233997 \h </w:instrText>
            </w:r>
            <w:r>
              <w:rPr>
                <w:noProof/>
                <w:webHidden/>
              </w:rPr>
            </w:r>
            <w:r>
              <w:rPr>
                <w:noProof/>
                <w:webHidden/>
              </w:rPr>
              <w:fldChar w:fldCharType="separate"/>
            </w:r>
            <w:r>
              <w:rPr>
                <w:noProof/>
                <w:webHidden/>
              </w:rPr>
              <w:t>5</w:t>
            </w:r>
            <w:r>
              <w:rPr>
                <w:noProof/>
                <w:webHidden/>
              </w:rPr>
              <w:fldChar w:fldCharType="end"/>
            </w:r>
          </w:hyperlink>
        </w:p>
        <w:p w:rsidR="00FF3F52" w:rsidRDefault="00FF3F52">
          <w:pPr>
            <w:pStyle w:val="TOC3"/>
            <w:tabs>
              <w:tab w:val="right" w:leader="dot" w:pos="9350"/>
            </w:tabs>
            <w:rPr>
              <w:rFonts w:asciiTheme="minorHAnsi" w:hAnsiTheme="minorHAnsi" w:cstheme="minorBidi"/>
              <w:noProof/>
              <w:sz w:val="22"/>
              <w:szCs w:val="22"/>
            </w:rPr>
          </w:pPr>
          <w:hyperlink w:anchor="_Toc16233998" w:history="1">
            <w:r w:rsidRPr="00D26C53">
              <w:rPr>
                <w:rStyle w:val="Hyperlink"/>
                <w:rFonts w:eastAsia="Times New Roman"/>
                <w:noProof/>
              </w:rPr>
              <w:t>Create AoI Table</w:t>
            </w:r>
            <w:r>
              <w:rPr>
                <w:noProof/>
                <w:webHidden/>
              </w:rPr>
              <w:tab/>
            </w:r>
            <w:r>
              <w:rPr>
                <w:noProof/>
                <w:webHidden/>
              </w:rPr>
              <w:fldChar w:fldCharType="begin"/>
            </w:r>
            <w:r>
              <w:rPr>
                <w:noProof/>
                <w:webHidden/>
              </w:rPr>
              <w:instrText xml:space="preserve"> PAGEREF _Toc16233998 \h </w:instrText>
            </w:r>
            <w:r>
              <w:rPr>
                <w:noProof/>
                <w:webHidden/>
              </w:rPr>
            </w:r>
            <w:r>
              <w:rPr>
                <w:noProof/>
                <w:webHidden/>
              </w:rPr>
              <w:fldChar w:fldCharType="separate"/>
            </w:r>
            <w:r>
              <w:rPr>
                <w:noProof/>
                <w:webHidden/>
              </w:rPr>
              <w:t>5</w:t>
            </w:r>
            <w:r>
              <w:rPr>
                <w:noProof/>
                <w:webHidden/>
              </w:rPr>
              <w:fldChar w:fldCharType="end"/>
            </w:r>
          </w:hyperlink>
        </w:p>
        <w:p w:rsidR="00FF3F52" w:rsidRDefault="00FF3F52">
          <w:pPr>
            <w:pStyle w:val="TOC3"/>
            <w:tabs>
              <w:tab w:val="right" w:leader="dot" w:pos="9350"/>
            </w:tabs>
            <w:rPr>
              <w:rFonts w:asciiTheme="minorHAnsi" w:hAnsiTheme="minorHAnsi" w:cstheme="minorBidi"/>
              <w:noProof/>
              <w:sz w:val="22"/>
              <w:szCs w:val="22"/>
            </w:rPr>
          </w:pPr>
          <w:hyperlink w:anchor="_Toc16233999" w:history="1">
            <w:r w:rsidRPr="00D26C53">
              <w:rPr>
                <w:rStyle w:val="Hyperlink"/>
                <w:rFonts w:eastAsia="Times New Roman"/>
                <w:noProof/>
              </w:rPr>
              <w:t>Start of Estimating Aggregate Stability</w:t>
            </w:r>
            <w:r>
              <w:rPr>
                <w:noProof/>
                <w:webHidden/>
              </w:rPr>
              <w:tab/>
            </w:r>
            <w:r>
              <w:rPr>
                <w:noProof/>
                <w:webHidden/>
              </w:rPr>
              <w:fldChar w:fldCharType="begin"/>
            </w:r>
            <w:r>
              <w:rPr>
                <w:noProof/>
                <w:webHidden/>
              </w:rPr>
              <w:instrText xml:space="preserve"> PAGEREF _Toc16233999 \h </w:instrText>
            </w:r>
            <w:r>
              <w:rPr>
                <w:noProof/>
                <w:webHidden/>
              </w:rPr>
            </w:r>
            <w:r>
              <w:rPr>
                <w:noProof/>
                <w:webHidden/>
              </w:rPr>
              <w:fldChar w:fldCharType="separate"/>
            </w:r>
            <w:r>
              <w:rPr>
                <w:noProof/>
                <w:webHidden/>
              </w:rPr>
              <w:t>6</w:t>
            </w:r>
            <w:r>
              <w:rPr>
                <w:noProof/>
                <w:webHidden/>
              </w:rPr>
              <w:fldChar w:fldCharType="end"/>
            </w:r>
          </w:hyperlink>
        </w:p>
        <w:p w:rsidR="00FF3F52" w:rsidRDefault="00FF3F52">
          <w:pPr>
            <w:pStyle w:val="TOC3"/>
            <w:tabs>
              <w:tab w:val="right" w:leader="dot" w:pos="9350"/>
            </w:tabs>
            <w:rPr>
              <w:rFonts w:asciiTheme="minorHAnsi" w:hAnsiTheme="minorHAnsi" w:cstheme="minorBidi"/>
              <w:noProof/>
              <w:sz w:val="22"/>
              <w:szCs w:val="22"/>
            </w:rPr>
          </w:pPr>
          <w:hyperlink w:anchor="_Toc16234000" w:history="1">
            <w:r w:rsidRPr="00D26C53">
              <w:rPr>
                <w:rStyle w:val="Hyperlink"/>
                <w:rFonts w:eastAsia="Times New Roman"/>
                <w:noProof/>
              </w:rPr>
              <w:t>Agg2 Table</w:t>
            </w:r>
            <w:r>
              <w:rPr>
                <w:noProof/>
                <w:webHidden/>
              </w:rPr>
              <w:tab/>
            </w:r>
            <w:r>
              <w:rPr>
                <w:noProof/>
                <w:webHidden/>
              </w:rPr>
              <w:fldChar w:fldCharType="begin"/>
            </w:r>
            <w:r>
              <w:rPr>
                <w:noProof/>
                <w:webHidden/>
              </w:rPr>
              <w:instrText xml:space="preserve"> PAGEREF _Toc16234000 \h </w:instrText>
            </w:r>
            <w:r>
              <w:rPr>
                <w:noProof/>
                <w:webHidden/>
              </w:rPr>
            </w:r>
            <w:r>
              <w:rPr>
                <w:noProof/>
                <w:webHidden/>
              </w:rPr>
              <w:fldChar w:fldCharType="separate"/>
            </w:r>
            <w:r>
              <w:rPr>
                <w:noProof/>
                <w:webHidden/>
              </w:rPr>
              <w:t>11</w:t>
            </w:r>
            <w:r>
              <w:rPr>
                <w:noProof/>
                <w:webHidden/>
              </w:rPr>
              <w:fldChar w:fldCharType="end"/>
            </w:r>
          </w:hyperlink>
        </w:p>
        <w:p w:rsidR="00FF3F52" w:rsidRDefault="00FF3F52">
          <w:pPr>
            <w:pStyle w:val="TOC3"/>
            <w:tabs>
              <w:tab w:val="right" w:leader="dot" w:pos="9350"/>
            </w:tabs>
            <w:rPr>
              <w:rFonts w:asciiTheme="minorHAnsi" w:hAnsiTheme="minorHAnsi" w:cstheme="minorBidi"/>
              <w:noProof/>
              <w:sz w:val="22"/>
              <w:szCs w:val="22"/>
            </w:rPr>
          </w:pPr>
          <w:hyperlink w:anchor="_Toc16234001" w:history="1">
            <w:r w:rsidRPr="00D26C53">
              <w:rPr>
                <w:rStyle w:val="Hyperlink"/>
                <w:rFonts w:eastAsia="Times New Roman"/>
                <w:noProof/>
              </w:rPr>
              <w:t>Agg3 Table</w:t>
            </w:r>
            <w:r>
              <w:rPr>
                <w:noProof/>
                <w:webHidden/>
              </w:rPr>
              <w:tab/>
            </w:r>
            <w:r>
              <w:rPr>
                <w:noProof/>
                <w:webHidden/>
              </w:rPr>
              <w:fldChar w:fldCharType="begin"/>
            </w:r>
            <w:r>
              <w:rPr>
                <w:noProof/>
                <w:webHidden/>
              </w:rPr>
              <w:instrText xml:space="preserve"> PAGEREF _Toc16234001 \h </w:instrText>
            </w:r>
            <w:r>
              <w:rPr>
                <w:noProof/>
                <w:webHidden/>
              </w:rPr>
            </w:r>
            <w:r>
              <w:rPr>
                <w:noProof/>
                <w:webHidden/>
              </w:rPr>
              <w:fldChar w:fldCharType="separate"/>
            </w:r>
            <w:r>
              <w:rPr>
                <w:noProof/>
                <w:webHidden/>
              </w:rPr>
              <w:t>15</w:t>
            </w:r>
            <w:r>
              <w:rPr>
                <w:noProof/>
                <w:webHidden/>
              </w:rPr>
              <w:fldChar w:fldCharType="end"/>
            </w:r>
          </w:hyperlink>
        </w:p>
        <w:p w:rsidR="00FF3F52" w:rsidRDefault="00FF3F52">
          <w:pPr>
            <w:pStyle w:val="TOC3"/>
            <w:tabs>
              <w:tab w:val="right" w:leader="dot" w:pos="9350"/>
            </w:tabs>
            <w:rPr>
              <w:rFonts w:asciiTheme="minorHAnsi" w:hAnsiTheme="minorHAnsi" w:cstheme="minorBidi"/>
              <w:noProof/>
              <w:sz w:val="22"/>
              <w:szCs w:val="22"/>
            </w:rPr>
          </w:pPr>
          <w:hyperlink w:anchor="_Toc16234002" w:history="1">
            <w:r w:rsidRPr="00D26C53">
              <w:rPr>
                <w:rStyle w:val="Hyperlink"/>
                <w:rFonts w:eastAsia="Times New Roman"/>
                <w:noProof/>
              </w:rPr>
              <w:t>Agg4 Table</w:t>
            </w:r>
            <w:r>
              <w:rPr>
                <w:noProof/>
                <w:webHidden/>
              </w:rPr>
              <w:tab/>
            </w:r>
            <w:r>
              <w:rPr>
                <w:noProof/>
                <w:webHidden/>
              </w:rPr>
              <w:fldChar w:fldCharType="begin"/>
            </w:r>
            <w:r>
              <w:rPr>
                <w:noProof/>
                <w:webHidden/>
              </w:rPr>
              <w:instrText xml:space="preserve"> PAGEREF _Toc16234002 \h </w:instrText>
            </w:r>
            <w:r>
              <w:rPr>
                <w:noProof/>
                <w:webHidden/>
              </w:rPr>
            </w:r>
            <w:r>
              <w:rPr>
                <w:noProof/>
                <w:webHidden/>
              </w:rPr>
              <w:fldChar w:fldCharType="separate"/>
            </w:r>
            <w:r>
              <w:rPr>
                <w:noProof/>
                <w:webHidden/>
              </w:rPr>
              <w:t>18</w:t>
            </w:r>
            <w:r>
              <w:rPr>
                <w:noProof/>
                <w:webHidden/>
              </w:rPr>
              <w:fldChar w:fldCharType="end"/>
            </w:r>
          </w:hyperlink>
        </w:p>
        <w:p w:rsidR="00FF3F52" w:rsidRDefault="00FF3F52">
          <w:pPr>
            <w:pStyle w:val="TOC3"/>
            <w:tabs>
              <w:tab w:val="right" w:leader="dot" w:pos="9350"/>
            </w:tabs>
            <w:rPr>
              <w:rFonts w:asciiTheme="minorHAnsi" w:hAnsiTheme="minorHAnsi" w:cstheme="minorBidi"/>
              <w:noProof/>
              <w:sz w:val="22"/>
              <w:szCs w:val="22"/>
            </w:rPr>
          </w:pPr>
          <w:hyperlink w:anchor="_Toc16234003" w:history="1">
            <w:r w:rsidRPr="00D26C53">
              <w:rPr>
                <w:rStyle w:val="Hyperlink"/>
                <w:rFonts w:eastAsia="Times New Roman"/>
                <w:noProof/>
              </w:rPr>
              <w:t>Agg5 Table</w:t>
            </w:r>
            <w:r>
              <w:rPr>
                <w:noProof/>
                <w:webHidden/>
              </w:rPr>
              <w:tab/>
            </w:r>
            <w:r>
              <w:rPr>
                <w:noProof/>
                <w:webHidden/>
              </w:rPr>
              <w:fldChar w:fldCharType="begin"/>
            </w:r>
            <w:r>
              <w:rPr>
                <w:noProof/>
                <w:webHidden/>
              </w:rPr>
              <w:instrText xml:space="preserve"> PAGEREF _Toc16234003 \h </w:instrText>
            </w:r>
            <w:r>
              <w:rPr>
                <w:noProof/>
                <w:webHidden/>
              </w:rPr>
            </w:r>
            <w:r>
              <w:rPr>
                <w:noProof/>
                <w:webHidden/>
              </w:rPr>
              <w:fldChar w:fldCharType="separate"/>
            </w:r>
            <w:r>
              <w:rPr>
                <w:noProof/>
                <w:webHidden/>
              </w:rPr>
              <w:t>22</w:t>
            </w:r>
            <w:r>
              <w:rPr>
                <w:noProof/>
                <w:webHidden/>
              </w:rPr>
              <w:fldChar w:fldCharType="end"/>
            </w:r>
          </w:hyperlink>
        </w:p>
        <w:p w:rsidR="00FF3F52" w:rsidRDefault="00FF3F52">
          <w:pPr>
            <w:pStyle w:val="TOC3"/>
            <w:tabs>
              <w:tab w:val="right" w:leader="dot" w:pos="9350"/>
            </w:tabs>
            <w:rPr>
              <w:rFonts w:asciiTheme="minorHAnsi" w:hAnsiTheme="minorHAnsi" w:cstheme="minorBidi"/>
              <w:noProof/>
              <w:sz w:val="22"/>
              <w:szCs w:val="22"/>
            </w:rPr>
          </w:pPr>
          <w:hyperlink w:anchor="_Toc16234004" w:history="1">
            <w:r w:rsidRPr="00D26C53">
              <w:rPr>
                <w:rStyle w:val="Hyperlink"/>
                <w:rFonts w:eastAsia="Times New Roman"/>
                <w:noProof/>
              </w:rPr>
              <w:t>Agg6 Table</w:t>
            </w:r>
            <w:r>
              <w:rPr>
                <w:noProof/>
                <w:webHidden/>
              </w:rPr>
              <w:tab/>
            </w:r>
            <w:r>
              <w:rPr>
                <w:noProof/>
                <w:webHidden/>
              </w:rPr>
              <w:fldChar w:fldCharType="begin"/>
            </w:r>
            <w:r>
              <w:rPr>
                <w:noProof/>
                <w:webHidden/>
              </w:rPr>
              <w:instrText xml:space="preserve"> PAGEREF _Toc16234004 \h </w:instrText>
            </w:r>
            <w:r>
              <w:rPr>
                <w:noProof/>
                <w:webHidden/>
              </w:rPr>
            </w:r>
            <w:r>
              <w:rPr>
                <w:noProof/>
                <w:webHidden/>
              </w:rPr>
              <w:fldChar w:fldCharType="separate"/>
            </w:r>
            <w:r>
              <w:rPr>
                <w:noProof/>
                <w:webHidden/>
              </w:rPr>
              <w:t>26</w:t>
            </w:r>
            <w:r>
              <w:rPr>
                <w:noProof/>
                <w:webHidden/>
              </w:rPr>
              <w:fldChar w:fldCharType="end"/>
            </w:r>
          </w:hyperlink>
        </w:p>
        <w:p w:rsidR="00FF3F52" w:rsidRDefault="00FF3F52">
          <w:pPr>
            <w:pStyle w:val="TOC3"/>
            <w:tabs>
              <w:tab w:val="right" w:leader="dot" w:pos="9350"/>
            </w:tabs>
            <w:rPr>
              <w:rFonts w:asciiTheme="minorHAnsi" w:hAnsiTheme="minorHAnsi" w:cstheme="minorBidi"/>
              <w:noProof/>
              <w:sz w:val="22"/>
              <w:szCs w:val="22"/>
            </w:rPr>
          </w:pPr>
          <w:hyperlink w:anchor="_Toc16234005" w:history="1">
            <w:r w:rsidRPr="00D26C53">
              <w:rPr>
                <w:rStyle w:val="Hyperlink"/>
                <w:rFonts w:eastAsia="Times New Roman"/>
                <w:noProof/>
              </w:rPr>
              <w:t>Map Unit Aggregation for Mapunit Table</w:t>
            </w:r>
            <w:r>
              <w:rPr>
                <w:noProof/>
                <w:webHidden/>
              </w:rPr>
              <w:tab/>
            </w:r>
            <w:r>
              <w:rPr>
                <w:noProof/>
                <w:webHidden/>
              </w:rPr>
              <w:fldChar w:fldCharType="begin"/>
            </w:r>
            <w:r>
              <w:rPr>
                <w:noProof/>
                <w:webHidden/>
              </w:rPr>
              <w:instrText xml:space="preserve"> PAGEREF _Toc16234005 \h </w:instrText>
            </w:r>
            <w:r>
              <w:rPr>
                <w:noProof/>
                <w:webHidden/>
              </w:rPr>
            </w:r>
            <w:r>
              <w:rPr>
                <w:noProof/>
                <w:webHidden/>
              </w:rPr>
              <w:fldChar w:fldCharType="separate"/>
            </w:r>
            <w:r>
              <w:rPr>
                <w:noProof/>
                <w:webHidden/>
              </w:rPr>
              <w:t>30</w:t>
            </w:r>
            <w:r>
              <w:rPr>
                <w:noProof/>
                <w:webHidden/>
              </w:rPr>
              <w:fldChar w:fldCharType="end"/>
            </w:r>
          </w:hyperlink>
        </w:p>
        <w:p w:rsidR="00FF3F52" w:rsidRDefault="00FF3F52">
          <w:pPr>
            <w:pStyle w:val="TOC3"/>
            <w:tabs>
              <w:tab w:val="right" w:leader="dot" w:pos="9350"/>
            </w:tabs>
            <w:rPr>
              <w:rFonts w:asciiTheme="minorHAnsi" w:hAnsiTheme="minorHAnsi" w:cstheme="minorBidi"/>
              <w:noProof/>
              <w:sz w:val="22"/>
              <w:szCs w:val="22"/>
            </w:rPr>
          </w:pPr>
          <w:hyperlink w:anchor="_Toc16234006" w:history="1">
            <w:r w:rsidRPr="00D26C53">
              <w:rPr>
                <w:rStyle w:val="Hyperlink"/>
                <w:rFonts w:eastAsia="Times New Roman"/>
                <w:noProof/>
              </w:rPr>
              <w:t>Agg7a Table</w:t>
            </w:r>
            <w:r>
              <w:rPr>
                <w:noProof/>
                <w:webHidden/>
              </w:rPr>
              <w:tab/>
            </w:r>
            <w:r>
              <w:rPr>
                <w:noProof/>
                <w:webHidden/>
              </w:rPr>
              <w:fldChar w:fldCharType="begin"/>
            </w:r>
            <w:r>
              <w:rPr>
                <w:noProof/>
                <w:webHidden/>
              </w:rPr>
              <w:instrText xml:space="preserve"> PAGEREF _Toc16234006 \h </w:instrText>
            </w:r>
            <w:r>
              <w:rPr>
                <w:noProof/>
                <w:webHidden/>
              </w:rPr>
            </w:r>
            <w:r>
              <w:rPr>
                <w:noProof/>
                <w:webHidden/>
              </w:rPr>
              <w:fldChar w:fldCharType="separate"/>
            </w:r>
            <w:r>
              <w:rPr>
                <w:noProof/>
                <w:webHidden/>
              </w:rPr>
              <w:t>33</w:t>
            </w:r>
            <w:r>
              <w:rPr>
                <w:noProof/>
                <w:webHidden/>
              </w:rPr>
              <w:fldChar w:fldCharType="end"/>
            </w:r>
          </w:hyperlink>
        </w:p>
        <w:p w:rsidR="00FF3F52" w:rsidRDefault="00FF3F52">
          <w:pPr>
            <w:pStyle w:val="TOC3"/>
            <w:tabs>
              <w:tab w:val="right" w:leader="dot" w:pos="9350"/>
            </w:tabs>
            <w:rPr>
              <w:rFonts w:asciiTheme="minorHAnsi" w:hAnsiTheme="minorHAnsi" w:cstheme="minorBidi"/>
              <w:noProof/>
              <w:sz w:val="22"/>
              <w:szCs w:val="22"/>
            </w:rPr>
          </w:pPr>
          <w:hyperlink w:anchor="_Toc16234007" w:history="1">
            <w:r w:rsidRPr="00D26C53">
              <w:rPr>
                <w:rStyle w:val="Hyperlink"/>
                <w:rFonts w:eastAsia="Times New Roman"/>
                <w:noProof/>
              </w:rPr>
              <w:t>Agg8 Table</w:t>
            </w:r>
            <w:r>
              <w:rPr>
                <w:noProof/>
                <w:webHidden/>
              </w:rPr>
              <w:tab/>
            </w:r>
            <w:r>
              <w:rPr>
                <w:noProof/>
                <w:webHidden/>
              </w:rPr>
              <w:fldChar w:fldCharType="begin"/>
            </w:r>
            <w:r>
              <w:rPr>
                <w:noProof/>
                <w:webHidden/>
              </w:rPr>
              <w:instrText xml:space="preserve"> PAGEREF _Toc16234007 \h </w:instrText>
            </w:r>
            <w:r>
              <w:rPr>
                <w:noProof/>
                <w:webHidden/>
              </w:rPr>
            </w:r>
            <w:r>
              <w:rPr>
                <w:noProof/>
                <w:webHidden/>
              </w:rPr>
              <w:fldChar w:fldCharType="separate"/>
            </w:r>
            <w:r>
              <w:rPr>
                <w:noProof/>
                <w:webHidden/>
              </w:rPr>
              <w:t>36</w:t>
            </w:r>
            <w:r>
              <w:rPr>
                <w:noProof/>
                <w:webHidden/>
              </w:rPr>
              <w:fldChar w:fldCharType="end"/>
            </w:r>
          </w:hyperlink>
        </w:p>
        <w:p w:rsidR="00FF3F52" w:rsidRDefault="00FF3F52">
          <w:pPr>
            <w:pStyle w:val="TOC1"/>
            <w:tabs>
              <w:tab w:val="right" w:leader="dot" w:pos="9350"/>
            </w:tabs>
            <w:rPr>
              <w:rFonts w:asciiTheme="minorHAnsi" w:hAnsiTheme="minorHAnsi" w:cstheme="minorBidi"/>
              <w:noProof/>
              <w:sz w:val="22"/>
              <w:szCs w:val="22"/>
            </w:rPr>
          </w:pPr>
          <w:hyperlink w:anchor="_Toc16234008" w:history="1">
            <w:r w:rsidRPr="00D26C53">
              <w:rPr>
                <w:rStyle w:val="Hyperlink"/>
                <w:rFonts w:eastAsia="Times New Roman"/>
                <w:noProof/>
              </w:rPr>
              <w:t>Final Landunit Rating</w:t>
            </w:r>
            <w:r>
              <w:rPr>
                <w:noProof/>
                <w:webHidden/>
              </w:rPr>
              <w:tab/>
            </w:r>
            <w:r>
              <w:rPr>
                <w:noProof/>
                <w:webHidden/>
              </w:rPr>
              <w:fldChar w:fldCharType="begin"/>
            </w:r>
            <w:r>
              <w:rPr>
                <w:noProof/>
                <w:webHidden/>
              </w:rPr>
              <w:instrText xml:space="preserve"> PAGEREF _Toc16234008 \h </w:instrText>
            </w:r>
            <w:r>
              <w:rPr>
                <w:noProof/>
                <w:webHidden/>
              </w:rPr>
            </w:r>
            <w:r>
              <w:rPr>
                <w:noProof/>
                <w:webHidden/>
              </w:rPr>
              <w:fldChar w:fldCharType="separate"/>
            </w:r>
            <w:r>
              <w:rPr>
                <w:noProof/>
                <w:webHidden/>
              </w:rPr>
              <w:t>39</w:t>
            </w:r>
            <w:r>
              <w:rPr>
                <w:noProof/>
                <w:webHidden/>
              </w:rPr>
              <w:fldChar w:fldCharType="end"/>
            </w:r>
          </w:hyperlink>
        </w:p>
        <w:p w:rsidR="00FF3F52" w:rsidRDefault="00FF3F52">
          <w:pPr>
            <w:pStyle w:val="TOC2"/>
            <w:tabs>
              <w:tab w:val="right" w:leader="dot" w:pos="9350"/>
            </w:tabs>
            <w:rPr>
              <w:rFonts w:asciiTheme="minorHAnsi" w:hAnsiTheme="minorHAnsi" w:cstheme="minorBidi"/>
              <w:noProof/>
              <w:sz w:val="22"/>
              <w:szCs w:val="22"/>
            </w:rPr>
          </w:pPr>
          <w:hyperlink w:anchor="_Toc16234009" w:history="1">
            <w:r w:rsidRPr="00D26C53">
              <w:rPr>
                <w:rStyle w:val="Hyperlink"/>
                <w:rFonts w:eastAsia="Times New Roman"/>
                <w:noProof/>
              </w:rPr>
              <w:t>References</w:t>
            </w:r>
            <w:r>
              <w:rPr>
                <w:noProof/>
                <w:webHidden/>
              </w:rPr>
              <w:tab/>
            </w:r>
            <w:r>
              <w:rPr>
                <w:noProof/>
                <w:webHidden/>
              </w:rPr>
              <w:fldChar w:fldCharType="begin"/>
            </w:r>
            <w:r>
              <w:rPr>
                <w:noProof/>
                <w:webHidden/>
              </w:rPr>
              <w:instrText xml:space="preserve"> PAGEREF _Toc16234009 \h </w:instrText>
            </w:r>
            <w:r>
              <w:rPr>
                <w:noProof/>
                <w:webHidden/>
              </w:rPr>
            </w:r>
            <w:r>
              <w:rPr>
                <w:noProof/>
                <w:webHidden/>
              </w:rPr>
              <w:fldChar w:fldCharType="separate"/>
            </w:r>
            <w:r>
              <w:rPr>
                <w:noProof/>
                <w:webHidden/>
              </w:rPr>
              <w:t>40</w:t>
            </w:r>
            <w:r>
              <w:rPr>
                <w:noProof/>
                <w:webHidden/>
              </w:rPr>
              <w:fldChar w:fldCharType="end"/>
            </w:r>
          </w:hyperlink>
        </w:p>
        <w:p w:rsidR="0070689A" w:rsidRDefault="0009254F">
          <w:pPr>
            <w:rPr>
              <w:ins w:id="5" w:author="Achen, Aaron - NRCS, Lincoln, NE" w:date="2019-08-07T13:43:00Z"/>
            </w:rPr>
          </w:pPr>
          <w:ins w:id="6" w:author="Achen, Aaron - NRCS, Lincoln, NE" w:date="2019-08-07T13:43:00Z">
            <w:r>
              <w:rPr>
                <w:b/>
                <w:bCs/>
                <w:noProof/>
              </w:rPr>
              <w:fldChar w:fldCharType="end"/>
            </w:r>
          </w:ins>
        </w:p>
        <w:customXmlInsRangeStart w:id="7" w:author="Achen, Aaron - NRCS, Lincoln, NE" w:date="2019-08-07T13:43:00Z"/>
      </w:sdtContent>
    </w:sdt>
    <w:customXmlInsRangeEnd w:id="7"/>
    <w:p w:rsidR="0070689A" w:rsidRDefault="0070689A">
      <w:pPr>
        <w:pStyle w:val="Heading1"/>
        <w:rPr>
          <w:ins w:id="8" w:author="Achen, Aaron - NRCS, Lincoln, NE" w:date="2019-08-07T13:42:00Z"/>
          <w:rFonts w:eastAsia="Times New Roman"/>
          <w:sz w:val="57"/>
          <w:szCs w:val="57"/>
        </w:rPr>
      </w:pPr>
    </w:p>
    <w:p w:rsidR="0070689A" w:rsidRDefault="0009254F">
      <w:pPr>
        <w:pStyle w:val="Heading1"/>
        <w:rPr>
          <w:rFonts w:eastAsia="Times New Roman"/>
          <w:sz w:val="57"/>
          <w:szCs w:val="57"/>
        </w:rPr>
      </w:pPr>
      <w:bookmarkStart w:id="9" w:name="_Toc16233986"/>
      <w:r>
        <w:rPr>
          <w:rFonts w:eastAsia="Times New Roman"/>
          <w:sz w:val="57"/>
          <w:szCs w:val="57"/>
        </w:rPr>
        <w:t>Aggregate Stability</w:t>
      </w:r>
      <w:bookmarkEnd w:id="9"/>
    </w:p>
    <w:p w:rsidR="0070689A" w:rsidRDefault="0009254F">
      <w:pPr>
        <w:pStyle w:val="Heading4"/>
        <w:rPr>
          <w:rFonts w:eastAsia="Times New Roman"/>
        </w:rPr>
      </w:pPr>
      <w:r>
        <w:rPr>
          <w:rFonts w:eastAsia="Times New Roman"/>
        </w:rPr>
        <w:t>Jason Nemecek, Cathy Seybold, John Hammerly, Anna Courtney, Jeff Glanville, Andrew Brown</w:t>
      </w:r>
      <w:ins w:id="10" w:author="Achen, Aaron - NRCS, Lincoln, NE" w:date="2019-07-19T10:52:00Z">
        <w:r>
          <w:rPr>
            <w:rFonts w:eastAsia="Times New Roman"/>
          </w:rPr>
          <w:t>,</w:t>
        </w:r>
      </w:ins>
      <w:r>
        <w:rPr>
          <w:rFonts w:eastAsia="Times New Roman"/>
        </w:rPr>
        <w:t xml:space="preserve"> and Barry Fisher</w:t>
      </w:r>
    </w:p>
    <w:p w:rsidR="0070689A" w:rsidRDefault="0009254F">
      <w:pPr>
        <w:pStyle w:val="Heading4"/>
        <w:rPr>
          <w:rFonts w:eastAsia="Times New Roman"/>
        </w:rPr>
      </w:pPr>
      <w:r>
        <w:rPr>
          <w:rFonts w:eastAsia="Times New Roman"/>
        </w:rPr>
        <w:lastRenderedPageBreak/>
        <w:t>2019-07-15</w:t>
      </w:r>
    </w:p>
    <w:p w:rsidR="0070689A" w:rsidRDefault="0009254F">
      <w:pPr>
        <w:pStyle w:val="Heading1"/>
        <w:divId w:val="1315336802"/>
        <w:rPr>
          <w:rFonts w:eastAsia="Times New Roman"/>
        </w:rPr>
      </w:pPr>
      <w:bookmarkStart w:id="11" w:name="_Toc16233987"/>
      <w:r>
        <w:rPr>
          <w:rFonts w:eastAsia="Times New Roman"/>
        </w:rPr>
        <w:t>Introduction</w:t>
      </w:r>
      <w:bookmarkEnd w:id="11"/>
    </w:p>
    <w:p w:rsidR="0070689A" w:rsidRDefault="0009254F">
      <w:pPr>
        <w:pStyle w:val="NormalWeb"/>
        <w:divId w:val="1315336802"/>
      </w:pPr>
      <w:r>
        <w:t xml:space="preserve">The Aggregate Stability Interpretation provides </w:t>
      </w:r>
      <w:del w:id="12" w:author="Achen, Aaron - NRCS, Lincoln, NE" w:date="2019-07-19T10:54:00Z">
        <w:r>
          <w:delText xml:space="preserve">soil survey users with an </w:delText>
        </w:r>
      </w:del>
      <w:ins w:id="13" w:author="Achen, Aaron - NRCS, Lincoln, NE" w:date="2019-07-19T10:54:00Z">
        <w:r>
          <w:t xml:space="preserve">a ranking based on </w:t>
        </w:r>
      </w:ins>
      <w:r>
        <w:t>inherent soil propert</w:t>
      </w:r>
      <w:ins w:id="14" w:author="Achen, Aaron - NRCS, Lincoln, NE" w:date="2019-07-19T10:54:00Z">
        <w:r>
          <w:t xml:space="preserve">ies. </w:t>
        </w:r>
      </w:ins>
      <w:del w:id="15" w:author="Achen, Aaron - NRCS, Lincoln, NE" w:date="2019-07-19T10:54:00Z">
        <w:r>
          <w:delText xml:space="preserve">y-based ranking </w:delText>
        </w:r>
      </w:del>
      <w:ins w:id="16" w:author="Achen, Aaron - NRCS, Lincoln, NE" w:date="2019-07-19T10:54:00Z">
        <w:r>
          <w:t xml:space="preserve">It predicts </w:t>
        </w:r>
      </w:ins>
      <w:r>
        <w:t xml:space="preserve">of </w:t>
      </w:r>
      <w:ins w:id="17" w:author="Achen, Aaron - NRCS, Lincoln, NE" w:date="2019-07-19T10:54:00Z">
        <w:r>
          <w:t xml:space="preserve">the potential suitability </w:t>
        </w:r>
      </w:ins>
      <w:ins w:id="18" w:author="Achen, Aaron - NRCS, Lincoln, NE" w:date="2019-07-19T10:57:00Z">
        <w:r>
          <w:t xml:space="preserve">of </w:t>
        </w:r>
      </w:ins>
      <w:r>
        <w:t>soils and map units</w:t>
      </w:r>
      <w:del w:id="19" w:author="Achen, Aaron - NRCS, Lincoln, NE" w:date="2019-07-19T10:55:00Z">
        <w:r>
          <w:delText xml:space="preserve"> for predicting</w:delText>
        </w:r>
      </w:del>
      <w:del w:id="20" w:author="Achen, Aaron - NRCS, Lincoln, NE" w:date="2019-07-19T10:54:00Z">
        <w:r>
          <w:delText xml:space="preserve"> the potential suitability</w:delText>
        </w:r>
      </w:del>
      <w:r>
        <w:t xml:space="preserve">. Onsite investigation </w:t>
      </w:r>
      <w:del w:id="21" w:author="Achen, Aaron - NRCS, Lincoln, NE" w:date="2019-07-19T10:57:00Z">
        <w:r>
          <w:delText xml:space="preserve">should be completed </w:delText>
        </w:r>
      </w:del>
      <w:ins w:id="22" w:author="Achen, Aaron - NRCS, Lincoln, NE" w:date="2019-07-19T10:57:00Z">
        <w:r>
          <w:t xml:space="preserve">is needed </w:t>
        </w:r>
      </w:ins>
      <w:r>
        <w:t>to validate the interpretations in this table and to confirm the identity of the soil on a given site. The numbers in the value columns range from 0 to 100. The larger the value, the greater the potential suitability. The soil may have additional limitations.</w:t>
      </w:r>
    </w:p>
    <w:p w:rsidR="0070689A" w:rsidRDefault="0009254F">
      <w:pPr>
        <w:pStyle w:val="NormalWeb"/>
        <w:divId w:val="1315336802"/>
      </w:pPr>
      <w:r>
        <w:t>Cropping systems, tillage, and management scenarios vary by location</w:t>
      </w:r>
      <w:ins w:id="23" w:author="Achen, Aaron - NRCS, Lincoln, NE" w:date="2019-07-19T10:58:00Z">
        <w:r>
          <w:t xml:space="preserve"> and</w:t>
        </w:r>
      </w:ins>
      <w:del w:id="24" w:author="Achen, Aaron - NRCS, Lincoln, NE" w:date="2019-07-19T10:58:00Z">
        <w:r>
          <w:delText>,</w:delText>
        </w:r>
      </w:del>
      <w:r>
        <w:t xml:space="preserve"> over time, reflecting choices made by farmers. These factors partially mask inherent soil quality. Except for extreme circumstances, inherent soil quality or inherent soil productivity varies little by location</w:t>
      </w:r>
      <w:del w:id="25" w:author="Achen, Aaron - NRCS, Lincoln, NE" w:date="2019-07-19T10:59:00Z">
        <w:r>
          <w:delText>,</w:delText>
        </w:r>
      </w:del>
      <w:r>
        <w:t xml:space="preserve"> over time for a specific soil (map unit component) identified by NRCS soil surveys. The interpretation reflects a relative comparison o</w:t>
      </w:r>
      <w:ins w:id="26" w:author="Achen, Aaron - NRCS, Lincoln, NE" w:date="2019-07-19T10:59:00Z">
        <w:r>
          <w:t>f</w:t>
        </w:r>
      </w:ins>
      <w:del w:id="27" w:author="Achen, Aaron - NRCS, Lincoln, NE" w:date="2019-07-19T10:59:00Z">
        <w:r>
          <w:delText>n</w:delText>
        </w:r>
      </w:del>
      <w:r>
        <w:t xml:space="preserve"> </w:t>
      </w:r>
      <w:ins w:id="28" w:author="Achen, Aaron - NRCS, Lincoln, NE" w:date="2019-07-19T10:59:00Z">
        <w:r>
          <w:t xml:space="preserve">the top 6 inches of </w:t>
        </w:r>
      </w:ins>
      <w:r>
        <w:t xml:space="preserve">soils </w:t>
      </w:r>
      <w:del w:id="29" w:author="Achen, Aaron - NRCS, Lincoln, NE" w:date="2019-07-19T10:59:00Z">
        <w:r>
          <w:delText xml:space="preserve">within the top 6 inches </w:delText>
        </w:r>
      </w:del>
      <w:r>
        <w:t xml:space="preserve">for aggregate stability. It does not forecast actual aggregate stability because </w:t>
      </w:r>
      <w:ins w:id="30" w:author="Achen, Aaron - NRCS, Lincoln, NE" w:date="2019-07-19T11:01:00Z">
        <w:r>
          <w:t xml:space="preserve">actual </w:t>
        </w:r>
      </w:ins>
      <w:r>
        <w:t xml:space="preserve">values are based on weather conditions, soil health, tillage, management conditions, </w:t>
      </w:r>
      <w:ins w:id="31" w:author="Achen, Aaron - NRCS, Lincoln, NE" w:date="2019-07-19T11:01:00Z">
        <w:r>
          <w:t>and other factors</w:t>
        </w:r>
      </w:ins>
      <w:del w:id="32" w:author="Achen, Aaron - NRCS, Lincoln, NE" w:date="2019-07-19T11:01:00Z">
        <w:r>
          <w:delText>etc</w:delText>
        </w:r>
      </w:del>
      <w:r>
        <w:t>.</w:t>
      </w:r>
    </w:p>
    <w:p w:rsidR="0070689A" w:rsidRDefault="0009254F">
      <w:pPr>
        <w:pStyle w:val="Heading2"/>
        <w:divId w:val="87624085"/>
        <w:rPr>
          <w:rFonts w:eastAsia="Times New Roman"/>
        </w:rPr>
      </w:pPr>
      <w:bookmarkStart w:id="33" w:name="_Toc16233988"/>
      <w:r>
        <w:rPr>
          <w:rFonts w:eastAsia="Times New Roman"/>
        </w:rPr>
        <w:t>Scope</w:t>
      </w:r>
      <w:bookmarkEnd w:id="33"/>
    </w:p>
    <w:p w:rsidR="0070689A" w:rsidRDefault="0009254F" w:rsidP="00D71170">
      <w:pPr>
        <w:pStyle w:val="NormalWeb"/>
        <w:numPr>
          <w:ilvl w:val="0"/>
          <w:numId w:val="2"/>
        </w:numPr>
        <w:divId w:val="87624085"/>
        <w:rPr>
          <w:ins w:id="34" w:author="Achen, Aaron - NRCS, Lincoln, NE" w:date="2019-08-06T10:45:00Z"/>
        </w:rPr>
      </w:pPr>
      <w:r>
        <w:t>Surface</w:t>
      </w:r>
      <w:ins w:id="35" w:author="Achen, Aaron - NRCS, Lincoln, NE" w:date="2019-07-19T11:02:00Z">
        <w:r>
          <w:t xml:space="preserve"> and </w:t>
        </w:r>
      </w:ins>
      <w:del w:id="36" w:author="Achen, Aaron - NRCS, Lincoln, NE" w:date="2019-07-19T11:02:00Z">
        <w:r>
          <w:delText>/</w:delText>
        </w:r>
      </w:del>
      <w:r>
        <w:t>near</w:t>
      </w:r>
      <w:ins w:id="37" w:author="Achen, Aaron - NRCS, Lincoln, NE" w:date="2019-07-19T11:02:00Z">
        <w:r>
          <w:t>-</w:t>
        </w:r>
      </w:ins>
      <w:del w:id="38" w:author="Achen, Aaron - NRCS, Lincoln, NE" w:date="2019-07-19T11:02:00Z">
        <w:r>
          <w:delText xml:space="preserve"> </w:delText>
        </w:r>
      </w:del>
      <w:r>
        <w:t>surface horizons</w:t>
      </w:r>
      <w:del w:id="39" w:author="Achen, Aaron - NRCS, Lincoln, NE" w:date="2019-08-06T10:45:00Z">
        <w:r>
          <w:delText>, c</w:delText>
        </w:r>
      </w:del>
    </w:p>
    <w:p w:rsidR="0070689A" w:rsidRDefault="0009254F" w:rsidP="00D71170">
      <w:pPr>
        <w:pStyle w:val="NormalWeb"/>
        <w:numPr>
          <w:ilvl w:val="0"/>
          <w:numId w:val="2"/>
        </w:numPr>
        <w:divId w:val="87624085"/>
        <w:rPr>
          <w:ins w:id="40" w:author="Achen, Aaron - NRCS, Lincoln, NE" w:date="2019-08-06T10:45:00Z"/>
        </w:rPr>
      </w:pPr>
      <w:ins w:id="41" w:author="Achen, Aaron - NRCS, Lincoln, NE" w:date="2019-08-06T10:45:00Z">
        <w:r>
          <w:t>C</w:t>
        </w:r>
      </w:ins>
      <w:r>
        <w:t>onventional tillage</w:t>
      </w:r>
      <w:del w:id="42" w:author="Achen, Aaron - NRCS, Lincoln, NE" w:date="2019-08-06T10:45:00Z">
        <w:r>
          <w:delText>, f</w:delText>
        </w:r>
      </w:del>
    </w:p>
    <w:p w:rsidR="0070689A" w:rsidRDefault="0009254F" w:rsidP="00D71170">
      <w:pPr>
        <w:pStyle w:val="NormalWeb"/>
        <w:numPr>
          <w:ilvl w:val="0"/>
          <w:numId w:val="2"/>
        </w:numPr>
        <w:divId w:val="87624085"/>
      </w:pPr>
      <w:ins w:id="43" w:author="Achen, Aaron - NRCS, Lincoln, NE" w:date="2019-08-06T10:45:00Z">
        <w:r>
          <w:t>F</w:t>
        </w:r>
      </w:ins>
      <w:r>
        <w:t>ocus on macroaggregates (&gt;250 micron)</w:t>
      </w:r>
    </w:p>
    <w:p w:rsidR="0070689A" w:rsidRDefault="0009254F">
      <w:pPr>
        <w:pStyle w:val="Heading2"/>
        <w:divId w:val="437718134"/>
        <w:rPr>
          <w:rFonts w:eastAsia="Times New Roman"/>
        </w:rPr>
      </w:pPr>
      <w:bookmarkStart w:id="44" w:name="_Toc16233989"/>
      <w:r>
        <w:rPr>
          <w:rFonts w:eastAsia="Times New Roman"/>
        </w:rPr>
        <w:t>Definition of What is Estimated</w:t>
      </w:r>
      <w:bookmarkEnd w:id="44"/>
    </w:p>
    <w:p w:rsidR="0070689A" w:rsidRDefault="0009254F">
      <w:pPr>
        <w:pStyle w:val="NormalWeb"/>
        <w:divId w:val="437718134"/>
      </w:pPr>
      <w:r>
        <w:t>Aggregate stability is defined as the stability of macroaggregates (1</w:t>
      </w:r>
      <w:del w:id="45" w:author="Achen, Aaron - NRCS, Lincoln, NE" w:date="2019-07-19T11:02:00Z">
        <w:r>
          <w:delText>-</w:delText>
        </w:r>
      </w:del>
      <w:ins w:id="46" w:author="Achen, Aaron - NRCS, Lincoln, NE" w:date="2019-08-07T10:27:00Z">
        <w:r>
          <w:t>--</w:t>
        </w:r>
      </w:ins>
      <w:r>
        <w:t>2 mm in size) against flowing water and is expressed as percent stable aggregates of the less</w:t>
      </w:r>
      <w:ins w:id="47" w:author="Achen, Aaron - NRCS, Lincoln, NE" w:date="2019-08-06T10:48:00Z">
        <w:r>
          <w:t>-</w:t>
        </w:r>
      </w:ins>
      <w:del w:id="48" w:author="Achen, Aaron - NRCS, Lincoln, NE" w:date="2019-08-06T10:48:00Z">
        <w:r>
          <w:delText xml:space="preserve"> </w:delText>
        </w:r>
      </w:del>
      <w:r>
        <w:t>than</w:t>
      </w:r>
      <w:ins w:id="49" w:author="Achen, Aaron - NRCS, Lincoln, NE" w:date="2019-08-06T10:48:00Z">
        <w:r>
          <w:t>-</w:t>
        </w:r>
      </w:ins>
      <w:del w:id="50" w:author="Achen, Aaron - NRCS, Lincoln, NE" w:date="2019-08-06T10:48:00Z">
        <w:r>
          <w:delText xml:space="preserve"> </w:delText>
        </w:r>
      </w:del>
      <w:r>
        <w:t>2</w:t>
      </w:r>
      <w:ins w:id="51" w:author="Achen, Aaron - NRCS, Lincoln, NE" w:date="2019-07-19T11:02:00Z">
        <w:r>
          <w:t>-</w:t>
        </w:r>
      </w:ins>
      <w:r>
        <w:t>mm fraction. It is estimated from the organic matter content, total clay, and sodium adsorption ratio. Aggregate stability values are provided for horizons within the upper 6 inches</w:t>
      </w:r>
      <w:del w:id="52" w:author="Achen, Aaron - NRCS, Lincoln, NE" w:date="2019-07-19T11:02:00Z">
        <w:r>
          <w:delText>,</w:delText>
        </w:r>
      </w:del>
      <w:r>
        <w:t xml:space="preserve"> but not for sandy and organic surface layers.</w:t>
      </w:r>
    </w:p>
    <w:p w:rsidR="0070689A" w:rsidRDefault="0009254F">
      <w:pPr>
        <w:pStyle w:val="Heading2"/>
        <w:divId w:val="120195108"/>
        <w:rPr>
          <w:rFonts w:eastAsia="Times New Roman"/>
        </w:rPr>
      </w:pPr>
      <w:bookmarkStart w:id="53" w:name="_Toc16233990"/>
      <w:r>
        <w:rPr>
          <w:rFonts w:eastAsia="Times New Roman"/>
        </w:rPr>
        <w:t>Significance</w:t>
      </w:r>
      <w:bookmarkEnd w:id="53"/>
    </w:p>
    <w:p w:rsidR="0070689A" w:rsidRDefault="0009254F">
      <w:pPr>
        <w:pStyle w:val="NormalWeb"/>
        <w:divId w:val="120195108"/>
      </w:pPr>
      <w:r>
        <w:t xml:space="preserve">Soil aggregate stability </w:t>
      </w:r>
      <w:del w:id="54" w:author="Achen, Aaron - NRCS, Lincoln, NE" w:date="2019-07-19T11:04:00Z">
        <w:r>
          <w:delText xml:space="preserve">is an important soil property </w:delText>
        </w:r>
      </w:del>
      <w:r>
        <w:t>affect</w:t>
      </w:r>
      <w:ins w:id="55" w:author="Achen, Aaron - NRCS, Lincoln, NE" w:date="2019-07-19T11:04:00Z">
        <w:r>
          <w:t>s</w:t>
        </w:r>
      </w:ins>
      <w:del w:id="56" w:author="Achen, Aaron - NRCS, Lincoln, NE" w:date="2019-07-19T11:04:00Z">
        <w:r>
          <w:delText>ing</w:delText>
        </w:r>
      </w:del>
      <w:r>
        <w:t xml:space="preserve"> soil health and crop production. It is important for stabilizing soil structure, increasing water infiltration, and reducing erosion.</w:t>
      </w:r>
    </w:p>
    <w:p w:rsidR="0070689A" w:rsidRDefault="0009254F">
      <w:pPr>
        <w:pStyle w:val="NormalWeb"/>
        <w:divId w:val="120195108"/>
      </w:pPr>
      <w:r>
        <w:t xml:space="preserve">Soil aggregates are the smallest unit of soil structure. They are composed of decaying particulate organic matter, clay particles, microbial products, and fine roots. Aggregates are generally divided into macroaggregates (greater than 250 </w:t>
      </w:r>
      <w:proofErr w:type="spellStart"/>
      <w:r>
        <w:t>μm</w:t>
      </w:r>
      <w:proofErr w:type="spellEnd"/>
      <w:r>
        <w:t xml:space="preserve">) and microaggregates (less than 250 </w:t>
      </w:r>
      <w:proofErr w:type="spellStart"/>
      <w:r>
        <w:t>μm</w:t>
      </w:r>
      <w:proofErr w:type="spellEnd"/>
      <w:r>
        <w:t xml:space="preserve">). The size, strength, and stability of aggregates depend upon the stabilizing agents involved. They </w:t>
      </w:r>
      <w:r>
        <w:lastRenderedPageBreak/>
        <w:t xml:space="preserve">can be classified as temporary, transient, or persistent. Improved aggregate stability leads to increased water infiltration and storage in the profile, </w:t>
      </w:r>
      <w:ins w:id="57" w:author="Achen, Aaron - NRCS, Lincoln, NE" w:date="2019-07-19T11:05:00Z">
        <w:r>
          <w:t xml:space="preserve">increased </w:t>
        </w:r>
      </w:ins>
      <w:r>
        <w:t xml:space="preserve">aeration, reduced erosion, and soil structure that is </w:t>
      </w:r>
      <w:ins w:id="58" w:author="Achen, Aaron - NRCS, Lincoln, NE" w:date="2019-07-19T11:05:00Z">
        <w:r>
          <w:t xml:space="preserve">more </w:t>
        </w:r>
      </w:ins>
      <w:r>
        <w:t>resistant to crusting and compaction. Increases in soil organic carbon improve</w:t>
      </w:r>
      <w:del w:id="59" w:author="Achen, Aaron - NRCS, Lincoln, NE" w:date="2019-07-19T11:05:00Z">
        <w:r>
          <w:delText>s</w:delText>
        </w:r>
      </w:del>
      <w:r>
        <w:t xml:space="preserve"> aggregation and aggregate stability, which protect carbon compounds enmeshed in the aggregates from decomposition, leading to carbon sequestration.</w:t>
      </w:r>
    </w:p>
    <w:p w:rsidR="0070689A" w:rsidRDefault="0009254F">
      <w:pPr>
        <w:pStyle w:val="Heading2"/>
        <w:divId w:val="1998220443"/>
        <w:rPr>
          <w:rFonts w:eastAsia="Times New Roman"/>
        </w:rPr>
      </w:pPr>
      <w:bookmarkStart w:id="60" w:name="_Toc16233991"/>
      <w:r>
        <w:rPr>
          <w:rFonts w:eastAsia="Times New Roman"/>
        </w:rPr>
        <w:t>Factors Affecting Soil Aggregation and Aggregate Stability</w:t>
      </w:r>
      <w:bookmarkEnd w:id="60"/>
    </w:p>
    <w:p w:rsidR="0070689A" w:rsidRDefault="0009254F">
      <w:pPr>
        <w:pStyle w:val="Heading3"/>
        <w:divId w:val="1326588923"/>
        <w:rPr>
          <w:rFonts w:eastAsia="Times New Roman"/>
        </w:rPr>
      </w:pPr>
      <w:bookmarkStart w:id="61" w:name="_Toc16233992"/>
      <w:r>
        <w:rPr>
          <w:rFonts w:eastAsia="Times New Roman"/>
        </w:rPr>
        <w:t>Inherent Factors</w:t>
      </w:r>
      <w:bookmarkEnd w:id="61"/>
    </w:p>
    <w:p w:rsidR="0070689A" w:rsidRDefault="0009254F">
      <w:pPr>
        <w:pStyle w:val="NormalWeb"/>
        <w:divId w:val="1326588923"/>
      </w:pPr>
      <w:r>
        <w:t>Microaggregation is generally considered to be an inherent property of the soil. Persistent binding agents include highly decomposed, high</w:t>
      </w:r>
      <w:ins w:id="62" w:author="Achen, Aaron - NRCS, Lincoln, NE" w:date="2019-07-19T11:06:00Z">
        <w:r>
          <w:t>-</w:t>
        </w:r>
      </w:ins>
      <w:del w:id="63" w:author="Achen, Aaron - NRCS, Lincoln, NE" w:date="2019-07-19T11:06:00Z">
        <w:r>
          <w:delText xml:space="preserve"> </w:delText>
        </w:r>
      </w:del>
      <w:r>
        <w:t>molecular</w:t>
      </w:r>
      <w:ins w:id="64" w:author="Achen, Aaron - NRCS, Lincoln, NE" w:date="2019-07-19T11:06:00Z">
        <w:r>
          <w:t>-</w:t>
        </w:r>
      </w:ins>
      <w:del w:id="65" w:author="Achen, Aaron - NRCS, Lincoln, NE" w:date="2019-07-19T11:06:00Z">
        <w:r>
          <w:delText xml:space="preserve"> </w:delText>
        </w:r>
      </w:del>
      <w:r>
        <w:t xml:space="preserve">weight organic materials (e.g., </w:t>
      </w:r>
      <w:proofErr w:type="spellStart"/>
      <w:r>
        <w:t>humic</w:t>
      </w:r>
      <w:proofErr w:type="spellEnd"/>
      <w:r>
        <w:t xml:space="preserve"> compounds), polymers, and polyvalent cations (e.g., calcium, aluminum, iron) that have a heterogeneous, non-specific structure. These agents are associated with microaggregation </w:t>
      </w:r>
      <w:del w:id="66" w:author="Achen, Aaron - NRCS, Lincoln, NE" w:date="2019-08-06T10:49:00Z">
        <w:r>
          <w:delText xml:space="preserve">as well as </w:delText>
        </w:r>
      </w:del>
      <w:ins w:id="67" w:author="Achen, Aaron - NRCS, Lincoln, NE" w:date="2019-08-06T10:49:00Z">
        <w:r>
          <w:t xml:space="preserve">and </w:t>
        </w:r>
      </w:ins>
      <w:r>
        <w:t xml:space="preserve">soil organic carbon (SOC) sequestration. These persistent compounds are found in the interior of aggregates, forming organo-mineral complexes via the polyvalent cations. These agents are long-lasting, and the degree of aggregation formed by them is considered part of the inherent soil properties. Generally, management does not impact soil microaggregation. Soils </w:t>
      </w:r>
      <w:ins w:id="68" w:author="Achen, Aaron - NRCS, Lincoln, NE" w:date="2019-07-19T11:07:00Z">
        <w:r>
          <w:t xml:space="preserve">that have a </w:t>
        </w:r>
      </w:ins>
      <w:r>
        <w:t xml:space="preserve">naturally high </w:t>
      </w:r>
      <w:del w:id="69" w:author="Achen, Aaron - NRCS, Lincoln, NE" w:date="2019-07-19T11:07:00Z">
        <w:r>
          <w:delText xml:space="preserve">in </w:delText>
        </w:r>
      </w:del>
      <w:ins w:id="70" w:author="Achen, Aaron - NRCS, Lincoln, NE" w:date="2019-07-19T11:07:00Z">
        <w:r>
          <w:t xml:space="preserve">content of </w:t>
        </w:r>
      </w:ins>
      <w:r>
        <w:t>clay and polyvalent cations are likely to form more microaggregates</w:t>
      </w:r>
      <w:ins w:id="71" w:author="Achen, Aaron - NRCS, Lincoln, NE" w:date="2019-07-19T11:08:00Z">
        <w:r>
          <w:t xml:space="preserve"> than those soils with a lower content</w:t>
        </w:r>
      </w:ins>
      <w:r>
        <w:t>.</w:t>
      </w:r>
    </w:p>
    <w:p w:rsidR="0070689A" w:rsidRDefault="0009254F">
      <w:pPr>
        <w:pStyle w:val="Heading3"/>
        <w:divId w:val="1885827289"/>
        <w:rPr>
          <w:rFonts w:eastAsia="Times New Roman"/>
        </w:rPr>
      </w:pPr>
      <w:bookmarkStart w:id="72" w:name="_Toc16233993"/>
      <w:r>
        <w:rPr>
          <w:rFonts w:eastAsia="Times New Roman"/>
        </w:rPr>
        <w:t>Dynamic Factors</w:t>
      </w:r>
      <w:bookmarkEnd w:id="72"/>
    </w:p>
    <w:p w:rsidR="0070689A" w:rsidRDefault="0009254F">
      <w:pPr>
        <w:pStyle w:val="NormalWeb"/>
        <w:divId w:val="1885827289"/>
      </w:pPr>
      <w:r>
        <w:t>Transient binding agents consist mainly of complex carbohydrates, or polysaccharides, and organic mucilages. As plant residues and compounds extruded by plant roots decompose, bacteria release mucilages that are complex carbon-rich carbohydrates. These carbohydrates serve as binding agents, or “glues,” to which clay particles can be adsorbed and bound together. The polysaccharides are non-</w:t>
      </w:r>
      <w:proofErr w:type="spellStart"/>
      <w:r>
        <w:t>humic</w:t>
      </w:r>
      <w:proofErr w:type="spellEnd"/>
      <w:r>
        <w:t xml:space="preserve"> compounds of high molecular weight and comprise about 20 to 25</w:t>
      </w:r>
      <w:del w:id="73" w:author="Achen, Aaron - NRCS, Lincoln, NE" w:date="2019-08-06T10:51:00Z">
        <w:r>
          <w:delText xml:space="preserve">% </w:delText>
        </w:r>
      </w:del>
      <w:ins w:id="74" w:author="Achen, Aaron - NRCS, Lincoln, NE" w:date="2019-08-06T10:51:00Z">
        <w:r>
          <w:t xml:space="preserve"> percent </w:t>
        </w:r>
      </w:ins>
      <w:r>
        <w:t xml:space="preserve">of the soil humus. They are critical for binding microaggregates together, via polymer and polyvalent cation bridges, to form larger macroaggregates. Although binding with clay particles </w:t>
      </w:r>
      <w:del w:id="75" w:author="Achen, Aaron - NRCS, Lincoln, NE" w:date="2019-07-19T11:10:00Z">
        <w:r>
          <w:delText xml:space="preserve">does </w:delText>
        </w:r>
      </w:del>
      <w:r>
        <w:t>provide</w:t>
      </w:r>
      <w:ins w:id="76" w:author="Achen, Aaron - NRCS, Lincoln, NE" w:date="2019-07-19T11:10:00Z">
        <w:r>
          <w:t>s</w:t>
        </w:r>
      </w:ins>
      <w:r>
        <w:t xml:space="preserve"> some protection against decomposition, these binding agents generally decompose within a few weeks and need to be continually renewed through actively growing plants, decaying residues, or organic amendments.</w:t>
      </w:r>
    </w:p>
    <w:p w:rsidR="0070689A" w:rsidRDefault="0009254F">
      <w:pPr>
        <w:pStyle w:val="NormalWeb"/>
        <w:divId w:val="1885827289"/>
      </w:pPr>
      <w:r>
        <w:t xml:space="preserve">Temporary binding agents consist of plant roots, especially fine roots and root hairs, fungal hyphae, and bacterial and algal cells. These agents develop along with plant roots, forming a network that entangles mineral particles, through adsorption, to form macroaggregates. As roots cease to grow, the amount of these temporary agents is reduced. Planting cover crops or perennial plants maintains living roots longer in the soil, thus maintaining and strengthening the aggregates. Tillage reduces the </w:t>
      </w:r>
      <w:del w:id="77" w:author="Achen, Aaron - NRCS, Lincoln, NE" w:date="2019-07-19T11:11:00Z">
        <w:r>
          <w:delText>amount</w:delText>
        </w:r>
      </w:del>
      <w:ins w:id="78" w:author="Achen, Aaron - NRCS, Lincoln, NE" w:date="2019-07-19T11:11:00Z">
        <w:r>
          <w:t>number</w:t>
        </w:r>
      </w:ins>
      <w:r>
        <w:t xml:space="preserve"> of roots and the </w:t>
      </w:r>
      <w:ins w:id="79" w:author="Achen, Aaron - NRCS, Lincoln, NE" w:date="2019-07-19T11:11:00Z">
        <w:r>
          <w:t xml:space="preserve">amount of </w:t>
        </w:r>
      </w:ins>
      <w:r>
        <w:t>microbial biomass, especially in the surface horizon</w:t>
      </w:r>
      <w:ins w:id="80" w:author="Achen, Aaron - NRCS, Lincoln, NE" w:date="2019-08-06T10:52:00Z">
        <w:r>
          <w:t>,</w:t>
        </w:r>
      </w:ins>
      <w:ins w:id="81" w:author="Achen, Aaron - NRCS, Lincoln, NE" w:date="2019-07-19T11:12:00Z">
        <w:r>
          <w:t xml:space="preserve"> thereby</w:t>
        </w:r>
      </w:ins>
      <w:r>
        <w:t xml:space="preserve"> potentially weakening the aggregates.</w:t>
      </w:r>
    </w:p>
    <w:p w:rsidR="0070689A" w:rsidRDefault="0009254F">
      <w:pPr>
        <w:pStyle w:val="Heading3"/>
        <w:divId w:val="1722243888"/>
        <w:rPr>
          <w:rFonts w:eastAsia="Times New Roman"/>
        </w:rPr>
      </w:pPr>
      <w:bookmarkStart w:id="82" w:name="_Toc16233994"/>
      <w:r>
        <w:rPr>
          <w:rFonts w:eastAsia="Times New Roman"/>
        </w:rPr>
        <w:lastRenderedPageBreak/>
        <w:t>Consequences of Weak Aggregates</w:t>
      </w:r>
      <w:bookmarkEnd w:id="82"/>
    </w:p>
    <w:p w:rsidR="0070689A" w:rsidRDefault="0009254F">
      <w:pPr>
        <w:pStyle w:val="NormalWeb"/>
        <w:divId w:val="1722243888"/>
      </w:pPr>
      <w:r>
        <w:t>The first step in erosion is the breakdown of surface aggregates. Aggregates at the soil surface are weakened if the binding agents degrade at rates exceeding replenishment rates. These aggregates can be broken apart by outside forces</w:t>
      </w:r>
      <w:del w:id="83" w:author="Achen, Aaron - NRCS, Lincoln, NE" w:date="2019-07-19T11:14:00Z">
        <w:r>
          <w:delText>,</w:delText>
        </w:r>
      </w:del>
      <w:ins w:id="84" w:author="Achen, Aaron - NRCS, Lincoln, NE" w:date="2019-07-19T11:14:00Z">
        <w:r>
          <w:t>.</w:t>
        </w:r>
      </w:ins>
      <w:r>
        <w:t xml:space="preserve"> </w:t>
      </w:r>
      <w:ins w:id="85" w:author="Achen, Aaron - NRCS, Lincoln, NE" w:date="2019-07-19T11:14:00Z">
        <w:r>
          <w:t xml:space="preserve">Among the most important of these forces are </w:t>
        </w:r>
      </w:ins>
      <w:del w:id="86" w:author="Achen, Aaron - NRCS, Lincoln, NE" w:date="2019-07-19T11:14:00Z">
        <w:r>
          <w:delText xml:space="preserve">of which </w:delText>
        </w:r>
      </w:del>
      <w:r>
        <w:t xml:space="preserve">raindrops, wind, </w:t>
      </w:r>
      <w:ins w:id="87" w:author="Achen, Aaron - NRCS, Lincoln, NE" w:date="2019-07-19T11:13:00Z">
        <w:r>
          <w:t xml:space="preserve">variations in </w:t>
        </w:r>
      </w:ins>
      <w:r>
        <w:t>sunlight and temperature</w:t>
      </w:r>
      <w:del w:id="88" w:author="Achen, Aaron - NRCS, Lincoln, NE" w:date="2019-07-19T11:13:00Z">
        <w:r>
          <w:delText xml:space="preserve"> variation</w:delText>
        </w:r>
      </w:del>
      <w:ins w:id="89" w:author="Achen, Aaron - NRCS, Lincoln, NE" w:date="2019-07-19T11:13:00Z">
        <w:r>
          <w:t>,</w:t>
        </w:r>
      </w:ins>
      <w:r>
        <w:t xml:space="preserve"> and tillage</w:t>
      </w:r>
      <w:del w:id="90" w:author="Achen, Aaron - NRCS, Lincoln, NE" w:date="2019-07-19T11:14:00Z">
        <w:r>
          <w:delText xml:space="preserve"> are among the most important</w:delText>
        </w:r>
      </w:del>
      <w:r>
        <w:t>. Changes in soil chemistry, such as increased sodicity of the soil, can also contribute to aggregate breakdown. As aggregates are broken down, the component particles clog the surface pores</w:t>
      </w:r>
      <w:ins w:id="91" w:author="Achen, Aaron - NRCS, Lincoln, NE" w:date="2019-07-19T11:15:00Z">
        <w:r>
          <w:t>,</w:t>
        </w:r>
      </w:ins>
      <w:r>
        <w:t xml:space="preserve"> </w:t>
      </w:r>
      <w:del w:id="92" w:author="Achen, Aaron - NRCS, Lincoln, NE" w:date="2019-07-19T11:15:00Z">
        <w:r>
          <w:delText xml:space="preserve">and </w:delText>
        </w:r>
      </w:del>
      <w:ins w:id="93" w:author="Achen, Aaron - NRCS, Lincoln, NE" w:date="2019-07-19T11:15:00Z">
        <w:r>
          <w:t xml:space="preserve">leading to </w:t>
        </w:r>
      </w:ins>
      <w:r>
        <w:t>surface sealing and crusting</w:t>
      </w:r>
      <w:del w:id="94" w:author="Achen, Aaron - NRCS, Lincoln, NE" w:date="2019-07-19T11:15:00Z">
        <w:r>
          <w:delText xml:space="preserve"> follow</w:delText>
        </w:r>
      </w:del>
      <w:r>
        <w:t xml:space="preserve">. This process results in </w:t>
      </w:r>
      <w:del w:id="95" w:author="Achen, Aaron - NRCS, Lincoln, NE" w:date="2019-07-19T11:16:00Z">
        <w:r>
          <w:delText xml:space="preserve">reduced </w:delText>
        </w:r>
      </w:del>
      <w:ins w:id="96" w:author="Achen, Aaron - NRCS, Lincoln, NE" w:date="2019-07-19T11:16:00Z">
        <w:r>
          <w:t xml:space="preserve">decreased </w:t>
        </w:r>
      </w:ins>
      <w:r>
        <w:t>water infiltration</w:t>
      </w:r>
      <w:del w:id="97" w:author="Achen, Aaron - NRCS, Lincoln, NE" w:date="2019-07-19T11:16:00Z">
        <w:r>
          <w:delText>,</w:delText>
        </w:r>
      </w:del>
      <w:r>
        <w:t xml:space="preserve"> </w:t>
      </w:r>
      <w:ins w:id="98" w:author="Achen, Aaron - NRCS, Lincoln, NE" w:date="2019-07-19T11:16:00Z">
        <w:r>
          <w:t xml:space="preserve">and increased </w:t>
        </w:r>
      </w:ins>
      <w:r>
        <w:t xml:space="preserve">ponding, </w:t>
      </w:r>
      <w:del w:id="99" w:author="Achen, Aaron - NRCS, Lincoln, NE" w:date="2019-07-19T11:16:00Z">
        <w:r>
          <w:delText xml:space="preserve">increased </w:delText>
        </w:r>
      </w:del>
      <w:r>
        <w:t>runoff</w:t>
      </w:r>
      <w:ins w:id="100" w:author="Achen, Aaron - NRCS, Lincoln, NE" w:date="2019-07-19T11:17:00Z">
        <w:r>
          <w:t>,</w:t>
        </w:r>
      </w:ins>
      <w:r>
        <w:t xml:space="preserve"> </w:t>
      </w:r>
      <w:del w:id="101" w:author="Achen, Aaron - NRCS, Lincoln, NE" w:date="2019-07-19T11:17:00Z">
        <w:r>
          <w:delText xml:space="preserve">and </w:delText>
        </w:r>
      </w:del>
      <w:r>
        <w:t>erosion, and sediment transport</w:t>
      </w:r>
      <w:ins w:id="102" w:author="Achen, Aaron - NRCS, Lincoln, NE" w:date="2019-07-19T11:17:00Z">
        <w:r>
          <w:t xml:space="preserve">, both </w:t>
        </w:r>
      </w:ins>
      <w:del w:id="103" w:author="Achen, Aaron - NRCS, Lincoln, NE" w:date="2019-07-19T11:17:00Z">
        <w:r>
          <w:delText xml:space="preserve"> </w:delText>
        </w:r>
      </w:del>
      <w:r>
        <w:t>on</w:t>
      </w:r>
      <w:ins w:id="104" w:author="Achen, Aaron - NRCS, Lincoln, NE" w:date="2019-07-19T11:17:00Z">
        <w:r>
          <w:t>-</w:t>
        </w:r>
      </w:ins>
      <w:r>
        <w:t xml:space="preserve"> and off</w:t>
      </w:r>
      <w:del w:id="105" w:author="Achen, Aaron - NRCS, Lincoln, NE" w:date="2019-07-19T11:17:00Z">
        <w:r>
          <w:delText xml:space="preserve"> </w:delText>
        </w:r>
      </w:del>
      <w:ins w:id="106" w:author="Achen, Aaron - NRCS, Lincoln, NE" w:date="2019-07-19T11:17:00Z">
        <w:r>
          <w:t>-</w:t>
        </w:r>
      </w:ins>
      <w:r>
        <w:t xml:space="preserve">site. </w:t>
      </w:r>
      <w:del w:id="107" w:author="Achen, Aaron - NRCS, Lincoln, NE" w:date="2019-07-19T11:16:00Z">
        <w:r>
          <w:delText xml:space="preserve">Its occurrence </w:delText>
        </w:r>
      </w:del>
      <w:ins w:id="108" w:author="Achen, Aaron - NRCS, Lincoln, NE" w:date="2019-07-19T11:16:00Z">
        <w:r>
          <w:t xml:space="preserve">The extent of the process </w:t>
        </w:r>
      </w:ins>
      <w:r>
        <w:t>can be minimized by strengthening aggregates.</w:t>
      </w:r>
    </w:p>
    <w:p w:rsidR="0070689A" w:rsidRDefault="0009254F">
      <w:pPr>
        <w:pStyle w:val="NormalWeb"/>
        <w:divId w:val="1722243888"/>
      </w:pPr>
      <w:r>
        <w:t>Additionally, reducing the size and strength of the aggregates throughout the profile weakens soil structure</w:t>
      </w:r>
      <w:ins w:id="109" w:author="Achen, Aaron - NRCS, Lincoln, NE" w:date="2019-07-19T11:28:00Z">
        <w:r>
          <w:t>.</w:t>
        </w:r>
      </w:ins>
      <w:r>
        <w:t xml:space="preserve"> </w:t>
      </w:r>
      <w:del w:id="110" w:author="Achen, Aaron - NRCS, Lincoln, NE" w:date="2019-07-19T11:28:00Z">
        <w:r>
          <w:delText xml:space="preserve">so that it </w:delText>
        </w:r>
      </w:del>
      <w:ins w:id="111" w:author="Achen, Aaron - NRCS, Lincoln, NE" w:date="2019-07-19T11:28:00Z">
        <w:r>
          <w:t xml:space="preserve">The weakened </w:t>
        </w:r>
      </w:ins>
      <w:ins w:id="112" w:author="Achen, Aaron - NRCS, Lincoln, NE" w:date="2019-07-19T11:29:00Z">
        <w:r>
          <w:t xml:space="preserve">structure </w:t>
        </w:r>
      </w:ins>
      <w:r>
        <w:t>is more easily compacted by field operations, especially if the soil is too wet. Poor structure can lead to ponding after rainstorms</w:t>
      </w:r>
      <w:del w:id="113" w:author="Achen, Aaron - NRCS, Lincoln, NE" w:date="2019-07-19T11:29:00Z">
        <w:r>
          <w:delText>,</w:delText>
        </w:r>
      </w:del>
      <w:ins w:id="114" w:author="Achen, Aaron - NRCS, Lincoln, NE" w:date="2019-07-19T11:29:00Z">
        <w:r>
          <w:t>.</w:t>
        </w:r>
      </w:ins>
      <w:r>
        <w:t xml:space="preserve"> </w:t>
      </w:r>
      <w:del w:id="115" w:author="Achen, Aaron - NRCS, Lincoln, NE" w:date="2019-07-19T11:30:00Z">
        <w:r>
          <w:delText xml:space="preserve">which </w:delText>
        </w:r>
      </w:del>
      <w:ins w:id="116" w:author="Achen, Aaron - NRCS, Lincoln, NE" w:date="2019-07-19T11:30:00Z">
        <w:r>
          <w:t xml:space="preserve">Ponding </w:t>
        </w:r>
      </w:ins>
      <w:r>
        <w:t xml:space="preserve">can result in increased evaporation and </w:t>
      </w:r>
      <w:ins w:id="117" w:author="Achen, Aaron - NRCS, Lincoln, NE" w:date="2019-07-19T11:30:00Z">
        <w:r>
          <w:t xml:space="preserve">thereby </w:t>
        </w:r>
      </w:ins>
      <w:r>
        <w:t>less water</w:t>
      </w:r>
      <w:ins w:id="118" w:author="Achen, Aaron - NRCS, Lincoln, NE" w:date="2019-07-19T11:30:00Z">
        <w:r>
          <w:t>—</w:t>
        </w:r>
      </w:ins>
      <w:del w:id="119" w:author="Achen, Aaron - NRCS, Lincoln, NE" w:date="2019-07-19T11:30:00Z">
        <w:r>
          <w:delText xml:space="preserve"> in the profile </w:delText>
        </w:r>
      </w:del>
      <w:r>
        <w:t>that might otherwise have been available for crop growth</w:t>
      </w:r>
      <w:ins w:id="120" w:author="Achen, Aaron - NRCS, Lincoln, NE" w:date="2019-07-19T11:30:00Z">
        <w:r>
          <w:t>—in the profile</w:t>
        </w:r>
      </w:ins>
      <w:r>
        <w:t>.</w:t>
      </w:r>
    </w:p>
    <w:p w:rsidR="0070689A" w:rsidRDefault="0009254F">
      <w:pPr>
        <w:pStyle w:val="NormalWeb"/>
        <w:divId w:val="1722243888"/>
      </w:pPr>
      <w:del w:id="121" w:author="Achen, Aaron - NRCS, Lincoln, NE" w:date="2019-07-19T12:26:00Z">
        <w:r>
          <w:delText>Maintaining and increasing a</w:delText>
        </w:r>
      </w:del>
      <w:ins w:id="122" w:author="Achen, Aaron - NRCS, Lincoln, NE" w:date="2019-07-19T12:26:00Z">
        <w:r>
          <w:t>A</w:t>
        </w:r>
      </w:ins>
      <w:r>
        <w:t xml:space="preserve">ggregation and aggregate strength can be </w:t>
      </w:r>
      <w:del w:id="123" w:author="Achen, Aaron - NRCS, Lincoln, NE" w:date="2019-07-19T12:26:00Z">
        <w:r>
          <w:delText xml:space="preserve">accomplished </w:delText>
        </w:r>
      </w:del>
      <w:ins w:id="124" w:author="Achen, Aaron - NRCS, Lincoln, NE" w:date="2019-07-19T12:26:00Z">
        <w:r>
          <w:t xml:space="preserve">maintained or increased </w:t>
        </w:r>
      </w:ins>
      <w:r>
        <w:t xml:space="preserve">through the implementation of soil health management systems. These systems may include reduced tillage operations (or preferably no tillage operations) and the incorporation of cover crops or a cash crop (such as winter wheat) into the rotation. </w:t>
      </w:r>
      <w:del w:id="125" w:author="Achen, Aaron - NRCS, Lincoln, NE" w:date="2019-07-19T12:28:00Z">
        <w:r>
          <w:delText xml:space="preserve">Having </w:delText>
        </w:r>
      </w:del>
      <w:ins w:id="126" w:author="Achen, Aaron - NRCS, Lincoln, NE" w:date="2019-07-19T12:28:00Z">
        <w:r>
          <w:t xml:space="preserve">Growing </w:t>
        </w:r>
      </w:ins>
      <w:r>
        <w:t xml:space="preserve">crops and cover crops </w:t>
      </w:r>
      <w:del w:id="127" w:author="Achen, Aaron - NRCS, Lincoln, NE" w:date="2019-07-19T12:28:00Z">
        <w:r>
          <w:delText xml:space="preserve">with </w:delText>
        </w:r>
      </w:del>
      <w:ins w:id="128" w:author="Achen, Aaron - NRCS, Lincoln, NE" w:date="2019-07-19T12:28:00Z">
        <w:r>
          <w:t xml:space="preserve">that have </w:t>
        </w:r>
      </w:ins>
      <w:r>
        <w:t xml:space="preserve">varied rooting structures improves soil structure, as does maintaining living roots in the soil as long as possible. Studies have shown that plants </w:t>
      </w:r>
      <w:del w:id="129" w:author="Achen, Aaron - NRCS, Lincoln, NE" w:date="2019-08-06T10:54:00Z">
        <w:r>
          <w:delText xml:space="preserve">will </w:delText>
        </w:r>
      </w:del>
      <w:r>
        <w:t xml:space="preserve">push into the rhizosphere, via the root system, about 20% of the carbon dioxide </w:t>
      </w:r>
      <w:ins w:id="130" w:author="Achen, Aaron - NRCS, Lincoln, NE" w:date="2019-07-19T12:33:00Z">
        <w:r>
          <w:t xml:space="preserve">that </w:t>
        </w:r>
      </w:ins>
      <w:r>
        <w:t>is fixed through photosynthesis. Those carbon compounds can support the soil microbial population, which is critical to soil structure, water infiltration, and nutrient cycling. Any management system that leads to increased soil organic carbon is likely to improve aggregate stability.</w:t>
      </w:r>
    </w:p>
    <w:p w:rsidR="0070689A" w:rsidRDefault="0009254F">
      <w:pPr>
        <w:pStyle w:val="Heading3"/>
        <w:divId w:val="1425959419"/>
        <w:rPr>
          <w:rFonts w:eastAsia="Times New Roman"/>
        </w:rPr>
      </w:pPr>
      <w:bookmarkStart w:id="131" w:name="_Toc16233995"/>
      <w:r>
        <w:rPr>
          <w:rFonts w:eastAsia="Times New Roman"/>
        </w:rPr>
        <w:t>Measuring Aggregate Stability</w:t>
      </w:r>
      <w:bookmarkEnd w:id="131"/>
    </w:p>
    <w:p w:rsidR="0070689A" w:rsidRDefault="0009254F">
      <w:pPr>
        <w:pStyle w:val="NormalWeb"/>
        <w:divId w:val="1425959419"/>
      </w:pPr>
      <w:r>
        <w:t>Aggregate stability is determined by a wet sieving technique preceded by vacuum saturation of the 1</w:t>
      </w:r>
      <w:del w:id="132" w:author="Achen, Aaron - NRCS, Lincoln, NE" w:date="2019-07-19T12:39:00Z">
        <w:r>
          <w:delText>-</w:delText>
        </w:r>
      </w:del>
      <w:ins w:id="133" w:author="Achen, Aaron - NRCS, Lincoln, NE" w:date="2019-08-07T10:27:00Z">
        <w:r>
          <w:t>--</w:t>
        </w:r>
      </w:ins>
      <w:r>
        <w:t>2 mm size aggregates as described in USDA-ARS (1966). Stable aggregates are corrected for sand greater than 0.25 mm as follows:</w:t>
      </w:r>
    </w:p>
    <w:p w:rsidR="0070689A" w:rsidRDefault="0009254F">
      <w:pPr>
        <w:pStyle w:val="NormalWeb"/>
        <w:divId w:val="1425959419"/>
      </w:pPr>
      <w:r>
        <w:t>Aggregate stability(%)=</w:t>
      </w:r>
      <w:r>
        <w:rPr>
          <w:rStyle w:val="math"/>
        </w:rPr>
        <w:t>\[((wt. of stable aggregates and sand) - (wt. of sand))/((wt. of sample) - (wt. of sand))\]</w:t>
      </w:r>
    </w:p>
    <w:p w:rsidR="0070689A" w:rsidRDefault="0009254F">
      <w:pPr>
        <w:pStyle w:val="Heading3"/>
        <w:divId w:val="121077408"/>
        <w:rPr>
          <w:rFonts w:eastAsia="Times New Roman"/>
        </w:rPr>
      </w:pPr>
      <w:bookmarkStart w:id="134" w:name="_Toc16233996"/>
      <w:r>
        <w:rPr>
          <w:rFonts w:eastAsia="Times New Roman"/>
        </w:rPr>
        <w:t>Criteria Table</w:t>
      </w:r>
      <w:del w:id="135" w:author="Achen, Aaron - NRCS, Lincoln, NE" w:date="2019-07-19T12:39:00Z">
        <w:r>
          <w:rPr>
            <w:rFonts w:eastAsia="Times New Roman"/>
          </w:rPr>
          <w:delText>:</w:delText>
        </w:r>
      </w:del>
      <w:bookmarkEnd w:id="134"/>
    </w:p>
    <w:tbl>
      <w:tblPr>
        <w:tblW w:w="0" w:type="auto"/>
        <w:tblCellSpacing w:w="15" w:type="dxa"/>
        <w:tblLook w:val="04A0" w:firstRow="1" w:lastRow="0" w:firstColumn="1" w:lastColumn="0" w:noHBand="0" w:noVBand="1"/>
      </w:tblPr>
      <w:tblGrid>
        <w:gridCol w:w="1437"/>
        <w:gridCol w:w="1145"/>
        <w:gridCol w:w="1447"/>
        <w:gridCol w:w="1447"/>
        <w:gridCol w:w="3884"/>
      </w:tblGrid>
      <w:tr w:rsidR="0070689A">
        <w:trPr>
          <w:divId w:val="121077408"/>
          <w:tblHeader/>
          <w:tblCellSpacing w:w="15" w:type="dxa"/>
        </w:trPr>
        <w:tc>
          <w:tcPr>
            <w:tcW w:w="0" w:type="auto"/>
            <w:tcMar>
              <w:top w:w="15" w:type="dxa"/>
              <w:left w:w="15" w:type="dxa"/>
              <w:bottom w:w="15" w:type="dxa"/>
              <w:right w:w="15" w:type="dxa"/>
            </w:tcMar>
            <w:vAlign w:val="center"/>
            <w:hideMark/>
          </w:tcPr>
          <w:p w:rsidR="0070689A" w:rsidRDefault="0009254F">
            <w:pPr>
              <w:jc w:val="center"/>
              <w:rPr>
                <w:rFonts w:eastAsia="Times New Roman"/>
                <w:b/>
                <w:bCs/>
              </w:rPr>
            </w:pPr>
            <w:r>
              <w:rPr>
                <w:rFonts w:eastAsia="Times New Roman"/>
                <w:b/>
                <w:bCs/>
              </w:rPr>
              <w:lastRenderedPageBreak/>
              <w:t>Property</w:t>
            </w:r>
          </w:p>
        </w:tc>
        <w:tc>
          <w:tcPr>
            <w:tcW w:w="0" w:type="auto"/>
            <w:tcMar>
              <w:top w:w="15" w:type="dxa"/>
              <w:left w:w="15" w:type="dxa"/>
              <w:bottom w:w="15" w:type="dxa"/>
              <w:right w:w="15" w:type="dxa"/>
            </w:tcMar>
            <w:vAlign w:val="center"/>
            <w:hideMark/>
          </w:tcPr>
          <w:p w:rsidR="0070689A" w:rsidRDefault="0009254F">
            <w:pPr>
              <w:jc w:val="center"/>
              <w:rPr>
                <w:rFonts w:eastAsia="Times New Roman"/>
                <w:b/>
                <w:bCs/>
              </w:rPr>
            </w:pPr>
            <w:r>
              <w:rPr>
                <w:rFonts w:eastAsia="Times New Roman"/>
                <w:b/>
                <w:bCs/>
              </w:rPr>
              <w:t>Strong stability</w:t>
            </w:r>
          </w:p>
        </w:tc>
        <w:tc>
          <w:tcPr>
            <w:tcW w:w="0" w:type="auto"/>
            <w:tcMar>
              <w:top w:w="15" w:type="dxa"/>
              <w:left w:w="15" w:type="dxa"/>
              <w:bottom w:w="15" w:type="dxa"/>
              <w:right w:w="15" w:type="dxa"/>
            </w:tcMar>
            <w:vAlign w:val="center"/>
            <w:hideMark/>
          </w:tcPr>
          <w:p w:rsidR="0070689A" w:rsidRDefault="0009254F">
            <w:pPr>
              <w:jc w:val="center"/>
              <w:rPr>
                <w:rFonts w:eastAsia="Times New Roman"/>
                <w:b/>
                <w:bCs/>
              </w:rPr>
            </w:pPr>
            <w:del w:id="136" w:author="Achen, Aaron - NRCS, Lincoln, NE" w:date="2019-07-19T12:40:00Z">
              <w:r>
                <w:rPr>
                  <w:rFonts w:eastAsia="Times New Roman"/>
                  <w:b/>
                  <w:bCs/>
                </w:rPr>
                <w:delText xml:space="preserve">moderate </w:delText>
              </w:r>
            </w:del>
            <w:ins w:id="137" w:author="Achen, Aaron - NRCS, Lincoln, NE" w:date="2019-07-19T12:40:00Z">
              <w:r>
                <w:rPr>
                  <w:rFonts w:eastAsia="Times New Roman"/>
                  <w:b/>
                  <w:bCs/>
                </w:rPr>
                <w:t xml:space="preserve">Moderate </w:t>
              </w:r>
            </w:ins>
            <w:r>
              <w:rPr>
                <w:rFonts w:eastAsia="Times New Roman"/>
                <w:b/>
                <w:bCs/>
              </w:rPr>
              <w:t>stability</w:t>
            </w:r>
          </w:p>
        </w:tc>
        <w:tc>
          <w:tcPr>
            <w:tcW w:w="0" w:type="auto"/>
            <w:tcMar>
              <w:top w:w="15" w:type="dxa"/>
              <w:left w:w="15" w:type="dxa"/>
              <w:bottom w:w="15" w:type="dxa"/>
              <w:right w:w="15" w:type="dxa"/>
            </w:tcMar>
            <w:vAlign w:val="center"/>
            <w:hideMark/>
          </w:tcPr>
          <w:p w:rsidR="0070689A" w:rsidRDefault="0009254F">
            <w:pPr>
              <w:jc w:val="center"/>
              <w:rPr>
                <w:rFonts w:eastAsia="Times New Roman"/>
                <w:b/>
                <w:bCs/>
              </w:rPr>
            </w:pPr>
            <w:del w:id="138" w:author="Achen, Aaron - NRCS, Lincoln, NE" w:date="2019-07-19T12:40:00Z">
              <w:r>
                <w:rPr>
                  <w:rFonts w:eastAsia="Times New Roman"/>
                  <w:b/>
                  <w:bCs/>
                </w:rPr>
                <w:delText xml:space="preserve">moderate </w:delText>
              </w:r>
            </w:del>
            <w:ins w:id="139" w:author="Achen, Aaron - NRCS, Lincoln, NE" w:date="2019-07-19T12:40:00Z">
              <w:r>
                <w:rPr>
                  <w:rFonts w:eastAsia="Times New Roman"/>
                  <w:b/>
                  <w:bCs/>
                </w:rPr>
                <w:t xml:space="preserve">Moderate </w:t>
              </w:r>
            </w:ins>
            <w:r>
              <w:rPr>
                <w:rFonts w:eastAsia="Times New Roman"/>
                <w:b/>
                <w:bCs/>
              </w:rPr>
              <w:t>stability</w:t>
            </w:r>
          </w:p>
        </w:tc>
        <w:tc>
          <w:tcPr>
            <w:tcW w:w="0" w:type="auto"/>
            <w:tcMar>
              <w:top w:w="15" w:type="dxa"/>
              <w:left w:w="15" w:type="dxa"/>
              <w:bottom w:w="15" w:type="dxa"/>
              <w:right w:w="15" w:type="dxa"/>
            </w:tcMar>
            <w:vAlign w:val="center"/>
            <w:hideMark/>
          </w:tcPr>
          <w:p w:rsidR="0070689A" w:rsidRDefault="0009254F">
            <w:pPr>
              <w:jc w:val="center"/>
              <w:rPr>
                <w:rFonts w:eastAsia="Times New Roman"/>
                <w:b/>
                <w:bCs/>
              </w:rPr>
            </w:pPr>
            <w:r>
              <w:rPr>
                <w:rFonts w:eastAsia="Times New Roman"/>
                <w:b/>
                <w:bCs/>
              </w:rPr>
              <w:t>Reason</w:t>
            </w:r>
          </w:p>
        </w:tc>
      </w:tr>
      <w:tr w:rsidR="0070689A">
        <w:trPr>
          <w:divId w:val="121077408"/>
          <w:tblCellSpacing w:w="15" w:type="dxa"/>
        </w:trPr>
        <w:tc>
          <w:tcPr>
            <w:tcW w:w="0" w:type="auto"/>
            <w:tcMar>
              <w:top w:w="15" w:type="dxa"/>
              <w:left w:w="15" w:type="dxa"/>
              <w:bottom w:w="15" w:type="dxa"/>
              <w:right w:w="15" w:type="dxa"/>
            </w:tcMar>
            <w:vAlign w:val="center"/>
            <w:hideMark/>
          </w:tcPr>
          <w:p w:rsidR="0070689A" w:rsidRDefault="0009254F">
            <w:pPr>
              <w:rPr>
                <w:rFonts w:eastAsia="Times New Roman"/>
              </w:rPr>
            </w:pPr>
            <w:r>
              <w:rPr>
                <w:rFonts w:eastAsia="Times New Roman"/>
              </w:rPr>
              <w:t>% clay</w:t>
            </w:r>
          </w:p>
        </w:tc>
        <w:tc>
          <w:tcPr>
            <w:tcW w:w="0" w:type="auto"/>
            <w:tcMar>
              <w:top w:w="15" w:type="dxa"/>
              <w:left w:w="15" w:type="dxa"/>
              <w:bottom w:w="15" w:type="dxa"/>
              <w:right w:w="15" w:type="dxa"/>
            </w:tcMar>
            <w:vAlign w:val="center"/>
            <w:hideMark/>
          </w:tcPr>
          <w:p w:rsidR="0070689A" w:rsidRDefault="0009254F">
            <w:pPr>
              <w:rPr>
                <w:rFonts w:eastAsia="Times New Roman"/>
              </w:rPr>
            </w:pPr>
            <w:r>
              <w:rPr>
                <w:rFonts w:eastAsia="Times New Roman"/>
              </w:rPr>
              <w:t>&gt; 36</w:t>
            </w:r>
          </w:p>
        </w:tc>
        <w:tc>
          <w:tcPr>
            <w:tcW w:w="0" w:type="auto"/>
            <w:tcMar>
              <w:top w:w="15" w:type="dxa"/>
              <w:left w:w="15" w:type="dxa"/>
              <w:bottom w:w="15" w:type="dxa"/>
              <w:right w:w="15" w:type="dxa"/>
            </w:tcMar>
            <w:vAlign w:val="center"/>
            <w:hideMark/>
          </w:tcPr>
          <w:p w:rsidR="0070689A" w:rsidRDefault="0009254F">
            <w:pPr>
              <w:rPr>
                <w:rFonts w:eastAsia="Times New Roman"/>
              </w:rPr>
            </w:pPr>
            <w:r>
              <w:rPr>
                <w:rFonts w:eastAsia="Times New Roman"/>
              </w:rPr>
              <w:t>21</w:t>
            </w:r>
            <w:del w:id="140" w:author="Achen, Aaron - NRCS, Lincoln, NE" w:date="2019-08-07T10:28:00Z">
              <w:r>
                <w:rPr>
                  <w:rFonts w:eastAsia="Times New Roman"/>
                </w:rPr>
                <w:delText xml:space="preserve"> - </w:delText>
              </w:r>
            </w:del>
            <w:ins w:id="141" w:author="Achen, Aaron - NRCS, Lincoln, NE" w:date="2019-08-07T10:28:00Z">
              <w:r>
                <w:rPr>
                  <w:rFonts w:eastAsia="Times New Roman"/>
                </w:rPr>
                <w:t>--</w:t>
              </w:r>
            </w:ins>
            <w:r>
              <w:rPr>
                <w:rFonts w:eastAsia="Times New Roman"/>
              </w:rPr>
              <w:t>35</w:t>
            </w:r>
          </w:p>
        </w:tc>
        <w:tc>
          <w:tcPr>
            <w:tcW w:w="0" w:type="auto"/>
            <w:tcMar>
              <w:top w:w="15" w:type="dxa"/>
              <w:left w:w="15" w:type="dxa"/>
              <w:bottom w:w="15" w:type="dxa"/>
              <w:right w:w="15" w:type="dxa"/>
            </w:tcMar>
            <w:vAlign w:val="center"/>
            <w:hideMark/>
          </w:tcPr>
          <w:p w:rsidR="0070689A" w:rsidRDefault="0009254F">
            <w:pPr>
              <w:rPr>
                <w:rFonts w:eastAsia="Times New Roman"/>
              </w:rPr>
            </w:pPr>
            <w:r>
              <w:rPr>
                <w:rFonts w:eastAsia="Times New Roman"/>
              </w:rPr>
              <w:t>0</w:t>
            </w:r>
            <w:del w:id="142" w:author="Achen, Aaron - NRCS, Lincoln, NE" w:date="2019-08-07T10:28:00Z">
              <w:r>
                <w:rPr>
                  <w:rFonts w:eastAsia="Times New Roman"/>
                </w:rPr>
                <w:delText xml:space="preserve"> - </w:delText>
              </w:r>
            </w:del>
            <w:ins w:id="143" w:author="Achen, Aaron - NRCS, Lincoln, NE" w:date="2019-08-07T10:28:00Z">
              <w:r>
                <w:rPr>
                  <w:rFonts w:eastAsia="Times New Roman"/>
                </w:rPr>
                <w:t>--</w:t>
              </w:r>
            </w:ins>
            <w:r>
              <w:rPr>
                <w:rFonts w:eastAsia="Times New Roman"/>
              </w:rPr>
              <w:t>20</w:t>
            </w:r>
          </w:p>
        </w:tc>
        <w:tc>
          <w:tcPr>
            <w:tcW w:w="0" w:type="auto"/>
            <w:tcMar>
              <w:top w:w="15" w:type="dxa"/>
              <w:left w:w="15" w:type="dxa"/>
              <w:bottom w:w="15" w:type="dxa"/>
              <w:right w:w="15" w:type="dxa"/>
            </w:tcMar>
            <w:vAlign w:val="center"/>
            <w:hideMark/>
          </w:tcPr>
          <w:p w:rsidR="0070689A" w:rsidRDefault="0009254F">
            <w:pPr>
              <w:rPr>
                <w:rFonts w:eastAsia="Times New Roman"/>
              </w:rPr>
            </w:pPr>
            <w:r>
              <w:rPr>
                <w:rFonts w:eastAsia="Times New Roman"/>
              </w:rPr>
              <w:t>Lower clay content results in lower aggregate stability.</w:t>
            </w:r>
          </w:p>
        </w:tc>
      </w:tr>
      <w:tr w:rsidR="0070689A">
        <w:trPr>
          <w:divId w:val="121077408"/>
          <w:tblCellSpacing w:w="15" w:type="dxa"/>
        </w:trPr>
        <w:tc>
          <w:tcPr>
            <w:tcW w:w="0" w:type="auto"/>
            <w:tcMar>
              <w:top w:w="15" w:type="dxa"/>
              <w:left w:w="15" w:type="dxa"/>
              <w:bottom w:w="15" w:type="dxa"/>
              <w:right w:w="15" w:type="dxa"/>
            </w:tcMar>
            <w:vAlign w:val="center"/>
            <w:hideMark/>
          </w:tcPr>
          <w:p w:rsidR="0070689A" w:rsidRDefault="0009254F">
            <w:pPr>
              <w:rPr>
                <w:rFonts w:eastAsia="Times New Roman"/>
              </w:rPr>
            </w:pPr>
            <w:r>
              <w:rPr>
                <w:rFonts w:eastAsia="Times New Roman"/>
              </w:rPr>
              <w:t>% OM</w:t>
            </w:r>
          </w:p>
        </w:tc>
        <w:tc>
          <w:tcPr>
            <w:tcW w:w="0" w:type="auto"/>
            <w:tcMar>
              <w:top w:w="15" w:type="dxa"/>
              <w:left w:w="15" w:type="dxa"/>
              <w:bottom w:w="15" w:type="dxa"/>
              <w:right w:w="15" w:type="dxa"/>
            </w:tcMar>
            <w:vAlign w:val="center"/>
            <w:hideMark/>
          </w:tcPr>
          <w:p w:rsidR="0070689A" w:rsidRDefault="0009254F">
            <w:pPr>
              <w:rPr>
                <w:rFonts w:eastAsia="Times New Roman"/>
              </w:rPr>
            </w:pPr>
            <w:r>
              <w:rPr>
                <w:rFonts w:eastAsia="Times New Roman"/>
              </w:rPr>
              <w:t>&gt; 5</w:t>
            </w:r>
          </w:p>
        </w:tc>
        <w:tc>
          <w:tcPr>
            <w:tcW w:w="0" w:type="auto"/>
            <w:tcMar>
              <w:top w:w="15" w:type="dxa"/>
              <w:left w:w="15" w:type="dxa"/>
              <w:bottom w:w="15" w:type="dxa"/>
              <w:right w:w="15" w:type="dxa"/>
            </w:tcMar>
            <w:vAlign w:val="center"/>
            <w:hideMark/>
          </w:tcPr>
          <w:p w:rsidR="0070689A" w:rsidRDefault="0009254F">
            <w:pPr>
              <w:rPr>
                <w:rFonts w:eastAsia="Times New Roman"/>
              </w:rPr>
            </w:pPr>
            <w:r>
              <w:rPr>
                <w:rFonts w:eastAsia="Times New Roman"/>
              </w:rPr>
              <w:t>1</w:t>
            </w:r>
            <w:del w:id="144" w:author="Achen, Aaron - NRCS, Lincoln, NE" w:date="2019-08-07T10:28:00Z">
              <w:r>
                <w:rPr>
                  <w:rFonts w:eastAsia="Times New Roman"/>
                </w:rPr>
                <w:delText xml:space="preserve"> - </w:delText>
              </w:r>
            </w:del>
            <w:ins w:id="145" w:author="Achen, Aaron - NRCS, Lincoln, NE" w:date="2019-08-07T10:28:00Z">
              <w:r>
                <w:rPr>
                  <w:rFonts w:eastAsia="Times New Roman"/>
                </w:rPr>
                <w:t>--</w:t>
              </w:r>
            </w:ins>
            <w:r>
              <w:rPr>
                <w:rFonts w:eastAsia="Times New Roman"/>
              </w:rPr>
              <w:t>5</w:t>
            </w:r>
          </w:p>
        </w:tc>
        <w:tc>
          <w:tcPr>
            <w:tcW w:w="0" w:type="auto"/>
            <w:tcMar>
              <w:top w:w="15" w:type="dxa"/>
              <w:left w:w="15" w:type="dxa"/>
              <w:bottom w:w="15" w:type="dxa"/>
              <w:right w:w="15" w:type="dxa"/>
            </w:tcMar>
            <w:vAlign w:val="center"/>
            <w:hideMark/>
          </w:tcPr>
          <w:p w:rsidR="0070689A" w:rsidRDefault="0009254F">
            <w:pPr>
              <w:rPr>
                <w:rFonts w:eastAsia="Times New Roman"/>
              </w:rPr>
            </w:pPr>
            <w:r>
              <w:rPr>
                <w:rFonts w:eastAsia="Times New Roman"/>
              </w:rPr>
              <w:t>0</w:t>
            </w:r>
            <w:del w:id="146" w:author="Achen, Aaron - NRCS, Lincoln, NE" w:date="2019-08-07T10:28:00Z">
              <w:r>
                <w:rPr>
                  <w:rFonts w:eastAsia="Times New Roman"/>
                </w:rPr>
                <w:delText xml:space="preserve"> - </w:delText>
              </w:r>
            </w:del>
            <w:ins w:id="147" w:author="Achen, Aaron - NRCS, Lincoln, NE" w:date="2019-08-07T10:28:00Z">
              <w:r>
                <w:rPr>
                  <w:rFonts w:eastAsia="Times New Roman"/>
                </w:rPr>
                <w:t>--</w:t>
              </w:r>
            </w:ins>
            <w:r>
              <w:rPr>
                <w:rFonts w:eastAsia="Times New Roman"/>
              </w:rPr>
              <w:t>1</w:t>
            </w:r>
          </w:p>
        </w:tc>
        <w:tc>
          <w:tcPr>
            <w:tcW w:w="0" w:type="auto"/>
            <w:tcMar>
              <w:top w:w="15" w:type="dxa"/>
              <w:left w:w="15" w:type="dxa"/>
              <w:bottom w:w="15" w:type="dxa"/>
              <w:right w:w="15" w:type="dxa"/>
            </w:tcMar>
            <w:vAlign w:val="center"/>
            <w:hideMark/>
          </w:tcPr>
          <w:p w:rsidR="0070689A" w:rsidRDefault="0009254F">
            <w:pPr>
              <w:rPr>
                <w:rFonts w:eastAsia="Times New Roman"/>
              </w:rPr>
            </w:pPr>
            <w:r>
              <w:rPr>
                <w:rFonts w:eastAsia="Times New Roman"/>
              </w:rPr>
              <w:t xml:space="preserve">Lower organic matter </w:t>
            </w:r>
            <w:ins w:id="148" w:author="Achen, Aaron - NRCS, Lincoln, NE" w:date="2019-08-06T10:55:00Z">
              <w:r>
                <w:rPr>
                  <w:rFonts w:eastAsia="Times New Roman"/>
                </w:rPr>
                <w:t xml:space="preserve">content </w:t>
              </w:r>
            </w:ins>
            <w:r>
              <w:rPr>
                <w:rFonts w:eastAsia="Times New Roman"/>
              </w:rPr>
              <w:t>results in lower aggregate stability.</w:t>
            </w:r>
          </w:p>
        </w:tc>
      </w:tr>
      <w:tr w:rsidR="0070689A">
        <w:trPr>
          <w:divId w:val="121077408"/>
          <w:tblCellSpacing w:w="15" w:type="dxa"/>
        </w:trPr>
        <w:tc>
          <w:tcPr>
            <w:tcW w:w="0" w:type="auto"/>
            <w:tcMar>
              <w:top w:w="15" w:type="dxa"/>
              <w:left w:w="15" w:type="dxa"/>
              <w:bottom w:w="15" w:type="dxa"/>
              <w:right w:w="15" w:type="dxa"/>
            </w:tcMar>
            <w:vAlign w:val="center"/>
            <w:hideMark/>
          </w:tcPr>
          <w:p w:rsidR="0070689A" w:rsidRDefault="0009254F">
            <w:pPr>
              <w:rPr>
                <w:rFonts w:eastAsia="Times New Roman"/>
              </w:rPr>
            </w:pPr>
            <w:r>
              <w:rPr>
                <w:rFonts w:eastAsia="Times New Roman"/>
              </w:rPr>
              <w:t>Suborder / SMR Depth to Water</w:t>
            </w:r>
          </w:p>
        </w:tc>
        <w:tc>
          <w:tcPr>
            <w:tcW w:w="0" w:type="auto"/>
            <w:tcMar>
              <w:top w:w="15" w:type="dxa"/>
              <w:left w:w="15" w:type="dxa"/>
              <w:bottom w:w="15" w:type="dxa"/>
              <w:right w:w="15" w:type="dxa"/>
            </w:tcMar>
            <w:vAlign w:val="center"/>
            <w:hideMark/>
          </w:tcPr>
          <w:p w:rsidR="0070689A" w:rsidRDefault="0070689A">
            <w:pPr>
              <w:rPr>
                <w:rFonts w:eastAsia="Times New Roman"/>
              </w:rPr>
            </w:pPr>
          </w:p>
        </w:tc>
        <w:tc>
          <w:tcPr>
            <w:tcW w:w="0" w:type="auto"/>
            <w:tcMar>
              <w:top w:w="15" w:type="dxa"/>
              <w:left w:w="15" w:type="dxa"/>
              <w:bottom w:w="15" w:type="dxa"/>
              <w:right w:w="15" w:type="dxa"/>
            </w:tcMar>
            <w:vAlign w:val="center"/>
            <w:hideMark/>
          </w:tcPr>
          <w:p w:rsidR="0070689A" w:rsidRDefault="0070689A">
            <w:pPr>
              <w:rPr>
                <w:rFonts w:eastAsia="Times New Roman"/>
                <w:sz w:val="20"/>
                <w:szCs w:val="20"/>
              </w:rPr>
            </w:pPr>
          </w:p>
        </w:tc>
        <w:tc>
          <w:tcPr>
            <w:tcW w:w="0" w:type="auto"/>
            <w:tcMar>
              <w:top w:w="15" w:type="dxa"/>
              <w:left w:w="15" w:type="dxa"/>
              <w:bottom w:w="15" w:type="dxa"/>
              <w:right w:w="15" w:type="dxa"/>
            </w:tcMar>
            <w:vAlign w:val="center"/>
            <w:hideMark/>
          </w:tcPr>
          <w:p w:rsidR="0070689A" w:rsidRDefault="0009254F">
            <w:pPr>
              <w:rPr>
                <w:rFonts w:eastAsia="Times New Roman"/>
              </w:rPr>
            </w:pPr>
            <w:proofErr w:type="spellStart"/>
            <w:r>
              <w:rPr>
                <w:rFonts w:eastAsia="Times New Roman"/>
              </w:rPr>
              <w:t>Aqu</w:t>
            </w:r>
            <w:proofErr w:type="spellEnd"/>
            <w:r>
              <w:rPr>
                <w:rFonts w:eastAsia="Times New Roman"/>
              </w:rPr>
              <w:t>- / aquic within 50cm</w:t>
            </w:r>
          </w:p>
        </w:tc>
        <w:tc>
          <w:tcPr>
            <w:tcW w:w="0" w:type="auto"/>
            <w:tcMar>
              <w:top w:w="15" w:type="dxa"/>
              <w:left w:w="15" w:type="dxa"/>
              <w:bottom w:w="15" w:type="dxa"/>
              <w:right w:w="15" w:type="dxa"/>
            </w:tcMar>
            <w:vAlign w:val="center"/>
            <w:hideMark/>
          </w:tcPr>
          <w:p w:rsidR="0070689A" w:rsidRDefault="0009254F">
            <w:pPr>
              <w:rPr>
                <w:rFonts w:eastAsia="Times New Roman"/>
              </w:rPr>
            </w:pPr>
            <w:r>
              <w:rPr>
                <w:rFonts w:eastAsia="Times New Roman"/>
              </w:rPr>
              <w:t>Shallow depth to water table during growing season results in higher moisture status. Soil aggregates are less stable at higher moisture content.</w:t>
            </w:r>
          </w:p>
        </w:tc>
      </w:tr>
      <w:tr w:rsidR="0070689A">
        <w:trPr>
          <w:divId w:val="121077408"/>
          <w:tblCellSpacing w:w="15" w:type="dxa"/>
        </w:trPr>
        <w:tc>
          <w:tcPr>
            <w:tcW w:w="0" w:type="auto"/>
            <w:tcMar>
              <w:top w:w="15" w:type="dxa"/>
              <w:left w:w="15" w:type="dxa"/>
              <w:bottom w:w="15" w:type="dxa"/>
              <w:right w:w="15" w:type="dxa"/>
            </w:tcMar>
            <w:vAlign w:val="center"/>
            <w:hideMark/>
          </w:tcPr>
          <w:p w:rsidR="0070689A" w:rsidRDefault="0009254F">
            <w:pPr>
              <w:rPr>
                <w:rFonts w:eastAsia="Times New Roman"/>
              </w:rPr>
            </w:pPr>
            <w:r>
              <w:rPr>
                <w:rFonts w:eastAsia="Times New Roman"/>
              </w:rPr>
              <w:t>Fe2O3 (Fed mass %)</w:t>
            </w:r>
          </w:p>
        </w:tc>
        <w:tc>
          <w:tcPr>
            <w:tcW w:w="0" w:type="auto"/>
            <w:tcMar>
              <w:top w:w="15" w:type="dxa"/>
              <w:left w:w="15" w:type="dxa"/>
              <w:bottom w:w="15" w:type="dxa"/>
              <w:right w:w="15" w:type="dxa"/>
            </w:tcMar>
            <w:vAlign w:val="center"/>
            <w:hideMark/>
          </w:tcPr>
          <w:p w:rsidR="0070689A" w:rsidRDefault="0009254F">
            <w:pPr>
              <w:rPr>
                <w:rFonts w:eastAsia="Times New Roman"/>
              </w:rPr>
            </w:pPr>
            <w:r>
              <w:rPr>
                <w:rFonts w:eastAsia="Times New Roman"/>
              </w:rPr>
              <w:t>&gt; 2</w:t>
            </w:r>
          </w:p>
        </w:tc>
        <w:tc>
          <w:tcPr>
            <w:tcW w:w="0" w:type="auto"/>
            <w:tcMar>
              <w:top w:w="15" w:type="dxa"/>
              <w:left w:w="15" w:type="dxa"/>
              <w:bottom w:w="15" w:type="dxa"/>
              <w:right w:w="15" w:type="dxa"/>
            </w:tcMar>
            <w:vAlign w:val="center"/>
            <w:hideMark/>
          </w:tcPr>
          <w:p w:rsidR="0070689A" w:rsidRDefault="0009254F">
            <w:pPr>
              <w:rPr>
                <w:rFonts w:eastAsia="Times New Roman"/>
              </w:rPr>
            </w:pPr>
            <w:r>
              <w:rPr>
                <w:rFonts w:eastAsia="Times New Roman"/>
              </w:rPr>
              <w:t>0.5</w:t>
            </w:r>
            <w:del w:id="149" w:author="Achen, Aaron - NRCS, Lincoln, NE" w:date="2019-08-07T10:28:00Z">
              <w:r>
                <w:rPr>
                  <w:rFonts w:eastAsia="Times New Roman"/>
                </w:rPr>
                <w:delText xml:space="preserve"> - </w:delText>
              </w:r>
            </w:del>
            <w:ins w:id="150" w:author="Achen, Aaron - NRCS, Lincoln, NE" w:date="2019-08-07T10:28:00Z">
              <w:r>
                <w:rPr>
                  <w:rFonts w:eastAsia="Times New Roman"/>
                </w:rPr>
                <w:t>--</w:t>
              </w:r>
            </w:ins>
            <w:r>
              <w:rPr>
                <w:rFonts w:eastAsia="Times New Roman"/>
              </w:rPr>
              <w:t>2</w:t>
            </w:r>
          </w:p>
        </w:tc>
        <w:tc>
          <w:tcPr>
            <w:tcW w:w="0" w:type="auto"/>
            <w:tcMar>
              <w:top w:w="15" w:type="dxa"/>
              <w:left w:w="15" w:type="dxa"/>
              <w:bottom w:w="15" w:type="dxa"/>
              <w:right w:w="15" w:type="dxa"/>
            </w:tcMar>
            <w:vAlign w:val="center"/>
            <w:hideMark/>
          </w:tcPr>
          <w:p w:rsidR="0070689A" w:rsidRDefault="0009254F">
            <w:pPr>
              <w:rPr>
                <w:rFonts w:eastAsia="Times New Roman"/>
              </w:rPr>
            </w:pPr>
            <w:r>
              <w:rPr>
                <w:rFonts w:eastAsia="Times New Roman"/>
              </w:rPr>
              <w:t>&lt; 0.5</w:t>
            </w:r>
          </w:p>
        </w:tc>
        <w:tc>
          <w:tcPr>
            <w:tcW w:w="0" w:type="auto"/>
            <w:tcMar>
              <w:top w:w="15" w:type="dxa"/>
              <w:left w:w="15" w:type="dxa"/>
              <w:bottom w:w="15" w:type="dxa"/>
              <w:right w:w="15" w:type="dxa"/>
            </w:tcMar>
            <w:vAlign w:val="center"/>
            <w:hideMark/>
          </w:tcPr>
          <w:p w:rsidR="0070689A" w:rsidRDefault="0009254F">
            <w:pPr>
              <w:rPr>
                <w:rFonts w:eastAsia="Times New Roman"/>
              </w:rPr>
            </w:pPr>
            <w:r>
              <w:rPr>
                <w:rFonts w:eastAsia="Times New Roman"/>
              </w:rPr>
              <w:t xml:space="preserve">Low </w:t>
            </w:r>
            <w:ins w:id="151" w:author="Achen, Aaron - NRCS, Lincoln, NE" w:date="2019-08-06T10:55:00Z">
              <w:r>
                <w:rPr>
                  <w:rFonts w:eastAsia="Times New Roman"/>
                </w:rPr>
                <w:t xml:space="preserve">content of </w:t>
              </w:r>
            </w:ins>
            <w:r>
              <w:rPr>
                <w:rFonts w:eastAsia="Times New Roman"/>
              </w:rPr>
              <w:t>free iron oxide (esp. with low % OM) results in lower aggregate stability.</w:t>
            </w:r>
          </w:p>
        </w:tc>
      </w:tr>
      <w:tr w:rsidR="0070689A">
        <w:trPr>
          <w:divId w:val="121077408"/>
          <w:tblCellSpacing w:w="15" w:type="dxa"/>
        </w:trPr>
        <w:tc>
          <w:tcPr>
            <w:tcW w:w="0" w:type="auto"/>
            <w:tcMar>
              <w:top w:w="15" w:type="dxa"/>
              <w:left w:w="15" w:type="dxa"/>
              <w:bottom w:w="15" w:type="dxa"/>
              <w:right w:w="15" w:type="dxa"/>
            </w:tcMar>
            <w:vAlign w:val="center"/>
            <w:hideMark/>
          </w:tcPr>
          <w:p w:rsidR="0070689A" w:rsidRDefault="0009254F">
            <w:pPr>
              <w:rPr>
                <w:rFonts w:eastAsia="Times New Roman"/>
              </w:rPr>
            </w:pPr>
            <w:r>
              <w:rPr>
                <w:rFonts w:eastAsia="Times New Roman"/>
              </w:rPr>
              <w:t>ESP %</w:t>
            </w:r>
          </w:p>
        </w:tc>
        <w:tc>
          <w:tcPr>
            <w:tcW w:w="0" w:type="auto"/>
            <w:tcMar>
              <w:top w:w="15" w:type="dxa"/>
              <w:left w:w="15" w:type="dxa"/>
              <w:bottom w:w="15" w:type="dxa"/>
              <w:right w:w="15" w:type="dxa"/>
            </w:tcMar>
            <w:vAlign w:val="center"/>
            <w:hideMark/>
          </w:tcPr>
          <w:p w:rsidR="0070689A" w:rsidRDefault="0009254F">
            <w:pPr>
              <w:rPr>
                <w:rFonts w:eastAsia="Times New Roman"/>
              </w:rPr>
            </w:pPr>
            <w:r>
              <w:rPr>
                <w:rFonts w:eastAsia="Times New Roman"/>
              </w:rPr>
              <w:t>0</w:t>
            </w:r>
            <w:del w:id="152" w:author="Achen, Aaron - NRCS, Lincoln, NE" w:date="2019-08-07T10:28:00Z">
              <w:r>
                <w:rPr>
                  <w:rFonts w:eastAsia="Times New Roman"/>
                </w:rPr>
                <w:delText xml:space="preserve"> - </w:delText>
              </w:r>
            </w:del>
            <w:ins w:id="153" w:author="Achen, Aaron - NRCS, Lincoln, NE" w:date="2019-08-07T10:28:00Z">
              <w:r>
                <w:rPr>
                  <w:rFonts w:eastAsia="Times New Roman"/>
                </w:rPr>
                <w:t>--</w:t>
              </w:r>
            </w:ins>
            <w:r>
              <w:rPr>
                <w:rFonts w:eastAsia="Times New Roman"/>
              </w:rPr>
              <w:t>4</w:t>
            </w:r>
          </w:p>
        </w:tc>
        <w:tc>
          <w:tcPr>
            <w:tcW w:w="0" w:type="auto"/>
            <w:tcMar>
              <w:top w:w="15" w:type="dxa"/>
              <w:left w:w="15" w:type="dxa"/>
              <w:bottom w:w="15" w:type="dxa"/>
              <w:right w:w="15" w:type="dxa"/>
            </w:tcMar>
            <w:vAlign w:val="center"/>
            <w:hideMark/>
          </w:tcPr>
          <w:p w:rsidR="0070689A" w:rsidRDefault="0009254F">
            <w:pPr>
              <w:rPr>
                <w:rFonts w:eastAsia="Times New Roman"/>
              </w:rPr>
            </w:pPr>
            <w:r>
              <w:rPr>
                <w:rFonts w:eastAsia="Times New Roman"/>
              </w:rPr>
              <w:t>4</w:t>
            </w:r>
            <w:del w:id="154" w:author="Achen, Aaron - NRCS, Lincoln, NE" w:date="2019-08-07T10:28:00Z">
              <w:r>
                <w:rPr>
                  <w:rFonts w:eastAsia="Times New Roman"/>
                </w:rPr>
                <w:delText xml:space="preserve"> - </w:delText>
              </w:r>
            </w:del>
            <w:ins w:id="155" w:author="Achen, Aaron - NRCS, Lincoln, NE" w:date="2019-08-07T10:28:00Z">
              <w:r>
                <w:rPr>
                  <w:rFonts w:eastAsia="Times New Roman"/>
                </w:rPr>
                <w:t>--</w:t>
              </w:r>
            </w:ins>
            <w:r>
              <w:rPr>
                <w:rFonts w:eastAsia="Times New Roman"/>
              </w:rPr>
              <w:t>10</w:t>
            </w:r>
          </w:p>
        </w:tc>
        <w:tc>
          <w:tcPr>
            <w:tcW w:w="0" w:type="auto"/>
            <w:tcMar>
              <w:top w:w="15" w:type="dxa"/>
              <w:left w:w="15" w:type="dxa"/>
              <w:bottom w:w="15" w:type="dxa"/>
              <w:right w:w="15" w:type="dxa"/>
            </w:tcMar>
            <w:vAlign w:val="center"/>
            <w:hideMark/>
          </w:tcPr>
          <w:p w:rsidR="0070689A" w:rsidRDefault="0009254F">
            <w:pPr>
              <w:rPr>
                <w:rFonts w:eastAsia="Times New Roman"/>
              </w:rPr>
            </w:pPr>
            <w:r>
              <w:rPr>
                <w:rFonts w:eastAsia="Times New Roman"/>
              </w:rPr>
              <w:t>&gt; 10</w:t>
            </w:r>
          </w:p>
        </w:tc>
        <w:tc>
          <w:tcPr>
            <w:tcW w:w="0" w:type="auto"/>
            <w:tcMar>
              <w:top w:w="15" w:type="dxa"/>
              <w:left w:w="15" w:type="dxa"/>
              <w:bottom w:w="15" w:type="dxa"/>
              <w:right w:w="15" w:type="dxa"/>
            </w:tcMar>
            <w:vAlign w:val="center"/>
            <w:hideMark/>
          </w:tcPr>
          <w:p w:rsidR="0070689A" w:rsidRDefault="0009254F">
            <w:pPr>
              <w:rPr>
                <w:rFonts w:eastAsia="Times New Roman"/>
              </w:rPr>
            </w:pPr>
            <w:r>
              <w:rPr>
                <w:rFonts w:eastAsia="Times New Roman"/>
              </w:rPr>
              <w:t>High exchangeable sodium percentage results in dispersion of clay and low aggregate stability.</w:t>
            </w:r>
          </w:p>
        </w:tc>
      </w:tr>
      <w:tr w:rsidR="0070689A">
        <w:trPr>
          <w:divId w:val="121077408"/>
          <w:tblCellSpacing w:w="15" w:type="dxa"/>
        </w:trPr>
        <w:tc>
          <w:tcPr>
            <w:tcW w:w="0" w:type="auto"/>
            <w:tcMar>
              <w:top w:w="15" w:type="dxa"/>
              <w:left w:w="15" w:type="dxa"/>
              <w:bottom w:w="15" w:type="dxa"/>
              <w:right w:w="15" w:type="dxa"/>
            </w:tcMar>
            <w:vAlign w:val="center"/>
            <w:hideMark/>
          </w:tcPr>
          <w:p w:rsidR="0070689A" w:rsidRDefault="0009254F">
            <w:pPr>
              <w:rPr>
                <w:rFonts w:eastAsia="Times New Roman"/>
              </w:rPr>
            </w:pPr>
            <w:r>
              <w:rPr>
                <w:rFonts w:eastAsia="Times New Roman"/>
              </w:rPr>
              <w:t>EC (</w:t>
            </w:r>
            <w:proofErr w:type="spellStart"/>
            <w:r>
              <w:rPr>
                <w:rFonts w:eastAsia="Times New Roman"/>
              </w:rPr>
              <w:t>dS</w:t>
            </w:r>
            <w:proofErr w:type="spellEnd"/>
            <w:r>
              <w:rPr>
                <w:rFonts w:eastAsia="Times New Roman"/>
              </w:rPr>
              <w:t>/m)</w:t>
            </w:r>
          </w:p>
        </w:tc>
        <w:tc>
          <w:tcPr>
            <w:tcW w:w="0" w:type="auto"/>
            <w:tcMar>
              <w:top w:w="15" w:type="dxa"/>
              <w:left w:w="15" w:type="dxa"/>
              <w:bottom w:w="15" w:type="dxa"/>
              <w:right w:w="15" w:type="dxa"/>
            </w:tcMar>
            <w:vAlign w:val="center"/>
            <w:hideMark/>
          </w:tcPr>
          <w:p w:rsidR="0070689A" w:rsidRDefault="0009254F">
            <w:pPr>
              <w:rPr>
                <w:rFonts w:eastAsia="Times New Roman"/>
              </w:rPr>
            </w:pPr>
            <w:r>
              <w:rPr>
                <w:rFonts w:eastAsia="Times New Roman"/>
              </w:rPr>
              <w:t>Any (with ESP &lt; 4%)</w:t>
            </w:r>
          </w:p>
        </w:tc>
        <w:tc>
          <w:tcPr>
            <w:tcW w:w="0" w:type="auto"/>
            <w:tcMar>
              <w:top w:w="15" w:type="dxa"/>
              <w:left w:w="15" w:type="dxa"/>
              <w:bottom w:w="15" w:type="dxa"/>
              <w:right w:w="15" w:type="dxa"/>
            </w:tcMar>
            <w:vAlign w:val="center"/>
            <w:hideMark/>
          </w:tcPr>
          <w:p w:rsidR="0070689A" w:rsidRDefault="0009254F">
            <w:pPr>
              <w:rPr>
                <w:rFonts w:eastAsia="Times New Roman"/>
              </w:rPr>
            </w:pPr>
            <w:r>
              <w:rPr>
                <w:rFonts w:eastAsia="Times New Roman"/>
              </w:rPr>
              <w:t>&lt; 4 (with ESP &gt; 4%)</w:t>
            </w:r>
          </w:p>
        </w:tc>
        <w:tc>
          <w:tcPr>
            <w:tcW w:w="0" w:type="auto"/>
            <w:tcMar>
              <w:top w:w="15" w:type="dxa"/>
              <w:left w:w="15" w:type="dxa"/>
              <w:bottom w:w="15" w:type="dxa"/>
              <w:right w:w="15" w:type="dxa"/>
            </w:tcMar>
            <w:vAlign w:val="center"/>
            <w:hideMark/>
          </w:tcPr>
          <w:p w:rsidR="0070689A" w:rsidRDefault="0009254F">
            <w:pPr>
              <w:rPr>
                <w:rFonts w:eastAsia="Times New Roman"/>
              </w:rPr>
            </w:pPr>
            <w:r>
              <w:rPr>
                <w:rFonts w:eastAsia="Times New Roman"/>
              </w:rPr>
              <w:t>&lt; 4 (with ESP &gt; 10%)</w:t>
            </w:r>
          </w:p>
        </w:tc>
        <w:tc>
          <w:tcPr>
            <w:tcW w:w="0" w:type="auto"/>
            <w:tcMar>
              <w:top w:w="15" w:type="dxa"/>
              <w:left w:w="15" w:type="dxa"/>
              <w:bottom w:w="15" w:type="dxa"/>
              <w:right w:w="15" w:type="dxa"/>
            </w:tcMar>
            <w:vAlign w:val="center"/>
            <w:hideMark/>
          </w:tcPr>
          <w:p w:rsidR="0070689A" w:rsidRDefault="0009254F">
            <w:pPr>
              <w:rPr>
                <w:rFonts w:eastAsia="Times New Roman"/>
              </w:rPr>
            </w:pPr>
            <w:r>
              <w:rPr>
                <w:rFonts w:eastAsia="Times New Roman"/>
              </w:rPr>
              <w:t>Low EC (with high ESP) results in dispersion of clay and low aggregate stability.</w:t>
            </w:r>
          </w:p>
        </w:tc>
      </w:tr>
    </w:tbl>
    <w:p w:rsidR="0070689A" w:rsidRDefault="0009254F">
      <w:pPr>
        <w:pStyle w:val="Heading2"/>
        <w:divId w:val="116684580"/>
        <w:rPr>
          <w:ins w:id="156" w:author="Achen, Aaron - NRCS, Lincoln, NE" w:date="2019-08-09T09:05:00Z"/>
          <w:rFonts w:eastAsia="Times New Roman"/>
        </w:rPr>
      </w:pPr>
      <w:bookmarkStart w:id="157" w:name="_Toc16233997"/>
      <w:r>
        <w:rPr>
          <w:rFonts w:eastAsia="Times New Roman"/>
        </w:rPr>
        <w:t xml:space="preserve">Soil Script </w:t>
      </w:r>
      <w:del w:id="158" w:author="Achen, Aaron - NRCS, Lincoln, NE" w:date="2019-08-06T11:24:00Z">
        <w:r>
          <w:rPr>
            <w:rFonts w:eastAsia="Times New Roman"/>
          </w:rPr>
          <w:delText>breakdown</w:delText>
        </w:r>
      </w:del>
      <w:ins w:id="159" w:author="Achen, Aaron - NRCS, Lincoln, NE" w:date="2019-08-06T11:24:00Z">
        <w:r>
          <w:rPr>
            <w:rFonts w:eastAsia="Times New Roman"/>
          </w:rPr>
          <w:t>Breakdown</w:t>
        </w:r>
      </w:ins>
      <w:bookmarkEnd w:id="157"/>
    </w:p>
    <w:p w:rsidR="00616A45" w:rsidRDefault="00616A45" w:rsidP="00616A45">
      <w:pPr>
        <w:pStyle w:val="Heading3"/>
        <w:divId w:val="116684580"/>
        <w:rPr>
          <w:rFonts w:eastAsia="Times New Roman"/>
        </w:rPr>
        <w:pPrChange w:id="160" w:author="Achen, Aaron - NRCS, Lincoln, NE" w:date="2019-08-09T09:05:00Z">
          <w:pPr>
            <w:pStyle w:val="Heading2"/>
            <w:divId w:val="116684580"/>
          </w:pPr>
        </w:pPrChange>
      </w:pPr>
      <w:bookmarkStart w:id="161" w:name="_Toc16233998"/>
      <w:ins w:id="162" w:author="Achen, Aaron - NRCS, Lincoln, NE" w:date="2019-08-09T09:05:00Z">
        <w:r>
          <w:rPr>
            <w:rFonts w:eastAsia="Times New Roman"/>
          </w:rPr>
          <w:t xml:space="preserve">Create </w:t>
        </w:r>
        <w:proofErr w:type="spellStart"/>
        <w:r>
          <w:rPr>
            <w:rFonts w:eastAsia="Times New Roman"/>
          </w:rPr>
          <w:t>AoI</w:t>
        </w:r>
        <w:proofErr w:type="spellEnd"/>
        <w:r>
          <w:rPr>
            <w:rFonts w:eastAsia="Times New Roman"/>
          </w:rPr>
          <w:t xml:space="preserve"> Table</w:t>
        </w:r>
      </w:ins>
      <w:bookmarkEnd w:id="161"/>
    </w:p>
    <w:p w:rsidR="0070689A" w:rsidRDefault="0009254F">
      <w:pPr>
        <w:pStyle w:val="HTMLPreformatted"/>
        <w:divId w:val="116684580"/>
        <w:rPr>
          <w:rStyle w:val="HTMLCode"/>
        </w:rPr>
      </w:pPr>
      <w:r>
        <w:rPr>
          <w:rStyle w:val="HTMLCode"/>
        </w:rPr>
        <w:t>CREATE TABLE #</w:t>
      </w:r>
      <w:proofErr w:type="spellStart"/>
      <w:r>
        <w:rPr>
          <w:rStyle w:val="HTMLCode"/>
        </w:rPr>
        <w:t>AoiTable</w:t>
      </w:r>
      <w:proofErr w:type="spellEnd"/>
      <w:r>
        <w:rPr>
          <w:rStyle w:val="HTMLCode"/>
        </w:rPr>
        <w:t xml:space="preserve"> </w:t>
      </w:r>
    </w:p>
    <w:p w:rsidR="0070689A" w:rsidRDefault="0009254F">
      <w:pPr>
        <w:pStyle w:val="HTMLPreformatted"/>
        <w:divId w:val="116684580"/>
        <w:rPr>
          <w:rStyle w:val="HTMLCode"/>
        </w:rPr>
      </w:pPr>
      <w:r>
        <w:rPr>
          <w:rStyle w:val="HTMLCode"/>
        </w:rPr>
        <w:t xml:space="preserve">    ( </w:t>
      </w:r>
      <w:proofErr w:type="spellStart"/>
      <w:r>
        <w:rPr>
          <w:rStyle w:val="HTMLCode"/>
        </w:rPr>
        <w:t>aoiid</w:t>
      </w:r>
      <w:proofErr w:type="spellEnd"/>
      <w:r>
        <w:rPr>
          <w:rStyle w:val="HTMLCode"/>
        </w:rPr>
        <w:t xml:space="preserve"> INT IDENTITY (1,1),</w:t>
      </w:r>
    </w:p>
    <w:p w:rsidR="0070689A" w:rsidRDefault="0009254F">
      <w:pPr>
        <w:pStyle w:val="HTMLPreformatted"/>
        <w:divId w:val="116684580"/>
        <w:rPr>
          <w:rStyle w:val="HTMLCode"/>
        </w:rPr>
      </w:pPr>
      <w:r>
        <w:rPr>
          <w:rStyle w:val="HTMLCode"/>
        </w:rPr>
        <w:t xml:space="preserve">    </w:t>
      </w:r>
      <w:proofErr w:type="spellStart"/>
      <w:r>
        <w:rPr>
          <w:rStyle w:val="HTMLCode"/>
        </w:rPr>
        <w:t>landunit</w:t>
      </w:r>
      <w:proofErr w:type="spellEnd"/>
      <w:r>
        <w:rPr>
          <w:rStyle w:val="HTMLCode"/>
        </w:rPr>
        <w:t xml:space="preserve"> CHAR(20),</w:t>
      </w:r>
    </w:p>
    <w:p w:rsidR="0070689A" w:rsidRDefault="0009254F">
      <w:pPr>
        <w:pStyle w:val="HTMLPreformatted"/>
        <w:divId w:val="116684580"/>
      </w:pPr>
      <w:r>
        <w:rPr>
          <w:rStyle w:val="HTMLCode"/>
        </w:rPr>
        <w:t xml:space="preserve">    </w:t>
      </w:r>
      <w:proofErr w:type="spellStart"/>
      <w:r>
        <w:rPr>
          <w:rStyle w:val="HTMLCode"/>
        </w:rPr>
        <w:t>aoigeom</w:t>
      </w:r>
      <w:proofErr w:type="spellEnd"/>
      <w:r>
        <w:rPr>
          <w:rStyle w:val="HTMLCode"/>
        </w:rPr>
        <w:t xml:space="preserve"> GEOMETRY);</w:t>
      </w:r>
    </w:p>
    <w:p w:rsidR="0070689A" w:rsidRDefault="0009254F">
      <w:pPr>
        <w:numPr>
          <w:ilvl w:val="0"/>
          <w:numId w:val="5"/>
        </w:numPr>
        <w:spacing w:before="100" w:beforeAutospacing="1" w:after="100" w:afterAutospacing="1"/>
        <w:divId w:val="116684580"/>
        <w:rPr>
          <w:rFonts w:eastAsia="Times New Roman"/>
        </w:rPr>
      </w:pPr>
      <w:r>
        <w:rPr>
          <w:rFonts w:eastAsia="Times New Roman"/>
        </w:rPr>
        <w:t>Create AOI table with polygon geometry. Coordinate system must be WGS1984 (EPSG 4326)</w:t>
      </w:r>
      <w:ins w:id="163" w:author="Achen, Aaron - NRCS, Lincoln, NE" w:date="2019-08-07T10:33:00Z">
        <w:r>
          <w:rPr>
            <w:rFonts w:eastAsia="Times New Roman"/>
          </w:rPr>
          <w:t>.</w:t>
        </w:r>
      </w:ins>
    </w:p>
    <w:p w:rsidR="0070689A" w:rsidRDefault="0009254F">
      <w:pPr>
        <w:pStyle w:val="HTMLPreformatted"/>
        <w:divId w:val="116684580"/>
        <w:rPr>
          <w:rStyle w:val="HTMLCode"/>
        </w:rPr>
      </w:pPr>
      <w:r>
        <w:rPr>
          <w:rStyle w:val="HTMLCode"/>
        </w:rPr>
        <w:t>SELECT @</w:t>
      </w:r>
      <w:proofErr w:type="spellStart"/>
      <w:r>
        <w:rPr>
          <w:rStyle w:val="HTMLCode"/>
        </w:rPr>
        <w:t>aoiGeom</w:t>
      </w:r>
      <w:proofErr w:type="spellEnd"/>
      <w:r>
        <w:rPr>
          <w:rStyle w:val="HTMLCode"/>
        </w:rPr>
        <w:t xml:space="preserve"> = GEOMETRY::</w:t>
      </w:r>
      <w:proofErr w:type="spellStart"/>
      <w:r>
        <w:rPr>
          <w:rStyle w:val="HTMLCode"/>
        </w:rPr>
        <w:t>STGeomFromText</w:t>
      </w:r>
      <w:proofErr w:type="spellEnd"/>
      <w:r>
        <w:rPr>
          <w:rStyle w:val="HTMLCode"/>
        </w:rPr>
        <w:t xml:space="preserve">('MULTIPOLYGON (((-102.12335160658608 45.959173206572416, -102.13402890980223 45.959218442561564, -102.13386921506947 45.944643788188387, -102.12327175652177 45.944703605814198, -102.12335160658608 45.959173206572416)))', 4326);   </w:t>
      </w:r>
    </w:p>
    <w:p w:rsidR="0070689A" w:rsidRDefault="0009254F">
      <w:pPr>
        <w:pStyle w:val="HTMLPreformatted"/>
        <w:divId w:val="116684580"/>
        <w:rPr>
          <w:rStyle w:val="HTMLCode"/>
        </w:rPr>
      </w:pPr>
      <w:r>
        <w:rPr>
          <w:rStyle w:val="HTMLCode"/>
        </w:rPr>
        <w:t>SELECT @</w:t>
      </w:r>
      <w:proofErr w:type="spellStart"/>
      <w:r>
        <w:rPr>
          <w:rStyle w:val="HTMLCode"/>
        </w:rPr>
        <w:t>aoiGeomFixed</w:t>
      </w:r>
      <w:proofErr w:type="spellEnd"/>
      <w:r>
        <w:rPr>
          <w:rStyle w:val="HTMLCode"/>
        </w:rPr>
        <w:t xml:space="preserve"> = @</w:t>
      </w:r>
      <w:proofErr w:type="spellStart"/>
      <w:r>
        <w:rPr>
          <w:rStyle w:val="HTMLCode"/>
        </w:rPr>
        <w:t>aoiGeom.MakeValid</w:t>
      </w:r>
      <w:proofErr w:type="spellEnd"/>
      <w:r>
        <w:rPr>
          <w:rStyle w:val="HTMLCode"/>
        </w:rPr>
        <w:t>().</w:t>
      </w:r>
      <w:proofErr w:type="spellStart"/>
      <w:r>
        <w:rPr>
          <w:rStyle w:val="HTMLCode"/>
        </w:rPr>
        <w:t>STUnion</w:t>
      </w:r>
      <w:proofErr w:type="spellEnd"/>
      <w:r>
        <w:rPr>
          <w:rStyle w:val="HTMLCode"/>
        </w:rPr>
        <w:t>(@</w:t>
      </w:r>
      <w:proofErr w:type="spellStart"/>
      <w:r>
        <w:rPr>
          <w:rStyle w:val="HTMLCode"/>
        </w:rPr>
        <w:t>aoiGeom.STStartPoint</w:t>
      </w:r>
      <w:proofErr w:type="spellEnd"/>
      <w:r>
        <w:rPr>
          <w:rStyle w:val="HTMLCode"/>
        </w:rPr>
        <w:t xml:space="preserve">());  </w:t>
      </w:r>
    </w:p>
    <w:p w:rsidR="0070689A" w:rsidRDefault="0009254F">
      <w:pPr>
        <w:pStyle w:val="HTMLPreformatted"/>
        <w:divId w:val="116684580"/>
        <w:rPr>
          <w:rStyle w:val="HTMLCode"/>
        </w:rPr>
      </w:pPr>
      <w:r>
        <w:rPr>
          <w:rStyle w:val="HTMLCode"/>
        </w:rPr>
        <w:t>INSERT INTO #</w:t>
      </w:r>
      <w:proofErr w:type="spellStart"/>
      <w:r>
        <w:rPr>
          <w:rStyle w:val="HTMLCode"/>
        </w:rPr>
        <w:t>AoiTable</w:t>
      </w:r>
      <w:proofErr w:type="spellEnd"/>
      <w:r>
        <w:rPr>
          <w:rStyle w:val="HTMLCode"/>
        </w:rPr>
        <w:t xml:space="preserve"> ( </w:t>
      </w:r>
      <w:proofErr w:type="spellStart"/>
      <w:r>
        <w:rPr>
          <w:rStyle w:val="HTMLCode"/>
        </w:rPr>
        <w:t>landunit</w:t>
      </w:r>
      <w:proofErr w:type="spellEnd"/>
      <w:r>
        <w:rPr>
          <w:rStyle w:val="HTMLCode"/>
        </w:rPr>
        <w:t xml:space="preserve">, </w:t>
      </w:r>
      <w:proofErr w:type="spellStart"/>
      <w:r>
        <w:rPr>
          <w:rStyle w:val="HTMLCode"/>
        </w:rPr>
        <w:t>aoigeom</w:t>
      </w:r>
      <w:proofErr w:type="spellEnd"/>
      <w:r>
        <w:rPr>
          <w:rStyle w:val="HTMLCode"/>
        </w:rPr>
        <w:t xml:space="preserve"> )  </w:t>
      </w:r>
    </w:p>
    <w:p w:rsidR="0070689A" w:rsidRDefault="0009254F">
      <w:pPr>
        <w:pStyle w:val="HTMLPreformatted"/>
        <w:divId w:val="116684580"/>
        <w:rPr>
          <w:rStyle w:val="HTMLCode"/>
        </w:rPr>
      </w:pPr>
      <w:r>
        <w:rPr>
          <w:rStyle w:val="HTMLCode"/>
        </w:rPr>
        <w:t>VALUES ('T9981 Fld3', @</w:t>
      </w:r>
      <w:proofErr w:type="spellStart"/>
      <w:r>
        <w:rPr>
          <w:rStyle w:val="HTMLCode"/>
        </w:rPr>
        <w:t>aoiGeomFixed</w:t>
      </w:r>
      <w:proofErr w:type="spellEnd"/>
      <w:r>
        <w:rPr>
          <w:rStyle w:val="HTMLCode"/>
        </w:rPr>
        <w:t xml:space="preserve">); </w:t>
      </w:r>
    </w:p>
    <w:p w:rsidR="0070689A" w:rsidRDefault="0009254F">
      <w:pPr>
        <w:pStyle w:val="HTMLPreformatted"/>
        <w:divId w:val="116684580"/>
        <w:rPr>
          <w:rStyle w:val="HTMLCode"/>
        </w:rPr>
      </w:pPr>
      <w:r>
        <w:rPr>
          <w:rStyle w:val="HTMLCode"/>
        </w:rPr>
        <w:t>SELECT @</w:t>
      </w:r>
      <w:proofErr w:type="spellStart"/>
      <w:r>
        <w:rPr>
          <w:rStyle w:val="HTMLCode"/>
        </w:rPr>
        <w:t>aoiGeom</w:t>
      </w:r>
      <w:proofErr w:type="spellEnd"/>
      <w:r>
        <w:rPr>
          <w:rStyle w:val="HTMLCode"/>
        </w:rPr>
        <w:t xml:space="preserve"> = GEOMETRY::</w:t>
      </w:r>
      <w:proofErr w:type="spellStart"/>
      <w:r>
        <w:rPr>
          <w:rStyle w:val="HTMLCode"/>
        </w:rPr>
        <w:t>STGeomFromText</w:t>
      </w:r>
      <w:proofErr w:type="spellEnd"/>
      <w:r>
        <w:rPr>
          <w:rStyle w:val="HTMLCode"/>
        </w:rPr>
        <w:t xml:space="preserve">('MULTIPOLYGON (((-102.1130336443976 45.959162795100383, -102.12335160658608 45.959173206572416, -102.12327175652177 45.944703605814198, -102.1128892282776 45.944710506326032, -102.1130336443976 45.959162795100383)))', 4326);   </w:t>
      </w:r>
    </w:p>
    <w:p w:rsidR="0070689A" w:rsidRDefault="0009254F">
      <w:pPr>
        <w:pStyle w:val="HTMLPreformatted"/>
        <w:divId w:val="116684580"/>
        <w:rPr>
          <w:rStyle w:val="HTMLCode"/>
        </w:rPr>
      </w:pPr>
      <w:r>
        <w:rPr>
          <w:rStyle w:val="HTMLCode"/>
        </w:rPr>
        <w:t>SELECT @</w:t>
      </w:r>
      <w:proofErr w:type="spellStart"/>
      <w:r>
        <w:rPr>
          <w:rStyle w:val="HTMLCode"/>
        </w:rPr>
        <w:t>aoiGeomFixed</w:t>
      </w:r>
      <w:proofErr w:type="spellEnd"/>
      <w:r>
        <w:rPr>
          <w:rStyle w:val="HTMLCode"/>
        </w:rPr>
        <w:t xml:space="preserve"> = @</w:t>
      </w:r>
      <w:proofErr w:type="spellStart"/>
      <w:r>
        <w:rPr>
          <w:rStyle w:val="HTMLCode"/>
        </w:rPr>
        <w:t>aoiGeom.MakeValid</w:t>
      </w:r>
      <w:proofErr w:type="spellEnd"/>
      <w:r>
        <w:rPr>
          <w:rStyle w:val="HTMLCode"/>
        </w:rPr>
        <w:t>().</w:t>
      </w:r>
      <w:proofErr w:type="spellStart"/>
      <w:r>
        <w:rPr>
          <w:rStyle w:val="HTMLCode"/>
        </w:rPr>
        <w:t>STUnion</w:t>
      </w:r>
      <w:proofErr w:type="spellEnd"/>
      <w:r>
        <w:rPr>
          <w:rStyle w:val="HTMLCode"/>
        </w:rPr>
        <w:t>(@</w:t>
      </w:r>
      <w:proofErr w:type="spellStart"/>
      <w:r>
        <w:rPr>
          <w:rStyle w:val="HTMLCode"/>
        </w:rPr>
        <w:t>aoiGeom.STStartPoint</w:t>
      </w:r>
      <w:proofErr w:type="spellEnd"/>
      <w:r>
        <w:rPr>
          <w:rStyle w:val="HTMLCode"/>
        </w:rPr>
        <w:t xml:space="preserve">());  </w:t>
      </w:r>
    </w:p>
    <w:p w:rsidR="0070689A" w:rsidRDefault="0009254F">
      <w:pPr>
        <w:pStyle w:val="HTMLPreformatted"/>
        <w:divId w:val="116684580"/>
        <w:rPr>
          <w:rStyle w:val="HTMLCode"/>
        </w:rPr>
      </w:pPr>
      <w:r>
        <w:rPr>
          <w:rStyle w:val="HTMLCode"/>
        </w:rPr>
        <w:t>INSERT INTO #</w:t>
      </w:r>
      <w:proofErr w:type="spellStart"/>
      <w:r>
        <w:rPr>
          <w:rStyle w:val="HTMLCode"/>
        </w:rPr>
        <w:t>AoiTable</w:t>
      </w:r>
      <w:proofErr w:type="spellEnd"/>
      <w:r>
        <w:rPr>
          <w:rStyle w:val="HTMLCode"/>
        </w:rPr>
        <w:t xml:space="preserve"> ( </w:t>
      </w:r>
      <w:proofErr w:type="spellStart"/>
      <w:r>
        <w:rPr>
          <w:rStyle w:val="HTMLCode"/>
        </w:rPr>
        <w:t>landunit</w:t>
      </w:r>
      <w:proofErr w:type="spellEnd"/>
      <w:r>
        <w:rPr>
          <w:rStyle w:val="HTMLCode"/>
        </w:rPr>
        <w:t xml:space="preserve">, </w:t>
      </w:r>
      <w:proofErr w:type="spellStart"/>
      <w:r>
        <w:rPr>
          <w:rStyle w:val="HTMLCode"/>
        </w:rPr>
        <w:t>aoigeom</w:t>
      </w:r>
      <w:proofErr w:type="spellEnd"/>
      <w:r>
        <w:rPr>
          <w:rStyle w:val="HTMLCode"/>
        </w:rPr>
        <w:t xml:space="preserve"> )  </w:t>
      </w:r>
    </w:p>
    <w:p w:rsidR="0070689A" w:rsidRDefault="0009254F">
      <w:pPr>
        <w:pStyle w:val="HTMLPreformatted"/>
        <w:divId w:val="116684580"/>
      </w:pPr>
      <w:r>
        <w:rPr>
          <w:rStyle w:val="HTMLCode"/>
        </w:rPr>
        <w:lastRenderedPageBreak/>
        <w:t>VALUES ('T9981 Fld4', @</w:t>
      </w:r>
      <w:proofErr w:type="spellStart"/>
      <w:r>
        <w:rPr>
          <w:rStyle w:val="HTMLCode"/>
        </w:rPr>
        <w:t>aoiGeomFixed</w:t>
      </w:r>
      <w:proofErr w:type="spellEnd"/>
      <w:r>
        <w:rPr>
          <w:rStyle w:val="HTMLCode"/>
        </w:rPr>
        <w:t>);</w:t>
      </w:r>
    </w:p>
    <w:p w:rsidR="0070689A" w:rsidRDefault="0009254F">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75454402"/>
        <w:rPr>
          <w:rFonts w:eastAsia="Times New Roman"/>
        </w:rPr>
      </w:pPr>
      <w:r>
        <w:rPr>
          <w:rFonts w:eastAsia="Times New Roman"/>
        </w:rPr>
        <w:t xml:space="preserve">Creates </w:t>
      </w:r>
      <w:ins w:id="164" w:author="Achen, Aaron - NRCS, Lincoln, NE" w:date="2019-08-09T09:00:00Z">
        <w:r w:rsidR="006B23AF">
          <w:rPr>
            <w:rFonts w:eastAsia="Times New Roman"/>
          </w:rPr>
          <w:t>s</w:t>
        </w:r>
      </w:ins>
      <w:del w:id="165" w:author="Achen, Aaron - NRCS, Lincoln, NE" w:date="2019-08-09T09:00:00Z">
        <w:r w:rsidDel="006B23AF">
          <w:rPr>
            <w:rFonts w:eastAsia="Times New Roman"/>
          </w:rPr>
          <w:delText>S</w:delText>
        </w:r>
      </w:del>
      <w:r>
        <w:rPr>
          <w:rFonts w:eastAsia="Times New Roman"/>
        </w:rPr>
        <w:t xml:space="preserve">ummary </w:t>
      </w:r>
      <w:del w:id="166" w:author="Achen, Aaron - NRCS, Lincoln, NE" w:date="2019-08-09T09:00:00Z">
        <w:r w:rsidDel="007D79C3">
          <w:rPr>
            <w:rFonts w:eastAsia="Times New Roman"/>
          </w:rPr>
          <w:delText>A</w:delText>
        </w:r>
      </w:del>
      <w:ins w:id="167" w:author="Achen, Aaron - NRCS, Lincoln, NE" w:date="2019-08-09T09:00:00Z">
        <w:r w:rsidR="007D79C3">
          <w:rPr>
            <w:rFonts w:eastAsia="Times New Roman"/>
          </w:rPr>
          <w:t>a</w:t>
        </w:r>
      </w:ins>
      <w:r>
        <w:rPr>
          <w:rFonts w:eastAsia="Times New Roman"/>
        </w:rPr>
        <w:t xml:space="preserve">cres for each </w:t>
      </w:r>
      <w:proofErr w:type="spellStart"/>
      <w:r>
        <w:rPr>
          <w:rFonts w:eastAsia="Times New Roman"/>
        </w:rPr>
        <w:t>landunit</w:t>
      </w:r>
      <w:proofErr w:type="spellEnd"/>
    </w:p>
    <w:p w:rsidR="0070689A" w:rsidRDefault="0009254F">
      <w:pPr>
        <w:pStyle w:val="HTMLPreformatted"/>
        <w:divId w:val="275454402"/>
        <w:rPr>
          <w:rStyle w:val="HTMLCode"/>
        </w:rPr>
      </w:pPr>
      <w:r>
        <w:rPr>
          <w:rStyle w:val="HTMLCode"/>
        </w:rPr>
        <w:t>CREATE TABLE #</w:t>
      </w:r>
      <w:proofErr w:type="spellStart"/>
      <w:r>
        <w:rPr>
          <w:rStyle w:val="HTMLCode"/>
        </w:rPr>
        <w:t>AoiAcres</w:t>
      </w:r>
      <w:proofErr w:type="spellEnd"/>
    </w:p>
    <w:p w:rsidR="0070689A" w:rsidRDefault="0009254F">
      <w:pPr>
        <w:pStyle w:val="HTMLPreformatted"/>
        <w:divId w:val="275454402"/>
        <w:rPr>
          <w:rStyle w:val="HTMLCode"/>
        </w:rPr>
      </w:pPr>
      <w:r>
        <w:rPr>
          <w:rStyle w:val="HTMLCode"/>
        </w:rPr>
        <w:t xml:space="preserve">    ( </w:t>
      </w:r>
      <w:proofErr w:type="spellStart"/>
      <w:r>
        <w:rPr>
          <w:rStyle w:val="HTMLCode"/>
        </w:rPr>
        <w:t>aoiid</w:t>
      </w:r>
      <w:proofErr w:type="spellEnd"/>
      <w:r>
        <w:rPr>
          <w:rStyle w:val="HTMLCode"/>
        </w:rPr>
        <w:t xml:space="preserve"> INT,</w:t>
      </w:r>
    </w:p>
    <w:p w:rsidR="0070689A" w:rsidRDefault="0009254F">
      <w:pPr>
        <w:pStyle w:val="HTMLPreformatted"/>
        <w:divId w:val="275454402"/>
        <w:rPr>
          <w:rStyle w:val="HTMLCode"/>
        </w:rPr>
      </w:pPr>
      <w:r>
        <w:rPr>
          <w:rStyle w:val="HTMLCode"/>
        </w:rPr>
        <w:t xml:space="preserve">    </w:t>
      </w:r>
      <w:proofErr w:type="spellStart"/>
      <w:r>
        <w:rPr>
          <w:rStyle w:val="HTMLCode"/>
        </w:rPr>
        <w:t>landunit</w:t>
      </w:r>
      <w:proofErr w:type="spellEnd"/>
      <w:r>
        <w:rPr>
          <w:rStyle w:val="HTMLCode"/>
        </w:rPr>
        <w:t xml:space="preserve"> CHAR(20),</w:t>
      </w:r>
    </w:p>
    <w:p w:rsidR="0070689A" w:rsidRDefault="0009254F">
      <w:pPr>
        <w:pStyle w:val="HTMLPreformatted"/>
        <w:divId w:val="275454402"/>
        <w:rPr>
          <w:rStyle w:val="HTMLCode"/>
        </w:rPr>
      </w:pPr>
      <w:r>
        <w:rPr>
          <w:rStyle w:val="HTMLCode"/>
        </w:rPr>
        <w:t xml:space="preserve">    </w:t>
      </w:r>
      <w:proofErr w:type="spellStart"/>
      <w:r>
        <w:rPr>
          <w:rStyle w:val="HTMLCode"/>
        </w:rPr>
        <w:t>landunit_acres</w:t>
      </w:r>
      <w:proofErr w:type="spellEnd"/>
      <w:r>
        <w:rPr>
          <w:rStyle w:val="HTMLCode"/>
        </w:rPr>
        <w:t xml:space="preserve"> FLOAT</w:t>
      </w:r>
    </w:p>
    <w:p w:rsidR="0070689A" w:rsidRDefault="0009254F">
      <w:pPr>
        <w:pStyle w:val="HTMLPreformatted"/>
        <w:divId w:val="275454402"/>
      </w:pPr>
      <w:r>
        <w:rPr>
          <w:rStyle w:val="HTMLCode"/>
        </w:rPr>
        <w:t xml:space="preserve">    );</w:t>
      </w:r>
    </w:p>
    <w:p w:rsidR="0070689A" w:rsidRDefault="0009254F">
      <w:pPr>
        <w:pStyle w:val="HTMLPreformatted"/>
        <w:divId w:val="275454402"/>
        <w:rPr>
          <w:rStyle w:val="HTMLCode"/>
        </w:rPr>
      </w:pPr>
      <w:r>
        <w:rPr>
          <w:rStyle w:val="HTMLCode"/>
        </w:rPr>
        <w:t>INSERT INTO #</w:t>
      </w:r>
      <w:proofErr w:type="spellStart"/>
      <w:r>
        <w:rPr>
          <w:rStyle w:val="HTMLCode"/>
        </w:rPr>
        <w:t>AoiAcres</w:t>
      </w:r>
      <w:proofErr w:type="spellEnd"/>
      <w:r>
        <w:rPr>
          <w:rStyle w:val="HTMLCode"/>
        </w:rPr>
        <w:t xml:space="preserve">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landunit_acres</w:t>
      </w:r>
      <w:proofErr w:type="spellEnd"/>
      <w:r>
        <w:rPr>
          <w:rStyle w:val="HTMLCode"/>
        </w:rPr>
        <w:t xml:space="preserve"> )</w:t>
      </w:r>
    </w:p>
    <w:p w:rsidR="0070689A" w:rsidRDefault="0009254F">
      <w:pPr>
        <w:pStyle w:val="HTMLPreformatted"/>
        <w:divId w:val="275454402"/>
        <w:rPr>
          <w:rStyle w:val="HTMLCode"/>
        </w:rPr>
      </w:pPr>
      <w:r>
        <w:rPr>
          <w:rStyle w:val="HTMLCode"/>
        </w:rPr>
        <w:t xml:space="preserve">SELECT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w:t>
      </w:r>
    </w:p>
    <w:p w:rsidR="0070689A" w:rsidRDefault="0009254F">
      <w:pPr>
        <w:pStyle w:val="HTMLPreformatted"/>
        <w:divId w:val="275454402"/>
        <w:rPr>
          <w:rStyle w:val="HTMLCode"/>
        </w:rPr>
      </w:pPr>
      <w:r>
        <w:rPr>
          <w:rStyle w:val="HTMLCode"/>
        </w:rPr>
        <w:t>SUM( ROUND( ( ( GEOGRAPHY::</w:t>
      </w:r>
      <w:proofErr w:type="spellStart"/>
      <w:r>
        <w:rPr>
          <w:rStyle w:val="HTMLCode"/>
        </w:rPr>
        <w:t>STGeomFromWKB</w:t>
      </w:r>
      <w:proofErr w:type="spellEnd"/>
      <w:r>
        <w:rPr>
          <w:rStyle w:val="HTMLCode"/>
        </w:rPr>
        <w:t>(</w:t>
      </w:r>
      <w:proofErr w:type="spellStart"/>
      <w:r>
        <w:rPr>
          <w:rStyle w:val="HTMLCode"/>
        </w:rPr>
        <w:t>aoigeom.STAsBinary</w:t>
      </w:r>
      <w:proofErr w:type="spellEnd"/>
      <w:r>
        <w:rPr>
          <w:rStyle w:val="HTMLCode"/>
        </w:rPr>
        <w:t>(), 4326 ).</w:t>
      </w:r>
      <w:proofErr w:type="spellStart"/>
      <w:r>
        <w:rPr>
          <w:rStyle w:val="HTMLCode"/>
        </w:rPr>
        <w:t>STArea</w:t>
      </w:r>
      <w:proofErr w:type="spellEnd"/>
      <w:r>
        <w:rPr>
          <w:rStyle w:val="HTMLCode"/>
        </w:rPr>
        <w:t xml:space="preserve">() ) / 4046.8564224 ), 3 ) ) AS </w:t>
      </w:r>
      <w:proofErr w:type="spellStart"/>
      <w:r>
        <w:rPr>
          <w:rStyle w:val="HTMLCode"/>
        </w:rPr>
        <w:t>landunit_acres</w:t>
      </w:r>
      <w:proofErr w:type="spellEnd"/>
    </w:p>
    <w:p w:rsidR="0070689A" w:rsidRDefault="0009254F">
      <w:pPr>
        <w:pStyle w:val="HTMLPreformatted"/>
        <w:divId w:val="275454402"/>
        <w:rPr>
          <w:rStyle w:val="HTMLCode"/>
        </w:rPr>
      </w:pPr>
      <w:r>
        <w:rPr>
          <w:rStyle w:val="HTMLCode"/>
        </w:rPr>
        <w:t>FROM #</w:t>
      </w:r>
      <w:proofErr w:type="spellStart"/>
      <w:r>
        <w:rPr>
          <w:rStyle w:val="HTMLCode"/>
        </w:rPr>
        <w:t>AoiTable</w:t>
      </w:r>
      <w:proofErr w:type="spellEnd"/>
    </w:p>
    <w:p w:rsidR="0070689A" w:rsidRDefault="0009254F">
      <w:pPr>
        <w:pStyle w:val="HTMLPreformatted"/>
        <w:divId w:val="275454402"/>
      </w:pPr>
      <w:r>
        <w:rPr>
          <w:rStyle w:val="HTMLCode"/>
        </w:rPr>
        <w:t xml:space="preserve">GROUP BY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w:t>
      </w:r>
    </w:p>
    <w:tbl>
      <w:tblPr>
        <w:tblW w:w="0" w:type="auto"/>
        <w:tblCellSpacing w:w="15" w:type="dxa"/>
        <w:tblLook w:val="04A0" w:firstRow="1" w:lastRow="0" w:firstColumn="1" w:lastColumn="0" w:noHBand="0" w:noVBand="1"/>
      </w:tblPr>
      <w:tblGrid>
        <w:gridCol w:w="582"/>
        <w:gridCol w:w="1187"/>
        <w:gridCol w:w="1596"/>
      </w:tblGrid>
      <w:tr w:rsidR="0070689A">
        <w:trPr>
          <w:divId w:val="275454402"/>
          <w:tblHeader/>
          <w:tblCellSpacing w:w="15" w:type="dxa"/>
        </w:trPr>
        <w:tc>
          <w:tcPr>
            <w:tcW w:w="0" w:type="auto"/>
            <w:tcMar>
              <w:top w:w="15" w:type="dxa"/>
              <w:left w:w="15" w:type="dxa"/>
              <w:bottom w:w="15" w:type="dxa"/>
              <w:right w:w="15" w:type="dxa"/>
            </w:tcMar>
            <w:vAlign w:val="center"/>
            <w:hideMark/>
          </w:tcPr>
          <w:p w:rsidR="0070689A" w:rsidRDefault="0009254F">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rsidR="0070689A" w:rsidRDefault="0009254F">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70689A" w:rsidRDefault="0009254F">
            <w:pPr>
              <w:jc w:val="center"/>
              <w:rPr>
                <w:rFonts w:eastAsia="Times New Roman"/>
                <w:b/>
                <w:bCs/>
              </w:rPr>
            </w:pPr>
            <w:proofErr w:type="spellStart"/>
            <w:r>
              <w:rPr>
                <w:rFonts w:eastAsia="Times New Roman"/>
                <w:b/>
                <w:bCs/>
              </w:rPr>
              <w:t>landunit_acres</w:t>
            </w:r>
            <w:proofErr w:type="spellEnd"/>
          </w:p>
        </w:tc>
      </w:tr>
      <w:tr w:rsidR="0070689A">
        <w:trPr>
          <w:divId w:val="275454402"/>
          <w:tblCellSpacing w:w="15" w:type="dxa"/>
        </w:trPr>
        <w:tc>
          <w:tcPr>
            <w:tcW w:w="0" w:type="auto"/>
            <w:tcMar>
              <w:top w:w="15" w:type="dxa"/>
              <w:left w:w="15" w:type="dxa"/>
              <w:bottom w:w="15" w:type="dxa"/>
              <w:right w:w="15" w:type="dxa"/>
            </w:tcMar>
            <w:vAlign w:val="center"/>
            <w:hideMark/>
          </w:tcPr>
          <w:p w:rsidR="0070689A" w:rsidRDefault="0009254F">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70689A" w:rsidRDefault="0009254F">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70689A" w:rsidRDefault="0009254F">
            <w:pPr>
              <w:rPr>
                <w:rFonts w:eastAsia="Times New Roman"/>
              </w:rPr>
            </w:pPr>
            <w:r>
              <w:rPr>
                <w:rFonts w:eastAsia="Times New Roman"/>
              </w:rPr>
              <w:t>328.952</w:t>
            </w:r>
          </w:p>
        </w:tc>
      </w:tr>
      <w:tr w:rsidR="0070689A">
        <w:trPr>
          <w:divId w:val="275454402"/>
          <w:tblCellSpacing w:w="15" w:type="dxa"/>
        </w:trPr>
        <w:tc>
          <w:tcPr>
            <w:tcW w:w="0" w:type="auto"/>
            <w:tcMar>
              <w:top w:w="15" w:type="dxa"/>
              <w:left w:w="15" w:type="dxa"/>
              <w:bottom w:w="15" w:type="dxa"/>
              <w:right w:w="15" w:type="dxa"/>
            </w:tcMar>
            <w:vAlign w:val="center"/>
            <w:hideMark/>
          </w:tcPr>
          <w:p w:rsidR="0070689A" w:rsidRDefault="0009254F">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70689A" w:rsidRDefault="0009254F">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70689A" w:rsidRDefault="0009254F">
            <w:pPr>
              <w:rPr>
                <w:rFonts w:eastAsia="Times New Roman"/>
              </w:rPr>
            </w:pPr>
            <w:r>
              <w:rPr>
                <w:rFonts w:eastAsia="Times New Roman"/>
              </w:rPr>
              <w:t>318.722</w:t>
            </w:r>
          </w:p>
        </w:tc>
      </w:tr>
    </w:tbl>
    <w:p w:rsidR="0070689A" w:rsidRDefault="0009254F">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43055584"/>
        <w:rPr>
          <w:rFonts w:eastAsia="Times New Roman"/>
        </w:rPr>
      </w:pPr>
      <w:r>
        <w:rPr>
          <w:rFonts w:eastAsia="Times New Roman"/>
        </w:rPr>
        <w:t>Populate intersected soil polygon table with geometry</w:t>
      </w:r>
    </w:p>
    <w:p w:rsidR="0070689A" w:rsidRDefault="0009254F">
      <w:pPr>
        <w:pStyle w:val="HTMLPreformatted"/>
        <w:divId w:val="843055584"/>
        <w:rPr>
          <w:rStyle w:val="HTMLCode"/>
        </w:rPr>
      </w:pPr>
      <w:r>
        <w:rPr>
          <w:rStyle w:val="HTMLCode"/>
        </w:rPr>
        <w:t>-- Create intersected soil polygon table with geometry</w:t>
      </w:r>
    </w:p>
    <w:p w:rsidR="0070689A" w:rsidRDefault="0009254F">
      <w:pPr>
        <w:pStyle w:val="HTMLPreformatted"/>
        <w:divId w:val="843055584"/>
        <w:rPr>
          <w:rStyle w:val="HTMLCode"/>
        </w:rPr>
      </w:pPr>
      <w:r>
        <w:rPr>
          <w:rStyle w:val="HTMLCode"/>
        </w:rPr>
        <w:t>CREATE TABLE #</w:t>
      </w:r>
      <w:proofErr w:type="spellStart"/>
      <w:r>
        <w:rPr>
          <w:rStyle w:val="HTMLCode"/>
        </w:rPr>
        <w:t>AoiSoils</w:t>
      </w:r>
      <w:proofErr w:type="spellEnd"/>
      <w:r>
        <w:rPr>
          <w:rStyle w:val="HTMLCode"/>
        </w:rPr>
        <w:t xml:space="preserve"> </w:t>
      </w:r>
    </w:p>
    <w:p w:rsidR="0070689A" w:rsidRDefault="0009254F">
      <w:pPr>
        <w:pStyle w:val="HTMLPreformatted"/>
        <w:divId w:val="843055584"/>
        <w:rPr>
          <w:rStyle w:val="HTMLCode"/>
        </w:rPr>
      </w:pPr>
      <w:r>
        <w:rPr>
          <w:rStyle w:val="HTMLCode"/>
        </w:rPr>
        <w:t xml:space="preserve">    ( </w:t>
      </w:r>
      <w:proofErr w:type="spellStart"/>
      <w:r>
        <w:rPr>
          <w:rStyle w:val="HTMLCode"/>
        </w:rPr>
        <w:t>polyid</w:t>
      </w:r>
      <w:proofErr w:type="spellEnd"/>
      <w:r>
        <w:rPr>
          <w:rStyle w:val="HTMLCode"/>
        </w:rPr>
        <w:t xml:space="preserve"> INT IDENTITY (1,1),</w:t>
      </w:r>
    </w:p>
    <w:p w:rsidR="0070689A" w:rsidRDefault="0009254F">
      <w:pPr>
        <w:pStyle w:val="HTMLPreformatted"/>
        <w:divId w:val="843055584"/>
        <w:rPr>
          <w:rStyle w:val="HTMLCode"/>
        </w:rPr>
      </w:pPr>
      <w:r>
        <w:rPr>
          <w:rStyle w:val="HTMLCode"/>
        </w:rPr>
        <w:t xml:space="preserve">    </w:t>
      </w:r>
      <w:proofErr w:type="spellStart"/>
      <w:r>
        <w:rPr>
          <w:rStyle w:val="HTMLCode"/>
        </w:rPr>
        <w:t>aoiid</w:t>
      </w:r>
      <w:proofErr w:type="spellEnd"/>
      <w:r>
        <w:rPr>
          <w:rStyle w:val="HTMLCode"/>
        </w:rPr>
        <w:t xml:space="preserve"> INT,</w:t>
      </w:r>
    </w:p>
    <w:p w:rsidR="0070689A" w:rsidRDefault="0009254F">
      <w:pPr>
        <w:pStyle w:val="HTMLPreformatted"/>
        <w:divId w:val="843055584"/>
        <w:rPr>
          <w:rStyle w:val="HTMLCode"/>
        </w:rPr>
      </w:pPr>
      <w:r>
        <w:rPr>
          <w:rStyle w:val="HTMLCode"/>
        </w:rPr>
        <w:t xml:space="preserve">    </w:t>
      </w:r>
      <w:proofErr w:type="spellStart"/>
      <w:r>
        <w:rPr>
          <w:rStyle w:val="HTMLCode"/>
        </w:rPr>
        <w:t>landunit</w:t>
      </w:r>
      <w:proofErr w:type="spellEnd"/>
      <w:r>
        <w:rPr>
          <w:rStyle w:val="HTMLCode"/>
        </w:rPr>
        <w:t xml:space="preserve"> CHAR(20),</w:t>
      </w:r>
    </w:p>
    <w:p w:rsidR="0070689A" w:rsidRDefault="0009254F">
      <w:pPr>
        <w:pStyle w:val="HTMLPreformatted"/>
        <w:divId w:val="843055584"/>
        <w:rPr>
          <w:rStyle w:val="HTMLCode"/>
        </w:rPr>
      </w:pPr>
      <w:r>
        <w:rPr>
          <w:rStyle w:val="HTMLCode"/>
        </w:rPr>
        <w:t xml:space="preserve">    </w:t>
      </w:r>
      <w:proofErr w:type="spellStart"/>
      <w:r>
        <w:rPr>
          <w:rStyle w:val="HTMLCode"/>
        </w:rPr>
        <w:t>mukey</w:t>
      </w:r>
      <w:proofErr w:type="spellEnd"/>
      <w:r>
        <w:rPr>
          <w:rStyle w:val="HTMLCode"/>
        </w:rPr>
        <w:t xml:space="preserve"> INT,</w:t>
      </w:r>
    </w:p>
    <w:p w:rsidR="0070689A" w:rsidRDefault="0009254F">
      <w:pPr>
        <w:pStyle w:val="HTMLPreformatted"/>
        <w:divId w:val="843055584"/>
        <w:rPr>
          <w:rStyle w:val="HTMLCode"/>
        </w:rPr>
      </w:pPr>
      <w:r>
        <w:rPr>
          <w:rStyle w:val="HTMLCode"/>
        </w:rPr>
        <w:t xml:space="preserve">    </w:t>
      </w:r>
      <w:proofErr w:type="spellStart"/>
      <w:r>
        <w:rPr>
          <w:rStyle w:val="HTMLCode"/>
        </w:rPr>
        <w:t>soilgeom</w:t>
      </w:r>
      <w:proofErr w:type="spellEnd"/>
      <w:r>
        <w:rPr>
          <w:rStyle w:val="HTMLCode"/>
        </w:rPr>
        <w:t xml:space="preserve"> GEOMETRY</w:t>
      </w:r>
    </w:p>
    <w:p w:rsidR="0070689A" w:rsidRDefault="0009254F">
      <w:pPr>
        <w:pStyle w:val="HTMLPreformatted"/>
        <w:divId w:val="843055584"/>
      </w:pPr>
      <w:r>
        <w:rPr>
          <w:rStyle w:val="HTMLCode"/>
        </w:rPr>
        <w:t xml:space="preserve">    );</w:t>
      </w:r>
    </w:p>
    <w:p w:rsidR="0070689A" w:rsidRDefault="0009254F">
      <w:pPr>
        <w:pStyle w:val="HTMLPreformatted"/>
        <w:divId w:val="843055584"/>
        <w:rPr>
          <w:rStyle w:val="HTMLCode"/>
        </w:rPr>
      </w:pPr>
      <w:r>
        <w:rPr>
          <w:rStyle w:val="HTMLCode"/>
        </w:rPr>
        <w:t>INSERT INTO #</w:t>
      </w:r>
      <w:proofErr w:type="spellStart"/>
      <w:r>
        <w:rPr>
          <w:rStyle w:val="HTMLCode"/>
        </w:rPr>
        <w:t>AoiSoils</w:t>
      </w:r>
      <w:proofErr w:type="spellEnd"/>
      <w:r>
        <w:rPr>
          <w:rStyle w:val="HTMLCode"/>
        </w:rPr>
        <w:t xml:space="preserve">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mukey</w:t>
      </w:r>
      <w:proofErr w:type="spellEnd"/>
      <w:r>
        <w:rPr>
          <w:rStyle w:val="HTMLCode"/>
        </w:rPr>
        <w:t xml:space="preserve">, </w:t>
      </w:r>
      <w:proofErr w:type="spellStart"/>
      <w:r>
        <w:rPr>
          <w:rStyle w:val="HTMLCode"/>
        </w:rPr>
        <w:t>soilgeom</w:t>
      </w:r>
      <w:proofErr w:type="spellEnd"/>
      <w:r>
        <w:rPr>
          <w:rStyle w:val="HTMLCode"/>
        </w:rPr>
        <w:t>)</w:t>
      </w:r>
    </w:p>
    <w:p w:rsidR="0070689A" w:rsidRDefault="0009254F">
      <w:pPr>
        <w:pStyle w:val="HTMLPreformatted"/>
        <w:divId w:val="843055584"/>
        <w:rPr>
          <w:rStyle w:val="HTMLCode"/>
        </w:rPr>
      </w:pPr>
      <w:r>
        <w:rPr>
          <w:rStyle w:val="HTMLCode"/>
        </w:rPr>
        <w:t xml:space="preserve">SELECT </w:t>
      </w:r>
      <w:proofErr w:type="spellStart"/>
      <w:r>
        <w:rPr>
          <w:rStyle w:val="HTMLCode"/>
        </w:rPr>
        <w:t>A.aoiid</w:t>
      </w:r>
      <w:proofErr w:type="spellEnd"/>
      <w:r>
        <w:rPr>
          <w:rStyle w:val="HTMLCode"/>
        </w:rPr>
        <w:t xml:space="preserve">, </w:t>
      </w:r>
      <w:proofErr w:type="spellStart"/>
      <w:r>
        <w:rPr>
          <w:rStyle w:val="HTMLCode"/>
        </w:rPr>
        <w:t>A.landunit</w:t>
      </w:r>
      <w:proofErr w:type="spellEnd"/>
      <w:r>
        <w:rPr>
          <w:rStyle w:val="HTMLCode"/>
        </w:rPr>
        <w:t xml:space="preserve">, </w:t>
      </w:r>
      <w:proofErr w:type="spellStart"/>
      <w:r>
        <w:rPr>
          <w:rStyle w:val="HTMLCode"/>
        </w:rPr>
        <w:t>M.mukey</w:t>
      </w:r>
      <w:proofErr w:type="spellEnd"/>
      <w:r>
        <w:rPr>
          <w:rStyle w:val="HTMLCode"/>
        </w:rPr>
        <w:t xml:space="preserve">, </w:t>
      </w:r>
      <w:proofErr w:type="spellStart"/>
      <w:r>
        <w:rPr>
          <w:rStyle w:val="HTMLCode"/>
        </w:rPr>
        <w:t>M.mupolygongeo.STIntersection</w:t>
      </w:r>
      <w:proofErr w:type="spellEnd"/>
      <w:r>
        <w:rPr>
          <w:rStyle w:val="HTMLCode"/>
        </w:rPr>
        <w:t>(</w:t>
      </w:r>
      <w:proofErr w:type="spellStart"/>
      <w:r>
        <w:rPr>
          <w:rStyle w:val="HTMLCode"/>
        </w:rPr>
        <w:t>A.aoigeom</w:t>
      </w:r>
      <w:proofErr w:type="spellEnd"/>
      <w:r>
        <w:rPr>
          <w:rStyle w:val="HTMLCode"/>
        </w:rPr>
        <w:t xml:space="preserve"> ) AS </w:t>
      </w:r>
      <w:proofErr w:type="spellStart"/>
      <w:r>
        <w:rPr>
          <w:rStyle w:val="HTMLCode"/>
        </w:rPr>
        <w:t>soilgeom</w:t>
      </w:r>
      <w:proofErr w:type="spellEnd"/>
    </w:p>
    <w:p w:rsidR="0070689A" w:rsidRDefault="0009254F">
      <w:pPr>
        <w:pStyle w:val="HTMLPreformatted"/>
        <w:divId w:val="843055584"/>
        <w:rPr>
          <w:rStyle w:val="HTMLCode"/>
        </w:rPr>
      </w:pPr>
      <w:r>
        <w:rPr>
          <w:rStyle w:val="HTMLCode"/>
        </w:rPr>
        <w:t xml:space="preserve">FROM </w:t>
      </w:r>
      <w:proofErr w:type="spellStart"/>
      <w:r>
        <w:rPr>
          <w:rStyle w:val="HTMLCode"/>
        </w:rPr>
        <w:t>mupolygon</w:t>
      </w:r>
      <w:proofErr w:type="spellEnd"/>
      <w:r>
        <w:rPr>
          <w:rStyle w:val="HTMLCode"/>
        </w:rPr>
        <w:t xml:space="preserve"> M, #</w:t>
      </w:r>
      <w:proofErr w:type="spellStart"/>
      <w:r>
        <w:rPr>
          <w:rStyle w:val="HTMLCode"/>
        </w:rPr>
        <w:t>AoiTable</w:t>
      </w:r>
      <w:proofErr w:type="spellEnd"/>
      <w:r>
        <w:rPr>
          <w:rStyle w:val="HTMLCode"/>
        </w:rPr>
        <w:t xml:space="preserve"> A</w:t>
      </w:r>
    </w:p>
    <w:p w:rsidR="0070689A" w:rsidRDefault="0009254F">
      <w:pPr>
        <w:pStyle w:val="HTMLPreformatted"/>
        <w:divId w:val="843055584"/>
      </w:pPr>
      <w:r>
        <w:rPr>
          <w:rStyle w:val="HTMLCode"/>
        </w:rPr>
        <w:t xml:space="preserve">WHERE </w:t>
      </w:r>
      <w:proofErr w:type="spellStart"/>
      <w:r>
        <w:rPr>
          <w:rStyle w:val="HTMLCode"/>
        </w:rPr>
        <w:t>mupolygongeo.STIntersects</w:t>
      </w:r>
      <w:proofErr w:type="spellEnd"/>
      <w:r>
        <w:rPr>
          <w:rStyle w:val="HTMLCode"/>
        </w:rPr>
        <w:t>(</w:t>
      </w:r>
      <w:proofErr w:type="spellStart"/>
      <w:r>
        <w:rPr>
          <w:rStyle w:val="HTMLCode"/>
        </w:rPr>
        <w:t>A.aoigeom</w:t>
      </w:r>
      <w:proofErr w:type="spellEnd"/>
      <w:r>
        <w:rPr>
          <w:rStyle w:val="HTMLCode"/>
        </w:rPr>
        <w:t>) = 1;</w:t>
      </w:r>
    </w:p>
    <w:p w:rsidR="0070689A" w:rsidRDefault="0009254F">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0441690"/>
        <w:rPr>
          <w:rFonts w:eastAsia="Times New Roman"/>
        </w:rPr>
      </w:pPr>
      <w:r>
        <w:rPr>
          <w:rFonts w:eastAsia="Times New Roman"/>
        </w:rPr>
        <w:t>Populate</w:t>
      </w:r>
      <w:del w:id="168" w:author="Achen, Aaron - NRCS, Lincoln, NE" w:date="2019-08-06T11:24:00Z">
        <w:r>
          <w:rPr>
            <w:rFonts w:eastAsia="Times New Roman"/>
          </w:rPr>
          <w:delText>s</w:delText>
        </w:r>
      </w:del>
      <w:r>
        <w:rPr>
          <w:rFonts w:eastAsia="Times New Roman"/>
        </w:rPr>
        <w:t xml:space="preserve"> </w:t>
      </w:r>
      <w:del w:id="169" w:author="Achen, Aaron - NRCS, Lincoln, NE" w:date="2019-08-09T09:00:00Z">
        <w:r w:rsidDel="007D79C3">
          <w:rPr>
            <w:rFonts w:eastAsia="Times New Roman"/>
          </w:rPr>
          <w:delText>S</w:delText>
        </w:r>
      </w:del>
      <w:ins w:id="170" w:author="Achen, Aaron - NRCS, Lincoln, NE" w:date="2019-08-09T09:00:00Z">
        <w:r w:rsidR="007D79C3">
          <w:rPr>
            <w:rFonts w:eastAsia="Times New Roman"/>
          </w:rPr>
          <w:t>s</w:t>
        </w:r>
      </w:ins>
      <w:r>
        <w:rPr>
          <w:rFonts w:eastAsia="Times New Roman"/>
        </w:rPr>
        <w:t xml:space="preserve">oil geometry with </w:t>
      </w:r>
      <w:proofErr w:type="spellStart"/>
      <w:r>
        <w:rPr>
          <w:rFonts w:eastAsia="Times New Roman"/>
        </w:rPr>
        <w:t>landunit</w:t>
      </w:r>
      <w:proofErr w:type="spellEnd"/>
      <w:r>
        <w:rPr>
          <w:rFonts w:eastAsia="Times New Roman"/>
        </w:rPr>
        <w:t xml:space="preserve"> attribute</w:t>
      </w:r>
    </w:p>
    <w:p w:rsidR="0070689A" w:rsidRDefault="0009254F">
      <w:pPr>
        <w:pStyle w:val="HTMLPreformatted"/>
        <w:divId w:val="90441690"/>
        <w:rPr>
          <w:rStyle w:val="HTMLCode"/>
        </w:rPr>
      </w:pPr>
      <w:r>
        <w:rPr>
          <w:rStyle w:val="HTMLCode"/>
        </w:rPr>
        <w:t xml:space="preserve">-- Soil geometry with </w:t>
      </w:r>
      <w:proofErr w:type="spellStart"/>
      <w:r>
        <w:rPr>
          <w:rStyle w:val="HTMLCode"/>
        </w:rPr>
        <w:t>landunits</w:t>
      </w:r>
      <w:proofErr w:type="spellEnd"/>
    </w:p>
    <w:p w:rsidR="0070689A" w:rsidRDefault="0009254F">
      <w:pPr>
        <w:pStyle w:val="HTMLPreformatted"/>
        <w:divId w:val="90441690"/>
        <w:rPr>
          <w:rStyle w:val="HTMLCode"/>
        </w:rPr>
      </w:pPr>
      <w:r>
        <w:rPr>
          <w:rStyle w:val="HTMLCode"/>
        </w:rPr>
        <w:t xml:space="preserve">CREATE TABLE #AoiSoils2 </w:t>
      </w:r>
    </w:p>
    <w:p w:rsidR="0070689A" w:rsidRDefault="0009254F">
      <w:pPr>
        <w:pStyle w:val="HTMLPreformatted"/>
        <w:divId w:val="90441690"/>
        <w:rPr>
          <w:rStyle w:val="HTMLCode"/>
        </w:rPr>
      </w:pPr>
      <w:r>
        <w:rPr>
          <w:rStyle w:val="HTMLCode"/>
        </w:rPr>
        <w:t xml:space="preserve">    ( </w:t>
      </w:r>
      <w:proofErr w:type="spellStart"/>
      <w:r>
        <w:rPr>
          <w:rStyle w:val="HTMLCode"/>
        </w:rPr>
        <w:t>aoiid</w:t>
      </w:r>
      <w:proofErr w:type="spellEnd"/>
      <w:r>
        <w:rPr>
          <w:rStyle w:val="HTMLCode"/>
        </w:rPr>
        <w:t xml:space="preserve"> INT,</w:t>
      </w:r>
    </w:p>
    <w:p w:rsidR="0070689A" w:rsidRDefault="0009254F">
      <w:pPr>
        <w:pStyle w:val="HTMLPreformatted"/>
        <w:divId w:val="90441690"/>
        <w:rPr>
          <w:rStyle w:val="HTMLCode"/>
        </w:rPr>
      </w:pPr>
      <w:r>
        <w:rPr>
          <w:rStyle w:val="HTMLCode"/>
        </w:rPr>
        <w:t xml:space="preserve">    </w:t>
      </w:r>
      <w:proofErr w:type="spellStart"/>
      <w:r>
        <w:rPr>
          <w:rStyle w:val="HTMLCode"/>
        </w:rPr>
        <w:t>polyid</w:t>
      </w:r>
      <w:proofErr w:type="spellEnd"/>
      <w:r>
        <w:rPr>
          <w:rStyle w:val="HTMLCode"/>
        </w:rPr>
        <w:t xml:space="preserve"> INT,</w:t>
      </w:r>
    </w:p>
    <w:p w:rsidR="0070689A" w:rsidRDefault="0009254F">
      <w:pPr>
        <w:pStyle w:val="HTMLPreformatted"/>
        <w:divId w:val="90441690"/>
        <w:rPr>
          <w:rStyle w:val="HTMLCode"/>
        </w:rPr>
      </w:pPr>
      <w:r>
        <w:rPr>
          <w:rStyle w:val="HTMLCode"/>
        </w:rPr>
        <w:t xml:space="preserve">    </w:t>
      </w:r>
      <w:proofErr w:type="spellStart"/>
      <w:r>
        <w:rPr>
          <w:rStyle w:val="HTMLCode"/>
        </w:rPr>
        <w:t>landunit</w:t>
      </w:r>
      <w:proofErr w:type="spellEnd"/>
      <w:r>
        <w:rPr>
          <w:rStyle w:val="HTMLCode"/>
        </w:rPr>
        <w:t xml:space="preserve"> CHAR(20),</w:t>
      </w:r>
    </w:p>
    <w:p w:rsidR="0070689A" w:rsidRDefault="0009254F">
      <w:pPr>
        <w:pStyle w:val="HTMLPreformatted"/>
        <w:divId w:val="90441690"/>
        <w:rPr>
          <w:rStyle w:val="HTMLCode"/>
        </w:rPr>
      </w:pPr>
      <w:r>
        <w:rPr>
          <w:rStyle w:val="HTMLCode"/>
        </w:rPr>
        <w:t xml:space="preserve">    </w:t>
      </w:r>
      <w:proofErr w:type="spellStart"/>
      <w:r>
        <w:rPr>
          <w:rStyle w:val="HTMLCode"/>
        </w:rPr>
        <w:t>mukey</w:t>
      </w:r>
      <w:proofErr w:type="spellEnd"/>
      <w:r>
        <w:rPr>
          <w:rStyle w:val="HTMLCode"/>
        </w:rPr>
        <w:t xml:space="preserve"> INT,</w:t>
      </w:r>
    </w:p>
    <w:p w:rsidR="0070689A" w:rsidRDefault="0009254F">
      <w:pPr>
        <w:pStyle w:val="HTMLPreformatted"/>
        <w:divId w:val="90441690"/>
        <w:rPr>
          <w:rStyle w:val="HTMLCode"/>
        </w:rPr>
      </w:pPr>
      <w:r>
        <w:rPr>
          <w:rStyle w:val="HTMLCode"/>
        </w:rPr>
        <w:t xml:space="preserve">    </w:t>
      </w:r>
      <w:proofErr w:type="spellStart"/>
      <w:r>
        <w:rPr>
          <w:rStyle w:val="HTMLCode"/>
        </w:rPr>
        <w:t>poly_acres</w:t>
      </w:r>
      <w:proofErr w:type="spellEnd"/>
      <w:r>
        <w:rPr>
          <w:rStyle w:val="HTMLCode"/>
        </w:rPr>
        <w:t xml:space="preserve"> FLOAT,</w:t>
      </w:r>
    </w:p>
    <w:p w:rsidR="0070689A" w:rsidRDefault="0009254F">
      <w:pPr>
        <w:pStyle w:val="HTMLPreformatted"/>
        <w:divId w:val="90441690"/>
        <w:rPr>
          <w:rStyle w:val="HTMLCode"/>
        </w:rPr>
      </w:pPr>
      <w:r>
        <w:rPr>
          <w:rStyle w:val="HTMLCode"/>
        </w:rPr>
        <w:t xml:space="preserve">    </w:t>
      </w:r>
      <w:proofErr w:type="spellStart"/>
      <w:r>
        <w:rPr>
          <w:rStyle w:val="HTMLCode"/>
        </w:rPr>
        <w:t>soilgeog</w:t>
      </w:r>
      <w:proofErr w:type="spellEnd"/>
      <w:r>
        <w:rPr>
          <w:rStyle w:val="HTMLCode"/>
        </w:rPr>
        <w:t xml:space="preserve"> GEOGRAPHY</w:t>
      </w:r>
    </w:p>
    <w:p w:rsidR="0070689A" w:rsidRDefault="0009254F">
      <w:pPr>
        <w:pStyle w:val="HTMLPreformatted"/>
        <w:divId w:val="90441690"/>
      </w:pPr>
      <w:r>
        <w:rPr>
          <w:rStyle w:val="HTMLCode"/>
        </w:rPr>
        <w:t xml:space="preserve">    );</w:t>
      </w:r>
    </w:p>
    <w:p w:rsidR="0070689A" w:rsidRDefault="0009254F">
      <w:pPr>
        <w:pStyle w:val="HTMLPreformatted"/>
        <w:divId w:val="90441690"/>
        <w:rPr>
          <w:rStyle w:val="HTMLCode"/>
        </w:rPr>
      </w:pPr>
      <w:r>
        <w:rPr>
          <w:rStyle w:val="HTMLCode"/>
        </w:rPr>
        <w:t xml:space="preserve">-- Populate Soil geometry with </w:t>
      </w:r>
      <w:proofErr w:type="spellStart"/>
      <w:r>
        <w:rPr>
          <w:rStyle w:val="HTMLCode"/>
        </w:rPr>
        <w:t>landunit</w:t>
      </w:r>
      <w:proofErr w:type="spellEnd"/>
      <w:r>
        <w:rPr>
          <w:rStyle w:val="HTMLCode"/>
        </w:rPr>
        <w:t xml:space="preserve"> attribute</w:t>
      </w:r>
    </w:p>
    <w:p w:rsidR="0070689A" w:rsidRDefault="0009254F">
      <w:pPr>
        <w:pStyle w:val="HTMLPreformatted"/>
        <w:divId w:val="90441690"/>
        <w:rPr>
          <w:rStyle w:val="HTMLCode"/>
        </w:rPr>
      </w:pPr>
      <w:r>
        <w:rPr>
          <w:rStyle w:val="HTMLCode"/>
        </w:rPr>
        <w:t xml:space="preserve">INSERT INTO #AoiSoils2   </w:t>
      </w:r>
    </w:p>
    <w:p w:rsidR="0070689A" w:rsidRDefault="0009254F">
      <w:pPr>
        <w:pStyle w:val="HTMLPreformatted"/>
        <w:divId w:val="90441690"/>
        <w:rPr>
          <w:rStyle w:val="HTMLCode"/>
        </w:rPr>
      </w:pPr>
      <w:r>
        <w:rPr>
          <w:rStyle w:val="HTMLCode"/>
        </w:rPr>
        <w:t xml:space="preserve">SELECT </w:t>
      </w:r>
      <w:proofErr w:type="spellStart"/>
      <w:r>
        <w:rPr>
          <w:rStyle w:val="HTMLCode"/>
        </w:rPr>
        <w:t>aoiid</w:t>
      </w:r>
      <w:proofErr w:type="spellEnd"/>
      <w:r>
        <w:rPr>
          <w:rStyle w:val="HTMLCode"/>
        </w:rPr>
        <w:t xml:space="preserve">, </w:t>
      </w:r>
      <w:proofErr w:type="spellStart"/>
      <w:r>
        <w:rPr>
          <w:rStyle w:val="HTMLCode"/>
        </w:rPr>
        <w:t>polyid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mukey</w:t>
      </w:r>
      <w:proofErr w:type="spellEnd"/>
      <w:r>
        <w:rPr>
          <w:rStyle w:val="HTMLCode"/>
        </w:rPr>
        <w:t>, ROUND((( GEOGRAPHY::</w:t>
      </w:r>
      <w:proofErr w:type="spellStart"/>
      <w:r>
        <w:rPr>
          <w:rStyle w:val="HTMLCode"/>
        </w:rPr>
        <w:t>STGeomFromWKB</w:t>
      </w:r>
      <w:proofErr w:type="spellEnd"/>
      <w:r>
        <w:rPr>
          <w:rStyle w:val="HTMLCode"/>
        </w:rPr>
        <w:t>(</w:t>
      </w:r>
      <w:proofErr w:type="spellStart"/>
      <w:r>
        <w:rPr>
          <w:rStyle w:val="HTMLCode"/>
        </w:rPr>
        <w:t>soilgeom.STAsBinary</w:t>
      </w:r>
      <w:proofErr w:type="spellEnd"/>
      <w:r>
        <w:rPr>
          <w:rStyle w:val="HTMLCode"/>
        </w:rPr>
        <w:t>(), 4326 ).</w:t>
      </w:r>
      <w:proofErr w:type="spellStart"/>
      <w:r>
        <w:rPr>
          <w:rStyle w:val="HTMLCode"/>
        </w:rPr>
        <w:t>STArea</w:t>
      </w:r>
      <w:proofErr w:type="spellEnd"/>
      <w:r>
        <w:rPr>
          <w:rStyle w:val="HTMLCode"/>
        </w:rPr>
        <w:t xml:space="preserve">() ) / 4046.8564224 ), 3 ) AS </w:t>
      </w:r>
      <w:proofErr w:type="spellStart"/>
      <w:r>
        <w:rPr>
          <w:rStyle w:val="HTMLCode"/>
        </w:rPr>
        <w:t>poly_acres</w:t>
      </w:r>
      <w:proofErr w:type="spellEnd"/>
      <w:r>
        <w:rPr>
          <w:rStyle w:val="HTMLCode"/>
        </w:rPr>
        <w:t>, GEOGRAPHY::</w:t>
      </w:r>
      <w:proofErr w:type="spellStart"/>
      <w:r>
        <w:rPr>
          <w:rStyle w:val="HTMLCode"/>
        </w:rPr>
        <w:t>STGeomFromWKB</w:t>
      </w:r>
      <w:proofErr w:type="spellEnd"/>
      <w:r>
        <w:rPr>
          <w:rStyle w:val="HTMLCode"/>
        </w:rPr>
        <w:t>(</w:t>
      </w:r>
      <w:proofErr w:type="spellStart"/>
      <w:r>
        <w:rPr>
          <w:rStyle w:val="HTMLCode"/>
        </w:rPr>
        <w:t>soilgeom.STAsBinary</w:t>
      </w:r>
      <w:proofErr w:type="spellEnd"/>
      <w:r>
        <w:rPr>
          <w:rStyle w:val="HTMLCode"/>
        </w:rPr>
        <w:t xml:space="preserve">(), 4326 ) AS </w:t>
      </w:r>
      <w:proofErr w:type="spellStart"/>
      <w:r>
        <w:rPr>
          <w:rStyle w:val="HTMLCode"/>
        </w:rPr>
        <w:t>soilgeog</w:t>
      </w:r>
      <w:proofErr w:type="spellEnd"/>
      <w:r>
        <w:rPr>
          <w:rStyle w:val="HTMLCode"/>
        </w:rPr>
        <w:t xml:space="preserve"> </w:t>
      </w:r>
    </w:p>
    <w:p w:rsidR="0070689A" w:rsidRDefault="0009254F">
      <w:pPr>
        <w:pStyle w:val="HTMLPreformatted"/>
        <w:divId w:val="90441690"/>
      </w:pPr>
      <w:r>
        <w:rPr>
          <w:rStyle w:val="HTMLCode"/>
        </w:rPr>
        <w:t>FROM #</w:t>
      </w:r>
      <w:proofErr w:type="spellStart"/>
      <w:r>
        <w:rPr>
          <w:rStyle w:val="HTMLCode"/>
        </w:rPr>
        <w:t>AoiSoils</w:t>
      </w:r>
      <w:proofErr w:type="spellEnd"/>
      <w:r>
        <w:rPr>
          <w:rStyle w:val="HTMLCode"/>
        </w:rPr>
        <w:t>;</w:t>
      </w:r>
    </w:p>
    <w:p w:rsidR="0070689A" w:rsidRDefault="0009254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75203471"/>
        <w:rPr>
          <w:rFonts w:eastAsia="Times New Roman"/>
        </w:rPr>
      </w:pPr>
      <w:bookmarkStart w:id="171" w:name="_Toc16233999"/>
      <w:r>
        <w:rPr>
          <w:rFonts w:eastAsia="Times New Roman"/>
        </w:rPr>
        <w:lastRenderedPageBreak/>
        <w:t>Start of Estimating Aggregate Stability</w:t>
      </w:r>
      <w:bookmarkEnd w:id="171"/>
    </w:p>
    <w:p w:rsidR="0070689A" w:rsidRDefault="0009254F">
      <w:pPr>
        <w:pStyle w:val="HTMLPreformatted"/>
        <w:divId w:val="375203471"/>
        <w:rPr>
          <w:rStyle w:val="HTMLCode"/>
        </w:rPr>
      </w:pPr>
      <w:r>
        <w:rPr>
          <w:rStyle w:val="HTMLCode"/>
        </w:rPr>
        <w:t>CREATE TABLE #agg1</w:t>
      </w:r>
    </w:p>
    <w:p w:rsidR="0070689A" w:rsidRDefault="0009254F">
      <w:pPr>
        <w:pStyle w:val="HTMLPreformatted"/>
        <w:divId w:val="375203471"/>
        <w:rPr>
          <w:rStyle w:val="HTMLCode"/>
        </w:rPr>
      </w:pPr>
      <w:r>
        <w:rPr>
          <w:rStyle w:val="HTMLCode"/>
        </w:rPr>
        <w:t xml:space="preserve">(  </w:t>
      </w:r>
      <w:proofErr w:type="spellStart"/>
      <w:r>
        <w:rPr>
          <w:rStyle w:val="HTMLCode"/>
        </w:rPr>
        <w:t>aoiid</w:t>
      </w:r>
      <w:proofErr w:type="spellEnd"/>
      <w:r>
        <w:rPr>
          <w:rStyle w:val="HTMLCode"/>
        </w:rPr>
        <w:t xml:space="preserve"> INT ,</w:t>
      </w:r>
    </w:p>
    <w:p w:rsidR="0070689A" w:rsidRDefault="0009254F">
      <w:pPr>
        <w:pStyle w:val="HTMLPreformatted"/>
        <w:divId w:val="375203471"/>
        <w:rPr>
          <w:rStyle w:val="HTMLCode"/>
        </w:rPr>
      </w:pPr>
      <w:proofErr w:type="spellStart"/>
      <w:r>
        <w:rPr>
          <w:rStyle w:val="HTMLCode"/>
        </w:rPr>
        <w:t>landunit</w:t>
      </w:r>
      <w:proofErr w:type="spellEnd"/>
      <w:r>
        <w:rPr>
          <w:rStyle w:val="HTMLCode"/>
        </w:rPr>
        <w:t xml:space="preserve"> CHAR(20), </w:t>
      </w:r>
    </w:p>
    <w:p w:rsidR="0070689A" w:rsidRDefault="0009254F">
      <w:pPr>
        <w:pStyle w:val="HTMLPreformatted"/>
        <w:divId w:val="375203471"/>
        <w:rPr>
          <w:rStyle w:val="HTMLCode"/>
        </w:rPr>
      </w:pPr>
      <w:proofErr w:type="spellStart"/>
      <w:r>
        <w:rPr>
          <w:rStyle w:val="HTMLCode"/>
        </w:rPr>
        <w:t>mukey</w:t>
      </w:r>
      <w:proofErr w:type="spellEnd"/>
      <w:r>
        <w:rPr>
          <w:rStyle w:val="HTMLCode"/>
        </w:rPr>
        <w:t xml:space="preserve"> INT,</w:t>
      </w:r>
    </w:p>
    <w:p w:rsidR="0070689A" w:rsidRDefault="0009254F">
      <w:pPr>
        <w:pStyle w:val="HTMLPreformatted"/>
        <w:divId w:val="375203471"/>
        <w:rPr>
          <w:rStyle w:val="HTMLCode"/>
        </w:rPr>
      </w:pPr>
      <w:proofErr w:type="spellStart"/>
      <w:r>
        <w:rPr>
          <w:rStyle w:val="HTMLCode"/>
        </w:rPr>
        <w:t>mapunit_acres</w:t>
      </w:r>
      <w:proofErr w:type="spellEnd"/>
      <w:r>
        <w:rPr>
          <w:rStyle w:val="HTMLCode"/>
        </w:rPr>
        <w:t xml:space="preserve"> FLOAT, </w:t>
      </w:r>
    </w:p>
    <w:p w:rsidR="0070689A" w:rsidRDefault="0009254F">
      <w:pPr>
        <w:pStyle w:val="HTMLPreformatted"/>
        <w:divId w:val="375203471"/>
        <w:rPr>
          <w:rStyle w:val="HTMLCode"/>
        </w:rPr>
      </w:pPr>
      <w:proofErr w:type="spellStart"/>
      <w:r>
        <w:rPr>
          <w:rStyle w:val="HTMLCode"/>
        </w:rPr>
        <w:t>cokey</w:t>
      </w:r>
      <w:proofErr w:type="spellEnd"/>
      <w:r>
        <w:rPr>
          <w:rStyle w:val="HTMLCode"/>
        </w:rPr>
        <w:t xml:space="preserve"> INT,</w:t>
      </w:r>
    </w:p>
    <w:p w:rsidR="0070689A" w:rsidRDefault="0009254F">
      <w:pPr>
        <w:pStyle w:val="HTMLPreformatted"/>
        <w:divId w:val="375203471"/>
        <w:rPr>
          <w:rStyle w:val="HTMLCode"/>
        </w:rPr>
      </w:pPr>
      <w:proofErr w:type="spellStart"/>
      <w:r>
        <w:rPr>
          <w:rStyle w:val="HTMLCode"/>
        </w:rPr>
        <w:t>compname</w:t>
      </w:r>
      <w:proofErr w:type="spellEnd"/>
      <w:r>
        <w:rPr>
          <w:rStyle w:val="HTMLCode"/>
        </w:rPr>
        <w:t xml:space="preserve"> CHAR(60),</w:t>
      </w:r>
    </w:p>
    <w:p w:rsidR="0070689A" w:rsidRDefault="0009254F">
      <w:pPr>
        <w:pStyle w:val="HTMLPreformatted"/>
        <w:divId w:val="375203471"/>
        <w:rPr>
          <w:rStyle w:val="HTMLCode"/>
        </w:rPr>
      </w:pPr>
      <w:proofErr w:type="spellStart"/>
      <w:r>
        <w:rPr>
          <w:rStyle w:val="HTMLCode"/>
        </w:rPr>
        <w:t>comppct_r</w:t>
      </w:r>
      <w:proofErr w:type="spellEnd"/>
      <w:r>
        <w:rPr>
          <w:rStyle w:val="HTMLCode"/>
        </w:rPr>
        <w:t xml:space="preserve"> INT,</w:t>
      </w:r>
    </w:p>
    <w:p w:rsidR="0070689A" w:rsidRDefault="0009254F">
      <w:pPr>
        <w:pStyle w:val="HTMLPreformatted"/>
        <w:divId w:val="375203471"/>
        <w:rPr>
          <w:rStyle w:val="HTMLCode"/>
        </w:rPr>
      </w:pPr>
      <w:proofErr w:type="spellStart"/>
      <w:r>
        <w:rPr>
          <w:rStyle w:val="HTMLCode"/>
        </w:rPr>
        <w:t>majcompflag</w:t>
      </w:r>
      <w:proofErr w:type="spellEnd"/>
      <w:r>
        <w:rPr>
          <w:rStyle w:val="HTMLCode"/>
        </w:rPr>
        <w:t xml:space="preserve">  CHAR(3),</w:t>
      </w:r>
    </w:p>
    <w:p w:rsidR="0070689A" w:rsidRDefault="0009254F">
      <w:pPr>
        <w:pStyle w:val="HTMLPreformatted"/>
        <w:divId w:val="375203471"/>
        <w:rPr>
          <w:rStyle w:val="HTMLCode"/>
        </w:rPr>
      </w:pPr>
      <w:proofErr w:type="spellStart"/>
      <w:r>
        <w:rPr>
          <w:rStyle w:val="HTMLCode"/>
        </w:rPr>
        <w:t>localphase</w:t>
      </w:r>
      <w:proofErr w:type="spellEnd"/>
      <w:r>
        <w:rPr>
          <w:rStyle w:val="HTMLCode"/>
        </w:rPr>
        <w:t xml:space="preserve"> CHAR(60),</w:t>
      </w:r>
    </w:p>
    <w:p w:rsidR="0070689A" w:rsidRDefault="0009254F">
      <w:pPr>
        <w:pStyle w:val="HTMLPreformatted"/>
        <w:divId w:val="375203471"/>
        <w:rPr>
          <w:rStyle w:val="HTMLCode"/>
        </w:rPr>
      </w:pPr>
      <w:r>
        <w:rPr>
          <w:rStyle w:val="HTMLCode"/>
        </w:rPr>
        <w:t xml:space="preserve"> </w:t>
      </w:r>
      <w:proofErr w:type="spellStart"/>
      <w:r>
        <w:rPr>
          <w:rStyle w:val="HTMLCode"/>
        </w:rPr>
        <w:t>hzname</w:t>
      </w:r>
      <w:proofErr w:type="spellEnd"/>
      <w:r>
        <w:rPr>
          <w:rStyle w:val="HTMLCode"/>
        </w:rPr>
        <w:t xml:space="preserve"> CHAR(20),</w:t>
      </w:r>
    </w:p>
    <w:p w:rsidR="0070689A" w:rsidRDefault="0009254F">
      <w:pPr>
        <w:pStyle w:val="HTMLPreformatted"/>
        <w:divId w:val="375203471"/>
        <w:rPr>
          <w:rStyle w:val="HTMLCode"/>
        </w:rPr>
      </w:pPr>
      <w:r>
        <w:rPr>
          <w:rStyle w:val="HTMLCode"/>
        </w:rPr>
        <w:t xml:space="preserve"> </w:t>
      </w:r>
      <w:proofErr w:type="spellStart"/>
      <w:r>
        <w:rPr>
          <w:rStyle w:val="HTMLCode"/>
        </w:rPr>
        <w:t>hzdept_r</w:t>
      </w:r>
      <w:proofErr w:type="spellEnd"/>
      <w:r>
        <w:rPr>
          <w:rStyle w:val="HTMLCode"/>
        </w:rPr>
        <w:t xml:space="preserve"> INT,</w:t>
      </w:r>
    </w:p>
    <w:p w:rsidR="0070689A" w:rsidRDefault="0009254F">
      <w:pPr>
        <w:pStyle w:val="HTMLPreformatted"/>
        <w:divId w:val="375203471"/>
        <w:rPr>
          <w:rStyle w:val="HTMLCode"/>
        </w:rPr>
      </w:pPr>
      <w:r>
        <w:rPr>
          <w:rStyle w:val="HTMLCode"/>
        </w:rPr>
        <w:t xml:space="preserve"> </w:t>
      </w:r>
      <w:proofErr w:type="spellStart"/>
      <w:r>
        <w:rPr>
          <w:rStyle w:val="HTMLCode"/>
        </w:rPr>
        <w:t>hzdepb_r</w:t>
      </w:r>
      <w:proofErr w:type="spellEnd"/>
      <w:r>
        <w:rPr>
          <w:rStyle w:val="HTMLCode"/>
        </w:rPr>
        <w:t xml:space="preserve"> INT,</w:t>
      </w:r>
    </w:p>
    <w:p w:rsidR="0070689A" w:rsidRDefault="0009254F">
      <w:pPr>
        <w:pStyle w:val="HTMLPreformatted"/>
        <w:divId w:val="375203471"/>
        <w:rPr>
          <w:rStyle w:val="HTMLCode"/>
        </w:rPr>
      </w:pPr>
      <w:proofErr w:type="spellStart"/>
      <w:r>
        <w:rPr>
          <w:rStyle w:val="HTMLCode"/>
        </w:rPr>
        <w:t>claytotall</w:t>
      </w:r>
      <w:proofErr w:type="spellEnd"/>
      <w:r>
        <w:rPr>
          <w:rStyle w:val="HTMLCode"/>
        </w:rPr>
        <w:t xml:space="preserve"> FLOAT,</w:t>
      </w:r>
    </w:p>
    <w:p w:rsidR="0070689A" w:rsidRDefault="0009254F">
      <w:pPr>
        <w:pStyle w:val="HTMLPreformatted"/>
        <w:divId w:val="375203471"/>
        <w:rPr>
          <w:rStyle w:val="HTMLCode"/>
        </w:rPr>
      </w:pPr>
      <w:proofErr w:type="spellStart"/>
      <w:r>
        <w:rPr>
          <w:rStyle w:val="HTMLCode"/>
        </w:rPr>
        <w:t>claytotalr</w:t>
      </w:r>
      <w:proofErr w:type="spellEnd"/>
      <w:r>
        <w:rPr>
          <w:rStyle w:val="HTMLCode"/>
        </w:rPr>
        <w:t xml:space="preserve"> FLOAT,</w:t>
      </w:r>
    </w:p>
    <w:p w:rsidR="0070689A" w:rsidRDefault="0009254F">
      <w:pPr>
        <w:pStyle w:val="HTMLPreformatted"/>
        <w:divId w:val="375203471"/>
        <w:rPr>
          <w:rStyle w:val="HTMLCode"/>
        </w:rPr>
      </w:pPr>
      <w:proofErr w:type="spellStart"/>
      <w:r>
        <w:rPr>
          <w:rStyle w:val="HTMLCode"/>
        </w:rPr>
        <w:t>claytotalh</w:t>
      </w:r>
      <w:proofErr w:type="spellEnd"/>
      <w:r>
        <w:rPr>
          <w:rStyle w:val="HTMLCode"/>
        </w:rPr>
        <w:t xml:space="preserve"> FLOAT,</w:t>
      </w:r>
    </w:p>
    <w:p w:rsidR="0070689A" w:rsidRDefault="0009254F">
      <w:pPr>
        <w:pStyle w:val="HTMLPreformatted"/>
        <w:divId w:val="375203471"/>
        <w:rPr>
          <w:rStyle w:val="HTMLCode"/>
        </w:rPr>
      </w:pPr>
      <w:proofErr w:type="spellStart"/>
      <w:r>
        <w:rPr>
          <w:rStyle w:val="HTMLCode"/>
        </w:rPr>
        <w:t>oml</w:t>
      </w:r>
      <w:proofErr w:type="spellEnd"/>
      <w:r>
        <w:rPr>
          <w:rStyle w:val="HTMLCode"/>
        </w:rPr>
        <w:t xml:space="preserve">  FLOAT ,</w:t>
      </w:r>
    </w:p>
    <w:p w:rsidR="0070689A" w:rsidRDefault="0009254F">
      <w:pPr>
        <w:pStyle w:val="HTMLPreformatted"/>
        <w:divId w:val="375203471"/>
        <w:rPr>
          <w:rStyle w:val="HTMLCode"/>
        </w:rPr>
      </w:pPr>
      <w:r>
        <w:rPr>
          <w:rStyle w:val="HTMLCode"/>
        </w:rPr>
        <w:t xml:space="preserve"> </w:t>
      </w:r>
      <w:proofErr w:type="spellStart"/>
      <w:r>
        <w:rPr>
          <w:rStyle w:val="HTMLCode"/>
        </w:rPr>
        <w:t>omr</w:t>
      </w:r>
      <w:proofErr w:type="spellEnd"/>
      <w:r>
        <w:rPr>
          <w:rStyle w:val="HTMLCode"/>
        </w:rPr>
        <w:t xml:space="preserve"> FLOAT  ,</w:t>
      </w:r>
    </w:p>
    <w:p w:rsidR="0070689A" w:rsidRDefault="0009254F">
      <w:pPr>
        <w:pStyle w:val="HTMLPreformatted"/>
        <w:divId w:val="375203471"/>
        <w:rPr>
          <w:rStyle w:val="HTMLCode"/>
        </w:rPr>
      </w:pPr>
      <w:proofErr w:type="spellStart"/>
      <w:r>
        <w:rPr>
          <w:rStyle w:val="HTMLCode"/>
        </w:rPr>
        <w:t>omh</w:t>
      </w:r>
      <w:proofErr w:type="spellEnd"/>
      <w:r>
        <w:rPr>
          <w:rStyle w:val="HTMLCode"/>
        </w:rPr>
        <w:t xml:space="preserve">  FLOAT,</w:t>
      </w:r>
    </w:p>
    <w:p w:rsidR="0070689A" w:rsidRDefault="0009254F">
      <w:pPr>
        <w:pStyle w:val="HTMLPreformatted"/>
        <w:divId w:val="375203471"/>
        <w:rPr>
          <w:rStyle w:val="HTMLCode"/>
        </w:rPr>
      </w:pPr>
      <w:r>
        <w:rPr>
          <w:rStyle w:val="HTMLCode"/>
        </w:rPr>
        <w:t xml:space="preserve"> </w:t>
      </w:r>
      <w:proofErr w:type="spellStart"/>
      <w:r>
        <w:rPr>
          <w:rStyle w:val="HTMLCode"/>
        </w:rPr>
        <w:t>sar_l</w:t>
      </w:r>
      <w:proofErr w:type="spellEnd"/>
      <w:r>
        <w:rPr>
          <w:rStyle w:val="HTMLCode"/>
        </w:rPr>
        <w:t xml:space="preserve"> FLOAT,</w:t>
      </w:r>
    </w:p>
    <w:p w:rsidR="0070689A" w:rsidRDefault="0009254F">
      <w:pPr>
        <w:pStyle w:val="HTMLPreformatted"/>
        <w:divId w:val="375203471"/>
        <w:rPr>
          <w:rStyle w:val="HTMLCode"/>
        </w:rPr>
      </w:pPr>
      <w:r>
        <w:rPr>
          <w:rStyle w:val="HTMLCode"/>
        </w:rPr>
        <w:t xml:space="preserve"> </w:t>
      </w:r>
      <w:proofErr w:type="spellStart"/>
      <w:r>
        <w:rPr>
          <w:rStyle w:val="HTMLCode"/>
        </w:rPr>
        <w:t>sar_r</w:t>
      </w:r>
      <w:proofErr w:type="spellEnd"/>
      <w:r>
        <w:rPr>
          <w:rStyle w:val="HTMLCode"/>
        </w:rPr>
        <w:t xml:space="preserve"> FLOAT,</w:t>
      </w:r>
    </w:p>
    <w:p w:rsidR="0070689A" w:rsidRDefault="0009254F">
      <w:pPr>
        <w:pStyle w:val="HTMLPreformatted"/>
        <w:divId w:val="375203471"/>
        <w:rPr>
          <w:rStyle w:val="HTMLCode"/>
        </w:rPr>
      </w:pPr>
      <w:r>
        <w:rPr>
          <w:rStyle w:val="HTMLCode"/>
        </w:rPr>
        <w:t xml:space="preserve"> </w:t>
      </w:r>
      <w:proofErr w:type="spellStart"/>
      <w:r>
        <w:rPr>
          <w:rStyle w:val="HTMLCode"/>
        </w:rPr>
        <w:t>sar_h</w:t>
      </w:r>
      <w:proofErr w:type="spellEnd"/>
      <w:r>
        <w:rPr>
          <w:rStyle w:val="HTMLCode"/>
        </w:rPr>
        <w:t xml:space="preserve"> FLOAT,</w:t>
      </w:r>
    </w:p>
    <w:p w:rsidR="0070689A" w:rsidRDefault="0009254F">
      <w:pPr>
        <w:pStyle w:val="HTMLPreformatted"/>
        <w:divId w:val="375203471"/>
        <w:rPr>
          <w:rStyle w:val="HTMLCode"/>
        </w:rPr>
      </w:pPr>
      <w:r>
        <w:rPr>
          <w:rStyle w:val="HTMLCode"/>
        </w:rPr>
        <w:t xml:space="preserve"> cec7_l FLOAT,</w:t>
      </w:r>
    </w:p>
    <w:p w:rsidR="0070689A" w:rsidRDefault="0009254F">
      <w:pPr>
        <w:pStyle w:val="HTMLPreformatted"/>
        <w:divId w:val="375203471"/>
        <w:rPr>
          <w:rStyle w:val="HTMLCode"/>
        </w:rPr>
      </w:pPr>
      <w:r>
        <w:rPr>
          <w:rStyle w:val="HTMLCode"/>
        </w:rPr>
        <w:t xml:space="preserve"> cec7_r FLOAT,</w:t>
      </w:r>
    </w:p>
    <w:p w:rsidR="0070689A" w:rsidRDefault="0009254F">
      <w:pPr>
        <w:pStyle w:val="HTMLPreformatted"/>
        <w:divId w:val="375203471"/>
        <w:rPr>
          <w:rStyle w:val="HTMLCode"/>
        </w:rPr>
      </w:pPr>
      <w:r>
        <w:rPr>
          <w:rStyle w:val="HTMLCode"/>
        </w:rPr>
        <w:t xml:space="preserve"> cec7_h FLOAT,</w:t>
      </w:r>
    </w:p>
    <w:p w:rsidR="0070689A" w:rsidRDefault="0009254F">
      <w:pPr>
        <w:pStyle w:val="HTMLPreformatted"/>
        <w:divId w:val="375203471"/>
        <w:rPr>
          <w:rStyle w:val="HTMLCode"/>
        </w:rPr>
      </w:pPr>
      <w:r>
        <w:rPr>
          <w:rStyle w:val="HTMLCode"/>
        </w:rPr>
        <w:t xml:space="preserve"> </w:t>
      </w:r>
      <w:proofErr w:type="spellStart"/>
      <w:r>
        <w:rPr>
          <w:rStyle w:val="HTMLCode"/>
        </w:rPr>
        <w:t>ec_l</w:t>
      </w:r>
      <w:proofErr w:type="spellEnd"/>
      <w:r>
        <w:rPr>
          <w:rStyle w:val="HTMLCode"/>
        </w:rPr>
        <w:t xml:space="preserve"> FLOAT,</w:t>
      </w:r>
    </w:p>
    <w:p w:rsidR="0070689A" w:rsidRDefault="0009254F">
      <w:pPr>
        <w:pStyle w:val="HTMLPreformatted"/>
        <w:divId w:val="375203471"/>
        <w:rPr>
          <w:rStyle w:val="HTMLCode"/>
        </w:rPr>
      </w:pPr>
      <w:r>
        <w:rPr>
          <w:rStyle w:val="HTMLCode"/>
        </w:rPr>
        <w:t xml:space="preserve"> </w:t>
      </w:r>
      <w:proofErr w:type="spellStart"/>
      <w:r>
        <w:rPr>
          <w:rStyle w:val="HTMLCode"/>
        </w:rPr>
        <w:t>ec_r</w:t>
      </w:r>
      <w:proofErr w:type="spellEnd"/>
      <w:r>
        <w:rPr>
          <w:rStyle w:val="HTMLCode"/>
        </w:rPr>
        <w:t xml:space="preserve"> FLOAT,</w:t>
      </w:r>
    </w:p>
    <w:p w:rsidR="0070689A" w:rsidRDefault="0009254F">
      <w:pPr>
        <w:pStyle w:val="HTMLPreformatted"/>
        <w:divId w:val="375203471"/>
        <w:rPr>
          <w:rStyle w:val="HTMLCode"/>
        </w:rPr>
      </w:pPr>
      <w:r>
        <w:rPr>
          <w:rStyle w:val="HTMLCode"/>
        </w:rPr>
        <w:t xml:space="preserve"> </w:t>
      </w:r>
      <w:proofErr w:type="spellStart"/>
      <w:r>
        <w:rPr>
          <w:rStyle w:val="HTMLCode"/>
        </w:rPr>
        <w:t>ec_h</w:t>
      </w:r>
      <w:proofErr w:type="spellEnd"/>
      <w:r>
        <w:rPr>
          <w:rStyle w:val="HTMLCode"/>
        </w:rPr>
        <w:t xml:space="preserve"> FLOAT,</w:t>
      </w:r>
    </w:p>
    <w:p w:rsidR="0070689A" w:rsidRDefault="0009254F">
      <w:pPr>
        <w:pStyle w:val="HTMLPreformatted"/>
        <w:divId w:val="375203471"/>
        <w:rPr>
          <w:rStyle w:val="HTMLCode"/>
        </w:rPr>
      </w:pPr>
      <w:r>
        <w:rPr>
          <w:rStyle w:val="HTMLCode"/>
        </w:rPr>
        <w:t xml:space="preserve"> </w:t>
      </w:r>
      <w:proofErr w:type="spellStart"/>
      <w:r>
        <w:rPr>
          <w:rStyle w:val="HTMLCode"/>
        </w:rPr>
        <w:t>esp_l</w:t>
      </w:r>
      <w:proofErr w:type="spellEnd"/>
      <w:r>
        <w:rPr>
          <w:rStyle w:val="HTMLCode"/>
        </w:rPr>
        <w:t xml:space="preserve"> FLOAT,</w:t>
      </w:r>
    </w:p>
    <w:p w:rsidR="0070689A" w:rsidRDefault="0009254F">
      <w:pPr>
        <w:pStyle w:val="HTMLPreformatted"/>
        <w:divId w:val="375203471"/>
        <w:rPr>
          <w:rStyle w:val="HTMLCode"/>
        </w:rPr>
      </w:pPr>
      <w:proofErr w:type="spellStart"/>
      <w:r>
        <w:rPr>
          <w:rStyle w:val="HTMLCode"/>
        </w:rPr>
        <w:t>esp_r</w:t>
      </w:r>
      <w:proofErr w:type="spellEnd"/>
      <w:r>
        <w:rPr>
          <w:rStyle w:val="HTMLCode"/>
        </w:rPr>
        <w:t xml:space="preserve"> FLOAT,</w:t>
      </w:r>
    </w:p>
    <w:p w:rsidR="0070689A" w:rsidRDefault="0009254F">
      <w:pPr>
        <w:pStyle w:val="HTMLPreformatted"/>
        <w:divId w:val="375203471"/>
        <w:rPr>
          <w:rStyle w:val="HTMLCode"/>
        </w:rPr>
      </w:pPr>
      <w:proofErr w:type="spellStart"/>
      <w:r>
        <w:rPr>
          <w:rStyle w:val="HTMLCode"/>
        </w:rPr>
        <w:t>esp_h</w:t>
      </w:r>
      <w:proofErr w:type="spellEnd"/>
      <w:r>
        <w:rPr>
          <w:rStyle w:val="HTMLCode"/>
        </w:rPr>
        <w:t xml:space="preserve"> FLOAT, </w:t>
      </w:r>
    </w:p>
    <w:p w:rsidR="0070689A" w:rsidRDefault="0009254F">
      <w:pPr>
        <w:pStyle w:val="HTMLPreformatted"/>
        <w:divId w:val="375203471"/>
        <w:rPr>
          <w:rStyle w:val="HTMLCode"/>
        </w:rPr>
      </w:pPr>
      <w:proofErr w:type="spellStart"/>
      <w:r>
        <w:rPr>
          <w:rStyle w:val="HTMLCode"/>
        </w:rPr>
        <w:t>tcl</w:t>
      </w:r>
      <w:proofErr w:type="spellEnd"/>
      <w:r>
        <w:rPr>
          <w:rStyle w:val="HTMLCode"/>
        </w:rPr>
        <w:t xml:space="preserve"> CHAR(40),</w:t>
      </w:r>
    </w:p>
    <w:p w:rsidR="0070689A" w:rsidRDefault="0009254F">
      <w:pPr>
        <w:pStyle w:val="HTMLPreformatted"/>
        <w:divId w:val="375203471"/>
        <w:rPr>
          <w:rStyle w:val="HTMLCode"/>
        </w:rPr>
      </w:pPr>
      <w:proofErr w:type="spellStart"/>
      <w:r>
        <w:rPr>
          <w:rStyle w:val="HTMLCode"/>
        </w:rPr>
        <w:t>mu_pct_sum</w:t>
      </w:r>
      <w:proofErr w:type="spellEnd"/>
      <w:r>
        <w:rPr>
          <w:rStyle w:val="HTMLCode"/>
        </w:rPr>
        <w:t xml:space="preserve"> INT,</w:t>
      </w:r>
    </w:p>
    <w:p w:rsidR="0070689A" w:rsidRDefault="0009254F">
      <w:pPr>
        <w:pStyle w:val="HTMLPreformatted"/>
        <w:divId w:val="375203471"/>
        <w:rPr>
          <w:rStyle w:val="HTMLCode"/>
        </w:rPr>
      </w:pPr>
      <w:proofErr w:type="spellStart"/>
      <w:r>
        <w:rPr>
          <w:rStyle w:val="HTMLCode"/>
        </w:rPr>
        <w:t>major_mu_pct_sum</w:t>
      </w:r>
      <w:proofErr w:type="spellEnd"/>
      <w:r>
        <w:rPr>
          <w:rStyle w:val="HTMLCode"/>
        </w:rPr>
        <w:t xml:space="preserve"> INT,</w:t>
      </w:r>
    </w:p>
    <w:p w:rsidR="0070689A" w:rsidRDefault="0009254F">
      <w:pPr>
        <w:pStyle w:val="HTMLPreformatted"/>
        <w:divId w:val="375203471"/>
        <w:rPr>
          <w:rStyle w:val="HTMLCode"/>
        </w:rPr>
      </w:pPr>
      <w:r>
        <w:rPr>
          <w:rStyle w:val="HTMLCode"/>
        </w:rPr>
        <w:t>)</w:t>
      </w:r>
    </w:p>
    <w:p w:rsidR="0070689A" w:rsidRDefault="0009254F">
      <w:pPr>
        <w:pStyle w:val="HTMLPreformatted"/>
        <w:divId w:val="375203471"/>
        <w:rPr>
          <w:rStyle w:val="HTMLCode"/>
        </w:rPr>
      </w:pPr>
      <w:r>
        <w:rPr>
          <w:rStyle w:val="HTMLCode"/>
        </w:rPr>
        <w:t>;</w:t>
      </w:r>
    </w:p>
    <w:p w:rsidR="0070689A" w:rsidRDefault="0009254F">
      <w:pPr>
        <w:pStyle w:val="HTMLPreformatted"/>
        <w:divId w:val="375203471"/>
        <w:rPr>
          <w:rStyle w:val="HTMLCode"/>
        </w:rPr>
      </w:pPr>
      <w:r>
        <w:rPr>
          <w:rStyle w:val="HTMLCode"/>
        </w:rPr>
        <w:t>INSERT INTO #agg1</w:t>
      </w:r>
    </w:p>
    <w:p w:rsidR="0070689A" w:rsidRDefault="0070689A">
      <w:pPr>
        <w:pStyle w:val="HTMLPreformatted"/>
        <w:divId w:val="375203471"/>
        <w:rPr>
          <w:rStyle w:val="HTMLCode"/>
        </w:rPr>
      </w:pPr>
    </w:p>
    <w:p w:rsidR="0070689A" w:rsidRDefault="0009254F">
      <w:pPr>
        <w:pStyle w:val="HTMLPreformatted"/>
        <w:divId w:val="375203471"/>
        <w:rPr>
          <w:rStyle w:val="HTMLCode"/>
        </w:rPr>
      </w:pPr>
      <w:r>
        <w:rPr>
          <w:rStyle w:val="HTMLCode"/>
        </w:rPr>
        <w:t xml:space="preserve">SELECT DISTINCT </w:t>
      </w:r>
    </w:p>
    <w:p w:rsidR="0070689A" w:rsidRDefault="0009254F">
      <w:pPr>
        <w:pStyle w:val="HTMLPreformatted"/>
        <w:divId w:val="375203471"/>
        <w:rPr>
          <w:rStyle w:val="HTMLCode"/>
        </w:rPr>
      </w:pPr>
      <w:r>
        <w:rPr>
          <w:rStyle w:val="HTMLCode"/>
        </w:rPr>
        <w:t xml:space="preserve"> MA44.aoiid ,</w:t>
      </w:r>
    </w:p>
    <w:p w:rsidR="0070689A" w:rsidRDefault="0009254F">
      <w:pPr>
        <w:pStyle w:val="HTMLPreformatted"/>
        <w:divId w:val="375203471"/>
        <w:rPr>
          <w:rStyle w:val="HTMLCode"/>
        </w:rPr>
      </w:pPr>
      <w:r>
        <w:rPr>
          <w:rStyle w:val="HTMLCode"/>
        </w:rPr>
        <w:t xml:space="preserve"> MA44.landunit, </w:t>
      </w:r>
    </w:p>
    <w:p w:rsidR="0070689A" w:rsidRDefault="0009254F">
      <w:pPr>
        <w:pStyle w:val="HTMLPreformatted"/>
        <w:divId w:val="375203471"/>
        <w:rPr>
          <w:rStyle w:val="HTMLCode"/>
        </w:rPr>
      </w:pPr>
      <w:r>
        <w:rPr>
          <w:rStyle w:val="HTMLCode"/>
        </w:rPr>
        <w:t xml:space="preserve"> MA44.mukey,</w:t>
      </w:r>
    </w:p>
    <w:p w:rsidR="0070689A" w:rsidRDefault="0009254F">
      <w:pPr>
        <w:pStyle w:val="HTMLPreformatted"/>
        <w:divId w:val="375203471"/>
        <w:rPr>
          <w:rStyle w:val="HTMLCode"/>
        </w:rPr>
      </w:pPr>
      <w:r>
        <w:rPr>
          <w:rStyle w:val="HTMLCode"/>
        </w:rPr>
        <w:t xml:space="preserve"> MA44.mapunit_acres, </w:t>
      </w:r>
    </w:p>
    <w:p w:rsidR="0070689A" w:rsidRDefault="0009254F">
      <w:pPr>
        <w:pStyle w:val="HTMLPreformatted"/>
        <w:divId w:val="375203471"/>
        <w:rPr>
          <w:rStyle w:val="HTMLCode"/>
        </w:rPr>
      </w:pPr>
      <w:r>
        <w:rPr>
          <w:rStyle w:val="HTMLCode"/>
        </w:rPr>
        <w:t xml:space="preserve"> MA44.cokey,</w:t>
      </w:r>
    </w:p>
    <w:p w:rsidR="0070689A" w:rsidRDefault="0009254F">
      <w:pPr>
        <w:pStyle w:val="HTMLPreformatted"/>
        <w:divId w:val="375203471"/>
        <w:rPr>
          <w:rStyle w:val="HTMLCode"/>
        </w:rPr>
      </w:pPr>
      <w:r>
        <w:rPr>
          <w:rStyle w:val="HTMLCode"/>
        </w:rPr>
        <w:t xml:space="preserve"> MA44.compname,</w:t>
      </w:r>
    </w:p>
    <w:p w:rsidR="0070689A" w:rsidRDefault="0009254F">
      <w:pPr>
        <w:pStyle w:val="HTMLPreformatted"/>
        <w:divId w:val="375203471"/>
        <w:rPr>
          <w:rStyle w:val="HTMLCode"/>
        </w:rPr>
      </w:pPr>
      <w:r>
        <w:rPr>
          <w:rStyle w:val="HTMLCode"/>
        </w:rPr>
        <w:t xml:space="preserve"> MA44.comppct_r,</w:t>
      </w:r>
    </w:p>
    <w:p w:rsidR="0070689A" w:rsidRDefault="0009254F">
      <w:pPr>
        <w:pStyle w:val="HTMLPreformatted"/>
        <w:divId w:val="375203471"/>
        <w:rPr>
          <w:rStyle w:val="HTMLCode"/>
        </w:rPr>
      </w:pPr>
      <w:r>
        <w:rPr>
          <w:rStyle w:val="HTMLCode"/>
        </w:rPr>
        <w:t xml:space="preserve"> MA44.majcompflag,</w:t>
      </w:r>
    </w:p>
    <w:p w:rsidR="0070689A" w:rsidRDefault="0009254F">
      <w:pPr>
        <w:pStyle w:val="HTMLPreformatted"/>
        <w:divId w:val="375203471"/>
        <w:rPr>
          <w:rStyle w:val="HTMLCode"/>
        </w:rPr>
      </w:pPr>
      <w:r>
        <w:rPr>
          <w:rStyle w:val="HTMLCode"/>
        </w:rPr>
        <w:t xml:space="preserve"> </w:t>
      </w:r>
      <w:proofErr w:type="spellStart"/>
      <w:r>
        <w:rPr>
          <w:rStyle w:val="HTMLCode"/>
        </w:rPr>
        <w:t>localphase</w:t>
      </w:r>
      <w:proofErr w:type="spellEnd"/>
      <w:r>
        <w:rPr>
          <w:rStyle w:val="HTMLCode"/>
        </w:rPr>
        <w:t>,</w:t>
      </w:r>
    </w:p>
    <w:p w:rsidR="0070689A" w:rsidRDefault="0009254F">
      <w:pPr>
        <w:pStyle w:val="HTMLPreformatted"/>
        <w:divId w:val="375203471"/>
        <w:rPr>
          <w:rStyle w:val="HTMLCode"/>
        </w:rPr>
      </w:pPr>
      <w:r>
        <w:rPr>
          <w:rStyle w:val="HTMLCode"/>
        </w:rPr>
        <w:t xml:space="preserve"> </w:t>
      </w:r>
      <w:proofErr w:type="spellStart"/>
      <w:r>
        <w:rPr>
          <w:rStyle w:val="HTMLCode"/>
        </w:rPr>
        <w:t>hzname</w:t>
      </w:r>
      <w:proofErr w:type="spellEnd"/>
      <w:r>
        <w:rPr>
          <w:rStyle w:val="HTMLCode"/>
        </w:rPr>
        <w:t>,</w:t>
      </w:r>
    </w:p>
    <w:p w:rsidR="0070689A" w:rsidRDefault="0009254F">
      <w:pPr>
        <w:pStyle w:val="HTMLPreformatted"/>
        <w:divId w:val="375203471"/>
        <w:rPr>
          <w:rStyle w:val="HTMLCode"/>
        </w:rPr>
      </w:pPr>
      <w:r>
        <w:rPr>
          <w:rStyle w:val="HTMLCode"/>
        </w:rPr>
        <w:t xml:space="preserve"> </w:t>
      </w:r>
      <w:proofErr w:type="spellStart"/>
      <w:r>
        <w:rPr>
          <w:rStyle w:val="HTMLCode"/>
        </w:rPr>
        <w:t>hzdept_r</w:t>
      </w:r>
      <w:proofErr w:type="spellEnd"/>
      <w:r>
        <w:rPr>
          <w:rStyle w:val="HTMLCode"/>
        </w:rPr>
        <w:t>,</w:t>
      </w:r>
    </w:p>
    <w:p w:rsidR="0070689A" w:rsidRDefault="0009254F">
      <w:pPr>
        <w:pStyle w:val="HTMLPreformatted"/>
        <w:divId w:val="375203471"/>
        <w:rPr>
          <w:rStyle w:val="HTMLCode"/>
        </w:rPr>
      </w:pPr>
      <w:r>
        <w:rPr>
          <w:rStyle w:val="HTMLCode"/>
        </w:rPr>
        <w:t xml:space="preserve"> </w:t>
      </w:r>
      <w:proofErr w:type="spellStart"/>
      <w:r>
        <w:rPr>
          <w:rStyle w:val="HTMLCode"/>
        </w:rPr>
        <w:t>hzdepb_r</w:t>
      </w:r>
      <w:proofErr w:type="spellEnd"/>
      <w:r>
        <w:rPr>
          <w:rStyle w:val="HTMLCode"/>
        </w:rPr>
        <w:t>,</w:t>
      </w:r>
    </w:p>
    <w:p w:rsidR="0070689A" w:rsidRDefault="0009254F">
      <w:pPr>
        <w:pStyle w:val="HTMLPreformatted"/>
        <w:divId w:val="375203471"/>
        <w:rPr>
          <w:rStyle w:val="HTMLCode"/>
        </w:rPr>
      </w:pPr>
      <w:r>
        <w:rPr>
          <w:rStyle w:val="HTMLCode"/>
        </w:rPr>
        <w:t xml:space="preserve"> CASE WHEN </w:t>
      </w:r>
      <w:proofErr w:type="spellStart"/>
      <w:r>
        <w:rPr>
          <w:rStyle w:val="HTMLCode"/>
        </w:rPr>
        <w:t>claytotal_l</w:t>
      </w:r>
      <w:proofErr w:type="spellEnd"/>
      <w:r>
        <w:rPr>
          <w:rStyle w:val="HTMLCode"/>
        </w:rPr>
        <w:t xml:space="preserve"> &gt; 92 then 92 WHEN </w:t>
      </w:r>
      <w:proofErr w:type="spellStart"/>
      <w:r>
        <w:rPr>
          <w:rStyle w:val="HTMLCode"/>
        </w:rPr>
        <w:t>claytotal_l</w:t>
      </w:r>
      <w:proofErr w:type="spellEnd"/>
      <w:r>
        <w:rPr>
          <w:rStyle w:val="HTMLCode"/>
        </w:rPr>
        <w:t xml:space="preserve"> &lt; 8 THEN 8 ELSE </w:t>
      </w:r>
      <w:proofErr w:type="spellStart"/>
      <w:r>
        <w:rPr>
          <w:rStyle w:val="HTMLCode"/>
        </w:rPr>
        <w:t>claytotal_l</w:t>
      </w:r>
      <w:proofErr w:type="spellEnd"/>
      <w:r>
        <w:rPr>
          <w:rStyle w:val="HTMLCode"/>
        </w:rPr>
        <w:t xml:space="preserve"> END AS </w:t>
      </w:r>
      <w:proofErr w:type="spellStart"/>
      <w:r>
        <w:rPr>
          <w:rStyle w:val="HTMLCode"/>
        </w:rPr>
        <w:t>claytotall</w:t>
      </w:r>
      <w:proofErr w:type="spellEnd"/>
      <w:r>
        <w:rPr>
          <w:rStyle w:val="HTMLCode"/>
        </w:rPr>
        <w:t>,</w:t>
      </w:r>
    </w:p>
    <w:p w:rsidR="0070689A" w:rsidRDefault="0009254F">
      <w:pPr>
        <w:pStyle w:val="HTMLPreformatted"/>
        <w:divId w:val="375203471"/>
        <w:rPr>
          <w:rStyle w:val="HTMLCode"/>
        </w:rPr>
      </w:pPr>
      <w:r>
        <w:rPr>
          <w:rStyle w:val="HTMLCode"/>
        </w:rPr>
        <w:t xml:space="preserve"> CASE WHEN </w:t>
      </w:r>
      <w:proofErr w:type="spellStart"/>
      <w:r>
        <w:rPr>
          <w:rStyle w:val="HTMLCode"/>
        </w:rPr>
        <w:t>claytotal_r</w:t>
      </w:r>
      <w:proofErr w:type="spellEnd"/>
      <w:r>
        <w:rPr>
          <w:rStyle w:val="HTMLCode"/>
        </w:rPr>
        <w:t xml:space="preserve"> &gt; 92 then 92 ELSE </w:t>
      </w:r>
      <w:proofErr w:type="spellStart"/>
      <w:r>
        <w:rPr>
          <w:rStyle w:val="HTMLCode"/>
        </w:rPr>
        <w:t>claytotal_r</w:t>
      </w:r>
      <w:proofErr w:type="spellEnd"/>
      <w:r>
        <w:rPr>
          <w:rStyle w:val="HTMLCode"/>
        </w:rPr>
        <w:t xml:space="preserve"> END AS </w:t>
      </w:r>
      <w:proofErr w:type="spellStart"/>
      <w:r>
        <w:rPr>
          <w:rStyle w:val="HTMLCode"/>
        </w:rPr>
        <w:t>claytotalr</w:t>
      </w:r>
      <w:proofErr w:type="spellEnd"/>
      <w:r>
        <w:rPr>
          <w:rStyle w:val="HTMLCode"/>
        </w:rPr>
        <w:t>,</w:t>
      </w:r>
    </w:p>
    <w:p w:rsidR="0070689A" w:rsidRDefault="0009254F">
      <w:pPr>
        <w:pStyle w:val="HTMLPreformatted"/>
        <w:divId w:val="375203471"/>
        <w:rPr>
          <w:rStyle w:val="HTMLCode"/>
        </w:rPr>
      </w:pPr>
      <w:r>
        <w:rPr>
          <w:rStyle w:val="HTMLCode"/>
        </w:rPr>
        <w:lastRenderedPageBreak/>
        <w:t xml:space="preserve"> CASE WHEN </w:t>
      </w:r>
      <w:proofErr w:type="spellStart"/>
      <w:r>
        <w:rPr>
          <w:rStyle w:val="HTMLCode"/>
        </w:rPr>
        <w:t>claytotal_h</w:t>
      </w:r>
      <w:proofErr w:type="spellEnd"/>
      <w:r>
        <w:rPr>
          <w:rStyle w:val="HTMLCode"/>
        </w:rPr>
        <w:t xml:space="preserve"> &gt; 92 then 92 ELSE </w:t>
      </w:r>
      <w:proofErr w:type="spellStart"/>
      <w:r>
        <w:rPr>
          <w:rStyle w:val="HTMLCode"/>
        </w:rPr>
        <w:t>claytotal_h</w:t>
      </w:r>
      <w:proofErr w:type="spellEnd"/>
      <w:r>
        <w:rPr>
          <w:rStyle w:val="HTMLCode"/>
        </w:rPr>
        <w:t xml:space="preserve"> END AS </w:t>
      </w:r>
      <w:proofErr w:type="spellStart"/>
      <w:r>
        <w:rPr>
          <w:rStyle w:val="HTMLCode"/>
        </w:rPr>
        <w:t>claytotalh</w:t>
      </w:r>
      <w:proofErr w:type="spellEnd"/>
      <w:r>
        <w:rPr>
          <w:rStyle w:val="HTMLCode"/>
        </w:rPr>
        <w:t>,</w:t>
      </w:r>
    </w:p>
    <w:p w:rsidR="0070689A" w:rsidRDefault="0009254F">
      <w:pPr>
        <w:pStyle w:val="HTMLPreformatted"/>
        <w:divId w:val="375203471"/>
        <w:rPr>
          <w:rStyle w:val="HTMLCode"/>
        </w:rPr>
      </w:pPr>
      <w:r>
        <w:rPr>
          <w:rStyle w:val="HTMLCode"/>
        </w:rPr>
        <w:t xml:space="preserve">  FORMAT ( CASE WHEN </w:t>
      </w:r>
      <w:proofErr w:type="spellStart"/>
      <w:r>
        <w:rPr>
          <w:rStyle w:val="HTMLCode"/>
        </w:rPr>
        <w:t>om_l</w:t>
      </w:r>
      <w:proofErr w:type="spellEnd"/>
      <w:r>
        <w:rPr>
          <w:rStyle w:val="HTMLCode"/>
        </w:rPr>
        <w:t xml:space="preserve"> &lt;0.01 THEN 0.05 WHEN </w:t>
      </w:r>
      <w:proofErr w:type="spellStart"/>
      <w:r>
        <w:rPr>
          <w:rStyle w:val="HTMLCode"/>
        </w:rPr>
        <w:t>om_l</w:t>
      </w:r>
      <w:proofErr w:type="spellEnd"/>
      <w:r>
        <w:rPr>
          <w:rStyle w:val="HTMLCode"/>
        </w:rPr>
        <w:t xml:space="preserve"> &gt; 17 then 17 ELSE </w:t>
      </w:r>
      <w:proofErr w:type="spellStart"/>
      <w:r>
        <w:rPr>
          <w:rStyle w:val="HTMLCode"/>
        </w:rPr>
        <w:t>om_l</w:t>
      </w:r>
      <w:proofErr w:type="spellEnd"/>
      <w:r>
        <w:rPr>
          <w:rStyle w:val="HTMLCode"/>
        </w:rPr>
        <w:t xml:space="preserve"> END , '#,###,##0.00') AS </w:t>
      </w:r>
      <w:proofErr w:type="spellStart"/>
      <w:r>
        <w:rPr>
          <w:rStyle w:val="HTMLCode"/>
        </w:rPr>
        <w:t>oml</w:t>
      </w:r>
      <w:proofErr w:type="spellEnd"/>
      <w:r>
        <w:rPr>
          <w:rStyle w:val="HTMLCode"/>
        </w:rPr>
        <w:t xml:space="preserve">  ,</w:t>
      </w:r>
    </w:p>
    <w:p w:rsidR="0070689A" w:rsidRDefault="0009254F">
      <w:pPr>
        <w:pStyle w:val="HTMLPreformatted"/>
        <w:divId w:val="375203471"/>
        <w:rPr>
          <w:rStyle w:val="HTMLCode"/>
        </w:rPr>
      </w:pPr>
      <w:r>
        <w:rPr>
          <w:rStyle w:val="HTMLCode"/>
        </w:rPr>
        <w:t xml:space="preserve">  FORMAT (CASE WHEN </w:t>
      </w:r>
      <w:proofErr w:type="spellStart"/>
      <w:r>
        <w:rPr>
          <w:rStyle w:val="HTMLCode"/>
        </w:rPr>
        <w:t>om_r</w:t>
      </w:r>
      <w:proofErr w:type="spellEnd"/>
      <w:r>
        <w:rPr>
          <w:rStyle w:val="HTMLCode"/>
        </w:rPr>
        <w:t xml:space="preserve"> &lt;0.01 THEN 0.05 WHEN </w:t>
      </w:r>
      <w:proofErr w:type="spellStart"/>
      <w:r>
        <w:rPr>
          <w:rStyle w:val="HTMLCode"/>
        </w:rPr>
        <w:t>om_r</w:t>
      </w:r>
      <w:proofErr w:type="spellEnd"/>
      <w:r>
        <w:rPr>
          <w:rStyle w:val="HTMLCode"/>
        </w:rPr>
        <w:t xml:space="preserve"> &gt; 17 then 17 ELSE </w:t>
      </w:r>
      <w:proofErr w:type="spellStart"/>
      <w:r>
        <w:rPr>
          <w:rStyle w:val="HTMLCode"/>
        </w:rPr>
        <w:t>om_r</w:t>
      </w:r>
      <w:proofErr w:type="spellEnd"/>
      <w:r>
        <w:rPr>
          <w:rStyle w:val="HTMLCode"/>
        </w:rPr>
        <w:t xml:space="preserve"> END , '#,###,##0.00') AS </w:t>
      </w:r>
      <w:proofErr w:type="spellStart"/>
      <w:r>
        <w:rPr>
          <w:rStyle w:val="HTMLCode"/>
        </w:rPr>
        <w:t>omr</w:t>
      </w:r>
      <w:proofErr w:type="spellEnd"/>
      <w:r>
        <w:rPr>
          <w:rStyle w:val="HTMLCode"/>
        </w:rPr>
        <w:t xml:space="preserve">  ,</w:t>
      </w:r>
    </w:p>
    <w:p w:rsidR="0070689A" w:rsidRDefault="0009254F">
      <w:pPr>
        <w:pStyle w:val="HTMLPreformatted"/>
        <w:divId w:val="375203471"/>
        <w:rPr>
          <w:rStyle w:val="HTMLCode"/>
        </w:rPr>
      </w:pPr>
      <w:r>
        <w:rPr>
          <w:rStyle w:val="HTMLCode"/>
        </w:rPr>
        <w:t xml:space="preserve">  FORMAT (CASE WHEN </w:t>
      </w:r>
      <w:proofErr w:type="spellStart"/>
      <w:r>
        <w:rPr>
          <w:rStyle w:val="HTMLCode"/>
        </w:rPr>
        <w:t>om_h</w:t>
      </w:r>
      <w:proofErr w:type="spellEnd"/>
      <w:r>
        <w:rPr>
          <w:rStyle w:val="HTMLCode"/>
        </w:rPr>
        <w:t xml:space="preserve"> &lt;0.01 THEN 0.05 WHEN </w:t>
      </w:r>
      <w:proofErr w:type="spellStart"/>
      <w:r>
        <w:rPr>
          <w:rStyle w:val="HTMLCode"/>
        </w:rPr>
        <w:t>om_h</w:t>
      </w:r>
      <w:proofErr w:type="spellEnd"/>
      <w:r>
        <w:rPr>
          <w:rStyle w:val="HTMLCode"/>
        </w:rPr>
        <w:t xml:space="preserve"> &gt; 17 then 17 ELSE </w:t>
      </w:r>
      <w:proofErr w:type="spellStart"/>
      <w:r>
        <w:rPr>
          <w:rStyle w:val="HTMLCode"/>
        </w:rPr>
        <w:t>om_h</w:t>
      </w:r>
      <w:proofErr w:type="spellEnd"/>
      <w:r>
        <w:rPr>
          <w:rStyle w:val="HTMLCode"/>
        </w:rPr>
        <w:t xml:space="preserve"> END , '#,###,##0.00') AS </w:t>
      </w:r>
      <w:proofErr w:type="spellStart"/>
      <w:r>
        <w:rPr>
          <w:rStyle w:val="HTMLCode"/>
        </w:rPr>
        <w:t>omh</w:t>
      </w:r>
      <w:proofErr w:type="spellEnd"/>
      <w:r>
        <w:rPr>
          <w:rStyle w:val="HTMLCode"/>
        </w:rPr>
        <w:t xml:space="preserve">  ,</w:t>
      </w:r>
    </w:p>
    <w:p w:rsidR="0070689A" w:rsidRDefault="0009254F">
      <w:pPr>
        <w:pStyle w:val="HTMLPreformatted"/>
        <w:divId w:val="375203471"/>
        <w:rPr>
          <w:rStyle w:val="HTMLCode"/>
        </w:rPr>
      </w:pPr>
      <w:r>
        <w:rPr>
          <w:rStyle w:val="HTMLCode"/>
        </w:rPr>
        <w:t xml:space="preserve"> </w:t>
      </w:r>
      <w:proofErr w:type="spellStart"/>
      <w:r>
        <w:rPr>
          <w:rStyle w:val="HTMLCode"/>
        </w:rPr>
        <w:t>sar_l</w:t>
      </w:r>
      <w:proofErr w:type="spellEnd"/>
      <w:r>
        <w:rPr>
          <w:rStyle w:val="HTMLCode"/>
        </w:rPr>
        <w:t>,</w:t>
      </w:r>
    </w:p>
    <w:p w:rsidR="0070689A" w:rsidRDefault="0009254F">
      <w:pPr>
        <w:pStyle w:val="HTMLPreformatted"/>
        <w:divId w:val="375203471"/>
        <w:rPr>
          <w:rStyle w:val="HTMLCode"/>
        </w:rPr>
      </w:pPr>
      <w:r>
        <w:rPr>
          <w:rStyle w:val="HTMLCode"/>
        </w:rPr>
        <w:t xml:space="preserve"> </w:t>
      </w:r>
      <w:proofErr w:type="spellStart"/>
      <w:r>
        <w:rPr>
          <w:rStyle w:val="HTMLCode"/>
        </w:rPr>
        <w:t>sar_r</w:t>
      </w:r>
      <w:proofErr w:type="spellEnd"/>
      <w:r>
        <w:rPr>
          <w:rStyle w:val="HTMLCode"/>
        </w:rPr>
        <w:t>,</w:t>
      </w:r>
    </w:p>
    <w:p w:rsidR="0070689A" w:rsidRDefault="0009254F">
      <w:pPr>
        <w:pStyle w:val="HTMLPreformatted"/>
        <w:divId w:val="375203471"/>
        <w:rPr>
          <w:rStyle w:val="HTMLCode"/>
        </w:rPr>
      </w:pPr>
      <w:r>
        <w:rPr>
          <w:rStyle w:val="HTMLCode"/>
        </w:rPr>
        <w:t xml:space="preserve"> </w:t>
      </w:r>
      <w:proofErr w:type="spellStart"/>
      <w:r>
        <w:rPr>
          <w:rStyle w:val="HTMLCode"/>
        </w:rPr>
        <w:t>sar_h</w:t>
      </w:r>
      <w:proofErr w:type="spellEnd"/>
      <w:r>
        <w:rPr>
          <w:rStyle w:val="HTMLCode"/>
        </w:rPr>
        <w:t>,</w:t>
      </w:r>
    </w:p>
    <w:p w:rsidR="0070689A" w:rsidRDefault="0009254F">
      <w:pPr>
        <w:pStyle w:val="HTMLPreformatted"/>
        <w:divId w:val="375203471"/>
        <w:rPr>
          <w:rStyle w:val="HTMLCode"/>
        </w:rPr>
      </w:pPr>
      <w:r>
        <w:rPr>
          <w:rStyle w:val="HTMLCode"/>
        </w:rPr>
        <w:t xml:space="preserve"> cec7_l,</w:t>
      </w:r>
    </w:p>
    <w:p w:rsidR="0070689A" w:rsidRDefault="0009254F">
      <w:pPr>
        <w:pStyle w:val="HTMLPreformatted"/>
        <w:divId w:val="375203471"/>
        <w:rPr>
          <w:rStyle w:val="HTMLCode"/>
        </w:rPr>
      </w:pPr>
      <w:r>
        <w:rPr>
          <w:rStyle w:val="HTMLCode"/>
        </w:rPr>
        <w:t xml:space="preserve"> cec7_r,</w:t>
      </w:r>
    </w:p>
    <w:p w:rsidR="0070689A" w:rsidRDefault="0009254F">
      <w:pPr>
        <w:pStyle w:val="HTMLPreformatted"/>
        <w:divId w:val="375203471"/>
        <w:rPr>
          <w:rStyle w:val="HTMLCode"/>
        </w:rPr>
      </w:pPr>
      <w:r>
        <w:rPr>
          <w:rStyle w:val="HTMLCode"/>
        </w:rPr>
        <w:t xml:space="preserve"> cec7_h,</w:t>
      </w:r>
    </w:p>
    <w:p w:rsidR="0070689A" w:rsidRDefault="0009254F">
      <w:pPr>
        <w:pStyle w:val="HTMLPreformatted"/>
        <w:divId w:val="375203471"/>
        <w:rPr>
          <w:rStyle w:val="HTMLCode"/>
        </w:rPr>
      </w:pPr>
      <w:r>
        <w:rPr>
          <w:rStyle w:val="HTMLCode"/>
        </w:rPr>
        <w:t xml:space="preserve"> </w:t>
      </w:r>
      <w:proofErr w:type="spellStart"/>
      <w:r>
        <w:rPr>
          <w:rStyle w:val="HTMLCode"/>
        </w:rPr>
        <w:t>ec_l</w:t>
      </w:r>
      <w:proofErr w:type="spellEnd"/>
      <w:r>
        <w:rPr>
          <w:rStyle w:val="HTMLCode"/>
        </w:rPr>
        <w:t>,</w:t>
      </w:r>
    </w:p>
    <w:p w:rsidR="0070689A" w:rsidRDefault="0009254F">
      <w:pPr>
        <w:pStyle w:val="HTMLPreformatted"/>
        <w:divId w:val="375203471"/>
        <w:rPr>
          <w:rStyle w:val="HTMLCode"/>
        </w:rPr>
      </w:pPr>
      <w:r>
        <w:rPr>
          <w:rStyle w:val="HTMLCode"/>
        </w:rPr>
        <w:t xml:space="preserve"> </w:t>
      </w:r>
      <w:proofErr w:type="spellStart"/>
      <w:r>
        <w:rPr>
          <w:rStyle w:val="HTMLCode"/>
        </w:rPr>
        <w:t>ec_r</w:t>
      </w:r>
      <w:proofErr w:type="spellEnd"/>
      <w:r>
        <w:rPr>
          <w:rStyle w:val="HTMLCode"/>
        </w:rPr>
        <w:t>,</w:t>
      </w:r>
    </w:p>
    <w:p w:rsidR="0070689A" w:rsidRDefault="0009254F">
      <w:pPr>
        <w:pStyle w:val="HTMLPreformatted"/>
        <w:divId w:val="375203471"/>
        <w:rPr>
          <w:rStyle w:val="HTMLCode"/>
        </w:rPr>
      </w:pPr>
      <w:r>
        <w:rPr>
          <w:rStyle w:val="HTMLCode"/>
        </w:rPr>
        <w:t xml:space="preserve"> </w:t>
      </w:r>
      <w:proofErr w:type="spellStart"/>
      <w:r>
        <w:rPr>
          <w:rStyle w:val="HTMLCode"/>
        </w:rPr>
        <w:t>ec_h</w:t>
      </w:r>
      <w:proofErr w:type="spellEnd"/>
      <w:r>
        <w:rPr>
          <w:rStyle w:val="HTMLCode"/>
        </w:rPr>
        <w:t>,</w:t>
      </w:r>
    </w:p>
    <w:p w:rsidR="0070689A" w:rsidRDefault="0009254F">
      <w:pPr>
        <w:pStyle w:val="HTMLPreformatted"/>
        <w:divId w:val="375203471"/>
        <w:rPr>
          <w:rStyle w:val="HTMLCode"/>
        </w:rPr>
      </w:pPr>
      <w:r>
        <w:rPr>
          <w:rStyle w:val="HTMLCode"/>
        </w:rPr>
        <w:t xml:space="preserve">  FORMAT (CAST ((100*(-0.0126+0.01475*</w:t>
      </w:r>
      <w:proofErr w:type="spellStart"/>
      <w:r>
        <w:rPr>
          <w:rStyle w:val="HTMLCode"/>
        </w:rPr>
        <w:t>sar_l</w:t>
      </w:r>
      <w:proofErr w:type="spellEnd"/>
      <w:r>
        <w:rPr>
          <w:rStyle w:val="HTMLCode"/>
        </w:rPr>
        <w:t>))/(1+(-0.0126+0.01475*</w:t>
      </w:r>
      <w:proofErr w:type="spellStart"/>
      <w:r>
        <w:rPr>
          <w:rStyle w:val="HTMLCode"/>
        </w:rPr>
        <w:t>sar_l</w:t>
      </w:r>
      <w:proofErr w:type="spellEnd"/>
      <w:r>
        <w:rPr>
          <w:rStyle w:val="HTMLCode"/>
        </w:rPr>
        <w:t xml:space="preserve">)) as float)  , '#,###,##0.00')  as </w:t>
      </w:r>
      <w:proofErr w:type="spellStart"/>
      <w:r>
        <w:rPr>
          <w:rStyle w:val="HTMLCode"/>
        </w:rPr>
        <w:t>esp_l</w:t>
      </w:r>
      <w:proofErr w:type="spellEnd"/>
      <w:r>
        <w:rPr>
          <w:rStyle w:val="HTMLCode"/>
        </w:rPr>
        <w:t>,</w:t>
      </w:r>
    </w:p>
    <w:p w:rsidR="0070689A" w:rsidRDefault="0009254F">
      <w:pPr>
        <w:pStyle w:val="HTMLPreformatted"/>
        <w:divId w:val="375203471"/>
        <w:rPr>
          <w:rStyle w:val="HTMLCode"/>
        </w:rPr>
      </w:pPr>
      <w:r>
        <w:rPr>
          <w:rStyle w:val="HTMLCode"/>
        </w:rPr>
        <w:t xml:space="preserve"> FORMAT (CAST ((100*(-0.0126+0.01475*</w:t>
      </w:r>
      <w:proofErr w:type="spellStart"/>
      <w:r>
        <w:rPr>
          <w:rStyle w:val="HTMLCode"/>
        </w:rPr>
        <w:t>sar_r</w:t>
      </w:r>
      <w:proofErr w:type="spellEnd"/>
      <w:r>
        <w:rPr>
          <w:rStyle w:val="HTMLCode"/>
        </w:rPr>
        <w:t>))/(1+(-0.0126+0.01475*</w:t>
      </w:r>
      <w:proofErr w:type="spellStart"/>
      <w:r>
        <w:rPr>
          <w:rStyle w:val="HTMLCode"/>
        </w:rPr>
        <w:t>sar_r</w:t>
      </w:r>
      <w:proofErr w:type="spellEnd"/>
      <w:r>
        <w:rPr>
          <w:rStyle w:val="HTMLCode"/>
        </w:rPr>
        <w:t xml:space="preserve">)) as float) , '#,###,##0.00')  as </w:t>
      </w:r>
      <w:proofErr w:type="spellStart"/>
      <w:r>
        <w:rPr>
          <w:rStyle w:val="HTMLCode"/>
        </w:rPr>
        <w:t>esp_r</w:t>
      </w:r>
      <w:proofErr w:type="spellEnd"/>
      <w:r>
        <w:rPr>
          <w:rStyle w:val="HTMLCode"/>
        </w:rPr>
        <w:t>,</w:t>
      </w:r>
    </w:p>
    <w:p w:rsidR="0070689A" w:rsidRDefault="0009254F">
      <w:pPr>
        <w:pStyle w:val="HTMLPreformatted"/>
        <w:divId w:val="375203471"/>
        <w:rPr>
          <w:rStyle w:val="HTMLCode"/>
        </w:rPr>
      </w:pPr>
      <w:r>
        <w:rPr>
          <w:rStyle w:val="HTMLCode"/>
        </w:rPr>
        <w:t xml:space="preserve"> FORMAT (CAST ((100*(-0.0126+0.01475*</w:t>
      </w:r>
      <w:proofErr w:type="spellStart"/>
      <w:r>
        <w:rPr>
          <w:rStyle w:val="HTMLCode"/>
        </w:rPr>
        <w:t>sar_h</w:t>
      </w:r>
      <w:proofErr w:type="spellEnd"/>
      <w:r>
        <w:rPr>
          <w:rStyle w:val="HTMLCode"/>
        </w:rPr>
        <w:t>))/(1+(-0.0126+0.01475*</w:t>
      </w:r>
      <w:proofErr w:type="spellStart"/>
      <w:r>
        <w:rPr>
          <w:rStyle w:val="HTMLCode"/>
        </w:rPr>
        <w:t>sar_h</w:t>
      </w:r>
      <w:proofErr w:type="spellEnd"/>
      <w:r>
        <w:rPr>
          <w:rStyle w:val="HTMLCode"/>
        </w:rPr>
        <w:t xml:space="preserve">)) as float)  , '#,###,##0.00')  as </w:t>
      </w:r>
      <w:proofErr w:type="spellStart"/>
      <w:r>
        <w:rPr>
          <w:rStyle w:val="HTMLCode"/>
        </w:rPr>
        <w:t>esp_h</w:t>
      </w:r>
      <w:proofErr w:type="spellEnd"/>
      <w:r>
        <w:rPr>
          <w:rStyle w:val="HTMLCode"/>
        </w:rPr>
        <w:t xml:space="preserve">, </w:t>
      </w:r>
    </w:p>
    <w:p w:rsidR="0070689A" w:rsidRDefault="0009254F">
      <w:pPr>
        <w:pStyle w:val="HTMLPreformatted"/>
        <w:divId w:val="375203471"/>
        <w:rPr>
          <w:rStyle w:val="HTMLCode"/>
        </w:rPr>
      </w:pPr>
      <w:r>
        <w:rPr>
          <w:rStyle w:val="HTMLCode"/>
        </w:rPr>
        <w:t xml:space="preserve"> (SELECT TOP 1 </w:t>
      </w:r>
      <w:proofErr w:type="spellStart"/>
      <w:r>
        <w:rPr>
          <w:rStyle w:val="HTMLCode"/>
        </w:rPr>
        <w:t>texcl</w:t>
      </w:r>
      <w:proofErr w:type="spellEnd"/>
      <w:r>
        <w:rPr>
          <w:rStyle w:val="HTMLCode"/>
        </w:rPr>
        <w:t xml:space="preserve"> FROM </w:t>
      </w:r>
      <w:proofErr w:type="spellStart"/>
      <w:r>
        <w:rPr>
          <w:rStyle w:val="HTMLCode"/>
        </w:rPr>
        <w:t>chtexturegrp</w:t>
      </w:r>
      <w:proofErr w:type="spellEnd"/>
      <w:r>
        <w:rPr>
          <w:rStyle w:val="HTMLCode"/>
        </w:rPr>
        <w:t xml:space="preserve"> AS </w:t>
      </w:r>
      <w:proofErr w:type="spellStart"/>
      <w:r>
        <w:rPr>
          <w:rStyle w:val="HTMLCode"/>
        </w:rPr>
        <w:t>chtg</w:t>
      </w:r>
      <w:proofErr w:type="spellEnd"/>
      <w:r>
        <w:rPr>
          <w:rStyle w:val="HTMLCode"/>
        </w:rPr>
        <w:t xml:space="preserve"> INNER JOIN </w:t>
      </w:r>
      <w:proofErr w:type="spellStart"/>
      <w:r>
        <w:rPr>
          <w:rStyle w:val="HTMLCode"/>
        </w:rPr>
        <w:t>chtexture</w:t>
      </w:r>
      <w:proofErr w:type="spellEnd"/>
      <w:r>
        <w:rPr>
          <w:rStyle w:val="HTMLCode"/>
        </w:rPr>
        <w:t xml:space="preserve"> AS </w:t>
      </w:r>
      <w:proofErr w:type="spellStart"/>
      <w:r>
        <w:rPr>
          <w:rStyle w:val="HTMLCode"/>
        </w:rPr>
        <w:t>cht</w:t>
      </w:r>
      <w:proofErr w:type="spellEnd"/>
      <w:r>
        <w:rPr>
          <w:rStyle w:val="HTMLCode"/>
        </w:rPr>
        <w:t xml:space="preserve"> ON </w:t>
      </w:r>
      <w:proofErr w:type="spellStart"/>
      <w:r>
        <w:rPr>
          <w:rStyle w:val="HTMLCode"/>
        </w:rPr>
        <w:t>chtg.chtgkey</w:t>
      </w:r>
      <w:proofErr w:type="spellEnd"/>
      <w:r>
        <w:rPr>
          <w:rStyle w:val="HTMLCode"/>
        </w:rPr>
        <w:t>=</w:t>
      </w:r>
      <w:proofErr w:type="spellStart"/>
      <w:r>
        <w:rPr>
          <w:rStyle w:val="HTMLCode"/>
        </w:rPr>
        <w:t>cht.chtgkey</w:t>
      </w:r>
      <w:proofErr w:type="spellEnd"/>
      <w:r>
        <w:rPr>
          <w:rStyle w:val="HTMLCode"/>
        </w:rPr>
        <w:t xml:space="preserve">  AND </w:t>
      </w:r>
      <w:proofErr w:type="spellStart"/>
      <w:r>
        <w:rPr>
          <w:rStyle w:val="HTMLCode"/>
        </w:rPr>
        <w:t>chtg.rvindicator</w:t>
      </w:r>
      <w:proofErr w:type="spellEnd"/>
      <w:r>
        <w:rPr>
          <w:rStyle w:val="HTMLCode"/>
        </w:rPr>
        <w:t xml:space="preserve"> = 'yes' AND </w:t>
      </w:r>
      <w:proofErr w:type="spellStart"/>
      <w:r>
        <w:rPr>
          <w:rStyle w:val="HTMLCode"/>
        </w:rPr>
        <w:t>chtg.chkey</w:t>
      </w:r>
      <w:proofErr w:type="spellEnd"/>
      <w:r>
        <w:rPr>
          <w:rStyle w:val="HTMLCode"/>
        </w:rPr>
        <w:t>=</w:t>
      </w:r>
      <w:proofErr w:type="spellStart"/>
      <w:r>
        <w:rPr>
          <w:rStyle w:val="HTMLCode"/>
        </w:rPr>
        <w:t>cha.chkey</w:t>
      </w:r>
      <w:proofErr w:type="spellEnd"/>
      <w:r>
        <w:rPr>
          <w:rStyle w:val="HTMLCode"/>
        </w:rPr>
        <w:t xml:space="preserve">) AS </w:t>
      </w:r>
      <w:proofErr w:type="spellStart"/>
      <w:r>
        <w:rPr>
          <w:rStyle w:val="HTMLCode"/>
        </w:rPr>
        <w:t>tcl</w:t>
      </w:r>
      <w:proofErr w:type="spellEnd"/>
      <w:r>
        <w:rPr>
          <w:rStyle w:val="HTMLCode"/>
        </w:rPr>
        <w:t>,</w:t>
      </w:r>
    </w:p>
    <w:p w:rsidR="0070689A" w:rsidRDefault="0009254F">
      <w:pPr>
        <w:pStyle w:val="HTMLPreformatted"/>
        <w:divId w:val="375203471"/>
        <w:rPr>
          <w:rStyle w:val="HTMLCode"/>
        </w:rPr>
      </w:pPr>
      <w:proofErr w:type="spellStart"/>
      <w:r>
        <w:rPr>
          <w:rStyle w:val="HTMLCode"/>
        </w:rPr>
        <w:t>major_mu_pct_sum</w:t>
      </w:r>
      <w:proofErr w:type="spellEnd"/>
      <w:r>
        <w:rPr>
          <w:rStyle w:val="HTMLCode"/>
        </w:rPr>
        <w:t xml:space="preserve">, </w:t>
      </w:r>
      <w:proofErr w:type="spellStart"/>
      <w:r>
        <w:rPr>
          <w:rStyle w:val="HTMLCode"/>
        </w:rPr>
        <w:t>mu_pct_sum</w:t>
      </w:r>
      <w:proofErr w:type="spellEnd"/>
    </w:p>
    <w:p w:rsidR="0070689A" w:rsidRDefault="0009254F">
      <w:pPr>
        <w:pStyle w:val="HTMLPreformatted"/>
        <w:divId w:val="375203471"/>
      </w:pPr>
      <w:r>
        <w:rPr>
          <w:rStyle w:val="HTMLCode"/>
        </w:rPr>
        <w:t xml:space="preserve">FROM (#M4 AS MA44 INNER JOIN (component AS </w:t>
      </w:r>
      <w:proofErr w:type="spellStart"/>
      <w:r>
        <w:rPr>
          <w:rStyle w:val="HTMLCode"/>
        </w:rPr>
        <w:t>coa</w:t>
      </w:r>
      <w:proofErr w:type="spellEnd"/>
      <w:r>
        <w:rPr>
          <w:rStyle w:val="HTMLCode"/>
        </w:rPr>
        <w:t xml:space="preserve"> INNER JOIN  </w:t>
      </w:r>
      <w:proofErr w:type="spellStart"/>
      <w:r>
        <w:rPr>
          <w:rStyle w:val="HTMLCode"/>
        </w:rPr>
        <w:t>chorizon</w:t>
      </w:r>
      <w:proofErr w:type="spellEnd"/>
      <w:r>
        <w:rPr>
          <w:rStyle w:val="HTMLCode"/>
        </w:rPr>
        <w:t xml:space="preserve">   AS cha  ON </w:t>
      </w:r>
      <w:proofErr w:type="spellStart"/>
      <w:r>
        <w:rPr>
          <w:rStyle w:val="HTMLCode"/>
        </w:rPr>
        <w:t>cha.cokey</w:t>
      </w:r>
      <w:proofErr w:type="spellEnd"/>
      <w:r>
        <w:rPr>
          <w:rStyle w:val="HTMLCode"/>
        </w:rPr>
        <w:t>=</w:t>
      </w:r>
      <w:proofErr w:type="spellStart"/>
      <w:r>
        <w:rPr>
          <w:rStyle w:val="HTMLCode"/>
        </w:rPr>
        <w:t>coa.cokey</w:t>
      </w:r>
      <w:proofErr w:type="spellEnd"/>
      <w:r>
        <w:rPr>
          <w:rStyle w:val="HTMLCode"/>
        </w:rPr>
        <w:t xml:space="preserve"> AND </w:t>
      </w:r>
      <w:proofErr w:type="spellStart"/>
      <w:r>
        <w:rPr>
          <w:rStyle w:val="HTMLCode"/>
        </w:rPr>
        <w:t>cha.hzdept_r</w:t>
      </w:r>
      <w:proofErr w:type="spellEnd"/>
      <w:r>
        <w:rPr>
          <w:rStyle w:val="HTMLCode"/>
        </w:rPr>
        <w:t xml:space="preserve"> &lt; 15 ) ON MA44.cokey=</w:t>
      </w:r>
      <w:proofErr w:type="spellStart"/>
      <w:r>
        <w:rPr>
          <w:rStyle w:val="HTMLCode"/>
        </w:rPr>
        <w:t>coa.cokey</w:t>
      </w:r>
      <w:proofErr w:type="spellEnd"/>
      <w:r>
        <w:rPr>
          <w:rStyle w:val="HTMLCode"/>
        </w:rPr>
        <w:t xml:space="preserve"> AND MA44.majcompflag = 'Yes' );</w:t>
      </w:r>
    </w:p>
    <w:p w:rsidR="0070689A" w:rsidRDefault="0009254F">
      <w:pPr>
        <w:numPr>
          <w:ilvl w:val="0"/>
          <w:numId w:val="8"/>
        </w:numPr>
        <w:spacing w:before="100" w:beforeAutospacing="1" w:after="100" w:afterAutospacing="1"/>
        <w:divId w:val="375203471"/>
        <w:rPr>
          <w:rFonts w:eastAsia="Times New Roman"/>
        </w:rPr>
      </w:pPr>
      <w:r>
        <w:rPr>
          <w:rFonts w:eastAsia="Times New Roman"/>
        </w:rPr>
        <w:t>Calculates ESP from SAR</w:t>
      </w:r>
      <w:ins w:id="172" w:author="Achen, Aaron - NRCS, Lincoln, NE" w:date="2019-08-06T11:23:00Z">
        <w:r>
          <w:rPr>
            <w:rFonts w:eastAsia="Times New Roman"/>
          </w:rPr>
          <w:t>.</w:t>
        </w:r>
      </w:ins>
    </w:p>
    <w:p w:rsidR="0070689A" w:rsidRDefault="0009254F">
      <w:pPr>
        <w:numPr>
          <w:ilvl w:val="0"/>
          <w:numId w:val="8"/>
        </w:numPr>
        <w:spacing w:before="100" w:beforeAutospacing="1" w:after="100" w:afterAutospacing="1"/>
        <w:divId w:val="375203471"/>
        <w:rPr>
          <w:rFonts w:eastAsia="Times New Roman"/>
        </w:rPr>
      </w:pPr>
      <w:r>
        <w:rPr>
          <w:rFonts w:eastAsia="Times New Roman"/>
        </w:rPr>
        <w:t>Adjusts OM and clay to stay within property ranges of the prediction equation.</w:t>
      </w:r>
    </w:p>
    <w:p w:rsidR="0070689A" w:rsidRDefault="0009254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75203471"/>
      </w:pPr>
      <w:r>
        <w:t xml:space="preserve">aoiid|landunit|mukey|mapunit_acres|cokey|compname|comppct_r|majcompflag|localphase|hzname|hzdept_r|hzdepb_r|claytotall|claytotalr|claytotalh|oml|omr|omh|sar_l|sar_r|sar_h|cec7_l|cec7_r|cec7_h|ec_l|ec_r|ec_h|esp_l|esp_r|esp_h|tcl|mu_pct_sum|major_mu_pct_sum 1|T9981Fld3|354627|0.426|16464494|Daglum|25|Yes|NULL|H1|0|18|18|22|26|2|3|4|0|3|5|10|15|20|0|0|0|-1.28|3.07|5.76|Loam|90|100 1|T9981Fld3|354627|0.426|16464495|Farnuf|65|Yes|NULL|H1|0|20|20|23.5|27|2|3|4|0|0|0|15|17.5|20|0|0|0|-1.28|-1.28|-1.28|Loam|90|100 1|T9981Fld3|354648|0.287|16464607|Amor|25|Yes|NULL|H1|0|20|15|20|25|3|4.5|6|0|0|0|15|17.5|20|0|0|0|-1.28|-1.28|-1.28|Loam|85|100 1|T9981Fld3|354648|0.287|16464612|Reeder|60|Yes|NULL|H1|0|13|10|18.5|27|3|4|5|0|1|1|20|25|30|0|0|0|-1.28|0.21|0.21|Loam|85|100 1|T9981Fld3|354648|0.287|16464612|Reeder|60|Yes|NULL|H2|13|48|18|28|35|1|2|3|0|3|5|15|22.5|30|0|0|0|-1.28|3.07|5.76|Clayloam|85|100 1|T9981Fld3|2494708|1.729|16663930|Amor|49|Yes|NULL|Ap|0|13|18|22|27|2|3|4|0|0|0|15|19|23|0|1|2|-1.28|-1.28|-1.28|Loam|81|100 1|T9981Fld3|2494708|1.729|16663930|Amor|49|Yes|NULL|Bw1|13|23|18|22|30|1|2|3|0|0|0|15|19|25|0|1|2|-1.28|-1.28|-1.28|Loam|81|100 1|T9981Fld3|2494708|1.729|16663931|Cabba|32|Yes|NULL|Ap|0|13|14|19|27|1|2|3|0|0|0|12|15|19|0|1|2|-1.28|-1.28|-1.28|Loam|81|100 </w:t>
      </w:r>
      <w:r>
        <w:lastRenderedPageBreak/>
        <w:t xml:space="preserve">1|T9981Fld3|2494708|1.729|16663931|Cabba|32|Yes|NULL|Bk|13|38|15|22|35|0.5|0.8|1|0|0|0|8|15|25|0|1|2|-1.28|-1.28|-1.28|Loam|81|100 1|T9981Fld3|2525720|56.699|16663899|Daglum|33|Yes|NULL|A|0|7|18|23|27|4|5.5|7|0|0|1|18|27|36|0|1|2|-1.28|-1.28|0.21|Siltloam|88|100 1|T9981Fld3|2525720|56.699|16663899|Daglum|33|Yes|NULL|Btn|12|46|30|38|50|1.5|2|3|5|10|15|21|30|44|0|1|2|5.76|11.89|17.26|Siltyclayloam|88|100 1|T9981Fld3|2525720|56.699|16663899|Daglum|33|Yes|NULL|E|7|12|18|20|27|2.5|3.5|4.5|0|1|2|15|21|31|0|0.5|1|-1.28|0.21|1.66|Siltloam|88|100 1|T9981Fld3|2525720|56.699|16663903|Rhoades|55|Yes|NULL|Btn|8|20|35|38|50|0.5|1.25|2|5|12|20|22|28|42|0|2|4|5.76|14.12|22.02|Clayloam|88|100 1|T9981Fld3|2525720|56.699|16663903|Rhoades|55|Yes|NULL|E|0|8|18|24|27|3|4|5|0|4|10|16|25|32|0|1|2|-1.28|4.43|11.89|Loam|88|100 1|T9981Fld3|2525732|1.35|16663796|Ekalaka|55|Yes|NULL|Ap|0|15|10|14|18|1|1.5|2|0|1|2|8|13|18|0|1|2|-1.28|0.21|1.66|Finesandyloam|72|100 1|T9981Fld3|2525732|1.35|16663797|Yegen|17|Yes|NULL|Ap|0|15|10|15|20|2|3|4|0|0|0|10|17|24|0|0|0|-1.28|-1.28|-1.28|Finesandyloam|72|100 1|T9981Fld3|2525733|0.129|16663951|Vebar|50|Yes|NULL|Ap|0|15|10|14|18|1.5|2|2.5|0|0|0|9|15|20|0|0.400000006|2|-1.28|-1.28|-1.28|Finesandyloam|75|100 1|T9981Fld3|2525733|0.129|16663952|Cohagen|25|Yes|NULL|Ap|0|15|10|14|18|0.5|1|2|0|0|0|9|12|15|0|1|2|-1.28|-1.28|-1.28|Finesandyloam|75|100 1|T9981Fld3|2525739|28.479|16663915|Parshall|20|Yes|NULL|Ap|0|15|10|14|18|2|3.5|4|0|0|0|9|13|16|0|0.200000003|2|-1.28|-1.28|-1.28|Finesandyloam|78|100 1|T9981Fld3|2525739|28.479|16663917|Vebar|58|Yes|NULL|Ap|0|15|10|14|18|1.5|2|2.5|0|0|0|9|12|16|0|0.400000006|2|-1.28|-1.28|-1.28|Finesandyloam|78|100 1|T9981Fld3|2525745|4.983|16663921|Shambo|75|Yes|NULL|Ap|0|15|18|22|27|2|3.5|5|0|0.5|1|14|22|32|0|0.5|2|-1.28|-0.53|0.21|Loam|75|100 1|T9981Fld3|2525746|16.106|16663927|Shambo|78|Yes|NULL|Ap|0|15|18|22|27|2|3.5|5|0|0|0|15|22|32|0|0.5|2|-1.28|-1.28|-1.28|Loam|78|100 1|T9981Fld3|2525754|12.638|16663602|Harriet|75|Yes|occasionallyflooded|Btn|5|46|35|37|50|1|2|3|13|19|25|23|30|46|4|10|16|15.19|21.11|26.26|Clayloam|75|100 1|T9981Fld3|2525754|12.638|16663602|Harriet|75|Yes|occasionallyflooded|E|0|5|12|22|27|3|4.5|6|0|0|0|13|24|34|0|1|2|-1.28|-1.28|-1.28|Loam|75|100 1|T9981Fld3|2525764|17.691|16663611|Regan|55|Yes|saline,occasionallyflooded|Az|0|23|18|25|27|2|4|6|0|0|0|15|23|29|5|8|16|-1.28|-1.28|-1.28|Siltloam|55|100 1|T9981Fld3|2525769|181.356|16663985|Belfield|48|Yes|NULL|Ap|0|18|18|23|27|2|4|6|0|0|1|14|24|34|0.100000001|1|2|-1.28|-1.28|0.21|Siltloam|88|100 1|T9981Fld3|2525769|181.356|16663987|Daglum|40|Yes|NULL|Ap|0|18|27|32|40|2|3|4|0|0|1|20|28|40|0.100000001|1|2|-1.28|-1.28|0.21|Clayloam|88|100 1|T9981Fld3|2755648|2.449|16663766|Reeder|58|Yes|NULL|Ap|0|20|18|23|27|1|2|3|0|0|0|13|20|28|0|0|0|-1.28|-1.28|-1.28|Loam|78|100 1|T9981Fld3|2755648|2.449|16663767|Janesburg|20|Yes|NULL|Ap|0|20|18|22|27|2|3|4|0|0|1|15|21|30|0|0|1|-1.28|-1.28|0.21|Siltloam|78|100 1|T9981Fld3|2755654|4.599|16663846|Reeder|60|Yes|NULL|Ap|0|20|18|23|27|1|2|3|0|0|0|13|20|28|0|0|0|-1.28|-1.28|-1.28|Loam|85|100 1|T9981Fld3|2755654|4.599|16663847|Amor|25|Yes|NULL|Ap|0|20|15|20|25|2|3|4|0|0|0|13|20|28|0|0|0|-1.28|-1.28|-1.28|Loam|85|100 </w:t>
      </w:r>
      <w:r>
        <w:lastRenderedPageBreak/>
        <w:t xml:space="preserve">2|T9981Fld4|2525720|8.623|16663899|Daglum|33|Yes|NULL|A|0|7|18|23|27|4|5.5|7|0|0|1|18|27|36|0|1|2|-1.28|-1.28|0.21|Siltloam|88|100 2|T9981Fld4|2525720|8.623|16663899|Daglum|33|Yes|NULL|Btn|12|46|30|38|50|1.5|2|3|5|10|15|21|30|44|0|1|2|5.76|11.89|17.26|Siltyclayloam|88|100 2|T9981Fld4|2525720|8.623|16663899|Daglum|33|Yes|NULL|E|7|12|18|20|27|2.5|3.5|4.5|0|1|2|15|21|31|0|0.5|1|-1.28|0.21|1.66|Siltloam|88|100 2|T9981Fld4|2525720|8.623|16663903|Rhoades|55|Yes|NULL|Btn|8|20|35|38|50|0.5|1.25|2|5|12|20|22|28|42|0|2|4|5.76|14.12|22.02|Clayloam|88|100 2|T9981Fld4|2525720|8.623|16663903|Rhoades|55|Yes|NULL|E|0|8|18|24|27|3|4|5|0|4|10|16|25|32|0|1|2|-1.28|4.43|11.89|Loam|88|100 2|T9981Fld4|2525724|0.458|16664017|Savage|30|Yes|NULL|Ap|0|15|27|32|38|2|3|4|0|0.200000003|1|20|28|38|0|1|2|-1.28|-0.97|0.21|Clayloam|85|100 2|T9981Fld4|2525724|0.458|16664018|Daglum|20|Yes|NULL|Ap|0|15|27|32|40|2|3|4|0|0|1|20|28|40|0|1|2|-1.28|-1.28|0.21|Clayloam|85|100 2|T9981Fld4|2525724|0.458|16664022|Belfield|35|Yes|NULL|Ap|0|15|18|25|27|2|3|4|0|0.200000003|1|14|24|30|0|1|2|-1.28|-0.97|0.21|Siltloam|85|100 2|T9981Fld4|2525730|31.514|16663991|Regent|68|Yes|NULL|Ap|0|18|27|34|40|2|3|4|0|0|0|21|27|32|0|0.5|2|-1.28|-1.28|-1.28|Siltyclayloam|85|100 2|T9981Fld4|2525730|31.514|16663992|Savage|17|Yes|NULL|Ap|0|18|27|32|40|2|3|4|0|0|0|21|26|32|0|1|2|-1.28|-1.28|-1.28|Siltyclayloam|85|100 2|T9981Fld4|2525745|62.205|16663921|Shambo|75|Yes|NULL|Ap|0|15|18|22|27|2|3.5|5|0|0.5|1|14|22|32|0|0.5|2|-1.28|-0.53|0.21|Loam|75|100 2|T9981Fld4|2525746|63.55|16663927|Shambo|78|Yes|NULL|Ap|0|15|18|22|27|2|3.5|5|0|0|0|15|22|32|0|0.5|2|-1.28|-1.28|-1.28|Loam|78|100 2|T9981Fld4|2525754|23.138|16663602|Harriet|75|Yes|occasionallyflooded|Btn|5|46|35|37|50|1|2|3|13|19|25|23|30|46|4|10|16|15.19|21.11|26.26|Clayloam|75|100 2|T9981Fld4|2525754|23.138|16663602|Harriet|75|Yes|occasionallyflooded|E|0|5|12|22|27|3|4.5|6|0|0|0|13|24|34|0|1|2|-1.28|-1.28|-1.28|Loam|75|100 2|T9981Fld4|2525769|103.909|16663985|Belfield|48|Yes|NULL|Ap|0|18|18|23|27|2|4|6|0|0|1|14|24|34|0.100000001|1|2|-1.28|-1.28|0.21|Siltloam|88|100 2|T9981Fld4|2525769|103.909|16663987|Daglum|40|Yes|NULL|Ap|0|18|27|32|40|2|3|4|0|0|1|20|28|40|0.100000001|1|2|-1.28|-1.28|0.21|Clayloam|88|100 2|T9981Fld4|2755639|0.443|16663554|Savage|62|Yes|NULL|Ap|0|18|27|33|40|1|2|3|0|0|0|18|27|38|0|0|0|-1.28|-1.28|-1.28|Siltyclayloam|80|100 2|T9981Fld4|2755639|0.443|16663555|Grail|18|Yes|NULL|A|13|25|27|31|35|4|5|6|0|0|0|24|32|40|0|1|2|-1.28|-1.28|-1.28|Siltyclayloam|80|100 2|T9981Fld4|2755639|0.443|16663555|Grail|18|Yes|NULL|Ap|0|13|27|31|35|4|5|6|0|0|0|24|32|40|0|1|2|-1.28|-1.28|-1.28|Siltyclayloam|80|100 2|T9981Fld4|2755643|9.641|16663957|Flasher|30|Yes|NULL|A|0|13|8|7|10|0.5|1.5|2.25|0|0|0|3|8|12|0|1|2|-1.28|-1.28|-1.28|Loamyfinesand|88|100 2|T9981Fld4|2755643|9.641|16663957|Flasher|30|Yes|NULL|AC|13|25|8|5|10|0.25|1|1.5|0|0|0|1|6|10|0|1|2|-1.28|-1.28|-1.28|Loamyfinesand|88|100 2|T9981Fld4|2755643|9.641|16663958|Vebar|40|Yes|NULL|A|0|15|10|14|18|1.5|2|3|0|0|0|9|15|20|0|0.400000006|2|-1.28|-1.28|-1.28|Finesandyloam|88|100 2|T9981Fld4|2755643|9.641|16663959|Tally|18|Yes|NULL|A|0|15|10|14|18|1.5|2.5|3.5|0|0|0|9|13|16|0|0.100000001|2|-1.28|-1.28|-1.28|Finesandyloam|88|100 </w:t>
      </w:r>
      <w:r>
        <w:lastRenderedPageBreak/>
        <w:t>2|T9981Fld4|2755648|11.382|16663766|Reeder|58|Yes|NULL|Ap|0|20|18|23|27|1|2|3|0|0|0|13|20|28|0|0|0|-1.28|-1.28|-1.28|Loam|78|100 2|T9981Fld4|2755648|11.382|16663767|Janesburg|20|Yes|NULL|Ap|0|20|18|22|27|2|3|4|0|0|1|15|21|30|0|0|1|-1.28|-1.28|0.21|Siltloam|78|100</w:t>
      </w:r>
    </w:p>
    <w:p w:rsidR="0070689A" w:rsidRDefault="0009254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01350751"/>
        <w:rPr>
          <w:rFonts w:eastAsia="Times New Roman"/>
        </w:rPr>
      </w:pPr>
      <w:bookmarkStart w:id="173" w:name="_Toc16234000"/>
      <w:del w:id="174" w:author="Achen, Aaron - NRCS, Lincoln, NE" w:date="2019-08-06T11:25:00Z">
        <w:r>
          <w:rPr>
            <w:rFonts w:eastAsia="Times New Roman"/>
          </w:rPr>
          <w:delText>a</w:delText>
        </w:r>
      </w:del>
      <w:ins w:id="175" w:author="Achen, Aaron - NRCS, Lincoln, NE" w:date="2019-08-06T11:25:00Z">
        <w:r>
          <w:rPr>
            <w:rFonts w:eastAsia="Times New Roman"/>
          </w:rPr>
          <w:t>A</w:t>
        </w:r>
      </w:ins>
      <w:r>
        <w:rPr>
          <w:rFonts w:eastAsia="Times New Roman"/>
        </w:rPr>
        <w:t>gg2 Table</w:t>
      </w:r>
      <w:bookmarkEnd w:id="173"/>
    </w:p>
    <w:p w:rsidR="0070689A" w:rsidRDefault="0009254F">
      <w:pPr>
        <w:pStyle w:val="HTMLPreformatted"/>
        <w:divId w:val="1001350751"/>
        <w:rPr>
          <w:rStyle w:val="HTMLCode"/>
        </w:rPr>
      </w:pPr>
      <w:r>
        <w:rPr>
          <w:rStyle w:val="HTMLCode"/>
        </w:rPr>
        <w:t>CREATE TABLE #agg2</w:t>
      </w:r>
    </w:p>
    <w:p w:rsidR="0070689A" w:rsidRDefault="0009254F">
      <w:pPr>
        <w:pStyle w:val="HTMLPreformatted"/>
        <w:divId w:val="1001350751"/>
        <w:rPr>
          <w:rStyle w:val="HTMLCode"/>
        </w:rPr>
      </w:pPr>
      <w:r>
        <w:rPr>
          <w:rStyle w:val="HTMLCode"/>
        </w:rPr>
        <w:t xml:space="preserve">(  </w:t>
      </w:r>
      <w:proofErr w:type="spellStart"/>
      <w:r>
        <w:rPr>
          <w:rStyle w:val="HTMLCode"/>
        </w:rPr>
        <w:t>aoiid</w:t>
      </w:r>
      <w:proofErr w:type="spellEnd"/>
      <w:r>
        <w:rPr>
          <w:rStyle w:val="HTMLCode"/>
        </w:rPr>
        <w:t xml:space="preserve"> INT ,</w:t>
      </w:r>
    </w:p>
    <w:p w:rsidR="0070689A" w:rsidRDefault="0009254F">
      <w:pPr>
        <w:pStyle w:val="HTMLPreformatted"/>
        <w:divId w:val="1001350751"/>
        <w:rPr>
          <w:rStyle w:val="HTMLCode"/>
        </w:rPr>
      </w:pPr>
      <w:proofErr w:type="spellStart"/>
      <w:r>
        <w:rPr>
          <w:rStyle w:val="HTMLCode"/>
        </w:rPr>
        <w:t>landunit</w:t>
      </w:r>
      <w:proofErr w:type="spellEnd"/>
      <w:r>
        <w:rPr>
          <w:rStyle w:val="HTMLCode"/>
        </w:rPr>
        <w:t xml:space="preserve"> CHAR(20), </w:t>
      </w:r>
    </w:p>
    <w:p w:rsidR="0070689A" w:rsidRDefault="0009254F">
      <w:pPr>
        <w:pStyle w:val="HTMLPreformatted"/>
        <w:divId w:val="1001350751"/>
        <w:rPr>
          <w:rStyle w:val="HTMLCode"/>
        </w:rPr>
      </w:pPr>
      <w:proofErr w:type="spellStart"/>
      <w:r>
        <w:rPr>
          <w:rStyle w:val="HTMLCode"/>
        </w:rPr>
        <w:t>mukey</w:t>
      </w:r>
      <w:proofErr w:type="spellEnd"/>
      <w:r>
        <w:rPr>
          <w:rStyle w:val="HTMLCode"/>
        </w:rPr>
        <w:t xml:space="preserve"> INT,</w:t>
      </w:r>
    </w:p>
    <w:p w:rsidR="0070689A" w:rsidRDefault="0009254F">
      <w:pPr>
        <w:pStyle w:val="HTMLPreformatted"/>
        <w:divId w:val="1001350751"/>
        <w:rPr>
          <w:rStyle w:val="HTMLCode"/>
        </w:rPr>
      </w:pPr>
      <w:proofErr w:type="spellStart"/>
      <w:r>
        <w:rPr>
          <w:rStyle w:val="HTMLCode"/>
        </w:rPr>
        <w:t>mapunit_acres</w:t>
      </w:r>
      <w:proofErr w:type="spellEnd"/>
      <w:r>
        <w:rPr>
          <w:rStyle w:val="HTMLCode"/>
        </w:rPr>
        <w:t xml:space="preserve"> FLOAT, </w:t>
      </w:r>
    </w:p>
    <w:p w:rsidR="0070689A" w:rsidRDefault="0009254F">
      <w:pPr>
        <w:pStyle w:val="HTMLPreformatted"/>
        <w:divId w:val="1001350751"/>
        <w:rPr>
          <w:rStyle w:val="HTMLCode"/>
        </w:rPr>
      </w:pPr>
      <w:proofErr w:type="spellStart"/>
      <w:r>
        <w:rPr>
          <w:rStyle w:val="HTMLCode"/>
        </w:rPr>
        <w:t>cokey</w:t>
      </w:r>
      <w:proofErr w:type="spellEnd"/>
      <w:r>
        <w:rPr>
          <w:rStyle w:val="HTMLCode"/>
        </w:rPr>
        <w:t xml:space="preserve"> INT,</w:t>
      </w:r>
    </w:p>
    <w:p w:rsidR="0070689A" w:rsidRDefault="0009254F">
      <w:pPr>
        <w:pStyle w:val="HTMLPreformatted"/>
        <w:divId w:val="1001350751"/>
        <w:rPr>
          <w:rStyle w:val="HTMLCode"/>
        </w:rPr>
      </w:pPr>
      <w:proofErr w:type="spellStart"/>
      <w:r>
        <w:rPr>
          <w:rStyle w:val="HTMLCode"/>
        </w:rPr>
        <w:t>compname</w:t>
      </w:r>
      <w:proofErr w:type="spellEnd"/>
      <w:r>
        <w:rPr>
          <w:rStyle w:val="HTMLCode"/>
        </w:rPr>
        <w:t xml:space="preserve"> CHAR(60),</w:t>
      </w:r>
    </w:p>
    <w:p w:rsidR="0070689A" w:rsidRDefault="0009254F">
      <w:pPr>
        <w:pStyle w:val="HTMLPreformatted"/>
        <w:divId w:val="1001350751"/>
        <w:rPr>
          <w:rStyle w:val="HTMLCode"/>
        </w:rPr>
      </w:pPr>
      <w:proofErr w:type="spellStart"/>
      <w:r>
        <w:rPr>
          <w:rStyle w:val="HTMLCode"/>
        </w:rPr>
        <w:t>comppct_r</w:t>
      </w:r>
      <w:proofErr w:type="spellEnd"/>
      <w:r>
        <w:rPr>
          <w:rStyle w:val="HTMLCode"/>
        </w:rPr>
        <w:t xml:space="preserve"> INT,</w:t>
      </w:r>
    </w:p>
    <w:p w:rsidR="0070689A" w:rsidRDefault="0009254F">
      <w:pPr>
        <w:pStyle w:val="HTMLPreformatted"/>
        <w:divId w:val="1001350751"/>
        <w:rPr>
          <w:rStyle w:val="HTMLCode"/>
        </w:rPr>
      </w:pPr>
      <w:proofErr w:type="spellStart"/>
      <w:r>
        <w:rPr>
          <w:rStyle w:val="HTMLCode"/>
        </w:rPr>
        <w:t>majcompflag</w:t>
      </w:r>
      <w:proofErr w:type="spellEnd"/>
      <w:r>
        <w:rPr>
          <w:rStyle w:val="HTMLCode"/>
        </w:rPr>
        <w:t xml:space="preserve">  CHAR(3),</w:t>
      </w:r>
    </w:p>
    <w:p w:rsidR="0070689A" w:rsidRDefault="0009254F">
      <w:pPr>
        <w:pStyle w:val="HTMLPreformatted"/>
        <w:divId w:val="1001350751"/>
        <w:rPr>
          <w:rStyle w:val="HTMLCode"/>
        </w:rPr>
      </w:pPr>
      <w:proofErr w:type="spellStart"/>
      <w:r>
        <w:rPr>
          <w:rStyle w:val="HTMLCode"/>
        </w:rPr>
        <w:t>localphase</w:t>
      </w:r>
      <w:proofErr w:type="spellEnd"/>
      <w:r>
        <w:rPr>
          <w:rStyle w:val="HTMLCode"/>
        </w:rPr>
        <w:t xml:space="preserve"> CHAR(60),</w:t>
      </w:r>
    </w:p>
    <w:p w:rsidR="0070689A" w:rsidRDefault="0009254F">
      <w:pPr>
        <w:pStyle w:val="HTMLPreformatted"/>
        <w:divId w:val="1001350751"/>
        <w:rPr>
          <w:rStyle w:val="HTMLCode"/>
        </w:rPr>
      </w:pPr>
      <w:r>
        <w:rPr>
          <w:rStyle w:val="HTMLCode"/>
        </w:rPr>
        <w:t xml:space="preserve"> </w:t>
      </w:r>
      <w:proofErr w:type="spellStart"/>
      <w:r>
        <w:rPr>
          <w:rStyle w:val="HTMLCode"/>
        </w:rPr>
        <w:t>hzname</w:t>
      </w:r>
      <w:proofErr w:type="spellEnd"/>
      <w:r>
        <w:rPr>
          <w:rStyle w:val="HTMLCode"/>
        </w:rPr>
        <w:t xml:space="preserve"> CHAR(20),</w:t>
      </w:r>
    </w:p>
    <w:p w:rsidR="0070689A" w:rsidRDefault="0009254F">
      <w:pPr>
        <w:pStyle w:val="HTMLPreformatted"/>
        <w:divId w:val="1001350751"/>
        <w:rPr>
          <w:rStyle w:val="HTMLCode"/>
        </w:rPr>
      </w:pPr>
      <w:r>
        <w:rPr>
          <w:rStyle w:val="HTMLCode"/>
        </w:rPr>
        <w:t xml:space="preserve"> </w:t>
      </w:r>
      <w:proofErr w:type="spellStart"/>
      <w:r>
        <w:rPr>
          <w:rStyle w:val="HTMLCode"/>
        </w:rPr>
        <w:t>hzdept_r</w:t>
      </w:r>
      <w:proofErr w:type="spellEnd"/>
      <w:r>
        <w:rPr>
          <w:rStyle w:val="HTMLCode"/>
        </w:rPr>
        <w:t xml:space="preserve"> INT,</w:t>
      </w:r>
    </w:p>
    <w:p w:rsidR="0070689A" w:rsidRDefault="0009254F">
      <w:pPr>
        <w:pStyle w:val="HTMLPreformatted"/>
        <w:divId w:val="1001350751"/>
        <w:rPr>
          <w:rStyle w:val="HTMLCode"/>
        </w:rPr>
      </w:pPr>
      <w:r>
        <w:rPr>
          <w:rStyle w:val="HTMLCode"/>
        </w:rPr>
        <w:t xml:space="preserve"> </w:t>
      </w:r>
      <w:proofErr w:type="spellStart"/>
      <w:r>
        <w:rPr>
          <w:rStyle w:val="HTMLCode"/>
        </w:rPr>
        <w:t>hzdepb_r</w:t>
      </w:r>
      <w:proofErr w:type="spellEnd"/>
      <w:r>
        <w:rPr>
          <w:rStyle w:val="HTMLCode"/>
        </w:rPr>
        <w:t xml:space="preserve"> INT,</w:t>
      </w:r>
    </w:p>
    <w:p w:rsidR="0070689A" w:rsidRDefault="0009254F">
      <w:pPr>
        <w:pStyle w:val="HTMLPreformatted"/>
        <w:divId w:val="1001350751"/>
        <w:rPr>
          <w:rStyle w:val="HTMLCode"/>
        </w:rPr>
      </w:pPr>
      <w:proofErr w:type="spellStart"/>
      <w:r>
        <w:rPr>
          <w:rStyle w:val="HTMLCode"/>
        </w:rPr>
        <w:t>claytotall</w:t>
      </w:r>
      <w:proofErr w:type="spellEnd"/>
      <w:r>
        <w:rPr>
          <w:rStyle w:val="HTMLCode"/>
        </w:rPr>
        <w:t xml:space="preserve"> FLOAT,</w:t>
      </w:r>
    </w:p>
    <w:p w:rsidR="0070689A" w:rsidRDefault="0009254F">
      <w:pPr>
        <w:pStyle w:val="HTMLPreformatted"/>
        <w:divId w:val="1001350751"/>
        <w:rPr>
          <w:rStyle w:val="HTMLCode"/>
        </w:rPr>
      </w:pPr>
      <w:proofErr w:type="spellStart"/>
      <w:r>
        <w:rPr>
          <w:rStyle w:val="HTMLCode"/>
        </w:rPr>
        <w:t>claytotalr</w:t>
      </w:r>
      <w:proofErr w:type="spellEnd"/>
      <w:r>
        <w:rPr>
          <w:rStyle w:val="HTMLCode"/>
        </w:rPr>
        <w:t xml:space="preserve"> FLOAT,</w:t>
      </w:r>
    </w:p>
    <w:p w:rsidR="0070689A" w:rsidRDefault="0009254F">
      <w:pPr>
        <w:pStyle w:val="HTMLPreformatted"/>
        <w:divId w:val="1001350751"/>
        <w:rPr>
          <w:rStyle w:val="HTMLCode"/>
        </w:rPr>
      </w:pPr>
      <w:proofErr w:type="spellStart"/>
      <w:r>
        <w:rPr>
          <w:rStyle w:val="HTMLCode"/>
        </w:rPr>
        <w:t>claytotalh</w:t>
      </w:r>
      <w:proofErr w:type="spellEnd"/>
      <w:r>
        <w:rPr>
          <w:rStyle w:val="HTMLCode"/>
        </w:rPr>
        <w:t xml:space="preserve"> FLOAT,</w:t>
      </w:r>
    </w:p>
    <w:p w:rsidR="0070689A" w:rsidRDefault="0009254F">
      <w:pPr>
        <w:pStyle w:val="HTMLPreformatted"/>
        <w:divId w:val="1001350751"/>
        <w:rPr>
          <w:rStyle w:val="HTMLCode"/>
        </w:rPr>
      </w:pPr>
      <w:proofErr w:type="spellStart"/>
      <w:r>
        <w:rPr>
          <w:rStyle w:val="HTMLCode"/>
        </w:rPr>
        <w:t>oml</w:t>
      </w:r>
      <w:proofErr w:type="spellEnd"/>
      <w:r>
        <w:rPr>
          <w:rStyle w:val="HTMLCode"/>
        </w:rPr>
        <w:t xml:space="preserve">  FLOAT,</w:t>
      </w:r>
    </w:p>
    <w:p w:rsidR="0070689A" w:rsidRDefault="0009254F">
      <w:pPr>
        <w:pStyle w:val="HTMLPreformatted"/>
        <w:divId w:val="1001350751"/>
        <w:rPr>
          <w:rStyle w:val="HTMLCode"/>
        </w:rPr>
      </w:pPr>
      <w:proofErr w:type="spellStart"/>
      <w:r>
        <w:rPr>
          <w:rStyle w:val="HTMLCode"/>
        </w:rPr>
        <w:t>omr</w:t>
      </w:r>
      <w:proofErr w:type="spellEnd"/>
      <w:r>
        <w:rPr>
          <w:rStyle w:val="HTMLCode"/>
        </w:rPr>
        <w:t xml:space="preserve"> FLOAT,</w:t>
      </w:r>
    </w:p>
    <w:p w:rsidR="0070689A" w:rsidRDefault="0009254F">
      <w:pPr>
        <w:pStyle w:val="HTMLPreformatted"/>
        <w:divId w:val="1001350751"/>
        <w:rPr>
          <w:rStyle w:val="HTMLCode"/>
        </w:rPr>
      </w:pPr>
      <w:proofErr w:type="spellStart"/>
      <w:r>
        <w:rPr>
          <w:rStyle w:val="HTMLCode"/>
        </w:rPr>
        <w:t>omh</w:t>
      </w:r>
      <w:proofErr w:type="spellEnd"/>
      <w:r>
        <w:rPr>
          <w:rStyle w:val="HTMLCode"/>
        </w:rPr>
        <w:t xml:space="preserve">  FLOAT,</w:t>
      </w:r>
    </w:p>
    <w:p w:rsidR="0070689A" w:rsidRDefault="0009254F">
      <w:pPr>
        <w:pStyle w:val="HTMLPreformatted"/>
        <w:divId w:val="1001350751"/>
        <w:rPr>
          <w:rStyle w:val="HTMLCode"/>
        </w:rPr>
      </w:pPr>
      <w:r>
        <w:rPr>
          <w:rStyle w:val="HTMLCode"/>
        </w:rPr>
        <w:t xml:space="preserve"> </w:t>
      </w:r>
      <w:proofErr w:type="spellStart"/>
      <w:r>
        <w:rPr>
          <w:rStyle w:val="HTMLCode"/>
        </w:rPr>
        <w:t>sar_l</w:t>
      </w:r>
      <w:proofErr w:type="spellEnd"/>
      <w:r>
        <w:rPr>
          <w:rStyle w:val="HTMLCode"/>
        </w:rPr>
        <w:t xml:space="preserve"> FLOAT,</w:t>
      </w:r>
    </w:p>
    <w:p w:rsidR="0070689A" w:rsidRDefault="0009254F">
      <w:pPr>
        <w:pStyle w:val="HTMLPreformatted"/>
        <w:divId w:val="1001350751"/>
        <w:rPr>
          <w:rStyle w:val="HTMLCode"/>
        </w:rPr>
      </w:pPr>
      <w:r>
        <w:rPr>
          <w:rStyle w:val="HTMLCode"/>
        </w:rPr>
        <w:t xml:space="preserve"> </w:t>
      </w:r>
      <w:proofErr w:type="spellStart"/>
      <w:r>
        <w:rPr>
          <w:rStyle w:val="HTMLCode"/>
        </w:rPr>
        <w:t>sar_r</w:t>
      </w:r>
      <w:proofErr w:type="spellEnd"/>
      <w:r>
        <w:rPr>
          <w:rStyle w:val="HTMLCode"/>
        </w:rPr>
        <w:t xml:space="preserve"> FLOAT,</w:t>
      </w:r>
    </w:p>
    <w:p w:rsidR="0070689A" w:rsidRDefault="0009254F">
      <w:pPr>
        <w:pStyle w:val="HTMLPreformatted"/>
        <w:divId w:val="1001350751"/>
        <w:rPr>
          <w:rStyle w:val="HTMLCode"/>
        </w:rPr>
      </w:pPr>
      <w:r>
        <w:rPr>
          <w:rStyle w:val="HTMLCode"/>
        </w:rPr>
        <w:t xml:space="preserve"> </w:t>
      </w:r>
      <w:proofErr w:type="spellStart"/>
      <w:r>
        <w:rPr>
          <w:rStyle w:val="HTMLCode"/>
        </w:rPr>
        <w:t>sar_h</w:t>
      </w:r>
      <w:proofErr w:type="spellEnd"/>
      <w:r>
        <w:rPr>
          <w:rStyle w:val="HTMLCode"/>
        </w:rPr>
        <w:t xml:space="preserve"> FLOAT,</w:t>
      </w:r>
    </w:p>
    <w:p w:rsidR="0070689A" w:rsidRDefault="0009254F">
      <w:pPr>
        <w:pStyle w:val="HTMLPreformatted"/>
        <w:divId w:val="1001350751"/>
        <w:rPr>
          <w:rStyle w:val="HTMLCode"/>
        </w:rPr>
      </w:pPr>
      <w:r>
        <w:rPr>
          <w:rStyle w:val="HTMLCode"/>
        </w:rPr>
        <w:t xml:space="preserve"> cec7_l FLOAT,</w:t>
      </w:r>
    </w:p>
    <w:p w:rsidR="0070689A" w:rsidRDefault="0009254F">
      <w:pPr>
        <w:pStyle w:val="HTMLPreformatted"/>
        <w:divId w:val="1001350751"/>
        <w:rPr>
          <w:rStyle w:val="HTMLCode"/>
        </w:rPr>
      </w:pPr>
      <w:r>
        <w:rPr>
          <w:rStyle w:val="HTMLCode"/>
        </w:rPr>
        <w:t xml:space="preserve"> cec7_r FLOAT,</w:t>
      </w:r>
    </w:p>
    <w:p w:rsidR="0070689A" w:rsidRDefault="0009254F">
      <w:pPr>
        <w:pStyle w:val="HTMLPreformatted"/>
        <w:divId w:val="1001350751"/>
        <w:rPr>
          <w:rStyle w:val="HTMLCode"/>
        </w:rPr>
      </w:pPr>
      <w:r>
        <w:rPr>
          <w:rStyle w:val="HTMLCode"/>
        </w:rPr>
        <w:t xml:space="preserve"> cec7_h FLOAT,</w:t>
      </w:r>
    </w:p>
    <w:p w:rsidR="0070689A" w:rsidRDefault="0009254F">
      <w:pPr>
        <w:pStyle w:val="HTMLPreformatted"/>
        <w:divId w:val="1001350751"/>
        <w:rPr>
          <w:rStyle w:val="HTMLCode"/>
        </w:rPr>
      </w:pPr>
      <w:r>
        <w:rPr>
          <w:rStyle w:val="HTMLCode"/>
        </w:rPr>
        <w:t xml:space="preserve"> </w:t>
      </w:r>
      <w:proofErr w:type="spellStart"/>
      <w:r>
        <w:rPr>
          <w:rStyle w:val="HTMLCode"/>
        </w:rPr>
        <w:t>ec_l</w:t>
      </w:r>
      <w:proofErr w:type="spellEnd"/>
      <w:r>
        <w:rPr>
          <w:rStyle w:val="HTMLCode"/>
        </w:rPr>
        <w:t xml:space="preserve"> FLOAT,</w:t>
      </w:r>
    </w:p>
    <w:p w:rsidR="0070689A" w:rsidRDefault="0009254F">
      <w:pPr>
        <w:pStyle w:val="HTMLPreformatted"/>
        <w:divId w:val="1001350751"/>
        <w:rPr>
          <w:rStyle w:val="HTMLCode"/>
        </w:rPr>
      </w:pPr>
      <w:r>
        <w:rPr>
          <w:rStyle w:val="HTMLCode"/>
        </w:rPr>
        <w:t xml:space="preserve"> </w:t>
      </w:r>
      <w:proofErr w:type="spellStart"/>
      <w:r>
        <w:rPr>
          <w:rStyle w:val="HTMLCode"/>
        </w:rPr>
        <w:t>ec_r</w:t>
      </w:r>
      <w:proofErr w:type="spellEnd"/>
      <w:r>
        <w:rPr>
          <w:rStyle w:val="HTMLCode"/>
        </w:rPr>
        <w:t xml:space="preserve"> FLOAT,</w:t>
      </w:r>
    </w:p>
    <w:p w:rsidR="0070689A" w:rsidRDefault="0009254F">
      <w:pPr>
        <w:pStyle w:val="HTMLPreformatted"/>
        <w:divId w:val="1001350751"/>
        <w:rPr>
          <w:rStyle w:val="HTMLCode"/>
        </w:rPr>
      </w:pPr>
      <w:r>
        <w:rPr>
          <w:rStyle w:val="HTMLCode"/>
        </w:rPr>
        <w:t xml:space="preserve"> </w:t>
      </w:r>
      <w:proofErr w:type="spellStart"/>
      <w:r>
        <w:rPr>
          <w:rStyle w:val="HTMLCode"/>
        </w:rPr>
        <w:t>ec_h</w:t>
      </w:r>
      <w:proofErr w:type="spellEnd"/>
      <w:r>
        <w:rPr>
          <w:rStyle w:val="HTMLCode"/>
        </w:rPr>
        <w:t xml:space="preserve"> FLOAT,</w:t>
      </w:r>
    </w:p>
    <w:p w:rsidR="0070689A" w:rsidRDefault="0009254F">
      <w:pPr>
        <w:pStyle w:val="HTMLPreformatted"/>
        <w:divId w:val="1001350751"/>
        <w:rPr>
          <w:rStyle w:val="HTMLCode"/>
        </w:rPr>
      </w:pPr>
      <w:r>
        <w:rPr>
          <w:rStyle w:val="HTMLCode"/>
        </w:rPr>
        <w:t xml:space="preserve"> </w:t>
      </w:r>
      <w:proofErr w:type="spellStart"/>
      <w:r>
        <w:rPr>
          <w:rStyle w:val="HTMLCode"/>
        </w:rPr>
        <w:t>esp_l</w:t>
      </w:r>
      <w:proofErr w:type="spellEnd"/>
      <w:r>
        <w:rPr>
          <w:rStyle w:val="HTMLCode"/>
        </w:rPr>
        <w:t xml:space="preserve"> FLOAT,</w:t>
      </w:r>
    </w:p>
    <w:p w:rsidR="0070689A" w:rsidRDefault="0009254F">
      <w:pPr>
        <w:pStyle w:val="HTMLPreformatted"/>
        <w:divId w:val="1001350751"/>
        <w:rPr>
          <w:rStyle w:val="HTMLCode"/>
        </w:rPr>
      </w:pPr>
      <w:proofErr w:type="spellStart"/>
      <w:r>
        <w:rPr>
          <w:rStyle w:val="HTMLCode"/>
        </w:rPr>
        <w:t>esp_r</w:t>
      </w:r>
      <w:proofErr w:type="spellEnd"/>
      <w:r>
        <w:rPr>
          <w:rStyle w:val="HTMLCode"/>
        </w:rPr>
        <w:t xml:space="preserve"> FLOAT,</w:t>
      </w:r>
    </w:p>
    <w:p w:rsidR="0070689A" w:rsidRDefault="0009254F">
      <w:pPr>
        <w:pStyle w:val="HTMLPreformatted"/>
        <w:divId w:val="1001350751"/>
        <w:rPr>
          <w:rStyle w:val="HTMLCode"/>
        </w:rPr>
      </w:pPr>
      <w:proofErr w:type="spellStart"/>
      <w:r>
        <w:rPr>
          <w:rStyle w:val="HTMLCode"/>
        </w:rPr>
        <w:t>esp_h</w:t>
      </w:r>
      <w:proofErr w:type="spellEnd"/>
      <w:r>
        <w:rPr>
          <w:rStyle w:val="HTMLCode"/>
        </w:rPr>
        <w:t xml:space="preserve"> FLOAT, </w:t>
      </w:r>
    </w:p>
    <w:p w:rsidR="0070689A" w:rsidRDefault="0009254F">
      <w:pPr>
        <w:pStyle w:val="HTMLPreformatted"/>
        <w:divId w:val="1001350751"/>
        <w:rPr>
          <w:rStyle w:val="HTMLCode"/>
        </w:rPr>
      </w:pPr>
      <w:proofErr w:type="spellStart"/>
      <w:r>
        <w:rPr>
          <w:rStyle w:val="HTMLCode"/>
        </w:rPr>
        <w:t>tcl</w:t>
      </w:r>
      <w:proofErr w:type="spellEnd"/>
      <w:r>
        <w:rPr>
          <w:rStyle w:val="HTMLCode"/>
        </w:rPr>
        <w:t xml:space="preserve"> CHAR(40),</w:t>
      </w:r>
    </w:p>
    <w:p w:rsidR="0070689A" w:rsidRDefault="0009254F">
      <w:pPr>
        <w:pStyle w:val="HTMLPreformatted"/>
        <w:divId w:val="1001350751"/>
        <w:rPr>
          <w:rStyle w:val="HTMLCode"/>
        </w:rPr>
      </w:pPr>
      <w:r>
        <w:rPr>
          <w:rStyle w:val="HTMLCode"/>
        </w:rPr>
        <w:t xml:space="preserve">sandy INT,  </w:t>
      </w:r>
      <w:proofErr w:type="spellStart"/>
      <w:r>
        <w:rPr>
          <w:rStyle w:val="HTMLCode"/>
        </w:rPr>
        <w:t>major_mu_pct_sum</w:t>
      </w:r>
      <w:proofErr w:type="spellEnd"/>
      <w:r>
        <w:rPr>
          <w:rStyle w:val="HTMLCode"/>
        </w:rPr>
        <w:t xml:space="preserve"> INT,</w:t>
      </w:r>
    </w:p>
    <w:p w:rsidR="0070689A" w:rsidRDefault="0009254F">
      <w:pPr>
        <w:pStyle w:val="HTMLPreformatted"/>
        <w:divId w:val="1001350751"/>
      </w:pPr>
      <w:r>
        <w:rPr>
          <w:rStyle w:val="HTMLCode"/>
        </w:rPr>
        <w:t xml:space="preserve"> </w:t>
      </w:r>
      <w:proofErr w:type="spellStart"/>
      <w:r>
        <w:rPr>
          <w:rStyle w:val="HTMLCode"/>
        </w:rPr>
        <w:t>mu_pct_sum</w:t>
      </w:r>
      <w:proofErr w:type="spellEnd"/>
      <w:r>
        <w:rPr>
          <w:rStyle w:val="HTMLCode"/>
        </w:rPr>
        <w:t xml:space="preserve"> INT);</w:t>
      </w:r>
    </w:p>
    <w:p w:rsidR="0070689A" w:rsidRDefault="0009254F">
      <w:pPr>
        <w:pStyle w:val="HTMLPreformatted"/>
        <w:divId w:val="1001350751"/>
        <w:rPr>
          <w:rStyle w:val="HTMLCode"/>
        </w:rPr>
      </w:pPr>
      <w:r>
        <w:rPr>
          <w:rStyle w:val="HTMLCode"/>
        </w:rPr>
        <w:t>INSERT INTO #agg2</w:t>
      </w:r>
    </w:p>
    <w:p w:rsidR="0070689A" w:rsidRDefault="0009254F">
      <w:pPr>
        <w:pStyle w:val="HTMLPreformatted"/>
        <w:divId w:val="1001350751"/>
        <w:rPr>
          <w:rStyle w:val="HTMLCode"/>
        </w:rPr>
      </w:pPr>
      <w:r>
        <w:rPr>
          <w:rStyle w:val="HTMLCode"/>
        </w:rPr>
        <w:t>SELECT DISTINCT</w:t>
      </w:r>
    </w:p>
    <w:p w:rsidR="0070689A" w:rsidRDefault="0009254F">
      <w:pPr>
        <w:pStyle w:val="HTMLPreformatted"/>
        <w:divId w:val="1001350751"/>
        <w:rPr>
          <w:rStyle w:val="HTMLCode"/>
        </w:rPr>
      </w:pPr>
      <w:proofErr w:type="spellStart"/>
      <w:r>
        <w:rPr>
          <w:rStyle w:val="HTMLCode"/>
        </w:rPr>
        <w:t>aoiid</w:t>
      </w:r>
      <w:proofErr w:type="spellEnd"/>
      <w:r>
        <w:rPr>
          <w:rStyle w:val="HTMLCode"/>
        </w:rPr>
        <w:t xml:space="preserve"> ,</w:t>
      </w:r>
    </w:p>
    <w:p w:rsidR="0070689A" w:rsidRDefault="0009254F">
      <w:pPr>
        <w:pStyle w:val="HTMLPreformatted"/>
        <w:divId w:val="1001350751"/>
        <w:rPr>
          <w:rStyle w:val="HTMLCode"/>
        </w:rPr>
      </w:pPr>
      <w:proofErr w:type="spellStart"/>
      <w:r>
        <w:rPr>
          <w:rStyle w:val="HTMLCode"/>
        </w:rPr>
        <w:t>landunit</w:t>
      </w:r>
      <w:proofErr w:type="spellEnd"/>
      <w:r>
        <w:rPr>
          <w:rStyle w:val="HTMLCode"/>
        </w:rPr>
        <w:t xml:space="preserve">, </w:t>
      </w:r>
    </w:p>
    <w:p w:rsidR="0070689A" w:rsidRDefault="0009254F">
      <w:pPr>
        <w:pStyle w:val="HTMLPreformatted"/>
        <w:divId w:val="1001350751"/>
        <w:rPr>
          <w:rStyle w:val="HTMLCode"/>
        </w:rPr>
      </w:pPr>
      <w:proofErr w:type="spellStart"/>
      <w:r>
        <w:rPr>
          <w:rStyle w:val="HTMLCode"/>
        </w:rPr>
        <w:t>mukey</w:t>
      </w:r>
      <w:proofErr w:type="spellEnd"/>
      <w:r>
        <w:rPr>
          <w:rStyle w:val="HTMLCode"/>
        </w:rPr>
        <w:t>,</w:t>
      </w:r>
    </w:p>
    <w:p w:rsidR="0070689A" w:rsidRDefault="0009254F">
      <w:pPr>
        <w:pStyle w:val="HTMLPreformatted"/>
        <w:divId w:val="1001350751"/>
        <w:rPr>
          <w:rStyle w:val="HTMLCode"/>
        </w:rPr>
      </w:pPr>
      <w:proofErr w:type="spellStart"/>
      <w:r>
        <w:rPr>
          <w:rStyle w:val="HTMLCode"/>
        </w:rPr>
        <w:t>mapunit_acres</w:t>
      </w:r>
      <w:proofErr w:type="spellEnd"/>
      <w:r>
        <w:rPr>
          <w:rStyle w:val="HTMLCode"/>
        </w:rPr>
        <w:t xml:space="preserve">, </w:t>
      </w:r>
    </w:p>
    <w:p w:rsidR="0070689A" w:rsidRDefault="0009254F">
      <w:pPr>
        <w:pStyle w:val="HTMLPreformatted"/>
        <w:divId w:val="1001350751"/>
        <w:rPr>
          <w:rStyle w:val="HTMLCode"/>
        </w:rPr>
      </w:pPr>
      <w:proofErr w:type="spellStart"/>
      <w:r>
        <w:rPr>
          <w:rStyle w:val="HTMLCode"/>
        </w:rPr>
        <w:t>cokey</w:t>
      </w:r>
      <w:proofErr w:type="spellEnd"/>
      <w:r>
        <w:rPr>
          <w:rStyle w:val="HTMLCode"/>
        </w:rPr>
        <w:t>,</w:t>
      </w:r>
    </w:p>
    <w:p w:rsidR="0070689A" w:rsidRDefault="0009254F">
      <w:pPr>
        <w:pStyle w:val="HTMLPreformatted"/>
        <w:divId w:val="1001350751"/>
        <w:rPr>
          <w:rStyle w:val="HTMLCode"/>
        </w:rPr>
      </w:pPr>
      <w:proofErr w:type="spellStart"/>
      <w:r>
        <w:rPr>
          <w:rStyle w:val="HTMLCode"/>
        </w:rPr>
        <w:t>compname</w:t>
      </w:r>
      <w:proofErr w:type="spellEnd"/>
      <w:r>
        <w:rPr>
          <w:rStyle w:val="HTMLCode"/>
        </w:rPr>
        <w:t>,</w:t>
      </w:r>
    </w:p>
    <w:p w:rsidR="0070689A" w:rsidRDefault="0009254F">
      <w:pPr>
        <w:pStyle w:val="HTMLPreformatted"/>
        <w:divId w:val="1001350751"/>
        <w:rPr>
          <w:rStyle w:val="HTMLCode"/>
        </w:rPr>
      </w:pPr>
      <w:proofErr w:type="spellStart"/>
      <w:r>
        <w:rPr>
          <w:rStyle w:val="HTMLCode"/>
        </w:rPr>
        <w:t>comppct_r</w:t>
      </w:r>
      <w:proofErr w:type="spellEnd"/>
      <w:r>
        <w:rPr>
          <w:rStyle w:val="HTMLCode"/>
        </w:rPr>
        <w:t>,</w:t>
      </w:r>
    </w:p>
    <w:p w:rsidR="0070689A" w:rsidRDefault="0009254F">
      <w:pPr>
        <w:pStyle w:val="HTMLPreformatted"/>
        <w:divId w:val="1001350751"/>
        <w:rPr>
          <w:rStyle w:val="HTMLCode"/>
        </w:rPr>
      </w:pPr>
      <w:proofErr w:type="spellStart"/>
      <w:r>
        <w:rPr>
          <w:rStyle w:val="HTMLCode"/>
        </w:rPr>
        <w:t>majcompflag</w:t>
      </w:r>
      <w:proofErr w:type="spellEnd"/>
      <w:r>
        <w:rPr>
          <w:rStyle w:val="HTMLCode"/>
        </w:rPr>
        <w:t>,</w:t>
      </w:r>
    </w:p>
    <w:p w:rsidR="0070689A" w:rsidRDefault="0009254F">
      <w:pPr>
        <w:pStyle w:val="HTMLPreformatted"/>
        <w:divId w:val="1001350751"/>
        <w:rPr>
          <w:rStyle w:val="HTMLCode"/>
        </w:rPr>
      </w:pPr>
      <w:proofErr w:type="spellStart"/>
      <w:r>
        <w:rPr>
          <w:rStyle w:val="HTMLCode"/>
        </w:rPr>
        <w:t>localphase</w:t>
      </w:r>
      <w:proofErr w:type="spellEnd"/>
      <w:r>
        <w:rPr>
          <w:rStyle w:val="HTMLCode"/>
        </w:rPr>
        <w:t>,</w:t>
      </w:r>
    </w:p>
    <w:p w:rsidR="0070689A" w:rsidRDefault="0009254F">
      <w:pPr>
        <w:pStyle w:val="HTMLPreformatted"/>
        <w:divId w:val="1001350751"/>
        <w:rPr>
          <w:rStyle w:val="HTMLCode"/>
        </w:rPr>
      </w:pPr>
      <w:proofErr w:type="spellStart"/>
      <w:r>
        <w:rPr>
          <w:rStyle w:val="HTMLCode"/>
        </w:rPr>
        <w:t>hzname</w:t>
      </w:r>
      <w:proofErr w:type="spellEnd"/>
      <w:r>
        <w:rPr>
          <w:rStyle w:val="HTMLCode"/>
        </w:rPr>
        <w:t>,</w:t>
      </w:r>
    </w:p>
    <w:p w:rsidR="0070689A" w:rsidRDefault="0009254F">
      <w:pPr>
        <w:pStyle w:val="HTMLPreformatted"/>
        <w:divId w:val="1001350751"/>
        <w:rPr>
          <w:rStyle w:val="HTMLCode"/>
        </w:rPr>
      </w:pPr>
      <w:proofErr w:type="spellStart"/>
      <w:r>
        <w:rPr>
          <w:rStyle w:val="HTMLCode"/>
        </w:rPr>
        <w:t>hzdept_r</w:t>
      </w:r>
      <w:proofErr w:type="spellEnd"/>
      <w:r>
        <w:rPr>
          <w:rStyle w:val="HTMLCode"/>
        </w:rPr>
        <w:t>,</w:t>
      </w:r>
    </w:p>
    <w:p w:rsidR="0070689A" w:rsidRDefault="0009254F">
      <w:pPr>
        <w:pStyle w:val="HTMLPreformatted"/>
        <w:divId w:val="1001350751"/>
        <w:rPr>
          <w:rStyle w:val="HTMLCode"/>
        </w:rPr>
      </w:pPr>
      <w:proofErr w:type="spellStart"/>
      <w:r>
        <w:rPr>
          <w:rStyle w:val="HTMLCode"/>
        </w:rPr>
        <w:t>hzdepb_r</w:t>
      </w:r>
      <w:proofErr w:type="spellEnd"/>
      <w:r>
        <w:rPr>
          <w:rStyle w:val="HTMLCode"/>
        </w:rPr>
        <w:t>,</w:t>
      </w:r>
    </w:p>
    <w:p w:rsidR="0070689A" w:rsidRDefault="0009254F">
      <w:pPr>
        <w:pStyle w:val="HTMLPreformatted"/>
        <w:divId w:val="1001350751"/>
        <w:rPr>
          <w:rStyle w:val="HTMLCode"/>
        </w:rPr>
      </w:pPr>
      <w:proofErr w:type="spellStart"/>
      <w:r>
        <w:rPr>
          <w:rStyle w:val="HTMLCode"/>
        </w:rPr>
        <w:lastRenderedPageBreak/>
        <w:t>claytotall</w:t>
      </w:r>
      <w:proofErr w:type="spellEnd"/>
      <w:r>
        <w:rPr>
          <w:rStyle w:val="HTMLCode"/>
        </w:rPr>
        <w:t>,</w:t>
      </w:r>
    </w:p>
    <w:p w:rsidR="0070689A" w:rsidRDefault="0009254F">
      <w:pPr>
        <w:pStyle w:val="HTMLPreformatted"/>
        <w:divId w:val="1001350751"/>
        <w:rPr>
          <w:rStyle w:val="HTMLCode"/>
        </w:rPr>
      </w:pPr>
      <w:proofErr w:type="spellStart"/>
      <w:r>
        <w:rPr>
          <w:rStyle w:val="HTMLCode"/>
        </w:rPr>
        <w:t>claytotalr</w:t>
      </w:r>
      <w:proofErr w:type="spellEnd"/>
      <w:r>
        <w:rPr>
          <w:rStyle w:val="HTMLCode"/>
        </w:rPr>
        <w:t>,</w:t>
      </w:r>
    </w:p>
    <w:p w:rsidR="0070689A" w:rsidRDefault="0009254F">
      <w:pPr>
        <w:pStyle w:val="HTMLPreformatted"/>
        <w:divId w:val="1001350751"/>
        <w:rPr>
          <w:rStyle w:val="HTMLCode"/>
        </w:rPr>
      </w:pPr>
      <w:proofErr w:type="spellStart"/>
      <w:r>
        <w:rPr>
          <w:rStyle w:val="HTMLCode"/>
        </w:rPr>
        <w:t>claytotalh</w:t>
      </w:r>
      <w:proofErr w:type="spellEnd"/>
      <w:r>
        <w:rPr>
          <w:rStyle w:val="HTMLCode"/>
        </w:rPr>
        <w:t>,</w:t>
      </w:r>
    </w:p>
    <w:p w:rsidR="0070689A" w:rsidRDefault="0009254F">
      <w:pPr>
        <w:pStyle w:val="HTMLPreformatted"/>
        <w:divId w:val="1001350751"/>
        <w:rPr>
          <w:rStyle w:val="HTMLCode"/>
        </w:rPr>
      </w:pPr>
      <w:proofErr w:type="spellStart"/>
      <w:r>
        <w:rPr>
          <w:rStyle w:val="HTMLCode"/>
        </w:rPr>
        <w:t>oml</w:t>
      </w:r>
      <w:proofErr w:type="spellEnd"/>
      <w:r>
        <w:rPr>
          <w:rStyle w:val="HTMLCode"/>
        </w:rPr>
        <w:t xml:space="preserve"> ,</w:t>
      </w:r>
    </w:p>
    <w:p w:rsidR="0070689A" w:rsidRDefault="0009254F">
      <w:pPr>
        <w:pStyle w:val="HTMLPreformatted"/>
        <w:divId w:val="1001350751"/>
        <w:rPr>
          <w:rStyle w:val="HTMLCode"/>
        </w:rPr>
      </w:pPr>
      <w:proofErr w:type="spellStart"/>
      <w:r>
        <w:rPr>
          <w:rStyle w:val="HTMLCode"/>
        </w:rPr>
        <w:t>omr</w:t>
      </w:r>
      <w:proofErr w:type="spellEnd"/>
      <w:r>
        <w:rPr>
          <w:rStyle w:val="HTMLCode"/>
        </w:rPr>
        <w:t xml:space="preserve"> ,</w:t>
      </w:r>
    </w:p>
    <w:p w:rsidR="0070689A" w:rsidRDefault="0009254F">
      <w:pPr>
        <w:pStyle w:val="HTMLPreformatted"/>
        <w:divId w:val="1001350751"/>
        <w:rPr>
          <w:rStyle w:val="HTMLCode"/>
        </w:rPr>
      </w:pPr>
      <w:proofErr w:type="spellStart"/>
      <w:r>
        <w:rPr>
          <w:rStyle w:val="HTMLCode"/>
        </w:rPr>
        <w:t>omh</w:t>
      </w:r>
      <w:proofErr w:type="spellEnd"/>
      <w:r>
        <w:rPr>
          <w:rStyle w:val="HTMLCode"/>
        </w:rPr>
        <w:t xml:space="preserve"> ,</w:t>
      </w:r>
    </w:p>
    <w:p w:rsidR="0070689A" w:rsidRDefault="0009254F">
      <w:pPr>
        <w:pStyle w:val="HTMLPreformatted"/>
        <w:divId w:val="1001350751"/>
        <w:rPr>
          <w:rStyle w:val="HTMLCode"/>
        </w:rPr>
      </w:pPr>
      <w:proofErr w:type="spellStart"/>
      <w:r>
        <w:rPr>
          <w:rStyle w:val="HTMLCode"/>
        </w:rPr>
        <w:t>sar_l</w:t>
      </w:r>
      <w:proofErr w:type="spellEnd"/>
      <w:r>
        <w:rPr>
          <w:rStyle w:val="HTMLCode"/>
        </w:rPr>
        <w:t>,</w:t>
      </w:r>
    </w:p>
    <w:p w:rsidR="0070689A" w:rsidRDefault="0009254F">
      <w:pPr>
        <w:pStyle w:val="HTMLPreformatted"/>
        <w:divId w:val="1001350751"/>
        <w:rPr>
          <w:rStyle w:val="HTMLCode"/>
        </w:rPr>
      </w:pPr>
      <w:proofErr w:type="spellStart"/>
      <w:r>
        <w:rPr>
          <w:rStyle w:val="HTMLCode"/>
        </w:rPr>
        <w:t>sar_r</w:t>
      </w:r>
      <w:proofErr w:type="spellEnd"/>
      <w:r>
        <w:rPr>
          <w:rStyle w:val="HTMLCode"/>
        </w:rPr>
        <w:t>,</w:t>
      </w:r>
    </w:p>
    <w:p w:rsidR="0070689A" w:rsidRDefault="0009254F">
      <w:pPr>
        <w:pStyle w:val="HTMLPreformatted"/>
        <w:divId w:val="1001350751"/>
        <w:rPr>
          <w:rStyle w:val="HTMLCode"/>
        </w:rPr>
      </w:pPr>
      <w:proofErr w:type="spellStart"/>
      <w:r>
        <w:rPr>
          <w:rStyle w:val="HTMLCode"/>
        </w:rPr>
        <w:t>sar_h</w:t>
      </w:r>
      <w:proofErr w:type="spellEnd"/>
      <w:r>
        <w:rPr>
          <w:rStyle w:val="HTMLCode"/>
        </w:rPr>
        <w:t>,</w:t>
      </w:r>
    </w:p>
    <w:p w:rsidR="0070689A" w:rsidRDefault="0009254F">
      <w:pPr>
        <w:pStyle w:val="HTMLPreformatted"/>
        <w:divId w:val="1001350751"/>
        <w:rPr>
          <w:rStyle w:val="HTMLCode"/>
        </w:rPr>
      </w:pPr>
      <w:r>
        <w:rPr>
          <w:rStyle w:val="HTMLCode"/>
        </w:rPr>
        <w:t>cec7_l,</w:t>
      </w:r>
    </w:p>
    <w:p w:rsidR="0070689A" w:rsidRDefault="0009254F">
      <w:pPr>
        <w:pStyle w:val="HTMLPreformatted"/>
        <w:divId w:val="1001350751"/>
        <w:rPr>
          <w:rStyle w:val="HTMLCode"/>
        </w:rPr>
      </w:pPr>
      <w:r>
        <w:rPr>
          <w:rStyle w:val="HTMLCode"/>
        </w:rPr>
        <w:t>cec7_r,</w:t>
      </w:r>
    </w:p>
    <w:p w:rsidR="0070689A" w:rsidRDefault="0009254F">
      <w:pPr>
        <w:pStyle w:val="HTMLPreformatted"/>
        <w:divId w:val="1001350751"/>
        <w:rPr>
          <w:rStyle w:val="HTMLCode"/>
        </w:rPr>
      </w:pPr>
      <w:r>
        <w:rPr>
          <w:rStyle w:val="HTMLCode"/>
        </w:rPr>
        <w:t>cec7_h,</w:t>
      </w:r>
    </w:p>
    <w:p w:rsidR="0070689A" w:rsidRDefault="0009254F">
      <w:pPr>
        <w:pStyle w:val="HTMLPreformatted"/>
        <w:divId w:val="1001350751"/>
        <w:rPr>
          <w:rStyle w:val="HTMLCode"/>
        </w:rPr>
      </w:pPr>
      <w:proofErr w:type="spellStart"/>
      <w:r>
        <w:rPr>
          <w:rStyle w:val="HTMLCode"/>
        </w:rPr>
        <w:t>ec_l</w:t>
      </w:r>
      <w:proofErr w:type="spellEnd"/>
      <w:r>
        <w:rPr>
          <w:rStyle w:val="HTMLCode"/>
        </w:rPr>
        <w:t>,</w:t>
      </w:r>
    </w:p>
    <w:p w:rsidR="0070689A" w:rsidRDefault="0009254F">
      <w:pPr>
        <w:pStyle w:val="HTMLPreformatted"/>
        <w:divId w:val="1001350751"/>
        <w:rPr>
          <w:rStyle w:val="HTMLCode"/>
        </w:rPr>
      </w:pPr>
      <w:proofErr w:type="spellStart"/>
      <w:r>
        <w:rPr>
          <w:rStyle w:val="HTMLCode"/>
        </w:rPr>
        <w:t>ec_r</w:t>
      </w:r>
      <w:proofErr w:type="spellEnd"/>
      <w:r>
        <w:rPr>
          <w:rStyle w:val="HTMLCode"/>
        </w:rPr>
        <w:t>,</w:t>
      </w:r>
    </w:p>
    <w:p w:rsidR="0070689A" w:rsidRDefault="0009254F">
      <w:pPr>
        <w:pStyle w:val="HTMLPreformatted"/>
        <w:divId w:val="1001350751"/>
        <w:rPr>
          <w:rStyle w:val="HTMLCode"/>
        </w:rPr>
      </w:pPr>
      <w:proofErr w:type="spellStart"/>
      <w:r>
        <w:rPr>
          <w:rStyle w:val="HTMLCode"/>
        </w:rPr>
        <w:t>ec_h</w:t>
      </w:r>
      <w:proofErr w:type="spellEnd"/>
      <w:r>
        <w:rPr>
          <w:rStyle w:val="HTMLCode"/>
        </w:rPr>
        <w:t>,</w:t>
      </w:r>
    </w:p>
    <w:p w:rsidR="0070689A" w:rsidRDefault="0009254F">
      <w:pPr>
        <w:pStyle w:val="HTMLPreformatted"/>
        <w:divId w:val="1001350751"/>
        <w:rPr>
          <w:rStyle w:val="HTMLCode"/>
        </w:rPr>
      </w:pPr>
      <w:r>
        <w:rPr>
          <w:rStyle w:val="HTMLCode"/>
        </w:rPr>
        <w:t>CASE WHEN cec7_l &lt; 50 + 0 and (cec7_l) IS NOT NULL  and (</w:t>
      </w:r>
      <w:proofErr w:type="spellStart"/>
      <w:r>
        <w:rPr>
          <w:rStyle w:val="HTMLCode"/>
        </w:rPr>
        <w:t>sar_l</w:t>
      </w:r>
      <w:proofErr w:type="spellEnd"/>
      <w:r>
        <w:rPr>
          <w:rStyle w:val="HTMLCode"/>
        </w:rPr>
        <w:t xml:space="preserve">) IS NOT NULL and </w:t>
      </w:r>
      <w:proofErr w:type="spellStart"/>
      <w:r>
        <w:rPr>
          <w:rStyle w:val="HTMLCode"/>
        </w:rPr>
        <w:t>sar_l</w:t>
      </w:r>
      <w:proofErr w:type="spellEnd"/>
      <w:r>
        <w:rPr>
          <w:rStyle w:val="HTMLCode"/>
        </w:rPr>
        <w:t xml:space="preserve"> !=0 and </w:t>
      </w:r>
      <w:proofErr w:type="spellStart"/>
      <w:r>
        <w:rPr>
          <w:rStyle w:val="HTMLCode"/>
        </w:rPr>
        <w:t>sar_l</w:t>
      </w:r>
      <w:proofErr w:type="spellEnd"/>
      <w:r>
        <w:rPr>
          <w:rStyle w:val="HTMLCode"/>
        </w:rPr>
        <w:t xml:space="preserve"> &lt; 40 + 0  and </w:t>
      </w:r>
      <w:proofErr w:type="spellStart"/>
      <w:r>
        <w:rPr>
          <w:rStyle w:val="HTMLCode"/>
        </w:rPr>
        <w:t>ec_l</w:t>
      </w:r>
      <w:proofErr w:type="spellEnd"/>
      <w:r>
        <w:rPr>
          <w:rStyle w:val="HTMLCode"/>
        </w:rPr>
        <w:t xml:space="preserve"> &lt; 20 + 0 then </w:t>
      </w:r>
      <w:proofErr w:type="spellStart"/>
      <w:r>
        <w:rPr>
          <w:rStyle w:val="HTMLCode"/>
        </w:rPr>
        <w:t>esp_l</w:t>
      </w:r>
      <w:proofErr w:type="spellEnd"/>
    </w:p>
    <w:p w:rsidR="0070689A" w:rsidRDefault="0009254F">
      <w:pPr>
        <w:pStyle w:val="HTMLPreformatted"/>
        <w:divId w:val="1001350751"/>
        <w:rPr>
          <w:rStyle w:val="HTMLCode"/>
        </w:rPr>
      </w:pPr>
      <w:r>
        <w:rPr>
          <w:rStyle w:val="HTMLCode"/>
        </w:rPr>
        <w:t xml:space="preserve">            WHEN  </w:t>
      </w:r>
      <w:proofErr w:type="spellStart"/>
      <w:r>
        <w:rPr>
          <w:rStyle w:val="HTMLCode"/>
        </w:rPr>
        <w:t>sar_l</w:t>
      </w:r>
      <w:proofErr w:type="spellEnd"/>
      <w:r>
        <w:rPr>
          <w:rStyle w:val="HTMLCode"/>
        </w:rPr>
        <w:t xml:space="preserve"> !=0 and  (</w:t>
      </w:r>
      <w:proofErr w:type="spellStart"/>
      <w:r>
        <w:rPr>
          <w:rStyle w:val="HTMLCode"/>
        </w:rPr>
        <w:t>sar_l</w:t>
      </w:r>
      <w:proofErr w:type="spellEnd"/>
      <w:r>
        <w:rPr>
          <w:rStyle w:val="HTMLCode"/>
        </w:rPr>
        <w:t>) IS NOT NULL then 1.5*</w:t>
      </w:r>
      <w:proofErr w:type="spellStart"/>
      <w:r>
        <w:rPr>
          <w:rStyle w:val="HTMLCode"/>
        </w:rPr>
        <w:t>sar_l</w:t>
      </w:r>
      <w:proofErr w:type="spellEnd"/>
      <w:r>
        <w:rPr>
          <w:rStyle w:val="HTMLCode"/>
        </w:rPr>
        <w:t>/(1 + 0.015*</w:t>
      </w:r>
      <w:proofErr w:type="spellStart"/>
      <w:r>
        <w:rPr>
          <w:rStyle w:val="HTMLCode"/>
        </w:rPr>
        <w:t>sar_l</w:t>
      </w:r>
      <w:proofErr w:type="spellEnd"/>
      <w:r>
        <w:rPr>
          <w:rStyle w:val="HTMLCode"/>
        </w:rPr>
        <w:t>)</w:t>
      </w:r>
    </w:p>
    <w:p w:rsidR="0070689A" w:rsidRDefault="0009254F">
      <w:pPr>
        <w:pStyle w:val="HTMLPreformatted"/>
        <w:divId w:val="1001350751"/>
        <w:rPr>
          <w:rStyle w:val="HTMLCode"/>
        </w:rPr>
      </w:pPr>
      <w:r>
        <w:rPr>
          <w:rStyle w:val="HTMLCode"/>
        </w:rPr>
        <w:t xml:space="preserve">            WHEN </w:t>
      </w:r>
      <w:proofErr w:type="spellStart"/>
      <w:r>
        <w:rPr>
          <w:rStyle w:val="HTMLCode"/>
        </w:rPr>
        <w:t>sar_l</w:t>
      </w:r>
      <w:proofErr w:type="spellEnd"/>
      <w:r>
        <w:rPr>
          <w:rStyle w:val="HTMLCode"/>
        </w:rPr>
        <w:t xml:space="preserve"> &lt; 0.01 then 0 else null END AS </w:t>
      </w:r>
      <w:proofErr w:type="spellStart"/>
      <w:r>
        <w:rPr>
          <w:rStyle w:val="HTMLCode"/>
        </w:rPr>
        <w:t>esp_l</w:t>
      </w:r>
      <w:proofErr w:type="spellEnd"/>
      <w:r>
        <w:rPr>
          <w:rStyle w:val="HTMLCode"/>
        </w:rPr>
        <w:t xml:space="preserve">, </w:t>
      </w:r>
    </w:p>
    <w:p w:rsidR="0070689A" w:rsidRDefault="0070689A">
      <w:pPr>
        <w:pStyle w:val="HTMLPreformatted"/>
        <w:divId w:val="1001350751"/>
        <w:rPr>
          <w:rStyle w:val="HTMLCode"/>
        </w:rPr>
      </w:pPr>
    </w:p>
    <w:p w:rsidR="0070689A" w:rsidRDefault="0009254F">
      <w:pPr>
        <w:pStyle w:val="HTMLPreformatted"/>
        <w:divId w:val="1001350751"/>
        <w:rPr>
          <w:rStyle w:val="HTMLCode"/>
        </w:rPr>
      </w:pPr>
      <w:r>
        <w:rPr>
          <w:rStyle w:val="HTMLCode"/>
        </w:rPr>
        <w:t xml:space="preserve"> CASE WHEN cec7_r &lt; 50 + 0 and (cec7_r) IS NOT NULL  and (</w:t>
      </w:r>
      <w:proofErr w:type="spellStart"/>
      <w:r>
        <w:rPr>
          <w:rStyle w:val="HTMLCode"/>
        </w:rPr>
        <w:t>sar_r</w:t>
      </w:r>
      <w:proofErr w:type="spellEnd"/>
      <w:r>
        <w:rPr>
          <w:rStyle w:val="HTMLCode"/>
        </w:rPr>
        <w:t xml:space="preserve">) IS NOT NULL and </w:t>
      </w:r>
      <w:proofErr w:type="spellStart"/>
      <w:r>
        <w:rPr>
          <w:rStyle w:val="HTMLCode"/>
        </w:rPr>
        <w:t>sar_r</w:t>
      </w:r>
      <w:proofErr w:type="spellEnd"/>
      <w:r>
        <w:rPr>
          <w:rStyle w:val="HTMLCode"/>
        </w:rPr>
        <w:t xml:space="preserve"> !=0 and </w:t>
      </w:r>
      <w:proofErr w:type="spellStart"/>
      <w:r>
        <w:rPr>
          <w:rStyle w:val="HTMLCode"/>
        </w:rPr>
        <w:t>sar_r</w:t>
      </w:r>
      <w:proofErr w:type="spellEnd"/>
      <w:r>
        <w:rPr>
          <w:rStyle w:val="HTMLCode"/>
        </w:rPr>
        <w:t xml:space="preserve"> &lt; 40 + 0  and </w:t>
      </w:r>
      <w:proofErr w:type="spellStart"/>
      <w:r>
        <w:rPr>
          <w:rStyle w:val="HTMLCode"/>
        </w:rPr>
        <w:t>ec_r</w:t>
      </w:r>
      <w:proofErr w:type="spellEnd"/>
      <w:r>
        <w:rPr>
          <w:rStyle w:val="HTMLCode"/>
        </w:rPr>
        <w:t xml:space="preserve"> &lt; 20 + 0 then </w:t>
      </w:r>
      <w:proofErr w:type="spellStart"/>
      <w:r>
        <w:rPr>
          <w:rStyle w:val="HTMLCode"/>
        </w:rPr>
        <w:t>esp_r</w:t>
      </w:r>
      <w:proofErr w:type="spellEnd"/>
    </w:p>
    <w:p w:rsidR="0070689A" w:rsidRDefault="0009254F">
      <w:pPr>
        <w:pStyle w:val="HTMLPreformatted"/>
        <w:divId w:val="1001350751"/>
        <w:rPr>
          <w:rStyle w:val="HTMLCode"/>
        </w:rPr>
      </w:pPr>
      <w:r>
        <w:rPr>
          <w:rStyle w:val="HTMLCode"/>
        </w:rPr>
        <w:t xml:space="preserve">            WHEN  </w:t>
      </w:r>
      <w:proofErr w:type="spellStart"/>
      <w:r>
        <w:rPr>
          <w:rStyle w:val="HTMLCode"/>
        </w:rPr>
        <w:t>sar_r</w:t>
      </w:r>
      <w:proofErr w:type="spellEnd"/>
      <w:r>
        <w:rPr>
          <w:rStyle w:val="HTMLCode"/>
        </w:rPr>
        <w:t xml:space="preserve"> !=0 and  (</w:t>
      </w:r>
      <w:proofErr w:type="spellStart"/>
      <w:r>
        <w:rPr>
          <w:rStyle w:val="HTMLCode"/>
        </w:rPr>
        <w:t>sar_r</w:t>
      </w:r>
      <w:proofErr w:type="spellEnd"/>
      <w:r>
        <w:rPr>
          <w:rStyle w:val="HTMLCode"/>
        </w:rPr>
        <w:t>) IS NOT NULL then 1.5*</w:t>
      </w:r>
      <w:proofErr w:type="spellStart"/>
      <w:r>
        <w:rPr>
          <w:rStyle w:val="HTMLCode"/>
        </w:rPr>
        <w:t>sar_r</w:t>
      </w:r>
      <w:proofErr w:type="spellEnd"/>
      <w:r>
        <w:rPr>
          <w:rStyle w:val="HTMLCode"/>
        </w:rPr>
        <w:t>/(1 + 0.015*</w:t>
      </w:r>
      <w:proofErr w:type="spellStart"/>
      <w:r>
        <w:rPr>
          <w:rStyle w:val="HTMLCode"/>
        </w:rPr>
        <w:t>sar_r</w:t>
      </w:r>
      <w:proofErr w:type="spellEnd"/>
      <w:r>
        <w:rPr>
          <w:rStyle w:val="HTMLCode"/>
        </w:rPr>
        <w:t>)</w:t>
      </w:r>
    </w:p>
    <w:p w:rsidR="0070689A" w:rsidRDefault="0009254F">
      <w:pPr>
        <w:pStyle w:val="HTMLPreformatted"/>
        <w:divId w:val="1001350751"/>
        <w:rPr>
          <w:rStyle w:val="HTMLCode"/>
        </w:rPr>
      </w:pPr>
      <w:r>
        <w:rPr>
          <w:rStyle w:val="HTMLCode"/>
        </w:rPr>
        <w:t xml:space="preserve">            WHEN </w:t>
      </w:r>
      <w:proofErr w:type="spellStart"/>
      <w:r>
        <w:rPr>
          <w:rStyle w:val="HTMLCode"/>
        </w:rPr>
        <w:t>sar_r</w:t>
      </w:r>
      <w:proofErr w:type="spellEnd"/>
      <w:r>
        <w:rPr>
          <w:rStyle w:val="HTMLCode"/>
        </w:rPr>
        <w:t xml:space="preserve"> &lt; 0.01 then 0 else null END AS </w:t>
      </w:r>
      <w:proofErr w:type="spellStart"/>
      <w:r>
        <w:rPr>
          <w:rStyle w:val="HTMLCode"/>
        </w:rPr>
        <w:t>esp_r</w:t>
      </w:r>
      <w:proofErr w:type="spellEnd"/>
      <w:r>
        <w:rPr>
          <w:rStyle w:val="HTMLCode"/>
        </w:rPr>
        <w:t xml:space="preserve">, </w:t>
      </w:r>
    </w:p>
    <w:p w:rsidR="0070689A" w:rsidRDefault="0070689A">
      <w:pPr>
        <w:pStyle w:val="HTMLPreformatted"/>
        <w:divId w:val="1001350751"/>
        <w:rPr>
          <w:rStyle w:val="HTMLCode"/>
        </w:rPr>
      </w:pPr>
    </w:p>
    <w:p w:rsidR="0070689A" w:rsidRDefault="0009254F">
      <w:pPr>
        <w:pStyle w:val="HTMLPreformatted"/>
        <w:divId w:val="1001350751"/>
        <w:rPr>
          <w:rStyle w:val="HTMLCode"/>
        </w:rPr>
      </w:pPr>
      <w:r>
        <w:rPr>
          <w:rStyle w:val="HTMLCode"/>
        </w:rPr>
        <w:t>CASE WHEN cec7_h &lt; 50 + 0 and (cec7_h) IS NOT NULL  and (</w:t>
      </w:r>
      <w:proofErr w:type="spellStart"/>
      <w:r>
        <w:rPr>
          <w:rStyle w:val="HTMLCode"/>
        </w:rPr>
        <w:t>sar_h</w:t>
      </w:r>
      <w:proofErr w:type="spellEnd"/>
      <w:r>
        <w:rPr>
          <w:rStyle w:val="HTMLCode"/>
        </w:rPr>
        <w:t xml:space="preserve">) IS NOT NULL and </w:t>
      </w:r>
      <w:proofErr w:type="spellStart"/>
      <w:r>
        <w:rPr>
          <w:rStyle w:val="HTMLCode"/>
        </w:rPr>
        <w:t>sar_h</w:t>
      </w:r>
      <w:proofErr w:type="spellEnd"/>
      <w:r>
        <w:rPr>
          <w:rStyle w:val="HTMLCode"/>
        </w:rPr>
        <w:t xml:space="preserve"> !=0 and </w:t>
      </w:r>
      <w:proofErr w:type="spellStart"/>
      <w:r>
        <w:rPr>
          <w:rStyle w:val="HTMLCode"/>
        </w:rPr>
        <w:t>sar_h</w:t>
      </w:r>
      <w:proofErr w:type="spellEnd"/>
      <w:r>
        <w:rPr>
          <w:rStyle w:val="HTMLCode"/>
        </w:rPr>
        <w:t xml:space="preserve"> &lt; 40 + 0  and </w:t>
      </w:r>
      <w:proofErr w:type="spellStart"/>
      <w:r>
        <w:rPr>
          <w:rStyle w:val="HTMLCode"/>
        </w:rPr>
        <w:t>ec_h</w:t>
      </w:r>
      <w:proofErr w:type="spellEnd"/>
      <w:r>
        <w:rPr>
          <w:rStyle w:val="HTMLCode"/>
        </w:rPr>
        <w:t xml:space="preserve"> &lt; 20 + 0 then </w:t>
      </w:r>
      <w:proofErr w:type="spellStart"/>
      <w:r>
        <w:rPr>
          <w:rStyle w:val="HTMLCode"/>
        </w:rPr>
        <w:t>esp_h</w:t>
      </w:r>
      <w:proofErr w:type="spellEnd"/>
    </w:p>
    <w:p w:rsidR="0070689A" w:rsidRDefault="0009254F">
      <w:pPr>
        <w:pStyle w:val="HTMLPreformatted"/>
        <w:divId w:val="1001350751"/>
        <w:rPr>
          <w:rStyle w:val="HTMLCode"/>
        </w:rPr>
      </w:pPr>
      <w:r>
        <w:rPr>
          <w:rStyle w:val="HTMLCode"/>
        </w:rPr>
        <w:t xml:space="preserve">            WHEN  </w:t>
      </w:r>
      <w:proofErr w:type="spellStart"/>
      <w:r>
        <w:rPr>
          <w:rStyle w:val="HTMLCode"/>
        </w:rPr>
        <w:t>sar_h</w:t>
      </w:r>
      <w:proofErr w:type="spellEnd"/>
      <w:r>
        <w:rPr>
          <w:rStyle w:val="HTMLCode"/>
        </w:rPr>
        <w:t xml:space="preserve"> !=0 and  (</w:t>
      </w:r>
      <w:proofErr w:type="spellStart"/>
      <w:r>
        <w:rPr>
          <w:rStyle w:val="HTMLCode"/>
        </w:rPr>
        <w:t>sar_h</w:t>
      </w:r>
      <w:proofErr w:type="spellEnd"/>
      <w:r>
        <w:rPr>
          <w:rStyle w:val="HTMLCode"/>
        </w:rPr>
        <w:t>) IS NOT NULL then 1.5*</w:t>
      </w:r>
      <w:proofErr w:type="spellStart"/>
      <w:r>
        <w:rPr>
          <w:rStyle w:val="HTMLCode"/>
        </w:rPr>
        <w:t>sar_h</w:t>
      </w:r>
      <w:proofErr w:type="spellEnd"/>
      <w:r>
        <w:rPr>
          <w:rStyle w:val="HTMLCode"/>
        </w:rPr>
        <w:t>/(1 + 0.015*</w:t>
      </w:r>
      <w:proofErr w:type="spellStart"/>
      <w:r>
        <w:rPr>
          <w:rStyle w:val="HTMLCode"/>
        </w:rPr>
        <w:t>sar_h</w:t>
      </w:r>
      <w:proofErr w:type="spellEnd"/>
      <w:r>
        <w:rPr>
          <w:rStyle w:val="HTMLCode"/>
        </w:rPr>
        <w:t>)</w:t>
      </w:r>
    </w:p>
    <w:p w:rsidR="0070689A" w:rsidRDefault="0009254F">
      <w:pPr>
        <w:pStyle w:val="HTMLPreformatted"/>
        <w:divId w:val="1001350751"/>
        <w:rPr>
          <w:rStyle w:val="HTMLCode"/>
        </w:rPr>
      </w:pPr>
      <w:r>
        <w:rPr>
          <w:rStyle w:val="HTMLCode"/>
        </w:rPr>
        <w:t xml:space="preserve">           WHEN </w:t>
      </w:r>
      <w:proofErr w:type="spellStart"/>
      <w:r>
        <w:rPr>
          <w:rStyle w:val="HTMLCode"/>
        </w:rPr>
        <w:t>sar_h</w:t>
      </w:r>
      <w:proofErr w:type="spellEnd"/>
      <w:r>
        <w:rPr>
          <w:rStyle w:val="HTMLCode"/>
        </w:rPr>
        <w:t xml:space="preserve"> &lt; 0.01 then 0 else null END AS </w:t>
      </w:r>
      <w:proofErr w:type="spellStart"/>
      <w:r>
        <w:rPr>
          <w:rStyle w:val="HTMLCode"/>
        </w:rPr>
        <w:t>esp_h</w:t>
      </w:r>
      <w:proofErr w:type="spellEnd"/>
      <w:r>
        <w:rPr>
          <w:rStyle w:val="HTMLCode"/>
        </w:rPr>
        <w:t xml:space="preserve">, </w:t>
      </w:r>
    </w:p>
    <w:p w:rsidR="0070689A" w:rsidRDefault="0009254F">
      <w:pPr>
        <w:pStyle w:val="HTMLPreformatted"/>
        <w:divId w:val="1001350751"/>
        <w:rPr>
          <w:rStyle w:val="HTMLCode"/>
        </w:rPr>
      </w:pPr>
      <w:proofErr w:type="spellStart"/>
      <w:r>
        <w:rPr>
          <w:rStyle w:val="HTMLCode"/>
        </w:rPr>
        <w:t>tcl</w:t>
      </w:r>
      <w:proofErr w:type="spellEnd"/>
      <w:r>
        <w:rPr>
          <w:rStyle w:val="HTMLCode"/>
        </w:rPr>
        <w:t xml:space="preserve">, </w:t>
      </w:r>
    </w:p>
    <w:p w:rsidR="0070689A" w:rsidRDefault="0009254F">
      <w:pPr>
        <w:pStyle w:val="HTMLPreformatted"/>
        <w:divId w:val="1001350751"/>
        <w:rPr>
          <w:rStyle w:val="HTMLCode"/>
        </w:rPr>
      </w:pPr>
      <w:r>
        <w:rPr>
          <w:rStyle w:val="HTMLCode"/>
        </w:rPr>
        <w:t xml:space="preserve">CASE WHEN  </w:t>
      </w:r>
      <w:proofErr w:type="spellStart"/>
      <w:r>
        <w:rPr>
          <w:rStyle w:val="HTMLCode"/>
        </w:rPr>
        <w:t>tcl</w:t>
      </w:r>
      <w:proofErr w:type="spellEnd"/>
      <w:r>
        <w:rPr>
          <w:rStyle w:val="HTMLCode"/>
        </w:rPr>
        <w:t xml:space="preserve"> ='Loamy coarse sand' THEN 1</w:t>
      </w:r>
    </w:p>
    <w:p w:rsidR="0070689A" w:rsidRDefault="0009254F">
      <w:pPr>
        <w:pStyle w:val="HTMLPreformatted"/>
        <w:divId w:val="1001350751"/>
        <w:rPr>
          <w:rStyle w:val="HTMLCode"/>
        </w:rPr>
      </w:pPr>
      <w:r>
        <w:rPr>
          <w:rStyle w:val="HTMLCode"/>
        </w:rPr>
        <w:t xml:space="preserve">WHEN  </w:t>
      </w:r>
      <w:proofErr w:type="spellStart"/>
      <w:r>
        <w:rPr>
          <w:rStyle w:val="HTMLCode"/>
        </w:rPr>
        <w:t>tcl</w:t>
      </w:r>
      <w:proofErr w:type="spellEnd"/>
      <w:r>
        <w:rPr>
          <w:rStyle w:val="HTMLCode"/>
        </w:rPr>
        <w:t xml:space="preserve"> = 'Loamy fine sand' THEN 1</w:t>
      </w:r>
    </w:p>
    <w:p w:rsidR="0070689A" w:rsidRDefault="0009254F">
      <w:pPr>
        <w:pStyle w:val="HTMLPreformatted"/>
        <w:divId w:val="1001350751"/>
        <w:rPr>
          <w:rStyle w:val="HTMLCode"/>
        </w:rPr>
      </w:pPr>
      <w:r>
        <w:rPr>
          <w:rStyle w:val="HTMLCode"/>
        </w:rPr>
        <w:t xml:space="preserve">WHEN  </w:t>
      </w:r>
      <w:proofErr w:type="spellStart"/>
      <w:r>
        <w:rPr>
          <w:rStyle w:val="HTMLCode"/>
        </w:rPr>
        <w:t>tcl</w:t>
      </w:r>
      <w:proofErr w:type="spellEnd"/>
      <w:r>
        <w:rPr>
          <w:rStyle w:val="HTMLCode"/>
        </w:rPr>
        <w:t xml:space="preserve"> = 'Loamy sand'  THEN 1</w:t>
      </w:r>
    </w:p>
    <w:p w:rsidR="0070689A" w:rsidRDefault="0009254F">
      <w:pPr>
        <w:pStyle w:val="HTMLPreformatted"/>
        <w:divId w:val="1001350751"/>
        <w:rPr>
          <w:rStyle w:val="HTMLCode"/>
        </w:rPr>
      </w:pPr>
      <w:r>
        <w:rPr>
          <w:rStyle w:val="HTMLCode"/>
        </w:rPr>
        <w:t xml:space="preserve">WHEN  </w:t>
      </w:r>
      <w:proofErr w:type="spellStart"/>
      <w:r>
        <w:rPr>
          <w:rStyle w:val="HTMLCode"/>
        </w:rPr>
        <w:t>tcl</w:t>
      </w:r>
      <w:proofErr w:type="spellEnd"/>
      <w:r>
        <w:rPr>
          <w:rStyle w:val="HTMLCode"/>
        </w:rPr>
        <w:t xml:space="preserve"> = 'Sand' THEN 1</w:t>
      </w:r>
    </w:p>
    <w:p w:rsidR="0070689A" w:rsidRDefault="0009254F">
      <w:pPr>
        <w:pStyle w:val="HTMLPreformatted"/>
        <w:divId w:val="1001350751"/>
        <w:rPr>
          <w:rStyle w:val="HTMLCode"/>
        </w:rPr>
      </w:pPr>
      <w:r>
        <w:rPr>
          <w:rStyle w:val="HTMLCode"/>
        </w:rPr>
        <w:t xml:space="preserve">WHEN  </w:t>
      </w:r>
      <w:proofErr w:type="spellStart"/>
      <w:r>
        <w:rPr>
          <w:rStyle w:val="HTMLCode"/>
        </w:rPr>
        <w:t>tcl</w:t>
      </w:r>
      <w:proofErr w:type="spellEnd"/>
      <w:r>
        <w:rPr>
          <w:rStyle w:val="HTMLCode"/>
        </w:rPr>
        <w:t xml:space="preserve"> = 'Coarse sand' THEN 1</w:t>
      </w:r>
    </w:p>
    <w:p w:rsidR="0070689A" w:rsidRDefault="0009254F">
      <w:pPr>
        <w:pStyle w:val="HTMLPreformatted"/>
        <w:divId w:val="1001350751"/>
        <w:rPr>
          <w:rStyle w:val="HTMLCode"/>
        </w:rPr>
      </w:pPr>
      <w:r>
        <w:rPr>
          <w:rStyle w:val="HTMLCode"/>
        </w:rPr>
        <w:t xml:space="preserve">WHEN  </w:t>
      </w:r>
      <w:proofErr w:type="spellStart"/>
      <w:r>
        <w:rPr>
          <w:rStyle w:val="HTMLCode"/>
        </w:rPr>
        <w:t>tcl</w:t>
      </w:r>
      <w:proofErr w:type="spellEnd"/>
      <w:r>
        <w:rPr>
          <w:rStyle w:val="HTMLCode"/>
        </w:rPr>
        <w:t xml:space="preserve"> = 'Fine sand' THEN 1 ELSE 0 END AS sandy, </w:t>
      </w:r>
      <w:proofErr w:type="spellStart"/>
      <w:r>
        <w:rPr>
          <w:rStyle w:val="HTMLCode"/>
        </w:rPr>
        <w:t>major_mu_pct_sum</w:t>
      </w:r>
      <w:proofErr w:type="spellEnd"/>
      <w:r>
        <w:rPr>
          <w:rStyle w:val="HTMLCode"/>
        </w:rPr>
        <w:t xml:space="preserve">, </w:t>
      </w:r>
      <w:proofErr w:type="spellStart"/>
      <w:r>
        <w:rPr>
          <w:rStyle w:val="HTMLCode"/>
        </w:rPr>
        <w:t>mu_pct_sum</w:t>
      </w:r>
      <w:proofErr w:type="spellEnd"/>
    </w:p>
    <w:p w:rsidR="0070689A" w:rsidRDefault="0009254F">
      <w:pPr>
        <w:pStyle w:val="HTMLPreformatted"/>
        <w:divId w:val="1001350751"/>
      </w:pPr>
      <w:r>
        <w:rPr>
          <w:rStyle w:val="HTMLCode"/>
        </w:rPr>
        <w:t>FROM #agg1;</w:t>
      </w:r>
    </w:p>
    <w:p w:rsidR="0070689A" w:rsidRDefault="0009254F">
      <w:pPr>
        <w:numPr>
          <w:ilvl w:val="0"/>
          <w:numId w:val="11"/>
        </w:numPr>
        <w:spacing w:before="100" w:beforeAutospacing="1" w:after="100" w:afterAutospacing="1"/>
        <w:divId w:val="1001350751"/>
        <w:rPr>
          <w:rFonts w:eastAsia="Times New Roman"/>
        </w:rPr>
      </w:pPr>
      <w:r>
        <w:rPr>
          <w:rFonts w:eastAsia="Times New Roman"/>
        </w:rPr>
        <w:t>Determine if the texture is sandy.</w:t>
      </w:r>
    </w:p>
    <w:p w:rsidR="0070689A" w:rsidRDefault="0009254F">
      <w:pPr>
        <w:numPr>
          <w:ilvl w:val="0"/>
          <w:numId w:val="11"/>
        </w:numPr>
        <w:spacing w:before="100" w:beforeAutospacing="1" w:after="100" w:afterAutospacing="1"/>
        <w:divId w:val="1001350751"/>
        <w:rPr>
          <w:rFonts w:eastAsia="Times New Roman"/>
        </w:rPr>
      </w:pPr>
      <w:r>
        <w:rPr>
          <w:rFonts w:eastAsia="Times New Roman"/>
        </w:rPr>
        <w:t>Adjusts OM and clay to stay within property ranges of the prediction equation.</w:t>
      </w:r>
    </w:p>
    <w:p w:rsidR="0070689A" w:rsidRDefault="0009254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01350751"/>
      </w:pPr>
      <w:r>
        <w:t xml:space="preserve">aoiid|landunit|mukey|mapunit_acres|cokey|compname|comppct_r|majcompflag|localphase|hzname|hzdept_r|hzdepb_r|claytotall|claytotalr|claytotalh|oml|omr|omh|sar_l|sar_r|sar_h|cec7_l|cec7_r|cec7_h|ec_l|ec_r|ec_h|esp_l|esp_r|esp_h|tcl|major_mu_pct_sum|mu_pct_sum 1|T9981Fld3|354627|0.426|16464494|Daglum|25|Yes|NULL|H1|0|18|18|22|26|2|3|4|0|3|5|10|15|20|0|0|0|-1.28|3.07|5.76|Loam|90|100 1|T9981Fld3|354627|0.426|16464495|Farnuf|65|Yes|NULL|H1|0|20|20|23.5|27|2|3|4|0|0|0|15|17.5|20|0|0|0|-1.28|-1.28|-1.28|Loam|90|100 1|T9981Fld3|354648|0.287|16464607|Amor|25|Yes|NULL|H1|0|20|15|20|25|3|4.5|6|0|0|0|15|17.5|20|0|0|0|-1.28|-1.28|-1.28|Loam|85|100 </w:t>
      </w:r>
      <w:r>
        <w:lastRenderedPageBreak/>
        <w:t xml:space="preserve">1|T9981Fld3|354648|0.287|16464612|Reeder|60|Yes|NULL|H1|0|13|10|18.5|27|3|4|5|0|1|1|20|25|30|0|0|0|-1.28|0.21|0.21|Loam|85|100 1|T9981Fld3|354648|0.287|16464612|Reeder|60|Yes|NULL|H2|13|48|18|28|35|1|2|3|0|3|5|15|22.5|30|0|0|0|-1.28|3.07|5.76|Clayloam|85|100 1|T9981Fld3|2494708|1.729|16663930|Amor|49|Yes|NULL|Ap|0|13|18|22|27|2|3|4|0|0|0|15|19|23|0|1|2|-1.28|-1.28|-1.28|Loam|81|100 1|T9981Fld3|2494708|1.729|16663930|Amor|49|Yes|NULL|Bw1|13|23|18|22|30|1|2|3|0|0|0|15|19|25|0|1|2|-1.28|-1.28|-1.28|Loam|81|100 1|T9981Fld3|2494708|1.729|16663931|Cabba|32|Yes|NULL|Ap|0|13|14|19|27|1|2|3|0|0|0|12|15|19|0|1|2|-1.28|-1.28|-1.28|Loam|81|100 1|T9981Fld3|2494708|1.729|16663931|Cabba|32|Yes|NULL|Bk|13|38|15|22|35|0.5|0.8|1|0|0|0|8|15|25|0|1|2|-1.28|-1.28|-1.28|Loam|81|100 1|T9981Fld3|2525720|56.699|16663899|Daglum|33|Yes|NULL|A|0|7|18|23|27|4|5.5|7|0|0|1|18|27|36|0|1|2|-1.28|-1.28|0.21|Siltloam|88|100 1|T9981Fld3|2525720|56.699|16663899|Daglum|33|Yes|NULL|Btn|12|46|30|38|50|1.5|2|3|5|10|15|21|30|44|0|1|2|5.76|11.89|17.26|Siltyclayloam|88|100 1|T9981Fld3|2525720|56.699|16663899|Daglum|33|Yes|NULL|E|7|12|18|20|27|2.5|3.5|4.5|0|1|2|15|21|31|0|0.5|1|-1.28|0.21|1.66|Siltloam|88|100 1|T9981Fld3|2525720|56.699|16663903|Rhoades|55|Yes|NULL|Btn|8|20|35|38|50|0.5|1.25|2|5|12|20|22|28|42|0|2|4|5.76|14.12|22.02|Clayloam|88|100 1|T9981Fld3|2525720|56.699|16663903|Rhoades|55|Yes|NULL|E|0|8|18|24|27|3|4|5|0|4|10|16|25|32|0|1|2|-1.28|4.43|11.89|Loam|88|100 1|T9981Fld3|2525732|1.35|16663796|Ekalaka|55|Yes|NULL|Ap|0|15|10|14|18|1|1.5|2|0|1|2|8|13|18|0|1|2|-1.28|0.21|1.66|Finesandyloam|72|100 1|T9981Fld3|2525732|1.35|16663797|Yegen|17|Yes|NULL|Ap|0|15|10|15|20|2|3|4|0|0|0|10|17|24|0|0|0|-1.28|-1.28|-1.28|Finesandyloam|72|100 1|T9981Fld3|2525733|0.129|16663951|Vebar|50|Yes|NULL|Ap|0|15|10|14|18|1.5|2|2.5|0|0|0|9|15|20|0|0.4|2|-1.28|-1.28|-1.28|Finesandyloam|75|100 1|T9981Fld3|2525733|0.129|16663952|Cohagen|25|Yes|NULL|Ap|0|15|10|14|18|0.5|1|2|0|0|0|9|12|15|0|1|2|-1.28|-1.28|-1.28|Finesandyloam|75|100 1|T9981Fld3|2525739|28.479|16663915|Parshall|20|Yes|NULL|Ap|0|15|10|14|18|2|3.5|4|0|0|0|9|13|16|0|0.2|2|-1.28|-1.28|-1.28|Finesandyloam|78|100 1|T9981Fld3|2525739|28.479|16663917|Vebar|58|Yes|NULL|Ap|0|15|10|14|18|1.5|2|2.5|0|0|0|9|12|16|0|0.4|2|-1.28|-1.28|-1.28|Finesandyloam|78|100 1|T9981Fld3|2525745|4.983|16663921|Shambo|75|Yes|NULL|Ap|0|15|18|22|27|2|3.5|5|0|0.5|1|14|22|32|0|0.5|2|-1.28|-0.53|0.21|Loam|75|100 1|T9981Fld3|2525746|16.106|16663927|Shambo|78|Yes|NULL|Ap|0|15|18|22|27|2|3.5|5|0|0|0|15|22|32|0|0.5|2|-1.28|-1.28|-1.28|Loam|78|100 1|T9981Fld3|2525754|12.638|16663602|Harriet|75|Yes|occasionallyflooded|Btn|5|46|35|37|50|1|2|3|13|19|25|23|30|46|4|10|16|15.19|21.11|26.26|Clayloam|75|100 1|T9981Fld3|2525754|12.638|16663602|Harriet|75|Yes|occasionallyflooded|E|0|5|12|22|27|3|4.5|6|0|0|0|13|24|34|0|1|2|-1.28|-1.28|-1.28|Loam|75|100 1|T9981Fld3|2525764|17.691|16663611|Regan|55|Yes|saline,occasionallyflooded|Az|0|23|18|25|27|2|4|6|0|0|0|15|23|29|5|8|16|-1.28|-1.28|-1.28|Siltloam|55|100 1|T9981Fld3|2525769|181.356|16663985|Belfield|48|Yes|NULL|Ap|0|18|18|23|27|2|4|6|0|0|1|14|24|34|0.1|1|2|-1.28|-1.28|0.21|Siltloam|88|100 </w:t>
      </w:r>
      <w:r>
        <w:lastRenderedPageBreak/>
        <w:t xml:space="preserve">1|T9981Fld3|2525769|181.356|16663987|Daglum|40|Yes|NULL|Ap|0|18|27|32|40|2|3|4|0|0|1|20|28|40|0.1|1|2|-1.28|-1.28|0.21|Clayloam|88|100 1|T9981Fld3|2755648|2.449|16663766|Reeder|58|Yes|NULL|Ap|0|20|18|23|27|1|2|3|0|0|0|13|20|28|0|0|0|-1.28|-1.28|-1.28|Loam|78|100 1|T9981Fld3|2755648|2.449|16663767|Janesburg|20|Yes|NULL|Ap|0|20|18|22|27|2|3|4|0|0|1|15|21|30|0|0|1|-1.28|-1.28|0.21|Siltloam|78|100 1|T9981Fld3|2755654|4.599|16663846|Reeder|60|Yes|NULL|Ap|0|20|18|23|27|1|2|3|0|0|0|13|20|28|0|0|0|-1.28|-1.28|-1.28|Loam|85|100 1|T9981Fld3|2755654|4.599|16663847|Amor|25|Yes|NULL|Ap|0|20|15|20|25|2|3|4|0|0|0|13|20|28|0|0|0|-1.28|-1.28|-1.28|Loam|85|100 2|T9981Fld4|2525720|8.623|16663899|Daglum|33|Yes|NULL|A|0|7|18|23|27|4|5.5|7|0|0|1|18|27|36|0|1|2|-1.28|-1.28|0.21|Siltloam|88|100 2|T9981Fld4|2525720|8.623|16663899|Daglum|33|Yes|NULL|Btn|12|46|30|38|50|1.5|2|3|5|10|15|21|30|44|0|1|2|5.76|11.89|17.26|Siltyclayloam|88|100 2|T9981Fld4|2525720|8.623|16663899|Daglum|33|Yes|NULL|E|7|12|18|20|27|2.5|3.5|4.5|0|1|2|15|21|31|0|0.5|1|-1.28|0.21|1.66|Siltloam|88|100 2|T9981Fld4|2525720|8.623|16663903|Rhoades|55|Yes|NULL|Btn|8|20|35|38|50|0.5|1.25|2|5|12|20|22|28|42|0|2|4|5.76|14.12|22.02|Clayloam|88|100 2|T9981Fld4|2525720|8.623|16663903|Rhoades|55|Yes|NULL|E|0|8|18|24|27|3|4|5|0|4|10|16|25|32|0|1|2|-1.28|4.43|11.89|Loam|88|100 2|T9981Fld4|2525724|0.458|16664017|Savage|30|Yes|NULL|Ap|0|15|27|32|38|2|3|4|0|0.2|1|20|28|38|0|1|2|-1.28|-0.97|0.21|Clayloam|85|100 2|T9981Fld4|2525724|0.458|16664018|Daglum|20|Yes|NULL|Ap|0|15|27|32|40|2|3|4|0|0|1|20|28|40|0|1|2|-1.28|-1.28|0.21|Clayloam|85|100 2|T9981Fld4|2525724|0.458|16664022|Belfield|35|Yes|NULL|Ap|0|15|18|25|27|2|3|4|0|0.2|1|14|24|30|0|1|2|-1.28|-0.97|0.21|Siltloam|85|100 2|T9981Fld4|2525730|31.514|16663991|Regent|68|Yes|NULL|Ap|0|18|27|34|40|2|3|4|0|0|0|21|27|32|0|0.5|2|-1.28|-1.28|-1.28|Siltyclayloam|85|100 2|T9981Fld4|2525730|31.514|16663992|Savage|17|Yes|NULL|Ap|0|18|27|32|40|2|3|4|0|0|0|21|26|32|0|1|2|-1.28|-1.28|-1.28|Siltyclayloam|85|100 2|T9981Fld4|2525745|62.205|16663921|Shambo|75|Yes|NULL|Ap|0|15|18|22|27|2|3.5|5|0|0.5|1|14|22|32|0|0.5|2|-1.28|-0.53|0.21|Loam|75|100 2|T9981Fld4|2525746|63.55|16663927|Shambo|78|Yes|NULL|Ap|0|15|18|22|27|2|3.5|5|0|0|0|15|22|32|0|0.5|2|-1.28|-1.28|-1.28|Loam|78|100 2|T9981Fld4|2525754|23.138|16663602|Harriet|75|Yes|occasionallyflooded|Btn|5|46|35|37|50|1|2|3|13|19|25|23|30|46|4|10|16|15.19|21.11|26.26|Clayloam|75|100 2|T9981Fld4|2525754|23.138|16663602|Harriet|75|Yes|occasionallyflooded|E|0|5|12|22|27|3|4.5|6|0|0|0|13|24|34|0|1|2|-1.28|-1.28|-1.28|Loam|75|100 2|T9981Fld4|2525769|103.909|16663985|Belfield|48|Yes|NULL|Ap|0|18|18|23|27|2|4|6|0|0|1|14|24|34|0.1|1|2|-1.28|-1.28|0.21|Siltloam|88|100 2|T9981Fld4|2525769|103.909|16663987|Daglum|40|Yes|NULL|Ap|0|18|27|32|40|2|3|4|0|0|1|20|28|40|0.1|1|2|-1.28|-1.28|0.21|Clayloam|88|100 2|T9981Fld4|2755639|0.443|16663554|Savage|62|Yes|NULL|Ap|0|18|27|33|40|1|2|3|0|0|0|18|27|38|0|0|0|-1.28|-1.28|-1.28|Siltyclayloam|80|100 2|T9981Fld4|2755639|0.443|16663555|Grail|18|Yes|NULL|A|13|25|27|31|35|4|5|6|0|0|0|24|32|40|0|1|2|-1.28|-1.28|-1.28|Siltyclayloam|80|100 </w:t>
      </w:r>
      <w:r>
        <w:lastRenderedPageBreak/>
        <w:t>2|T9981Fld4|2755639|0.443|16663555|Grail|18|Yes|NULL|Ap|0|13|27|31|35|4|5|6|0|0|0|24|32|40|0|1|2|-1.28|-1.28|-1.28|Siltyclayloam|80|100 2|T9981Fld4|2755643|9.641|16663957|Flasher|30|Yes|NULL|A|0|13|8|7|10|0.5|1.5|2.25|0|0|0|3|8|12|0|1|2|-1.28|-1.28|-1.28|Loamyfinesand|88|100 2|T9981Fld4|2755643|9.641|16663957|Flasher|30|Yes|NULL|AC|13|25|8|5|10|0.25|1|1.5|0|0|0|1|6|10|0|1|2|-1.28|-1.28|-1.28|Loamyfinesand|88|100 2|T9981Fld4|2755643|9.641|16663958|Vebar|40|Yes|NULL|A|0|15|10|14|18|1.5|2|3|0|0|0|9|15|20|0|0.4|2|-1.28|-1.28|-1.28|Finesandyloam|88|100 2|T9981Fld4|2755643|9.641|16663959|Tally|18|Yes|NULL|A|0|15|10|14|18|1.5|2.5|3.5|0|0|0|9|13|16|0|0.1|2|-1.28|-1.28|-1.28|Finesandyloam|88|100 2|T9981Fld4|2755648|11.382|16663766|Reeder|58|Yes|NULL|Ap|0|20|18|23|27|1|2|3|0|0|0|13|20|28|0|0|0|-1.28|-1.28|-1.28|Loam|78|100 2|T9981Fld4|2755648|11.382|16663767|Janesburg|20|Yes|NULL|Ap|0|20|18|22|27|2|3|4|0|0|1|15|21|30|0|0|1|-1.28|-1.28|0.21|Siltloam|78|100</w:t>
      </w:r>
    </w:p>
    <w:p w:rsidR="0070689A" w:rsidRDefault="0009254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127235867"/>
        <w:rPr>
          <w:rFonts w:eastAsia="Times New Roman"/>
        </w:rPr>
      </w:pPr>
      <w:bookmarkStart w:id="176" w:name="_Toc16234001"/>
      <w:r>
        <w:rPr>
          <w:rFonts w:eastAsia="Times New Roman"/>
        </w:rPr>
        <w:t>Agg3 Table</w:t>
      </w:r>
      <w:bookmarkEnd w:id="176"/>
    </w:p>
    <w:p w:rsidR="0070689A" w:rsidRDefault="0009254F">
      <w:pPr>
        <w:pStyle w:val="HTMLPreformatted"/>
        <w:divId w:val="2127235867"/>
        <w:rPr>
          <w:rStyle w:val="HTMLCode"/>
        </w:rPr>
      </w:pPr>
      <w:r>
        <w:rPr>
          <w:rStyle w:val="HTMLCode"/>
        </w:rPr>
        <w:t>CREATE TABLE #agg3</w:t>
      </w:r>
    </w:p>
    <w:p w:rsidR="0070689A" w:rsidRDefault="0009254F">
      <w:pPr>
        <w:pStyle w:val="HTMLPreformatted"/>
        <w:divId w:val="2127235867"/>
        <w:rPr>
          <w:rStyle w:val="HTMLCode"/>
        </w:rPr>
      </w:pPr>
      <w:r>
        <w:rPr>
          <w:rStyle w:val="HTMLCode"/>
        </w:rPr>
        <w:t xml:space="preserve">(  </w:t>
      </w:r>
      <w:proofErr w:type="spellStart"/>
      <w:r>
        <w:rPr>
          <w:rStyle w:val="HTMLCode"/>
        </w:rPr>
        <w:t>aoiid</w:t>
      </w:r>
      <w:proofErr w:type="spellEnd"/>
      <w:r>
        <w:rPr>
          <w:rStyle w:val="HTMLCode"/>
        </w:rPr>
        <w:t xml:space="preserve"> INT ,</w:t>
      </w:r>
    </w:p>
    <w:p w:rsidR="0070689A" w:rsidRDefault="0009254F">
      <w:pPr>
        <w:pStyle w:val="HTMLPreformatted"/>
        <w:divId w:val="2127235867"/>
        <w:rPr>
          <w:rStyle w:val="HTMLCode"/>
        </w:rPr>
      </w:pPr>
      <w:proofErr w:type="spellStart"/>
      <w:r>
        <w:rPr>
          <w:rStyle w:val="HTMLCode"/>
        </w:rPr>
        <w:t>landunit</w:t>
      </w:r>
      <w:proofErr w:type="spellEnd"/>
      <w:r>
        <w:rPr>
          <w:rStyle w:val="HTMLCode"/>
        </w:rPr>
        <w:t xml:space="preserve"> CHAR(20), </w:t>
      </w:r>
    </w:p>
    <w:p w:rsidR="0070689A" w:rsidRDefault="0009254F">
      <w:pPr>
        <w:pStyle w:val="HTMLPreformatted"/>
        <w:divId w:val="2127235867"/>
        <w:rPr>
          <w:rStyle w:val="HTMLCode"/>
        </w:rPr>
      </w:pPr>
      <w:proofErr w:type="spellStart"/>
      <w:r>
        <w:rPr>
          <w:rStyle w:val="HTMLCode"/>
        </w:rPr>
        <w:t>mukey</w:t>
      </w:r>
      <w:proofErr w:type="spellEnd"/>
      <w:r>
        <w:rPr>
          <w:rStyle w:val="HTMLCode"/>
        </w:rPr>
        <w:t xml:space="preserve"> INT,</w:t>
      </w:r>
    </w:p>
    <w:p w:rsidR="0070689A" w:rsidRDefault="0009254F">
      <w:pPr>
        <w:pStyle w:val="HTMLPreformatted"/>
        <w:divId w:val="2127235867"/>
        <w:rPr>
          <w:rStyle w:val="HTMLCode"/>
        </w:rPr>
      </w:pPr>
      <w:proofErr w:type="spellStart"/>
      <w:r>
        <w:rPr>
          <w:rStyle w:val="HTMLCode"/>
        </w:rPr>
        <w:t>mapunit_acres</w:t>
      </w:r>
      <w:proofErr w:type="spellEnd"/>
      <w:r>
        <w:rPr>
          <w:rStyle w:val="HTMLCode"/>
        </w:rPr>
        <w:t xml:space="preserve"> FLOAT, </w:t>
      </w:r>
    </w:p>
    <w:p w:rsidR="0070689A" w:rsidRDefault="0009254F">
      <w:pPr>
        <w:pStyle w:val="HTMLPreformatted"/>
        <w:divId w:val="2127235867"/>
        <w:rPr>
          <w:rStyle w:val="HTMLCode"/>
        </w:rPr>
      </w:pPr>
      <w:proofErr w:type="spellStart"/>
      <w:r>
        <w:rPr>
          <w:rStyle w:val="HTMLCode"/>
        </w:rPr>
        <w:t>cokey</w:t>
      </w:r>
      <w:proofErr w:type="spellEnd"/>
      <w:r>
        <w:rPr>
          <w:rStyle w:val="HTMLCode"/>
        </w:rPr>
        <w:t xml:space="preserve"> INT,</w:t>
      </w:r>
    </w:p>
    <w:p w:rsidR="0070689A" w:rsidRDefault="0009254F">
      <w:pPr>
        <w:pStyle w:val="HTMLPreformatted"/>
        <w:divId w:val="2127235867"/>
        <w:rPr>
          <w:rStyle w:val="HTMLCode"/>
        </w:rPr>
      </w:pPr>
      <w:proofErr w:type="spellStart"/>
      <w:r>
        <w:rPr>
          <w:rStyle w:val="HTMLCode"/>
        </w:rPr>
        <w:t>compname</w:t>
      </w:r>
      <w:proofErr w:type="spellEnd"/>
      <w:r>
        <w:rPr>
          <w:rStyle w:val="HTMLCode"/>
        </w:rPr>
        <w:t xml:space="preserve"> CHAR(60),</w:t>
      </w:r>
    </w:p>
    <w:p w:rsidR="0070689A" w:rsidRDefault="0009254F">
      <w:pPr>
        <w:pStyle w:val="HTMLPreformatted"/>
        <w:divId w:val="2127235867"/>
        <w:rPr>
          <w:rStyle w:val="HTMLCode"/>
        </w:rPr>
      </w:pPr>
      <w:proofErr w:type="spellStart"/>
      <w:r>
        <w:rPr>
          <w:rStyle w:val="HTMLCode"/>
        </w:rPr>
        <w:t>comppct_r</w:t>
      </w:r>
      <w:proofErr w:type="spellEnd"/>
      <w:r>
        <w:rPr>
          <w:rStyle w:val="HTMLCode"/>
        </w:rPr>
        <w:t xml:space="preserve"> INT,</w:t>
      </w:r>
    </w:p>
    <w:p w:rsidR="0070689A" w:rsidRDefault="0009254F">
      <w:pPr>
        <w:pStyle w:val="HTMLPreformatted"/>
        <w:divId w:val="2127235867"/>
        <w:rPr>
          <w:rStyle w:val="HTMLCode"/>
        </w:rPr>
      </w:pPr>
      <w:proofErr w:type="spellStart"/>
      <w:r>
        <w:rPr>
          <w:rStyle w:val="HTMLCode"/>
        </w:rPr>
        <w:t>majcompflag</w:t>
      </w:r>
      <w:proofErr w:type="spellEnd"/>
      <w:r>
        <w:rPr>
          <w:rStyle w:val="HTMLCode"/>
        </w:rPr>
        <w:t xml:space="preserve">  CHAR(3),</w:t>
      </w:r>
    </w:p>
    <w:p w:rsidR="0070689A" w:rsidRDefault="0009254F">
      <w:pPr>
        <w:pStyle w:val="HTMLPreformatted"/>
        <w:divId w:val="2127235867"/>
        <w:rPr>
          <w:rStyle w:val="HTMLCode"/>
        </w:rPr>
      </w:pPr>
      <w:proofErr w:type="spellStart"/>
      <w:r>
        <w:rPr>
          <w:rStyle w:val="HTMLCode"/>
        </w:rPr>
        <w:t>localphase</w:t>
      </w:r>
      <w:proofErr w:type="spellEnd"/>
      <w:r>
        <w:rPr>
          <w:rStyle w:val="HTMLCode"/>
        </w:rPr>
        <w:t xml:space="preserve"> CHAR(60),</w:t>
      </w:r>
    </w:p>
    <w:p w:rsidR="0070689A" w:rsidRDefault="0009254F">
      <w:pPr>
        <w:pStyle w:val="HTMLPreformatted"/>
        <w:divId w:val="2127235867"/>
        <w:rPr>
          <w:rStyle w:val="HTMLCode"/>
        </w:rPr>
      </w:pPr>
      <w:r>
        <w:rPr>
          <w:rStyle w:val="HTMLCode"/>
        </w:rPr>
        <w:t xml:space="preserve"> </w:t>
      </w:r>
      <w:proofErr w:type="spellStart"/>
      <w:r>
        <w:rPr>
          <w:rStyle w:val="HTMLCode"/>
        </w:rPr>
        <w:t>hzname</w:t>
      </w:r>
      <w:proofErr w:type="spellEnd"/>
      <w:r>
        <w:rPr>
          <w:rStyle w:val="HTMLCode"/>
        </w:rPr>
        <w:t xml:space="preserve"> CHAR(20),</w:t>
      </w:r>
    </w:p>
    <w:p w:rsidR="0070689A" w:rsidRDefault="0009254F">
      <w:pPr>
        <w:pStyle w:val="HTMLPreformatted"/>
        <w:divId w:val="2127235867"/>
        <w:rPr>
          <w:rStyle w:val="HTMLCode"/>
        </w:rPr>
      </w:pPr>
      <w:r>
        <w:rPr>
          <w:rStyle w:val="HTMLCode"/>
        </w:rPr>
        <w:t xml:space="preserve"> </w:t>
      </w:r>
      <w:proofErr w:type="spellStart"/>
      <w:r>
        <w:rPr>
          <w:rStyle w:val="HTMLCode"/>
        </w:rPr>
        <w:t>hzdept_r</w:t>
      </w:r>
      <w:proofErr w:type="spellEnd"/>
      <w:r>
        <w:rPr>
          <w:rStyle w:val="HTMLCode"/>
        </w:rPr>
        <w:t xml:space="preserve"> INT,</w:t>
      </w:r>
    </w:p>
    <w:p w:rsidR="0070689A" w:rsidRDefault="0009254F">
      <w:pPr>
        <w:pStyle w:val="HTMLPreformatted"/>
        <w:divId w:val="2127235867"/>
        <w:rPr>
          <w:rStyle w:val="HTMLCode"/>
        </w:rPr>
      </w:pPr>
      <w:r>
        <w:rPr>
          <w:rStyle w:val="HTMLCode"/>
        </w:rPr>
        <w:t xml:space="preserve"> </w:t>
      </w:r>
      <w:proofErr w:type="spellStart"/>
      <w:r>
        <w:rPr>
          <w:rStyle w:val="HTMLCode"/>
        </w:rPr>
        <w:t>hzdepb_r</w:t>
      </w:r>
      <w:proofErr w:type="spellEnd"/>
      <w:r>
        <w:rPr>
          <w:rStyle w:val="HTMLCode"/>
        </w:rPr>
        <w:t xml:space="preserve"> INT,</w:t>
      </w:r>
    </w:p>
    <w:p w:rsidR="0070689A" w:rsidRDefault="0009254F">
      <w:pPr>
        <w:pStyle w:val="HTMLPreformatted"/>
        <w:divId w:val="2127235867"/>
        <w:rPr>
          <w:rStyle w:val="HTMLCode"/>
        </w:rPr>
      </w:pPr>
      <w:proofErr w:type="spellStart"/>
      <w:r>
        <w:rPr>
          <w:rStyle w:val="HTMLCode"/>
        </w:rPr>
        <w:t>claytotall</w:t>
      </w:r>
      <w:proofErr w:type="spellEnd"/>
      <w:r>
        <w:rPr>
          <w:rStyle w:val="HTMLCode"/>
        </w:rPr>
        <w:t xml:space="preserve"> FLOAT,</w:t>
      </w:r>
    </w:p>
    <w:p w:rsidR="0070689A" w:rsidRDefault="0009254F">
      <w:pPr>
        <w:pStyle w:val="HTMLPreformatted"/>
        <w:divId w:val="2127235867"/>
        <w:rPr>
          <w:rStyle w:val="HTMLCode"/>
        </w:rPr>
      </w:pPr>
      <w:proofErr w:type="spellStart"/>
      <w:r>
        <w:rPr>
          <w:rStyle w:val="HTMLCode"/>
        </w:rPr>
        <w:t>claytotalr</w:t>
      </w:r>
      <w:proofErr w:type="spellEnd"/>
      <w:r>
        <w:rPr>
          <w:rStyle w:val="HTMLCode"/>
        </w:rPr>
        <w:t xml:space="preserve"> FLOAT,</w:t>
      </w:r>
    </w:p>
    <w:p w:rsidR="0070689A" w:rsidRDefault="0009254F">
      <w:pPr>
        <w:pStyle w:val="HTMLPreformatted"/>
        <w:divId w:val="2127235867"/>
        <w:rPr>
          <w:rStyle w:val="HTMLCode"/>
        </w:rPr>
      </w:pPr>
      <w:proofErr w:type="spellStart"/>
      <w:r>
        <w:rPr>
          <w:rStyle w:val="HTMLCode"/>
        </w:rPr>
        <w:t>claytotalh</w:t>
      </w:r>
      <w:proofErr w:type="spellEnd"/>
      <w:r>
        <w:rPr>
          <w:rStyle w:val="HTMLCode"/>
        </w:rPr>
        <w:t xml:space="preserve"> FLOAT,</w:t>
      </w:r>
    </w:p>
    <w:p w:rsidR="0070689A" w:rsidRDefault="0009254F">
      <w:pPr>
        <w:pStyle w:val="HTMLPreformatted"/>
        <w:divId w:val="2127235867"/>
        <w:rPr>
          <w:rStyle w:val="HTMLCode"/>
        </w:rPr>
      </w:pPr>
      <w:proofErr w:type="spellStart"/>
      <w:r>
        <w:rPr>
          <w:rStyle w:val="HTMLCode"/>
        </w:rPr>
        <w:t>oml</w:t>
      </w:r>
      <w:proofErr w:type="spellEnd"/>
      <w:r>
        <w:rPr>
          <w:rStyle w:val="HTMLCode"/>
        </w:rPr>
        <w:t xml:space="preserve"> FLOAT,</w:t>
      </w:r>
    </w:p>
    <w:p w:rsidR="0070689A" w:rsidRDefault="0009254F">
      <w:pPr>
        <w:pStyle w:val="HTMLPreformatted"/>
        <w:divId w:val="2127235867"/>
        <w:rPr>
          <w:rStyle w:val="HTMLCode"/>
        </w:rPr>
      </w:pPr>
      <w:proofErr w:type="spellStart"/>
      <w:r>
        <w:rPr>
          <w:rStyle w:val="HTMLCode"/>
        </w:rPr>
        <w:t>omr</w:t>
      </w:r>
      <w:proofErr w:type="spellEnd"/>
      <w:r>
        <w:rPr>
          <w:rStyle w:val="HTMLCode"/>
        </w:rPr>
        <w:t xml:space="preserve"> FLOAT,</w:t>
      </w:r>
    </w:p>
    <w:p w:rsidR="0070689A" w:rsidRDefault="0009254F">
      <w:pPr>
        <w:pStyle w:val="HTMLPreformatted"/>
        <w:divId w:val="2127235867"/>
        <w:rPr>
          <w:rStyle w:val="HTMLCode"/>
        </w:rPr>
      </w:pPr>
      <w:proofErr w:type="spellStart"/>
      <w:r>
        <w:rPr>
          <w:rStyle w:val="HTMLCode"/>
        </w:rPr>
        <w:t>omh</w:t>
      </w:r>
      <w:proofErr w:type="spellEnd"/>
      <w:r>
        <w:rPr>
          <w:rStyle w:val="HTMLCode"/>
        </w:rPr>
        <w:t xml:space="preserve"> FLOAT,</w:t>
      </w:r>
    </w:p>
    <w:p w:rsidR="0070689A" w:rsidRDefault="0009254F">
      <w:pPr>
        <w:pStyle w:val="HTMLPreformatted"/>
        <w:divId w:val="2127235867"/>
        <w:rPr>
          <w:rStyle w:val="HTMLCode"/>
        </w:rPr>
      </w:pPr>
      <w:r>
        <w:rPr>
          <w:rStyle w:val="HTMLCode"/>
        </w:rPr>
        <w:t xml:space="preserve">sandy INT, </w:t>
      </w:r>
    </w:p>
    <w:p w:rsidR="0070689A" w:rsidRDefault="0009254F">
      <w:pPr>
        <w:pStyle w:val="HTMLPreformatted"/>
        <w:divId w:val="2127235867"/>
        <w:rPr>
          <w:rStyle w:val="HTMLCode"/>
        </w:rPr>
      </w:pPr>
      <w:proofErr w:type="spellStart"/>
      <w:r>
        <w:rPr>
          <w:rStyle w:val="HTMLCode"/>
        </w:rPr>
        <w:t>AgStab_l</w:t>
      </w:r>
      <w:proofErr w:type="spellEnd"/>
      <w:r>
        <w:rPr>
          <w:rStyle w:val="HTMLCode"/>
        </w:rPr>
        <w:t xml:space="preserve"> FLOAT,</w:t>
      </w:r>
    </w:p>
    <w:p w:rsidR="0070689A" w:rsidRDefault="0009254F">
      <w:pPr>
        <w:pStyle w:val="HTMLPreformatted"/>
        <w:divId w:val="2127235867"/>
        <w:rPr>
          <w:rStyle w:val="HTMLCode"/>
        </w:rPr>
      </w:pPr>
      <w:proofErr w:type="spellStart"/>
      <w:r>
        <w:rPr>
          <w:rStyle w:val="HTMLCode"/>
        </w:rPr>
        <w:t>AgStab_r</w:t>
      </w:r>
      <w:proofErr w:type="spellEnd"/>
      <w:r>
        <w:rPr>
          <w:rStyle w:val="HTMLCode"/>
        </w:rPr>
        <w:t xml:space="preserve"> FLOAT,</w:t>
      </w:r>
    </w:p>
    <w:p w:rsidR="0070689A" w:rsidRDefault="0009254F">
      <w:pPr>
        <w:pStyle w:val="HTMLPreformatted"/>
        <w:divId w:val="2127235867"/>
        <w:rPr>
          <w:rStyle w:val="HTMLCode"/>
        </w:rPr>
      </w:pPr>
      <w:proofErr w:type="spellStart"/>
      <w:r>
        <w:rPr>
          <w:rStyle w:val="HTMLCode"/>
        </w:rPr>
        <w:t>AgStab_h</w:t>
      </w:r>
      <w:proofErr w:type="spellEnd"/>
      <w:r>
        <w:rPr>
          <w:rStyle w:val="HTMLCode"/>
        </w:rPr>
        <w:t xml:space="preserve"> FLOAT,</w:t>
      </w:r>
    </w:p>
    <w:p w:rsidR="0070689A" w:rsidRDefault="0009254F">
      <w:pPr>
        <w:pStyle w:val="HTMLPreformatted"/>
        <w:divId w:val="2127235867"/>
      </w:pPr>
      <w:proofErr w:type="spellStart"/>
      <w:r>
        <w:rPr>
          <w:rStyle w:val="HTMLCode"/>
        </w:rPr>
        <w:t>tcl</w:t>
      </w:r>
      <w:proofErr w:type="spellEnd"/>
      <w:r>
        <w:rPr>
          <w:rStyle w:val="HTMLCode"/>
        </w:rPr>
        <w:t xml:space="preserve"> CHAR(40),   </w:t>
      </w:r>
      <w:proofErr w:type="spellStart"/>
      <w:r>
        <w:rPr>
          <w:rStyle w:val="HTMLCode"/>
        </w:rPr>
        <w:t>major_mu_pct_sum</w:t>
      </w:r>
      <w:proofErr w:type="spellEnd"/>
      <w:r>
        <w:rPr>
          <w:rStyle w:val="HTMLCode"/>
        </w:rPr>
        <w:t xml:space="preserve"> INT, </w:t>
      </w:r>
      <w:proofErr w:type="spellStart"/>
      <w:r>
        <w:rPr>
          <w:rStyle w:val="HTMLCode"/>
        </w:rPr>
        <w:t>mu_pct_sum</w:t>
      </w:r>
      <w:proofErr w:type="spellEnd"/>
      <w:r>
        <w:rPr>
          <w:rStyle w:val="HTMLCode"/>
        </w:rPr>
        <w:t xml:space="preserve"> INT)</w:t>
      </w:r>
    </w:p>
    <w:p w:rsidR="0070689A" w:rsidRDefault="0009254F">
      <w:pPr>
        <w:pStyle w:val="HTMLPreformatted"/>
        <w:divId w:val="2127235867"/>
        <w:rPr>
          <w:rStyle w:val="HTMLCode"/>
        </w:rPr>
      </w:pPr>
      <w:r>
        <w:rPr>
          <w:rStyle w:val="HTMLCode"/>
        </w:rPr>
        <w:t>INSERT INTO #agg3</w:t>
      </w:r>
    </w:p>
    <w:p w:rsidR="0070689A" w:rsidRDefault="0009254F">
      <w:pPr>
        <w:pStyle w:val="HTMLPreformatted"/>
        <w:divId w:val="2127235867"/>
        <w:rPr>
          <w:rStyle w:val="HTMLCode"/>
        </w:rPr>
      </w:pPr>
      <w:r>
        <w:rPr>
          <w:rStyle w:val="HTMLCode"/>
        </w:rPr>
        <w:t xml:space="preserve">SELECT DISTINCT </w:t>
      </w:r>
    </w:p>
    <w:p w:rsidR="0070689A" w:rsidRDefault="0009254F">
      <w:pPr>
        <w:pStyle w:val="HTMLPreformatted"/>
        <w:divId w:val="2127235867"/>
        <w:rPr>
          <w:rStyle w:val="HTMLCode"/>
        </w:rPr>
      </w:pPr>
      <w:proofErr w:type="spellStart"/>
      <w:r>
        <w:rPr>
          <w:rStyle w:val="HTMLCode"/>
        </w:rPr>
        <w:t>aoiid</w:t>
      </w:r>
      <w:proofErr w:type="spellEnd"/>
      <w:r>
        <w:rPr>
          <w:rStyle w:val="HTMLCode"/>
        </w:rPr>
        <w:t xml:space="preserve"> ,</w:t>
      </w:r>
    </w:p>
    <w:p w:rsidR="0070689A" w:rsidRDefault="0009254F">
      <w:pPr>
        <w:pStyle w:val="HTMLPreformatted"/>
        <w:divId w:val="2127235867"/>
        <w:rPr>
          <w:rStyle w:val="HTMLCode"/>
        </w:rPr>
      </w:pPr>
      <w:proofErr w:type="spellStart"/>
      <w:r>
        <w:rPr>
          <w:rStyle w:val="HTMLCode"/>
        </w:rPr>
        <w:t>landunit</w:t>
      </w:r>
      <w:proofErr w:type="spellEnd"/>
      <w:r>
        <w:rPr>
          <w:rStyle w:val="HTMLCode"/>
        </w:rPr>
        <w:t xml:space="preserve">, </w:t>
      </w:r>
    </w:p>
    <w:p w:rsidR="0070689A" w:rsidRDefault="0009254F">
      <w:pPr>
        <w:pStyle w:val="HTMLPreformatted"/>
        <w:divId w:val="2127235867"/>
        <w:rPr>
          <w:rStyle w:val="HTMLCode"/>
        </w:rPr>
      </w:pPr>
      <w:proofErr w:type="spellStart"/>
      <w:r>
        <w:rPr>
          <w:rStyle w:val="HTMLCode"/>
        </w:rPr>
        <w:t>mukey</w:t>
      </w:r>
      <w:proofErr w:type="spellEnd"/>
      <w:r>
        <w:rPr>
          <w:rStyle w:val="HTMLCode"/>
        </w:rPr>
        <w:t>,</w:t>
      </w:r>
    </w:p>
    <w:p w:rsidR="0070689A" w:rsidRDefault="0009254F">
      <w:pPr>
        <w:pStyle w:val="HTMLPreformatted"/>
        <w:divId w:val="2127235867"/>
        <w:rPr>
          <w:rStyle w:val="HTMLCode"/>
        </w:rPr>
      </w:pPr>
      <w:proofErr w:type="spellStart"/>
      <w:r>
        <w:rPr>
          <w:rStyle w:val="HTMLCode"/>
        </w:rPr>
        <w:t>mapunit_acres</w:t>
      </w:r>
      <w:proofErr w:type="spellEnd"/>
      <w:r>
        <w:rPr>
          <w:rStyle w:val="HTMLCode"/>
        </w:rPr>
        <w:t xml:space="preserve">, </w:t>
      </w:r>
    </w:p>
    <w:p w:rsidR="0070689A" w:rsidRDefault="0009254F">
      <w:pPr>
        <w:pStyle w:val="HTMLPreformatted"/>
        <w:divId w:val="2127235867"/>
        <w:rPr>
          <w:rStyle w:val="HTMLCode"/>
        </w:rPr>
      </w:pPr>
      <w:proofErr w:type="spellStart"/>
      <w:r>
        <w:rPr>
          <w:rStyle w:val="HTMLCode"/>
        </w:rPr>
        <w:t>cokey</w:t>
      </w:r>
      <w:proofErr w:type="spellEnd"/>
      <w:r>
        <w:rPr>
          <w:rStyle w:val="HTMLCode"/>
        </w:rPr>
        <w:t>,</w:t>
      </w:r>
    </w:p>
    <w:p w:rsidR="0070689A" w:rsidRDefault="0009254F">
      <w:pPr>
        <w:pStyle w:val="HTMLPreformatted"/>
        <w:divId w:val="2127235867"/>
        <w:rPr>
          <w:rStyle w:val="HTMLCode"/>
        </w:rPr>
      </w:pPr>
      <w:proofErr w:type="spellStart"/>
      <w:r>
        <w:rPr>
          <w:rStyle w:val="HTMLCode"/>
        </w:rPr>
        <w:t>compname</w:t>
      </w:r>
      <w:proofErr w:type="spellEnd"/>
      <w:r>
        <w:rPr>
          <w:rStyle w:val="HTMLCode"/>
        </w:rPr>
        <w:t>,</w:t>
      </w:r>
    </w:p>
    <w:p w:rsidR="0070689A" w:rsidRDefault="0009254F">
      <w:pPr>
        <w:pStyle w:val="HTMLPreformatted"/>
        <w:divId w:val="2127235867"/>
        <w:rPr>
          <w:rStyle w:val="HTMLCode"/>
        </w:rPr>
      </w:pPr>
      <w:proofErr w:type="spellStart"/>
      <w:r>
        <w:rPr>
          <w:rStyle w:val="HTMLCode"/>
        </w:rPr>
        <w:t>comppct_r</w:t>
      </w:r>
      <w:proofErr w:type="spellEnd"/>
      <w:r>
        <w:rPr>
          <w:rStyle w:val="HTMLCode"/>
        </w:rPr>
        <w:t>,</w:t>
      </w:r>
    </w:p>
    <w:p w:rsidR="0070689A" w:rsidRDefault="0009254F">
      <w:pPr>
        <w:pStyle w:val="HTMLPreformatted"/>
        <w:divId w:val="2127235867"/>
        <w:rPr>
          <w:rStyle w:val="HTMLCode"/>
        </w:rPr>
      </w:pPr>
      <w:proofErr w:type="spellStart"/>
      <w:r>
        <w:rPr>
          <w:rStyle w:val="HTMLCode"/>
        </w:rPr>
        <w:t>majcompflag</w:t>
      </w:r>
      <w:proofErr w:type="spellEnd"/>
      <w:r>
        <w:rPr>
          <w:rStyle w:val="HTMLCode"/>
        </w:rPr>
        <w:t>,</w:t>
      </w:r>
    </w:p>
    <w:p w:rsidR="0070689A" w:rsidRDefault="0009254F">
      <w:pPr>
        <w:pStyle w:val="HTMLPreformatted"/>
        <w:divId w:val="2127235867"/>
        <w:rPr>
          <w:rStyle w:val="HTMLCode"/>
        </w:rPr>
      </w:pPr>
      <w:proofErr w:type="spellStart"/>
      <w:r>
        <w:rPr>
          <w:rStyle w:val="HTMLCode"/>
        </w:rPr>
        <w:t>localphase</w:t>
      </w:r>
      <w:proofErr w:type="spellEnd"/>
      <w:r>
        <w:rPr>
          <w:rStyle w:val="HTMLCode"/>
        </w:rPr>
        <w:t>,</w:t>
      </w:r>
    </w:p>
    <w:p w:rsidR="0070689A" w:rsidRDefault="0009254F">
      <w:pPr>
        <w:pStyle w:val="HTMLPreformatted"/>
        <w:divId w:val="2127235867"/>
        <w:rPr>
          <w:rStyle w:val="HTMLCode"/>
        </w:rPr>
      </w:pPr>
      <w:proofErr w:type="spellStart"/>
      <w:r>
        <w:rPr>
          <w:rStyle w:val="HTMLCode"/>
        </w:rPr>
        <w:lastRenderedPageBreak/>
        <w:t>hzname</w:t>
      </w:r>
      <w:proofErr w:type="spellEnd"/>
      <w:r>
        <w:rPr>
          <w:rStyle w:val="HTMLCode"/>
        </w:rPr>
        <w:t>,</w:t>
      </w:r>
    </w:p>
    <w:p w:rsidR="0070689A" w:rsidRDefault="0009254F">
      <w:pPr>
        <w:pStyle w:val="HTMLPreformatted"/>
        <w:divId w:val="2127235867"/>
        <w:rPr>
          <w:rStyle w:val="HTMLCode"/>
        </w:rPr>
      </w:pPr>
      <w:proofErr w:type="spellStart"/>
      <w:r>
        <w:rPr>
          <w:rStyle w:val="HTMLCode"/>
        </w:rPr>
        <w:t>hzdept_r</w:t>
      </w:r>
      <w:proofErr w:type="spellEnd"/>
      <w:r>
        <w:rPr>
          <w:rStyle w:val="HTMLCode"/>
        </w:rPr>
        <w:t>,</w:t>
      </w:r>
    </w:p>
    <w:p w:rsidR="0070689A" w:rsidRDefault="0009254F">
      <w:pPr>
        <w:pStyle w:val="HTMLPreformatted"/>
        <w:divId w:val="2127235867"/>
        <w:rPr>
          <w:rStyle w:val="HTMLCode"/>
        </w:rPr>
      </w:pPr>
      <w:proofErr w:type="spellStart"/>
      <w:r>
        <w:rPr>
          <w:rStyle w:val="HTMLCode"/>
        </w:rPr>
        <w:t>hzdepb_r</w:t>
      </w:r>
      <w:proofErr w:type="spellEnd"/>
      <w:r>
        <w:rPr>
          <w:rStyle w:val="HTMLCode"/>
        </w:rPr>
        <w:t xml:space="preserve">, </w:t>
      </w:r>
    </w:p>
    <w:p w:rsidR="0070689A" w:rsidRDefault="0009254F">
      <w:pPr>
        <w:pStyle w:val="HTMLPreformatted"/>
        <w:divId w:val="2127235867"/>
        <w:rPr>
          <w:rStyle w:val="HTMLCode"/>
        </w:rPr>
      </w:pPr>
      <w:proofErr w:type="spellStart"/>
      <w:r>
        <w:rPr>
          <w:rStyle w:val="HTMLCode"/>
        </w:rPr>
        <w:t>claytotall</w:t>
      </w:r>
      <w:proofErr w:type="spellEnd"/>
      <w:r>
        <w:rPr>
          <w:rStyle w:val="HTMLCode"/>
        </w:rPr>
        <w:t>,</w:t>
      </w:r>
    </w:p>
    <w:p w:rsidR="0070689A" w:rsidRDefault="0009254F">
      <w:pPr>
        <w:pStyle w:val="HTMLPreformatted"/>
        <w:divId w:val="2127235867"/>
        <w:rPr>
          <w:rStyle w:val="HTMLCode"/>
        </w:rPr>
      </w:pPr>
      <w:proofErr w:type="spellStart"/>
      <w:r>
        <w:rPr>
          <w:rStyle w:val="HTMLCode"/>
        </w:rPr>
        <w:t>claytotalr</w:t>
      </w:r>
      <w:proofErr w:type="spellEnd"/>
      <w:r>
        <w:rPr>
          <w:rStyle w:val="HTMLCode"/>
        </w:rPr>
        <w:t>,</w:t>
      </w:r>
    </w:p>
    <w:p w:rsidR="0070689A" w:rsidRDefault="0009254F">
      <w:pPr>
        <w:pStyle w:val="HTMLPreformatted"/>
        <w:divId w:val="2127235867"/>
        <w:rPr>
          <w:rStyle w:val="HTMLCode"/>
        </w:rPr>
      </w:pPr>
      <w:proofErr w:type="spellStart"/>
      <w:r>
        <w:rPr>
          <w:rStyle w:val="HTMLCode"/>
        </w:rPr>
        <w:t>claytotalh</w:t>
      </w:r>
      <w:proofErr w:type="spellEnd"/>
      <w:r>
        <w:rPr>
          <w:rStyle w:val="HTMLCode"/>
        </w:rPr>
        <w:t>,</w:t>
      </w:r>
    </w:p>
    <w:p w:rsidR="0070689A" w:rsidRDefault="0009254F">
      <w:pPr>
        <w:pStyle w:val="HTMLPreformatted"/>
        <w:divId w:val="2127235867"/>
        <w:rPr>
          <w:rStyle w:val="HTMLCode"/>
        </w:rPr>
      </w:pPr>
      <w:proofErr w:type="spellStart"/>
      <w:r>
        <w:rPr>
          <w:rStyle w:val="HTMLCode"/>
        </w:rPr>
        <w:t>oml</w:t>
      </w:r>
      <w:proofErr w:type="spellEnd"/>
      <w:r>
        <w:rPr>
          <w:rStyle w:val="HTMLCode"/>
        </w:rPr>
        <w:t>,</w:t>
      </w:r>
    </w:p>
    <w:p w:rsidR="0070689A" w:rsidRDefault="0009254F">
      <w:pPr>
        <w:pStyle w:val="HTMLPreformatted"/>
        <w:divId w:val="2127235867"/>
        <w:rPr>
          <w:rStyle w:val="HTMLCode"/>
        </w:rPr>
      </w:pPr>
      <w:proofErr w:type="spellStart"/>
      <w:r>
        <w:rPr>
          <w:rStyle w:val="HTMLCode"/>
        </w:rPr>
        <w:t>omr</w:t>
      </w:r>
      <w:proofErr w:type="spellEnd"/>
      <w:r>
        <w:rPr>
          <w:rStyle w:val="HTMLCode"/>
        </w:rPr>
        <w:t>,</w:t>
      </w:r>
    </w:p>
    <w:p w:rsidR="0070689A" w:rsidRDefault="0009254F">
      <w:pPr>
        <w:pStyle w:val="HTMLPreformatted"/>
        <w:divId w:val="2127235867"/>
        <w:rPr>
          <w:rStyle w:val="HTMLCode"/>
        </w:rPr>
      </w:pPr>
      <w:proofErr w:type="spellStart"/>
      <w:r>
        <w:rPr>
          <w:rStyle w:val="HTMLCode"/>
        </w:rPr>
        <w:t>omh</w:t>
      </w:r>
      <w:proofErr w:type="spellEnd"/>
      <w:r>
        <w:rPr>
          <w:rStyle w:val="HTMLCode"/>
        </w:rPr>
        <w:t>,</w:t>
      </w:r>
    </w:p>
    <w:p w:rsidR="0070689A" w:rsidRDefault="0009254F">
      <w:pPr>
        <w:pStyle w:val="HTMLPreformatted"/>
        <w:divId w:val="2127235867"/>
        <w:rPr>
          <w:rStyle w:val="HTMLCode"/>
        </w:rPr>
      </w:pPr>
      <w:r>
        <w:rPr>
          <w:rStyle w:val="HTMLCode"/>
        </w:rPr>
        <w:t>sandy,</w:t>
      </w:r>
    </w:p>
    <w:p w:rsidR="0070689A" w:rsidRDefault="0009254F">
      <w:pPr>
        <w:pStyle w:val="HTMLPreformatted"/>
        <w:divId w:val="2127235867"/>
        <w:rPr>
          <w:rStyle w:val="HTMLCode"/>
        </w:rPr>
      </w:pPr>
      <w:r>
        <w:rPr>
          <w:rStyle w:val="HTMLCode"/>
        </w:rPr>
        <w:t>FORMAT (49.7+13.7*LOG(</w:t>
      </w:r>
      <w:proofErr w:type="spellStart"/>
      <w:r>
        <w:rPr>
          <w:rStyle w:val="HTMLCode"/>
        </w:rPr>
        <w:t>oml</w:t>
      </w:r>
      <w:proofErr w:type="spellEnd"/>
      <w:r>
        <w:rPr>
          <w:rStyle w:val="HTMLCode"/>
        </w:rPr>
        <w:t xml:space="preserve">) + 0.61*claytotall-0.0045*POWER(claytotall,2) - 0.28*esp_h-0.06*POWER(esp_h,2), '#,###,##0.00')  AS </w:t>
      </w:r>
      <w:proofErr w:type="spellStart"/>
      <w:r>
        <w:rPr>
          <w:rStyle w:val="HTMLCode"/>
        </w:rPr>
        <w:t>AgStab_l</w:t>
      </w:r>
      <w:proofErr w:type="spellEnd"/>
      <w:r>
        <w:rPr>
          <w:rStyle w:val="HTMLCode"/>
        </w:rPr>
        <w:t>,</w:t>
      </w:r>
    </w:p>
    <w:p w:rsidR="0070689A" w:rsidRDefault="0009254F">
      <w:pPr>
        <w:pStyle w:val="HTMLPreformatted"/>
        <w:divId w:val="2127235867"/>
        <w:rPr>
          <w:rStyle w:val="HTMLCode"/>
        </w:rPr>
      </w:pPr>
      <w:r>
        <w:rPr>
          <w:rStyle w:val="HTMLCode"/>
        </w:rPr>
        <w:t>FORMAT (49.7+13.7*LOG(</w:t>
      </w:r>
      <w:proofErr w:type="spellStart"/>
      <w:r>
        <w:rPr>
          <w:rStyle w:val="HTMLCode"/>
        </w:rPr>
        <w:t>omr</w:t>
      </w:r>
      <w:proofErr w:type="spellEnd"/>
      <w:r>
        <w:rPr>
          <w:rStyle w:val="HTMLCode"/>
        </w:rPr>
        <w:t xml:space="preserve">) + 0.61*claytotalr-0.0045*POWER(claytotalr,2) - 0.28*esp_r-0.06*POWER(esp_r,2), '#,###,##0.00')  AS </w:t>
      </w:r>
      <w:proofErr w:type="spellStart"/>
      <w:r>
        <w:rPr>
          <w:rStyle w:val="HTMLCode"/>
        </w:rPr>
        <w:t>AgStab_r</w:t>
      </w:r>
      <w:proofErr w:type="spellEnd"/>
      <w:r>
        <w:rPr>
          <w:rStyle w:val="HTMLCode"/>
        </w:rPr>
        <w:t>,</w:t>
      </w:r>
    </w:p>
    <w:p w:rsidR="0070689A" w:rsidRDefault="0009254F">
      <w:pPr>
        <w:pStyle w:val="HTMLPreformatted"/>
        <w:divId w:val="2127235867"/>
        <w:rPr>
          <w:rStyle w:val="HTMLCode"/>
        </w:rPr>
      </w:pPr>
      <w:r>
        <w:rPr>
          <w:rStyle w:val="HTMLCode"/>
        </w:rPr>
        <w:t>FORMAT (49.7+13.7*LOG(</w:t>
      </w:r>
      <w:proofErr w:type="spellStart"/>
      <w:r>
        <w:rPr>
          <w:rStyle w:val="HTMLCode"/>
        </w:rPr>
        <w:t>omh</w:t>
      </w:r>
      <w:proofErr w:type="spellEnd"/>
      <w:r>
        <w:rPr>
          <w:rStyle w:val="HTMLCode"/>
        </w:rPr>
        <w:t xml:space="preserve">) + 0.61*claytotalh-0.0045*POWER(claytotalh,2) - 0.28*esp_l-0.06*POWER(esp_l,2), '#,###,##0.00')  AS </w:t>
      </w:r>
      <w:proofErr w:type="spellStart"/>
      <w:r>
        <w:rPr>
          <w:rStyle w:val="HTMLCode"/>
        </w:rPr>
        <w:t>AgStab_h</w:t>
      </w:r>
      <w:proofErr w:type="spellEnd"/>
      <w:r>
        <w:rPr>
          <w:rStyle w:val="HTMLCode"/>
        </w:rPr>
        <w:t xml:space="preserve">, </w:t>
      </w:r>
    </w:p>
    <w:p w:rsidR="0070689A" w:rsidRDefault="0009254F">
      <w:pPr>
        <w:pStyle w:val="HTMLPreformatted"/>
        <w:divId w:val="2127235867"/>
        <w:rPr>
          <w:rStyle w:val="HTMLCode"/>
        </w:rPr>
      </w:pPr>
      <w:proofErr w:type="spellStart"/>
      <w:r>
        <w:rPr>
          <w:rStyle w:val="HTMLCode"/>
        </w:rPr>
        <w:t>tcl</w:t>
      </w:r>
      <w:proofErr w:type="spellEnd"/>
      <w:r>
        <w:rPr>
          <w:rStyle w:val="HTMLCode"/>
        </w:rPr>
        <w:t xml:space="preserve">,  </w:t>
      </w:r>
      <w:proofErr w:type="spellStart"/>
      <w:r>
        <w:rPr>
          <w:rStyle w:val="HTMLCode"/>
        </w:rPr>
        <w:t>major_mu_pct_sum</w:t>
      </w:r>
      <w:proofErr w:type="spellEnd"/>
      <w:r>
        <w:rPr>
          <w:rStyle w:val="HTMLCode"/>
        </w:rPr>
        <w:t xml:space="preserve"> ,  </w:t>
      </w:r>
      <w:proofErr w:type="spellStart"/>
      <w:r>
        <w:rPr>
          <w:rStyle w:val="HTMLCode"/>
        </w:rPr>
        <w:t>mu_pct_sum</w:t>
      </w:r>
      <w:proofErr w:type="spellEnd"/>
      <w:r>
        <w:rPr>
          <w:rStyle w:val="HTMLCode"/>
        </w:rPr>
        <w:t xml:space="preserve"> </w:t>
      </w:r>
    </w:p>
    <w:p w:rsidR="0070689A" w:rsidRDefault="0009254F">
      <w:pPr>
        <w:pStyle w:val="HTMLPreformatted"/>
        <w:divId w:val="2127235867"/>
      </w:pPr>
      <w:r>
        <w:rPr>
          <w:rStyle w:val="HTMLCode"/>
        </w:rPr>
        <w:t>FROM #agg2;</w:t>
      </w:r>
    </w:p>
    <w:p w:rsidR="0070689A" w:rsidRDefault="0009254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127235867"/>
      </w:pPr>
      <w:r>
        <w:t xml:space="preserve">aoiid|landunit|mukey|mapunit_acres|cokey|compname|comppct_r|majcompflag|localphase|hzname|hzdept_r|hzdepb_r|claytotall|claytotalr|claytotalh|oml|omr|omh|sar_l|sar_r|sar_h|cec7_l|cec7_r|cec7_h|ec_l|ec_r|ec_h|esp_l|esp_r|esp_h|tcl|major_mu_pct_sum|mu_pct_sum 1|T9981Fld3|354627|0.426|16464494|Daglum|25|Yes|NULL|H1|0|18|18|22|26|2|3|4|0|3|5|10|15|20|0|0|0|-1.28|3.07|5.76|Loam|90|100 1|T9981Fld3|354627|0.426|16464495|Farnuf|65|Yes|NULL|H1|0|20|20|23.5|27|2|3|4|0|0|0|15|17.5|20|0|0|0|-1.28|-1.28|-1.28|Loam|90|100 1|T9981Fld3|354648|0.287|16464607|Amor|25|Yes|NULL|H1|0|20|15|20|25|3|4.5|6|0|0|0|15|17.5|20|0|0|0|-1.28|-1.28|-1.28|Loam|85|100 1|T9981Fld3|354648|0.287|16464612|Reeder|60|Yes|NULL|H1|0|13|10|18.5|27|3|4|5|0|1|1|20|25|30|0|0|0|-1.28|0.21|0.21|Loam|85|100 1|T9981Fld3|354648|0.287|16464612|Reeder|60|Yes|NULL|H2|13|48|18|28|35|1|2|3|0|3|5|15|22.5|30|0|0|0|-1.28|3.07|5.76|Clayloam|85|100 1|T9981Fld3|2494708|1.729|16663930|Amor|49|Yes|NULL|Ap|0|13|18|22|27|2|3|4|0|0|0|15|19|23|0|1|2|-1.28|-1.28|-1.28|Loam|81|100 1|T9981Fld3|2494708|1.729|16663930|Amor|49|Yes|NULL|Bw1|13|23|18|22|30|1|2|3|0|0|0|15|19|25|0|1|2|-1.28|-1.28|-1.28|Loam|81|100 1|T9981Fld3|2494708|1.729|16663931|Cabba|32|Yes|NULL|Ap|0|13|14|19|27|1|2|3|0|0|0|12|15|19|0|1|2|-1.28|-1.28|-1.28|Loam|81|100 1|T9981Fld3|2494708|1.729|16663931|Cabba|32|Yes|NULL|Bk|13|38|15|22|35|0.5|0.8|1|0|0|0|8|15|25|0|1|2|-1.28|-1.28|-1.28|Loam|81|100 1|T9981Fld3|2525720|56.699|16663899|Daglum|33|Yes|NULL|A|0|7|18|23|27|4|5.5|7|0|0|1|18|27|36|0|1|2|-1.28|-1.28|0.21|Siltloam|88|100 1|T9981Fld3|2525720|56.699|16663899|Daglum|33|Yes|NULL|Btn|12|46|30|38|50|1.5|2|3|5|10|15|21|30|44|0|1|2|5.76|11.89|17.26|Siltyclayloam|88|100 1|T9981Fld3|2525720|56.699|16663899|Daglum|33|Yes|NULL|E|7|12|18|20|27|2.5|3.5|4.5|0|1|2|15|21|31|0|0.5|1|-1.28|0.21|1.66|Siltloam|88|100 1|T9981Fld3|2525720|56.699|16663903|Rhoades|55|Yes|NULL|Btn|8|20|35|38|50|0.5|1.25|2|5|12|20|22|28|42|0|2|4|5.76|14.12|22.02|Clayloam|88|100 1|T9981Fld3|2525720|56.699|16663903|Rhoades|55|Yes|NULL|E|0|8|18|24|27|3|4|5|0|4|10|16|25|32|0|1|2|-1.28|4.43|11.89|Loam|88|100 </w:t>
      </w:r>
      <w:r>
        <w:lastRenderedPageBreak/>
        <w:t xml:space="preserve">1|T9981Fld3|2525732|1.35|16663796|Ekalaka|55|Yes|NULL|Ap|0|15|10|14|18|1|1.5|2|0|1|2|8|13|18|0|1|2|-1.28|0.21|1.66|Finesandyloam|72|100 1|T9981Fld3|2525732|1.35|16663797|Yegen|17|Yes|NULL|Ap|0|15|10|15|20|2|3|4|0|0|0|10|17|24|0|0|0|-1.28|-1.28|-1.28|Finesandyloam|72|100 1|T9981Fld3|2525733|0.129|16663951|Vebar|50|Yes|NULL|Ap|0|15|10|14|18|1.5|2|2.5|0|0|0|9|15|20|0|0.4|2|-1.28|-1.28|-1.28|Finesandyloam|75|100 1|T9981Fld3|2525733|0.129|16663952|Cohagen|25|Yes|NULL|Ap|0|15|10|14|18|0.5|1|2|0|0|0|9|12|15|0|1|2|-1.28|-1.28|-1.28|Finesandyloam|75|100 1|T9981Fld3|2525739|28.479|16663915|Parshall|20|Yes|NULL|Ap|0|15|10|14|18|2|3.5|4|0|0|0|9|13|16|0|0.2|2|-1.28|-1.28|-1.28|Finesandyloam|78|100 1|T9981Fld3|2525739|28.479|16663917|Vebar|58|Yes|NULL|Ap|0|15|10|14|18|1.5|2|2.5|0|0|0|9|12|16|0|0.4|2|-1.28|-1.28|-1.28|Finesandyloam|78|100 1|T9981Fld3|2525745|4.983|16663921|Shambo|75|Yes|NULL|Ap|0|15|18|22|27|2|3.5|5|0|0.5|1|14|22|32|0|0.5|2|-1.28|-0.53|0.21|Loam|75|100 1|T9981Fld3|2525746|16.106|16663927|Shambo|78|Yes|NULL|Ap|0|15|18|22|27|2|3.5|5|0|0|0|15|22|32|0|0.5|2|-1.28|-1.28|-1.28|Loam|78|100 1|T9981Fld3|2525754|12.638|16663602|Harriet|75|Yes|occasionallyflooded|Btn|5|46|35|37|50|1|2|3|13|19|25|23|30|46|4|10|16|15.19|21.11|26.26|Clayloam|75|100 1|T9981Fld3|2525754|12.638|16663602|Harriet|75|Yes|occasionallyflooded|E|0|5|12|22|27|3|4.5|6|0|0|0|13|24|34|0|1|2|-1.28|-1.28|-1.28|Loam|75|100 1|T9981Fld3|2525764|17.691|16663611|Regan|55|Yes|saline,occasionallyflooded|Az|0|23|18|25|27|2|4|6|0|0|0|15|23|29|5|8|16|-1.28|-1.28|-1.28|Siltloam|55|100 1|T9981Fld3|2525769|181.356|16663985|Belfield|48|Yes|NULL|Ap|0|18|18|23|27|2|4|6|0|0|1|14|24|34|0.1|1|2|-1.28|-1.28|0.21|Siltloam|88|100 1|T9981Fld3|2525769|181.356|16663987|Daglum|40|Yes|NULL|Ap|0|18|27|32|40|2|3|4|0|0|1|20|28|40|0.1|1|2|-1.28|-1.28|0.21|Clayloam|88|100 1|T9981Fld3|2755648|2.449|16663766|Reeder|58|Yes|NULL|Ap|0|20|18|23|27|1|2|3|0|0|0|13|20|28|0|0|0|-1.28|-1.28|-1.28|Loam|78|100 1|T9981Fld3|2755648|2.449|16663767|Janesburg|20|Yes|NULL|Ap|0|20|18|22|27|2|3|4|0|0|1|15|21|30|0|0|1|-1.28|-1.28|0.21|Siltloam|78|100 1|T9981Fld3|2755654|4.599|16663846|Reeder|60|Yes|NULL|Ap|0|20|18|23|27|1|2|3|0|0|0|13|20|28|0|0|0|-1.28|-1.28|-1.28|Loam|85|100 1|T9981Fld3|2755654|4.599|16663847|Amor|25|Yes|NULL|Ap|0|20|15|20|25|2|3|4|0|0|0|13|20|28|0|0|0|-1.28|-1.28|-1.28|Loam|85|100 2|T9981Fld4|2525720|8.623|16663899|Daglum|33|Yes|NULL|A|0|7|18|23|27|4|5.5|7|0|0|1|18|27|36|0|1|2|-1.28|-1.28|0.21|Siltloam|88|100 2|T9981Fld4|2525720|8.623|16663899|Daglum|33|Yes|NULL|Btn|12|46|30|38|50|1.5|2|3|5|10|15|21|30|44|0|1|2|5.76|11.89|17.26|Siltyclayloam|88|100 2|T9981Fld4|2525720|8.623|16663899|Daglum|33|Yes|NULL|E|7|12|18|20|27|2.5|3.5|4.5|0|1|2|15|21|31|0|0.5|1|-1.28|0.21|1.66|Siltloam|88|100 2|T9981Fld4|2525720|8.623|16663903|Rhoades|55|Yes|NULL|Btn|8|20|35|38|50|0.5|1.25|2|5|12|20|22|28|42|0|2|4|5.76|14.12|22.02|Clayloam|88|100 2|T9981Fld4|2525720|8.623|16663903|Rhoades|55|Yes|NULL|E|0|8|18|24|27|3|4|5|0|4|10|16|25|32|0|1|2|-1.28|4.43|11.89|Loam|88|100 2|T9981Fld4|2525724|0.458|16664017|Savage|30|Yes|NULL|Ap|0|15|27|32|38|2|3|4|0|0.2|1|20|28|38|0|1|2|-1.28|-0.97|0.21|Clayloam|85|100 </w:t>
      </w:r>
      <w:r>
        <w:lastRenderedPageBreak/>
        <w:t>2|T9981Fld4|2525724|0.458|16664018|Daglum|20|Yes|NULL|Ap|0|15|27|32|40|2|3|4|0|0|1|20|28|40|0|1|2|-1.28|-1.28|0.21|Clayloam|85|100 2|T9981Fld4|2525724|0.458|16664022|Belfield|35|Yes|NULL|Ap|0|15|18|25|27|2|3|4|0|0.2|1|14|24|30|0|1|2|-1.28|-0.97|0.21|Siltloam|85|100 2|T9981Fld4|2525730|31.514|16663991|Regent|68|Yes|NULL|Ap|0|18|27|34|40|2|3|4|0|0|0|21|27|32|0|0.5|2|-1.28|-1.28|-1.28|Siltyclayloam|85|100 2|T9981Fld4|2525730|31.514|16663992|Savage|17|Yes|NULL|Ap|0|18|27|32|40|2|3|4|0|0|0|21|26|32|0|1|2|-1.28|-1.28|-1.28|Siltyclayloam|85|100 2|T9981Fld4|2525745|62.205|16663921|Shambo|75|Yes|NULL|Ap|0|15|18|22|27|2|3.5|5|0|0.5|1|14|22|32|0|0.5|2|-1.28|-0.53|0.21|Loam|75|100 2|T9981Fld4|2525746|63.55|16663927|Shambo|78|Yes|NULL|Ap|0|15|18|22|27|2|3.5|5|0|0|0|15|22|32|0|0.5|2|-1.28|-1.28|-1.28|Loam|78|100 2|T9981Fld4|2525754|23.138|16663602|Harriet|75|Yes|occasionallyflooded|Btn|5|46|35|37|50|1|2|3|13|19|25|23|30|46|4|10|16|15.19|21.11|26.26|Clayloam|75|100 2|T9981Fld4|2525754|23.138|16663602|Harriet|75|Yes|occasionallyflooded|E|0|5|12|22|27|3|4.5|6|0|0|0|13|24|34|0|1|2|-1.28|-1.28|-1.28|Loam|75|100 2|T9981Fld4|2525769|103.909|16663985|Belfield|48|Yes|NULL|Ap|0|18|18|23|27|2|4|6|0|0|1|14|24|34|0.1|1|2|-1.28|-1.28|0.21|Siltloam|88|100 2|T9981Fld4|2525769|103.909|16663987|Daglum|40|Yes|NULL|Ap|0|18|27|32|40|2|3|4|0|0|1|20|28|40|0.1|1|2|-1.28|-1.28|0.21|Clayloam|88|100 2|T9981Fld4|2755639|0.443|16663554|Savage|62|Yes|NULL|Ap|0|18|27|33|40|1|2|3|0|0|0|18|27|38|0|0|0|-1.28|-1.28|-1.28|Siltyclayloam|80|100 2|T9981Fld4|2755639|0.443|16663555|Grail|18|Yes|NULL|A|13|25|27|31|35|4|5|6|0|0|0|24|32|40|0|1|2|-1.28|-1.28|-1.28|Siltyclayloam|80|100 2|T9981Fld4|2755639|0.443|16663555|Grail|18|Yes|NULL|Ap|0|13|27|31|35|4|5|6|0|0|0|24|32|40|0|1|2|-1.28|-1.28|-1.28|Siltyclayloam|80|100 2|T9981Fld4|2755643|9.641|16663957|Flasher|30|Yes|NULL|A|0|13|8|7|10|0.5|1.5|2.25|0|0|0|3|8|12|0|1|2|-1.28|-1.28|-1.28|Loamyfinesand|88|100 2|T9981Fld4|2755643|9.641|16663957|Flasher|30|Yes|NULL|AC|13|25|8|5|10|0.25|1|1.5|0|0|0|1|6|10|0|1|2|-1.28|-1.28|-1.28|Loamyfinesand|88|100 2|T9981Fld4|2755643|9.641|16663958|Vebar|40|Yes|NULL|A|0|15|10|14|18|1.5|2|3|0|0|0|9|15|20|0|0.4|2|-1.28|-1.28|-1.28|Finesandyloam|88|100 2|T9981Fld4|2755643|9.641|16663959|Tally|18|Yes|NULL|A|0|15|10|14|18|1.5|2.5|3.5|0|0|0|9|13|16|0|0.1|2|-1.28|-1.28|-1.28|Finesandyloam|88|100 2|T9981Fld4|2755648|11.382|16663766|Reeder|58|Yes|NULL|Ap|0|20|18|23|27|1|2|3|0|0|0|13|20|28|0|0|0|-1.28|-1.28|-1.28|Loam|78|100 2|T9981Fld4|2755648|11.382|16663767|Janesburg|20|Yes|NULL|Ap|0|20|18|22|27|2|3|4|0|0|1|15|21|30|0|0|1|-1.28|-1.28|0.21|Siltloam|78|100</w:t>
      </w:r>
    </w:p>
    <w:p w:rsidR="0070689A" w:rsidRDefault="0009254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81485435"/>
        <w:rPr>
          <w:rFonts w:eastAsia="Times New Roman"/>
        </w:rPr>
      </w:pPr>
      <w:bookmarkStart w:id="177" w:name="_Toc16234002"/>
      <w:r>
        <w:rPr>
          <w:rFonts w:eastAsia="Times New Roman"/>
        </w:rPr>
        <w:t>Agg4 Table</w:t>
      </w:r>
      <w:bookmarkEnd w:id="177"/>
    </w:p>
    <w:p w:rsidR="0070689A" w:rsidRDefault="0009254F">
      <w:pPr>
        <w:pStyle w:val="HTMLPreformatted"/>
        <w:divId w:val="381485435"/>
        <w:rPr>
          <w:rStyle w:val="HTMLCode"/>
        </w:rPr>
      </w:pPr>
      <w:r>
        <w:rPr>
          <w:rStyle w:val="HTMLCode"/>
        </w:rPr>
        <w:t>CREATE TABLE #agg4</w:t>
      </w:r>
    </w:p>
    <w:p w:rsidR="0070689A" w:rsidRDefault="0009254F">
      <w:pPr>
        <w:pStyle w:val="HTMLPreformatted"/>
        <w:divId w:val="381485435"/>
        <w:rPr>
          <w:rStyle w:val="HTMLCode"/>
        </w:rPr>
      </w:pPr>
      <w:r>
        <w:rPr>
          <w:rStyle w:val="HTMLCode"/>
        </w:rPr>
        <w:t xml:space="preserve">(  </w:t>
      </w:r>
      <w:proofErr w:type="spellStart"/>
      <w:r>
        <w:rPr>
          <w:rStyle w:val="HTMLCode"/>
        </w:rPr>
        <w:t>aoiid</w:t>
      </w:r>
      <w:proofErr w:type="spellEnd"/>
      <w:r>
        <w:rPr>
          <w:rStyle w:val="HTMLCode"/>
        </w:rPr>
        <w:t xml:space="preserve"> INT ,</w:t>
      </w:r>
    </w:p>
    <w:p w:rsidR="0070689A" w:rsidRDefault="0009254F">
      <w:pPr>
        <w:pStyle w:val="HTMLPreformatted"/>
        <w:divId w:val="381485435"/>
        <w:rPr>
          <w:rStyle w:val="HTMLCode"/>
        </w:rPr>
      </w:pPr>
      <w:proofErr w:type="spellStart"/>
      <w:r>
        <w:rPr>
          <w:rStyle w:val="HTMLCode"/>
        </w:rPr>
        <w:t>landunit</w:t>
      </w:r>
      <w:proofErr w:type="spellEnd"/>
      <w:r>
        <w:rPr>
          <w:rStyle w:val="HTMLCode"/>
        </w:rPr>
        <w:t xml:space="preserve"> CHAR(20), </w:t>
      </w:r>
    </w:p>
    <w:p w:rsidR="0070689A" w:rsidRDefault="0009254F">
      <w:pPr>
        <w:pStyle w:val="HTMLPreformatted"/>
        <w:divId w:val="381485435"/>
        <w:rPr>
          <w:rStyle w:val="HTMLCode"/>
        </w:rPr>
      </w:pPr>
      <w:proofErr w:type="spellStart"/>
      <w:r>
        <w:rPr>
          <w:rStyle w:val="HTMLCode"/>
        </w:rPr>
        <w:t>landunit_acres</w:t>
      </w:r>
      <w:proofErr w:type="spellEnd"/>
      <w:r>
        <w:rPr>
          <w:rStyle w:val="HTMLCode"/>
        </w:rPr>
        <w:t xml:space="preserve"> FLOAT, </w:t>
      </w:r>
    </w:p>
    <w:p w:rsidR="0070689A" w:rsidRDefault="0009254F">
      <w:pPr>
        <w:pStyle w:val="HTMLPreformatted"/>
        <w:divId w:val="381485435"/>
        <w:rPr>
          <w:rStyle w:val="HTMLCode"/>
        </w:rPr>
      </w:pPr>
      <w:proofErr w:type="spellStart"/>
      <w:r>
        <w:rPr>
          <w:rStyle w:val="HTMLCode"/>
        </w:rPr>
        <w:t>mukey</w:t>
      </w:r>
      <w:proofErr w:type="spellEnd"/>
      <w:r>
        <w:rPr>
          <w:rStyle w:val="HTMLCode"/>
        </w:rPr>
        <w:t xml:space="preserve"> INT,</w:t>
      </w:r>
    </w:p>
    <w:p w:rsidR="0070689A" w:rsidRDefault="0009254F">
      <w:pPr>
        <w:pStyle w:val="HTMLPreformatted"/>
        <w:divId w:val="381485435"/>
        <w:rPr>
          <w:rStyle w:val="HTMLCode"/>
        </w:rPr>
      </w:pPr>
      <w:proofErr w:type="spellStart"/>
      <w:r>
        <w:rPr>
          <w:rStyle w:val="HTMLCode"/>
        </w:rPr>
        <w:t>mapunit_acres</w:t>
      </w:r>
      <w:proofErr w:type="spellEnd"/>
      <w:r>
        <w:rPr>
          <w:rStyle w:val="HTMLCode"/>
        </w:rPr>
        <w:t xml:space="preserve"> FLOAT, </w:t>
      </w:r>
    </w:p>
    <w:p w:rsidR="0070689A" w:rsidRDefault="0009254F">
      <w:pPr>
        <w:pStyle w:val="HTMLPreformatted"/>
        <w:divId w:val="381485435"/>
        <w:rPr>
          <w:rStyle w:val="HTMLCode"/>
        </w:rPr>
      </w:pPr>
      <w:proofErr w:type="spellStart"/>
      <w:r>
        <w:rPr>
          <w:rStyle w:val="HTMLCode"/>
        </w:rPr>
        <w:lastRenderedPageBreak/>
        <w:t>cokey</w:t>
      </w:r>
      <w:proofErr w:type="spellEnd"/>
      <w:r>
        <w:rPr>
          <w:rStyle w:val="HTMLCode"/>
        </w:rPr>
        <w:t xml:space="preserve"> INT,</w:t>
      </w:r>
    </w:p>
    <w:p w:rsidR="0070689A" w:rsidRDefault="0009254F">
      <w:pPr>
        <w:pStyle w:val="HTMLPreformatted"/>
        <w:divId w:val="381485435"/>
        <w:rPr>
          <w:rStyle w:val="HTMLCode"/>
        </w:rPr>
      </w:pPr>
      <w:proofErr w:type="spellStart"/>
      <w:r>
        <w:rPr>
          <w:rStyle w:val="HTMLCode"/>
        </w:rPr>
        <w:t>compname</w:t>
      </w:r>
      <w:proofErr w:type="spellEnd"/>
      <w:r>
        <w:rPr>
          <w:rStyle w:val="HTMLCode"/>
        </w:rPr>
        <w:t xml:space="preserve"> CHAR(60),</w:t>
      </w:r>
    </w:p>
    <w:p w:rsidR="0070689A" w:rsidRDefault="0009254F">
      <w:pPr>
        <w:pStyle w:val="HTMLPreformatted"/>
        <w:divId w:val="381485435"/>
        <w:rPr>
          <w:rStyle w:val="HTMLCode"/>
        </w:rPr>
      </w:pPr>
      <w:proofErr w:type="spellStart"/>
      <w:r>
        <w:rPr>
          <w:rStyle w:val="HTMLCode"/>
        </w:rPr>
        <w:t>comppct_r</w:t>
      </w:r>
      <w:proofErr w:type="spellEnd"/>
      <w:r>
        <w:rPr>
          <w:rStyle w:val="HTMLCode"/>
        </w:rPr>
        <w:t xml:space="preserve"> INT,</w:t>
      </w:r>
    </w:p>
    <w:p w:rsidR="0070689A" w:rsidRDefault="0009254F">
      <w:pPr>
        <w:pStyle w:val="HTMLPreformatted"/>
        <w:divId w:val="381485435"/>
        <w:rPr>
          <w:rStyle w:val="HTMLCode"/>
        </w:rPr>
      </w:pPr>
      <w:proofErr w:type="spellStart"/>
      <w:r>
        <w:rPr>
          <w:rStyle w:val="HTMLCode"/>
        </w:rPr>
        <w:t>majcompflag</w:t>
      </w:r>
      <w:proofErr w:type="spellEnd"/>
      <w:r>
        <w:rPr>
          <w:rStyle w:val="HTMLCode"/>
        </w:rPr>
        <w:t xml:space="preserve">  CHAR(3),</w:t>
      </w:r>
    </w:p>
    <w:p w:rsidR="0070689A" w:rsidRDefault="0009254F">
      <w:pPr>
        <w:pStyle w:val="HTMLPreformatted"/>
        <w:divId w:val="381485435"/>
        <w:rPr>
          <w:rStyle w:val="HTMLCode"/>
        </w:rPr>
      </w:pPr>
      <w:proofErr w:type="spellStart"/>
      <w:r>
        <w:rPr>
          <w:rStyle w:val="HTMLCode"/>
        </w:rPr>
        <w:t>localphase</w:t>
      </w:r>
      <w:proofErr w:type="spellEnd"/>
      <w:r>
        <w:rPr>
          <w:rStyle w:val="HTMLCode"/>
        </w:rPr>
        <w:t xml:space="preserve"> CHAR(60),</w:t>
      </w:r>
    </w:p>
    <w:p w:rsidR="0070689A" w:rsidRDefault="0009254F">
      <w:pPr>
        <w:pStyle w:val="HTMLPreformatted"/>
        <w:divId w:val="381485435"/>
        <w:rPr>
          <w:rStyle w:val="HTMLCode"/>
        </w:rPr>
      </w:pPr>
      <w:r>
        <w:rPr>
          <w:rStyle w:val="HTMLCode"/>
        </w:rPr>
        <w:t xml:space="preserve"> </w:t>
      </w:r>
      <w:proofErr w:type="spellStart"/>
      <w:r>
        <w:rPr>
          <w:rStyle w:val="HTMLCode"/>
        </w:rPr>
        <w:t>hzname</w:t>
      </w:r>
      <w:proofErr w:type="spellEnd"/>
      <w:r>
        <w:rPr>
          <w:rStyle w:val="HTMLCode"/>
        </w:rPr>
        <w:t xml:space="preserve"> CHAR(20),</w:t>
      </w:r>
    </w:p>
    <w:p w:rsidR="0070689A" w:rsidRDefault="0009254F">
      <w:pPr>
        <w:pStyle w:val="HTMLPreformatted"/>
        <w:divId w:val="381485435"/>
        <w:rPr>
          <w:rStyle w:val="HTMLCode"/>
        </w:rPr>
      </w:pPr>
      <w:r>
        <w:rPr>
          <w:rStyle w:val="HTMLCode"/>
        </w:rPr>
        <w:t xml:space="preserve"> </w:t>
      </w:r>
      <w:proofErr w:type="spellStart"/>
      <w:r>
        <w:rPr>
          <w:rStyle w:val="HTMLCode"/>
        </w:rPr>
        <w:t>hzdept_r</w:t>
      </w:r>
      <w:proofErr w:type="spellEnd"/>
      <w:r>
        <w:rPr>
          <w:rStyle w:val="HTMLCode"/>
        </w:rPr>
        <w:t xml:space="preserve"> INT,</w:t>
      </w:r>
    </w:p>
    <w:p w:rsidR="0070689A" w:rsidRDefault="0009254F">
      <w:pPr>
        <w:pStyle w:val="HTMLPreformatted"/>
        <w:divId w:val="381485435"/>
        <w:rPr>
          <w:rStyle w:val="HTMLCode"/>
        </w:rPr>
      </w:pPr>
      <w:r>
        <w:rPr>
          <w:rStyle w:val="HTMLCode"/>
        </w:rPr>
        <w:t xml:space="preserve"> </w:t>
      </w:r>
      <w:proofErr w:type="spellStart"/>
      <w:r>
        <w:rPr>
          <w:rStyle w:val="HTMLCode"/>
        </w:rPr>
        <w:t>hzdepb_r</w:t>
      </w:r>
      <w:proofErr w:type="spellEnd"/>
      <w:r>
        <w:rPr>
          <w:rStyle w:val="HTMLCode"/>
        </w:rPr>
        <w:t xml:space="preserve"> INT,</w:t>
      </w:r>
    </w:p>
    <w:p w:rsidR="0070689A" w:rsidRDefault="0009254F">
      <w:pPr>
        <w:pStyle w:val="HTMLPreformatted"/>
        <w:divId w:val="381485435"/>
        <w:rPr>
          <w:rStyle w:val="HTMLCode"/>
        </w:rPr>
      </w:pPr>
      <w:proofErr w:type="spellStart"/>
      <w:r>
        <w:rPr>
          <w:rStyle w:val="HTMLCode"/>
        </w:rPr>
        <w:t>AgStab_l</w:t>
      </w:r>
      <w:proofErr w:type="spellEnd"/>
      <w:r>
        <w:rPr>
          <w:rStyle w:val="HTMLCode"/>
        </w:rPr>
        <w:t xml:space="preserve"> FLOAT,</w:t>
      </w:r>
    </w:p>
    <w:p w:rsidR="0070689A" w:rsidRDefault="0009254F">
      <w:pPr>
        <w:pStyle w:val="HTMLPreformatted"/>
        <w:divId w:val="381485435"/>
        <w:rPr>
          <w:rStyle w:val="HTMLCode"/>
        </w:rPr>
      </w:pPr>
      <w:proofErr w:type="spellStart"/>
      <w:r>
        <w:rPr>
          <w:rStyle w:val="HTMLCode"/>
        </w:rPr>
        <w:t>AgStab_r</w:t>
      </w:r>
      <w:proofErr w:type="spellEnd"/>
      <w:r>
        <w:rPr>
          <w:rStyle w:val="HTMLCode"/>
        </w:rPr>
        <w:t xml:space="preserve"> FLOAT,</w:t>
      </w:r>
    </w:p>
    <w:p w:rsidR="0070689A" w:rsidRDefault="0009254F">
      <w:pPr>
        <w:pStyle w:val="HTMLPreformatted"/>
        <w:divId w:val="381485435"/>
        <w:rPr>
          <w:rStyle w:val="HTMLCode"/>
        </w:rPr>
      </w:pPr>
      <w:proofErr w:type="spellStart"/>
      <w:r>
        <w:rPr>
          <w:rStyle w:val="HTMLCode"/>
        </w:rPr>
        <w:t>AgStab_h</w:t>
      </w:r>
      <w:proofErr w:type="spellEnd"/>
      <w:r>
        <w:rPr>
          <w:rStyle w:val="HTMLCode"/>
        </w:rPr>
        <w:t xml:space="preserve"> FLOAT,</w:t>
      </w:r>
    </w:p>
    <w:p w:rsidR="0070689A" w:rsidRDefault="0009254F">
      <w:pPr>
        <w:pStyle w:val="HTMLPreformatted"/>
        <w:divId w:val="381485435"/>
        <w:rPr>
          <w:rStyle w:val="HTMLCode"/>
        </w:rPr>
      </w:pPr>
      <w:proofErr w:type="spellStart"/>
      <w:r>
        <w:rPr>
          <w:rStyle w:val="HTMLCode"/>
        </w:rPr>
        <w:t>tcl</w:t>
      </w:r>
      <w:proofErr w:type="spellEnd"/>
      <w:r>
        <w:rPr>
          <w:rStyle w:val="HTMLCode"/>
        </w:rPr>
        <w:t xml:space="preserve"> CHAR(40),  </w:t>
      </w:r>
    </w:p>
    <w:p w:rsidR="0070689A" w:rsidRDefault="0009254F">
      <w:pPr>
        <w:pStyle w:val="HTMLPreformatted"/>
        <w:divId w:val="381485435"/>
        <w:rPr>
          <w:rStyle w:val="HTMLCode"/>
        </w:rPr>
      </w:pPr>
      <w:proofErr w:type="spellStart"/>
      <w:r>
        <w:rPr>
          <w:rStyle w:val="HTMLCode"/>
        </w:rPr>
        <w:t>major_mu_pct_sum</w:t>
      </w:r>
      <w:proofErr w:type="spellEnd"/>
      <w:r>
        <w:rPr>
          <w:rStyle w:val="HTMLCode"/>
        </w:rPr>
        <w:t xml:space="preserve"> INT, </w:t>
      </w:r>
      <w:proofErr w:type="spellStart"/>
      <w:r>
        <w:rPr>
          <w:rStyle w:val="HTMLCode"/>
        </w:rPr>
        <w:t>mu_pct_sum</w:t>
      </w:r>
      <w:proofErr w:type="spellEnd"/>
      <w:r>
        <w:rPr>
          <w:rStyle w:val="HTMLCode"/>
        </w:rPr>
        <w:t xml:space="preserve"> INT,</w:t>
      </w:r>
    </w:p>
    <w:p w:rsidR="0070689A" w:rsidRDefault="0009254F">
      <w:pPr>
        <w:pStyle w:val="HTMLPreformatted"/>
        <w:divId w:val="381485435"/>
        <w:rPr>
          <w:rStyle w:val="HTMLCode"/>
        </w:rPr>
      </w:pPr>
      <w:proofErr w:type="spellStart"/>
      <w:r>
        <w:rPr>
          <w:rStyle w:val="HTMLCode"/>
        </w:rPr>
        <w:t>adj_comp_pct</w:t>
      </w:r>
      <w:proofErr w:type="spellEnd"/>
      <w:r>
        <w:rPr>
          <w:rStyle w:val="HTMLCode"/>
        </w:rPr>
        <w:t xml:space="preserve"> FLOAT, </w:t>
      </w:r>
    </w:p>
    <w:p w:rsidR="0070689A" w:rsidRDefault="0009254F">
      <w:pPr>
        <w:pStyle w:val="HTMLPreformatted"/>
        <w:divId w:val="381485435"/>
        <w:rPr>
          <w:rStyle w:val="HTMLCode"/>
        </w:rPr>
      </w:pPr>
      <w:r>
        <w:rPr>
          <w:rStyle w:val="HTMLCode"/>
        </w:rPr>
        <w:t>thickness INT,</w:t>
      </w:r>
    </w:p>
    <w:p w:rsidR="0070689A" w:rsidRDefault="0009254F">
      <w:pPr>
        <w:pStyle w:val="HTMLPreformatted"/>
        <w:divId w:val="381485435"/>
        <w:rPr>
          <w:rStyle w:val="HTMLCode"/>
        </w:rPr>
      </w:pPr>
      <w:r>
        <w:rPr>
          <w:rStyle w:val="HTMLCode"/>
        </w:rPr>
        <w:t>AGG_InRangeTop_0_15 INT,</w:t>
      </w:r>
    </w:p>
    <w:p w:rsidR="0070689A" w:rsidRDefault="0009254F">
      <w:pPr>
        <w:pStyle w:val="HTMLPreformatted"/>
        <w:divId w:val="381485435"/>
        <w:rPr>
          <w:rStyle w:val="HTMLCode"/>
        </w:rPr>
      </w:pPr>
      <w:r>
        <w:rPr>
          <w:rStyle w:val="HTMLCode"/>
        </w:rPr>
        <w:t>AGG_InRangeBot_0_15 INT</w:t>
      </w:r>
    </w:p>
    <w:p w:rsidR="0070689A" w:rsidRDefault="0009254F">
      <w:pPr>
        <w:pStyle w:val="HTMLPreformatted"/>
        <w:divId w:val="381485435"/>
        <w:rPr>
          <w:rStyle w:val="HTMLCode"/>
        </w:rPr>
      </w:pPr>
      <w:r>
        <w:rPr>
          <w:rStyle w:val="HTMLCode"/>
        </w:rPr>
        <w:t>)</w:t>
      </w:r>
    </w:p>
    <w:p w:rsidR="0070689A" w:rsidRDefault="0009254F">
      <w:pPr>
        <w:pStyle w:val="HTMLPreformatted"/>
        <w:divId w:val="381485435"/>
        <w:rPr>
          <w:rStyle w:val="HTMLCode"/>
        </w:rPr>
      </w:pPr>
      <w:r>
        <w:rPr>
          <w:rStyle w:val="HTMLCode"/>
        </w:rPr>
        <w:t>;</w:t>
      </w:r>
    </w:p>
    <w:p w:rsidR="0070689A" w:rsidRDefault="0070689A">
      <w:pPr>
        <w:pStyle w:val="HTMLPreformatted"/>
        <w:divId w:val="381485435"/>
        <w:rPr>
          <w:rStyle w:val="HTMLCode"/>
        </w:rPr>
      </w:pPr>
    </w:p>
    <w:p w:rsidR="0070689A" w:rsidRDefault="0009254F">
      <w:pPr>
        <w:pStyle w:val="HTMLPreformatted"/>
        <w:divId w:val="381485435"/>
        <w:rPr>
          <w:rStyle w:val="HTMLCode"/>
        </w:rPr>
      </w:pPr>
      <w:r>
        <w:rPr>
          <w:rStyle w:val="HTMLCode"/>
        </w:rPr>
        <w:t>INSERT INTO #agg4</w:t>
      </w:r>
    </w:p>
    <w:p w:rsidR="0070689A" w:rsidRDefault="0009254F">
      <w:pPr>
        <w:pStyle w:val="HTMLPreformatted"/>
        <w:divId w:val="381485435"/>
        <w:rPr>
          <w:rStyle w:val="HTMLCode"/>
        </w:rPr>
      </w:pPr>
      <w:r>
        <w:rPr>
          <w:rStyle w:val="HTMLCode"/>
        </w:rPr>
        <w:t xml:space="preserve">SELECT DISTINCT </w:t>
      </w:r>
      <w:proofErr w:type="spellStart"/>
      <w:r>
        <w:rPr>
          <w:rStyle w:val="HTMLCode"/>
        </w:rPr>
        <w:t>ag.aoiid</w:t>
      </w:r>
      <w:proofErr w:type="spellEnd"/>
      <w:r>
        <w:rPr>
          <w:rStyle w:val="HTMLCode"/>
        </w:rPr>
        <w:t xml:space="preserve"> ,</w:t>
      </w:r>
    </w:p>
    <w:p w:rsidR="0070689A" w:rsidRDefault="0009254F">
      <w:pPr>
        <w:pStyle w:val="HTMLPreformatted"/>
        <w:divId w:val="381485435"/>
        <w:rPr>
          <w:rStyle w:val="HTMLCode"/>
        </w:rPr>
      </w:pPr>
      <w:proofErr w:type="spellStart"/>
      <w:r>
        <w:rPr>
          <w:rStyle w:val="HTMLCode"/>
        </w:rPr>
        <w:t>ag.landunit</w:t>
      </w:r>
      <w:proofErr w:type="spellEnd"/>
      <w:r>
        <w:rPr>
          <w:rStyle w:val="HTMLCode"/>
        </w:rPr>
        <w:t xml:space="preserve">, </w:t>
      </w:r>
    </w:p>
    <w:p w:rsidR="0070689A" w:rsidRDefault="0009254F">
      <w:pPr>
        <w:pStyle w:val="HTMLPreformatted"/>
        <w:divId w:val="381485435"/>
        <w:rPr>
          <w:rStyle w:val="HTMLCode"/>
        </w:rPr>
      </w:pPr>
      <w:proofErr w:type="spellStart"/>
      <w:r>
        <w:rPr>
          <w:rStyle w:val="HTMLCode"/>
        </w:rPr>
        <w:t>landunit_acres</w:t>
      </w:r>
      <w:proofErr w:type="spellEnd"/>
      <w:r>
        <w:rPr>
          <w:rStyle w:val="HTMLCode"/>
        </w:rPr>
        <w:t>,</w:t>
      </w:r>
    </w:p>
    <w:p w:rsidR="0070689A" w:rsidRDefault="0009254F">
      <w:pPr>
        <w:pStyle w:val="HTMLPreformatted"/>
        <w:divId w:val="381485435"/>
        <w:rPr>
          <w:rStyle w:val="HTMLCode"/>
        </w:rPr>
      </w:pPr>
      <w:proofErr w:type="spellStart"/>
      <w:r>
        <w:rPr>
          <w:rStyle w:val="HTMLCode"/>
        </w:rPr>
        <w:t>mukey</w:t>
      </w:r>
      <w:proofErr w:type="spellEnd"/>
      <w:r>
        <w:rPr>
          <w:rStyle w:val="HTMLCode"/>
        </w:rPr>
        <w:t>,</w:t>
      </w:r>
    </w:p>
    <w:p w:rsidR="0070689A" w:rsidRDefault="0009254F">
      <w:pPr>
        <w:pStyle w:val="HTMLPreformatted"/>
        <w:divId w:val="381485435"/>
        <w:rPr>
          <w:rStyle w:val="HTMLCode"/>
        </w:rPr>
      </w:pPr>
      <w:proofErr w:type="spellStart"/>
      <w:r>
        <w:rPr>
          <w:rStyle w:val="HTMLCode"/>
        </w:rPr>
        <w:t>mapunit_acres</w:t>
      </w:r>
      <w:proofErr w:type="spellEnd"/>
      <w:r>
        <w:rPr>
          <w:rStyle w:val="HTMLCode"/>
        </w:rPr>
        <w:t xml:space="preserve">, </w:t>
      </w:r>
    </w:p>
    <w:p w:rsidR="0070689A" w:rsidRDefault="0009254F">
      <w:pPr>
        <w:pStyle w:val="HTMLPreformatted"/>
        <w:divId w:val="381485435"/>
        <w:rPr>
          <w:rStyle w:val="HTMLCode"/>
        </w:rPr>
      </w:pPr>
      <w:proofErr w:type="spellStart"/>
      <w:r>
        <w:rPr>
          <w:rStyle w:val="HTMLCode"/>
        </w:rPr>
        <w:t>cokey</w:t>
      </w:r>
      <w:proofErr w:type="spellEnd"/>
      <w:r>
        <w:rPr>
          <w:rStyle w:val="HTMLCode"/>
        </w:rPr>
        <w:t>,</w:t>
      </w:r>
    </w:p>
    <w:p w:rsidR="0070689A" w:rsidRDefault="0009254F">
      <w:pPr>
        <w:pStyle w:val="HTMLPreformatted"/>
        <w:divId w:val="381485435"/>
        <w:rPr>
          <w:rStyle w:val="HTMLCode"/>
        </w:rPr>
      </w:pPr>
      <w:proofErr w:type="spellStart"/>
      <w:r>
        <w:rPr>
          <w:rStyle w:val="HTMLCode"/>
        </w:rPr>
        <w:t>compname</w:t>
      </w:r>
      <w:proofErr w:type="spellEnd"/>
      <w:r>
        <w:rPr>
          <w:rStyle w:val="HTMLCode"/>
        </w:rPr>
        <w:t>,</w:t>
      </w:r>
    </w:p>
    <w:p w:rsidR="0070689A" w:rsidRDefault="0009254F">
      <w:pPr>
        <w:pStyle w:val="HTMLPreformatted"/>
        <w:divId w:val="381485435"/>
        <w:rPr>
          <w:rStyle w:val="HTMLCode"/>
        </w:rPr>
      </w:pPr>
      <w:proofErr w:type="spellStart"/>
      <w:r>
        <w:rPr>
          <w:rStyle w:val="HTMLCode"/>
        </w:rPr>
        <w:t>comppct_r</w:t>
      </w:r>
      <w:proofErr w:type="spellEnd"/>
      <w:r>
        <w:rPr>
          <w:rStyle w:val="HTMLCode"/>
        </w:rPr>
        <w:t>,</w:t>
      </w:r>
    </w:p>
    <w:p w:rsidR="0070689A" w:rsidRDefault="0009254F">
      <w:pPr>
        <w:pStyle w:val="HTMLPreformatted"/>
        <w:divId w:val="381485435"/>
        <w:rPr>
          <w:rStyle w:val="HTMLCode"/>
        </w:rPr>
      </w:pPr>
      <w:proofErr w:type="spellStart"/>
      <w:r>
        <w:rPr>
          <w:rStyle w:val="HTMLCode"/>
        </w:rPr>
        <w:t>majcompflag</w:t>
      </w:r>
      <w:proofErr w:type="spellEnd"/>
      <w:r>
        <w:rPr>
          <w:rStyle w:val="HTMLCode"/>
        </w:rPr>
        <w:t>,</w:t>
      </w:r>
    </w:p>
    <w:p w:rsidR="0070689A" w:rsidRDefault="0009254F">
      <w:pPr>
        <w:pStyle w:val="HTMLPreformatted"/>
        <w:divId w:val="381485435"/>
        <w:rPr>
          <w:rStyle w:val="HTMLCode"/>
        </w:rPr>
      </w:pPr>
      <w:proofErr w:type="spellStart"/>
      <w:r>
        <w:rPr>
          <w:rStyle w:val="HTMLCode"/>
        </w:rPr>
        <w:t>localphase</w:t>
      </w:r>
      <w:proofErr w:type="spellEnd"/>
      <w:r>
        <w:rPr>
          <w:rStyle w:val="HTMLCode"/>
        </w:rPr>
        <w:t>,</w:t>
      </w:r>
    </w:p>
    <w:p w:rsidR="0070689A" w:rsidRDefault="0009254F">
      <w:pPr>
        <w:pStyle w:val="HTMLPreformatted"/>
        <w:divId w:val="381485435"/>
        <w:rPr>
          <w:rStyle w:val="HTMLCode"/>
        </w:rPr>
      </w:pPr>
      <w:proofErr w:type="spellStart"/>
      <w:r>
        <w:rPr>
          <w:rStyle w:val="HTMLCode"/>
        </w:rPr>
        <w:t>hzname</w:t>
      </w:r>
      <w:proofErr w:type="spellEnd"/>
      <w:r>
        <w:rPr>
          <w:rStyle w:val="HTMLCode"/>
        </w:rPr>
        <w:t>,</w:t>
      </w:r>
    </w:p>
    <w:p w:rsidR="0070689A" w:rsidRDefault="0009254F">
      <w:pPr>
        <w:pStyle w:val="HTMLPreformatted"/>
        <w:divId w:val="381485435"/>
        <w:rPr>
          <w:rStyle w:val="HTMLCode"/>
        </w:rPr>
      </w:pPr>
      <w:proofErr w:type="spellStart"/>
      <w:r>
        <w:rPr>
          <w:rStyle w:val="HTMLCode"/>
        </w:rPr>
        <w:t>hzdept_r</w:t>
      </w:r>
      <w:proofErr w:type="spellEnd"/>
      <w:r>
        <w:rPr>
          <w:rStyle w:val="HTMLCode"/>
        </w:rPr>
        <w:t>,</w:t>
      </w:r>
    </w:p>
    <w:p w:rsidR="0070689A" w:rsidRDefault="0009254F">
      <w:pPr>
        <w:pStyle w:val="HTMLPreformatted"/>
        <w:divId w:val="381485435"/>
        <w:rPr>
          <w:rStyle w:val="HTMLCode"/>
        </w:rPr>
      </w:pPr>
      <w:proofErr w:type="spellStart"/>
      <w:r>
        <w:rPr>
          <w:rStyle w:val="HTMLCode"/>
        </w:rPr>
        <w:t>hzdepb_r</w:t>
      </w:r>
      <w:proofErr w:type="spellEnd"/>
      <w:r>
        <w:rPr>
          <w:rStyle w:val="HTMLCode"/>
        </w:rPr>
        <w:t xml:space="preserve">, </w:t>
      </w:r>
    </w:p>
    <w:p w:rsidR="0070689A" w:rsidRDefault="0009254F">
      <w:pPr>
        <w:pStyle w:val="HTMLPreformatted"/>
        <w:divId w:val="381485435"/>
        <w:rPr>
          <w:rStyle w:val="HTMLCode"/>
        </w:rPr>
      </w:pPr>
      <w:r>
        <w:rPr>
          <w:rStyle w:val="HTMLCode"/>
        </w:rPr>
        <w:t xml:space="preserve">CASE WHEN </w:t>
      </w:r>
      <w:proofErr w:type="spellStart"/>
      <w:r>
        <w:rPr>
          <w:rStyle w:val="HTMLCode"/>
        </w:rPr>
        <w:t>AgStab_l</w:t>
      </w:r>
      <w:proofErr w:type="spellEnd"/>
      <w:r>
        <w:rPr>
          <w:rStyle w:val="HTMLCode"/>
        </w:rPr>
        <w:t xml:space="preserve"> &gt; 100  THEN 100 WHEN </w:t>
      </w:r>
      <w:proofErr w:type="spellStart"/>
      <w:r>
        <w:rPr>
          <w:rStyle w:val="HTMLCode"/>
        </w:rPr>
        <w:t>claytotall</w:t>
      </w:r>
      <w:proofErr w:type="spellEnd"/>
      <w:r>
        <w:rPr>
          <w:rStyle w:val="HTMLCode"/>
        </w:rPr>
        <w:t xml:space="preserve"> &gt;= 0  and </w:t>
      </w:r>
      <w:proofErr w:type="spellStart"/>
      <w:r>
        <w:rPr>
          <w:rStyle w:val="HTMLCode"/>
        </w:rPr>
        <w:t>claytotall</w:t>
      </w:r>
      <w:proofErr w:type="spellEnd"/>
      <w:r>
        <w:rPr>
          <w:rStyle w:val="HTMLCode"/>
        </w:rPr>
        <w:t xml:space="preserve"> &lt; 5 THEN null WHEN sandy=1 THEN null WHEN </w:t>
      </w:r>
      <w:proofErr w:type="spellStart"/>
      <w:r>
        <w:rPr>
          <w:rStyle w:val="HTMLCode"/>
        </w:rPr>
        <w:t>oml</w:t>
      </w:r>
      <w:proofErr w:type="spellEnd"/>
      <w:r>
        <w:rPr>
          <w:rStyle w:val="HTMLCode"/>
        </w:rPr>
        <w:t xml:space="preserve"> &gt; 20 THEN null ELSE </w:t>
      </w:r>
      <w:proofErr w:type="spellStart"/>
      <w:r>
        <w:rPr>
          <w:rStyle w:val="HTMLCode"/>
        </w:rPr>
        <w:t>AgStab_l</w:t>
      </w:r>
      <w:proofErr w:type="spellEnd"/>
      <w:r>
        <w:rPr>
          <w:rStyle w:val="HTMLCode"/>
        </w:rPr>
        <w:t xml:space="preserve"> END AS </w:t>
      </w:r>
      <w:proofErr w:type="spellStart"/>
      <w:r>
        <w:rPr>
          <w:rStyle w:val="HTMLCode"/>
        </w:rPr>
        <w:t>AgStab_l</w:t>
      </w:r>
      <w:proofErr w:type="spellEnd"/>
      <w:r>
        <w:rPr>
          <w:rStyle w:val="HTMLCode"/>
        </w:rPr>
        <w:t>,</w:t>
      </w:r>
    </w:p>
    <w:p w:rsidR="0070689A" w:rsidRDefault="0009254F">
      <w:pPr>
        <w:pStyle w:val="HTMLPreformatted"/>
        <w:divId w:val="381485435"/>
        <w:rPr>
          <w:rStyle w:val="HTMLCode"/>
        </w:rPr>
      </w:pPr>
      <w:r>
        <w:rPr>
          <w:rStyle w:val="HTMLCode"/>
        </w:rPr>
        <w:t xml:space="preserve">CASE WHEN </w:t>
      </w:r>
      <w:proofErr w:type="spellStart"/>
      <w:r>
        <w:rPr>
          <w:rStyle w:val="HTMLCode"/>
        </w:rPr>
        <w:t>AgStab_r</w:t>
      </w:r>
      <w:proofErr w:type="spellEnd"/>
      <w:r>
        <w:rPr>
          <w:rStyle w:val="HTMLCode"/>
        </w:rPr>
        <w:t xml:space="preserve"> &gt; 100  THEN 100 WHEN </w:t>
      </w:r>
      <w:proofErr w:type="spellStart"/>
      <w:r>
        <w:rPr>
          <w:rStyle w:val="HTMLCode"/>
        </w:rPr>
        <w:t>claytotalr</w:t>
      </w:r>
      <w:proofErr w:type="spellEnd"/>
      <w:r>
        <w:rPr>
          <w:rStyle w:val="HTMLCode"/>
        </w:rPr>
        <w:t xml:space="preserve"> &gt;= 0  and </w:t>
      </w:r>
      <w:proofErr w:type="spellStart"/>
      <w:r>
        <w:rPr>
          <w:rStyle w:val="HTMLCode"/>
        </w:rPr>
        <w:t>claytotalr</w:t>
      </w:r>
      <w:proofErr w:type="spellEnd"/>
      <w:r>
        <w:rPr>
          <w:rStyle w:val="HTMLCode"/>
        </w:rPr>
        <w:t xml:space="preserve"> &lt; 5 THEN null WHEN sandy=1 THEN null WHEN </w:t>
      </w:r>
      <w:proofErr w:type="spellStart"/>
      <w:r>
        <w:rPr>
          <w:rStyle w:val="HTMLCode"/>
        </w:rPr>
        <w:t>omr</w:t>
      </w:r>
      <w:proofErr w:type="spellEnd"/>
      <w:r>
        <w:rPr>
          <w:rStyle w:val="HTMLCode"/>
        </w:rPr>
        <w:t xml:space="preserve"> &gt; 20 THEN null ELSE </w:t>
      </w:r>
      <w:proofErr w:type="spellStart"/>
      <w:r>
        <w:rPr>
          <w:rStyle w:val="HTMLCode"/>
        </w:rPr>
        <w:t>AgStab_r</w:t>
      </w:r>
      <w:proofErr w:type="spellEnd"/>
      <w:r>
        <w:rPr>
          <w:rStyle w:val="HTMLCode"/>
        </w:rPr>
        <w:t xml:space="preserve"> END AS </w:t>
      </w:r>
      <w:proofErr w:type="spellStart"/>
      <w:r>
        <w:rPr>
          <w:rStyle w:val="HTMLCode"/>
        </w:rPr>
        <w:t>AgStab_r</w:t>
      </w:r>
      <w:proofErr w:type="spellEnd"/>
      <w:r>
        <w:rPr>
          <w:rStyle w:val="HTMLCode"/>
        </w:rPr>
        <w:t>,</w:t>
      </w:r>
    </w:p>
    <w:p w:rsidR="0070689A" w:rsidRDefault="0009254F">
      <w:pPr>
        <w:pStyle w:val="HTMLPreformatted"/>
        <w:divId w:val="381485435"/>
        <w:rPr>
          <w:rStyle w:val="HTMLCode"/>
        </w:rPr>
      </w:pPr>
      <w:r>
        <w:rPr>
          <w:rStyle w:val="HTMLCode"/>
        </w:rPr>
        <w:t xml:space="preserve">CASE WHEN </w:t>
      </w:r>
      <w:proofErr w:type="spellStart"/>
      <w:r>
        <w:rPr>
          <w:rStyle w:val="HTMLCode"/>
        </w:rPr>
        <w:t>AgStab_h</w:t>
      </w:r>
      <w:proofErr w:type="spellEnd"/>
      <w:r>
        <w:rPr>
          <w:rStyle w:val="HTMLCode"/>
        </w:rPr>
        <w:t xml:space="preserve"> &gt; 100  THEN 100 WHEN </w:t>
      </w:r>
      <w:proofErr w:type="spellStart"/>
      <w:r>
        <w:rPr>
          <w:rStyle w:val="HTMLCode"/>
        </w:rPr>
        <w:t>claytotalh</w:t>
      </w:r>
      <w:proofErr w:type="spellEnd"/>
      <w:r>
        <w:rPr>
          <w:rStyle w:val="HTMLCode"/>
        </w:rPr>
        <w:t xml:space="preserve"> &gt;= 0  and </w:t>
      </w:r>
      <w:proofErr w:type="spellStart"/>
      <w:r>
        <w:rPr>
          <w:rStyle w:val="HTMLCode"/>
        </w:rPr>
        <w:t>claytotalh</w:t>
      </w:r>
      <w:proofErr w:type="spellEnd"/>
      <w:r>
        <w:rPr>
          <w:rStyle w:val="HTMLCode"/>
        </w:rPr>
        <w:t xml:space="preserve"> &lt; 5 THEN null WHEN sandy=1 THEN null WHEN </w:t>
      </w:r>
      <w:proofErr w:type="spellStart"/>
      <w:r>
        <w:rPr>
          <w:rStyle w:val="HTMLCode"/>
        </w:rPr>
        <w:t>omh</w:t>
      </w:r>
      <w:proofErr w:type="spellEnd"/>
      <w:r>
        <w:rPr>
          <w:rStyle w:val="HTMLCode"/>
        </w:rPr>
        <w:t xml:space="preserve"> &gt; 20 THEN null ELSE </w:t>
      </w:r>
      <w:proofErr w:type="spellStart"/>
      <w:r>
        <w:rPr>
          <w:rStyle w:val="HTMLCode"/>
        </w:rPr>
        <w:t>AgStab_h</w:t>
      </w:r>
      <w:proofErr w:type="spellEnd"/>
      <w:r>
        <w:rPr>
          <w:rStyle w:val="HTMLCode"/>
        </w:rPr>
        <w:t xml:space="preserve"> END AS </w:t>
      </w:r>
      <w:proofErr w:type="spellStart"/>
      <w:r>
        <w:rPr>
          <w:rStyle w:val="HTMLCode"/>
        </w:rPr>
        <w:t>AgStab_h</w:t>
      </w:r>
      <w:proofErr w:type="spellEnd"/>
      <w:r>
        <w:rPr>
          <w:rStyle w:val="HTMLCode"/>
        </w:rPr>
        <w:t>,</w:t>
      </w:r>
    </w:p>
    <w:p w:rsidR="0070689A" w:rsidRDefault="0009254F">
      <w:pPr>
        <w:pStyle w:val="HTMLPreformatted"/>
        <w:divId w:val="381485435"/>
        <w:rPr>
          <w:rStyle w:val="HTMLCode"/>
        </w:rPr>
      </w:pPr>
      <w:proofErr w:type="spellStart"/>
      <w:r>
        <w:rPr>
          <w:rStyle w:val="HTMLCode"/>
        </w:rPr>
        <w:t>tcl</w:t>
      </w:r>
      <w:proofErr w:type="spellEnd"/>
      <w:r>
        <w:rPr>
          <w:rStyle w:val="HTMLCode"/>
        </w:rPr>
        <w:t xml:space="preserve">, </w:t>
      </w:r>
      <w:proofErr w:type="spellStart"/>
      <w:r>
        <w:rPr>
          <w:rStyle w:val="HTMLCode"/>
        </w:rPr>
        <w:t>major_mu_pct_sum</w:t>
      </w:r>
      <w:proofErr w:type="spellEnd"/>
      <w:r>
        <w:rPr>
          <w:rStyle w:val="HTMLCode"/>
        </w:rPr>
        <w:t xml:space="preserve">, </w:t>
      </w:r>
      <w:proofErr w:type="spellStart"/>
      <w:r>
        <w:rPr>
          <w:rStyle w:val="HTMLCode"/>
        </w:rPr>
        <w:t>mu_pct_sum</w:t>
      </w:r>
      <w:proofErr w:type="spellEnd"/>
      <w:r>
        <w:rPr>
          <w:rStyle w:val="HTMLCode"/>
        </w:rPr>
        <w:t xml:space="preserve">, (1.0 * </w:t>
      </w:r>
      <w:proofErr w:type="spellStart"/>
      <w:r>
        <w:rPr>
          <w:rStyle w:val="HTMLCode"/>
        </w:rPr>
        <w:t>comppct_r</w:t>
      </w:r>
      <w:proofErr w:type="spellEnd"/>
      <w:r>
        <w:rPr>
          <w:rStyle w:val="HTMLCode"/>
        </w:rPr>
        <w:t xml:space="preserve"> / </w:t>
      </w:r>
      <w:proofErr w:type="spellStart"/>
      <w:r>
        <w:rPr>
          <w:rStyle w:val="HTMLCode"/>
        </w:rPr>
        <w:t>major_mu_pct_sum</w:t>
      </w:r>
      <w:proofErr w:type="spellEnd"/>
      <w:r>
        <w:rPr>
          <w:rStyle w:val="HTMLCode"/>
        </w:rPr>
        <w:t xml:space="preserve">) AS </w:t>
      </w:r>
      <w:proofErr w:type="spellStart"/>
      <w:r>
        <w:rPr>
          <w:rStyle w:val="HTMLCode"/>
        </w:rPr>
        <w:t>adj_comp_pct</w:t>
      </w:r>
      <w:proofErr w:type="spellEnd"/>
      <w:r>
        <w:rPr>
          <w:rStyle w:val="HTMLCode"/>
        </w:rPr>
        <w:t xml:space="preserve">, CASE WHEN </w:t>
      </w:r>
      <w:proofErr w:type="spellStart"/>
      <w:r>
        <w:rPr>
          <w:rStyle w:val="HTMLCode"/>
        </w:rPr>
        <w:t>hzdepb_r</w:t>
      </w:r>
      <w:proofErr w:type="spellEnd"/>
      <w:r>
        <w:rPr>
          <w:rStyle w:val="HTMLCode"/>
        </w:rPr>
        <w:t xml:space="preserve"> IS NULL THEN 0</w:t>
      </w:r>
    </w:p>
    <w:p w:rsidR="0070689A" w:rsidRDefault="0009254F">
      <w:pPr>
        <w:pStyle w:val="HTMLPreformatted"/>
        <w:divId w:val="381485435"/>
        <w:rPr>
          <w:rStyle w:val="HTMLCode"/>
        </w:rPr>
      </w:pPr>
      <w:r>
        <w:rPr>
          <w:rStyle w:val="HTMLCode"/>
        </w:rPr>
        <w:t xml:space="preserve">WHEN </w:t>
      </w:r>
      <w:proofErr w:type="spellStart"/>
      <w:r>
        <w:rPr>
          <w:rStyle w:val="HTMLCode"/>
        </w:rPr>
        <w:t>hzdept_r</w:t>
      </w:r>
      <w:proofErr w:type="spellEnd"/>
      <w:r>
        <w:rPr>
          <w:rStyle w:val="HTMLCode"/>
        </w:rPr>
        <w:t xml:space="preserve"> IS NULL THEN 0 ELSE </w:t>
      </w:r>
      <w:proofErr w:type="spellStart"/>
      <w:r>
        <w:rPr>
          <w:rStyle w:val="HTMLCode"/>
        </w:rPr>
        <w:t>hzdepb_r-hzdept_r</w:t>
      </w:r>
      <w:proofErr w:type="spellEnd"/>
      <w:r>
        <w:rPr>
          <w:rStyle w:val="HTMLCode"/>
        </w:rPr>
        <w:t xml:space="preserve"> END AS thickness, </w:t>
      </w:r>
    </w:p>
    <w:p w:rsidR="0070689A" w:rsidRDefault="0009254F">
      <w:pPr>
        <w:pStyle w:val="HTMLPreformatted"/>
        <w:divId w:val="381485435"/>
        <w:rPr>
          <w:rStyle w:val="HTMLCode"/>
        </w:rPr>
      </w:pPr>
      <w:r>
        <w:rPr>
          <w:rStyle w:val="HTMLCode"/>
        </w:rPr>
        <w:t xml:space="preserve">CASE  WHEN </w:t>
      </w:r>
      <w:proofErr w:type="spellStart"/>
      <w:r>
        <w:rPr>
          <w:rStyle w:val="HTMLCode"/>
        </w:rPr>
        <w:t>hzdept_r</w:t>
      </w:r>
      <w:proofErr w:type="spellEnd"/>
      <w:r>
        <w:rPr>
          <w:rStyle w:val="HTMLCode"/>
        </w:rPr>
        <w:t xml:space="preserve"> &lt; 15 then </w:t>
      </w:r>
      <w:proofErr w:type="spellStart"/>
      <w:r>
        <w:rPr>
          <w:rStyle w:val="HTMLCode"/>
        </w:rPr>
        <w:t>hzdept_r</w:t>
      </w:r>
      <w:proofErr w:type="spellEnd"/>
      <w:r>
        <w:rPr>
          <w:rStyle w:val="HTMLCode"/>
        </w:rPr>
        <w:t xml:space="preserve"> ELSE 0 END AS AGG_InRangeTop_0_15, </w:t>
      </w:r>
    </w:p>
    <w:p w:rsidR="0070689A" w:rsidRDefault="0009254F">
      <w:pPr>
        <w:pStyle w:val="HTMLPreformatted"/>
        <w:divId w:val="381485435"/>
        <w:rPr>
          <w:rStyle w:val="HTMLCode"/>
        </w:rPr>
      </w:pPr>
      <w:r>
        <w:rPr>
          <w:rStyle w:val="HTMLCode"/>
        </w:rPr>
        <w:t xml:space="preserve">CASE  WHEN </w:t>
      </w:r>
      <w:proofErr w:type="spellStart"/>
      <w:r>
        <w:rPr>
          <w:rStyle w:val="HTMLCode"/>
        </w:rPr>
        <w:t>hzdepb_r</w:t>
      </w:r>
      <w:proofErr w:type="spellEnd"/>
      <w:r>
        <w:rPr>
          <w:rStyle w:val="HTMLCode"/>
        </w:rPr>
        <w:t xml:space="preserve"> &lt;= 15 THEN </w:t>
      </w:r>
      <w:proofErr w:type="spellStart"/>
      <w:r>
        <w:rPr>
          <w:rStyle w:val="HTMLCode"/>
        </w:rPr>
        <w:t>hzdepb_r</w:t>
      </w:r>
      <w:proofErr w:type="spellEnd"/>
      <w:r>
        <w:rPr>
          <w:rStyle w:val="HTMLCode"/>
        </w:rPr>
        <w:t xml:space="preserve"> WHEN </w:t>
      </w:r>
      <w:proofErr w:type="spellStart"/>
      <w:r>
        <w:rPr>
          <w:rStyle w:val="HTMLCode"/>
        </w:rPr>
        <w:t>hzdepb_r</w:t>
      </w:r>
      <w:proofErr w:type="spellEnd"/>
      <w:r>
        <w:rPr>
          <w:rStyle w:val="HTMLCode"/>
        </w:rPr>
        <w:t xml:space="preserve"> &gt; 15 and </w:t>
      </w:r>
      <w:proofErr w:type="spellStart"/>
      <w:r>
        <w:rPr>
          <w:rStyle w:val="HTMLCode"/>
        </w:rPr>
        <w:t>hzdept_r</w:t>
      </w:r>
      <w:proofErr w:type="spellEnd"/>
      <w:r>
        <w:rPr>
          <w:rStyle w:val="HTMLCode"/>
        </w:rPr>
        <w:t xml:space="preserve"> &lt; 15 THEN 15 ELSE 0 END AS AGG_InRangeBot_0_15</w:t>
      </w:r>
    </w:p>
    <w:p w:rsidR="0070689A" w:rsidRDefault="0009254F">
      <w:pPr>
        <w:pStyle w:val="HTMLPreformatted"/>
        <w:divId w:val="381485435"/>
        <w:rPr>
          <w:rStyle w:val="HTMLCode"/>
        </w:rPr>
      </w:pPr>
      <w:r>
        <w:rPr>
          <w:rStyle w:val="HTMLCode"/>
        </w:rPr>
        <w:t>FROM #</w:t>
      </w:r>
      <w:proofErr w:type="spellStart"/>
      <w:r>
        <w:rPr>
          <w:rStyle w:val="HTMLCode"/>
        </w:rPr>
        <w:t>AoiAcres</w:t>
      </w:r>
      <w:proofErr w:type="spellEnd"/>
    </w:p>
    <w:p w:rsidR="0070689A" w:rsidRDefault="0009254F">
      <w:pPr>
        <w:pStyle w:val="HTMLPreformatted"/>
        <w:divId w:val="381485435"/>
        <w:rPr>
          <w:rStyle w:val="HTMLCode"/>
        </w:rPr>
      </w:pPr>
      <w:r>
        <w:rPr>
          <w:rStyle w:val="HTMLCode"/>
        </w:rPr>
        <w:t xml:space="preserve">LEFT OUTER JOIN #agg3 AS ag ON </w:t>
      </w:r>
      <w:proofErr w:type="spellStart"/>
      <w:r>
        <w:rPr>
          <w:rStyle w:val="HTMLCode"/>
        </w:rPr>
        <w:t>ag.aoiid</w:t>
      </w:r>
      <w:proofErr w:type="spellEnd"/>
      <w:r>
        <w:rPr>
          <w:rStyle w:val="HTMLCode"/>
        </w:rPr>
        <w:t>=#</w:t>
      </w:r>
      <w:proofErr w:type="spellStart"/>
      <w:r>
        <w:rPr>
          <w:rStyle w:val="HTMLCode"/>
        </w:rPr>
        <w:t>AoiAcres.aoiid</w:t>
      </w:r>
      <w:proofErr w:type="spellEnd"/>
      <w:r>
        <w:rPr>
          <w:rStyle w:val="HTMLCode"/>
        </w:rPr>
        <w:t xml:space="preserve"> WHERE </w:t>
      </w:r>
      <w:proofErr w:type="spellStart"/>
      <w:r>
        <w:rPr>
          <w:rStyle w:val="HTMLCode"/>
        </w:rPr>
        <w:t>majcompflag</w:t>
      </w:r>
      <w:proofErr w:type="spellEnd"/>
      <w:r>
        <w:rPr>
          <w:rStyle w:val="HTMLCode"/>
        </w:rPr>
        <w:t xml:space="preserve"> = 'yes' GROUP BY </w:t>
      </w:r>
      <w:proofErr w:type="spellStart"/>
      <w:r>
        <w:rPr>
          <w:rStyle w:val="HTMLCode"/>
        </w:rPr>
        <w:t>ag.aoiid</w:t>
      </w:r>
      <w:proofErr w:type="spellEnd"/>
      <w:r>
        <w:rPr>
          <w:rStyle w:val="HTMLCode"/>
        </w:rPr>
        <w:t xml:space="preserve"> ,</w:t>
      </w:r>
    </w:p>
    <w:p w:rsidR="0070689A" w:rsidRDefault="0009254F">
      <w:pPr>
        <w:pStyle w:val="HTMLPreformatted"/>
        <w:divId w:val="381485435"/>
        <w:rPr>
          <w:rStyle w:val="HTMLCode"/>
        </w:rPr>
      </w:pPr>
      <w:proofErr w:type="spellStart"/>
      <w:r>
        <w:rPr>
          <w:rStyle w:val="HTMLCode"/>
        </w:rPr>
        <w:t>ag.landunit</w:t>
      </w:r>
      <w:proofErr w:type="spellEnd"/>
      <w:r>
        <w:rPr>
          <w:rStyle w:val="HTMLCode"/>
        </w:rPr>
        <w:t xml:space="preserve">, </w:t>
      </w:r>
    </w:p>
    <w:p w:rsidR="0070689A" w:rsidRDefault="0009254F">
      <w:pPr>
        <w:pStyle w:val="HTMLPreformatted"/>
        <w:divId w:val="381485435"/>
        <w:rPr>
          <w:rStyle w:val="HTMLCode"/>
        </w:rPr>
      </w:pPr>
      <w:proofErr w:type="spellStart"/>
      <w:r>
        <w:rPr>
          <w:rStyle w:val="HTMLCode"/>
        </w:rPr>
        <w:t>landunit_acres</w:t>
      </w:r>
      <w:proofErr w:type="spellEnd"/>
      <w:r>
        <w:rPr>
          <w:rStyle w:val="HTMLCode"/>
        </w:rPr>
        <w:t>,</w:t>
      </w:r>
    </w:p>
    <w:p w:rsidR="0070689A" w:rsidRDefault="0009254F">
      <w:pPr>
        <w:pStyle w:val="HTMLPreformatted"/>
        <w:divId w:val="381485435"/>
        <w:rPr>
          <w:rStyle w:val="HTMLCode"/>
        </w:rPr>
      </w:pPr>
      <w:proofErr w:type="spellStart"/>
      <w:r>
        <w:rPr>
          <w:rStyle w:val="HTMLCode"/>
        </w:rPr>
        <w:t>mukey</w:t>
      </w:r>
      <w:proofErr w:type="spellEnd"/>
      <w:r>
        <w:rPr>
          <w:rStyle w:val="HTMLCode"/>
        </w:rPr>
        <w:t>,</w:t>
      </w:r>
    </w:p>
    <w:p w:rsidR="0070689A" w:rsidRDefault="0009254F">
      <w:pPr>
        <w:pStyle w:val="HTMLPreformatted"/>
        <w:divId w:val="381485435"/>
        <w:rPr>
          <w:rStyle w:val="HTMLCode"/>
        </w:rPr>
      </w:pPr>
      <w:proofErr w:type="spellStart"/>
      <w:r>
        <w:rPr>
          <w:rStyle w:val="HTMLCode"/>
        </w:rPr>
        <w:t>mapunit_acres</w:t>
      </w:r>
      <w:proofErr w:type="spellEnd"/>
      <w:r>
        <w:rPr>
          <w:rStyle w:val="HTMLCode"/>
        </w:rPr>
        <w:t xml:space="preserve">, </w:t>
      </w:r>
    </w:p>
    <w:p w:rsidR="0070689A" w:rsidRDefault="0009254F">
      <w:pPr>
        <w:pStyle w:val="HTMLPreformatted"/>
        <w:divId w:val="381485435"/>
        <w:rPr>
          <w:rStyle w:val="HTMLCode"/>
        </w:rPr>
      </w:pPr>
      <w:proofErr w:type="spellStart"/>
      <w:r>
        <w:rPr>
          <w:rStyle w:val="HTMLCode"/>
        </w:rPr>
        <w:t>cokey</w:t>
      </w:r>
      <w:proofErr w:type="spellEnd"/>
      <w:r>
        <w:rPr>
          <w:rStyle w:val="HTMLCode"/>
        </w:rPr>
        <w:t>,</w:t>
      </w:r>
    </w:p>
    <w:p w:rsidR="0070689A" w:rsidRDefault="0009254F">
      <w:pPr>
        <w:pStyle w:val="HTMLPreformatted"/>
        <w:divId w:val="381485435"/>
        <w:rPr>
          <w:rStyle w:val="HTMLCode"/>
        </w:rPr>
      </w:pPr>
      <w:proofErr w:type="spellStart"/>
      <w:r>
        <w:rPr>
          <w:rStyle w:val="HTMLCode"/>
        </w:rPr>
        <w:lastRenderedPageBreak/>
        <w:t>compname</w:t>
      </w:r>
      <w:proofErr w:type="spellEnd"/>
      <w:r>
        <w:rPr>
          <w:rStyle w:val="HTMLCode"/>
        </w:rPr>
        <w:t>,</w:t>
      </w:r>
    </w:p>
    <w:p w:rsidR="0070689A" w:rsidRDefault="0009254F">
      <w:pPr>
        <w:pStyle w:val="HTMLPreformatted"/>
        <w:divId w:val="381485435"/>
        <w:rPr>
          <w:rStyle w:val="HTMLCode"/>
        </w:rPr>
      </w:pPr>
      <w:proofErr w:type="spellStart"/>
      <w:r>
        <w:rPr>
          <w:rStyle w:val="HTMLCode"/>
        </w:rPr>
        <w:t>comppct_r</w:t>
      </w:r>
      <w:proofErr w:type="spellEnd"/>
      <w:r>
        <w:rPr>
          <w:rStyle w:val="HTMLCode"/>
        </w:rPr>
        <w:t>,</w:t>
      </w:r>
    </w:p>
    <w:p w:rsidR="0070689A" w:rsidRDefault="0009254F">
      <w:pPr>
        <w:pStyle w:val="HTMLPreformatted"/>
        <w:divId w:val="381485435"/>
        <w:rPr>
          <w:rStyle w:val="HTMLCode"/>
        </w:rPr>
      </w:pPr>
      <w:proofErr w:type="spellStart"/>
      <w:r>
        <w:rPr>
          <w:rStyle w:val="HTMLCode"/>
        </w:rPr>
        <w:t>majcompflag</w:t>
      </w:r>
      <w:proofErr w:type="spellEnd"/>
      <w:r>
        <w:rPr>
          <w:rStyle w:val="HTMLCode"/>
        </w:rPr>
        <w:t>,</w:t>
      </w:r>
    </w:p>
    <w:p w:rsidR="0070689A" w:rsidRDefault="0009254F">
      <w:pPr>
        <w:pStyle w:val="HTMLPreformatted"/>
        <w:divId w:val="381485435"/>
        <w:rPr>
          <w:rStyle w:val="HTMLCode"/>
        </w:rPr>
      </w:pPr>
      <w:proofErr w:type="spellStart"/>
      <w:r>
        <w:rPr>
          <w:rStyle w:val="HTMLCode"/>
        </w:rPr>
        <w:t>localphase</w:t>
      </w:r>
      <w:proofErr w:type="spellEnd"/>
      <w:r>
        <w:rPr>
          <w:rStyle w:val="HTMLCode"/>
        </w:rPr>
        <w:t>,</w:t>
      </w:r>
    </w:p>
    <w:p w:rsidR="0070689A" w:rsidRDefault="0009254F">
      <w:pPr>
        <w:pStyle w:val="HTMLPreformatted"/>
        <w:divId w:val="381485435"/>
        <w:rPr>
          <w:rStyle w:val="HTMLCode"/>
        </w:rPr>
      </w:pPr>
      <w:proofErr w:type="spellStart"/>
      <w:r>
        <w:rPr>
          <w:rStyle w:val="HTMLCode"/>
        </w:rPr>
        <w:t>hzname</w:t>
      </w:r>
      <w:proofErr w:type="spellEnd"/>
      <w:r>
        <w:rPr>
          <w:rStyle w:val="HTMLCode"/>
        </w:rPr>
        <w:t>,</w:t>
      </w:r>
    </w:p>
    <w:p w:rsidR="0070689A" w:rsidRDefault="0009254F">
      <w:pPr>
        <w:pStyle w:val="HTMLPreformatted"/>
        <w:divId w:val="381485435"/>
        <w:rPr>
          <w:rStyle w:val="HTMLCode"/>
        </w:rPr>
      </w:pPr>
      <w:proofErr w:type="spellStart"/>
      <w:r>
        <w:rPr>
          <w:rStyle w:val="HTMLCode"/>
        </w:rPr>
        <w:t>hzdept_r</w:t>
      </w:r>
      <w:proofErr w:type="spellEnd"/>
      <w:r>
        <w:rPr>
          <w:rStyle w:val="HTMLCode"/>
        </w:rPr>
        <w:t>,</w:t>
      </w:r>
    </w:p>
    <w:p w:rsidR="0070689A" w:rsidRDefault="0009254F">
      <w:pPr>
        <w:pStyle w:val="HTMLPreformatted"/>
        <w:divId w:val="381485435"/>
      </w:pPr>
      <w:proofErr w:type="spellStart"/>
      <w:r>
        <w:rPr>
          <w:rStyle w:val="HTMLCode"/>
        </w:rPr>
        <w:t>hzdepb_r</w:t>
      </w:r>
      <w:proofErr w:type="spellEnd"/>
      <w:r>
        <w:rPr>
          <w:rStyle w:val="HTMLCode"/>
        </w:rPr>
        <w:t xml:space="preserve">, </w:t>
      </w:r>
      <w:proofErr w:type="spellStart"/>
      <w:r>
        <w:rPr>
          <w:rStyle w:val="HTMLCode"/>
        </w:rPr>
        <w:t>AgStab_l</w:t>
      </w:r>
      <w:proofErr w:type="spellEnd"/>
      <w:r>
        <w:rPr>
          <w:rStyle w:val="HTMLCode"/>
        </w:rPr>
        <w:t xml:space="preserve"> , </w:t>
      </w:r>
      <w:proofErr w:type="spellStart"/>
      <w:r>
        <w:rPr>
          <w:rStyle w:val="HTMLCode"/>
        </w:rPr>
        <w:t>AgStab_h</w:t>
      </w:r>
      <w:proofErr w:type="spellEnd"/>
      <w:r>
        <w:rPr>
          <w:rStyle w:val="HTMLCode"/>
        </w:rPr>
        <w:t xml:space="preserve">, </w:t>
      </w:r>
      <w:proofErr w:type="spellStart"/>
      <w:r>
        <w:rPr>
          <w:rStyle w:val="HTMLCode"/>
        </w:rPr>
        <w:t>AgStab_r</w:t>
      </w:r>
      <w:proofErr w:type="spellEnd"/>
      <w:r>
        <w:rPr>
          <w:rStyle w:val="HTMLCode"/>
        </w:rPr>
        <w:t xml:space="preserve">, </w:t>
      </w:r>
      <w:proofErr w:type="spellStart"/>
      <w:r>
        <w:rPr>
          <w:rStyle w:val="HTMLCode"/>
        </w:rPr>
        <w:t>claytotall</w:t>
      </w:r>
      <w:proofErr w:type="spellEnd"/>
      <w:r>
        <w:rPr>
          <w:rStyle w:val="HTMLCode"/>
        </w:rPr>
        <w:t xml:space="preserve">, </w:t>
      </w:r>
      <w:proofErr w:type="spellStart"/>
      <w:r>
        <w:rPr>
          <w:rStyle w:val="HTMLCode"/>
        </w:rPr>
        <w:t>claytotalr</w:t>
      </w:r>
      <w:proofErr w:type="spellEnd"/>
      <w:r>
        <w:rPr>
          <w:rStyle w:val="HTMLCode"/>
        </w:rPr>
        <w:t xml:space="preserve">, </w:t>
      </w:r>
      <w:proofErr w:type="spellStart"/>
      <w:r>
        <w:rPr>
          <w:rStyle w:val="HTMLCode"/>
        </w:rPr>
        <w:t>claytotalh</w:t>
      </w:r>
      <w:proofErr w:type="spellEnd"/>
      <w:r>
        <w:rPr>
          <w:rStyle w:val="HTMLCode"/>
        </w:rPr>
        <w:t xml:space="preserve">, </w:t>
      </w:r>
      <w:proofErr w:type="spellStart"/>
      <w:r>
        <w:rPr>
          <w:rStyle w:val="HTMLCode"/>
        </w:rPr>
        <w:t>sandy,comppct_r</w:t>
      </w:r>
      <w:proofErr w:type="spellEnd"/>
      <w:r>
        <w:rPr>
          <w:rStyle w:val="HTMLCode"/>
        </w:rPr>
        <w:t xml:space="preserve"> , </w:t>
      </w:r>
      <w:proofErr w:type="spellStart"/>
      <w:r>
        <w:rPr>
          <w:rStyle w:val="HTMLCode"/>
        </w:rPr>
        <w:t>major_mu_pct_sum</w:t>
      </w:r>
      <w:proofErr w:type="spellEnd"/>
      <w:r>
        <w:rPr>
          <w:rStyle w:val="HTMLCode"/>
        </w:rPr>
        <w:t xml:space="preserve"> ,</w:t>
      </w:r>
      <w:proofErr w:type="spellStart"/>
      <w:r>
        <w:rPr>
          <w:rStyle w:val="HTMLCode"/>
        </w:rPr>
        <w:t>mu_pct_sum</w:t>
      </w:r>
      <w:proofErr w:type="spellEnd"/>
      <w:r>
        <w:rPr>
          <w:rStyle w:val="HTMLCode"/>
        </w:rPr>
        <w:t xml:space="preserve"> , </w:t>
      </w:r>
      <w:proofErr w:type="spellStart"/>
      <w:r>
        <w:rPr>
          <w:rStyle w:val="HTMLCode"/>
        </w:rPr>
        <w:t>oml</w:t>
      </w:r>
      <w:proofErr w:type="spellEnd"/>
      <w:r>
        <w:rPr>
          <w:rStyle w:val="HTMLCode"/>
        </w:rPr>
        <w:t xml:space="preserve">, </w:t>
      </w:r>
      <w:proofErr w:type="spellStart"/>
      <w:r>
        <w:rPr>
          <w:rStyle w:val="HTMLCode"/>
        </w:rPr>
        <w:t>omr</w:t>
      </w:r>
      <w:proofErr w:type="spellEnd"/>
      <w:r>
        <w:rPr>
          <w:rStyle w:val="HTMLCode"/>
        </w:rPr>
        <w:t xml:space="preserve">, </w:t>
      </w:r>
      <w:proofErr w:type="spellStart"/>
      <w:r>
        <w:rPr>
          <w:rStyle w:val="HTMLCode"/>
        </w:rPr>
        <w:t>omh</w:t>
      </w:r>
      <w:proofErr w:type="spellEnd"/>
      <w:r>
        <w:rPr>
          <w:rStyle w:val="HTMLCode"/>
        </w:rPr>
        <w:t xml:space="preserve">, </w:t>
      </w:r>
      <w:proofErr w:type="spellStart"/>
      <w:r>
        <w:rPr>
          <w:rStyle w:val="HTMLCode"/>
        </w:rPr>
        <w:t>tcl</w:t>
      </w:r>
      <w:proofErr w:type="spellEnd"/>
      <w:r>
        <w:rPr>
          <w:rStyle w:val="HTMLCode"/>
        </w:rPr>
        <w:t>;</w:t>
      </w:r>
    </w:p>
    <w:p w:rsidR="0070689A" w:rsidRDefault="0009254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81485435"/>
      </w:pPr>
      <w:r>
        <w:t xml:space="preserve">aoiid|landunit|mukey|mapunit_acres|cokey|compname|comppct_r|majcompflag|localphase|hzname|hzdept_r|hzdepb_r|claytotall|claytotalr|claytotalh|oml|omr|omh|sar_l|sar_r|sar_h|cec7_l|cec7_r|cec7_h|ec_l|ec_r|ec_h|esp_l|esp_r|esp_h|tcl|major_mu_pct_sum|mu_pct_sum 1|T9981Fld3|354627|0.426|16464494|Daglum|25|Yes|NULL|H1|0|18|18|22|26|2|3|4|0|3|5|10|15|20|0|0|0|-1.28|3.07|5.76|Loam|90|100 1|T9981Fld3|354627|0.426|16464495|Farnuf|65|Yes|NULL|H1|0|20|20|23.5|27|2|3|4|0|0|0|15|17.5|20|0|0|0|-1.28|-1.28|-1.28|Loam|90|100 1|T9981Fld3|354648|0.287|16464607|Amor|25|Yes|NULL|H1|0|20|15|20|25|3|4.5|6|0|0|0|15|17.5|20|0|0|0|-1.28|-1.28|-1.28|Loam|85|100 1|T9981Fld3|354648|0.287|16464612|Reeder|60|Yes|NULL|H1|0|13|10|18.5|27|3|4|5|0|1|1|20|25|30|0|0|0|-1.28|0.21|0.21|Loam|85|100 1|T9981Fld3|354648|0.287|16464612|Reeder|60|Yes|NULL|H2|13|48|18|28|35|1|2|3|0|3|5|15|22.5|30|0|0|0|-1.28|3.07|5.76|Clayloam|85|100 1|T9981Fld3|2494708|1.729|16663930|Amor|49|Yes|NULL|Ap|0|13|18|22|27|2|3|4|0|0|0|15|19|23|0|1|2|-1.28|-1.28|-1.28|Loam|81|100 1|T9981Fld3|2494708|1.729|16663930|Amor|49|Yes|NULL|Bw1|13|23|18|22|30|1|2|3|0|0|0|15|19|25|0|1|2|-1.28|-1.28|-1.28|Loam|81|100 1|T9981Fld3|2494708|1.729|16663931|Cabba|32|Yes|NULL|Ap|0|13|14|19|27|1|2|3|0|0|0|12|15|19|0|1|2|-1.28|-1.28|-1.28|Loam|81|100 1|T9981Fld3|2494708|1.729|16663931|Cabba|32|Yes|NULL|Bk|13|38|15|22|35|0.5|0.8|1|0|0|0|8|15|25|0|1|2|-1.28|-1.28|-1.28|Loam|81|100 1|T9981Fld3|2525720|56.699|16663899|Daglum|33|Yes|NULL|A|0|7|18|23|27|4|5.5|7|0|0|1|18|27|36|0|1|2|-1.28|-1.28|0.21|Siltloam|88|100 1|T9981Fld3|2525720|56.699|16663899|Daglum|33|Yes|NULL|Btn|12|46|30|38|50|1.5|2|3|5|10|15|21|30|44|0|1|2|5.76|11.89|17.26|Siltyclayloam|88|100 1|T9981Fld3|2525720|56.699|16663899|Daglum|33|Yes|NULL|E|7|12|18|20|27|2.5|3.5|4.5|0|1|2|15|21|31|0|0.5|1|-1.28|0.21|1.66|Siltloam|88|100 1|T9981Fld3|2525720|56.699|16663903|Rhoades|55|Yes|NULL|Btn|8|20|35|38|50|0.5|1.25|2|5|12|20|22|28|42|0|2|4|5.76|14.12|22.02|Clayloam|88|100 1|T9981Fld3|2525720|56.699|16663903|Rhoades|55|Yes|NULL|E|0|8|18|24|27|3|4|5|0|4|10|16|25|32|0|1|2|-1.28|4.43|11.89|Loam|88|100 1|T9981Fld3|2525732|1.35|16663796|Ekalaka|55|Yes|NULL|Ap|0|15|10|14|18|1|1.5|2|0|1|2|8|13|18|0|1|2|-1.28|0.21|1.66|Finesandyloam|72|100 1|T9981Fld3|2525732|1.35|16663797|Yegen|17|Yes|NULL|Ap|0|15|10|15|20|2|3|4|0|0|0|10|17|24|0|0|0|-1.28|-1.28|-1.28|Finesandyloam|72|100 1|T9981Fld3|2525733|0.129|16663951|Vebar|50|Yes|NULL|Ap|0|15|10|14|18|1.5|2|2.5|0|0|0|9|15|20|0|0.4|2|-1.28|-1.28|-1.28|Finesandyloam|75|100 1|T9981Fld3|2525733|0.129|16663952|Cohagen|25|Yes|NULL|Ap|0|15|10|14|18|0.5|1|2|0|0|0|9|12|15|0|1|2|-1.28|-1.28|-1.28|Finesandyloam|75|100 </w:t>
      </w:r>
      <w:r>
        <w:lastRenderedPageBreak/>
        <w:t xml:space="preserve">1|T9981Fld3|2525739|28.479|16663915|Parshall|20|Yes|NULL|Ap|0|15|10|14|18|2|3.5|4|0|0|0|9|13|16|0|0.2|2|-1.28|-1.28|-1.28|Finesandyloam|78|100 1|T9981Fld3|2525739|28.479|16663917|Vebar|58|Yes|NULL|Ap|0|15|10|14|18|1.5|2|2.5|0|0|0|9|12|16|0|0.4|2|-1.28|-1.28|-1.28|Finesandyloam|78|100 1|T9981Fld3|2525745|4.983|16663921|Shambo|75|Yes|NULL|Ap|0|15|18|22|27|2|3.5|5|0|0.5|1|14|22|32|0|0.5|2|-1.28|-0.53|0.21|Loam|75|100 1|T9981Fld3|2525746|16.106|16663927|Shambo|78|Yes|NULL|Ap|0|15|18|22|27|2|3.5|5|0|0|0|15|22|32|0|0.5|2|-1.28|-1.28|-1.28|Loam|78|100 1|T9981Fld3|2525754|12.638|16663602|Harriet|75|Yes|occasionallyflooded|Btn|5|46|35|37|50|1|2|3|13|19|25|23|30|46|4|10|16|15.19|21.11|26.26|Clayloam|75|100 1|T9981Fld3|2525754|12.638|16663602|Harriet|75|Yes|occasionallyflooded|E|0|5|12|22|27|3|4.5|6|0|0|0|13|24|34|0|1|2|-1.28|-1.28|-1.28|Loam|75|100 1|T9981Fld3|2525764|17.691|16663611|Regan|55|Yes|saline,occasionallyflooded|Az|0|23|18|25|27|2|4|6|0|0|0|15|23|29|5|8|16|-1.28|-1.28|-1.28|Siltloam|55|100 1|T9981Fld3|2525769|181.356|16663985|Belfield|48|Yes|NULL|Ap|0|18|18|23|27|2|4|6|0|0|1|14|24|34|0.1|1|2|-1.28|-1.28|0.21|Siltloam|88|100 1|T9981Fld3|2525769|181.356|16663987|Daglum|40|Yes|NULL|Ap|0|18|27|32|40|2|3|4|0|0|1|20|28|40|0.1|1|2|-1.28|-1.28|0.21|Clayloam|88|100 1|T9981Fld3|2755648|2.449|16663766|Reeder|58|Yes|NULL|Ap|0|20|18|23|27|1|2|3|0|0|0|13|20|28|0|0|0|-1.28|-1.28|-1.28|Loam|78|100 1|T9981Fld3|2755648|2.449|16663767|Janesburg|20|Yes|NULL|Ap|0|20|18|22|27|2|3|4|0|0|1|15|21|30|0|0|1|-1.28|-1.28|0.21|Siltloam|78|100 1|T9981Fld3|2755654|4.599|16663846|Reeder|60|Yes|NULL|Ap|0|20|18|23|27|1|2|3|0|0|0|13|20|28|0|0|0|-1.28|-1.28|-1.28|Loam|85|100 1|T9981Fld3|2755654|4.599|16663847|Amor|25|Yes|NULL|Ap|0|20|15|20|25|2|3|4|0|0|0|13|20|28|0|0|0|-1.28|-1.28|-1.28|Loam|85|100 2|T9981Fld4|2525720|8.623|16663899|Daglum|33|Yes|NULL|A|0|7|18|23|27|4|5.5|7|0|0|1|18|27|36|0|1|2|-1.28|-1.28|0.21|Siltloam|88|100 2|T9981Fld4|2525720|8.623|16663899|Daglum|33|Yes|NULL|Btn|12|46|30|38|50|1.5|2|3|5|10|15|21|30|44|0|1|2|5.76|11.89|17.26|Siltyclayloam|88|100 2|T9981Fld4|2525720|8.623|16663899|Daglum|33|Yes|NULL|E|7|12|18|20|27|2.5|3.5|4.5|0|1|2|15|21|31|0|0.5|1|-1.28|0.21|1.66|Siltloam|88|100 2|T9981Fld4|2525720|8.623|16663903|Rhoades|55|Yes|NULL|Btn|8|20|35|38|50|0.5|1.25|2|5|12|20|22|28|42|0|2|4|5.76|14.12|22.02|Clayloam|88|100 2|T9981Fld4|2525720|8.623|16663903|Rhoades|55|Yes|NULL|E|0|8|18|24|27|3|4|5|0|4|10|16|25|32|0|1|2|-1.28|4.43|11.89|Loam|88|100 2|T9981Fld4|2525724|0.458|16664017|Savage|30|Yes|NULL|Ap|0|15|27|32|38|2|3|4|0|0.2|1|20|28|38|0|1|2|-1.28|-0.97|0.21|Clayloam|85|100 2|T9981Fld4|2525724|0.458|16664018|Daglum|20|Yes|NULL|Ap|0|15|27|32|40|2|3|4|0|0|1|20|28|40|0|1|2|-1.28|-1.28|0.21|Clayloam|85|100 2|T9981Fld4|2525724|0.458|16664022|Belfield|35|Yes|NULL|Ap|0|15|18|25|27|2|3|4|0|0.2|1|14|24|30|0|1|2|-1.28|-0.97|0.21|Siltloam|85|100 2|T9981Fld4|2525730|31.514|16663991|Regent|68|Yes|NULL|Ap|0|18|27|34|40|2|3|4|0|0|0|21|27|32|0|0.5|2|-1.28|-1.28|-1.28|Siltyclayloam|85|100 2|T9981Fld4|2525730|31.514|16663992|Savage|17|Yes|NULL|Ap|0|18|27|32|40|2|3|4|0|0|0|21|26|32|0|1|2|-1.28|-1.28|-1.28|Siltyclayloam|85|100 </w:t>
      </w:r>
      <w:r>
        <w:lastRenderedPageBreak/>
        <w:t>2|T9981Fld4|2525745|62.205|16663921|Shambo|75|Yes|NULL|Ap|0|15|18|22|27|2|3.5|5|0|0.5|1|14|22|32|0|0.5|2|-1.28|-0.53|0.21|Loam|75|100 2|T9981Fld4|2525746|63.55|16663927|Shambo|78|Yes|NULL|Ap|0|15|18|22|27|2|3.5|5|0|0|0|15|22|32|0|0.5|2|-1.28|-1.28|-1.28|Loam|78|100 2|T9981Fld4|2525754|23.138|16663602|Harriet|75|Yes|occasionallyflooded|Btn|5|46|35|37|50|1|2|3|13|19|25|23|30|46|4|10|16|15.19|21.11|26.26|Clayloam|75|100 2|T9981Fld4|2525754|23.138|16663602|Harriet|75|Yes|occasionallyflooded|E|0|5|12|22|27|3|4.5|6|0|0|0|13|24|34|0|1|2|-1.28|-1.28|-1.28|Loam|75|100 2|T9981Fld4|2525769|103.909|16663985|Belfield|48|Yes|NULL|Ap|0|18|18|23|27|2|4|6|0|0|1|14|24|34|0.1|1|2|-1.28|-1.28|0.21|Siltloam|88|100 2|T9981Fld4|2525769|103.909|16663987|Daglum|40|Yes|NULL|Ap|0|18|27|32|40|2|3|4|0|0|1|20|28|40|0.1|1|2|-1.28|-1.28|0.21|Clayloam|88|100 2|T9981Fld4|2755639|0.443|16663554|Savage|62|Yes|NULL|Ap|0|18|27|33|40|1|2|3|0|0|0|18|27|38|0|0|0|-1.28|-1.28|-1.28|Siltyclayloam|80|100 2|T9981Fld4|2755639|0.443|16663555|Grail|18|Yes|NULL|A|13|25|27|31|35|4|5|6|0|0|0|24|32|40|0|1|2|-1.28|-1.28|-1.28|Siltyclayloam|80|100 2|T9981Fld4|2755639|0.443|16663555|Grail|18|Yes|NULL|Ap|0|13|27|31|35|4|5|6|0|0|0|24|32|40|0|1|2|-1.28|-1.28|-1.28|Siltyclayloam|80|100 2|T9981Fld4|2755643|9.641|16663957|Flasher|30|Yes|NULL|A|0|13|8|7|10|0.5|1.5|2.25|0|0|0|3|8|12|0|1|2|-1.28|-1.28|-1.28|Loamyfinesand|88|100 2|T9981Fld4|2755643|9.641|16663957|Flasher|30|Yes|NULL|AC|13|25|8|5|10|0.25|1|1.5|0|0|0|1|6|10|0|1|2|-1.28|-1.28|-1.28|Loamyfinesand|88|100 2|T9981Fld4|2755643|9.641|16663958|Vebar|40|Yes|NULL|A|0|15|10|14|18|1.5|2|3|0|0|0|9|15|20|0|0.4|2|-1.28|-1.28|-1.28|Finesandyloam|88|100 2|T9981Fld4|2755643|9.641|16663959|Tally|18|Yes|NULL|A|0|15|10|14|18|1.5|2.5|3.5|0|0|0|9|13|16|0|0.1|2|-1.28|-1.28|-1.28|Finesandyloam|88|100 2|T9981Fld4|2755648|11.382|16663766|Reeder|58|Yes|NULL|Ap|0|20|18|23|27|1|2|3|0|0|0|13|20|28|0|0|0|-1.28|-1.28|-1.28|Loam|78|100 2|T9981Fld4|2755648|11.382|16663767|Janesburg|20|Yes|NULL|Ap|0|20|18|22|27|2|3|4|0|0|1|15|21|30|0|0|1|-1.28|-1.28|0.21|Siltloam|78|100</w:t>
      </w:r>
    </w:p>
    <w:p w:rsidR="0070689A" w:rsidRDefault="0009254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76924230"/>
        <w:rPr>
          <w:rFonts w:eastAsia="Times New Roman"/>
        </w:rPr>
      </w:pPr>
      <w:bookmarkStart w:id="178" w:name="_Toc16234003"/>
      <w:r>
        <w:rPr>
          <w:rFonts w:eastAsia="Times New Roman"/>
        </w:rPr>
        <w:t>Agg5 Table</w:t>
      </w:r>
      <w:bookmarkEnd w:id="178"/>
    </w:p>
    <w:p w:rsidR="0070689A" w:rsidRDefault="0009254F">
      <w:pPr>
        <w:pStyle w:val="HTMLPreformatted"/>
        <w:divId w:val="1376924230"/>
        <w:rPr>
          <w:rStyle w:val="HTMLCode"/>
        </w:rPr>
      </w:pPr>
      <w:r>
        <w:rPr>
          <w:rStyle w:val="HTMLCode"/>
        </w:rPr>
        <w:t>CREATE TABLE #agg5</w:t>
      </w:r>
    </w:p>
    <w:p w:rsidR="0070689A" w:rsidRDefault="0009254F">
      <w:pPr>
        <w:pStyle w:val="HTMLPreformatted"/>
        <w:divId w:val="1376924230"/>
        <w:rPr>
          <w:rStyle w:val="HTMLCode"/>
        </w:rPr>
      </w:pPr>
      <w:r>
        <w:rPr>
          <w:rStyle w:val="HTMLCode"/>
        </w:rPr>
        <w:t xml:space="preserve">(  </w:t>
      </w:r>
      <w:proofErr w:type="spellStart"/>
      <w:r>
        <w:rPr>
          <w:rStyle w:val="HTMLCode"/>
        </w:rPr>
        <w:t>aoiid</w:t>
      </w:r>
      <w:proofErr w:type="spellEnd"/>
      <w:r>
        <w:rPr>
          <w:rStyle w:val="HTMLCode"/>
        </w:rPr>
        <w:t xml:space="preserve"> INT ,</w:t>
      </w:r>
    </w:p>
    <w:p w:rsidR="0070689A" w:rsidRDefault="0009254F">
      <w:pPr>
        <w:pStyle w:val="HTMLPreformatted"/>
        <w:divId w:val="1376924230"/>
        <w:rPr>
          <w:rStyle w:val="HTMLCode"/>
        </w:rPr>
      </w:pPr>
      <w:proofErr w:type="spellStart"/>
      <w:r>
        <w:rPr>
          <w:rStyle w:val="HTMLCode"/>
        </w:rPr>
        <w:t>landunit</w:t>
      </w:r>
      <w:proofErr w:type="spellEnd"/>
      <w:r>
        <w:rPr>
          <w:rStyle w:val="HTMLCode"/>
        </w:rPr>
        <w:t xml:space="preserve"> CHAR(20), </w:t>
      </w:r>
    </w:p>
    <w:p w:rsidR="0070689A" w:rsidRDefault="0009254F">
      <w:pPr>
        <w:pStyle w:val="HTMLPreformatted"/>
        <w:divId w:val="1376924230"/>
        <w:rPr>
          <w:rStyle w:val="HTMLCode"/>
        </w:rPr>
      </w:pPr>
      <w:proofErr w:type="spellStart"/>
      <w:r>
        <w:rPr>
          <w:rStyle w:val="HTMLCode"/>
        </w:rPr>
        <w:t>landunit_acres</w:t>
      </w:r>
      <w:proofErr w:type="spellEnd"/>
      <w:r>
        <w:rPr>
          <w:rStyle w:val="HTMLCode"/>
        </w:rPr>
        <w:t xml:space="preserve"> FLOAT, </w:t>
      </w:r>
    </w:p>
    <w:p w:rsidR="0070689A" w:rsidRDefault="0009254F">
      <w:pPr>
        <w:pStyle w:val="HTMLPreformatted"/>
        <w:divId w:val="1376924230"/>
        <w:rPr>
          <w:rStyle w:val="HTMLCode"/>
        </w:rPr>
      </w:pPr>
      <w:proofErr w:type="spellStart"/>
      <w:r>
        <w:rPr>
          <w:rStyle w:val="HTMLCode"/>
        </w:rPr>
        <w:t>mukey</w:t>
      </w:r>
      <w:proofErr w:type="spellEnd"/>
      <w:r>
        <w:rPr>
          <w:rStyle w:val="HTMLCode"/>
        </w:rPr>
        <w:t xml:space="preserve"> INT,</w:t>
      </w:r>
    </w:p>
    <w:p w:rsidR="0070689A" w:rsidRDefault="0009254F">
      <w:pPr>
        <w:pStyle w:val="HTMLPreformatted"/>
        <w:divId w:val="1376924230"/>
        <w:rPr>
          <w:rStyle w:val="HTMLCode"/>
        </w:rPr>
      </w:pPr>
      <w:proofErr w:type="spellStart"/>
      <w:r>
        <w:rPr>
          <w:rStyle w:val="HTMLCode"/>
        </w:rPr>
        <w:t>mapunit_acres</w:t>
      </w:r>
      <w:proofErr w:type="spellEnd"/>
      <w:r>
        <w:rPr>
          <w:rStyle w:val="HTMLCode"/>
        </w:rPr>
        <w:t xml:space="preserve"> FLOAT, </w:t>
      </w:r>
    </w:p>
    <w:p w:rsidR="0070689A" w:rsidRDefault="0009254F">
      <w:pPr>
        <w:pStyle w:val="HTMLPreformatted"/>
        <w:divId w:val="1376924230"/>
        <w:rPr>
          <w:rStyle w:val="HTMLCode"/>
        </w:rPr>
      </w:pPr>
      <w:proofErr w:type="spellStart"/>
      <w:r>
        <w:rPr>
          <w:rStyle w:val="HTMLCode"/>
        </w:rPr>
        <w:t>cokey</w:t>
      </w:r>
      <w:proofErr w:type="spellEnd"/>
      <w:r>
        <w:rPr>
          <w:rStyle w:val="HTMLCode"/>
        </w:rPr>
        <w:t xml:space="preserve"> INT,</w:t>
      </w:r>
    </w:p>
    <w:p w:rsidR="0070689A" w:rsidRDefault="0009254F">
      <w:pPr>
        <w:pStyle w:val="HTMLPreformatted"/>
        <w:divId w:val="1376924230"/>
        <w:rPr>
          <w:rStyle w:val="HTMLCode"/>
        </w:rPr>
      </w:pPr>
      <w:proofErr w:type="spellStart"/>
      <w:r>
        <w:rPr>
          <w:rStyle w:val="HTMLCode"/>
        </w:rPr>
        <w:t>compname</w:t>
      </w:r>
      <w:proofErr w:type="spellEnd"/>
      <w:r>
        <w:rPr>
          <w:rStyle w:val="HTMLCode"/>
        </w:rPr>
        <w:t xml:space="preserve"> CHAR(60),</w:t>
      </w:r>
    </w:p>
    <w:p w:rsidR="0070689A" w:rsidRDefault="0009254F">
      <w:pPr>
        <w:pStyle w:val="HTMLPreformatted"/>
        <w:divId w:val="1376924230"/>
        <w:rPr>
          <w:rStyle w:val="HTMLCode"/>
        </w:rPr>
      </w:pPr>
      <w:proofErr w:type="spellStart"/>
      <w:r>
        <w:rPr>
          <w:rStyle w:val="HTMLCode"/>
        </w:rPr>
        <w:t>comppct_r</w:t>
      </w:r>
      <w:proofErr w:type="spellEnd"/>
      <w:r>
        <w:rPr>
          <w:rStyle w:val="HTMLCode"/>
        </w:rPr>
        <w:t xml:space="preserve"> INT,</w:t>
      </w:r>
    </w:p>
    <w:p w:rsidR="0070689A" w:rsidRDefault="0009254F">
      <w:pPr>
        <w:pStyle w:val="HTMLPreformatted"/>
        <w:divId w:val="1376924230"/>
        <w:rPr>
          <w:rStyle w:val="HTMLCode"/>
        </w:rPr>
      </w:pPr>
      <w:proofErr w:type="spellStart"/>
      <w:r>
        <w:rPr>
          <w:rStyle w:val="HTMLCode"/>
        </w:rPr>
        <w:t>majcompflag</w:t>
      </w:r>
      <w:proofErr w:type="spellEnd"/>
      <w:r>
        <w:rPr>
          <w:rStyle w:val="HTMLCode"/>
        </w:rPr>
        <w:t xml:space="preserve">  CHAR(3),</w:t>
      </w:r>
    </w:p>
    <w:p w:rsidR="0070689A" w:rsidRDefault="0009254F">
      <w:pPr>
        <w:pStyle w:val="HTMLPreformatted"/>
        <w:divId w:val="1376924230"/>
        <w:rPr>
          <w:rStyle w:val="HTMLCode"/>
        </w:rPr>
      </w:pPr>
      <w:proofErr w:type="spellStart"/>
      <w:r>
        <w:rPr>
          <w:rStyle w:val="HTMLCode"/>
        </w:rPr>
        <w:t>localphase</w:t>
      </w:r>
      <w:proofErr w:type="spellEnd"/>
      <w:r>
        <w:rPr>
          <w:rStyle w:val="HTMLCode"/>
        </w:rPr>
        <w:t xml:space="preserve"> CHAR(60),</w:t>
      </w:r>
    </w:p>
    <w:p w:rsidR="0070689A" w:rsidRDefault="0009254F">
      <w:pPr>
        <w:pStyle w:val="HTMLPreformatted"/>
        <w:divId w:val="1376924230"/>
        <w:rPr>
          <w:rStyle w:val="HTMLCode"/>
        </w:rPr>
      </w:pPr>
      <w:r>
        <w:rPr>
          <w:rStyle w:val="HTMLCode"/>
        </w:rPr>
        <w:t xml:space="preserve"> </w:t>
      </w:r>
      <w:proofErr w:type="spellStart"/>
      <w:r>
        <w:rPr>
          <w:rStyle w:val="HTMLCode"/>
        </w:rPr>
        <w:t>hzname</w:t>
      </w:r>
      <w:proofErr w:type="spellEnd"/>
      <w:r>
        <w:rPr>
          <w:rStyle w:val="HTMLCode"/>
        </w:rPr>
        <w:t xml:space="preserve"> CHAR(20),</w:t>
      </w:r>
    </w:p>
    <w:p w:rsidR="0070689A" w:rsidRDefault="0009254F">
      <w:pPr>
        <w:pStyle w:val="HTMLPreformatted"/>
        <w:divId w:val="1376924230"/>
        <w:rPr>
          <w:rStyle w:val="HTMLCode"/>
        </w:rPr>
      </w:pPr>
      <w:r>
        <w:rPr>
          <w:rStyle w:val="HTMLCode"/>
        </w:rPr>
        <w:t xml:space="preserve"> </w:t>
      </w:r>
      <w:proofErr w:type="spellStart"/>
      <w:r>
        <w:rPr>
          <w:rStyle w:val="HTMLCode"/>
        </w:rPr>
        <w:t>hzdept_r</w:t>
      </w:r>
      <w:proofErr w:type="spellEnd"/>
      <w:r>
        <w:rPr>
          <w:rStyle w:val="HTMLCode"/>
        </w:rPr>
        <w:t xml:space="preserve"> INT,</w:t>
      </w:r>
    </w:p>
    <w:p w:rsidR="0070689A" w:rsidRDefault="0009254F">
      <w:pPr>
        <w:pStyle w:val="HTMLPreformatted"/>
        <w:divId w:val="1376924230"/>
        <w:rPr>
          <w:rStyle w:val="HTMLCode"/>
        </w:rPr>
      </w:pPr>
      <w:r>
        <w:rPr>
          <w:rStyle w:val="HTMLCode"/>
        </w:rPr>
        <w:t xml:space="preserve"> </w:t>
      </w:r>
      <w:proofErr w:type="spellStart"/>
      <w:r>
        <w:rPr>
          <w:rStyle w:val="HTMLCode"/>
        </w:rPr>
        <w:t>hzdepb_r</w:t>
      </w:r>
      <w:proofErr w:type="spellEnd"/>
      <w:r>
        <w:rPr>
          <w:rStyle w:val="HTMLCode"/>
        </w:rPr>
        <w:t xml:space="preserve"> INT,</w:t>
      </w:r>
    </w:p>
    <w:p w:rsidR="0070689A" w:rsidRDefault="0009254F">
      <w:pPr>
        <w:pStyle w:val="HTMLPreformatted"/>
        <w:divId w:val="1376924230"/>
        <w:rPr>
          <w:rStyle w:val="HTMLCode"/>
        </w:rPr>
      </w:pPr>
      <w:proofErr w:type="spellStart"/>
      <w:r>
        <w:rPr>
          <w:rStyle w:val="HTMLCode"/>
        </w:rPr>
        <w:t>AgStab_l</w:t>
      </w:r>
      <w:proofErr w:type="spellEnd"/>
      <w:r>
        <w:rPr>
          <w:rStyle w:val="HTMLCode"/>
        </w:rPr>
        <w:t xml:space="preserve"> FLOAT,</w:t>
      </w:r>
    </w:p>
    <w:p w:rsidR="0070689A" w:rsidRDefault="0009254F">
      <w:pPr>
        <w:pStyle w:val="HTMLPreformatted"/>
        <w:divId w:val="1376924230"/>
        <w:rPr>
          <w:rStyle w:val="HTMLCode"/>
        </w:rPr>
      </w:pPr>
      <w:proofErr w:type="spellStart"/>
      <w:r>
        <w:rPr>
          <w:rStyle w:val="HTMLCode"/>
        </w:rPr>
        <w:t>AgStab_r</w:t>
      </w:r>
      <w:proofErr w:type="spellEnd"/>
      <w:r>
        <w:rPr>
          <w:rStyle w:val="HTMLCode"/>
        </w:rPr>
        <w:t xml:space="preserve"> FLOAT,</w:t>
      </w:r>
    </w:p>
    <w:p w:rsidR="0070689A" w:rsidRDefault="0009254F">
      <w:pPr>
        <w:pStyle w:val="HTMLPreformatted"/>
        <w:divId w:val="1376924230"/>
        <w:rPr>
          <w:rStyle w:val="HTMLCode"/>
        </w:rPr>
      </w:pPr>
      <w:proofErr w:type="spellStart"/>
      <w:r>
        <w:rPr>
          <w:rStyle w:val="HTMLCode"/>
        </w:rPr>
        <w:lastRenderedPageBreak/>
        <w:t>AgStab_h</w:t>
      </w:r>
      <w:proofErr w:type="spellEnd"/>
      <w:r>
        <w:rPr>
          <w:rStyle w:val="HTMLCode"/>
        </w:rPr>
        <w:t xml:space="preserve"> FLOAT,</w:t>
      </w:r>
    </w:p>
    <w:p w:rsidR="0070689A" w:rsidRDefault="0009254F">
      <w:pPr>
        <w:pStyle w:val="HTMLPreformatted"/>
        <w:divId w:val="1376924230"/>
        <w:rPr>
          <w:rStyle w:val="HTMLCode"/>
        </w:rPr>
      </w:pPr>
      <w:proofErr w:type="spellStart"/>
      <w:r>
        <w:rPr>
          <w:rStyle w:val="HTMLCode"/>
        </w:rPr>
        <w:t>tcl</w:t>
      </w:r>
      <w:proofErr w:type="spellEnd"/>
      <w:r>
        <w:rPr>
          <w:rStyle w:val="HTMLCode"/>
        </w:rPr>
        <w:t xml:space="preserve"> CHAR(40),  </w:t>
      </w:r>
    </w:p>
    <w:p w:rsidR="0070689A" w:rsidRDefault="0009254F">
      <w:pPr>
        <w:pStyle w:val="HTMLPreformatted"/>
        <w:divId w:val="1376924230"/>
        <w:rPr>
          <w:rStyle w:val="HTMLCode"/>
        </w:rPr>
      </w:pPr>
      <w:proofErr w:type="spellStart"/>
      <w:r>
        <w:rPr>
          <w:rStyle w:val="HTMLCode"/>
        </w:rPr>
        <w:t>major_mu_pct_sum</w:t>
      </w:r>
      <w:proofErr w:type="spellEnd"/>
      <w:r>
        <w:rPr>
          <w:rStyle w:val="HTMLCode"/>
        </w:rPr>
        <w:t xml:space="preserve"> </w:t>
      </w:r>
      <w:proofErr w:type="spellStart"/>
      <w:r>
        <w:rPr>
          <w:rStyle w:val="HTMLCode"/>
        </w:rPr>
        <w:t>INT,mu_pct_sum</w:t>
      </w:r>
      <w:proofErr w:type="spellEnd"/>
      <w:r>
        <w:rPr>
          <w:rStyle w:val="HTMLCode"/>
        </w:rPr>
        <w:t xml:space="preserve"> INT,</w:t>
      </w:r>
    </w:p>
    <w:p w:rsidR="0070689A" w:rsidRDefault="0009254F">
      <w:pPr>
        <w:pStyle w:val="HTMLPreformatted"/>
        <w:divId w:val="1376924230"/>
        <w:rPr>
          <w:rStyle w:val="HTMLCode"/>
        </w:rPr>
      </w:pPr>
      <w:proofErr w:type="spellStart"/>
      <w:r>
        <w:rPr>
          <w:rStyle w:val="HTMLCode"/>
        </w:rPr>
        <w:t>adj_comp_pct</w:t>
      </w:r>
      <w:proofErr w:type="spellEnd"/>
      <w:r>
        <w:rPr>
          <w:rStyle w:val="HTMLCode"/>
        </w:rPr>
        <w:t xml:space="preserve"> FLOAT, </w:t>
      </w:r>
    </w:p>
    <w:p w:rsidR="0070689A" w:rsidRDefault="0009254F">
      <w:pPr>
        <w:pStyle w:val="HTMLPreformatted"/>
        <w:divId w:val="1376924230"/>
        <w:rPr>
          <w:rStyle w:val="HTMLCode"/>
        </w:rPr>
      </w:pPr>
      <w:r>
        <w:rPr>
          <w:rStyle w:val="HTMLCode"/>
        </w:rPr>
        <w:t>thickness INT,</w:t>
      </w:r>
    </w:p>
    <w:p w:rsidR="0070689A" w:rsidRDefault="0009254F">
      <w:pPr>
        <w:pStyle w:val="HTMLPreformatted"/>
        <w:divId w:val="1376924230"/>
        <w:rPr>
          <w:rStyle w:val="HTMLCode"/>
        </w:rPr>
      </w:pPr>
      <w:r>
        <w:rPr>
          <w:rStyle w:val="HTMLCode"/>
        </w:rPr>
        <w:t>AGG_InRangeTop_0_15 INT,</w:t>
      </w:r>
    </w:p>
    <w:p w:rsidR="0070689A" w:rsidRDefault="0009254F">
      <w:pPr>
        <w:pStyle w:val="HTMLPreformatted"/>
        <w:divId w:val="1376924230"/>
        <w:rPr>
          <w:rStyle w:val="HTMLCode"/>
        </w:rPr>
      </w:pPr>
      <w:r>
        <w:rPr>
          <w:rStyle w:val="HTMLCode"/>
        </w:rPr>
        <w:t>AGG_InRangeBot_0_15 INT,</w:t>
      </w:r>
    </w:p>
    <w:p w:rsidR="0070689A" w:rsidRDefault="0009254F">
      <w:pPr>
        <w:pStyle w:val="HTMLPreformatted"/>
        <w:divId w:val="1376924230"/>
        <w:rPr>
          <w:rStyle w:val="HTMLCode"/>
        </w:rPr>
      </w:pPr>
      <w:proofErr w:type="spellStart"/>
      <w:r>
        <w:rPr>
          <w:rStyle w:val="HTMLCode"/>
        </w:rPr>
        <w:t>InRangeThickness</w:t>
      </w:r>
      <w:proofErr w:type="spellEnd"/>
      <w:r>
        <w:rPr>
          <w:rStyle w:val="HTMLCode"/>
        </w:rPr>
        <w:t xml:space="preserve"> INT, </w:t>
      </w:r>
    </w:p>
    <w:p w:rsidR="0070689A" w:rsidRDefault="0009254F">
      <w:pPr>
        <w:pStyle w:val="HTMLPreformatted"/>
        <w:divId w:val="1376924230"/>
        <w:rPr>
          <w:rStyle w:val="HTMLCode"/>
        </w:rPr>
      </w:pPr>
      <w:proofErr w:type="spellStart"/>
      <w:r>
        <w:rPr>
          <w:rStyle w:val="HTMLCode"/>
        </w:rPr>
        <w:t>InRangeSumThickness</w:t>
      </w:r>
      <w:proofErr w:type="spellEnd"/>
      <w:r>
        <w:rPr>
          <w:rStyle w:val="HTMLCode"/>
        </w:rPr>
        <w:t xml:space="preserve"> INT )</w:t>
      </w:r>
    </w:p>
    <w:p w:rsidR="0070689A" w:rsidRDefault="0009254F">
      <w:pPr>
        <w:pStyle w:val="HTMLPreformatted"/>
        <w:divId w:val="1376924230"/>
        <w:rPr>
          <w:rStyle w:val="HTMLCode"/>
        </w:rPr>
      </w:pPr>
      <w:r>
        <w:rPr>
          <w:rStyle w:val="HTMLCode"/>
        </w:rPr>
        <w:t>;</w:t>
      </w:r>
    </w:p>
    <w:p w:rsidR="0070689A" w:rsidRDefault="0070689A">
      <w:pPr>
        <w:pStyle w:val="HTMLPreformatted"/>
        <w:divId w:val="1376924230"/>
        <w:rPr>
          <w:rStyle w:val="HTMLCode"/>
        </w:rPr>
      </w:pPr>
    </w:p>
    <w:p w:rsidR="0070689A" w:rsidRDefault="0009254F">
      <w:pPr>
        <w:pStyle w:val="HTMLPreformatted"/>
        <w:divId w:val="1376924230"/>
        <w:rPr>
          <w:rStyle w:val="HTMLCode"/>
        </w:rPr>
      </w:pPr>
      <w:r>
        <w:rPr>
          <w:rStyle w:val="HTMLCode"/>
        </w:rPr>
        <w:t>INSERT INTO #agg5</w:t>
      </w:r>
    </w:p>
    <w:p w:rsidR="0070689A" w:rsidRDefault="0009254F">
      <w:pPr>
        <w:pStyle w:val="HTMLPreformatted"/>
        <w:divId w:val="1376924230"/>
        <w:rPr>
          <w:rStyle w:val="HTMLCode"/>
        </w:rPr>
      </w:pPr>
      <w:r>
        <w:rPr>
          <w:rStyle w:val="HTMLCode"/>
        </w:rPr>
        <w:t xml:space="preserve">SELECT DISTINCT  </w:t>
      </w:r>
      <w:proofErr w:type="spellStart"/>
      <w:r>
        <w:rPr>
          <w:rStyle w:val="HTMLCode"/>
        </w:rPr>
        <w:t>aoiid</w:t>
      </w:r>
      <w:proofErr w:type="spellEnd"/>
      <w:r>
        <w:rPr>
          <w:rStyle w:val="HTMLCode"/>
        </w:rPr>
        <w:t xml:space="preserve"> ,</w:t>
      </w:r>
    </w:p>
    <w:p w:rsidR="0070689A" w:rsidRDefault="0009254F">
      <w:pPr>
        <w:pStyle w:val="HTMLPreformatted"/>
        <w:divId w:val="1376924230"/>
        <w:rPr>
          <w:rStyle w:val="HTMLCode"/>
        </w:rPr>
      </w:pPr>
      <w:proofErr w:type="spellStart"/>
      <w:r>
        <w:rPr>
          <w:rStyle w:val="HTMLCode"/>
        </w:rPr>
        <w:t>landunit</w:t>
      </w:r>
      <w:proofErr w:type="spellEnd"/>
      <w:r>
        <w:rPr>
          <w:rStyle w:val="HTMLCode"/>
        </w:rPr>
        <w:t xml:space="preserve">, </w:t>
      </w:r>
    </w:p>
    <w:p w:rsidR="0070689A" w:rsidRDefault="0009254F">
      <w:pPr>
        <w:pStyle w:val="HTMLPreformatted"/>
        <w:divId w:val="1376924230"/>
        <w:rPr>
          <w:rStyle w:val="HTMLCode"/>
        </w:rPr>
      </w:pPr>
      <w:proofErr w:type="spellStart"/>
      <w:r>
        <w:rPr>
          <w:rStyle w:val="HTMLCode"/>
        </w:rPr>
        <w:t>landunit_acres</w:t>
      </w:r>
      <w:proofErr w:type="spellEnd"/>
      <w:r>
        <w:rPr>
          <w:rStyle w:val="HTMLCode"/>
        </w:rPr>
        <w:t>,</w:t>
      </w:r>
    </w:p>
    <w:p w:rsidR="0070689A" w:rsidRDefault="0009254F">
      <w:pPr>
        <w:pStyle w:val="HTMLPreformatted"/>
        <w:divId w:val="1376924230"/>
        <w:rPr>
          <w:rStyle w:val="HTMLCode"/>
        </w:rPr>
      </w:pPr>
      <w:proofErr w:type="spellStart"/>
      <w:r>
        <w:rPr>
          <w:rStyle w:val="HTMLCode"/>
        </w:rPr>
        <w:t>mukey</w:t>
      </w:r>
      <w:proofErr w:type="spellEnd"/>
      <w:r>
        <w:rPr>
          <w:rStyle w:val="HTMLCode"/>
        </w:rPr>
        <w:t>,</w:t>
      </w:r>
    </w:p>
    <w:p w:rsidR="0070689A" w:rsidRDefault="0009254F">
      <w:pPr>
        <w:pStyle w:val="HTMLPreformatted"/>
        <w:divId w:val="1376924230"/>
        <w:rPr>
          <w:rStyle w:val="HTMLCode"/>
        </w:rPr>
      </w:pPr>
      <w:proofErr w:type="spellStart"/>
      <w:r>
        <w:rPr>
          <w:rStyle w:val="HTMLCode"/>
        </w:rPr>
        <w:t>mapunit_acres</w:t>
      </w:r>
      <w:proofErr w:type="spellEnd"/>
      <w:r>
        <w:rPr>
          <w:rStyle w:val="HTMLCode"/>
        </w:rPr>
        <w:t xml:space="preserve">, </w:t>
      </w:r>
    </w:p>
    <w:p w:rsidR="0070689A" w:rsidRDefault="0009254F">
      <w:pPr>
        <w:pStyle w:val="HTMLPreformatted"/>
        <w:divId w:val="1376924230"/>
        <w:rPr>
          <w:rStyle w:val="HTMLCode"/>
        </w:rPr>
      </w:pPr>
      <w:proofErr w:type="spellStart"/>
      <w:r>
        <w:rPr>
          <w:rStyle w:val="HTMLCode"/>
        </w:rPr>
        <w:t>cokey</w:t>
      </w:r>
      <w:proofErr w:type="spellEnd"/>
      <w:r>
        <w:rPr>
          <w:rStyle w:val="HTMLCode"/>
        </w:rPr>
        <w:t>,</w:t>
      </w:r>
    </w:p>
    <w:p w:rsidR="0070689A" w:rsidRDefault="0009254F">
      <w:pPr>
        <w:pStyle w:val="HTMLPreformatted"/>
        <w:divId w:val="1376924230"/>
        <w:rPr>
          <w:rStyle w:val="HTMLCode"/>
        </w:rPr>
      </w:pPr>
      <w:proofErr w:type="spellStart"/>
      <w:r>
        <w:rPr>
          <w:rStyle w:val="HTMLCode"/>
        </w:rPr>
        <w:t>compname</w:t>
      </w:r>
      <w:proofErr w:type="spellEnd"/>
      <w:r>
        <w:rPr>
          <w:rStyle w:val="HTMLCode"/>
        </w:rPr>
        <w:t>,</w:t>
      </w:r>
    </w:p>
    <w:p w:rsidR="0070689A" w:rsidRDefault="0009254F">
      <w:pPr>
        <w:pStyle w:val="HTMLPreformatted"/>
        <w:divId w:val="1376924230"/>
        <w:rPr>
          <w:rStyle w:val="HTMLCode"/>
        </w:rPr>
      </w:pPr>
      <w:proofErr w:type="spellStart"/>
      <w:r>
        <w:rPr>
          <w:rStyle w:val="HTMLCode"/>
        </w:rPr>
        <w:t>comppct_r</w:t>
      </w:r>
      <w:proofErr w:type="spellEnd"/>
      <w:r>
        <w:rPr>
          <w:rStyle w:val="HTMLCode"/>
        </w:rPr>
        <w:t>,</w:t>
      </w:r>
    </w:p>
    <w:p w:rsidR="0070689A" w:rsidRDefault="0009254F">
      <w:pPr>
        <w:pStyle w:val="HTMLPreformatted"/>
        <w:divId w:val="1376924230"/>
        <w:rPr>
          <w:rStyle w:val="HTMLCode"/>
        </w:rPr>
      </w:pPr>
      <w:proofErr w:type="spellStart"/>
      <w:r>
        <w:rPr>
          <w:rStyle w:val="HTMLCode"/>
        </w:rPr>
        <w:t>majcompflag</w:t>
      </w:r>
      <w:proofErr w:type="spellEnd"/>
      <w:r>
        <w:rPr>
          <w:rStyle w:val="HTMLCode"/>
        </w:rPr>
        <w:t>,</w:t>
      </w:r>
    </w:p>
    <w:p w:rsidR="0070689A" w:rsidRDefault="0009254F">
      <w:pPr>
        <w:pStyle w:val="HTMLPreformatted"/>
        <w:divId w:val="1376924230"/>
        <w:rPr>
          <w:rStyle w:val="HTMLCode"/>
        </w:rPr>
      </w:pPr>
      <w:proofErr w:type="spellStart"/>
      <w:r>
        <w:rPr>
          <w:rStyle w:val="HTMLCode"/>
        </w:rPr>
        <w:t>localphase</w:t>
      </w:r>
      <w:proofErr w:type="spellEnd"/>
      <w:r>
        <w:rPr>
          <w:rStyle w:val="HTMLCode"/>
        </w:rPr>
        <w:t>,</w:t>
      </w:r>
    </w:p>
    <w:p w:rsidR="0070689A" w:rsidRDefault="0009254F">
      <w:pPr>
        <w:pStyle w:val="HTMLPreformatted"/>
        <w:divId w:val="1376924230"/>
        <w:rPr>
          <w:rStyle w:val="HTMLCode"/>
        </w:rPr>
      </w:pPr>
      <w:proofErr w:type="spellStart"/>
      <w:r>
        <w:rPr>
          <w:rStyle w:val="HTMLCode"/>
        </w:rPr>
        <w:t>hzname</w:t>
      </w:r>
      <w:proofErr w:type="spellEnd"/>
      <w:r>
        <w:rPr>
          <w:rStyle w:val="HTMLCode"/>
        </w:rPr>
        <w:t>,</w:t>
      </w:r>
    </w:p>
    <w:p w:rsidR="0070689A" w:rsidRDefault="0009254F">
      <w:pPr>
        <w:pStyle w:val="HTMLPreformatted"/>
        <w:divId w:val="1376924230"/>
        <w:rPr>
          <w:rStyle w:val="HTMLCode"/>
        </w:rPr>
      </w:pPr>
      <w:proofErr w:type="spellStart"/>
      <w:r>
        <w:rPr>
          <w:rStyle w:val="HTMLCode"/>
        </w:rPr>
        <w:t>hzdept_r</w:t>
      </w:r>
      <w:proofErr w:type="spellEnd"/>
      <w:r>
        <w:rPr>
          <w:rStyle w:val="HTMLCode"/>
        </w:rPr>
        <w:t>,</w:t>
      </w:r>
    </w:p>
    <w:p w:rsidR="0070689A" w:rsidRDefault="0009254F">
      <w:pPr>
        <w:pStyle w:val="HTMLPreformatted"/>
        <w:divId w:val="1376924230"/>
        <w:rPr>
          <w:rStyle w:val="HTMLCode"/>
        </w:rPr>
      </w:pPr>
      <w:proofErr w:type="spellStart"/>
      <w:r>
        <w:rPr>
          <w:rStyle w:val="HTMLCode"/>
        </w:rPr>
        <w:t>hzdepb_r</w:t>
      </w:r>
      <w:proofErr w:type="spellEnd"/>
      <w:r>
        <w:rPr>
          <w:rStyle w:val="HTMLCode"/>
        </w:rPr>
        <w:t xml:space="preserve">, </w:t>
      </w:r>
    </w:p>
    <w:p w:rsidR="0070689A" w:rsidRDefault="0009254F">
      <w:pPr>
        <w:pStyle w:val="HTMLPreformatted"/>
        <w:divId w:val="1376924230"/>
        <w:rPr>
          <w:rStyle w:val="HTMLCode"/>
        </w:rPr>
      </w:pPr>
      <w:proofErr w:type="spellStart"/>
      <w:r>
        <w:rPr>
          <w:rStyle w:val="HTMLCode"/>
        </w:rPr>
        <w:t>AgStab_l</w:t>
      </w:r>
      <w:proofErr w:type="spellEnd"/>
      <w:r>
        <w:rPr>
          <w:rStyle w:val="HTMLCode"/>
        </w:rPr>
        <w:t>,</w:t>
      </w:r>
    </w:p>
    <w:p w:rsidR="0070689A" w:rsidRDefault="0009254F">
      <w:pPr>
        <w:pStyle w:val="HTMLPreformatted"/>
        <w:divId w:val="1376924230"/>
        <w:rPr>
          <w:rStyle w:val="HTMLCode"/>
        </w:rPr>
      </w:pPr>
      <w:proofErr w:type="spellStart"/>
      <w:r>
        <w:rPr>
          <w:rStyle w:val="HTMLCode"/>
        </w:rPr>
        <w:t>AgStab_r</w:t>
      </w:r>
      <w:proofErr w:type="spellEnd"/>
      <w:r>
        <w:rPr>
          <w:rStyle w:val="HTMLCode"/>
        </w:rPr>
        <w:t>,</w:t>
      </w:r>
    </w:p>
    <w:p w:rsidR="0070689A" w:rsidRDefault="0009254F">
      <w:pPr>
        <w:pStyle w:val="HTMLPreformatted"/>
        <w:divId w:val="1376924230"/>
        <w:rPr>
          <w:rStyle w:val="HTMLCode"/>
        </w:rPr>
      </w:pPr>
      <w:proofErr w:type="spellStart"/>
      <w:r>
        <w:rPr>
          <w:rStyle w:val="HTMLCode"/>
        </w:rPr>
        <w:t>AgStab_h</w:t>
      </w:r>
      <w:proofErr w:type="spellEnd"/>
      <w:r>
        <w:rPr>
          <w:rStyle w:val="HTMLCode"/>
        </w:rPr>
        <w:t>,</w:t>
      </w:r>
    </w:p>
    <w:p w:rsidR="0070689A" w:rsidRDefault="0009254F">
      <w:pPr>
        <w:pStyle w:val="HTMLPreformatted"/>
        <w:divId w:val="1376924230"/>
        <w:rPr>
          <w:rStyle w:val="HTMLCode"/>
        </w:rPr>
      </w:pPr>
      <w:proofErr w:type="spellStart"/>
      <w:r>
        <w:rPr>
          <w:rStyle w:val="HTMLCode"/>
        </w:rPr>
        <w:t>tcl</w:t>
      </w:r>
      <w:proofErr w:type="spellEnd"/>
      <w:r>
        <w:rPr>
          <w:rStyle w:val="HTMLCode"/>
        </w:rPr>
        <w:t xml:space="preserve">, </w:t>
      </w:r>
    </w:p>
    <w:p w:rsidR="0070689A" w:rsidRDefault="0009254F">
      <w:pPr>
        <w:pStyle w:val="HTMLPreformatted"/>
        <w:divId w:val="1376924230"/>
        <w:rPr>
          <w:rStyle w:val="HTMLCode"/>
        </w:rPr>
      </w:pPr>
      <w:proofErr w:type="spellStart"/>
      <w:r>
        <w:rPr>
          <w:rStyle w:val="HTMLCode"/>
        </w:rPr>
        <w:t>major_mu_pct_sum</w:t>
      </w:r>
      <w:proofErr w:type="spellEnd"/>
      <w:r>
        <w:rPr>
          <w:rStyle w:val="HTMLCode"/>
        </w:rPr>
        <w:t xml:space="preserve">, </w:t>
      </w:r>
      <w:proofErr w:type="spellStart"/>
      <w:r>
        <w:rPr>
          <w:rStyle w:val="HTMLCode"/>
        </w:rPr>
        <w:t>mu_pct_sum</w:t>
      </w:r>
      <w:proofErr w:type="spellEnd"/>
      <w:r>
        <w:rPr>
          <w:rStyle w:val="HTMLCode"/>
        </w:rPr>
        <w:t>,</w:t>
      </w:r>
    </w:p>
    <w:p w:rsidR="0070689A" w:rsidRDefault="0009254F">
      <w:pPr>
        <w:pStyle w:val="HTMLPreformatted"/>
        <w:divId w:val="1376924230"/>
        <w:rPr>
          <w:rStyle w:val="HTMLCode"/>
        </w:rPr>
      </w:pPr>
      <w:proofErr w:type="spellStart"/>
      <w:r>
        <w:rPr>
          <w:rStyle w:val="HTMLCode"/>
        </w:rPr>
        <w:t>adj_comp_pct</w:t>
      </w:r>
      <w:proofErr w:type="spellEnd"/>
      <w:r>
        <w:rPr>
          <w:rStyle w:val="HTMLCode"/>
        </w:rPr>
        <w:t>,</w:t>
      </w:r>
    </w:p>
    <w:p w:rsidR="0070689A" w:rsidRDefault="0009254F">
      <w:pPr>
        <w:pStyle w:val="HTMLPreformatted"/>
        <w:divId w:val="1376924230"/>
        <w:rPr>
          <w:rStyle w:val="HTMLCode"/>
        </w:rPr>
      </w:pPr>
      <w:r>
        <w:rPr>
          <w:rStyle w:val="HTMLCode"/>
        </w:rPr>
        <w:t xml:space="preserve">thickness, </w:t>
      </w:r>
    </w:p>
    <w:p w:rsidR="0070689A" w:rsidRDefault="0009254F">
      <w:pPr>
        <w:pStyle w:val="HTMLPreformatted"/>
        <w:divId w:val="1376924230"/>
        <w:rPr>
          <w:rStyle w:val="HTMLCode"/>
        </w:rPr>
      </w:pPr>
      <w:r>
        <w:rPr>
          <w:rStyle w:val="HTMLCode"/>
        </w:rPr>
        <w:t xml:space="preserve">AGG_InRangeTop_0_15, </w:t>
      </w:r>
    </w:p>
    <w:p w:rsidR="0070689A" w:rsidRDefault="0009254F">
      <w:pPr>
        <w:pStyle w:val="HTMLPreformatted"/>
        <w:divId w:val="1376924230"/>
        <w:rPr>
          <w:rStyle w:val="HTMLCode"/>
        </w:rPr>
      </w:pPr>
      <w:r>
        <w:rPr>
          <w:rStyle w:val="HTMLCode"/>
        </w:rPr>
        <w:t>AGG_InRangeBot_0_15,</w:t>
      </w:r>
    </w:p>
    <w:p w:rsidR="0070689A" w:rsidRDefault="0009254F">
      <w:pPr>
        <w:pStyle w:val="HTMLPreformatted"/>
        <w:divId w:val="1376924230"/>
        <w:rPr>
          <w:rStyle w:val="HTMLCode"/>
        </w:rPr>
      </w:pPr>
      <w:r>
        <w:rPr>
          <w:rStyle w:val="HTMLCode"/>
        </w:rPr>
        <w:t xml:space="preserve">CASE WHEN AGG_InRangeTop_0_15 IS NULL THEN 0 </w:t>
      </w:r>
    </w:p>
    <w:p w:rsidR="0070689A" w:rsidRDefault="0009254F">
      <w:pPr>
        <w:pStyle w:val="HTMLPreformatted"/>
        <w:divId w:val="1376924230"/>
        <w:rPr>
          <w:rStyle w:val="HTMLCode"/>
        </w:rPr>
      </w:pPr>
      <w:r>
        <w:rPr>
          <w:rStyle w:val="HTMLCode"/>
        </w:rPr>
        <w:t xml:space="preserve">WHEN AGG_InRangeBot_0_15 IS NULL THEN 0 ELSE AGG_InRangeBot_0_15 - AGG_InRangeTop_0_15 END AS </w:t>
      </w:r>
      <w:proofErr w:type="spellStart"/>
      <w:r>
        <w:rPr>
          <w:rStyle w:val="HTMLCode"/>
        </w:rPr>
        <w:t>InRangeThickness</w:t>
      </w:r>
      <w:proofErr w:type="spellEnd"/>
      <w:r>
        <w:rPr>
          <w:rStyle w:val="HTMLCode"/>
        </w:rPr>
        <w:t>,</w:t>
      </w:r>
    </w:p>
    <w:p w:rsidR="0070689A" w:rsidRDefault="0009254F">
      <w:pPr>
        <w:pStyle w:val="HTMLPreformatted"/>
        <w:divId w:val="1376924230"/>
        <w:rPr>
          <w:rStyle w:val="HTMLCode"/>
        </w:rPr>
      </w:pPr>
      <w:r>
        <w:rPr>
          <w:rStyle w:val="HTMLCode"/>
        </w:rPr>
        <w:t xml:space="preserve">SUM (CASE WHEN AGG_InRangeTop_0_15 IS NULL THEN 0 </w:t>
      </w:r>
    </w:p>
    <w:p w:rsidR="0070689A" w:rsidRDefault="0009254F">
      <w:pPr>
        <w:pStyle w:val="HTMLPreformatted"/>
        <w:divId w:val="1376924230"/>
        <w:rPr>
          <w:rStyle w:val="HTMLCode"/>
        </w:rPr>
      </w:pPr>
      <w:r>
        <w:rPr>
          <w:rStyle w:val="HTMLCode"/>
        </w:rPr>
        <w:t xml:space="preserve">WHEN AGG_InRangeBot_0_15 IS NULL THEN 0 ELSE AGG_InRangeBot_0_15 - AGG_InRangeTop_0_15 END) over(PARTITION BY </w:t>
      </w:r>
      <w:proofErr w:type="spellStart"/>
      <w:r>
        <w:rPr>
          <w:rStyle w:val="HTMLCode"/>
        </w:rPr>
        <w:t>cokey</w:t>
      </w:r>
      <w:proofErr w:type="spellEnd"/>
      <w:r>
        <w:rPr>
          <w:rStyle w:val="HTMLCode"/>
        </w:rPr>
        <w:t xml:space="preserve">, </w:t>
      </w:r>
      <w:proofErr w:type="spellStart"/>
      <w:r>
        <w:rPr>
          <w:rStyle w:val="HTMLCode"/>
        </w:rPr>
        <w:t>aoiid</w:t>
      </w:r>
      <w:proofErr w:type="spellEnd"/>
      <w:r>
        <w:rPr>
          <w:rStyle w:val="HTMLCode"/>
        </w:rPr>
        <w:t xml:space="preserve">) AS </w:t>
      </w:r>
      <w:proofErr w:type="spellStart"/>
      <w:r>
        <w:rPr>
          <w:rStyle w:val="HTMLCode"/>
        </w:rPr>
        <w:t>InRangeSumThickness</w:t>
      </w:r>
      <w:proofErr w:type="spellEnd"/>
    </w:p>
    <w:p w:rsidR="0070689A" w:rsidRDefault="0009254F">
      <w:pPr>
        <w:pStyle w:val="HTMLPreformatted"/>
        <w:divId w:val="1376924230"/>
        <w:rPr>
          <w:rStyle w:val="HTMLCode"/>
        </w:rPr>
      </w:pPr>
      <w:r>
        <w:rPr>
          <w:rStyle w:val="HTMLCode"/>
        </w:rPr>
        <w:t>FROM #agg4</w:t>
      </w:r>
    </w:p>
    <w:p w:rsidR="0070689A" w:rsidRDefault="0009254F">
      <w:pPr>
        <w:pStyle w:val="HTMLPreformatted"/>
        <w:divId w:val="1376924230"/>
        <w:rPr>
          <w:rStyle w:val="HTMLCode"/>
        </w:rPr>
      </w:pPr>
      <w:r>
        <w:rPr>
          <w:rStyle w:val="HTMLCode"/>
        </w:rPr>
        <w:t xml:space="preserve">GROUP BY </w:t>
      </w:r>
      <w:proofErr w:type="spellStart"/>
      <w:r>
        <w:rPr>
          <w:rStyle w:val="HTMLCode"/>
        </w:rPr>
        <w:t>aoiid</w:t>
      </w:r>
      <w:proofErr w:type="spellEnd"/>
      <w:r>
        <w:rPr>
          <w:rStyle w:val="HTMLCode"/>
        </w:rPr>
        <w:t xml:space="preserve"> ,</w:t>
      </w:r>
    </w:p>
    <w:p w:rsidR="0070689A" w:rsidRDefault="0009254F">
      <w:pPr>
        <w:pStyle w:val="HTMLPreformatted"/>
        <w:divId w:val="1376924230"/>
        <w:rPr>
          <w:rStyle w:val="HTMLCode"/>
        </w:rPr>
      </w:pPr>
      <w:proofErr w:type="spellStart"/>
      <w:r>
        <w:rPr>
          <w:rStyle w:val="HTMLCode"/>
        </w:rPr>
        <w:t>landunit</w:t>
      </w:r>
      <w:proofErr w:type="spellEnd"/>
      <w:r>
        <w:rPr>
          <w:rStyle w:val="HTMLCode"/>
        </w:rPr>
        <w:t xml:space="preserve">, </w:t>
      </w:r>
    </w:p>
    <w:p w:rsidR="0070689A" w:rsidRDefault="0009254F">
      <w:pPr>
        <w:pStyle w:val="HTMLPreformatted"/>
        <w:divId w:val="1376924230"/>
        <w:rPr>
          <w:rStyle w:val="HTMLCode"/>
        </w:rPr>
      </w:pPr>
      <w:proofErr w:type="spellStart"/>
      <w:r>
        <w:rPr>
          <w:rStyle w:val="HTMLCode"/>
        </w:rPr>
        <w:t>landunit_acres</w:t>
      </w:r>
      <w:proofErr w:type="spellEnd"/>
      <w:r>
        <w:rPr>
          <w:rStyle w:val="HTMLCode"/>
        </w:rPr>
        <w:t>,</w:t>
      </w:r>
    </w:p>
    <w:p w:rsidR="0070689A" w:rsidRDefault="0009254F">
      <w:pPr>
        <w:pStyle w:val="HTMLPreformatted"/>
        <w:divId w:val="1376924230"/>
        <w:rPr>
          <w:rStyle w:val="HTMLCode"/>
        </w:rPr>
      </w:pPr>
      <w:proofErr w:type="spellStart"/>
      <w:r>
        <w:rPr>
          <w:rStyle w:val="HTMLCode"/>
        </w:rPr>
        <w:t>mukey</w:t>
      </w:r>
      <w:proofErr w:type="spellEnd"/>
      <w:r>
        <w:rPr>
          <w:rStyle w:val="HTMLCode"/>
        </w:rPr>
        <w:t>,</w:t>
      </w:r>
    </w:p>
    <w:p w:rsidR="0070689A" w:rsidRDefault="0009254F">
      <w:pPr>
        <w:pStyle w:val="HTMLPreformatted"/>
        <w:divId w:val="1376924230"/>
        <w:rPr>
          <w:rStyle w:val="HTMLCode"/>
        </w:rPr>
      </w:pPr>
      <w:proofErr w:type="spellStart"/>
      <w:r>
        <w:rPr>
          <w:rStyle w:val="HTMLCode"/>
        </w:rPr>
        <w:t>mapunit_acres</w:t>
      </w:r>
      <w:proofErr w:type="spellEnd"/>
      <w:r>
        <w:rPr>
          <w:rStyle w:val="HTMLCode"/>
        </w:rPr>
        <w:t xml:space="preserve">, </w:t>
      </w:r>
    </w:p>
    <w:p w:rsidR="0070689A" w:rsidRDefault="0009254F">
      <w:pPr>
        <w:pStyle w:val="HTMLPreformatted"/>
        <w:divId w:val="1376924230"/>
        <w:rPr>
          <w:rStyle w:val="HTMLCode"/>
        </w:rPr>
      </w:pPr>
      <w:proofErr w:type="spellStart"/>
      <w:r>
        <w:rPr>
          <w:rStyle w:val="HTMLCode"/>
        </w:rPr>
        <w:t>cokey</w:t>
      </w:r>
      <w:proofErr w:type="spellEnd"/>
      <w:r>
        <w:rPr>
          <w:rStyle w:val="HTMLCode"/>
        </w:rPr>
        <w:t>,</w:t>
      </w:r>
    </w:p>
    <w:p w:rsidR="0070689A" w:rsidRDefault="0009254F">
      <w:pPr>
        <w:pStyle w:val="HTMLPreformatted"/>
        <w:divId w:val="1376924230"/>
        <w:rPr>
          <w:rStyle w:val="HTMLCode"/>
        </w:rPr>
      </w:pPr>
      <w:proofErr w:type="spellStart"/>
      <w:r>
        <w:rPr>
          <w:rStyle w:val="HTMLCode"/>
        </w:rPr>
        <w:t>compname</w:t>
      </w:r>
      <w:proofErr w:type="spellEnd"/>
      <w:r>
        <w:rPr>
          <w:rStyle w:val="HTMLCode"/>
        </w:rPr>
        <w:t>,</w:t>
      </w:r>
    </w:p>
    <w:p w:rsidR="0070689A" w:rsidRDefault="0009254F">
      <w:pPr>
        <w:pStyle w:val="HTMLPreformatted"/>
        <w:divId w:val="1376924230"/>
        <w:rPr>
          <w:rStyle w:val="HTMLCode"/>
        </w:rPr>
      </w:pPr>
      <w:proofErr w:type="spellStart"/>
      <w:r>
        <w:rPr>
          <w:rStyle w:val="HTMLCode"/>
        </w:rPr>
        <w:t>comppct_r</w:t>
      </w:r>
      <w:proofErr w:type="spellEnd"/>
      <w:r>
        <w:rPr>
          <w:rStyle w:val="HTMLCode"/>
        </w:rPr>
        <w:t>,</w:t>
      </w:r>
    </w:p>
    <w:p w:rsidR="0070689A" w:rsidRDefault="0009254F">
      <w:pPr>
        <w:pStyle w:val="HTMLPreformatted"/>
        <w:divId w:val="1376924230"/>
        <w:rPr>
          <w:rStyle w:val="HTMLCode"/>
        </w:rPr>
      </w:pPr>
      <w:proofErr w:type="spellStart"/>
      <w:r>
        <w:rPr>
          <w:rStyle w:val="HTMLCode"/>
        </w:rPr>
        <w:t>majcompflag</w:t>
      </w:r>
      <w:proofErr w:type="spellEnd"/>
      <w:r>
        <w:rPr>
          <w:rStyle w:val="HTMLCode"/>
        </w:rPr>
        <w:t>,</w:t>
      </w:r>
    </w:p>
    <w:p w:rsidR="0070689A" w:rsidRDefault="0009254F">
      <w:pPr>
        <w:pStyle w:val="HTMLPreformatted"/>
        <w:divId w:val="1376924230"/>
        <w:rPr>
          <w:rStyle w:val="HTMLCode"/>
        </w:rPr>
      </w:pPr>
      <w:proofErr w:type="spellStart"/>
      <w:r>
        <w:rPr>
          <w:rStyle w:val="HTMLCode"/>
        </w:rPr>
        <w:t>localphase</w:t>
      </w:r>
      <w:proofErr w:type="spellEnd"/>
      <w:r>
        <w:rPr>
          <w:rStyle w:val="HTMLCode"/>
        </w:rPr>
        <w:t>,</w:t>
      </w:r>
    </w:p>
    <w:p w:rsidR="0070689A" w:rsidRDefault="0009254F">
      <w:pPr>
        <w:pStyle w:val="HTMLPreformatted"/>
        <w:divId w:val="1376924230"/>
        <w:rPr>
          <w:rStyle w:val="HTMLCode"/>
        </w:rPr>
      </w:pPr>
      <w:proofErr w:type="spellStart"/>
      <w:r>
        <w:rPr>
          <w:rStyle w:val="HTMLCode"/>
        </w:rPr>
        <w:t>hzname</w:t>
      </w:r>
      <w:proofErr w:type="spellEnd"/>
      <w:r>
        <w:rPr>
          <w:rStyle w:val="HTMLCode"/>
        </w:rPr>
        <w:t>,</w:t>
      </w:r>
    </w:p>
    <w:p w:rsidR="0070689A" w:rsidRDefault="0009254F">
      <w:pPr>
        <w:pStyle w:val="HTMLPreformatted"/>
        <w:divId w:val="1376924230"/>
        <w:rPr>
          <w:rStyle w:val="HTMLCode"/>
        </w:rPr>
      </w:pPr>
      <w:proofErr w:type="spellStart"/>
      <w:r>
        <w:rPr>
          <w:rStyle w:val="HTMLCode"/>
        </w:rPr>
        <w:t>hzdept_r</w:t>
      </w:r>
      <w:proofErr w:type="spellEnd"/>
      <w:r>
        <w:rPr>
          <w:rStyle w:val="HTMLCode"/>
        </w:rPr>
        <w:t>,</w:t>
      </w:r>
    </w:p>
    <w:p w:rsidR="0070689A" w:rsidRDefault="0009254F">
      <w:pPr>
        <w:pStyle w:val="HTMLPreformatted"/>
        <w:divId w:val="1376924230"/>
        <w:rPr>
          <w:rStyle w:val="HTMLCode"/>
        </w:rPr>
      </w:pPr>
      <w:proofErr w:type="spellStart"/>
      <w:r>
        <w:rPr>
          <w:rStyle w:val="HTMLCode"/>
        </w:rPr>
        <w:t>hzdepb_r</w:t>
      </w:r>
      <w:proofErr w:type="spellEnd"/>
      <w:r>
        <w:rPr>
          <w:rStyle w:val="HTMLCode"/>
        </w:rPr>
        <w:t xml:space="preserve">, </w:t>
      </w:r>
    </w:p>
    <w:p w:rsidR="0070689A" w:rsidRDefault="0009254F">
      <w:pPr>
        <w:pStyle w:val="HTMLPreformatted"/>
        <w:divId w:val="1376924230"/>
        <w:rPr>
          <w:rStyle w:val="HTMLCode"/>
        </w:rPr>
      </w:pPr>
      <w:proofErr w:type="spellStart"/>
      <w:r>
        <w:rPr>
          <w:rStyle w:val="HTMLCode"/>
        </w:rPr>
        <w:t>AgStab_l</w:t>
      </w:r>
      <w:proofErr w:type="spellEnd"/>
      <w:r>
        <w:rPr>
          <w:rStyle w:val="HTMLCode"/>
        </w:rPr>
        <w:t>,</w:t>
      </w:r>
    </w:p>
    <w:p w:rsidR="0070689A" w:rsidRDefault="0009254F">
      <w:pPr>
        <w:pStyle w:val="HTMLPreformatted"/>
        <w:divId w:val="1376924230"/>
        <w:rPr>
          <w:rStyle w:val="HTMLCode"/>
        </w:rPr>
      </w:pPr>
      <w:proofErr w:type="spellStart"/>
      <w:r>
        <w:rPr>
          <w:rStyle w:val="HTMLCode"/>
        </w:rPr>
        <w:t>AgStab_r</w:t>
      </w:r>
      <w:proofErr w:type="spellEnd"/>
      <w:r>
        <w:rPr>
          <w:rStyle w:val="HTMLCode"/>
        </w:rPr>
        <w:t>,</w:t>
      </w:r>
    </w:p>
    <w:p w:rsidR="0070689A" w:rsidRDefault="0009254F">
      <w:pPr>
        <w:pStyle w:val="HTMLPreformatted"/>
        <w:divId w:val="1376924230"/>
        <w:rPr>
          <w:rStyle w:val="HTMLCode"/>
        </w:rPr>
      </w:pPr>
      <w:proofErr w:type="spellStart"/>
      <w:r>
        <w:rPr>
          <w:rStyle w:val="HTMLCode"/>
        </w:rPr>
        <w:lastRenderedPageBreak/>
        <w:t>AgStab_h</w:t>
      </w:r>
      <w:proofErr w:type="spellEnd"/>
      <w:r>
        <w:rPr>
          <w:rStyle w:val="HTMLCode"/>
        </w:rPr>
        <w:t>,</w:t>
      </w:r>
    </w:p>
    <w:p w:rsidR="0070689A" w:rsidRDefault="0009254F">
      <w:pPr>
        <w:pStyle w:val="HTMLPreformatted"/>
        <w:divId w:val="1376924230"/>
        <w:rPr>
          <w:rStyle w:val="HTMLCode"/>
        </w:rPr>
      </w:pPr>
      <w:proofErr w:type="spellStart"/>
      <w:r>
        <w:rPr>
          <w:rStyle w:val="HTMLCode"/>
        </w:rPr>
        <w:t>tcl</w:t>
      </w:r>
      <w:proofErr w:type="spellEnd"/>
      <w:r>
        <w:rPr>
          <w:rStyle w:val="HTMLCode"/>
        </w:rPr>
        <w:t xml:space="preserve">, </w:t>
      </w:r>
      <w:proofErr w:type="spellStart"/>
      <w:r>
        <w:rPr>
          <w:rStyle w:val="HTMLCode"/>
        </w:rPr>
        <w:t>major_mu_pct_sum</w:t>
      </w:r>
      <w:proofErr w:type="spellEnd"/>
      <w:r>
        <w:rPr>
          <w:rStyle w:val="HTMLCode"/>
        </w:rPr>
        <w:t>,</w:t>
      </w:r>
    </w:p>
    <w:p w:rsidR="0070689A" w:rsidRDefault="0009254F">
      <w:pPr>
        <w:pStyle w:val="HTMLPreformatted"/>
        <w:divId w:val="1376924230"/>
        <w:rPr>
          <w:rStyle w:val="HTMLCode"/>
        </w:rPr>
      </w:pPr>
      <w:proofErr w:type="spellStart"/>
      <w:r>
        <w:rPr>
          <w:rStyle w:val="HTMLCode"/>
        </w:rPr>
        <w:t>mu_pct_sum</w:t>
      </w:r>
      <w:proofErr w:type="spellEnd"/>
      <w:r>
        <w:rPr>
          <w:rStyle w:val="HTMLCode"/>
        </w:rPr>
        <w:t>,</w:t>
      </w:r>
    </w:p>
    <w:p w:rsidR="0070689A" w:rsidRDefault="0009254F">
      <w:pPr>
        <w:pStyle w:val="HTMLPreformatted"/>
        <w:divId w:val="1376924230"/>
        <w:rPr>
          <w:rStyle w:val="HTMLCode"/>
        </w:rPr>
      </w:pPr>
      <w:proofErr w:type="spellStart"/>
      <w:r>
        <w:rPr>
          <w:rStyle w:val="HTMLCode"/>
        </w:rPr>
        <w:t>adj_comp_pct</w:t>
      </w:r>
      <w:proofErr w:type="spellEnd"/>
      <w:r>
        <w:rPr>
          <w:rStyle w:val="HTMLCode"/>
        </w:rPr>
        <w:t>,</w:t>
      </w:r>
    </w:p>
    <w:p w:rsidR="0070689A" w:rsidRDefault="0009254F">
      <w:pPr>
        <w:pStyle w:val="HTMLPreformatted"/>
        <w:divId w:val="1376924230"/>
        <w:rPr>
          <w:rStyle w:val="HTMLCode"/>
        </w:rPr>
      </w:pPr>
      <w:r>
        <w:rPr>
          <w:rStyle w:val="HTMLCode"/>
        </w:rPr>
        <w:t xml:space="preserve">thickness, </w:t>
      </w:r>
    </w:p>
    <w:p w:rsidR="0070689A" w:rsidRDefault="0009254F">
      <w:pPr>
        <w:pStyle w:val="HTMLPreformatted"/>
        <w:divId w:val="1376924230"/>
        <w:rPr>
          <w:rStyle w:val="HTMLCode"/>
        </w:rPr>
      </w:pPr>
      <w:r>
        <w:rPr>
          <w:rStyle w:val="HTMLCode"/>
        </w:rPr>
        <w:t xml:space="preserve">AGG_InRangeTop_0_15, </w:t>
      </w:r>
    </w:p>
    <w:p w:rsidR="0070689A" w:rsidRDefault="0009254F">
      <w:pPr>
        <w:pStyle w:val="HTMLPreformatted"/>
        <w:divId w:val="1376924230"/>
      </w:pPr>
      <w:r>
        <w:rPr>
          <w:rStyle w:val="HTMLCode"/>
        </w:rPr>
        <w:t>AGG_InRangeBot_0_15 ;</w:t>
      </w:r>
    </w:p>
    <w:p w:rsidR="0070689A" w:rsidRDefault="0009254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76924230"/>
      </w:pPr>
      <w:r>
        <w:t>aoiid|landunit|mukey|mapunit_acres|cokey|compname|comppct_r|majcompflag|localphase|hzname|hzdept_r|hzdepb_r|claytotall|claytotalr|claytotalh|oml|omr|omh|sar_l|sar_r|sar_h|cec7_l|cec7_r|cec7_h|ec_l|ec_r|ec_h|esp_l|esp_r|esp_h|tcl|major_mu_pct_sum|mu_pct_sum 1|T9981Fld3|354627|0.426|16464494|Daglum|25|Yes|NULL|H1|0|18|18|22|26|2|3|4|0|3|5|10|15|20|0|0|0|-1.28|3.07|5.76|Loam|90|100 1|T9981Fld3|354627|0.426|16464495|Farnuf|65|Yes|NULL|H1|0|20|20|23.5|27|2|3|4|0|0|0|15|17.5|20|0|0|0|-1.28|-1.28|-1.28|Loam|90|100 1|T9981Fld3|354648|0.287|16464607|Amor|25|Yes|NULL|H1|0|20|15|20|25|3|4.5|6|0|0|0|15|17.5|20|0|0|0|-1.28|-1.28|-1.28|Loam|85|100 1|T9981Fld3|354648|0.287|16464612|Reeder|60|Yes|NULL|H1|0|13|10|18.5|27|3|4|5|0|1|1|20|25|30|0|0|0|-1.28|0.21|0.21|Loam|85|100 1|T9981Fld3|354648|0.287|16464612|Reeder|60|Yes|NULL|H2|13|48|18|28|35|1|2|3|0|3|5|15|22.5|30|0|0|0|-1.28|3.07|5.76|Clayloam|85|100 1|T9981Fld3|2494708|1.729|16663930|Amor|49|Yes|NULL|Ap|0|13|18|22|27|2|3|4|0|0|0|15|19|23|0|1|2|-1.28|-1.28|-1.28|Loam|81|100 1|T9981Fld3|2494708|1.729|16663930|Amor|49|Yes|NULL|Bw1|13|23|18|22|30|1|2|3|0|0|0|15|19|25|0|1|2|-1.28|-1.28|-1.28|Loam|81|100 1|T9981Fld3|2494708|1.729|16663931|Cabba|32|Yes|NULL|Ap|0|13|14|19|27|1|2|3|0|0|0|12|15|19|0|1|2|-1.28|-1.28|-1.28|Loam|81|100 1|T9981Fld3|2494708|1.729|16663931|Cabba|32|Yes|NULL|Bk|13|38|15|22|35|0.5|0.8|1|0|0|0|8|15|25|0|1|2|-1.28|-1.28|-1.28|Loam|81|100 1|T9981Fld3|2525720|56.699|16663899|Daglum|33|Yes|NULL|A|0|7|18|23|27|4|5.5|7|0|0|1|18|27|36|0|1|2|-1.28|-1.28|0.21|Siltloam|88|100 1|T9981Fld3|2525720|56.699|16663899|Daglum|33|Yes|NULL|Btn|12|46|30|38|50|1.5|2|3|5|10|15|21|30|44|0|1|2|5.76|11.89|17.26|Siltyclayloam|88|100 1|T9981Fld3|2525720|56.699|16663899|Daglum|33|Yes|NULL|E|7|12|18|20|27|2.5|3.5|4.5|0|1|2|15|21|31|0|0.5|1|-1.28|0.21|1.66|Siltloam|88|100 1|T9981Fld3|2525720|56.699|16663903|Rhoades|55|Yes|NULL|Btn|8|20|35|38|50|0.5|1.25|2|5|12|20|22|28|42|0|2|4|5.76|14.12|22.02|Clayloam|88|100 1|T9981Fld3|2525720|56.699|16663903|Rhoades|55|Yes|NULL|E|0|8|18|24|27|3|4|5|0|4|10|16|25|32|0|1|2|-1.28|4.43|11.89|Loam|88|100 1|T9981Fld3|2525732|1.35|16663796|Ekalaka|55|Yes|NULL|Ap|0|15|10|14|18|1|1.5|2|0|1|2|8|13|18|0|1|2|-1.28|0.21|1.66|Finesandyloam|72|100 1|T9981Fld3|2525732|1.35|16663797|Yegen|17|Yes|NULL|Ap|0|15|10|15|20|2|3|4|0|0|0|10|17|24|0|0|0|-1.28|-1.28|-1.28|Finesandyloam|72|100 1|T9981Fld3|2525733|0.129|16663951|Vebar|50|Yes|NULL|Ap|0|15|10|14|18|1.5|2|2.5|0|0|0|9|15|20|0|0.4|2|-1.28|-1.28|-1.28|Finesandyloam|75|100 1|T9981Fld3|2525733|0.129|16663952|Cohagen|25|Yes|NULL|Ap|0|15|10|14|18|0.5|1|2|0|0|0|9|12|15|0|1|2|-1.28|-1.28|-1.28|Finesandyloam|75|100 1|T9981Fld3|2525739|28.479|16663915|Parshall|20|Yes|NULL|Ap|0|15|10|14|18|2|3.5|4|0|0|0|9|1</w:t>
      </w:r>
      <w:r>
        <w:lastRenderedPageBreak/>
        <w:t>3|16|0|0.2|2|-1.28|-1.28|-1.28|Finesandyloam|78|100 1|T9981Fld3|2525739|28.479|16663917|Vebar|58|Yes|NULL|Ap|0|15|10|14|18|1.5|2|2.5|0|0|0|9|12|16|0|0.4|2|-1.28|-1.28|-1.28|Finesandyloam|78|100 1|T9981Fld3|2525745|4.983|16663921|Shambo|75|Yes|NULL|Ap|0|15|18|22|27|2|3.5|5|0|0.5|1|14|22|32|0|0.5|2|-1.28|-0.53|0.21|Loam|75|100 1|T9981Fld3|2525746|16.106|16663927|Shambo|78|Yes|NULL|Ap|0|15|18|22|27|2|3.5|5|0|0|0|15|22|32|0|0.5|2|-1.28|-1.28|-1.28|Loam|78|100 1|T9981Fld3|2525754|12.638|16663602|Harriet|75|Yes|occasionallyflooded|Btn|5|46|35|37|50|1|2|3|13|19|25|23|30|46|4|10|16|15.19|21.11|26.26|Clayloam|75|100 1|T9981Fld3|2525754|12.638|16663602|Harriet|75|Yes|occasionallyflooded|E|0|5|12|22|27|3|4.5|6|0|0|0|13|24|34|0|1|2|-1.28|-1.28|-1.28|Loam|75|100 1|T9981Fld3|2525764|17.691|16663611|Regan|55|Yes|saline,occasionallyflooded|Az|0|23|18|25|27|2|4|6|0|0|0|15|23|29|5|8|16|-1.28|-1.28|-1.28|Siltloam|55|100 1|T9981Fld3|2525769|181.356|16663985|Belfield|48|Yes|NULL|Ap|0|18|18|23|27|2|4|6|0|0|1|14|24|34|0.1|1|2|-1.28|-1.28|0.21|Siltloam|88|100 1|T9981Fld3|2525769|181.356|16663987|Daglum|40|Yes|NULL|Ap|0|18|27|32|40|2|3|4|0|0|1|20|28|40|0.1|1|2|-1.28|-1.28|0.21|Clayloam|88|100 1|T9981Fld3|2755648|2.449|16663766|Reeder|58|Yes|NULL|Ap|0|20|18|23|27|1|2|3|0|0|0|13|20|28|0|0|0|-1.28|-1.28|-1.28|Loam|78|100 1|T9981Fld3|2755648|2.449|16663767|Janesburg|20|Yes|NULL|Ap|0|20|18|22|27|2|3|4|0|0|1|15|21|30|0|0|1|-1.28|-1.28|0.21|Siltloam|78|100 1|T9981Fld3|2755654|4.599|16663846|Reeder|60|Yes|NULL|Ap|0|20|18|23|27|1|2|3|0|0|0|13|20|28|0|0|0|-1.28|-1.28|-1.28|Loam|85|100 1|T9981Fld3|2755654|4.599|16663847|Amor|25|Yes|NULL|Ap|0|20|15|20|25|2|3|4|0|0|0|13|20|28|0|0|0|-1.28|-1.28|-1.28|Loam|85|100 2|T9981Fld4|2525720|8.623|16663899|Daglum|33|Yes|NULL|A|0|7|18|23|27|4|5.5|7|0|0|1|18|27|36|0|1|2|-1.28|-1.28|0.21|Siltloam|88|100 2|T9981Fld4|2525720|8.623|16663899|Daglum|33|Yes|NULL|Btn|12|46|30|38|50|1.5|2|3|5|10|15|21|30|44|0|1|2|5.76|11.89|17.26|Siltyclayloam|88|100 2|T9981Fld4|2525720|8.623|16663899|Daglum|33|Yes|NULL|E|7|12|18|20|27|2.5|3.5|4.5|0|1|2|15|21|31|0|0.5|1|-1.28|0.21|1.66|Siltloam|88|100 2|T9981Fld4|2525720|8.623|16663903|Rhoades|55|Yes|NULL|Btn|8|20|35|38|50|0.5|1.25|2|5|12|20|22|28|42|0|2|4|5.76|14.12|22.02|Clayloam|88|100 2|T9981Fld4|2525720|8.623|16663903|Rhoades|55|Yes|NULL|E|0|8|18|24|27|3|4|5|0|4|10|16|25|32|0|1|2|-1.28|4.43|11.89|Loam|88|100 2|T9981Fld4|2525724|0.458|16664017|Savage|30|Yes|NULL|Ap|0|15|27|32|38|2|3|4|0|0.2|1|20|28|38|0|1|2|-1.28|-0.97|0.21|Clayloam|85|100 2|T9981Fld4|2525724|0.458|16664018|Daglum|20|Yes|NULL|Ap|0|15|27|32|40|2|3|4|0|0|1|20|28|40|0|1|2|-1.28|-1.28|0.21|Clayloam|85|100 2|T9981Fld4|2525724|0.458|16664022|Belfield|35|Yes|NULL|Ap|0|15|18|25|27|2|3|4|0|0.2|1|14|24|30|0|1|2|-1.28|-0.97|0.21|Siltloam|85|100 2|T9981Fld4|2525730|31.514|16663991|Regent|68|Yes|NULL|Ap|0|18|27|34|40|2|3|4|0|0|0|21|27|32|0|0.5|2|-1.28|-1.28|-1.28|Siltyclayloam|85|100 2|T9981Fld4|2525730|31.514|16663992|Savage|17|Yes|NULL|Ap|0|18|27|32|40|2|3|4|0|0|0|21|26|32|0|1|2|-1.28|-1.28|-1.28|Siltyclayloam|85|100 2|T9981Fld4|2525745|62.205|16663921|Shambo|75|Yes|NULL|Ap|0|15|18|22|27|2|3.5|5|0|0.5|1|1</w:t>
      </w:r>
      <w:r>
        <w:lastRenderedPageBreak/>
        <w:t>4|22|32|0|0.5|2|-1.28|-0.53|0.21|Loam|75|100 2|T9981Fld4|2525746|63.55|16663927|Shambo|78|Yes|NULL|Ap|0|15|18|22|27|2|3.5|5|0|0|0|15|22|32|0|0.5|2|-1.28|-1.28|-1.28|Loam|78|100 2|T9981Fld4|2525754|23.138|16663602|Harriet|75|Yes|occasionallyflooded|Btn|5|46|35|37|50|1|2|3|13|19|25|23|30|46|4|10|16|15.19|21.11|26.26|Clayloam|75|100 2|T9981Fld4|2525754|23.138|16663602|Harriet|75|Yes|occasionallyflooded|E|0|5|12|22|27|3|4.5|6|0|0|0|13|24|34|0|1|2|-1.28|-1.28|-1.28|Loam|75|100 2|T9981Fld4|2525769|103.909|16663985|Belfield|48|Yes|NULL|Ap|0|18|18|23|27|2|4|6|0|0|1|14|24|34|0.1|1|2|-1.28|-1.28|0.21|Siltloam|88|100 2|T9981Fld4|2525769|103.909|16663987|Daglum|40|Yes|NULL|Ap|0|18|27|32|40|2|3|4|0|0|1|20|28|40|0.1|1|2|-1.28|-1.28|0.21|Clayloam|88|100 2|T9981Fld4|2755639|0.443|16663554|Savage|62|Yes|NULL|Ap|0|18|27|33|40|1|2|3|0|0|0|18|27|38|0|0|0|-1.28|-1.28|-1.28|Siltyclayloam|80|100 2|T9981Fld4|2755639|0.443|16663555|Grail|18|Yes|NULL|A|13|25|27|31|35|4|5|6|0|0|0|24|32|40|0|1|2|-1.28|-1.28|-1.28|Siltyclayloam|80|100 2|T9981Fld4|2755639|0.443|16663555|Grail|18|Yes|NULL|Ap|0|13|27|31|35|4|5|6|0|0|0|24|32|40|0|1|2|-1.28|-1.28|-1.28|Siltyclayloam|80|100 2|T9981Fld4|2755643|9.641|16663957|Flasher|30|Yes|NULL|A|0|13|8|7|10|0.5|1.5|2.25|0|0|0|3|8|12|0|1|2|-1.28|-1.28|-1.28|Loamyfinesand|88|100 2|T9981Fld4|2755643|9.641|16663957|Flasher|30|Yes|NULL|AC|13|25|8|5|10|0.25|1|1.5|0|0|0|1|6|10|0|1|2|-1.28|-1.28|-1.28|Loamyfinesand|88|100 2|T9981Fld4|2755643|9.641|16663958|Vebar|40|Yes|NULL|A|0|15|10|14|18|1.5|2|3|0|0|0|9|15|20|0|0.4|2|-1.28|-1.28|-1.28|Finesandyloam|88|100 2|T9981Fld4|2755643|9.641|16663959|Tally|18|Yes|NULL|A|0|15|10|14|18|1.5|2.5|3.5|0|0|0|9|13|16|0|0.1|2|-1.28|-1.28|-1.28|Finesandyloam|88|100 2|T9981Fld4|2755648|11.382|16663766|Reeder|58|Yes|NULL|Ap|0|20|18|23|27|1|2|3|0|0|0|13|20|28|0|0|0|-1.28|-1.28|-1.28|Loam|78|100 2|T9981Fld4|2755648|11.382|16663767|Janesburg|20|Yes|NULL|Ap|0|20|18|22|27|2|3|4|0|0|1|15|21|30|0|0|1|-1.28|-1.28|0.21|Siltloam|78|100</w:t>
      </w:r>
    </w:p>
    <w:p w:rsidR="0070689A" w:rsidRDefault="0009254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29609846"/>
        <w:rPr>
          <w:rFonts w:eastAsia="Times New Roman"/>
        </w:rPr>
      </w:pPr>
      <w:bookmarkStart w:id="179" w:name="_Toc16234004"/>
      <w:r>
        <w:rPr>
          <w:rFonts w:eastAsia="Times New Roman"/>
        </w:rPr>
        <w:t>Agg6 Table</w:t>
      </w:r>
      <w:bookmarkEnd w:id="179"/>
    </w:p>
    <w:p w:rsidR="0070689A" w:rsidRDefault="0009254F">
      <w:pPr>
        <w:pStyle w:val="HTMLPreformatted"/>
        <w:divId w:val="1229609846"/>
        <w:rPr>
          <w:rStyle w:val="HTMLCode"/>
        </w:rPr>
      </w:pPr>
      <w:r>
        <w:rPr>
          <w:rStyle w:val="HTMLCode"/>
        </w:rPr>
        <w:t>CREATE TABLE #agg6</w:t>
      </w:r>
    </w:p>
    <w:p w:rsidR="0070689A" w:rsidRDefault="0009254F">
      <w:pPr>
        <w:pStyle w:val="HTMLPreformatted"/>
        <w:divId w:val="1229609846"/>
        <w:rPr>
          <w:rStyle w:val="HTMLCode"/>
        </w:rPr>
      </w:pPr>
      <w:r>
        <w:rPr>
          <w:rStyle w:val="HTMLCode"/>
        </w:rPr>
        <w:t xml:space="preserve">( </w:t>
      </w:r>
      <w:proofErr w:type="spellStart"/>
      <w:r>
        <w:rPr>
          <w:rStyle w:val="HTMLCode"/>
        </w:rPr>
        <w:t>aoiid</w:t>
      </w:r>
      <w:proofErr w:type="spellEnd"/>
      <w:r>
        <w:rPr>
          <w:rStyle w:val="HTMLCode"/>
        </w:rPr>
        <w:t xml:space="preserve"> INT,</w:t>
      </w:r>
    </w:p>
    <w:p w:rsidR="0070689A" w:rsidRDefault="0009254F">
      <w:pPr>
        <w:pStyle w:val="HTMLPreformatted"/>
        <w:divId w:val="1229609846"/>
        <w:rPr>
          <w:rStyle w:val="HTMLCode"/>
        </w:rPr>
      </w:pPr>
      <w:proofErr w:type="spellStart"/>
      <w:r>
        <w:rPr>
          <w:rStyle w:val="HTMLCode"/>
        </w:rPr>
        <w:t>landunit</w:t>
      </w:r>
      <w:proofErr w:type="spellEnd"/>
      <w:r>
        <w:rPr>
          <w:rStyle w:val="HTMLCode"/>
        </w:rPr>
        <w:t xml:space="preserve"> CHAR(20),  </w:t>
      </w:r>
    </w:p>
    <w:p w:rsidR="0070689A" w:rsidRDefault="0009254F">
      <w:pPr>
        <w:pStyle w:val="HTMLPreformatted"/>
        <w:divId w:val="1229609846"/>
        <w:rPr>
          <w:rStyle w:val="HTMLCode"/>
        </w:rPr>
      </w:pPr>
      <w:proofErr w:type="spellStart"/>
      <w:r>
        <w:rPr>
          <w:rStyle w:val="HTMLCode"/>
        </w:rPr>
        <w:t>landunit_acres</w:t>
      </w:r>
      <w:proofErr w:type="spellEnd"/>
      <w:r>
        <w:rPr>
          <w:rStyle w:val="HTMLCode"/>
        </w:rPr>
        <w:t xml:space="preserve"> FLOAT,</w:t>
      </w:r>
    </w:p>
    <w:p w:rsidR="0070689A" w:rsidRDefault="0009254F">
      <w:pPr>
        <w:pStyle w:val="HTMLPreformatted"/>
        <w:divId w:val="1229609846"/>
        <w:rPr>
          <w:rStyle w:val="HTMLCode"/>
        </w:rPr>
      </w:pPr>
      <w:proofErr w:type="spellStart"/>
      <w:r>
        <w:rPr>
          <w:rStyle w:val="HTMLCode"/>
        </w:rPr>
        <w:t>mukey</w:t>
      </w:r>
      <w:proofErr w:type="spellEnd"/>
      <w:r>
        <w:rPr>
          <w:rStyle w:val="HTMLCode"/>
        </w:rPr>
        <w:t xml:space="preserve"> INT,</w:t>
      </w:r>
    </w:p>
    <w:p w:rsidR="0070689A" w:rsidRDefault="0009254F">
      <w:pPr>
        <w:pStyle w:val="HTMLPreformatted"/>
        <w:divId w:val="1229609846"/>
        <w:rPr>
          <w:rStyle w:val="HTMLCode"/>
        </w:rPr>
      </w:pPr>
      <w:proofErr w:type="spellStart"/>
      <w:r>
        <w:rPr>
          <w:rStyle w:val="HTMLCode"/>
        </w:rPr>
        <w:t>mapunit_acres</w:t>
      </w:r>
      <w:proofErr w:type="spellEnd"/>
      <w:r>
        <w:rPr>
          <w:rStyle w:val="HTMLCode"/>
        </w:rPr>
        <w:t xml:space="preserve"> FLOAT, </w:t>
      </w:r>
    </w:p>
    <w:p w:rsidR="0070689A" w:rsidRDefault="0009254F">
      <w:pPr>
        <w:pStyle w:val="HTMLPreformatted"/>
        <w:divId w:val="1229609846"/>
        <w:rPr>
          <w:rStyle w:val="HTMLCode"/>
        </w:rPr>
      </w:pPr>
      <w:proofErr w:type="spellStart"/>
      <w:r>
        <w:rPr>
          <w:rStyle w:val="HTMLCode"/>
        </w:rPr>
        <w:t>cokey</w:t>
      </w:r>
      <w:proofErr w:type="spellEnd"/>
      <w:r>
        <w:rPr>
          <w:rStyle w:val="HTMLCode"/>
        </w:rPr>
        <w:t xml:space="preserve"> INT,</w:t>
      </w:r>
    </w:p>
    <w:p w:rsidR="0070689A" w:rsidRDefault="0009254F">
      <w:pPr>
        <w:pStyle w:val="HTMLPreformatted"/>
        <w:divId w:val="1229609846"/>
        <w:rPr>
          <w:rStyle w:val="HTMLCode"/>
        </w:rPr>
      </w:pPr>
      <w:proofErr w:type="spellStart"/>
      <w:r>
        <w:rPr>
          <w:rStyle w:val="HTMLCode"/>
        </w:rPr>
        <w:t>compname</w:t>
      </w:r>
      <w:proofErr w:type="spellEnd"/>
      <w:r>
        <w:rPr>
          <w:rStyle w:val="HTMLCode"/>
        </w:rPr>
        <w:t xml:space="preserve"> CHAR(60),</w:t>
      </w:r>
    </w:p>
    <w:p w:rsidR="0070689A" w:rsidRDefault="0009254F">
      <w:pPr>
        <w:pStyle w:val="HTMLPreformatted"/>
        <w:divId w:val="1229609846"/>
        <w:rPr>
          <w:rStyle w:val="HTMLCode"/>
        </w:rPr>
      </w:pPr>
      <w:proofErr w:type="spellStart"/>
      <w:r>
        <w:rPr>
          <w:rStyle w:val="HTMLCode"/>
        </w:rPr>
        <w:t>localphase</w:t>
      </w:r>
      <w:proofErr w:type="spellEnd"/>
      <w:r>
        <w:rPr>
          <w:rStyle w:val="HTMLCode"/>
        </w:rPr>
        <w:t xml:space="preserve"> CHAR(60),</w:t>
      </w:r>
    </w:p>
    <w:p w:rsidR="0070689A" w:rsidRDefault="0009254F">
      <w:pPr>
        <w:pStyle w:val="HTMLPreformatted"/>
        <w:divId w:val="1229609846"/>
        <w:rPr>
          <w:rStyle w:val="HTMLCode"/>
        </w:rPr>
      </w:pPr>
      <w:proofErr w:type="spellStart"/>
      <w:r>
        <w:rPr>
          <w:rStyle w:val="HTMLCode"/>
        </w:rPr>
        <w:t>major_mu_pct_sum</w:t>
      </w:r>
      <w:proofErr w:type="spellEnd"/>
      <w:r>
        <w:rPr>
          <w:rStyle w:val="HTMLCode"/>
        </w:rPr>
        <w:t xml:space="preserve"> </w:t>
      </w:r>
      <w:proofErr w:type="spellStart"/>
      <w:r>
        <w:rPr>
          <w:rStyle w:val="HTMLCode"/>
        </w:rPr>
        <w:t>INT,mu_pct_sum</w:t>
      </w:r>
      <w:proofErr w:type="spellEnd"/>
      <w:r>
        <w:rPr>
          <w:rStyle w:val="HTMLCode"/>
        </w:rPr>
        <w:t xml:space="preserve"> INT,</w:t>
      </w:r>
    </w:p>
    <w:p w:rsidR="0070689A" w:rsidRDefault="0009254F">
      <w:pPr>
        <w:pStyle w:val="HTMLPreformatted"/>
        <w:divId w:val="1229609846"/>
        <w:rPr>
          <w:rStyle w:val="HTMLCode"/>
        </w:rPr>
      </w:pPr>
      <w:proofErr w:type="spellStart"/>
      <w:r>
        <w:rPr>
          <w:rStyle w:val="HTMLCode"/>
        </w:rPr>
        <w:t>adj_comp_pct</w:t>
      </w:r>
      <w:proofErr w:type="spellEnd"/>
      <w:r>
        <w:rPr>
          <w:rStyle w:val="HTMLCode"/>
        </w:rPr>
        <w:t xml:space="preserve"> FLOAT ,</w:t>
      </w:r>
    </w:p>
    <w:p w:rsidR="0070689A" w:rsidRDefault="0009254F">
      <w:pPr>
        <w:pStyle w:val="HTMLPreformatted"/>
        <w:divId w:val="1229609846"/>
        <w:rPr>
          <w:rStyle w:val="HTMLCode"/>
        </w:rPr>
      </w:pPr>
      <w:r>
        <w:rPr>
          <w:rStyle w:val="HTMLCode"/>
        </w:rPr>
        <w:t xml:space="preserve">--AGG_InRangeTop_0_15 INT, </w:t>
      </w:r>
    </w:p>
    <w:p w:rsidR="0070689A" w:rsidRDefault="0009254F">
      <w:pPr>
        <w:pStyle w:val="HTMLPreformatted"/>
        <w:divId w:val="1229609846"/>
        <w:rPr>
          <w:rStyle w:val="HTMLCode"/>
        </w:rPr>
      </w:pPr>
      <w:r>
        <w:rPr>
          <w:rStyle w:val="HTMLCode"/>
        </w:rPr>
        <w:t xml:space="preserve">--AGG_InRangeBot_0_15 INT, </w:t>
      </w:r>
    </w:p>
    <w:p w:rsidR="0070689A" w:rsidRDefault="0009254F">
      <w:pPr>
        <w:pStyle w:val="HTMLPreformatted"/>
        <w:divId w:val="1229609846"/>
        <w:rPr>
          <w:rStyle w:val="HTMLCode"/>
        </w:rPr>
      </w:pPr>
      <w:r>
        <w:rPr>
          <w:rStyle w:val="HTMLCode"/>
        </w:rPr>
        <w:t>--</w:t>
      </w:r>
      <w:proofErr w:type="spellStart"/>
      <w:r>
        <w:rPr>
          <w:rStyle w:val="HTMLCode"/>
        </w:rPr>
        <w:t>InRangeThickness</w:t>
      </w:r>
      <w:proofErr w:type="spellEnd"/>
      <w:r>
        <w:rPr>
          <w:rStyle w:val="HTMLCode"/>
        </w:rPr>
        <w:t xml:space="preserve"> INT, </w:t>
      </w:r>
    </w:p>
    <w:p w:rsidR="0070689A" w:rsidRDefault="0009254F">
      <w:pPr>
        <w:pStyle w:val="HTMLPreformatted"/>
        <w:divId w:val="1229609846"/>
        <w:rPr>
          <w:rStyle w:val="HTMLCode"/>
        </w:rPr>
      </w:pPr>
      <w:r>
        <w:rPr>
          <w:rStyle w:val="HTMLCode"/>
        </w:rPr>
        <w:t>--</w:t>
      </w:r>
      <w:proofErr w:type="spellStart"/>
      <w:r>
        <w:rPr>
          <w:rStyle w:val="HTMLCode"/>
        </w:rPr>
        <w:t>InRangeSumThickness</w:t>
      </w:r>
      <w:proofErr w:type="spellEnd"/>
      <w:r>
        <w:rPr>
          <w:rStyle w:val="HTMLCode"/>
        </w:rPr>
        <w:t xml:space="preserve"> INT, </w:t>
      </w:r>
    </w:p>
    <w:p w:rsidR="0070689A" w:rsidRDefault="0009254F">
      <w:pPr>
        <w:pStyle w:val="HTMLPreformatted"/>
        <w:divId w:val="1229609846"/>
        <w:rPr>
          <w:rStyle w:val="HTMLCode"/>
        </w:rPr>
      </w:pPr>
      <w:r>
        <w:rPr>
          <w:rStyle w:val="HTMLCode"/>
        </w:rPr>
        <w:t>--</w:t>
      </w:r>
      <w:proofErr w:type="spellStart"/>
      <w:r>
        <w:rPr>
          <w:rStyle w:val="HTMLCode"/>
        </w:rPr>
        <w:t>AgStab_l</w:t>
      </w:r>
      <w:proofErr w:type="spellEnd"/>
      <w:r>
        <w:rPr>
          <w:rStyle w:val="HTMLCode"/>
        </w:rPr>
        <w:t xml:space="preserve"> FLOAT,</w:t>
      </w:r>
    </w:p>
    <w:p w:rsidR="0070689A" w:rsidRDefault="0009254F">
      <w:pPr>
        <w:pStyle w:val="HTMLPreformatted"/>
        <w:divId w:val="1229609846"/>
        <w:rPr>
          <w:rStyle w:val="HTMLCode"/>
        </w:rPr>
      </w:pPr>
      <w:r>
        <w:rPr>
          <w:rStyle w:val="HTMLCode"/>
        </w:rPr>
        <w:t>--</w:t>
      </w:r>
      <w:proofErr w:type="spellStart"/>
      <w:r>
        <w:rPr>
          <w:rStyle w:val="HTMLCode"/>
        </w:rPr>
        <w:t>AgStab_r</w:t>
      </w:r>
      <w:proofErr w:type="spellEnd"/>
      <w:r>
        <w:rPr>
          <w:rStyle w:val="HTMLCode"/>
        </w:rPr>
        <w:t xml:space="preserve"> FLOAT, </w:t>
      </w:r>
    </w:p>
    <w:p w:rsidR="0070689A" w:rsidRDefault="0009254F">
      <w:pPr>
        <w:pStyle w:val="HTMLPreformatted"/>
        <w:divId w:val="1229609846"/>
        <w:rPr>
          <w:rStyle w:val="HTMLCode"/>
        </w:rPr>
      </w:pPr>
      <w:r>
        <w:rPr>
          <w:rStyle w:val="HTMLCode"/>
        </w:rPr>
        <w:lastRenderedPageBreak/>
        <w:t>--</w:t>
      </w:r>
      <w:proofErr w:type="spellStart"/>
      <w:r>
        <w:rPr>
          <w:rStyle w:val="HTMLCode"/>
        </w:rPr>
        <w:t>AgStab_h</w:t>
      </w:r>
      <w:proofErr w:type="spellEnd"/>
      <w:r>
        <w:rPr>
          <w:rStyle w:val="HTMLCode"/>
        </w:rPr>
        <w:t xml:space="preserve"> FLOAT,</w:t>
      </w:r>
    </w:p>
    <w:p w:rsidR="0070689A" w:rsidRDefault="0009254F">
      <w:pPr>
        <w:pStyle w:val="HTMLPreformatted"/>
        <w:divId w:val="1229609846"/>
        <w:rPr>
          <w:rStyle w:val="HTMLCode"/>
        </w:rPr>
      </w:pPr>
      <w:proofErr w:type="spellStart"/>
      <w:r>
        <w:rPr>
          <w:rStyle w:val="HTMLCode"/>
        </w:rPr>
        <w:t>comp_weighted_average_l</w:t>
      </w:r>
      <w:proofErr w:type="spellEnd"/>
      <w:r>
        <w:rPr>
          <w:rStyle w:val="HTMLCode"/>
        </w:rPr>
        <w:t xml:space="preserve"> FLOAT, </w:t>
      </w:r>
    </w:p>
    <w:p w:rsidR="0070689A" w:rsidRDefault="0009254F">
      <w:pPr>
        <w:pStyle w:val="HTMLPreformatted"/>
        <w:divId w:val="1229609846"/>
        <w:rPr>
          <w:rStyle w:val="HTMLCode"/>
        </w:rPr>
      </w:pPr>
      <w:proofErr w:type="spellStart"/>
      <w:r>
        <w:rPr>
          <w:rStyle w:val="HTMLCode"/>
        </w:rPr>
        <w:t>comp_weighted_average_r</w:t>
      </w:r>
      <w:proofErr w:type="spellEnd"/>
      <w:r>
        <w:rPr>
          <w:rStyle w:val="HTMLCode"/>
        </w:rPr>
        <w:t xml:space="preserve"> FLOAT, </w:t>
      </w:r>
    </w:p>
    <w:p w:rsidR="0070689A" w:rsidRDefault="0009254F">
      <w:pPr>
        <w:pStyle w:val="HTMLPreformatted"/>
        <w:divId w:val="1229609846"/>
        <w:rPr>
          <w:rStyle w:val="HTMLCode"/>
        </w:rPr>
      </w:pPr>
      <w:proofErr w:type="spellStart"/>
      <w:r>
        <w:rPr>
          <w:rStyle w:val="HTMLCode"/>
        </w:rPr>
        <w:t>comp_weighted_average_h</w:t>
      </w:r>
      <w:proofErr w:type="spellEnd"/>
      <w:r>
        <w:rPr>
          <w:rStyle w:val="HTMLCode"/>
        </w:rPr>
        <w:t xml:space="preserve"> FLOAT</w:t>
      </w:r>
    </w:p>
    <w:p w:rsidR="0070689A" w:rsidRDefault="0009254F">
      <w:pPr>
        <w:pStyle w:val="HTMLPreformatted"/>
        <w:divId w:val="1229609846"/>
        <w:rPr>
          <w:rStyle w:val="HTMLCode"/>
        </w:rPr>
      </w:pPr>
      <w:r>
        <w:rPr>
          <w:rStyle w:val="HTMLCode"/>
        </w:rPr>
        <w:t>)</w:t>
      </w:r>
    </w:p>
    <w:p w:rsidR="0070689A" w:rsidRDefault="0009254F">
      <w:pPr>
        <w:pStyle w:val="HTMLPreformatted"/>
        <w:divId w:val="1229609846"/>
        <w:rPr>
          <w:rStyle w:val="HTMLCode"/>
        </w:rPr>
      </w:pPr>
      <w:r>
        <w:rPr>
          <w:rStyle w:val="HTMLCode"/>
        </w:rPr>
        <w:t>;</w:t>
      </w:r>
    </w:p>
    <w:p w:rsidR="0070689A" w:rsidRDefault="0070689A">
      <w:pPr>
        <w:pStyle w:val="HTMLPreformatted"/>
        <w:divId w:val="1229609846"/>
        <w:rPr>
          <w:rStyle w:val="HTMLCode"/>
        </w:rPr>
      </w:pPr>
    </w:p>
    <w:p w:rsidR="0070689A" w:rsidRDefault="0009254F">
      <w:pPr>
        <w:pStyle w:val="HTMLPreformatted"/>
        <w:divId w:val="1229609846"/>
        <w:rPr>
          <w:rStyle w:val="HTMLCode"/>
        </w:rPr>
      </w:pPr>
      <w:r>
        <w:rPr>
          <w:rStyle w:val="HTMLCode"/>
        </w:rPr>
        <w:t>INSERT INTO #agg6</w:t>
      </w:r>
    </w:p>
    <w:p w:rsidR="0070689A" w:rsidRDefault="0009254F">
      <w:pPr>
        <w:pStyle w:val="HTMLPreformatted"/>
        <w:divId w:val="1229609846"/>
        <w:rPr>
          <w:rStyle w:val="HTMLCode"/>
        </w:rPr>
      </w:pPr>
      <w:r>
        <w:rPr>
          <w:rStyle w:val="HTMLCode"/>
        </w:rPr>
        <w:t xml:space="preserve">SELECT DISTINCT  </w:t>
      </w:r>
      <w:proofErr w:type="spellStart"/>
      <w:r>
        <w:rPr>
          <w:rStyle w:val="HTMLCode"/>
        </w:rPr>
        <w:t>aoiid</w:t>
      </w:r>
      <w:proofErr w:type="spellEnd"/>
      <w:r>
        <w:rPr>
          <w:rStyle w:val="HTMLCode"/>
        </w:rPr>
        <w:t xml:space="preserve"> ,</w:t>
      </w:r>
    </w:p>
    <w:p w:rsidR="0070689A" w:rsidRDefault="0009254F">
      <w:pPr>
        <w:pStyle w:val="HTMLPreformatted"/>
        <w:divId w:val="1229609846"/>
        <w:rPr>
          <w:rStyle w:val="HTMLCode"/>
        </w:rPr>
      </w:pPr>
      <w:proofErr w:type="spellStart"/>
      <w:r>
        <w:rPr>
          <w:rStyle w:val="HTMLCode"/>
        </w:rPr>
        <w:t>landunit</w:t>
      </w:r>
      <w:proofErr w:type="spellEnd"/>
      <w:r>
        <w:rPr>
          <w:rStyle w:val="HTMLCode"/>
        </w:rPr>
        <w:t xml:space="preserve">, </w:t>
      </w:r>
    </w:p>
    <w:p w:rsidR="0070689A" w:rsidRDefault="0009254F">
      <w:pPr>
        <w:pStyle w:val="HTMLPreformatted"/>
        <w:divId w:val="1229609846"/>
        <w:rPr>
          <w:rStyle w:val="HTMLCode"/>
        </w:rPr>
      </w:pPr>
      <w:proofErr w:type="spellStart"/>
      <w:r>
        <w:rPr>
          <w:rStyle w:val="HTMLCode"/>
        </w:rPr>
        <w:t>landunit_acres</w:t>
      </w:r>
      <w:proofErr w:type="spellEnd"/>
      <w:r>
        <w:rPr>
          <w:rStyle w:val="HTMLCode"/>
        </w:rPr>
        <w:t>,</w:t>
      </w:r>
    </w:p>
    <w:p w:rsidR="0070689A" w:rsidRDefault="0009254F">
      <w:pPr>
        <w:pStyle w:val="HTMLPreformatted"/>
        <w:divId w:val="1229609846"/>
        <w:rPr>
          <w:rStyle w:val="HTMLCode"/>
        </w:rPr>
      </w:pPr>
      <w:proofErr w:type="spellStart"/>
      <w:r>
        <w:rPr>
          <w:rStyle w:val="HTMLCode"/>
        </w:rPr>
        <w:t>mukey</w:t>
      </w:r>
      <w:proofErr w:type="spellEnd"/>
      <w:r>
        <w:rPr>
          <w:rStyle w:val="HTMLCode"/>
        </w:rPr>
        <w:t>,</w:t>
      </w:r>
    </w:p>
    <w:p w:rsidR="0070689A" w:rsidRDefault="0009254F">
      <w:pPr>
        <w:pStyle w:val="HTMLPreformatted"/>
        <w:divId w:val="1229609846"/>
        <w:rPr>
          <w:rStyle w:val="HTMLCode"/>
        </w:rPr>
      </w:pPr>
      <w:proofErr w:type="spellStart"/>
      <w:r>
        <w:rPr>
          <w:rStyle w:val="HTMLCode"/>
        </w:rPr>
        <w:t>mapunit_acres</w:t>
      </w:r>
      <w:proofErr w:type="spellEnd"/>
      <w:r>
        <w:rPr>
          <w:rStyle w:val="HTMLCode"/>
        </w:rPr>
        <w:t xml:space="preserve">, </w:t>
      </w:r>
    </w:p>
    <w:p w:rsidR="0070689A" w:rsidRDefault="0009254F">
      <w:pPr>
        <w:pStyle w:val="HTMLPreformatted"/>
        <w:divId w:val="1229609846"/>
        <w:rPr>
          <w:rStyle w:val="HTMLCode"/>
        </w:rPr>
      </w:pPr>
      <w:proofErr w:type="spellStart"/>
      <w:r>
        <w:rPr>
          <w:rStyle w:val="HTMLCode"/>
        </w:rPr>
        <w:t>cokey</w:t>
      </w:r>
      <w:proofErr w:type="spellEnd"/>
      <w:r>
        <w:rPr>
          <w:rStyle w:val="HTMLCode"/>
        </w:rPr>
        <w:t>,</w:t>
      </w:r>
    </w:p>
    <w:p w:rsidR="0070689A" w:rsidRDefault="0009254F">
      <w:pPr>
        <w:pStyle w:val="HTMLPreformatted"/>
        <w:divId w:val="1229609846"/>
        <w:rPr>
          <w:rStyle w:val="HTMLCode"/>
        </w:rPr>
      </w:pPr>
      <w:proofErr w:type="spellStart"/>
      <w:r>
        <w:rPr>
          <w:rStyle w:val="HTMLCode"/>
        </w:rPr>
        <w:t>compname</w:t>
      </w:r>
      <w:proofErr w:type="spellEnd"/>
      <w:r>
        <w:rPr>
          <w:rStyle w:val="HTMLCode"/>
        </w:rPr>
        <w:t>,</w:t>
      </w:r>
    </w:p>
    <w:p w:rsidR="0070689A" w:rsidRDefault="0009254F">
      <w:pPr>
        <w:pStyle w:val="HTMLPreformatted"/>
        <w:divId w:val="1229609846"/>
        <w:rPr>
          <w:rStyle w:val="HTMLCode"/>
        </w:rPr>
      </w:pPr>
      <w:proofErr w:type="spellStart"/>
      <w:r>
        <w:rPr>
          <w:rStyle w:val="HTMLCode"/>
        </w:rPr>
        <w:t>localphase</w:t>
      </w:r>
      <w:proofErr w:type="spellEnd"/>
      <w:r>
        <w:rPr>
          <w:rStyle w:val="HTMLCode"/>
        </w:rPr>
        <w:t xml:space="preserve">, </w:t>
      </w:r>
      <w:proofErr w:type="spellStart"/>
      <w:r>
        <w:rPr>
          <w:rStyle w:val="HTMLCode"/>
        </w:rPr>
        <w:t>major_mu_pct_sum</w:t>
      </w:r>
      <w:proofErr w:type="spellEnd"/>
      <w:r>
        <w:rPr>
          <w:rStyle w:val="HTMLCode"/>
        </w:rPr>
        <w:t>,</w:t>
      </w:r>
    </w:p>
    <w:p w:rsidR="0070689A" w:rsidRDefault="0009254F">
      <w:pPr>
        <w:pStyle w:val="HTMLPreformatted"/>
        <w:divId w:val="1229609846"/>
        <w:rPr>
          <w:rStyle w:val="HTMLCode"/>
        </w:rPr>
      </w:pPr>
      <w:proofErr w:type="spellStart"/>
      <w:r>
        <w:rPr>
          <w:rStyle w:val="HTMLCode"/>
        </w:rPr>
        <w:t>mu_pct_sum</w:t>
      </w:r>
      <w:proofErr w:type="spellEnd"/>
      <w:r>
        <w:rPr>
          <w:rStyle w:val="HTMLCode"/>
        </w:rPr>
        <w:t>,</w:t>
      </w:r>
    </w:p>
    <w:p w:rsidR="0070689A" w:rsidRDefault="0009254F">
      <w:pPr>
        <w:pStyle w:val="HTMLPreformatted"/>
        <w:divId w:val="1229609846"/>
        <w:rPr>
          <w:rStyle w:val="HTMLCode"/>
        </w:rPr>
      </w:pPr>
      <w:proofErr w:type="spellStart"/>
      <w:r>
        <w:rPr>
          <w:rStyle w:val="HTMLCode"/>
        </w:rPr>
        <w:t>adj_comp_pct</w:t>
      </w:r>
      <w:proofErr w:type="spellEnd"/>
      <w:r>
        <w:rPr>
          <w:rStyle w:val="HTMLCode"/>
        </w:rPr>
        <w:t>,</w:t>
      </w:r>
    </w:p>
    <w:p w:rsidR="0070689A" w:rsidRDefault="0009254F">
      <w:pPr>
        <w:pStyle w:val="HTMLPreformatted"/>
        <w:divId w:val="1229609846"/>
        <w:rPr>
          <w:rStyle w:val="HTMLCode"/>
        </w:rPr>
      </w:pPr>
      <w:r>
        <w:rPr>
          <w:rStyle w:val="HTMLCode"/>
        </w:rPr>
        <w:t xml:space="preserve">--AGG_InRangeTop_0_15, </w:t>
      </w:r>
    </w:p>
    <w:p w:rsidR="0070689A" w:rsidRDefault="0009254F">
      <w:pPr>
        <w:pStyle w:val="HTMLPreformatted"/>
        <w:divId w:val="1229609846"/>
        <w:rPr>
          <w:rStyle w:val="HTMLCode"/>
        </w:rPr>
      </w:pPr>
      <w:r>
        <w:rPr>
          <w:rStyle w:val="HTMLCode"/>
        </w:rPr>
        <w:t>--AGG_InRangeBot_0_15,</w:t>
      </w:r>
    </w:p>
    <w:p w:rsidR="0070689A" w:rsidRDefault="0009254F">
      <w:pPr>
        <w:pStyle w:val="HTMLPreformatted"/>
        <w:divId w:val="1229609846"/>
        <w:rPr>
          <w:rStyle w:val="HTMLCode"/>
        </w:rPr>
      </w:pPr>
      <w:r>
        <w:rPr>
          <w:rStyle w:val="HTMLCode"/>
        </w:rPr>
        <w:t>--</w:t>
      </w:r>
      <w:proofErr w:type="spellStart"/>
      <w:r>
        <w:rPr>
          <w:rStyle w:val="HTMLCode"/>
        </w:rPr>
        <w:t>InRangeThickness</w:t>
      </w:r>
      <w:proofErr w:type="spellEnd"/>
      <w:r>
        <w:rPr>
          <w:rStyle w:val="HTMLCode"/>
        </w:rPr>
        <w:t>,</w:t>
      </w:r>
    </w:p>
    <w:p w:rsidR="0070689A" w:rsidRDefault="0009254F">
      <w:pPr>
        <w:pStyle w:val="HTMLPreformatted"/>
        <w:divId w:val="1229609846"/>
        <w:rPr>
          <w:rStyle w:val="HTMLCode"/>
        </w:rPr>
      </w:pPr>
      <w:r>
        <w:rPr>
          <w:rStyle w:val="HTMLCode"/>
        </w:rPr>
        <w:t>--</w:t>
      </w:r>
      <w:proofErr w:type="spellStart"/>
      <w:r>
        <w:rPr>
          <w:rStyle w:val="HTMLCode"/>
        </w:rPr>
        <w:t>InRangeSumThickness</w:t>
      </w:r>
      <w:proofErr w:type="spellEnd"/>
      <w:r>
        <w:rPr>
          <w:rStyle w:val="HTMLCode"/>
        </w:rPr>
        <w:t xml:space="preserve">, </w:t>
      </w:r>
    </w:p>
    <w:p w:rsidR="0070689A" w:rsidRDefault="0009254F">
      <w:pPr>
        <w:pStyle w:val="HTMLPreformatted"/>
        <w:divId w:val="1229609846"/>
        <w:rPr>
          <w:rStyle w:val="HTMLCode"/>
        </w:rPr>
      </w:pPr>
      <w:r>
        <w:rPr>
          <w:rStyle w:val="HTMLCode"/>
        </w:rPr>
        <w:t>--</w:t>
      </w:r>
      <w:proofErr w:type="spellStart"/>
      <w:r>
        <w:rPr>
          <w:rStyle w:val="HTMLCode"/>
        </w:rPr>
        <w:t>AgStab_l</w:t>
      </w:r>
      <w:proofErr w:type="spellEnd"/>
      <w:r>
        <w:rPr>
          <w:rStyle w:val="HTMLCode"/>
        </w:rPr>
        <w:t xml:space="preserve"> ,</w:t>
      </w:r>
    </w:p>
    <w:p w:rsidR="0070689A" w:rsidRDefault="0009254F">
      <w:pPr>
        <w:pStyle w:val="HTMLPreformatted"/>
        <w:divId w:val="1229609846"/>
        <w:rPr>
          <w:rStyle w:val="HTMLCode"/>
        </w:rPr>
      </w:pPr>
      <w:r>
        <w:rPr>
          <w:rStyle w:val="HTMLCode"/>
        </w:rPr>
        <w:t>--</w:t>
      </w:r>
      <w:proofErr w:type="spellStart"/>
      <w:r>
        <w:rPr>
          <w:rStyle w:val="HTMLCode"/>
        </w:rPr>
        <w:t>AgStab_r</w:t>
      </w:r>
      <w:proofErr w:type="spellEnd"/>
      <w:r>
        <w:rPr>
          <w:rStyle w:val="HTMLCode"/>
        </w:rPr>
        <w:t xml:space="preserve"> , </w:t>
      </w:r>
    </w:p>
    <w:p w:rsidR="0070689A" w:rsidRDefault="0009254F">
      <w:pPr>
        <w:pStyle w:val="HTMLPreformatted"/>
        <w:divId w:val="1229609846"/>
        <w:rPr>
          <w:rStyle w:val="HTMLCode"/>
        </w:rPr>
      </w:pPr>
      <w:r>
        <w:rPr>
          <w:rStyle w:val="HTMLCode"/>
        </w:rPr>
        <w:t>--</w:t>
      </w:r>
      <w:proofErr w:type="spellStart"/>
      <w:r>
        <w:rPr>
          <w:rStyle w:val="HTMLCode"/>
        </w:rPr>
        <w:t>AgStab_h</w:t>
      </w:r>
      <w:proofErr w:type="spellEnd"/>
      <w:r>
        <w:rPr>
          <w:rStyle w:val="HTMLCode"/>
        </w:rPr>
        <w:t xml:space="preserve"> ,</w:t>
      </w:r>
    </w:p>
    <w:p w:rsidR="0070689A" w:rsidRDefault="0009254F">
      <w:pPr>
        <w:pStyle w:val="HTMLPreformatted"/>
        <w:divId w:val="1229609846"/>
        <w:rPr>
          <w:rStyle w:val="HTMLCode"/>
        </w:rPr>
      </w:pPr>
      <w:r>
        <w:rPr>
          <w:rStyle w:val="HTMLCode"/>
        </w:rPr>
        <w:t>SUM ((CAST (</w:t>
      </w:r>
      <w:proofErr w:type="spellStart"/>
      <w:r>
        <w:rPr>
          <w:rStyle w:val="HTMLCode"/>
        </w:rPr>
        <w:t>InRangeThickness</w:t>
      </w:r>
      <w:proofErr w:type="spellEnd"/>
      <w:r>
        <w:rPr>
          <w:rStyle w:val="HTMLCode"/>
        </w:rPr>
        <w:t xml:space="preserve"> AS FLOAT)/CAST (</w:t>
      </w:r>
      <w:proofErr w:type="spellStart"/>
      <w:r>
        <w:rPr>
          <w:rStyle w:val="HTMLCode"/>
        </w:rPr>
        <w:t>InRangeSumThickness</w:t>
      </w:r>
      <w:proofErr w:type="spellEnd"/>
      <w:r>
        <w:rPr>
          <w:rStyle w:val="HTMLCode"/>
        </w:rPr>
        <w:t xml:space="preserve"> AS FLOAT)) * </w:t>
      </w:r>
      <w:proofErr w:type="spellStart"/>
      <w:r>
        <w:rPr>
          <w:rStyle w:val="HTMLCode"/>
        </w:rPr>
        <w:t>AgStab_l</w:t>
      </w:r>
      <w:proofErr w:type="spellEnd"/>
      <w:r>
        <w:rPr>
          <w:rStyle w:val="HTMLCode"/>
        </w:rPr>
        <w:t xml:space="preserve">)  over(PARTITION BY ag5.cokey, </w:t>
      </w:r>
      <w:proofErr w:type="spellStart"/>
      <w:r>
        <w:rPr>
          <w:rStyle w:val="HTMLCode"/>
        </w:rPr>
        <w:t>aoiid</w:t>
      </w:r>
      <w:proofErr w:type="spellEnd"/>
      <w:r>
        <w:rPr>
          <w:rStyle w:val="HTMLCode"/>
        </w:rPr>
        <w:t xml:space="preserve">) AS </w:t>
      </w:r>
      <w:proofErr w:type="spellStart"/>
      <w:r>
        <w:rPr>
          <w:rStyle w:val="HTMLCode"/>
        </w:rPr>
        <w:t>comp_weighted_average_l</w:t>
      </w:r>
      <w:proofErr w:type="spellEnd"/>
      <w:r>
        <w:rPr>
          <w:rStyle w:val="HTMLCode"/>
        </w:rPr>
        <w:t>,</w:t>
      </w:r>
    </w:p>
    <w:p w:rsidR="0070689A" w:rsidRDefault="0009254F">
      <w:pPr>
        <w:pStyle w:val="HTMLPreformatted"/>
        <w:divId w:val="1229609846"/>
        <w:rPr>
          <w:rStyle w:val="HTMLCode"/>
        </w:rPr>
      </w:pPr>
      <w:r>
        <w:rPr>
          <w:rStyle w:val="HTMLCode"/>
        </w:rPr>
        <w:t>SUM((CAST (</w:t>
      </w:r>
      <w:proofErr w:type="spellStart"/>
      <w:r>
        <w:rPr>
          <w:rStyle w:val="HTMLCode"/>
        </w:rPr>
        <w:t>InRangeThickness</w:t>
      </w:r>
      <w:proofErr w:type="spellEnd"/>
      <w:r>
        <w:rPr>
          <w:rStyle w:val="HTMLCode"/>
        </w:rPr>
        <w:t xml:space="preserve"> AS FLOAT)/CAST (</w:t>
      </w:r>
      <w:proofErr w:type="spellStart"/>
      <w:r>
        <w:rPr>
          <w:rStyle w:val="HTMLCode"/>
        </w:rPr>
        <w:t>InRangeSumThickness</w:t>
      </w:r>
      <w:proofErr w:type="spellEnd"/>
      <w:r>
        <w:rPr>
          <w:rStyle w:val="HTMLCode"/>
        </w:rPr>
        <w:t xml:space="preserve"> AS FLOAT)) * </w:t>
      </w:r>
      <w:proofErr w:type="spellStart"/>
      <w:r>
        <w:rPr>
          <w:rStyle w:val="HTMLCode"/>
        </w:rPr>
        <w:t>AgStab_r</w:t>
      </w:r>
      <w:proofErr w:type="spellEnd"/>
      <w:r>
        <w:rPr>
          <w:rStyle w:val="HTMLCode"/>
        </w:rPr>
        <w:t xml:space="preserve">)  over(PARTITION BY ag5.cokey, </w:t>
      </w:r>
      <w:proofErr w:type="spellStart"/>
      <w:r>
        <w:rPr>
          <w:rStyle w:val="HTMLCode"/>
        </w:rPr>
        <w:t>aoiid</w:t>
      </w:r>
      <w:proofErr w:type="spellEnd"/>
      <w:r>
        <w:rPr>
          <w:rStyle w:val="HTMLCode"/>
        </w:rPr>
        <w:t xml:space="preserve">) AS </w:t>
      </w:r>
      <w:proofErr w:type="spellStart"/>
      <w:r>
        <w:rPr>
          <w:rStyle w:val="HTMLCode"/>
        </w:rPr>
        <w:t>comp_weighted_average_r</w:t>
      </w:r>
      <w:proofErr w:type="spellEnd"/>
      <w:r>
        <w:rPr>
          <w:rStyle w:val="HTMLCode"/>
        </w:rPr>
        <w:t>,</w:t>
      </w:r>
    </w:p>
    <w:p w:rsidR="0070689A" w:rsidRDefault="0009254F">
      <w:pPr>
        <w:pStyle w:val="HTMLPreformatted"/>
        <w:divId w:val="1229609846"/>
        <w:rPr>
          <w:rStyle w:val="HTMLCode"/>
        </w:rPr>
      </w:pPr>
      <w:r>
        <w:rPr>
          <w:rStyle w:val="HTMLCode"/>
        </w:rPr>
        <w:t>SUM((CAST (</w:t>
      </w:r>
      <w:proofErr w:type="spellStart"/>
      <w:r>
        <w:rPr>
          <w:rStyle w:val="HTMLCode"/>
        </w:rPr>
        <w:t>InRangeThickness</w:t>
      </w:r>
      <w:proofErr w:type="spellEnd"/>
      <w:r>
        <w:rPr>
          <w:rStyle w:val="HTMLCode"/>
        </w:rPr>
        <w:t xml:space="preserve"> AS FLOAT)/CAST (</w:t>
      </w:r>
      <w:proofErr w:type="spellStart"/>
      <w:r>
        <w:rPr>
          <w:rStyle w:val="HTMLCode"/>
        </w:rPr>
        <w:t>InRangeSumThickness</w:t>
      </w:r>
      <w:proofErr w:type="spellEnd"/>
      <w:r>
        <w:rPr>
          <w:rStyle w:val="HTMLCode"/>
        </w:rPr>
        <w:t xml:space="preserve"> AS FLOAT)) * </w:t>
      </w:r>
      <w:proofErr w:type="spellStart"/>
      <w:r>
        <w:rPr>
          <w:rStyle w:val="HTMLCode"/>
        </w:rPr>
        <w:t>AgStab_h</w:t>
      </w:r>
      <w:proofErr w:type="spellEnd"/>
      <w:r>
        <w:rPr>
          <w:rStyle w:val="HTMLCode"/>
        </w:rPr>
        <w:t xml:space="preserve">)  over(PARTITION BY ag5.cokey, </w:t>
      </w:r>
      <w:proofErr w:type="spellStart"/>
      <w:r>
        <w:rPr>
          <w:rStyle w:val="HTMLCode"/>
        </w:rPr>
        <w:t>aoiid</w:t>
      </w:r>
      <w:proofErr w:type="spellEnd"/>
      <w:r>
        <w:rPr>
          <w:rStyle w:val="HTMLCode"/>
        </w:rPr>
        <w:t xml:space="preserve">) </w:t>
      </w:r>
      <w:proofErr w:type="spellStart"/>
      <w:r>
        <w:rPr>
          <w:rStyle w:val="HTMLCode"/>
        </w:rPr>
        <w:t>comp_weighted_average_h</w:t>
      </w:r>
      <w:proofErr w:type="spellEnd"/>
    </w:p>
    <w:p w:rsidR="0070689A" w:rsidRDefault="0009254F">
      <w:pPr>
        <w:pStyle w:val="HTMLPreformatted"/>
        <w:divId w:val="1229609846"/>
        <w:rPr>
          <w:rStyle w:val="HTMLCode"/>
        </w:rPr>
      </w:pPr>
      <w:r>
        <w:rPr>
          <w:rStyle w:val="HTMLCode"/>
        </w:rPr>
        <w:t xml:space="preserve">FROM  #agg5 AS ag5 </w:t>
      </w:r>
    </w:p>
    <w:p w:rsidR="0070689A" w:rsidRDefault="0009254F">
      <w:pPr>
        <w:pStyle w:val="HTMLPreformatted"/>
        <w:divId w:val="1229609846"/>
        <w:rPr>
          <w:rStyle w:val="HTMLCode"/>
        </w:rPr>
      </w:pPr>
      <w:r>
        <w:rPr>
          <w:rStyle w:val="HTMLCode"/>
        </w:rPr>
        <w:t xml:space="preserve">WHERE </w:t>
      </w:r>
      <w:proofErr w:type="spellStart"/>
      <w:r>
        <w:rPr>
          <w:rStyle w:val="HTMLCode"/>
        </w:rPr>
        <w:t>InRangeSumThickness</w:t>
      </w:r>
      <w:proofErr w:type="spellEnd"/>
      <w:r>
        <w:rPr>
          <w:rStyle w:val="HTMLCode"/>
        </w:rPr>
        <w:t xml:space="preserve"> !=0</w:t>
      </w:r>
    </w:p>
    <w:p w:rsidR="0070689A" w:rsidRDefault="0009254F">
      <w:pPr>
        <w:pStyle w:val="HTMLPreformatted"/>
        <w:divId w:val="1229609846"/>
        <w:rPr>
          <w:rStyle w:val="HTMLCode"/>
        </w:rPr>
      </w:pPr>
      <w:r>
        <w:rPr>
          <w:rStyle w:val="HTMLCode"/>
        </w:rPr>
        <w:t xml:space="preserve">GROUP BY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
    <w:p w:rsidR="0070689A" w:rsidRDefault="0009254F">
      <w:pPr>
        <w:pStyle w:val="HTMLPreformatted"/>
        <w:divId w:val="1229609846"/>
        <w:rPr>
          <w:rStyle w:val="HTMLCode"/>
        </w:rPr>
      </w:pPr>
      <w:proofErr w:type="spellStart"/>
      <w:r>
        <w:rPr>
          <w:rStyle w:val="HTMLCode"/>
        </w:rPr>
        <w:t>landunit_acres</w:t>
      </w:r>
      <w:proofErr w:type="spellEnd"/>
      <w:r>
        <w:rPr>
          <w:rStyle w:val="HTMLCode"/>
        </w:rPr>
        <w:t>,</w:t>
      </w:r>
    </w:p>
    <w:p w:rsidR="0070689A" w:rsidRDefault="0009254F">
      <w:pPr>
        <w:pStyle w:val="HTMLPreformatted"/>
        <w:divId w:val="1229609846"/>
        <w:rPr>
          <w:rStyle w:val="HTMLCode"/>
        </w:rPr>
      </w:pPr>
      <w:proofErr w:type="spellStart"/>
      <w:r>
        <w:rPr>
          <w:rStyle w:val="HTMLCode"/>
        </w:rPr>
        <w:t>mukey</w:t>
      </w:r>
      <w:proofErr w:type="spellEnd"/>
      <w:r>
        <w:rPr>
          <w:rStyle w:val="HTMLCode"/>
        </w:rPr>
        <w:t>,</w:t>
      </w:r>
    </w:p>
    <w:p w:rsidR="0070689A" w:rsidRDefault="0009254F">
      <w:pPr>
        <w:pStyle w:val="HTMLPreformatted"/>
        <w:divId w:val="1229609846"/>
        <w:rPr>
          <w:rStyle w:val="HTMLCode"/>
        </w:rPr>
      </w:pPr>
      <w:proofErr w:type="spellStart"/>
      <w:r>
        <w:rPr>
          <w:rStyle w:val="HTMLCode"/>
        </w:rPr>
        <w:t>mapunit_acres</w:t>
      </w:r>
      <w:proofErr w:type="spellEnd"/>
      <w:r>
        <w:rPr>
          <w:rStyle w:val="HTMLCode"/>
        </w:rPr>
        <w:t xml:space="preserve">, </w:t>
      </w:r>
    </w:p>
    <w:p w:rsidR="0070689A" w:rsidRDefault="0009254F">
      <w:pPr>
        <w:pStyle w:val="HTMLPreformatted"/>
        <w:divId w:val="1229609846"/>
        <w:rPr>
          <w:rStyle w:val="HTMLCode"/>
        </w:rPr>
      </w:pPr>
      <w:proofErr w:type="spellStart"/>
      <w:r>
        <w:rPr>
          <w:rStyle w:val="HTMLCode"/>
        </w:rPr>
        <w:t>cokey</w:t>
      </w:r>
      <w:proofErr w:type="spellEnd"/>
      <w:r>
        <w:rPr>
          <w:rStyle w:val="HTMLCode"/>
        </w:rPr>
        <w:t>,</w:t>
      </w:r>
    </w:p>
    <w:p w:rsidR="0070689A" w:rsidRDefault="0009254F">
      <w:pPr>
        <w:pStyle w:val="HTMLPreformatted"/>
        <w:divId w:val="1229609846"/>
        <w:rPr>
          <w:rStyle w:val="HTMLCode"/>
        </w:rPr>
      </w:pPr>
      <w:proofErr w:type="spellStart"/>
      <w:r>
        <w:rPr>
          <w:rStyle w:val="HTMLCode"/>
        </w:rPr>
        <w:t>compname</w:t>
      </w:r>
      <w:proofErr w:type="spellEnd"/>
      <w:r>
        <w:rPr>
          <w:rStyle w:val="HTMLCode"/>
        </w:rPr>
        <w:t>,</w:t>
      </w:r>
    </w:p>
    <w:p w:rsidR="0070689A" w:rsidRDefault="0009254F">
      <w:pPr>
        <w:pStyle w:val="HTMLPreformatted"/>
        <w:divId w:val="1229609846"/>
        <w:rPr>
          <w:rStyle w:val="HTMLCode"/>
        </w:rPr>
      </w:pPr>
      <w:proofErr w:type="spellStart"/>
      <w:r>
        <w:rPr>
          <w:rStyle w:val="HTMLCode"/>
        </w:rPr>
        <w:t>localphase</w:t>
      </w:r>
      <w:proofErr w:type="spellEnd"/>
      <w:r>
        <w:rPr>
          <w:rStyle w:val="HTMLCode"/>
        </w:rPr>
        <w:t xml:space="preserve">, </w:t>
      </w:r>
      <w:proofErr w:type="spellStart"/>
      <w:r>
        <w:rPr>
          <w:rStyle w:val="HTMLCode"/>
        </w:rPr>
        <w:t>major_mu_pct_sum</w:t>
      </w:r>
      <w:proofErr w:type="spellEnd"/>
      <w:r>
        <w:rPr>
          <w:rStyle w:val="HTMLCode"/>
        </w:rPr>
        <w:t xml:space="preserve"> ,</w:t>
      </w:r>
    </w:p>
    <w:p w:rsidR="0070689A" w:rsidRDefault="0009254F">
      <w:pPr>
        <w:pStyle w:val="HTMLPreformatted"/>
        <w:divId w:val="1229609846"/>
        <w:rPr>
          <w:rStyle w:val="HTMLCode"/>
        </w:rPr>
      </w:pPr>
      <w:proofErr w:type="spellStart"/>
      <w:r>
        <w:rPr>
          <w:rStyle w:val="HTMLCode"/>
        </w:rPr>
        <w:t>mu_pct_sum</w:t>
      </w:r>
      <w:proofErr w:type="spellEnd"/>
      <w:r>
        <w:rPr>
          <w:rStyle w:val="HTMLCode"/>
        </w:rPr>
        <w:t>,</w:t>
      </w:r>
    </w:p>
    <w:p w:rsidR="0070689A" w:rsidRDefault="0009254F">
      <w:pPr>
        <w:pStyle w:val="HTMLPreformatted"/>
        <w:divId w:val="1229609846"/>
        <w:rPr>
          <w:rStyle w:val="HTMLCode"/>
        </w:rPr>
      </w:pPr>
      <w:proofErr w:type="spellStart"/>
      <w:r>
        <w:rPr>
          <w:rStyle w:val="HTMLCode"/>
        </w:rPr>
        <w:t>adj_comp_pct</w:t>
      </w:r>
      <w:proofErr w:type="spellEnd"/>
      <w:r>
        <w:rPr>
          <w:rStyle w:val="HTMLCode"/>
        </w:rPr>
        <w:t xml:space="preserve">,-- </w:t>
      </w:r>
      <w:proofErr w:type="spellStart"/>
      <w:r>
        <w:rPr>
          <w:rStyle w:val="HTMLCode"/>
        </w:rPr>
        <w:t>AgStab_l</w:t>
      </w:r>
      <w:proofErr w:type="spellEnd"/>
      <w:r>
        <w:rPr>
          <w:rStyle w:val="HTMLCode"/>
        </w:rPr>
        <w:t xml:space="preserve"> ,</w:t>
      </w:r>
    </w:p>
    <w:p w:rsidR="0070689A" w:rsidRDefault="0009254F">
      <w:pPr>
        <w:pStyle w:val="HTMLPreformatted"/>
        <w:divId w:val="1229609846"/>
        <w:rPr>
          <w:rStyle w:val="HTMLCode"/>
        </w:rPr>
      </w:pPr>
      <w:r>
        <w:rPr>
          <w:rStyle w:val="HTMLCode"/>
        </w:rPr>
        <w:t>--</w:t>
      </w:r>
      <w:proofErr w:type="spellStart"/>
      <w:r>
        <w:rPr>
          <w:rStyle w:val="HTMLCode"/>
        </w:rPr>
        <w:t>AgStab_r</w:t>
      </w:r>
      <w:proofErr w:type="spellEnd"/>
      <w:r>
        <w:rPr>
          <w:rStyle w:val="HTMLCode"/>
        </w:rPr>
        <w:t xml:space="preserve"> , </w:t>
      </w:r>
    </w:p>
    <w:p w:rsidR="0070689A" w:rsidRDefault="0009254F">
      <w:pPr>
        <w:pStyle w:val="HTMLPreformatted"/>
        <w:divId w:val="1229609846"/>
        <w:rPr>
          <w:rStyle w:val="HTMLCode"/>
        </w:rPr>
      </w:pPr>
      <w:r>
        <w:rPr>
          <w:rStyle w:val="HTMLCode"/>
        </w:rPr>
        <w:t>--</w:t>
      </w:r>
      <w:proofErr w:type="spellStart"/>
      <w:r>
        <w:rPr>
          <w:rStyle w:val="HTMLCode"/>
        </w:rPr>
        <w:t>AgStab_h</w:t>
      </w:r>
      <w:proofErr w:type="spellEnd"/>
      <w:r>
        <w:rPr>
          <w:rStyle w:val="HTMLCode"/>
        </w:rPr>
        <w:t xml:space="preserve"> ,</w:t>
      </w:r>
    </w:p>
    <w:p w:rsidR="0070689A" w:rsidRDefault="0009254F">
      <w:pPr>
        <w:pStyle w:val="HTMLPreformatted"/>
        <w:divId w:val="1229609846"/>
        <w:rPr>
          <w:rStyle w:val="HTMLCode"/>
        </w:rPr>
      </w:pPr>
      <w:r>
        <w:rPr>
          <w:rStyle w:val="HTMLCode"/>
        </w:rPr>
        <w:t xml:space="preserve">--AGG_InRangeTop_0_15, </w:t>
      </w:r>
    </w:p>
    <w:p w:rsidR="0070689A" w:rsidRDefault="0009254F">
      <w:pPr>
        <w:pStyle w:val="HTMLPreformatted"/>
        <w:divId w:val="1229609846"/>
        <w:rPr>
          <w:rStyle w:val="HTMLCode"/>
        </w:rPr>
      </w:pPr>
      <w:r>
        <w:rPr>
          <w:rStyle w:val="HTMLCode"/>
        </w:rPr>
        <w:t>--AGG_InRangeBot_0_15,</w:t>
      </w:r>
    </w:p>
    <w:p w:rsidR="0070689A" w:rsidRDefault="0009254F">
      <w:pPr>
        <w:pStyle w:val="HTMLPreformatted"/>
        <w:divId w:val="1229609846"/>
        <w:rPr>
          <w:rStyle w:val="HTMLCode"/>
        </w:rPr>
      </w:pPr>
      <w:proofErr w:type="spellStart"/>
      <w:r>
        <w:rPr>
          <w:rStyle w:val="HTMLCode"/>
        </w:rPr>
        <w:t>InRangeThickness</w:t>
      </w:r>
      <w:proofErr w:type="spellEnd"/>
      <w:r>
        <w:rPr>
          <w:rStyle w:val="HTMLCode"/>
        </w:rPr>
        <w:t>,</w:t>
      </w:r>
    </w:p>
    <w:p w:rsidR="0070689A" w:rsidRDefault="0009254F">
      <w:pPr>
        <w:pStyle w:val="HTMLPreformatted"/>
        <w:divId w:val="1229609846"/>
      </w:pPr>
      <w:proofErr w:type="spellStart"/>
      <w:r>
        <w:rPr>
          <w:rStyle w:val="HTMLCode"/>
        </w:rPr>
        <w:t>InRangeSumThickness</w:t>
      </w:r>
      <w:proofErr w:type="spellEnd"/>
      <w:r>
        <w:rPr>
          <w:rStyle w:val="HTMLCode"/>
        </w:rPr>
        <w:t xml:space="preserve">, </w:t>
      </w:r>
      <w:proofErr w:type="spellStart"/>
      <w:r>
        <w:rPr>
          <w:rStyle w:val="HTMLCode"/>
        </w:rPr>
        <w:t>AgStab_l</w:t>
      </w:r>
      <w:proofErr w:type="spellEnd"/>
      <w:r>
        <w:rPr>
          <w:rStyle w:val="HTMLCode"/>
        </w:rPr>
        <w:t xml:space="preserve">, </w:t>
      </w:r>
      <w:proofErr w:type="spellStart"/>
      <w:r>
        <w:rPr>
          <w:rStyle w:val="HTMLCode"/>
        </w:rPr>
        <w:t>AgStab_r</w:t>
      </w:r>
      <w:proofErr w:type="spellEnd"/>
      <w:r>
        <w:rPr>
          <w:rStyle w:val="HTMLCode"/>
        </w:rPr>
        <w:t xml:space="preserve">, </w:t>
      </w:r>
      <w:proofErr w:type="spellStart"/>
      <w:r>
        <w:rPr>
          <w:rStyle w:val="HTMLCode"/>
        </w:rPr>
        <w:t>AgStab_h</w:t>
      </w:r>
      <w:proofErr w:type="spellEnd"/>
      <w:r>
        <w:rPr>
          <w:rStyle w:val="HTMLCode"/>
        </w:rPr>
        <w:t xml:space="preserve"> ;</w:t>
      </w:r>
    </w:p>
    <w:p w:rsidR="0070689A" w:rsidRDefault="0009254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29609846"/>
      </w:pPr>
      <w:r>
        <w:t>aoiid|landunit|mukey|mapunit_acres|cokey|compname|comppct_r|majcompflag|localphase|hzname|hzdept_r|hzdepb_r|claytotall|claytotalr|claytotalh|oml|omr|omh|sar_l|sar_r|sar_h|cec7_l|cec7_r|cec7_h|ec_l|ec_r|ec_h|esp_l|esp_r|esp_h|tcl|major_mu_pct_sum|mu_pct_sum 1|T9981Fld3|354627|0.426|16464494|Daglum|25|Yes|NULL|H1|0|18|18|22|26|2|3|4|0|3|5|10|15|20|0|0|0|-1.28|3.07|5.76|Loam|90|100 1|T9981Fld3|354627|0.426|16464495|Farnuf|65|Yes|NULL|H1|0|20|20|23.5|27|2|3|4|0|0|0|15|17.5|</w:t>
      </w:r>
      <w:r>
        <w:lastRenderedPageBreak/>
        <w:t>20|0|0|0|-1.28|-1.28|-1.28|Loam|90|100 1|T9981Fld3|354648|0.287|16464607|Amor|25|Yes|NULL|H1|0|20|15|20|25|3|4.5|6|0|0|0|15|17.5|20|0|0|0|-1.28|-1.28|-1.28|Loam|85|100 1|T9981Fld3|354648|0.287|16464612|Reeder|60|Yes|NULL|H1|0|13|10|18.5|27|3|4|5|0|1|1|20|25|30|0|0|0|-1.28|0.21|0.21|Loam|85|100 1|T9981Fld3|354648|0.287|16464612|Reeder|60|Yes|NULL|H2|13|48|18|28|35|1|2|3|0|3|5|15|22.5|30|0|0|0|-1.28|3.07|5.76|Clayloam|85|100 1|T9981Fld3|2494708|1.729|16663930|Amor|49|Yes|NULL|Ap|0|13|18|22|27|2|3|4|0|0|0|15|19|23|0|1|2|-1.28|-1.28|-1.28|Loam|81|100 1|T9981Fld3|2494708|1.729|16663930|Amor|49|Yes|NULL|Bw1|13|23|18|22|30|1|2|3|0|0|0|15|19|25|0|1|2|-1.28|-1.28|-1.28|Loam|81|100 1|T9981Fld3|2494708|1.729|16663931|Cabba|32|Yes|NULL|Ap|0|13|14|19|27|1|2|3|0|0|0|12|15|19|0|1|2|-1.28|-1.28|-1.28|Loam|81|100 1|T9981Fld3|2494708|1.729|16663931|Cabba|32|Yes|NULL|Bk|13|38|15|22|35|0.5|0.8|1|0|0|0|8|15|25|0|1|2|-1.28|-1.28|-1.28|Loam|81|100 1|T9981Fld3|2525720|56.699|16663899|Daglum|33|Yes|NULL|A|0|7|18|23|27|4|5.5|7|0|0|1|18|27|36|0|1|2|-1.28|-1.28|0.21|Siltloam|88|100 1|T9981Fld3|2525720|56.699|16663899|Daglum|33|Yes|NULL|Btn|12|46|30|38|50|1.5|2|3|5|10|15|21|30|44|0|1|2|5.76|11.89|17.26|Siltyclayloam|88|100 1|T9981Fld3|2525720|56.699|16663899|Daglum|33|Yes|NULL|E|7|12|18|20|27|2.5|3.5|4.5|0|1|2|15|21|31|0|0.5|1|-1.28|0.21|1.66|Siltloam|88|100 1|T9981Fld3|2525720|56.699|16663903|Rhoades|55|Yes|NULL|Btn|8|20|35|38|50|0.5|1.25|2|5|12|20|22|28|42|0|2|4|5.76|14.12|22.02|Clayloam|88|100 1|T9981Fld3|2525720|56.699|16663903|Rhoades|55|Yes|NULL|E|0|8|18|24|27|3|4|5|0|4|10|16|25|32|0|1|2|-1.28|4.43|11.89|Loam|88|100 1|T9981Fld3|2525732|1.35|16663796|Ekalaka|55|Yes|NULL|Ap|0|15|10|14|18|1|1.5|2|0|1|2|8|13|18|0|1|2|-1.28|0.21|1.66|Finesandyloam|72|100 1|T9981Fld3|2525732|1.35|16663797|Yegen|17|Yes|NULL|Ap|0|15|10|15|20|2|3|4|0|0|0|10|17|24|0|0|0|-1.28|-1.28|-1.28|Finesandyloam|72|100 1|T9981Fld3|2525733|0.129|16663951|Vebar|50|Yes|NULL|Ap|0|15|10|14|18|1.5|2|2.5|0|0|0|9|15|20|0|0.4|2|-1.28|-1.28|-1.28|Finesandyloam|75|100 1|T9981Fld3|2525733|0.129|16663952|Cohagen|25|Yes|NULL|Ap|0|15|10|14|18|0.5|1|2|0|0|0|9|12|15|0|1|2|-1.28|-1.28|-1.28|Finesandyloam|75|100 1|T9981Fld3|2525739|28.479|16663915|Parshall|20|Yes|NULL|Ap|0|15|10|14|18|2|3.5|4|0|0|0|9|13|16|0|0.2|2|-1.28|-1.28|-1.28|Finesandyloam|78|100 1|T9981Fld3|2525739|28.479|16663917|Vebar|58|Yes|NULL|Ap|0|15|10|14|18|1.5|2|2.5|0|0|0|9|12|16|0|0.4|2|-1.28|-1.28|-1.28|Finesandyloam|78|100 1|T9981Fld3|2525745|4.983|16663921|Shambo|75|Yes|NULL|Ap|0|15|18|22|27|2|3.5|5|0|0.5|1|14|22|32|0|0.5|2|-1.28|-0.53|0.21|Loam|75|100 1|T9981Fld3|2525746|16.106|16663927|Shambo|78|Yes|NULL|Ap|0|15|18|22|27|2|3.5|5|0|0|0|15|22|32|0|0.5|2|-1.28|-1.28|-1.28|Loam|78|100 1|T9981Fld3|2525754|12.638|16663602|Harriet|75|Yes|occasionallyflooded|Btn|5|46|35|37|50|1|2|3|13|19|25|23|30|46|4|10|16|15.19|21.11|26.26|Clayloam|75|100 1|T9981Fld3|2525754|12.638|16663602|Harriet|75|Yes|occasionallyflooded|E|0|5|12|22|27|3|4.5|6|0|0|0|13|24|34|0|1|2|-1.28|-1.28|-1.28|Loam|75|100 1|T9981Fld3|2525764|17.691|16663611|Regan|55|Yes|saline,occasionallyflooded|Az|0|23|18|25|2</w:t>
      </w:r>
      <w:r>
        <w:lastRenderedPageBreak/>
        <w:t>7|2|4|6|0|0|0|15|23|29|5|8|16|-1.28|-1.28|-1.28|Siltloam|55|100 1|T9981Fld3|2525769|181.356|16663985|Belfield|48|Yes|NULL|Ap|0|18|18|23|27|2|4|6|0|0|1|14|24|34|0.1|1|2|-1.28|-1.28|0.21|Siltloam|88|100 1|T9981Fld3|2525769|181.356|16663987|Daglum|40|Yes|NULL|Ap|0|18|27|32|40|2|3|4|0|0|1|20|28|40|0.1|1|2|-1.28|-1.28|0.21|Clayloam|88|100 1|T9981Fld3|2755648|2.449|16663766|Reeder|58|Yes|NULL|Ap|0|20|18|23|27|1|2|3|0|0|0|13|20|28|0|0|0|-1.28|-1.28|-1.28|Loam|78|100 1|T9981Fld3|2755648|2.449|16663767|Janesburg|20|Yes|NULL|Ap|0|20|18|22|27|2|3|4|0|0|1|15|21|30|0|0|1|-1.28|-1.28|0.21|Siltloam|78|100 1|T9981Fld3|2755654|4.599|16663846|Reeder|60|Yes|NULL|Ap|0|20|18|23|27|1|2|3|0|0|0|13|20|28|0|0|0|-1.28|-1.28|-1.28|Loam|85|100 1|T9981Fld3|2755654|4.599|16663847|Amor|25|Yes|NULL|Ap|0|20|15|20|25|2|3|4|0|0|0|13|20|28|0|0|0|-1.28|-1.28|-1.28|Loam|85|100 2|T9981Fld4|2525720|8.623|16663899|Daglum|33|Yes|NULL|A|0|7|18|23|27|4|5.5|7|0|0|1|18|27|36|0|1|2|-1.28|-1.28|0.21|Siltloam|88|100 2|T9981Fld4|2525720|8.623|16663899|Daglum|33|Yes|NULL|Btn|12|46|30|38|50|1.5|2|3|5|10|15|21|30|44|0|1|2|5.76|11.89|17.26|Siltyclayloam|88|100 2|T9981Fld4|2525720|8.623|16663899|Daglum|33|Yes|NULL|E|7|12|18|20|27|2.5|3.5|4.5|0|1|2|15|21|31|0|0.5|1|-1.28|0.21|1.66|Siltloam|88|100 2|T9981Fld4|2525720|8.623|16663903|Rhoades|55|Yes|NULL|Btn|8|20|35|38|50|0.5|1.25|2|5|12|20|22|28|42|0|2|4|5.76|14.12|22.02|Clayloam|88|100 2|T9981Fld4|2525720|8.623|16663903|Rhoades|55|Yes|NULL|E|0|8|18|24|27|3|4|5|0|4|10|16|25|32|0|1|2|-1.28|4.43|11.89|Loam|88|100 2|T9981Fld4|2525724|0.458|16664017|Savage|30|Yes|NULL|Ap|0|15|27|32|38|2|3|4|0|0.2|1|20|28|38|0|1|2|-1.28|-0.97|0.21|Clayloam|85|100 2|T9981Fld4|2525724|0.458|16664018|Daglum|20|Yes|NULL|Ap|0|15|27|32|40|2|3|4|0|0|1|20|28|40|0|1|2|-1.28|-1.28|0.21|Clayloam|85|100 2|T9981Fld4|2525724|0.458|16664022|Belfield|35|Yes|NULL|Ap|0|15|18|25|27|2|3|4|0|0.2|1|14|24|30|0|1|2|-1.28|-0.97|0.21|Siltloam|85|100 2|T9981Fld4|2525730|31.514|16663991|Regent|68|Yes|NULL|Ap|0|18|27|34|40|2|3|4|0|0|0|21|27|32|0|0.5|2|-1.28|-1.28|-1.28|Siltyclayloam|85|100 2|T9981Fld4|2525730|31.514|16663992|Savage|17|Yes|NULL|Ap|0|18|27|32|40|2|3|4|0|0|0|21|26|32|0|1|2|-1.28|-1.28|-1.28|Siltyclayloam|85|100 2|T9981Fld4|2525745|62.205|16663921|Shambo|75|Yes|NULL|Ap|0|15|18|22|27|2|3.5|5|0|0.5|1|14|22|32|0|0.5|2|-1.28|-0.53|0.21|Loam|75|100 2|T9981Fld4|2525746|63.55|16663927|Shambo|78|Yes|NULL|Ap|0|15|18|22|27|2|3.5|5|0|0|0|15|22|32|0|0.5|2|-1.28|-1.28|-1.28|Loam|78|100 2|T9981Fld4|2525754|23.138|16663602|Harriet|75|Yes|occasionallyflooded|Btn|5|46|35|37|50|1|2|3|13|19|25|23|30|46|4|10|16|15.19|21.11|26.26|Clayloam|75|100 2|T9981Fld4|2525754|23.138|16663602|Harriet|75|Yes|occasionallyflooded|E|0|5|12|22|27|3|4.5|6|0|0|0|13|24|34|0|1|2|-1.28|-1.28|-1.28|Loam|75|100 2|T9981Fld4|2525769|103.909|16663985|Belfield|48|Yes|NULL|Ap|0|18|18|23|27|2|4|6|0|0|1|14|24|34|0.1|1|2|-1.28|-1.28|0.21|Siltloam|88|100 2|T9981Fld4|2525769|103.909|16663987|Daglum|40|Yes|NULL|Ap|0|18|27|32|40|2|3|4|0|0|1|20|28|40|0.1|1|2|-1.28|-1.28|0.21|Clayloam|88|100 2|T9981Fld4|2755639|0.443|16663554|Savage|62|Yes|NULL|Ap|0|18|27|33|40|1|2|3|0|0|0|18|27|3</w:t>
      </w:r>
      <w:r>
        <w:lastRenderedPageBreak/>
        <w:t>8|0|0|0|-1.28|-1.28|-1.28|Siltyclayloam|80|100 2|T9981Fld4|2755639|0.443|16663555|Grail|18|Yes|NULL|A|13|25|27|31|35|4|5|6|0|0|0|24|32|40|0|1|2|-1.28|-1.28|-1.28|Siltyclayloam|80|100 2|T9981Fld4|2755639|0.443|16663555|Grail|18|Yes|NULL|Ap|0|13|27|31|35|4|5|6|0|0|0|24|32|40|0|1|2|-1.28|-1.28|-1.28|Siltyclayloam|80|100 2|T9981Fld4|2755643|9.641|16663957|Flasher|30|Yes|NULL|A|0|13|8|7|10|0.5|1.5|2.25|0|0|0|3|8|12|0|1|2|-1.28|-1.28|-1.28|Loamyfinesand|88|100 2|T9981Fld4|2755643|9.641|16663957|Flasher|30|Yes|NULL|AC|13|25|8|5|10|0.25|1|1.5|0|0|0|1|6|10|0|1|2|-1.28|-1.28|-1.28|Loamyfinesand|88|100 2|T9981Fld4|2755643|9.641|16663958|Vebar|40|Yes|NULL|A|0|15|10|14|18|1.5|2|3|0|0|0|9|15|20|0|0.4|2|-1.28|-1.28|-1.28|Finesandyloam|88|100 2|T9981Fld4|2755643|9.641|16663959|Tally|18|Yes|NULL|A|0|15|10|14|18|1.5|2.5|3.5|0|0|0|9|13|16|0|0.1|2|-1.28|-1.28|-1.28|Finesandyloam|88|100 2|T9981Fld4|2755648|11.382|16663766|Reeder|58|Yes|NULL|Ap|0|20|18|23|27|1|2|3|0|0|0|13|20|28|0|0|0|-1.28|-1.28|-1.28|Loam|78|100 2|T9981Fld4|2755648|11.382|16663767|Janesburg|20|Yes|NULL|Ap|0|20|18|22|27|2|3|4|0|0|1|15|21|30|0|0|1|-1.28|-1.28|0.21|Siltloam|78|100</w:t>
      </w:r>
    </w:p>
    <w:p w:rsidR="0070689A" w:rsidRDefault="0009254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71463679"/>
        <w:rPr>
          <w:rFonts w:eastAsia="Times New Roman"/>
        </w:rPr>
      </w:pPr>
      <w:bookmarkStart w:id="180" w:name="_Toc16234005"/>
      <w:r>
        <w:rPr>
          <w:rFonts w:eastAsia="Times New Roman"/>
        </w:rPr>
        <w:t xml:space="preserve">Map </w:t>
      </w:r>
      <w:del w:id="181" w:author="Achen, Aaron - NRCS, Lincoln, NE" w:date="2019-07-19T12:41:00Z">
        <w:r>
          <w:rPr>
            <w:rFonts w:eastAsia="Times New Roman"/>
          </w:rPr>
          <w:delText xml:space="preserve">unit </w:delText>
        </w:r>
      </w:del>
      <w:ins w:id="182" w:author="Achen, Aaron - NRCS, Lincoln, NE" w:date="2019-07-19T12:41:00Z">
        <w:r>
          <w:rPr>
            <w:rFonts w:eastAsia="Times New Roman"/>
          </w:rPr>
          <w:t xml:space="preserve">Unit </w:t>
        </w:r>
      </w:ins>
      <w:r>
        <w:rPr>
          <w:rFonts w:eastAsia="Times New Roman"/>
        </w:rPr>
        <w:t xml:space="preserve">Aggregation for </w:t>
      </w:r>
      <w:del w:id="183" w:author="Achen, Aaron - NRCS, Lincoln, NE" w:date="2019-08-06T11:26:00Z">
        <w:r>
          <w:rPr>
            <w:rFonts w:eastAsia="Times New Roman"/>
          </w:rPr>
          <w:delText xml:space="preserve">mapunit </w:delText>
        </w:r>
      </w:del>
      <w:proofErr w:type="spellStart"/>
      <w:ins w:id="184" w:author="Achen, Aaron - NRCS, Lincoln, NE" w:date="2019-08-06T11:26:00Z">
        <w:r>
          <w:rPr>
            <w:rFonts w:eastAsia="Times New Roman"/>
          </w:rPr>
          <w:t>Mapunit</w:t>
        </w:r>
        <w:proofErr w:type="spellEnd"/>
        <w:r>
          <w:rPr>
            <w:rFonts w:eastAsia="Times New Roman"/>
          </w:rPr>
          <w:t xml:space="preserve"> </w:t>
        </w:r>
      </w:ins>
      <w:del w:id="185" w:author="Achen, Aaron - NRCS, Lincoln, NE" w:date="2019-08-06T11:26:00Z">
        <w:r>
          <w:rPr>
            <w:rFonts w:eastAsia="Times New Roman"/>
          </w:rPr>
          <w:delText>table</w:delText>
        </w:r>
      </w:del>
      <w:ins w:id="186" w:author="Achen, Aaron - NRCS, Lincoln, NE" w:date="2019-08-06T11:26:00Z">
        <w:r>
          <w:rPr>
            <w:rFonts w:eastAsia="Times New Roman"/>
          </w:rPr>
          <w:t>Table</w:t>
        </w:r>
      </w:ins>
      <w:bookmarkEnd w:id="180"/>
    </w:p>
    <w:p w:rsidR="0070689A" w:rsidRDefault="0009254F">
      <w:pPr>
        <w:pStyle w:val="HTMLPreformatted"/>
        <w:divId w:val="1771463679"/>
        <w:rPr>
          <w:rStyle w:val="HTMLCode"/>
        </w:rPr>
      </w:pPr>
      <w:r>
        <w:rPr>
          <w:rStyle w:val="HTMLCode"/>
        </w:rPr>
        <w:t>CREATE TABLE #agg7</w:t>
      </w:r>
    </w:p>
    <w:p w:rsidR="0070689A" w:rsidRDefault="0009254F">
      <w:pPr>
        <w:pStyle w:val="HTMLPreformatted"/>
        <w:divId w:val="1771463679"/>
        <w:rPr>
          <w:rStyle w:val="HTMLCode"/>
        </w:rPr>
      </w:pPr>
      <w:r>
        <w:rPr>
          <w:rStyle w:val="HTMLCode"/>
        </w:rPr>
        <w:t xml:space="preserve">( </w:t>
      </w:r>
      <w:proofErr w:type="spellStart"/>
      <w:r>
        <w:rPr>
          <w:rStyle w:val="HTMLCode"/>
        </w:rPr>
        <w:t>aoiid</w:t>
      </w:r>
      <w:proofErr w:type="spellEnd"/>
      <w:r>
        <w:rPr>
          <w:rStyle w:val="HTMLCode"/>
        </w:rPr>
        <w:t xml:space="preserve"> INT,</w:t>
      </w:r>
    </w:p>
    <w:p w:rsidR="0070689A" w:rsidRDefault="0009254F">
      <w:pPr>
        <w:pStyle w:val="HTMLPreformatted"/>
        <w:divId w:val="1771463679"/>
        <w:rPr>
          <w:rStyle w:val="HTMLCode"/>
        </w:rPr>
      </w:pPr>
      <w:proofErr w:type="spellStart"/>
      <w:r>
        <w:rPr>
          <w:rStyle w:val="HTMLCode"/>
        </w:rPr>
        <w:t>landunit</w:t>
      </w:r>
      <w:proofErr w:type="spellEnd"/>
      <w:r>
        <w:rPr>
          <w:rStyle w:val="HTMLCode"/>
        </w:rPr>
        <w:t xml:space="preserve"> CHAR(20),  </w:t>
      </w:r>
    </w:p>
    <w:p w:rsidR="0070689A" w:rsidRDefault="0009254F">
      <w:pPr>
        <w:pStyle w:val="HTMLPreformatted"/>
        <w:divId w:val="1771463679"/>
        <w:rPr>
          <w:rStyle w:val="HTMLCode"/>
        </w:rPr>
      </w:pPr>
      <w:proofErr w:type="spellStart"/>
      <w:r>
        <w:rPr>
          <w:rStyle w:val="HTMLCode"/>
        </w:rPr>
        <w:t>landunit_acres</w:t>
      </w:r>
      <w:proofErr w:type="spellEnd"/>
      <w:r>
        <w:rPr>
          <w:rStyle w:val="HTMLCode"/>
        </w:rPr>
        <w:t xml:space="preserve"> FLOAT,</w:t>
      </w:r>
    </w:p>
    <w:p w:rsidR="0070689A" w:rsidRDefault="0009254F">
      <w:pPr>
        <w:pStyle w:val="HTMLPreformatted"/>
        <w:divId w:val="1771463679"/>
        <w:rPr>
          <w:rStyle w:val="HTMLCode"/>
        </w:rPr>
      </w:pPr>
      <w:proofErr w:type="spellStart"/>
      <w:r>
        <w:rPr>
          <w:rStyle w:val="HTMLCode"/>
        </w:rPr>
        <w:t>mukey</w:t>
      </w:r>
      <w:proofErr w:type="spellEnd"/>
      <w:r>
        <w:rPr>
          <w:rStyle w:val="HTMLCode"/>
        </w:rPr>
        <w:t xml:space="preserve"> INT,</w:t>
      </w:r>
    </w:p>
    <w:p w:rsidR="0070689A" w:rsidRDefault="0009254F">
      <w:pPr>
        <w:pStyle w:val="HTMLPreformatted"/>
        <w:divId w:val="1771463679"/>
        <w:rPr>
          <w:rStyle w:val="HTMLCode"/>
        </w:rPr>
      </w:pPr>
      <w:proofErr w:type="spellStart"/>
      <w:r>
        <w:rPr>
          <w:rStyle w:val="HTMLCode"/>
        </w:rPr>
        <w:t>mapunit_acres</w:t>
      </w:r>
      <w:proofErr w:type="spellEnd"/>
      <w:r>
        <w:rPr>
          <w:rStyle w:val="HTMLCode"/>
        </w:rPr>
        <w:t xml:space="preserve"> FLOAT, </w:t>
      </w:r>
    </w:p>
    <w:p w:rsidR="0070689A" w:rsidRDefault="0009254F">
      <w:pPr>
        <w:pStyle w:val="HTMLPreformatted"/>
        <w:divId w:val="1771463679"/>
        <w:rPr>
          <w:rStyle w:val="HTMLCode"/>
        </w:rPr>
      </w:pPr>
      <w:proofErr w:type="spellStart"/>
      <w:r>
        <w:rPr>
          <w:rStyle w:val="HTMLCode"/>
        </w:rPr>
        <w:t>major_mu_pct_sum</w:t>
      </w:r>
      <w:proofErr w:type="spellEnd"/>
      <w:r>
        <w:rPr>
          <w:rStyle w:val="HTMLCode"/>
        </w:rPr>
        <w:t xml:space="preserve"> </w:t>
      </w:r>
      <w:proofErr w:type="spellStart"/>
      <w:r>
        <w:rPr>
          <w:rStyle w:val="HTMLCode"/>
        </w:rPr>
        <w:t>INT,mu_pct_sum</w:t>
      </w:r>
      <w:proofErr w:type="spellEnd"/>
      <w:r>
        <w:rPr>
          <w:rStyle w:val="HTMLCode"/>
        </w:rPr>
        <w:t xml:space="preserve"> INT,</w:t>
      </w:r>
    </w:p>
    <w:p w:rsidR="0070689A" w:rsidRDefault="0009254F">
      <w:pPr>
        <w:pStyle w:val="HTMLPreformatted"/>
        <w:divId w:val="1771463679"/>
        <w:rPr>
          <w:rStyle w:val="HTMLCode"/>
        </w:rPr>
      </w:pPr>
      <w:r>
        <w:rPr>
          <w:rStyle w:val="HTMLCode"/>
        </w:rPr>
        <w:t xml:space="preserve">MU_SUM_AGG_L FLOAT, </w:t>
      </w:r>
    </w:p>
    <w:p w:rsidR="0070689A" w:rsidRDefault="0009254F">
      <w:pPr>
        <w:pStyle w:val="HTMLPreformatted"/>
        <w:divId w:val="1771463679"/>
        <w:rPr>
          <w:rStyle w:val="HTMLCode"/>
        </w:rPr>
      </w:pPr>
      <w:r>
        <w:rPr>
          <w:rStyle w:val="HTMLCode"/>
        </w:rPr>
        <w:t xml:space="preserve">MU_SUM_AGG_R FLOAT, </w:t>
      </w:r>
    </w:p>
    <w:p w:rsidR="0070689A" w:rsidRDefault="0009254F">
      <w:pPr>
        <w:pStyle w:val="HTMLPreformatted"/>
        <w:divId w:val="1771463679"/>
        <w:rPr>
          <w:rStyle w:val="HTMLCode"/>
        </w:rPr>
      </w:pPr>
      <w:r>
        <w:rPr>
          <w:rStyle w:val="HTMLCode"/>
        </w:rPr>
        <w:t>MU_SUM_AGG_H FLOAT</w:t>
      </w:r>
    </w:p>
    <w:p w:rsidR="0070689A" w:rsidRDefault="0009254F">
      <w:pPr>
        <w:pStyle w:val="HTMLPreformatted"/>
        <w:divId w:val="1771463679"/>
        <w:rPr>
          <w:rStyle w:val="HTMLCode"/>
        </w:rPr>
      </w:pPr>
      <w:r>
        <w:rPr>
          <w:rStyle w:val="HTMLCode"/>
        </w:rPr>
        <w:t>--</w:t>
      </w:r>
      <w:proofErr w:type="spellStart"/>
      <w:r>
        <w:rPr>
          <w:rStyle w:val="HTMLCode"/>
        </w:rPr>
        <w:t>MU_Weighted_Average_R</w:t>
      </w:r>
      <w:proofErr w:type="spellEnd"/>
      <w:r>
        <w:rPr>
          <w:rStyle w:val="HTMLCode"/>
        </w:rPr>
        <w:t xml:space="preserve"> FLOAT</w:t>
      </w:r>
    </w:p>
    <w:p w:rsidR="0070689A" w:rsidRDefault="0009254F">
      <w:pPr>
        <w:pStyle w:val="HTMLPreformatted"/>
        <w:divId w:val="1771463679"/>
        <w:rPr>
          <w:rStyle w:val="HTMLCode"/>
        </w:rPr>
      </w:pPr>
      <w:r>
        <w:rPr>
          <w:rStyle w:val="HTMLCode"/>
        </w:rPr>
        <w:t>)</w:t>
      </w:r>
    </w:p>
    <w:p w:rsidR="0070689A" w:rsidRDefault="0009254F">
      <w:pPr>
        <w:pStyle w:val="HTMLPreformatted"/>
        <w:divId w:val="1771463679"/>
        <w:rPr>
          <w:rStyle w:val="HTMLCode"/>
        </w:rPr>
      </w:pPr>
      <w:r>
        <w:rPr>
          <w:rStyle w:val="HTMLCode"/>
        </w:rPr>
        <w:t>;</w:t>
      </w:r>
    </w:p>
    <w:p w:rsidR="0070689A" w:rsidRDefault="0070689A">
      <w:pPr>
        <w:pStyle w:val="HTMLPreformatted"/>
        <w:divId w:val="1771463679"/>
        <w:rPr>
          <w:rStyle w:val="HTMLCode"/>
        </w:rPr>
      </w:pPr>
    </w:p>
    <w:p w:rsidR="0070689A" w:rsidRDefault="0009254F">
      <w:pPr>
        <w:pStyle w:val="HTMLPreformatted"/>
        <w:divId w:val="1771463679"/>
        <w:rPr>
          <w:rStyle w:val="HTMLCode"/>
        </w:rPr>
      </w:pPr>
      <w:r>
        <w:rPr>
          <w:rStyle w:val="HTMLCode"/>
        </w:rPr>
        <w:t>-- Map Unit Aggregation</w:t>
      </w:r>
    </w:p>
    <w:p w:rsidR="0070689A" w:rsidRDefault="0009254F">
      <w:pPr>
        <w:pStyle w:val="HTMLPreformatted"/>
        <w:divId w:val="1771463679"/>
        <w:rPr>
          <w:rStyle w:val="HTMLCode"/>
        </w:rPr>
      </w:pPr>
      <w:r>
        <w:rPr>
          <w:rStyle w:val="HTMLCode"/>
        </w:rPr>
        <w:t>INSERT INTO #agg7</w:t>
      </w:r>
    </w:p>
    <w:p w:rsidR="0070689A" w:rsidRDefault="0009254F">
      <w:pPr>
        <w:pStyle w:val="HTMLPreformatted"/>
        <w:divId w:val="1771463679"/>
        <w:rPr>
          <w:rStyle w:val="HTMLCode"/>
        </w:rPr>
      </w:pPr>
      <w:r>
        <w:rPr>
          <w:rStyle w:val="HTMLCode"/>
        </w:rPr>
        <w:t xml:space="preserve">SELECT DISTINCT </w:t>
      </w:r>
      <w:proofErr w:type="spellStart"/>
      <w:r>
        <w:rPr>
          <w:rStyle w:val="HTMLCode"/>
        </w:rPr>
        <w:t>aoiid</w:t>
      </w:r>
      <w:proofErr w:type="spellEnd"/>
      <w:r>
        <w:rPr>
          <w:rStyle w:val="HTMLCode"/>
        </w:rPr>
        <w:t xml:space="preserve"> ,</w:t>
      </w:r>
    </w:p>
    <w:p w:rsidR="0070689A" w:rsidRDefault="0009254F">
      <w:pPr>
        <w:pStyle w:val="HTMLPreformatted"/>
        <w:divId w:val="1771463679"/>
        <w:rPr>
          <w:rStyle w:val="HTMLCode"/>
        </w:rPr>
      </w:pPr>
      <w:proofErr w:type="spellStart"/>
      <w:r>
        <w:rPr>
          <w:rStyle w:val="HTMLCode"/>
        </w:rPr>
        <w:t>landunit</w:t>
      </w:r>
      <w:proofErr w:type="spellEnd"/>
      <w:r>
        <w:rPr>
          <w:rStyle w:val="HTMLCode"/>
        </w:rPr>
        <w:t xml:space="preserve">, </w:t>
      </w:r>
    </w:p>
    <w:p w:rsidR="0070689A" w:rsidRDefault="0009254F">
      <w:pPr>
        <w:pStyle w:val="HTMLPreformatted"/>
        <w:divId w:val="1771463679"/>
        <w:rPr>
          <w:rStyle w:val="HTMLCode"/>
        </w:rPr>
      </w:pPr>
      <w:proofErr w:type="spellStart"/>
      <w:r>
        <w:rPr>
          <w:rStyle w:val="HTMLCode"/>
        </w:rPr>
        <w:t>landunit_acres</w:t>
      </w:r>
      <w:proofErr w:type="spellEnd"/>
      <w:r>
        <w:rPr>
          <w:rStyle w:val="HTMLCode"/>
        </w:rPr>
        <w:t>,</w:t>
      </w:r>
    </w:p>
    <w:p w:rsidR="0070689A" w:rsidRDefault="0009254F">
      <w:pPr>
        <w:pStyle w:val="HTMLPreformatted"/>
        <w:divId w:val="1771463679"/>
        <w:rPr>
          <w:rStyle w:val="HTMLCode"/>
        </w:rPr>
      </w:pPr>
      <w:proofErr w:type="spellStart"/>
      <w:r>
        <w:rPr>
          <w:rStyle w:val="HTMLCode"/>
        </w:rPr>
        <w:t>mukey</w:t>
      </w:r>
      <w:proofErr w:type="spellEnd"/>
      <w:r>
        <w:rPr>
          <w:rStyle w:val="HTMLCode"/>
        </w:rPr>
        <w:t>,</w:t>
      </w:r>
    </w:p>
    <w:p w:rsidR="0070689A" w:rsidRDefault="0009254F">
      <w:pPr>
        <w:pStyle w:val="HTMLPreformatted"/>
        <w:divId w:val="1771463679"/>
        <w:rPr>
          <w:rStyle w:val="HTMLCode"/>
        </w:rPr>
      </w:pPr>
      <w:proofErr w:type="spellStart"/>
      <w:r>
        <w:rPr>
          <w:rStyle w:val="HTMLCode"/>
        </w:rPr>
        <w:t>mapunit_acres</w:t>
      </w:r>
      <w:proofErr w:type="spellEnd"/>
      <w:r>
        <w:rPr>
          <w:rStyle w:val="HTMLCode"/>
        </w:rPr>
        <w:t xml:space="preserve">, </w:t>
      </w:r>
    </w:p>
    <w:p w:rsidR="0070689A" w:rsidRDefault="0009254F">
      <w:pPr>
        <w:pStyle w:val="HTMLPreformatted"/>
        <w:divId w:val="1771463679"/>
        <w:rPr>
          <w:rStyle w:val="HTMLCode"/>
        </w:rPr>
      </w:pPr>
      <w:proofErr w:type="spellStart"/>
      <w:r>
        <w:rPr>
          <w:rStyle w:val="HTMLCode"/>
        </w:rPr>
        <w:t>major_mu_pct_sum</w:t>
      </w:r>
      <w:proofErr w:type="spellEnd"/>
      <w:r>
        <w:rPr>
          <w:rStyle w:val="HTMLCode"/>
        </w:rPr>
        <w:t xml:space="preserve">, </w:t>
      </w:r>
      <w:proofErr w:type="spellStart"/>
      <w:r>
        <w:rPr>
          <w:rStyle w:val="HTMLCode"/>
        </w:rPr>
        <w:t>mu_pct_sum</w:t>
      </w:r>
      <w:proofErr w:type="spellEnd"/>
      <w:r>
        <w:rPr>
          <w:rStyle w:val="HTMLCode"/>
        </w:rPr>
        <w:t>,</w:t>
      </w:r>
    </w:p>
    <w:p w:rsidR="0070689A" w:rsidRDefault="0009254F">
      <w:pPr>
        <w:pStyle w:val="HTMLPreformatted"/>
        <w:divId w:val="1771463679"/>
        <w:rPr>
          <w:rStyle w:val="HTMLCode"/>
        </w:rPr>
      </w:pPr>
      <w:r>
        <w:rPr>
          <w:rStyle w:val="HTMLCode"/>
        </w:rPr>
        <w:t xml:space="preserve"> FORMAT ( SUM (</w:t>
      </w:r>
      <w:proofErr w:type="spellStart"/>
      <w:r>
        <w:rPr>
          <w:rStyle w:val="HTMLCode"/>
        </w:rPr>
        <w:t>adj_comp_pct</w:t>
      </w:r>
      <w:proofErr w:type="spellEnd"/>
      <w:r>
        <w:rPr>
          <w:rStyle w:val="HTMLCode"/>
        </w:rPr>
        <w:t xml:space="preserve"> * </w:t>
      </w:r>
      <w:proofErr w:type="spellStart"/>
      <w:r>
        <w:rPr>
          <w:rStyle w:val="HTMLCode"/>
        </w:rPr>
        <w:t>comp_weighted_average_l</w:t>
      </w:r>
      <w:proofErr w:type="spellEnd"/>
      <w:r>
        <w:rPr>
          <w:rStyle w:val="HTMLCode"/>
        </w:rPr>
        <w:t xml:space="preserve">) over(PARTITION BY ag6.mukey, </w:t>
      </w:r>
      <w:proofErr w:type="spellStart"/>
      <w:r>
        <w:rPr>
          <w:rStyle w:val="HTMLCode"/>
        </w:rPr>
        <w:t>aoiid</w:t>
      </w:r>
      <w:proofErr w:type="spellEnd"/>
      <w:r>
        <w:rPr>
          <w:rStyle w:val="HTMLCode"/>
        </w:rPr>
        <w:t xml:space="preserve"> )  , '#,###,##0.00') AS MU_SUM_AGG_L,</w:t>
      </w:r>
    </w:p>
    <w:p w:rsidR="0070689A" w:rsidRDefault="0009254F">
      <w:pPr>
        <w:pStyle w:val="HTMLPreformatted"/>
        <w:divId w:val="1771463679"/>
        <w:rPr>
          <w:rStyle w:val="HTMLCode"/>
        </w:rPr>
      </w:pPr>
      <w:r>
        <w:rPr>
          <w:rStyle w:val="HTMLCode"/>
        </w:rPr>
        <w:t>FORMAT (SUM (</w:t>
      </w:r>
      <w:proofErr w:type="spellStart"/>
      <w:r>
        <w:rPr>
          <w:rStyle w:val="HTMLCode"/>
        </w:rPr>
        <w:t>adj_comp_pct</w:t>
      </w:r>
      <w:proofErr w:type="spellEnd"/>
      <w:r>
        <w:rPr>
          <w:rStyle w:val="HTMLCode"/>
        </w:rPr>
        <w:t xml:space="preserve"> * </w:t>
      </w:r>
      <w:proofErr w:type="spellStart"/>
      <w:r>
        <w:rPr>
          <w:rStyle w:val="HTMLCode"/>
        </w:rPr>
        <w:t>comp_weighted_average_r</w:t>
      </w:r>
      <w:proofErr w:type="spellEnd"/>
      <w:r>
        <w:rPr>
          <w:rStyle w:val="HTMLCode"/>
        </w:rPr>
        <w:t xml:space="preserve">) over(PARTITION BY ag6.mukey, </w:t>
      </w:r>
      <w:proofErr w:type="spellStart"/>
      <w:r>
        <w:rPr>
          <w:rStyle w:val="HTMLCode"/>
        </w:rPr>
        <w:t>aoiid</w:t>
      </w:r>
      <w:proofErr w:type="spellEnd"/>
      <w:r>
        <w:rPr>
          <w:rStyle w:val="HTMLCode"/>
        </w:rPr>
        <w:t xml:space="preserve"> )  , '#,###,##0.00') AS MU_SUM_AGG_R,</w:t>
      </w:r>
    </w:p>
    <w:p w:rsidR="0070689A" w:rsidRDefault="0009254F">
      <w:pPr>
        <w:pStyle w:val="HTMLPreformatted"/>
        <w:divId w:val="1771463679"/>
        <w:rPr>
          <w:rStyle w:val="HTMLCode"/>
        </w:rPr>
      </w:pPr>
      <w:r>
        <w:rPr>
          <w:rStyle w:val="HTMLCode"/>
        </w:rPr>
        <w:t>FORMAT (SUM (</w:t>
      </w:r>
      <w:proofErr w:type="spellStart"/>
      <w:r>
        <w:rPr>
          <w:rStyle w:val="HTMLCode"/>
        </w:rPr>
        <w:t>adj_comp_pct</w:t>
      </w:r>
      <w:proofErr w:type="spellEnd"/>
      <w:r>
        <w:rPr>
          <w:rStyle w:val="HTMLCode"/>
        </w:rPr>
        <w:t xml:space="preserve"> * </w:t>
      </w:r>
      <w:proofErr w:type="spellStart"/>
      <w:r>
        <w:rPr>
          <w:rStyle w:val="HTMLCode"/>
        </w:rPr>
        <w:t>comp_weighted_average_h</w:t>
      </w:r>
      <w:proofErr w:type="spellEnd"/>
      <w:r>
        <w:rPr>
          <w:rStyle w:val="HTMLCode"/>
        </w:rPr>
        <w:t xml:space="preserve">) over(PARTITION BY ag6.mukey, </w:t>
      </w:r>
      <w:proofErr w:type="spellStart"/>
      <w:r>
        <w:rPr>
          <w:rStyle w:val="HTMLCode"/>
        </w:rPr>
        <w:t>aoiid</w:t>
      </w:r>
      <w:proofErr w:type="spellEnd"/>
      <w:r>
        <w:rPr>
          <w:rStyle w:val="HTMLCode"/>
        </w:rPr>
        <w:t xml:space="preserve"> )  , '#,###,##0.00') ASMU_SUM_AGG_H</w:t>
      </w:r>
    </w:p>
    <w:p w:rsidR="0070689A" w:rsidRDefault="0009254F">
      <w:pPr>
        <w:pStyle w:val="HTMLPreformatted"/>
        <w:divId w:val="1771463679"/>
        <w:rPr>
          <w:rStyle w:val="HTMLCode"/>
        </w:rPr>
      </w:pPr>
      <w:r>
        <w:rPr>
          <w:rStyle w:val="HTMLCode"/>
        </w:rPr>
        <w:t>--(</w:t>
      </w:r>
      <w:proofErr w:type="spellStart"/>
      <w:r>
        <w:rPr>
          <w:rStyle w:val="HTMLCode"/>
        </w:rPr>
        <w:t>mapunit_acres</w:t>
      </w:r>
      <w:proofErr w:type="spellEnd"/>
      <w:r>
        <w:rPr>
          <w:rStyle w:val="HTMLCode"/>
        </w:rPr>
        <w:t>/</w:t>
      </w:r>
      <w:proofErr w:type="spellStart"/>
      <w:r>
        <w:rPr>
          <w:rStyle w:val="HTMLCode"/>
        </w:rPr>
        <w:t>landunit_acres</w:t>
      </w:r>
      <w:proofErr w:type="spellEnd"/>
      <w:r>
        <w:rPr>
          <w:rStyle w:val="HTMLCode"/>
        </w:rPr>
        <w:t xml:space="preserve">)*MU_SUM_AGG_R AS </w:t>
      </w:r>
      <w:proofErr w:type="spellStart"/>
      <w:r>
        <w:rPr>
          <w:rStyle w:val="HTMLCode"/>
        </w:rPr>
        <w:t>MU_Weighted_Average_R</w:t>
      </w:r>
      <w:proofErr w:type="spellEnd"/>
    </w:p>
    <w:p w:rsidR="0070689A" w:rsidRDefault="0070689A">
      <w:pPr>
        <w:pStyle w:val="HTMLPreformatted"/>
        <w:divId w:val="1771463679"/>
        <w:rPr>
          <w:rStyle w:val="HTMLCode"/>
        </w:rPr>
      </w:pPr>
    </w:p>
    <w:p w:rsidR="0070689A" w:rsidRDefault="0009254F">
      <w:pPr>
        <w:pStyle w:val="HTMLPreformatted"/>
        <w:divId w:val="1771463679"/>
        <w:rPr>
          <w:rStyle w:val="HTMLCode"/>
        </w:rPr>
      </w:pPr>
      <w:r>
        <w:rPr>
          <w:rStyle w:val="HTMLCode"/>
        </w:rPr>
        <w:t>FROM #agg6 AS ag6</w:t>
      </w:r>
    </w:p>
    <w:p w:rsidR="0070689A" w:rsidRDefault="0009254F">
      <w:pPr>
        <w:pStyle w:val="HTMLPreformatted"/>
        <w:divId w:val="1771463679"/>
        <w:rPr>
          <w:rStyle w:val="HTMLCode"/>
        </w:rPr>
      </w:pPr>
      <w:r>
        <w:rPr>
          <w:rStyle w:val="HTMLCode"/>
        </w:rPr>
        <w:t xml:space="preserve">GROUP BY </w:t>
      </w:r>
      <w:proofErr w:type="spellStart"/>
      <w:r>
        <w:rPr>
          <w:rStyle w:val="HTMLCode"/>
        </w:rPr>
        <w:t>aoiid</w:t>
      </w:r>
      <w:proofErr w:type="spellEnd"/>
      <w:r>
        <w:rPr>
          <w:rStyle w:val="HTMLCode"/>
        </w:rPr>
        <w:t xml:space="preserve"> ,</w:t>
      </w:r>
    </w:p>
    <w:p w:rsidR="0070689A" w:rsidRDefault="0009254F">
      <w:pPr>
        <w:pStyle w:val="HTMLPreformatted"/>
        <w:divId w:val="1771463679"/>
        <w:rPr>
          <w:rStyle w:val="HTMLCode"/>
        </w:rPr>
      </w:pPr>
      <w:proofErr w:type="spellStart"/>
      <w:r>
        <w:rPr>
          <w:rStyle w:val="HTMLCode"/>
        </w:rPr>
        <w:lastRenderedPageBreak/>
        <w:t>landunit</w:t>
      </w:r>
      <w:proofErr w:type="spellEnd"/>
      <w:r>
        <w:rPr>
          <w:rStyle w:val="HTMLCode"/>
        </w:rPr>
        <w:t xml:space="preserve">, </w:t>
      </w:r>
    </w:p>
    <w:p w:rsidR="0070689A" w:rsidRDefault="0009254F">
      <w:pPr>
        <w:pStyle w:val="HTMLPreformatted"/>
        <w:divId w:val="1771463679"/>
        <w:rPr>
          <w:rStyle w:val="HTMLCode"/>
        </w:rPr>
      </w:pPr>
      <w:proofErr w:type="spellStart"/>
      <w:r>
        <w:rPr>
          <w:rStyle w:val="HTMLCode"/>
        </w:rPr>
        <w:t>landunit_acres</w:t>
      </w:r>
      <w:proofErr w:type="spellEnd"/>
      <w:r>
        <w:rPr>
          <w:rStyle w:val="HTMLCode"/>
        </w:rPr>
        <w:t>,</w:t>
      </w:r>
    </w:p>
    <w:p w:rsidR="0070689A" w:rsidRDefault="0009254F">
      <w:pPr>
        <w:pStyle w:val="HTMLPreformatted"/>
        <w:divId w:val="1771463679"/>
        <w:rPr>
          <w:rStyle w:val="HTMLCode"/>
        </w:rPr>
      </w:pPr>
      <w:proofErr w:type="spellStart"/>
      <w:r>
        <w:rPr>
          <w:rStyle w:val="HTMLCode"/>
        </w:rPr>
        <w:t>mukey</w:t>
      </w:r>
      <w:proofErr w:type="spellEnd"/>
      <w:r>
        <w:rPr>
          <w:rStyle w:val="HTMLCode"/>
        </w:rPr>
        <w:t>,</w:t>
      </w:r>
    </w:p>
    <w:p w:rsidR="0070689A" w:rsidRDefault="0009254F">
      <w:pPr>
        <w:pStyle w:val="HTMLPreformatted"/>
        <w:divId w:val="1771463679"/>
        <w:rPr>
          <w:rStyle w:val="HTMLCode"/>
        </w:rPr>
      </w:pPr>
      <w:proofErr w:type="spellStart"/>
      <w:r>
        <w:rPr>
          <w:rStyle w:val="HTMLCode"/>
        </w:rPr>
        <w:t>mapunit_acres</w:t>
      </w:r>
      <w:proofErr w:type="spellEnd"/>
      <w:r>
        <w:rPr>
          <w:rStyle w:val="HTMLCode"/>
        </w:rPr>
        <w:t xml:space="preserve">, </w:t>
      </w:r>
    </w:p>
    <w:p w:rsidR="0070689A" w:rsidRDefault="0009254F">
      <w:pPr>
        <w:pStyle w:val="HTMLPreformatted"/>
        <w:divId w:val="1771463679"/>
        <w:rPr>
          <w:rStyle w:val="HTMLCode"/>
        </w:rPr>
      </w:pPr>
      <w:proofErr w:type="spellStart"/>
      <w:r>
        <w:rPr>
          <w:rStyle w:val="HTMLCode"/>
        </w:rPr>
        <w:t>major_mu_pct_sum</w:t>
      </w:r>
      <w:proofErr w:type="spellEnd"/>
      <w:r>
        <w:rPr>
          <w:rStyle w:val="HTMLCode"/>
        </w:rPr>
        <w:t xml:space="preserve"> , </w:t>
      </w:r>
      <w:proofErr w:type="spellStart"/>
      <w:r>
        <w:rPr>
          <w:rStyle w:val="HTMLCode"/>
        </w:rPr>
        <w:t>mu_pct_sum</w:t>
      </w:r>
      <w:proofErr w:type="spellEnd"/>
      <w:r>
        <w:rPr>
          <w:rStyle w:val="HTMLCode"/>
        </w:rPr>
        <w:t>,</w:t>
      </w:r>
    </w:p>
    <w:p w:rsidR="0070689A" w:rsidRDefault="0009254F">
      <w:pPr>
        <w:pStyle w:val="HTMLPreformatted"/>
        <w:divId w:val="1771463679"/>
        <w:rPr>
          <w:rStyle w:val="HTMLCode"/>
        </w:rPr>
      </w:pPr>
      <w:proofErr w:type="spellStart"/>
      <w:r>
        <w:rPr>
          <w:rStyle w:val="HTMLCode"/>
        </w:rPr>
        <w:t>adj_comp_pct</w:t>
      </w:r>
      <w:proofErr w:type="spellEnd"/>
      <w:r>
        <w:rPr>
          <w:rStyle w:val="HTMLCode"/>
        </w:rPr>
        <w:t>,</w:t>
      </w:r>
    </w:p>
    <w:p w:rsidR="0070689A" w:rsidRDefault="0009254F">
      <w:pPr>
        <w:pStyle w:val="HTMLPreformatted"/>
        <w:divId w:val="1771463679"/>
        <w:rPr>
          <w:rStyle w:val="HTMLCode"/>
        </w:rPr>
      </w:pPr>
      <w:proofErr w:type="spellStart"/>
      <w:r>
        <w:rPr>
          <w:rStyle w:val="HTMLCode"/>
        </w:rPr>
        <w:t>comp_weighted_average_l</w:t>
      </w:r>
      <w:proofErr w:type="spellEnd"/>
      <w:r>
        <w:rPr>
          <w:rStyle w:val="HTMLCode"/>
        </w:rPr>
        <w:t>,</w:t>
      </w:r>
    </w:p>
    <w:p w:rsidR="0070689A" w:rsidRDefault="0009254F">
      <w:pPr>
        <w:pStyle w:val="HTMLPreformatted"/>
        <w:divId w:val="1771463679"/>
        <w:rPr>
          <w:rStyle w:val="HTMLCode"/>
        </w:rPr>
      </w:pPr>
      <w:proofErr w:type="spellStart"/>
      <w:r>
        <w:rPr>
          <w:rStyle w:val="HTMLCode"/>
        </w:rPr>
        <w:t>comp_weighted_average_r</w:t>
      </w:r>
      <w:proofErr w:type="spellEnd"/>
      <w:r>
        <w:rPr>
          <w:rStyle w:val="HTMLCode"/>
        </w:rPr>
        <w:t>,</w:t>
      </w:r>
    </w:p>
    <w:p w:rsidR="0070689A" w:rsidRDefault="0009254F">
      <w:pPr>
        <w:pStyle w:val="HTMLPreformatted"/>
        <w:divId w:val="1771463679"/>
        <w:rPr>
          <w:rStyle w:val="HTMLCode"/>
        </w:rPr>
      </w:pPr>
      <w:proofErr w:type="spellStart"/>
      <w:r>
        <w:rPr>
          <w:rStyle w:val="HTMLCode"/>
        </w:rPr>
        <w:t>comp_weighted_average_h</w:t>
      </w:r>
      <w:proofErr w:type="spellEnd"/>
      <w:r>
        <w:rPr>
          <w:rStyle w:val="HTMLCode"/>
        </w:rPr>
        <w:t xml:space="preserve"> </w:t>
      </w:r>
    </w:p>
    <w:p w:rsidR="0070689A" w:rsidRDefault="0009254F">
      <w:pPr>
        <w:pStyle w:val="HTMLPreformatted"/>
        <w:divId w:val="1771463679"/>
        <w:rPr>
          <w:rStyle w:val="HTMLCode"/>
        </w:rPr>
      </w:pPr>
      <w:r>
        <w:rPr>
          <w:rStyle w:val="HTMLCode"/>
        </w:rPr>
        <w:t>;</w:t>
      </w:r>
    </w:p>
    <w:p w:rsidR="0070689A" w:rsidRDefault="0009254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71463679"/>
      </w:pPr>
      <w:r>
        <w:t xml:space="preserve">aoiid|landunit|mukey|mapunit_acres|cokey|compname|comppct_r|majcompflag|localphase|hzname|hzdept_r|hzdepb_r|claytotall|claytotalr|claytotalh|oml|omr|omh|sar_l|sar_r|sar_h|cec7_l|cec7_r|cec7_h|ec_l|ec_r|ec_h|esp_l|esp_r|esp_h|tcl|major_mu_pct_sum|mu_pct_sum 1|T9981Fld3|354627|0.426|16464494|Daglum|25|Yes|NULL|H1|0|18|18|22|26|2|3|4|0|3|5|10|15|20|0|0|0|-1.28|3.07|5.76|Loam|90|100 1|T9981Fld3|354627|0.426|16464495|Farnuf|65|Yes|NULL|H1|0|20|20|23.5|27|2|3|4|0|0|0|15|17.5|20|0|0|0|-1.28|-1.28|-1.28|Loam|90|100 1|T9981Fld3|354648|0.287|16464607|Amor|25|Yes|NULL|H1|0|20|15|20|25|3|4.5|6|0|0|0|15|17.5|20|0|0|0|-1.28|-1.28|-1.28|Loam|85|100 1|T9981Fld3|354648|0.287|16464612|Reeder|60|Yes|NULL|H1|0|13|10|18.5|27|3|4|5|0|1|1|20|25|30|0|0|0|-1.28|0.21|0.21|Loam|85|100 1|T9981Fld3|354648|0.287|16464612|Reeder|60|Yes|NULL|H2|13|48|18|28|35|1|2|3|0|3|5|15|22.5|30|0|0|0|-1.28|3.07|5.76|Clayloam|85|100 1|T9981Fld3|2494708|1.729|16663930|Amor|49|Yes|NULL|Ap|0|13|18|22|27|2|3|4|0|0|0|15|19|23|0|1|2|-1.28|-1.28|-1.28|Loam|81|100 1|T9981Fld3|2494708|1.729|16663930|Amor|49|Yes|NULL|Bw1|13|23|18|22|30|1|2|3|0|0|0|15|19|25|0|1|2|-1.28|-1.28|-1.28|Loam|81|100 1|T9981Fld3|2494708|1.729|16663931|Cabba|32|Yes|NULL|Ap|0|13|14|19|27|1|2|3|0|0|0|12|15|19|0|1|2|-1.28|-1.28|-1.28|Loam|81|100 1|T9981Fld3|2494708|1.729|16663931|Cabba|32|Yes|NULL|Bk|13|38|15|22|35|0.5|0.8|1|0|0|0|8|15|25|0|1|2|-1.28|-1.28|-1.28|Loam|81|100 1|T9981Fld3|2525720|56.699|16663899|Daglum|33|Yes|NULL|A|0|7|18|23|27|4|5.5|7|0|0|1|18|27|36|0|1|2|-1.28|-1.28|0.21|Siltloam|88|100 1|T9981Fld3|2525720|56.699|16663899|Daglum|33|Yes|NULL|Btn|12|46|30|38|50|1.5|2|3|5|10|15|21|30|44|0|1|2|5.76|11.89|17.26|Siltyclayloam|88|100 1|T9981Fld3|2525720|56.699|16663899|Daglum|33|Yes|NULL|E|7|12|18|20|27|2.5|3.5|4.5|0|1|2|15|21|31|0|0.5|1|-1.28|0.21|1.66|Siltloam|88|100 1|T9981Fld3|2525720|56.699|16663903|Rhoades|55|Yes|NULL|Btn|8|20|35|38|50|0.5|1.25|2|5|12|20|22|28|42|0|2|4|5.76|14.12|22.02|Clayloam|88|100 1|T9981Fld3|2525720|56.699|16663903|Rhoades|55|Yes|NULL|E|0|8|18|24|27|3|4|5|0|4|10|16|25|32|0|1|2|-1.28|4.43|11.89|Loam|88|100 1|T9981Fld3|2525732|1.35|16663796|Ekalaka|55|Yes|NULL|Ap|0|15|10|14|18|1|1.5|2|0|1|2|8|13|18|0|1|2|-1.28|0.21|1.66|Finesandyloam|72|100 1|T9981Fld3|2525732|1.35|16663797|Yegen|17|Yes|NULL|Ap|0|15|10|15|20|2|3|4|0|0|0|10|17|24|0|0|0|-1.28|-1.28|-1.28|Finesandyloam|72|100 1|T9981Fld3|2525733|0.129|16663951|Vebar|50|Yes|NULL|Ap|0|15|10|14|18|1.5|2|2.5|0|0|0|9|15|20|0|0.4|2|-1.28|-1.28|-1.28|Finesandyloam|75|100 </w:t>
      </w:r>
      <w:r>
        <w:lastRenderedPageBreak/>
        <w:t xml:space="preserve">1|T9981Fld3|2525733|0.129|16663952|Cohagen|25|Yes|NULL|Ap|0|15|10|14|18|0.5|1|2|0|0|0|9|12|15|0|1|2|-1.28|-1.28|-1.28|Finesandyloam|75|100 1|T9981Fld3|2525739|28.479|16663915|Parshall|20|Yes|NULL|Ap|0|15|10|14|18|2|3.5|4|0|0|0|9|13|16|0|0.2|2|-1.28|-1.28|-1.28|Finesandyloam|78|100 1|T9981Fld3|2525739|28.479|16663917|Vebar|58|Yes|NULL|Ap|0|15|10|14|18|1.5|2|2.5|0|0|0|9|12|16|0|0.4|2|-1.28|-1.28|-1.28|Finesandyloam|78|100 1|T9981Fld3|2525745|4.983|16663921|Shambo|75|Yes|NULL|Ap|0|15|18|22|27|2|3.5|5|0|0.5|1|14|22|32|0|0.5|2|-1.28|-0.53|0.21|Loam|75|100 1|T9981Fld3|2525746|16.106|16663927|Shambo|78|Yes|NULL|Ap|0|15|18|22|27|2|3.5|5|0|0|0|15|22|32|0|0.5|2|-1.28|-1.28|-1.28|Loam|78|100 1|T9981Fld3|2525754|12.638|16663602|Harriet|75|Yes|occasionallyflooded|Btn|5|46|35|37|50|1|2|3|13|19|25|23|30|46|4|10|16|15.19|21.11|26.26|Clayloam|75|100 1|T9981Fld3|2525754|12.638|16663602|Harriet|75|Yes|occasionallyflooded|E|0|5|12|22|27|3|4.5|6|0|0|0|13|24|34|0|1|2|-1.28|-1.28|-1.28|Loam|75|100 1|T9981Fld3|2525764|17.691|16663611|Regan|55|Yes|saline,occasionallyflooded|Az|0|23|18|25|27|2|4|6|0|0|0|15|23|29|5|8|16|-1.28|-1.28|-1.28|Siltloam|55|100 1|T9981Fld3|2525769|181.356|16663985|Belfield|48|Yes|NULL|Ap|0|18|18|23|27|2|4|6|0|0|1|14|24|34|0.1|1|2|-1.28|-1.28|0.21|Siltloam|88|100 1|T9981Fld3|2525769|181.356|16663987|Daglum|40|Yes|NULL|Ap|0|18|27|32|40|2|3|4|0|0|1|20|28|40|0.1|1|2|-1.28|-1.28|0.21|Clayloam|88|100 1|T9981Fld3|2755648|2.449|16663766|Reeder|58|Yes|NULL|Ap|0|20|18|23|27|1|2|3|0|0|0|13|20|28|0|0|0|-1.28|-1.28|-1.28|Loam|78|100 1|T9981Fld3|2755648|2.449|16663767|Janesburg|20|Yes|NULL|Ap|0|20|18|22|27|2|3|4|0|0|1|15|21|30|0|0|1|-1.28|-1.28|0.21|Siltloam|78|100 1|T9981Fld3|2755654|4.599|16663846|Reeder|60|Yes|NULL|Ap|0|20|18|23|27|1|2|3|0|0|0|13|20|28|0|0|0|-1.28|-1.28|-1.28|Loam|85|100 1|T9981Fld3|2755654|4.599|16663847|Amor|25|Yes|NULL|Ap|0|20|15|20|25|2|3|4|0|0|0|13|20|28|0|0|0|-1.28|-1.28|-1.28|Loam|85|100 2|T9981Fld4|2525720|8.623|16663899|Daglum|33|Yes|NULL|A|0|7|18|23|27|4|5.5|7|0|0|1|18|27|36|0|1|2|-1.28|-1.28|0.21|Siltloam|88|100 2|T9981Fld4|2525720|8.623|16663899|Daglum|33|Yes|NULL|Btn|12|46|30|38|50|1.5|2|3|5|10|15|21|30|44|0|1|2|5.76|11.89|17.26|Siltyclayloam|88|100 2|T9981Fld4|2525720|8.623|16663899|Daglum|33|Yes|NULL|E|7|12|18|20|27|2.5|3.5|4.5|0|1|2|15|21|31|0|0.5|1|-1.28|0.21|1.66|Siltloam|88|100 2|T9981Fld4|2525720|8.623|16663903|Rhoades|55|Yes|NULL|Btn|8|20|35|38|50|0.5|1.25|2|5|12|20|22|28|42|0|2|4|5.76|14.12|22.02|Clayloam|88|100 2|T9981Fld4|2525720|8.623|16663903|Rhoades|55|Yes|NULL|E|0|8|18|24|27|3|4|5|0|4|10|16|25|32|0|1|2|-1.28|4.43|11.89|Loam|88|100 2|T9981Fld4|2525724|0.458|16664017|Savage|30|Yes|NULL|Ap|0|15|27|32|38|2|3|4|0|0.2|1|20|28|38|0|1|2|-1.28|-0.97|0.21|Clayloam|85|100 2|T9981Fld4|2525724|0.458|16664018|Daglum|20|Yes|NULL|Ap|0|15|27|32|40|2|3|4|0|0|1|20|28|40|0|1|2|-1.28|-1.28|0.21|Clayloam|85|100 2|T9981Fld4|2525724|0.458|16664022|Belfield|35|Yes|NULL|Ap|0|15|18|25|27|2|3|4|0|0.2|1|14|24|30|0|1|2|-1.28|-0.97|0.21|Siltloam|85|100 2|T9981Fld4|2525730|31.514|16663991|Regent|68|Yes|NULL|Ap|0|18|27|34|40|2|3|4|0|0|0|21|27|32|0|0.5|2|-1.28|-1.28|-1.28|Siltyclayloam|85|100 </w:t>
      </w:r>
      <w:r>
        <w:lastRenderedPageBreak/>
        <w:t>2|T9981Fld4|2525730|31.514|16663992|Savage|17|Yes|NULL|Ap|0|18|27|32|40|2|3|4|0|0|0|21|26|32|0|1|2|-1.28|-1.28|-1.28|Siltyclayloam|85|100 2|T9981Fld4|2525745|62.205|16663921|Shambo|75|Yes|NULL|Ap|0|15|18|22|27|2|3.5|5|0|0.5|1|14|22|32|0|0.5|2|-1.28|-0.53|0.21|Loam|75|100 2|T9981Fld4|2525746|63.55|16663927|Shambo|78|Yes|NULL|Ap|0|15|18|22|27|2|3.5|5|0|0|0|15|22|32|0|0.5|2|-1.28|-1.28|-1.28|Loam|78|100 2|T9981Fld4|2525754|23.138|16663602|Harriet|75|Yes|occasionallyflooded|Btn|5|46|35|37|50|1|2|3|13|19|25|23|30|46|4|10|16|15.19|21.11|26.26|Clayloam|75|100 2|T9981Fld4|2525754|23.138|16663602|Harriet|75|Yes|occasionallyflooded|E|0|5|12|22|27|3|4.5|6|0|0|0|13|24|34|0|1|2|-1.28|-1.28|-1.28|Loam|75|100 2|T9981Fld4|2525769|103.909|16663985|Belfield|48|Yes|NULL|Ap|0|18|18|23|27|2|4|6|0|0|1|14|24|34|0.1|1|2|-1.28|-1.28|0.21|Siltloam|88|100 2|T9981Fld4|2525769|103.909|16663987|Daglum|40|Yes|NULL|Ap|0|18|27|32|40|2|3|4|0|0|1|20|28|40|0.1|1|2|-1.28|-1.28|0.21|Clayloam|88|100 2|T9981Fld4|2755639|0.443|16663554|Savage|62|Yes|NULL|Ap|0|18|27|33|40|1|2|3|0|0|0|18|27|38|0|0|0|-1.28|-1.28|-1.28|Siltyclayloam|80|100 2|T9981Fld4|2755639|0.443|16663555|Grail|18|Yes|NULL|A|13|25|27|31|35|4|5|6|0|0|0|24|32|40|0|1|2|-1.28|-1.28|-1.28|Siltyclayloam|80|100 2|T9981Fld4|2755639|0.443|16663555|Grail|18|Yes|NULL|Ap|0|13|27|31|35|4|5|6|0|0|0|24|32|40|0|1|2|-1.28|-1.28|-1.28|Siltyclayloam|80|100 2|T9981Fld4|2755643|9.641|16663957|Flasher|30|Yes|NULL|A|0|13|8|7|10|0.5|1.5|2.25|0|0|0|3|8|12|0|1|2|-1.28|-1.28|-1.28|Loamyfinesand|88|100 2|T9981Fld4|2755643|9.641|16663957|Flasher|30|Yes|NULL|AC|13|25|8|5|10|0.25|1|1.5|0|0|0|1|6|10|0|1|2|-1.28|-1.28|-1.28|Loamyfinesand|88|100 2|T9981Fld4|2755643|9.641|16663958|Vebar|40|Yes|NULL|A|0|15|10|14|18|1.5|2|3|0|0|0|9|15|20|0|0.4|2|-1.28|-1.28|-1.28|Finesandyloam|88|100 2|T9981Fld4|2755643|9.641|16663959|Tally|18|Yes|NULL|A|0|15|10|14|18|1.5|2.5|3.5|0|0|0|9|13|16|0|0.1|2|-1.28|-1.28|-1.28|Finesandyloam|88|100 2|T9981Fld4|2755648|11.382|16663766|Reeder|58|Yes|NULL|Ap|0|20|18|23|27|1|2|3|0|0|0|13|20|28|0|0|0|-1.28|-1.28|-1.28|Loam|78|100 2|T9981Fld4|2755648|11.382|16663767|Janesburg|20|Yes|NULL|Ap|0|20|18|22|27|2|3|4|0|0|1|15|21|30|0|0|1|-1.28|-1.28|0.21|Siltloam|78|100</w:t>
      </w:r>
    </w:p>
    <w:p w:rsidR="0070689A" w:rsidRDefault="0009254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73927867"/>
        <w:rPr>
          <w:rFonts w:eastAsia="Times New Roman"/>
        </w:rPr>
      </w:pPr>
      <w:bookmarkStart w:id="187" w:name="_Toc16234006"/>
      <w:r>
        <w:rPr>
          <w:rFonts w:eastAsia="Times New Roman"/>
        </w:rPr>
        <w:t>Agg7a Table</w:t>
      </w:r>
      <w:bookmarkEnd w:id="187"/>
    </w:p>
    <w:p w:rsidR="0070689A" w:rsidRDefault="0009254F">
      <w:pPr>
        <w:pStyle w:val="HTMLPreformatted"/>
        <w:divId w:val="1573927867"/>
        <w:rPr>
          <w:rStyle w:val="HTMLCode"/>
        </w:rPr>
      </w:pPr>
      <w:r>
        <w:rPr>
          <w:rStyle w:val="HTMLCode"/>
        </w:rPr>
        <w:t>CREATE TABLE #agg7a</w:t>
      </w:r>
    </w:p>
    <w:p w:rsidR="0070689A" w:rsidRDefault="0009254F">
      <w:pPr>
        <w:pStyle w:val="HTMLPreformatted"/>
        <w:divId w:val="1573927867"/>
        <w:rPr>
          <w:rStyle w:val="HTMLCode"/>
        </w:rPr>
      </w:pPr>
      <w:r>
        <w:rPr>
          <w:rStyle w:val="HTMLCode"/>
        </w:rPr>
        <w:t xml:space="preserve">( </w:t>
      </w:r>
      <w:proofErr w:type="spellStart"/>
      <w:r>
        <w:rPr>
          <w:rStyle w:val="HTMLCode"/>
        </w:rPr>
        <w:t>aoiid</w:t>
      </w:r>
      <w:proofErr w:type="spellEnd"/>
      <w:r>
        <w:rPr>
          <w:rStyle w:val="HTMLCode"/>
        </w:rPr>
        <w:t xml:space="preserve"> INT,</w:t>
      </w:r>
    </w:p>
    <w:p w:rsidR="0070689A" w:rsidRDefault="0009254F">
      <w:pPr>
        <w:pStyle w:val="HTMLPreformatted"/>
        <w:divId w:val="1573927867"/>
        <w:rPr>
          <w:rStyle w:val="HTMLCode"/>
        </w:rPr>
      </w:pPr>
      <w:proofErr w:type="spellStart"/>
      <w:r>
        <w:rPr>
          <w:rStyle w:val="HTMLCode"/>
        </w:rPr>
        <w:t>landunit</w:t>
      </w:r>
      <w:proofErr w:type="spellEnd"/>
      <w:r>
        <w:rPr>
          <w:rStyle w:val="HTMLCode"/>
        </w:rPr>
        <w:t xml:space="preserve"> CHAR(20),  </w:t>
      </w:r>
    </w:p>
    <w:p w:rsidR="0070689A" w:rsidRDefault="0009254F">
      <w:pPr>
        <w:pStyle w:val="HTMLPreformatted"/>
        <w:divId w:val="1573927867"/>
        <w:rPr>
          <w:rStyle w:val="HTMLCode"/>
        </w:rPr>
      </w:pPr>
      <w:proofErr w:type="spellStart"/>
      <w:r>
        <w:rPr>
          <w:rStyle w:val="HTMLCode"/>
        </w:rPr>
        <w:t>landunit_acres</w:t>
      </w:r>
      <w:proofErr w:type="spellEnd"/>
      <w:r>
        <w:rPr>
          <w:rStyle w:val="HTMLCode"/>
        </w:rPr>
        <w:t xml:space="preserve"> FLOAT,</w:t>
      </w:r>
    </w:p>
    <w:p w:rsidR="0070689A" w:rsidRDefault="0009254F">
      <w:pPr>
        <w:pStyle w:val="HTMLPreformatted"/>
        <w:divId w:val="1573927867"/>
        <w:rPr>
          <w:rStyle w:val="HTMLCode"/>
        </w:rPr>
      </w:pPr>
      <w:proofErr w:type="spellStart"/>
      <w:r>
        <w:rPr>
          <w:rStyle w:val="HTMLCode"/>
        </w:rPr>
        <w:t>mapunit_acres</w:t>
      </w:r>
      <w:proofErr w:type="spellEnd"/>
      <w:r>
        <w:rPr>
          <w:rStyle w:val="HTMLCode"/>
        </w:rPr>
        <w:t xml:space="preserve"> FLOAT,</w:t>
      </w:r>
    </w:p>
    <w:p w:rsidR="0070689A" w:rsidRDefault="0009254F">
      <w:pPr>
        <w:pStyle w:val="HTMLPreformatted"/>
        <w:divId w:val="1573927867"/>
        <w:rPr>
          <w:rStyle w:val="HTMLCode"/>
        </w:rPr>
      </w:pPr>
      <w:r>
        <w:rPr>
          <w:rStyle w:val="HTMLCode"/>
        </w:rPr>
        <w:t xml:space="preserve">MU_SUM_AGG_L  FLOAT, </w:t>
      </w:r>
    </w:p>
    <w:p w:rsidR="0070689A" w:rsidRDefault="0009254F">
      <w:pPr>
        <w:pStyle w:val="HTMLPreformatted"/>
        <w:divId w:val="1573927867"/>
        <w:rPr>
          <w:rStyle w:val="HTMLCode"/>
        </w:rPr>
      </w:pPr>
      <w:r>
        <w:rPr>
          <w:rStyle w:val="HTMLCode"/>
        </w:rPr>
        <w:t xml:space="preserve">MU_SUM_AGG_R FLOAT, </w:t>
      </w:r>
    </w:p>
    <w:p w:rsidR="0070689A" w:rsidRDefault="0009254F">
      <w:pPr>
        <w:pStyle w:val="HTMLPreformatted"/>
        <w:divId w:val="1573927867"/>
        <w:rPr>
          <w:rStyle w:val="HTMLCode"/>
        </w:rPr>
      </w:pPr>
      <w:r>
        <w:rPr>
          <w:rStyle w:val="HTMLCode"/>
        </w:rPr>
        <w:t>MU_SUM_AGG_H FLOAT</w:t>
      </w:r>
    </w:p>
    <w:p w:rsidR="0070689A" w:rsidRDefault="0009254F">
      <w:pPr>
        <w:pStyle w:val="HTMLPreformatted"/>
        <w:divId w:val="1573927867"/>
        <w:rPr>
          <w:rStyle w:val="HTMLCode"/>
        </w:rPr>
      </w:pPr>
      <w:r>
        <w:rPr>
          <w:rStyle w:val="HTMLCode"/>
        </w:rPr>
        <w:t>)</w:t>
      </w:r>
    </w:p>
    <w:p w:rsidR="0070689A" w:rsidRDefault="0009254F">
      <w:pPr>
        <w:pStyle w:val="HTMLPreformatted"/>
        <w:divId w:val="1573927867"/>
        <w:rPr>
          <w:rStyle w:val="HTMLCode"/>
        </w:rPr>
      </w:pPr>
      <w:r>
        <w:rPr>
          <w:rStyle w:val="HTMLCode"/>
        </w:rPr>
        <w:t>;</w:t>
      </w:r>
    </w:p>
    <w:p w:rsidR="0070689A" w:rsidRDefault="0070689A">
      <w:pPr>
        <w:pStyle w:val="HTMLPreformatted"/>
        <w:divId w:val="1573927867"/>
        <w:rPr>
          <w:rStyle w:val="HTMLCode"/>
        </w:rPr>
      </w:pPr>
    </w:p>
    <w:p w:rsidR="0070689A" w:rsidRDefault="0009254F">
      <w:pPr>
        <w:pStyle w:val="HTMLPreformatted"/>
        <w:divId w:val="1573927867"/>
        <w:rPr>
          <w:rStyle w:val="HTMLCode"/>
        </w:rPr>
      </w:pPr>
      <w:r>
        <w:rPr>
          <w:rStyle w:val="HTMLCode"/>
        </w:rPr>
        <w:t>INSERT INTO #agg7a</w:t>
      </w:r>
    </w:p>
    <w:p w:rsidR="0070689A" w:rsidRDefault="0009254F">
      <w:pPr>
        <w:pStyle w:val="HTMLPreformatted"/>
        <w:divId w:val="1573927867"/>
        <w:rPr>
          <w:rStyle w:val="HTMLCode"/>
        </w:rPr>
      </w:pPr>
      <w:r>
        <w:rPr>
          <w:rStyle w:val="HTMLCode"/>
        </w:rPr>
        <w:t xml:space="preserve">SELECT DISTINCT </w:t>
      </w:r>
    </w:p>
    <w:p w:rsidR="0070689A" w:rsidRDefault="0009254F">
      <w:pPr>
        <w:pStyle w:val="HTMLPreformatted"/>
        <w:divId w:val="1573927867"/>
        <w:rPr>
          <w:rStyle w:val="HTMLCode"/>
        </w:rPr>
      </w:pPr>
      <w:r>
        <w:rPr>
          <w:rStyle w:val="HTMLCode"/>
        </w:rPr>
        <w:lastRenderedPageBreak/>
        <w:t xml:space="preserve"> </w:t>
      </w:r>
      <w:proofErr w:type="spellStart"/>
      <w:r>
        <w:rPr>
          <w:rStyle w:val="HTMLCode"/>
        </w:rPr>
        <w:t>aoiid</w:t>
      </w:r>
      <w:proofErr w:type="spellEnd"/>
      <w:r>
        <w:rPr>
          <w:rStyle w:val="HTMLCode"/>
        </w:rPr>
        <w:t xml:space="preserve"> ,</w:t>
      </w:r>
    </w:p>
    <w:p w:rsidR="0070689A" w:rsidRDefault="0009254F">
      <w:pPr>
        <w:pStyle w:val="HTMLPreformatted"/>
        <w:divId w:val="1573927867"/>
        <w:rPr>
          <w:rStyle w:val="HTMLCode"/>
        </w:rPr>
      </w:pPr>
      <w:r>
        <w:rPr>
          <w:rStyle w:val="HTMLCode"/>
        </w:rPr>
        <w:t xml:space="preserve"> </w:t>
      </w:r>
      <w:proofErr w:type="spellStart"/>
      <w:r>
        <w:rPr>
          <w:rStyle w:val="HTMLCode"/>
        </w:rPr>
        <w:t>landunit</w:t>
      </w:r>
      <w:proofErr w:type="spellEnd"/>
      <w:r>
        <w:rPr>
          <w:rStyle w:val="HTMLCode"/>
        </w:rPr>
        <w:t xml:space="preserve">,  </w:t>
      </w:r>
    </w:p>
    <w:p w:rsidR="0070689A" w:rsidRDefault="0009254F">
      <w:pPr>
        <w:pStyle w:val="HTMLPreformatted"/>
        <w:divId w:val="1573927867"/>
        <w:rPr>
          <w:rStyle w:val="HTMLCode"/>
        </w:rPr>
      </w:pPr>
      <w:r>
        <w:rPr>
          <w:rStyle w:val="HTMLCode"/>
        </w:rPr>
        <w:t xml:space="preserve"> </w:t>
      </w:r>
      <w:proofErr w:type="spellStart"/>
      <w:r>
        <w:rPr>
          <w:rStyle w:val="HTMLCode"/>
        </w:rPr>
        <w:t>landunit_acres</w:t>
      </w:r>
      <w:proofErr w:type="spellEnd"/>
      <w:r>
        <w:rPr>
          <w:rStyle w:val="HTMLCode"/>
        </w:rPr>
        <w:t>,</w:t>
      </w:r>
    </w:p>
    <w:p w:rsidR="0070689A" w:rsidRDefault="0009254F">
      <w:pPr>
        <w:pStyle w:val="HTMLPreformatted"/>
        <w:divId w:val="1573927867"/>
        <w:rPr>
          <w:rStyle w:val="HTMLCode"/>
        </w:rPr>
      </w:pPr>
      <w:r>
        <w:rPr>
          <w:rStyle w:val="HTMLCode"/>
        </w:rPr>
        <w:t xml:space="preserve"> </w:t>
      </w:r>
      <w:proofErr w:type="spellStart"/>
      <w:r>
        <w:rPr>
          <w:rStyle w:val="HTMLCode"/>
        </w:rPr>
        <w:t>mapunit_acres</w:t>
      </w:r>
      <w:proofErr w:type="spellEnd"/>
      <w:r>
        <w:rPr>
          <w:rStyle w:val="HTMLCode"/>
        </w:rPr>
        <w:t>,</w:t>
      </w:r>
    </w:p>
    <w:p w:rsidR="0070689A" w:rsidRDefault="0009254F">
      <w:pPr>
        <w:pStyle w:val="HTMLPreformatted"/>
        <w:divId w:val="1573927867"/>
        <w:rPr>
          <w:rStyle w:val="HTMLCode"/>
        </w:rPr>
      </w:pPr>
      <w:r>
        <w:rPr>
          <w:rStyle w:val="HTMLCode"/>
        </w:rPr>
        <w:t xml:space="preserve">CASE WHEN MU_SUM_AGG_R = 0 THEN 0 ELSE  MU_SUM_AGG_L END AS MU_SUM_AGG_L , </w:t>
      </w:r>
    </w:p>
    <w:p w:rsidR="0070689A" w:rsidRDefault="0009254F">
      <w:pPr>
        <w:pStyle w:val="HTMLPreformatted"/>
        <w:divId w:val="1573927867"/>
        <w:rPr>
          <w:rStyle w:val="HTMLCode"/>
        </w:rPr>
      </w:pPr>
      <w:r>
        <w:rPr>
          <w:rStyle w:val="HTMLCode"/>
        </w:rPr>
        <w:t xml:space="preserve">MU_SUM_AGG_R , </w:t>
      </w:r>
    </w:p>
    <w:p w:rsidR="0070689A" w:rsidRDefault="0009254F">
      <w:pPr>
        <w:pStyle w:val="HTMLPreformatted"/>
        <w:divId w:val="1573927867"/>
        <w:rPr>
          <w:rStyle w:val="HTMLCode"/>
        </w:rPr>
      </w:pPr>
      <w:r>
        <w:rPr>
          <w:rStyle w:val="HTMLCode"/>
        </w:rPr>
        <w:t>CASE WHEN MU_SUM_AGG_R = 0 THEN 0 ELSE  MU_SUM_AGG_H END AS MU_SUM_AGG_H</w:t>
      </w:r>
    </w:p>
    <w:p w:rsidR="0070689A" w:rsidRDefault="0009254F">
      <w:pPr>
        <w:pStyle w:val="HTMLPreformatted"/>
        <w:divId w:val="1573927867"/>
        <w:rPr>
          <w:rStyle w:val="HTMLCode"/>
        </w:rPr>
      </w:pPr>
      <w:r>
        <w:rPr>
          <w:rStyle w:val="HTMLCode"/>
        </w:rPr>
        <w:t>FROM #agg7</w:t>
      </w:r>
    </w:p>
    <w:p w:rsidR="0070689A" w:rsidRDefault="0009254F">
      <w:pPr>
        <w:pStyle w:val="HTMLPreformatted"/>
        <w:divId w:val="1573927867"/>
      </w:pPr>
      <w:r>
        <w:rPr>
          <w:rStyle w:val="HTMLCode"/>
        </w:rPr>
        <w:t xml:space="preserve">GROUP BY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mapunit_acres</w:t>
      </w:r>
      <w:proofErr w:type="spellEnd"/>
      <w:r>
        <w:rPr>
          <w:rStyle w:val="HTMLCode"/>
        </w:rPr>
        <w:t xml:space="preserve">, </w:t>
      </w:r>
      <w:proofErr w:type="spellStart"/>
      <w:r>
        <w:rPr>
          <w:rStyle w:val="HTMLCode"/>
        </w:rPr>
        <w:t>landunit_acres</w:t>
      </w:r>
      <w:proofErr w:type="spellEnd"/>
      <w:r>
        <w:rPr>
          <w:rStyle w:val="HTMLCode"/>
        </w:rPr>
        <w:t>, MU_SUM_AGG_L, MU_SUM_AGG_R, MU_SUM_AGG_H;</w:t>
      </w:r>
    </w:p>
    <w:p w:rsidR="0070689A" w:rsidRDefault="0009254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73927867"/>
      </w:pPr>
      <w:r>
        <w:t xml:space="preserve">aoiid|landunit|mukey|mapunit_acres|cokey|compname|comppct_r|majcompflag|localphase|hzname|hzdept_r|hzdepb_r|claytotall|claytotalr|claytotalh|oml|omr|omh|sar_l|sar_r|sar_h|cec7_l|cec7_r|cec7_h|ec_l|ec_r|ec_h|esp_l|esp_r|esp_h|tcl|major_mu_pct_sum|mu_pct_sum 1|T9981Fld3|354627|0.426|16464494|Daglum|25|Yes|NULL|H1|0|18|18|22|26|2|3|4|0|3|5|10|15|20|0|0|0|-1.28|3.07|5.76|Loam|90|100 1|T9981Fld3|354627|0.426|16464495|Farnuf|65|Yes|NULL|H1|0|20|20|23.5|27|2|3|4|0|0|0|15|17.5|20|0|0|0|-1.28|-1.28|-1.28|Loam|90|100 1|T9981Fld3|354648|0.287|16464607|Amor|25|Yes|NULL|H1|0|20|15|20|25|3|4.5|6|0|0|0|15|17.5|20|0|0|0|-1.28|-1.28|-1.28|Loam|85|100 1|T9981Fld3|354648|0.287|16464612|Reeder|60|Yes|NULL|H1|0|13|10|18.5|27|3|4|5|0|1|1|20|25|30|0|0|0|-1.28|0.21|0.21|Loam|85|100 1|T9981Fld3|354648|0.287|16464612|Reeder|60|Yes|NULL|H2|13|48|18|28|35|1|2|3|0|3|5|15|22.5|30|0|0|0|-1.28|3.07|5.76|Clayloam|85|100 1|T9981Fld3|2494708|1.729|16663930|Amor|49|Yes|NULL|Ap|0|13|18|22|27|2|3|4|0|0|0|15|19|23|0|1|2|-1.28|-1.28|-1.28|Loam|81|100 1|T9981Fld3|2494708|1.729|16663930|Amor|49|Yes|NULL|Bw1|13|23|18|22|30|1|2|3|0|0|0|15|19|25|0|1|2|-1.28|-1.28|-1.28|Loam|81|100 1|T9981Fld3|2494708|1.729|16663931|Cabba|32|Yes|NULL|Ap|0|13|14|19|27|1|2|3|0|0|0|12|15|19|0|1|2|-1.28|-1.28|-1.28|Loam|81|100 1|T9981Fld3|2494708|1.729|16663931|Cabba|32|Yes|NULL|Bk|13|38|15|22|35|0.5|0.8|1|0|0|0|8|15|25|0|1|2|-1.28|-1.28|-1.28|Loam|81|100 1|T9981Fld3|2525720|56.699|16663899|Daglum|33|Yes|NULL|A|0|7|18|23|27|4|5.5|7|0|0|1|18|27|36|0|1|2|-1.28|-1.28|0.21|Siltloam|88|100 1|T9981Fld3|2525720|56.699|16663899|Daglum|33|Yes|NULL|Btn|12|46|30|38|50|1.5|2|3|5|10|15|21|30|44|0|1|2|5.76|11.89|17.26|Siltyclayloam|88|100 1|T9981Fld3|2525720|56.699|16663899|Daglum|33|Yes|NULL|E|7|12|18|20|27|2.5|3.5|4.5|0|1|2|15|21|31|0|0.5|1|-1.28|0.21|1.66|Siltloam|88|100 1|T9981Fld3|2525720|56.699|16663903|Rhoades|55|Yes|NULL|Btn|8|20|35|38|50|0.5|1.25|2|5|12|20|22|28|42|0|2|4|5.76|14.12|22.02|Clayloam|88|100 1|T9981Fld3|2525720|56.699|16663903|Rhoades|55|Yes|NULL|E|0|8|18|24|27|3|4|5|0|4|10|16|25|32|0|1|2|-1.28|4.43|11.89|Loam|88|100 1|T9981Fld3|2525732|1.35|16663796|Ekalaka|55|Yes|NULL|Ap|0|15|10|14|18|1|1.5|2|0|1|2|8|13|18|0|1|2|-1.28|0.21|1.66|Finesandyloam|72|100 1|T9981Fld3|2525732|1.35|16663797|Yegen|17|Yes|NULL|Ap|0|15|10|15|20|2|3|4|0|0|0|10|17|24|0|0|0|-1.28|-1.28|-1.28|Finesandyloam|72|100 1|T9981Fld3|2525733|0.129|16663951|Vebar|50|Yes|NULL|Ap|0|15|10|14|18|1.5|2|2.5|0|0|0|9|15|20|0|0.4|2|-1.28|-1.28|-1.28|Finesandyloam|75|100 </w:t>
      </w:r>
      <w:r>
        <w:lastRenderedPageBreak/>
        <w:t xml:space="preserve">1|T9981Fld3|2525733|0.129|16663952|Cohagen|25|Yes|NULL|Ap|0|15|10|14|18|0.5|1|2|0|0|0|9|12|15|0|1|2|-1.28|-1.28|-1.28|Finesandyloam|75|100 1|T9981Fld3|2525739|28.479|16663915|Parshall|20|Yes|NULL|Ap|0|15|10|14|18|2|3.5|4|0|0|0|9|13|16|0|0.2|2|-1.28|-1.28|-1.28|Finesandyloam|78|100 1|T9981Fld3|2525739|28.479|16663917|Vebar|58|Yes|NULL|Ap|0|15|10|14|18|1.5|2|2.5|0|0|0|9|12|16|0|0.4|2|-1.28|-1.28|-1.28|Finesandyloam|78|100 1|T9981Fld3|2525745|4.983|16663921|Shambo|75|Yes|NULL|Ap|0|15|18|22|27|2|3.5|5|0|0.5|1|14|22|32|0|0.5|2|-1.28|-0.53|0.21|Loam|75|100 1|T9981Fld3|2525746|16.106|16663927|Shambo|78|Yes|NULL|Ap|0|15|18|22|27|2|3.5|5|0|0|0|15|22|32|0|0.5|2|-1.28|-1.28|-1.28|Loam|78|100 1|T9981Fld3|2525754|12.638|16663602|Harriet|75|Yes|occasionallyflooded|Btn|5|46|35|37|50|1|2|3|13|19|25|23|30|46|4|10|16|15.19|21.11|26.26|Clayloam|75|100 1|T9981Fld3|2525754|12.638|16663602|Harriet|75|Yes|occasionallyflooded|E|0|5|12|22|27|3|4.5|6|0|0|0|13|24|34|0|1|2|-1.28|-1.28|-1.28|Loam|75|100 1|T9981Fld3|2525764|17.691|16663611|Regan|55|Yes|saline,occasionallyflooded|Az|0|23|18|25|27|2|4|6|0|0|0|15|23|29|5|8|16|-1.28|-1.28|-1.28|Siltloam|55|100 1|T9981Fld3|2525769|181.356|16663985|Belfield|48|Yes|NULL|Ap|0|18|18|23|27|2|4|6|0|0|1|14|24|34|0.1|1|2|-1.28|-1.28|0.21|Siltloam|88|100 1|T9981Fld3|2525769|181.356|16663987|Daglum|40|Yes|NULL|Ap|0|18|27|32|40|2|3|4|0|0|1|20|28|40|0.1|1|2|-1.28|-1.28|0.21|Clayloam|88|100 1|T9981Fld3|2755648|2.449|16663766|Reeder|58|Yes|NULL|Ap|0|20|18|23|27|1|2|3|0|0|0|13|20|28|0|0|0|-1.28|-1.28|-1.28|Loam|78|100 1|T9981Fld3|2755648|2.449|16663767|Janesburg|20|Yes|NULL|Ap|0|20|18|22|27|2|3|4|0|0|1|15|21|30|0|0|1|-1.28|-1.28|0.21|Siltloam|78|100 1|T9981Fld3|2755654|4.599|16663846|Reeder|60|Yes|NULL|Ap|0|20|18|23|27|1|2|3|0|0|0|13|20|28|0|0|0|-1.28|-1.28|-1.28|Loam|85|100 1|T9981Fld3|2755654|4.599|16663847|Amor|25|Yes|NULL|Ap|0|20|15|20|25|2|3|4|0|0|0|13|20|28|0|0|0|-1.28|-1.28|-1.28|Loam|85|100 2|T9981Fld4|2525720|8.623|16663899|Daglum|33|Yes|NULL|A|0|7|18|23|27|4|5.5|7|0|0|1|18|27|36|0|1|2|-1.28|-1.28|0.21|Siltloam|88|100 2|T9981Fld4|2525720|8.623|16663899|Daglum|33|Yes|NULL|Btn|12|46|30|38|50|1.5|2|3|5|10|15|21|30|44|0|1|2|5.76|11.89|17.26|Siltyclayloam|88|100 2|T9981Fld4|2525720|8.623|16663899|Daglum|33|Yes|NULL|E|7|12|18|20|27|2.5|3.5|4.5|0|1|2|15|21|31|0|0.5|1|-1.28|0.21|1.66|Siltloam|88|100 2|T9981Fld4|2525720|8.623|16663903|Rhoades|55|Yes|NULL|Btn|8|20|35|38|50|0.5|1.25|2|5|12|20|22|28|42|0|2|4|5.76|14.12|22.02|Clayloam|88|100 2|T9981Fld4|2525720|8.623|16663903|Rhoades|55|Yes|NULL|E|0|8|18|24|27|3|4|5|0|4|10|16|25|32|0|1|2|-1.28|4.43|11.89|Loam|88|100 2|T9981Fld4|2525724|0.458|16664017|Savage|30|Yes|NULL|Ap|0|15|27|32|38|2|3|4|0|0.2|1|20|28|38|0|1|2|-1.28|-0.97|0.21|Clayloam|85|100 2|T9981Fld4|2525724|0.458|16664018|Daglum|20|Yes|NULL|Ap|0|15|27|32|40|2|3|4|0|0|1|20|28|40|0|1|2|-1.28|-1.28|0.21|Clayloam|85|100 2|T9981Fld4|2525724|0.458|16664022|Belfield|35|Yes|NULL|Ap|0|15|18|25|27|2|3|4|0|0.2|1|14|24|30|0|1|2|-1.28|-0.97|0.21|Siltloam|85|100 2|T9981Fld4|2525730|31.514|16663991|Regent|68|Yes|NULL|Ap|0|18|27|34|40|2|3|4|0|0|0|21|27|32|0|0.5|2|-1.28|-1.28|-1.28|Siltyclayloam|85|100 </w:t>
      </w:r>
      <w:r>
        <w:lastRenderedPageBreak/>
        <w:t>2|T9981Fld4|2525730|31.514|16663992|Savage|17|Yes|NULL|Ap|0|18|27|32|40|2|3|4|0|0|0|21|26|32|0|1|2|-1.28|-1.28|-1.28|Siltyclayloam|85|100 2|T9981Fld4|2525745|62.205|16663921|Shambo|75|Yes|NULL|Ap|0|15|18|22|27|2|3.5|5|0|0.5|1|14|22|32|0|0.5|2|-1.28|-0.53|0.21|Loam|75|100 2|T9981Fld4|2525746|63.55|16663927|Shambo|78|Yes|NULL|Ap|0|15|18|22|27|2|3.5|5|0|0|0|15|22|32|0|0.5|2|-1.28|-1.28|-1.28|Loam|78|100 2|T9981Fld4|2525754|23.138|16663602|Harriet|75|Yes|occasionallyflooded|Btn|5|46|35|37|50|1|2|3|13|19|25|23|30|46|4|10|16|15.19|21.11|26.26|Clayloam|75|100 2|T9981Fld4|2525754|23.138|16663602|Harriet|75|Yes|occasionallyflooded|E|0|5|12|22|27|3|4.5|6|0|0|0|13|24|34|0|1|2|-1.28|-1.28|-1.28|Loam|75|100 2|T9981Fld4|2525769|103.909|16663985|Belfield|48|Yes|NULL|Ap|0|18|18|23|27|2|4|6|0|0|1|14|24|34|0.1|1|2|-1.28|-1.28|0.21|Siltloam|88|100 2|T9981Fld4|2525769|103.909|16663987|Daglum|40|Yes|NULL|Ap|0|18|27|32|40|2|3|4|0|0|1|20|28|40|0.1|1|2|-1.28|-1.28|0.21|Clayloam|88|100 2|T9981Fld4|2755639|0.443|16663554|Savage|62|Yes|NULL|Ap|0|18|27|33|40|1|2|3|0|0|0|18|27|38|0|0|0|-1.28|-1.28|-1.28|Siltyclayloam|80|100 2|T9981Fld4|2755639|0.443|16663555|Grail|18|Yes|NULL|A|13|25|27|31|35|4|5|6|0|0|0|24|32|40|0|1|2|-1.28|-1.28|-1.28|Siltyclayloam|80|100 2|T9981Fld4|2755639|0.443|16663555|Grail|18|Yes|NULL|Ap|0|13|27|31|35|4|5|6|0|0|0|24|32|40|0|1|2|-1.28|-1.28|-1.28|Siltyclayloam|80|100 2|T9981Fld4|2755643|9.641|16663957|Flasher|30|Yes|NULL|A|0|13|8|7|10|0.5|1.5|2.25|0|0|0|3|8|12|0|1|2|-1.28|-1.28|-1.28|Loamyfinesand|88|100 2|T9981Fld4|2755643|9.641|16663957|Flasher|30|Yes|NULL|AC|13|25|8|5|10|0.25|1|1.5|0|0|0|1|6|10|0|1|2|-1.28|-1.28|-1.28|Loamyfinesand|88|100 2|T9981Fld4|2755643|9.641|16663958|Vebar|40|Yes|NULL|A|0|15|10|14|18|1.5|2|3|0|0|0|9|15|20|0|0.4|2|-1.28|-1.28|-1.28|Finesandyloam|88|100 2|T9981Fld4|2755643|9.641|16663959|Tally|18|Yes|NULL|A|0|15|10|14|18|1.5|2.5|3.5|0|0|0|9|13|16|0|0.1|2|-1.28|-1.28|-1.28|Finesandyloam|88|100 2|T9981Fld4|2755648|11.382|16663766|Reeder|58|Yes|NULL|Ap|0|20|18|23|27|1|2|3|0|0|0|13|20|28|0|0|0|-1.28|-1.28|-1.28|Loam|78|100 2|T9981Fld4|2755648|11.382|16663767|Janesburg|20|Yes|NULL|Ap|0|20|18|22|27|2|3|4|0|0|1|15|21|30|0|0|1|-1.28|-1.28|0.21|Siltloam|78|100</w:t>
      </w:r>
    </w:p>
    <w:p w:rsidR="0070689A" w:rsidRDefault="0009254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2533501"/>
        <w:rPr>
          <w:rFonts w:eastAsia="Times New Roman"/>
        </w:rPr>
      </w:pPr>
      <w:bookmarkStart w:id="188" w:name="_Toc16234007"/>
      <w:r>
        <w:rPr>
          <w:rFonts w:eastAsia="Times New Roman"/>
        </w:rPr>
        <w:t>Agg8 Table</w:t>
      </w:r>
      <w:bookmarkEnd w:id="188"/>
    </w:p>
    <w:p w:rsidR="0070689A" w:rsidRDefault="0009254F">
      <w:pPr>
        <w:pStyle w:val="HTMLPreformatted"/>
        <w:divId w:val="152533501"/>
        <w:rPr>
          <w:rStyle w:val="HTMLCode"/>
        </w:rPr>
      </w:pPr>
      <w:r>
        <w:rPr>
          <w:rStyle w:val="HTMLCode"/>
        </w:rPr>
        <w:t>CREATE TABLE #agg8</w:t>
      </w:r>
    </w:p>
    <w:p w:rsidR="0070689A" w:rsidRDefault="0009254F">
      <w:pPr>
        <w:pStyle w:val="HTMLPreformatted"/>
        <w:divId w:val="152533501"/>
        <w:rPr>
          <w:rStyle w:val="HTMLCode"/>
        </w:rPr>
      </w:pPr>
      <w:r>
        <w:rPr>
          <w:rStyle w:val="HTMLCode"/>
        </w:rPr>
        <w:t xml:space="preserve">( </w:t>
      </w:r>
      <w:proofErr w:type="spellStart"/>
      <w:r>
        <w:rPr>
          <w:rStyle w:val="HTMLCode"/>
        </w:rPr>
        <w:t>aoiid</w:t>
      </w:r>
      <w:proofErr w:type="spellEnd"/>
      <w:r>
        <w:rPr>
          <w:rStyle w:val="HTMLCode"/>
        </w:rPr>
        <w:t xml:space="preserve"> INT,</w:t>
      </w:r>
    </w:p>
    <w:p w:rsidR="0070689A" w:rsidRDefault="0009254F">
      <w:pPr>
        <w:pStyle w:val="HTMLPreformatted"/>
        <w:divId w:val="152533501"/>
        <w:rPr>
          <w:rStyle w:val="HTMLCode"/>
        </w:rPr>
      </w:pPr>
      <w:proofErr w:type="spellStart"/>
      <w:r>
        <w:rPr>
          <w:rStyle w:val="HTMLCode"/>
        </w:rPr>
        <w:t>landunit</w:t>
      </w:r>
      <w:proofErr w:type="spellEnd"/>
      <w:r>
        <w:rPr>
          <w:rStyle w:val="HTMLCode"/>
        </w:rPr>
        <w:t xml:space="preserve"> CHAR(20),  </w:t>
      </w:r>
    </w:p>
    <w:p w:rsidR="0070689A" w:rsidRDefault="0009254F">
      <w:pPr>
        <w:pStyle w:val="HTMLPreformatted"/>
        <w:divId w:val="152533501"/>
        <w:rPr>
          <w:rStyle w:val="HTMLCode"/>
        </w:rPr>
      </w:pPr>
      <w:proofErr w:type="spellStart"/>
      <w:r>
        <w:rPr>
          <w:rStyle w:val="HTMLCode"/>
        </w:rPr>
        <w:t>landunit_acres</w:t>
      </w:r>
      <w:proofErr w:type="spellEnd"/>
      <w:r>
        <w:rPr>
          <w:rStyle w:val="HTMLCode"/>
        </w:rPr>
        <w:t xml:space="preserve"> FLOAT,</w:t>
      </w:r>
    </w:p>
    <w:p w:rsidR="0070689A" w:rsidRDefault="0009254F">
      <w:pPr>
        <w:pStyle w:val="HTMLPreformatted"/>
        <w:divId w:val="152533501"/>
        <w:rPr>
          <w:rStyle w:val="HTMLCode"/>
        </w:rPr>
      </w:pPr>
      <w:proofErr w:type="spellStart"/>
      <w:r>
        <w:rPr>
          <w:rStyle w:val="HTMLCode"/>
        </w:rPr>
        <w:t>LU_AGG_Weighted_Average_L</w:t>
      </w:r>
      <w:proofErr w:type="spellEnd"/>
      <w:r>
        <w:rPr>
          <w:rStyle w:val="HTMLCode"/>
        </w:rPr>
        <w:t xml:space="preserve"> FLOAT, </w:t>
      </w:r>
    </w:p>
    <w:p w:rsidR="0070689A" w:rsidRDefault="0009254F">
      <w:pPr>
        <w:pStyle w:val="HTMLPreformatted"/>
        <w:divId w:val="152533501"/>
        <w:rPr>
          <w:rStyle w:val="HTMLCode"/>
        </w:rPr>
      </w:pPr>
      <w:proofErr w:type="spellStart"/>
      <w:r>
        <w:rPr>
          <w:rStyle w:val="HTMLCode"/>
        </w:rPr>
        <w:t>LU_AGG_Weighted_Average_R</w:t>
      </w:r>
      <w:proofErr w:type="spellEnd"/>
      <w:r>
        <w:rPr>
          <w:rStyle w:val="HTMLCode"/>
        </w:rPr>
        <w:t xml:space="preserve"> FLOAT, </w:t>
      </w:r>
    </w:p>
    <w:p w:rsidR="0070689A" w:rsidRDefault="0009254F">
      <w:pPr>
        <w:pStyle w:val="HTMLPreformatted"/>
        <w:divId w:val="152533501"/>
        <w:rPr>
          <w:rStyle w:val="HTMLCode"/>
        </w:rPr>
      </w:pPr>
      <w:proofErr w:type="spellStart"/>
      <w:r>
        <w:rPr>
          <w:rStyle w:val="HTMLCode"/>
        </w:rPr>
        <w:t>LU_AGG_Weighted_Average_H</w:t>
      </w:r>
      <w:proofErr w:type="spellEnd"/>
      <w:r>
        <w:rPr>
          <w:rStyle w:val="HTMLCode"/>
        </w:rPr>
        <w:t xml:space="preserve"> FLOAT</w:t>
      </w:r>
    </w:p>
    <w:p w:rsidR="0070689A" w:rsidRDefault="0009254F">
      <w:pPr>
        <w:pStyle w:val="HTMLPreformatted"/>
        <w:divId w:val="152533501"/>
        <w:rPr>
          <w:rStyle w:val="HTMLCode"/>
        </w:rPr>
      </w:pPr>
      <w:r>
        <w:rPr>
          <w:rStyle w:val="HTMLCode"/>
        </w:rPr>
        <w:t>)</w:t>
      </w:r>
    </w:p>
    <w:p w:rsidR="0070689A" w:rsidRDefault="0009254F">
      <w:pPr>
        <w:pStyle w:val="HTMLPreformatted"/>
        <w:divId w:val="152533501"/>
        <w:rPr>
          <w:rStyle w:val="HTMLCode"/>
        </w:rPr>
      </w:pPr>
      <w:r>
        <w:rPr>
          <w:rStyle w:val="HTMLCode"/>
        </w:rPr>
        <w:t>;</w:t>
      </w:r>
    </w:p>
    <w:p w:rsidR="0070689A" w:rsidRDefault="0070689A">
      <w:pPr>
        <w:pStyle w:val="HTMLPreformatted"/>
        <w:divId w:val="152533501"/>
        <w:rPr>
          <w:rStyle w:val="HTMLCode"/>
        </w:rPr>
      </w:pPr>
    </w:p>
    <w:p w:rsidR="0070689A" w:rsidRDefault="0009254F">
      <w:pPr>
        <w:pStyle w:val="HTMLPreformatted"/>
        <w:divId w:val="152533501"/>
        <w:rPr>
          <w:rStyle w:val="HTMLCode"/>
        </w:rPr>
      </w:pPr>
      <w:r>
        <w:rPr>
          <w:rStyle w:val="HTMLCode"/>
        </w:rPr>
        <w:t>INSERT INTO #agg8</w:t>
      </w:r>
    </w:p>
    <w:p w:rsidR="0070689A" w:rsidRDefault="0009254F">
      <w:pPr>
        <w:pStyle w:val="HTMLPreformatted"/>
        <w:divId w:val="152533501"/>
        <w:rPr>
          <w:rStyle w:val="HTMLCode"/>
        </w:rPr>
      </w:pPr>
      <w:r>
        <w:rPr>
          <w:rStyle w:val="HTMLCode"/>
        </w:rPr>
        <w:t xml:space="preserve">SELECT DISTINCT </w:t>
      </w:r>
    </w:p>
    <w:p w:rsidR="0070689A" w:rsidRDefault="0009254F">
      <w:pPr>
        <w:pStyle w:val="HTMLPreformatted"/>
        <w:divId w:val="152533501"/>
        <w:rPr>
          <w:rStyle w:val="HTMLCode"/>
        </w:rPr>
      </w:pPr>
      <w:r>
        <w:rPr>
          <w:rStyle w:val="HTMLCode"/>
        </w:rPr>
        <w:t xml:space="preserve"> </w:t>
      </w:r>
      <w:proofErr w:type="spellStart"/>
      <w:r>
        <w:rPr>
          <w:rStyle w:val="HTMLCode"/>
        </w:rPr>
        <w:t>aoiid</w:t>
      </w:r>
      <w:proofErr w:type="spellEnd"/>
      <w:r>
        <w:rPr>
          <w:rStyle w:val="HTMLCode"/>
        </w:rPr>
        <w:t xml:space="preserve"> ,</w:t>
      </w:r>
    </w:p>
    <w:p w:rsidR="0070689A" w:rsidRDefault="0009254F">
      <w:pPr>
        <w:pStyle w:val="HTMLPreformatted"/>
        <w:divId w:val="152533501"/>
        <w:rPr>
          <w:rStyle w:val="HTMLCode"/>
        </w:rPr>
      </w:pPr>
      <w:r>
        <w:rPr>
          <w:rStyle w:val="HTMLCode"/>
        </w:rPr>
        <w:lastRenderedPageBreak/>
        <w:t xml:space="preserve"> </w:t>
      </w:r>
      <w:proofErr w:type="spellStart"/>
      <w:r>
        <w:rPr>
          <w:rStyle w:val="HTMLCode"/>
        </w:rPr>
        <w:t>landunit</w:t>
      </w:r>
      <w:proofErr w:type="spellEnd"/>
      <w:r>
        <w:rPr>
          <w:rStyle w:val="HTMLCode"/>
        </w:rPr>
        <w:t xml:space="preserve">,  </w:t>
      </w:r>
    </w:p>
    <w:p w:rsidR="0070689A" w:rsidRDefault="0009254F">
      <w:pPr>
        <w:pStyle w:val="HTMLPreformatted"/>
        <w:divId w:val="152533501"/>
        <w:rPr>
          <w:rStyle w:val="HTMLCode"/>
        </w:rPr>
      </w:pPr>
      <w:r>
        <w:rPr>
          <w:rStyle w:val="HTMLCode"/>
        </w:rPr>
        <w:t xml:space="preserve"> </w:t>
      </w:r>
      <w:proofErr w:type="spellStart"/>
      <w:r>
        <w:rPr>
          <w:rStyle w:val="HTMLCode"/>
        </w:rPr>
        <w:t>landunit_acres</w:t>
      </w:r>
      <w:proofErr w:type="spellEnd"/>
      <w:r>
        <w:rPr>
          <w:rStyle w:val="HTMLCode"/>
        </w:rPr>
        <w:t>,</w:t>
      </w:r>
    </w:p>
    <w:p w:rsidR="0070689A" w:rsidRDefault="0009254F">
      <w:pPr>
        <w:pStyle w:val="HTMLPreformatted"/>
        <w:divId w:val="152533501"/>
        <w:rPr>
          <w:rStyle w:val="HTMLCode"/>
        </w:rPr>
      </w:pPr>
      <w:r>
        <w:rPr>
          <w:rStyle w:val="HTMLCode"/>
        </w:rPr>
        <w:t xml:space="preserve"> FORMAT (SUM ((</w:t>
      </w:r>
      <w:proofErr w:type="spellStart"/>
      <w:r>
        <w:rPr>
          <w:rStyle w:val="HTMLCode"/>
        </w:rPr>
        <w:t>mapunit_acres</w:t>
      </w:r>
      <w:proofErr w:type="spellEnd"/>
      <w:r>
        <w:rPr>
          <w:rStyle w:val="HTMLCode"/>
        </w:rPr>
        <w:t>/</w:t>
      </w:r>
      <w:proofErr w:type="spellStart"/>
      <w:r>
        <w:rPr>
          <w:rStyle w:val="HTMLCode"/>
        </w:rPr>
        <w:t>landunit_acres</w:t>
      </w:r>
      <w:proofErr w:type="spellEnd"/>
      <w:r>
        <w:rPr>
          <w:rStyle w:val="HTMLCode"/>
        </w:rPr>
        <w:t xml:space="preserve">)*MU_SUM_AGG_L) over(partition by </w:t>
      </w:r>
      <w:proofErr w:type="spellStart"/>
      <w:r>
        <w:rPr>
          <w:rStyle w:val="HTMLCode"/>
        </w:rPr>
        <w:t>aoiid</w:t>
      </w:r>
      <w:proofErr w:type="spellEnd"/>
      <w:r>
        <w:rPr>
          <w:rStyle w:val="HTMLCode"/>
        </w:rPr>
        <w:t xml:space="preserve">)  , '#,###,##0.00') AS </w:t>
      </w:r>
      <w:proofErr w:type="spellStart"/>
      <w:r>
        <w:rPr>
          <w:rStyle w:val="HTMLCode"/>
        </w:rPr>
        <w:t>LU_AGG_Weighted_Average_L</w:t>
      </w:r>
      <w:proofErr w:type="spellEnd"/>
      <w:r>
        <w:rPr>
          <w:rStyle w:val="HTMLCode"/>
        </w:rPr>
        <w:t xml:space="preserve">, </w:t>
      </w:r>
    </w:p>
    <w:p w:rsidR="0070689A" w:rsidRDefault="0009254F">
      <w:pPr>
        <w:pStyle w:val="HTMLPreformatted"/>
        <w:divId w:val="152533501"/>
        <w:rPr>
          <w:rStyle w:val="HTMLCode"/>
        </w:rPr>
      </w:pPr>
      <w:r>
        <w:rPr>
          <w:rStyle w:val="HTMLCode"/>
        </w:rPr>
        <w:t xml:space="preserve"> FORMAT (SUM ((</w:t>
      </w:r>
      <w:proofErr w:type="spellStart"/>
      <w:r>
        <w:rPr>
          <w:rStyle w:val="HTMLCode"/>
        </w:rPr>
        <w:t>mapunit_acres</w:t>
      </w:r>
      <w:proofErr w:type="spellEnd"/>
      <w:r>
        <w:rPr>
          <w:rStyle w:val="HTMLCode"/>
        </w:rPr>
        <w:t>/</w:t>
      </w:r>
      <w:proofErr w:type="spellStart"/>
      <w:r>
        <w:rPr>
          <w:rStyle w:val="HTMLCode"/>
        </w:rPr>
        <w:t>landunit_acres</w:t>
      </w:r>
      <w:proofErr w:type="spellEnd"/>
      <w:r>
        <w:rPr>
          <w:rStyle w:val="HTMLCode"/>
        </w:rPr>
        <w:t xml:space="preserve">)*MU_SUM_AGG_R) over(partition by </w:t>
      </w:r>
      <w:proofErr w:type="spellStart"/>
      <w:r>
        <w:rPr>
          <w:rStyle w:val="HTMLCode"/>
        </w:rPr>
        <w:t>aoiid</w:t>
      </w:r>
      <w:proofErr w:type="spellEnd"/>
      <w:r>
        <w:rPr>
          <w:rStyle w:val="HTMLCode"/>
        </w:rPr>
        <w:t xml:space="preserve">)  , '#,###,##0.00') AS </w:t>
      </w:r>
      <w:proofErr w:type="spellStart"/>
      <w:r>
        <w:rPr>
          <w:rStyle w:val="HTMLCode"/>
        </w:rPr>
        <w:t>LU_AGG_Weighted_Average_R</w:t>
      </w:r>
      <w:proofErr w:type="spellEnd"/>
      <w:r>
        <w:rPr>
          <w:rStyle w:val="HTMLCode"/>
        </w:rPr>
        <w:t>,</w:t>
      </w:r>
    </w:p>
    <w:p w:rsidR="0070689A" w:rsidRDefault="0009254F">
      <w:pPr>
        <w:pStyle w:val="HTMLPreformatted"/>
        <w:divId w:val="152533501"/>
        <w:rPr>
          <w:rStyle w:val="HTMLCode"/>
        </w:rPr>
      </w:pPr>
      <w:r>
        <w:rPr>
          <w:rStyle w:val="HTMLCode"/>
        </w:rPr>
        <w:t xml:space="preserve"> FORMAT (SUM ((</w:t>
      </w:r>
      <w:proofErr w:type="spellStart"/>
      <w:r>
        <w:rPr>
          <w:rStyle w:val="HTMLCode"/>
        </w:rPr>
        <w:t>mapunit_acres</w:t>
      </w:r>
      <w:proofErr w:type="spellEnd"/>
      <w:r>
        <w:rPr>
          <w:rStyle w:val="HTMLCode"/>
        </w:rPr>
        <w:t>/</w:t>
      </w:r>
      <w:proofErr w:type="spellStart"/>
      <w:r>
        <w:rPr>
          <w:rStyle w:val="HTMLCode"/>
        </w:rPr>
        <w:t>landunit_acres</w:t>
      </w:r>
      <w:proofErr w:type="spellEnd"/>
      <w:r>
        <w:rPr>
          <w:rStyle w:val="HTMLCode"/>
        </w:rPr>
        <w:t xml:space="preserve">)*MU_SUM_AGG_H) over(partition by </w:t>
      </w:r>
      <w:proofErr w:type="spellStart"/>
      <w:r>
        <w:rPr>
          <w:rStyle w:val="HTMLCode"/>
        </w:rPr>
        <w:t>aoiid</w:t>
      </w:r>
      <w:proofErr w:type="spellEnd"/>
      <w:r>
        <w:rPr>
          <w:rStyle w:val="HTMLCode"/>
        </w:rPr>
        <w:t xml:space="preserve">)  , '#,###,##0.00') AS </w:t>
      </w:r>
      <w:proofErr w:type="spellStart"/>
      <w:r>
        <w:rPr>
          <w:rStyle w:val="HTMLCode"/>
        </w:rPr>
        <w:t>LU_AGG_Weighted_Average_H</w:t>
      </w:r>
      <w:proofErr w:type="spellEnd"/>
    </w:p>
    <w:p w:rsidR="0070689A" w:rsidRDefault="0009254F">
      <w:pPr>
        <w:pStyle w:val="HTMLPreformatted"/>
        <w:divId w:val="152533501"/>
        <w:rPr>
          <w:rStyle w:val="HTMLCode"/>
        </w:rPr>
      </w:pPr>
      <w:r>
        <w:rPr>
          <w:rStyle w:val="HTMLCode"/>
        </w:rPr>
        <w:t>FROM #agg7a</w:t>
      </w:r>
    </w:p>
    <w:p w:rsidR="0070689A" w:rsidRDefault="0009254F">
      <w:pPr>
        <w:pStyle w:val="HTMLPreformatted"/>
        <w:divId w:val="152533501"/>
      </w:pPr>
      <w:r>
        <w:rPr>
          <w:rStyle w:val="HTMLCode"/>
        </w:rPr>
        <w:t xml:space="preserve">GROUP BY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mapunit_acres</w:t>
      </w:r>
      <w:proofErr w:type="spellEnd"/>
      <w:r>
        <w:rPr>
          <w:rStyle w:val="HTMLCode"/>
        </w:rPr>
        <w:t xml:space="preserve">, </w:t>
      </w:r>
      <w:proofErr w:type="spellStart"/>
      <w:r>
        <w:rPr>
          <w:rStyle w:val="HTMLCode"/>
        </w:rPr>
        <w:t>landunit_acres</w:t>
      </w:r>
      <w:proofErr w:type="spellEnd"/>
      <w:r>
        <w:rPr>
          <w:rStyle w:val="HTMLCode"/>
        </w:rPr>
        <w:t>, MU_SUM_AGG_L, MU_SUM_AGG_R, MU_SUM_AGG_H;</w:t>
      </w:r>
    </w:p>
    <w:p w:rsidR="0070689A" w:rsidRDefault="0009254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2533501"/>
      </w:pPr>
      <w:r>
        <w:t>aoiid|landunit|mukey|mapunit_acres|cokey|compname|comppct_r|majcompflag|localphase|hzname|hzdept_r|hzdepb_r|claytotall|claytotalr|claytotalh|oml|omr|omh|sar_l|sar_r|sar_h|cec7_l|cec7_r|cec7_h|ec_l|ec_r|ec_h|esp_l|esp_r|esp_h|tcl|major_mu_pct_sum|mu_pct_sum 1|T9981Fld3|354627|0.426|16464494|Daglum|25|Yes|NULL|H1|0|18|18|22|26|2|3|4|0|3|5|10|15|20|0|0|0|-1.28|3.07|5.76|Loam|90|100 1|T9981Fld3|354627|0.426|16464495|Farnuf|65|Yes|NULL|H1|0|20|20|23.5|27|2|3|4|0|0|0|15|17.5|20|0|0|0|-1.28|-1.28|-1.28|Loam|90|100 1|T9981Fld3|354648|0.287|16464607|Amor|25|Yes|NULL|H1|0|20|15|20|25|3|4.5|6|0|0|0|15|17.5|20|0|0|0|-1.28|-1.28|-1.28|Loam|85|100 1|T9981Fld3|354648|0.287|16464612|Reeder|60|Yes|NULL|H1|0|13|10|18.5|27|3|4|5|0|1|1|20|25|30|0|0|0|-1.28|0.21|0.21|Loam|85|100 1|T9981Fld3|354648|0.287|16464612|Reeder|60|Yes|NULL|H2|13|48|18|28|35|1|2|3|0|3|5|15|22.5|30|0|0|0|-1.28|3.07|5.76|Clayloam|85|100 1|T9981Fld3|2494708|1.729|16663930|Amor|49|Yes|NULL|Ap|0|13|18|22|27|2|3|4|0|0|0|15|19|23|0|1|2|-1.28|-1.28|-1.28|Loam|81|100 1|T9981Fld3|2494708|1.729|16663930|Amor|49|Yes|NULL|Bw1|13|23|18|22|30|1|2|3|0|0|0|15|19|25|0|1|2|-1.28|-1.28|-1.28|Loam|81|100 1|T9981Fld3|2494708|1.729|16663931|Cabba|32|Yes|NULL|Ap|0|13|14|19|27|1|2|3|0|0|0|12|15|19|0|1|2|-1.28|-1.28|-1.28|Loam|81|100 1|T9981Fld3|2494708|1.729|16663931|Cabba|32|Yes|NULL|Bk|13|38|15|22|35|0.5|0.8|1|0|0|0|8|15|25|0|1|2|-1.28|-1.28|-1.28|Loam|81|100 1|T9981Fld3|2525720|56.699|16663899|Daglum|33|Yes|NULL|A|0|7|18|23|27|4|5.5|7|0|0|1|18|27|36|0|1|2|-1.28|-1.28|0.21|Siltloam|88|100 1|T9981Fld3|2525720|56.699|16663899|Daglum|33|Yes|NULL|Btn|12|46|30|38|50|1.5|2|3|5|10|15|21|30|44|0|1|2|5.76|11.89|17.26|Siltyclayloam|88|100 1|T9981Fld3|2525720|56.699|16663899|Daglum|33|Yes|NULL|E|7|12|18|20|27|2.5|3.5|4.5|0|1|2|15|21|31|0|0.5|1|-1.28|0.21|1.66|Siltloam|88|100 1|T9981Fld3|2525720|56.699|16663903|Rhoades|55|Yes|NULL|Btn|8|20|35|38|50|0.5|1.25|2|5|12|20|22|28|42|0|2|4|5.76|14.12|22.02|Clayloam|88|100 1|T9981Fld3|2525720|56.699|16663903|Rhoades|55|Yes|NULL|E|0|8|18|24|27|3|4|5|0|4|10|16|25|32|0|1|2|-1.28|4.43|11.89|Loam|88|100 1|T9981Fld3|2525732|1.35|16663796|Ekalaka|55|Yes|NULL|Ap|0|15|10|14|18|1|1.5|2|0|1|2|8|13|18|0|1|2|-1.28|0.21|1.66|Finesandyloam|72|100 1|T9981Fld3|2525732|1.35|16663797|Yegen|17|Yes|NULL|Ap|0|15|10|15|20|2|3|4|0|0|0|10|17|24|0|0|0|-1.28|-1.28|-1.28|Finesandyloam|72|100 1|T9981Fld3|2525733|0.129|16663951|Vebar|50|Yes|NULL|Ap|0|15|10|14|18|1.5|2|2.5|0|0|0|9|15|</w:t>
      </w:r>
      <w:r>
        <w:lastRenderedPageBreak/>
        <w:t>20|0|0.4|2|-1.28|-1.28|-1.28|Finesandyloam|75|100 1|T9981Fld3|2525733|0.129|16663952|Cohagen|25|Yes|NULL|Ap|0|15|10|14|18|0.5|1|2|0|0|0|9|12|15|0|1|2|-1.28|-1.28|-1.28|Finesandyloam|75|100 1|T9981Fld3|2525739|28.479|16663915|Parshall|20|Yes|NULL|Ap|0|15|10|14|18|2|3.5|4|0|0|0|9|13|16|0|0.2|2|-1.28|-1.28|-1.28|Finesandyloam|78|100 1|T9981Fld3|2525739|28.479|16663917|Vebar|58|Yes|NULL|Ap|0|15|10|14|18|1.5|2|2.5|0|0|0|9|12|16|0|0.4|2|-1.28|-1.28|-1.28|Finesandyloam|78|100 1|T9981Fld3|2525745|4.983|16663921|Shambo|75|Yes|NULL|Ap|0|15|18|22|27|2|3.5|5|0|0.5|1|14|22|32|0|0.5|2|-1.28|-0.53|0.21|Loam|75|100 1|T9981Fld3|2525746|16.106|16663927|Shambo|78|Yes|NULL|Ap|0|15|18|22|27|2|3.5|5|0|0|0|15|22|32|0|0.5|2|-1.28|-1.28|-1.28|Loam|78|100 1|T9981Fld3|2525754|12.638|16663602|Harriet|75|Yes|occasionallyflooded|Btn|5|46|35|37|50|1|2|3|13|19|25|23|30|46|4|10|16|15.19|21.11|26.26|Clayloam|75|100 1|T9981Fld3|2525754|12.638|16663602|Harriet|75|Yes|occasionallyflooded|E|0|5|12|22|27|3|4.5|6|0|0|0|13|24|34|0|1|2|-1.28|-1.28|-1.28|Loam|75|100 1|T9981Fld3|2525764|17.691|16663611|Regan|55|Yes|saline,occasionallyflooded|Az|0|23|18|25|27|2|4|6|0|0|0|15|23|29|5|8|16|-1.28|-1.28|-1.28|Siltloam|55|100 1|T9981Fld3|2525769|181.356|16663985|Belfield|48|Yes|NULL|Ap|0|18|18|23|27|2|4|6|0|0|1|14|24|34|0.1|1|2|-1.28|-1.28|0.21|Siltloam|88|100 1|T9981Fld3|2525769|181.356|16663987|Daglum|40|Yes|NULL|Ap|0|18|27|32|40|2|3|4|0|0|1|20|28|40|0.1|1|2|-1.28|-1.28|0.21|Clayloam|88|100 1|T9981Fld3|2755648|2.449|16663766|Reeder|58|Yes|NULL|Ap|0|20|18|23|27|1|2|3|0|0|0|13|20|28|0|0|0|-1.28|-1.28|-1.28|Loam|78|100 1|T9981Fld3|2755648|2.449|16663767|Janesburg|20|Yes|NULL|Ap|0|20|18|22|27|2|3|4|0|0|1|15|21|30|0|0|1|-1.28|-1.28|0.21|Siltloam|78|100 1|T9981Fld3|2755654|4.599|16663846|Reeder|60|Yes|NULL|Ap|0|20|18|23|27|1|2|3|0|0|0|13|20|28|0|0|0|-1.28|-1.28|-1.28|Loam|85|100 1|T9981Fld3|2755654|4.599|16663847|Amor|25|Yes|NULL|Ap|0|20|15|20|25|2|3|4|0|0|0|13|20|28|0|0|0|-1.28|-1.28|-1.28|Loam|85|100 2|T9981Fld4|2525720|8.623|16663899|Daglum|33|Yes|NULL|A|0|7|18|23|27|4|5.5|7|0|0|1|18|27|36|0|1|2|-1.28|-1.28|0.21|Siltloam|88|100 2|T9981Fld4|2525720|8.623|16663899|Daglum|33|Yes|NULL|Btn|12|46|30|38|50|1.5|2|3|5|10|15|21|30|44|0|1|2|5.76|11.89|17.26|Siltyclayloam|88|100 2|T9981Fld4|2525720|8.623|16663899|Daglum|33|Yes|NULL|E|7|12|18|20|27|2.5|3.5|4.5|0|1|2|15|21|31|0|0.5|1|-1.28|0.21|1.66|Siltloam|88|100 2|T9981Fld4|2525720|8.623|16663903|Rhoades|55|Yes|NULL|Btn|8|20|35|38|50|0.5|1.25|2|5|12|20|22|28|42|0|2|4|5.76|14.12|22.02|Clayloam|88|100 2|T9981Fld4|2525720|8.623|16663903|Rhoades|55|Yes|NULL|E|0|8|18|24|27|3|4|5|0|4|10|16|25|32|0|1|2|-1.28|4.43|11.89|Loam|88|100 2|T9981Fld4|2525724|0.458|16664017|Savage|30|Yes|NULL|Ap|0|15|27|32|38|2|3|4|0|0.2|1|20|28|38|0|1|2|-1.28|-0.97|0.21|Clayloam|85|100 2|T9981Fld4|2525724|0.458|16664018|Daglum|20|Yes|NULL|Ap|0|15|27|32|40|2|3|4|0|0|1|20|28|40|0|1|2|-1.28|-1.28|0.21|Clayloam|85|100 2|T9981Fld4|2525724|0.458|16664022|Belfield|35|Yes|NULL|Ap|0|15|18|25|27|2|3|4|0|0.2|1|14|24|30|0|1|2|-1.28|-0.97|0.21|Siltloam|85|100 2|T9981Fld4|2525730|31.514|16663991|Regent|68|Yes|NULL|Ap|0|18|27|34|40|2|3|4|0|0|0|21|27|</w:t>
      </w:r>
      <w:r>
        <w:lastRenderedPageBreak/>
        <w:t>32|0|0.5|2|-1.28|-1.28|-1.28|Siltyclayloam|85|100 2|T9981Fld4|2525730|31.514|16663992|Savage|17|Yes|NULL|Ap|0|18|27|32|40|2|3|4|0|0|0|21|26|32|0|1|2|-1.28|-1.28|-1.28|Siltyclayloam|85|100 2|T9981Fld4|2525745|62.205|16663921|Shambo|75|Yes|NULL|Ap|0|15|18|22|27|2|3.5|5|0|0.5|1|14|22|32|0|0.5|2|-1.28|-0.53|0.21|Loam|75|100 2|T9981Fld4|2525746|63.55|16663927|Shambo|78|Yes|NULL|Ap|0|15|18|22|27|2|3.5|5|0|0|0|15|22|32|0|0.5|2|-1.28|-1.28|-1.28|Loam|78|100 2|T9981Fld4|2525754|23.138|16663602|Harriet|75|Yes|occasionallyflooded|Btn|5|46|35|37|50|1|2|3|13|19|25|23|30|46|4|10|16|15.19|21.11|26.26|Clayloam|75|100 2|T9981Fld4|2525754|23.138|16663602|Harriet|75|Yes|occasionallyflooded|E|0|5|12|22|27|3|4.5|6|0|0|0|13|24|34|0|1|2|-1.28|-1.28|-1.28|Loam|75|100 2|T9981Fld4|2525769|103.909|16663985|Belfield|48|Yes|NULL|Ap|0|18|18|23|27|2|4|6|0|0|1|14|24|34|0.1|1|2|-1.28|-1.28|0.21|Siltloam|88|100 2|T9981Fld4|2525769|103.909|16663987|Daglum|40|Yes|NULL|Ap|0|18|27|32|40|2|3|4|0|0|1|20|28|40|0.1|1|2|-1.28|-1.28|0.21|Clayloam|88|100 2|T9981Fld4|2755639|0.443|16663554|Savage|62|Yes|NULL|Ap|0|18|27|33|40|1|2|3|0|0|0|18|27|38|0|0|0|-1.28|-1.28|-1.28|Siltyclayloam|80|100 2|T9981Fld4|2755639|0.443|16663555|Grail|18|Yes|NULL|A|13|25|27|31|35|4|5|6|0|0|0|24|32|40|0|1|2|-1.28|-1.28|-1.28|Siltyclayloam|80|100 2|T9981Fld4|2755639|0.443|16663555|Grail|18|Yes|NULL|Ap|0|13|27|31|35|4|5|6|0|0|0|24|32|40|0|1|2|-1.28|-1.28|-1.28|Siltyclayloam|80|100 2|T9981Fld4|2755643|9.641|16663957|Flasher|30|Yes|NULL|A|0|13|8|7|10|0.5|1.5|2.25|0|0|0|3|8|12|0|1|2|-1.28|-1.28|-1.28|Loamyfinesand|88|100 2|T9981Fld4|2755643|9.641|16663957|Flasher|30|Yes|NULL|AC|13|25|8|5|10|0.25|1|1.5|0|0|0|1|6|10|0|1|2|-1.28|-1.28|-1.28|Loamyfinesand|88|100 2|T9981Fld4|2755643|9.641|16663958|Vebar|40|Yes|NULL|A|0|15|10|14|18|1.5|2|3|0|0|0|9|15|20|0|0.4|2|-1.28|-1.28|-1.28|Finesandyloam|88|100 2|T9981Fld4|2755643|9.641|16663959|Tally|18|Yes|NULL|A|0|15|10|14|18|1.5|2.5|3.5|0|0|0|9|13|16|0|0.1|2|-1.28|-1.28|-1.28|Finesandyloam|88|100 2|T9981Fld4|2755648|11.382|16663766|Reeder|58|Yes|NULL|Ap|0|20|18|23|27|1|2|3|0|0|0|13|20|28|0|0|0|-1.28|-1.28|-1.28|Loam|78|100 2|T9981Fld4|2755648|11.382|16663767|Janesburg|20|Yes|NULL|Ap|0|20|18|22|27|2|3|4|0|0|1|15|21|30|0|0|1|-1.28|-1.28|0.21|Siltloam|78|100</w:t>
      </w:r>
    </w:p>
    <w:p w:rsidR="0070689A" w:rsidRDefault="0009254F">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44857172"/>
        <w:rPr>
          <w:rFonts w:eastAsia="Times New Roman"/>
        </w:rPr>
      </w:pPr>
      <w:bookmarkStart w:id="189" w:name="_Toc16234008"/>
      <w:r>
        <w:rPr>
          <w:rFonts w:eastAsia="Times New Roman"/>
        </w:rPr>
        <w:t xml:space="preserve">Final </w:t>
      </w:r>
      <w:proofErr w:type="spellStart"/>
      <w:r>
        <w:rPr>
          <w:rFonts w:eastAsia="Times New Roman"/>
        </w:rPr>
        <w:t>Landunit</w:t>
      </w:r>
      <w:proofErr w:type="spellEnd"/>
      <w:r>
        <w:rPr>
          <w:rFonts w:eastAsia="Times New Roman"/>
        </w:rPr>
        <w:t xml:space="preserve"> Rating</w:t>
      </w:r>
      <w:bookmarkEnd w:id="189"/>
    </w:p>
    <w:p w:rsidR="0070689A" w:rsidRDefault="0009254F">
      <w:pPr>
        <w:pStyle w:val="HTMLPreformatted"/>
        <w:divId w:val="844857172"/>
        <w:rPr>
          <w:rStyle w:val="HTMLCode"/>
        </w:rPr>
      </w:pPr>
      <w:r>
        <w:rPr>
          <w:rStyle w:val="HTMLCode"/>
        </w:rPr>
        <w:t xml:space="preserve">SELECT DISTINCT  </w:t>
      </w:r>
      <w:proofErr w:type="spellStart"/>
      <w:r>
        <w:rPr>
          <w:rStyle w:val="HTMLCode"/>
        </w:rPr>
        <w:t>landunit</w:t>
      </w:r>
      <w:proofErr w:type="spellEnd"/>
      <w:r>
        <w:rPr>
          <w:rStyle w:val="HTMLCode"/>
        </w:rPr>
        <w:t xml:space="preserve">, </w:t>
      </w:r>
      <w:proofErr w:type="spellStart"/>
      <w:r>
        <w:rPr>
          <w:rStyle w:val="HTMLCode"/>
        </w:rPr>
        <w:t>landunit_acres</w:t>
      </w:r>
      <w:proofErr w:type="spellEnd"/>
      <w:r>
        <w:rPr>
          <w:rStyle w:val="HTMLCode"/>
        </w:rPr>
        <w:t>,</w:t>
      </w:r>
    </w:p>
    <w:p w:rsidR="0070689A" w:rsidRDefault="0009254F">
      <w:pPr>
        <w:pStyle w:val="HTMLPreformatted"/>
        <w:divId w:val="844857172"/>
        <w:rPr>
          <w:rStyle w:val="HTMLCode"/>
        </w:rPr>
      </w:pPr>
      <w:r>
        <w:rPr>
          <w:rStyle w:val="HTMLCode"/>
        </w:rPr>
        <w:t xml:space="preserve">CASE WHEN </w:t>
      </w:r>
      <w:proofErr w:type="spellStart"/>
      <w:r>
        <w:rPr>
          <w:rStyle w:val="HTMLCode"/>
        </w:rPr>
        <w:t>LU_AGG_Weighted_Average_R</w:t>
      </w:r>
      <w:proofErr w:type="spellEnd"/>
      <w:r>
        <w:rPr>
          <w:rStyle w:val="HTMLCode"/>
        </w:rPr>
        <w:t xml:space="preserve"> &lt;25 THEN 'Low'</w:t>
      </w:r>
    </w:p>
    <w:p w:rsidR="0070689A" w:rsidRDefault="0009254F">
      <w:pPr>
        <w:pStyle w:val="HTMLPreformatted"/>
        <w:divId w:val="844857172"/>
        <w:rPr>
          <w:rStyle w:val="HTMLCode"/>
        </w:rPr>
      </w:pPr>
      <w:r>
        <w:rPr>
          <w:rStyle w:val="HTMLCode"/>
        </w:rPr>
        <w:t xml:space="preserve">WHEN </w:t>
      </w:r>
      <w:proofErr w:type="spellStart"/>
      <w:r>
        <w:rPr>
          <w:rStyle w:val="HTMLCode"/>
        </w:rPr>
        <w:t>LU_AGG_Weighted_Average_R</w:t>
      </w:r>
      <w:proofErr w:type="spellEnd"/>
      <w:r>
        <w:rPr>
          <w:rStyle w:val="HTMLCode"/>
        </w:rPr>
        <w:t xml:space="preserve"> &gt;=25 AND  </w:t>
      </w:r>
      <w:proofErr w:type="spellStart"/>
      <w:r>
        <w:rPr>
          <w:rStyle w:val="HTMLCode"/>
        </w:rPr>
        <w:t>LU_AGG_Weighted_Average_R</w:t>
      </w:r>
      <w:proofErr w:type="spellEnd"/>
      <w:r>
        <w:rPr>
          <w:rStyle w:val="HTMLCode"/>
        </w:rPr>
        <w:t xml:space="preserve"> &lt;50 THEN 'Moderate'</w:t>
      </w:r>
    </w:p>
    <w:p w:rsidR="0070689A" w:rsidRDefault="0009254F">
      <w:pPr>
        <w:pStyle w:val="HTMLPreformatted"/>
        <w:divId w:val="844857172"/>
        <w:rPr>
          <w:rStyle w:val="HTMLCode"/>
        </w:rPr>
      </w:pPr>
      <w:r>
        <w:rPr>
          <w:rStyle w:val="HTMLCode"/>
        </w:rPr>
        <w:t xml:space="preserve">WHEN </w:t>
      </w:r>
      <w:proofErr w:type="spellStart"/>
      <w:r>
        <w:rPr>
          <w:rStyle w:val="HTMLCode"/>
        </w:rPr>
        <w:t>LU_AGG_Weighted_Average_R</w:t>
      </w:r>
      <w:proofErr w:type="spellEnd"/>
      <w:r>
        <w:rPr>
          <w:rStyle w:val="HTMLCode"/>
        </w:rPr>
        <w:t xml:space="preserve"> &gt;=50 AND  </w:t>
      </w:r>
      <w:proofErr w:type="spellStart"/>
      <w:r>
        <w:rPr>
          <w:rStyle w:val="HTMLCode"/>
        </w:rPr>
        <w:t>LU_AGG_Weighted_Average_R</w:t>
      </w:r>
      <w:proofErr w:type="spellEnd"/>
      <w:r>
        <w:rPr>
          <w:rStyle w:val="HTMLCode"/>
        </w:rPr>
        <w:t xml:space="preserve"> &lt;75 THEN 'Moderately High' </w:t>
      </w:r>
    </w:p>
    <w:p w:rsidR="0070689A" w:rsidRDefault="0009254F">
      <w:pPr>
        <w:pStyle w:val="HTMLPreformatted"/>
        <w:divId w:val="844857172"/>
        <w:rPr>
          <w:rStyle w:val="HTMLCode"/>
        </w:rPr>
      </w:pPr>
      <w:r>
        <w:rPr>
          <w:rStyle w:val="HTMLCode"/>
        </w:rPr>
        <w:t xml:space="preserve">WHEN </w:t>
      </w:r>
      <w:proofErr w:type="spellStart"/>
      <w:r>
        <w:rPr>
          <w:rStyle w:val="HTMLCode"/>
        </w:rPr>
        <w:t>LU_AGG_Weighted_Average_R</w:t>
      </w:r>
      <w:proofErr w:type="spellEnd"/>
      <w:r>
        <w:rPr>
          <w:rStyle w:val="HTMLCode"/>
        </w:rPr>
        <w:t xml:space="preserve"> &gt;=75 THEN 'High'</w:t>
      </w:r>
    </w:p>
    <w:p w:rsidR="0070689A" w:rsidRDefault="0009254F">
      <w:pPr>
        <w:pStyle w:val="HTMLPreformatted"/>
        <w:divId w:val="844857172"/>
        <w:rPr>
          <w:rStyle w:val="HTMLCode"/>
        </w:rPr>
      </w:pPr>
      <w:r>
        <w:rPr>
          <w:rStyle w:val="HTMLCode"/>
        </w:rPr>
        <w:t xml:space="preserve">WHEN </w:t>
      </w:r>
      <w:proofErr w:type="spellStart"/>
      <w:r>
        <w:rPr>
          <w:rStyle w:val="HTMLCode"/>
        </w:rPr>
        <w:t>LU_AGG_Weighted_Average_R</w:t>
      </w:r>
      <w:proofErr w:type="spellEnd"/>
      <w:r>
        <w:rPr>
          <w:rStyle w:val="HTMLCode"/>
        </w:rPr>
        <w:t xml:space="preserve"> IS NULL THEN 'Not Rated'</w:t>
      </w:r>
    </w:p>
    <w:p w:rsidR="0070689A" w:rsidRDefault="0009254F">
      <w:pPr>
        <w:pStyle w:val="HTMLPreformatted"/>
        <w:divId w:val="844857172"/>
        <w:rPr>
          <w:rStyle w:val="HTMLCode"/>
        </w:rPr>
      </w:pPr>
      <w:r>
        <w:rPr>
          <w:rStyle w:val="HTMLCode"/>
        </w:rPr>
        <w:t xml:space="preserve">END AS </w:t>
      </w:r>
      <w:proofErr w:type="spellStart"/>
      <w:r>
        <w:rPr>
          <w:rStyle w:val="HTMLCode"/>
        </w:rPr>
        <w:t>rating_class</w:t>
      </w:r>
      <w:proofErr w:type="spellEnd"/>
      <w:r>
        <w:rPr>
          <w:rStyle w:val="HTMLCode"/>
        </w:rPr>
        <w:t>,</w:t>
      </w:r>
    </w:p>
    <w:p w:rsidR="0070689A" w:rsidRDefault="0009254F">
      <w:pPr>
        <w:pStyle w:val="HTMLPreformatted"/>
        <w:divId w:val="844857172"/>
        <w:rPr>
          <w:rStyle w:val="HTMLCode"/>
        </w:rPr>
      </w:pPr>
      <w:r>
        <w:rPr>
          <w:rStyle w:val="HTMLCode"/>
        </w:rPr>
        <w:t xml:space="preserve">CASE WHEN </w:t>
      </w:r>
      <w:proofErr w:type="spellStart"/>
      <w:r>
        <w:rPr>
          <w:rStyle w:val="HTMLCode"/>
        </w:rPr>
        <w:t>LU_AGG_Weighted_Average_R</w:t>
      </w:r>
      <w:proofErr w:type="spellEnd"/>
      <w:r>
        <w:rPr>
          <w:rStyle w:val="HTMLCode"/>
        </w:rPr>
        <w:t xml:space="preserve"> &lt;25 THEN CONCAT ('Aggregate Stability', ':', 1)</w:t>
      </w:r>
    </w:p>
    <w:p w:rsidR="0070689A" w:rsidRDefault="0009254F">
      <w:pPr>
        <w:pStyle w:val="HTMLPreformatted"/>
        <w:divId w:val="844857172"/>
        <w:rPr>
          <w:rStyle w:val="HTMLCode"/>
        </w:rPr>
      </w:pPr>
      <w:r>
        <w:rPr>
          <w:rStyle w:val="HTMLCode"/>
        </w:rPr>
        <w:lastRenderedPageBreak/>
        <w:t xml:space="preserve">WHEN </w:t>
      </w:r>
      <w:proofErr w:type="spellStart"/>
      <w:r>
        <w:rPr>
          <w:rStyle w:val="HTMLCode"/>
        </w:rPr>
        <w:t>LU_AGG_Weighted_Average_R</w:t>
      </w:r>
      <w:proofErr w:type="spellEnd"/>
      <w:r>
        <w:rPr>
          <w:rStyle w:val="HTMLCode"/>
        </w:rPr>
        <w:t xml:space="preserve"> &gt;=25 AND  </w:t>
      </w:r>
      <w:proofErr w:type="spellStart"/>
      <w:r>
        <w:rPr>
          <w:rStyle w:val="HTMLCode"/>
        </w:rPr>
        <w:t>LU_AGG_Weighted_Average_R</w:t>
      </w:r>
      <w:proofErr w:type="spellEnd"/>
      <w:r>
        <w:rPr>
          <w:rStyle w:val="HTMLCode"/>
        </w:rPr>
        <w:t xml:space="preserve"> &lt;50 THEN CONCAT ('Aggregate Stability', ':', 2)</w:t>
      </w:r>
    </w:p>
    <w:p w:rsidR="0070689A" w:rsidRDefault="0009254F">
      <w:pPr>
        <w:pStyle w:val="HTMLPreformatted"/>
        <w:divId w:val="844857172"/>
        <w:rPr>
          <w:rStyle w:val="HTMLCode"/>
        </w:rPr>
      </w:pPr>
      <w:r>
        <w:rPr>
          <w:rStyle w:val="HTMLCode"/>
        </w:rPr>
        <w:t xml:space="preserve">WHEN </w:t>
      </w:r>
      <w:proofErr w:type="spellStart"/>
      <w:r>
        <w:rPr>
          <w:rStyle w:val="HTMLCode"/>
        </w:rPr>
        <w:t>LU_AGG_Weighted_Average_R</w:t>
      </w:r>
      <w:proofErr w:type="spellEnd"/>
      <w:r>
        <w:rPr>
          <w:rStyle w:val="HTMLCode"/>
        </w:rPr>
        <w:t xml:space="preserve"> &gt;=50 AND  </w:t>
      </w:r>
      <w:proofErr w:type="spellStart"/>
      <w:r>
        <w:rPr>
          <w:rStyle w:val="HTMLCode"/>
        </w:rPr>
        <w:t>LU_AGG_Weighted_Average_R</w:t>
      </w:r>
      <w:proofErr w:type="spellEnd"/>
      <w:r>
        <w:rPr>
          <w:rStyle w:val="HTMLCode"/>
        </w:rPr>
        <w:t xml:space="preserve"> &lt;75 THEN CONCAT ('Aggregate Stability', ':', 3)</w:t>
      </w:r>
    </w:p>
    <w:p w:rsidR="0070689A" w:rsidRDefault="0009254F">
      <w:pPr>
        <w:pStyle w:val="HTMLPreformatted"/>
        <w:divId w:val="844857172"/>
        <w:rPr>
          <w:rStyle w:val="HTMLCode"/>
        </w:rPr>
      </w:pPr>
      <w:r>
        <w:rPr>
          <w:rStyle w:val="HTMLCode"/>
        </w:rPr>
        <w:t xml:space="preserve">WHEN </w:t>
      </w:r>
      <w:proofErr w:type="spellStart"/>
      <w:r>
        <w:rPr>
          <w:rStyle w:val="HTMLCode"/>
        </w:rPr>
        <w:t>LU_AGG_Weighted_Average_R</w:t>
      </w:r>
      <w:proofErr w:type="spellEnd"/>
      <w:r>
        <w:rPr>
          <w:rStyle w:val="HTMLCode"/>
        </w:rPr>
        <w:t xml:space="preserve"> &gt;=75 THEN CONCAT ('Aggregate Stability', ':', 4)</w:t>
      </w:r>
    </w:p>
    <w:p w:rsidR="0070689A" w:rsidRDefault="0009254F">
      <w:pPr>
        <w:pStyle w:val="HTMLPreformatted"/>
        <w:divId w:val="844857172"/>
        <w:rPr>
          <w:rStyle w:val="HTMLCode"/>
        </w:rPr>
      </w:pPr>
      <w:r>
        <w:rPr>
          <w:rStyle w:val="HTMLCode"/>
        </w:rPr>
        <w:t xml:space="preserve">WHEN </w:t>
      </w:r>
      <w:proofErr w:type="spellStart"/>
      <w:r>
        <w:rPr>
          <w:rStyle w:val="HTMLCode"/>
        </w:rPr>
        <w:t>LU_AGG_Weighted_Average_R</w:t>
      </w:r>
      <w:proofErr w:type="spellEnd"/>
      <w:r>
        <w:rPr>
          <w:rStyle w:val="HTMLCode"/>
        </w:rPr>
        <w:t xml:space="preserve"> IS NULL THEN CONCAT ('Aggregate Stability', ':', 'Not Rated')</w:t>
      </w:r>
    </w:p>
    <w:p w:rsidR="0070689A" w:rsidRDefault="0009254F">
      <w:pPr>
        <w:pStyle w:val="HTMLPreformatted"/>
        <w:divId w:val="844857172"/>
        <w:rPr>
          <w:rStyle w:val="HTMLCode"/>
        </w:rPr>
      </w:pPr>
      <w:r>
        <w:rPr>
          <w:rStyle w:val="HTMLCode"/>
        </w:rPr>
        <w:t xml:space="preserve">END AS </w:t>
      </w:r>
      <w:proofErr w:type="spellStart"/>
      <w:r>
        <w:rPr>
          <w:rStyle w:val="HTMLCode"/>
        </w:rPr>
        <w:t>rating_key</w:t>
      </w:r>
      <w:proofErr w:type="spellEnd"/>
      <w:r>
        <w:rPr>
          <w:rStyle w:val="HTMLCode"/>
        </w:rPr>
        <w:t>,</w:t>
      </w:r>
    </w:p>
    <w:p w:rsidR="0070689A" w:rsidRDefault="0009254F">
      <w:pPr>
        <w:pStyle w:val="HTMLPreformatted"/>
        <w:divId w:val="844857172"/>
        <w:rPr>
          <w:rStyle w:val="HTMLCode"/>
        </w:rPr>
      </w:pPr>
      <w:r>
        <w:rPr>
          <w:rStyle w:val="HTMLCode"/>
        </w:rPr>
        <w:t xml:space="preserve"> 'Aggregate Stability' AS </w:t>
      </w:r>
      <w:proofErr w:type="spellStart"/>
      <w:r>
        <w:rPr>
          <w:rStyle w:val="HTMLCode"/>
        </w:rPr>
        <w:t>attributename</w:t>
      </w:r>
      <w:proofErr w:type="spellEnd"/>
      <w:r>
        <w:rPr>
          <w:rStyle w:val="HTMLCode"/>
        </w:rPr>
        <w:t>,</w:t>
      </w:r>
    </w:p>
    <w:p w:rsidR="0070689A" w:rsidRDefault="0009254F">
      <w:pPr>
        <w:pStyle w:val="HTMLPreformatted"/>
        <w:divId w:val="844857172"/>
        <w:rPr>
          <w:rStyle w:val="HTMLCode"/>
        </w:rPr>
      </w:pPr>
      <w:proofErr w:type="spellStart"/>
      <w:r>
        <w:rPr>
          <w:rStyle w:val="HTMLCode"/>
        </w:rPr>
        <w:t>LU_AGG_Weighted_Average_L</w:t>
      </w:r>
      <w:proofErr w:type="spellEnd"/>
      <w:r>
        <w:rPr>
          <w:rStyle w:val="HTMLCode"/>
        </w:rPr>
        <w:t xml:space="preserve"> AS [</w:t>
      </w:r>
      <w:proofErr w:type="spellStart"/>
      <w:r>
        <w:rPr>
          <w:rStyle w:val="HTMLCode"/>
        </w:rPr>
        <w:t>Aggregate_Stability_L</w:t>
      </w:r>
      <w:proofErr w:type="spellEnd"/>
      <w:r>
        <w:rPr>
          <w:rStyle w:val="HTMLCode"/>
        </w:rPr>
        <w:t>],</w:t>
      </w:r>
    </w:p>
    <w:p w:rsidR="0070689A" w:rsidRDefault="0009254F">
      <w:pPr>
        <w:pStyle w:val="HTMLPreformatted"/>
        <w:divId w:val="844857172"/>
        <w:rPr>
          <w:rStyle w:val="HTMLCode"/>
        </w:rPr>
      </w:pPr>
      <w:proofErr w:type="spellStart"/>
      <w:r>
        <w:rPr>
          <w:rStyle w:val="HTMLCode"/>
        </w:rPr>
        <w:t>LU_AGG_Weighted_Average_R</w:t>
      </w:r>
      <w:proofErr w:type="spellEnd"/>
      <w:r>
        <w:rPr>
          <w:rStyle w:val="HTMLCode"/>
        </w:rPr>
        <w:t xml:space="preserve"> AS [</w:t>
      </w:r>
      <w:proofErr w:type="spellStart"/>
      <w:r>
        <w:rPr>
          <w:rStyle w:val="HTMLCode"/>
        </w:rPr>
        <w:t>Aggregate_Stability_R</w:t>
      </w:r>
      <w:proofErr w:type="spellEnd"/>
      <w:r>
        <w:rPr>
          <w:rStyle w:val="HTMLCode"/>
        </w:rPr>
        <w:t>],</w:t>
      </w:r>
    </w:p>
    <w:p w:rsidR="0070689A" w:rsidRDefault="0009254F">
      <w:pPr>
        <w:pStyle w:val="HTMLPreformatted"/>
        <w:divId w:val="844857172"/>
        <w:rPr>
          <w:rStyle w:val="HTMLCode"/>
        </w:rPr>
      </w:pPr>
      <w:proofErr w:type="spellStart"/>
      <w:r>
        <w:rPr>
          <w:rStyle w:val="HTMLCode"/>
        </w:rPr>
        <w:t>LU_AGG_Weighted_Average_H</w:t>
      </w:r>
      <w:proofErr w:type="spellEnd"/>
      <w:r>
        <w:rPr>
          <w:rStyle w:val="HTMLCode"/>
        </w:rPr>
        <w:t xml:space="preserve"> AS [</w:t>
      </w:r>
      <w:proofErr w:type="spellStart"/>
      <w:r>
        <w:rPr>
          <w:rStyle w:val="HTMLCode"/>
        </w:rPr>
        <w:t>Aggregate_Stability_H</w:t>
      </w:r>
      <w:proofErr w:type="spellEnd"/>
      <w:r>
        <w:rPr>
          <w:rStyle w:val="HTMLCode"/>
        </w:rPr>
        <w:t>]</w:t>
      </w:r>
    </w:p>
    <w:p w:rsidR="0070689A" w:rsidRDefault="0009254F">
      <w:pPr>
        <w:pStyle w:val="HTMLPreformatted"/>
        <w:divId w:val="844857172"/>
      </w:pPr>
      <w:r>
        <w:rPr>
          <w:rStyle w:val="HTMLCode"/>
        </w:rPr>
        <w:t>FROM #agg8</w:t>
      </w:r>
    </w:p>
    <w:p w:rsidR="0070689A" w:rsidRDefault="0009254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44857172"/>
      </w:pPr>
      <w:r>
        <w:t xml:space="preserve">landunit|landunit_acres|rating_class|rating_key|attributename|Aggregate_Stability_L|Aggregate_Stability_R|Aggregate_Stability_H T9981 Fld3 |328.952|Moderately </w:t>
      </w:r>
      <w:proofErr w:type="spellStart"/>
      <w:r>
        <w:t>High|Aggregate</w:t>
      </w:r>
      <w:proofErr w:type="spellEnd"/>
      <w:r>
        <w:t xml:space="preserve"> Stability:3|Aggregate Stability|54.45|64.07|70.55 T9981 Fld4 |318.722|Moderately </w:t>
      </w:r>
      <w:proofErr w:type="spellStart"/>
      <w:r>
        <w:t>High|Aggregate</w:t>
      </w:r>
      <w:proofErr w:type="spellEnd"/>
      <w:r>
        <w:t xml:space="preserve"> Stability:3|Aggregate Stability|53.11|61.41|67.4</w:t>
      </w:r>
    </w:p>
    <w:p w:rsidR="0070689A" w:rsidRDefault="0009254F">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19674653"/>
        <w:rPr>
          <w:rFonts w:eastAsia="Times New Roman"/>
        </w:rPr>
      </w:pPr>
      <w:bookmarkStart w:id="190" w:name="_Toc16234009"/>
      <w:r>
        <w:rPr>
          <w:rFonts w:eastAsia="Times New Roman"/>
        </w:rPr>
        <w:t>References</w:t>
      </w:r>
      <w:del w:id="191" w:author="Achen, Aaron - NRCS, Lincoln, NE" w:date="2019-07-19T12:41:00Z">
        <w:r>
          <w:rPr>
            <w:rFonts w:eastAsia="Times New Roman"/>
          </w:rPr>
          <w:delText>:</w:delText>
        </w:r>
      </w:del>
      <w:bookmarkEnd w:id="190"/>
    </w:p>
    <w:p w:rsidR="0070689A" w:rsidRDefault="0009254F">
      <w:pPr>
        <w:pStyle w:val="NormalWeb"/>
        <w:numPr>
          <w:ilvl w:val="0"/>
          <w:numId w:val="13"/>
        </w:numPr>
        <w:divId w:val="719674653"/>
      </w:pPr>
      <w:r>
        <w:t>Blanco-</w:t>
      </w:r>
      <w:proofErr w:type="spellStart"/>
      <w:r>
        <w:t>Canqui</w:t>
      </w:r>
      <w:proofErr w:type="spellEnd"/>
      <w:r>
        <w:t xml:space="preserve">, H., and R. Lal. 2004. Mechanisms of carbon sequestration in soil aggregates. </w:t>
      </w:r>
      <w:proofErr w:type="spellStart"/>
      <w:r>
        <w:t>Criti</w:t>
      </w:r>
      <w:proofErr w:type="spellEnd"/>
      <w:r>
        <w:t xml:space="preserve">. Rev. Plant Sci. 23:481-504. </w:t>
      </w:r>
      <w:proofErr w:type="spellStart"/>
      <w:r>
        <w:t>doi</w:t>
      </w:r>
      <w:proofErr w:type="spellEnd"/>
      <w:r>
        <w:t>: 10.1080/07352680490886842</w:t>
      </w:r>
    </w:p>
    <w:p w:rsidR="0070689A" w:rsidRDefault="0009254F">
      <w:pPr>
        <w:pStyle w:val="NormalWeb"/>
        <w:numPr>
          <w:ilvl w:val="0"/>
          <w:numId w:val="13"/>
        </w:numPr>
        <w:divId w:val="719674653"/>
      </w:pPr>
      <w:proofErr w:type="spellStart"/>
      <w:r>
        <w:t>Cambardella</w:t>
      </w:r>
      <w:proofErr w:type="spellEnd"/>
      <w:r>
        <w:t xml:space="preserve">, C.A., and E.T. Elliott. 1993. Carbon and nitrogen distribution in aggregates from cultivated and native grassland soils. Soil Sci. Soc. Am. J. 57:1071-1076. </w:t>
      </w:r>
      <w:proofErr w:type="spellStart"/>
      <w:r>
        <w:t>doi</w:t>
      </w:r>
      <w:proofErr w:type="spellEnd"/>
      <w:r>
        <w:t>: 10.2136/sssaj1993.03615995005700040032x</w:t>
      </w:r>
    </w:p>
    <w:p w:rsidR="0070689A" w:rsidRDefault="0009254F">
      <w:pPr>
        <w:pStyle w:val="NormalWeb"/>
        <w:numPr>
          <w:ilvl w:val="0"/>
          <w:numId w:val="13"/>
        </w:numPr>
        <w:divId w:val="719674653"/>
      </w:pPr>
      <w:proofErr w:type="spellStart"/>
      <w:r>
        <w:t>Denef</w:t>
      </w:r>
      <w:proofErr w:type="spellEnd"/>
      <w:r>
        <w:t xml:space="preserve">, K., J. Six, H. </w:t>
      </w:r>
      <w:proofErr w:type="spellStart"/>
      <w:r>
        <w:t>Bossuyt</w:t>
      </w:r>
      <w:proofErr w:type="spellEnd"/>
      <w:r>
        <w:t xml:space="preserve">, S.D. Frey, E.T. Elliott, R. Merckx, and K. </w:t>
      </w:r>
      <w:proofErr w:type="spellStart"/>
      <w:r>
        <w:t>Paustian</w:t>
      </w:r>
      <w:proofErr w:type="spellEnd"/>
      <w:r>
        <w:t xml:space="preserve">. 2001. Influence of dry-wet cycles on the interrelationship between aggregate, particulate organic matter, and microbial community dynamics. Soil Biol. </w:t>
      </w:r>
      <w:proofErr w:type="spellStart"/>
      <w:r>
        <w:t>Biochem</w:t>
      </w:r>
      <w:proofErr w:type="spellEnd"/>
      <w:r>
        <w:t xml:space="preserve">. 33:1599-1611. </w:t>
      </w:r>
      <w:proofErr w:type="spellStart"/>
      <w:r>
        <w:t>doi</w:t>
      </w:r>
      <w:proofErr w:type="spellEnd"/>
      <w:r>
        <w:t>: 10.1016/s0038-0717(01)00076-1</w:t>
      </w:r>
    </w:p>
    <w:p w:rsidR="0070689A" w:rsidRDefault="0009254F">
      <w:pPr>
        <w:pStyle w:val="NormalWeb"/>
        <w:numPr>
          <w:ilvl w:val="0"/>
          <w:numId w:val="13"/>
        </w:numPr>
        <w:divId w:val="719674653"/>
      </w:pPr>
      <w:r>
        <w:t xml:space="preserve">Gale, W.J., and C.A. </w:t>
      </w:r>
      <w:proofErr w:type="spellStart"/>
      <w:r>
        <w:t>Cambardella</w:t>
      </w:r>
      <w:proofErr w:type="spellEnd"/>
      <w:r>
        <w:t xml:space="preserve">. 2000. Carbon dynamics of surface residue- and root-derived organic matter under simulated no-till. Soil Sci. Soc. Am. J. 64:190-195. </w:t>
      </w:r>
      <w:proofErr w:type="spellStart"/>
      <w:r>
        <w:t>doi</w:t>
      </w:r>
      <w:proofErr w:type="spellEnd"/>
      <w:r>
        <w:t>: 10.2136/sssaj2000.641190x</w:t>
      </w:r>
    </w:p>
    <w:p w:rsidR="0070689A" w:rsidRDefault="0009254F">
      <w:pPr>
        <w:pStyle w:val="NormalWeb"/>
        <w:numPr>
          <w:ilvl w:val="0"/>
          <w:numId w:val="13"/>
        </w:numPr>
        <w:divId w:val="719674653"/>
      </w:pPr>
      <w:r>
        <w:t xml:space="preserve">Gale, W.J., C.A. </w:t>
      </w:r>
      <w:proofErr w:type="spellStart"/>
      <w:r>
        <w:t>Cambardella</w:t>
      </w:r>
      <w:proofErr w:type="spellEnd"/>
      <w:r>
        <w:t xml:space="preserve">, and T.B. Bailey. 2000a. Root-derived carbon and the formation and stabilization of aggregates. Soil Sci. Soc. Am. J. 64:201-207. </w:t>
      </w:r>
      <w:proofErr w:type="spellStart"/>
      <w:r>
        <w:t>doi</w:t>
      </w:r>
      <w:proofErr w:type="spellEnd"/>
      <w:r>
        <w:t>: 10.2136/sssaj2000.641201x</w:t>
      </w:r>
    </w:p>
    <w:p w:rsidR="0070689A" w:rsidRDefault="0009254F">
      <w:pPr>
        <w:pStyle w:val="NormalWeb"/>
        <w:numPr>
          <w:ilvl w:val="0"/>
          <w:numId w:val="13"/>
        </w:numPr>
        <w:divId w:val="719674653"/>
      </w:pPr>
      <w:r>
        <w:t xml:space="preserve">Gale, W.J., C.A. </w:t>
      </w:r>
      <w:proofErr w:type="spellStart"/>
      <w:r>
        <w:t>Cambardella</w:t>
      </w:r>
      <w:proofErr w:type="spellEnd"/>
      <w:r>
        <w:t xml:space="preserve">, and T.B. Bailey. 2000b. Surface residue- and root-derived carbon in stable and unstable aggregates. Soil Sci. Soc. Am. J. 64:196-201. </w:t>
      </w:r>
      <w:proofErr w:type="spellStart"/>
      <w:r>
        <w:t>doi</w:t>
      </w:r>
      <w:proofErr w:type="spellEnd"/>
      <w:r>
        <w:t>: 10.2136/sssaj2000.641196x</w:t>
      </w:r>
    </w:p>
    <w:p w:rsidR="0070689A" w:rsidRDefault="0009254F">
      <w:pPr>
        <w:pStyle w:val="NormalWeb"/>
        <w:numPr>
          <w:ilvl w:val="0"/>
          <w:numId w:val="13"/>
        </w:numPr>
        <w:divId w:val="719674653"/>
      </w:pPr>
      <w:r>
        <w:t xml:space="preserve">Martin, J.P. 1971. Decomposition and binding action of polysaccharides in soil. Soil Biol. </w:t>
      </w:r>
      <w:proofErr w:type="spellStart"/>
      <w:r>
        <w:t>Biochem</w:t>
      </w:r>
      <w:proofErr w:type="spellEnd"/>
      <w:r>
        <w:t>. 3:33-41.</w:t>
      </w:r>
    </w:p>
    <w:p w:rsidR="0070689A" w:rsidRDefault="0009254F">
      <w:pPr>
        <w:pStyle w:val="NormalWeb"/>
        <w:numPr>
          <w:ilvl w:val="0"/>
          <w:numId w:val="13"/>
        </w:numPr>
        <w:divId w:val="719674653"/>
      </w:pPr>
      <w:r>
        <w:t xml:space="preserve">Six, J., E.T. Elliott, and K. </w:t>
      </w:r>
      <w:proofErr w:type="spellStart"/>
      <w:r>
        <w:t>Paustian</w:t>
      </w:r>
      <w:proofErr w:type="spellEnd"/>
      <w:r>
        <w:t>. 1999. Aggregate and soil organic matter dynamics under conventional and no-tillage systems. Soil Sci. Soc. Am. J. 63:1350-1358.</w:t>
      </w:r>
    </w:p>
    <w:p w:rsidR="0070689A" w:rsidRDefault="0009254F">
      <w:pPr>
        <w:pStyle w:val="NormalWeb"/>
        <w:numPr>
          <w:ilvl w:val="0"/>
          <w:numId w:val="13"/>
        </w:numPr>
        <w:divId w:val="719674653"/>
      </w:pPr>
      <w:r>
        <w:t xml:space="preserve">Six, J., K. </w:t>
      </w:r>
      <w:proofErr w:type="spellStart"/>
      <w:r>
        <w:t>Paustian</w:t>
      </w:r>
      <w:proofErr w:type="spellEnd"/>
      <w:r>
        <w:t xml:space="preserve">, E.T. Elliott, and C. </w:t>
      </w:r>
      <w:proofErr w:type="spellStart"/>
      <w:r>
        <w:t>Combrink</w:t>
      </w:r>
      <w:proofErr w:type="spellEnd"/>
      <w:r>
        <w:t>. 2000. Soil structure and organic matter: I. Distribution of aggregate-size classes and aggregate-associated carbon. Soil Sci. Soc. Am. J. 64:681-689.</w:t>
      </w:r>
    </w:p>
    <w:p w:rsidR="0070689A" w:rsidRDefault="0009254F">
      <w:pPr>
        <w:pStyle w:val="NormalWeb"/>
        <w:numPr>
          <w:ilvl w:val="0"/>
          <w:numId w:val="13"/>
        </w:numPr>
        <w:divId w:val="719674653"/>
      </w:pPr>
      <w:proofErr w:type="spellStart"/>
      <w:r>
        <w:lastRenderedPageBreak/>
        <w:t>Tisdall</w:t>
      </w:r>
      <w:proofErr w:type="spellEnd"/>
      <w:r>
        <w:t xml:space="preserve">, J.M., and J.M. </w:t>
      </w:r>
      <w:proofErr w:type="spellStart"/>
      <w:r>
        <w:t>Oades</w:t>
      </w:r>
      <w:proofErr w:type="spellEnd"/>
      <w:r>
        <w:t>. 1982. Organic matter and water-stable aggregates in soil. J. Soil Sci. 33:141-163.</w:t>
      </w:r>
    </w:p>
    <w:p w:rsidR="0070689A" w:rsidRDefault="0009254F">
      <w:pPr>
        <w:pStyle w:val="NormalWeb"/>
        <w:numPr>
          <w:ilvl w:val="0"/>
          <w:numId w:val="13"/>
        </w:numPr>
        <w:divId w:val="719674653"/>
      </w:pPr>
      <w:r>
        <w:t>USDA-ARS. 1966. Aggregate stability of soils from western United States and Canada. Tech. Bull. No. 1355. Agricultural Research Service, United States Department of Agriculture in cooperation with Colorado Agricultural Experiment Station. U.S. Gov</w:t>
      </w:r>
      <w:ins w:id="192" w:author="Achen, Aaron - NRCS, Lincoln, NE" w:date="2019-07-19T12:43:00Z">
        <w:r>
          <w:t>ern</w:t>
        </w:r>
      </w:ins>
      <w:del w:id="193" w:author="Achen, Aaron - NRCS, Lincoln, NE" w:date="2019-07-19T12:43:00Z">
        <w:r>
          <w:delText>n’</w:delText>
        </w:r>
      </w:del>
      <w:ins w:id="194" w:author="Achen, Aaron - NRCS, Lincoln, NE" w:date="2019-07-19T12:43:00Z">
        <w:r>
          <w:t>men</w:t>
        </w:r>
      </w:ins>
      <w:r>
        <w:t>t Printing Office. Washington, D.C.</w:t>
      </w:r>
    </w:p>
    <w:p w:rsidR="0009254F" w:rsidRDefault="0009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p>
    <w:sectPr w:rsidR="00092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029E9"/>
    <w:multiLevelType w:val="multilevel"/>
    <w:tmpl w:val="278C88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0423B04"/>
    <w:multiLevelType w:val="multilevel"/>
    <w:tmpl w:val="8CA4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D2140D"/>
    <w:multiLevelType w:val="multilevel"/>
    <w:tmpl w:val="C9BA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2C1677"/>
    <w:multiLevelType w:val="multilevel"/>
    <w:tmpl w:val="181E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8D75B5"/>
    <w:multiLevelType w:val="hybridMultilevel"/>
    <w:tmpl w:val="DDCC6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9F013CC"/>
    <w:multiLevelType w:val="multilevel"/>
    <w:tmpl w:val="7DAA4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B05780"/>
    <w:multiLevelType w:val="multilevel"/>
    <w:tmpl w:val="2A9CE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333251"/>
    <w:multiLevelType w:val="multilevel"/>
    <w:tmpl w:val="18C23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num>
  <w:num w:numId="3">
    <w:abstractNumId w:val="1"/>
  </w:num>
  <w:num w:numId="4">
    <w:abstractNumId w:val="5"/>
  </w:num>
  <w:num w:numId="5">
    <w:abstractNumId w:val="5"/>
  </w:num>
  <w:num w:numId="6">
    <w:abstractNumId w:val="2"/>
  </w:num>
  <w:num w:numId="7">
    <w:abstractNumId w:val="7"/>
  </w:num>
  <w:num w:numId="8">
    <w:abstractNumId w:val="7"/>
  </w:num>
  <w:num w:numId="9">
    <w:abstractNumId w:val="3"/>
  </w:num>
  <w:num w:numId="10">
    <w:abstractNumId w:val="6"/>
  </w:num>
  <w:num w:numId="11">
    <w:abstractNumId w:val="6"/>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chen, Aaron - NRCS, Lincoln, NE">
    <w15:presenceInfo w15:providerId="None" w15:userId="Achen, Aaron - NRCS, Lincoln, 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0ED"/>
    <w:rsid w:val="0009254F"/>
    <w:rsid w:val="00616A45"/>
    <w:rsid w:val="006B23AF"/>
    <w:rsid w:val="0070689A"/>
    <w:rsid w:val="007D79C3"/>
    <w:rsid w:val="008200ED"/>
    <w:rsid w:val="00D71170"/>
    <w:rsid w:val="00FF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B8D328"/>
  <w15:chartTrackingRefBased/>
  <w15:docId w15:val="{FC80E8BF-3B96-460C-9FA1-AFA4C7133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51"/>
      <w:szCs w:val="51"/>
    </w:rPr>
  </w:style>
  <w:style w:type="paragraph" w:styleId="Heading2">
    <w:name w:val="heading 2"/>
    <w:basedOn w:val="Normal"/>
    <w:link w:val="Heading2Char"/>
    <w:uiPriority w:val="9"/>
    <w:qFormat/>
    <w:pPr>
      <w:spacing w:before="100" w:beforeAutospacing="1" w:after="100" w:afterAutospacing="1"/>
      <w:outlineLvl w:val="1"/>
    </w:pPr>
    <w:rPr>
      <w:b/>
      <w:bCs/>
      <w:sz w:val="45"/>
      <w:szCs w:val="45"/>
    </w:rPr>
  </w:style>
  <w:style w:type="paragraph" w:styleId="Heading3">
    <w:name w:val="heading 3"/>
    <w:basedOn w:val="Normal"/>
    <w:link w:val="Heading3Char"/>
    <w:uiPriority w:val="9"/>
    <w:qFormat/>
    <w:pPr>
      <w:spacing w:before="100" w:beforeAutospacing="1" w:after="100" w:afterAutospacing="1"/>
      <w:outlineLvl w:val="2"/>
    </w:pPr>
    <w:rPr>
      <w:b/>
      <w:bCs/>
      <w:sz w:val="36"/>
      <w:szCs w:val="36"/>
    </w:rPr>
  </w:style>
  <w:style w:type="paragraph" w:styleId="Heading4">
    <w:name w:val="heading 4"/>
    <w:basedOn w:val="Normal"/>
    <w:link w:val="Heading4Char"/>
    <w:uiPriority w:val="9"/>
    <w:qFormat/>
    <w:pPr>
      <w:spacing w:before="100" w:beforeAutospacing="1" w:after="100" w:afterAutospacing="1"/>
      <w:outlineLvl w:val="3"/>
    </w:pPr>
    <w:rPr>
      <w:b/>
      <w:bCs/>
      <w:sz w:val="27"/>
      <w:szCs w:val="27"/>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0"/>
      <w:szCs w:val="20"/>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F5496"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F5496"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3763"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hint="default"/>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eastAsiaTheme="minorEastAsia" w:hAnsi="Segoe UI" w:cs="Segoe UI" w:hint="default"/>
      <w:sz w:val="18"/>
      <w:szCs w:val="18"/>
    </w:rPr>
  </w:style>
  <w:style w:type="paragraph" w:styleId="TOCHeading">
    <w:name w:val="TOC Heading"/>
    <w:basedOn w:val="Heading1"/>
    <w:next w:val="Normal"/>
    <w:uiPriority w:val="39"/>
    <w:semiHidden/>
    <w:unhideWhenUsed/>
    <w:qFormat/>
    <w:pPr>
      <w:keepNext/>
      <w:keepLines/>
      <w:spacing w:before="240" w:beforeAutospacing="0" w:after="0" w:afterAutospacing="0" w:line="256"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main-container">
    <w:name w:val="main-container"/>
    <w:basedOn w:val="Normal"/>
    <w:uiPriority w:val="99"/>
    <w:semiHidden/>
    <w:pPr>
      <w:spacing w:before="100" w:beforeAutospacing="1" w:after="100" w:afterAutospacing="1"/>
    </w:pPr>
  </w:style>
  <w:style w:type="paragraph" w:customStyle="1" w:styleId="tabbed-pane">
    <w:name w:val="tabbed-pane"/>
    <w:basedOn w:val="Normal"/>
    <w:uiPriority w:val="99"/>
    <w:semiHidden/>
    <w:pPr>
      <w:spacing w:before="100" w:beforeAutospacing="1" w:after="100" w:afterAutospacing="1"/>
    </w:pPr>
  </w:style>
  <w:style w:type="paragraph" w:customStyle="1" w:styleId="html-widget">
    <w:name w:val="html-widget"/>
    <w:basedOn w:val="Normal"/>
    <w:uiPriority w:val="99"/>
    <w:semiHidden/>
    <w:pPr>
      <w:spacing w:before="100" w:beforeAutospacing="1" w:after="300"/>
    </w:pPr>
  </w:style>
  <w:style w:type="character" w:customStyle="1" w:styleId="math">
    <w:name w:val="math"/>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857172">
      <w:marLeft w:val="0"/>
      <w:marRight w:val="0"/>
      <w:marTop w:val="0"/>
      <w:marBottom w:val="0"/>
      <w:divBdr>
        <w:top w:val="none" w:sz="0" w:space="0" w:color="auto"/>
        <w:left w:val="none" w:sz="0" w:space="0" w:color="auto"/>
        <w:bottom w:val="none" w:sz="0" w:space="0" w:color="auto"/>
        <w:right w:val="none" w:sz="0" w:space="0" w:color="auto"/>
      </w:divBdr>
      <w:divsChild>
        <w:div w:id="719674653">
          <w:marLeft w:val="0"/>
          <w:marRight w:val="0"/>
          <w:marTop w:val="0"/>
          <w:marBottom w:val="0"/>
          <w:divBdr>
            <w:top w:val="none" w:sz="0" w:space="0" w:color="auto"/>
            <w:left w:val="none" w:sz="0" w:space="0" w:color="auto"/>
            <w:bottom w:val="none" w:sz="0" w:space="0" w:color="auto"/>
            <w:right w:val="none" w:sz="0" w:space="0" w:color="auto"/>
          </w:divBdr>
        </w:div>
      </w:divsChild>
    </w:div>
    <w:div w:id="1315336802">
      <w:marLeft w:val="0"/>
      <w:marRight w:val="0"/>
      <w:marTop w:val="0"/>
      <w:marBottom w:val="0"/>
      <w:divBdr>
        <w:top w:val="none" w:sz="0" w:space="0" w:color="auto"/>
        <w:left w:val="none" w:sz="0" w:space="0" w:color="auto"/>
        <w:bottom w:val="none" w:sz="0" w:space="0" w:color="auto"/>
        <w:right w:val="none" w:sz="0" w:space="0" w:color="auto"/>
      </w:divBdr>
      <w:divsChild>
        <w:div w:id="87624085">
          <w:marLeft w:val="0"/>
          <w:marRight w:val="0"/>
          <w:marTop w:val="0"/>
          <w:marBottom w:val="0"/>
          <w:divBdr>
            <w:top w:val="none" w:sz="0" w:space="0" w:color="auto"/>
            <w:left w:val="none" w:sz="0" w:space="0" w:color="auto"/>
            <w:bottom w:val="none" w:sz="0" w:space="0" w:color="auto"/>
            <w:right w:val="none" w:sz="0" w:space="0" w:color="auto"/>
          </w:divBdr>
        </w:div>
        <w:div w:id="437718134">
          <w:marLeft w:val="0"/>
          <w:marRight w:val="0"/>
          <w:marTop w:val="0"/>
          <w:marBottom w:val="0"/>
          <w:divBdr>
            <w:top w:val="none" w:sz="0" w:space="0" w:color="auto"/>
            <w:left w:val="none" w:sz="0" w:space="0" w:color="auto"/>
            <w:bottom w:val="none" w:sz="0" w:space="0" w:color="auto"/>
            <w:right w:val="none" w:sz="0" w:space="0" w:color="auto"/>
          </w:divBdr>
        </w:div>
        <w:div w:id="120195108">
          <w:marLeft w:val="0"/>
          <w:marRight w:val="0"/>
          <w:marTop w:val="0"/>
          <w:marBottom w:val="0"/>
          <w:divBdr>
            <w:top w:val="none" w:sz="0" w:space="0" w:color="auto"/>
            <w:left w:val="none" w:sz="0" w:space="0" w:color="auto"/>
            <w:bottom w:val="none" w:sz="0" w:space="0" w:color="auto"/>
            <w:right w:val="none" w:sz="0" w:space="0" w:color="auto"/>
          </w:divBdr>
        </w:div>
        <w:div w:id="1998220443">
          <w:marLeft w:val="0"/>
          <w:marRight w:val="0"/>
          <w:marTop w:val="0"/>
          <w:marBottom w:val="0"/>
          <w:divBdr>
            <w:top w:val="none" w:sz="0" w:space="0" w:color="auto"/>
            <w:left w:val="none" w:sz="0" w:space="0" w:color="auto"/>
            <w:bottom w:val="none" w:sz="0" w:space="0" w:color="auto"/>
            <w:right w:val="none" w:sz="0" w:space="0" w:color="auto"/>
          </w:divBdr>
          <w:divsChild>
            <w:div w:id="1326588923">
              <w:marLeft w:val="0"/>
              <w:marRight w:val="0"/>
              <w:marTop w:val="0"/>
              <w:marBottom w:val="0"/>
              <w:divBdr>
                <w:top w:val="none" w:sz="0" w:space="0" w:color="auto"/>
                <w:left w:val="none" w:sz="0" w:space="0" w:color="auto"/>
                <w:bottom w:val="none" w:sz="0" w:space="0" w:color="auto"/>
                <w:right w:val="none" w:sz="0" w:space="0" w:color="auto"/>
              </w:divBdr>
            </w:div>
            <w:div w:id="1885827289">
              <w:marLeft w:val="0"/>
              <w:marRight w:val="0"/>
              <w:marTop w:val="0"/>
              <w:marBottom w:val="0"/>
              <w:divBdr>
                <w:top w:val="none" w:sz="0" w:space="0" w:color="auto"/>
                <w:left w:val="none" w:sz="0" w:space="0" w:color="auto"/>
                <w:bottom w:val="none" w:sz="0" w:space="0" w:color="auto"/>
                <w:right w:val="none" w:sz="0" w:space="0" w:color="auto"/>
              </w:divBdr>
            </w:div>
            <w:div w:id="1722243888">
              <w:marLeft w:val="0"/>
              <w:marRight w:val="0"/>
              <w:marTop w:val="0"/>
              <w:marBottom w:val="0"/>
              <w:divBdr>
                <w:top w:val="none" w:sz="0" w:space="0" w:color="auto"/>
                <w:left w:val="none" w:sz="0" w:space="0" w:color="auto"/>
                <w:bottom w:val="none" w:sz="0" w:space="0" w:color="auto"/>
                <w:right w:val="none" w:sz="0" w:space="0" w:color="auto"/>
              </w:divBdr>
            </w:div>
            <w:div w:id="1425959419">
              <w:marLeft w:val="0"/>
              <w:marRight w:val="0"/>
              <w:marTop w:val="0"/>
              <w:marBottom w:val="0"/>
              <w:divBdr>
                <w:top w:val="none" w:sz="0" w:space="0" w:color="auto"/>
                <w:left w:val="none" w:sz="0" w:space="0" w:color="auto"/>
                <w:bottom w:val="none" w:sz="0" w:space="0" w:color="auto"/>
                <w:right w:val="none" w:sz="0" w:space="0" w:color="auto"/>
              </w:divBdr>
            </w:div>
            <w:div w:id="121077408">
              <w:marLeft w:val="0"/>
              <w:marRight w:val="0"/>
              <w:marTop w:val="0"/>
              <w:marBottom w:val="0"/>
              <w:divBdr>
                <w:top w:val="none" w:sz="0" w:space="0" w:color="auto"/>
                <w:left w:val="none" w:sz="0" w:space="0" w:color="auto"/>
                <w:bottom w:val="none" w:sz="0" w:space="0" w:color="auto"/>
                <w:right w:val="none" w:sz="0" w:space="0" w:color="auto"/>
              </w:divBdr>
            </w:div>
          </w:divsChild>
        </w:div>
        <w:div w:id="116684580">
          <w:marLeft w:val="0"/>
          <w:marRight w:val="0"/>
          <w:marTop w:val="0"/>
          <w:marBottom w:val="0"/>
          <w:divBdr>
            <w:top w:val="none" w:sz="0" w:space="0" w:color="auto"/>
            <w:left w:val="none" w:sz="0" w:space="0" w:color="auto"/>
            <w:bottom w:val="none" w:sz="0" w:space="0" w:color="auto"/>
            <w:right w:val="none" w:sz="0" w:space="0" w:color="auto"/>
          </w:divBdr>
          <w:divsChild>
            <w:div w:id="275454402">
              <w:marLeft w:val="0"/>
              <w:marRight w:val="0"/>
              <w:marTop w:val="0"/>
              <w:marBottom w:val="0"/>
              <w:divBdr>
                <w:top w:val="none" w:sz="0" w:space="0" w:color="auto"/>
                <w:left w:val="none" w:sz="0" w:space="0" w:color="auto"/>
                <w:bottom w:val="none" w:sz="0" w:space="0" w:color="auto"/>
                <w:right w:val="none" w:sz="0" w:space="0" w:color="auto"/>
              </w:divBdr>
            </w:div>
            <w:div w:id="843055584">
              <w:marLeft w:val="0"/>
              <w:marRight w:val="0"/>
              <w:marTop w:val="0"/>
              <w:marBottom w:val="0"/>
              <w:divBdr>
                <w:top w:val="none" w:sz="0" w:space="0" w:color="auto"/>
                <w:left w:val="none" w:sz="0" w:space="0" w:color="auto"/>
                <w:bottom w:val="none" w:sz="0" w:space="0" w:color="auto"/>
                <w:right w:val="none" w:sz="0" w:space="0" w:color="auto"/>
              </w:divBdr>
            </w:div>
            <w:div w:id="90441690">
              <w:marLeft w:val="0"/>
              <w:marRight w:val="0"/>
              <w:marTop w:val="0"/>
              <w:marBottom w:val="0"/>
              <w:divBdr>
                <w:top w:val="none" w:sz="0" w:space="0" w:color="auto"/>
                <w:left w:val="none" w:sz="0" w:space="0" w:color="auto"/>
                <w:bottom w:val="none" w:sz="0" w:space="0" w:color="auto"/>
                <w:right w:val="none" w:sz="0" w:space="0" w:color="auto"/>
              </w:divBdr>
            </w:div>
            <w:div w:id="375203471">
              <w:marLeft w:val="0"/>
              <w:marRight w:val="0"/>
              <w:marTop w:val="0"/>
              <w:marBottom w:val="0"/>
              <w:divBdr>
                <w:top w:val="none" w:sz="0" w:space="0" w:color="auto"/>
                <w:left w:val="none" w:sz="0" w:space="0" w:color="auto"/>
                <w:bottom w:val="none" w:sz="0" w:space="0" w:color="auto"/>
                <w:right w:val="none" w:sz="0" w:space="0" w:color="auto"/>
              </w:divBdr>
            </w:div>
            <w:div w:id="1001350751">
              <w:marLeft w:val="0"/>
              <w:marRight w:val="0"/>
              <w:marTop w:val="0"/>
              <w:marBottom w:val="0"/>
              <w:divBdr>
                <w:top w:val="none" w:sz="0" w:space="0" w:color="auto"/>
                <w:left w:val="none" w:sz="0" w:space="0" w:color="auto"/>
                <w:bottom w:val="none" w:sz="0" w:space="0" w:color="auto"/>
                <w:right w:val="none" w:sz="0" w:space="0" w:color="auto"/>
              </w:divBdr>
            </w:div>
            <w:div w:id="2127235867">
              <w:marLeft w:val="0"/>
              <w:marRight w:val="0"/>
              <w:marTop w:val="0"/>
              <w:marBottom w:val="0"/>
              <w:divBdr>
                <w:top w:val="none" w:sz="0" w:space="0" w:color="auto"/>
                <w:left w:val="none" w:sz="0" w:space="0" w:color="auto"/>
                <w:bottom w:val="none" w:sz="0" w:space="0" w:color="auto"/>
                <w:right w:val="none" w:sz="0" w:space="0" w:color="auto"/>
              </w:divBdr>
            </w:div>
            <w:div w:id="381485435">
              <w:marLeft w:val="0"/>
              <w:marRight w:val="0"/>
              <w:marTop w:val="0"/>
              <w:marBottom w:val="0"/>
              <w:divBdr>
                <w:top w:val="none" w:sz="0" w:space="0" w:color="auto"/>
                <w:left w:val="none" w:sz="0" w:space="0" w:color="auto"/>
                <w:bottom w:val="none" w:sz="0" w:space="0" w:color="auto"/>
                <w:right w:val="none" w:sz="0" w:space="0" w:color="auto"/>
              </w:divBdr>
            </w:div>
            <w:div w:id="1376924230">
              <w:marLeft w:val="0"/>
              <w:marRight w:val="0"/>
              <w:marTop w:val="0"/>
              <w:marBottom w:val="0"/>
              <w:divBdr>
                <w:top w:val="none" w:sz="0" w:space="0" w:color="auto"/>
                <w:left w:val="none" w:sz="0" w:space="0" w:color="auto"/>
                <w:bottom w:val="none" w:sz="0" w:space="0" w:color="auto"/>
                <w:right w:val="none" w:sz="0" w:space="0" w:color="auto"/>
              </w:divBdr>
            </w:div>
            <w:div w:id="1229609846">
              <w:marLeft w:val="0"/>
              <w:marRight w:val="0"/>
              <w:marTop w:val="0"/>
              <w:marBottom w:val="0"/>
              <w:divBdr>
                <w:top w:val="none" w:sz="0" w:space="0" w:color="auto"/>
                <w:left w:val="none" w:sz="0" w:space="0" w:color="auto"/>
                <w:bottom w:val="none" w:sz="0" w:space="0" w:color="auto"/>
                <w:right w:val="none" w:sz="0" w:space="0" w:color="auto"/>
              </w:divBdr>
            </w:div>
            <w:div w:id="1771463679">
              <w:marLeft w:val="0"/>
              <w:marRight w:val="0"/>
              <w:marTop w:val="0"/>
              <w:marBottom w:val="0"/>
              <w:divBdr>
                <w:top w:val="none" w:sz="0" w:space="0" w:color="auto"/>
                <w:left w:val="none" w:sz="0" w:space="0" w:color="auto"/>
                <w:bottom w:val="none" w:sz="0" w:space="0" w:color="auto"/>
                <w:right w:val="none" w:sz="0" w:space="0" w:color="auto"/>
              </w:divBdr>
            </w:div>
            <w:div w:id="1573927867">
              <w:marLeft w:val="0"/>
              <w:marRight w:val="0"/>
              <w:marTop w:val="0"/>
              <w:marBottom w:val="0"/>
              <w:divBdr>
                <w:top w:val="none" w:sz="0" w:space="0" w:color="auto"/>
                <w:left w:val="none" w:sz="0" w:space="0" w:color="auto"/>
                <w:bottom w:val="none" w:sz="0" w:space="0" w:color="auto"/>
                <w:right w:val="none" w:sz="0" w:space="0" w:color="auto"/>
              </w:divBdr>
            </w:div>
            <w:div w:id="1525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179E5-7701-4E1D-8F45-880141D38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41</Pages>
  <Words>15070</Words>
  <Characters>85900</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Aggregate Stability</vt:lpstr>
    </vt:vector>
  </TitlesOfParts>
  <Company/>
  <LinksUpToDate>false</LinksUpToDate>
  <CharactersWithSpaces>100769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Aggregate Stability</dc:title>
  <dc:subject/>
  <dc:creator>Achen, Aaron - NRCS, Lincoln, NE</dc:creator>
  <cp:keywords/>
  <dc:description/>
  <cp:lastModifiedBy>Achen, Aaron - NRCS, Lincoln, NE</cp:lastModifiedBy>
  <cp:revision>6</cp:revision>
  <dcterms:created xsi:type="dcterms:W3CDTF">2019-08-07T18:46:00Z</dcterms:created>
  <dcterms:modified xsi:type="dcterms:W3CDTF">2019-08-09T14:06:00Z</dcterms:modified>
</cp:coreProperties>
</file>