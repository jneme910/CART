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60" w:rsidRDefault="00A41660" w:rsidP="00A41660">
      <w:pPr>
        <w:pStyle w:val="TOC1"/>
        <w:tabs>
          <w:tab w:val="right" w:leader="dot" w:pos="9350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"1-4" \h \z \u </w:instrText>
      </w:r>
      <w:r>
        <w:rPr>
          <w:rFonts w:eastAsia="Times New Roman"/>
        </w:rPr>
        <w:fldChar w:fldCharType="separate"/>
      </w:r>
      <w:hyperlink w:anchor="_Toc16085825" w:history="1">
        <w:r w:rsidRPr="00093E12">
          <w:rPr>
            <w:rStyle w:val="Hyperlink"/>
            <w:rFonts w:eastAsia="Times New Roman"/>
            <w:noProof/>
          </w:rPr>
          <w:t>Soil Data Access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660" w:rsidRDefault="002A1632" w:rsidP="00A41660">
      <w:pPr>
        <w:pStyle w:val="TOC2"/>
        <w:tabs>
          <w:tab w:val="right" w:leader="dot" w:pos="9350"/>
        </w:tabs>
        <w:rPr>
          <w:noProof/>
        </w:rPr>
      </w:pPr>
      <w:hyperlink w:anchor="_Toc16085826" w:history="1">
        <w:r w:rsidR="00A41660" w:rsidRPr="00093E12">
          <w:rPr>
            <w:rStyle w:val="Hyperlink"/>
            <w:rFonts w:eastAsia="Times New Roman"/>
            <w:noProof/>
          </w:rPr>
          <w:t>Soil Data Access Usage by Hour and Day</w:t>
        </w:r>
        <w:r w:rsidR="00A41660">
          <w:rPr>
            <w:noProof/>
            <w:webHidden/>
          </w:rPr>
          <w:tab/>
        </w:r>
        <w:r w:rsidR="00A41660">
          <w:rPr>
            <w:noProof/>
            <w:webHidden/>
          </w:rPr>
          <w:fldChar w:fldCharType="begin"/>
        </w:r>
        <w:r w:rsidR="00A41660">
          <w:rPr>
            <w:noProof/>
            <w:webHidden/>
          </w:rPr>
          <w:instrText xml:space="preserve"> PAGEREF _Toc16085826 \h </w:instrText>
        </w:r>
        <w:r w:rsidR="00A41660">
          <w:rPr>
            <w:noProof/>
            <w:webHidden/>
          </w:rPr>
        </w:r>
        <w:r w:rsidR="00A41660">
          <w:rPr>
            <w:noProof/>
            <w:webHidden/>
          </w:rPr>
          <w:fldChar w:fldCharType="separate"/>
        </w:r>
        <w:r w:rsidR="00A41660">
          <w:rPr>
            <w:noProof/>
            <w:webHidden/>
          </w:rPr>
          <w:t>1</w:t>
        </w:r>
        <w:r w:rsidR="00A41660">
          <w:rPr>
            <w:noProof/>
            <w:webHidden/>
          </w:rPr>
          <w:fldChar w:fldCharType="end"/>
        </w:r>
      </w:hyperlink>
    </w:p>
    <w:p w:rsidR="00A41660" w:rsidRDefault="002A1632" w:rsidP="00A41660">
      <w:pPr>
        <w:pStyle w:val="TOC3"/>
        <w:tabs>
          <w:tab w:val="right" w:leader="dot" w:pos="9350"/>
        </w:tabs>
        <w:rPr>
          <w:noProof/>
        </w:rPr>
      </w:pPr>
      <w:hyperlink w:anchor="_Toc16085827" w:history="1">
        <w:r w:rsidR="00A41660" w:rsidRPr="00093E12">
          <w:rPr>
            <w:rStyle w:val="Hyperlink"/>
            <w:rFonts w:eastAsia="Times New Roman"/>
            <w:noProof/>
          </w:rPr>
          <w:t>Hour</w:t>
        </w:r>
        <w:r w:rsidR="00A41660">
          <w:rPr>
            <w:noProof/>
            <w:webHidden/>
          </w:rPr>
          <w:tab/>
        </w:r>
        <w:r w:rsidR="00A41660">
          <w:rPr>
            <w:noProof/>
            <w:webHidden/>
          </w:rPr>
          <w:fldChar w:fldCharType="begin"/>
        </w:r>
        <w:r w:rsidR="00A41660">
          <w:rPr>
            <w:noProof/>
            <w:webHidden/>
          </w:rPr>
          <w:instrText xml:space="preserve"> PAGEREF _Toc16085827 \h </w:instrText>
        </w:r>
        <w:r w:rsidR="00A41660">
          <w:rPr>
            <w:noProof/>
            <w:webHidden/>
          </w:rPr>
        </w:r>
        <w:r w:rsidR="00A41660">
          <w:rPr>
            <w:noProof/>
            <w:webHidden/>
          </w:rPr>
          <w:fldChar w:fldCharType="separate"/>
        </w:r>
        <w:r w:rsidR="00A41660">
          <w:rPr>
            <w:noProof/>
            <w:webHidden/>
          </w:rPr>
          <w:t>1</w:t>
        </w:r>
        <w:r w:rsidR="00A41660">
          <w:rPr>
            <w:noProof/>
            <w:webHidden/>
          </w:rPr>
          <w:fldChar w:fldCharType="end"/>
        </w:r>
      </w:hyperlink>
    </w:p>
    <w:p w:rsidR="00A41660" w:rsidRDefault="002A1632" w:rsidP="00A41660">
      <w:pPr>
        <w:pStyle w:val="TOC3"/>
        <w:tabs>
          <w:tab w:val="right" w:leader="dot" w:pos="9350"/>
        </w:tabs>
        <w:rPr>
          <w:noProof/>
        </w:rPr>
      </w:pPr>
      <w:hyperlink w:anchor="_Toc16085828" w:history="1">
        <w:r w:rsidR="00A41660" w:rsidRPr="00093E12">
          <w:rPr>
            <w:rStyle w:val="Hyperlink"/>
            <w:rFonts w:eastAsia="Times New Roman"/>
            <w:noProof/>
          </w:rPr>
          <w:t>Day</w:t>
        </w:r>
        <w:r w:rsidR="00A41660">
          <w:rPr>
            <w:noProof/>
            <w:webHidden/>
          </w:rPr>
          <w:tab/>
        </w:r>
        <w:r w:rsidR="00A41660">
          <w:rPr>
            <w:noProof/>
            <w:webHidden/>
          </w:rPr>
          <w:fldChar w:fldCharType="begin"/>
        </w:r>
        <w:r w:rsidR="00A41660">
          <w:rPr>
            <w:noProof/>
            <w:webHidden/>
          </w:rPr>
          <w:instrText xml:space="preserve"> PAGEREF _Toc16085828 \h </w:instrText>
        </w:r>
        <w:r w:rsidR="00A41660">
          <w:rPr>
            <w:noProof/>
            <w:webHidden/>
          </w:rPr>
        </w:r>
        <w:r w:rsidR="00A41660">
          <w:rPr>
            <w:noProof/>
            <w:webHidden/>
          </w:rPr>
          <w:fldChar w:fldCharType="separate"/>
        </w:r>
        <w:r w:rsidR="00A41660">
          <w:rPr>
            <w:noProof/>
            <w:webHidden/>
          </w:rPr>
          <w:t>1</w:t>
        </w:r>
        <w:r w:rsidR="00A41660">
          <w:rPr>
            <w:noProof/>
            <w:webHidden/>
          </w:rPr>
          <w:fldChar w:fldCharType="end"/>
        </w:r>
      </w:hyperlink>
    </w:p>
    <w:p w:rsidR="00A41660" w:rsidRDefault="002A1632" w:rsidP="00A41660">
      <w:pPr>
        <w:pStyle w:val="TOC3"/>
        <w:tabs>
          <w:tab w:val="right" w:leader="dot" w:pos="9350"/>
        </w:tabs>
        <w:rPr>
          <w:noProof/>
        </w:rPr>
      </w:pPr>
      <w:hyperlink w:anchor="_Toc16085829" w:history="1">
        <w:r w:rsidR="00A41660" w:rsidRPr="00093E12">
          <w:rPr>
            <w:rStyle w:val="Hyperlink"/>
            <w:rFonts w:eastAsia="Times New Roman"/>
            <w:noProof/>
          </w:rPr>
          <w:t>Weekday (Monday to Friday with day undefined)</w:t>
        </w:r>
        <w:r w:rsidR="00A41660">
          <w:rPr>
            <w:noProof/>
            <w:webHidden/>
          </w:rPr>
          <w:tab/>
        </w:r>
        <w:r w:rsidR="00A41660">
          <w:rPr>
            <w:noProof/>
            <w:webHidden/>
          </w:rPr>
          <w:fldChar w:fldCharType="begin"/>
        </w:r>
        <w:r w:rsidR="00A41660">
          <w:rPr>
            <w:noProof/>
            <w:webHidden/>
          </w:rPr>
          <w:instrText xml:space="preserve"> PAGEREF _Toc16085829 \h </w:instrText>
        </w:r>
        <w:r w:rsidR="00A41660">
          <w:rPr>
            <w:noProof/>
            <w:webHidden/>
          </w:rPr>
        </w:r>
        <w:r w:rsidR="00A41660">
          <w:rPr>
            <w:noProof/>
            <w:webHidden/>
          </w:rPr>
          <w:fldChar w:fldCharType="separate"/>
        </w:r>
        <w:r w:rsidR="00A41660">
          <w:rPr>
            <w:noProof/>
            <w:webHidden/>
          </w:rPr>
          <w:t>2</w:t>
        </w:r>
        <w:r w:rsidR="00A41660">
          <w:rPr>
            <w:noProof/>
            <w:webHidden/>
          </w:rPr>
          <w:fldChar w:fldCharType="end"/>
        </w:r>
      </w:hyperlink>
    </w:p>
    <w:p w:rsidR="00A41660" w:rsidRDefault="002A1632" w:rsidP="00A41660">
      <w:pPr>
        <w:pStyle w:val="TOC3"/>
        <w:tabs>
          <w:tab w:val="right" w:leader="dot" w:pos="9350"/>
        </w:tabs>
        <w:rPr>
          <w:noProof/>
        </w:rPr>
      </w:pPr>
      <w:hyperlink w:anchor="_Toc16085830" w:history="1">
        <w:r w:rsidR="00A41660" w:rsidRPr="00093E12">
          <w:rPr>
            <w:rStyle w:val="Hyperlink"/>
            <w:rFonts w:eastAsia="Times New Roman"/>
            <w:noProof/>
          </w:rPr>
          <w:t>Metric Charts</w:t>
        </w:r>
        <w:r w:rsidR="00A41660">
          <w:rPr>
            <w:noProof/>
            <w:webHidden/>
          </w:rPr>
          <w:tab/>
        </w:r>
        <w:r w:rsidR="00A41660">
          <w:rPr>
            <w:noProof/>
            <w:webHidden/>
          </w:rPr>
          <w:fldChar w:fldCharType="begin"/>
        </w:r>
        <w:r w:rsidR="00A41660">
          <w:rPr>
            <w:noProof/>
            <w:webHidden/>
          </w:rPr>
          <w:instrText xml:space="preserve"> PAGEREF _Toc16085830 \h </w:instrText>
        </w:r>
        <w:r w:rsidR="00A41660">
          <w:rPr>
            <w:noProof/>
            <w:webHidden/>
          </w:rPr>
        </w:r>
        <w:r w:rsidR="00A41660">
          <w:rPr>
            <w:noProof/>
            <w:webHidden/>
          </w:rPr>
          <w:fldChar w:fldCharType="separate"/>
        </w:r>
        <w:r w:rsidR="00A41660">
          <w:rPr>
            <w:noProof/>
            <w:webHidden/>
          </w:rPr>
          <w:t>2</w:t>
        </w:r>
        <w:r w:rsidR="00A41660">
          <w:rPr>
            <w:noProof/>
            <w:webHidden/>
          </w:rPr>
          <w:fldChar w:fldCharType="end"/>
        </w:r>
      </w:hyperlink>
    </w:p>
    <w:p w:rsidR="00A41660" w:rsidRDefault="002A1632" w:rsidP="00A41660">
      <w:pPr>
        <w:pStyle w:val="TOC2"/>
        <w:tabs>
          <w:tab w:val="right" w:leader="dot" w:pos="9350"/>
        </w:tabs>
        <w:rPr>
          <w:noProof/>
        </w:rPr>
      </w:pPr>
      <w:hyperlink w:anchor="_Toc16085831" w:history="1">
        <w:r w:rsidR="00A41660" w:rsidRPr="00093E12">
          <w:rPr>
            <w:rStyle w:val="Hyperlink"/>
            <w:rFonts w:eastAsia="Times New Roman"/>
            <w:noProof/>
          </w:rPr>
          <w:t>Database Log SQL Script</w:t>
        </w:r>
        <w:r w:rsidR="00A41660">
          <w:rPr>
            <w:noProof/>
            <w:webHidden/>
          </w:rPr>
          <w:tab/>
        </w:r>
        <w:r w:rsidR="00A41660">
          <w:rPr>
            <w:noProof/>
            <w:webHidden/>
          </w:rPr>
          <w:fldChar w:fldCharType="begin"/>
        </w:r>
        <w:r w:rsidR="00A41660">
          <w:rPr>
            <w:noProof/>
            <w:webHidden/>
          </w:rPr>
          <w:instrText xml:space="preserve"> PAGEREF _Toc16085831 \h </w:instrText>
        </w:r>
        <w:r w:rsidR="00A41660">
          <w:rPr>
            <w:noProof/>
            <w:webHidden/>
          </w:rPr>
        </w:r>
        <w:r w:rsidR="00A41660">
          <w:rPr>
            <w:noProof/>
            <w:webHidden/>
          </w:rPr>
          <w:fldChar w:fldCharType="separate"/>
        </w:r>
        <w:r w:rsidR="00A41660">
          <w:rPr>
            <w:noProof/>
            <w:webHidden/>
          </w:rPr>
          <w:t>5</w:t>
        </w:r>
        <w:r w:rsidR="00A41660">
          <w:rPr>
            <w:noProof/>
            <w:webHidden/>
          </w:rPr>
          <w:fldChar w:fldCharType="end"/>
        </w:r>
      </w:hyperlink>
    </w:p>
    <w:p w:rsidR="00A41660" w:rsidRDefault="00A41660" w:rsidP="00A41660">
      <w:pPr>
        <w:pStyle w:val="Heading1"/>
        <w:rPr>
          <w:rFonts w:eastAsia="Times New Roman"/>
        </w:rPr>
      </w:pPr>
      <w:r>
        <w:rPr>
          <w:rFonts w:eastAsia="Times New Roman"/>
        </w:rPr>
        <w:fldChar w:fldCharType="end"/>
      </w:r>
    </w:p>
    <w:p w:rsidR="00BC563D" w:rsidRDefault="00D81114">
      <w:pPr>
        <w:pStyle w:val="Heading1"/>
        <w:rPr>
          <w:rFonts w:eastAsia="Times New Roman"/>
          <w:sz w:val="57"/>
          <w:szCs w:val="57"/>
        </w:rPr>
      </w:pPr>
      <w:bookmarkStart w:id="0" w:name="_Toc16085825"/>
      <w:ins w:id="1" w:author="Achen, Aaron - NRCS, Lincoln, NE" w:date="2019-07-22T14:31:00Z">
        <w:r>
          <w:rPr>
            <w:rFonts w:eastAsia="Times New Roman"/>
          </w:rPr>
          <w:t xml:space="preserve">Soil Data Access </w:t>
        </w:r>
      </w:ins>
      <w:r>
        <w:rPr>
          <w:rFonts w:eastAsia="Times New Roman"/>
          <w:sz w:val="57"/>
          <w:szCs w:val="57"/>
        </w:rPr>
        <w:t>Metric</w:t>
      </w:r>
      <w:ins w:id="2" w:author="Achen, Aaron - NRCS, Lincoln, NE" w:date="2019-07-22T14:31:00Z">
        <w:r>
          <w:rPr>
            <w:rFonts w:eastAsia="Times New Roman"/>
            <w:sz w:val="57"/>
            <w:szCs w:val="57"/>
          </w:rPr>
          <w:t>s</w:t>
        </w:r>
      </w:ins>
      <w:bookmarkEnd w:id="0"/>
    </w:p>
    <w:p w:rsidR="00BC563D" w:rsidRDefault="00D81114" w:rsidP="00BC563D">
      <w:pPr>
        <w:rPr>
          <w:rFonts w:eastAsia="Times New Roman"/>
        </w:rPr>
        <w:pPrChange w:id="3" w:author="Achen, Aaron - NRCS, Lincoln, NE" w:date="2019-08-07T15:53:00Z">
          <w:pPr>
            <w:pStyle w:val="Heading4"/>
          </w:pPr>
        </w:pPrChange>
      </w:pPr>
      <w:r>
        <w:rPr>
          <w:rFonts w:eastAsia="Times New Roman"/>
        </w:rPr>
        <w:t>Jason Nemecek</w:t>
      </w:r>
    </w:p>
    <w:p w:rsidR="00BC563D" w:rsidRDefault="00D81114" w:rsidP="00BC563D">
      <w:pPr>
        <w:rPr>
          <w:rFonts w:eastAsia="Times New Roman"/>
        </w:rPr>
        <w:pPrChange w:id="4" w:author="Achen, Aaron - NRCS, Lincoln, NE" w:date="2019-08-07T15:53:00Z">
          <w:pPr>
            <w:pStyle w:val="Heading4"/>
          </w:pPr>
        </w:pPrChange>
      </w:pPr>
      <w:r>
        <w:rPr>
          <w:rFonts w:eastAsia="Times New Roman"/>
        </w:rPr>
        <w:t>2019-07-16</w:t>
      </w:r>
    </w:p>
    <w:p w:rsidR="00BC563D" w:rsidRDefault="00D81114">
      <w:pPr>
        <w:pStyle w:val="Heading2"/>
        <w:divId w:val="322010706"/>
        <w:rPr>
          <w:rFonts w:eastAsia="Times New Roman"/>
        </w:rPr>
      </w:pPr>
      <w:bookmarkStart w:id="5" w:name="_Toc16085826"/>
      <w:r>
        <w:rPr>
          <w:rFonts w:eastAsia="Times New Roman"/>
        </w:rPr>
        <w:t>Soil Data Access Usage by Hour and Day</w:t>
      </w:r>
      <w:bookmarkEnd w:id="5"/>
    </w:p>
    <w:p w:rsidR="00BC563D" w:rsidRDefault="00D81114">
      <w:pPr>
        <w:pStyle w:val="NormalWeb"/>
        <w:divId w:val="322010706"/>
      </w:pPr>
      <w:r>
        <w:t>Below are soil data access hits (usage) by hour and day. Typically</w:t>
      </w:r>
      <w:ins w:id="6" w:author="Achen, Aaron - NRCS, Lincoln, NE" w:date="2019-07-22T14:32:00Z">
        <w:r>
          <w:t>,</w:t>
        </w:r>
      </w:ins>
      <w:r>
        <w:t xml:space="preserve"> the median range per hour is about 2k and </w:t>
      </w:r>
      <w:del w:id="7" w:author="Achen, Aaron - NRCS, Lincoln, NE" w:date="2019-07-22T14:32:00Z">
        <w:r>
          <w:delText xml:space="preserve">it </w:delText>
        </w:r>
      </w:del>
      <w:r>
        <w:t>ranges between 500 to 7,300 queries (quartile).</w:t>
      </w:r>
    </w:p>
    <w:p w:rsidR="00BC563D" w:rsidRDefault="00D81114">
      <w:pPr>
        <w:pStyle w:val="NormalWeb"/>
        <w:divId w:val="322010706"/>
      </w:pPr>
      <w:ins w:id="8" w:author="Achen, Aaron - NRCS, Lincoln, NE" w:date="2019-07-22T14:32:00Z">
        <w:r>
          <w:t xml:space="preserve">The busiest days are </w:t>
        </w:r>
      </w:ins>
      <w:r>
        <w:t>Tuesday</w:t>
      </w:r>
      <w:ins w:id="9" w:author="Achen, Aaron - NRCS, Lincoln, NE" w:date="2019-07-22T14:32:00Z">
        <w:r>
          <w:t>s</w:t>
        </w:r>
      </w:ins>
      <w:r>
        <w:t xml:space="preserve"> and Thursday</w:t>
      </w:r>
      <w:ins w:id="10" w:author="Achen, Aaron - NRCS, Lincoln, NE" w:date="2019-07-22T14:32:00Z">
        <w:r>
          <w:t>s;</w:t>
        </w:r>
      </w:ins>
      <w:r>
        <w:t xml:space="preserve"> </w:t>
      </w:r>
      <w:del w:id="11" w:author="Achen, Aaron - NRCS, Lincoln, NE" w:date="2019-07-22T14:32:00Z">
        <w:r>
          <w:delText xml:space="preserve">are the days it’s used the most and </w:delText>
        </w:r>
      </w:del>
      <w:r>
        <w:t>the median for a typical day is about 90</w:t>
      </w:r>
      <w:ins w:id="12" w:author="Achen, Aaron - NRCS, Lincoln, NE" w:date="2019-07-22T14:32:00Z">
        <w:r>
          <w:t>,000</w:t>
        </w:r>
      </w:ins>
      <w:del w:id="13" w:author="Achen, Aaron - NRCS, Lincoln, NE" w:date="2019-07-22T14:32:00Z">
        <w:r>
          <w:delText>k.</w:delText>
        </w:r>
      </w:del>
      <w:ins w:id="14" w:author="Achen, Aaron - NRCS, Lincoln, NE" w:date="2019-07-22T14:32:00Z">
        <w:r>
          <w:t xml:space="preserve"> and</w:t>
        </w:r>
      </w:ins>
      <w:r>
        <w:t xml:space="preserve"> </w:t>
      </w:r>
      <w:del w:id="15" w:author="Achen, Aaron - NRCS, Lincoln, NE" w:date="2019-07-22T14:32:00Z">
        <w:r>
          <w:delText>R</w:delText>
        </w:r>
      </w:del>
      <w:ins w:id="16" w:author="Achen, Aaron - NRCS, Lincoln, NE" w:date="2019-07-22T14:32:00Z">
        <w:r>
          <w:t>r</w:t>
        </w:r>
      </w:ins>
      <w:r>
        <w:t>ang</w:t>
      </w:r>
      <w:ins w:id="17" w:author="Achen, Aaron - NRCS, Lincoln, NE" w:date="2019-07-22T14:32:00Z">
        <w:r>
          <w:t>es</w:t>
        </w:r>
      </w:ins>
      <w:del w:id="18" w:author="Achen, Aaron - NRCS, Lincoln, NE" w:date="2019-07-22T14:32:00Z">
        <w:r>
          <w:delText>ing</w:delText>
        </w:r>
      </w:del>
      <w:r>
        <w:t xml:space="preserve"> from 55</w:t>
      </w:r>
      <w:ins w:id="19" w:author="Achen, Aaron - NRCS, Lincoln, NE" w:date="2019-07-22T14:32:00Z">
        <w:r>
          <w:t>,000</w:t>
        </w:r>
      </w:ins>
      <w:del w:id="20" w:author="Achen, Aaron - NRCS, Lincoln, NE" w:date="2019-07-22T14:32:00Z">
        <w:r>
          <w:delText>k</w:delText>
        </w:r>
      </w:del>
      <w:r>
        <w:t xml:space="preserve"> to 181</w:t>
      </w:r>
      <w:ins w:id="21" w:author="Achen, Aaron - NRCS, Lincoln, NE" w:date="2019-07-22T14:33:00Z">
        <w:r>
          <w:t>,000</w:t>
        </w:r>
      </w:ins>
      <w:del w:id="22" w:author="Achen, Aaron - NRCS, Lincoln, NE" w:date="2019-07-22T14:33:00Z">
        <w:r>
          <w:delText>K</w:delText>
        </w:r>
      </w:del>
      <w:r>
        <w:t xml:space="preserve"> (quartile.) </w:t>
      </w:r>
      <w:del w:id="23" w:author="Achen, Aaron - NRCS, Lincoln, NE" w:date="2019-07-22T14:33:00Z">
        <w:r>
          <w:delText>One thing to n</w:delText>
        </w:r>
      </w:del>
      <w:ins w:id="24" w:author="Achen, Aaron - NRCS, Lincoln, NE" w:date="2019-07-22T14:33:00Z">
        <w:r>
          <w:t>N</w:t>
        </w:r>
      </w:ins>
      <w:r>
        <w:t>ote</w:t>
      </w:r>
      <w:ins w:id="25" w:author="Achen, Aaron - NRCS, Lincoln, NE" w:date="2019-07-22T14:33:00Z">
        <w:r>
          <w:t>:</w:t>
        </w:r>
      </w:ins>
      <w:r>
        <w:t xml:space="preserve"> </w:t>
      </w:r>
      <w:del w:id="26" w:author="Achen, Aaron - NRCS, Lincoln, NE" w:date="2019-07-22T14:33:00Z">
        <w:r>
          <w:delText>t</w:delText>
        </w:r>
      </w:del>
      <w:ins w:id="27" w:author="Achen, Aaron - NRCS, Lincoln, NE" w:date="2019-07-22T14:33:00Z">
        <w:r>
          <w:t>T</w:t>
        </w:r>
      </w:ins>
      <w:r>
        <w:t xml:space="preserve">here are some extreme values in the 95th percentile that might need to be considered for planning purposes. </w:t>
      </w:r>
      <w:ins w:id="28" w:author="Achen, Aaron - NRCS, Lincoln, NE" w:date="2019-07-22T14:33:00Z">
        <w:r>
          <w:t xml:space="preserve">Also, </w:t>
        </w:r>
      </w:ins>
      <w:del w:id="29" w:author="Achen, Aaron - NRCS, Lincoln, NE" w:date="2019-07-22T14:33:00Z">
        <w:r>
          <w:delText>T</w:delText>
        </w:r>
      </w:del>
      <w:ins w:id="30" w:author="Achen, Aaron - NRCS, Lincoln, NE" w:date="2019-07-22T14:33:00Z">
        <w:r>
          <w:t>t</w:t>
        </w:r>
      </w:ins>
      <w:r>
        <w:t xml:space="preserve">he metrics </w:t>
      </w:r>
      <w:del w:id="31" w:author="Achen, Aaron - NRCS, Lincoln, NE" w:date="2019-07-22T14:33:00Z">
        <w:r>
          <w:delText xml:space="preserve">also </w:delText>
        </w:r>
      </w:del>
      <w:r>
        <w:t>do</w:t>
      </w:r>
      <w:del w:id="32" w:author="Achen, Aaron - NRCS, Lincoln, NE" w:date="2019-07-22T14:33:00Z">
        <w:r>
          <w:delText>es</w:delText>
        </w:r>
      </w:del>
      <w:r>
        <w:t xml:space="preserve">n’t </w:t>
      </w:r>
      <w:del w:id="33" w:author="Achen, Aaron - NRCS, Lincoln, NE" w:date="2019-07-22T14:33:00Z">
        <w:r>
          <w:delText xml:space="preserve">look </w:delText>
        </w:r>
      </w:del>
      <w:ins w:id="34" w:author="Achen, Aaron - NRCS, Lincoln, NE" w:date="2019-07-22T14:33:00Z">
        <w:r>
          <w:t xml:space="preserve">track </w:t>
        </w:r>
      </w:ins>
      <w:del w:id="35" w:author="Achen, Aaron - NRCS, Lincoln, NE" w:date="2019-07-22T14:33:00Z">
        <w:r>
          <w:delText xml:space="preserve">at </w:delText>
        </w:r>
      </w:del>
      <w:r>
        <w:t>the complexity of the queries hitting to soil data access. Th</w:t>
      </w:r>
      <w:del w:id="36" w:author="Achen, Aaron - NRCS, Lincoln, NE" w:date="2019-07-22T14:33:00Z">
        <w:r>
          <w:delText>is</w:delText>
        </w:r>
      </w:del>
      <w:ins w:id="37" w:author="Achen, Aaron - NRCS, Lincoln, NE" w:date="2019-07-22T14:33:00Z">
        <w:r>
          <w:t>e complexity</w:t>
        </w:r>
      </w:ins>
      <w:r>
        <w:t xml:space="preserve"> could </w:t>
      </w:r>
      <w:del w:id="38" w:author="Achen, Aaron - NRCS, Lincoln, NE" w:date="2019-07-22T14:33:00Z">
        <w:r>
          <w:delText xml:space="preserve">be something that </w:delText>
        </w:r>
      </w:del>
      <w:r>
        <w:t>impact</w:t>
      </w:r>
      <w:del w:id="39" w:author="Achen, Aaron - NRCS, Lincoln, NE" w:date="2019-07-22T14:33:00Z">
        <w:r>
          <w:delText>s</w:delText>
        </w:r>
      </w:del>
      <w:r>
        <w:t xml:space="preserve"> the speed of the server.</w:t>
      </w:r>
    </w:p>
    <w:p w:rsidR="00BC563D" w:rsidRDefault="00D81114">
      <w:pPr>
        <w:pStyle w:val="Heading3"/>
        <w:divId w:val="226041220"/>
        <w:rPr>
          <w:rFonts w:eastAsia="Times New Roman"/>
        </w:rPr>
      </w:pPr>
      <w:bookmarkStart w:id="40" w:name="_Toc16085827"/>
      <w:r>
        <w:rPr>
          <w:rFonts w:eastAsia="Times New Roman"/>
        </w:rPr>
        <w:t>Hour</w:t>
      </w:r>
      <w:bookmarkEnd w:id="40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3"/>
        <w:gridCol w:w="1228"/>
        <w:gridCol w:w="1228"/>
        <w:gridCol w:w="1228"/>
        <w:gridCol w:w="1228"/>
        <w:gridCol w:w="1063"/>
        <w:gridCol w:w="1087"/>
        <w:gridCol w:w="1055"/>
      </w:tblGrid>
      <w:tr w:rsidR="00BC563D">
        <w:trPr>
          <w:divId w:val="226041220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hour_05_percentile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hour_25_percentile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hour_50_percentile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hour_75_percentile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hour_95_percentile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min_hour_count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max_hour_count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avg_hour_count</w:t>
            </w:r>
            <w:proofErr w:type="spellEnd"/>
          </w:p>
        </w:tc>
      </w:tr>
      <w:tr w:rsidR="00BC563D">
        <w:trPr>
          <w:divId w:val="22604122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2,048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32,426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565,322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10,767</w:t>
            </w:r>
          </w:p>
        </w:tc>
      </w:tr>
    </w:tbl>
    <w:p w:rsidR="00BC563D" w:rsidRDefault="00D81114">
      <w:pPr>
        <w:pStyle w:val="Heading3"/>
        <w:divId w:val="1404719602"/>
        <w:rPr>
          <w:rFonts w:eastAsia="Times New Roman"/>
        </w:rPr>
      </w:pPr>
      <w:bookmarkStart w:id="41" w:name="_Toc16085828"/>
      <w:r>
        <w:rPr>
          <w:rFonts w:eastAsia="Times New Roman"/>
        </w:rPr>
        <w:t>Day</w:t>
      </w:r>
      <w:bookmarkEnd w:id="41"/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153"/>
        <w:gridCol w:w="1138"/>
        <w:gridCol w:w="1138"/>
        <w:gridCol w:w="1139"/>
        <w:gridCol w:w="1139"/>
        <w:gridCol w:w="977"/>
        <w:gridCol w:w="1000"/>
        <w:gridCol w:w="954"/>
        <w:gridCol w:w="722"/>
      </w:tblGrid>
      <w:tr w:rsidR="00BC563D">
        <w:trPr>
          <w:divId w:val="1404719602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day_05_percentile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day_25_percentile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day_50_percentile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day_75_percentile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day_95_percentile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min_day_count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max_day_count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avg_day_count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7,561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13,923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21,118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66,996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559,737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5,149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4,817,860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192,513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8,316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14,404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31,519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94,307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481,157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5,976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12,470,806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348,879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19,659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52,537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84,785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159,574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585,673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16,667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7,420,868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295,437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33,516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52,546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85,026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188,906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1,273,597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27,143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2,319,515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256,262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34,573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61,290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105,323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172,092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557,934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14,992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1,563,087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183,311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Thursday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35,300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56,185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109,063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210,785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1,083,900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6,916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6,612,823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330,289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Tuesday</w:t>
            </w:r>
          </w:p>
        </w:tc>
      </w:tr>
      <w:tr w:rsidR="00BC563D">
        <w:trPr>
          <w:divId w:val="14047196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36,338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60,430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91,972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185,929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778,698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9,629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1,366,856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201,693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Wednesday</w:t>
            </w:r>
          </w:p>
        </w:tc>
      </w:tr>
    </w:tbl>
    <w:p w:rsidR="00BC563D" w:rsidRDefault="00D81114">
      <w:pPr>
        <w:pStyle w:val="Heading3"/>
        <w:divId w:val="1389571492"/>
        <w:rPr>
          <w:rFonts w:eastAsia="Times New Roman"/>
        </w:rPr>
      </w:pPr>
      <w:bookmarkStart w:id="42" w:name="_Toc16085829"/>
      <w:r>
        <w:rPr>
          <w:rFonts w:eastAsia="Times New Roman"/>
        </w:rPr>
        <w:t>Weekday (Monday to Friday with day undefined)</w:t>
      </w:r>
      <w:bookmarkEnd w:id="42"/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248"/>
        <w:gridCol w:w="1233"/>
        <w:gridCol w:w="1232"/>
        <w:gridCol w:w="1232"/>
        <w:gridCol w:w="1232"/>
        <w:gridCol w:w="1056"/>
        <w:gridCol w:w="1081"/>
        <w:gridCol w:w="1046"/>
      </w:tblGrid>
      <w:tr w:rsidR="00BC563D">
        <w:trPr>
          <w:divId w:val="1389571492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day_05_percentile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day_25_percentile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day_50_percentile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day_75_percentile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day_95_percentile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min_day_count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max_day_count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avg_day_count</w:t>
            </w:r>
            <w:proofErr w:type="spellEnd"/>
          </w:p>
        </w:tc>
      </w:tr>
      <w:tr w:rsidR="00BC563D">
        <w:trPr>
          <w:divId w:val="138957149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32,390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55,504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89,681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181,065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867,614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6,916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7,420,868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563D" w:rsidRDefault="00D811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253,409</w:t>
            </w:r>
          </w:p>
        </w:tc>
      </w:tr>
    </w:tbl>
    <w:p w:rsidR="00BC563D" w:rsidRDefault="00D81114">
      <w:pPr>
        <w:pStyle w:val="Heading3"/>
        <w:divId w:val="812989525"/>
        <w:rPr>
          <w:rFonts w:eastAsia="Times New Roman"/>
        </w:rPr>
      </w:pPr>
      <w:bookmarkStart w:id="43" w:name="_Toc16085830"/>
      <w:r>
        <w:rPr>
          <w:rFonts w:eastAsia="Times New Roman"/>
        </w:rPr>
        <w:t>Metric Charts</w:t>
      </w:r>
      <w:bookmarkEnd w:id="43"/>
    </w:p>
    <w:p w:rsidR="00BC563D" w:rsidRDefault="00D81114">
      <w:pPr>
        <w:divId w:val="1273172669"/>
        <w:rPr>
          <w:rFonts w:eastAsia="Times New Roman"/>
        </w:rPr>
      </w:pPr>
      <w:r>
        <w:rPr>
          <w:rFonts w:eastAsia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lastRenderedPageBreak/>
        <w:drawing>
          <wp:inline distT="0" distB="0" distL="0" distR="0">
            <wp:extent cx="12150725" cy="6876415"/>
            <wp:effectExtent l="0" t="0" r="3175" b="635"/>
            <wp:docPr id="1" name="Picture 1" descr="701D8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01D88C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725" cy="68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3D" w:rsidRDefault="00D81114">
      <w:pPr>
        <w:pStyle w:val="Caption1"/>
        <w:divId w:val="1273172669"/>
      </w:pPr>
      <w:ins w:id="44" w:author="Achen, Aaron - NRCS, Lincoln, NE" w:date="2019-08-06T13:16:00Z">
        <w:r>
          <w:t>Figure 1.</w:t>
        </w:r>
      </w:ins>
      <w:ins w:id="45" w:author="Achen, Aaron - NRCS, Lincoln, NE" w:date="2019-08-07T15:55:00Z">
        <w:r w:rsidR="00A41660">
          <w:t>---</w:t>
        </w:r>
      </w:ins>
      <w:r>
        <w:t xml:space="preserve">Soil </w:t>
      </w:r>
      <w:del w:id="46" w:author="Achen, Aaron - NRCS, Lincoln, NE" w:date="2019-08-06T13:16:00Z">
        <w:r>
          <w:delText>A</w:delText>
        </w:r>
      </w:del>
      <w:ins w:id="47" w:author="Achen, Aaron - NRCS, Lincoln, NE" w:date="2019-08-06T13:16:00Z">
        <w:r>
          <w:t>a</w:t>
        </w:r>
      </w:ins>
      <w:r>
        <w:t xml:space="preserve">pplication </w:t>
      </w:r>
      <w:r w:rsidR="002A1632">
        <w:t xml:space="preserve">usage </w:t>
      </w:r>
      <w:bookmarkStart w:id="48" w:name="_GoBack"/>
      <w:bookmarkEnd w:id="48"/>
      <w:r>
        <w:t xml:space="preserve">by </w:t>
      </w:r>
      <w:del w:id="49" w:author="Achen, Aaron - NRCS, Lincoln, NE" w:date="2019-08-06T13:16:00Z">
        <w:r>
          <w:delText>Y</w:delText>
        </w:r>
      </w:del>
      <w:ins w:id="50" w:author="Achen, Aaron - NRCS, Lincoln, NE" w:date="2019-08-06T13:16:00Z">
        <w:r>
          <w:t>y</w:t>
        </w:r>
      </w:ins>
      <w:r>
        <w:t>ear</w:t>
      </w:r>
      <w:ins w:id="51" w:author="Achen, Aaron - NRCS, Lincoln, NE" w:date="2019-08-06T13:16:00Z">
        <w:r>
          <w:t>.</w:t>
        </w:r>
      </w:ins>
    </w:p>
    <w:p w:rsidR="00BC563D" w:rsidRDefault="00D81114">
      <w:pPr>
        <w:divId w:val="703404327"/>
        <w:rPr>
          <w:rFonts w:eastAsia="Times New Roman"/>
        </w:rPr>
      </w:pPr>
      <w:r>
        <w:rPr>
          <w:rFonts w:eastAsia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lastRenderedPageBreak/>
        <w:drawing>
          <wp:inline distT="0" distB="0" distL="0" distR="0">
            <wp:extent cx="7578725" cy="4638040"/>
            <wp:effectExtent l="0" t="0" r="3175" b="0"/>
            <wp:docPr id="2" name="Picture 2" descr="D0EF3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0EF3D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72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3D" w:rsidRDefault="00D81114">
      <w:pPr>
        <w:pStyle w:val="Caption1"/>
        <w:divId w:val="703404327"/>
      </w:pPr>
      <w:ins w:id="52" w:author="Achen, Aaron - NRCS, Lincoln, NE" w:date="2019-08-06T13:16:00Z">
        <w:r>
          <w:t>Figure 2.</w:t>
        </w:r>
      </w:ins>
      <w:ins w:id="53" w:author="Achen, Aaron - NRCS, Lincoln, NE" w:date="2019-08-07T15:55:00Z">
        <w:r w:rsidR="00A41660">
          <w:t>---</w:t>
        </w:r>
      </w:ins>
      <w:r>
        <w:t>Soil Data Access sum day count from 5/1/2019 to 6/18/2019</w:t>
      </w:r>
      <w:ins w:id="54" w:author="Achen, Aaron - NRCS, Lincoln, NE" w:date="2019-08-06T13:16:00Z">
        <w:r>
          <w:t>.</w:t>
        </w:r>
      </w:ins>
    </w:p>
    <w:p w:rsidR="00BC563D" w:rsidRDefault="00D81114">
      <w:pPr>
        <w:divId w:val="1055662227"/>
        <w:rPr>
          <w:rFonts w:eastAsia="Times New Roman"/>
        </w:rPr>
      </w:pPr>
      <w:r>
        <w:rPr>
          <w:rFonts w:eastAsia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lastRenderedPageBreak/>
        <w:drawing>
          <wp:inline distT="0" distB="0" distL="0" distR="0">
            <wp:extent cx="12574905" cy="4915535"/>
            <wp:effectExtent l="0" t="0" r="0" b="0"/>
            <wp:docPr id="3" name="Picture 3" descr="F92E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92E6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90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3D" w:rsidRDefault="00D81114">
      <w:pPr>
        <w:pStyle w:val="Caption1"/>
        <w:divId w:val="1055662227"/>
      </w:pPr>
      <w:ins w:id="55" w:author="Achen, Aaron - NRCS, Lincoln, NE" w:date="2019-08-06T13:16:00Z">
        <w:r>
          <w:t>Figure 3.</w:t>
        </w:r>
      </w:ins>
      <w:ins w:id="56" w:author="Achen, Aaron - NRCS, Lincoln, NE" w:date="2019-08-07T15:55:00Z">
        <w:r w:rsidR="00A41660">
          <w:t>---</w:t>
        </w:r>
      </w:ins>
      <w:r>
        <w:t>Soil Data Access sum day count from 5/1/2018 to 6/18/2019</w:t>
      </w:r>
      <w:ins w:id="57" w:author="Achen, Aaron - NRCS, Lincoln, NE" w:date="2019-08-06T13:16:00Z">
        <w:r>
          <w:t>.</w:t>
        </w:r>
      </w:ins>
    </w:p>
    <w:p w:rsidR="00BC563D" w:rsidRDefault="00D81114">
      <w:pPr>
        <w:pStyle w:val="Heading2"/>
        <w:divId w:val="857307420"/>
        <w:rPr>
          <w:rFonts w:eastAsia="Times New Roman"/>
        </w:rPr>
      </w:pPr>
      <w:bookmarkStart w:id="58" w:name="_Toc16085831"/>
      <w:r>
        <w:rPr>
          <w:rFonts w:eastAsia="Times New Roman"/>
        </w:rPr>
        <w:t>Database Log SQL Script</w:t>
      </w:r>
      <w:bookmarkEnd w:id="58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 xml:space="preserve">-- SDA Metrics by 'SDA Spatial </w:t>
      </w:r>
      <w:proofErr w:type="spellStart"/>
      <w:r>
        <w:rPr>
          <w:rStyle w:val="co"/>
        </w:rPr>
        <w:t>Query','SDA</w:t>
      </w:r>
      <w:proofErr w:type="spellEnd"/>
      <w:r>
        <w:rPr>
          <w:rStyle w:val="co"/>
        </w:rPr>
        <w:t xml:space="preserve"> Tabular </w:t>
      </w:r>
      <w:proofErr w:type="spellStart"/>
      <w:r>
        <w:rPr>
          <w:rStyle w:val="co"/>
        </w:rPr>
        <w:t>Query','SDA</w:t>
      </w:r>
      <w:proofErr w:type="spellEnd"/>
      <w:r>
        <w:rPr>
          <w:rStyle w:val="co"/>
        </w:rPr>
        <w:t xml:space="preserve"> User Interface'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use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baflogrpt</w:t>
      </w:r>
      <w:proofErr w:type="spellEnd"/>
      <w:r>
        <w:rPr>
          <w:rStyle w:val="HTMLCode"/>
        </w:rPr>
        <w:t xml:space="preserve">;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GO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SET</w:t>
      </w:r>
      <w:r>
        <w:rPr>
          <w:rStyle w:val="HTMLCode"/>
        </w:rPr>
        <w:t xml:space="preserve"> </w:t>
      </w:r>
      <w:r>
        <w:rPr>
          <w:rStyle w:val="kw"/>
        </w:rPr>
        <w:t>STATISTICS</w:t>
      </w:r>
      <w:r>
        <w:rPr>
          <w:rStyle w:val="HTMLCode"/>
        </w:rPr>
        <w:t xml:space="preserve"> IO </w:t>
      </w:r>
      <w:r>
        <w:rPr>
          <w:rStyle w:val="kw"/>
        </w:rPr>
        <w:t>ON</w:t>
      </w:r>
      <w:r>
        <w:rPr>
          <w:rStyle w:val="HTMLCode"/>
        </w:rPr>
        <w:t xml:space="preserve">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GO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DROP</w:t>
      </w:r>
      <w:r>
        <w:rPr>
          <w:rStyle w:val="HTMLCode"/>
        </w:rPr>
        <w:t xml:space="preserve"> </w:t>
      </w:r>
      <w:r>
        <w:rPr>
          <w:rStyle w:val="kw"/>
        </w:rPr>
        <w:t>TABLE</w:t>
      </w:r>
      <w:r>
        <w:rPr>
          <w:rStyle w:val="HTMLCode"/>
        </w:rPr>
        <w:t xml:space="preserve"> </w:t>
      </w:r>
      <w:r>
        <w:rPr>
          <w:rStyle w:val="kw"/>
        </w:rPr>
        <w:t>IF</w:t>
      </w:r>
      <w:r>
        <w:rPr>
          <w:rStyle w:val="HTMLCode"/>
        </w:rPr>
        <w:t xml:space="preserve"> </w:t>
      </w:r>
      <w:r>
        <w:rPr>
          <w:rStyle w:val="kw"/>
        </w:rPr>
        <w:t>EXISTS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sdametrics_day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DROP</w:t>
      </w:r>
      <w:r>
        <w:rPr>
          <w:rStyle w:val="HTMLCode"/>
        </w:rPr>
        <w:t xml:space="preserve"> </w:t>
      </w:r>
      <w:r>
        <w:rPr>
          <w:rStyle w:val="kw"/>
        </w:rPr>
        <w:t>TABLE</w:t>
      </w:r>
      <w:r>
        <w:rPr>
          <w:rStyle w:val="HTMLCode"/>
        </w:rPr>
        <w:t xml:space="preserve"> </w:t>
      </w:r>
      <w:r>
        <w:rPr>
          <w:rStyle w:val="kw"/>
        </w:rPr>
        <w:t>IF</w:t>
      </w:r>
      <w:r>
        <w:rPr>
          <w:rStyle w:val="HTMLCode"/>
        </w:rPr>
        <w:t xml:space="preserve"> </w:t>
      </w:r>
      <w:r>
        <w:rPr>
          <w:rStyle w:val="kw"/>
        </w:rPr>
        <w:t>EXISTS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sdametrics_hour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DROP</w:t>
      </w:r>
      <w:r>
        <w:rPr>
          <w:rStyle w:val="HTMLCode"/>
        </w:rPr>
        <w:t xml:space="preserve"> </w:t>
      </w:r>
      <w:r>
        <w:rPr>
          <w:rStyle w:val="kw"/>
        </w:rPr>
        <w:t>TABLE</w:t>
      </w:r>
      <w:r>
        <w:rPr>
          <w:rStyle w:val="HTMLCode"/>
        </w:rPr>
        <w:t xml:space="preserve"> </w:t>
      </w:r>
      <w:r>
        <w:rPr>
          <w:rStyle w:val="kw"/>
        </w:rPr>
        <w:t>IF</w:t>
      </w:r>
      <w:r>
        <w:rPr>
          <w:rStyle w:val="HTMLCode"/>
        </w:rPr>
        <w:t xml:space="preserve"> </w:t>
      </w:r>
      <w:r>
        <w:rPr>
          <w:rStyle w:val="kw"/>
        </w:rPr>
        <w:t>EXISTS</w:t>
      </w:r>
      <w:r>
        <w:rPr>
          <w:rStyle w:val="HTMLCode"/>
        </w:rPr>
        <w:t xml:space="preserve"> #sdametrics2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declare</w:t>
      </w:r>
      <w:r>
        <w:rPr>
          <w:rStyle w:val="HTMLCode"/>
        </w:rPr>
        <w:t xml:space="preserve"> @</w:t>
      </w:r>
      <w:proofErr w:type="spellStart"/>
      <w:r>
        <w:rPr>
          <w:rStyle w:val="HTMLCode"/>
        </w:rPr>
        <w:t>startLogDateTime</w:t>
      </w:r>
      <w:proofErr w:type="spellEnd"/>
      <w:r>
        <w:rPr>
          <w:rStyle w:val="HTMLCode"/>
        </w:rPr>
        <w:t xml:space="preserve"> datetime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set</w:t>
      </w:r>
      <w:r>
        <w:rPr>
          <w:rStyle w:val="HTMLCode"/>
        </w:rPr>
        <w:t xml:space="preserve"> @</w:t>
      </w:r>
      <w:proofErr w:type="spellStart"/>
      <w:r>
        <w:rPr>
          <w:rStyle w:val="HTMLCode"/>
        </w:rPr>
        <w:t>startLogDateTime</w:t>
      </w:r>
      <w:proofErr w:type="spellEnd"/>
      <w:r>
        <w:rPr>
          <w:rStyle w:val="HTMLCode"/>
        </w:rPr>
        <w:t xml:space="preserve"> = </w:t>
      </w:r>
      <w:r>
        <w:rPr>
          <w:rStyle w:val="st"/>
        </w:rPr>
        <w:t>'2018-06-01T00:00:00'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lastRenderedPageBreak/>
        <w:t>declare</w:t>
      </w:r>
      <w:r>
        <w:rPr>
          <w:rStyle w:val="HTMLCode"/>
        </w:rPr>
        <w:t xml:space="preserve"> @</w:t>
      </w:r>
      <w:proofErr w:type="spellStart"/>
      <w:r>
        <w:rPr>
          <w:rStyle w:val="HTMLCode"/>
        </w:rPr>
        <w:t>endLogDateTime</w:t>
      </w:r>
      <w:proofErr w:type="spellEnd"/>
      <w:r>
        <w:rPr>
          <w:rStyle w:val="HTMLCode"/>
        </w:rPr>
        <w:t xml:space="preserve"> datetime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set</w:t>
      </w:r>
      <w:r>
        <w:rPr>
          <w:rStyle w:val="HTMLCode"/>
        </w:rPr>
        <w:t xml:space="preserve"> @</w:t>
      </w:r>
      <w:proofErr w:type="spellStart"/>
      <w:r>
        <w:rPr>
          <w:rStyle w:val="HTMLCode"/>
        </w:rPr>
        <w:t>endLogDateTime</w:t>
      </w:r>
      <w:proofErr w:type="spellEnd"/>
      <w:r>
        <w:rPr>
          <w:rStyle w:val="HTMLCode"/>
        </w:rPr>
        <w:t xml:space="preserve"> = </w:t>
      </w:r>
      <w:r>
        <w:rPr>
          <w:rStyle w:val="st"/>
        </w:rPr>
        <w:t>'2019-06-01T00:00:00'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>--Creates table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declare</w:t>
      </w:r>
      <w:r>
        <w:rPr>
          <w:rStyle w:val="HTMLCode"/>
        </w:rPr>
        <w:t xml:space="preserve"> @t </w:t>
      </w:r>
      <w:r>
        <w:rPr>
          <w:rStyle w:val="kw"/>
        </w:rPr>
        <w:t>table</w:t>
      </w:r>
      <w:r>
        <w:rPr>
          <w:rStyle w:val="HTMLCode"/>
        </w:rPr>
        <w:t xml:space="preserve">(dt datetime, d </w:t>
      </w:r>
      <w:r>
        <w:rPr>
          <w:rStyle w:val="dt"/>
        </w:rPr>
        <w:t>varchar</w:t>
      </w:r>
      <w:r>
        <w:rPr>
          <w:rStyle w:val="HTMLCode"/>
        </w:rPr>
        <w:t>(</w:t>
      </w:r>
      <w:r>
        <w:rPr>
          <w:rStyle w:val="dv"/>
        </w:rPr>
        <w:t>50</w:t>
      </w:r>
      <w:r>
        <w:rPr>
          <w:rStyle w:val="HTMLCode"/>
        </w:rPr>
        <w:t xml:space="preserve">), h </w:t>
      </w:r>
      <w:r>
        <w:rPr>
          <w:rStyle w:val="dt"/>
        </w:rPr>
        <w:t>int</w:t>
      </w:r>
      <w:r>
        <w:rPr>
          <w:rStyle w:val="HTMLCode"/>
        </w:rPr>
        <w:t xml:space="preserve">, y </w:t>
      </w:r>
      <w:r>
        <w:rPr>
          <w:rStyle w:val="dt"/>
        </w:rPr>
        <w:t>int</w:t>
      </w:r>
      <w:r>
        <w:rPr>
          <w:rStyle w:val="HTMLCode"/>
        </w:rPr>
        <w:t xml:space="preserve">, m </w:t>
      </w:r>
      <w:r>
        <w:rPr>
          <w:rStyle w:val="dt"/>
        </w:rPr>
        <w:t>int</w:t>
      </w:r>
      <w:r>
        <w:rPr>
          <w:rStyle w:val="HTMLCode"/>
        </w:rPr>
        <w:t xml:space="preserve"> ,  </w:t>
      </w:r>
      <w:proofErr w:type="spellStart"/>
      <w:r>
        <w:rPr>
          <w:rStyle w:val="HTMLCode"/>
        </w:rPr>
        <w:t>SDA_Log_Message</w:t>
      </w:r>
      <w:proofErr w:type="spellEnd"/>
      <w:r>
        <w:rPr>
          <w:rStyle w:val="HTMLCode"/>
        </w:rPr>
        <w:t xml:space="preserve"> </w:t>
      </w:r>
      <w:r>
        <w:rPr>
          <w:rStyle w:val="dt"/>
        </w:rPr>
        <w:t>varchar</w:t>
      </w:r>
      <w:r>
        <w:rPr>
          <w:rStyle w:val="HTMLCode"/>
        </w:rPr>
        <w:t>(</w:t>
      </w:r>
      <w:r>
        <w:rPr>
          <w:rStyle w:val="dv"/>
        </w:rPr>
        <w:t>50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SDA_Application_Name</w:t>
      </w:r>
      <w:proofErr w:type="spellEnd"/>
      <w:r>
        <w:rPr>
          <w:rStyle w:val="HTMLCode"/>
        </w:rPr>
        <w:t xml:space="preserve"> </w:t>
      </w:r>
      <w:r>
        <w:rPr>
          <w:rStyle w:val="dt"/>
        </w:rPr>
        <w:t>varchar</w:t>
      </w:r>
      <w:r>
        <w:rPr>
          <w:rStyle w:val="HTMLCode"/>
        </w:rPr>
        <w:t>(</w:t>
      </w:r>
      <w:r>
        <w:rPr>
          <w:rStyle w:val="dv"/>
        </w:rPr>
        <w:t>50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logCount</w:t>
      </w:r>
      <w:proofErr w:type="spellEnd"/>
      <w:r>
        <w:rPr>
          <w:rStyle w:val="HTMLCode"/>
        </w:rPr>
        <w:t xml:space="preserve"> </w:t>
      </w:r>
      <w:r>
        <w:rPr>
          <w:rStyle w:val="dt"/>
        </w:rPr>
        <w:t>int</w:t>
      </w:r>
      <w:r>
        <w:rPr>
          <w:rStyle w:val="HTMLCode"/>
        </w:rPr>
        <w:t xml:space="preserve">, app </w:t>
      </w:r>
      <w:r>
        <w:rPr>
          <w:rStyle w:val="dt"/>
        </w:rPr>
        <w:t>int</w:t>
      </w:r>
      <w:r>
        <w:rPr>
          <w:rStyle w:val="HTMLCode"/>
        </w:rPr>
        <w:t xml:space="preserve"> );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insert</w:t>
      </w:r>
      <w:r>
        <w:rPr>
          <w:rStyle w:val="HTMLCode"/>
        </w:rPr>
        <w:t xml:space="preserve"> </w:t>
      </w:r>
      <w:r>
        <w:rPr>
          <w:rStyle w:val="kw"/>
        </w:rPr>
        <w:t>into</w:t>
      </w:r>
      <w:r>
        <w:rPr>
          <w:rStyle w:val="HTMLCode"/>
        </w:rPr>
        <w:t xml:space="preserve"> @t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>--Grabs the log ids for Soil Data Access usage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select</w:t>
      </w:r>
      <w:r>
        <w:rPr>
          <w:rStyle w:val="HTMLCode"/>
        </w:rPr>
        <w:t xml:space="preserve">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FORMAT (</w:t>
      </w:r>
      <w:proofErr w:type="spellStart"/>
      <w:r>
        <w:rPr>
          <w:rStyle w:val="HTMLCode"/>
        </w:rPr>
        <w:t>Log.LogDateTime</w:t>
      </w:r>
      <w:proofErr w:type="spellEnd"/>
      <w:r>
        <w:rPr>
          <w:rStyle w:val="HTMLCode"/>
        </w:rPr>
        <w:t xml:space="preserve">, </w:t>
      </w:r>
      <w:r>
        <w:rPr>
          <w:rStyle w:val="st"/>
        </w:rPr>
        <w:t>'d'</w:t>
      </w:r>
      <w:r>
        <w:rPr>
          <w:rStyle w:val="HTMLCode"/>
        </w:rPr>
        <w:t xml:space="preserve">, </w:t>
      </w:r>
      <w:r>
        <w:rPr>
          <w:rStyle w:val="st"/>
        </w:rPr>
        <w:t>'</w:t>
      </w:r>
      <w:proofErr w:type="spellStart"/>
      <w:r>
        <w:rPr>
          <w:rStyle w:val="st"/>
        </w:rPr>
        <w:t>en</w:t>
      </w:r>
      <w:proofErr w:type="spellEnd"/>
      <w:r>
        <w:rPr>
          <w:rStyle w:val="st"/>
        </w:rPr>
        <w:t>-US'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dt,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FORMAT(</w:t>
      </w:r>
      <w:proofErr w:type="spellStart"/>
      <w:r>
        <w:rPr>
          <w:rStyle w:val="HTMLCode"/>
        </w:rPr>
        <w:t>Log.LogDateTime</w:t>
      </w:r>
      <w:proofErr w:type="spellEnd"/>
      <w:r>
        <w:rPr>
          <w:rStyle w:val="HTMLCode"/>
        </w:rPr>
        <w:t xml:space="preserve">, </w:t>
      </w:r>
      <w:r>
        <w:rPr>
          <w:rStyle w:val="st"/>
        </w:rPr>
        <w:t>'</w:t>
      </w:r>
      <w:proofErr w:type="spellStart"/>
      <w:r>
        <w:rPr>
          <w:rStyle w:val="st"/>
        </w:rPr>
        <w:t>dddd</w:t>
      </w:r>
      <w:proofErr w:type="spellEnd"/>
      <w:r>
        <w:rPr>
          <w:rStyle w:val="st"/>
        </w:rPr>
        <w:t>'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d,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DATEPART(</w:t>
      </w:r>
      <w:proofErr w:type="spellStart"/>
      <w:r>
        <w:rPr>
          <w:rStyle w:val="kw"/>
        </w:rPr>
        <w:t>hour</w:t>
      </w:r>
      <w:r>
        <w:rPr>
          <w:rStyle w:val="HTMLCode"/>
        </w:rPr>
        <w:t>,Log.LogDateTime</w:t>
      </w:r>
      <w:proofErr w:type="spellEnd"/>
      <w:r>
        <w:rPr>
          <w:rStyle w:val="HTMLCode"/>
        </w:rPr>
        <w:t xml:space="preserve">)  </w:t>
      </w:r>
      <w:r>
        <w:rPr>
          <w:rStyle w:val="kw"/>
        </w:rPr>
        <w:t>AS</w:t>
      </w:r>
      <w:r>
        <w:rPr>
          <w:rStyle w:val="HTMLCode"/>
        </w:rPr>
        <w:t xml:space="preserve"> h,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HTMLCode"/>
        </w:rPr>
        <w:t>datepart</w:t>
      </w:r>
      <w:proofErr w:type="spellEnd"/>
      <w:r>
        <w:rPr>
          <w:rStyle w:val="HTMLCode"/>
        </w:rPr>
        <w:t>(</w:t>
      </w:r>
      <w:r>
        <w:rPr>
          <w:rStyle w:val="dt"/>
        </w:rPr>
        <w:t>year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Log.LogDateTime</w:t>
      </w:r>
      <w:proofErr w:type="spellEnd"/>
      <w:r>
        <w:rPr>
          <w:rStyle w:val="HTMLCode"/>
        </w:rPr>
        <w:t>) y,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HTMLCode"/>
        </w:rPr>
        <w:t>datepart</w:t>
      </w:r>
      <w:proofErr w:type="spellEnd"/>
      <w:r>
        <w:rPr>
          <w:rStyle w:val="HTMLCode"/>
        </w:rPr>
        <w:t>(</w:t>
      </w:r>
      <w:r>
        <w:rPr>
          <w:rStyle w:val="dt"/>
        </w:rPr>
        <w:t>month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Log.LogDateTime</w:t>
      </w:r>
      <w:proofErr w:type="spellEnd"/>
      <w:r>
        <w:rPr>
          <w:rStyle w:val="HTMLCode"/>
        </w:rPr>
        <w:t>) m,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HTMLCode"/>
        </w:rPr>
        <w:t>log.LogMessage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SDA_Log_Message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[Application].</w:t>
      </w:r>
      <w:proofErr w:type="spellStart"/>
      <w:r>
        <w:rPr>
          <w:rStyle w:val="HTMLCode"/>
        </w:rPr>
        <w:t>ApplicationName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SDA_Application_Name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HTMLCode"/>
        </w:rPr>
        <w:t>log.LogID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dv"/>
        </w:rPr>
        <w:t>1</w:t>
      </w:r>
      <w:r>
        <w:rPr>
          <w:rStyle w:val="HTMLCode"/>
        </w:rPr>
        <w:t xml:space="preserve"> </w:t>
      </w:r>
      <w:r>
        <w:rPr>
          <w:rStyle w:val="kw"/>
        </w:rPr>
        <w:t>AS</w:t>
      </w:r>
      <w:r>
        <w:rPr>
          <w:rStyle w:val="HTMLCode"/>
        </w:rPr>
        <w:t xml:space="preserve"> app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from</w:t>
      </w:r>
      <w:r>
        <w:rPr>
          <w:rStyle w:val="HTMLCode"/>
        </w:rPr>
        <w:t xml:space="preserve"> dbo.log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r>
        <w:rPr>
          <w:rStyle w:val="fu"/>
        </w:rPr>
        <w:t>Log</w:t>
      </w:r>
      <w:r>
        <w:rPr>
          <w:rStyle w:val="HTMLCode"/>
        </w:rPr>
        <w:t xml:space="preserve"> </w:t>
      </w:r>
      <w:r>
        <w:rPr>
          <w:rStyle w:val="kw"/>
        </w:rPr>
        <w:t>with</w:t>
      </w:r>
      <w:r>
        <w:rPr>
          <w:rStyle w:val="HTMLCode"/>
        </w:rPr>
        <w:t>(</w:t>
      </w:r>
      <w:proofErr w:type="spellStart"/>
      <w:r>
        <w:rPr>
          <w:rStyle w:val="HTMLCode"/>
        </w:rPr>
        <w:t>nolock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left</w:t>
      </w:r>
      <w:r>
        <w:rPr>
          <w:rStyle w:val="HTMLCode"/>
        </w:rPr>
        <w:t xml:space="preserve"> </w:t>
      </w:r>
      <w:r>
        <w:rPr>
          <w:rStyle w:val="kw"/>
        </w:rPr>
        <w:t>outer</w:t>
      </w:r>
      <w:r>
        <w:rPr>
          <w:rStyle w:val="HTMLCode"/>
        </w:rPr>
        <w:t xml:space="preserve"> </w:t>
      </w:r>
      <w:r>
        <w:rPr>
          <w:rStyle w:val="kw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dbo.application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AS</w:t>
      </w:r>
      <w:r>
        <w:rPr>
          <w:rStyle w:val="HTMLCode"/>
        </w:rPr>
        <w:t xml:space="preserve"> Application </w:t>
      </w:r>
      <w:r>
        <w:rPr>
          <w:rStyle w:val="kw"/>
        </w:rPr>
        <w:t>with</w:t>
      </w:r>
      <w:r>
        <w:rPr>
          <w:rStyle w:val="HTMLCode"/>
        </w:rPr>
        <w:t>(</w:t>
      </w:r>
      <w:proofErr w:type="spellStart"/>
      <w:r>
        <w:rPr>
          <w:rStyle w:val="HTMLCode"/>
        </w:rPr>
        <w:t>nolock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Application.ApplicationID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Log.ApplicationID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Log.LogDateTime</w:t>
      </w:r>
      <w:proofErr w:type="spellEnd"/>
      <w:r>
        <w:rPr>
          <w:rStyle w:val="HTMLCode"/>
        </w:rPr>
        <w:t xml:space="preserve"> &gt;= @</w:t>
      </w:r>
      <w:proofErr w:type="spellStart"/>
      <w:r>
        <w:rPr>
          <w:rStyle w:val="HTMLCode"/>
        </w:rPr>
        <w:t>startLogDateTime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Log.LogDateTime</w:t>
      </w:r>
      <w:proofErr w:type="spellEnd"/>
      <w:r>
        <w:rPr>
          <w:rStyle w:val="HTMLCode"/>
        </w:rPr>
        <w:t xml:space="preserve"> &lt;= @</w:t>
      </w:r>
      <w:proofErr w:type="spellStart"/>
      <w:r>
        <w:rPr>
          <w:rStyle w:val="HTMLCode"/>
        </w:rPr>
        <w:t>endLogDateTime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Application.ApplicationName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in</w:t>
      </w:r>
      <w:r>
        <w:rPr>
          <w:rStyle w:val="HTMLCode"/>
        </w:rPr>
        <w:t xml:space="preserve"> (</w:t>
      </w:r>
      <w:r>
        <w:rPr>
          <w:rStyle w:val="st"/>
        </w:rPr>
        <w:t xml:space="preserve">'SDA Spatial </w:t>
      </w:r>
      <w:proofErr w:type="spellStart"/>
      <w:r>
        <w:rPr>
          <w:rStyle w:val="st"/>
        </w:rPr>
        <w:t>Query'</w:t>
      </w:r>
      <w:r>
        <w:rPr>
          <w:rStyle w:val="HTMLCode"/>
        </w:rPr>
        <w:t>,</w:t>
      </w:r>
      <w:r>
        <w:rPr>
          <w:rStyle w:val="st"/>
        </w:rPr>
        <w:t>'SDA</w:t>
      </w:r>
      <w:proofErr w:type="spellEnd"/>
      <w:r>
        <w:rPr>
          <w:rStyle w:val="st"/>
        </w:rPr>
        <w:t xml:space="preserve"> Tabular </w:t>
      </w:r>
      <w:proofErr w:type="spellStart"/>
      <w:r>
        <w:rPr>
          <w:rStyle w:val="st"/>
        </w:rPr>
        <w:t>Query'</w:t>
      </w:r>
      <w:r>
        <w:rPr>
          <w:rStyle w:val="HTMLCode"/>
        </w:rPr>
        <w:t>,</w:t>
      </w:r>
      <w:r>
        <w:rPr>
          <w:rStyle w:val="st"/>
        </w:rPr>
        <w:t>'SDA</w:t>
      </w:r>
      <w:proofErr w:type="spellEnd"/>
      <w:r>
        <w:rPr>
          <w:rStyle w:val="st"/>
        </w:rPr>
        <w:t xml:space="preserve"> User Interface'</w:t>
      </w:r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Log.LogType</w:t>
      </w:r>
      <w:proofErr w:type="spellEnd"/>
      <w:r>
        <w:rPr>
          <w:rStyle w:val="HTMLCode"/>
        </w:rPr>
        <w:t xml:space="preserve"> = </w:t>
      </w:r>
      <w:r>
        <w:rPr>
          <w:rStyle w:val="st"/>
        </w:rPr>
        <w:t>'METRIC'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Log.LogSubtype</w:t>
      </w:r>
      <w:proofErr w:type="spellEnd"/>
      <w:r>
        <w:rPr>
          <w:rStyle w:val="HTMLCode"/>
        </w:rPr>
        <w:t xml:space="preserve"> =  </w:t>
      </w:r>
      <w:r>
        <w:rPr>
          <w:rStyle w:val="st"/>
        </w:rPr>
        <w:t>'SDA AUDIT'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;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 xml:space="preserve">--Aggregates by hour (24 hour format)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select</w:t>
      </w:r>
      <w:r>
        <w:rPr>
          <w:rStyle w:val="HTMLCode"/>
        </w:rPr>
        <w:t xml:space="preserve">  dt, </w:t>
      </w:r>
      <w:r>
        <w:rPr>
          <w:rStyle w:val="dv"/>
        </w:rPr>
        <w:t>1</w:t>
      </w:r>
      <w:r>
        <w:rPr>
          <w:rStyle w:val="HTMLCode"/>
        </w:rPr>
        <w:t xml:space="preserve">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,  d, h , y , m , 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fu"/>
        </w:rPr>
        <w:t>count</w:t>
      </w:r>
      <w:r>
        <w:rPr>
          <w:rStyle w:val="HTMLCode"/>
        </w:rPr>
        <w:t>(</w:t>
      </w:r>
      <w:r>
        <w:rPr>
          <w:rStyle w:val="kw"/>
        </w:rPr>
        <w:t>DISTINCT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[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>]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INTO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sdametrics_hour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from</w:t>
      </w:r>
      <w:r>
        <w:rPr>
          <w:rStyle w:val="HTMLCode"/>
        </w:rPr>
        <w:t xml:space="preserve"> @t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group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y, m, d, dt,  h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y, m, d, dt,  h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>--Hour Metrics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SELECT</w:t>
      </w:r>
      <w:r>
        <w:rPr>
          <w:rStyle w:val="HTMLCode"/>
        </w:rPr>
        <w:t xml:space="preserve"> TOP </w:t>
      </w:r>
      <w:r>
        <w:rPr>
          <w:rStyle w:val="dv"/>
        </w:rPr>
        <w:t>1</w:t>
      </w:r>
      <w:r>
        <w:rPr>
          <w:rStyle w:val="HTMLCode"/>
        </w:rPr>
        <w:t xml:space="preserve">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0.05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hour_05_percentile,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0.25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hour_25_percentile,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0.50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hour_50_percentile,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0.75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hour_75_percentile,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0.95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hour_95_percentile,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MIN</w:t>
      </w:r>
      <w:r>
        <w:rPr>
          <w:rStyle w:val="HTMLCode"/>
        </w:rPr>
        <w:t>(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min_hour_count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MAX</w:t>
      </w:r>
      <w:r>
        <w:rPr>
          <w:rStyle w:val="HTMLCode"/>
        </w:rPr>
        <w:t>(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max_hour_count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AVG</w:t>
      </w:r>
      <w:r>
        <w:rPr>
          <w:rStyle w:val="HTMLCode"/>
        </w:rPr>
        <w:t>(</w:t>
      </w:r>
      <w:proofErr w:type="spellStart"/>
      <w:r>
        <w:rPr>
          <w:rStyle w:val="HTMLCode"/>
        </w:rPr>
        <w:t>hour_count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</w:t>
      </w:r>
      <w:r>
        <w:rPr>
          <w:rStyle w:val="kw"/>
        </w:rPr>
        <w:t>id</w:t>
      </w:r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avg_hour_count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FROM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sdametrics_hour</w:t>
      </w:r>
      <w:proofErr w:type="spellEnd"/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>--Aggregates and sums the log count by Date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SELECT</w:t>
      </w:r>
      <w:r>
        <w:rPr>
          <w:rStyle w:val="HTMLCode"/>
        </w:rPr>
        <w:t xml:space="preserve"> app, dt,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count</w:t>
      </w:r>
      <w:r>
        <w:rPr>
          <w:rStyle w:val="HTMLCode"/>
        </w:rPr>
        <w:t>(</w:t>
      </w:r>
      <w:r>
        <w:rPr>
          <w:rStyle w:val="kw"/>
        </w:rPr>
        <w:t>DISTINCT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d 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INTO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sdametrics_day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FROM</w:t>
      </w:r>
      <w:r>
        <w:rPr>
          <w:rStyle w:val="HTMLCode"/>
        </w:rPr>
        <w:t xml:space="preserve"> @t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GROUP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app, dt, d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;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>--Aggregates and sums the log count by Day of the week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SELECT</w:t>
      </w:r>
      <w:r>
        <w:rPr>
          <w:rStyle w:val="HTMLCode"/>
        </w:rPr>
        <w:t xml:space="preserve"> </w:t>
      </w:r>
      <w:r>
        <w:rPr>
          <w:rStyle w:val="kw"/>
        </w:rPr>
        <w:t>DISTINCT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0.05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day_05_percentile,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0.25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day_25_percentile,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0.50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day_50_percentile,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0.75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day_75_percentile,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0.95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day_95_percentile,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MIN</w:t>
      </w:r>
      <w:r>
        <w:rPr>
          <w:rStyle w:val="HTMLCode"/>
        </w:rPr>
        <w:t>(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min_day_count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MAX</w:t>
      </w:r>
      <w:r>
        <w:rPr>
          <w:rStyle w:val="HTMLCode"/>
        </w:rPr>
        <w:t>(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max_day_count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AVG</w:t>
      </w:r>
      <w:r>
        <w:rPr>
          <w:rStyle w:val="HTMLCode"/>
        </w:rPr>
        <w:t>(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d)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avg_day_count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d </w:t>
      </w:r>
      <w:r>
        <w:rPr>
          <w:rStyle w:val="kw"/>
        </w:rPr>
        <w:t>AS</w:t>
      </w:r>
      <w:r>
        <w:rPr>
          <w:rStyle w:val="HTMLCode"/>
        </w:rPr>
        <w:t xml:space="preserve"> [</w:t>
      </w:r>
      <w:r>
        <w:rPr>
          <w:rStyle w:val="dt"/>
        </w:rPr>
        <w:t>day</w:t>
      </w:r>
      <w:r>
        <w:rPr>
          <w:rStyle w:val="HTMLCode"/>
        </w:rPr>
        <w:t>]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FROM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sdametrics_day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;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co"/>
        </w:rPr>
        <w:t xml:space="preserve">--Aggregates and sums the log count for the weekday excluding Saturday and </w:t>
      </w:r>
      <w:proofErr w:type="spellStart"/>
      <w:r>
        <w:rPr>
          <w:rStyle w:val="co"/>
        </w:rPr>
        <w:t>Sunda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SELECT</w:t>
      </w:r>
      <w:r>
        <w:rPr>
          <w:rStyle w:val="HTMLCode"/>
        </w:rPr>
        <w:t xml:space="preserve"> </w:t>
      </w:r>
      <w:r>
        <w:rPr>
          <w:rStyle w:val="kw"/>
        </w:rPr>
        <w:t>DISTINCT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0.05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day_05_percentile,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0.25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day_25_percentile,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0.50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day_50_percentile,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0.75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day_75_percentile,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fu"/>
        </w:rPr>
        <w:t>percentile_cont</w:t>
      </w:r>
      <w:proofErr w:type="spellEnd"/>
      <w:r>
        <w:rPr>
          <w:rStyle w:val="HTMLCode"/>
        </w:rPr>
        <w:t xml:space="preserve"> (</w:t>
      </w:r>
      <w:r>
        <w:rPr>
          <w:rStyle w:val="fl"/>
        </w:rPr>
        <w:t>0.95</w:t>
      </w:r>
      <w:r>
        <w:rPr>
          <w:rStyle w:val="HTMLCode"/>
        </w:rPr>
        <w:t xml:space="preserve">) within </w:t>
      </w:r>
      <w:r>
        <w:rPr>
          <w:rStyle w:val="kw"/>
        </w:rPr>
        <w:t>group</w:t>
      </w:r>
      <w:r>
        <w:rPr>
          <w:rStyle w:val="HTMLCode"/>
        </w:rPr>
        <w:t xml:space="preserve"> (</w:t>
      </w:r>
      <w:r>
        <w:rPr>
          <w:rStyle w:val="kw"/>
        </w:rPr>
        <w:t>order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day_95_percentile,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MIN</w:t>
      </w:r>
      <w:r>
        <w:rPr>
          <w:rStyle w:val="HTMLCode"/>
        </w:rPr>
        <w:t>(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min_day_count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MAX</w:t>
      </w:r>
      <w:r>
        <w:rPr>
          <w:rStyle w:val="HTMLCode"/>
        </w:rPr>
        <w:t>(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max_day_count</w:t>
      </w:r>
      <w:proofErr w:type="spellEnd"/>
      <w:r>
        <w:rPr>
          <w:rStyle w:val="HTMLCode"/>
        </w:rPr>
        <w:t>,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fu"/>
        </w:rPr>
        <w:t>AVG</w:t>
      </w:r>
      <w:r>
        <w:rPr>
          <w:rStyle w:val="HTMLCode"/>
        </w:rPr>
        <w:t>(</w:t>
      </w:r>
      <w:proofErr w:type="spellStart"/>
      <w:r>
        <w:rPr>
          <w:rStyle w:val="HTMLCode"/>
        </w:rPr>
        <w:t>sum_day_count</w:t>
      </w:r>
      <w:proofErr w:type="spellEnd"/>
      <w:r>
        <w:rPr>
          <w:rStyle w:val="HTMLCode"/>
        </w:rPr>
        <w:t xml:space="preserve">) </w:t>
      </w:r>
      <w:r>
        <w:rPr>
          <w:rStyle w:val="kw"/>
        </w:rPr>
        <w:t>over</w:t>
      </w:r>
      <w:r>
        <w:rPr>
          <w:rStyle w:val="HTMLCode"/>
        </w:rPr>
        <w:t>(</w:t>
      </w:r>
      <w:r>
        <w:rPr>
          <w:rStyle w:val="kw"/>
        </w:rPr>
        <w:t>partition</w:t>
      </w:r>
      <w:r>
        <w:rPr>
          <w:rStyle w:val="HTMLCode"/>
        </w:rPr>
        <w:t xml:space="preserve"> </w:t>
      </w:r>
      <w:r>
        <w:rPr>
          <w:rStyle w:val="kw"/>
        </w:rPr>
        <w:t>by</w:t>
      </w:r>
      <w:r>
        <w:rPr>
          <w:rStyle w:val="HTMLCode"/>
        </w:rPr>
        <w:t xml:space="preserve"> app) </w:t>
      </w:r>
      <w:r>
        <w:rPr>
          <w:rStyle w:val="kw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avg_day_count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FROM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sdametrics_day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</w:t>
      </w:r>
      <w:proofErr w:type="spellEnd"/>
      <w:r>
        <w:rPr>
          <w:rStyle w:val="HTMLCode"/>
        </w:rPr>
        <w:t xml:space="preserve"> </w:t>
      </w:r>
      <w:r>
        <w:rPr>
          <w:rStyle w:val="kw"/>
        </w:rPr>
        <w:t>NOT</w:t>
      </w:r>
      <w:r>
        <w:rPr>
          <w:rStyle w:val="HTMLCode"/>
        </w:rPr>
        <w:t xml:space="preserve"> </w:t>
      </w:r>
      <w:r>
        <w:rPr>
          <w:rStyle w:val="kw"/>
        </w:rPr>
        <w:t>IN</w:t>
      </w:r>
      <w:r>
        <w:rPr>
          <w:rStyle w:val="HTMLCode"/>
        </w:rPr>
        <w:t xml:space="preserve"> (</w:t>
      </w:r>
      <w:r>
        <w:rPr>
          <w:rStyle w:val="st"/>
        </w:rPr>
        <w:t>'Saturday'</w:t>
      </w:r>
      <w:r>
        <w:rPr>
          <w:rStyle w:val="HTMLCode"/>
        </w:rPr>
        <w:t xml:space="preserve">, </w:t>
      </w:r>
      <w:r>
        <w:rPr>
          <w:rStyle w:val="st"/>
        </w:rPr>
        <w:t>'Sunday'</w:t>
      </w:r>
      <w:r>
        <w:rPr>
          <w:rStyle w:val="HTMLCode"/>
        </w:rPr>
        <w:t>)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;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DROP</w:t>
      </w:r>
      <w:r>
        <w:rPr>
          <w:rStyle w:val="HTMLCode"/>
        </w:rPr>
        <w:t xml:space="preserve"> </w:t>
      </w:r>
      <w:r>
        <w:rPr>
          <w:rStyle w:val="kw"/>
        </w:rPr>
        <w:t>TABLE</w:t>
      </w:r>
      <w:r>
        <w:rPr>
          <w:rStyle w:val="HTMLCode"/>
        </w:rPr>
        <w:t xml:space="preserve"> </w:t>
      </w:r>
      <w:r>
        <w:rPr>
          <w:rStyle w:val="kw"/>
        </w:rPr>
        <w:t>IF</w:t>
      </w:r>
      <w:r>
        <w:rPr>
          <w:rStyle w:val="HTMLCode"/>
        </w:rPr>
        <w:t xml:space="preserve"> </w:t>
      </w:r>
      <w:r>
        <w:rPr>
          <w:rStyle w:val="kw"/>
        </w:rPr>
        <w:t>EXISTS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sdametrics_day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DROP</w:t>
      </w:r>
      <w:r>
        <w:rPr>
          <w:rStyle w:val="HTMLCode"/>
        </w:rPr>
        <w:t xml:space="preserve"> </w:t>
      </w:r>
      <w:r>
        <w:rPr>
          <w:rStyle w:val="kw"/>
        </w:rPr>
        <w:t>TABLE</w:t>
      </w:r>
      <w:r>
        <w:rPr>
          <w:rStyle w:val="HTMLCode"/>
        </w:rPr>
        <w:t xml:space="preserve"> </w:t>
      </w:r>
      <w:r>
        <w:rPr>
          <w:rStyle w:val="kw"/>
        </w:rPr>
        <w:t>IF</w:t>
      </w:r>
      <w:r>
        <w:rPr>
          <w:rStyle w:val="HTMLCode"/>
        </w:rPr>
        <w:t xml:space="preserve"> </w:t>
      </w:r>
      <w:r>
        <w:rPr>
          <w:rStyle w:val="kw"/>
        </w:rPr>
        <w:t>EXISTS</w:t>
      </w:r>
      <w:r>
        <w:rPr>
          <w:rStyle w:val="HTMLCode"/>
        </w:rPr>
        <w:t xml:space="preserve"> #</w:t>
      </w:r>
      <w:proofErr w:type="spellStart"/>
      <w:r>
        <w:rPr>
          <w:rStyle w:val="HTMLCode"/>
        </w:rPr>
        <w:t>sdametrics_hour</w:t>
      </w:r>
      <w:proofErr w:type="spellEnd"/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DROP</w:t>
      </w:r>
      <w:r>
        <w:rPr>
          <w:rStyle w:val="HTMLCode"/>
        </w:rPr>
        <w:t xml:space="preserve"> </w:t>
      </w:r>
      <w:r>
        <w:rPr>
          <w:rStyle w:val="kw"/>
        </w:rPr>
        <w:t>TABLE</w:t>
      </w:r>
      <w:r>
        <w:rPr>
          <w:rStyle w:val="HTMLCode"/>
        </w:rPr>
        <w:t xml:space="preserve"> </w:t>
      </w:r>
      <w:r>
        <w:rPr>
          <w:rStyle w:val="kw"/>
        </w:rPr>
        <w:t>IF</w:t>
      </w:r>
      <w:r>
        <w:rPr>
          <w:rStyle w:val="HTMLCode"/>
        </w:rPr>
        <w:t xml:space="preserve"> </w:t>
      </w:r>
      <w:r>
        <w:rPr>
          <w:rStyle w:val="kw"/>
        </w:rPr>
        <w:t>EXISTS</w:t>
      </w:r>
      <w:r>
        <w:rPr>
          <w:rStyle w:val="HTMLCode"/>
        </w:rPr>
        <w:t xml:space="preserve"> #sdametrics2</w:t>
      </w:r>
    </w:p>
    <w:p w:rsidR="00BC563D" w:rsidRDefault="00BC563D">
      <w:pPr>
        <w:pStyle w:val="HTMLPreformatted"/>
        <w:divId w:val="1192962416"/>
        <w:rPr>
          <w:rStyle w:val="HTMLCode"/>
        </w:rPr>
      </w:pP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HTMLCode"/>
        </w:rPr>
        <w:t>GO</w:t>
      </w:r>
    </w:p>
    <w:p w:rsidR="00BC563D" w:rsidRDefault="00D81114">
      <w:pPr>
        <w:pStyle w:val="HTMLPreformatted"/>
        <w:divId w:val="1192962416"/>
        <w:rPr>
          <w:rStyle w:val="HTMLCode"/>
        </w:rPr>
      </w:pPr>
      <w:r>
        <w:rPr>
          <w:rStyle w:val="kw"/>
        </w:rPr>
        <w:t>SET</w:t>
      </w:r>
      <w:r>
        <w:rPr>
          <w:rStyle w:val="HTMLCode"/>
        </w:rPr>
        <w:t xml:space="preserve"> </w:t>
      </w:r>
      <w:r>
        <w:rPr>
          <w:rStyle w:val="kw"/>
        </w:rPr>
        <w:t>STATISTICS</w:t>
      </w:r>
      <w:r>
        <w:rPr>
          <w:rStyle w:val="HTMLCode"/>
        </w:rPr>
        <w:t xml:space="preserve"> IO </w:t>
      </w:r>
      <w:r>
        <w:rPr>
          <w:rStyle w:val="kw"/>
        </w:rPr>
        <w:t>OFF</w:t>
      </w:r>
      <w:r>
        <w:rPr>
          <w:rStyle w:val="HTMLCode"/>
        </w:rPr>
        <w:t xml:space="preserve"> </w:t>
      </w:r>
    </w:p>
    <w:p w:rsidR="00BC563D" w:rsidRDefault="00D81114">
      <w:pPr>
        <w:pStyle w:val="HTMLPreformatted"/>
        <w:divId w:val="1192962416"/>
      </w:pPr>
      <w:r>
        <w:rPr>
          <w:rStyle w:val="HTMLCode"/>
        </w:rPr>
        <w:t>GO</w:t>
      </w:r>
    </w:p>
    <w:p w:rsidR="00D81114" w:rsidRDefault="00D8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sectPr w:rsidR="00D8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hen, Aaron - NRCS, Lincoln, NE">
    <w15:presenceInfo w15:providerId="None" w15:userId="Achen, Aaron - NRCS, Lincoln, 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0"/>
    <w:rsid w:val="002417B5"/>
    <w:rsid w:val="002A1632"/>
    <w:rsid w:val="00A41660"/>
    <w:rsid w:val="00BC563D"/>
    <w:rsid w:val="00D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2F991"/>
  <w15:chartTrackingRefBased/>
  <w15:docId w15:val="{FC80E8BF-3B96-460C-9FA1-AFA4C71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sz w:val="18"/>
      <w:szCs w:val="18"/>
    </w:rPr>
  </w:style>
  <w:style w:type="paragraph" w:customStyle="1" w:styleId="main-container">
    <w:name w:val="mai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uiPriority w:val="99"/>
    <w:semiHidden/>
    <w:pPr>
      <w:spacing w:before="100" w:beforeAutospacing="1" w:after="300"/>
    </w:pPr>
  </w:style>
  <w:style w:type="paragraph" w:customStyle="1" w:styleId="toc-content">
    <w:name w:val="toc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ify-item">
    <w:name w:val="tocify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ify-item1">
    <w:name w:val="tocify-item1"/>
    <w:basedOn w:val="Normal"/>
    <w:uiPriority w:val="99"/>
    <w:semiHidden/>
    <w:pPr>
      <w:spacing w:before="100" w:beforeAutospacing="1" w:after="100" w:afterAutospacing="1"/>
    </w:pPr>
    <w:rPr>
      <w:sz w:val="22"/>
      <w:szCs w:val="22"/>
    </w:rPr>
  </w:style>
  <w:style w:type="paragraph" w:customStyle="1" w:styleId="Caption1">
    <w:name w:val="Caption1"/>
    <w:basedOn w:val="Normal"/>
    <w:uiPriority w:val="99"/>
    <w:semiHidden/>
    <w:pPr>
      <w:spacing w:before="100" w:beforeAutospacing="1" w:after="100" w:afterAutospacing="1"/>
    </w:pPr>
  </w:style>
  <w:style w:type="character" w:customStyle="1" w:styleId="co">
    <w:name w:val="co"/>
    <w:basedOn w:val="DefaultParagraphFont"/>
  </w:style>
  <w:style w:type="character" w:customStyle="1" w:styleId="kw">
    <w:name w:val="kw"/>
    <w:basedOn w:val="DefaultParagraphFont"/>
  </w:style>
  <w:style w:type="character" w:customStyle="1" w:styleId="st">
    <w:name w:val="st"/>
    <w:basedOn w:val="DefaultParagraphFont"/>
  </w:style>
  <w:style w:type="character" w:customStyle="1" w:styleId="dt">
    <w:name w:val="dt"/>
    <w:basedOn w:val="DefaultParagraphFont"/>
  </w:style>
  <w:style w:type="character" w:customStyle="1" w:styleId="dv">
    <w:name w:val="dv"/>
    <w:basedOn w:val="DefaultParagraphFont"/>
  </w:style>
  <w:style w:type="character" w:customStyle="1" w:styleId="fu">
    <w:name w:val="fu"/>
    <w:basedOn w:val="DefaultParagraphFont"/>
  </w:style>
  <w:style w:type="character" w:customStyle="1" w:styleId="fl">
    <w:name w:val="fl"/>
    <w:basedOn w:val="DefaultParagraphFont"/>
  </w:style>
  <w:style w:type="paragraph" w:styleId="TOC1">
    <w:name w:val="toc 1"/>
    <w:basedOn w:val="Normal"/>
    <w:next w:val="Normal"/>
    <w:autoRedefine/>
    <w:uiPriority w:val="39"/>
    <w:unhideWhenUsed/>
    <w:rsid w:val="00A41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6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16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1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1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</vt:lpstr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</dc:title>
  <dc:subject/>
  <dc:creator>Achen, Aaron - NRCS, Lincoln, NE</dc:creator>
  <cp:keywords/>
  <dc:description/>
  <cp:lastModifiedBy>Achen, Aaron - NRCS, Lincoln, NE</cp:lastModifiedBy>
  <cp:revision>3</cp:revision>
  <dcterms:created xsi:type="dcterms:W3CDTF">2019-08-07T20:57:00Z</dcterms:created>
  <dcterms:modified xsi:type="dcterms:W3CDTF">2019-08-09T15:28:00Z</dcterms:modified>
</cp:coreProperties>
</file>