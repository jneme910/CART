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customXmlInsRangeStart w:id="0" w:author="Achen, Aaron - NRCS, Lincoln, NE" w:date="2019-08-07T13:46:00Z"/>
    <w:sdt>
      <w:sdtPr>
        <w:rPr>
          <w:rFonts w:ascii="Times New Roman" w:eastAsiaTheme="minorEastAsia" w:hAnsi="Times New Roman" w:cs="Times New Roman"/>
          <w:color w:val="auto"/>
          <w:sz w:val="24"/>
          <w:szCs w:val="24"/>
        </w:rPr>
        <w:id w:val="-1569713739"/>
        <w:docPartObj>
          <w:docPartGallery w:val="Table of Contents"/>
          <w:docPartUnique/>
        </w:docPartObj>
      </w:sdtPr>
      <w:sdtEndPr>
        <w:rPr>
          <w:b/>
          <w:bCs/>
          <w:noProof/>
        </w:rPr>
      </w:sdtEndPr>
      <w:sdtContent>
        <w:customXmlInsRangeEnd w:id="0"/>
        <w:p w14:paraId="4A6318CC" w14:textId="77777777" w:rsidR="00E46A4F" w:rsidRDefault="00E46A4F">
          <w:pPr>
            <w:pStyle w:val="TOCHeading"/>
            <w:rPr>
              <w:ins w:id="1" w:author="Achen, Aaron - NRCS, Lincoln, NE" w:date="2019-08-07T13:46:00Z"/>
            </w:rPr>
          </w:pPr>
          <w:ins w:id="2" w:author="Achen, Aaron - NRCS, Lincoln, NE" w:date="2019-08-07T13:46:00Z">
            <w:r>
              <w:t>Contents</w:t>
            </w:r>
          </w:ins>
        </w:p>
        <w:p w14:paraId="487CFF17" w14:textId="349AA913" w:rsidR="00051753" w:rsidRDefault="008B397B">
          <w:pPr>
            <w:pStyle w:val="TOC1"/>
            <w:tabs>
              <w:tab w:val="right" w:leader="dot" w:pos="9350"/>
            </w:tabs>
            <w:rPr>
              <w:rFonts w:asciiTheme="minorHAnsi" w:hAnsiTheme="minorHAnsi" w:cstheme="minorBidi"/>
              <w:noProof/>
              <w:sz w:val="22"/>
              <w:szCs w:val="22"/>
            </w:rPr>
          </w:pPr>
          <w:ins w:id="3" w:author="Achen, Aaron - NRCS, Lincoln, NE" w:date="2019-08-07T14:13:00Z">
            <w:r>
              <w:fldChar w:fldCharType="begin"/>
            </w:r>
            <w:r>
              <w:instrText xml:space="preserve"> TOC \o "1-4" \h \z \u </w:instrText>
            </w:r>
          </w:ins>
          <w:r>
            <w:fldChar w:fldCharType="separate"/>
          </w:r>
          <w:bookmarkStart w:id="4" w:name="_GoBack"/>
          <w:bookmarkEnd w:id="4"/>
          <w:r w:rsidR="00051753" w:rsidRPr="005D164F">
            <w:rPr>
              <w:rStyle w:val="Hyperlink"/>
              <w:noProof/>
            </w:rPr>
            <w:fldChar w:fldCharType="begin"/>
          </w:r>
          <w:r w:rsidR="00051753" w:rsidRPr="005D164F">
            <w:rPr>
              <w:rStyle w:val="Hyperlink"/>
              <w:noProof/>
            </w:rPr>
            <w:instrText xml:space="preserve"> </w:instrText>
          </w:r>
          <w:r w:rsidR="00051753">
            <w:rPr>
              <w:noProof/>
            </w:rPr>
            <w:instrText>HYPERLINK \l "_Toc16234384"</w:instrText>
          </w:r>
          <w:r w:rsidR="00051753" w:rsidRPr="005D164F">
            <w:rPr>
              <w:rStyle w:val="Hyperlink"/>
              <w:noProof/>
            </w:rPr>
            <w:instrText xml:space="preserve"> </w:instrText>
          </w:r>
          <w:r w:rsidR="00051753" w:rsidRPr="005D164F">
            <w:rPr>
              <w:rStyle w:val="Hyperlink"/>
              <w:noProof/>
            </w:rPr>
          </w:r>
          <w:r w:rsidR="00051753" w:rsidRPr="005D164F">
            <w:rPr>
              <w:rStyle w:val="Hyperlink"/>
              <w:noProof/>
            </w:rPr>
            <w:fldChar w:fldCharType="separate"/>
          </w:r>
          <w:r w:rsidR="00051753" w:rsidRPr="005D164F">
            <w:rPr>
              <w:rStyle w:val="Hyperlink"/>
              <w:rFonts w:eastAsia="Times New Roman"/>
              <w:noProof/>
            </w:rPr>
            <w:t>Agricultural Organic Soil Subsidence</w:t>
          </w:r>
          <w:r w:rsidR="00051753">
            <w:rPr>
              <w:noProof/>
              <w:webHidden/>
            </w:rPr>
            <w:tab/>
          </w:r>
          <w:r w:rsidR="00051753">
            <w:rPr>
              <w:noProof/>
              <w:webHidden/>
            </w:rPr>
            <w:fldChar w:fldCharType="begin"/>
          </w:r>
          <w:r w:rsidR="00051753">
            <w:rPr>
              <w:noProof/>
              <w:webHidden/>
            </w:rPr>
            <w:instrText xml:space="preserve"> PAGEREF _Toc16234384 \h </w:instrText>
          </w:r>
          <w:r w:rsidR="00051753">
            <w:rPr>
              <w:noProof/>
              <w:webHidden/>
            </w:rPr>
          </w:r>
          <w:r w:rsidR="00051753">
            <w:rPr>
              <w:noProof/>
              <w:webHidden/>
            </w:rPr>
            <w:fldChar w:fldCharType="separate"/>
          </w:r>
          <w:r w:rsidR="00051753">
            <w:rPr>
              <w:noProof/>
              <w:webHidden/>
            </w:rPr>
            <w:t>2</w:t>
          </w:r>
          <w:r w:rsidR="00051753">
            <w:rPr>
              <w:noProof/>
              <w:webHidden/>
            </w:rPr>
            <w:fldChar w:fldCharType="end"/>
          </w:r>
          <w:r w:rsidR="00051753" w:rsidRPr="005D164F">
            <w:rPr>
              <w:rStyle w:val="Hyperlink"/>
              <w:noProof/>
            </w:rPr>
            <w:fldChar w:fldCharType="end"/>
          </w:r>
        </w:p>
        <w:p w14:paraId="7E52FE2D" w14:textId="4B0CACE9" w:rsidR="00051753" w:rsidRDefault="00051753">
          <w:pPr>
            <w:pStyle w:val="TOC2"/>
            <w:tabs>
              <w:tab w:val="right" w:leader="dot" w:pos="9350"/>
            </w:tabs>
            <w:rPr>
              <w:rFonts w:asciiTheme="minorHAnsi" w:hAnsiTheme="minorHAnsi" w:cstheme="minorBidi"/>
              <w:noProof/>
              <w:sz w:val="22"/>
              <w:szCs w:val="22"/>
            </w:rPr>
          </w:pPr>
          <w:hyperlink w:anchor="_Toc16234385" w:history="1">
            <w:r w:rsidRPr="005D164F">
              <w:rPr>
                <w:rStyle w:val="Hyperlink"/>
                <w:rFonts w:eastAsia="Times New Roman"/>
                <w:noProof/>
              </w:rPr>
              <w:t>Climate</w:t>
            </w:r>
            <w:r>
              <w:rPr>
                <w:noProof/>
                <w:webHidden/>
              </w:rPr>
              <w:tab/>
            </w:r>
            <w:r>
              <w:rPr>
                <w:noProof/>
                <w:webHidden/>
              </w:rPr>
              <w:fldChar w:fldCharType="begin"/>
            </w:r>
            <w:r>
              <w:rPr>
                <w:noProof/>
                <w:webHidden/>
              </w:rPr>
              <w:instrText xml:space="preserve"> PAGEREF _Toc16234385 \h </w:instrText>
            </w:r>
            <w:r>
              <w:rPr>
                <w:noProof/>
                <w:webHidden/>
              </w:rPr>
            </w:r>
            <w:r>
              <w:rPr>
                <w:noProof/>
                <w:webHidden/>
              </w:rPr>
              <w:fldChar w:fldCharType="separate"/>
            </w:r>
            <w:r>
              <w:rPr>
                <w:noProof/>
                <w:webHidden/>
              </w:rPr>
              <w:t>2</w:t>
            </w:r>
            <w:r>
              <w:rPr>
                <w:noProof/>
                <w:webHidden/>
              </w:rPr>
              <w:fldChar w:fldCharType="end"/>
            </w:r>
          </w:hyperlink>
        </w:p>
        <w:p w14:paraId="50EE08F8" w14:textId="4451CC36" w:rsidR="00051753" w:rsidRDefault="00051753">
          <w:pPr>
            <w:pStyle w:val="TOC2"/>
            <w:tabs>
              <w:tab w:val="right" w:leader="dot" w:pos="9350"/>
            </w:tabs>
            <w:rPr>
              <w:rFonts w:asciiTheme="minorHAnsi" w:hAnsiTheme="minorHAnsi" w:cstheme="minorBidi"/>
              <w:noProof/>
              <w:sz w:val="22"/>
              <w:szCs w:val="22"/>
            </w:rPr>
          </w:pPr>
          <w:hyperlink w:anchor="_Toc16234386" w:history="1">
            <w:r w:rsidRPr="005D164F">
              <w:rPr>
                <w:rStyle w:val="Hyperlink"/>
                <w:noProof/>
              </w:rPr>
              <w:t>Ratings</w:t>
            </w:r>
            <w:r>
              <w:rPr>
                <w:noProof/>
                <w:webHidden/>
              </w:rPr>
              <w:tab/>
            </w:r>
            <w:r>
              <w:rPr>
                <w:noProof/>
                <w:webHidden/>
              </w:rPr>
              <w:fldChar w:fldCharType="begin"/>
            </w:r>
            <w:r>
              <w:rPr>
                <w:noProof/>
                <w:webHidden/>
              </w:rPr>
              <w:instrText xml:space="preserve"> PAGEREF _Toc16234386 \h </w:instrText>
            </w:r>
            <w:r>
              <w:rPr>
                <w:noProof/>
                <w:webHidden/>
              </w:rPr>
            </w:r>
            <w:r>
              <w:rPr>
                <w:noProof/>
                <w:webHidden/>
              </w:rPr>
              <w:fldChar w:fldCharType="separate"/>
            </w:r>
            <w:r>
              <w:rPr>
                <w:noProof/>
                <w:webHidden/>
              </w:rPr>
              <w:t>2</w:t>
            </w:r>
            <w:r>
              <w:rPr>
                <w:noProof/>
                <w:webHidden/>
              </w:rPr>
              <w:fldChar w:fldCharType="end"/>
            </w:r>
          </w:hyperlink>
        </w:p>
        <w:p w14:paraId="56DAFF6A" w14:textId="79ED4A45" w:rsidR="00051753" w:rsidRDefault="00051753">
          <w:pPr>
            <w:pStyle w:val="TOC2"/>
            <w:tabs>
              <w:tab w:val="right" w:leader="dot" w:pos="9350"/>
            </w:tabs>
            <w:rPr>
              <w:rFonts w:asciiTheme="minorHAnsi" w:hAnsiTheme="minorHAnsi" w:cstheme="minorBidi"/>
              <w:noProof/>
              <w:sz w:val="22"/>
              <w:szCs w:val="22"/>
            </w:rPr>
          </w:pPr>
          <w:hyperlink w:anchor="_Toc16234387" w:history="1">
            <w:r w:rsidRPr="005D164F">
              <w:rPr>
                <w:rStyle w:val="Hyperlink"/>
                <w:rFonts w:eastAsia="Times New Roman"/>
                <w:noProof/>
              </w:rPr>
              <w:t>Criteria Table</w:t>
            </w:r>
            <w:r>
              <w:rPr>
                <w:noProof/>
                <w:webHidden/>
              </w:rPr>
              <w:tab/>
            </w:r>
            <w:r>
              <w:rPr>
                <w:noProof/>
                <w:webHidden/>
              </w:rPr>
              <w:fldChar w:fldCharType="begin"/>
            </w:r>
            <w:r>
              <w:rPr>
                <w:noProof/>
                <w:webHidden/>
              </w:rPr>
              <w:instrText xml:space="preserve"> PAGEREF _Toc16234387 \h </w:instrText>
            </w:r>
            <w:r>
              <w:rPr>
                <w:noProof/>
                <w:webHidden/>
              </w:rPr>
            </w:r>
            <w:r>
              <w:rPr>
                <w:noProof/>
                <w:webHidden/>
              </w:rPr>
              <w:fldChar w:fldCharType="separate"/>
            </w:r>
            <w:r>
              <w:rPr>
                <w:noProof/>
                <w:webHidden/>
              </w:rPr>
              <w:t>3</w:t>
            </w:r>
            <w:r>
              <w:rPr>
                <w:noProof/>
                <w:webHidden/>
              </w:rPr>
              <w:fldChar w:fldCharType="end"/>
            </w:r>
          </w:hyperlink>
        </w:p>
        <w:p w14:paraId="2A855FDF" w14:textId="778A902B" w:rsidR="00051753" w:rsidRDefault="00051753">
          <w:pPr>
            <w:pStyle w:val="TOC2"/>
            <w:tabs>
              <w:tab w:val="right" w:leader="dot" w:pos="9350"/>
            </w:tabs>
            <w:rPr>
              <w:rFonts w:asciiTheme="minorHAnsi" w:hAnsiTheme="minorHAnsi" w:cstheme="minorBidi"/>
              <w:noProof/>
              <w:sz w:val="22"/>
              <w:szCs w:val="22"/>
            </w:rPr>
          </w:pPr>
          <w:hyperlink w:anchor="_Toc16234388" w:history="1">
            <w:r w:rsidRPr="005D164F">
              <w:rPr>
                <w:rStyle w:val="Hyperlink"/>
                <w:rFonts w:eastAsia="Times New Roman"/>
                <w:noProof/>
              </w:rPr>
              <w:t>Soil Script Breakdown</w:t>
            </w:r>
            <w:r>
              <w:rPr>
                <w:noProof/>
                <w:webHidden/>
              </w:rPr>
              <w:tab/>
            </w:r>
            <w:r>
              <w:rPr>
                <w:noProof/>
                <w:webHidden/>
              </w:rPr>
              <w:fldChar w:fldCharType="begin"/>
            </w:r>
            <w:r>
              <w:rPr>
                <w:noProof/>
                <w:webHidden/>
              </w:rPr>
              <w:instrText xml:space="preserve"> PAGEREF _Toc16234388 \h </w:instrText>
            </w:r>
            <w:r>
              <w:rPr>
                <w:noProof/>
                <w:webHidden/>
              </w:rPr>
            </w:r>
            <w:r>
              <w:rPr>
                <w:noProof/>
                <w:webHidden/>
              </w:rPr>
              <w:fldChar w:fldCharType="separate"/>
            </w:r>
            <w:r>
              <w:rPr>
                <w:noProof/>
                <w:webHidden/>
              </w:rPr>
              <w:t>4</w:t>
            </w:r>
            <w:r>
              <w:rPr>
                <w:noProof/>
                <w:webHidden/>
              </w:rPr>
              <w:fldChar w:fldCharType="end"/>
            </w:r>
          </w:hyperlink>
        </w:p>
        <w:p w14:paraId="59BBCA19" w14:textId="6446533D" w:rsidR="00051753" w:rsidRDefault="00051753">
          <w:pPr>
            <w:pStyle w:val="TOC3"/>
            <w:tabs>
              <w:tab w:val="right" w:leader="dot" w:pos="9350"/>
            </w:tabs>
            <w:rPr>
              <w:rFonts w:asciiTheme="minorHAnsi" w:hAnsiTheme="minorHAnsi" w:cstheme="minorBidi"/>
              <w:noProof/>
              <w:sz w:val="22"/>
              <w:szCs w:val="22"/>
            </w:rPr>
          </w:pPr>
          <w:hyperlink w:anchor="_Toc16234389" w:history="1">
            <w:r w:rsidRPr="005D164F">
              <w:rPr>
                <w:rStyle w:val="Hyperlink"/>
                <w:rFonts w:eastAsia="Times New Roman"/>
                <w:noProof/>
              </w:rPr>
              <w:t>Creat AoI Table</w:t>
            </w:r>
            <w:r>
              <w:rPr>
                <w:noProof/>
                <w:webHidden/>
              </w:rPr>
              <w:tab/>
            </w:r>
            <w:r>
              <w:rPr>
                <w:noProof/>
                <w:webHidden/>
              </w:rPr>
              <w:fldChar w:fldCharType="begin"/>
            </w:r>
            <w:r>
              <w:rPr>
                <w:noProof/>
                <w:webHidden/>
              </w:rPr>
              <w:instrText xml:space="preserve"> PAGEREF _Toc16234389 \h </w:instrText>
            </w:r>
            <w:r>
              <w:rPr>
                <w:noProof/>
                <w:webHidden/>
              </w:rPr>
            </w:r>
            <w:r>
              <w:rPr>
                <w:noProof/>
                <w:webHidden/>
              </w:rPr>
              <w:fldChar w:fldCharType="separate"/>
            </w:r>
            <w:r>
              <w:rPr>
                <w:noProof/>
                <w:webHidden/>
              </w:rPr>
              <w:t>4</w:t>
            </w:r>
            <w:r>
              <w:rPr>
                <w:noProof/>
                <w:webHidden/>
              </w:rPr>
              <w:fldChar w:fldCharType="end"/>
            </w:r>
          </w:hyperlink>
        </w:p>
        <w:p w14:paraId="144503FE" w14:textId="2730B501" w:rsidR="00051753" w:rsidRDefault="00051753">
          <w:pPr>
            <w:pStyle w:val="TOC4"/>
            <w:tabs>
              <w:tab w:val="right" w:leader="dot" w:pos="9350"/>
            </w:tabs>
            <w:rPr>
              <w:rFonts w:asciiTheme="minorHAnsi" w:hAnsiTheme="minorHAnsi" w:cstheme="minorBidi"/>
              <w:noProof/>
              <w:sz w:val="22"/>
              <w:szCs w:val="22"/>
            </w:rPr>
          </w:pPr>
          <w:hyperlink w:anchor="_Toc16234390" w:history="1">
            <w:r w:rsidRPr="005D164F">
              <w:rPr>
                <w:rStyle w:val="Hyperlink"/>
                <w:noProof/>
              </w:rPr>
              <w:t>Creates summary acres for each landunit</w:t>
            </w:r>
            <w:r>
              <w:rPr>
                <w:noProof/>
                <w:webHidden/>
              </w:rPr>
              <w:tab/>
            </w:r>
            <w:r>
              <w:rPr>
                <w:noProof/>
                <w:webHidden/>
              </w:rPr>
              <w:fldChar w:fldCharType="begin"/>
            </w:r>
            <w:r>
              <w:rPr>
                <w:noProof/>
                <w:webHidden/>
              </w:rPr>
              <w:instrText xml:space="preserve"> PAGEREF _Toc16234390 \h </w:instrText>
            </w:r>
            <w:r>
              <w:rPr>
                <w:noProof/>
                <w:webHidden/>
              </w:rPr>
            </w:r>
            <w:r>
              <w:rPr>
                <w:noProof/>
                <w:webHidden/>
              </w:rPr>
              <w:fldChar w:fldCharType="separate"/>
            </w:r>
            <w:r>
              <w:rPr>
                <w:noProof/>
                <w:webHidden/>
              </w:rPr>
              <w:t>5</w:t>
            </w:r>
            <w:r>
              <w:rPr>
                <w:noProof/>
                <w:webHidden/>
              </w:rPr>
              <w:fldChar w:fldCharType="end"/>
            </w:r>
          </w:hyperlink>
        </w:p>
        <w:p w14:paraId="36B6D1C2" w14:textId="25196A94" w:rsidR="00051753" w:rsidRDefault="00051753">
          <w:pPr>
            <w:pStyle w:val="TOC4"/>
            <w:tabs>
              <w:tab w:val="right" w:leader="dot" w:pos="9350"/>
            </w:tabs>
            <w:rPr>
              <w:rFonts w:asciiTheme="minorHAnsi" w:hAnsiTheme="minorHAnsi" w:cstheme="minorBidi"/>
              <w:noProof/>
              <w:sz w:val="22"/>
              <w:szCs w:val="22"/>
            </w:rPr>
          </w:pPr>
          <w:hyperlink w:anchor="_Toc16234391" w:history="1">
            <w:r w:rsidRPr="005D164F">
              <w:rPr>
                <w:rStyle w:val="Hyperlink"/>
                <w:rFonts w:eastAsia="Times New Roman"/>
                <w:noProof/>
              </w:rPr>
              <w:t>Populate intersected soil polygon table with geometry</w:t>
            </w:r>
            <w:r>
              <w:rPr>
                <w:noProof/>
                <w:webHidden/>
              </w:rPr>
              <w:tab/>
            </w:r>
            <w:r>
              <w:rPr>
                <w:noProof/>
                <w:webHidden/>
              </w:rPr>
              <w:fldChar w:fldCharType="begin"/>
            </w:r>
            <w:r>
              <w:rPr>
                <w:noProof/>
                <w:webHidden/>
              </w:rPr>
              <w:instrText xml:space="preserve"> PAGEREF _Toc16234391 \h </w:instrText>
            </w:r>
            <w:r>
              <w:rPr>
                <w:noProof/>
                <w:webHidden/>
              </w:rPr>
            </w:r>
            <w:r>
              <w:rPr>
                <w:noProof/>
                <w:webHidden/>
              </w:rPr>
              <w:fldChar w:fldCharType="separate"/>
            </w:r>
            <w:r>
              <w:rPr>
                <w:noProof/>
                <w:webHidden/>
              </w:rPr>
              <w:t>5</w:t>
            </w:r>
            <w:r>
              <w:rPr>
                <w:noProof/>
                <w:webHidden/>
              </w:rPr>
              <w:fldChar w:fldCharType="end"/>
            </w:r>
          </w:hyperlink>
        </w:p>
        <w:p w14:paraId="1E99D8F1" w14:textId="6ACC66F7" w:rsidR="00051753" w:rsidRDefault="00051753">
          <w:pPr>
            <w:pStyle w:val="TOC4"/>
            <w:tabs>
              <w:tab w:val="right" w:leader="dot" w:pos="9350"/>
            </w:tabs>
            <w:rPr>
              <w:rFonts w:asciiTheme="minorHAnsi" w:hAnsiTheme="minorHAnsi" w:cstheme="minorBidi"/>
              <w:noProof/>
              <w:sz w:val="22"/>
              <w:szCs w:val="22"/>
            </w:rPr>
          </w:pPr>
          <w:hyperlink w:anchor="_Toc16234392" w:history="1">
            <w:r w:rsidRPr="005D164F">
              <w:rPr>
                <w:rStyle w:val="Hyperlink"/>
                <w:rFonts w:eastAsia="Times New Roman"/>
                <w:noProof/>
              </w:rPr>
              <w:t>Populate soil geometry with landunit attribute</w:t>
            </w:r>
            <w:r>
              <w:rPr>
                <w:noProof/>
                <w:webHidden/>
              </w:rPr>
              <w:tab/>
            </w:r>
            <w:r>
              <w:rPr>
                <w:noProof/>
                <w:webHidden/>
              </w:rPr>
              <w:fldChar w:fldCharType="begin"/>
            </w:r>
            <w:r>
              <w:rPr>
                <w:noProof/>
                <w:webHidden/>
              </w:rPr>
              <w:instrText xml:space="preserve"> PAGEREF _Toc16234392 \h </w:instrText>
            </w:r>
            <w:r>
              <w:rPr>
                <w:noProof/>
                <w:webHidden/>
              </w:rPr>
            </w:r>
            <w:r>
              <w:rPr>
                <w:noProof/>
                <w:webHidden/>
              </w:rPr>
              <w:fldChar w:fldCharType="separate"/>
            </w:r>
            <w:r>
              <w:rPr>
                <w:noProof/>
                <w:webHidden/>
              </w:rPr>
              <w:t>6</w:t>
            </w:r>
            <w:r>
              <w:rPr>
                <w:noProof/>
                <w:webHidden/>
              </w:rPr>
              <w:fldChar w:fldCharType="end"/>
            </w:r>
          </w:hyperlink>
        </w:p>
        <w:p w14:paraId="0F246ABF" w14:textId="072877BF" w:rsidR="00051753" w:rsidRDefault="00051753">
          <w:pPr>
            <w:pStyle w:val="TOC3"/>
            <w:tabs>
              <w:tab w:val="right" w:leader="dot" w:pos="9350"/>
            </w:tabs>
            <w:rPr>
              <w:rFonts w:asciiTheme="minorHAnsi" w:hAnsiTheme="minorHAnsi" w:cstheme="minorBidi"/>
              <w:noProof/>
              <w:sz w:val="22"/>
              <w:szCs w:val="22"/>
            </w:rPr>
          </w:pPr>
          <w:hyperlink w:anchor="_Toc16234393" w:history="1">
            <w:r w:rsidRPr="005D164F">
              <w:rPr>
                <w:rStyle w:val="Hyperlink"/>
                <w:rFonts w:eastAsia="Times New Roman"/>
                <w:noProof/>
              </w:rPr>
              <w:t>Create Table to Store Survey Area Datestamps (sacatalog.saverest)</w:t>
            </w:r>
            <w:r>
              <w:rPr>
                <w:noProof/>
                <w:webHidden/>
              </w:rPr>
              <w:tab/>
            </w:r>
            <w:r>
              <w:rPr>
                <w:noProof/>
                <w:webHidden/>
              </w:rPr>
              <w:fldChar w:fldCharType="begin"/>
            </w:r>
            <w:r>
              <w:rPr>
                <w:noProof/>
                <w:webHidden/>
              </w:rPr>
              <w:instrText xml:space="preserve"> PAGEREF _Toc16234393 \h </w:instrText>
            </w:r>
            <w:r>
              <w:rPr>
                <w:noProof/>
                <w:webHidden/>
              </w:rPr>
            </w:r>
            <w:r>
              <w:rPr>
                <w:noProof/>
                <w:webHidden/>
              </w:rPr>
              <w:fldChar w:fldCharType="separate"/>
            </w:r>
            <w:r>
              <w:rPr>
                <w:noProof/>
                <w:webHidden/>
              </w:rPr>
              <w:t>6</w:t>
            </w:r>
            <w:r>
              <w:rPr>
                <w:noProof/>
                <w:webHidden/>
              </w:rPr>
              <w:fldChar w:fldCharType="end"/>
            </w:r>
          </w:hyperlink>
        </w:p>
        <w:p w14:paraId="031FE906" w14:textId="29620B20" w:rsidR="00051753" w:rsidRDefault="00051753">
          <w:pPr>
            <w:pStyle w:val="TOC3"/>
            <w:tabs>
              <w:tab w:val="right" w:leader="dot" w:pos="9350"/>
            </w:tabs>
            <w:rPr>
              <w:rFonts w:asciiTheme="minorHAnsi" w:hAnsiTheme="minorHAnsi" w:cstheme="minorBidi"/>
              <w:noProof/>
              <w:sz w:val="22"/>
              <w:szCs w:val="22"/>
            </w:rPr>
          </w:pPr>
          <w:hyperlink w:anchor="_Toc16234394" w:history="1">
            <w:r w:rsidRPr="005D164F">
              <w:rPr>
                <w:rStyle w:val="Hyperlink"/>
                <w:rFonts w:eastAsia="Times New Roman"/>
                <w:noProof/>
              </w:rPr>
              <w:t>Create Table to Store Landunit Metadata (survey area and saverest) Which Comes From #DateStamps</w:t>
            </w:r>
            <w:r>
              <w:rPr>
                <w:noProof/>
                <w:webHidden/>
              </w:rPr>
              <w:tab/>
            </w:r>
            <w:r>
              <w:rPr>
                <w:noProof/>
                <w:webHidden/>
              </w:rPr>
              <w:fldChar w:fldCharType="begin"/>
            </w:r>
            <w:r>
              <w:rPr>
                <w:noProof/>
                <w:webHidden/>
              </w:rPr>
              <w:instrText xml:space="preserve"> PAGEREF _Toc16234394 \h </w:instrText>
            </w:r>
            <w:r>
              <w:rPr>
                <w:noProof/>
                <w:webHidden/>
              </w:rPr>
            </w:r>
            <w:r>
              <w:rPr>
                <w:noProof/>
                <w:webHidden/>
              </w:rPr>
              <w:fldChar w:fldCharType="separate"/>
            </w:r>
            <w:r>
              <w:rPr>
                <w:noProof/>
                <w:webHidden/>
              </w:rPr>
              <w:t>6</w:t>
            </w:r>
            <w:r>
              <w:rPr>
                <w:noProof/>
                <w:webHidden/>
              </w:rPr>
              <w:fldChar w:fldCharType="end"/>
            </w:r>
          </w:hyperlink>
        </w:p>
        <w:p w14:paraId="7A3B312A" w14:textId="654BD196" w:rsidR="00051753" w:rsidRDefault="00051753">
          <w:pPr>
            <w:pStyle w:val="TOC3"/>
            <w:tabs>
              <w:tab w:val="right" w:leader="dot" w:pos="9350"/>
            </w:tabs>
            <w:rPr>
              <w:rFonts w:asciiTheme="minorHAnsi" w:hAnsiTheme="minorHAnsi" w:cstheme="minorBidi"/>
              <w:noProof/>
              <w:sz w:val="22"/>
              <w:szCs w:val="22"/>
            </w:rPr>
          </w:pPr>
          <w:hyperlink w:anchor="_Toc16234395" w:history="1">
            <w:r w:rsidRPr="005D164F">
              <w:rPr>
                <w:rStyle w:val="Hyperlink"/>
                <w:rFonts w:eastAsia="Times New Roman"/>
                <w:noProof/>
              </w:rPr>
              <w:t>Populate #SDV with Interp Metadata</w:t>
            </w:r>
            <w:r>
              <w:rPr>
                <w:noProof/>
                <w:webHidden/>
              </w:rPr>
              <w:tab/>
            </w:r>
            <w:r>
              <w:rPr>
                <w:noProof/>
                <w:webHidden/>
              </w:rPr>
              <w:fldChar w:fldCharType="begin"/>
            </w:r>
            <w:r>
              <w:rPr>
                <w:noProof/>
                <w:webHidden/>
              </w:rPr>
              <w:instrText xml:space="preserve"> PAGEREF _Toc16234395 \h </w:instrText>
            </w:r>
            <w:r>
              <w:rPr>
                <w:noProof/>
                <w:webHidden/>
              </w:rPr>
            </w:r>
            <w:r>
              <w:rPr>
                <w:noProof/>
                <w:webHidden/>
              </w:rPr>
              <w:fldChar w:fldCharType="separate"/>
            </w:r>
            <w:r>
              <w:rPr>
                <w:noProof/>
                <w:webHidden/>
              </w:rPr>
              <w:t>7</w:t>
            </w:r>
            <w:r>
              <w:rPr>
                <w:noProof/>
                <w:webHidden/>
              </w:rPr>
              <w:fldChar w:fldCharType="end"/>
            </w:r>
          </w:hyperlink>
        </w:p>
        <w:p w14:paraId="4BDA1BFC" w14:textId="3C2886D5" w:rsidR="00051753" w:rsidRDefault="00051753">
          <w:pPr>
            <w:pStyle w:val="TOC4"/>
            <w:tabs>
              <w:tab w:val="right" w:leader="dot" w:pos="9350"/>
            </w:tabs>
            <w:rPr>
              <w:rFonts w:asciiTheme="minorHAnsi" w:hAnsiTheme="minorHAnsi" w:cstheme="minorBidi"/>
              <w:noProof/>
              <w:sz w:val="22"/>
              <w:szCs w:val="22"/>
            </w:rPr>
          </w:pPr>
          <w:hyperlink w:anchor="_Toc16234396" w:history="1">
            <w:r w:rsidRPr="005D164F">
              <w:rPr>
                <w:rStyle w:val="Hyperlink"/>
                <w:rFonts w:eastAsia="Times New Roman"/>
                <w:noProof/>
              </w:rPr>
              <w:t>Populate soil map unit acres, aggregated by mukey (merges polygons together)</w:t>
            </w:r>
            <w:r>
              <w:rPr>
                <w:noProof/>
                <w:webHidden/>
              </w:rPr>
              <w:tab/>
            </w:r>
            <w:r>
              <w:rPr>
                <w:noProof/>
                <w:webHidden/>
              </w:rPr>
              <w:fldChar w:fldCharType="begin"/>
            </w:r>
            <w:r>
              <w:rPr>
                <w:noProof/>
                <w:webHidden/>
              </w:rPr>
              <w:instrText xml:space="preserve"> PAGEREF _Toc16234396 \h </w:instrText>
            </w:r>
            <w:r>
              <w:rPr>
                <w:noProof/>
                <w:webHidden/>
              </w:rPr>
            </w:r>
            <w:r>
              <w:rPr>
                <w:noProof/>
                <w:webHidden/>
              </w:rPr>
              <w:fldChar w:fldCharType="separate"/>
            </w:r>
            <w:r>
              <w:rPr>
                <w:noProof/>
                <w:webHidden/>
              </w:rPr>
              <w:t>8</w:t>
            </w:r>
            <w:r>
              <w:rPr>
                <w:noProof/>
                <w:webHidden/>
              </w:rPr>
              <w:fldChar w:fldCharType="end"/>
            </w:r>
          </w:hyperlink>
        </w:p>
        <w:p w14:paraId="0970698B" w14:textId="0651B606" w:rsidR="00051753" w:rsidRDefault="00051753">
          <w:pPr>
            <w:pStyle w:val="TOC3"/>
            <w:tabs>
              <w:tab w:val="right" w:leader="dot" w:pos="9350"/>
            </w:tabs>
            <w:rPr>
              <w:rFonts w:asciiTheme="minorHAnsi" w:hAnsiTheme="minorHAnsi" w:cstheme="minorBidi"/>
              <w:noProof/>
              <w:sz w:val="22"/>
              <w:szCs w:val="22"/>
            </w:rPr>
          </w:pPr>
          <w:hyperlink w:anchor="_Toc16234397" w:history="1">
            <w:r w:rsidRPr="005D164F">
              <w:rPr>
                <w:rStyle w:val="Hyperlink"/>
                <w:rFonts w:eastAsia="Times New Roman"/>
                <w:noProof/>
              </w:rPr>
              <w:t>Create Table to Store Survey Area Datestamps (sacatalog.saverest)</w:t>
            </w:r>
            <w:r>
              <w:rPr>
                <w:noProof/>
                <w:webHidden/>
              </w:rPr>
              <w:tab/>
            </w:r>
            <w:r>
              <w:rPr>
                <w:noProof/>
                <w:webHidden/>
              </w:rPr>
              <w:fldChar w:fldCharType="begin"/>
            </w:r>
            <w:r>
              <w:rPr>
                <w:noProof/>
                <w:webHidden/>
              </w:rPr>
              <w:instrText xml:space="preserve"> PAGEREF _Toc16234397 \h </w:instrText>
            </w:r>
            <w:r>
              <w:rPr>
                <w:noProof/>
                <w:webHidden/>
              </w:rPr>
            </w:r>
            <w:r>
              <w:rPr>
                <w:noProof/>
                <w:webHidden/>
              </w:rPr>
              <w:fldChar w:fldCharType="separate"/>
            </w:r>
            <w:r>
              <w:rPr>
                <w:noProof/>
                <w:webHidden/>
              </w:rPr>
              <w:t>9</w:t>
            </w:r>
            <w:r>
              <w:rPr>
                <w:noProof/>
                <w:webHidden/>
              </w:rPr>
              <w:fldChar w:fldCharType="end"/>
            </w:r>
          </w:hyperlink>
        </w:p>
        <w:p w14:paraId="388DA88D" w14:textId="25E56601" w:rsidR="00051753" w:rsidRDefault="00051753">
          <w:pPr>
            <w:pStyle w:val="TOC3"/>
            <w:tabs>
              <w:tab w:val="right" w:leader="dot" w:pos="9350"/>
            </w:tabs>
            <w:rPr>
              <w:rFonts w:asciiTheme="minorHAnsi" w:hAnsiTheme="minorHAnsi" w:cstheme="minorBidi"/>
              <w:noProof/>
              <w:sz w:val="22"/>
              <w:szCs w:val="22"/>
            </w:rPr>
          </w:pPr>
          <w:hyperlink w:anchor="_Toc16234398" w:history="1">
            <w:r w:rsidRPr="005D164F">
              <w:rPr>
                <w:rStyle w:val="Hyperlink"/>
                <w:rFonts w:eastAsia="Times New Roman"/>
                <w:noProof/>
              </w:rPr>
              <w:t>XML Parsing</w:t>
            </w:r>
            <w:r>
              <w:rPr>
                <w:noProof/>
                <w:webHidden/>
              </w:rPr>
              <w:tab/>
            </w:r>
            <w:r>
              <w:rPr>
                <w:noProof/>
                <w:webHidden/>
              </w:rPr>
              <w:fldChar w:fldCharType="begin"/>
            </w:r>
            <w:r>
              <w:rPr>
                <w:noProof/>
                <w:webHidden/>
              </w:rPr>
              <w:instrText xml:space="preserve"> PAGEREF _Toc16234398 \h </w:instrText>
            </w:r>
            <w:r>
              <w:rPr>
                <w:noProof/>
                <w:webHidden/>
              </w:rPr>
            </w:r>
            <w:r>
              <w:rPr>
                <w:noProof/>
                <w:webHidden/>
              </w:rPr>
              <w:fldChar w:fldCharType="separate"/>
            </w:r>
            <w:r>
              <w:rPr>
                <w:noProof/>
                <w:webHidden/>
              </w:rPr>
              <w:t>10</w:t>
            </w:r>
            <w:r>
              <w:rPr>
                <w:noProof/>
                <w:webHidden/>
              </w:rPr>
              <w:fldChar w:fldCharType="end"/>
            </w:r>
          </w:hyperlink>
        </w:p>
        <w:p w14:paraId="2D8805C3" w14:textId="0A78C1AC" w:rsidR="00051753" w:rsidRDefault="00051753">
          <w:pPr>
            <w:pStyle w:val="TOC3"/>
            <w:tabs>
              <w:tab w:val="right" w:leader="dot" w:pos="9350"/>
            </w:tabs>
            <w:rPr>
              <w:rFonts w:asciiTheme="minorHAnsi" w:hAnsiTheme="minorHAnsi" w:cstheme="minorBidi"/>
              <w:noProof/>
              <w:sz w:val="22"/>
              <w:szCs w:val="22"/>
            </w:rPr>
          </w:pPr>
          <w:hyperlink w:anchor="_Toc16234399" w:history="1">
            <w:r w:rsidRPr="005D164F">
              <w:rPr>
                <w:rStyle w:val="Hyperlink"/>
                <w:rFonts w:eastAsia="Times New Roman"/>
                <w:noProof/>
              </w:rPr>
              <w:t>Set Interp Rulekey and Ruledesign as a Variable To Be Used in Cointerp Query</w:t>
            </w:r>
            <w:r>
              <w:rPr>
                <w:noProof/>
                <w:webHidden/>
              </w:rPr>
              <w:tab/>
            </w:r>
            <w:r>
              <w:rPr>
                <w:noProof/>
                <w:webHidden/>
              </w:rPr>
              <w:fldChar w:fldCharType="begin"/>
            </w:r>
            <w:r>
              <w:rPr>
                <w:noProof/>
                <w:webHidden/>
              </w:rPr>
              <w:instrText xml:space="preserve"> PAGEREF _Toc16234399 \h </w:instrText>
            </w:r>
            <w:r>
              <w:rPr>
                <w:noProof/>
                <w:webHidden/>
              </w:rPr>
            </w:r>
            <w:r>
              <w:rPr>
                <w:noProof/>
                <w:webHidden/>
              </w:rPr>
              <w:fldChar w:fldCharType="separate"/>
            </w:r>
            <w:r>
              <w:rPr>
                <w:noProof/>
                <w:webHidden/>
              </w:rPr>
              <w:t>10</w:t>
            </w:r>
            <w:r>
              <w:rPr>
                <w:noProof/>
                <w:webHidden/>
              </w:rPr>
              <w:fldChar w:fldCharType="end"/>
            </w:r>
          </w:hyperlink>
        </w:p>
        <w:p w14:paraId="5651C9D4" w14:textId="77D24AB5" w:rsidR="00051753" w:rsidRDefault="00051753">
          <w:pPr>
            <w:pStyle w:val="TOC3"/>
            <w:tabs>
              <w:tab w:val="right" w:leader="dot" w:pos="9350"/>
            </w:tabs>
            <w:rPr>
              <w:rFonts w:asciiTheme="minorHAnsi" w:hAnsiTheme="minorHAnsi" w:cstheme="minorBidi"/>
              <w:noProof/>
              <w:sz w:val="22"/>
              <w:szCs w:val="22"/>
            </w:rPr>
          </w:pPr>
          <w:hyperlink w:anchor="_Toc16234400" w:history="1">
            <w:r w:rsidRPr="005D164F">
              <w:rPr>
                <w:rStyle w:val="Hyperlink"/>
                <w:rFonts w:eastAsia="Times New Roman"/>
                <w:noProof/>
              </w:rPr>
              <w:t>Add Not Rated Phrase to @rating Variables</w:t>
            </w:r>
            <w:r>
              <w:rPr>
                <w:noProof/>
                <w:webHidden/>
              </w:rPr>
              <w:tab/>
            </w:r>
            <w:r>
              <w:rPr>
                <w:noProof/>
                <w:webHidden/>
              </w:rPr>
              <w:fldChar w:fldCharType="begin"/>
            </w:r>
            <w:r>
              <w:rPr>
                <w:noProof/>
                <w:webHidden/>
              </w:rPr>
              <w:instrText xml:space="preserve"> PAGEREF _Toc16234400 \h </w:instrText>
            </w:r>
            <w:r>
              <w:rPr>
                <w:noProof/>
                <w:webHidden/>
              </w:rPr>
            </w:r>
            <w:r>
              <w:rPr>
                <w:noProof/>
                <w:webHidden/>
              </w:rPr>
              <w:fldChar w:fldCharType="separate"/>
            </w:r>
            <w:r>
              <w:rPr>
                <w:noProof/>
                <w:webHidden/>
              </w:rPr>
              <w:t>10</w:t>
            </w:r>
            <w:r>
              <w:rPr>
                <w:noProof/>
                <w:webHidden/>
              </w:rPr>
              <w:fldChar w:fldCharType="end"/>
            </w:r>
          </w:hyperlink>
        </w:p>
        <w:p w14:paraId="1AB8A881" w14:textId="69C5866C" w:rsidR="00051753" w:rsidRDefault="00051753">
          <w:pPr>
            <w:pStyle w:val="TOC3"/>
            <w:tabs>
              <w:tab w:val="right" w:leader="dot" w:pos="9350"/>
            </w:tabs>
            <w:rPr>
              <w:rFonts w:asciiTheme="minorHAnsi" w:hAnsiTheme="minorHAnsi" w:cstheme="minorBidi"/>
              <w:noProof/>
              <w:sz w:val="22"/>
              <w:szCs w:val="22"/>
            </w:rPr>
          </w:pPr>
          <w:hyperlink w:anchor="_Toc16234401" w:history="1">
            <w:r w:rsidRPr="005D164F">
              <w:rPr>
                <w:rStyle w:val="Hyperlink"/>
                <w:rFonts w:eastAsia="Times New Roman"/>
                <w:noProof/>
              </w:rPr>
              <w:t>Append the Rating classes for this Interp to the #RatingClasses Table</w:t>
            </w:r>
            <w:r>
              <w:rPr>
                <w:noProof/>
                <w:webHidden/>
              </w:rPr>
              <w:tab/>
            </w:r>
            <w:r>
              <w:rPr>
                <w:noProof/>
                <w:webHidden/>
              </w:rPr>
              <w:fldChar w:fldCharType="begin"/>
            </w:r>
            <w:r>
              <w:rPr>
                <w:noProof/>
                <w:webHidden/>
              </w:rPr>
              <w:instrText xml:space="preserve"> PAGEREF _Toc16234401 \h </w:instrText>
            </w:r>
            <w:r>
              <w:rPr>
                <w:noProof/>
                <w:webHidden/>
              </w:rPr>
            </w:r>
            <w:r>
              <w:rPr>
                <w:noProof/>
                <w:webHidden/>
              </w:rPr>
              <w:fldChar w:fldCharType="separate"/>
            </w:r>
            <w:r>
              <w:rPr>
                <w:noProof/>
                <w:webHidden/>
              </w:rPr>
              <w:t>11</w:t>
            </w:r>
            <w:r>
              <w:rPr>
                <w:noProof/>
                <w:webHidden/>
              </w:rPr>
              <w:fldChar w:fldCharType="end"/>
            </w:r>
          </w:hyperlink>
        </w:p>
        <w:p w14:paraId="39251237" w14:textId="3E34027E" w:rsidR="00051753" w:rsidRDefault="00051753">
          <w:pPr>
            <w:pStyle w:val="TOC3"/>
            <w:tabs>
              <w:tab w:val="right" w:leader="dot" w:pos="9350"/>
            </w:tabs>
            <w:rPr>
              <w:rFonts w:asciiTheme="minorHAnsi" w:hAnsiTheme="minorHAnsi" w:cstheme="minorBidi"/>
              <w:noProof/>
              <w:sz w:val="22"/>
              <w:szCs w:val="22"/>
            </w:rPr>
          </w:pPr>
          <w:hyperlink w:anchor="_Toc16234402" w:history="1">
            <w:r w:rsidRPr="005D164F">
              <w:rPr>
                <w:rStyle w:val="Hyperlink"/>
                <w:rFonts w:eastAsia="Times New Roman"/>
                <w:noProof/>
              </w:rPr>
              <w:t>Populate the #RatingDomain Table with a Unique Rating_key for this Interp</w:t>
            </w:r>
            <w:r>
              <w:rPr>
                <w:noProof/>
                <w:webHidden/>
              </w:rPr>
              <w:tab/>
            </w:r>
            <w:r>
              <w:rPr>
                <w:noProof/>
                <w:webHidden/>
              </w:rPr>
              <w:fldChar w:fldCharType="begin"/>
            </w:r>
            <w:r>
              <w:rPr>
                <w:noProof/>
                <w:webHidden/>
              </w:rPr>
              <w:instrText xml:space="preserve"> PAGEREF _Toc16234402 \h </w:instrText>
            </w:r>
            <w:r>
              <w:rPr>
                <w:noProof/>
                <w:webHidden/>
              </w:rPr>
            </w:r>
            <w:r>
              <w:rPr>
                <w:noProof/>
                <w:webHidden/>
              </w:rPr>
              <w:fldChar w:fldCharType="separate"/>
            </w:r>
            <w:r>
              <w:rPr>
                <w:noProof/>
                <w:webHidden/>
              </w:rPr>
              <w:t>12</w:t>
            </w:r>
            <w:r>
              <w:rPr>
                <w:noProof/>
                <w:webHidden/>
              </w:rPr>
              <w:fldChar w:fldCharType="end"/>
            </w:r>
          </w:hyperlink>
        </w:p>
        <w:p w14:paraId="5E38880B" w14:textId="2660FDB3" w:rsidR="00051753" w:rsidRDefault="00051753">
          <w:pPr>
            <w:pStyle w:val="TOC3"/>
            <w:tabs>
              <w:tab w:val="right" w:leader="dot" w:pos="9350"/>
            </w:tabs>
            <w:rPr>
              <w:rFonts w:asciiTheme="minorHAnsi" w:hAnsiTheme="minorHAnsi" w:cstheme="minorBidi"/>
              <w:noProof/>
              <w:sz w:val="22"/>
              <w:szCs w:val="22"/>
            </w:rPr>
          </w:pPr>
          <w:hyperlink w:anchor="_Toc16234403" w:history="1">
            <w:r w:rsidRPr="005D164F">
              <w:rPr>
                <w:rStyle w:val="Hyperlink"/>
                <w:rFonts w:eastAsia="Times New Roman"/>
                <w:noProof/>
              </w:rPr>
              <w:t>Populate Component Level Ratings Using the Currently Set Soil Interpretation</w:t>
            </w:r>
            <w:r>
              <w:rPr>
                <w:noProof/>
                <w:webHidden/>
              </w:rPr>
              <w:tab/>
            </w:r>
            <w:r>
              <w:rPr>
                <w:noProof/>
                <w:webHidden/>
              </w:rPr>
              <w:fldChar w:fldCharType="begin"/>
            </w:r>
            <w:r>
              <w:rPr>
                <w:noProof/>
                <w:webHidden/>
              </w:rPr>
              <w:instrText xml:space="preserve"> PAGEREF _Toc16234403 \h </w:instrText>
            </w:r>
            <w:r>
              <w:rPr>
                <w:noProof/>
                <w:webHidden/>
              </w:rPr>
            </w:r>
            <w:r>
              <w:rPr>
                <w:noProof/>
                <w:webHidden/>
              </w:rPr>
              <w:fldChar w:fldCharType="separate"/>
            </w:r>
            <w:r>
              <w:rPr>
                <w:noProof/>
                <w:webHidden/>
              </w:rPr>
              <w:t>13</w:t>
            </w:r>
            <w:r>
              <w:rPr>
                <w:noProof/>
                <w:webHidden/>
              </w:rPr>
              <w:fldChar w:fldCharType="end"/>
            </w:r>
          </w:hyperlink>
        </w:p>
        <w:p w14:paraId="39C7F373" w14:textId="46DE77CA" w:rsidR="00051753" w:rsidRDefault="00051753">
          <w:pPr>
            <w:pStyle w:val="TOC3"/>
            <w:tabs>
              <w:tab w:val="right" w:leader="dot" w:pos="9350"/>
            </w:tabs>
            <w:rPr>
              <w:rFonts w:asciiTheme="minorHAnsi" w:hAnsiTheme="minorHAnsi" w:cstheme="minorBidi"/>
              <w:noProof/>
              <w:sz w:val="22"/>
              <w:szCs w:val="22"/>
            </w:rPr>
          </w:pPr>
          <w:hyperlink w:anchor="_Toc16234404" w:history="1">
            <w:r w:rsidRPr="005D164F">
              <w:rPr>
                <w:rStyle w:val="Hyperlink"/>
                <w:rFonts w:eastAsia="Times New Roman"/>
                <w:noProof/>
              </w:rPr>
              <w:t>Populate Component Level Ratings with Adjusted Component Percent to Account for the Un-used Minor Components</w:t>
            </w:r>
            <w:r>
              <w:rPr>
                <w:noProof/>
                <w:webHidden/>
              </w:rPr>
              <w:tab/>
            </w:r>
            <w:r>
              <w:rPr>
                <w:noProof/>
                <w:webHidden/>
              </w:rPr>
              <w:fldChar w:fldCharType="begin"/>
            </w:r>
            <w:r>
              <w:rPr>
                <w:noProof/>
                <w:webHidden/>
              </w:rPr>
              <w:instrText xml:space="preserve"> PAGEREF _Toc16234404 \h </w:instrText>
            </w:r>
            <w:r>
              <w:rPr>
                <w:noProof/>
                <w:webHidden/>
              </w:rPr>
            </w:r>
            <w:r>
              <w:rPr>
                <w:noProof/>
                <w:webHidden/>
              </w:rPr>
              <w:fldChar w:fldCharType="separate"/>
            </w:r>
            <w:r>
              <w:rPr>
                <w:noProof/>
                <w:webHidden/>
              </w:rPr>
              <w:t>16</w:t>
            </w:r>
            <w:r>
              <w:rPr>
                <w:noProof/>
                <w:webHidden/>
              </w:rPr>
              <w:fldChar w:fldCharType="end"/>
            </w:r>
          </w:hyperlink>
        </w:p>
        <w:p w14:paraId="46D35A5E" w14:textId="373BD608" w:rsidR="00051753" w:rsidRDefault="00051753">
          <w:pPr>
            <w:pStyle w:val="TOC3"/>
            <w:tabs>
              <w:tab w:val="right" w:leader="dot" w:pos="9350"/>
            </w:tabs>
            <w:rPr>
              <w:rFonts w:asciiTheme="minorHAnsi" w:hAnsiTheme="minorHAnsi" w:cstheme="minorBidi"/>
              <w:noProof/>
              <w:sz w:val="22"/>
              <w:szCs w:val="22"/>
            </w:rPr>
          </w:pPr>
          <w:hyperlink w:anchor="_Toc16234405" w:history="1">
            <w:r w:rsidRPr="005D164F">
              <w:rPr>
                <w:rStyle w:val="Hyperlink"/>
                <w:rFonts w:eastAsia="Times New Roman"/>
                <w:noProof/>
              </w:rPr>
              <w:t>Populates Component Acres by Multiplying Map Unit Acres with Adjusted Component Percent</w:t>
            </w:r>
            <w:r>
              <w:rPr>
                <w:noProof/>
                <w:webHidden/>
              </w:rPr>
              <w:tab/>
            </w:r>
            <w:r>
              <w:rPr>
                <w:noProof/>
                <w:webHidden/>
              </w:rPr>
              <w:fldChar w:fldCharType="begin"/>
            </w:r>
            <w:r>
              <w:rPr>
                <w:noProof/>
                <w:webHidden/>
              </w:rPr>
              <w:instrText xml:space="preserve"> PAGEREF _Toc16234405 \h </w:instrText>
            </w:r>
            <w:r>
              <w:rPr>
                <w:noProof/>
                <w:webHidden/>
              </w:rPr>
            </w:r>
            <w:r>
              <w:rPr>
                <w:noProof/>
                <w:webHidden/>
              </w:rPr>
              <w:fldChar w:fldCharType="separate"/>
            </w:r>
            <w:r>
              <w:rPr>
                <w:noProof/>
                <w:webHidden/>
              </w:rPr>
              <w:t>18</w:t>
            </w:r>
            <w:r>
              <w:rPr>
                <w:noProof/>
                <w:webHidden/>
              </w:rPr>
              <w:fldChar w:fldCharType="end"/>
            </w:r>
          </w:hyperlink>
        </w:p>
        <w:p w14:paraId="353EAEF3" w14:textId="36469CB0" w:rsidR="00051753" w:rsidRDefault="00051753">
          <w:pPr>
            <w:pStyle w:val="TOC3"/>
            <w:tabs>
              <w:tab w:val="right" w:leader="dot" w:pos="9350"/>
            </w:tabs>
            <w:rPr>
              <w:rFonts w:asciiTheme="minorHAnsi" w:hAnsiTheme="minorHAnsi" w:cstheme="minorBidi"/>
              <w:noProof/>
              <w:sz w:val="22"/>
              <w:szCs w:val="22"/>
            </w:rPr>
          </w:pPr>
          <w:hyperlink w:anchor="_Toc16234406" w:history="1">
            <w:r w:rsidRPr="005D164F">
              <w:rPr>
                <w:rStyle w:val="Hyperlink"/>
                <w:rFonts w:eastAsia="Times New Roman"/>
                <w:noProof/>
              </w:rPr>
              <w:t>Aggregate the Classes and Sum up the Component Acres by Landunit (Tract and Field number)</w:t>
            </w:r>
            <w:r>
              <w:rPr>
                <w:noProof/>
                <w:webHidden/>
              </w:rPr>
              <w:tab/>
            </w:r>
            <w:r>
              <w:rPr>
                <w:noProof/>
                <w:webHidden/>
              </w:rPr>
              <w:fldChar w:fldCharType="begin"/>
            </w:r>
            <w:r>
              <w:rPr>
                <w:noProof/>
                <w:webHidden/>
              </w:rPr>
              <w:instrText xml:space="preserve"> PAGEREF _Toc16234406 \h </w:instrText>
            </w:r>
            <w:r>
              <w:rPr>
                <w:noProof/>
                <w:webHidden/>
              </w:rPr>
            </w:r>
            <w:r>
              <w:rPr>
                <w:noProof/>
                <w:webHidden/>
              </w:rPr>
              <w:fldChar w:fldCharType="separate"/>
            </w:r>
            <w:r>
              <w:rPr>
                <w:noProof/>
                <w:webHidden/>
              </w:rPr>
              <w:t>22</w:t>
            </w:r>
            <w:r>
              <w:rPr>
                <w:noProof/>
                <w:webHidden/>
              </w:rPr>
              <w:fldChar w:fldCharType="end"/>
            </w:r>
          </w:hyperlink>
        </w:p>
        <w:p w14:paraId="40CA8235" w14:textId="4134DF81" w:rsidR="00051753" w:rsidRDefault="00051753">
          <w:pPr>
            <w:pStyle w:val="TOC3"/>
            <w:tabs>
              <w:tab w:val="right" w:leader="dot" w:pos="9350"/>
            </w:tabs>
            <w:rPr>
              <w:rFonts w:asciiTheme="minorHAnsi" w:hAnsiTheme="minorHAnsi" w:cstheme="minorBidi"/>
              <w:noProof/>
              <w:sz w:val="22"/>
              <w:szCs w:val="22"/>
            </w:rPr>
          </w:pPr>
          <w:hyperlink w:anchor="_Toc16234407" w:history="1">
            <w:r w:rsidRPr="005D164F">
              <w:rPr>
                <w:rStyle w:val="Hyperlink"/>
                <w:rFonts w:eastAsia="Times New Roman"/>
                <w:noProof/>
              </w:rPr>
              <w:t>Group of Insert Statements to Populate the Final Output Tables</w:t>
            </w:r>
            <w:r>
              <w:rPr>
                <w:noProof/>
                <w:webHidden/>
              </w:rPr>
              <w:tab/>
            </w:r>
            <w:r>
              <w:rPr>
                <w:noProof/>
                <w:webHidden/>
              </w:rPr>
              <w:fldChar w:fldCharType="begin"/>
            </w:r>
            <w:r>
              <w:rPr>
                <w:noProof/>
                <w:webHidden/>
              </w:rPr>
              <w:instrText xml:space="preserve"> PAGEREF _Toc16234407 \h </w:instrText>
            </w:r>
            <w:r>
              <w:rPr>
                <w:noProof/>
                <w:webHidden/>
              </w:rPr>
            </w:r>
            <w:r>
              <w:rPr>
                <w:noProof/>
                <w:webHidden/>
              </w:rPr>
              <w:fldChar w:fldCharType="separate"/>
            </w:r>
            <w:r>
              <w:rPr>
                <w:noProof/>
                <w:webHidden/>
              </w:rPr>
              <w:t>22</w:t>
            </w:r>
            <w:r>
              <w:rPr>
                <w:noProof/>
                <w:webHidden/>
              </w:rPr>
              <w:fldChar w:fldCharType="end"/>
            </w:r>
          </w:hyperlink>
        </w:p>
        <w:p w14:paraId="33F2149B" w14:textId="120DB8D6" w:rsidR="00051753" w:rsidRDefault="00051753">
          <w:pPr>
            <w:pStyle w:val="TOC3"/>
            <w:tabs>
              <w:tab w:val="right" w:leader="dot" w:pos="9350"/>
            </w:tabs>
            <w:rPr>
              <w:rFonts w:asciiTheme="minorHAnsi" w:hAnsiTheme="minorHAnsi" w:cstheme="minorBidi"/>
              <w:noProof/>
              <w:sz w:val="22"/>
              <w:szCs w:val="22"/>
            </w:rPr>
          </w:pPr>
          <w:hyperlink w:anchor="_Toc16234408" w:history="1">
            <w:r w:rsidRPr="005D164F">
              <w:rPr>
                <w:rStyle w:val="Hyperlink"/>
                <w:rFonts w:eastAsia="Times New Roman"/>
                <w:noProof/>
              </w:rPr>
              <w:t>Determine Dominant Critical</w:t>
            </w:r>
            <w:r>
              <w:rPr>
                <w:noProof/>
                <w:webHidden/>
              </w:rPr>
              <w:tab/>
            </w:r>
            <w:r>
              <w:rPr>
                <w:noProof/>
                <w:webHidden/>
              </w:rPr>
              <w:fldChar w:fldCharType="begin"/>
            </w:r>
            <w:r>
              <w:rPr>
                <w:noProof/>
                <w:webHidden/>
              </w:rPr>
              <w:instrText xml:space="preserve"> PAGEREF _Toc16234408 \h </w:instrText>
            </w:r>
            <w:r>
              <w:rPr>
                <w:noProof/>
                <w:webHidden/>
              </w:rPr>
            </w:r>
            <w:r>
              <w:rPr>
                <w:noProof/>
                <w:webHidden/>
              </w:rPr>
              <w:fldChar w:fldCharType="separate"/>
            </w:r>
            <w:r>
              <w:rPr>
                <w:noProof/>
                <w:webHidden/>
              </w:rPr>
              <w:t>23</w:t>
            </w:r>
            <w:r>
              <w:rPr>
                <w:noProof/>
                <w:webHidden/>
              </w:rPr>
              <w:fldChar w:fldCharType="end"/>
            </w:r>
          </w:hyperlink>
        </w:p>
        <w:p w14:paraId="690D409E" w14:textId="086D1A3A" w:rsidR="00051753" w:rsidRDefault="00051753">
          <w:pPr>
            <w:pStyle w:val="TOC3"/>
            <w:tabs>
              <w:tab w:val="right" w:leader="dot" w:pos="9350"/>
            </w:tabs>
            <w:rPr>
              <w:rFonts w:asciiTheme="minorHAnsi" w:hAnsiTheme="minorHAnsi" w:cstheme="minorBidi"/>
              <w:noProof/>
              <w:sz w:val="22"/>
              <w:szCs w:val="22"/>
            </w:rPr>
          </w:pPr>
          <w:hyperlink w:anchor="_Toc16234409" w:history="1">
            <w:r w:rsidRPr="005D164F">
              <w:rPr>
                <w:rStyle w:val="Hyperlink"/>
                <w:rFonts w:eastAsia="Times New Roman"/>
                <w:noProof/>
              </w:rPr>
              <w:t>Landunit Ratings CART</w:t>
            </w:r>
            <w:r>
              <w:rPr>
                <w:noProof/>
                <w:webHidden/>
              </w:rPr>
              <w:tab/>
            </w:r>
            <w:r>
              <w:rPr>
                <w:noProof/>
                <w:webHidden/>
              </w:rPr>
              <w:fldChar w:fldCharType="begin"/>
            </w:r>
            <w:r>
              <w:rPr>
                <w:noProof/>
                <w:webHidden/>
              </w:rPr>
              <w:instrText xml:space="preserve"> PAGEREF _Toc16234409 \h </w:instrText>
            </w:r>
            <w:r>
              <w:rPr>
                <w:noProof/>
                <w:webHidden/>
              </w:rPr>
            </w:r>
            <w:r>
              <w:rPr>
                <w:noProof/>
                <w:webHidden/>
              </w:rPr>
              <w:fldChar w:fldCharType="separate"/>
            </w:r>
            <w:r>
              <w:rPr>
                <w:noProof/>
                <w:webHidden/>
              </w:rPr>
              <w:t>24</w:t>
            </w:r>
            <w:r>
              <w:rPr>
                <w:noProof/>
                <w:webHidden/>
              </w:rPr>
              <w:fldChar w:fldCharType="end"/>
            </w:r>
          </w:hyperlink>
        </w:p>
        <w:p w14:paraId="3C74E416" w14:textId="01EB5D13" w:rsidR="00051753" w:rsidRDefault="00051753">
          <w:pPr>
            <w:pStyle w:val="TOC3"/>
            <w:tabs>
              <w:tab w:val="right" w:leader="dot" w:pos="9350"/>
            </w:tabs>
            <w:rPr>
              <w:rFonts w:asciiTheme="minorHAnsi" w:hAnsiTheme="minorHAnsi" w:cstheme="minorBidi"/>
              <w:noProof/>
              <w:sz w:val="22"/>
              <w:szCs w:val="22"/>
            </w:rPr>
          </w:pPr>
          <w:hyperlink w:anchor="_Toc16234410" w:history="1">
            <w:r w:rsidRPr="005D164F">
              <w:rPr>
                <w:rStyle w:val="Hyperlink"/>
                <w:rFonts w:eastAsia="Times New Roman"/>
                <w:noProof/>
              </w:rPr>
              <w:t>Final CART Soil Interpretation Ratings for Each Landunit</w:t>
            </w:r>
            <w:r>
              <w:rPr>
                <w:noProof/>
                <w:webHidden/>
              </w:rPr>
              <w:tab/>
            </w:r>
            <w:r>
              <w:rPr>
                <w:noProof/>
                <w:webHidden/>
              </w:rPr>
              <w:fldChar w:fldCharType="begin"/>
            </w:r>
            <w:r>
              <w:rPr>
                <w:noProof/>
                <w:webHidden/>
              </w:rPr>
              <w:instrText xml:space="preserve"> PAGEREF _Toc16234410 \h </w:instrText>
            </w:r>
            <w:r>
              <w:rPr>
                <w:noProof/>
                <w:webHidden/>
              </w:rPr>
            </w:r>
            <w:r>
              <w:rPr>
                <w:noProof/>
                <w:webHidden/>
              </w:rPr>
              <w:fldChar w:fldCharType="separate"/>
            </w:r>
            <w:r>
              <w:rPr>
                <w:noProof/>
                <w:webHidden/>
              </w:rPr>
              <w:t>25</w:t>
            </w:r>
            <w:r>
              <w:rPr>
                <w:noProof/>
                <w:webHidden/>
              </w:rPr>
              <w:fldChar w:fldCharType="end"/>
            </w:r>
          </w:hyperlink>
        </w:p>
        <w:p w14:paraId="6B5EEF0A" w14:textId="24C911CC" w:rsidR="00051753" w:rsidRDefault="00051753">
          <w:pPr>
            <w:pStyle w:val="TOC2"/>
            <w:tabs>
              <w:tab w:val="right" w:leader="dot" w:pos="9350"/>
            </w:tabs>
            <w:rPr>
              <w:rFonts w:asciiTheme="minorHAnsi" w:hAnsiTheme="minorHAnsi" w:cstheme="minorBidi"/>
              <w:noProof/>
              <w:sz w:val="22"/>
              <w:szCs w:val="22"/>
            </w:rPr>
          </w:pPr>
          <w:hyperlink w:anchor="_Toc16234411" w:history="1">
            <w:r w:rsidRPr="005D164F">
              <w:rPr>
                <w:rStyle w:val="Hyperlink"/>
                <w:rFonts w:eastAsia="Times New Roman"/>
                <w:noProof/>
              </w:rPr>
              <w:t>References</w:t>
            </w:r>
            <w:r>
              <w:rPr>
                <w:noProof/>
                <w:webHidden/>
              </w:rPr>
              <w:tab/>
            </w:r>
            <w:r>
              <w:rPr>
                <w:noProof/>
                <w:webHidden/>
              </w:rPr>
              <w:fldChar w:fldCharType="begin"/>
            </w:r>
            <w:r>
              <w:rPr>
                <w:noProof/>
                <w:webHidden/>
              </w:rPr>
              <w:instrText xml:space="preserve"> PAGEREF _Toc16234411 \h </w:instrText>
            </w:r>
            <w:r>
              <w:rPr>
                <w:noProof/>
                <w:webHidden/>
              </w:rPr>
            </w:r>
            <w:r>
              <w:rPr>
                <w:noProof/>
                <w:webHidden/>
              </w:rPr>
              <w:fldChar w:fldCharType="separate"/>
            </w:r>
            <w:r>
              <w:rPr>
                <w:noProof/>
                <w:webHidden/>
              </w:rPr>
              <w:t>25</w:t>
            </w:r>
            <w:r>
              <w:rPr>
                <w:noProof/>
                <w:webHidden/>
              </w:rPr>
              <w:fldChar w:fldCharType="end"/>
            </w:r>
          </w:hyperlink>
        </w:p>
        <w:p w14:paraId="47C1A0B0" w14:textId="3B5BB6B5" w:rsidR="00E46A4F" w:rsidRDefault="008B397B">
          <w:pPr>
            <w:rPr>
              <w:ins w:id="5" w:author="Achen, Aaron - NRCS, Lincoln, NE" w:date="2019-08-07T13:46:00Z"/>
            </w:rPr>
          </w:pPr>
          <w:ins w:id="6" w:author="Achen, Aaron - NRCS, Lincoln, NE" w:date="2019-08-07T14:13:00Z">
            <w:r>
              <w:fldChar w:fldCharType="end"/>
            </w:r>
          </w:ins>
        </w:p>
        <w:customXmlInsRangeStart w:id="7" w:author="Achen, Aaron - NRCS, Lincoln, NE" w:date="2019-08-07T13:46:00Z"/>
      </w:sdtContent>
    </w:sdt>
    <w:customXmlInsRangeEnd w:id="7"/>
    <w:p w14:paraId="6A3E58BA" w14:textId="77777777" w:rsidR="00E46A4F" w:rsidRDefault="00E46A4F">
      <w:pPr>
        <w:pStyle w:val="Heading1"/>
        <w:divId w:val="987709899"/>
        <w:rPr>
          <w:ins w:id="8" w:author="Achen, Aaron - NRCS, Lincoln, NE" w:date="2019-08-07T13:46:00Z"/>
          <w:rFonts w:eastAsia="Times New Roman"/>
          <w:sz w:val="57"/>
          <w:szCs w:val="57"/>
        </w:rPr>
      </w:pPr>
    </w:p>
    <w:p w14:paraId="74DEBAC6" w14:textId="77777777" w:rsidR="00E47521" w:rsidRDefault="006A76FC">
      <w:pPr>
        <w:pStyle w:val="Heading1"/>
        <w:divId w:val="987709899"/>
        <w:rPr>
          <w:rFonts w:eastAsia="Times New Roman"/>
          <w:sz w:val="57"/>
          <w:szCs w:val="57"/>
        </w:rPr>
      </w:pPr>
      <w:bookmarkStart w:id="9" w:name="_Toc16234384"/>
      <w:r>
        <w:rPr>
          <w:rFonts w:eastAsia="Times New Roman"/>
          <w:sz w:val="57"/>
          <w:szCs w:val="57"/>
        </w:rPr>
        <w:t>Agricultural Organic Soil Subsidence</w:t>
      </w:r>
      <w:bookmarkEnd w:id="9"/>
    </w:p>
    <w:p w14:paraId="1FB02AA7" w14:textId="77777777" w:rsidR="00E47521" w:rsidRDefault="006A76FC">
      <w:pPr>
        <w:divId w:val="987709899"/>
        <w:rPr>
          <w:rFonts w:eastAsia="Times New Roman"/>
        </w:rPr>
        <w:pPrChange w:id="10" w:author="Achen, Aaron - NRCS, Lincoln, NE" w:date="2019-08-07T14:13:00Z">
          <w:pPr>
            <w:pStyle w:val="Heading4"/>
            <w:divId w:val="987709899"/>
          </w:pPr>
        </w:pPrChange>
      </w:pPr>
      <w:r>
        <w:rPr>
          <w:rFonts w:eastAsia="Times New Roman"/>
        </w:rPr>
        <w:t xml:space="preserve">Jason Nemecek, Steve Peaslee, Bob Dobos, Cathy Seybold, Skye Wills, </w:t>
      </w:r>
      <w:ins w:id="11" w:author="Achen, Aaron - NRCS, Lincoln, NE" w:date="2019-07-19T12:50:00Z">
        <w:r>
          <w:rPr>
            <w:rFonts w:eastAsia="Times New Roman"/>
          </w:rPr>
          <w:t xml:space="preserve">and </w:t>
        </w:r>
      </w:ins>
      <w:r>
        <w:rPr>
          <w:rFonts w:eastAsia="Times New Roman"/>
        </w:rPr>
        <w:t>Steve Campbell</w:t>
      </w:r>
    </w:p>
    <w:p w14:paraId="446111B9" w14:textId="77777777" w:rsidR="00E47521" w:rsidRDefault="006A76FC">
      <w:pPr>
        <w:divId w:val="987709899"/>
        <w:rPr>
          <w:rFonts w:eastAsia="Times New Roman"/>
        </w:rPr>
        <w:pPrChange w:id="12" w:author="Achen, Aaron - NRCS, Lincoln, NE" w:date="2019-08-07T14:13:00Z">
          <w:pPr>
            <w:pStyle w:val="Heading4"/>
            <w:divId w:val="987709899"/>
          </w:pPr>
        </w:pPrChange>
      </w:pPr>
      <w:r>
        <w:rPr>
          <w:rFonts w:eastAsia="Times New Roman"/>
        </w:rPr>
        <w:t>2019-07-15</w:t>
      </w:r>
    </w:p>
    <w:p w14:paraId="5AF1C3DE" w14:textId="77777777" w:rsidR="00E47521" w:rsidRDefault="006A76FC">
      <w:pPr>
        <w:pStyle w:val="NormalWeb"/>
        <w:divId w:val="987709899"/>
      </w:pPr>
      <w:r>
        <w:t>Soil health is primarily influenced by human management, which is not captured in soil survey data at this time. The</w:t>
      </w:r>
      <w:del w:id="13" w:author="Achen, Aaron - NRCS, Lincoln, NE" w:date="2019-08-06T10:59:00Z">
        <w:r>
          <w:delText>se</w:delText>
        </w:r>
      </w:del>
      <w:r>
        <w:t xml:space="preserve"> </w:t>
      </w:r>
      <w:ins w:id="14" w:author="Achen, Aaron - NRCS, Lincoln, NE" w:date="2019-08-06T11:00:00Z">
        <w:r>
          <w:t>agricultural</w:t>
        </w:r>
      </w:ins>
      <w:ins w:id="15" w:author="Achen, Aaron - NRCS, Lincoln, NE" w:date="2019-08-06T10:59:00Z">
        <w:r>
          <w:t xml:space="preserve"> organic soil subsidence </w:t>
        </w:r>
      </w:ins>
      <w:r>
        <w:t>interpretation</w:t>
      </w:r>
      <w:del w:id="16" w:author="Achen, Aaron - NRCS, Lincoln, NE" w:date="2019-08-06T10:59:00Z">
        <w:r>
          <w:delText>s</w:delText>
        </w:r>
      </w:del>
      <w:r>
        <w:t xml:space="preserve"> provide</w:t>
      </w:r>
      <w:ins w:id="17" w:author="Achen, Aaron - NRCS, Lincoln, NE" w:date="2019-07-23T10:36:00Z">
        <w:r>
          <w:t>s</w:t>
        </w:r>
      </w:ins>
      <w:r>
        <w:t xml:space="preserve"> information on inherent soil properties that influence our ability to build healthy soils through management.</w:t>
      </w:r>
    </w:p>
    <w:p w14:paraId="07F3F770" w14:textId="77777777" w:rsidR="00E47521" w:rsidRDefault="006A76FC">
      <w:pPr>
        <w:pStyle w:val="Heading2"/>
        <w:divId w:val="2142650467"/>
        <w:rPr>
          <w:rFonts w:eastAsia="Times New Roman"/>
        </w:rPr>
      </w:pPr>
      <w:bookmarkStart w:id="18" w:name="_Toc16234385"/>
      <w:r>
        <w:rPr>
          <w:rFonts w:eastAsia="Times New Roman"/>
        </w:rPr>
        <w:t>Climate</w:t>
      </w:r>
      <w:bookmarkEnd w:id="18"/>
    </w:p>
    <w:p w14:paraId="35684AB8" w14:textId="77777777" w:rsidR="00E47521" w:rsidRDefault="006A76FC">
      <w:pPr>
        <w:pStyle w:val="NormalWeb"/>
        <w:divId w:val="2142650467"/>
      </w:pPr>
      <w:r>
        <w:t>Organic soils used in agricultural production are subject to a loss of volume and depth of organic material</w:t>
      </w:r>
      <w:ins w:id="19" w:author="Achen, Aaron - NRCS, Lincoln, NE" w:date="2019-07-19T12:51:00Z">
        <w:r>
          <w:t xml:space="preserve"> </w:t>
        </w:r>
      </w:ins>
      <w:del w:id="20" w:author="Achen, Aaron - NRCS, Lincoln, NE" w:date="2019-07-19T12:51:00Z">
        <w:r>
          <w:delText xml:space="preserve"> </w:delText>
        </w:r>
      </w:del>
      <w:r>
        <w:t xml:space="preserve">due to oxidation caused by above normal microbial activity resulting from excessive </w:t>
      </w:r>
      <w:del w:id="21" w:author="Achen, Aaron - NRCS, Lincoln, NE" w:date="2019-07-19T13:14:00Z">
        <w:r>
          <w:delText xml:space="preserve">water </w:delText>
        </w:r>
      </w:del>
      <w:r>
        <w:t>drainage, soil disturbance, or extended drought. Microbial</w:t>
      </w:r>
      <w:ins w:id="22" w:author="Achen, Aaron - NRCS, Lincoln, NE" w:date="2019-07-19T12:54:00Z">
        <w:r>
          <w:t>-</w:t>
        </w:r>
      </w:ins>
      <w:del w:id="23" w:author="Achen, Aaron - NRCS, Lincoln, NE" w:date="2019-07-19T12:54:00Z">
        <w:r>
          <w:delText xml:space="preserve"> </w:delText>
        </w:r>
      </w:del>
      <w:r>
        <w:t xml:space="preserve">mediated oxidation is the primary driver of volume reduction once excess water is removed. Soil shrinkage and compaction due to dewatering is considered </w:t>
      </w:r>
      <w:del w:id="24" w:author="Achen, Aaron - NRCS, Lincoln, NE" w:date="2019-08-06T11:00:00Z">
        <w:r>
          <w:delText xml:space="preserve">to be </w:delText>
        </w:r>
      </w:del>
      <w:r>
        <w:t xml:space="preserve">secondary. Any drawdown resulting in water levels below </w:t>
      </w:r>
      <w:ins w:id="25" w:author="Achen, Aaron - NRCS, Lincoln, NE" w:date="2019-07-19T12:54:00Z">
        <w:r>
          <w:t xml:space="preserve">the </w:t>
        </w:r>
      </w:ins>
      <w:r>
        <w:t xml:space="preserve">soil surface can </w:t>
      </w:r>
      <w:del w:id="26" w:author="Achen, Aaron - NRCS, Lincoln, NE" w:date="2019-07-19T12:54:00Z">
        <w:r>
          <w:delText xml:space="preserve">result in </w:delText>
        </w:r>
      </w:del>
      <w:r>
        <w:t>increase</w:t>
      </w:r>
      <w:del w:id="27" w:author="Achen, Aaron - NRCS, Lincoln, NE" w:date="2019-07-19T12:54:00Z">
        <w:r>
          <w:delText>d</w:delText>
        </w:r>
      </w:del>
      <w:r>
        <w:t xml:space="preserve"> subsidence rates. The subsidence rate can also be influenced by agricultural practices. </w:t>
      </w:r>
      <w:del w:id="28" w:author="Achen, Aaron - NRCS, Lincoln, NE" w:date="2019-07-19T12:55:00Z">
        <w:r>
          <w:delText xml:space="preserve">The </w:delText>
        </w:r>
      </w:del>
      <w:ins w:id="29" w:author="Achen, Aaron - NRCS, Lincoln, NE" w:date="2019-07-19T12:55:00Z">
        <w:r>
          <w:t xml:space="preserve">Certain </w:t>
        </w:r>
      </w:ins>
      <w:r>
        <w:t>type</w:t>
      </w:r>
      <w:ins w:id="30" w:author="Achen, Aaron - NRCS, Lincoln, NE" w:date="2019-07-19T12:55:00Z">
        <w:r>
          <w:t>s</w:t>
        </w:r>
      </w:ins>
      <w:r>
        <w:t xml:space="preserve"> of tillage operation, such as plowing, disc harrowing and switch plowing, </w:t>
      </w:r>
      <w:ins w:id="31" w:author="Achen, Aaron - NRCS, Lincoln, NE" w:date="2019-07-19T12:55:00Z">
        <w:r>
          <w:t xml:space="preserve">and </w:t>
        </w:r>
      </w:ins>
      <w:r>
        <w:t>moldboard plowing</w:t>
      </w:r>
      <w:ins w:id="32" w:author="Achen, Aaron - NRCS, Lincoln, NE" w:date="2019-07-19T12:55:00Z">
        <w:r>
          <w:t>,</w:t>
        </w:r>
      </w:ins>
      <w:r>
        <w:t xml:space="preserve"> increase the oxidation rate. </w:t>
      </w:r>
      <w:del w:id="33" w:author="Achen, Aaron - NRCS, Lincoln, NE" w:date="2019-07-19T12:55:00Z">
        <w:r>
          <w:delText>The use of n</w:delText>
        </w:r>
      </w:del>
      <w:ins w:id="34" w:author="Achen, Aaron - NRCS, Lincoln, NE" w:date="2019-07-19T12:55:00Z">
        <w:r>
          <w:t>N</w:t>
        </w:r>
      </w:ins>
      <w:r>
        <w:t>o-till practice</w:t>
      </w:r>
      <w:ins w:id="35" w:author="Achen, Aaron - NRCS, Lincoln, NE" w:date="2019-07-19T12:55:00Z">
        <w:r>
          <w:t>s</w:t>
        </w:r>
      </w:ins>
      <w:r>
        <w:t xml:space="preserve"> </w:t>
      </w:r>
      <w:del w:id="36" w:author="Achen, Aaron - NRCS, Lincoln, NE" w:date="2019-07-19T12:55:00Z">
        <w:r>
          <w:delText>is</w:delText>
        </w:r>
      </w:del>
      <w:ins w:id="37" w:author="Achen, Aaron - NRCS, Lincoln, NE" w:date="2019-07-19T12:55:00Z">
        <w:r>
          <w:t>are</w:t>
        </w:r>
      </w:ins>
      <w:r>
        <w:t xml:space="preserve"> recommended to slow the subsidence. Any aggressive tillage measure increases microbiological activity and decreases carbon sequestration. Drainage </w:t>
      </w:r>
      <w:del w:id="38" w:author="Achen, Aaron - NRCS, Lincoln, NE" w:date="2019-07-19T13:15:00Z">
        <w:r>
          <w:delText xml:space="preserve">water </w:delText>
        </w:r>
      </w:del>
      <w:ins w:id="39" w:author="Achen, Aaron - NRCS, Lincoln, NE" w:date="2019-07-19T12:59:00Z">
        <w:r>
          <w:t xml:space="preserve">can be </w:t>
        </w:r>
      </w:ins>
      <w:r>
        <w:t>manage</w:t>
      </w:r>
      <w:ins w:id="40" w:author="Achen, Aaron - NRCS, Lincoln, NE" w:date="2019-07-19T12:59:00Z">
        <w:r>
          <w:t>d</w:t>
        </w:r>
      </w:ins>
      <w:del w:id="41" w:author="Achen, Aaron - NRCS, Lincoln, NE" w:date="2019-07-19T12:59:00Z">
        <w:r>
          <w:delText>ment</w:delText>
        </w:r>
      </w:del>
      <w:r>
        <w:t xml:space="preserve"> </w:t>
      </w:r>
      <w:del w:id="42" w:author="Achen, Aaron - NRCS, Lincoln, NE" w:date="2019-07-19T12:59:00Z">
        <w:r>
          <w:delText xml:space="preserve">can be implemented </w:delText>
        </w:r>
      </w:del>
      <w:r>
        <w:t xml:space="preserve">to control </w:t>
      </w:r>
      <w:ins w:id="43" w:author="Achen, Aaron - NRCS, Lincoln, NE" w:date="2019-08-06T11:01:00Z">
        <w:r>
          <w:t xml:space="preserve">the </w:t>
        </w:r>
      </w:ins>
      <w:r>
        <w:t>water table</w:t>
      </w:r>
      <w:del w:id="44" w:author="Achen, Aaron - NRCS, Lincoln, NE" w:date="2019-08-06T11:01:00Z">
        <w:r>
          <w:delText>s</w:delText>
        </w:r>
      </w:del>
      <w:r>
        <w:t xml:space="preserve"> </w:t>
      </w:r>
      <w:del w:id="45" w:author="Achen, Aaron - NRCS, Lincoln, NE" w:date="2019-07-19T12:59:00Z">
        <w:r>
          <w:delText xml:space="preserve">to help </w:delText>
        </w:r>
      </w:del>
      <w:ins w:id="46" w:author="Achen, Aaron - NRCS, Lincoln, NE" w:date="2019-07-19T12:59:00Z">
        <w:r>
          <w:t xml:space="preserve">and thereby </w:t>
        </w:r>
      </w:ins>
      <w:r>
        <w:t>slow the subsidence rate.</w:t>
      </w:r>
    </w:p>
    <w:p w14:paraId="7D07562C" w14:textId="77777777" w:rsidR="00E47521" w:rsidRDefault="006A76FC">
      <w:pPr>
        <w:pStyle w:val="NormalWeb"/>
        <w:divId w:val="2142650467"/>
        <w:rPr>
          <w:ins w:id="47" w:author="Achen, Aaron - NRCS, Lincoln, NE" w:date="2019-07-19T13:19:00Z"/>
        </w:rPr>
      </w:pPr>
      <w:r>
        <w:t xml:space="preserve">Several soil and site properties influence the rate of organic matter oxidation and subsidence. Organic soils are generally </w:t>
      </w:r>
      <w:del w:id="48" w:author="Achen, Aaron - NRCS, Lincoln, NE" w:date="2019-07-19T13:15:00Z">
        <w:r>
          <w:delText xml:space="preserve">found </w:delText>
        </w:r>
      </w:del>
      <w:r>
        <w:t>in cooler climates</w:t>
      </w:r>
      <w:del w:id="49" w:author="Achen, Aaron - NRCS, Lincoln, NE" w:date="2019-07-19T13:15:00Z">
        <w:r>
          <w:delText>,</w:delText>
        </w:r>
      </w:del>
      <w:ins w:id="50" w:author="Achen, Aaron - NRCS, Lincoln, NE" w:date="2019-07-19T13:15:00Z">
        <w:r>
          <w:t>;</w:t>
        </w:r>
      </w:ins>
      <w:r>
        <w:t xml:space="preserve"> thus, </w:t>
      </w:r>
      <w:del w:id="51" w:author="Achen, Aaron - NRCS, Lincoln, NE" w:date="2019-07-19T13:00:00Z">
        <w:r>
          <w:delText xml:space="preserve">farmed </w:delText>
        </w:r>
      </w:del>
      <w:r>
        <w:t xml:space="preserve">organic soils </w:t>
      </w:r>
      <w:ins w:id="52" w:author="Achen, Aaron - NRCS, Lincoln, NE" w:date="2019-07-19T13:00:00Z">
        <w:r>
          <w:t xml:space="preserve">farmed </w:t>
        </w:r>
      </w:ins>
      <w:r>
        <w:t xml:space="preserve">in warmer climates are vulnerable. Periodic saturation of the organic soil </w:t>
      </w:r>
      <w:del w:id="53" w:author="Achen, Aaron - NRCS, Lincoln, NE" w:date="2019-08-06T11:01:00Z">
        <w:r>
          <w:delText xml:space="preserve">with water </w:delText>
        </w:r>
      </w:del>
      <w:r>
        <w:t>tends to decrease the rate of oxidation</w:t>
      </w:r>
      <w:ins w:id="54" w:author="Achen, Aaron - NRCS, Lincoln, NE" w:date="2019-07-19T13:00:00Z">
        <w:r>
          <w:t>.</w:t>
        </w:r>
      </w:ins>
      <w:r>
        <w:t xml:space="preserve"> </w:t>
      </w:r>
      <w:del w:id="55" w:author="Achen, Aaron - NRCS, Lincoln, NE" w:date="2019-07-19T13:00:00Z">
        <w:r>
          <w:delText xml:space="preserve">since </w:delText>
        </w:r>
      </w:del>
      <w:ins w:id="56" w:author="Achen, Aaron - NRCS, Lincoln, NE" w:date="2019-07-19T13:00:00Z">
        <w:r>
          <w:t xml:space="preserve">The decrease </w:t>
        </w:r>
      </w:ins>
      <w:ins w:id="57" w:author="Achen, Aaron - NRCS, Lincoln, NE" w:date="2019-07-19T13:01:00Z">
        <w:r>
          <w:t>result</w:t>
        </w:r>
      </w:ins>
      <w:ins w:id="58" w:author="Achen, Aaron - NRCS, Lincoln, NE" w:date="2019-07-19T13:16:00Z">
        <w:r>
          <w:t>s</w:t>
        </w:r>
      </w:ins>
      <w:ins w:id="59" w:author="Achen, Aaron - NRCS, Lincoln, NE" w:date="2019-07-19T13:01:00Z">
        <w:r>
          <w:t xml:space="preserve"> f</w:t>
        </w:r>
      </w:ins>
      <w:ins w:id="60" w:author="Achen, Aaron - NRCS, Lincoln, NE" w:date="2019-07-19T13:16:00Z">
        <w:r>
          <w:t>rom</w:t>
        </w:r>
      </w:ins>
      <w:ins w:id="61" w:author="Achen, Aaron - NRCS, Lincoln, NE" w:date="2019-07-19T13:01:00Z">
        <w:r>
          <w:t xml:space="preserve"> </w:t>
        </w:r>
      </w:ins>
      <w:r>
        <w:t xml:space="preserve">anaerobic decomposition </w:t>
      </w:r>
      <w:del w:id="62" w:author="Achen, Aaron - NRCS, Lincoln, NE" w:date="2019-07-19T13:01:00Z">
        <w:r>
          <w:delText xml:space="preserve">is </w:delText>
        </w:r>
      </w:del>
      <w:ins w:id="63" w:author="Achen, Aaron - NRCS, Lincoln, NE" w:date="2019-07-19T13:01:00Z">
        <w:r>
          <w:t xml:space="preserve">being </w:t>
        </w:r>
      </w:ins>
      <w:r>
        <w:t xml:space="preserve">slower than aerobic decomposition. The </w:t>
      </w:r>
      <w:ins w:id="64" w:author="Achen, Aaron - NRCS, Lincoln, NE" w:date="2019-07-19T13:16:00Z">
        <w:r>
          <w:t xml:space="preserve">degree of </w:t>
        </w:r>
      </w:ins>
      <w:r>
        <w:t xml:space="preserve">pre-existing </w:t>
      </w:r>
      <w:del w:id="65" w:author="Achen, Aaron - NRCS, Lincoln, NE" w:date="2019-07-19T13:16:00Z">
        <w:r>
          <w:delText xml:space="preserve">degree of </w:delText>
        </w:r>
      </w:del>
      <w:r>
        <w:t xml:space="preserve">decomposition </w:t>
      </w:r>
      <w:del w:id="66" w:author="Achen, Aaron - NRCS, Lincoln, NE" w:date="2019-07-19T13:01:00Z">
        <w:r>
          <w:delText xml:space="preserve">is </w:delText>
        </w:r>
      </w:del>
      <w:r>
        <w:t xml:space="preserve">also </w:t>
      </w:r>
      <w:del w:id="67" w:author="Achen, Aaron - NRCS, Lincoln, NE" w:date="2019-07-19T13:01:00Z">
        <w:r>
          <w:delText xml:space="preserve">a factor in </w:delText>
        </w:r>
      </w:del>
      <w:ins w:id="68" w:author="Achen, Aaron - NRCS, Lincoln, NE" w:date="2019-07-19T13:01:00Z">
        <w:r>
          <w:t xml:space="preserve">affects </w:t>
        </w:r>
      </w:ins>
      <w:r>
        <w:t xml:space="preserve">the subsidence rate </w:t>
      </w:r>
      <w:del w:id="69" w:author="Achen, Aaron - NRCS, Lincoln, NE" w:date="2019-07-19T13:01:00Z">
        <w:r>
          <w:delText xml:space="preserve">since </w:delText>
        </w:r>
      </w:del>
      <w:ins w:id="70" w:author="Achen, Aaron - NRCS, Lincoln, NE" w:date="2019-07-19T13:01:00Z">
        <w:r>
          <w:t xml:space="preserve">because </w:t>
        </w:r>
      </w:ins>
      <w:r>
        <w:t xml:space="preserve">as organic matter </w:t>
      </w:r>
      <w:del w:id="71" w:author="Achen, Aaron - NRCS, Lincoln, NE" w:date="2019-07-19T13:02:00Z">
        <w:r>
          <w:delText xml:space="preserve">is </w:delText>
        </w:r>
      </w:del>
      <w:r>
        <w:t>decompose</w:t>
      </w:r>
      <w:ins w:id="72" w:author="Achen, Aaron - NRCS, Lincoln, NE" w:date="2019-07-19T13:02:00Z">
        <w:r>
          <w:t>s</w:t>
        </w:r>
      </w:ins>
      <w:del w:id="73" w:author="Achen, Aaron - NRCS, Lincoln, NE" w:date="2019-07-19T13:02:00Z">
        <w:r>
          <w:delText>d</w:delText>
        </w:r>
      </w:del>
      <w:r>
        <w:t>, the remaining material becomes more resistant to decay. Acidity in soils tends to slow microbial growth</w:t>
      </w:r>
      <w:ins w:id="74" w:author="Achen, Aaron - NRCS, Lincoln, NE" w:date="2019-07-19T13:16:00Z">
        <w:r>
          <w:t>;</w:t>
        </w:r>
      </w:ins>
      <w:r>
        <w:t xml:space="preserve"> </w:t>
      </w:r>
      <w:del w:id="75" w:author="Achen, Aaron - NRCS, Lincoln, NE" w:date="2019-07-19T13:16:00Z">
        <w:r>
          <w:delText xml:space="preserve">so </w:delText>
        </w:r>
      </w:del>
      <w:r>
        <w:t>acid soils</w:t>
      </w:r>
      <w:ins w:id="76" w:author="Achen, Aaron - NRCS, Lincoln, NE" w:date="2019-07-19T13:16:00Z">
        <w:r>
          <w:t>, therefore,</w:t>
        </w:r>
      </w:ins>
      <w:r>
        <w:t xml:space="preserve"> are less prone to subsidence. </w:t>
      </w:r>
    </w:p>
    <w:p w14:paraId="1D81D451" w14:textId="77777777" w:rsidR="005F4385" w:rsidRDefault="005F4385">
      <w:pPr>
        <w:pStyle w:val="Heading2"/>
        <w:divId w:val="2142650467"/>
        <w:rPr>
          <w:ins w:id="77" w:author="Achen, Aaron - NRCS, Lincoln, NE" w:date="2019-08-07T11:04:00Z"/>
        </w:rPr>
        <w:pPrChange w:id="78" w:author="Achen, Aaron - NRCS, Lincoln, NE" w:date="2019-08-07T11:04:00Z">
          <w:pPr>
            <w:pStyle w:val="NormalWeb"/>
            <w:divId w:val="2142650467"/>
          </w:pPr>
        </w:pPrChange>
      </w:pPr>
      <w:bookmarkStart w:id="79" w:name="_Toc16234386"/>
      <w:ins w:id="80" w:author="Achen, Aaron - NRCS, Lincoln, NE" w:date="2019-08-07T11:04:00Z">
        <w:r>
          <w:t>Ratings</w:t>
        </w:r>
        <w:bookmarkEnd w:id="79"/>
      </w:ins>
    </w:p>
    <w:p w14:paraId="18BAE47F" w14:textId="77777777" w:rsidR="00E47521" w:rsidRDefault="006A76FC">
      <w:pPr>
        <w:pStyle w:val="NormalWeb"/>
        <w:divId w:val="2142650467"/>
        <w:rPr>
          <w:del w:id="81" w:author="Achen, Aaron - NRCS, Lincoln, NE" w:date="2019-07-19T13:19:00Z"/>
        </w:rPr>
      </w:pPr>
      <w:r>
        <w:t xml:space="preserve">The degree to which each of the </w:t>
      </w:r>
      <w:ins w:id="82" w:author="Achen, Aaron - NRCS, Lincoln, NE" w:date="2019-07-19T13:18:00Z">
        <w:r>
          <w:t xml:space="preserve">specified </w:t>
        </w:r>
      </w:ins>
      <w:r>
        <w:t xml:space="preserve">soil properties </w:t>
      </w:r>
      <w:del w:id="83" w:author="Achen, Aaron - NRCS, Lincoln, NE" w:date="2019-07-19T13:18:00Z">
        <w:r>
          <w:delText xml:space="preserve">considered </w:delText>
        </w:r>
      </w:del>
      <w:r>
        <w:t>promotes oxidation is rated. The average degree of accelerati</w:t>
      </w:r>
      <w:ins w:id="84" w:author="Achen, Aaron - NRCS, Lincoln, NE" w:date="2019-07-19T13:18:00Z">
        <w:r>
          <w:t>o</w:t>
        </w:r>
      </w:ins>
      <w:r>
        <w:t>n</w:t>
      </w:r>
      <w:ins w:id="85" w:author="Achen, Aaron - NRCS, Lincoln, NE" w:date="2019-07-19T13:18:00Z">
        <w:r>
          <w:t xml:space="preserve"> of</w:t>
        </w:r>
      </w:ins>
      <w:del w:id="86" w:author="Achen, Aaron - NRCS, Lincoln, NE" w:date="2019-07-19T13:18:00Z">
        <w:r>
          <w:delText>g</w:delText>
        </w:r>
      </w:del>
      <w:r>
        <w:t xml:space="preserve"> microbial oxidation of organic matter is taken as the overall rating.</w:t>
      </w:r>
    </w:p>
    <w:p w14:paraId="54DC9109" w14:textId="77777777" w:rsidR="00E47521" w:rsidRDefault="006A76FC">
      <w:pPr>
        <w:pStyle w:val="NormalWeb"/>
        <w:divId w:val="2142650467"/>
        <w:rPr>
          <w:ins w:id="87" w:author="Achen, Aaron - NRCS, Lincoln, NE" w:date="2019-07-19T13:19:00Z"/>
        </w:rPr>
      </w:pPr>
      <w:ins w:id="88" w:author="Achen, Aaron - NRCS, Lincoln, NE" w:date="2019-07-19T13:19:00Z">
        <w:r>
          <w:t xml:space="preserve"> </w:t>
        </w:r>
      </w:ins>
      <w:r>
        <w:t xml:space="preserve">The ratings are both categorical and numeric. </w:t>
      </w:r>
    </w:p>
    <w:p w14:paraId="2CB4E940" w14:textId="77777777" w:rsidR="00E47521" w:rsidRDefault="006A76FC">
      <w:pPr>
        <w:pStyle w:val="NormalWeb"/>
        <w:divId w:val="2142650467"/>
      </w:pPr>
      <w:commentRangeStart w:id="89"/>
      <w:r>
        <w:rPr>
          <w:rStyle w:val="Strong"/>
        </w:rPr>
        <w:lastRenderedPageBreak/>
        <w:t>Numeric ratings indicate the suitability of the individual soil properties</w:t>
      </w:r>
      <w:ins w:id="90" w:author="Achen, Aaron - NRCS, Lincoln, NE" w:date="2019-07-19T13:19:00Z">
        <w:r>
          <w:rPr>
            <w:rStyle w:val="Strong"/>
          </w:rPr>
          <w:t>.</w:t>
        </w:r>
      </w:ins>
      <w:r>
        <w:t xml:space="preserve"> Numeric ratings indicate the </w:t>
      </w:r>
      <w:del w:id="91" w:author="Achen, Aaron - NRCS, Lincoln, NE" w:date="2019-07-19T13:20:00Z">
        <w:r>
          <w:delText>liklihood</w:delText>
        </w:r>
      </w:del>
      <w:ins w:id="92" w:author="Achen, Aaron - NRCS, Lincoln, NE" w:date="2019-07-19T13:20:00Z">
        <w:r>
          <w:t>likelihood</w:t>
        </w:r>
      </w:ins>
      <w:r>
        <w:t xml:space="preserve"> of subsidence for each soil. </w:t>
      </w:r>
      <w:commentRangeEnd w:id="89"/>
      <w:r>
        <w:rPr>
          <w:rStyle w:val="CommentReference"/>
        </w:rPr>
        <w:commentReference w:id="89"/>
      </w:r>
      <w:r>
        <w:t>The ratings are shown in decimal fractions ranging from 0.01 to 1.00. They indicate gradations between the point at which a soil feature has the most severe propensity for subsidence (1.00) and the point at which the soil has no propensity for subsidence, such as a mineral soil (0.00).</w:t>
      </w:r>
    </w:p>
    <w:p w14:paraId="33651411" w14:textId="77777777" w:rsidR="00E47521" w:rsidRDefault="006A76FC">
      <w:pPr>
        <w:pStyle w:val="NormalWeb"/>
        <w:divId w:val="2142650467"/>
      </w:pPr>
      <w:r>
        <w:t>Categorical</w:t>
      </w:r>
      <w:ins w:id="93" w:author="Achen, Aaron - NRCS, Lincoln, NE" w:date="2019-07-19T13:22:00Z">
        <w:r>
          <w:t>,</w:t>
        </w:r>
      </w:ins>
      <w:r>
        <w:t xml:space="preserve"> or rating class</w:t>
      </w:r>
      <w:ins w:id="94" w:author="Achen, Aaron - NRCS, Lincoln, NE" w:date="2019-07-19T13:22:00Z">
        <w:r>
          <w:t>,</w:t>
        </w:r>
      </w:ins>
      <w:r>
        <w:t xml:space="preserve"> terms indicate the rate at which the soils are likely to subside considering all the soil features that are examined for this rating. “Severe subsidence” indicates that the soil has features that are very favorable for the aerobic soil organisms that cause subsidence. Very careful management </w:t>
      </w:r>
      <w:del w:id="95" w:author="Achen, Aaron - NRCS, Lincoln, NE" w:date="2019-07-19T13:23:00Z">
        <w:r>
          <w:delText>will be</w:delText>
        </w:r>
      </w:del>
      <w:ins w:id="96" w:author="Achen, Aaron - NRCS, Lincoln, NE" w:date="2019-07-19T13:23:00Z">
        <w:r>
          <w:t>is</w:t>
        </w:r>
      </w:ins>
      <w:r>
        <w:t xml:space="preserve"> needed to slow the subsidence rate. “Moderate subsidence” indicates that the soil has features that are moderately favorable for aerobic soil organisms. The soil can be made more sustainable by careful management. “Low subsidence” indicates that the soil has one or more features that are unfavorable for aerobic soil organisms. </w:t>
      </w:r>
      <w:del w:id="97" w:author="Achen, Aaron - NRCS, Lincoln, NE" w:date="2019-08-06T11:19:00Z">
        <w:r>
          <w:delText xml:space="preserve">With </w:delText>
        </w:r>
      </w:del>
      <w:ins w:id="98" w:author="Achen, Aaron - NRCS, Lincoln, NE" w:date="2019-08-06T11:19:00Z">
        <w:r>
          <w:t xml:space="preserve">If </w:t>
        </w:r>
      </w:ins>
      <w:r>
        <w:t>careful</w:t>
      </w:r>
      <w:ins w:id="99" w:author="Achen, Aaron - NRCS, Lincoln, NE" w:date="2019-08-06T11:19:00Z">
        <w:r>
          <w:t>ly</w:t>
        </w:r>
      </w:ins>
      <w:r>
        <w:t xml:space="preserve"> manage</w:t>
      </w:r>
      <w:ins w:id="100" w:author="Achen, Aaron - NRCS, Lincoln, NE" w:date="2019-08-06T11:19:00Z">
        <w:r>
          <w:t>d</w:t>
        </w:r>
      </w:ins>
      <w:del w:id="101" w:author="Achen, Aaron - NRCS, Lincoln, NE" w:date="2019-08-06T11:19:00Z">
        <w:r>
          <w:delText>ment</w:delText>
        </w:r>
      </w:del>
      <w:ins w:id="102" w:author="Achen, Aaron - NRCS, Lincoln, NE" w:date="2019-07-19T13:23:00Z">
        <w:r>
          <w:t>,</w:t>
        </w:r>
      </w:ins>
      <w:r>
        <w:t xml:space="preserve"> the soil can be used for crop production and be nearly sustainable. Soils that are not organic are rated “Mineral soil</w:t>
      </w:r>
      <w:ins w:id="103" w:author="Achen, Aaron - NRCS, Lincoln, NE" w:date="2019-07-19T13:23:00Z">
        <w:r>
          <w:t>.</w:t>
        </w:r>
      </w:ins>
      <w:r>
        <w:t>”</w:t>
      </w:r>
      <w:del w:id="104" w:author="Achen, Aaron - NRCS, Lincoln, NE" w:date="2019-07-19T13:23:00Z">
        <w:r>
          <w:delText>.</w:delText>
        </w:r>
      </w:del>
      <w:r>
        <w:t xml:space="preserve"> These soils do not subside due to organic matter oxidation.</w:t>
      </w:r>
    </w:p>
    <w:p w14:paraId="47BFA585" w14:textId="77777777" w:rsidR="00E47521" w:rsidRDefault="006A76FC">
      <w:pPr>
        <w:pStyle w:val="NormalWeb"/>
        <w:divId w:val="2142650467"/>
      </w:pPr>
      <w:ins w:id="105" w:author="Achen, Aaron - NRCS, Lincoln, NE" w:date="2019-07-19T13:27:00Z">
        <w:r>
          <w:t xml:space="preserve">In the accompanying “Summary by Map Unit” table in Web Soil Survey or the “Aggregation Report” in Soil Data Viewer, </w:t>
        </w:r>
      </w:ins>
      <w:del w:id="106" w:author="Achen, Aaron - NRCS, Lincoln, NE" w:date="2019-07-19T13:27:00Z">
        <w:r>
          <w:delText>T</w:delText>
        </w:r>
      </w:del>
      <w:ins w:id="107" w:author="Achen, Aaron - NRCS, Lincoln, NE" w:date="2019-07-19T13:27:00Z">
        <w:r>
          <w:t>t</w:t>
        </w:r>
      </w:ins>
      <w:r>
        <w:t xml:space="preserve">he map unit components listed for each map unit </w:t>
      </w:r>
      <w:del w:id="108" w:author="Achen, Aaron - NRCS, Lincoln, NE" w:date="2019-07-19T13:26:00Z">
        <w:r>
          <w:delText xml:space="preserve">in </w:delText>
        </w:r>
      </w:del>
      <w:del w:id="109" w:author="Achen, Aaron - NRCS, Lincoln, NE" w:date="2019-07-19T13:27:00Z">
        <w:r>
          <w:delText xml:space="preserve">the accompanying Summary by Map Unit table in Web Soil Survey or the Aggregation Report in Soil Data Viewer </w:delText>
        </w:r>
      </w:del>
      <w:r>
        <w:t xml:space="preserve">are determined by the aggregation method chosen. An aggregated rating class is shown for each map unit. The components listed for each map unit are only those that have the same rating class as listed for the map unit. The percent composition of each component in a particular map unit is presented to </w:t>
      </w:r>
      <w:del w:id="110" w:author="Achen, Aaron - NRCS, Lincoln, NE" w:date="2019-07-19T13:28:00Z">
        <w:r>
          <w:delText xml:space="preserve">help </w:delText>
        </w:r>
      </w:del>
      <w:del w:id="111" w:author="Achen, Aaron - NRCS, Lincoln, NE" w:date="2019-07-19T13:27:00Z">
        <w:r>
          <w:delText>the user better understand</w:delText>
        </w:r>
      </w:del>
      <w:ins w:id="112" w:author="Achen, Aaron - NRCS, Lincoln, NE" w:date="2019-07-19T13:27:00Z">
        <w:r>
          <w:t>clarify</w:t>
        </w:r>
      </w:ins>
      <w:r>
        <w:t xml:space="preserve"> the percentage of each map unit that has the </w:t>
      </w:r>
      <w:ins w:id="113" w:author="Achen, Aaron - NRCS, Lincoln, NE" w:date="2019-07-19T13:28:00Z">
        <w:r>
          <w:t xml:space="preserve">listed </w:t>
        </w:r>
      </w:ins>
      <w:r>
        <w:t>rating</w:t>
      </w:r>
      <w:del w:id="114" w:author="Achen, Aaron - NRCS, Lincoln, NE" w:date="2019-07-19T13:28:00Z">
        <w:r>
          <w:delText xml:space="preserve"> presented</w:delText>
        </w:r>
      </w:del>
      <w:r>
        <w:t>.</w:t>
      </w:r>
    </w:p>
    <w:p w14:paraId="1E3DB4E3" w14:textId="77777777" w:rsidR="00E47521" w:rsidRDefault="006A76FC">
      <w:pPr>
        <w:pStyle w:val="NormalWeb"/>
        <w:divId w:val="2142650467"/>
      </w:pPr>
      <w:r>
        <w:t>Other components</w:t>
      </w:r>
      <w:ins w:id="115" w:author="Achen, Aaron - NRCS, Lincoln, NE" w:date="2019-07-19T13:30:00Z">
        <w:r>
          <w:t>,</w:t>
        </w:r>
      </w:ins>
      <w:r>
        <w:t xml:space="preserve"> </w:t>
      </w:r>
      <w:del w:id="116" w:author="Achen, Aaron - NRCS, Lincoln, NE" w:date="2019-07-19T13:30:00Z">
        <w:r>
          <w:delText xml:space="preserve">with </w:delText>
        </w:r>
      </w:del>
      <w:ins w:id="117" w:author="Achen, Aaron - NRCS, Lincoln, NE" w:date="2019-07-19T13:30:00Z">
        <w:r>
          <w:t xml:space="preserve">which may have </w:t>
        </w:r>
      </w:ins>
      <w:r>
        <w:t>different ratings</w:t>
      </w:r>
      <w:ins w:id="118" w:author="Achen, Aaron - NRCS, Lincoln, NE" w:date="2019-07-19T13:30:00Z">
        <w:r>
          <w:t>,</w:t>
        </w:r>
      </w:ins>
      <w:r>
        <w:t xml:space="preserve"> </w:t>
      </w:r>
      <w:del w:id="119" w:author="Achen, Aaron - NRCS, Lincoln, NE" w:date="2019-07-19T13:30:00Z">
        <w:r>
          <w:delText xml:space="preserve">may be </w:delText>
        </w:r>
      </w:del>
      <w:ins w:id="120" w:author="Achen, Aaron - NRCS, Lincoln, NE" w:date="2019-07-19T13:30:00Z">
        <w:r>
          <w:t xml:space="preserve">are </w:t>
        </w:r>
      </w:ins>
      <w:r>
        <w:t xml:space="preserve">present in </w:t>
      </w:r>
      <w:del w:id="121" w:author="Achen, Aaron - NRCS, Lincoln, NE" w:date="2019-07-19T13:30:00Z">
        <w:r>
          <w:delText xml:space="preserve">each </w:delText>
        </w:r>
      </w:del>
      <w:ins w:id="122" w:author="Achen, Aaron - NRCS, Lincoln, NE" w:date="2019-07-19T13:30:00Z">
        <w:r>
          <w:t xml:space="preserve">some </w:t>
        </w:r>
      </w:ins>
      <w:r>
        <w:t>map unit</w:t>
      </w:r>
      <w:ins w:id="123" w:author="Achen, Aaron - NRCS, Lincoln, NE" w:date="2019-07-19T13:30:00Z">
        <w:r>
          <w:t>s</w:t>
        </w:r>
      </w:ins>
      <w:r>
        <w:t>. The ratings for all components, regardless of the map unit aggregated rating, can be viewed by generating the equivalent report from the Soil Reports tab in Web Soil Survey or from the Soil Data Mart site. Onsite investigation may be needed to validate these interpretations and to confirm the identity of the soil on a given site.</w:t>
      </w:r>
    </w:p>
    <w:p w14:paraId="40512C93" w14:textId="77777777" w:rsidR="00E47521" w:rsidRDefault="006A76FC">
      <w:pPr>
        <w:pStyle w:val="Heading2"/>
        <w:divId w:val="2029747832"/>
        <w:rPr>
          <w:rFonts w:eastAsia="Times New Roman"/>
        </w:rPr>
      </w:pPr>
      <w:bookmarkStart w:id="124" w:name="_Toc16234387"/>
      <w:r>
        <w:rPr>
          <w:rFonts w:eastAsia="Times New Roman"/>
        </w:rPr>
        <w:t>Criteria Table</w:t>
      </w:r>
      <w:del w:id="125" w:author="Achen, Aaron - NRCS, Lincoln, NE" w:date="2019-07-19T13:30:00Z">
        <w:r>
          <w:rPr>
            <w:rFonts w:eastAsia="Times New Roman"/>
          </w:rPr>
          <w:delText>:</w:delText>
        </w:r>
      </w:del>
      <w:bookmarkEnd w:id="124"/>
    </w:p>
    <w:tbl>
      <w:tblPr>
        <w:tblW w:w="4150" w:type="pct"/>
        <w:tblCellSpacing w:w="15" w:type="dxa"/>
        <w:tblLook w:val="04A0" w:firstRow="1" w:lastRow="0" w:firstColumn="1" w:lastColumn="0" w:noHBand="0" w:noVBand="1"/>
      </w:tblPr>
      <w:tblGrid>
        <w:gridCol w:w="1481"/>
        <w:gridCol w:w="1466"/>
        <w:gridCol w:w="1492"/>
        <w:gridCol w:w="1759"/>
        <w:gridCol w:w="1755"/>
      </w:tblGrid>
      <w:tr w:rsidR="00E47521" w14:paraId="26A63512" w14:textId="77777777">
        <w:trPr>
          <w:divId w:val="2029747832"/>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527E184" w14:textId="77777777" w:rsidR="00E47521" w:rsidRDefault="006A76FC">
            <w:pPr>
              <w:jc w:val="center"/>
              <w:rPr>
                <w:rFonts w:eastAsia="Times New Roman"/>
                <w:b/>
                <w:bCs/>
              </w:rPr>
            </w:pPr>
            <w:r>
              <w:rPr>
                <w:rFonts w:eastAsia="Times New Roman"/>
                <w:b/>
                <w:bCs/>
              </w:rPr>
              <w:t>Soil or Site 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66033DD2" w14:textId="77777777" w:rsidR="00E47521" w:rsidRDefault="006A76FC">
            <w:pPr>
              <w:jc w:val="center"/>
              <w:rPr>
                <w:rFonts w:eastAsia="Times New Roman"/>
                <w:b/>
                <w:bCs/>
              </w:rPr>
            </w:pPr>
            <w:r>
              <w:rPr>
                <w:rFonts w:eastAsia="Times New Roman"/>
                <w:b/>
                <w:bCs/>
              </w:rPr>
              <w:t>Less limiting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25679C53" w14:textId="77777777" w:rsidR="00E47521" w:rsidRDefault="006A76FC">
            <w:pPr>
              <w:jc w:val="center"/>
              <w:rPr>
                <w:rFonts w:eastAsia="Times New Roman"/>
                <w:b/>
                <w:bCs/>
              </w:rPr>
            </w:pPr>
            <w:r>
              <w:rPr>
                <w:rFonts w:eastAsia="Times New Roman"/>
                <w:b/>
                <w:bCs/>
              </w:rPr>
              <w:t>Somewhat limiting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12E4D95F" w14:textId="77777777" w:rsidR="00E47521" w:rsidRDefault="006A76FC">
            <w:pPr>
              <w:jc w:val="center"/>
              <w:rPr>
                <w:rFonts w:eastAsia="Times New Roman"/>
                <w:b/>
                <w:bCs/>
              </w:rPr>
            </w:pPr>
            <w:r>
              <w:rPr>
                <w:rFonts w:eastAsia="Times New Roman"/>
                <w:b/>
                <w:bCs/>
              </w:rPr>
              <w:t>Limiting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073D458" w14:textId="77777777" w:rsidR="00E47521" w:rsidRDefault="006A76FC">
            <w:pPr>
              <w:jc w:val="center"/>
              <w:rPr>
                <w:rFonts w:eastAsia="Times New Roman"/>
                <w:b/>
                <w:bCs/>
              </w:rPr>
            </w:pPr>
            <w:r>
              <w:rPr>
                <w:rFonts w:eastAsia="Times New Roman"/>
                <w:b/>
                <w:bCs/>
              </w:rPr>
              <w:t>Impact</w:t>
            </w:r>
          </w:p>
        </w:tc>
      </w:tr>
      <w:tr w:rsidR="00E47521" w14:paraId="34AD254E" w14:textId="77777777">
        <w:trPr>
          <w:divId w:val="202974783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14ECC2E" w14:textId="77777777" w:rsidR="00E47521" w:rsidRDefault="006A76FC">
            <w:pPr>
              <w:rPr>
                <w:rFonts w:eastAsia="Times New Roman"/>
              </w:rPr>
            </w:pPr>
            <w:r>
              <w:rPr>
                <w:rFonts w:eastAsia="Times New Roman"/>
              </w:rPr>
              <w:t>Organic layer thickness (cm)</w:t>
            </w:r>
          </w:p>
        </w:tc>
        <w:tc>
          <w:tcPr>
            <w:tcW w:w="0" w:type="auto"/>
            <w:tcBorders>
              <w:top w:val="single" w:sz="4" w:space="0" w:color="auto"/>
              <w:left w:val="single" w:sz="4" w:space="0" w:color="auto"/>
              <w:bottom w:val="single" w:sz="4" w:space="0" w:color="auto"/>
              <w:right w:val="single" w:sz="4" w:space="0" w:color="auto"/>
            </w:tcBorders>
            <w:vAlign w:val="center"/>
            <w:hideMark/>
          </w:tcPr>
          <w:p w14:paraId="56FBD5FA" w14:textId="77777777" w:rsidR="00E47521" w:rsidRDefault="006A76FC">
            <w:pPr>
              <w:rPr>
                <w:rFonts w:eastAsia="Times New Roman"/>
              </w:rPr>
            </w:pPr>
            <w:r>
              <w:rPr>
                <w:rFonts w:eastAsia="Times New Roman"/>
              </w:rPr>
              <w:t>Less than 40</w:t>
            </w:r>
          </w:p>
        </w:tc>
        <w:tc>
          <w:tcPr>
            <w:tcW w:w="0" w:type="auto"/>
            <w:tcBorders>
              <w:top w:val="single" w:sz="4" w:space="0" w:color="auto"/>
              <w:left w:val="single" w:sz="4" w:space="0" w:color="auto"/>
              <w:bottom w:val="single" w:sz="4" w:space="0" w:color="auto"/>
              <w:right w:val="single" w:sz="4" w:space="0" w:color="auto"/>
            </w:tcBorders>
            <w:vAlign w:val="center"/>
            <w:hideMark/>
          </w:tcPr>
          <w:p w14:paraId="164CCCC9" w14:textId="77777777" w:rsidR="00E47521" w:rsidRDefault="006A76FC">
            <w:pPr>
              <w:rPr>
                <w:rFonts w:eastAsia="Times New Roman"/>
              </w:rPr>
            </w:pPr>
            <w:r>
              <w:rPr>
                <w:rFonts w:eastAsia="Times New Roman"/>
              </w:rPr>
              <w:t>40 to 130</w:t>
            </w:r>
          </w:p>
        </w:tc>
        <w:tc>
          <w:tcPr>
            <w:tcW w:w="0" w:type="auto"/>
            <w:tcBorders>
              <w:top w:val="single" w:sz="4" w:space="0" w:color="auto"/>
              <w:left w:val="single" w:sz="4" w:space="0" w:color="auto"/>
              <w:bottom w:val="single" w:sz="4" w:space="0" w:color="auto"/>
              <w:right w:val="single" w:sz="4" w:space="0" w:color="auto"/>
            </w:tcBorders>
            <w:vAlign w:val="center"/>
            <w:hideMark/>
          </w:tcPr>
          <w:p w14:paraId="1B590341" w14:textId="77777777" w:rsidR="00E47521" w:rsidRDefault="006A76FC">
            <w:pPr>
              <w:rPr>
                <w:rFonts w:eastAsia="Times New Roman"/>
              </w:rPr>
            </w:pPr>
            <w:r>
              <w:rPr>
                <w:rFonts w:eastAsia="Times New Roman"/>
              </w:rPr>
              <w:t>Greater than 130</w:t>
            </w:r>
          </w:p>
        </w:tc>
        <w:tc>
          <w:tcPr>
            <w:tcW w:w="0" w:type="auto"/>
            <w:tcBorders>
              <w:top w:val="single" w:sz="4" w:space="0" w:color="auto"/>
              <w:left w:val="single" w:sz="4" w:space="0" w:color="auto"/>
              <w:bottom w:val="single" w:sz="4" w:space="0" w:color="auto"/>
              <w:right w:val="single" w:sz="4" w:space="0" w:color="auto"/>
            </w:tcBorders>
            <w:vAlign w:val="center"/>
            <w:hideMark/>
          </w:tcPr>
          <w:p w14:paraId="40DE8BFC" w14:textId="77777777" w:rsidR="00E47521" w:rsidRDefault="006A76FC">
            <w:pPr>
              <w:rPr>
                <w:rFonts w:eastAsia="Times New Roman"/>
              </w:rPr>
            </w:pPr>
            <w:r>
              <w:rPr>
                <w:rFonts w:eastAsia="Times New Roman"/>
              </w:rPr>
              <w:t>Thicker organic layer allows more subsidence</w:t>
            </w:r>
            <w:ins w:id="126" w:author="Achen, Aaron - NRCS, Lincoln, NE" w:date="2019-08-06T11:20:00Z">
              <w:r>
                <w:rPr>
                  <w:rFonts w:eastAsia="Times New Roman"/>
                </w:rPr>
                <w:t>.</w:t>
              </w:r>
            </w:ins>
          </w:p>
        </w:tc>
      </w:tr>
      <w:tr w:rsidR="00E47521" w14:paraId="51DF904B" w14:textId="77777777">
        <w:trPr>
          <w:divId w:val="202974783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7CE43F" w14:textId="77777777" w:rsidR="00E47521" w:rsidRDefault="006A76FC">
            <w:pPr>
              <w:rPr>
                <w:rFonts w:eastAsia="Times New Roman"/>
              </w:rPr>
            </w:pPr>
            <w:r>
              <w:rPr>
                <w:rFonts w:eastAsia="Times New Roman"/>
              </w:rPr>
              <w:t>Mineral layer thickness (percent)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5F4D2697" w14:textId="77777777" w:rsidR="00E47521" w:rsidRDefault="006A76FC">
            <w:pPr>
              <w:rPr>
                <w:rFonts w:eastAsia="Times New Roman"/>
              </w:rPr>
            </w:pPr>
            <w:r>
              <w:rPr>
                <w:rFonts w:eastAsia="Times New Roman"/>
              </w:rPr>
              <w:t>More than 50</w:t>
            </w:r>
          </w:p>
        </w:tc>
        <w:tc>
          <w:tcPr>
            <w:tcW w:w="0" w:type="auto"/>
            <w:tcBorders>
              <w:top w:val="single" w:sz="4" w:space="0" w:color="auto"/>
              <w:left w:val="single" w:sz="4" w:space="0" w:color="auto"/>
              <w:bottom w:val="single" w:sz="4" w:space="0" w:color="auto"/>
              <w:right w:val="single" w:sz="4" w:space="0" w:color="auto"/>
            </w:tcBorders>
            <w:vAlign w:val="center"/>
            <w:hideMark/>
          </w:tcPr>
          <w:p w14:paraId="2DCE69AA" w14:textId="77777777" w:rsidR="00E47521" w:rsidRDefault="006A76FC">
            <w:pPr>
              <w:rPr>
                <w:rFonts w:eastAsia="Times New Roman"/>
              </w:rPr>
            </w:pPr>
            <w:r>
              <w:rPr>
                <w:rFonts w:eastAsia="Times New Roman"/>
              </w:rPr>
              <w:t>1 to 50</w:t>
            </w:r>
          </w:p>
        </w:tc>
        <w:tc>
          <w:tcPr>
            <w:tcW w:w="0" w:type="auto"/>
            <w:tcBorders>
              <w:top w:val="single" w:sz="4" w:space="0" w:color="auto"/>
              <w:left w:val="single" w:sz="4" w:space="0" w:color="auto"/>
              <w:bottom w:val="single" w:sz="4" w:space="0" w:color="auto"/>
              <w:right w:val="single" w:sz="4" w:space="0" w:color="auto"/>
            </w:tcBorders>
            <w:vAlign w:val="center"/>
            <w:hideMark/>
          </w:tcPr>
          <w:p w14:paraId="62B86D6E" w14:textId="77777777" w:rsidR="00E47521" w:rsidRDefault="006A76FC">
            <w:pPr>
              <w:rPr>
                <w:rFonts w:eastAsia="Times New Roman"/>
              </w:rPr>
            </w:pPr>
            <w:r>
              <w:rPr>
                <w:rFonts w:eastAsia="Times New Roman"/>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584B0A86" w14:textId="77777777" w:rsidR="00E47521" w:rsidRDefault="006A76FC">
            <w:pPr>
              <w:rPr>
                <w:rFonts w:eastAsia="Times New Roman"/>
              </w:rPr>
            </w:pPr>
            <w:r>
              <w:rPr>
                <w:rFonts w:eastAsia="Times New Roman"/>
              </w:rPr>
              <w:t>Mineral layers retard oxidation</w:t>
            </w:r>
            <w:ins w:id="127" w:author="Achen, Aaron - NRCS, Lincoln, NE" w:date="2019-08-06T11:20:00Z">
              <w:r>
                <w:rPr>
                  <w:rFonts w:eastAsia="Times New Roman"/>
                </w:rPr>
                <w:t>.</w:t>
              </w:r>
            </w:ins>
          </w:p>
        </w:tc>
      </w:tr>
      <w:tr w:rsidR="00E47521" w14:paraId="6FEEF4C5" w14:textId="77777777">
        <w:trPr>
          <w:divId w:val="202974783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8AF7061" w14:textId="77777777" w:rsidR="00E47521" w:rsidRDefault="006A76FC">
            <w:pPr>
              <w:rPr>
                <w:rFonts w:eastAsia="Times New Roman"/>
              </w:rPr>
            </w:pPr>
            <w:r>
              <w:rPr>
                <w:rFonts w:eastAsia="Times New Roman"/>
              </w:rPr>
              <w:lastRenderedPageBreak/>
              <w:t>Decay resistance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4D76F8A1" w14:textId="77777777" w:rsidR="00E47521" w:rsidRDefault="006A76FC">
            <w:pPr>
              <w:rPr>
                <w:rFonts w:eastAsia="Times New Roman"/>
              </w:rPr>
            </w:pPr>
            <w:r>
              <w:rPr>
                <w:rFonts w:eastAsia="Times New Roman"/>
              </w:rPr>
              <w:t>Highly decomposed plant material, muck</w:t>
            </w:r>
          </w:p>
        </w:tc>
        <w:tc>
          <w:tcPr>
            <w:tcW w:w="0" w:type="auto"/>
            <w:tcBorders>
              <w:top w:val="single" w:sz="4" w:space="0" w:color="auto"/>
              <w:left w:val="single" w:sz="4" w:space="0" w:color="auto"/>
              <w:bottom w:val="single" w:sz="4" w:space="0" w:color="auto"/>
              <w:right w:val="single" w:sz="4" w:space="0" w:color="auto"/>
            </w:tcBorders>
            <w:vAlign w:val="center"/>
            <w:hideMark/>
          </w:tcPr>
          <w:p w14:paraId="682D0596" w14:textId="77777777" w:rsidR="00E47521" w:rsidRDefault="006A76FC">
            <w:pPr>
              <w:rPr>
                <w:rFonts w:eastAsia="Times New Roman"/>
              </w:rPr>
            </w:pPr>
            <w:r>
              <w:rPr>
                <w:rFonts w:eastAsia="Times New Roman"/>
              </w:rPr>
              <w:t>Moderately decomposed plant material, partially decomposed plant material, mucky peat</w:t>
            </w:r>
          </w:p>
        </w:tc>
        <w:tc>
          <w:tcPr>
            <w:tcW w:w="0" w:type="auto"/>
            <w:tcBorders>
              <w:top w:val="single" w:sz="4" w:space="0" w:color="auto"/>
              <w:left w:val="single" w:sz="4" w:space="0" w:color="auto"/>
              <w:bottom w:val="single" w:sz="4" w:space="0" w:color="auto"/>
              <w:right w:val="single" w:sz="4" w:space="0" w:color="auto"/>
            </w:tcBorders>
            <w:vAlign w:val="center"/>
            <w:hideMark/>
          </w:tcPr>
          <w:p w14:paraId="223C482D" w14:textId="77777777" w:rsidR="00E47521" w:rsidRDefault="006A76FC">
            <w:pPr>
              <w:rPr>
                <w:rFonts w:eastAsia="Times New Roman"/>
              </w:rPr>
            </w:pPr>
            <w:r>
              <w:rPr>
                <w:rFonts w:eastAsia="Times New Roman"/>
              </w:rPr>
              <w:t>Undecomposed plant material, slightly decomposed plant material, peat</w:t>
            </w:r>
          </w:p>
        </w:tc>
        <w:tc>
          <w:tcPr>
            <w:tcW w:w="0" w:type="auto"/>
            <w:tcBorders>
              <w:top w:val="single" w:sz="4" w:space="0" w:color="auto"/>
              <w:left w:val="single" w:sz="4" w:space="0" w:color="auto"/>
              <w:bottom w:val="single" w:sz="4" w:space="0" w:color="auto"/>
              <w:right w:val="single" w:sz="4" w:space="0" w:color="auto"/>
            </w:tcBorders>
            <w:vAlign w:val="center"/>
            <w:hideMark/>
          </w:tcPr>
          <w:p w14:paraId="7DA9A369" w14:textId="77777777" w:rsidR="00E47521" w:rsidRDefault="006A76FC">
            <w:pPr>
              <w:rPr>
                <w:rFonts w:eastAsia="Times New Roman"/>
              </w:rPr>
            </w:pPr>
            <w:r>
              <w:rPr>
                <w:rFonts w:eastAsia="Times New Roman"/>
              </w:rPr>
              <w:t>Humified organic matter is more difficult to oxidize</w:t>
            </w:r>
            <w:ins w:id="128" w:author="Achen, Aaron - NRCS, Lincoln, NE" w:date="2019-08-06T11:20:00Z">
              <w:r>
                <w:rPr>
                  <w:rFonts w:eastAsia="Times New Roman"/>
                </w:rPr>
                <w:t>.</w:t>
              </w:r>
            </w:ins>
          </w:p>
        </w:tc>
      </w:tr>
      <w:tr w:rsidR="00E47521" w14:paraId="5315BC0D" w14:textId="77777777">
        <w:trPr>
          <w:divId w:val="202974783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310CB2" w14:textId="77777777" w:rsidR="00E47521" w:rsidRDefault="006A76FC">
            <w:pPr>
              <w:rPr>
                <w:rFonts w:eastAsia="Times New Roman"/>
              </w:rPr>
            </w:pPr>
            <w:r>
              <w:rPr>
                <w:rFonts w:eastAsia="Times New Roman"/>
              </w:rPr>
              <w:t>Frost-free days</w:t>
            </w:r>
          </w:p>
        </w:tc>
        <w:tc>
          <w:tcPr>
            <w:tcW w:w="0" w:type="auto"/>
            <w:tcBorders>
              <w:top w:val="single" w:sz="4" w:space="0" w:color="auto"/>
              <w:left w:val="single" w:sz="4" w:space="0" w:color="auto"/>
              <w:bottom w:val="single" w:sz="4" w:space="0" w:color="auto"/>
              <w:right w:val="single" w:sz="4" w:space="0" w:color="auto"/>
            </w:tcBorders>
            <w:vAlign w:val="center"/>
            <w:hideMark/>
          </w:tcPr>
          <w:p w14:paraId="1DC0EE7E" w14:textId="77777777" w:rsidR="00E47521" w:rsidRDefault="006A76FC">
            <w:pPr>
              <w:rPr>
                <w:rFonts w:eastAsia="Times New Roman"/>
              </w:rPr>
            </w:pPr>
            <w:r>
              <w:rPr>
                <w:rFonts w:eastAsia="Times New Roman"/>
              </w:rPr>
              <w:t>Less than 90</w:t>
            </w:r>
          </w:p>
        </w:tc>
        <w:tc>
          <w:tcPr>
            <w:tcW w:w="0" w:type="auto"/>
            <w:tcBorders>
              <w:top w:val="single" w:sz="4" w:space="0" w:color="auto"/>
              <w:left w:val="single" w:sz="4" w:space="0" w:color="auto"/>
              <w:bottom w:val="single" w:sz="4" w:space="0" w:color="auto"/>
              <w:right w:val="single" w:sz="4" w:space="0" w:color="auto"/>
            </w:tcBorders>
            <w:vAlign w:val="center"/>
            <w:hideMark/>
          </w:tcPr>
          <w:p w14:paraId="0D8A2BD9" w14:textId="77777777" w:rsidR="00E47521" w:rsidRDefault="006A76FC">
            <w:pPr>
              <w:rPr>
                <w:rFonts w:eastAsia="Times New Roman"/>
              </w:rPr>
            </w:pPr>
            <w:r>
              <w:rPr>
                <w:rFonts w:eastAsia="Times New Roman"/>
              </w:rPr>
              <w:t>90 to 270</w:t>
            </w:r>
          </w:p>
        </w:tc>
        <w:tc>
          <w:tcPr>
            <w:tcW w:w="0" w:type="auto"/>
            <w:tcBorders>
              <w:top w:val="single" w:sz="4" w:space="0" w:color="auto"/>
              <w:left w:val="single" w:sz="4" w:space="0" w:color="auto"/>
              <w:bottom w:val="single" w:sz="4" w:space="0" w:color="auto"/>
              <w:right w:val="single" w:sz="4" w:space="0" w:color="auto"/>
            </w:tcBorders>
            <w:vAlign w:val="center"/>
            <w:hideMark/>
          </w:tcPr>
          <w:p w14:paraId="08C0CFAB" w14:textId="77777777" w:rsidR="00E47521" w:rsidRDefault="006A76FC">
            <w:pPr>
              <w:rPr>
                <w:rFonts w:eastAsia="Times New Roman"/>
              </w:rPr>
            </w:pPr>
            <w:r>
              <w:rPr>
                <w:rFonts w:eastAsia="Times New Roman"/>
              </w:rPr>
              <w:t>Greater than 270</w:t>
            </w:r>
          </w:p>
        </w:tc>
        <w:tc>
          <w:tcPr>
            <w:tcW w:w="0" w:type="auto"/>
            <w:tcBorders>
              <w:top w:val="single" w:sz="4" w:space="0" w:color="auto"/>
              <w:left w:val="single" w:sz="4" w:space="0" w:color="auto"/>
              <w:bottom w:val="single" w:sz="4" w:space="0" w:color="auto"/>
              <w:right w:val="single" w:sz="4" w:space="0" w:color="auto"/>
            </w:tcBorders>
            <w:vAlign w:val="center"/>
            <w:hideMark/>
          </w:tcPr>
          <w:p w14:paraId="67EB908F" w14:textId="77777777" w:rsidR="00E47521" w:rsidRDefault="006A76FC">
            <w:pPr>
              <w:rPr>
                <w:rFonts w:eastAsia="Times New Roman"/>
              </w:rPr>
            </w:pPr>
            <w:r>
              <w:rPr>
                <w:rFonts w:eastAsia="Times New Roman"/>
              </w:rPr>
              <w:t>More heat for a longer time favors decomposition</w:t>
            </w:r>
            <w:ins w:id="129" w:author="Achen, Aaron - NRCS, Lincoln, NE" w:date="2019-08-06T11:20:00Z">
              <w:r>
                <w:rPr>
                  <w:rFonts w:eastAsia="Times New Roman"/>
                </w:rPr>
                <w:t>.</w:t>
              </w:r>
            </w:ins>
          </w:p>
        </w:tc>
      </w:tr>
      <w:tr w:rsidR="00E47521" w14:paraId="5B7045E1" w14:textId="77777777">
        <w:trPr>
          <w:divId w:val="202974783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DC3377" w14:textId="77777777" w:rsidR="00E47521" w:rsidRDefault="006A76FC">
            <w:pPr>
              <w:rPr>
                <w:rFonts w:eastAsia="Times New Roman"/>
              </w:rPr>
            </w:pPr>
            <w:r>
              <w:rPr>
                <w:rFonts w:eastAsia="Times New Roman"/>
              </w:rPr>
              <w:t>Flooding frequency and duration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1AF0F8F" w14:textId="77777777" w:rsidR="00E47521" w:rsidRDefault="006A76FC">
            <w:pPr>
              <w:rPr>
                <w:rFonts w:eastAsia="Times New Roman"/>
              </w:rPr>
            </w:pPr>
            <w:r>
              <w:rPr>
                <w:rFonts w:eastAsia="Times New Roman"/>
              </w:rPr>
              <w:t>“long” duration and “frequent” frequency or “very long” duration“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3F4A4B0" w14:textId="77777777" w:rsidR="00E47521" w:rsidRDefault="006A76FC">
            <w:pPr>
              <w:rPr>
                <w:rFonts w:eastAsia="Times New Roman"/>
              </w:rPr>
            </w:pPr>
            <w:r>
              <w:rPr>
                <w:rFonts w:eastAsia="Times New Roman"/>
              </w:rPr>
              <w:t>“long” duration, “rare” or “occasional” frequency“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7B5EAF34" w14:textId="77777777" w:rsidR="00E47521" w:rsidRDefault="006A76FC">
            <w:pPr>
              <w:rPr>
                <w:rFonts w:eastAsia="Times New Roman"/>
              </w:rPr>
            </w:pPr>
            <w:r>
              <w:rPr>
                <w:rFonts w:eastAsia="Times New Roman"/>
              </w:rPr>
              <w:t>none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7A7451BA" w14:textId="77777777" w:rsidR="00E47521" w:rsidRDefault="006A76FC">
            <w:pPr>
              <w:rPr>
                <w:rFonts w:eastAsia="Times New Roman"/>
              </w:rPr>
            </w:pPr>
            <w:r>
              <w:rPr>
                <w:rFonts w:eastAsia="Times New Roman"/>
              </w:rPr>
              <w:t>Flooding excludes oxygen</w:t>
            </w:r>
            <w:ins w:id="130" w:author="Achen, Aaron - NRCS, Lincoln, NE" w:date="2019-08-06T11:20:00Z">
              <w:r>
                <w:rPr>
                  <w:rFonts w:eastAsia="Times New Roman"/>
                </w:rPr>
                <w:t>.</w:t>
              </w:r>
            </w:ins>
          </w:p>
        </w:tc>
      </w:tr>
      <w:tr w:rsidR="00E47521" w14:paraId="16933CB0" w14:textId="77777777">
        <w:trPr>
          <w:divId w:val="202974783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D35A592" w14:textId="77777777" w:rsidR="00E47521" w:rsidRDefault="006A76FC">
            <w:pPr>
              <w:rPr>
                <w:rFonts w:eastAsia="Times New Roman"/>
              </w:rPr>
            </w:pPr>
            <w:r>
              <w:rPr>
                <w:rFonts w:eastAsia="Times New Roman"/>
              </w:rPr>
              <w:t>Ponding frequency and duration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E1DD445" w14:textId="77777777" w:rsidR="00E47521" w:rsidRDefault="006A76FC">
            <w:pPr>
              <w:rPr>
                <w:rFonts w:eastAsia="Times New Roman"/>
              </w:rPr>
            </w:pPr>
            <w:r>
              <w:rPr>
                <w:rFonts w:eastAsia="Times New Roman"/>
              </w:rPr>
              <w:t>“long” duration and “frequent” frequency or “very long” duration“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96502DB" w14:textId="77777777" w:rsidR="00E47521" w:rsidRDefault="006A76FC">
            <w:pPr>
              <w:rPr>
                <w:rFonts w:eastAsia="Times New Roman"/>
              </w:rPr>
            </w:pPr>
            <w:r>
              <w:rPr>
                <w:rFonts w:eastAsia="Times New Roman"/>
              </w:rPr>
              <w:t>“long” duration, “rare” or “occasional” frequency“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232B5058" w14:textId="77777777" w:rsidR="00E47521" w:rsidRDefault="006A76FC">
            <w:pPr>
              <w:rPr>
                <w:rFonts w:eastAsia="Times New Roman"/>
              </w:rPr>
            </w:pPr>
            <w:r>
              <w:rPr>
                <w:rFonts w:eastAsia="Times New Roman"/>
              </w:rPr>
              <w:t>none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4FB61011" w14:textId="77777777" w:rsidR="00E47521" w:rsidRDefault="006A76FC">
            <w:pPr>
              <w:rPr>
                <w:rFonts w:eastAsia="Times New Roman"/>
              </w:rPr>
            </w:pPr>
            <w:r>
              <w:rPr>
                <w:rFonts w:eastAsia="Times New Roman"/>
              </w:rPr>
              <w:t>Ponding excludes oxygen</w:t>
            </w:r>
            <w:ins w:id="131" w:author="Achen, Aaron - NRCS, Lincoln, NE" w:date="2019-08-06T11:20:00Z">
              <w:r>
                <w:rPr>
                  <w:rFonts w:eastAsia="Times New Roman"/>
                </w:rPr>
                <w:t>.</w:t>
              </w:r>
            </w:ins>
          </w:p>
        </w:tc>
      </w:tr>
      <w:tr w:rsidR="00E47521" w14:paraId="74A7C645" w14:textId="77777777">
        <w:trPr>
          <w:divId w:val="202974783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98BDD9E" w14:textId="77777777" w:rsidR="00E47521" w:rsidRDefault="006A76FC">
            <w:pPr>
              <w:rPr>
                <w:rFonts w:eastAsia="Times New Roman"/>
              </w:rPr>
            </w:pPr>
            <w:r>
              <w:rPr>
                <w:rFonts w:eastAsia="Times New Roman"/>
              </w:rPr>
              <w:t>Electrical conductivity (</w:t>
            </w:r>
            <w:proofErr w:type="spellStart"/>
            <w:r>
              <w:rPr>
                <w:rFonts w:eastAsia="Times New Roman"/>
              </w:rPr>
              <w:t>dS</w:t>
            </w:r>
            <w:proofErr w:type="spellEnd"/>
            <w:r>
              <w:rPr>
                <w:rFonts w:eastAsia="Times New Roman"/>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75C1BA48" w14:textId="77777777" w:rsidR="00E47521" w:rsidRDefault="006A76FC">
            <w:pPr>
              <w:rPr>
                <w:rFonts w:eastAsia="Times New Roman"/>
              </w:rPr>
            </w:pPr>
            <w:r>
              <w:rPr>
                <w:rFonts w:eastAsia="Times New Roman"/>
              </w:rPr>
              <w:t>Greater than 8</w:t>
            </w:r>
          </w:p>
        </w:tc>
        <w:tc>
          <w:tcPr>
            <w:tcW w:w="0" w:type="auto"/>
            <w:tcBorders>
              <w:top w:val="single" w:sz="4" w:space="0" w:color="auto"/>
              <w:left w:val="single" w:sz="4" w:space="0" w:color="auto"/>
              <w:bottom w:val="single" w:sz="4" w:space="0" w:color="auto"/>
              <w:right w:val="single" w:sz="4" w:space="0" w:color="auto"/>
            </w:tcBorders>
            <w:vAlign w:val="center"/>
            <w:hideMark/>
          </w:tcPr>
          <w:p w14:paraId="24144BBA" w14:textId="77777777" w:rsidR="00E47521" w:rsidRDefault="006A76FC">
            <w:pPr>
              <w:rPr>
                <w:rFonts w:eastAsia="Times New Roman"/>
              </w:rPr>
            </w:pPr>
            <w:r>
              <w:rPr>
                <w:rFonts w:eastAsia="Times New Roman"/>
              </w:rPr>
              <w:t>4 to 8</w:t>
            </w:r>
          </w:p>
        </w:tc>
        <w:tc>
          <w:tcPr>
            <w:tcW w:w="0" w:type="auto"/>
            <w:tcBorders>
              <w:top w:val="single" w:sz="4" w:space="0" w:color="auto"/>
              <w:left w:val="single" w:sz="4" w:space="0" w:color="auto"/>
              <w:bottom w:val="single" w:sz="4" w:space="0" w:color="auto"/>
              <w:right w:val="single" w:sz="4" w:space="0" w:color="auto"/>
            </w:tcBorders>
            <w:vAlign w:val="center"/>
            <w:hideMark/>
          </w:tcPr>
          <w:p w14:paraId="39A9E3E1" w14:textId="77777777" w:rsidR="00E47521" w:rsidRDefault="006A76FC">
            <w:pPr>
              <w:rPr>
                <w:rFonts w:eastAsia="Times New Roman"/>
              </w:rPr>
            </w:pPr>
            <w:r>
              <w:rPr>
                <w:rFonts w:eastAsia="Times New Roman"/>
              </w:rPr>
              <w:t>Less than 4</w:t>
            </w:r>
          </w:p>
        </w:tc>
        <w:tc>
          <w:tcPr>
            <w:tcW w:w="0" w:type="auto"/>
            <w:tcBorders>
              <w:top w:val="single" w:sz="4" w:space="0" w:color="auto"/>
              <w:left w:val="single" w:sz="4" w:space="0" w:color="auto"/>
              <w:bottom w:val="single" w:sz="4" w:space="0" w:color="auto"/>
              <w:right w:val="single" w:sz="4" w:space="0" w:color="auto"/>
            </w:tcBorders>
            <w:vAlign w:val="center"/>
            <w:hideMark/>
          </w:tcPr>
          <w:p w14:paraId="45980940" w14:textId="77777777" w:rsidR="00E47521" w:rsidRDefault="006A76FC">
            <w:pPr>
              <w:rPr>
                <w:rFonts w:eastAsia="Times New Roman"/>
              </w:rPr>
            </w:pPr>
            <w:r>
              <w:rPr>
                <w:rFonts w:eastAsia="Times New Roman"/>
              </w:rPr>
              <w:t>Saltiness lowers the activity of water</w:t>
            </w:r>
            <w:ins w:id="132" w:author="Achen, Aaron - NRCS, Lincoln, NE" w:date="2019-08-06T11:20:00Z">
              <w:r>
                <w:rPr>
                  <w:rFonts w:eastAsia="Times New Roman"/>
                </w:rPr>
                <w:t>.</w:t>
              </w:r>
            </w:ins>
          </w:p>
        </w:tc>
      </w:tr>
      <w:tr w:rsidR="00E47521" w14:paraId="28DD5098" w14:textId="77777777">
        <w:trPr>
          <w:divId w:val="202974783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36E4617" w14:textId="77777777" w:rsidR="00E47521" w:rsidRDefault="006A76FC">
            <w:pPr>
              <w:rPr>
                <w:rFonts w:eastAsia="Times New Roman"/>
              </w:rPr>
            </w:pPr>
            <w:r>
              <w:rPr>
                <w:rFonts w:eastAsia="Times New Roman"/>
              </w:rPr>
              <w:t>Depth to saturation (cm)</w:t>
            </w:r>
          </w:p>
        </w:tc>
        <w:tc>
          <w:tcPr>
            <w:tcW w:w="0" w:type="auto"/>
            <w:tcBorders>
              <w:top w:val="single" w:sz="4" w:space="0" w:color="auto"/>
              <w:left w:val="single" w:sz="4" w:space="0" w:color="auto"/>
              <w:bottom w:val="single" w:sz="4" w:space="0" w:color="auto"/>
              <w:right w:val="single" w:sz="4" w:space="0" w:color="auto"/>
            </w:tcBorders>
            <w:vAlign w:val="center"/>
            <w:hideMark/>
          </w:tcPr>
          <w:p w14:paraId="1883D878" w14:textId="77777777" w:rsidR="00E47521" w:rsidRDefault="006A76FC">
            <w:pPr>
              <w:rPr>
                <w:rFonts w:eastAsia="Times New Roman"/>
              </w:rPr>
            </w:pPr>
            <w:r>
              <w:rPr>
                <w:rFonts w:eastAsia="Times New Roman"/>
              </w:rPr>
              <w:t>Less than 30</w:t>
            </w:r>
          </w:p>
        </w:tc>
        <w:tc>
          <w:tcPr>
            <w:tcW w:w="0" w:type="auto"/>
            <w:tcBorders>
              <w:top w:val="single" w:sz="4" w:space="0" w:color="auto"/>
              <w:left w:val="single" w:sz="4" w:space="0" w:color="auto"/>
              <w:bottom w:val="single" w:sz="4" w:space="0" w:color="auto"/>
              <w:right w:val="single" w:sz="4" w:space="0" w:color="auto"/>
            </w:tcBorders>
            <w:vAlign w:val="center"/>
            <w:hideMark/>
          </w:tcPr>
          <w:p w14:paraId="15142D97" w14:textId="77777777" w:rsidR="00E47521" w:rsidRDefault="006A76FC">
            <w:pPr>
              <w:rPr>
                <w:rFonts w:eastAsia="Times New Roman"/>
              </w:rPr>
            </w:pPr>
            <w:r>
              <w:rPr>
                <w:rFonts w:eastAsia="Times New Roman"/>
              </w:rPr>
              <w:t>30 to 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4225C3F6" w14:textId="77777777" w:rsidR="00E47521" w:rsidRDefault="006A76FC">
            <w:pPr>
              <w:rPr>
                <w:rFonts w:eastAsia="Times New Roman"/>
              </w:rPr>
            </w:pPr>
            <w:r>
              <w:rPr>
                <w:rFonts w:eastAsia="Times New Roman"/>
              </w:rPr>
              <w:t>Greater than 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3DDB807F" w14:textId="77777777" w:rsidR="00E47521" w:rsidRDefault="006A76FC">
            <w:pPr>
              <w:rPr>
                <w:rFonts w:eastAsia="Times New Roman"/>
              </w:rPr>
            </w:pPr>
            <w:r>
              <w:rPr>
                <w:rFonts w:eastAsia="Times New Roman"/>
              </w:rPr>
              <w:t>Saturation excludes oxygen</w:t>
            </w:r>
            <w:ins w:id="133" w:author="Achen, Aaron - NRCS, Lincoln, NE" w:date="2019-08-06T11:20:00Z">
              <w:r>
                <w:rPr>
                  <w:rFonts w:eastAsia="Times New Roman"/>
                </w:rPr>
                <w:t>.</w:t>
              </w:r>
            </w:ins>
          </w:p>
        </w:tc>
      </w:tr>
      <w:tr w:rsidR="00E47521" w14:paraId="1D2095D4" w14:textId="77777777">
        <w:trPr>
          <w:divId w:val="202974783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D69A37F" w14:textId="77777777" w:rsidR="00E47521" w:rsidRDefault="006A76FC">
            <w:pPr>
              <w:rPr>
                <w:rFonts w:eastAsia="Times New Roman"/>
              </w:rPr>
            </w:pPr>
            <w:r>
              <w:rPr>
                <w:rFonts w:eastAsia="Times New Roman"/>
              </w:rPr>
              <w:t>pH</w:t>
            </w:r>
          </w:p>
        </w:tc>
        <w:tc>
          <w:tcPr>
            <w:tcW w:w="0" w:type="auto"/>
            <w:tcBorders>
              <w:top w:val="single" w:sz="4" w:space="0" w:color="auto"/>
              <w:left w:val="single" w:sz="4" w:space="0" w:color="auto"/>
              <w:bottom w:val="single" w:sz="4" w:space="0" w:color="auto"/>
              <w:right w:val="single" w:sz="4" w:space="0" w:color="auto"/>
            </w:tcBorders>
            <w:vAlign w:val="center"/>
            <w:hideMark/>
          </w:tcPr>
          <w:p w14:paraId="68B21587" w14:textId="77777777" w:rsidR="00E47521" w:rsidRDefault="006A76FC">
            <w:pPr>
              <w:rPr>
                <w:rFonts w:eastAsia="Times New Roman"/>
              </w:rPr>
            </w:pPr>
            <w:r>
              <w:rPr>
                <w:rFonts w:eastAsia="Times New Roman"/>
              </w:rPr>
              <w:t>Less than 3.5 or Greater than 9.5</w:t>
            </w:r>
          </w:p>
        </w:tc>
        <w:tc>
          <w:tcPr>
            <w:tcW w:w="0" w:type="auto"/>
            <w:tcBorders>
              <w:top w:val="single" w:sz="4" w:space="0" w:color="auto"/>
              <w:left w:val="single" w:sz="4" w:space="0" w:color="auto"/>
              <w:bottom w:val="single" w:sz="4" w:space="0" w:color="auto"/>
              <w:right w:val="single" w:sz="4" w:space="0" w:color="auto"/>
            </w:tcBorders>
            <w:vAlign w:val="center"/>
            <w:hideMark/>
          </w:tcPr>
          <w:p w14:paraId="12F0C672" w14:textId="77777777" w:rsidR="00E47521" w:rsidRDefault="006A76FC">
            <w:pPr>
              <w:rPr>
                <w:rFonts w:eastAsia="Times New Roman"/>
              </w:rPr>
            </w:pPr>
            <w:r>
              <w:rPr>
                <w:rFonts w:eastAsia="Times New Roman"/>
              </w:rPr>
              <w:t>Between 3.5 and 5.0 or between 7 and 9.5</w:t>
            </w:r>
          </w:p>
        </w:tc>
        <w:tc>
          <w:tcPr>
            <w:tcW w:w="0" w:type="auto"/>
            <w:tcBorders>
              <w:top w:val="single" w:sz="4" w:space="0" w:color="auto"/>
              <w:left w:val="single" w:sz="4" w:space="0" w:color="auto"/>
              <w:bottom w:val="single" w:sz="4" w:space="0" w:color="auto"/>
              <w:right w:val="single" w:sz="4" w:space="0" w:color="auto"/>
            </w:tcBorders>
            <w:vAlign w:val="center"/>
            <w:hideMark/>
          </w:tcPr>
          <w:p w14:paraId="39F9B431" w14:textId="77777777" w:rsidR="00E47521" w:rsidRDefault="006A76FC">
            <w:pPr>
              <w:rPr>
                <w:rFonts w:eastAsia="Times New Roman"/>
              </w:rPr>
            </w:pPr>
            <w:r>
              <w:rPr>
                <w:rFonts w:eastAsia="Times New Roman"/>
              </w:rPr>
              <w:t>Between 5.0 and 7.0</w:t>
            </w:r>
          </w:p>
        </w:tc>
        <w:tc>
          <w:tcPr>
            <w:tcW w:w="0" w:type="auto"/>
            <w:tcBorders>
              <w:top w:val="single" w:sz="4" w:space="0" w:color="auto"/>
              <w:left w:val="single" w:sz="4" w:space="0" w:color="auto"/>
              <w:bottom w:val="single" w:sz="4" w:space="0" w:color="auto"/>
              <w:right w:val="single" w:sz="4" w:space="0" w:color="auto"/>
            </w:tcBorders>
            <w:vAlign w:val="center"/>
            <w:hideMark/>
          </w:tcPr>
          <w:p w14:paraId="3B829F28" w14:textId="77777777" w:rsidR="00E47521" w:rsidRDefault="006A76FC">
            <w:pPr>
              <w:rPr>
                <w:rFonts w:eastAsia="Times New Roman"/>
              </w:rPr>
            </w:pPr>
            <w:r>
              <w:rPr>
                <w:rFonts w:eastAsia="Times New Roman"/>
              </w:rPr>
              <w:t>There is an optimal pH for microbial activity</w:t>
            </w:r>
            <w:ins w:id="134" w:author="Achen, Aaron - NRCS, Lincoln, NE" w:date="2019-08-06T11:20:00Z">
              <w:r>
                <w:rPr>
                  <w:rFonts w:eastAsia="Times New Roman"/>
                </w:rPr>
                <w:t>.</w:t>
              </w:r>
            </w:ins>
          </w:p>
        </w:tc>
      </w:tr>
    </w:tbl>
    <w:p w14:paraId="0620A6C2" w14:textId="77777777" w:rsidR="00E47521" w:rsidRDefault="006A76FC">
      <w:pPr>
        <w:pStyle w:val="Heading2"/>
        <w:divId w:val="795027338"/>
        <w:rPr>
          <w:ins w:id="135" w:author="Achen, Aaron - NRCS, Lincoln, NE" w:date="2019-08-07T11:09:00Z"/>
          <w:rFonts w:eastAsia="Times New Roman"/>
        </w:rPr>
      </w:pPr>
      <w:bookmarkStart w:id="136" w:name="_Toc16234388"/>
      <w:r>
        <w:rPr>
          <w:rFonts w:eastAsia="Times New Roman"/>
        </w:rPr>
        <w:t xml:space="preserve">Soil Script </w:t>
      </w:r>
      <w:ins w:id="137" w:author="Achen, Aaron - NRCS, Lincoln, NE" w:date="2019-08-07T10:58:00Z">
        <w:r w:rsidR="00526088">
          <w:rPr>
            <w:rFonts w:eastAsia="Times New Roman"/>
          </w:rPr>
          <w:t>B</w:t>
        </w:r>
      </w:ins>
      <w:del w:id="138" w:author="Achen, Aaron - NRCS, Lincoln, NE" w:date="2019-08-07T10:58:00Z">
        <w:r w:rsidDel="00526088">
          <w:rPr>
            <w:rFonts w:eastAsia="Times New Roman"/>
          </w:rPr>
          <w:delText>b</w:delText>
        </w:r>
      </w:del>
      <w:r>
        <w:rPr>
          <w:rFonts w:eastAsia="Times New Roman"/>
        </w:rPr>
        <w:t>reakdown</w:t>
      </w:r>
      <w:bookmarkEnd w:id="136"/>
    </w:p>
    <w:p w14:paraId="2DAA118E" w14:textId="77777777" w:rsidR="00700575" w:rsidRDefault="00700575">
      <w:pPr>
        <w:pStyle w:val="Heading3"/>
        <w:divId w:val="795027338"/>
        <w:rPr>
          <w:rFonts w:eastAsia="Times New Roman"/>
        </w:rPr>
        <w:pPrChange w:id="139" w:author="Achen, Aaron - NRCS, Lincoln, NE" w:date="2019-08-07T11:09:00Z">
          <w:pPr>
            <w:pStyle w:val="Heading2"/>
            <w:divId w:val="795027338"/>
          </w:pPr>
        </w:pPrChange>
      </w:pPr>
      <w:bookmarkStart w:id="140" w:name="_Toc16234389"/>
      <w:proofErr w:type="spellStart"/>
      <w:ins w:id="141" w:author="Achen, Aaron - NRCS, Lincoln, NE" w:date="2019-08-07T11:09:00Z">
        <w:r>
          <w:rPr>
            <w:rFonts w:eastAsia="Times New Roman"/>
          </w:rPr>
          <w:lastRenderedPageBreak/>
          <w:t>Creat</w:t>
        </w:r>
        <w:proofErr w:type="spellEnd"/>
        <w:r>
          <w:rPr>
            <w:rFonts w:eastAsia="Times New Roman"/>
          </w:rPr>
          <w:t xml:space="preserve"> </w:t>
        </w:r>
        <w:proofErr w:type="spellStart"/>
        <w:r>
          <w:rPr>
            <w:rFonts w:eastAsia="Times New Roman"/>
          </w:rPr>
          <w:t>AoI</w:t>
        </w:r>
        <w:proofErr w:type="spellEnd"/>
        <w:r>
          <w:rPr>
            <w:rFonts w:eastAsia="Times New Roman"/>
          </w:rPr>
          <w:t xml:space="preserve"> Table</w:t>
        </w:r>
      </w:ins>
      <w:bookmarkEnd w:id="140"/>
    </w:p>
    <w:p w14:paraId="70704D73" w14:textId="77777777" w:rsidR="00E47521" w:rsidRDefault="006A76FC">
      <w:pPr>
        <w:pStyle w:val="HTMLPreformatted"/>
        <w:divId w:val="795027338"/>
        <w:rPr>
          <w:rStyle w:val="HTMLCode"/>
        </w:rPr>
      </w:pPr>
      <w:r>
        <w:rPr>
          <w:rStyle w:val="HTMLCode"/>
        </w:rPr>
        <w:t>CREATE TABLE #</w:t>
      </w:r>
      <w:proofErr w:type="spellStart"/>
      <w:r>
        <w:rPr>
          <w:rStyle w:val="HTMLCode"/>
        </w:rPr>
        <w:t>AoiTable</w:t>
      </w:r>
      <w:proofErr w:type="spellEnd"/>
      <w:r>
        <w:rPr>
          <w:rStyle w:val="HTMLCode"/>
        </w:rPr>
        <w:t xml:space="preserve"> </w:t>
      </w:r>
    </w:p>
    <w:p w14:paraId="1F581EF4" w14:textId="77777777" w:rsidR="00E47521" w:rsidRDefault="006A76FC">
      <w:pPr>
        <w:pStyle w:val="HTMLPreformatted"/>
        <w:divId w:val="795027338"/>
        <w:rPr>
          <w:rStyle w:val="HTMLCode"/>
        </w:rPr>
      </w:pPr>
      <w:r>
        <w:rPr>
          <w:rStyle w:val="HTMLCode"/>
        </w:rPr>
        <w:t xml:space="preserve">    ( </w:t>
      </w:r>
      <w:proofErr w:type="spellStart"/>
      <w:r>
        <w:rPr>
          <w:rStyle w:val="HTMLCode"/>
        </w:rPr>
        <w:t>aoiid</w:t>
      </w:r>
      <w:proofErr w:type="spellEnd"/>
      <w:r>
        <w:rPr>
          <w:rStyle w:val="HTMLCode"/>
        </w:rPr>
        <w:t xml:space="preserve"> INT IDENTITY (1,1),</w:t>
      </w:r>
    </w:p>
    <w:p w14:paraId="12A838F5" w14:textId="77777777" w:rsidR="00E47521" w:rsidRDefault="006A76FC">
      <w:pPr>
        <w:pStyle w:val="HTMLPreformatted"/>
        <w:divId w:val="795027338"/>
        <w:rPr>
          <w:rStyle w:val="HTMLCode"/>
        </w:rPr>
      </w:pPr>
      <w:r>
        <w:rPr>
          <w:rStyle w:val="HTMLCode"/>
        </w:rPr>
        <w:t xml:space="preserve">    </w:t>
      </w:r>
      <w:proofErr w:type="spellStart"/>
      <w:r>
        <w:rPr>
          <w:rStyle w:val="HTMLCode"/>
        </w:rPr>
        <w:t>landunit</w:t>
      </w:r>
      <w:proofErr w:type="spellEnd"/>
      <w:r>
        <w:rPr>
          <w:rStyle w:val="HTMLCode"/>
        </w:rPr>
        <w:t xml:space="preserve"> CHAR(20),</w:t>
      </w:r>
    </w:p>
    <w:p w14:paraId="5A9DB8F6" w14:textId="77777777" w:rsidR="00E47521" w:rsidRDefault="006A76FC">
      <w:pPr>
        <w:pStyle w:val="HTMLPreformatted"/>
        <w:divId w:val="795027338"/>
      </w:pPr>
      <w:r>
        <w:rPr>
          <w:rStyle w:val="HTMLCode"/>
        </w:rPr>
        <w:t xml:space="preserve">    </w:t>
      </w:r>
      <w:proofErr w:type="spellStart"/>
      <w:r>
        <w:rPr>
          <w:rStyle w:val="HTMLCode"/>
        </w:rPr>
        <w:t>aoigeom</w:t>
      </w:r>
      <w:proofErr w:type="spellEnd"/>
      <w:r>
        <w:rPr>
          <w:rStyle w:val="HTMLCode"/>
        </w:rPr>
        <w:t xml:space="preserve"> GEOMETRY);</w:t>
      </w:r>
    </w:p>
    <w:p w14:paraId="6FCDAAC7" w14:textId="77777777" w:rsidR="00E47521" w:rsidRDefault="006A76FC">
      <w:pPr>
        <w:numPr>
          <w:ilvl w:val="0"/>
          <w:numId w:val="1"/>
        </w:numPr>
        <w:spacing w:before="100" w:beforeAutospacing="1" w:after="100" w:afterAutospacing="1"/>
        <w:divId w:val="795027338"/>
        <w:rPr>
          <w:rFonts w:eastAsia="Times New Roman"/>
        </w:rPr>
      </w:pPr>
      <w:r>
        <w:rPr>
          <w:rFonts w:eastAsia="Times New Roman"/>
        </w:rPr>
        <w:t>Create AOI table with polygon geometry. Coordinate system must be WGS1984 (EPSG 4326)</w:t>
      </w:r>
      <w:ins w:id="142" w:author="Achen, Aaron - NRCS, Lincoln, NE" w:date="2019-08-07T10:58:00Z">
        <w:r w:rsidR="00526088">
          <w:rPr>
            <w:rFonts w:eastAsia="Times New Roman"/>
          </w:rPr>
          <w:t>.</w:t>
        </w:r>
      </w:ins>
    </w:p>
    <w:p w14:paraId="401D8656" w14:textId="77777777" w:rsidR="00E47521" w:rsidRDefault="006A76FC">
      <w:pPr>
        <w:pStyle w:val="HTMLPreformatted"/>
        <w:divId w:val="795027338"/>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(((-102.12335160658608 45.959173206572416, -102.13402890980223 45.959218442561564, -102.13386921506947 45.944643788188387, -102.12327175652177 45.944703605814198, -102.12335160658608 45.959173206572416)))', 4326);   </w:t>
      </w:r>
    </w:p>
    <w:p w14:paraId="47B75667" w14:textId="77777777" w:rsidR="00E47521" w:rsidRDefault="006A76FC">
      <w:pPr>
        <w:pStyle w:val="HTMLPreformatted"/>
        <w:divId w:val="795027338"/>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14:paraId="5F7A79FE" w14:textId="77777777" w:rsidR="00E47521" w:rsidRDefault="006A76FC">
      <w:pPr>
        <w:pStyle w:val="HTMLPreformatted"/>
        <w:divId w:val="795027338"/>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14:paraId="78A6F789" w14:textId="77777777" w:rsidR="00E47521" w:rsidRDefault="006A76FC">
      <w:pPr>
        <w:pStyle w:val="HTMLPreformatted"/>
        <w:divId w:val="795027338"/>
        <w:rPr>
          <w:rStyle w:val="HTMLCode"/>
        </w:rPr>
      </w:pPr>
      <w:r>
        <w:rPr>
          <w:rStyle w:val="HTMLCode"/>
        </w:rPr>
        <w:t>VALUES ('T9981 Fld3', @</w:t>
      </w:r>
      <w:proofErr w:type="spellStart"/>
      <w:r>
        <w:rPr>
          <w:rStyle w:val="HTMLCode"/>
        </w:rPr>
        <w:t>aoiGeomFixed</w:t>
      </w:r>
      <w:proofErr w:type="spellEnd"/>
      <w:r>
        <w:rPr>
          <w:rStyle w:val="HTMLCode"/>
        </w:rPr>
        <w:t xml:space="preserve">); </w:t>
      </w:r>
    </w:p>
    <w:p w14:paraId="3873430C" w14:textId="77777777" w:rsidR="00E47521" w:rsidRDefault="006A76FC">
      <w:pPr>
        <w:pStyle w:val="HTMLPreformatted"/>
        <w:divId w:val="795027338"/>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(((-102.1130336443976 45.959162795100383, -102.12335160658608 45.959173206572416, -102.12327175652177 45.944703605814198, -102.1128892282776 45.944710506326032, -102.1130336443976 45.959162795100383)))', 4326);   </w:t>
      </w:r>
    </w:p>
    <w:p w14:paraId="38DFFC00" w14:textId="77777777" w:rsidR="00E47521" w:rsidRDefault="006A76FC">
      <w:pPr>
        <w:pStyle w:val="HTMLPreformatted"/>
        <w:divId w:val="795027338"/>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14:paraId="03D36146" w14:textId="77777777" w:rsidR="00E47521" w:rsidRDefault="006A76FC">
      <w:pPr>
        <w:pStyle w:val="HTMLPreformatted"/>
        <w:divId w:val="795027338"/>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14:paraId="5F4762AA" w14:textId="77777777" w:rsidR="00E47521" w:rsidRDefault="006A76FC">
      <w:pPr>
        <w:pStyle w:val="HTMLPreformatted"/>
        <w:divId w:val="795027338"/>
      </w:pPr>
      <w:r>
        <w:rPr>
          <w:rStyle w:val="HTMLCode"/>
        </w:rPr>
        <w:t>VALUES ('T9981 Fld4', @</w:t>
      </w:r>
      <w:proofErr w:type="spellStart"/>
      <w:r>
        <w:rPr>
          <w:rStyle w:val="HTMLCode"/>
        </w:rPr>
        <w:t>aoiGeomFixed</w:t>
      </w:r>
      <w:proofErr w:type="spellEnd"/>
      <w:r>
        <w:rPr>
          <w:rStyle w:val="HTMLCode"/>
        </w:rPr>
        <w:t>);</w:t>
      </w:r>
    </w:p>
    <w:p w14:paraId="50A1025A" w14:textId="77777777" w:rsidR="00E47521" w:rsidRPr="00E47521" w:rsidRDefault="006A76FC">
      <w:pPr>
        <w:pStyle w:val="Heading4"/>
        <w:divId w:val="803156988"/>
        <w:rPr>
          <w:rPrChange w:id="143" w:author="Achen, Aaron - NRCS, Lincoln, NE" w:date="2019-08-07T13:47:00Z">
            <w:rPr>
              <w:rFonts w:eastAsia="Times New Roman"/>
            </w:rPr>
          </w:rPrChange>
        </w:rPr>
        <w:pPrChange w:id="144" w:author="Achen, Aaron - NRCS, Lincoln, NE" w:date="2019-08-07T13:47:00Z">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03156988"/>
          </w:pPr>
        </w:pPrChange>
      </w:pPr>
      <w:bookmarkStart w:id="145" w:name="_Toc16234390"/>
      <w:r w:rsidRPr="00E46A4F">
        <w:rPr>
          <w:rPrChange w:id="146" w:author="Achen, Aaron - NRCS, Lincoln, NE" w:date="2019-08-07T13:47:00Z">
            <w:rPr>
              <w:rFonts w:eastAsia="Times New Roman"/>
            </w:rPr>
          </w:rPrChange>
        </w:rPr>
        <w:t xml:space="preserve">Creates </w:t>
      </w:r>
      <w:del w:id="147" w:author="Achen, Aaron - NRCS, Lincoln, NE" w:date="2019-08-07T11:06:00Z">
        <w:r w:rsidRPr="00E46A4F" w:rsidDel="00700575">
          <w:rPr>
            <w:rPrChange w:id="148" w:author="Achen, Aaron - NRCS, Lincoln, NE" w:date="2019-08-07T13:47:00Z">
              <w:rPr>
                <w:rFonts w:eastAsia="Times New Roman"/>
              </w:rPr>
            </w:rPrChange>
          </w:rPr>
          <w:delText xml:space="preserve">Summary </w:delText>
        </w:r>
      </w:del>
      <w:ins w:id="149" w:author="Achen, Aaron - NRCS, Lincoln, NE" w:date="2019-08-07T11:06:00Z">
        <w:r w:rsidR="00700575" w:rsidRPr="00E46A4F">
          <w:rPr>
            <w:rPrChange w:id="150" w:author="Achen, Aaron - NRCS, Lincoln, NE" w:date="2019-08-07T13:47:00Z">
              <w:rPr>
                <w:rFonts w:eastAsia="Times New Roman"/>
              </w:rPr>
            </w:rPrChange>
          </w:rPr>
          <w:t xml:space="preserve">summary </w:t>
        </w:r>
      </w:ins>
      <w:del w:id="151" w:author="Achen, Aaron - NRCS, Lincoln, NE" w:date="2019-08-07T11:07:00Z">
        <w:r w:rsidRPr="00E46A4F" w:rsidDel="00700575">
          <w:rPr>
            <w:rPrChange w:id="152" w:author="Achen, Aaron - NRCS, Lincoln, NE" w:date="2019-08-07T13:47:00Z">
              <w:rPr>
                <w:rFonts w:eastAsia="Times New Roman"/>
              </w:rPr>
            </w:rPrChange>
          </w:rPr>
          <w:delText xml:space="preserve">Acres </w:delText>
        </w:r>
      </w:del>
      <w:ins w:id="153" w:author="Achen, Aaron - NRCS, Lincoln, NE" w:date="2019-08-07T11:07:00Z">
        <w:r w:rsidR="00700575" w:rsidRPr="00E46A4F">
          <w:rPr>
            <w:rPrChange w:id="154" w:author="Achen, Aaron - NRCS, Lincoln, NE" w:date="2019-08-07T13:47:00Z">
              <w:rPr>
                <w:rFonts w:eastAsia="Times New Roman"/>
              </w:rPr>
            </w:rPrChange>
          </w:rPr>
          <w:t xml:space="preserve">acres </w:t>
        </w:r>
      </w:ins>
      <w:r w:rsidRPr="00E46A4F">
        <w:rPr>
          <w:rPrChange w:id="155" w:author="Achen, Aaron - NRCS, Lincoln, NE" w:date="2019-08-07T13:47:00Z">
            <w:rPr>
              <w:rFonts w:eastAsia="Times New Roman"/>
            </w:rPr>
          </w:rPrChange>
        </w:rPr>
        <w:t xml:space="preserve">for each </w:t>
      </w:r>
      <w:proofErr w:type="spellStart"/>
      <w:r w:rsidRPr="00E46A4F">
        <w:rPr>
          <w:rPrChange w:id="156" w:author="Achen, Aaron - NRCS, Lincoln, NE" w:date="2019-08-07T13:47:00Z">
            <w:rPr>
              <w:rFonts w:eastAsia="Times New Roman"/>
            </w:rPr>
          </w:rPrChange>
        </w:rPr>
        <w:t>landunit</w:t>
      </w:r>
      <w:bookmarkEnd w:id="145"/>
      <w:proofErr w:type="spellEnd"/>
    </w:p>
    <w:p w14:paraId="4BE4146E" w14:textId="77777777" w:rsidR="00E47521" w:rsidRDefault="006A76FC">
      <w:pPr>
        <w:pStyle w:val="HTMLPreformatted"/>
        <w:divId w:val="803156988"/>
        <w:rPr>
          <w:rStyle w:val="HTMLCode"/>
        </w:rPr>
      </w:pPr>
      <w:r>
        <w:rPr>
          <w:rStyle w:val="HTMLCode"/>
        </w:rPr>
        <w:t>CREATE TABLE #</w:t>
      </w:r>
      <w:proofErr w:type="spellStart"/>
      <w:r>
        <w:rPr>
          <w:rStyle w:val="HTMLCode"/>
        </w:rPr>
        <w:t>AoiAcres</w:t>
      </w:r>
      <w:proofErr w:type="spellEnd"/>
    </w:p>
    <w:p w14:paraId="07F0A2B8" w14:textId="77777777" w:rsidR="00E47521" w:rsidRDefault="006A76FC">
      <w:pPr>
        <w:pStyle w:val="HTMLPreformatted"/>
        <w:divId w:val="803156988"/>
        <w:rPr>
          <w:rStyle w:val="HTMLCode"/>
        </w:rPr>
      </w:pPr>
      <w:r>
        <w:rPr>
          <w:rStyle w:val="HTMLCode"/>
        </w:rPr>
        <w:t xml:space="preserve">    ( </w:t>
      </w:r>
      <w:proofErr w:type="spellStart"/>
      <w:r>
        <w:rPr>
          <w:rStyle w:val="HTMLCode"/>
        </w:rPr>
        <w:t>aoiid</w:t>
      </w:r>
      <w:proofErr w:type="spellEnd"/>
      <w:r>
        <w:rPr>
          <w:rStyle w:val="HTMLCode"/>
        </w:rPr>
        <w:t xml:space="preserve"> INT,</w:t>
      </w:r>
    </w:p>
    <w:p w14:paraId="359F2FC1" w14:textId="77777777" w:rsidR="00E47521" w:rsidRDefault="006A76FC">
      <w:pPr>
        <w:pStyle w:val="HTMLPreformatted"/>
        <w:divId w:val="803156988"/>
        <w:rPr>
          <w:rStyle w:val="HTMLCode"/>
        </w:rPr>
      </w:pPr>
      <w:r>
        <w:rPr>
          <w:rStyle w:val="HTMLCode"/>
        </w:rPr>
        <w:t xml:space="preserve">    </w:t>
      </w:r>
      <w:proofErr w:type="spellStart"/>
      <w:r>
        <w:rPr>
          <w:rStyle w:val="HTMLCode"/>
        </w:rPr>
        <w:t>landunit</w:t>
      </w:r>
      <w:proofErr w:type="spellEnd"/>
      <w:r>
        <w:rPr>
          <w:rStyle w:val="HTMLCode"/>
        </w:rPr>
        <w:t xml:space="preserve"> CHAR(20),</w:t>
      </w:r>
    </w:p>
    <w:p w14:paraId="36F7E0D2" w14:textId="77777777" w:rsidR="00E47521" w:rsidRDefault="006A76FC">
      <w:pPr>
        <w:pStyle w:val="HTMLPreformatted"/>
        <w:divId w:val="803156988"/>
        <w:rPr>
          <w:rStyle w:val="HTMLCode"/>
        </w:rPr>
      </w:pPr>
      <w:r>
        <w:rPr>
          <w:rStyle w:val="HTMLCode"/>
        </w:rPr>
        <w:t xml:space="preserve">    </w:t>
      </w:r>
      <w:proofErr w:type="spellStart"/>
      <w:r>
        <w:rPr>
          <w:rStyle w:val="HTMLCode"/>
        </w:rPr>
        <w:t>landunit_acres</w:t>
      </w:r>
      <w:proofErr w:type="spellEnd"/>
      <w:r>
        <w:rPr>
          <w:rStyle w:val="HTMLCode"/>
        </w:rPr>
        <w:t xml:space="preserve"> FLOAT</w:t>
      </w:r>
    </w:p>
    <w:p w14:paraId="5E78ACBB" w14:textId="77777777" w:rsidR="00E47521" w:rsidRDefault="006A76FC">
      <w:pPr>
        <w:pStyle w:val="HTMLPreformatted"/>
        <w:divId w:val="803156988"/>
      </w:pPr>
      <w:r>
        <w:rPr>
          <w:rStyle w:val="HTMLCode"/>
        </w:rPr>
        <w:t xml:space="preserve">    );</w:t>
      </w:r>
    </w:p>
    <w:p w14:paraId="568776F8" w14:textId="77777777" w:rsidR="00E47521" w:rsidRDefault="006A76FC">
      <w:pPr>
        <w:pStyle w:val="HTMLPreformatted"/>
        <w:divId w:val="803156988"/>
        <w:rPr>
          <w:rStyle w:val="HTMLCode"/>
        </w:rPr>
      </w:pPr>
      <w:r>
        <w:rPr>
          <w:rStyle w:val="HTMLCode"/>
        </w:rPr>
        <w:t>INSERT INTO #</w:t>
      </w:r>
      <w:proofErr w:type="spellStart"/>
      <w:r>
        <w:rPr>
          <w:rStyle w:val="HTMLCode"/>
        </w:rPr>
        <w:t>AoiAcres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landunit_acres</w:t>
      </w:r>
      <w:proofErr w:type="spellEnd"/>
      <w:r>
        <w:rPr>
          <w:rStyle w:val="HTMLCode"/>
        </w:rPr>
        <w:t xml:space="preserve"> )</w:t>
      </w:r>
    </w:p>
    <w:p w14:paraId="25EBFDA8" w14:textId="77777777" w:rsidR="00E47521" w:rsidRDefault="006A76FC">
      <w:pPr>
        <w:pStyle w:val="HTMLPreformatted"/>
        <w:divId w:val="803156988"/>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p w14:paraId="696EEFA5" w14:textId="77777777" w:rsidR="00E47521" w:rsidRDefault="006A76FC">
      <w:pPr>
        <w:pStyle w:val="HTMLPreformatted"/>
        <w:divId w:val="803156988"/>
        <w:rPr>
          <w:rStyle w:val="HTMLCode"/>
        </w:rPr>
      </w:pPr>
      <w:r>
        <w:rPr>
          <w:rStyle w:val="HTMLCode"/>
        </w:rPr>
        <w:t>SUM( ROUND( ( ( GEOGRAPHY::</w:t>
      </w:r>
      <w:proofErr w:type="spellStart"/>
      <w:r>
        <w:rPr>
          <w:rStyle w:val="HTMLCode"/>
        </w:rPr>
        <w:t>STGeomFromWKB</w:t>
      </w:r>
      <w:proofErr w:type="spellEnd"/>
      <w:r>
        <w:rPr>
          <w:rStyle w:val="HTMLCode"/>
        </w:rPr>
        <w:t>(</w:t>
      </w:r>
      <w:proofErr w:type="spellStart"/>
      <w:r>
        <w:rPr>
          <w:rStyle w:val="HTMLCode"/>
        </w:rPr>
        <w:t>aoigeom.STAsBinary</w:t>
      </w:r>
      <w:proofErr w:type="spellEnd"/>
      <w:r>
        <w:rPr>
          <w:rStyle w:val="HTMLCode"/>
        </w:rPr>
        <w:t>(), 4326 ).</w:t>
      </w:r>
      <w:proofErr w:type="spellStart"/>
      <w:r>
        <w:rPr>
          <w:rStyle w:val="HTMLCode"/>
        </w:rPr>
        <w:t>STArea</w:t>
      </w:r>
      <w:proofErr w:type="spellEnd"/>
      <w:r>
        <w:rPr>
          <w:rStyle w:val="HTMLCode"/>
        </w:rPr>
        <w:t xml:space="preserve">() ) / 4046.8564224 ), 3 ) ) AS </w:t>
      </w:r>
      <w:proofErr w:type="spellStart"/>
      <w:r>
        <w:rPr>
          <w:rStyle w:val="HTMLCode"/>
        </w:rPr>
        <w:t>landunit_acres</w:t>
      </w:r>
      <w:proofErr w:type="spellEnd"/>
    </w:p>
    <w:p w14:paraId="5FEC7012" w14:textId="77777777" w:rsidR="00E47521" w:rsidRDefault="006A76FC">
      <w:pPr>
        <w:pStyle w:val="HTMLPreformatted"/>
        <w:divId w:val="803156988"/>
        <w:rPr>
          <w:rStyle w:val="HTMLCode"/>
        </w:rPr>
      </w:pPr>
      <w:r>
        <w:rPr>
          <w:rStyle w:val="HTMLCode"/>
        </w:rPr>
        <w:t>FROM #</w:t>
      </w:r>
      <w:proofErr w:type="spellStart"/>
      <w:r>
        <w:rPr>
          <w:rStyle w:val="HTMLCode"/>
        </w:rPr>
        <w:t>AoiTable</w:t>
      </w:r>
      <w:proofErr w:type="spellEnd"/>
    </w:p>
    <w:p w14:paraId="0C94484C" w14:textId="77777777" w:rsidR="00E47521" w:rsidRDefault="006A76FC">
      <w:pPr>
        <w:pStyle w:val="HTMLPreformatted"/>
        <w:divId w:val="803156988"/>
      </w:pPr>
      <w:r>
        <w:rPr>
          <w:rStyle w:val="HTMLCode"/>
        </w:rPr>
        <w:t xml:space="preserve">GROUP BY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tbl>
      <w:tblPr>
        <w:tblW w:w="0" w:type="auto"/>
        <w:tblCellSpacing w:w="15" w:type="dxa"/>
        <w:tblLook w:val="04A0" w:firstRow="1" w:lastRow="0" w:firstColumn="1" w:lastColumn="0" w:noHBand="0" w:noVBand="1"/>
      </w:tblPr>
      <w:tblGrid>
        <w:gridCol w:w="582"/>
        <w:gridCol w:w="1187"/>
        <w:gridCol w:w="1596"/>
      </w:tblGrid>
      <w:tr w:rsidR="00E47521" w14:paraId="7C2A648E" w14:textId="77777777">
        <w:trPr>
          <w:divId w:val="803156988"/>
          <w:tblHeader/>
          <w:tblCellSpacing w:w="15" w:type="dxa"/>
        </w:trPr>
        <w:tc>
          <w:tcPr>
            <w:tcW w:w="0" w:type="auto"/>
            <w:tcMar>
              <w:top w:w="15" w:type="dxa"/>
              <w:left w:w="15" w:type="dxa"/>
              <w:bottom w:w="15" w:type="dxa"/>
              <w:right w:w="15" w:type="dxa"/>
            </w:tcMar>
            <w:vAlign w:val="center"/>
            <w:hideMark/>
          </w:tcPr>
          <w:p w14:paraId="2FA63259" w14:textId="77777777" w:rsidR="00E47521" w:rsidRDefault="006A76FC">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14:paraId="15E656A7" w14:textId="77777777" w:rsidR="00E47521" w:rsidRDefault="006A76FC">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409701BC" w14:textId="77777777" w:rsidR="00E47521" w:rsidRDefault="006A76FC">
            <w:pPr>
              <w:jc w:val="center"/>
              <w:rPr>
                <w:rFonts w:eastAsia="Times New Roman"/>
                <w:b/>
                <w:bCs/>
              </w:rPr>
            </w:pPr>
            <w:proofErr w:type="spellStart"/>
            <w:r>
              <w:rPr>
                <w:rFonts w:eastAsia="Times New Roman"/>
                <w:b/>
                <w:bCs/>
              </w:rPr>
              <w:t>landunit_acres</w:t>
            </w:r>
            <w:proofErr w:type="spellEnd"/>
          </w:p>
        </w:tc>
      </w:tr>
      <w:tr w:rsidR="00E47521" w14:paraId="36E8C4B7" w14:textId="77777777">
        <w:trPr>
          <w:divId w:val="803156988"/>
          <w:tblCellSpacing w:w="15" w:type="dxa"/>
        </w:trPr>
        <w:tc>
          <w:tcPr>
            <w:tcW w:w="0" w:type="auto"/>
            <w:tcMar>
              <w:top w:w="15" w:type="dxa"/>
              <w:left w:w="15" w:type="dxa"/>
              <w:bottom w:w="15" w:type="dxa"/>
              <w:right w:w="15" w:type="dxa"/>
            </w:tcMar>
            <w:vAlign w:val="center"/>
            <w:hideMark/>
          </w:tcPr>
          <w:p w14:paraId="0160A4EF"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3A41659"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8FA5701" w14:textId="77777777" w:rsidR="00E47521" w:rsidRDefault="006A76FC">
            <w:pPr>
              <w:rPr>
                <w:rFonts w:eastAsia="Times New Roman"/>
              </w:rPr>
            </w:pPr>
            <w:r>
              <w:rPr>
                <w:rFonts w:eastAsia="Times New Roman"/>
              </w:rPr>
              <w:t>328.952</w:t>
            </w:r>
          </w:p>
        </w:tc>
      </w:tr>
      <w:tr w:rsidR="00E47521" w14:paraId="468B52C7" w14:textId="77777777">
        <w:trPr>
          <w:divId w:val="803156988"/>
          <w:tblCellSpacing w:w="15" w:type="dxa"/>
        </w:trPr>
        <w:tc>
          <w:tcPr>
            <w:tcW w:w="0" w:type="auto"/>
            <w:tcMar>
              <w:top w:w="15" w:type="dxa"/>
              <w:left w:w="15" w:type="dxa"/>
              <w:bottom w:w="15" w:type="dxa"/>
              <w:right w:w="15" w:type="dxa"/>
            </w:tcMar>
            <w:vAlign w:val="center"/>
            <w:hideMark/>
          </w:tcPr>
          <w:p w14:paraId="1ACF63FE"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13BD401"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F40DDD8" w14:textId="77777777" w:rsidR="00E47521" w:rsidRDefault="006A76FC">
            <w:pPr>
              <w:rPr>
                <w:rFonts w:eastAsia="Times New Roman"/>
              </w:rPr>
            </w:pPr>
            <w:r>
              <w:rPr>
                <w:rFonts w:eastAsia="Times New Roman"/>
              </w:rPr>
              <w:t>318.722</w:t>
            </w:r>
          </w:p>
        </w:tc>
      </w:tr>
    </w:tbl>
    <w:p w14:paraId="69F375AE" w14:textId="77777777" w:rsidR="00E47521" w:rsidRDefault="006A76FC">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53633587"/>
        <w:rPr>
          <w:rFonts w:eastAsia="Times New Roman"/>
        </w:rPr>
      </w:pPr>
      <w:bookmarkStart w:id="157" w:name="_Toc16234391"/>
      <w:r>
        <w:rPr>
          <w:rFonts w:eastAsia="Times New Roman"/>
        </w:rPr>
        <w:t>Populate intersected soil polygon table with geometry</w:t>
      </w:r>
      <w:bookmarkEnd w:id="157"/>
    </w:p>
    <w:p w14:paraId="3BF688CD" w14:textId="77777777" w:rsidR="00E47521" w:rsidRDefault="006A76FC">
      <w:pPr>
        <w:pStyle w:val="HTMLPreformatted"/>
        <w:divId w:val="1653633587"/>
        <w:rPr>
          <w:rStyle w:val="HTMLCode"/>
        </w:rPr>
      </w:pPr>
      <w:r>
        <w:rPr>
          <w:rStyle w:val="HTMLCode"/>
        </w:rPr>
        <w:t>-- Create intersected soil polygon table with geometry</w:t>
      </w:r>
    </w:p>
    <w:p w14:paraId="7BEAEC39" w14:textId="77777777" w:rsidR="00E47521" w:rsidRDefault="006A76FC">
      <w:pPr>
        <w:pStyle w:val="HTMLPreformatted"/>
        <w:divId w:val="1653633587"/>
        <w:rPr>
          <w:rStyle w:val="HTMLCode"/>
        </w:rPr>
      </w:pPr>
      <w:r>
        <w:rPr>
          <w:rStyle w:val="HTMLCode"/>
        </w:rPr>
        <w:t>CREATE TABLE #</w:t>
      </w:r>
      <w:proofErr w:type="spellStart"/>
      <w:r>
        <w:rPr>
          <w:rStyle w:val="HTMLCode"/>
        </w:rPr>
        <w:t>AoiSoils</w:t>
      </w:r>
      <w:proofErr w:type="spellEnd"/>
      <w:r>
        <w:rPr>
          <w:rStyle w:val="HTMLCode"/>
        </w:rPr>
        <w:t xml:space="preserve"> </w:t>
      </w:r>
    </w:p>
    <w:p w14:paraId="7E75390B" w14:textId="77777777" w:rsidR="00E47521" w:rsidRDefault="006A76FC">
      <w:pPr>
        <w:pStyle w:val="HTMLPreformatted"/>
        <w:divId w:val="1653633587"/>
        <w:rPr>
          <w:rStyle w:val="HTMLCode"/>
        </w:rPr>
      </w:pPr>
      <w:r>
        <w:rPr>
          <w:rStyle w:val="HTMLCode"/>
        </w:rPr>
        <w:t xml:space="preserve">    ( </w:t>
      </w:r>
      <w:proofErr w:type="spellStart"/>
      <w:r>
        <w:rPr>
          <w:rStyle w:val="HTMLCode"/>
        </w:rPr>
        <w:t>polyid</w:t>
      </w:r>
      <w:proofErr w:type="spellEnd"/>
      <w:r>
        <w:rPr>
          <w:rStyle w:val="HTMLCode"/>
        </w:rPr>
        <w:t xml:space="preserve"> INT IDENTITY (1,1),</w:t>
      </w:r>
    </w:p>
    <w:p w14:paraId="721A6264" w14:textId="77777777" w:rsidR="00E47521" w:rsidRDefault="006A76FC">
      <w:pPr>
        <w:pStyle w:val="HTMLPreformatted"/>
        <w:divId w:val="1653633587"/>
        <w:rPr>
          <w:rStyle w:val="HTMLCode"/>
        </w:rPr>
      </w:pPr>
      <w:r>
        <w:rPr>
          <w:rStyle w:val="HTMLCode"/>
        </w:rPr>
        <w:t xml:space="preserve">    </w:t>
      </w:r>
      <w:proofErr w:type="spellStart"/>
      <w:r>
        <w:rPr>
          <w:rStyle w:val="HTMLCode"/>
        </w:rPr>
        <w:t>aoiid</w:t>
      </w:r>
      <w:proofErr w:type="spellEnd"/>
      <w:r>
        <w:rPr>
          <w:rStyle w:val="HTMLCode"/>
        </w:rPr>
        <w:t xml:space="preserve"> INT,</w:t>
      </w:r>
    </w:p>
    <w:p w14:paraId="793D78DB" w14:textId="77777777" w:rsidR="00E47521" w:rsidRDefault="006A76FC">
      <w:pPr>
        <w:pStyle w:val="HTMLPreformatted"/>
        <w:divId w:val="1653633587"/>
        <w:rPr>
          <w:rStyle w:val="HTMLCode"/>
        </w:rPr>
      </w:pPr>
      <w:r>
        <w:rPr>
          <w:rStyle w:val="HTMLCode"/>
        </w:rPr>
        <w:t xml:space="preserve">    </w:t>
      </w:r>
      <w:proofErr w:type="spellStart"/>
      <w:r>
        <w:rPr>
          <w:rStyle w:val="HTMLCode"/>
        </w:rPr>
        <w:t>landunit</w:t>
      </w:r>
      <w:proofErr w:type="spellEnd"/>
      <w:r>
        <w:rPr>
          <w:rStyle w:val="HTMLCode"/>
        </w:rPr>
        <w:t xml:space="preserve"> CHAR(20),</w:t>
      </w:r>
    </w:p>
    <w:p w14:paraId="4652645E" w14:textId="77777777" w:rsidR="00E47521" w:rsidRDefault="006A76FC">
      <w:pPr>
        <w:pStyle w:val="HTMLPreformatted"/>
        <w:divId w:val="1653633587"/>
        <w:rPr>
          <w:rStyle w:val="HTMLCode"/>
        </w:rPr>
      </w:pPr>
      <w:r>
        <w:rPr>
          <w:rStyle w:val="HTMLCode"/>
        </w:rPr>
        <w:t xml:space="preserve">    </w:t>
      </w:r>
      <w:proofErr w:type="spellStart"/>
      <w:r>
        <w:rPr>
          <w:rStyle w:val="HTMLCode"/>
        </w:rPr>
        <w:t>mukey</w:t>
      </w:r>
      <w:proofErr w:type="spellEnd"/>
      <w:r>
        <w:rPr>
          <w:rStyle w:val="HTMLCode"/>
        </w:rPr>
        <w:t xml:space="preserve"> INT,</w:t>
      </w:r>
    </w:p>
    <w:p w14:paraId="61E138E5" w14:textId="77777777" w:rsidR="00E47521" w:rsidRDefault="006A76FC">
      <w:pPr>
        <w:pStyle w:val="HTMLPreformatted"/>
        <w:divId w:val="1653633587"/>
        <w:rPr>
          <w:rStyle w:val="HTMLCode"/>
        </w:rPr>
      </w:pPr>
      <w:r>
        <w:rPr>
          <w:rStyle w:val="HTMLCode"/>
        </w:rPr>
        <w:lastRenderedPageBreak/>
        <w:t xml:space="preserve">    </w:t>
      </w:r>
      <w:proofErr w:type="spellStart"/>
      <w:r>
        <w:rPr>
          <w:rStyle w:val="HTMLCode"/>
        </w:rPr>
        <w:t>soilgeom</w:t>
      </w:r>
      <w:proofErr w:type="spellEnd"/>
      <w:r>
        <w:rPr>
          <w:rStyle w:val="HTMLCode"/>
        </w:rPr>
        <w:t xml:space="preserve"> GEOMETRY</w:t>
      </w:r>
    </w:p>
    <w:p w14:paraId="1850A5BA" w14:textId="77777777" w:rsidR="00E47521" w:rsidRDefault="006A76FC">
      <w:pPr>
        <w:pStyle w:val="HTMLPreformatted"/>
        <w:divId w:val="1653633587"/>
      </w:pPr>
      <w:r>
        <w:rPr>
          <w:rStyle w:val="HTMLCode"/>
        </w:rPr>
        <w:t xml:space="preserve">    );</w:t>
      </w:r>
    </w:p>
    <w:p w14:paraId="68F27FB3" w14:textId="77777777" w:rsidR="00E47521" w:rsidRDefault="006A76FC">
      <w:pPr>
        <w:pStyle w:val="HTMLPreformatted"/>
        <w:divId w:val="1653633587"/>
        <w:rPr>
          <w:rStyle w:val="HTMLCode"/>
        </w:rPr>
      </w:pPr>
      <w:r>
        <w:rPr>
          <w:rStyle w:val="HTMLCode"/>
        </w:rPr>
        <w:t>INSERT INTO #</w:t>
      </w:r>
      <w:proofErr w:type="spellStart"/>
      <w:r>
        <w:rPr>
          <w:rStyle w:val="HTMLCode"/>
        </w:rPr>
        <w:t>AoiSoils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soilgeom</w:t>
      </w:r>
      <w:proofErr w:type="spellEnd"/>
      <w:r>
        <w:rPr>
          <w:rStyle w:val="HTMLCode"/>
        </w:rPr>
        <w:t>)</w:t>
      </w:r>
    </w:p>
    <w:p w14:paraId="3A19D988" w14:textId="77777777" w:rsidR="00E47521" w:rsidRDefault="006A76FC">
      <w:pPr>
        <w:pStyle w:val="HTMLPreformatted"/>
        <w:divId w:val="1653633587"/>
        <w:rPr>
          <w:rStyle w:val="HTMLCode"/>
        </w:rPr>
      </w:pPr>
      <w:r>
        <w:rPr>
          <w:rStyle w:val="HTMLCode"/>
        </w:rPr>
        <w:t xml:space="preserve">SELECT </w:t>
      </w:r>
      <w:proofErr w:type="spellStart"/>
      <w:r>
        <w:rPr>
          <w:rStyle w:val="HTMLCode"/>
        </w:rPr>
        <w:t>A.aoiid</w:t>
      </w:r>
      <w:proofErr w:type="spellEnd"/>
      <w:r>
        <w:rPr>
          <w:rStyle w:val="HTMLCode"/>
        </w:rPr>
        <w:t xml:space="preserve">, </w:t>
      </w:r>
      <w:proofErr w:type="spellStart"/>
      <w:r>
        <w:rPr>
          <w:rStyle w:val="HTMLCode"/>
        </w:rPr>
        <w:t>A.landunit</w:t>
      </w:r>
      <w:proofErr w:type="spellEnd"/>
      <w:r>
        <w:rPr>
          <w:rStyle w:val="HTMLCode"/>
        </w:rPr>
        <w:t xml:space="preserve">, </w:t>
      </w:r>
      <w:proofErr w:type="spellStart"/>
      <w:r>
        <w:rPr>
          <w:rStyle w:val="HTMLCode"/>
        </w:rPr>
        <w:t>M.mukey</w:t>
      </w:r>
      <w:proofErr w:type="spellEnd"/>
      <w:r>
        <w:rPr>
          <w:rStyle w:val="HTMLCode"/>
        </w:rPr>
        <w:t xml:space="preserve">, </w:t>
      </w:r>
      <w:proofErr w:type="spellStart"/>
      <w:r>
        <w:rPr>
          <w:rStyle w:val="HTMLCode"/>
        </w:rPr>
        <w:t>M.mupolygongeo.STIntersection</w:t>
      </w:r>
      <w:proofErr w:type="spellEnd"/>
      <w:r>
        <w:rPr>
          <w:rStyle w:val="HTMLCode"/>
        </w:rPr>
        <w:t>(</w:t>
      </w:r>
      <w:proofErr w:type="spellStart"/>
      <w:r>
        <w:rPr>
          <w:rStyle w:val="HTMLCode"/>
        </w:rPr>
        <w:t>A.aoigeom</w:t>
      </w:r>
      <w:proofErr w:type="spellEnd"/>
      <w:r>
        <w:rPr>
          <w:rStyle w:val="HTMLCode"/>
        </w:rPr>
        <w:t xml:space="preserve"> ) AS </w:t>
      </w:r>
      <w:proofErr w:type="spellStart"/>
      <w:r>
        <w:rPr>
          <w:rStyle w:val="HTMLCode"/>
        </w:rPr>
        <w:t>soilgeom</w:t>
      </w:r>
      <w:proofErr w:type="spellEnd"/>
    </w:p>
    <w:p w14:paraId="0CBB18A4" w14:textId="77777777" w:rsidR="00E47521" w:rsidRDefault="006A76FC">
      <w:pPr>
        <w:pStyle w:val="HTMLPreformatted"/>
        <w:divId w:val="1653633587"/>
        <w:rPr>
          <w:rStyle w:val="HTMLCode"/>
        </w:rPr>
      </w:pPr>
      <w:r>
        <w:rPr>
          <w:rStyle w:val="HTMLCode"/>
        </w:rPr>
        <w:t xml:space="preserve">FROM </w:t>
      </w:r>
      <w:proofErr w:type="spellStart"/>
      <w:r>
        <w:rPr>
          <w:rStyle w:val="HTMLCode"/>
        </w:rPr>
        <w:t>mupolygon</w:t>
      </w:r>
      <w:proofErr w:type="spellEnd"/>
      <w:r>
        <w:rPr>
          <w:rStyle w:val="HTMLCode"/>
        </w:rPr>
        <w:t xml:space="preserve"> M, #</w:t>
      </w:r>
      <w:proofErr w:type="spellStart"/>
      <w:r>
        <w:rPr>
          <w:rStyle w:val="HTMLCode"/>
        </w:rPr>
        <w:t>AoiTable</w:t>
      </w:r>
      <w:proofErr w:type="spellEnd"/>
      <w:r>
        <w:rPr>
          <w:rStyle w:val="HTMLCode"/>
        </w:rPr>
        <w:t xml:space="preserve"> A</w:t>
      </w:r>
    </w:p>
    <w:p w14:paraId="00AD0414" w14:textId="77777777" w:rsidR="00E47521" w:rsidRDefault="006A76FC">
      <w:pPr>
        <w:pStyle w:val="HTMLPreformatted"/>
        <w:divId w:val="1653633587"/>
      </w:pPr>
      <w:r>
        <w:rPr>
          <w:rStyle w:val="HTMLCode"/>
        </w:rPr>
        <w:t xml:space="preserve">WHERE </w:t>
      </w:r>
      <w:proofErr w:type="spellStart"/>
      <w:r>
        <w:rPr>
          <w:rStyle w:val="HTMLCode"/>
        </w:rPr>
        <w:t>mupolygongeo.STIntersects</w:t>
      </w:r>
      <w:proofErr w:type="spellEnd"/>
      <w:r>
        <w:rPr>
          <w:rStyle w:val="HTMLCode"/>
        </w:rPr>
        <w:t>(</w:t>
      </w:r>
      <w:proofErr w:type="spellStart"/>
      <w:r>
        <w:rPr>
          <w:rStyle w:val="HTMLCode"/>
        </w:rPr>
        <w:t>A.aoigeom</w:t>
      </w:r>
      <w:proofErr w:type="spellEnd"/>
      <w:r>
        <w:rPr>
          <w:rStyle w:val="HTMLCode"/>
        </w:rPr>
        <w:t>) = 1;</w:t>
      </w:r>
    </w:p>
    <w:p w14:paraId="08822519" w14:textId="77777777" w:rsidR="00E47521" w:rsidRDefault="006A76FC">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59947570"/>
        <w:rPr>
          <w:rFonts w:eastAsia="Times New Roman"/>
        </w:rPr>
      </w:pPr>
      <w:bookmarkStart w:id="158" w:name="_Toc16234392"/>
      <w:r>
        <w:rPr>
          <w:rFonts w:eastAsia="Times New Roman"/>
        </w:rPr>
        <w:t>Populate</w:t>
      </w:r>
      <w:del w:id="159" w:author="Achen, Aaron - NRCS, Lincoln, NE" w:date="2019-08-07T13:49:00Z">
        <w:r w:rsidDel="00E46A4F">
          <w:rPr>
            <w:rFonts w:eastAsia="Times New Roman"/>
          </w:rPr>
          <w:delText>s</w:delText>
        </w:r>
      </w:del>
      <w:r>
        <w:rPr>
          <w:rFonts w:eastAsia="Times New Roman"/>
        </w:rPr>
        <w:t xml:space="preserve"> </w:t>
      </w:r>
      <w:del w:id="160" w:author="Achen, Aaron - NRCS, Lincoln, NE" w:date="2019-08-07T11:07:00Z">
        <w:r w:rsidDel="00700575">
          <w:rPr>
            <w:rFonts w:eastAsia="Times New Roman"/>
          </w:rPr>
          <w:delText xml:space="preserve">Soil </w:delText>
        </w:r>
      </w:del>
      <w:ins w:id="161" w:author="Achen, Aaron - NRCS, Lincoln, NE" w:date="2019-08-07T11:07:00Z">
        <w:r w:rsidR="00700575">
          <w:rPr>
            <w:rFonts w:eastAsia="Times New Roman"/>
          </w:rPr>
          <w:t xml:space="preserve">soil </w:t>
        </w:r>
      </w:ins>
      <w:r>
        <w:rPr>
          <w:rFonts w:eastAsia="Times New Roman"/>
        </w:rPr>
        <w:t xml:space="preserve">geometry with </w:t>
      </w:r>
      <w:proofErr w:type="spellStart"/>
      <w:r>
        <w:rPr>
          <w:rFonts w:eastAsia="Times New Roman"/>
        </w:rPr>
        <w:t>landunit</w:t>
      </w:r>
      <w:proofErr w:type="spellEnd"/>
      <w:r>
        <w:rPr>
          <w:rFonts w:eastAsia="Times New Roman"/>
        </w:rPr>
        <w:t xml:space="preserve"> attribute</w:t>
      </w:r>
      <w:bookmarkEnd w:id="158"/>
    </w:p>
    <w:p w14:paraId="03D5DB8C" w14:textId="77777777" w:rsidR="00E47521" w:rsidRDefault="006A76FC">
      <w:pPr>
        <w:pStyle w:val="HTMLPreformatted"/>
        <w:divId w:val="1259947570"/>
        <w:rPr>
          <w:rStyle w:val="HTMLCode"/>
        </w:rPr>
      </w:pPr>
      <w:r>
        <w:rPr>
          <w:rStyle w:val="HTMLCode"/>
        </w:rPr>
        <w:t xml:space="preserve">-- Soil geometry with </w:t>
      </w:r>
      <w:proofErr w:type="spellStart"/>
      <w:r>
        <w:rPr>
          <w:rStyle w:val="HTMLCode"/>
        </w:rPr>
        <w:t>landunits</w:t>
      </w:r>
      <w:proofErr w:type="spellEnd"/>
    </w:p>
    <w:p w14:paraId="3E542FF6" w14:textId="77777777" w:rsidR="00E47521" w:rsidRDefault="006A76FC">
      <w:pPr>
        <w:pStyle w:val="HTMLPreformatted"/>
        <w:divId w:val="1259947570"/>
        <w:rPr>
          <w:rStyle w:val="HTMLCode"/>
        </w:rPr>
      </w:pPr>
      <w:r>
        <w:rPr>
          <w:rStyle w:val="HTMLCode"/>
        </w:rPr>
        <w:t xml:space="preserve">CREATE TABLE #AoiSoils2 </w:t>
      </w:r>
    </w:p>
    <w:p w14:paraId="3EC0C500" w14:textId="77777777" w:rsidR="00E47521" w:rsidRDefault="006A76FC">
      <w:pPr>
        <w:pStyle w:val="HTMLPreformatted"/>
        <w:divId w:val="1259947570"/>
        <w:rPr>
          <w:rStyle w:val="HTMLCode"/>
        </w:rPr>
      </w:pPr>
      <w:r>
        <w:rPr>
          <w:rStyle w:val="HTMLCode"/>
        </w:rPr>
        <w:t xml:space="preserve">    ( </w:t>
      </w:r>
      <w:proofErr w:type="spellStart"/>
      <w:r>
        <w:rPr>
          <w:rStyle w:val="HTMLCode"/>
        </w:rPr>
        <w:t>aoiid</w:t>
      </w:r>
      <w:proofErr w:type="spellEnd"/>
      <w:r>
        <w:rPr>
          <w:rStyle w:val="HTMLCode"/>
        </w:rPr>
        <w:t xml:space="preserve"> INT,</w:t>
      </w:r>
    </w:p>
    <w:p w14:paraId="04525DE1" w14:textId="77777777" w:rsidR="00E47521" w:rsidRDefault="006A76FC">
      <w:pPr>
        <w:pStyle w:val="HTMLPreformatted"/>
        <w:divId w:val="1259947570"/>
        <w:rPr>
          <w:rStyle w:val="HTMLCode"/>
        </w:rPr>
      </w:pPr>
      <w:r>
        <w:rPr>
          <w:rStyle w:val="HTMLCode"/>
        </w:rPr>
        <w:t xml:space="preserve">    </w:t>
      </w:r>
      <w:proofErr w:type="spellStart"/>
      <w:r>
        <w:rPr>
          <w:rStyle w:val="HTMLCode"/>
        </w:rPr>
        <w:t>polyid</w:t>
      </w:r>
      <w:proofErr w:type="spellEnd"/>
      <w:r>
        <w:rPr>
          <w:rStyle w:val="HTMLCode"/>
        </w:rPr>
        <w:t xml:space="preserve"> INT,</w:t>
      </w:r>
    </w:p>
    <w:p w14:paraId="66E84226" w14:textId="77777777" w:rsidR="00E47521" w:rsidRDefault="006A76FC">
      <w:pPr>
        <w:pStyle w:val="HTMLPreformatted"/>
        <w:divId w:val="1259947570"/>
        <w:rPr>
          <w:rStyle w:val="HTMLCode"/>
        </w:rPr>
      </w:pPr>
      <w:r>
        <w:rPr>
          <w:rStyle w:val="HTMLCode"/>
        </w:rPr>
        <w:t xml:space="preserve">    </w:t>
      </w:r>
      <w:proofErr w:type="spellStart"/>
      <w:r>
        <w:rPr>
          <w:rStyle w:val="HTMLCode"/>
        </w:rPr>
        <w:t>landunit</w:t>
      </w:r>
      <w:proofErr w:type="spellEnd"/>
      <w:r>
        <w:rPr>
          <w:rStyle w:val="HTMLCode"/>
        </w:rPr>
        <w:t xml:space="preserve"> CHAR(20),</w:t>
      </w:r>
    </w:p>
    <w:p w14:paraId="773E9B98" w14:textId="77777777" w:rsidR="00E47521" w:rsidRDefault="006A76FC">
      <w:pPr>
        <w:pStyle w:val="HTMLPreformatted"/>
        <w:divId w:val="1259947570"/>
        <w:rPr>
          <w:rStyle w:val="HTMLCode"/>
        </w:rPr>
      </w:pPr>
      <w:r>
        <w:rPr>
          <w:rStyle w:val="HTMLCode"/>
        </w:rPr>
        <w:t xml:space="preserve">    </w:t>
      </w:r>
      <w:proofErr w:type="spellStart"/>
      <w:r>
        <w:rPr>
          <w:rStyle w:val="HTMLCode"/>
        </w:rPr>
        <w:t>mukey</w:t>
      </w:r>
      <w:proofErr w:type="spellEnd"/>
      <w:r>
        <w:rPr>
          <w:rStyle w:val="HTMLCode"/>
        </w:rPr>
        <w:t xml:space="preserve"> INT,</w:t>
      </w:r>
    </w:p>
    <w:p w14:paraId="37E416B9" w14:textId="77777777" w:rsidR="00E47521" w:rsidRDefault="006A76FC">
      <w:pPr>
        <w:pStyle w:val="HTMLPreformatted"/>
        <w:divId w:val="1259947570"/>
        <w:rPr>
          <w:rStyle w:val="HTMLCode"/>
        </w:rPr>
      </w:pPr>
      <w:r>
        <w:rPr>
          <w:rStyle w:val="HTMLCode"/>
        </w:rPr>
        <w:t xml:space="preserve">    </w:t>
      </w:r>
      <w:proofErr w:type="spellStart"/>
      <w:r>
        <w:rPr>
          <w:rStyle w:val="HTMLCode"/>
        </w:rPr>
        <w:t>poly_acres</w:t>
      </w:r>
      <w:proofErr w:type="spellEnd"/>
      <w:r>
        <w:rPr>
          <w:rStyle w:val="HTMLCode"/>
        </w:rPr>
        <w:t xml:space="preserve"> FLOAT,</w:t>
      </w:r>
    </w:p>
    <w:p w14:paraId="44487E77" w14:textId="77777777" w:rsidR="00E47521" w:rsidRDefault="006A76FC">
      <w:pPr>
        <w:pStyle w:val="HTMLPreformatted"/>
        <w:divId w:val="1259947570"/>
        <w:rPr>
          <w:rStyle w:val="HTMLCode"/>
        </w:rPr>
      </w:pPr>
      <w:r>
        <w:rPr>
          <w:rStyle w:val="HTMLCode"/>
        </w:rPr>
        <w:t xml:space="preserve">    </w:t>
      </w:r>
      <w:proofErr w:type="spellStart"/>
      <w:r>
        <w:rPr>
          <w:rStyle w:val="HTMLCode"/>
        </w:rPr>
        <w:t>soilgeog</w:t>
      </w:r>
      <w:proofErr w:type="spellEnd"/>
      <w:r>
        <w:rPr>
          <w:rStyle w:val="HTMLCode"/>
        </w:rPr>
        <w:t xml:space="preserve"> GEOGRAPHY</w:t>
      </w:r>
    </w:p>
    <w:p w14:paraId="2C286B1B" w14:textId="77777777" w:rsidR="00E47521" w:rsidRDefault="006A76FC">
      <w:pPr>
        <w:pStyle w:val="HTMLPreformatted"/>
        <w:divId w:val="1259947570"/>
      </w:pPr>
      <w:r>
        <w:rPr>
          <w:rStyle w:val="HTMLCode"/>
        </w:rPr>
        <w:t xml:space="preserve">    );</w:t>
      </w:r>
    </w:p>
    <w:p w14:paraId="25A1B66A" w14:textId="77777777" w:rsidR="00E47521" w:rsidRDefault="006A76FC">
      <w:pPr>
        <w:pStyle w:val="HTMLPreformatted"/>
        <w:divId w:val="1259947570"/>
        <w:rPr>
          <w:rStyle w:val="HTMLCode"/>
        </w:rPr>
      </w:pPr>
      <w:r>
        <w:rPr>
          <w:rStyle w:val="HTMLCode"/>
        </w:rPr>
        <w:t xml:space="preserve">-- Populate Soil geometry with </w:t>
      </w:r>
      <w:proofErr w:type="spellStart"/>
      <w:r>
        <w:rPr>
          <w:rStyle w:val="HTMLCode"/>
        </w:rPr>
        <w:t>landunit</w:t>
      </w:r>
      <w:proofErr w:type="spellEnd"/>
      <w:r>
        <w:rPr>
          <w:rStyle w:val="HTMLCode"/>
        </w:rPr>
        <w:t xml:space="preserve"> attribute</w:t>
      </w:r>
    </w:p>
    <w:p w14:paraId="47DFBE8C" w14:textId="77777777" w:rsidR="00E47521" w:rsidRDefault="006A76FC">
      <w:pPr>
        <w:pStyle w:val="HTMLPreformatted"/>
        <w:divId w:val="1259947570"/>
        <w:rPr>
          <w:rStyle w:val="HTMLCode"/>
        </w:rPr>
      </w:pPr>
      <w:r>
        <w:rPr>
          <w:rStyle w:val="HTMLCode"/>
        </w:rPr>
        <w:t xml:space="preserve">INSERT INTO #AoiSoils2   </w:t>
      </w:r>
    </w:p>
    <w:p w14:paraId="6D9DE9FB" w14:textId="77777777" w:rsidR="00E47521" w:rsidRDefault="006A76FC">
      <w:pPr>
        <w:pStyle w:val="HTMLPreformatted"/>
        <w:divId w:val="1259947570"/>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polyid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ROUND(((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4326 ).</w:t>
      </w:r>
      <w:proofErr w:type="spellStart"/>
      <w:r>
        <w:rPr>
          <w:rStyle w:val="HTMLCode"/>
        </w:rPr>
        <w:t>STArea</w:t>
      </w:r>
      <w:proofErr w:type="spellEnd"/>
      <w:r>
        <w:rPr>
          <w:rStyle w:val="HTMLCode"/>
        </w:rPr>
        <w:t xml:space="preserve">() ) / 4046.8564224 ), 3 ) AS </w:t>
      </w:r>
      <w:proofErr w:type="spellStart"/>
      <w:r>
        <w:rPr>
          <w:rStyle w:val="HTMLCode"/>
        </w:rPr>
        <w:t>poly_acres</w:t>
      </w:r>
      <w:proofErr w:type="spellEnd"/>
      <w:r>
        <w:rPr>
          <w:rStyle w:val="HTMLCode"/>
        </w:rPr>
        <w:t>,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xml:space="preserve">(), 4326 ) AS </w:t>
      </w:r>
      <w:proofErr w:type="spellStart"/>
      <w:r>
        <w:rPr>
          <w:rStyle w:val="HTMLCode"/>
        </w:rPr>
        <w:t>soilgeog</w:t>
      </w:r>
      <w:proofErr w:type="spellEnd"/>
      <w:r>
        <w:rPr>
          <w:rStyle w:val="HTMLCode"/>
        </w:rPr>
        <w:t xml:space="preserve"> </w:t>
      </w:r>
    </w:p>
    <w:p w14:paraId="5E263C51" w14:textId="77777777" w:rsidR="00E47521" w:rsidRDefault="006A76FC">
      <w:pPr>
        <w:pStyle w:val="HTMLPreformatted"/>
        <w:divId w:val="1259947570"/>
      </w:pPr>
      <w:r>
        <w:rPr>
          <w:rStyle w:val="HTMLCode"/>
        </w:rPr>
        <w:t>FROM #</w:t>
      </w:r>
      <w:proofErr w:type="spellStart"/>
      <w:r>
        <w:rPr>
          <w:rStyle w:val="HTMLCode"/>
        </w:rPr>
        <w:t>AoiSoils</w:t>
      </w:r>
      <w:proofErr w:type="spellEnd"/>
      <w:r>
        <w:rPr>
          <w:rStyle w:val="HTMLCode"/>
        </w:rPr>
        <w:t>;</w:t>
      </w:r>
    </w:p>
    <w:p w14:paraId="7BE4CC42" w14:textId="77777777" w:rsidR="00E47521" w:rsidRDefault="006A76F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97144889"/>
        <w:rPr>
          <w:rFonts w:eastAsia="Times New Roman"/>
        </w:rPr>
      </w:pPr>
      <w:bookmarkStart w:id="162" w:name="_Toc16234393"/>
      <w:r>
        <w:rPr>
          <w:rFonts w:eastAsia="Times New Roman"/>
        </w:rPr>
        <w:t xml:space="preserve">Create </w:t>
      </w:r>
      <w:del w:id="163" w:author="Achen, Aaron - NRCS, Lincoln, NE" w:date="2019-08-07T13:49:00Z">
        <w:r w:rsidDel="00E46A4F">
          <w:rPr>
            <w:rFonts w:eastAsia="Times New Roman"/>
          </w:rPr>
          <w:delText xml:space="preserve">table </w:delText>
        </w:r>
      </w:del>
      <w:ins w:id="164" w:author="Achen, Aaron - NRCS, Lincoln, NE" w:date="2019-08-07T13:49:00Z">
        <w:r w:rsidR="00E46A4F">
          <w:rPr>
            <w:rFonts w:eastAsia="Times New Roman"/>
          </w:rPr>
          <w:t xml:space="preserve">Table </w:t>
        </w:r>
      </w:ins>
      <w:r>
        <w:rPr>
          <w:rFonts w:eastAsia="Times New Roman"/>
        </w:rPr>
        <w:t xml:space="preserve">to </w:t>
      </w:r>
      <w:del w:id="165" w:author="Achen, Aaron - NRCS, Lincoln, NE" w:date="2019-08-07T13:49:00Z">
        <w:r w:rsidDel="00E46A4F">
          <w:rPr>
            <w:rFonts w:eastAsia="Times New Roman"/>
          </w:rPr>
          <w:delText>s</w:delText>
        </w:r>
      </w:del>
      <w:ins w:id="166" w:author="Achen, Aaron - NRCS, Lincoln, NE" w:date="2019-08-07T13:49:00Z">
        <w:r w:rsidR="00E46A4F">
          <w:rPr>
            <w:rFonts w:eastAsia="Times New Roman"/>
          </w:rPr>
          <w:t>S</w:t>
        </w:r>
      </w:ins>
      <w:r>
        <w:rPr>
          <w:rFonts w:eastAsia="Times New Roman"/>
        </w:rPr>
        <w:t xml:space="preserve">tore </w:t>
      </w:r>
      <w:del w:id="167" w:author="Achen, Aaron - NRCS, Lincoln, NE" w:date="2019-08-07T13:49:00Z">
        <w:r w:rsidDel="00E46A4F">
          <w:rPr>
            <w:rFonts w:eastAsia="Times New Roman"/>
          </w:rPr>
          <w:delText>s</w:delText>
        </w:r>
      </w:del>
      <w:ins w:id="168" w:author="Achen, Aaron - NRCS, Lincoln, NE" w:date="2019-08-07T13:49:00Z">
        <w:r w:rsidR="00E46A4F">
          <w:rPr>
            <w:rFonts w:eastAsia="Times New Roman"/>
          </w:rPr>
          <w:t>S</w:t>
        </w:r>
      </w:ins>
      <w:r>
        <w:rPr>
          <w:rFonts w:eastAsia="Times New Roman"/>
        </w:rPr>
        <w:t xml:space="preserve">urvey </w:t>
      </w:r>
      <w:del w:id="169" w:author="Achen, Aaron - NRCS, Lincoln, NE" w:date="2019-08-07T13:49:00Z">
        <w:r w:rsidDel="00E46A4F">
          <w:rPr>
            <w:rFonts w:eastAsia="Times New Roman"/>
          </w:rPr>
          <w:delText>a</w:delText>
        </w:r>
      </w:del>
      <w:ins w:id="170" w:author="Achen, Aaron - NRCS, Lincoln, NE" w:date="2019-08-07T13:49:00Z">
        <w:r w:rsidR="00E46A4F">
          <w:rPr>
            <w:rFonts w:eastAsia="Times New Roman"/>
          </w:rPr>
          <w:t>A</w:t>
        </w:r>
      </w:ins>
      <w:r>
        <w:rPr>
          <w:rFonts w:eastAsia="Times New Roman"/>
        </w:rPr>
        <w:t xml:space="preserve">rea </w:t>
      </w:r>
      <w:proofErr w:type="spellStart"/>
      <w:ins w:id="171" w:author="Achen, Aaron - NRCS, Lincoln, NE" w:date="2019-08-07T13:50:00Z">
        <w:r w:rsidR="00E46A4F">
          <w:rPr>
            <w:rFonts w:eastAsia="Times New Roman"/>
          </w:rPr>
          <w:t>D</w:t>
        </w:r>
      </w:ins>
      <w:del w:id="172" w:author="Achen, Aaron - NRCS, Lincoln, NE" w:date="2019-08-07T13:50:00Z">
        <w:r w:rsidDel="00E46A4F">
          <w:rPr>
            <w:rFonts w:eastAsia="Times New Roman"/>
          </w:rPr>
          <w:delText>d</w:delText>
        </w:r>
      </w:del>
      <w:r>
        <w:rPr>
          <w:rFonts w:eastAsia="Times New Roman"/>
        </w:rPr>
        <w:t>atestamps</w:t>
      </w:r>
      <w:proofErr w:type="spellEnd"/>
      <w:r>
        <w:rPr>
          <w:rFonts w:eastAsia="Times New Roman"/>
        </w:rPr>
        <w:t xml:space="preserve"> (</w:t>
      </w:r>
      <w:proofErr w:type="spellStart"/>
      <w:r>
        <w:rPr>
          <w:rFonts w:eastAsia="Times New Roman"/>
        </w:rPr>
        <w:t>sacatalog.saverest</w:t>
      </w:r>
      <w:proofErr w:type="spellEnd"/>
      <w:r>
        <w:rPr>
          <w:rFonts w:eastAsia="Times New Roman"/>
        </w:rPr>
        <w:t>)</w:t>
      </w:r>
      <w:bookmarkEnd w:id="162"/>
    </w:p>
    <w:p w14:paraId="137D0234" w14:textId="77777777" w:rsidR="00E47521" w:rsidRDefault="006A76FC">
      <w:pPr>
        <w:pStyle w:val="HTMLPreformatted"/>
        <w:divId w:val="797144889"/>
        <w:rPr>
          <w:rStyle w:val="HTMLCode"/>
        </w:rPr>
      </w:pPr>
      <w:r>
        <w:rPr>
          <w:rStyle w:val="HTMLCode"/>
        </w:rPr>
        <w:t>CREATE TABLE #</w:t>
      </w:r>
      <w:proofErr w:type="spellStart"/>
      <w:r>
        <w:rPr>
          <w:rStyle w:val="HTMLCode"/>
        </w:rPr>
        <w:t>DateStamps</w:t>
      </w:r>
      <w:proofErr w:type="spellEnd"/>
    </w:p>
    <w:p w14:paraId="3DCA530B" w14:textId="77777777" w:rsidR="00E47521" w:rsidRDefault="006A76FC">
      <w:pPr>
        <w:pStyle w:val="HTMLPreformatted"/>
        <w:divId w:val="797144889"/>
        <w:rPr>
          <w:rStyle w:val="HTMLCode"/>
        </w:rPr>
      </w:pPr>
      <w:r>
        <w:rPr>
          <w:rStyle w:val="HTMLCode"/>
        </w:rPr>
        <w:t>(</w:t>
      </w:r>
      <w:proofErr w:type="spellStart"/>
      <w:r>
        <w:rPr>
          <w:rStyle w:val="HTMLCode"/>
        </w:rPr>
        <w:t>landunit</w:t>
      </w:r>
      <w:proofErr w:type="spellEnd"/>
      <w:r>
        <w:rPr>
          <w:rStyle w:val="HTMLCode"/>
        </w:rPr>
        <w:t xml:space="preserve"> CHAR(20),</w:t>
      </w:r>
    </w:p>
    <w:p w14:paraId="15E091C8" w14:textId="77777777" w:rsidR="00E47521" w:rsidRDefault="006A76FC">
      <w:pPr>
        <w:pStyle w:val="HTMLPreformatted"/>
        <w:divId w:val="797144889"/>
      </w:pPr>
      <w:proofErr w:type="spellStart"/>
      <w:r>
        <w:rPr>
          <w:rStyle w:val="HTMLCode"/>
        </w:rPr>
        <w:t>datestamp</w:t>
      </w:r>
      <w:proofErr w:type="spellEnd"/>
      <w:r>
        <w:rPr>
          <w:rStyle w:val="HTMLCode"/>
        </w:rPr>
        <w:t xml:space="preserve"> VARCHAR(32));</w:t>
      </w:r>
    </w:p>
    <w:tbl>
      <w:tblPr>
        <w:tblW w:w="0" w:type="auto"/>
        <w:tblCellSpacing w:w="15" w:type="dxa"/>
        <w:tblLook w:val="04A0" w:firstRow="1" w:lastRow="0" w:firstColumn="1" w:lastColumn="0" w:noHBand="0" w:noVBand="1"/>
      </w:tblPr>
      <w:tblGrid>
        <w:gridCol w:w="1202"/>
        <w:gridCol w:w="2875"/>
      </w:tblGrid>
      <w:tr w:rsidR="00E47521" w14:paraId="3185A4CE" w14:textId="77777777">
        <w:trPr>
          <w:divId w:val="797144889"/>
          <w:tblHeader/>
          <w:tblCellSpacing w:w="15" w:type="dxa"/>
        </w:trPr>
        <w:tc>
          <w:tcPr>
            <w:tcW w:w="0" w:type="auto"/>
            <w:tcMar>
              <w:top w:w="15" w:type="dxa"/>
              <w:left w:w="15" w:type="dxa"/>
              <w:bottom w:w="15" w:type="dxa"/>
              <w:right w:w="15" w:type="dxa"/>
            </w:tcMar>
            <w:vAlign w:val="center"/>
            <w:hideMark/>
          </w:tcPr>
          <w:p w14:paraId="634575C1" w14:textId="77777777" w:rsidR="00E47521" w:rsidRDefault="006A76FC">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7AC34D9E" w14:textId="77777777" w:rsidR="00E47521" w:rsidRDefault="006A76FC">
            <w:pPr>
              <w:jc w:val="center"/>
              <w:rPr>
                <w:rFonts w:eastAsia="Times New Roman"/>
                <w:b/>
                <w:bCs/>
              </w:rPr>
            </w:pPr>
            <w:proofErr w:type="spellStart"/>
            <w:r>
              <w:rPr>
                <w:rFonts w:eastAsia="Times New Roman"/>
                <w:b/>
                <w:bCs/>
              </w:rPr>
              <w:t>datestamp</w:t>
            </w:r>
            <w:proofErr w:type="spellEnd"/>
          </w:p>
        </w:tc>
      </w:tr>
      <w:tr w:rsidR="00E47521" w14:paraId="5FFEB1C8" w14:textId="77777777">
        <w:trPr>
          <w:divId w:val="797144889"/>
          <w:tblCellSpacing w:w="15" w:type="dxa"/>
        </w:trPr>
        <w:tc>
          <w:tcPr>
            <w:tcW w:w="0" w:type="auto"/>
            <w:tcMar>
              <w:top w:w="15" w:type="dxa"/>
              <w:left w:w="15" w:type="dxa"/>
              <w:bottom w:w="15" w:type="dxa"/>
              <w:right w:w="15" w:type="dxa"/>
            </w:tcMar>
            <w:vAlign w:val="center"/>
            <w:hideMark/>
          </w:tcPr>
          <w:p w14:paraId="6F1036CB"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C130048" w14:textId="77777777" w:rsidR="00E47521" w:rsidRDefault="006A76FC">
            <w:pPr>
              <w:rPr>
                <w:rFonts w:eastAsia="Times New Roman"/>
              </w:rPr>
            </w:pPr>
            <w:r>
              <w:rPr>
                <w:rFonts w:eastAsia="Times New Roman"/>
              </w:rPr>
              <w:t>ND001 2018-09-12 19:21:50</w:t>
            </w:r>
          </w:p>
        </w:tc>
      </w:tr>
      <w:tr w:rsidR="00E47521" w14:paraId="244C4CE4" w14:textId="77777777">
        <w:trPr>
          <w:divId w:val="797144889"/>
          <w:tblCellSpacing w:w="15" w:type="dxa"/>
        </w:trPr>
        <w:tc>
          <w:tcPr>
            <w:tcW w:w="0" w:type="auto"/>
            <w:tcMar>
              <w:top w:w="15" w:type="dxa"/>
              <w:left w:w="15" w:type="dxa"/>
              <w:bottom w:w="15" w:type="dxa"/>
              <w:right w:w="15" w:type="dxa"/>
            </w:tcMar>
            <w:vAlign w:val="center"/>
            <w:hideMark/>
          </w:tcPr>
          <w:p w14:paraId="48F72783"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CB3AEF8" w14:textId="77777777" w:rsidR="00E47521" w:rsidRDefault="006A76FC">
            <w:pPr>
              <w:rPr>
                <w:rFonts w:eastAsia="Times New Roman"/>
              </w:rPr>
            </w:pPr>
            <w:r>
              <w:rPr>
                <w:rFonts w:eastAsia="Times New Roman"/>
              </w:rPr>
              <w:t>SD105 2018-09-12 23:49:29</w:t>
            </w:r>
          </w:p>
        </w:tc>
      </w:tr>
      <w:tr w:rsidR="00E47521" w14:paraId="4F555891" w14:textId="77777777">
        <w:trPr>
          <w:divId w:val="797144889"/>
          <w:tblCellSpacing w:w="15" w:type="dxa"/>
        </w:trPr>
        <w:tc>
          <w:tcPr>
            <w:tcW w:w="0" w:type="auto"/>
            <w:tcMar>
              <w:top w:w="15" w:type="dxa"/>
              <w:left w:w="15" w:type="dxa"/>
              <w:bottom w:w="15" w:type="dxa"/>
              <w:right w:w="15" w:type="dxa"/>
            </w:tcMar>
            <w:vAlign w:val="center"/>
            <w:hideMark/>
          </w:tcPr>
          <w:p w14:paraId="1E2E96C7"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C5B22DC" w14:textId="77777777" w:rsidR="00E47521" w:rsidRDefault="006A76FC">
            <w:pPr>
              <w:rPr>
                <w:rFonts w:eastAsia="Times New Roman"/>
              </w:rPr>
            </w:pPr>
            <w:r>
              <w:rPr>
                <w:rFonts w:eastAsia="Times New Roman"/>
              </w:rPr>
              <w:t>ND001 2018-09-12 19:21:50</w:t>
            </w:r>
          </w:p>
        </w:tc>
      </w:tr>
    </w:tbl>
    <w:p w14:paraId="18339C41" w14:textId="77777777" w:rsidR="00E47521" w:rsidRDefault="006A76FC">
      <w:pPr>
        <w:pStyle w:val="HTMLPreformatted"/>
        <w:divId w:val="797144889"/>
        <w:rPr>
          <w:rStyle w:val="HTMLCode"/>
        </w:rPr>
      </w:pPr>
      <w:r>
        <w:rPr>
          <w:rStyle w:val="HTMLCode"/>
        </w:rPr>
        <w:t>INSERT INTO #</w:t>
      </w:r>
      <w:proofErr w:type="spellStart"/>
      <w:r>
        <w:rPr>
          <w:rStyle w:val="HTMLCode"/>
        </w:rPr>
        <w:t>DateStamps</w:t>
      </w:r>
      <w:proofErr w:type="spellEnd"/>
    </w:p>
    <w:p w14:paraId="0EFE1A78" w14:textId="77777777" w:rsidR="00E47521" w:rsidRDefault="006A76FC">
      <w:pPr>
        <w:pStyle w:val="HTMLPreformatted"/>
        <w:divId w:val="797144889"/>
        <w:rPr>
          <w:rStyle w:val="HTMLCode"/>
        </w:rPr>
      </w:pPr>
      <w:r>
        <w:rPr>
          <w:rStyle w:val="HTMLCode"/>
        </w:rPr>
        <w:t xml:space="preserve">SELECT DISTINCT </w:t>
      </w:r>
      <w:proofErr w:type="spellStart"/>
      <w:r>
        <w:rPr>
          <w:rStyle w:val="HTMLCode"/>
        </w:rPr>
        <w:t>AM.landunit</w:t>
      </w:r>
      <w:proofErr w:type="spellEnd"/>
      <w:r>
        <w:rPr>
          <w:rStyle w:val="HTMLCode"/>
        </w:rPr>
        <w:t>, ([SC].[</w:t>
      </w:r>
      <w:proofErr w:type="spellStart"/>
      <w:r>
        <w:rPr>
          <w:rStyle w:val="HTMLCode"/>
        </w:rPr>
        <w:t>areasymbol</w:t>
      </w:r>
      <w:proofErr w:type="spellEnd"/>
      <w:r>
        <w:rPr>
          <w:rStyle w:val="HTMLCode"/>
        </w:rPr>
        <w:t>] + ' ' + CONVERT(VARCHAR(32),[SC].[</w:t>
      </w:r>
      <w:proofErr w:type="spellStart"/>
      <w:r>
        <w:rPr>
          <w:rStyle w:val="HTMLCode"/>
        </w:rPr>
        <w:t>saverest</w:t>
      </w:r>
      <w:proofErr w:type="spellEnd"/>
      <w:r>
        <w:rPr>
          <w:rStyle w:val="HTMLCode"/>
        </w:rPr>
        <w:t xml:space="preserve">],120) ) AS </w:t>
      </w:r>
      <w:proofErr w:type="spellStart"/>
      <w:r>
        <w:rPr>
          <w:rStyle w:val="HTMLCode"/>
        </w:rPr>
        <w:t>datestamp</w:t>
      </w:r>
      <w:proofErr w:type="spellEnd"/>
    </w:p>
    <w:p w14:paraId="454A318E" w14:textId="77777777" w:rsidR="00E47521" w:rsidRDefault="006A76FC">
      <w:pPr>
        <w:pStyle w:val="HTMLPreformatted"/>
        <w:divId w:val="797144889"/>
        <w:rPr>
          <w:rStyle w:val="HTMLCode"/>
        </w:rPr>
      </w:pPr>
      <w:r>
        <w:rPr>
          <w:rStyle w:val="HTMLCode"/>
        </w:rPr>
        <w:t>FROM #M4 AM</w:t>
      </w:r>
    </w:p>
    <w:p w14:paraId="4A5BE4C2" w14:textId="77777777" w:rsidR="00E47521" w:rsidRDefault="006A76FC">
      <w:pPr>
        <w:pStyle w:val="HTMLPreformatted"/>
        <w:divId w:val="797144889"/>
        <w:rPr>
          <w:rStyle w:val="HTMLCode"/>
        </w:rPr>
      </w:pPr>
      <w:r>
        <w:rPr>
          <w:rStyle w:val="HTMLCode"/>
        </w:rPr>
        <w:t xml:space="preserve">INNER JOIN </w:t>
      </w:r>
      <w:proofErr w:type="spellStart"/>
      <w:r>
        <w:rPr>
          <w:rStyle w:val="HTMLCode"/>
        </w:rPr>
        <w:t>mapunit</w:t>
      </w:r>
      <w:proofErr w:type="spellEnd"/>
      <w:r>
        <w:rPr>
          <w:rStyle w:val="HTMLCode"/>
        </w:rPr>
        <w:t xml:space="preserve"> Mu ON </w:t>
      </w:r>
      <w:proofErr w:type="spellStart"/>
      <w:r>
        <w:rPr>
          <w:rStyle w:val="HTMLCode"/>
        </w:rPr>
        <w:t>AM.mukey</w:t>
      </w:r>
      <w:proofErr w:type="spellEnd"/>
      <w:r>
        <w:rPr>
          <w:rStyle w:val="HTMLCode"/>
        </w:rPr>
        <w:t xml:space="preserve"> = </w:t>
      </w:r>
      <w:proofErr w:type="spellStart"/>
      <w:r>
        <w:rPr>
          <w:rStyle w:val="HTMLCode"/>
        </w:rPr>
        <w:t>Mu.mukey</w:t>
      </w:r>
      <w:proofErr w:type="spellEnd"/>
    </w:p>
    <w:p w14:paraId="4263CDF4" w14:textId="77777777" w:rsidR="00E47521" w:rsidRDefault="006A76FC">
      <w:pPr>
        <w:pStyle w:val="HTMLPreformatted"/>
        <w:divId w:val="797144889"/>
        <w:rPr>
          <w:rStyle w:val="HTMLCode"/>
        </w:rPr>
      </w:pPr>
      <w:r>
        <w:rPr>
          <w:rStyle w:val="HTMLCode"/>
        </w:rPr>
        <w:t xml:space="preserve">INNER JOIN legend LG ON </w:t>
      </w:r>
      <w:proofErr w:type="spellStart"/>
      <w:r>
        <w:rPr>
          <w:rStyle w:val="HTMLCode"/>
        </w:rPr>
        <w:t>Mu.lkey</w:t>
      </w:r>
      <w:proofErr w:type="spellEnd"/>
      <w:r>
        <w:rPr>
          <w:rStyle w:val="HTMLCode"/>
        </w:rPr>
        <w:t xml:space="preserve"> = </w:t>
      </w:r>
      <w:proofErr w:type="spellStart"/>
      <w:r>
        <w:rPr>
          <w:rStyle w:val="HTMLCode"/>
        </w:rPr>
        <w:t>LG.lkey</w:t>
      </w:r>
      <w:proofErr w:type="spellEnd"/>
    </w:p>
    <w:p w14:paraId="09E0DD90" w14:textId="77777777" w:rsidR="00E47521" w:rsidRDefault="006A76FC">
      <w:pPr>
        <w:pStyle w:val="HTMLPreformatted"/>
        <w:divId w:val="797144889"/>
      </w:pPr>
      <w:r>
        <w:rPr>
          <w:rStyle w:val="HTMLCode"/>
        </w:rPr>
        <w:t xml:space="preserve">INNER JOIN </w:t>
      </w:r>
      <w:proofErr w:type="spellStart"/>
      <w:r>
        <w:rPr>
          <w:rStyle w:val="HTMLCode"/>
        </w:rPr>
        <w:t>sacatalog</w:t>
      </w:r>
      <w:proofErr w:type="spellEnd"/>
      <w:r>
        <w:rPr>
          <w:rStyle w:val="HTMLCode"/>
        </w:rPr>
        <w:t xml:space="preserve"> SC ON </w:t>
      </w:r>
      <w:proofErr w:type="spellStart"/>
      <w:r>
        <w:rPr>
          <w:rStyle w:val="HTMLCode"/>
        </w:rPr>
        <w:t>Lg.areasymbol</w:t>
      </w:r>
      <w:proofErr w:type="spellEnd"/>
      <w:r>
        <w:rPr>
          <w:rStyle w:val="HTMLCode"/>
        </w:rPr>
        <w:t xml:space="preserve"> = </w:t>
      </w:r>
      <w:proofErr w:type="spellStart"/>
      <w:r>
        <w:rPr>
          <w:rStyle w:val="HTMLCode"/>
        </w:rPr>
        <w:t>SC.areasymbol</w:t>
      </w:r>
      <w:proofErr w:type="spellEnd"/>
      <w:r>
        <w:rPr>
          <w:rStyle w:val="HTMLCode"/>
        </w:rPr>
        <w:t>;</w:t>
      </w:r>
    </w:p>
    <w:p w14:paraId="12A0A193" w14:textId="77777777" w:rsidR="00E47521" w:rsidRDefault="006A76FC">
      <w:pPr>
        <w:numPr>
          <w:ilvl w:val="0"/>
          <w:numId w:val="2"/>
        </w:numPr>
        <w:spacing w:before="100" w:beforeAutospacing="1" w:after="100" w:afterAutospacing="1"/>
        <w:divId w:val="797144889"/>
        <w:rPr>
          <w:rFonts w:eastAsia="Times New Roman"/>
        </w:rPr>
      </w:pPr>
      <w:r>
        <w:rPr>
          <w:rFonts w:eastAsia="Times New Roman"/>
        </w:rPr>
        <w:t xml:space="preserve">Get survey area dates for all soil </w:t>
      </w:r>
      <w:proofErr w:type="spellStart"/>
      <w:r>
        <w:rPr>
          <w:rFonts w:eastAsia="Times New Roman"/>
        </w:rPr>
        <w:t>mapunits</w:t>
      </w:r>
      <w:proofErr w:type="spellEnd"/>
      <w:r>
        <w:rPr>
          <w:rFonts w:eastAsia="Times New Roman"/>
        </w:rPr>
        <w:t xml:space="preserve"> involved</w:t>
      </w:r>
    </w:p>
    <w:p w14:paraId="37634A16" w14:textId="77777777" w:rsidR="00E47521" w:rsidRDefault="006A76F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18546397"/>
        <w:rPr>
          <w:rFonts w:eastAsia="Times New Roman"/>
        </w:rPr>
      </w:pPr>
      <w:bookmarkStart w:id="173" w:name="_Toc16234394"/>
      <w:r>
        <w:rPr>
          <w:rFonts w:eastAsia="Times New Roman"/>
        </w:rPr>
        <w:lastRenderedPageBreak/>
        <w:t xml:space="preserve">Create </w:t>
      </w:r>
      <w:del w:id="174" w:author="Achen, Aaron - NRCS, Lincoln, NE" w:date="2019-08-07T13:49:00Z">
        <w:r w:rsidDel="00E46A4F">
          <w:rPr>
            <w:rFonts w:eastAsia="Times New Roman"/>
          </w:rPr>
          <w:delText xml:space="preserve">table </w:delText>
        </w:r>
      </w:del>
      <w:ins w:id="175" w:author="Achen, Aaron - NRCS, Lincoln, NE" w:date="2019-08-07T13:49:00Z">
        <w:r w:rsidR="00E46A4F">
          <w:rPr>
            <w:rFonts w:eastAsia="Times New Roman"/>
          </w:rPr>
          <w:t xml:space="preserve">Table </w:t>
        </w:r>
      </w:ins>
      <w:r>
        <w:rPr>
          <w:rFonts w:eastAsia="Times New Roman"/>
        </w:rPr>
        <w:t xml:space="preserve">to </w:t>
      </w:r>
      <w:del w:id="176" w:author="Achen, Aaron - NRCS, Lincoln, NE" w:date="2019-08-07T13:49:00Z">
        <w:r w:rsidDel="00E46A4F">
          <w:rPr>
            <w:rFonts w:eastAsia="Times New Roman"/>
          </w:rPr>
          <w:delText xml:space="preserve">store </w:delText>
        </w:r>
      </w:del>
      <w:ins w:id="177" w:author="Achen, Aaron - NRCS, Lincoln, NE" w:date="2019-08-07T13:49:00Z">
        <w:r w:rsidR="00E46A4F">
          <w:rPr>
            <w:rFonts w:eastAsia="Times New Roman"/>
          </w:rPr>
          <w:t xml:space="preserve">Store </w:t>
        </w:r>
      </w:ins>
      <w:del w:id="178" w:author="Achen, Aaron - NRCS, Lincoln, NE" w:date="2019-08-07T13:49:00Z">
        <w:r w:rsidDel="00E46A4F">
          <w:rPr>
            <w:rFonts w:eastAsia="Times New Roman"/>
          </w:rPr>
          <w:delText>l</w:delText>
        </w:r>
      </w:del>
      <w:proofErr w:type="spellStart"/>
      <w:ins w:id="179" w:author="Achen, Aaron - NRCS, Lincoln, NE" w:date="2019-08-07T13:49:00Z">
        <w:r w:rsidR="00E46A4F">
          <w:rPr>
            <w:rFonts w:eastAsia="Times New Roman"/>
          </w:rPr>
          <w:t>L</w:t>
        </w:r>
      </w:ins>
      <w:r>
        <w:rPr>
          <w:rFonts w:eastAsia="Times New Roman"/>
        </w:rPr>
        <w:t>andunit</w:t>
      </w:r>
      <w:proofErr w:type="spellEnd"/>
      <w:r>
        <w:rPr>
          <w:rFonts w:eastAsia="Times New Roman"/>
        </w:rPr>
        <w:t xml:space="preserve"> </w:t>
      </w:r>
      <w:del w:id="180" w:author="Achen, Aaron - NRCS, Lincoln, NE" w:date="2019-08-07T13:49:00Z">
        <w:r w:rsidDel="00E46A4F">
          <w:rPr>
            <w:rFonts w:eastAsia="Times New Roman"/>
          </w:rPr>
          <w:delText xml:space="preserve">metadata </w:delText>
        </w:r>
      </w:del>
      <w:ins w:id="181" w:author="Achen, Aaron - NRCS, Lincoln, NE" w:date="2019-08-07T13:49:00Z">
        <w:r w:rsidR="00E46A4F">
          <w:rPr>
            <w:rFonts w:eastAsia="Times New Roman"/>
          </w:rPr>
          <w:t xml:space="preserve">Metadata </w:t>
        </w:r>
      </w:ins>
      <w:r>
        <w:rPr>
          <w:rFonts w:eastAsia="Times New Roman"/>
        </w:rPr>
        <w:t xml:space="preserve">(survey area and </w:t>
      </w:r>
      <w:proofErr w:type="spellStart"/>
      <w:r>
        <w:rPr>
          <w:rFonts w:eastAsia="Times New Roman"/>
        </w:rPr>
        <w:t>saverest</w:t>
      </w:r>
      <w:proofErr w:type="spellEnd"/>
      <w:r>
        <w:rPr>
          <w:rFonts w:eastAsia="Times New Roman"/>
        </w:rPr>
        <w:t xml:space="preserve">) </w:t>
      </w:r>
      <w:del w:id="182" w:author="Achen, Aaron - NRCS, Lincoln, NE" w:date="2019-08-07T13:49:00Z">
        <w:r w:rsidDel="00E46A4F">
          <w:rPr>
            <w:rFonts w:eastAsia="Times New Roman"/>
          </w:rPr>
          <w:delText>w</w:delText>
        </w:r>
      </w:del>
      <w:ins w:id="183" w:author="Achen, Aaron - NRCS, Lincoln, NE" w:date="2019-08-07T13:49:00Z">
        <w:r w:rsidR="00E46A4F">
          <w:rPr>
            <w:rFonts w:eastAsia="Times New Roman"/>
          </w:rPr>
          <w:t>W</w:t>
        </w:r>
      </w:ins>
      <w:r>
        <w:rPr>
          <w:rFonts w:eastAsia="Times New Roman"/>
        </w:rPr>
        <w:t xml:space="preserve">hich </w:t>
      </w:r>
      <w:del w:id="184" w:author="Achen, Aaron - NRCS, Lincoln, NE" w:date="2019-08-07T13:49:00Z">
        <w:r w:rsidDel="00E46A4F">
          <w:rPr>
            <w:rFonts w:eastAsia="Times New Roman"/>
          </w:rPr>
          <w:delText>c</w:delText>
        </w:r>
      </w:del>
      <w:ins w:id="185" w:author="Achen, Aaron - NRCS, Lincoln, NE" w:date="2019-08-07T13:49:00Z">
        <w:r w:rsidR="00E46A4F">
          <w:rPr>
            <w:rFonts w:eastAsia="Times New Roman"/>
          </w:rPr>
          <w:t>C</w:t>
        </w:r>
      </w:ins>
      <w:r>
        <w:rPr>
          <w:rFonts w:eastAsia="Times New Roman"/>
        </w:rPr>
        <w:t xml:space="preserve">omes </w:t>
      </w:r>
      <w:del w:id="186" w:author="Achen, Aaron - NRCS, Lincoln, NE" w:date="2019-08-07T13:50:00Z">
        <w:r w:rsidDel="00E46A4F">
          <w:rPr>
            <w:rFonts w:eastAsia="Times New Roman"/>
          </w:rPr>
          <w:delText>f</w:delText>
        </w:r>
      </w:del>
      <w:ins w:id="187" w:author="Achen, Aaron - NRCS, Lincoln, NE" w:date="2019-08-07T13:50:00Z">
        <w:r w:rsidR="00E46A4F">
          <w:rPr>
            <w:rFonts w:eastAsia="Times New Roman"/>
          </w:rPr>
          <w:t>F</w:t>
        </w:r>
      </w:ins>
      <w:r>
        <w:rPr>
          <w:rFonts w:eastAsia="Times New Roman"/>
        </w:rPr>
        <w:t>rom #</w:t>
      </w:r>
      <w:proofErr w:type="spellStart"/>
      <w:r>
        <w:rPr>
          <w:rFonts w:eastAsia="Times New Roman"/>
        </w:rPr>
        <w:t>DateStamps</w:t>
      </w:r>
      <w:bookmarkEnd w:id="173"/>
      <w:proofErr w:type="spellEnd"/>
    </w:p>
    <w:p w14:paraId="771E04FB" w14:textId="77777777" w:rsidR="00E47521" w:rsidRDefault="006A76FC">
      <w:pPr>
        <w:pStyle w:val="HTMLPreformatted"/>
        <w:divId w:val="518546397"/>
        <w:rPr>
          <w:rStyle w:val="HTMLCode"/>
        </w:rPr>
      </w:pPr>
      <w:r>
        <w:rPr>
          <w:rStyle w:val="HTMLCode"/>
        </w:rPr>
        <w:t>CREATE TABLE #</w:t>
      </w:r>
      <w:proofErr w:type="spellStart"/>
      <w:r>
        <w:rPr>
          <w:rStyle w:val="HTMLCode"/>
        </w:rPr>
        <w:t>LandunitMetadata</w:t>
      </w:r>
      <w:proofErr w:type="spellEnd"/>
    </w:p>
    <w:p w14:paraId="55B20CF7" w14:textId="77777777" w:rsidR="00E47521" w:rsidRDefault="006A76FC">
      <w:pPr>
        <w:pStyle w:val="HTMLPreformatted"/>
        <w:divId w:val="518546397"/>
        <w:rPr>
          <w:rStyle w:val="HTMLCode"/>
        </w:rPr>
      </w:pPr>
      <w:r>
        <w:rPr>
          <w:rStyle w:val="HTMLCode"/>
        </w:rPr>
        <w:t>(</w:t>
      </w:r>
      <w:proofErr w:type="spellStart"/>
      <w:r>
        <w:rPr>
          <w:rStyle w:val="HTMLCode"/>
        </w:rPr>
        <w:t>landunit</w:t>
      </w:r>
      <w:proofErr w:type="spellEnd"/>
      <w:r>
        <w:rPr>
          <w:rStyle w:val="HTMLCode"/>
        </w:rPr>
        <w:t xml:space="preserve"> CHAR(20),</w:t>
      </w:r>
    </w:p>
    <w:p w14:paraId="2AA83C45" w14:textId="77777777" w:rsidR="00E47521" w:rsidRDefault="006A76FC">
      <w:pPr>
        <w:pStyle w:val="HTMLPreformatted"/>
        <w:divId w:val="518546397"/>
        <w:rPr>
          <w:rStyle w:val="HTMLCode"/>
        </w:rPr>
      </w:pPr>
      <w:proofErr w:type="spellStart"/>
      <w:r>
        <w:rPr>
          <w:rStyle w:val="HTMLCode"/>
        </w:rPr>
        <w:t>soils_metadata</w:t>
      </w:r>
      <w:proofErr w:type="spellEnd"/>
      <w:r>
        <w:rPr>
          <w:rStyle w:val="HTMLCode"/>
        </w:rPr>
        <w:t xml:space="preserve"> VARCHAR(150)</w:t>
      </w:r>
    </w:p>
    <w:p w14:paraId="131CE30F" w14:textId="77777777" w:rsidR="00E47521" w:rsidRDefault="006A76FC">
      <w:pPr>
        <w:pStyle w:val="HTMLPreformatted"/>
        <w:divId w:val="518546397"/>
      </w:pPr>
      <w:r>
        <w:rPr>
          <w:rStyle w:val="HTMLCode"/>
        </w:rPr>
        <w:t>);</w:t>
      </w:r>
    </w:p>
    <w:p w14:paraId="563F6E92" w14:textId="77777777" w:rsidR="00E47521" w:rsidRDefault="006A76FC">
      <w:pPr>
        <w:pStyle w:val="HTMLPreformatted"/>
        <w:divId w:val="518546397"/>
        <w:rPr>
          <w:rStyle w:val="HTMLCode"/>
        </w:rPr>
      </w:pPr>
      <w:r>
        <w:rPr>
          <w:rStyle w:val="HTMLCode"/>
        </w:rPr>
        <w:t>INSERT INTO #</w:t>
      </w:r>
      <w:proofErr w:type="spellStart"/>
      <w:r>
        <w:rPr>
          <w:rStyle w:val="HTMLCode"/>
        </w:rPr>
        <w:t>LandunitMetadata</w:t>
      </w:r>
      <w:proofErr w:type="spellEnd"/>
    </w:p>
    <w:p w14:paraId="5A81B2C0" w14:textId="77777777" w:rsidR="00E47521" w:rsidRDefault="006A76FC">
      <w:pPr>
        <w:pStyle w:val="HTMLPreformatted"/>
        <w:divId w:val="518546397"/>
        <w:rPr>
          <w:rStyle w:val="HTMLCode"/>
        </w:rPr>
      </w:pPr>
      <w:r>
        <w:rPr>
          <w:rStyle w:val="HTMLCode"/>
        </w:rPr>
        <w:t>SELECT DISTINCT</w:t>
      </w:r>
    </w:p>
    <w:p w14:paraId="3CB3562D" w14:textId="77777777" w:rsidR="00E47521" w:rsidRDefault="006A76FC">
      <w:pPr>
        <w:pStyle w:val="HTMLPreformatted"/>
        <w:divId w:val="518546397"/>
        <w:rPr>
          <w:rStyle w:val="HTMLCode"/>
        </w:rPr>
      </w:pPr>
      <w:proofErr w:type="spellStart"/>
      <w:r>
        <w:rPr>
          <w:rStyle w:val="HTMLCode"/>
        </w:rPr>
        <w:t>landunit</w:t>
      </w:r>
      <w:proofErr w:type="spellEnd"/>
      <w:r>
        <w:rPr>
          <w:rStyle w:val="HTMLCode"/>
        </w:rPr>
        <w:t>,</w:t>
      </w:r>
    </w:p>
    <w:p w14:paraId="46FDE1CD" w14:textId="77777777" w:rsidR="00E47521" w:rsidRDefault="006A76FC">
      <w:pPr>
        <w:pStyle w:val="HTMLPreformatted"/>
        <w:divId w:val="518546397"/>
        <w:rPr>
          <w:rStyle w:val="HTMLCode"/>
        </w:rPr>
      </w:pPr>
      <w:r>
        <w:rPr>
          <w:rStyle w:val="HTMLCode"/>
        </w:rPr>
        <w:t>STUFF((SELECT ' | ' + CAST([</w:t>
      </w:r>
      <w:proofErr w:type="spellStart"/>
      <w:r>
        <w:rPr>
          <w:rStyle w:val="HTMLCode"/>
        </w:rPr>
        <w:t>datestamp</w:t>
      </w:r>
      <w:proofErr w:type="spellEnd"/>
      <w:r>
        <w:rPr>
          <w:rStyle w:val="HTMLCode"/>
        </w:rPr>
        <w:t>] AS VARCHAR(30))</w:t>
      </w:r>
    </w:p>
    <w:p w14:paraId="14CC4D11" w14:textId="77777777" w:rsidR="00E47521" w:rsidRDefault="006A76FC">
      <w:pPr>
        <w:pStyle w:val="HTMLPreformatted"/>
        <w:divId w:val="518546397"/>
        <w:rPr>
          <w:rStyle w:val="HTMLCode"/>
        </w:rPr>
      </w:pPr>
      <w:r>
        <w:rPr>
          <w:rStyle w:val="HTMLCode"/>
        </w:rPr>
        <w:t>FROM #</w:t>
      </w:r>
      <w:proofErr w:type="spellStart"/>
      <w:r>
        <w:rPr>
          <w:rStyle w:val="HTMLCode"/>
        </w:rPr>
        <w:t>DateStamps</w:t>
      </w:r>
      <w:proofErr w:type="spellEnd"/>
      <w:r>
        <w:rPr>
          <w:rStyle w:val="HTMLCode"/>
        </w:rPr>
        <w:t xml:space="preserve"> dt2</w:t>
      </w:r>
    </w:p>
    <w:p w14:paraId="7CB5459C" w14:textId="77777777" w:rsidR="00E47521" w:rsidRDefault="006A76FC">
      <w:pPr>
        <w:pStyle w:val="HTMLPreformatted"/>
        <w:divId w:val="518546397"/>
        <w:rPr>
          <w:rStyle w:val="HTMLCode"/>
        </w:rPr>
      </w:pPr>
      <w:r>
        <w:rPr>
          <w:rStyle w:val="HTMLCode"/>
        </w:rPr>
        <w:t>WHERE dt1.landunit = dt2.landunit</w:t>
      </w:r>
    </w:p>
    <w:p w14:paraId="513C79F7" w14:textId="77777777" w:rsidR="00E47521" w:rsidRDefault="006A76FC">
      <w:pPr>
        <w:pStyle w:val="HTMLPreformatted"/>
        <w:divId w:val="518546397"/>
        <w:rPr>
          <w:rStyle w:val="HTMLCode"/>
        </w:rPr>
      </w:pPr>
      <w:r>
        <w:rPr>
          <w:rStyle w:val="HTMLCode"/>
        </w:rPr>
        <w:t xml:space="preserve">FOR XML PATH ('') ), 1, 2, '') AS </w:t>
      </w:r>
      <w:proofErr w:type="spellStart"/>
      <w:r>
        <w:rPr>
          <w:rStyle w:val="HTMLCode"/>
        </w:rPr>
        <w:t>soils_metadata</w:t>
      </w:r>
      <w:proofErr w:type="spellEnd"/>
    </w:p>
    <w:p w14:paraId="181FE228" w14:textId="77777777" w:rsidR="00E47521" w:rsidRDefault="006A76FC">
      <w:pPr>
        <w:pStyle w:val="HTMLPreformatted"/>
        <w:divId w:val="518546397"/>
      </w:pPr>
      <w:r>
        <w:rPr>
          <w:rStyle w:val="HTMLCode"/>
        </w:rPr>
        <w:t>FROM #</w:t>
      </w:r>
      <w:proofErr w:type="spellStart"/>
      <w:r>
        <w:rPr>
          <w:rStyle w:val="HTMLCode"/>
        </w:rPr>
        <w:t>DateStamps</w:t>
      </w:r>
      <w:proofErr w:type="spellEnd"/>
      <w:r>
        <w:rPr>
          <w:rStyle w:val="HTMLCode"/>
        </w:rPr>
        <w:t xml:space="preserve"> dt1;</w:t>
      </w:r>
    </w:p>
    <w:p w14:paraId="1A33E1D0" w14:textId="77777777" w:rsidR="00E47521" w:rsidRDefault="006A76FC">
      <w:pPr>
        <w:numPr>
          <w:ilvl w:val="0"/>
          <w:numId w:val="3"/>
        </w:numPr>
        <w:spacing w:before="100" w:beforeAutospacing="1" w:after="100" w:afterAutospacing="1"/>
        <w:divId w:val="518546397"/>
        <w:rPr>
          <w:rFonts w:eastAsia="Times New Roman"/>
        </w:rPr>
      </w:pPr>
      <w:r>
        <w:rPr>
          <w:rFonts w:eastAsia="Times New Roman"/>
        </w:rPr>
        <w:t xml:space="preserve">Populate </w:t>
      </w:r>
      <w:proofErr w:type="spellStart"/>
      <w:r>
        <w:rPr>
          <w:rFonts w:eastAsia="Times New Roman"/>
        </w:rPr>
        <w:t>landunit</w:t>
      </w:r>
      <w:proofErr w:type="spellEnd"/>
      <w:r>
        <w:rPr>
          <w:rFonts w:eastAsia="Times New Roman"/>
        </w:rPr>
        <w:t xml:space="preserve"> soils-metadata</w:t>
      </w:r>
    </w:p>
    <w:tbl>
      <w:tblPr>
        <w:tblW w:w="0" w:type="auto"/>
        <w:tblCellSpacing w:w="15" w:type="dxa"/>
        <w:tblLook w:val="04A0" w:firstRow="1" w:lastRow="0" w:firstColumn="1" w:lastColumn="0" w:noHBand="0" w:noVBand="1"/>
      </w:tblPr>
      <w:tblGrid>
        <w:gridCol w:w="1202"/>
        <w:gridCol w:w="5695"/>
      </w:tblGrid>
      <w:tr w:rsidR="00E47521" w14:paraId="4DF6F2A5" w14:textId="77777777">
        <w:trPr>
          <w:divId w:val="518546397"/>
          <w:tblHeader/>
          <w:tblCellSpacing w:w="15" w:type="dxa"/>
        </w:trPr>
        <w:tc>
          <w:tcPr>
            <w:tcW w:w="0" w:type="auto"/>
            <w:tcMar>
              <w:top w:w="15" w:type="dxa"/>
              <w:left w:w="15" w:type="dxa"/>
              <w:bottom w:w="15" w:type="dxa"/>
              <w:right w:w="15" w:type="dxa"/>
            </w:tcMar>
            <w:vAlign w:val="center"/>
            <w:hideMark/>
          </w:tcPr>
          <w:p w14:paraId="536AB4C4" w14:textId="77777777" w:rsidR="00E47521" w:rsidRDefault="006A76FC">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3FA592A1" w14:textId="77777777" w:rsidR="00E47521" w:rsidRDefault="006A76FC">
            <w:pPr>
              <w:jc w:val="center"/>
              <w:rPr>
                <w:rFonts w:eastAsia="Times New Roman"/>
                <w:b/>
                <w:bCs/>
              </w:rPr>
            </w:pPr>
            <w:proofErr w:type="spellStart"/>
            <w:r>
              <w:rPr>
                <w:rFonts w:eastAsia="Times New Roman"/>
                <w:b/>
                <w:bCs/>
              </w:rPr>
              <w:t>soils_metadata</w:t>
            </w:r>
            <w:proofErr w:type="spellEnd"/>
          </w:p>
        </w:tc>
      </w:tr>
      <w:tr w:rsidR="00E47521" w14:paraId="4E440163" w14:textId="77777777">
        <w:trPr>
          <w:divId w:val="518546397"/>
          <w:tblCellSpacing w:w="15" w:type="dxa"/>
        </w:trPr>
        <w:tc>
          <w:tcPr>
            <w:tcW w:w="0" w:type="auto"/>
            <w:tcMar>
              <w:top w:w="15" w:type="dxa"/>
              <w:left w:w="15" w:type="dxa"/>
              <w:bottom w:w="15" w:type="dxa"/>
              <w:right w:w="15" w:type="dxa"/>
            </w:tcMar>
            <w:vAlign w:val="center"/>
            <w:hideMark/>
          </w:tcPr>
          <w:p w14:paraId="15C77AB6"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0BB58A2" w14:textId="77777777" w:rsidR="00E47521" w:rsidRDefault="006A76FC">
            <w:pPr>
              <w:rPr>
                <w:rFonts w:eastAsia="Times New Roman"/>
              </w:rPr>
            </w:pPr>
            <w:r>
              <w:rPr>
                <w:rFonts w:eastAsia="Times New Roman"/>
              </w:rPr>
              <w:t>ND001 2018-09-12 19:21:50 SD105 2018-09-12 23:49:29</w:t>
            </w:r>
          </w:p>
        </w:tc>
      </w:tr>
      <w:tr w:rsidR="00E47521" w14:paraId="34F98FFF" w14:textId="77777777">
        <w:trPr>
          <w:divId w:val="518546397"/>
          <w:tblCellSpacing w:w="15" w:type="dxa"/>
        </w:trPr>
        <w:tc>
          <w:tcPr>
            <w:tcW w:w="0" w:type="auto"/>
            <w:tcMar>
              <w:top w:w="15" w:type="dxa"/>
              <w:left w:w="15" w:type="dxa"/>
              <w:bottom w:w="15" w:type="dxa"/>
              <w:right w:w="15" w:type="dxa"/>
            </w:tcMar>
            <w:vAlign w:val="center"/>
            <w:hideMark/>
          </w:tcPr>
          <w:p w14:paraId="21F61832"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90AF8D9" w14:textId="77777777" w:rsidR="00E47521" w:rsidRDefault="006A76FC">
            <w:pPr>
              <w:rPr>
                <w:rFonts w:eastAsia="Times New Roman"/>
              </w:rPr>
            </w:pPr>
            <w:r>
              <w:rPr>
                <w:rFonts w:eastAsia="Times New Roman"/>
              </w:rPr>
              <w:t>ND001 2018-09-12 19:21:50</w:t>
            </w:r>
          </w:p>
        </w:tc>
      </w:tr>
    </w:tbl>
    <w:p w14:paraId="65160A84" w14:textId="77777777" w:rsidR="00E47521" w:rsidRDefault="006A76F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7906393"/>
        <w:rPr>
          <w:rFonts w:eastAsia="Times New Roman"/>
        </w:rPr>
      </w:pPr>
      <w:bookmarkStart w:id="188" w:name="_Toc16234395"/>
      <w:r>
        <w:rPr>
          <w:rFonts w:eastAsia="Times New Roman"/>
        </w:rPr>
        <w:t xml:space="preserve">Populate #SDV with </w:t>
      </w:r>
      <w:del w:id="189" w:author="Achen, Aaron - NRCS, Lincoln, NE" w:date="2019-08-07T13:51:00Z">
        <w:r w:rsidDel="00E46A4F">
          <w:rPr>
            <w:rFonts w:eastAsia="Times New Roman"/>
          </w:rPr>
          <w:delText xml:space="preserve">interp </w:delText>
        </w:r>
      </w:del>
      <w:proofErr w:type="spellStart"/>
      <w:ins w:id="190" w:author="Achen, Aaron - NRCS, Lincoln, NE" w:date="2019-08-07T13:51:00Z">
        <w:r w:rsidR="00E46A4F">
          <w:rPr>
            <w:rFonts w:eastAsia="Times New Roman"/>
          </w:rPr>
          <w:t>Interp</w:t>
        </w:r>
        <w:proofErr w:type="spellEnd"/>
        <w:r w:rsidR="00E46A4F">
          <w:rPr>
            <w:rFonts w:eastAsia="Times New Roman"/>
          </w:rPr>
          <w:t xml:space="preserve"> </w:t>
        </w:r>
      </w:ins>
      <w:del w:id="191" w:author="Achen, Aaron - NRCS, Lincoln, NE" w:date="2019-08-07T13:51:00Z">
        <w:r w:rsidDel="00E46A4F">
          <w:rPr>
            <w:rFonts w:eastAsia="Times New Roman"/>
          </w:rPr>
          <w:delText>m</w:delText>
        </w:r>
      </w:del>
      <w:ins w:id="192" w:author="Achen, Aaron - NRCS, Lincoln, NE" w:date="2019-08-07T13:51:00Z">
        <w:r w:rsidR="00E46A4F">
          <w:rPr>
            <w:rFonts w:eastAsia="Times New Roman"/>
          </w:rPr>
          <w:t>M</w:t>
        </w:r>
      </w:ins>
      <w:r>
        <w:rPr>
          <w:rFonts w:eastAsia="Times New Roman"/>
        </w:rPr>
        <w:t>etadata</w:t>
      </w:r>
      <w:bookmarkEnd w:id="188"/>
    </w:p>
    <w:p w14:paraId="199E64D7" w14:textId="77777777" w:rsidR="00E47521" w:rsidRDefault="006A76FC">
      <w:pPr>
        <w:pStyle w:val="HTMLPreformatted"/>
        <w:divId w:val="1187906393"/>
        <w:rPr>
          <w:rStyle w:val="HTMLCode"/>
        </w:rPr>
      </w:pPr>
      <w:r>
        <w:rPr>
          <w:rStyle w:val="HTMLCode"/>
        </w:rPr>
        <w:t>CREATE TABLE #SDV</w:t>
      </w:r>
    </w:p>
    <w:p w14:paraId="6C8F3B62" w14:textId="77777777" w:rsidR="00E47521" w:rsidRDefault="006A76FC">
      <w:pPr>
        <w:pStyle w:val="HTMLPreformatted"/>
        <w:divId w:val="1187906393"/>
        <w:rPr>
          <w:rStyle w:val="HTMLCode"/>
        </w:rPr>
      </w:pPr>
      <w:r>
        <w:rPr>
          <w:rStyle w:val="HTMLCode"/>
        </w:rPr>
        <w:t>(</w:t>
      </w:r>
      <w:proofErr w:type="spellStart"/>
      <w:r>
        <w:rPr>
          <w:rStyle w:val="HTMLCode"/>
        </w:rPr>
        <w:t>attributekey</w:t>
      </w:r>
      <w:proofErr w:type="spellEnd"/>
      <w:r>
        <w:rPr>
          <w:rStyle w:val="HTMLCode"/>
        </w:rPr>
        <w:t xml:space="preserve"> BIGINT,</w:t>
      </w:r>
    </w:p>
    <w:p w14:paraId="4DE6100B" w14:textId="77777777" w:rsidR="00E47521" w:rsidRDefault="006A76FC">
      <w:pPr>
        <w:pStyle w:val="HTMLPreformatted"/>
        <w:divId w:val="1187906393"/>
        <w:rPr>
          <w:rStyle w:val="HTMLCode"/>
        </w:rPr>
      </w:pPr>
      <w:proofErr w:type="spellStart"/>
      <w:r>
        <w:rPr>
          <w:rStyle w:val="HTMLCode"/>
        </w:rPr>
        <w:t>attributename</w:t>
      </w:r>
      <w:proofErr w:type="spellEnd"/>
      <w:r>
        <w:rPr>
          <w:rStyle w:val="HTMLCode"/>
        </w:rPr>
        <w:t xml:space="preserve"> CHAR(60),</w:t>
      </w:r>
    </w:p>
    <w:p w14:paraId="0E025023" w14:textId="77777777" w:rsidR="00E47521" w:rsidRDefault="006A76FC">
      <w:pPr>
        <w:pStyle w:val="HTMLPreformatted"/>
        <w:divId w:val="1187906393"/>
        <w:rPr>
          <w:rStyle w:val="HTMLCode"/>
        </w:rPr>
      </w:pPr>
      <w:proofErr w:type="spellStart"/>
      <w:r>
        <w:rPr>
          <w:rStyle w:val="HTMLCode"/>
        </w:rPr>
        <w:t>attributetablename</w:t>
      </w:r>
      <w:proofErr w:type="spellEnd"/>
      <w:r>
        <w:rPr>
          <w:rStyle w:val="HTMLCode"/>
        </w:rPr>
        <w:t xml:space="preserve"> CHAR(30),</w:t>
      </w:r>
    </w:p>
    <w:p w14:paraId="09C915E6" w14:textId="77777777" w:rsidR="00E47521" w:rsidRDefault="006A76FC">
      <w:pPr>
        <w:pStyle w:val="HTMLPreformatted"/>
        <w:divId w:val="1187906393"/>
        <w:rPr>
          <w:rStyle w:val="HTMLCode"/>
        </w:rPr>
      </w:pPr>
      <w:proofErr w:type="spellStart"/>
      <w:r>
        <w:rPr>
          <w:rStyle w:val="HTMLCode"/>
        </w:rPr>
        <w:t>attributecolumnname</w:t>
      </w:r>
      <w:proofErr w:type="spellEnd"/>
      <w:r>
        <w:rPr>
          <w:rStyle w:val="HTMLCode"/>
        </w:rPr>
        <w:t xml:space="preserve"> CHAR(30),</w:t>
      </w:r>
    </w:p>
    <w:p w14:paraId="0259E177" w14:textId="77777777" w:rsidR="00E47521" w:rsidRDefault="006A76FC">
      <w:pPr>
        <w:pStyle w:val="HTMLPreformatted"/>
        <w:divId w:val="1187906393"/>
        <w:rPr>
          <w:rStyle w:val="HTMLCode"/>
        </w:rPr>
      </w:pPr>
      <w:proofErr w:type="spellStart"/>
      <w:r>
        <w:rPr>
          <w:rStyle w:val="HTMLCode"/>
        </w:rPr>
        <w:t>attributelogicaldatatype</w:t>
      </w:r>
      <w:proofErr w:type="spellEnd"/>
      <w:r>
        <w:rPr>
          <w:rStyle w:val="HTMLCode"/>
        </w:rPr>
        <w:t xml:space="preserve"> CHAR(20),</w:t>
      </w:r>
    </w:p>
    <w:p w14:paraId="4D2B3B97" w14:textId="77777777" w:rsidR="00E47521" w:rsidRDefault="006A76FC">
      <w:pPr>
        <w:pStyle w:val="HTMLPreformatted"/>
        <w:divId w:val="1187906393"/>
        <w:rPr>
          <w:rStyle w:val="HTMLCode"/>
        </w:rPr>
      </w:pPr>
      <w:proofErr w:type="spellStart"/>
      <w:r>
        <w:rPr>
          <w:rStyle w:val="HTMLCode"/>
        </w:rPr>
        <w:t>attributefieldsize</w:t>
      </w:r>
      <w:proofErr w:type="spellEnd"/>
      <w:r>
        <w:rPr>
          <w:rStyle w:val="HTMLCode"/>
        </w:rPr>
        <w:t xml:space="preserve"> SMALLINT,</w:t>
      </w:r>
    </w:p>
    <w:p w14:paraId="0E99F3E4" w14:textId="77777777" w:rsidR="00E47521" w:rsidRDefault="006A76FC">
      <w:pPr>
        <w:pStyle w:val="HTMLPreformatted"/>
        <w:divId w:val="1187906393"/>
        <w:rPr>
          <w:rStyle w:val="HTMLCode"/>
        </w:rPr>
      </w:pPr>
      <w:proofErr w:type="spellStart"/>
      <w:r>
        <w:rPr>
          <w:rStyle w:val="HTMLCode"/>
        </w:rPr>
        <w:t>attributeprecision</w:t>
      </w:r>
      <w:proofErr w:type="spellEnd"/>
      <w:r>
        <w:rPr>
          <w:rStyle w:val="HTMLCode"/>
        </w:rPr>
        <w:t xml:space="preserve"> TINYINT,</w:t>
      </w:r>
    </w:p>
    <w:p w14:paraId="432E28C0" w14:textId="77777777" w:rsidR="00E47521" w:rsidRDefault="006A76FC">
      <w:pPr>
        <w:pStyle w:val="HTMLPreformatted"/>
        <w:divId w:val="1187906393"/>
        <w:rPr>
          <w:rStyle w:val="HTMLCode"/>
        </w:rPr>
      </w:pPr>
      <w:proofErr w:type="spellStart"/>
      <w:r>
        <w:rPr>
          <w:rStyle w:val="HTMLCode"/>
        </w:rPr>
        <w:t>attributedescription</w:t>
      </w:r>
      <w:proofErr w:type="spellEnd"/>
      <w:r>
        <w:rPr>
          <w:rStyle w:val="HTMLCode"/>
        </w:rPr>
        <w:t xml:space="preserve"> NVARCHAR(MAX),</w:t>
      </w:r>
    </w:p>
    <w:p w14:paraId="5CDE2D0F" w14:textId="77777777" w:rsidR="00E47521" w:rsidRDefault="006A76FC">
      <w:pPr>
        <w:pStyle w:val="HTMLPreformatted"/>
        <w:divId w:val="1187906393"/>
        <w:rPr>
          <w:rStyle w:val="HTMLCode"/>
        </w:rPr>
      </w:pPr>
      <w:proofErr w:type="spellStart"/>
      <w:r>
        <w:rPr>
          <w:rStyle w:val="HTMLCode"/>
        </w:rPr>
        <w:t>attributeuom</w:t>
      </w:r>
      <w:proofErr w:type="spellEnd"/>
      <w:r>
        <w:rPr>
          <w:rStyle w:val="HTMLCode"/>
        </w:rPr>
        <w:t xml:space="preserve"> NVARCHAR(60),</w:t>
      </w:r>
    </w:p>
    <w:p w14:paraId="52737416" w14:textId="77777777" w:rsidR="00E47521" w:rsidRDefault="006A76FC">
      <w:pPr>
        <w:pStyle w:val="HTMLPreformatted"/>
        <w:divId w:val="1187906393"/>
        <w:rPr>
          <w:rStyle w:val="HTMLCode"/>
        </w:rPr>
      </w:pPr>
      <w:proofErr w:type="spellStart"/>
      <w:r>
        <w:rPr>
          <w:rStyle w:val="HTMLCode"/>
        </w:rPr>
        <w:t>attributeuomabbrev</w:t>
      </w:r>
      <w:proofErr w:type="spellEnd"/>
      <w:r>
        <w:rPr>
          <w:rStyle w:val="HTMLCode"/>
        </w:rPr>
        <w:t xml:space="preserve"> NVARCHAR(30),</w:t>
      </w:r>
    </w:p>
    <w:p w14:paraId="32394F74" w14:textId="77777777" w:rsidR="00E47521" w:rsidRDefault="006A76FC">
      <w:pPr>
        <w:pStyle w:val="HTMLPreformatted"/>
        <w:divId w:val="1187906393"/>
        <w:rPr>
          <w:rStyle w:val="HTMLCode"/>
        </w:rPr>
      </w:pPr>
      <w:proofErr w:type="spellStart"/>
      <w:r>
        <w:rPr>
          <w:rStyle w:val="HTMLCode"/>
        </w:rPr>
        <w:t>attributetype</w:t>
      </w:r>
      <w:proofErr w:type="spellEnd"/>
      <w:r>
        <w:rPr>
          <w:rStyle w:val="HTMLCode"/>
        </w:rPr>
        <w:t xml:space="preserve"> CHAR(20),</w:t>
      </w:r>
    </w:p>
    <w:p w14:paraId="5BA9D85A" w14:textId="77777777" w:rsidR="00E47521" w:rsidRDefault="006A76FC">
      <w:pPr>
        <w:pStyle w:val="HTMLPreformatted"/>
        <w:divId w:val="1187906393"/>
        <w:rPr>
          <w:rStyle w:val="HTMLCode"/>
        </w:rPr>
      </w:pPr>
      <w:proofErr w:type="spellStart"/>
      <w:r>
        <w:rPr>
          <w:rStyle w:val="HTMLCode"/>
        </w:rPr>
        <w:t>nasisrulename</w:t>
      </w:r>
      <w:proofErr w:type="spellEnd"/>
      <w:r>
        <w:rPr>
          <w:rStyle w:val="HTMLCode"/>
        </w:rPr>
        <w:t xml:space="preserve"> CHAR(60),</w:t>
      </w:r>
    </w:p>
    <w:p w14:paraId="1DDDCBEA" w14:textId="77777777" w:rsidR="00E47521" w:rsidRDefault="006A76FC">
      <w:pPr>
        <w:pStyle w:val="HTMLPreformatted"/>
        <w:divId w:val="1187906393"/>
        <w:rPr>
          <w:rStyle w:val="HTMLCode"/>
        </w:rPr>
      </w:pPr>
      <w:proofErr w:type="spellStart"/>
      <w:r>
        <w:rPr>
          <w:rStyle w:val="HTMLCode"/>
        </w:rPr>
        <w:t>ruledesign</w:t>
      </w:r>
      <w:proofErr w:type="spellEnd"/>
      <w:r>
        <w:rPr>
          <w:rStyle w:val="HTMLCode"/>
        </w:rPr>
        <w:t xml:space="preserve"> NVARCHAR(60),</w:t>
      </w:r>
    </w:p>
    <w:p w14:paraId="60E493F7" w14:textId="77777777" w:rsidR="00E47521" w:rsidRDefault="006A76FC">
      <w:pPr>
        <w:pStyle w:val="HTMLPreformatted"/>
        <w:divId w:val="1187906393"/>
        <w:rPr>
          <w:rStyle w:val="HTMLCode"/>
        </w:rPr>
      </w:pPr>
      <w:proofErr w:type="spellStart"/>
      <w:r>
        <w:rPr>
          <w:rStyle w:val="HTMLCode"/>
        </w:rPr>
        <w:t>notratedphrase</w:t>
      </w:r>
      <w:proofErr w:type="spellEnd"/>
      <w:r>
        <w:rPr>
          <w:rStyle w:val="HTMLCode"/>
        </w:rPr>
        <w:t xml:space="preserve"> CHAR(15),</w:t>
      </w:r>
    </w:p>
    <w:p w14:paraId="3C0D6145" w14:textId="77777777" w:rsidR="00E47521" w:rsidRDefault="006A76FC">
      <w:pPr>
        <w:pStyle w:val="HTMLPreformatted"/>
        <w:divId w:val="1187906393"/>
        <w:rPr>
          <w:rStyle w:val="HTMLCode"/>
        </w:rPr>
      </w:pPr>
      <w:proofErr w:type="spellStart"/>
      <w:r>
        <w:rPr>
          <w:rStyle w:val="HTMLCode"/>
        </w:rPr>
        <w:t>mapunitlevelattribflag</w:t>
      </w:r>
      <w:proofErr w:type="spellEnd"/>
      <w:r>
        <w:rPr>
          <w:rStyle w:val="HTMLCode"/>
        </w:rPr>
        <w:t xml:space="preserve"> TINYINT,</w:t>
      </w:r>
    </w:p>
    <w:p w14:paraId="6859552D" w14:textId="77777777" w:rsidR="00E47521" w:rsidRDefault="006A76FC">
      <w:pPr>
        <w:pStyle w:val="HTMLPreformatted"/>
        <w:divId w:val="1187906393"/>
        <w:rPr>
          <w:rStyle w:val="HTMLCode"/>
        </w:rPr>
      </w:pPr>
      <w:proofErr w:type="spellStart"/>
      <w:r>
        <w:rPr>
          <w:rStyle w:val="HTMLCode"/>
        </w:rPr>
        <w:t>complevelattribflag</w:t>
      </w:r>
      <w:proofErr w:type="spellEnd"/>
      <w:r>
        <w:rPr>
          <w:rStyle w:val="HTMLCode"/>
        </w:rPr>
        <w:t xml:space="preserve"> TINYINT,</w:t>
      </w:r>
    </w:p>
    <w:p w14:paraId="462599A1" w14:textId="77777777" w:rsidR="00E47521" w:rsidRDefault="006A76FC">
      <w:pPr>
        <w:pStyle w:val="HTMLPreformatted"/>
        <w:divId w:val="1187906393"/>
        <w:rPr>
          <w:rStyle w:val="HTMLCode"/>
        </w:rPr>
      </w:pPr>
      <w:proofErr w:type="spellStart"/>
      <w:r>
        <w:rPr>
          <w:rStyle w:val="HTMLCode"/>
        </w:rPr>
        <w:t>cmonthlevelattribflag</w:t>
      </w:r>
      <w:proofErr w:type="spellEnd"/>
      <w:r>
        <w:rPr>
          <w:rStyle w:val="HTMLCode"/>
        </w:rPr>
        <w:t xml:space="preserve"> TINYINT,</w:t>
      </w:r>
    </w:p>
    <w:p w14:paraId="2B83A01D" w14:textId="77777777" w:rsidR="00E47521" w:rsidRDefault="006A76FC">
      <w:pPr>
        <w:pStyle w:val="HTMLPreformatted"/>
        <w:divId w:val="1187906393"/>
        <w:rPr>
          <w:rStyle w:val="HTMLCode"/>
        </w:rPr>
      </w:pPr>
      <w:proofErr w:type="spellStart"/>
      <w:r>
        <w:rPr>
          <w:rStyle w:val="HTMLCode"/>
        </w:rPr>
        <w:t>horzlevelattribflag</w:t>
      </w:r>
      <w:proofErr w:type="spellEnd"/>
      <w:r>
        <w:rPr>
          <w:rStyle w:val="HTMLCode"/>
        </w:rPr>
        <w:t xml:space="preserve"> TINYINT,</w:t>
      </w:r>
    </w:p>
    <w:p w14:paraId="73A23E37" w14:textId="77777777" w:rsidR="00E47521" w:rsidRDefault="006A76FC">
      <w:pPr>
        <w:pStyle w:val="HTMLPreformatted"/>
        <w:divId w:val="1187906393"/>
        <w:rPr>
          <w:rStyle w:val="HTMLCode"/>
        </w:rPr>
      </w:pPr>
      <w:proofErr w:type="spellStart"/>
      <w:r>
        <w:rPr>
          <w:rStyle w:val="HTMLCode"/>
        </w:rPr>
        <w:t>tiebreakdomainname</w:t>
      </w:r>
      <w:proofErr w:type="spellEnd"/>
      <w:r>
        <w:rPr>
          <w:rStyle w:val="HTMLCode"/>
        </w:rPr>
        <w:t xml:space="preserve"> CHAR(40),</w:t>
      </w:r>
    </w:p>
    <w:p w14:paraId="3239C156" w14:textId="77777777" w:rsidR="00E47521" w:rsidRDefault="006A76FC">
      <w:pPr>
        <w:pStyle w:val="HTMLPreformatted"/>
        <w:divId w:val="1187906393"/>
        <w:rPr>
          <w:rStyle w:val="HTMLCode"/>
        </w:rPr>
      </w:pPr>
      <w:proofErr w:type="spellStart"/>
      <w:r>
        <w:rPr>
          <w:rStyle w:val="HTMLCode"/>
        </w:rPr>
        <w:t>tiebreakruleoptionflag</w:t>
      </w:r>
      <w:proofErr w:type="spellEnd"/>
      <w:r>
        <w:rPr>
          <w:rStyle w:val="HTMLCode"/>
        </w:rPr>
        <w:t xml:space="preserve"> TINYINT,</w:t>
      </w:r>
    </w:p>
    <w:p w14:paraId="6CBAD5BC" w14:textId="77777777" w:rsidR="00E47521" w:rsidRDefault="006A76FC">
      <w:pPr>
        <w:pStyle w:val="HTMLPreformatted"/>
        <w:divId w:val="1187906393"/>
        <w:rPr>
          <w:rStyle w:val="HTMLCode"/>
        </w:rPr>
      </w:pPr>
      <w:proofErr w:type="spellStart"/>
      <w:r>
        <w:rPr>
          <w:rStyle w:val="HTMLCode"/>
        </w:rPr>
        <w:t>tiebreaklowlabel</w:t>
      </w:r>
      <w:proofErr w:type="spellEnd"/>
      <w:r>
        <w:rPr>
          <w:rStyle w:val="HTMLCode"/>
        </w:rPr>
        <w:t xml:space="preserve"> CHAR(20),</w:t>
      </w:r>
    </w:p>
    <w:p w14:paraId="56A670CD" w14:textId="77777777" w:rsidR="00E47521" w:rsidRDefault="006A76FC">
      <w:pPr>
        <w:pStyle w:val="HTMLPreformatted"/>
        <w:divId w:val="1187906393"/>
        <w:rPr>
          <w:rStyle w:val="HTMLCode"/>
        </w:rPr>
      </w:pPr>
      <w:proofErr w:type="spellStart"/>
      <w:r>
        <w:rPr>
          <w:rStyle w:val="HTMLCode"/>
        </w:rPr>
        <w:t>tiebreakhighlabel</w:t>
      </w:r>
      <w:proofErr w:type="spellEnd"/>
      <w:r>
        <w:rPr>
          <w:rStyle w:val="HTMLCode"/>
        </w:rPr>
        <w:t xml:space="preserve"> CHAR(20),</w:t>
      </w:r>
    </w:p>
    <w:p w14:paraId="4A424AB4" w14:textId="77777777" w:rsidR="00E47521" w:rsidRDefault="006A76FC">
      <w:pPr>
        <w:pStyle w:val="HTMLPreformatted"/>
        <w:divId w:val="1187906393"/>
        <w:rPr>
          <w:rStyle w:val="HTMLCode"/>
        </w:rPr>
      </w:pPr>
      <w:proofErr w:type="spellStart"/>
      <w:r>
        <w:rPr>
          <w:rStyle w:val="HTMLCode"/>
        </w:rPr>
        <w:t>tiebreakrule</w:t>
      </w:r>
      <w:proofErr w:type="spellEnd"/>
      <w:r>
        <w:rPr>
          <w:rStyle w:val="HTMLCode"/>
        </w:rPr>
        <w:t xml:space="preserve"> SMALLINT,</w:t>
      </w:r>
    </w:p>
    <w:p w14:paraId="6C38BA3F" w14:textId="77777777" w:rsidR="00E47521" w:rsidRDefault="006A76FC">
      <w:pPr>
        <w:pStyle w:val="HTMLPreformatted"/>
        <w:divId w:val="1187906393"/>
        <w:rPr>
          <w:rStyle w:val="HTMLCode"/>
        </w:rPr>
      </w:pPr>
      <w:proofErr w:type="spellStart"/>
      <w:r>
        <w:rPr>
          <w:rStyle w:val="HTMLCode"/>
        </w:rPr>
        <w:t>resultcolumnname</w:t>
      </w:r>
      <w:proofErr w:type="spellEnd"/>
      <w:r>
        <w:rPr>
          <w:rStyle w:val="HTMLCode"/>
        </w:rPr>
        <w:t xml:space="preserve"> CHAR(10),</w:t>
      </w:r>
    </w:p>
    <w:p w14:paraId="574E0171" w14:textId="77777777" w:rsidR="00E47521" w:rsidRDefault="006A76FC">
      <w:pPr>
        <w:pStyle w:val="HTMLPreformatted"/>
        <w:divId w:val="1187906393"/>
        <w:rPr>
          <w:rStyle w:val="HTMLCode"/>
        </w:rPr>
      </w:pPr>
      <w:proofErr w:type="spellStart"/>
      <w:r>
        <w:rPr>
          <w:rStyle w:val="HTMLCode"/>
        </w:rPr>
        <w:lastRenderedPageBreak/>
        <w:t>sqlwhereclause</w:t>
      </w:r>
      <w:proofErr w:type="spellEnd"/>
      <w:r>
        <w:rPr>
          <w:rStyle w:val="HTMLCode"/>
        </w:rPr>
        <w:t xml:space="preserve"> CHAR(255),</w:t>
      </w:r>
    </w:p>
    <w:p w14:paraId="669A1DF2" w14:textId="77777777" w:rsidR="00E47521" w:rsidRDefault="006A76FC">
      <w:pPr>
        <w:pStyle w:val="HTMLPreformatted"/>
        <w:divId w:val="1187906393"/>
        <w:rPr>
          <w:rStyle w:val="HTMLCode"/>
        </w:rPr>
      </w:pPr>
      <w:proofErr w:type="spellStart"/>
      <w:r>
        <w:rPr>
          <w:rStyle w:val="HTMLCode"/>
        </w:rPr>
        <w:t>primaryconcolname</w:t>
      </w:r>
      <w:proofErr w:type="spellEnd"/>
      <w:r>
        <w:rPr>
          <w:rStyle w:val="HTMLCode"/>
        </w:rPr>
        <w:t xml:space="preserve"> CHAR(30),</w:t>
      </w:r>
    </w:p>
    <w:p w14:paraId="417BBB35" w14:textId="77777777" w:rsidR="00E47521" w:rsidRDefault="006A76FC">
      <w:pPr>
        <w:pStyle w:val="HTMLPreformatted"/>
        <w:divId w:val="1187906393"/>
        <w:rPr>
          <w:rStyle w:val="HTMLCode"/>
        </w:rPr>
      </w:pPr>
      <w:proofErr w:type="spellStart"/>
      <w:r>
        <w:rPr>
          <w:rStyle w:val="HTMLCode"/>
        </w:rPr>
        <w:t>pcclogicaldatatype</w:t>
      </w:r>
      <w:proofErr w:type="spellEnd"/>
      <w:r>
        <w:rPr>
          <w:rStyle w:val="HTMLCode"/>
        </w:rPr>
        <w:t xml:space="preserve"> CHAR(20),</w:t>
      </w:r>
    </w:p>
    <w:p w14:paraId="42C9C87B" w14:textId="77777777" w:rsidR="00E47521" w:rsidRDefault="006A76FC">
      <w:pPr>
        <w:pStyle w:val="HTMLPreformatted"/>
        <w:divId w:val="1187906393"/>
        <w:rPr>
          <w:rStyle w:val="HTMLCode"/>
        </w:rPr>
      </w:pPr>
      <w:proofErr w:type="spellStart"/>
      <w:r>
        <w:rPr>
          <w:rStyle w:val="HTMLCode"/>
        </w:rPr>
        <w:t>primaryconstraintlabel</w:t>
      </w:r>
      <w:proofErr w:type="spellEnd"/>
      <w:r>
        <w:rPr>
          <w:rStyle w:val="HTMLCode"/>
        </w:rPr>
        <w:t xml:space="preserve"> CHAR(30),</w:t>
      </w:r>
    </w:p>
    <w:p w14:paraId="521CE38F" w14:textId="77777777" w:rsidR="00E47521" w:rsidRDefault="006A76FC">
      <w:pPr>
        <w:pStyle w:val="HTMLPreformatted"/>
        <w:divId w:val="1187906393"/>
        <w:rPr>
          <w:rStyle w:val="HTMLCode"/>
        </w:rPr>
      </w:pPr>
      <w:proofErr w:type="spellStart"/>
      <w:r>
        <w:rPr>
          <w:rStyle w:val="HTMLCode"/>
        </w:rPr>
        <w:t>secondaryconcolname</w:t>
      </w:r>
      <w:proofErr w:type="spellEnd"/>
      <w:r>
        <w:rPr>
          <w:rStyle w:val="HTMLCode"/>
        </w:rPr>
        <w:t xml:space="preserve"> CHAR(30),</w:t>
      </w:r>
    </w:p>
    <w:p w14:paraId="3952CCBA" w14:textId="77777777" w:rsidR="00E47521" w:rsidRDefault="006A76FC">
      <w:pPr>
        <w:pStyle w:val="HTMLPreformatted"/>
        <w:divId w:val="1187906393"/>
        <w:rPr>
          <w:rStyle w:val="HTMLCode"/>
        </w:rPr>
      </w:pPr>
      <w:proofErr w:type="spellStart"/>
      <w:r>
        <w:rPr>
          <w:rStyle w:val="HTMLCode"/>
        </w:rPr>
        <w:t>scclogicaldatatype</w:t>
      </w:r>
      <w:proofErr w:type="spellEnd"/>
      <w:r>
        <w:rPr>
          <w:rStyle w:val="HTMLCode"/>
        </w:rPr>
        <w:t xml:space="preserve"> CHAR(20),</w:t>
      </w:r>
    </w:p>
    <w:p w14:paraId="3884C500" w14:textId="77777777" w:rsidR="00E47521" w:rsidRDefault="006A76FC">
      <w:pPr>
        <w:pStyle w:val="HTMLPreformatted"/>
        <w:divId w:val="1187906393"/>
        <w:rPr>
          <w:rStyle w:val="HTMLCode"/>
        </w:rPr>
      </w:pPr>
      <w:proofErr w:type="spellStart"/>
      <w:r>
        <w:rPr>
          <w:rStyle w:val="HTMLCode"/>
        </w:rPr>
        <w:t>secondaryconstraintlabel</w:t>
      </w:r>
      <w:proofErr w:type="spellEnd"/>
      <w:r>
        <w:rPr>
          <w:rStyle w:val="HTMLCode"/>
        </w:rPr>
        <w:t xml:space="preserve"> CHAR(30),</w:t>
      </w:r>
    </w:p>
    <w:p w14:paraId="58866B23" w14:textId="77777777" w:rsidR="00E47521" w:rsidRDefault="006A76FC">
      <w:pPr>
        <w:pStyle w:val="HTMLPreformatted"/>
        <w:divId w:val="1187906393"/>
        <w:rPr>
          <w:rStyle w:val="HTMLCode"/>
        </w:rPr>
      </w:pPr>
      <w:proofErr w:type="spellStart"/>
      <w:r>
        <w:rPr>
          <w:rStyle w:val="HTMLCode"/>
        </w:rPr>
        <w:t>dqmodeoptionflag</w:t>
      </w:r>
      <w:proofErr w:type="spellEnd"/>
      <w:r>
        <w:rPr>
          <w:rStyle w:val="HTMLCode"/>
        </w:rPr>
        <w:t xml:space="preserve"> TINYINT,</w:t>
      </w:r>
    </w:p>
    <w:p w14:paraId="37C90B43" w14:textId="77777777" w:rsidR="00E47521" w:rsidRDefault="006A76FC">
      <w:pPr>
        <w:pStyle w:val="HTMLPreformatted"/>
        <w:divId w:val="1187906393"/>
        <w:rPr>
          <w:rStyle w:val="HTMLCode"/>
        </w:rPr>
      </w:pPr>
      <w:proofErr w:type="spellStart"/>
      <w:r>
        <w:rPr>
          <w:rStyle w:val="HTMLCode"/>
        </w:rPr>
        <w:t>depthqualifiermode</w:t>
      </w:r>
      <w:proofErr w:type="spellEnd"/>
      <w:r>
        <w:rPr>
          <w:rStyle w:val="HTMLCode"/>
        </w:rPr>
        <w:t xml:space="preserve"> CHAR(20),</w:t>
      </w:r>
    </w:p>
    <w:p w14:paraId="36C1D23F" w14:textId="77777777" w:rsidR="00E47521" w:rsidRDefault="006A76FC">
      <w:pPr>
        <w:pStyle w:val="HTMLPreformatted"/>
        <w:divId w:val="1187906393"/>
        <w:rPr>
          <w:rStyle w:val="HTMLCode"/>
        </w:rPr>
      </w:pPr>
      <w:proofErr w:type="spellStart"/>
      <w:r>
        <w:rPr>
          <w:rStyle w:val="HTMLCode"/>
        </w:rPr>
        <w:t>layerdepthtotop</w:t>
      </w:r>
      <w:proofErr w:type="spellEnd"/>
      <w:r>
        <w:rPr>
          <w:rStyle w:val="HTMLCode"/>
        </w:rPr>
        <w:t xml:space="preserve"> FLOAT,</w:t>
      </w:r>
    </w:p>
    <w:p w14:paraId="44AB8A9C" w14:textId="77777777" w:rsidR="00E47521" w:rsidRDefault="006A76FC">
      <w:pPr>
        <w:pStyle w:val="HTMLPreformatted"/>
        <w:divId w:val="1187906393"/>
        <w:rPr>
          <w:rStyle w:val="HTMLCode"/>
        </w:rPr>
      </w:pPr>
      <w:proofErr w:type="spellStart"/>
      <w:r>
        <w:rPr>
          <w:rStyle w:val="HTMLCode"/>
        </w:rPr>
        <w:t>layerdepthtobottom</w:t>
      </w:r>
      <w:proofErr w:type="spellEnd"/>
      <w:r>
        <w:rPr>
          <w:rStyle w:val="HTMLCode"/>
        </w:rPr>
        <w:t xml:space="preserve"> FLOAT,</w:t>
      </w:r>
    </w:p>
    <w:p w14:paraId="03F166B5" w14:textId="77777777" w:rsidR="00E47521" w:rsidRDefault="006A76FC">
      <w:pPr>
        <w:pStyle w:val="HTMLPreformatted"/>
        <w:divId w:val="1187906393"/>
        <w:rPr>
          <w:rStyle w:val="HTMLCode"/>
        </w:rPr>
      </w:pPr>
      <w:proofErr w:type="spellStart"/>
      <w:r>
        <w:rPr>
          <w:rStyle w:val="HTMLCode"/>
        </w:rPr>
        <w:t>layerdepthuom</w:t>
      </w:r>
      <w:proofErr w:type="spellEnd"/>
      <w:r>
        <w:rPr>
          <w:rStyle w:val="HTMLCode"/>
        </w:rPr>
        <w:t xml:space="preserve"> CHAR(20),</w:t>
      </w:r>
    </w:p>
    <w:p w14:paraId="5EFDCDAC" w14:textId="77777777" w:rsidR="00E47521" w:rsidRDefault="006A76FC">
      <w:pPr>
        <w:pStyle w:val="HTMLPreformatted"/>
        <w:divId w:val="1187906393"/>
        <w:rPr>
          <w:rStyle w:val="HTMLCode"/>
        </w:rPr>
      </w:pPr>
      <w:proofErr w:type="spellStart"/>
      <w:r>
        <w:rPr>
          <w:rStyle w:val="HTMLCode"/>
        </w:rPr>
        <w:t>monthrangeoptionflag</w:t>
      </w:r>
      <w:proofErr w:type="spellEnd"/>
      <w:r>
        <w:rPr>
          <w:rStyle w:val="HTMLCode"/>
        </w:rPr>
        <w:t xml:space="preserve"> TINYINT,</w:t>
      </w:r>
    </w:p>
    <w:p w14:paraId="49C827DC" w14:textId="77777777" w:rsidR="00E47521" w:rsidRDefault="006A76FC">
      <w:pPr>
        <w:pStyle w:val="HTMLPreformatted"/>
        <w:divId w:val="1187906393"/>
        <w:rPr>
          <w:rStyle w:val="HTMLCode"/>
        </w:rPr>
      </w:pPr>
      <w:proofErr w:type="spellStart"/>
      <w:r>
        <w:rPr>
          <w:rStyle w:val="HTMLCode"/>
        </w:rPr>
        <w:t>beginningmonth</w:t>
      </w:r>
      <w:proofErr w:type="spellEnd"/>
      <w:r>
        <w:rPr>
          <w:rStyle w:val="HTMLCode"/>
        </w:rPr>
        <w:t xml:space="preserve"> CHAR(9),</w:t>
      </w:r>
    </w:p>
    <w:p w14:paraId="1EADFDBD" w14:textId="77777777" w:rsidR="00E47521" w:rsidRDefault="006A76FC">
      <w:pPr>
        <w:pStyle w:val="HTMLPreformatted"/>
        <w:divId w:val="1187906393"/>
        <w:rPr>
          <w:rStyle w:val="HTMLCode"/>
        </w:rPr>
      </w:pPr>
      <w:proofErr w:type="spellStart"/>
      <w:r>
        <w:rPr>
          <w:rStyle w:val="HTMLCode"/>
        </w:rPr>
        <w:t>endingmonth</w:t>
      </w:r>
      <w:proofErr w:type="spellEnd"/>
      <w:r>
        <w:rPr>
          <w:rStyle w:val="HTMLCode"/>
        </w:rPr>
        <w:t xml:space="preserve"> CHAR(9),</w:t>
      </w:r>
    </w:p>
    <w:p w14:paraId="13EBF4D5" w14:textId="77777777" w:rsidR="00E47521" w:rsidRDefault="006A76FC">
      <w:pPr>
        <w:pStyle w:val="HTMLPreformatted"/>
        <w:divId w:val="1187906393"/>
        <w:rPr>
          <w:rStyle w:val="HTMLCode"/>
        </w:rPr>
      </w:pPr>
      <w:proofErr w:type="spellStart"/>
      <w:r>
        <w:rPr>
          <w:rStyle w:val="HTMLCode"/>
        </w:rPr>
        <w:t>horzaggmeth</w:t>
      </w:r>
      <w:proofErr w:type="spellEnd"/>
      <w:r>
        <w:rPr>
          <w:rStyle w:val="HTMLCode"/>
        </w:rPr>
        <w:t xml:space="preserve"> CHAR(30),</w:t>
      </w:r>
    </w:p>
    <w:p w14:paraId="5E1C598E" w14:textId="77777777" w:rsidR="00E47521" w:rsidRDefault="006A76FC">
      <w:pPr>
        <w:pStyle w:val="HTMLPreformatted"/>
        <w:divId w:val="1187906393"/>
        <w:rPr>
          <w:rStyle w:val="HTMLCode"/>
        </w:rPr>
      </w:pPr>
      <w:proofErr w:type="spellStart"/>
      <w:r>
        <w:rPr>
          <w:rStyle w:val="HTMLCode"/>
        </w:rPr>
        <w:t>interpnullsaszerooptionflag</w:t>
      </w:r>
      <w:proofErr w:type="spellEnd"/>
      <w:r>
        <w:rPr>
          <w:rStyle w:val="HTMLCode"/>
        </w:rPr>
        <w:t xml:space="preserve"> TINYINT,</w:t>
      </w:r>
    </w:p>
    <w:p w14:paraId="00A4960D" w14:textId="77777777" w:rsidR="00E47521" w:rsidRDefault="006A76FC">
      <w:pPr>
        <w:pStyle w:val="HTMLPreformatted"/>
        <w:divId w:val="1187906393"/>
        <w:rPr>
          <w:rStyle w:val="HTMLCode"/>
        </w:rPr>
      </w:pPr>
      <w:proofErr w:type="spellStart"/>
      <w:r>
        <w:rPr>
          <w:rStyle w:val="HTMLCode"/>
        </w:rPr>
        <w:t>interpnullsaszeroflag</w:t>
      </w:r>
      <w:proofErr w:type="spellEnd"/>
      <w:r>
        <w:rPr>
          <w:rStyle w:val="HTMLCode"/>
        </w:rPr>
        <w:t xml:space="preserve"> TINYINT,</w:t>
      </w:r>
    </w:p>
    <w:p w14:paraId="451D0EB2" w14:textId="77777777" w:rsidR="00E47521" w:rsidRDefault="006A76FC">
      <w:pPr>
        <w:pStyle w:val="HTMLPreformatted"/>
        <w:divId w:val="1187906393"/>
        <w:rPr>
          <w:rStyle w:val="HTMLCode"/>
        </w:rPr>
      </w:pPr>
      <w:proofErr w:type="spellStart"/>
      <w:r>
        <w:rPr>
          <w:rStyle w:val="HTMLCode"/>
        </w:rPr>
        <w:t>nullratingreplacementvalue</w:t>
      </w:r>
      <w:proofErr w:type="spellEnd"/>
      <w:r>
        <w:rPr>
          <w:rStyle w:val="HTMLCode"/>
        </w:rPr>
        <w:t xml:space="preserve"> CHAR(254),</w:t>
      </w:r>
    </w:p>
    <w:p w14:paraId="06C98F52" w14:textId="77777777" w:rsidR="00E47521" w:rsidRDefault="006A76FC">
      <w:pPr>
        <w:pStyle w:val="HTMLPreformatted"/>
        <w:divId w:val="1187906393"/>
        <w:rPr>
          <w:rStyle w:val="HTMLCode"/>
        </w:rPr>
      </w:pPr>
      <w:proofErr w:type="spellStart"/>
      <w:r>
        <w:rPr>
          <w:rStyle w:val="HTMLCode"/>
        </w:rPr>
        <w:t>basicmodeflag</w:t>
      </w:r>
      <w:proofErr w:type="spellEnd"/>
      <w:r>
        <w:rPr>
          <w:rStyle w:val="HTMLCode"/>
        </w:rPr>
        <w:t xml:space="preserve"> TINYINT,</w:t>
      </w:r>
    </w:p>
    <w:p w14:paraId="7D8BF4C2" w14:textId="77777777" w:rsidR="00E47521" w:rsidRDefault="006A76FC">
      <w:pPr>
        <w:pStyle w:val="HTMLPreformatted"/>
        <w:divId w:val="1187906393"/>
        <w:rPr>
          <w:rStyle w:val="HTMLCode"/>
        </w:rPr>
      </w:pPr>
      <w:proofErr w:type="spellStart"/>
      <w:r>
        <w:rPr>
          <w:rStyle w:val="HTMLCode"/>
        </w:rPr>
        <w:t>maplegendkey</w:t>
      </w:r>
      <w:proofErr w:type="spellEnd"/>
      <w:r>
        <w:rPr>
          <w:rStyle w:val="HTMLCode"/>
        </w:rPr>
        <w:t xml:space="preserve"> SMALLINT,</w:t>
      </w:r>
    </w:p>
    <w:p w14:paraId="7D39AA9D" w14:textId="77777777" w:rsidR="00E47521" w:rsidRDefault="006A76FC">
      <w:pPr>
        <w:pStyle w:val="HTMLPreformatted"/>
        <w:divId w:val="1187906393"/>
        <w:rPr>
          <w:rStyle w:val="HTMLCode"/>
        </w:rPr>
      </w:pPr>
      <w:proofErr w:type="spellStart"/>
      <w:r>
        <w:rPr>
          <w:rStyle w:val="HTMLCode"/>
        </w:rPr>
        <w:t>maplegendclasses</w:t>
      </w:r>
      <w:proofErr w:type="spellEnd"/>
      <w:r>
        <w:rPr>
          <w:rStyle w:val="HTMLCode"/>
        </w:rPr>
        <w:t xml:space="preserve"> TINYINT,</w:t>
      </w:r>
    </w:p>
    <w:p w14:paraId="285337DB" w14:textId="77777777" w:rsidR="00E47521" w:rsidRDefault="006A76FC">
      <w:pPr>
        <w:pStyle w:val="HTMLPreformatted"/>
        <w:divId w:val="1187906393"/>
        <w:rPr>
          <w:rStyle w:val="HTMLCode"/>
        </w:rPr>
      </w:pPr>
      <w:proofErr w:type="spellStart"/>
      <w:r>
        <w:rPr>
          <w:rStyle w:val="HTMLCode"/>
        </w:rPr>
        <w:t>maplegendxml</w:t>
      </w:r>
      <w:proofErr w:type="spellEnd"/>
      <w:r>
        <w:rPr>
          <w:rStyle w:val="HTMLCode"/>
        </w:rPr>
        <w:t xml:space="preserve"> XML,</w:t>
      </w:r>
    </w:p>
    <w:p w14:paraId="1B9298EA" w14:textId="77777777" w:rsidR="00E47521" w:rsidRDefault="006A76FC">
      <w:pPr>
        <w:pStyle w:val="HTMLPreformatted"/>
        <w:divId w:val="1187906393"/>
        <w:rPr>
          <w:rStyle w:val="HTMLCode"/>
        </w:rPr>
      </w:pPr>
      <w:proofErr w:type="spellStart"/>
      <w:r>
        <w:rPr>
          <w:rStyle w:val="HTMLCode"/>
        </w:rPr>
        <w:t>nasissiteid</w:t>
      </w:r>
      <w:proofErr w:type="spellEnd"/>
      <w:r>
        <w:rPr>
          <w:rStyle w:val="HTMLCode"/>
        </w:rPr>
        <w:t xml:space="preserve"> BIGINT,</w:t>
      </w:r>
    </w:p>
    <w:p w14:paraId="62010001" w14:textId="77777777" w:rsidR="00E47521" w:rsidRDefault="006A76FC">
      <w:pPr>
        <w:pStyle w:val="HTMLPreformatted"/>
        <w:divId w:val="1187906393"/>
        <w:rPr>
          <w:rStyle w:val="HTMLCode"/>
        </w:rPr>
      </w:pPr>
      <w:proofErr w:type="spellStart"/>
      <w:r>
        <w:rPr>
          <w:rStyle w:val="HTMLCode"/>
        </w:rPr>
        <w:t>wlupdated</w:t>
      </w:r>
      <w:proofErr w:type="spellEnd"/>
      <w:r>
        <w:rPr>
          <w:rStyle w:val="HTMLCode"/>
        </w:rPr>
        <w:t xml:space="preserve"> DATETIME,</w:t>
      </w:r>
    </w:p>
    <w:p w14:paraId="5B6A0CA4" w14:textId="77777777" w:rsidR="00E47521" w:rsidRDefault="006A76FC">
      <w:pPr>
        <w:pStyle w:val="HTMLPreformatted"/>
        <w:divId w:val="1187906393"/>
        <w:rPr>
          <w:rStyle w:val="HTMLCode"/>
        </w:rPr>
      </w:pPr>
      <w:proofErr w:type="spellStart"/>
      <w:r>
        <w:rPr>
          <w:rStyle w:val="HTMLCode"/>
        </w:rPr>
        <w:t>algorithmname</w:t>
      </w:r>
      <w:proofErr w:type="spellEnd"/>
      <w:r>
        <w:rPr>
          <w:rStyle w:val="HTMLCode"/>
        </w:rPr>
        <w:t xml:space="preserve"> CHAR(50),</w:t>
      </w:r>
    </w:p>
    <w:p w14:paraId="0E73C719" w14:textId="77777777" w:rsidR="00E47521" w:rsidRDefault="006A76FC">
      <w:pPr>
        <w:pStyle w:val="HTMLPreformatted"/>
        <w:divId w:val="1187906393"/>
        <w:rPr>
          <w:rStyle w:val="HTMLCode"/>
        </w:rPr>
      </w:pPr>
      <w:proofErr w:type="spellStart"/>
      <w:r>
        <w:rPr>
          <w:rStyle w:val="HTMLCode"/>
        </w:rPr>
        <w:t>componentpercentcutoff</w:t>
      </w:r>
      <w:proofErr w:type="spellEnd"/>
      <w:r>
        <w:rPr>
          <w:rStyle w:val="HTMLCode"/>
        </w:rPr>
        <w:t xml:space="preserve"> TINYINT,</w:t>
      </w:r>
    </w:p>
    <w:p w14:paraId="0AA9C38E" w14:textId="77777777" w:rsidR="00E47521" w:rsidRDefault="006A76FC">
      <w:pPr>
        <w:pStyle w:val="HTMLPreformatted"/>
        <w:divId w:val="1187906393"/>
        <w:rPr>
          <w:rStyle w:val="HTMLCode"/>
        </w:rPr>
      </w:pPr>
      <w:proofErr w:type="spellStart"/>
      <w:r>
        <w:rPr>
          <w:rStyle w:val="HTMLCode"/>
        </w:rPr>
        <w:t>readytodistribute</w:t>
      </w:r>
      <w:proofErr w:type="spellEnd"/>
      <w:r>
        <w:rPr>
          <w:rStyle w:val="HTMLCode"/>
        </w:rPr>
        <w:t xml:space="preserve"> TINYINT,</w:t>
      </w:r>
    </w:p>
    <w:p w14:paraId="2DBFDE47" w14:textId="77777777" w:rsidR="00E47521" w:rsidRDefault="006A76FC">
      <w:pPr>
        <w:pStyle w:val="HTMLPreformatted"/>
        <w:divId w:val="1187906393"/>
        <w:rPr>
          <w:rStyle w:val="HTMLCode"/>
        </w:rPr>
      </w:pPr>
      <w:proofErr w:type="spellStart"/>
      <w:r>
        <w:rPr>
          <w:rStyle w:val="HTMLCode"/>
        </w:rPr>
        <w:t>effectivelogicaldatatype</w:t>
      </w:r>
      <w:proofErr w:type="spellEnd"/>
      <w:r>
        <w:rPr>
          <w:rStyle w:val="HTMLCode"/>
        </w:rPr>
        <w:t xml:space="preserve"> CHAR(20),</w:t>
      </w:r>
    </w:p>
    <w:p w14:paraId="34BF0C68" w14:textId="77777777" w:rsidR="00E47521" w:rsidRDefault="006A76FC">
      <w:pPr>
        <w:pStyle w:val="HTMLPreformatted"/>
        <w:divId w:val="1187906393"/>
        <w:rPr>
          <w:rStyle w:val="HTMLCode"/>
        </w:rPr>
      </w:pPr>
      <w:proofErr w:type="spellStart"/>
      <w:r>
        <w:rPr>
          <w:rStyle w:val="HTMLCode"/>
        </w:rPr>
        <w:t>rulekey</w:t>
      </w:r>
      <w:proofErr w:type="spellEnd"/>
      <w:r>
        <w:rPr>
          <w:rStyle w:val="HTMLCode"/>
        </w:rPr>
        <w:t xml:space="preserve"> CHAR(30)</w:t>
      </w:r>
    </w:p>
    <w:p w14:paraId="204BB79E" w14:textId="77777777" w:rsidR="00E47521" w:rsidRDefault="006A76FC">
      <w:pPr>
        <w:pStyle w:val="HTMLPreformatted"/>
        <w:divId w:val="1187906393"/>
      </w:pPr>
      <w:r>
        <w:rPr>
          <w:rStyle w:val="HTMLCode"/>
        </w:rPr>
        <w:t>);</w:t>
      </w:r>
    </w:p>
    <w:p w14:paraId="13CFE6F7" w14:textId="77777777" w:rsidR="00E47521" w:rsidRDefault="006A76FC">
      <w:pPr>
        <w:pStyle w:val="HTMLPreformatted"/>
        <w:divId w:val="1187906393"/>
        <w:rPr>
          <w:rStyle w:val="HTMLCode"/>
        </w:rPr>
      </w:pPr>
      <w:r>
        <w:rPr>
          <w:rStyle w:val="HTMLCode"/>
        </w:rPr>
        <w:t>INSERT INTO #SDV (</w:t>
      </w:r>
      <w:proofErr w:type="spellStart"/>
      <w:r>
        <w:rPr>
          <w:rStyle w:val="HTMLCode"/>
        </w:rPr>
        <w:t>attributename</w:t>
      </w:r>
      <w:proofErr w:type="spellEnd"/>
      <w:r>
        <w:rPr>
          <w:rStyle w:val="HTMLCode"/>
        </w:rPr>
        <w:t xml:space="preserve">, </w:t>
      </w:r>
      <w:proofErr w:type="spellStart"/>
      <w:r>
        <w:rPr>
          <w:rStyle w:val="HTMLCode"/>
        </w:rPr>
        <w:t>nasisrulename</w:t>
      </w:r>
      <w:proofErr w:type="spellEnd"/>
      <w:r>
        <w:rPr>
          <w:rStyle w:val="HTMLCode"/>
        </w:rPr>
        <w:t xml:space="preserve">, </w:t>
      </w:r>
      <w:proofErr w:type="spellStart"/>
      <w:r>
        <w:rPr>
          <w:rStyle w:val="HTMLCode"/>
        </w:rPr>
        <w:t>rulekey</w:t>
      </w:r>
      <w:proofErr w:type="spellEnd"/>
      <w:r>
        <w:rPr>
          <w:rStyle w:val="HTMLCode"/>
        </w:rPr>
        <w:t xml:space="preserve">, </w:t>
      </w:r>
      <w:proofErr w:type="spellStart"/>
      <w:r>
        <w:rPr>
          <w:rStyle w:val="HTMLCode"/>
        </w:rPr>
        <w:t>ruledesign</w:t>
      </w:r>
      <w:proofErr w:type="spellEnd"/>
      <w:r>
        <w:rPr>
          <w:rStyle w:val="HTMLCode"/>
        </w:rPr>
        <w:t xml:space="preserve">, </w:t>
      </w:r>
      <w:proofErr w:type="spellStart"/>
      <w:r>
        <w:rPr>
          <w:rStyle w:val="HTMLCode"/>
        </w:rPr>
        <w:t>notratedphrase</w:t>
      </w:r>
      <w:proofErr w:type="spellEnd"/>
      <w:r>
        <w:rPr>
          <w:rStyle w:val="HTMLCode"/>
        </w:rPr>
        <w:t xml:space="preserve">, </w:t>
      </w:r>
      <w:proofErr w:type="spellStart"/>
      <w:r>
        <w:rPr>
          <w:rStyle w:val="HTMLCode"/>
        </w:rPr>
        <w:t>resultcolumnname</w:t>
      </w:r>
      <w:proofErr w:type="spellEnd"/>
      <w:r>
        <w:rPr>
          <w:rStyle w:val="HTMLCode"/>
        </w:rPr>
        <w:t xml:space="preserve">, </w:t>
      </w:r>
      <w:proofErr w:type="spellStart"/>
      <w:r>
        <w:rPr>
          <w:rStyle w:val="HTMLCode"/>
        </w:rPr>
        <w:t>maplegendxml</w:t>
      </w:r>
      <w:proofErr w:type="spellEnd"/>
      <w:r>
        <w:rPr>
          <w:rStyle w:val="HTMLCode"/>
        </w:rPr>
        <w:t xml:space="preserve">, </w:t>
      </w:r>
      <w:proofErr w:type="spellStart"/>
      <w:r>
        <w:rPr>
          <w:rStyle w:val="HTMLCode"/>
        </w:rPr>
        <w:t>attributedescription</w:t>
      </w:r>
      <w:proofErr w:type="spellEnd"/>
      <w:r>
        <w:rPr>
          <w:rStyle w:val="HTMLCode"/>
        </w:rPr>
        <w:t>)</w:t>
      </w:r>
    </w:p>
    <w:p w14:paraId="29DC5EE9" w14:textId="77777777" w:rsidR="00E47521" w:rsidRDefault="006A76FC">
      <w:pPr>
        <w:pStyle w:val="HTMLPreformatted"/>
        <w:divId w:val="1187906393"/>
        <w:rPr>
          <w:rStyle w:val="HTMLCode"/>
        </w:rPr>
      </w:pPr>
      <w:r>
        <w:rPr>
          <w:rStyle w:val="HTMLCode"/>
        </w:rPr>
        <w:t xml:space="preserve">SELECT </w:t>
      </w:r>
      <w:proofErr w:type="spellStart"/>
      <w:r>
        <w:rPr>
          <w:rStyle w:val="HTMLCode"/>
        </w:rPr>
        <w:t>sdv.attributename</w:t>
      </w:r>
      <w:proofErr w:type="spellEnd"/>
      <w:r>
        <w:rPr>
          <w:rStyle w:val="HTMLCode"/>
        </w:rPr>
        <w:t xml:space="preserve">, </w:t>
      </w:r>
      <w:proofErr w:type="spellStart"/>
      <w:r>
        <w:rPr>
          <w:rStyle w:val="HTMLCode"/>
        </w:rPr>
        <w:t>sdv.nasisrulename</w:t>
      </w:r>
      <w:proofErr w:type="spellEnd"/>
      <w:r>
        <w:rPr>
          <w:rStyle w:val="HTMLCode"/>
        </w:rPr>
        <w:t xml:space="preserve">, </w:t>
      </w:r>
      <w:proofErr w:type="spellStart"/>
      <w:r>
        <w:rPr>
          <w:rStyle w:val="HTMLCode"/>
        </w:rPr>
        <w:t>md.rulekey</w:t>
      </w:r>
      <w:proofErr w:type="spellEnd"/>
      <w:r>
        <w:rPr>
          <w:rStyle w:val="HTMLCode"/>
        </w:rPr>
        <w:t xml:space="preserve">, </w:t>
      </w:r>
      <w:proofErr w:type="spellStart"/>
      <w:r>
        <w:rPr>
          <w:rStyle w:val="HTMLCode"/>
        </w:rPr>
        <w:t>md.ruledesign</w:t>
      </w:r>
      <w:proofErr w:type="spellEnd"/>
      <w:r>
        <w:rPr>
          <w:rStyle w:val="HTMLCode"/>
        </w:rPr>
        <w:t xml:space="preserve">, </w:t>
      </w:r>
      <w:proofErr w:type="spellStart"/>
      <w:r>
        <w:rPr>
          <w:rStyle w:val="HTMLCode"/>
        </w:rPr>
        <w:t>sdv.notratedphrase</w:t>
      </w:r>
      <w:proofErr w:type="spellEnd"/>
      <w:r>
        <w:rPr>
          <w:rStyle w:val="HTMLCode"/>
        </w:rPr>
        <w:t xml:space="preserve">, </w:t>
      </w:r>
      <w:proofErr w:type="spellStart"/>
      <w:r>
        <w:rPr>
          <w:rStyle w:val="HTMLCode"/>
        </w:rPr>
        <w:t>sdv.resultcolumnname</w:t>
      </w:r>
      <w:proofErr w:type="spellEnd"/>
      <w:r>
        <w:rPr>
          <w:rStyle w:val="HTMLCode"/>
        </w:rPr>
        <w:t xml:space="preserve">, </w:t>
      </w:r>
      <w:proofErr w:type="spellStart"/>
      <w:r>
        <w:rPr>
          <w:rStyle w:val="HTMLCode"/>
        </w:rPr>
        <w:t>sdv.maplegendxml</w:t>
      </w:r>
      <w:proofErr w:type="spellEnd"/>
      <w:r>
        <w:rPr>
          <w:rStyle w:val="HTMLCode"/>
        </w:rPr>
        <w:t xml:space="preserve">, </w:t>
      </w:r>
      <w:proofErr w:type="spellStart"/>
      <w:r>
        <w:rPr>
          <w:rStyle w:val="HTMLCode"/>
        </w:rPr>
        <w:t>sdv.attributedescription</w:t>
      </w:r>
      <w:proofErr w:type="spellEnd"/>
    </w:p>
    <w:p w14:paraId="0631C792" w14:textId="77777777" w:rsidR="00E47521" w:rsidRDefault="006A76FC">
      <w:pPr>
        <w:pStyle w:val="HTMLPreformatted"/>
        <w:divId w:val="1187906393"/>
        <w:rPr>
          <w:rStyle w:val="HTMLCode"/>
        </w:rPr>
      </w:pPr>
      <w:r>
        <w:rPr>
          <w:rStyle w:val="HTMLCode"/>
        </w:rPr>
        <w:t xml:space="preserve">FROM </w:t>
      </w:r>
      <w:proofErr w:type="spellStart"/>
      <w:r>
        <w:rPr>
          <w:rStyle w:val="HTMLCode"/>
        </w:rPr>
        <w:t>sdvattribute</w:t>
      </w:r>
      <w:proofErr w:type="spellEnd"/>
      <w:r>
        <w:rPr>
          <w:rStyle w:val="HTMLCode"/>
        </w:rPr>
        <w:t xml:space="preserve"> </w:t>
      </w:r>
      <w:proofErr w:type="spellStart"/>
      <w:r>
        <w:rPr>
          <w:rStyle w:val="HTMLCode"/>
        </w:rPr>
        <w:t>sdv</w:t>
      </w:r>
      <w:proofErr w:type="spellEnd"/>
    </w:p>
    <w:p w14:paraId="3EC1E4FC" w14:textId="77777777" w:rsidR="00E47521" w:rsidRDefault="006A76FC">
      <w:pPr>
        <w:pStyle w:val="HTMLPreformatted"/>
        <w:divId w:val="1187906393"/>
        <w:rPr>
          <w:rStyle w:val="HTMLCode"/>
        </w:rPr>
      </w:pPr>
      <w:r>
        <w:rPr>
          <w:rStyle w:val="HTMLCode"/>
        </w:rPr>
        <w:t xml:space="preserve">LEFT OUTER JOIN </w:t>
      </w:r>
      <w:proofErr w:type="spellStart"/>
      <w:r>
        <w:rPr>
          <w:rStyle w:val="HTMLCode"/>
        </w:rPr>
        <w:t>distinterpmd</w:t>
      </w:r>
      <w:proofErr w:type="spellEnd"/>
      <w:r>
        <w:rPr>
          <w:rStyle w:val="HTMLCode"/>
        </w:rPr>
        <w:t xml:space="preserve"> md ON </w:t>
      </w:r>
      <w:proofErr w:type="spellStart"/>
      <w:r>
        <w:rPr>
          <w:rStyle w:val="HTMLCode"/>
        </w:rPr>
        <w:t>sdv.nasisrulename</w:t>
      </w:r>
      <w:proofErr w:type="spellEnd"/>
      <w:r>
        <w:rPr>
          <w:rStyle w:val="HTMLCode"/>
        </w:rPr>
        <w:t xml:space="preserve"> = </w:t>
      </w:r>
      <w:proofErr w:type="spellStart"/>
      <w:r>
        <w:rPr>
          <w:rStyle w:val="HTMLCode"/>
        </w:rPr>
        <w:t>md.rulename</w:t>
      </w:r>
      <w:proofErr w:type="spellEnd"/>
    </w:p>
    <w:p w14:paraId="2F7A732F" w14:textId="77777777" w:rsidR="00E47521" w:rsidRDefault="006A76FC">
      <w:pPr>
        <w:pStyle w:val="HTMLPreformatted"/>
        <w:divId w:val="1187906393"/>
        <w:rPr>
          <w:rStyle w:val="HTMLCode"/>
        </w:rPr>
      </w:pPr>
      <w:r>
        <w:rPr>
          <w:rStyle w:val="HTMLCode"/>
        </w:rPr>
        <w:t xml:space="preserve">WHERE </w:t>
      </w:r>
      <w:proofErr w:type="spellStart"/>
      <w:r>
        <w:rPr>
          <w:rStyle w:val="HTMLCode"/>
        </w:rPr>
        <w:t>sdv.attributename</w:t>
      </w:r>
      <w:proofErr w:type="spellEnd"/>
      <w:r>
        <w:rPr>
          <w:rStyle w:val="HTMLCode"/>
        </w:rPr>
        <w:t xml:space="preserve"> IN ('Agricultural Organic Soil Subsidence', 'Soil Susceptibility to Compaction', 'Organic Matter Depletion', 'Surface Salt Concentration', 'Hydric Rating by Map Unit', 'Suitability for Aerobic Soil Organisms', 'Ponding Frequency </w:t>
      </w:r>
      <w:proofErr w:type="spellStart"/>
      <w:r>
        <w:rPr>
          <w:rStyle w:val="HTMLCode"/>
        </w:rPr>
        <w:t>Class','Flooding</w:t>
      </w:r>
      <w:proofErr w:type="spellEnd"/>
      <w:r>
        <w:rPr>
          <w:rStyle w:val="HTMLCode"/>
        </w:rPr>
        <w:t xml:space="preserve"> Frequency Class',</w:t>
      </w:r>
    </w:p>
    <w:p w14:paraId="07A1B189" w14:textId="77777777" w:rsidR="00E47521" w:rsidRDefault="006A76FC">
      <w:pPr>
        <w:pStyle w:val="HTMLPreformatted"/>
        <w:divId w:val="1187906393"/>
        <w:rPr>
          <w:rStyle w:val="HTMLCode"/>
        </w:rPr>
      </w:pPr>
      <w:r>
        <w:rPr>
          <w:rStyle w:val="HTMLCode"/>
        </w:rPr>
        <w:t xml:space="preserve">'Available Water </w:t>
      </w:r>
      <w:proofErr w:type="spellStart"/>
      <w:r>
        <w:rPr>
          <w:rStyle w:val="HTMLCode"/>
        </w:rPr>
        <w:t>Storage','Depth</w:t>
      </w:r>
      <w:proofErr w:type="spellEnd"/>
      <w:r>
        <w:rPr>
          <w:rStyle w:val="HTMLCode"/>
        </w:rPr>
        <w:t xml:space="preserve"> to Water Table', 'Drainage Class', 'Farmland Classification')</w:t>
      </w:r>
    </w:p>
    <w:p w14:paraId="612497FA" w14:textId="77777777" w:rsidR="00E47521" w:rsidRDefault="006A76FC">
      <w:pPr>
        <w:pStyle w:val="HTMLPreformatted"/>
        <w:divId w:val="1187906393"/>
      </w:pPr>
      <w:r>
        <w:rPr>
          <w:rStyle w:val="HTMLCode"/>
        </w:rPr>
        <w:t xml:space="preserve">GROUP BY </w:t>
      </w:r>
      <w:proofErr w:type="spellStart"/>
      <w:r>
        <w:rPr>
          <w:rStyle w:val="HTMLCode"/>
        </w:rPr>
        <w:t>md.rulekey</w:t>
      </w:r>
      <w:proofErr w:type="spellEnd"/>
      <w:r>
        <w:rPr>
          <w:rStyle w:val="HTMLCode"/>
        </w:rPr>
        <w:t xml:space="preserve">, </w:t>
      </w:r>
      <w:proofErr w:type="spellStart"/>
      <w:r>
        <w:rPr>
          <w:rStyle w:val="HTMLCode"/>
        </w:rPr>
        <w:t>sdv.attributename</w:t>
      </w:r>
      <w:proofErr w:type="spellEnd"/>
      <w:r>
        <w:rPr>
          <w:rStyle w:val="HTMLCode"/>
        </w:rPr>
        <w:t xml:space="preserve">, </w:t>
      </w:r>
      <w:proofErr w:type="spellStart"/>
      <w:r>
        <w:rPr>
          <w:rStyle w:val="HTMLCode"/>
        </w:rPr>
        <w:t>sdv.nasisrulename</w:t>
      </w:r>
      <w:proofErr w:type="spellEnd"/>
      <w:r>
        <w:rPr>
          <w:rStyle w:val="HTMLCode"/>
        </w:rPr>
        <w:t xml:space="preserve">, </w:t>
      </w:r>
      <w:proofErr w:type="spellStart"/>
      <w:r>
        <w:rPr>
          <w:rStyle w:val="HTMLCode"/>
        </w:rPr>
        <w:t>sdv.resultcolumnname</w:t>
      </w:r>
      <w:proofErr w:type="spellEnd"/>
      <w:r>
        <w:rPr>
          <w:rStyle w:val="HTMLCode"/>
        </w:rPr>
        <w:t xml:space="preserve">, </w:t>
      </w:r>
      <w:proofErr w:type="spellStart"/>
      <w:r>
        <w:rPr>
          <w:rStyle w:val="HTMLCode"/>
        </w:rPr>
        <w:t>md.ruledesign</w:t>
      </w:r>
      <w:proofErr w:type="spellEnd"/>
      <w:r>
        <w:rPr>
          <w:rStyle w:val="HTMLCode"/>
        </w:rPr>
        <w:t xml:space="preserve">, </w:t>
      </w:r>
      <w:proofErr w:type="spellStart"/>
      <w:r>
        <w:rPr>
          <w:rStyle w:val="HTMLCode"/>
        </w:rPr>
        <w:t>sdv.notratedphrase</w:t>
      </w:r>
      <w:proofErr w:type="spellEnd"/>
      <w:r>
        <w:rPr>
          <w:rStyle w:val="HTMLCode"/>
        </w:rPr>
        <w:t xml:space="preserve">, </w:t>
      </w:r>
      <w:proofErr w:type="spellStart"/>
      <w:r>
        <w:rPr>
          <w:rStyle w:val="HTMLCode"/>
        </w:rPr>
        <w:t>sdv.maplegendxml</w:t>
      </w:r>
      <w:proofErr w:type="spellEnd"/>
      <w:r>
        <w:rPr>
          <w:rStyle w:val="HTMLCode"/>
        </w:rPr>
        <w:t xml:space="preserve">, </w:t>
      </w:r>
      <w:proofErr w:type="spellStart"/>
      <w:r>
        <w:rPr>
          <w:rStyle w:val="HTMLCode"/>
        </w:rPr>
        <w:t>sdv.attributedescription</w:t>
      </w:r>
      <w:proofErr w:type="spellEnd"/>
      <w:r>
        <w:rPr>
          <w:rStyle w:val="HTMLCode"/>
        </w:rPr>
        <w:t>;</w:t>
      </w:r>
    </w:p>
    <w:p w14:paraId="53E74F66" w14:textId="77777777" w:rsidR="00E47521" w:rsidRDefault="006A76FC">
      <w:pPr>
        <w:numPr>
          <w:ilvl w:val="0"/>
          <w:numId w:val="4"/>
        </w:numPr>
        <w:spacing w:before="100" w:beforeAutospacing="1" w:after="100" w:afterAutospacing="1"/>
        <w:divId w:val="1187906393"/>
        <w:rPr>
          <w:rFonts w:eastAsia="Times New Roman"/>
        </w:rPr>
      </w:pPr>
      <w:r>
        <w:rPr>
          <w:rFonts w:eastAsia="Times New Roman"/>
        </w:rPr>
        <w:t xml:space="preserve">Begin populating static tables. These are for the base soils data and metadata. No </w:t>
      </w:r>
      <w:proofErr w:type="spellStart"/>
      <w:r>
        <w:rPr>
          <w:rFonts w:eastAsia="Times New Roman"/>
        </w:rPr>
        <w:t>interp</w:t>
      </w:r>
      <w:proofErr w:type="spellEnd"/>
      <w:r>
        <w:rPr>
          <w:rFonts w:eastAsia="Times New Roman"/>
        </w:rPr>
        <w:t xml:space="preserve"> data yet.</w:t>
      </w:r>
    </w:p>
    <w:p w14:paraId="6BDDE660" w14:textId="77777777" w:rsidR="00E47521" w:rsidRDefault="006A76FC">
      <w:pPr>
        <w:numPr>
          <w:ilvl w:val="0"/>
          <w:numId w:val="4"/>
        </w:numPr>
        <w:spacing w:before="100" w:beforeAutospacing="1" w:after="100" w:afterAutospacing="1"/>
        <w:divId w:val="1187906393"/>
        <w:rPr>
          <w:rFonts w:eastAsia="Times New Roman"/>
        </w:rPr>
      </w:pPr>
      <w:r>
        <w:rPr>
          <w:rFonts w:eastAsia="Times New Roman"/>
        </w:rPr>
        <w:t>Create a table containing nec</w:t>
      </w:r>
      <w:del w:id="193" w:author="Achen, Aaron - NRCS, Lincoln, NE" w:date="2019-08-07T10:58:00Z">
        <w:r w:rsidDel="00526088">
          <w:rPr>
            <w:rFonts w:eastAsia="Times New Roman"/>
          </w:rPr>
          <w:delText>c</w:delText>
        </w:r>
      </w:del>
      <w:r>
        <w:rPr>
          <w:rFonts w:eastAsia="Times New Roman"/>
        </w:rPr>
        <w:t xml:space="preserve">essary </w:t>
      </w:r>
      <w:proofErr w:type="spellStart"/>
      <w:r>
        <w:rPr>
          <w:rFonts w:eastAsia="Times New Roman"/>
        </w:rPr>
        <w:t>interp</w:t>
      </w:r>
      <w:proofErr w:type="spellEnd"/>
      <w:r>
        <w:rPr>
          <w:rFonts w:eastAsia="Times New Roman"/>
        </w:rPr>
        <w:t xml:space="preserve"> data</w:t>
      </w:r>
      <w:ins w:id="194" w:author="Achen, Aaron - NRCS, Lincoln, NE" w:date="2019-08-07T10:58:00Z">
        <w:r w:rsidR="00526088">
          <w:rPr>
            <w:rFonts w:eastAsia="Times New Roman"/>
          </w:rPr>
          <w:t>.</w:t>
        </w:r>
      </w:ins>
    </w:p>
    <w:p w14:paraId="3ADBE76A" w14:textId="77777777" w:rsidR="00E47521" w:rsidRDefault="006A76FC">
      <w:pPr>
        <w:numPr>
          <w:ilvl w:val="0"/>
          <w:numId w:val="4"/>
        </w:numPr>
        <w:spacing w:before="100" w:beforeAutospacing="1" w:after="100" w:afterAutospacing="1"/>
        <w:divId w:val="1187906393"/>
        <w:rPr>
          <w:rFonts w:eastAsia="Times New Roman"/>
        </w:rPr>
      </w:pPr>
      <w:r>
        <w:rPr>
          <w:rFonts w:eastAsia="Times New Roman"/>
        </w:rPr>
        <w:t xml:space="preserve">Please note that if we instead get </w:t>
      </w:r>
      <w:proofErr w:type="spellStart"/>
      <w:r>
        <w:rPr>
          <w:rFonts w:eastAsia="Times New Roman"/>
        </w:rPr>
        <w:t>ruledesign</w:t>
      </w:r>
      <w:proofErr w:type="spellEnd"/>
      <w:r>
        <w:rPr>
          <w:rFonts w:eastAsia="Times New Roman"/>
        </w:rPr>
        <w:t xml:space="preserve"> from </w:t>
      </w:r>
      <w:proofErr w:type="spellStart"/>
      <w:r>
        <w:rPr>
          <w:rFonts w:eastAsia="Times New Roman"/>
        </w:rPr>
        <w:t>sdvattribute</w:t>
      </w:r>
      <w:proofErr w:type="spellEnd"/>
      <w:r>
        <w:rPr>
          <w:rFonts w:eastAsia="Times New Roman"/>
        </w:rPr>
        <w:t>, those values change to integer as in 1:limitation, 2:suitability</w:t>
      </w:r>
      <w:ins w:id="195" w:author="Achen, Aaron - NRCS, Lincoln, NE" w:date="2019-08-07T10:58:00Z">
        <w:r w:rsidR="00526088">
          <w:rPr>
            <w:rFonts w:eastAsia="Times New Roman"/>
          </w:rPr>
          <w:t>.</w:t>
        </w:r>
      </w:ins>
    </w:p>
    <w:p w14:paraId="21498EC6" w14:textId="77777777" w:rsidR="00E47521" w:rsidRDefault="006A76FC">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27051884"/>
        <w:rPr>
          <w:rFonts w:eastAsia="Times New Roman"/>
        </w:rPr>
      </w:pPr>
      <w:bookmarkStart w:id="196" w:name="_Toc16234396"/>
      <w:r>
        <w:rPr>
          <w:rFonts w:eastAsia="Times New Roman"/>
        </w:rPr>
        <w:t xml:space="preserve">Populate soil map unit acres, aggregated by </w:t>
      </w:r>
      <w:proofErr w:type="spellStart"/>
      <w:r>
        <w:rPr>
          <w:rFonts w:eastAsia="Times New Roman"/>
        </w:rPr>
        <w:t>mukey</w:t>
      </w:r>
      <w:proofErr w:type="spellEnd"/>
      <w:r>
        <w:rPr>
          <w:rFonts w:eastAsia="Times New Roman"/>
        </w:rPr>
        <w:t xml:space="preserve"> (merges polygons together)</w:t>
      </w:r>
      <w:bookmarkEnd w:id="196"/>
    </w:p>
    <w:p w14:paraId="1DF6FD6D" w14:textId="77777777" w:rsidR="00E47521" w:rsidRDefault="006A76FC">
      <w:pPr>
        <w:pStyle w:val="HTMLPreformatted"/>
        <w:divId w:val="327051884"/>
        <w:rPr>
          <w:rStyle w:val="HTMLCode"/>
        </w:rPr>
      </w:pPr>
      <w:r>
        <w:rPr>
          <w:rStyle w:val="HTMLCode"/>
        </w:rPr>
        <w:lastRenderedPageBreak/>
        <w:t xml:space="preserve">-- Soil map unit acres, aggregated by </w:t>
      </w:r>
      <w:proofErr w:type="spellStart"/>
      <w:r>
        <w:rPr>
          <w:rStyle w:val="HTMLCode"/>
        </w:rPr>
        <w:t>mukey</w:t>
      </w:r>
      <w:proofErr w:type="spellEnd"/>
      <w:r>
        <w:rPr>
          <w:rStyle w:val="HTMLCode"/>
        </w:rPr>
        <w:t xml:space="preserve"> (merges polygons together)</w:t>
      </w:r>
    </w:p>
    <w:p w14:paraId="2764FA9E" w14:textId="77777777" w:rsidR="00E47521" w:rsidRDefault="006A76FC">
      <w:pPr>
        <w:pStyle w:val="HTMLPreformatted"/>
        <w:divId w:val="327051884"/>
        <w:rPr>
          <w:rStyle w:val="HTMLCode"/>
        </w:rPr>
      </w:pPr>
      <w:r>
        <w:rPr>
          <w:rStyle w:val="HTMLCode"/>
        </w:rPr>
        <w:t>CREATE TABLE #M2</w:t>
      </w:r>
    </w:p>
    <w:p w14:paraId="67EF45D4" w14:textId="77777777" w:rsidR="00E47521" w:rsidRDefault="006A76FC">
      <w:pPr>
        <w:pStyle w:val="HTMLPreformatted"/>
        <w:divId w:val="327051884"/>
        <w:rPr>
          <w:rStyle w:val="HTMLCode"/>
        </w:rPr>
      </w:pPr>
      <w:r>
        <w:rPr>
          <w:rStyle w:val="HTMLCode"/>
        </w:rPr>
        <w:t xml:space="preserve">    ( </w:t>
      </w:r>
      <w:proofErr w:type="spellStart"/>
      <w:r>
        <w:rPr>
          <w:rStyle w:val="HTMLCode"/>
        </w:rPr>
        <w:t>aoiid</w:t>
      </w:r>
      <w:proofErr w:type="spellEnd"/>
      <w:r>
        <w:rPr>
          <w:rStyle w:val="HTMLCode"/>
        </w:rPr>
        <w:t xml:space="preserve"> INT,</w:t>
      </w:r>
    </w:p>
    <w:p w14:paraId="6156CC53" w14:textId="77777777" w:rsidR="00E47521" w:rsidRDefault="006A76FC">
      <w:pPr>
        <w:pStyle w:val="HTMLPreformatted"/>
        <w:divId w:val="327051884"/>
        <w:rPr>
          <w:rStyle w:val="HTMLCode"/>
        </w:rPr>
      </w:pPr>
      <w:r>
        <w:rPr>
          <w:rStyle w:val="HTMLCode"/>
        </w:rPr>
        <w:t xml:space="preserve">    </w:t>
      </w:r>
      <w:proofErr w:type="spellStart"/>
      <w:r>
        <w:rPr>
          <w:rStyle w:val="HTMLCode"/>
        </w:rPr>
        <w:t>landunit</w:t>
      </w:r>
      <w:proofErr w:type="spellEnd"/>
      <w:r>
        <w:rPr>
          <w:rStyle w:val="HTMLCode"/>
        </w:rPr>
        <w:t xml:space="preserve"> CHAR(20),</w:t>
      </w:r>
    </w:p>
    <w:p w14:paraId="59E98516" w14:textId="77777777" w:rsidR="00E47521" w:rsidRDefault="006A76FC">
      <w:pPr>
        <w:pStyle w:val="HTMLPreformatted"/>
        <w:divId w:val="327051884"/>
        <w:rPr>
          <w:rStyle w:val="HTMLCode"/>
        </w:rPr>
      </w:pPr>
      <w:r>
        <w:rPr>
          <w:rStyle w:val="HTMLCode"/>
        </w:rPr>
        <w:t xml:space="preserve">    </w:t>
      </w:r>
      <w:proofErr w:type="spellStart"/>
      <w:r>
        <w:rPr>
          <w:rStyle w:val="HTMLCode"/>
        </w:rPr>
        <w:t>mukey</w:t>
      </w:r>
      <w:proofErr w:type="spellEnd"/>
      <w:r>
        <w:rPr>
          <w:rStyle w:val="HTMLCode"/>
        </w:rPr>
        <w:t xml:space="preserve"> INT,</w:t>
      </w:r>
    </w:p>
    <w:p w14:paraId="6EA37D46" w14:textId="77777777" w:rsidR="00E47521" w:rsidRDefault="006A76FC">
      <w:pPr>
        <w:pStyle w:val="HTMLPreformatted"/>
        <w:divId w:val="327051884"/>
        <w:rPr>
          <w:rStyle w:val="HTMLCode"/>
        </w:rPr>
      </w:pPr>
      <w:r>
        <w:rPr>
          <w:rStyle w:val="HTMLCode"/>
        </w:rPr>
        <w:t xml:space="preserve">    </w:t>
      </w:r>
      <w:proofErr w:type="spellStart"/>
      <w:r>
        <w:rPr>
          <w:rStyle w:val="HTMLCode"/>
        </w:rPr>
        <w:t>mapunit_acres</w:t>
      </w:r>
      <w:proofErr w:type="spellEnd"/>
      <w:r>
        <w:rPr>
          <w:rStyle w:val="HTMLCode"/>
        </w:rPr>
        <w:t xml:space="preserve"> FLOAT</w:t>
      </w:r>
    </w:p>
    <w:p w14:paraId="1109CFEF" w14:textId="77777777" w:rsidR="00E47521" w:rsidRDefault="006A76FC">
      <w:pPr>
        <w:pStyle w:val="HTMLPreformatted"/>
        <w:divId w:val="327051884"/>
      </w:pPr>
      <w:r>
        <w:rPr>
          <w:rStyle w:val="HTMLCode"/>
        </w:rPr>
        <w:t xml:space="preserve">    );</w:t>
      </w:r>
    </w:p>
    <w:p w14:paraId="407AADB6" w14:textId="77777777" w:rsidR="00E47521" w:rsidRDefault="006A76FC">
      <w:pPr>
        <w:pStyle w:val="HTMLPreformatted"/>
        <w:divId w:val="327051884"/>
        <w:rPr>
          <w:rStyle w:val="HTMLCode"/>
        </w:rPr>
      </w:pPr>
      <w:r>
        <w:rPr>
          <w:rStyle w:val="HTMLCode"/>
        </w:rPr>
        <w:t>INSERT INTO #M2</w:t>
      </w:r>
    </w:p>
    <w:p w14:paraId="3D66E733" w14:textId="77777777" w:rsidR="00E47521" w:rsidRDefault="006A76FC">
      <w:pPr>
        <w:pStyle w:val="HTMLPreformatted"/>
        <w:divId w:val="327051884"/>
        <w:rPr>
          <w:rStyle w:val="HTMLCode"/>
        </w:rPr>
      </w:pPr>
      <w:r>
        <w:rPr>
          <w:rStyle w:val="HTMLCode"/>
        </w:rPr>
        <w:t>SELECT DISTINCT M1.aoiid, M1.landunit, M1.mukey,</w:t>
      </w:r>
    </w:p>
    <w:p w14:paraId="2FC05F54" w14:textId="77777777" w:rsidR="00E47521" w:rsidRDefault="006A76FC">
      <w:pPr>
        <w:pStyle w:val="HTMLPreformatted"/>
        <w:divId w:val="327051884"/>
        <w:rPr>
          <w:rStyle w:val="HTMLCode"/>
        </w:rPr>
      </w:pPr>
      <w:r>
        <w:rPr>
          <w:rStyle w:val="HTMLCode"/>
        </w:rPr>
        <w:t xml:space="preserve">ROUND (SUM (M1.poly_acres) OVER(PARTITION BY M1.landunit, M1.mukey), 3) AS </w:t>
      </w:r>
      <w:proofErr w:type="spellStart"/>
      <w:r>
        <w:rPr>
          <w:rStyle w:val="HTMLCode"/>
        </w:rPr>
        <w:t>mapunit_acres</w:t>
      </w:r>
      <w:proofErr w:type="spellEnd"/>
    </w:p>
    <w:p w14:paraId="0215DE27" w14:textId="77777777" w:rsidR="00E47521" w:rsidRDefault="006A76FC">
      <w:pPr>
        <w:pStyle w:val="HTMLPreformatted"/>
        <w:divId w:val="327051884"/>
        <w:rPr>
          <w:rStyle w:val="HTMLCode"/>
        </w:rPr>
      </w:pPr>
      <w:r>
        <w:rPr>
          <w:rStyle w:val="HTMLCode"/>
        </w:rPr>
        <w:t>FROM #AoiSoils2 AS M1</w:t>
      </w:r>
    </w:p>
    <w:p w14:paraId="1BF84055" w14:textId="77777777" w:rsidR="00E47521" w:rsidRDefault="006A76FC">
      <w:pPr>
        <w:pStyle w:val="HTMLPreformatted"/>
        <w:divId w:val="327051884"/>
      </w:pPr>
      <w:r>
        <w:rPr>
          <w:rStyle w:val="HTMLCode"/>
        </w:rPr>
        <w:t>GROUP BY M1.aoiid, M1.landunit, M1.mukey, M1.poly_acres;</w:t>
      </w:r>
    </w:p>
    <w:tbl>
      <w:tblPr>
        <w:tblW w:w="0" w:type="auto"/>
        <w:tblCellSpacing w:w="15" w:type="dxa"/>
        <w:tblLook w:val="04A0" w:firstRow="1" w:lastRow="0" w:firstColumn="1" w:lastColumn="0" w:noHBand="0" w:noVBand="1"/>
      </w:tblPr>
      <w:tblGrid>
        <w:gridCol w:w="582"/>
        <w:gridCol w:w="1187"/>
        <w:gridCol w:w="900"/>
        <w:gridCol w:w="1595"/>
      </w:tblGrid>
      <w:tr w:rsidR="00E47521" w14:paraId="0C8C7ED3" w14:textId="77777777">
        <w:trPr>
          <w:divId w:val="327051884"/>
          <w:tblHeader/>
          <w:tblCellSpacing w:w="15" w:type="dxa"/>
        </w:trPr>
        <w:tc>
          <w:tcPr>
            <w:tcW w:w="0" w:type="auto"/>
            <w:tcMar>
              <w:top w:w="15" w:type="dxa"/>
              <w:left w:w="15" w:type="dxa"/>
              <w:bottom w:w="15" w:type="dxa"/>
              <w:right w:w="15" w:type="dxa"/>
            </w:tcMar>
            <w:vAlign w:val="center"/>
            <w:hideMark/>
          </w:tcPr>
          <w:p w14:paraId="1DC8BF45" w14:textId="77777777" w:rsidR="00E47521" w:rsidRDefault="006A76FC">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14:paraId="395E8200" w14:textId="77777777" w:rsidR="00E47521" w:rsidRDefault="006A76FC">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79ADFBDC" w14:textId="77777777" w:rsidR="00E47521" w:rsidRDefault="006A76FC">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14:paraId="22A41A2A" w14:textId="77777777" w:rsidR="00E47521" w:rsidRDefault="006A76FC">
            <w:pPr>
              <w:jc w:val="center"/>
              <w:rPr>
                <w:rFonts w:eastAsia="Times New Roman"/>
                <w:b/>
                <w:bCs/>
              </w:rPr>
            </w:pPr>
            <w:proofErr w:type="spellStart"/>
            <w:r>
              <w:rPr>
                <w:rFonts w:eastAsia="Times New Roman"/>
                <w:b/>
                <w:bCs/>
              </w:rPr>
              <w:t>mapunit_acres</w:t>
            </w:r>
            <w:proofErr w:type="spellEnd"/>
          </w:p>
        </w:tc>
      </w:tr>
      <w:tr w:rsidR="00E47521" w14:paraId="250B858A" w14:textId="77777777">
        <w:trPr>
          <w:divId w:val="327051884"/>
          <w:tblCellSpacing w:w="15" w:type="dxa"/>
        </w:trPr>
        <w:tc>
          <w:tcPr>
            <w:tcW w:w="0" w:type="auto"/>
            <w:tcMar>
              <w:top w:w="15" w:type="dxa"/>
              <w:left w:w="15" w:type="dxa"/>
              <w:bottom w:w="15" w:type="dxa"/>
              <w:right w:w="15" w:type="dxa"/>
            </w:tcMar>
            <w:vAlign w:val="center"/>
            <w:hideMark/>
          </w:tcPr>
          <w:p w14:paraId="04EA15A9"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34D9FEE"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3FD3564" w14:textId="77777777" w:rsidR="00E47521" w:rsidRDefault="006A76FC">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14:paraId="53F6258D" w14:textId="77777777" w:rsidR="00E47521" w:rsidRDefault="006A76FC">
            <w:pPr>
              <w:rPr>
                <w:rFonts w:eastAsia="Times New Roman"/>
              </w:rPr>
            </w:pPr>
            <w:r>
              <w:rPr>
                <w:rFonts w:eastAsia="Times New Roman"/>
              </w:rPr>
              <w:t>0.426</w:t>
            </w:r>
          </w:p>
        </w:tc>
      </w:tr>
      <w:tr w:rsidR="00E47521" w14:paraId="36FB9C02" w14:textId="77777777">
        <w:trPr>
          <w:divId w:val="327051884"/>
          <w:tblCellSpacing w:w="15" w:type="dxa"/>
        </w:trPr>
        <w:tc>
          <w:tcPr>
            <w:tcW w:w="0" w:type="auto"/>
            <w:tcMar>
              <w:top w:w="15" w:type="dxa"/>
              <w:left w:w="15" w:type="dxa"/>
              <w:bottom w:w="15" w:type="dxa"/>
              <w:right w:w="15" w:type="dxa"/>
            </w:tcMar>
            <w:vAlign w:val="center"/>
            <w:hideMark/>
          </w:tcPr>
          <w:p w14:paraId="460EC783"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008D843"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E5D5CDB" w14:textId="77777777" w:rsidR="00E47521" w:rsidRDefault="006A76FC">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14:paraId="4EC00138" w14:textId="77777777" w:rsidR="00E47521" w:rsidRDefault="006A76FC">
            <w:pPr>
              <w:rPr>
                <w:rFonts w:eastAsia="Times New Roman"/>
              </w:rPr>
            </w:pPr>
            <w:r>
              <w:rPr>
                <w:rFonts w:eastAsia="Times New Roman"/>
              </w:rPr>
              <w:t>0.287</w:t>
            </w:r>
          </w:p>
        </w:tc>
      </w:tr>
      <w:tr w:rsidR="00E47521" w14:paraId="0F98037E" w14:textId="77777777">
        <w:trPr>
          <w:divId w:val="327051884"/>
          <w:tblCellSpacing w:w="15" w:type="dxa"/>
        </w:trPr>
        <w:tc>
          <w:tcPr>
            <w:tcW w:w="0" w:type="auto"/>
            <w:tcMar>
              <w:top w:w="15" w:type="dxa"/>
              <w:left w:w="15" w:type="dxa"/>
              <w:bottom w:w="15" w:type="dxa"/>
              <w:right w:w="15" w:type="dxa"/>
            </w:tcMar>
            <w:vAlign w:val="center"/>
            <w:hideMark/>
          </w:tcPr>
          <w:p w14:paraId="6D9CCA52"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30AA493"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A586DC0" w14:textId="77777777" w:rsidR="00E47521" w:rsidRDefault="006A76FC">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14:paraId="6D772A20" w14:textId="77777777" w:rsidR="00E47521" w:rsidRDefault="006A76FC">
            <w:pPr>
              <w:rPr>
                <w:rFonts w:eastAsia="Times New Roman"/>
              </w:rPr>
            </w:pPr>
            <w:r>
              <w:rPr>
                <w:rFonts w:eastAsia="Times New Roman"/>
              </w:rPr>
              <w:t>1.729</w:t>
            </w:r>
          </w:p>
        </w:tc>
      </w:tr>
      <w:tr w:rsidR="00E47521" w14:paraId="30E138B4" w14:textId="77777777">
        <w:trPr>
          <w:divId w:val="327051884"/>
          <w:tblCellSpacing w:w="15" w:type="dxa"/>
        </w:trPr>
        <w:tc>
          <w:tcPr>
            <w:tcW w:w="0" w:type="auto"/>
            <w:tcMar>
              <w:top w:w="15" w:type="dxa"/>
              <w:left w:w="15" w:type="dxa"/>
              <w:bottom w:w="15" w:type="dxa"/>
              <w:right w:w="15" w:type="dxa"/>
            </w:tcMar>
            <w:vAlign w:val="center"/>
            <w:hideMark/>
          </w:tcPr>
          <w:p w14:paraId="55CAA19C"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9A6B749"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BD24EA6" w14:textId="77777777" w:rsidR="00E47521" w:rsidRDefault="006A76F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7E201C0E" w14:textId="77777777" w:rsidR="00E47521" w:rsidRDefault="006A76FC">
            <w:pPr>
              <w:rPr>
                <w:rFonts w:eastAsia="Times New Roman"/>
              </w:rPr>
            </w:pPr>
            <w:r>
              <w:rPr>
                <w:rFonts w:eastAsia="Times New Roman"/>
              </w:rPr>
              <w:t>56.699</w:t>
            </w:r>
          </w:p>
        </w:tc>
      </w:tr>
      <w:tr w:rsidR="00E47521" w14:paraId="729C6199" w14:textId="77777777">
        <w:trPr>
          <w:divId w:val="327051884"/>
          <w:tblCellSpacing w:w="15" w:type="dxa"/>
        </w:trPr>
        <w:tc>
          <w:tcPr>
            <w:tcW w:w="0" w:type="auto"/>
            <w:tcMar>
              <w:top w:w="15" w:type="dxa"/>
              <w:left w:w="15" w:type="dxa"/>
              <w:bottom w:w="15" w:type="dxa"/>
              <w:right w:w="15" w:type="dxa"/>
            </w:tcMar>
            <w:vAlign w:val="center"/>
            <w:hideMark/>
          </w:tcPr>
          <w:p w14:paraId="4B490F5B"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CDEF837"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0E52DE0" w14:textId="77777777" w:rsidR="00E47521" w:rsidRDefault="006A76FC">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14:paraId="131DA054" w14:textId="77777777" w:rsidR="00E47521" w:rsidRDefault="006A76FC">
            <w:pPr>
              <w:rPr>
                <w:rFonts w:eastAsia="Times New Roman"/>
              </w:rPr>
            </w:pPr>
            <w:r>
              <w:rPr>
                <w:rFonts w:eastAsia="Times New Roman"/>
              </w:rPr>
              <w:t>1.35</w:t>
            </w:r>
          </w:p>
        </w:tc>
      </w:tr>
      <w:tr w:rsidR="00E47521" w14:paraId="26C661EE" w14:textId="77777777">
        <w:trPr>
          <w:divId w:val="327051884"/>
          <w:tblCellSpacing w:w="15" w:type="dxa"/>
        </w:trPr>
        <w:tc>
          <w:tcPr>
            <w:tcW w:w="0" w:type="auto"/>
            <w:tcMar>
              <w:top w:w="15" w:type="dxa"/>
              <w:left w:w="15" w:type="dxa"/>
              <w:bottom w:w="15" w:type="dxa"/>
              <w:right w:w="15" w:type="dxa"/>
            </w:tcMar>
            <w:vAlign w:val="center"/>
            <w:hideMark/>
          </w:tcPr>
          <w:p w14:paraId="7459156D"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897F7B4"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90666AC" w14:textId="77777777" w:rsidR="00E47521" w:rsidRDefault="006A76FC">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14:paraId="259D8364" w14:textId="77777777" w:rsidR="00E47521" w:rsidRDefault="006A76FC">
            <w:pPr>
              <w:rPr>
                <w:rFonts w:eastAsia="Times New Roman"/>
              </w:rPr>
            </w:pPr>
            <w:r>
              <w:rPr>
                <w:rFonts w:eastAsia="Times New Roman"/>
              </w:rPr>
              <w:t>0.129</w:t>
            </w:r>
          </w:p>
        </w:tc>
      </w:tr>
      <w:tr w:rsidR="00E47521" w14:paraId="2D8F2597" w14:textId="77777777">
        <w:trPr>
          <w:divId w:val="327051884"/>
          <w:tblCellSpacing w:w="15" w:type="dxa"/>
        </w:trPr>
        <w:tc>
          <w:tcPr>
            <w:tcW w:w="0" w:type="auto"/>
            <w:tcMar>
              <w:top w:w="15" w:type="dxa"/>
              <w:left w:w="15" w:type="dxa"/>
              <w:bottom w:w="15" w:type="dxa"/>
              <w:right w:w="15" w:type="dxa"/>
            </w:tcMar>
            <w:vAlign w:val="center"/>
            <w:hideMark/>
          </w:tcPr>
          <w:p w14:paraId="23A7AFB2"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30BF709"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D10F707" w14:textId="77777777" w:rsidR="00E47521" w:rsidRDefault="006A76FC">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14:paraId="7EE18A9A" w14:textId="77777777" w:rsidR="00E47521" w:rsidRDefault="006A76FC">
            <w:pPr>
              <w:rPr>
                <w:rFonts w:eastAsia="Times New Roman"/>
              </w:rPr>
            </w:pPr>
            <w:r>
              <w:rPr>
                <w:rFonts w:eastAsia="Times New Roman"/>
              </w:rPr>
              <w:t>28.479</w:t>
            </w:r>
          </w:p>
        </w:tc>
      </w:tr>
      <w:tr w:rsidR="00E47521" w14:paraId="3782EA9A" w14:textId="77777777">
        <w:trPr>
          <w:divId w:val="327051884"/>
          <w:tblCellSpacing w:w="15" w:type="dxa"/>
        </w:trPr>
        <w:tc>
          <w:tcPr>
            <w:tcW w:w="0" w:type="auto"/>
            <w:tcMar>
              <w:top w:w="15" w:type="dxa"/>
              <w:left w:w="15" w:type="dxa"/>
              <w:bottom w:w="15" w:type="dxa"/>
              <w:right w:w="15" w:type="dxa"/>
            </w:tcMar>
            <w:vAlign w:val="center"/>
            <w:hideMark/>
          </w:tcPr>
          <w:p w14:paraId="67A1DE35"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7D6749D"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9449151" w14:textId="77777777" w:rsidR="00E47521" w:rsidRDefault="006A76F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14:paraId="26878195" w14:textId="77777777" w:rsidR="00E47521" w:rsidRDefault="006A76FC">
            <w:pPr>
              <w:rPr>
                <w:rFonts w:eastAsia="Times New Roman"/>
              </w:rPr>
            </w:pPr>
            <w:r>
              <w:rPr>
                <w:rFonts w:eastAsia="Times New Roman"/>
              </w:rPr>
              <w:t>4.983</w:t>
            </w:r>
          </w:p>
        </w:tc>
      </w:tr>
      <w:tr w:rsidR="00E47521" w14:paraId="3DBA5504" w14:textId="77777777">
        <w:trPr>
          <w:divId w:val="327051884"/>
          <w:tblCellSpacing w:w="15" w:type="dxa"/>
        </w:trPr>
        <w:tc>
          <w:tcPr>
            <w:tcW w:w="0" w:type="auto"/>
            <w:tcMar>
              <w:top w:w="15" w:type="dxa"/>
              <w:left w:w="15" w:type="dxa"/>
              <w:bottom w:w="15" w:type="dxa"/>
              <w:right w:w="15" w:type="dxa"/>
            </w:tcMar>
            <w:vAlign w:val="center"/>
            <w:hideMark/>
          </w:tcPr>
          <w:p w14:paraId="346ED5A3"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B0690D4"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5EEDAD9" w14:textId="77777777" w:rsidR="00E47521" w:rsidRDefault="006A76F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14:paraId="174E9BC3" w14:textId="77777777" w:rsidR="00E47521" w:rsidRDefault="006A76FC">
            <w:pPr>
              <w:rPr>
                <w:rFonts w:eastAsia="Times New Roman"/>
              </w:rPr>
            </w:pPr>
            <w:r>
              <w:rPr>
                <w:rFonts w:eastAsia="Times New Roman"/>
              </w:rPr>
              <w:t>16.106</w:t>
            </w:r>
          </w:p>
        </w:tc>
      </w:tr>
      <w:tr w:rsidR="00E47521" w14:paraId="2965FFE7" w14:textId="77777777">
        <w:trPr>
          <w:divId w:val="327051884"/>
          <w:tblCellSpacing w:w="15" w:type="dxa"/>
        </w:trPr>
        <w:tc>
          <w:tcPr>
            <w:tcW w:w="0" w:type="auto"/>
            <w:tcMar>
              <w:top w:w="15" w:type="dxa"/>
              <w:left w:w="15" w:type="dxa"/>
              <w:bottom w:w="15" w:type="dxa"/>
              <w:right w:w="15" w:type="dxa"/>
            </w:tcMar>
            <w:vAlign w:val="center"/>
            <w:hideMark/>
          </w:tcPr>
          <w:p w14:paraId="305C57BD"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19ECCF8"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42A21BC" w14:textId="77777777" w:rsidR="00E47521" w:rsidRDefault="006A76F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7F5CE264" w14:textId="77777777" w:rsidR="00E47521" w:rsidRDefault="006A76FC">
            <w:pPr>
              <w:rPr>
                <w:rFonts w:eastAsia="Times New Roman"/>
              </w:rPr>
            </w:pPr>
            <w:r>
              <w:rPr>
                <w:rFonts w:eastAsia="Times New Roman"/>
              </w:rPr>
              <w:t>12.638</w:t>
            </w:r>
          </w:p>
        </w:tc>
      </w:tr>
      <w:tr w:rsidR="00E47521" w14:paraId="1FD89A89" w14:textId="77777777">
        <w:trPr>
          <w:divId w:val="327051884"/>
          <w:tblCellSpacing w:w="15" w:type="dxa"/>
        </w:trPr>
        <w:tc>
          <w:tcPr>
            <w:tcW w:w="0" w:type="auto"/>
            <w:tcMar>
              <w:top w:w="15" w:type="dxa"/>
              <w:left w:w="15" w:type="dxa"/>
              <w:bottom w:w="15" w:type="dxa"/>
              <w:right w:w="15" w:type="dxa"/>
            </w:tcMar>
            <w:vAlign w:val="center"/>
            <w:hideMark/>
          </w:tcPr>
          <w:p w14:paraId="49171836"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6089A8C"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31DB8E9" w14:textId="77777777" w:rsidR="00E47521" w:rsidRDefault="006A76FC">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14:paraId="064BAA80" w14:textId="77777777" w:rsidR="00E47521" w:rsidRDefault="006A76FC">
            <w:pPr>
              <w:rPr>
                <w:rFonts w:eastAsia="Times New Roman"/>
              </w:rPr>
            </w:pPr>
            <w:r>
              <w:rPr>
                <w:rFonts w:eastAsia="Times New Roman"/>
              </w:rPr>
              <w:t>17.691</w:t>
            </w:r>
          </w:p>
        </w:tc>
      </w:tr>
      <w:tr w:rsidR="00E47521" w14:paraId="3CEE6D50" w14:textId="77777777">
        <w:trPr>
          <w:divId w:val="327051884"/>
          <w:tblCellSpacing w:w="15" w:type="dxa"/>
        </w:trPr>
        <w:tc>
          <w:tcPr>
            <w:tcW w:w="0" w:type="auto"/>
            <w:tcMar>
              <w:top w:w="15" w:type="dxa"/>
              <w:left w:w="15" w:type="dxa"/>
              <w:bottom w:w="15" w:type="dxa"/>
              <w:right w:w="15" w:type="dxa"/>
            </w:tcMar>
            <w:vAlign w:val="center"/>
            <w:hideMark/>
          </w:tcPr>
          <w:p w14:paraId="53AD4FC9"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ADABFF1"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50245EE" w14:textId="77777777" w:rsidR="00E47521" w:rsidRDefault="006A76FC">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14:paraId="7341C34E" w14:textId="77777777" w:rsidR="00E47521" w:rsidRDefault="006A76FC">
            <w:pPr>
              <w:rPr>
                <w:rFonts w:eastAsia="Times New Roman"/>
              </w:rPr>
            </w:pPr>
            <w:r>
              <w:rPr>
                <w:rFonts w:eastAsia="Times New Roman"/>
              </w:rPr>
              <w:t>0.032</w:t>
            </w:r>
          </w:p>
        </w:tc>
      </w:tr>
      <w:tr w:rsidR="00E47521" w14:paraId="26562607" w14:textId="77777777">
        <w:trPr>
          <w:divId w:val="327051884"/>
          <w:tblCellSpacing w:w="15" w:type="dxa"/>
        </w:trPr>
        <w:tc>
          <w:tcPr>
            <w:tcW w:w="0" w:type="auto"/>
            <w:tcMar>
              <w:top w:w="15" w:type="dxa"/>
              <w:left w:w="15" w:type="dxa"/>
              <w:bottom w:w="15" w:type="dxa"/>
              <w:right w:w="15" w:type="dxa"/>
            </w:tcMar>
            <w:vAlign w:val="center"/>
            <w:hideMark/>
          </w:tcPr>
          <w:p w14:paraId="21E47825"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4E1F45D"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B687437" w14:textId="77777777" w:rsidR="00E47521" w:rsidRDefault="006A76F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713F596A" w14:textId="77777777" w:rsidR="00E47521" w:rsidRDefault="006A76FC">
            <w:pPr>
              <w:rPr>
                <w:rFonts w:eastAsia="Times New Roman"/>
              </w:rPr>
            </w:pPr>
            <w:r>
              <w:rPr>
                <w:rFonts w:eastAsia="Times New Roman"/>
              </w:rPr>
              <w:t>181.356</w:t>
            </w:r>
          </w:p>
        </w:tc>
      </w:tr>
      <w:tr w:rsidR="00E47521" w14:paraId="082659F3" w14:textId="77777777">
        <w:trPr>
          <w:divId w:val="327051884"/>
          <w:tblCellSpacing w:w="15" w:type="dxa"/>
        </w:trPr>
        <w:tc>
          <w:tcPr>
            <w:tcW w:w="0" w:type="auto"/>
            <w:tcMar>
              <w:top w:w="15" w:type="dxa"/>
              <w:left w:w="15" w:type="dxa"/>
              <w:bottom w:w="15" w:type="dxa"/>
              <w:right w:w="15" w:type="dxa"/>
            </w:tcMar>
            <w:vAlign w:val="center"/>
            <w:hideMark/>
          </w:tcPr>
          <w:p w14:paraId="51FDB162"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C8AEA73"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850FC31" w14:textId="77777777" w:rsidR="00E47521" w:rsidRDefault="006A76F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65E7C967" w14:textId="77777777" w:rsidR="00E47521" w:rsidRDefault="006A76FC">
            <w:pPr>
              <w:rPr>
                <w:rFonts w:eastAsia="Times New Roman"/>
              </w:rPr>
            </w:pPr>
            <w:r>
              <w:rPr>
                <w:rFonts w:eastAsia="Times New Roman"/>
              </w:rPr>
              <w:t>2.449</w:t>
            </w:r>
          </w:p>
        </w:tc>
      </w:tr>
      <w:tr w:rsidR="00E47521" w14:paraId="1B77A583" w14:textId="77777777">
        <w:trPr>
          <w:divId w:val="327051884"/>
          <w:tblCellSpacing w:w="15" w:type="dxa"/>
        </w:trPr>
        <w:tc>
          <w:tcPr>
            <w:tcW w:w="0" w:type="auto"/>
            <w:tcMar>
              <w:top w:w="15" w:type="dxa"/>
              <w:left w:w="15" w:type="dxa"/>
              <w:bottom w:w="15" w:type="dxa"/>
              <w:right w:w="15" w:type="dxa"/>
            </w:tcMar>
            <w:vAlign w:val="center"/>
            <w:hideMark/>
          </w:tcPr>
          <w:p w14:paraId="42557779"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3D53FA3"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6F73286" w14:textId="77777777" w:rsidR="00E47521" w:rsidRDefault="006A76FC">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14:paraId="5459FE25" w14:textId="77777777" w:rsidR="00E47521" w:rsidRDefault="006A76FC">
            <w:pPr>
              <w:rPr>
                <w:rFonts w:eastAsia="Times New Roman"/>
              </w:rPr>
            </w:pPr>
            <w:r>
              <w:rPr>
                <w:rFonts w:eastAsia="Times New Roman"/>
              </w:rPr>
              <w:t>4.599</w:t>
            </w:r>
          </w:p>
        </w:tc>
      </w:tr>
      <w:tr w:rsidR="00E47521" w14:paraId="191C4704" w14:textId="77777777">
        <w:trPr>
          <w:divId w:val="327051884"/>
          <w:tblCellSpacing w:w="15" w:type="dxa"/>
        </w:trPr>
        <w:tc>
          <w:tcPr>
            <w:tcW w:w="0" w:type="auto"/>
            <w:tcMar>
              <w:top w:w="15" w:type="dxa"/>
              <w:left w:w="15" w:type="dxa"/>
              <w:bottom w:w="15" w:type="dxa"/>
              <w:right w:w="15" w:type="dxa"/>
            </w:tcMar>
            <w:vAlign w:val="center"/>
            <w:hideMark/>
          </w:tcPr>
          <w:p w14:paraId="581564C9"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7C856D3"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BB7B464" w14:textId="77777777" w:rsidR="00E47521" w:rsidRDefault="006A76F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01905512" w14:textId="77777777" w:rsidR="00E47521" w:rsidRDefault="006A76FC">
            <w:pPr>
              <w:rPr>
                <w:rFonts w:eastAsia="Times New Roman"/>
              </w:rPr>
            </w:pPr>
            <w:r>
              <w:rPr>
                <w:rFonts w:eastAsia="Times New Roman"/>
              </w:rPr>
              <w:t>8.623</w:t>
            </w:r>
          </w:p>
        </w:tc>
      </w:tr>
      <w:tr w:rsidR="00E47521" w14:paraId="0917398B" w14:textId="77777777">
        <w:trPr>
          <w:divId w:val="327051884"/>
          <w:tblCellSpacing w:w="15" w:type="dxa"/>
        </w:trPr>
        <w:tc>
          <w:tcPr>
            <w:tcW w:w="0" w:type="auto"/>
            <w:tcMar>
              <w:top w:w="15" w:type="dxa"/>
              <w:left w:w="15" w:type="dxa"/>
              <w:bottom w:w="15" w:type="dxa"/>
              <w:right w:w="15" w:type="dxa"/>
            </w:tcMar>
            <w:vAlign w:val="center"/>
            <w:hideMark/>
          </w:tcPr>
          <w:p w14:paraId="6CDD3620"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D724E83"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53AFAF1" w14:textId="77777777" w:rsidR="00E47521" w:rsidRDefault="006A76F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14:paraId="62B9B30F" w14:textId="77777777" w:rsidR="00E47521" w:rsidRDefault="006A76FC">
            <w:pPr>
              <w:rPr>
                <w:rFonts w:eastAsia="Times New Roman"/>
              </w:rPr>
            </w:pPr>
            <w:r>
              <w:rPr>
                <w:rFonts w:eastAsia="Times New Roman"/>
              </w:rPr>
              <w:t>0.458</w:t>
            </w:r>
          </w:p>
        </w:tc>
      </w:tr>
      <w:tr w:rsidR="00E47521" w14:paraId="4E6544FC" w14:textId="77777777">
        <w:trPr>
          <w:divId w:val="327051884"/>
          <w:tblCellSpacing w:w="15" w:type="dxa"/>
        </w:trPr>
        <w:tc>
          <w:tcPr>
            <w:tcW w:w="0" w:type="auto"/>
            <w:tcMar>
              <w:top w:w="15" w:type="dxa"/>
              <w:left w:w="15" w:type="dxa"/>
              <w:bottom w:w="15" w:type="dxa"/>
              <w:right w:w="15" w:type="dxa"/>
            </w:tcMar>
            <w:vAlign w:val="center"/>
            <w:hideMark/>
          </w:tcPr>
          <w:p w14:paraId="5B073CF8"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3FBAEE21"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14E4162" w14:textId="77777777" w:rsidR="00E47521" w:rsidRDefault="006A76FC">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14:paraId="322EF477" w14:textId="77777777" w:rsidR="00E47521" w:rsidRDefault="006A76FC">
            <w:pPr>
              <w:rPr>
                <w:rFonts w:eastAsia="Times New Roman"/>
              </w:rPr>
            </w:pPr>
            <w:r>
              <w:rPr>
                <w:rFonts w:eastAsia="Times New Roman"/>
              </w:rPr>
              <w:t>31.514</w:t>
            </w:r>
          </w:p>
        </w:tc>
      </w:tr>
      <w:tr w:rsidR="00E47521" w14:paraId="6F18ED4B" w14:textId="77777777">
        <w:trPr>
          <w:divId w:val="327051884"/>
          <w:tblCellSpacing w:w="15" w:type="dxa"/>
        </w:trPr>
        <w:tc>
          <w:tcPr>
            <w:tcW w:w="0" w:type="auto"/>
            <w:tcMar>
              <w:top w:w="15" w:type="dxa"/>
              <w:left w:w="15" w:type="dxa"/>
              <w:bottom w:w="15" w:type="dxa"/>
              <w:right w:w="15" w:type="dxa"/>
            </w:tcMar>
            <w:vAlign w:val="center"/>
            <w:hideMark/>
          </w:tcPr>
          <w:p w14:paraId="1E144F07"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C2888AD"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A10131E" w14:textId="77777777" w:rsidR="00E47521" w:rsidRDefault="006A76F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14:paraId="25BA1734" w14:textId="77777777" w:rsidR="00E47521" w:rsidRDefault="006A76FC">
            <w:pPr>
              <w:rPr>
                <w:rFonts w:eastAsia="Times New Roman"/>
              </w:rPr>
            </w:pPr>
            <w:r>
              <w:rPr>
                <w:rFonts w:eastAsia="Times New Roman"/>
              </w:rPr>
              <w:t>62.205</w:t>
            </w:r>
          </w:p>
        </w:tc>
      </w:tr>
      <w:tr w:rsidR="00E47521" w14:paraId="4D23C99B" w14:textId="77777777">
        <w:trPr>
          <w:divId w:val="327051884"/>
          <w:tblCellSpacing w:w="15" w:type="dxa"/>
        </w:trPr>
        <w:tc>
          <w:tcPr>
            <w:tcW w:w="0" w:type="auto"/>
            <w:tcMar>
              <w:top w:w="15" w:type="dxa"/>
              <w:left w:w="15" w:type="dxa"/>
              <w:bottom w:w="15" w:type="dxa"/>
              <w:right w:w="15" w:type="dxa"/>
            </w:tcMar>
            <w:vAlign w:val="center"/>
            <w:hideMark/>
          </w:tcPr>
          <w:p w14:paraId="2A545A6C"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11DA499"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940405F" w14:textId="77777777" w:rsidR="00E47521" w:rsidRDefault="006A76F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14:paraId="60F25E98" w14:textId="77777777" w:rsidR="00E47521" w:rsidRDefault="006A76FC">
            <w:pPr>
              <w:rPr>
                <w:rFonts w:eastAsia="Times New Roman"/>
              </w:rPr>
            </w:pPr>
            <w:r>
              <w:rPr>
                <w:rFonts w:eastAsia="Times New Roman"/>
              </w:rPr>
              <w:t>63.55</w:t>
            </w:r>
          </w:p>
        </w:tc>
      </w:tr>
      <w:tr w:rsidR="00E47521" w14:paraId="34B78E9A" w14:textId="77777777">
        <w:trPr>
          <w:divId w:val="327051884"/>
          <w:tblCellSpacing w:w="15" w:type="dxa"/>
        </w:trPr>
        <w:tc>
          <w:tcPr>
            <w:tcW w:w="0" w:type="auto"/>
            <w:tcMar>
              <w:top w:w="15" w:type="dxa"/>
              <w:left w:w="15" w:type="dxa"/>
              <w:bottom w:w="15" w:type="dxa"/>
              <w:right w:w="15" w:type="dxa"/>
            </w:tcMar>
            <w:vAlign w:val="center"/>
            <w:hideMark/>
          </w:tcPr>
          <w:p w14:paraId="70FA17B9"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56CFAEF"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0E37DDE" w14:textId="77777777" w:rsidR="00E47521" w:rsidRDefault="006A76F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3260555D" w14:textId="77777777" w:rsidR="00E47521" w:rsidRDefault="006A76FC">
            <w:pPr>
              <w:rPr>
                <w:rFonts w:eastAsia="Times New Roman"/>
              </w:rPr>
            </w:pPr>
            <w:r>
              <w:rPr>
                <w:rFonts w:eastAsia="Times New Roman"/>
              </w:rPr>
              <w:t>23.138</w:t>
            </w:r>
          </w:p>
        </w:tc>
      </w:tr>
      <w:tr w:rsidR="00E47521" w14:paraId="5B370B69" w14:textId="77777777">
        <w:trPr>
          <w:divId w:val="327051884"/>
          <w:tblCellSpacing w:w="15" w:type="dxa"/>
        </w:trPr>
        <w:tc>
          <w:tcPr>
            <w:tcW w:w="0" w:type="auto"/>
            <w:tcMar>
              <w:top w:w="15" w:type="dxa"/>
              <w:left w:w="15" w:type="dxa"/>
              <w:bottom w:w="15" w:type="dxa"/>
              <w:right w:w="15" w:type="dxa"/>
            </w:tcMar>
            <w:vAlign w:val="center"/>
            <w:hideMark/>
          </w:tcPr>
          <w:p w14:paraId="00E689AC"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73C2D8B"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4AABE31C" w14:textId="77777777" w:rsidR="00E47521" w:rsidRDefault="006A76FC">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14:paraId="3F3479F2" w14:textId="77777777" w:rsidR="00E47521" w:rsidRDefault="006A76FC">
            <w:pPr>
              <w:rPr>
                <w:rFonts w:eastAsia="Times New Roman"/>
              </w:rPr>
            </w:pPr>
            <w:r>
              <w:rPr>
                <w:rFonts w:eastAsia="Times New Roman"/>
              </w:rPr>
              <w:t>3.86</w:t>
            </w:r>
          </w:p>
        </w:tc>
      </w:tr>
      <w:tr w:rsidR="00E47521" w14:paraId="4A2670D9" w14:textId="77777777">
        <w:trPr>
          <w:divId w:val="327051884"/>
          <w:tblCellSpacing w:w="15" w:type="dxa"/>
        </w:trPr>
        <w:tc>
          <w:tcPr>
            <w:tcW w:w="0" w:type="auto"/>
            <w:tcMar>
              <w:top w:w="15" w:type="dxa"/>
              <w:left w:w="15" w:type="dxa"/>
              <w:bottom w:w="15" w:type="dxa"/>
              <w:right w:w="15" w:type="dxa"/>
            </w:tcMar>
            <w:vAlign w:val="center"/>
            <w:hideMark/>
          </w:tcPr>
          <w:p w14:paraId="69BD9475"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8F53A20"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2C3AD7F" w14:textId="77777777" w:rsidR="00E47521" w:rsidRDefault="006A76F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07E3D31B" w14:textId="77777777" w:rsidR="00E47521" w:rsidRDefault="006A76FC">
            <w:pPr>
              <w:rPr>
                <w:rFonts w:eastAsia="Times New Roman"/>
              </w:rPr>
            </w:pPr>
            <w:r>
              <w:rPr>
                <w:rFonts w:eastAsia="Times New Roman"/>
              </w:rPr>
              <w:t>103.909</w:t>
            </w:r>
          </w:p>
        </w:tc>
      </w:tr>
      <w:tr w:rsidR="00E47521" w14:paraId="24F71C66" w14:textId="77777777">
        <w:trPr>
          <w:divId w:val="327051884"/>
          <w:tblCellSpacing w:w="15" w:type="dxa"/>
        </w:trPr>
        <w:tc>
          <w:tcPr>
            <w:tcW w:w="0" w:type="auto"/>
            <w:tcMar>
              <w:top w:w="15" w:type="dxa"/>
              <w:left w:w="15" w:type="dxa"/>
              <w:bottom w:w="15" w:type="dxa"/>
              <w:right w:w="15" w:type="dxa"/>
            </w:tcMar>
            <w:vAlign w:val="center"/>
            <w:hideMark/>
          </w:tcPr>
          <w:p w14:paraId="3FC41DF5"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1BE13C6"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4096F9D" w14:textId="77777777" w:rsidR="00E47521" w:rsidRDefault="006A76FC">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14:paraId="090BCE54" w14:textId="77777777" w:rsidR="00E47521" w:rsidRDefault="006A76FC">
            <w:pPr>
              <w:rPr>
                <w:rFonts w:eastAsia="Times New Roman"/>
              </w:rPr>
            </w:pPr>
            <w:r>
              <w:rPr>
                <w:rFonts w:eastAsia="Times New Roman"/>
              </w:rPr>
              <w:t>0.443</w:t>
            </w:r>
          </w:p>
        </w:tc>
      </w:tr>
      <w:tr w:rsidR="00E47521" w14:paraId="3B1A8FA5" w14:textId="77777777">
        <w:trPr>
          <w:divId w:val="327051884"/>
          <w:tblCellSpacing w:w="15" w:type="dxa"/>
        </w:trPr>
        <w:tc>
          <w:tcPr>
            <w:tcW w:w="0" w:type="auto"/>
            <w:tcMar>
              <w:top w:w="15" w:type="dxa"/>
              <w:left w:w="15" w:type="dxa"/>
              <w:bottom w:w="15" w:type="dxa"/>
              <w:right w:w="15" w:type="dxa"/>
            </w:tcMar>
            <w:vAlign w:val="center"/>
            <w:hideMark/>
          </w:tcPr>
          <w:p w14:paraId="37092B27"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5C9568C"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480A41D4" w14:textId="77777777" w:rsidR="00E47521" w:rsidRDefault="006A76F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14:paraId="4C8C3D5A" w14:textId="77777777" w:rsidR="00E47521" w:rsidRDefault="006A76FC">
            <w:pPr>
              <w:rPr>
                <w:rFonts w:eastAsia="Times New Roman"/>
              </w:rPr>
            </w:pPr>
            <w:r>
              <w:rPr>
                <w:rFonts w:eastAsia="Times New Roman"/>
              </w:rPr>
              <w:t>9.641</w:t>
            </w:r>
          </w:p>
        </w:tc>
      </w:tr>
      <w:tr w:rsidR="00E47521" w14:paraId="508CD3B9" w14:textId="77777777">
        <w:trPr>
          <w:divId w:val="327051884"/>
          <w:tblCellSpacing w:w="15" w:type="dxa"/>
        </w:trPr>
        <w:tc>
          <w:tcPr>
            <w:tcW w:w="0" w:type="auto"/>
            <w:tcMar>
              <w:top w:w="15" w:type="dxa"/>
              <w:left w:w="15" w:type="dxa"/>
              <w:bottom w:w="15" w:type="dxa"/>
              <w:right w:w="15" w:type="dxa"/>
            </w:tcMar>
            <w:vAlign w:val="center"/>
            <w:hideMark/>
          </w:tcPr>
          <w:p w14:paraId="050580A4"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3F24C2EF"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0571CE0" w14:textId="77777777" w:rsidR="00E47521" w:rsidRDefault="006A76F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28FB6CE2" w14:textId="77777777" w:rsidR="00E47521" w:rsidRDefault="006A76FC">
            <w:pPr>
              <w:rPr>
                <w:rFonts w:eastAsia="Times New Roman"/>
              </w:rPr>
            </w:pPr>
            <w:r>
              <w:rPr>
                <w:rFonts w:eastAsia="Times New Roman"/>
              </w:rPr>
              <w:t>11.382</w:t>
            </w:r>
          </w:p>
        </w:tc>
      </w:tr>
    </w:tbl>
    <w:p w14:paraId="45A33C38" w14:textId="77777777" w:rsidR="00E47521" w:rsidRDefault="00E47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27051884"/>
        <w:rPr>
          <w:rFonts w:eastAsia="Times New Roman"/>
          <w:vanish/>
        </w:rPr>
      </w:pPr>
    </w:p>
    <w:tbl>
      <w:tblPr>
        <w:tblW w:w="5000" w:type="pct"/>
        <w:tblCellSpacing w:w="15" w:type="dxa"/>
        <w:tblLook w:val="04A0" w:firstRow="1" w:lastRow="0" w:firstColumn="1" w:lastColumn="0" w:noHBand="0" w:noVBand="1"/>
      </w:tblPr>
      <w:tblGrid>
        <w:gridCol w:w="582"/>
        <w:gridCol w:w="995"/>
        <w:gridCol w:w="7783"/>
      </w:tblGrid>
      <w:tr w:rsidR="00E47521" w14:paraId="4EA9EC32" w14:textId="77777777">
        <w:trPr>
          <w:divId w:val="327051884"/>
          <w:tblHeader/>
          <w:tblCellSpacing w:w="15" w:type="dxa"/>
        </w:trPr>
        <w:tc>
          <w:tcPr>
            <w:tcW w:w="0" w:type="auto"/>
            <w:tcMar>
              <w:top w:w="15" w:type="dxa"/>
              <w:left w:w="15" w:type="dxa"/>
              <w:bottom w:w="15" w:type="dxa"/>
              <w:right w:w="15" w:type="dxa"/>
            </w:tcMar>
            <w:vAlign w:val="center"/>
            <w:hideMark/>
          </w:tcPr>
          <w:p w14:paraId="224A0C48" w14:textId="77777777" w:rsidR="00E47521" w:rsidRDefault="006A76FC">
            <w:pPr>
              <w:jc w:val="center"/>
              <w:rPr>
                <w:rFonts w:eastAsia="Times New Roman"/>
                <w:b/>
                <w:bCs/>
              </w:rPr>
            </w:pPr>
            <w:proofErr w:type="spellStart"/>
            <w:r>
              <w:rPr>
                <w:rFonts w:eastAsia="Times New Roman"/>
                <w:b/>
                <w:bCs/>
              </w:rPr>
              <w:lastRenderedPageBreak/>
              <w:t>aoiid</w:t>
            </w:r>
            <w:proofErr w:type="spellEnd"/>
          </w:p>
        </w:tc>
        <w:tc>
          <w:tcPr>
            <w:tcW w:w="0" w:type="auto"/>
            <w:tcMar>
              <w:top w:w="15" w:type="dxa"/>
              <w:left w:w="15" w:type="dxa"/>
              <w:bottom w:w="15" w:type="dxa"/>
              <w:right w:w="15" w:type="dxa"/>
            </w:tcMar>
            <w:vAlign w:val="center"/>
            <w:hideMark/>
          </w:tcPr>
          <w:p w14:paraId="0DC5FB21" w14:textId="77777777" w:rsidR="00E47521" w:rsidRDefault="006A76FC">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7F3FD3B6" w14:textId="77777777" w:rsidR="00E47521" w:rsidRDefault="006A76FC">
            <w:pPr>
              <w:jc w:val="center"/>
              <w:rPr>
                <w:rFonts w:eastAsia="Times New Roman"/>
                <w:b/>
                <w:bCs/>
              </w:rPr>
            </w:pPr>
            <w:proofErr w:type="spellStart"/>
            <w:r>
              <w:rPr>
                <w:rFonts w:eastAsia="Times New Roman"/>
                <w:b/>
                <w:bCs/>
              </w:rPr>
              <w:t>aoigeom</w:t>
            </w:r>
            <w:proofErr w:type="spellEnd"/>
          </w:p>
        </w:tc>
      </w:tr>
      <w:tr w:rsidR="00E47521" w14:paraId="575E6E1B" w14:textId="77777777">
        <w:trPr>
          <w:divId w:val="327051884"/>
          <w:tblCellSpacing w:w="15" w:type="dxa"/>
        </w:trPr>
        <w:tc>
          <w:tcPr>
            <w:tcW w:w="0" w:type="auto"/>
            <w:tcMar>
              <w:top w:w="15" w:type="dxa"/>
              <w:left w:w="15" w:type="dxa"/>
              <w:bottom w:w="15" w:type="dxa"/>
              <w:right w:w="15" w:type="dxa"/>
            </w:tcMar>
            <w:vAlign w:val="center"/>
            <w:hideMark/>
          </w:tcPr>
          <w:p w14:paraId="67D71666"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18337E6"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2043B29" w14:textId="77777777" w:rsidR="00E47521" w:rsidRDefault="006A76FC">
            <w:pPr>
              <w:rPr>
                <w:rFonts w:eastAsia="Times New Roman"/>
              </w:rPr>
            </w:pPr>
            <w:r>
              <w:rPr>
                <w:rFonts w:eastAsia="Times New Roman"/>
              </w:rPr>
              <w:t>POLYGON ((-102.13386921506947 45.944643788188387, -102.12327175652177 45.9447036058142, -102.12335160658608 45.959173206572416, -102.13402890980223 45.959218442561564, -102.13386921506947 45.944643788188387))</w:t>
            </w:r>
          </w:p>
        </w:tc>
      </w:tr>
      <w:tr w:rsidR="00E47521" w14:paraId="4936BE07" w14:textId="77777777">
        <w:trPr>
          <w:divId w:val="327051884"/>
          <w:tblCellSpacing w:w="15" w:type="dxa"/>
        </w:trPr>
        <w:tc>
          <w:tcPr>
            <w:tcW w:w="0" w:type="auto"/>
            <w:tcMar>
              <w:top w:w="15" w:type="dxa"/>
              <w:left w:w="15" w:type="dxa"/>
              <w:bottom w:w="15" w:type="dxa"/>
              <w:right w:w="15" w:type="dxa"/>
            </w:tcMar>
            <w:vAlign w:val="center"/>
            <w:hideMark/>
          </w:tcPr>
          <w:p w14:paraId="5CB2F652"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8A092EF"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331D14A" w14:textId="77777777" w:rsidR="00E47521" w:rsidRDefault="006A76FC">
            <w:pPr>
              <w:rPr>
                <w:rFonts w:eastAsia="Times New Roman"/>
              </w:rPr>
            </w:pPr>
            <w:r>
              <w:rPr>
                <w:rFonts w:eastAsia="Times New Roman"/>
              </w:rPr>
              <w:t>POLYGON ((-102.12327175652177 45.9447036058142, -102.1128892282776 45.944710506326032, -102.1130336443976 45.959162795100383, -102.12335160658608 45.959173206572416, -102.12327175652177 45.9447036058142))</w:t>
            </w:r>
          </w:p>
        </w:tc>
      </w:tr>
    </w:tbl>
    <w:p w14:paraId="5424EA95" w14:textId="77777777" w:rsidR="00E47521" w:rsidRDefault="006A76F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33907642"/>
        <w:rPr>
          <w:rFonts w:eastAsia="Times New Roman"/>
        </w:rPr>
      </w:pPr>
      <w:bookmarkStart w:id="197" w:name="_Toc16234397"/>
      <w:r>
        <w:rPr>
          <w:rFonts w:eastAsia="Times New Roman"/>
        </w:rPr>
        <w:t xml:space="preserve">Create </w:t>
      </w:r>
      <w:del w:id="198" w:author="Achen, Aaron - NRCS, Lincoln, NE" w:date="2019-08-07T13:52:00Z">
        <w:r w:rsidDel="002072A0">
          <w:rPr>
            <w:rFonts w:eastAsia="Times New Roman"/>
          </w:rPr>
          <w:delText xml:space="preserve">table </w:delText>
        </w:r>
      </w:del>
      <w:ins w:id="199" w:author="Achen, Aaron - NRCS, Lincoln, NE" w:date="2019-08-07T13:52:00Z">
        <w:r w:rsidR="002072A0">
          <w:rPr>
            <w:rFonts w:eastAsia="Times New Roman"/>
          </w:rPr>
          <w:t xml:space="preserve">Table </w:t>
        </w:r>
      </w:ins>
      <w:r>
        <w:rPr>
          <w:rFonts w:eastAsia="Times New Roman"/>
        </w:rPr>
        <w:t xml:space="preserve">to </w:t>
      </w:r>
      <w:del w:id="200" w:author="Achen, Aaron - NRCS, Lincoln, NE" w:date="2019-08-07T13:52:00Z">
        <w:r w:rsidDel="002072A0">
          <w:rPr>
            <w:rFonts w:eastAsia="Times New Roman"/>
          </w:rPr>
          <w:delText>s</w:delText>
        </w:r>
      </w:del>
      <w:ins w:id="201" w:author="Achen, Aaron - NRCS, Lincoln, NE" w:date="2019-08-07T13:52:00Z">
        <w:r w:rsidR="002072A0">
          <w:rPr>
            <w:rFonts w:eastAsia="Times New Roman"/>
          </w:rPr>
          <w:t>S</w:t>
        </w:r>
      </w:ins>
      <w:r>
        <w:rPr>
          <w:rFonts w:eastAsia="Times New Roman"/>
        </w:rPr>
        <w:t xml:space="preserve">tore </w:t>
      </w:r>
      <w:del w:id="202" w:author="Achen, Aaron - NRCS, Lincoln, NE" w:date="2019-08-07T13:52:00Z">
        <w:r w:rsidDel="002072A0">
          <w:rPr>
            <w:rFonts w:eastAsia="Times New Roman"/>
          </w:rPr>
          <w:delText>s</w:delText>
        </w:r>
      </w:del>
      <w:ins w:id="203" w:author="Achen, Aaron - NRCS, Lincoln, NE" w:date="2019-08-07T13:52:00Z">
        <w:r w:rsidR="002072A0">
          <w:rPr>
            <w:rFonts w:eastAsia="Times New Roman"/>
          </w:rPr>
          <w:t>S</w:t>
        </w:r>
      </w:ins>
      <w:r>
        <w:rPr>
          <w:rFonts w:eastAsia="Times New Roman"/>
        </w:rPr>
        <w:t xml:space="preserve">urvey </w:t>
      </w:r>
      <w:del w:id="204" w:author="Achen, Aaron - NRCS, Lincoln, NE" w:date="2019-08-07T13:52:00Z">
        <w:r w:rsidDel="002072A0">
          <w:rPr>
            <w:rFonts w:eastAsia="Times New Roman"/>
          </w:rPr>
          <w:delText>a</w:delText>
        </w:r>
      </w:del>
      <w:ins w:id="205" w:author="Achen, Aaron - NRCS, Lincoln, NE" w:date="2019-08-07T13:52:00Z">
        <w:r w:rsidR="002072A0">
          <w:rPr>
            <w:rFonts w:eastAsia="Times New Roman"/>
          </w:rPr>
          <w:t>A</w:t>
        </w:r>
      </w:ins>
      <w:r>
        <w:rPr>
          <w:rFonts w:eastAsia="Times New Roman"/>
        </w:rPr>
        <w:t xml:space="preserve">rea </w:t>
      </w:r>
      <w:del w:id="206" w:author="Achen, Aaron - NRCS, Lincoln, NE" w:date="2019-08-07T13:52:00Z">
        <w:r w:rsidDel="002072A0">
          <w:rPr>
            <w:rFonts w:eastAsia="Times New Roman"/>
          </w:rPr>
          <w:delText>d</w:delText>
        </w:r>
      </w:del>
      <w:proofErr w:type="spellStart"/>
      <w:ins w:id="207" w:author="Achen, Aaron - NRCS, Lincoln, NE" w:date="2019-08-07T13:52:00Z">
        <w:r w:rsidR="002072A0">
          <w:rPr>
            <w:rFonts w:eastAsia="Times New Roman"/>
          </w:rPr>
          <w:t>D</w:t>
        </w:r>
      </w:ins>
      <w:r>
        <w:rPr>
          <w:rFonts w:eastAsia="Times New Roman"/>
        </w:rPr>
        <w:t>atestamps</w:t>
      </w:r>
      <w:proofErr w:type="spellEnd"/>
      <w:r>
        <w:rPr>
          <w:rFonts w:eastAsia="Times New Roman"/>
        </w:rPr>
        <w:t xml:space="preserve"> (</w:t>
      </w:r>
      <w:proofErr w:type="spellStart"/>
      <w:r>
        <w:rPr>
          <w:rFonts w:eastAsia="Times New Roman"/>
        </w:rPr>
        <w:t>sacatalog.saverest</w:t>
      </w:r>
      <w:proofErr w:type="spellEnd"/>
      <w:r>
        <w:rPr>
          <w:rFonts w:eastAsia="Times New Roman"/>
        </w:rPr>
        <w:t>)</w:t>
      </w:r>
      <w:bookmarkEnd w:id="197"/>
    </w:p>
    <w:p w14:paraId="27484061" w14:textId="77777777" w:rsidR="00E47521" w:rsidRDefault="006A76FC">
      <w:pPr>
        <w:pStyle w:val="HTMLPreformatted"/>
        <w:divId w:val="1833907642"/>
        <w:rPr>
          <w:rStyle w:val="HTMLCode"/>
        </w:rPr>
      </w:pPr>
      <w:r>
        <w:rPr>
          <w:rStyle w:val="HTMLCode"/>
        </w:rPr>
        <w:t>CREATE TABLE #</w:t>
      </w:r>
      <w:proofErr w:type="spellStart"/>
      <w:r>
        <w:rPr>
          <w:rStyle w:val="HTMLCode"/>
        </w:rPr>
        <w:t>DateStamps</w:t>
      </w:r>
      <w:proofErr w:type="spellEnd"/>
    </w:p>
    <w:p w14:paraId="19DA9272" w14:textId="77777777" w:rsidR="00E47521" w:rsidRDefault="006A76FC">
      <w:pPr>
        <w:pStyle w:val="HTMLPreformatted"/>
        <w:divId w:val="1833907642"/>
        <w:rPr>
          <w:rStyle w:val="HTMLCode"/>
        </w:rPr>
      </w:pPr>
      <w:r>
        <w:rPr>
          <w:rStyle w:val="HTMLCode"/>
        </w:rPr>
        <w:t>(</w:t>
      </w:r>
      <w:proofErr w:type="spellStart"/>
      <w:r>
        <w:rPr>
          <w:rStyle w:val="HTMLCode"/>
        </w:rPr>
        <w:t>landunit</w:t>
      </w:r>
      <w:proofErr w:type="spellEnd"/>
      <w:r>
        <w:rPr>
          <w:rStyle w:val="HTMLCode"/>
        </w:rPr>
        <w:t xml:space="preserve"> CHAR(20),</w:t>
      </w:r>
    </w:p>
    <w:p w14:paraId="7130E4A5" w14:textId="77777777" w:rsidR="00E47521" w:rsidRDefault="006A76FC">
      <w:pPr>
        <w:pStyle w:val="HTMLPreformatted"/>
        <w:divId w:val="1833907642"/>
      </w:pPr>
      <w:proofErr w:type="spellStart"/>
      <w:r>
        <w:rPr>
          <w:rStyle w:val="HTMLCode"/>
        </w:rPr>
        <w:t>datestamp</w:t>
      </w:r>
      <w:proofErr w:type="spellEnd"/>
      <w:r>
        <w:rPr>
          <w:rStyle w:val="HTMLCode"/>
        </w:rPr>
        <w:t xml:space="preserve"> VARCHAR(32));</w:t>
      </w:r>
    </w:p>
    <w:p w14:paraId="7BC087D9" w14:textId="77777777" w:rsidR="00E47521" w:rsidRDefault="006A76FC">
      <w:pPr>
        <w:pStyle w:val="HTMLPreformatted"/>
        <w:divId w:val="1833907642"/>
        <w:rPr>
          <w:rStyle w:val="HTMLCode"/>
        </w:rPr>
      </w:pPr>
      <w:r>
        <w:rPr>
          <w:rStyle w:val="HTMLCode"/>
        </w:rPr>
        <w:t>SELECT @</w:t>
      </w:r>
      <w:proofErr w:type="spellStart"/>
      <w:r>
        <w:rPr>
          <w:rStyle w:val="HTMLCode"/>
        </w:rPr>
        <w:t>attributeName</w:t>
      </w:r>
      <w:proofErr w:type="spellEnd"/>
      <w:r>
        <w:rPr>
          <w:rStyle w:val="HTMLCode"/>
        </w:rPr>
        <w:t xml:space="preserve"> = 'Agricultural Organic Soil Subsidence';</w:t>
      </w:r>
    </w:p>
    <w:p w14:paraId="24287E0E" w14:textId="77777777" w:rsidR="00E47521" w:rsidRDefault="006A76FC">
      <w:pPr>
        <w:pStyle w:val="HTMLPreformatted"/>
        <w:divId w:val="1833907642"/>
        <w:rPr>
          <w:rStyle w:val="HTMLCode"/>
        </w:rPr>
      </w:pPr>
      <w:r>
        <w:rPr>
          <w:rStyle w:val="HTMLCode"/>
        </w:rPr>
        <w:t>SELECT @</w:t>
      </w:r>
      <w:proofErr w:type="spellStart"/>
      <w:r>
        <w:rPr>
          <w:rStyle w:val="HTMLCode"/>
        </w:rPr>
        <w:t>minPct</w:t>
      </w:r>
      <w:proofErr w:type="spellEnd"/>
      <w:r>
        <w:rPr>
          <w:rStyle w:val="HTMLCode"/>
        </w:rPr>
        <w:t xml:space="preserve"> = 10;</w:t>
      </w:r>
    </w:p>
    <w:p w14:paraId="40789A0E" w14:textId="77777777" w:rsidR="00E47521" w:rsidRDefault="006A76FC">
      <w:pPr>
        <w:pStyle w:val="HTMLPreformatted"/>
        <w:divId w:val="1833907642"/>
      </w:pPr>
      <w:r>
        <w:rPr>
          <w:rStyle w:val="HTMLCode"/>
        </w:rPr>
        <w:t>SELECT @</w:t>
      </w:r>
      <w:proofErr w:type="spellStart"/>
      <w:r>
        <w:rPr>
          <w:rStyle w:val="HTMLCode"/>
        </w:rPr>
        <w:t>minAcres</w:t>
      </w:r>
      <w:proofErr w:type="spellEnd"/>
      <w:r>
        <w:rPr>
          <w:rStyle w:val="HTMLCode"/>
        </w:rPr>
        <w:t xml:space="preserve"> = 10;</w:t>
      </w:r>
    </w:p>
    <w:p w14:paraId="6DBAE30D" w14:textId="77777777" w:rsidR="00E47521" w:rsidRDefault="006A76FC">
      <w:pPr>
        <w:numPr>
          <w:ilvl w:val="0"/>
          <w:numId w:val="5"/>
        </w:numPr>
        <w:spacing w:before="100" w:beforeAutospacing="1" w:after="100" w:afterAutospacing="1"/>
        <w:divId w:val="1833907642"/>
        <w:rPr>
          <w:rFonts w:eastAsia="Times New Roman"/>
        </w:rPr>
      </w:pPr>
      <w:r>
        <w:rPr>
          <w:rFonts w:eastAsia="Times New Roman"/>
        </w:rPr>
        <w:t xml:space="preserve">Defines the soil </w:t>
      </w:r>
      <w:proofErr w:type="spellStart"/>
      <w:r>
        <w:rPr>
          <w:rFonts w:eastAsia="Times New Roman"/>
        </w:rPr>
        <w:t>interpretion</w:t>
      </w:r>
      <w:proofErr w:type="spellEnd"/>
    </w:p>
    <w:p w14:paraId="35A54D01" w14:textId="77777777" w:rsidR="00E47521" w:rsidRDefault="006A76FC">
      <w:pPr>
        <w:numPr>
          <w:ilvl w:val="0"/>
          <w:numId w:val="5"/>
        </w:numPr>
        <w:spacing w:before="100" w:beforeAutospacing="1" w:after="100" w:afterAutospacing="1"/>
        <w:divId w:val="1833907642"/>
        <w:rPr>
          <w:rFonts w:eastAsia="Times New Roman"/>
        </w:rPr>
      </w:pPr>
      <w:r>
        <w:rPr>
          <w:rFonts w:eastAsia="Times New Roman"/>
        </w:rPr>
        <w:t xml:space="preserve">Sets the </w:t>
      </w:r>
      <w:proofErr w:type="spellStart"/>
      <w:r>
        <w:rPr>
          <w:rFonts w:eastAsia="Times New Roman"/>
        </w:rPr>
        <w:t>minimun</w:t>
      </w:r>
      <w:proofErr w:type="spellEnd"/>
      <w:r>
        <w:rPr>
          <w:rFonts w:eastAsia="Times New Roman"/>
        </w:rPr>
        <w:t xml:space="preserve"> cutoff </w:t>
      </w:r>
      <w:proofErr w:type="spellStart"/>
      <w:r>
        <w:rPr>
          <w:rFonts w:eastAsia="Times New Roman"/>
        </w:rPr>
        <w:t>pecent</w:t>
      </w:r>
      <w:proofErr w:type="spellEnd"/>
      <w:r>
        <w:rPr>
          <w:rFonts w:eastAsia="Times New Roman"/>
        </w:rPr>
        <w:t xml:space="preserve"> for a resource concern at 10 percent or 10 acres for a given </w:t>
      </w:r>
      <w:proofErr w:type="spellStart"/>
      <w:r>
        <w:rPr>
          <w:rFonts w:eastAsia="Times New Roman"/>
        </w:rPr>
        <w:t>landunit</w:t>
      </w:r>
      <w:proofErr w:type="spellEnd"/>
    </w:p>
    <w:p w14:paraId="2187ECC4" w14:textId="77777777" w:rsidR="00E47521" w:rsidRDefault="006A76F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71150518"/>
        <w:rPr>
          <w:rFonts w:eastAsia="Times New Roman"/>
        </w:rPr>
      </w:pPr>
      <w:bookmarkStart w:id="208" w:name="_Toc16234398"/>
      <w:r>
        <w:rPr>
          <w:rFonts w:eastAsia="Times New Roman"/>
        </w:rPr>
        <w:t>XML Parsing</w:t>
      </w:r>
      <w:bookmarkEnd w:id="208"/>
    </w:p>
    <w:p w14:paraId="7692E707" w14:textId="77777777" w:rsidR="00E47521" w:rsidRDefault="006A76FC">
      <w:pPr>
        <w:pStyle w:val="HTMLPreformatted"/>
        <w:divId w:val="2071150518"/>
        <w:rPr>
          <w:rStyle w:val="HTMLCode"/>
        </w:rPr>
      </w:pPr>
      <w:r>
        <w:rPr>
          <w:rStyle w:val="HTMLCode"/>
        </w:rPr>
        <w:t xml:space="preserve">SELECT @rating1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@attributeName).value('(/Map_Legend/Legend_Elements/Labels/@value)[1]', 'VARCHAR(100)');</w:t>
      </w:r>
    </w:p>
    <w:p w14:paraId="7CB5F0D9" w14:textId="77777777" w:rsidR="00E47521" w:rsidRDefault="006A76FC">
      <w:pPr>
        <w:pStyle w:val="HTMLPreformatted"/>
        <w:divId w:val="2071150518"/>
        <w:rPr>
          <w:rStyle w:val="HTMLCode"/>
        </w:rPr>
      </w:pPr>
      <w:r>
        <w:rPr>
          <w:rStyle w:val="HTMLCode"/>
        </w:rPr>
        <w:t xml:space="preserve">SELECT @rating2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@attributeName).value('(/Map_Legend/Legend_Elements/Labels/@value)[2]', 'VARCHAR(100)');</w:t>
      </w:r>
    </w:p>
    <w:p w14:paraId="6AE5B807" w14:textId="77777777" w:rsidR="00E47521" w:rsidRDefault="006A76FC">
      <w:pPr>
        <w:pStyle w:val="HTMLPreformatted"/>
        <w:divId w:val="2071150518"/>
        <w:rPr>
          <w:rStyle w:val="HTMLCode"/>
        </w:rPr>
      </w:pPr>
      <w:r>
        <w:rPr>
          <w:rStyle w:val="HTMLCode"/>
        </w:rPr>
        <w:t xml:space="preserve">SELECT @rating3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@attributeName).value('(/Map_Legend/Legend_Elements/Labels/@value)[3]', 'VARCHAR(100)');</w:t>
      </w:r>
    </w:p>
    <w:p w14:paraId="09D1E6D9" w14:textId="77777777" w:rsidR="00E47521" w:rsidRDefault="006A76FC">
      <w:pPr>
        <w:pStyle w:val="HTMLPreformatted"/>
        <w:divId w:val="2071150518"/>
        <w:rPr>
          <w:rStyle w:val="HTMLCode"/>
        </w:rPr>
      </w:pPr>
      <w:r>
        <w:rPr>
          <w:rStyle w:val="HTMLCode"/>
        </w:rPr>
        <w:t xml:space="preserve">SELECT @rating4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@attributeName).value('(/Map_Legend/Legend_Elements/Labels/@value)[4]', 'VARCHAR(100)');</w:t>
      </w:r>
    </w:p>
    <w:p w14:paraId="5491C183" w14:textId="77777777" w:rsidR="00E47521" w:rsidRDefault="006A76FC">
      <w:pPr>
        <w:pStyle w:val="HTMLPreformatted"/>
        <w:divId w:val="2071150518"/>
        <w:rPr>
          <w:rStyle w:val="HTMLCode"/>
        </w:rPr>
      </w:pPr>
      <w:r>
        <w:rPr>
          <w:rStyle w:val="HTMLCode"/>
        </w:rPr>
        <w:t xml:space="preserve">SELECT @rating5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@attributeName).value('(/Map_Legend/Legend_Elements/Labels/@value)[5]', 'VARCHAR(100)');</w:t>
      </w:r>
    </w:p>
    <w:p w14:paraId="76B99EA5" w14:textId="77777777" w:rsidR="00E47521" w:rsidRDefault="006A76FC">
      <w:pPr>
        <w:pStyle w:val="HTMLPreformatted"/>
        <w:divId w:val="2071150518"/>
      </w:pPr>
      <w:r>
        <w:rPr>
          <w:rStyle w:val="HTMLCode"/>
        </w:rPr>
        <w:t xml:space="preserve">SELECT @rating6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@attributeName).value('(/Map_Legend/Legend_Elements/Labels/@value)[6]', 'VARCHAR(100)');</w:t>
      </w:r>
    </w:p>
    <w:p w14:paraId="4A081AE6" w14:textId="77777777" w:rsidR="00E47521" w:rsidRDefault="006A76FC">
      <w:pPr>
        <w:numPr>
          <w:ilvl w:val="0"/>
          <w:numId w:val="6"/>
        </w:numPr>
        <w:spacing w:before="100" w:beforeAutospacing="1" w:after="100" w:afterAutospacing="1"/>
        <w:divId w:val="2071150518"/>
        <w:rPr>
          <w:rFonts w:eastAsia="Times New Roman"/>
        </w:rPr>
      </w:pPr>
      <w:r>
        <w:rPr>
          <w:rFonts w:eastAsia="Times New Roman"/>
        </w:rPr>
        <w:t xml:space="preserve">Get ordered set of </w:t>
      </w:r>
      <w:proofErr w:type="spellStart"/>
      <w:r>
        <w:rPr>
          <w:rFonts w:eastAsia="Times New Roman"/>
        </w:rPr>
        <w:t>interphrc</w:t>
      </w:r>
      <w:proofErr w:type="spellEnd"/>
      <w:r>
        <w:rPr>
          <w:rFonts w:eastAsia="Times New Roman"/>
        </w:rPr>
        <w:t xml:space="preserve"> values from </w:t>
      </w:r>
      <w:proofErr w:type="spellStart"/>
      <w:r>
        <w:rPr>
          <w:rFonts w:eastAsia="Times New Roman"/>
        </w:rPr>
        <w:t>sdvattribute.maplegendxml</w:t>
      </w:r>
      <w:proofErr w:type="spellEnd"/>
      <w:r>
        <w:rPr>
          <w:rFonts w:eastAsia="Times New Roman"/>
        </w:rPr>
        <w:t xml:space="preserve">. This is assumed to begin with the ‘worst’ rating. Need to double-check this for all </w:t>
      </w:r>
      <w:proofErr w:type="spellStart"/>
      <w:r>
        <w:rPr>
          <w:rFonts w:eastAsia="Times New Roman"/>
        </w:rPr>
        <w:t>interps</w:t>
      </w:r>
      <w:proofErr w:type="spellEnd"/>
      <w:r>
        <w:rPr>
          <w:rFonts w:eastAsia="Times New Roman"/>
        </w:rPr>
        <w:t>.</w:t>
      </w:r>
    </w:p>
    <w:p w14:paraId="33FCC63E" w14:textId="2F8D83B3" w:rsidR="00E47521" w:rsidRDefault="006A76F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74386058"/>
        <w:rPr>
          <w:rFonts w:eastAsia="Times New Roman"/>
        </w:rPr>
      </w:pPr>
      <w:bookmarkStart w:id="209" w:name="_Toc16234399"/>
      <w:r>
        <w:rPr>
          <w:rFonts w:eastAsia="Times New Roman"/>
        </w:rPr>
        <w:lastRenderedPageBreak/>
        <w:t xml:space="preserve">Set </w:t>
      </w:r>
      <w:proofErr w:type="spellStart"/>
      <w:ins w:id="210" w:author="Achen, Aaron - NRCS, Lincoln, NE" w:date="2019-08-07T13:52:00Z">
        <w:r w:rsidR="002072A0">
          <w:rPr>
            <w:rFonts w:eastAsia="Times New Roman"/>
          </w:rPr>
          <w:t>I</w:t>
        </w:r>
      </w:ins>
      <w:del w:id="211" w:author="Achen, Aaron - NRCS, Lincoln, NE" w:date="2019-08-07T13:52:00Z">
        <w:r w:rsidDel="002072A0">
          <w:rPr>
            <w:rFonts w:eastAsia="Times New Roman"/>
          </w:rPr>
          <w:delText>i</w:delText>
        </w:r>
      </w:del>
      <w:r>
        <w:rPr>
          <w:rFonts w:eastAsia="Times New Roman"/>
        </w:rPr>
        <w:t>nterp</w:t>
      </w:r>
      <w:proofErr w:type="spellEnd"/>
      <w:r>
        <w:rPr>
          <w:rFonts w:eastAsia="Times New Roman"/>
        </w:rPr>
        <w:t xml:space="preserve"> </w:t>
      </w:r>
      <w:del w:id="212" w:author="Achen, Aaron - NRCS, Lincoln, NE" w:date="2019-08-07T13:52:00Z">
        <w:r w:rsidDel="002072A0">
          <w:rPr>
            <w:rFonts w:eastAsia="Times New Roman"/>
          </w:rPr>
          <w:delText>r</w:delText>
        </w:r>
      </w:del>
      <w:proofErr w:type="spellStart"/>
      <w:ins w:id="213" w:author="Achen, Aaron - NRCS, Lincoln, NE" w:date="2019-08-07T13:52:00Z">
        <w:r w:rsidR="002072A0">
          <w:rPr>
            <w:rFonts w:eastAsia="Times New Roman"/>
          </w:rPr>
          <w:t>R</w:t>
        </w:r>
      </w:ins>
      <w:r>
        <w:rPr>
          <w:rFonts w:eastAsia="Times New Roman"/>
        </w:rPr>
        <w:t>ulekey</w:t>
      </w:r>
      <w:proofErr w:type="spellEnd"/>
      <w:r>
        <w:rPr>
          <w:rFonts w:eastAsia="Times New Roman"/>
        </w:rPr>
        <w:t xml:space="preserve"> and </w:t>
      </w:r>
      <w:del w:id="214" w:author="Achen, Aaron - NRCS, Lincoln, NE" w:date="2019-08-07T13:52:00Z">
        <w:r w:rsidDel="002072A0">
          <w:rPr>
            <w:rFonts w:eastAsia="Times New Roman"/>
          </w:rPr>
          <w:delText>r</w:delText>
        </w:r>
      </w:del>
      <w:proofErr w:type="spellStart"/>
      <w:ins w:id="215" w:author="Achen, Aaron - NRCS, Lincoln, NE" w:date="2019-08-07T13:52:00Z">
        <w:r w:rsidR="002072A0">
          <w:rPr>
            <w:rFonts w:eastAsia="Times New Roman"/>
          </w:rPr>
          <w:t>R</w:t>
        </w:r>
      </w:ins>
      <w:r>
        <w:rPr>
          <w:rFonts w:eastAsia="Times New Roman"/>
        </w:rPr>
        <w:t>uledesign</w:t>
      </w:r>
      <w:proofErr w:type="spellEnd"/>
      <w:r>
        <w:rPr>
          <w:rFonts w:eastAsia="Times New Roman"/>
        </w:rPr>
        <w:t xml:space="preserve"> as a </w:t>
      </w:r>
      <w:del w:id="216" w:author="Achen, Aaron - NRCS, Lincoln, NE" w:date="2019-08-07T13:52:00Z">
        <w:r w:rsidDel="002072A0">
          <w:rPr>
            <w:rFonts w:eastAsia="Times New Roman"/>
          </w:rPr>
          <w:delText>v</w:delText>
        </w:r>
      </w:del>
      <w:ins w:id="217" w:author="Achen, Aaron - NRCS, Lincoln, NE" w:date="2019-08-07T13:52:00Z">
        <w:r w:rsidR="002072A0">
          <w:rPr>
            <w:rFonts w:eastAsia="Times New Roman"/>
          </w:rPr>
          <w:t>V</w:t>
        </w:r>
      </w:ins>
      <w:r>
        <w:rPr>
          <w:rFonts w:eastAsia="Times New Roman"/>
        </w:rPr>
        <w:t xml:space="preserve">ariable </w:t>
      </w:r>
      <w:del w:id="218" w:author="Achen, Aaron - NRCS, Lincoln, NE" w:date="2019-08-09T09:11:00Z">
        <w:r w:rsidDel="00046D7E">
          <w:rPr>
            <w:rFonts w:eastAsia="Times New Roman"/>
          </w:rPr>
          <w:delText>t</w:delText>
        </w:r>
      </w:del>
      <w:ins w:id="219" w:author="Achen, Aaron - NRCS, Lincoln, NE" w:date="2019-08-09T09:11:00Z">
        <w:r w:rsidR="00046D7E">
          <w:rPr>
            <w:rFonts w:eastAsia="Times New Roman"/>
          </w:rPr>
          <w:t>T</w:t>
        </w:r>
      </w:ins>
      <w:r>
        <w:rPr>
          <w:rFonts w:eastAsia="Times New Roman"/>
        </w:rPr>
        <w:t xml:space="preserve">o </w:t>
      </w:r>
      <w:del w:id="220" w:author="Achen, Aaron - NRCS, Lincoln, NE" w:date="2019-08-09T09:11:00Z">
        <w:r w:rsidDel="00046D7E">
          <w:rPr>
            <w:rFonts w:eastAsia="Times New Roman"/>
          </w:rPr>
          <w:delText>b</w:delText>
        </w:r>
      </w:del>
      <w:ins w:id="221" w:author="Achen, Aaron - NRCS, Lincoln, NE" w:date="2019-08-09T09:11:00Z">
        <w:r w:rsidR="00046D7E">
          <w:rPr>
            <w:rFonts w:eastAsia="Times New Roman"/>
          </w:rPr>
          <w:t>B</w:t>
        </w:r>
      </w:ins>
      <w:r>
        <w:rPr>
          <w:rFonts w:eastAsia="Times New Roman"/>
        </w:rPr>
        <w:t xml:space="preserve">e </w:t>
      </w:r>
      <w:del w:id="222" w:author="Achen, Aaron - NRCS, Lincoln, NE" w:date="2019-08-09T09:11:00Z">
        <w:r w:rsidDel="00046D7E">
          <w:rPr>
            <w:rFonts w:eastAsia="Times New Roman"/>
          </w:rPr>
          <w:delText>u</w:delText>
        </w:r>
      </w:del>
      <w:ins w:id="223" w:author="Achen, Aaron - NRCS, Lincoln, NE" w:date="2019-08-09T09:11:00Z">
        <w:r w:rsidR="00046D7E">
          <w:rPr>
            <w:rFonts w:eastAsia="Times New Roman"/>
          </w:rPr>
          <w:t>U</w:t>
        </w:r>
      </w:ins>
      <w:r>
        <w:rPr>
          <w:rFonts w:eastAsia="Times New Roman"/>
        </w:rPr>
        <w:t xml:space="preserve">sed in </w:t>
      </w:r>
      <w:del w:id="224" w:author="Achen, Aaron - NRCS, Lincoln, NE" w:date="2019-08-07T13:52:00Z">
        <w:r w:rsidDel="002072A0">
          <w:rPr>
            <w:rFonts w:eastAsia="Times New Roman"/>
          </w:rPr>
          <w:delText>c</w:delText>
        </w:r>
      </w:del>
      <w:proofErr w:type="spellStart"/>
      <w:ins w:id="225" w:author="Achen, Aaron - NRCS, Lincoln, NE" w:date="2019-08-07T13:52:00Z">
        <w:r w:rsidR="002072A0">
          <w:rPr>
            <w:rFonts w:eastAsia="Times New Roman"/>
          </w:rPr>
          <w:t>C</w:t>
        </w:r>
      </w:ins>
      <w:r>
        <w:rPr>
          <w:rFonts w:eastAsia="Times New Roman"/>
        </w:rPr>
        <w:t>ointerp</w:t>
      </w:r>
      <w:proofErr w:type="spellEnd"/>
      <w:r>
        <w:rPr>
          <w:rFonts w:eastAsia="Times New Roman"/>
        </w:rPr>
        <w:t xml:space="preserve"> </w:t>
      </w:r>
      <w:del w:id="226" w:author="Achen, Aaron - NRCS, Lincoln, NE" w:date="2019-08-07T13:52:00Z">
        <w:r w:rsidDel="002072A0">
          <w:rPr>
            <w:rFonts w:eastAsia="Times New Roman"/>
          </w:rPr>
          <w:delText>q</w:delText>
        </w:r>
      </w:del>
      <w:ins w:id="227" w:author="Achen, Aaron - NRCS, Lincoln, NE" w:date="2019-08-07T13:52:00Z">
        <w:r w:rsidR="002072A0">
          <w:rPr>
            <w:rFonts w:eastAsia="Times New Roman"/>
          </w:rPr>
          <w:t>Q</w:t>
        </w:r>
      </w:ins>
      <w:r>
        <w:rPr>
          <w:rFonts w:eastAsia="Times New Roman"/>
        </w:rPr>
        <w:t>uery</w:t>
      </w:r>
      <w:bookmarkEnd w:id="209"/>
    </w:p>
    <w:p w14:paraId="034E0674" w14:textId="77777777" w:rsidR="00E47521" w:rsidRDefault="006A76FC">
      <w:pPr>
        <w:pStyle w:val="HTMLPreformatted"/>
        <w:divId w:val="874386058"/>
        <w:rPr>
          <w:rStyle w:val="HTMLCode"/>
        </w:rPr>
      </w:pPr>
      <w:r>
        <w:rPr>
          <w:rStyle w:val="HTMLCode"/>
        </w:rPr>
        <w:t>SELECT @</w:t>
      </w:r>
      <w:proofErr w:type="spellStart"/>
      <w:r>
        <w:rPr>
          <w:rStyle w:val="HTMLCode"/>
        </w:rPr>
        <w:t>ruleKey</w:t>
      </w:r>
      <w:proofErr w:type="spellEnd"/>
      <w:r>
        <w:rPr>
          <w:rStyle w:val="HTMLCode"/>
        </w:rPr>
        <w:t xml:space="preserve"> = (SELECT </w:t>
      </w:r>
      <w:proofErr w:type="spellStart"/>
      <w:r>
        <w:rPr>
          <w:rStyle w:val="HTMLCode"/>
        </w:rPr>
        <w:t>rulekey</w:t>
      </w:r>
      <w:proofErr w:type="spellEnd"/>
      <w:r>
        <w:rPr>
          <w:rStyle w:val="HTMLCode"/>
        </w:rPr>
        <w:t xml:space="preserve"> FROM #SDV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w:t>
      </w:r>
    </w:p>
    <w:p w14:paraId="635A4005" w14:textId="77777777" w:rsidR="00E47521" w:rsidRDefault="006A76FC">
      <w:pPr>
        <w:pStyle w:val="HTMLPreformatted"/>
        <w:divId w:val="874386058"/>
        <w:rPr>
          <w:rStyle w:val="HTMLCode"/>
        </w:rPr>
      </w:pPr>
      <w:r>
        <w:rPr>
          <w:rStyle w:val="HTMLCode"/>
        </w:rPr>
        <w:t>SELECT @</w:t>
      </w:r>
      <w:proofErr w:type="spellStart"/>
      <w:r>
        <w:rPr>
          <w:rStyle w:val="HTMLCode"/>
        </w:rPr>
        <w:t>ruleDesign</w:t>
      </w:r>
      <w:proofErr w:type="spellEnd"/>
      <w:r>
        <w:rPr>
          <w:rStyle w:val="HTMLCode"/>
        </w:rPr>
        <w:t xml:space="preserve"> = (SELECT </w:t>
      </w:r>
      <w:proofErr w:type="spellStart"/>
      <w:r>
        <w:rPr>
          <w:rStyle w:val="HTMLCode"/>
        </w:rPr>
        <w:t>ruledesign</w:t>
      </w:r>
      <w:proofErr w:type="spellEnd"/>
      <w:r>
        <w:rPr>
          <w:rStyle w:val="HTMLCode"/>
        </w:rPr>
        <w:t xml:space="preserve"> FROM #SDV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w:t>
      </w:r>
    </w:p>
    <w:p w14:paraId="1856DC48" w14:textId="77777777" w:rsidR="00E47521" w:rsidRDefault="006A76FC">
      <w:pPr>
        <w:pStyle w:val="HTMLPreformatted"/>
        <w:divId w:val="874386058"/>
      </w:pPr>
      <w:r>
        <w:rPr>
          <w:rStyle w:val="HTMLCode"/>
        </w:rPr>
        <w:t>SELECT @</w:t>
      </w:r>
      <w:proofErr w:type="spellStart"/>
      <w:r>
        <w:rPr>
          <w:rStyle w:val="HTMLCode"/>
        </w:rPr>
        <w:t>notRatedPhrase</w:t>
      </w:r>
      <w:proofErr w:type="spellEnd"/>
      <w:r>
        <w:rPr>
          <w:rStyle w:val="HTMLCode"/>
        </w:rPr>
        <w:t xml:space="preserve"> = (SELECT </w:t>
      </w:r>
      <w:proofErr w:type="spellStart"/>
      <w:r>
        <w:rPr>
          <w:rStyle w:val="HTMLCode"/>
        </w:rPr>
        <w:t>notratedphrase</w:t>
      </w:r>
      <w:proofErr w:type="spellEnd"/>
      <w:r>
        <w:rPr>
          <w:rStyle w:val="HTMLCode"/>
        </w:rPr>
        <w:t xml:space="preserve"> FROM #SDV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w:t>
      </w:r>
    </w:p>
    <w:p w14:paraId="574D862E" w14:textId="77777777" w:rsidR="00E47521" w:rsidRDefault="006A76F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45892143"/>
        <w:rPr>
          <w:rFonts w:eastAsia="Times New Roman"/>
        </w:rPr>
      </w:pPr>
      <w:bookmarkStart w:id="228" w:name="_Toc16234400"/>
      <w:r>
        <w:rPr>
          <w:rFonts w:eastAsia="Times New Roman"/>
        </w:rPr>
        <w:t xml:space="preserve">Add </w:t>
      </w:r>
      <w:del w:id="229" w:author="Achen, Aaron - NRCS, Lincoln, NE" w:date="2019-08-06T11:21:00Z">
        <w:r>
          <w:rPr>
            <w:rFonts w:eastAsia="Times New Roman"/>
          </w:rPr>
          <w:delText xml:space="preserve">Not </w:delText>
        </w:r>
      </w:del>
      <w:ins w:id="230" w:author="Achen, Aaron - NRCS, Lincoln, NE" w:date="2019-08-07T13:53:00Z">
        <w:r w:rsidR="002072A0">
          <w:rPr>
            <w:rFonts w:eastAsia="Times New Roman"/>
          </w:rPr>
          <w:t>N</w:t>
        </w:r>
      </w:ins>
      <w:ins w:id="231" w:author="Achen, Aaron - NRCS, Lincoln, NE" w:date="2019-08-06T11:21:00Z">
        <w:r>
          <w:rPr>
            <w:rFonts w:eastAsia="Times New Roman"/>
          </w:rPr>
          <w:t xml:space="preserve">ot </w:t>
        </w:r>
      </w:ins>
      <w:del w:id="232" w:author="Achen, Aaron - NRCS, Lincoln, NE" w:date="2019-08-07T13:53:00Z">
        <w:r w:rsidDel="002072A0">
          <w:rPr>
            <w:rFonts w:eastAsia="Times New Roman"/>
          </w:rPr>
          <w:delText>r</w:delText>
        </w:r>
      </w:del>
      <w:ins w:id="233" w:author="Achen, Aaron - NRCS, Lincoln, NE" w:date="2019-08-07T13:53:00Z">
        <w:r w:rsidR="002072A0">
          <w:rPr>
            <w:rFonts w:eastAsia="Times New Roman"/>
          </w:rPr>
          <w:t>R</w:t>
        </w:r>
      </w:ins>
      <w:r>
        <w:rPr>
          <w:rFonts w:eastAsia="Times New Roman"/>
        </w:rPr>
        <w:t xml:space="preserve">ated </w:t>
      </w:r>
      <w:del w:id="234" w:author="Achen, Aaron - NRCS, Lincoln, NE" w:date="2019-08-07T13:53:00Z">
        <w:r w:rsidDel="002072A0">
          <w:rPr>
            <w:rFonts w:eastAsia="Times New Roman"/>
          </w:rPr>
          <w:delText>p</w:delText>
        </w:r>
      </w:del>
      <w:ins w:id="235" w:author="Achen, Aaron - NRCS, Lincoln, NE" w:date="2019-08-07T13:53:00Z">
        <w:r w:rsidR="002072A0">
          <w:rPr>
            <w:rFonts w:eastAsia="Times New Roman"/>
          </w:rPr>
          <w:t>P</w:t>
        </w:r>
      </w:ins>
      <w:r>
        <w:rPr>
          <w:rFonts w:eastAsia="Times New Roman"/>
        </w:rPr>
        <w:t xml:space="preserve">hrase to </w:t>
      </w:r>
      <w:r>
        <w:rPr>
          <w:rStyle w:val="citation"/>
          <w:rFonts w:eastAsia="Times New Roman"/>
        </w:rPr>
        <w:t>@rating</w:t>
      </w:r>
      <w:r>
        <w:rPr>
          <w:rFonts w:eastAsia="Times New Roman"/>
        </w:rPr>
        <w:t xml:space="preserve"> </w:t>
      </w:r>
      <w:del w:id="236" w:author="Achen, Aaron - NRCS, Lincoln, NE" w:date="2019-08-07T13:53:00Z">
        <w:r w:rsidDel="002072A0">
          <w:rPr>
            <w:rFonts w:eastAsia="Times New Roman"/>
          </w:rPr>
          <w:delText>v</w:delText>
        </w:r>
      </w:del>
      <w:ins w:id="237" w:author="Achen, Aaron - NRCS, Lincoln, NE" w:date="2019-08-07T13:53:00Z">
        <w:r w:rsidR="002072A0">
          <w:rPr>
            <w:rFonts w:eastAsia="Times New Roman"/>
          </w:rPr>
          <w:t>V</w:t>
        </w:r>
      </w:ins>
      <w:r>
        <w:rPr>
          <w:rFonts w:eastAsia="Times New Roman"/>
        </w:rPr>
        <w:t>ariables</w:t>
      </w:r>
      <w:bookmarkEnd w:id="228"/>
    </w:p>
    <w:p w14:paraId="54216C40" w14:textId="77777777" w:rsidR="00E47521" w:rsidRDefault="006A76FC">
      <w:pPr>
        <w:pStyle w:val="HTMLPreformatted"/>
        <w:divId w:val="945892143"/>
        <w:rPr>
          <w:rStyle w:val="HTMLCode"/>
        </w:rPr>
      </w:pPr>
      <w:r>
        <w:rPr>
          <w:rStyle w:val="HTMLCode"/>
        </w:rPr>
        <w:t>IF @</w:t>
      </w:r>
      <w:proofErr w:type="spellStart"/>
      <w:r>
        <w:rPr>
          <w:rStyle w:val="HTMLCode"/>
        </w:rPr>
        <w:t>notRatedPhrase</w:t>
      </w:r>
      <w:proofErr w:type="spellEnd"/>
      <w:r>
        <w:rPr>
          <w:rStyle w:val="HTMLCode"/>
        </w:rPr>
        <w:t xml:space="preserve"> IS NOT NULL</w:t>
      </w:r>
    </w:p>
    <w:p w14:paraId="2142AF6A" w14:textId="77777777" w:rsidR="00E47521" w:rsidRDefault="006A76FC">
      <w:pPr>
        <w:pStyle w:val="HTMLPreformatted"/>
        <w:divId w:val="945892143"/>
        <w:rPr>
          <w:rStyle w:val="HTMLCode"/>
        </w:rPr>
      </w:pPr>
      <w:r>
        <w:rPr>
          <w:rStyle w:val="HTMLCode"/>
        </w:rPr>
        <w:t xml:space="preserve">  IF @rating1 IS NULL (SELECT @rating1 = @</w:t>
      </w:r>
      <w:proofErr w:type="spellStart"/>
      <w:r>
        <w:rPr>
          <w:rStyle w:val="HTMLCode"/>
        </w:rPr>
        <w:t>notRatedPhrase</w:t>
      </w:r>
      <w:proofErr w:type="spellEnd"/>
      <w:r>
        <w:rPr>
          <w:rStyle w:val="HTMLCode"/>
        </w:rPr>
        <w:t>)</w:t>
      </w:r>
    </w:p>
    <w:p w14:paraId="16503905" w14:textId="77777777" w:rsidR="00E47521" w:rsidRDefault="006A76FC">
      <w:pPr>
        <w:pStyle w:val="HTMLPreformatted"/>
        <w:divId w:val="945892143"/>
        <w:rPr>
          <w:rStyle w:val="HTMLCode"/>
        </w:rPr>
      </w:pPr>
      <w:r>
        <w:rPr>
          <w:rStyle w:val="HTMLCode"/>
        </w:rPr>
        <w:t xml:space="preserve">  ELSE </w:t>
      </w:r>
    </w:p>
    <w:p w14:paraId="1EA8418C" w14:textId="77777777" w:rsidR="00E47521" w:rsidRDefault="006A76FC">
      <w:pPr>
        <w:pStyle w:val="HTMLPreformatted"/>
        <w:divId w:val="945892143"/>
        <w:rPr>
          <w:rStyle w:val="HTMLCode"/>
        </w:rPr>
      </w:pPr>
      <w:r>
        <w:rPr>
          <w:rStyle w:val="HTMLCode"/>
        </w:rPr>
        <w:t xml:space="preserve">    IF @rating2 IS NULL (SELECT @rating2 = @</w:t>
      </w:r>
      <w:proofErr w:type="spellStart"/>
      <w:r>
        <w:rPr>
          <w:rStyle w:val="HTMLCode"/>
        </w:rPr>
        <w:t>notRatedPhrase</w:t>
      </w:r>
      <w:proofErr w:type="spellEnd"/>
      <w:r>
        <w:rPr>
          <w:rStyle w:val="HTMLCode"/>
        </w:rPr>
        <w:t>)</w:t>
      </w:r>
    </w:p>
    <w:p w14:paraId="37E74B56" w14:textId="77777777" w:rsidR="00E47521" w:rsidRDefault="006A76FC">
      <w:pPr>
        <w:pStyle w:val="HTMLPreformatted"/>
        <w:divId w:val="945892143"/>
        <w:rPr>
          <w:rStyle w:val="HTMLCode"/>
        </w:rPr>
      </w:pPr>
      <w:r>
        <w:rPr>
          <w:rStyle w:val="HTMLCode"/>
        </w:rPr>
        <w:t xml:space="preserve">    ELSE</w:t>
      </w:r>
    </w:p>
    <w:p w14:paraId="3F41F3EA" w14:textId="77777777" w:rsidR="00E47521" w:rsidRDefault="006A76FC">
      <w:pPr>
        <w:pStyle w:val="HTMLPreformatted"/>
        <w:divId w:val="945892143"/>
        <w:rPr>
          <w:rStyle w:val="HTMLCode"/>
        </w:rPr>
      </w:pPr>
      <w:r>
        <w:rPr>
          <w:rStyle w:val="HTMLCode"/>
        </w:rPr>
        <w:t xml:space="preserve">      IF @rating3 IS NULL (SELECT @rating3 = @</w:t>
      </w:r>
      <w:proofErr w:type="spellStart"/>
      <w:r>
        <w:rPr>
          <w:rStyle w:val="HTMLCode"/>
        </w:rPr>
        <w:t>notRatedPhrase</w:t>
      </w:r>
      <w:proofErr w:type="spellEnd"/>
      <w:r>
        <w:rPr>
          <w:rStyle w:val="HTMLCode"/>
        </w:rPr>
        <w:t>)</w:t>
      </w:r>
    </w:p>
    <w:p w14:paraId="60373165" w14:textId="77777777" w:rsidR="00E47521" w:rsidRDefault="006A76FC">
      <w:pPr>
        <w:pStyle w:val="HTMLPreformatted"/>
        <w:divId w:val="945892143"/>
        <w:rPr>
          <w:rStyle w:val="HTMLCode"/>
        </w:rPr>
      </w:pPr>
      <w:r>
        <w:rPr>
          <w:rStyle w:val="HTMLCode"/>
        </w:rPr>
        <w:t xml:space="preserve">      ELSE</w:t>
      </w:r>
    </w:p>
    <w:p w14:paraId="406EE448" w14:textId="77777777" w:rsidR="00E47521" w:rsidRDefault="006A76FC">
      <w:pPr>
        <w:pStyle w:val="HTMLPreformatted"/>
        <w:divId w:val="945892143"/>
        <w:rPr>
          <w:rStyle w:val="HTMLCode"/>
        </w:rPr>
      </w:pPr>
      <w:r>
        <w:rPr>
          <w:rStyle w:val="HTMLCode"/>
        </w:rPr>
        <w:t xml:space="preserve">        IF @rating4 IS NULL (SELECT @rating4 = @</w:t>
      </w:r>
      <w:proofErr w:type="spellStart"/>
      <w:r>
        <w:rPr>
          <w:rStyle w:val="HTMLCode"/>
        </w:rPr>
        <w:t>notRatedPhrase</w:t>
      </w:r>
      <w:proofErr w:type="spellEnd"/>
      <w:r>
        <w:rPr>
          <w:rStyle w:val="HTMLCode"/>
        </w:rPr>
        <w:t>)</w:t>
      </w:r>
    </w:p>
    <w:p w14:paraId="793869E8" w14:textId="77777777" w:rsidR="00E47521" w:rsidRDefault="006A76FC">
      <w:pPr>
        <w:pStyle w:val="HTMLPreformatted"/>
        <w:divId w:val="945892143"/>
        <w:rPr>
          <w:rStyle w:val="HTMLCode"/>
        </w:rPr>
      </w:pPr>
      <w:r>
        <w:rPr>
          <w:rStyle w:val="HTMLCode"/>
        </w:rPr>
        <w:t xml:space="preserve">        ELSE </w:t>
      </w:r>
    </w:p>
    <w:p w14:paraId="0443DBA0" w14:textId="77777777" w:rsidR="00E47521" w:rsidRDefault="006A76FC">
      <w:pPr>
        <w:pStyle w:val="HTMLPreformatted"/>
        <w:divId w:val="945892143"/>
        <w:rPr>
          <w:rStyle w:val="HTMLCode"/>
        </w:rPr>
      </w:pPr>
      <w:r>
        <w:rPr>
          <w:rStyle w:val="HTMLCode"/>
        </w:rPr>
        <w:t xml:space="preserve">          IF @rating5 IS NULL (SELECT @rating5 = @</w:t>
      </w:r>
      <w:proofErr w:type="spellStart"/>
      <w:r>
        <w:rPr>
          <w:rStyle w:val="HTMLCode"/>
        </w:rPr>
        <w:t>notRatedPhrase</w:t>
      </w:r>
      <w:proofErr w:type="spellEnd"/>
      <w:r>
        <w:rPr>
          <w:rStyle w:val="HTMLCode"/>
        </w:rPr>
        <w:t>)</w:t>
      </w:r>
    </w:p>
    <w:p w14:paraId="3A4D43CB" w14:textId="77777777" w:rsidR="00E47521" w:rsidRDefault="006A76FC">
      <w:pPr>
        <w:pStyle w:val="HTMLPreformatted"/>
        <w:divId w:val="945892143"/>
        <w:rPr>
          <w:rStyle w:val="HTMLCode"/>
        </w:rPr>
      </w:pPr>
      <w:r>
        <w:rPr>
          <w:rStyle w:val="HTMLCode"/>
        </w:rPr>
        <w:t xml:space="preserve">          ELSE</w:t>
      </w:r>
    </w:p>
    <w:p w14:paraId="412EA534" w14:textId="77777777" w:rsidR="00E47521" w:rsidRDefault="006A76FC">
      <w:pPr>
        <w:pStyle w:val="HTMLPreformatted"/>
        <w:divId w:val="945892143"/>
      </w:pPr>
      <w:r>
        <w:rPr>
          <w:rStyle w:val="HTMLCode"/>
        </w:rPr>
        <w:t xml:space="preserve">            IF @rating6 IS NULL (SELECT @rating6 = @</w:t>
      </w:r>
      <w:proofErr w:type="spellStart"/>
      <w:r>
        <w:rPr>
          <w:rStyle w:val="HTMLCode"/>
        </w:rPr>
        <w:t>notRatedPhrase</w:t>
      </w:r>
      <w:proofErr w:type="spellEnd"/>
      <w:r>
        <w:rPr>
          <w:rStyle w:val="HTMLCode"/>
        </w:rPr>
        <w:t>)</w:t>
      </w:r>
    </w:p>
    <w:p w14:paraId="3584894B" w14:textId="77777777" w:rsidR="00E47521" w:rsidRDefault="006A76F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53799455"/>
        <w:rPr>
          <w:rFonts w:eastAsia="Times New Roman"/>
        </w:rPr>
      </w:pPr>
      <w:bookmarkStart w:id="238" w:name="_Toc16234401"/>
      <w:r>
        <w:rPr>
          <w:rFonts w:eastAsia="Times New Roman"/>
        </w:rPr>
        <w:t xml:space="preserve">Append the </w:t>
      </w:r>
      <w:ins w:id="239" w:author="Achen, Aaron - NRCS, Lincoln, NE" w:date="2019-08-07T13:54:00Z">
        <w:r w:rsidR="002072A0">
          <w:rPr>
            <w:rFonts w:eastAsia="Times New Roman"/>
          </w:rPr>
          <w:t>R</w:t>
        </w:r>
      </w:ins>
      <w:del w:id="240" w:author="Achen, Aaron - NRCS, Lincoln, NE" w:date="2019-08-07T13:54:00Z">
        <w:r w:rsidDel="002072A0">
          <w:rPr>
            <w:rFonts w:eastAsia="Times New Roman"/>
          </w:rPr>
          <w:delText>r</w:delText>
        </w:r>
      </w:del>
      <w:r>
        <w:rPr>
          <w:rFonts w:eastAsia="Times New Roman"/>
        </w:rPr>
        <w:t xml:space="preserve">ating </w:t>
      </w:r>
      <w:del w:id="241" w:author="Achen, Aaron - NRCS, Lincoln, NE" w:date="2019-08-07T13:54:00Z">
        <w:r w:rsidDel="002072A0">
          <w:rPr>
            <w:rFonts w:eastAsia="Times New Roman"/>
          </w:rPr>
          <w:delText>c</w:delText>
        </w:r>
      </w:del>
      <w:ins w:id="242" w:author="Achen, Aaron - NRCS, Lincoln, NE" w:date="2019-08-07T13:54:00Z">
        <w:r w:rsidR="002072A0">
          <w:rPr>
            <w:rFonts w:eastAsia="Times New Roman"/>
          </w:rPr>
          <w:t>c</w:t>
        </w:r>
      </w:ins>
      <w:r>
        <w:rPr>
          <w:rFonts w:eastAsia="Times New Roman"/>
        </w:rPr>
        <w:t xml:space="preserve">lasses for this </w:t>
      </w:r>
      <w:del w:id="243" w:author="Achen, Aaron - NRCS, Lincoln, NE" w:date="2019-08-07T13:54:00Z">
        <w:r w:rsidDel="002072A0">
          <w:rPr>
            <w:rFonts w:eastAsia="Times New Roman"/>
          </w:rPr>
          <w:delText>i</w:delText>
        </w:r>
      </w:del>
      <w:proofErr w:type="spellStart"/>
      <w:ins w:id="244" w:author="Achen, Aaron - NRCS, Lincoln, NE" w:date="2019-08-07T13:54:00Z">
        <w:r w:rsidR="002072A0">
          <w:rPr>
            <w:rFonts w:eastAsia="Times New Roman"/>
          </w:rPr>
          <w:t>I</w:t>
        </w:r>
      </w:ins>
      <w:r>
        <w:rPr>
          <w:rFonts w:eastAsia="Times New Roman"/>
        </w:rPr>
        <w:t>nterp</w:t>
      </w:r>
      <w:proofErr w:type="spellEnd"/>
      <w:r>
        <w:rPr>
          <w:rFonts w:eastAsia="Times New Roman"/>
        </w:rPr>
        <w:t xml:space="preserve"> to the #</w:t>
      </w:r>
      <w:proofErr w:type="spellStart"/>
      <w:r>
        <w:rPr>
          <w:rFonts w:eastAsia="Times New Roman"/>
        </w:rPr>
        <w:t>RatingClasses</w:t>
      </w:r>
      <w:proofErr w:type="spellEnd"/>
      <w:r>
        <w:rPr>
          <w:rFonts w:eastAsia="Times New Roman"/>
        </w:rPr>
        <w:t xml:space="preserve"> </w:t>
      </w:r>
      <w:del w:id="245" w:author="Achen, Aaron - NRCS, Lincoln, NE" w:date="2019-08-07T13:54:00Z">
        <w:r w:rsidDel="002072A0">
          <w:rPr>
            <w:rFonts w:eastAsia="Times New Roman"/>
          </w:rPr>
          <w:delText>t</w:delText>
        </w:r>
      </w:del>
      <w:ins w:id="246" w:author="Achen, Aaron - NRCS, Lincoln, NE" w:date="2019-08-07T13:54:00Z">
        <w:r w:rsidR="002072A0">
          <w:rPr>
            <w:rFonts w:eastAsia="Times New Roman"/>
          </w:rPr>
          <w:t>T</w:t>
        </w:r>
      </w:ins>
      <w:r>
        <w:rPr>
          <w:rFonts w:eastAsia="Times New Roman"/>
        </w:rPr>
        <w:t>able</w:t>
      </w:r>
      <w:bookmarkEnd w:id="238"/>
    </w:p>
    <w:p w14:paraId="3893CE13" w14:textId="77777777" w:rsidR="00E47521" w:rsidRDefault="006A76FC">
      <w:pPr>
        <w:pStyle w:val="HTMLPreformatted"/>
        <w:divId w:val="1353799455"/>
        <w:rPr>
          <w:rStyle w:val="HTMLCode"/>
        </w:rPr>
      </w:pPr>
      <w:r>
        <w:rPr>
          <w:rStyle w:val="HTMLCode"/>
        </w:rPr>
        <w:t>INSERT INTO #</w:t>
      </w:r>
      <w:proofErr w:type="spellStart"/>
      <w:r>
        <w:rPr>
          <w:rStyle w:val="HTMLCode"/>
        </w:rPr>
        <w:t>RatingClasses</w:t>
      </w:r>
      <w:proofErr w:type="spellEnd"/>
      <w:r>
        <w:rPr>
          <w:rStyle w:val="HTMLCode"/>
        </w:rPr>
        <w:t xml:space="preserve"> (</w:t>
      </w:r>
      <w:proofErr w:type="spellStart"/>
      <w:r>
        <w:rPr>
          <w:rStyle w:val="HTMLCode"/>
        </w:rPr>
        <w:t>attributename</w:t>
      </w:r>
      <w:proofErr w:type="spellEnd"/>
      <w:r>
        <w:rPr>
          <w:rStyle w:val="HTMLCode"/>
        </w:rPr>
        <w:t xml:space="preserve">, </w:t>
      </w:r>
      <w:proofErr w:type="spellStart"/>
      <w:r>
        <w:rPr>
          <w:rStyle w:val="HTMLCode"/>
        </w:rPr>
        <w:t>ruledesign</w:t>
      </w:r>
      <w:proofErr w:type="spellEnd"/>
      <w:r>
        <w:rPr>
          <w:rStyle w:val="HTMLCode"/>
        </w:rPr>
        <w:t>, rating1, rating2, rating3, rating4, rating5, rating6)</w:t>
      </w:r>
    </w:p>
    <w:p w14:paraId="195581DA" w14:textId="77777777" w:rsidR="00E47521" w:rsidRDefault="006A76FC">
      <w:pPr>
        <w:pStyle w:val="HTMLPreformatted"/>
        <w:divId w:val="1353799455"/>
      </w:pPr>
      <w:r>
        <w:rPr>
          <w:rStyle w:val="HTMLCode"/>
        </w:rPr>
        <w:t>SELECT @</w:t>
      </w:r>
      <w:proofErr w:type="spellStart"/>
      <w:r>
        <w:rPr>
          <w:rStyle w:val="HTMLCode"/>
        </w:rPr>
        <w:t>attributeName</w:t>
      </w:r>
      <w:proofErr w:type="spellEnd"/>
      <w:r>
        <w:rPr>
          <w:rStyle w:val="HTMLCode"/>
        </w:rPr>
        <w:t xml:space="preserve"> AS </w:t>
      </w:r>
      <w:proofErr w:type="spellStart"/>
      <w:r>
        <w:rPr>
          <w:rStyle w:val="HTMLCode"/>
        </w:rPr>
        <w:t>attributename</w:t>
      </w:r>
      <w:proofErr w:type="spellEnd"/>
      <w:r>
        <w:rPr>
          <w:rStyle w:val="HTMLCode"/>
        </w:rPr>
        <w:t>, @</w:t>
      </w:r>
      <w:proofErr w:type="spellStart"/>
      <w:r>
        <w:rPr>
          <w:rStyle w:val="HTMLCode"/>
        </w:rPr>
        <w:t>ruleDesign</w:t>
      </w:r>
      <w:proofErr w:type="spellEnd"/>
      <w:r>
        <w:rPr>
          <w:rStyle w:val="HTMLCode"/>
        </w:rPr>
        <w:t xml:space="preserve"> AS </w:t>
      </w:r>
      <w:proofErr w:type="spellStart"/>
      <w:r>
        <w:rPr>
          <w:rStyle w:val="HTMLCode"/>
        </w:rPr>
        <w:t>ruledesign</w:t>
      </w:r>
      <w:proofErr w:type="spellEnd"/>
      <w:r>
        <w:rPr>
          <w:rStyle w:val="HTMLCode"/>
        </w:rPr>
        <w:t>, @rating1 AS rating1, @rating2 AS rating2, @rating3 AS rating3, @rating4 AS rating4, @rating5 AS rating5, @rating6 AS rating6;</w:t>
      </w:r>
    </w:p>
    <w:tbl>
      <w:tblPr>
        <w:tblW w:w="5000" w:type="pct"/>
        <w:tblCellSpacing w:w="15" w:type="dxa"/>
        <w:tblLook w:val="04A0" w:firstRow="1" w:lastRow="0" w:firstColumn="1" w:lastColumn="0" w:noHBand="0" w:noVBand="1"/>
      </w:tblPr>
      <w:tblGrid>
        <w:gridCol w:w="315"/>
        <w:gridCol w:w="2630"/>
        <w:gridCol w:w="2503"/>
        <w:gridCol w:w="2623"/>
        <w:gridCol w:w="1289"/>
      </w:tblGrid>
      <w:tr w:rsidR="00E47521" w14:paraId="10581F9A" w14:textId="77777777">
        <w:trPr>
          <w:divId w:val="1353799455"/>
          <w:tblHeader/>
          <w:tblCellSpacing w:w="15" w:type="dxa"/>
        </w:trPr>
        <w:tc>
          <w:tcPr>
            <w:tcW w:w="0" w:type="auto"/>
            <w:tcMar>
              <w:top w:w="15" w:type="dxa"/>
              <w:left w:w="15" w:type="dxa"/>
              <w:bottom w:w="15" w:type="dxa"/>
              <w:right w:w="15" w:type="dxa"/>
            </w:tcMar>
            <w:vAlign w:val="center"/>
            <w:hideMark/>
          </w:tcPr>
          <w:p w14:paraId="00633E99" w14:textId="77777777" w:rsidR="00E47521" w:rsidRDefault="006A76FC">
            <w:pPr>
              <w:jc w:val="center"/>
              <w:rPr>
                <w:rFonts w:eastAsia="Times New Roman"/>
                <w:b/>
                <w:bCs/>
              </w:rPr>
            </w:pPr>
            <w:r>
              <w:rPr>
                <w:rFonts w:eastAsia="Times New Roman"/>
                <w:b/>
                <w:bCs/>
              </w:rPr>
              <w:t>id</w:t>
            </w:r>
          </w:p>
        </w:tc>
        <w:tc>
          <w:tcPr>
            <w:tcW w:w="0" w:type="auto"/>
            <w:tcMar>
              <w:top w:w="15" w:type="dxa"/>
              <w:left w:w="15" w:type="dxa"/>
              <w:bottom w:w="15" w:type="dxa"/>
              <w:right w:w="15" w:type="dxa"/>
            </w:tcMar>
            <w:vAlign w:val="center"/>
            <w:hideMark/>
          </w:tcPr>
          <w:p w14:paraId="7A65221C" w14:textId="77777777" w:rsidR="00E47521" w:rsidRDefault="006A76FC">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14:paraId="14DA84A9" w14:textId="77777777" w:rsidR="00E47521" w:rsidRDefault="006A76FC">
            <w:pPr>
              <w:jc w:val="center"/>
              <w:rPr>
                <w:rFonts w:eastAsia="Times New Roman"/>
                <w:b/>
                <w:bCs/>
              </w:rPr>
            </w:pPr>
            <w:proofErr w:type="spellStart"/>
            <w:r>
              <w:rPr>
                <w:rFonts w:eastAsia="Times New Roman"/>
                <w:b/>
                <w:bCs/>
              </w:rPr>
              <w:t>attributename</w:t>
            </w:r>
            <w:proofErr w:type="spellEnd"/>
          </w:p>
        </w:tc>
        <w:tc>
          <w:tcPr>
            <w:tcW w:w="0" w:type="auto"/>
            <w:tcMar>
              <w:top w:w="15" w:type="dxa"/>
              <w:left w:w="15" w:type="dxa"/>
              <w:bottom w:w="15" w:type="dxa"/>
              <w:right w:w="15" w:type="dxa"/>
            </w:tcMar>
            <w:vAlign w:val="center"/>
            <w:hideMark/>
          </w:tcPr>
          <w:p w14:paraId="1E200C42" w14:textId="77777777" w:rsidR="00E47521" w:rsidRDefault="006A76FC">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14:paraId="4E82F0AE" w14:textId="77777777" w:rsidR="00E47521" w:rsidRDefault="006A76FC">
            <w:pPr>
              <w:jc w:val="center"/>
              <w:rPr>
                <w:rFonts w:eastAsia="Times New Roman"/>
                <w:b/>
                <w:bCs/>
              </w:rPr>
            </w:pPr>
            <w:proofErr w:type="spellStart"/>
            <w:r>
              <w:rPr>
                <w:rFonts w:eastAsia="Times New Roman"/>
                <w:b/>
                <w:bCs/>
              </w:rPr>
              <w:t>rating_num</w:t>
            </w:r>
            <w:proofErr w:type="spellEnd"/>
          </w:p>
        </w:tc>
      </w:tr>
      <w:tr w:rsidR="00E47521" w14:paraId="288DD3A4" w14:textId="77777777">
        <w:trPr>
          <w:divId w:val="1353799455"/>
          <w:tblCellSpacing w:w="15" w:type="dxa"/>
        </w:trPr>
        <w:tc>
          <w:tcPr>
            <w:tcW w:w="0" w:type="auto"/>
            <w:tcMar>
              <w:top w:w="15" w:type="dxa"/>
              <w:left w:w="15" w:type="dxa"/>
              <w:bottom w:w="15" w:type="dxa"/>
              <w:right w:w="15" w:type="dxa"/>
            </w:tcMar>
            <w:vAlign w:val="center"/>
            <w:hideMark/>
          </w:tcPr>
          <w:p w14:paraId="1FC10900"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B83055D" w14:textId="77777777" w:rsidR="00E47521" w:rsidRDefault="006A76FC">
            <w:pPr>
              <w:rPr>
                <w:rFonts w:eastAsia="Times New Roman"/>
              </w:rPr>
            </w:pPr>
            <w:r>
              <w:rPr>
                <w:rFonts w:eastAsia="Times New Roman"/>
              </w:rPr>
              <w:t>Surface Salt Concentration:1</w:t>
            </w:r>
          </w:p>
        </w:tc>
        <w:tc>
          <w:tcPr>
            <w:tcW w:w="0" w:type="auto"/>
            <w:tcMar>
              <w:top w:w="15" w:type="dxa"/>
              <w:left w:w="15" w:type="dxa"/>
              <w:bottom w:w="15" w:type="dxa"/>
              <w:right w:w="15" w:type="dxa"/>
            </w:tcMar>
            <w:vAlign w:val="center"/>
            <w:hideMark/>
          </w:tcPr>
          <w:p w14:paraId="7C719BBF" w14:textId="77777777" w:rsidR="00E47521" w:rsidRDefault="006A76FC">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14:paraId="2D70DBDC" w14:textId="77777777" w:rsidR="00E47521" w:rsidRDefault="006A76FC">
            <w:pPr>
              <w:rPr>
                <w:rFonts w:eastAsia="Times New Roman"/>
              </w:rPr>
            </w:pPr>
            <w:r>
              <w:rPr>
                <w:rFonts w:eastAsia="Times New Roman"/>
              </w:rPr>
              <w:t>High surface salinization risk or already saline</w:t>
            </w:r>
          </w:p>
        </w:tc>
        <w:tc>
          <w:tcPr>
            <w:tcW w:w="0" w:type="auto"/>
            <w:tcMar>
              <w:top w:w="15" w:type="dxa"/>
              <w:left w:w="15" w:type="dxa"/>
              <w:bottom w:w="15" w:type="dxa"/>
              <w:right w:w="15" w:type="dxa"/>
            </w:tcMar>
            <w:vAlign w:val="center"/>
            <w:hideMark/>
          </w:tcPr>
          <w:p w14:paraId="5DAF48EF" w14:textId="77777777" w:rsidR="00E47521" w:rsidRDefault="006A76FC">
            <w:pPr>
              <w:rPr>
                <w:rFonts w:eastAsia="Times New Roman"/>
              </w:rPr>
            </w:pPr>
            <w:r>
              <w:rPr>
                <w:rFonts w:eastAsia="Times New Roman"/>
              </w:rPr>
              <w:t>1</w:t>
            </w:r>
          </w:p>
        </w:tc>
      </w:tr>
      <w:tr w:rsidR="00E47521" w14:paraId="757CE6BE" w14:textId="77777777">
        <w:trPr>
          <w:divId w:val="1353799455"/>
          <w:tblCellSpacing w:w="15" w:type="dxa"/>
        </w:trPr>
        <w:tc>
          <w:tcPr>
            <w:tcW w:w="0" w:type="auto"/>
            <w:tcMar>
              <w:top w:w="15" w:type="dxa"/>
              <w:left w:w="15" w:type="dxa"/>
              <w:bottom w:w="15" w:type="dxa"/>
              <w:right w:w="15" w:type="dxa"/>
            </w:tcMar>
            <w:vAlign w:val="center"/>
            <w:hideMark/>
          </w:tcPr>
          <w:p w14:paraId="63FCF3BF"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A1FD6ED" w14:textId="77777777" w:rsidR="00E47521" w:rsidRDefault="006A76FC">
            <w:pPr>
              <w:rPr>
                <w:rFonts w:eastAsia="Times New Roman"/>
              </w:rPr>
            </w:pPr>
            <w:r>
              <w:rPr>
                <w:rFonts w:eastAsia="Times New Roman"/>
              </w:rPr>
              <w:t>Surface Salt Concentration:2</w:t>
            </w:r>
          </w:p>
        </w:tc>
        <w:tc>
          <w:tcPr>
            <w:tcW w:w="0" w:type="auto"/>
            <w:tcMar>
              <w:top w:w="15" w:type="dxa"/>
              <w:left w:w="15" w:type="dxa"/>
              <w:bottom w:w="15" w:type="dxa"/>
              <w:right w:w="15" w:type="dxa"/>
            </w:tcMar>
            <w:vAlign w:val="center"/>
            <w:hideMark/>
          </w:tcPr>
          <w:p w14:paraId="32853B8F" w14:textId="77777777" w:rsidR="00E47521" w:rsidRDefault="006A76FC">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14:paraId="3C4AA15C" w14:textId="77777777" w:rsidR="00E47521" w:rsidRDefault="006A76FC">
            <w:pPr>
              <w:rPr>
                <w:rFonts w:eastAsia="Times New Roman"/>
              </w:rPr>
            </w:pPr>
            <w:r>
              <w:rPr>
                <w:rFonts w:eastAsia="Times New Roman"/>
              </w:rPr>
              <w:t>Surface salinization risk</w:t>
            </w:r>
          </w:p>
        </w:tc>
        <w:tc>
          <w:tcPr>
            <w:tcW w:w="0" w:type="auto"/>
            <w:tcMar>
              <w:top w:w="15" w:type="dxa"/>
              <w:left w:w="15" w:type="dxa"/>
              <w:bottom w:w="15" w:type="dxa"/>
              <w:right w:w="15" w:type="dxa"/>
            </w:tcMar>
            <w:vAlign w:val="center"/>
            <w:hideMark/>
          </w:tcPr>
          <w:p w14:paraId="161D1A0B" w14:textId="77777777" w:rsidR="00E47521" w:rsidRDefault="006A76FC">
            <w:pPr>
              <w:rPr>
                <w:rFonts w:eastAsia="Times New Roman"/>
              </w:rPr>
            </w:pPr>
            <w:r>
              <w:rPr>
                <w:rFonts w:eastAsia="Times New Roman"/>
              </w:rPr>
              <w:t>2</w:t>
            </w:r>
          </w:p>
        </w:tc>
      </w:tr>
      <w:tr w:rsidR="00E47521" w14:paraId="3AF51E06" w14:textId="77777777">
        <w:trPr>
          <w:divId w:val="1353799455"/>
          <w:tblCellSpacing w:w="15" w:type="dxa"/>
        </w:trPr>
        <w:tc>
          <w:tcPr>
            <w:tcW w:w="0" w:type="auto"/>
            <w:tcMar>
              <w:top w:w="15" w:type="dxa"/>
              <w:left w:w="15" w:type="dxa"/>
              <w:bottom w:w="15" w:type="dxa"/>
              <w:right w:w="15" w:type="dxa"/>
            </w:tcMar>
            <w:vAlign w:val="center"/>
            <w:hideMark/>
          </w:tcPr>
          <w:p w14:paraId="53AD038E" w14:textId="77777777" w:rsidR="00E47521" w:rsidRDefault="006A76F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2F6E343B" w14:textId="77777777" w:rsidR="00E47521" w:rsidRDefault="006A76FC">
            <w:pPr>
              <w:rPr>
                <w:rFonts w:eastAsia="Times New Roman"/>
              </w:rPr>
            </w:pPr>
            <w:r>
              <w:rPr>
                <w:rFonts w:eastAsia="Times New Roman"/>
              </w:rPr>
              <w:t>Surface Salt Concentration:3</w:t>
            </w:r>
          </w:p>
        </w:tc>
        <w:tc>
          <w:tcPr>
            <w:tcW w:w="0" w:type="auto"/>
            <w:tcMar>
              <w:top w:w="15" w:type="dxa"/>
              <w:left w:w="15" w:type="dxa"/>
              <w:bottom w:w="15" w:type="dxa"/>
              <w:right w:w="15" w:type="dxa"/>
            </w:tcMar>
            <w:vAlign w:val="center"/>
            <w:hideMark/>
          </w:tcPr>
          <w:p w14:paraId="31D68683" w14:textId="77777777" w:rsidR="00E47521" w:rsidRDefault="006A76FC">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14:paraId="0DF32995" w14:textId="77777777" w:rsidR="00E47521" w:rsidRDefault="006A76FC">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14:paraId="448EF260" w14:textId="77777777" w:rsidR="00E47521" w:rsidRDefault="006A76FC">
            <w:pPr>
              <w:rPr>
                <w:rFonts w:eastAsia="Times New Roman"/>
              </w:rPr>
            </w:pPr>
            <w:r>
              <w:rPr>
                <w:rFonts w:eastAsia="Times New Roman"/>
              </w:rPr>
              <w:t>3</w:t>
            </w:r>
          </w:p>
        </w:tc>
      </w:tr>
      <w:tr w:rsidR="00E47521" w14:paraId="48E479AA" w14:textId="77777777">
        <w:trPr>
          <w:divId w:val="1353799455"/>
          <w:tblCellSpacing w:w="15" w:type="dxa"/>
        </w:trPr>
        <w:tc>
          <w:tcPr>
            <w:tcW w:w="0" w:type="auto"/>
            <w:tcMar>
              <w:top w:w="15" w:type="dxa"/>
              <w:left w:w="15" w:type="dxa"/>
              <w:bottom w:w="15" w:type="dxa"/>
              <w:right w:w="15" w:type="dxa"/>
            </w:tcMar>
            <w:vAlign w:val="center"/>
            <w:hideMark/>
          </w:tcPr>
          <w:p w14:paraId="688D9B27" w14:textId="77777777" w:rsidR="00E47521" w:rsidRDefault="006A76F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14:paraId="1B86123E" w14:textId="77777777" w:rsidR="00E47521" w:rsidRDefault="006A76FC">
            <w:pPr>
              <w:rPr>
                <w:rFonts w:eastAsia="Times New Roman"/>
              </w:rPr>
            </w:pPr>
            <w:r>
              <w:rPr>
                <w:rFonts w:eastAsia="Times New Roman"/>
              </w:rPr>
              <w:t>Surface Salt Concentration:4</w:t>
            </w:r>
          </w:p>
        </w:tc>
        <w:tc>
          <w:tcPr>
            <w:tcW w:w="0" w:type="auto"/>
            <w:tcMar>
              <w:top w:w="15" w:type="dxa"/>
              <w:left w:w="15" w:type="dxa"/>
              <w:bottom w:w="15" w:type="dxa"/>
              <w:right w:w="15" w:type="dxa"/>
            </w:tcMar>
            <w:vAlign w:val="center"/>
            <w:hideMark/>
          </w:tcPr>
          <w:p w14:paraId="01769DA8" w14:textId="77777777" w:rsidR="00E47521" w:rsidRDefault="006A76FC">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14:paraId="3E8AF44C"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73CADF46" w14:textId="77777777" w:rsidR="00E47521" w:rsidRDefault="006A76FC">
            <w:pPr>
              <w:rPr>
                <w:rFonts w:eastAsia="Times New Roman"/>
              </w:rPr>
            </w:pPr>
            <w:r>
              <w:rPr>
                <w:rFonts w:eastAsia="Times New Roman"/>
              </w:rPr>
              <w:t>4</w:t>
            </w:r>
          </w:p>
        </w:tc>
      </w:tr>
      <w:tr w:rsidR="00E47521" w14:paraId="6DE35A85" w14:textId="77777777">
        <w:trPr>
          <w:divId w:val="1353799455"/>
          <w:tblCellSpacing w:w="15" w:type="dxa"/>
        </w:trPr>
        <w:tc>
          <w:tcPr>
            <w:tcW w:w="0" w:type="auto"/>
            <w:tcMar>
              <w:top w:w="15" w:type="dxa"/>
              <w:left w:w="15" w:type="dxa"/>
              <w:bottom w:w="15" w:type="dxa"/>
              <w:right w:w="15" w:type="dxa"/>
            </w:tcMar>
            <w:vAlign w:val="center"/>
            <w:hideMark/>
          </w:tcPr>
          <w:p w14:paraId="001C44B4" w14:textId="77777777" w:rsidR="00E47521" w:rsidRDefault="006A76F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57846DFA" w14:textId="77777777" w:rsidR="00E47521" w:rsidRDefault="006A76FC">
            <w:pPr>
              <w:rPr>
                <w:rFonts w:eastAsia="Times New Roman"/>
              </w:rPr>
            </w:pPr>
            <w:r>
              <w:rPr>
                <w:rFonts w:eastAsia="Times New Roman"/>
              </w:rPr>
              <w:t>Soil Susceptibility to Compaction:1</w:t>
            </w:r>
          </w:p>
        </w:tc>
        <w:tc>
          <w:tcPr>
            <w:tcW w:w="0" w:type="auto"/>
            <w:tcMar>
              <w:top w:w="15" w:type="dxa"/>
              <w:left w:w="15" w:type="dxa"/>
              <w:bottom w:w="15" w:type="dxa"/>
              <w:right w:w="15" w:type="dxa"/>
            </w:tcMar>
            <w:vAlign w:val="center"/>
            <w:hideMark/>
          </w:tcPr>
          <w:p w14:paraId="0E7BFFB1" w14:textId="77777777" w:rsidR="00E47521" w:rsidRDefault="006A76FC">
            <w:pPr>
              <w:rPr>
                <w:rFonts w:eastAsia="Times New Roman"/>
              </w:rPr>
            </w:pPr>
            <w:r>
              <w:rPr>
                <w:rFonts w:eastAsia="Times New Roman"/>
              </w:rPr>
              <w:t>Soil Susceptibility to Compaction</w:t>
            </w:r>
          </w:p>
        </w:tc>
        <w:tc>
          <w:tcPr>
            <w:tcW w:w="0" w:type="auto"/>
            <w:tcMar>
              <w:top w:w="15" w:type="dxa"/>
              <w:left w:w="15" w:type="dxa"/>
              <w:bottom w:w="15" w:type="dxa"/>
              <w:right w:w="15" w:type="dxa"/>
            </w:tcMar>
            <w:vAlign w:val="center"/>
            <w:hideMark/>
          </w:tcPr>
          <w:p w14:paraId="460CF26E" w14:textId="77777777" w:rsidR="00E47521" w:rsidRDefault="006A76FC">
            <w:pPr>
              <w:rPr>
                <w:rFonts w:eastAsia="Times New Roman"/>
              </w:rPr>
            </w:pPr>
            <w:r>
              <w:rPr>
                <w:rFonts w:eastAsia="Times New Roman"/>
              </w:rPr>
              <w:t>High</w:t>
            </w:r>
          </w:p>
        </w:tc>
        <w:tc>
          <w:tcPr>
            <w:tcW w:w="0" w:type="auto"/>
            <w:tcMar>
              <w:top w:w="15" w:type="dxa"/>
              <w:left w:w="15" w:type="dxa"/>
              <w:bottom w:w="15" w:type="dxa"/>
              <w:right w:w="15" w:type="dxa"/>
            </w:tcMar>
            <w:vAlign w:val="center"/>
            <w:hideMark/>
          </w:tcPr>
          <w:p w14:paraId="79BD4A96" w14:textId="77777777" w:rsidR="00E47521" w:rsidRDefault="006A76FC">
            <w:pPr>
              <w:rPr>
                <w:rFonts w:eastAsia="Times New Roman"/>
              </w:rPr>
            </w:pPr>
            <w:r>
              <w:rPr>
                <w:rFonts w:eastAsia="Times New Roman"/>
              </w:rPr>
              <w:t>1</w:t>
            </w:r>
          </w:p>
        </w:tc>
      </w:tr>
      <w:tr w:rsidR="00E47521" w14:paraId="48E54E55" w14:textId="77777777">
        <w:trPr>
          <w:divId w:val="1353799455"/>
          <w:tblCellSpacing w:w="15" w:type="dxa"/>
        </w:trPr>
        <w:tc>
          <w:tcPr>
            <w:tcW w:w="0" w:type="auto"/>
            <w:tcMar>
              <w:top w:w="15" w:type="dxa"/>
              <w:left w:w="15" w:type="dxa"/>
              <w:bottom w:w="15" w:type="dxa"/>
              <w:right w:w="15" w:type="dxa"/>
            </w:tcMar>
            <w:vAlign w:val="center"/>
            <w:hideMark/>
          </w:tcPr>
          <w:p w14:paraId="46148E3C" w14:textId="77777777" w:rsidR="00E47521" w:rsidRDefault="006A76F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14:paraId="1DA17F9F" w14:textId="77777777" w:rsidR="00E47521" w:rsidRDefault="006A76FC">
            <w:pPr>
              <w:rPr>
                <w:rFonts w:eastAsia="Times New Roman"/>
              </w:rPr>
            </w:pPr>
            <w:r>
              <w:rPr>
                <w:rFonts w:eastAsia="Times New Roman"/>
              </w:rPr>
              <w:t>Soil Susceptibility to Compaction:2</w:t>
            </w:r>
          </w:p>
        </w:tc>
        <w:tc>
          <w:tcPr>
            <w:tcW w:w="0" w:type="auto"/>
            <w:tcMar>
              <w:top w:w="15" w:type="dxa"/>
              <w:left w:w="15" w:type="dxa"/>
              <w:bottom w:w="15" w:type="dxa"/>
              <w:right w:w="15" w:type="dxa"/>
            </w:tcMar>
            <w:vAlign w:val="center"/>
            <w:hideMark/>
          </w:tcPr>
          <w:p w14:paraId="57A9B8D9" w14:textId="77777777" w:rsidR="00E47521" w:rsidRDefault="006A76FC">
            <w:pPr>
              <w:rPr>
                <w:rFonts w:eastAsia="Times New Roman"/>
              </w:rPr>
            </w:pPr>
            <w:r>
              <w:rPr>
                <w:rFonts w:eastAsia="Times New Roman"/>
              </w:rPr>
              <w:t>Soil Susceptibility to Compaction</w:t>
            </w:r>
          </w:p>
        </w:tc>
        <w:tc>
          <w:tcPr>
            <w:tcW w:w="0" w:type="auto"/>
            <w:tcMar>
              <w:top w:w="15" w:type="dxa"/>
              <w:left w:w="15" w:type="dxa"/>
              <w:bottom w:w="15" w:type="dxa"/>
              <w:right w:w="15" w:type="dxa"/>
            </w:tcMar>
            <w:vAlign w:val="center"/>
            <w:hideMark/>
          </w:tcPr>
          <w:p w14:paraId="25253E9E" w14:textId="77777777" w:rsidR="00E47521" w:rsidRDefault="006A76FC">
            <w:pPr>
              <w:rPr>
                <w:rFonts w:eastAsia="Times New Roman"/>
              </w:rPr>
            </w:pPr>
            <w:r>
              <w:rPr>
                <w:rFonts w:eastAsia="Times New Roman"/>
              </w:rPr>
              <w:t>Medium</w:t>
            </w:r>
          </w:p>
        </w:tc>
        <w:tc>
          <w:tcPr>
            <w:tcW w:w="0" w:type="auto"/>
            <w:tcMar>
              <w:top w:w="15" w:type="dxa"/>
              <w:left w:w="15" w:type="dxa"/>
              <w:bottom w:w="15" w:type="dxa"/>
              <w:right w:w="15" w:type="dxa"/>
            </w:tcMar>
            <w:vAlign w:val="center"/>
            <w:hideMark/>
          </w:tcPr>
          <w:p w14:paraId="20DFE873" w14:textId="77777777" w:rsidR="00E47521" w:rsidRDefault="006A76FC">
            <w:pPr>
              <w:rPr>
                <w:rFonts w:eastAsia="Times New Roman"/>
              </w:rPr>
            </w:pPr>
            <w:r>
              <w:rPr>
                <w:rFonts w:eastAsia="Times New Roman"/>
              </w:rPr>
              <w:t>2</w:t>
            </w:r>
          </w:p>
        </w:tc>
      </w:tr>
      <w:tr w:rsidR="00E47521" w14:paraId="1CD66D51" w14:textId="77777777">
        <w:trPr>
          <w:divId w:val="1353799455"/>
          <w:tblCellSpacing w:w="15" w:type="dxa"/>
        </w:trPr>
        <w:tc>
          <w:tcPr>
            <w:tcW w:w="0" w:type="auto"/>
            <w:tcMar>
              <w:top w:w="15" w:type="dxa"/>
              <w:left w:w="15" w:type="dxa"/>
              <w:bottom w:w="15" w:type="dxa"/>
              <w:right w:w="15" w:type="dxa"/>
            </w:tcMar>
            <w:vAlign w:val="center"/>
            <w:hideMark/>
          </w:tcPr>
          <w:p w14:paraId="1FFAE274" w14:textId="77777777" w:rsidR="00E47521" w:rsidRDefault="006A76FC">
            <w:pPr>
              <w:rPr>
                <w:rFonts w:eastAsia="Times New Roman"/>
              </w:rPr>
            </w:pPr>
            <w:r>
              <w:rPr>
                <w:rFonts w:eastAsia="Times New Roman"/>
              </w:rPr>
              <w:lastRenderedPageBreak/>
              <w:t>7</w:t>
            </w:r>
          </w:p>
        </w:tc>
        <w:tc>
          <w:tcPr>
            <w:tcW w:w="0" w:type="auto"/>
            <w:tcMar>
              <w:top w:w="15" w:type="dxa"/>
              <w:left w:w="15" w:type="dxa"/>
              <w:bottom w:w="15" w:type="dxa"/>
              <w:right w:w="15" w:type="dxa"/>
            </w:tcMar>
            <w:vAlign w:val="center"/>
            <w:hideMark/>
          </w:tcPr>
          <w:p w14:paraId="76CE523B" w14:textId="77777777" w:rsidR="00E47521" w:rsidRDefault="006A76FC">
            <w:pPr>
              <w:rPr>
                <w:rFonts w:eastAsia="Times New Roman"/>
              </w:rPr>
            </w:pPr>
            <w:r>
              <w:rPr>
                <w:rFonts w:eastAsia="Times New Roman"/>
              </w:rPr>
              <w:t>Soil Susceptibility to Compaction:3</w:t>
            </w:r>
          </w:p>
        </w:tc>
        <w:tc>
          <w:tcPr>
            <w:tcW w:w="0" w:type="auto"/>
            <w:tcMar>
              <w:top w:w="15" w:type="dxa"/>
              <w:left w:w="15" w:type="dxa"/>
              <w:bottom w:w="15" w:type="dxa"/>
              <w:right w:w="15" w:type="dxa"/>
            </w:tcMar>
            <w:vAlign w:val="center"/>
            <w:hideMark/>
          </w:tcPr>
          <w:p w14:paraId="64359652" w14:textId="77777777" w:rsidR="00E47521" w:rsidRDefault="006A76FC">
            <w:pPr>
              <w:rPr>
                <w:rFonts w:eastAsia="Times New Roman"/>
              </w:rPr>
            </w:pPr>
            <w:r>
              <w:rPr>
                <w:rFonts w:eastAsia="Times New Roman"/>
              </w:rPr>
              <w:t>Soil Susceptibility to Compaction</w:t>
            </w:r>
          </w:p>
        </w:tc>
        <w:tc>
          <w:tcPr>
            <w:tcW w:w="0" w:type="auto"/>
            <w:tcMar>
              <w:top w:w="15" w:type="dxa"/>
              <w:left w:w="15" w:type="dxa"/>
              <w:bottom w:w="15" w:type="dxa"/>
              <w:right w:w="15" w:type="dxa"/>
            </w:tcMar>
            <w:vAlign w:val="center"/>
            <w:hideMark/>
          </w:tcPr>
          <w:p w14:paraId="76D4AF69" w14:textId="77777777" w:rsidR="00E47521" w:rsidRDefault="006A76FC">
            <w:pPr>
              <w:rPr>
                <w:rFonts w:eastAsia="Times New Roman"/>
              </w:rPr>
            </w:pPr>
            <w:r>
              <w:rPr>
                <w:rFonts w:eastAsia="Times New Roman"/>
              </w:rPr>
              <w:t>Low</w:t>
            </w:r>
          </w:p>
        </w:tc>
        <w:tc>
          <w:tcPr>
            <w:tcW w:w="0" w:type="auto"/>
            <w:tcMar>
              <w:top w:w="15" w:type="dxa"/>
              <w:left w:w="15" w:type="dxa"/>
              <w:bottom w:w="15" w:type="dxa"/>
              <w:right w:w="15" w:type="dxa"/>
            </w:tcMar>
            <w:vAlign w:val="center"/>
            <w:hideMark/>
          </w:tcPr>
          <w:p w14:paraId="585A575D" w14:textId="77777777" w:rsidR="00E47521" w:rsidRDefault="006A76FC">
            <w:pPr>
              <w:rPr>
                <w:rFonts w:eastAsia="Times New Roman"/>
              </w:rPr>
            </w:pPr>
            <w:r>
              <w:rPr>
                <w:rFonts w:eastAsia="Times New Roman"/>
              </w:rPr>
              <w:t>3</w:t>
            </w:r>
          </w:p>
        </w:tc>
      </w:tr>
      <w:tr w:rsidR="00E47521" w14:paraId="3B0BEDCA" w14:textId="77777777">
        <w:trPr>
          <w:divId w:val="1353799455"/>
          <w:tblCellSpacing w:w="15" w:type="dxa"/>
        </w:trPr>
        <w:tc>
          <w:tcPr>
            <w:tcW w:w="0" w:type="auto"/>
            <w:tcMar>
              <w:top w:w="15" w:type="dxa"/>
              <w:left w:w="15" w:type="dxa"/>
              <w:bottom w:w="15" w:type="dxa"/>
              <w:right w:w="15" w:type="dxa"/>
            </w:tcMar>
            <w:vAlign w:val="center"/>
            <w:hideMark/>
          </w:tcPr>
          <w:p w14:paraId="692C90CB" w14:textId="77777777" w:rsidR="00E47521" w:rsidRDefault="006A76FC">
            <w:pPr>
              <w:rPr>
                <w:rFonts w:eastAsia="Times New Roman"/>
              </w:rPr>
            </w:pPr>
            <w:r>
              <w:rPr>
                <w:rFonts w:eastAsia="Times New Roman"/>
              </w:rPr>
              <w:t>8</w:t>
            </w:r>
          </w:p>
        </w:tc>
        <w:tc>
          <w:tcPr>
            <w:tcW w:w="0" w:type="auto"/>
            <w:tcMar>
              <w:top w:w="15" w:type="dxa"/>
              <w:left w:w="15" w:type="dxa"/>
              <w:bottom w:w="15" w:type="dxa"/>
              <w:right w:w="15" w:type="dxa"/>
            </w:tcMar>
            <w:vAlign w:val="center"/>
            <w:hideMark/>
          </w:tcPr>
          <w:p w14:paraId="6DBBA9D0" w14:textId="77777777" w:rsidR="00E47521" w:rsidRDefault="006A76FC">
            <w:pPr>
              <w:rPr>
                <w:rFonts w:eastAsia="Times New Roman"/>
              </w:rPr>
            </w:pPr>
            <w:r>
              <w:rPr>
                <w:rFonts w:eastAsia="Times New Roman"/>
              </w:rPr>
              <w:t>Soil Susceptibility to Compaction:4</w:t>
            </w:r>
          </w:p>
        </w:tc>
        <w:tc>
          <w:tcPr>
            <w:tcW w:w="0" w:type="auto"/>
            <w:tcMar>
              <w:top w:w="15" w:type="dxa"/>
              <w:left w:w="15" w:type="dxa"/>
              <w:bottom w:w="15" w:type="dxa"/>
              <w:right w:w="15" w:type="dxa"/>
            </w:tcMar>
            <w:vAlign w:val="center"/>
            <w:hideMark/>
          </w:tcPr>
          <w:p w14:paraId="536E8A3F" w14:textId="77777777" w:rsidR="00E47521" w:rsidRDefault="006A76FC">
            <w:pPr>
              <w:rPr>
                <w:rFonts w:eastAsia="Times New Roman"/>
              </w:rPr>
            </w:pPr>
            <w:r>
              <w:rPr>
                <w:rFonts w:eastAsia="Times New Roman"/>
              </w:rPr>
              <w:t>Soil Susceptibility to Compaction</w:t>
            </w:r>
          </w:p>
        </w:tc>
        <w:tc>
          <w:tcPr>
            <w:tcW w:w="0" w:type="auto"/>
            <w:tcMar>
              <w:top w:w="15" w:type="dxa"/>
              <w:left w:w="15" w:type="dxa"/>
              <w:bottom w:w="15" w:type="dxa"/>
              <w:right w:w="15" w:type="dxa"/>
            </w:tcMar>
            <w:vAlign w:val="center"/>
            <w:hideMark/>
          </w:tcPr>
          <w:p w14:paraId="52BA6C20"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54D2EE47" w14:textId="77777777" w:rsidR="00E47521" w:rsidRDefault="006A76FC">
            <w:pPr>
              <w:rPr>
                <w:rFonts w:eastAsia="Times New Roman"/>
              </w:rPr>
            </w:pPr>
            <w:r>
              <w:rPr>
                <w:rFonts w:eastAsia="Times New Roman"/>
              </w:rPr>
              <w:t>4</w:t>
            </w:r>
          </w:p>
        </w:tc>
      </w:tr>
      <w:tr w:rsidR="00E47521" w14:paraId="50C8E704" w14:textId="77777777">
        <w:trPr>
          <w:divId w:val="1353799455"/>
          <w:tblCellSpacing w:w="15" w:type="dxa"/>
        </w:trPr>
        <w:tc>
          <w:tcPr>
            <w:tcW w:w="0" w:type="auto"/>
            <w:tcMar>
              <w:top w:w="15" w:type="dxa"/>
              <w:left w:w="15" w:type="dxa"/>
              <w:bottom w:w="15" w:type="dxa"/>
              <w:right w:w="15" w:type="dxa"/>
            </w:tcMar>
            <w:vAlign w:val="center"/>
            <w:hideMark/>
          </w:tcPr>
          <w:p w14:paraId="53AE299C" w14:textId="77777777" w:rsidR="00E47521" w:rsidRDefault="006A76FC">
            <w:pPr>
              <w:rPr>
                <w:rFonts w:eastAsia="Times New Roman"/>
              </w:rPr>
            </w:pPr>
            <w:r>
              <w:rPr>
                <w:rFonts w:eastAsia="Times New Roman"/>
              </w:rPr>
              <w:t>9</w:t>
            </w:r>
          </w:p>
        </w:tc>
        <w:tc>
          <w:tcPr>
            <w:tcW w:w="0" w:type="auto"/>
            <w:tcMar>
              <w:top w:w="15" w:type="dxa"/>
              <w:left w:w="15" w:type="dxa"/>
              <w:bottom w:w="15" w:type="dxa"/>
              <w:right w:w="15" w:type="dxa"/>
            </w:tcMar>
            <w:vAlign w:val="center"/>
            <w:hideMark/>
          </w:tcPr>
          <w:p w14:paraId="5B7F2D99" w14:textId="77777777" w:rsidR="00E47521" w:rsidRDefault="006A76FC">
            <w:pPr>
              <w:rPr>
                <w:rFonts w:eastAsia="Times New Roman"/>
              </w:rPr>
            </w:pPr>
            <w:r>
              <w:rPr>
                <w:rFonts w:eastAsia="Times New Roman"/>
              </w:rPr>
              <w:t>Organic Matter Depletion:1</w:t>
            </w:r>
          </w:p>
        </w:tc>
        <w:tc>
          <w:tcPr>
            <w:tcW w:w="0" w:type="auto"/>
            <w:tcMar>
              <w:top w:w="15" w:type="dxa"/>
              <w:left w:w="15" w:type="dxa"/>
              <w:bottom w:w="15" w:type="dxa"/>
              <w:right w:w="15" w:type="dxa"/>
            </w:tcMar>
            <w:vAlign w:val="center"/>
            <w:hideMark/>
          </w:tcPr>
          <w:p w14:paraId="39051DF3" w14:textId="77777777" w:rsidR="00E47521" w:rsidRDefault="006A76FC">
            <w:pPr>
              <w:rPr>
                <w:rFonts w:eastAsia="Times New Roman"/>
              </w:rPr>
            </w:pPr>
            <w:r>
              <w:rPr>
                <w:rFonts w:eastAsia="Times New Roman"/>
              </w:rPr>
              <w:t>Organic Matter Depletion</w:t>
            </w:r>
          </w:p>
        </w:tc>
        <w:tc>
          <w:tcPr>
            <w:tcW w:w="0" w:type="auto"/>
            <w:tcMar>
              <w:top w:w="15" w:type="dxa"/>
              <w:left w:w="15" w:type="dxa"/>
              <w:bottom w:w="15" w:type="dxa"/>
              <w:right w:w="15" w:type="dxa"/>
            </w:tcMar>
            <w:vAlign w:val="center"/>
            <w:hideMark/>
          </w:tcPr>
          <w:p w14:paraId="145AC52D" w14:textId="77777777" w:rsidR="00E47521" w:rsidRDefault="006A76FC">
            <w:pPr>
              <w:rPr>
                <w:rFonts w:eastAsia="Times New Roman"/>
              </w:rPr>
            </w:pPr>
            <w:r>
              <w:rPr>
                <w:rFonts w:eastAsia="Times New Roman"/>
              </w:rPr>
              <w:t>OM depletion high</w:t>
            </w:r>
          </w:p>
        </w:tc>
        <w:tc>
          <w:tcPr>
            <w:tcW w:w="0" w:type="auto"/>
            <w:tcMar>
              <w:top w:w="15" w:type="dxa"/>
              <w:left w:w="15" w:type="dxa"/>
              <w:bottom w:w="15" w:type="dxa"/>
              <w:right w:w="15" w:type="dxa"/>
            </w:tcMar>
            <w:vAlign w:val="center"/>
            <w:hideMark/>
          </w:tcPr>
          <w:p w14:paraId="794B1747" w14:textId="77777777" w:rsidR="00E47521" w:rsidRDefault="006A76FC">
            <w:pPr>
              <w:rPr>
                <w:rFonts w:eastAsia="Times New Roman"/>
              </w:rPr>
            </w:pPr>
            <w:r>
              <w:rPr>
                <w:rFonts w:eastAsia="Times New Roman"/>
              </w:rPr>
              <w:t>1</w:t>
            </w:r>
          </w:p>
        </w:tc>
      </w:tr>
      <w:tr w:rsidR="00E47521" w14:paraId="7B9430B3" w14:textId="77777777">
        <w:trPr>
          <w:divId w:val="1353799455"/>
          <w:tblCellSpacing w:w="15" w:type="dxa"/>
        </w:trPr>
        <w:tc>
          <w:tcPr>
            <w:tcW w:w="0" w:type="auto"/>
            <w:tcMar>
              <w:top w:w="15" w:type="dxa"/>
              <w:left w:w="15" w:type="dxa"/>
              <w:bottom w:w="15" w:type="dxa"/>
              <w:right w:w="15" w:type="dxa"/>
            </w:tcMar>
            <w:vAlign w:val="center"/>
            <w:hideMark/>
          </w:tcPr>
          <w:p w14:paraId="465377C5" w14:textId="77777777" w:rsidR="00E47521" w:rsidRDefault="006A76FC">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14:paraId="0B2688F3" w14:textId="77777777" w:rsidR="00E47521" w:rsidRDefault="006A76FC">
            <w:pPr>
              <w:rPr>
                <w:rFonts w:eastAsia="Times New Roman"/>
              </w:rPr>
            </w:pPr>
            <w:r>
              <w:rPr>
                <w:rFonts w:eastAsia="Times New Roman"/>
              </w:rPr>
              <w:t>Organic Matter Depletion:2</w:t>
            </w:r>
          </w:p>
        </w:tc>
        <w:tc>
          <w:tcPr>
            <w:tcW w:w="0" w:type="auto"/>
            <w:tcMar>
              <w:top w:w="15" w:type="dxa"/>
              <w:left w:w="15" w:type="dxa"/>
              <w:bottom w:w="15" w:type="dxa"/>
              <w:right w:w="15" w:type="dxa"/>
            </w:tcMar>
            <w:vAlign w:val="center"/>
            <w:hideMark/>
          </w:tcPr>
          <w:p w14:paraId="60609796" w14:textId="77777777" w:rsidR="00E47521" w:rsidRDefault="006A76FC">
            <w:pPr>
              <w:rPr>
                <w:rFonts w:eastAsia="Times New Roman"/>
              </w:rPr>
            </w:pPr>
            <w:r>
              <w:rPr>
                <w:rFonts w:eastAsia="Times New Roman"/>
              </w:rPr>
              <w:t>Organic Matter Depletion</w:t>
            </w:r>
          </w:p>
        </w:tc>
        <w:tc>
          <w:tcPr>
            <w:tcW w:w="0" w:type="auto"/>
            <w:tcMar>
              <w:top w:w="15" w:type="dxa"/>
              <w:left w:w="15" w:type="dxa"/>
              <w:bottom w:w="15" w:type="dxa"/>
              <w:right w:w="15" w:type="dxa"/>
            </w:tcMar>
            <w:vAlign w:val="center"/>
            <w:hideMark/>
          </w:tcPr>
          <w:p w14:paraId="74A43001" w14:textId="77777777" w:rsidR="00E47521" w:rsidRDefault="006A76FC">
            <w:pPr>
              <w:rPr>
                <w:rFonts w:eastAsia="Times New Roman"/>
              </w:rPr>
            </w:pPr>
            <w:r>
              <w:rPr>
                <w:rFonts w:eastAsia="Times New Roman"/>
              </w:rPr>
              <w:t>OM depletion moderately high</w:t>
            </w:r>
          </w:p>
        </w:tc>
        <w:tc>
          <w:tcPr>
            <w:tcW w:w="0" w:type="auto"/>
            <w:tcMar>
              <w:top w:w="15" w:type="dxa"/>
              <w:left w:w="15" w:type="dxa"/>
              <w:bottom w:w="15" w:type="dxa"/>
              <w:right w:w="15" w:type="dxa"/>
            </w:tcMar>
            <w:vAlign w:val="center"/>
            <w:hideMark/>
          </w:tcPr>
          <w:p w14:paraId="59D28063" w14:textId="77777777" w:rsidR="00E47521" w:rsidRDefault="006A76FC">
            <w:pPr>
              <w:rPr>
                <w:rFonts w:eastAsia="Times New Roman"/>
              </w:rPr>
            </w:pPr>
            <w:r>
              <w:rPr>
                <w:rFonts w:eastAsia="Times New Roman"/>
              </w:rPr>
              <w:t>2</w:t>
            </w:r>
          </w:p>
        </w:tc>
      </w:tr>
      <w:tr w:rsidR="00E47521" w14:paraId="77B01428" w14:textId="77777777">
        <w:trPr>
          <w:divId w:val="1353799455"/>
          <w:tblCellSpacing w:w="15" w:type="dxa"/>
        </w:trPr>
        <w:tc>
          <w:tcPr>
            <w:tcW w:w="0" w:type="auto"/>
            <w:tcMar>
              <w:top w:w="15" w:type="dxa"/>
              <w:left w:w="15" w:type="dxa"/>
              <w:bottom w:w="15" w:type="dxa"/>
              <w:right w:w="15" w:type="dxa"/>
            </w:tcMar>
            <w:vAlign w:val="center"/>
            <w:hideMark/>
          </w:tcPr>
          <w:p w14:paraId="7F1D41F4" w14:textId="77777777" w:rsidR="00E47521" w:rsidRDefault="006A76FC">
            <w:pPr>
              <w:rPr>
                <w:rFonts w:eastAsia="Times New Roman"/>
              </w:rPr>
            </w:pPr>
            <w:r>
              <w:rPr>
                <w:rFonts w:eastAsia="Times New Roman"/>
              </w:rPr>
              <w:t>11</w:t>
            </w:r>
          </w:p>
        </w:tc>
        <w:tc>
          <w:tcPr>
            <w:tcW w:w="0" w:type="auto"/>
            <w:tcMar>
              <w:top w:w="15" w:type="dxa"/>
              <w:left w:w="15" w:type="dxa"/>
              <w:bottom w:w="15" w:type="dxa"/>
              <w:right w:w="15" w:type="dxa"/>
            </w:tcMar>
            <w:vAlign w:val="center"/>
            <w:hideMark/>
          </w:tcPr>
          <w:p w14:paraId="20782275" w14:textId="77777777" w:rsidR="00E47521" w:rsidRDefault="006A76FC">
            <w:pPr>
              <w:rPr>
                <w:rFonts w:eastAsia="Times New Roman"/>
              </w:rPr>
            </w:pPr>
            <w:r>
              <w:rPr>
                <w:rFonts w:eastAsia="Times New Roman"/>
              </w:rPr>
              <w:t>Organic Matter Depletion:3</w:t>
            </w:r>
          </w:p>
        </w:tc>
        <w:tc>
          <w:tcPr>
            <w:tcW w:w="0" w:type="auto"/>
            <w:tcMar>
              <w:top w:w="15" w:type="dxa"/>
              <w:left w:w="15" w:type="dxa"/>
              <w:bottom w:w="15" w:type="dxa"/>
              <w:right w:w="15" w:type="dxa"/>
            </w:tcMar>
            <w:vAlign w:val="center"/>
            <w:hideMark/>
          </w:tcPr>
          <w:p w14:paraId="3BCE9CE0" w14:textId="77777777" w:rsidR="00E47521" w:rsidRDefault="006A76FC">
            <w:pPr>
              <w:rPr>
                <w:rFonts w:eastAsia="Times New Roman"/>
              </w:rPr>
            </w:pPr>
            <w:r>
              <w:rPr>
                <w:rFonts w:eastAsia="Times New Roman"/>
              </w:rPr>
              <w:t>Organic Matter Depletion</w:t>
            </w:r>
          </w:p>
        </w:tc>
        <w:tc>
          <w:tcPr>
            <w:tcW w:w="0" w:type="auto"/>
            <w:tcMar>
              <w:top w:w="15" w:type="dxa"/>
              <w:left w:w="15" w:type="dxa"/>
              <w:bottom w:w="15" w:type="dxa"/>
              <w:right w:w="15" w:type="dxa"/>
            </w:tcMar>
            <w:vAlign w:val="center"/>
            <w:hideMark/>
          </w:tcPr>
          <w:p w14:paraId="006503F6" w14:textId="77777777" w:rsidR="00E47521" w:rsidRDefault="006A76FC">
            <w:pPr>
              <w:rPr>
                <w:rFonts w:eastAsia="Times New Roman"/>
              </w:rPr>
            </w:pPr>
            <w:r>
              <w:rPr>
                <w:rFonts w:eastAsia="Times New Roman"/>
              </w:rPr>
              <w:t>OM depletion moderate</w:t>
            </w:r>
          </w:p>
        </w:tc>
        <w:tc>
          <w:tcPr>
            <w:tcW w:w="0" w:type="auto"/>
            <w:tcMar>
              <w:top w:w="15" w:type="dxa"/>
              <w:left w:w="15" w:type="dxa"/>
              <w:bottom w:w="15" w:type="dxa"/>
              <w:right w:w="15" w:type="dxa"/>
            </w:tcMar>
            <w:vAlign w:val="center"/>
            <w:hideMark/>
          </w:tcPr>
          <w:p w14:paraId="3E55ABE4" w14:textId="77777777" w:rsidR="00E47521" w:rsidRDefault="006A76FC">
            <w:pPr>
              <w:rPr>
                <w:rFonts w:eastAsia="Times New Roman"/>
              </w:rPr>
            </w:pPr>
            <w:r>
              <w:rPr>
                <w:rFonts w:eastAsia="Times New Roman"/>
              </w:rPr>
              <w:t>3</w:t>
            </w:r>
          </w:p>
        </w:tc>
      </w:tr>
      <w:tr w:rsidR="00E47521" w14:paraId="12641962" w14:textId="77777777">
        <w:trPr>
          <w:divId w:val="1353799455"/>
          <w:tblCellSpacing w:w="15" w:type="dxa"/>
        </w:trPr>
        <w:tc>
          <w:tcPr>
            <w:tcW w:w="0" w:type="auto"/>
            <w:tcMar>
              <w:top w:w="15" w:type="dxa"/>
              <w:left w:w="15" w:type="dxa"/>
              <w:bottom w:w="15" w:type="dxa"/>
              <w:right w:w="15" w:type="dxa"/>
            </w:tcMar>
            <w:vAlign w:val="center"/>
            <w:hideMark/>
          </w:tcPr>
          <w:p w14:paraId="390231F3" w14:textId="77777777" w:rsidR="00E47521" w:rsidRDefault="006A76FC">
            <w:pPr>
              <w:rPr>
                <w:rFonts w:eastAsia="Times New Roman"/>
              </w:rPr>
            </w:pPr>
            <w:r>
              <w:rPr>
                <w:rFonts w:eastAsia="Times New Roman"/>
              </w:rPr>
              <w:t>12</w:t>
            </w:r>
          </w:p>
        </w:tc>
        <w:tc>
          <w:tcPr>
            <w:tcW w:w="0" w:type="auto"/>
            <w:tcMar>
              <w:top w:w="15" w:type="dxa"/>
              <w:left w:w="15" w:type="dxa"/>
              <w:bottom w:w="15" w:type="dxa"/>
              <w:right w:w="15" w:type="dxa"/>
            </w:tcMar>
            <w:vAlign w:val="center"/>
            <w:hideMark/>
          </w:tcPr>
          <w:p w14:paraId="24431504" w14:textId="77777777" w:rsidR="00E47521" w:rsidRDefault="006A76FC">
            <w:pPr>
              <w:rPr>
                <w:rFonts w:eastAsia="Times New Roman"/>
              </w:rPr>
            </w:pPr>
            <w:r>
              <w:rPr>
                <w:rFonts w:eastAsia="Times New Roman"/>
              </w:rPr>
              <w:t>Organic Matter Depletion:4</w:t>
            </w:r>
          </w:p>
        </w:tc>
        <w:tc>
          <w:tcPr>
            <w:tcW w:w="0" w:type="auto"/>
            <w:tcMar>
              <w:top w:w="15" w:type="dxa"/>
              <w:left w:w="15" w:type="dxa"/>
              <w:bottom w:w="15" w:type="dxa"/>
              <w:right w:w="15" w:type="dxa"/>
            </w:tcMar>
            <w:vAlign w:val="center"/>
            <w:hideMark/>
          </w:tcPr>
          <w:p w14:paraId="3C89F6D9" w14:textId="77777777" w:rsidR="00E47521" w:rsidRDefault="006A76FC">
            <w:pPr>
              <w:rPr>
                <w:rFonts w:eastAsia="Times New Roman"/>
              </w:rPr>
            </w:pPr>
            <w:r>
              <w:rPr>
                <w:rFonts w:eastAsia="Times New Roman"/>
              </w:rPr>
              <w:t>Organic Matter Depletion</w:t>
            </w:r>
          </w:p>
        </w:tc>
        <w:tc>
          <w:tcPr>
            <w:tcW w:w="0" w:type="auto"/>
            <w:tcMar>
              <w:top w:w="15" w:type="dxa"/>
              <w:left w:w="15" w:type="dxa"/>
              <w:bottom w:w="15" w:type="dxa"/>
              <w:right w:w="15" w:type="dxa"/>
            </w:tcMar>
            <w:vAlign w:val="center"/>
            <w:hideMark/>
          </w:tcPr>
          <w:p w14:paraId="13CFA5BF" w14:textId="77777777" w:rsidR="00E47521" w:rsidRDefault="006A76FC">
            <w:pPr>
              <w:rPr>
                <w:rFonts w:eastAsia="Times New Roman"/>
              </w:rPr>
            </w:pPr>
            <w:r>
              <w:rPr>
                <w:rFonts w:eastAsia="Times New Roman"/>
              </w:rPr>
              <w:t>OM depletion moderately low</w:t>
            </w:r>
          </w:p>
        </w:tc>
        <w:tc>
          <w:tcPr>
            <w:tcW w:w="0" w:type="auto"/>
            <w:tcMar>
              <w:top w:w="15" w:type="dxa"/>
              <w:left w:w="15" w:type="dxa"/>
              <w:bottom w:w="15" w:type="dxa"/>
              <w:right w:w="15" w:type="dxa"/>
            </w:tcMar>
            <w:vAlign w:val="center"/>
            <w:hideMark/>
          </w:tcPr>
          <w:p w14:paraId="20164BBB" w14:textId="77777777" w:rsidR="00E47521" w:rsidRDefault="006A76FC">
            <w:pPr>
              <w:rPr>
                <w:rFonts w:eastAsia="Times New Roman"/>
              </w:rPr>
            </w:pPr>
            <w:r>
              <w:rPr>
                <w:rFonts w:eastAsia="Times New Roman"/>
              </w:rPr>
              <w:t>4</w:t>
            </w:r>
          </w:p>
        </w:tc>
      </w:tr>
      <w:tr w:rsidR="00E47521" w14:paraId="795C1A92" w14:textId="77777777">
        <w:trPr>
          <w:divId w:val="1353799455"/>
          <w:tblCellSpacing w:w="15" w:type="dxa"/>
        </w:trPr>
        <w:tc>
          <w:tcPr>
            <w:tcW w:w="0" w:type="auto"/>
            <w:tcMar>
              <w:top w:w="15" w:type="dxa"/>
              <w:left w:w="15" w:type="dxa"/>
              <w:bottom w:w="15" w:type="dxa"/>
              <w:right w:w="15" w:type="dxa"/>
            </w:tcMar>
            <w:vAlign w:val="center"/>
            <w:hideMark/>
          </w:tcPr>
          <w:p w14:paraId="252E6CEA" w14:textId="77777777" w:rsidR="00E47521" w:rsidRDefault="006A76FC">
            <w:pPr>
              <w:rPr>
                <w:rFonts w:eastAsia="Times New Roman"/>
              </w:rPr>
            </w:pPr>
            <w:r>
              <w:rPr>
                <w:rFonts w:eastAsia="Times New Roman"/>
              </w:rPr>
              <w:t>13</w:t>
            </w:r>
          </w:p>
        </w:tc>
        <w:tc>
          <w:tcPr>
            <w:tcW w:w="0" w:type="auto"/>
            <w:tcMar>
              <w:top w:w="15" w:type="dxa"/>
              <w:left w:w="15" w:type="dxa"/>
              <w:bottom w:w="15" w:type="dxa"/>
              <w:right w:w="15" w:type="dxa"/>
            </w:tcMar>
            <w:vAlign w:val="center"/>
            <w:hideMark/>
          </w:tcPr>
          <w:p w14:paraId="01151C36" w14:textId="77777777" w:rsidR="00E47521" w:rsidRDefault="006A76FC">
            <w:pPr>
              <w:rPr>
                <w:rFonts w:eastAsia="Times New Roman"/>
              </w:rPr>
            </w:pPr>
            <w:r>
              <w:rPr>
                <w:rFonts w:eastAsia="Times New Roman"/>
              </w:rPr>
              <w:t>Organic Matter Depletion:5</w:t>
            </w:r>
          </w:p>
        </w:tc>
        <w:tc>
          <w:tcPr>
            <w:tcW w:w="0" w:type="auto"/>
            <w:tcMar>
              <w:top w:w="15" w:type="dxa"/>
              <w:left w:w="15" w:type="dxa"/>
              <w:bottom w:w="15" w:type="dxa"/>
              <w:right w:w="15" w:type="dxa"/>
            </w:tcMar>
            <w:vAlign w:val="center"/>
            <w:hideMark/>
          </w:tcPr>
          <w:p w14:paraId="21E7F6DF" w14:textId="77777777" w:rsidR="00E47521" w:rsidRDefault="006A76FC">
            <w:pPr>
              <w:rPr>
                <w:rFonts w:eastAsia="Times New Roman"/>
              </w:rPr>
            </w:pPr>
            <w:r>
              <w:rPr>
                <w:rFonts w:eastAsia="Times New Roman"/>
              </w:rPr>
              <w:t>Organic Matter Depletion</w:t>
            </w:r>
          </w:p>
        </w:tc>
        <w:tc>
          <w:tcPr>
            <w:tcW w:w="0" w:type="auto"/>
            <w:tcMar>
              <w:top w:w="15" w:type="dxa"/>
              <w:left w:w="15" w:type="dxa"/>
              <w:bottom w:w="15" w:type="dxa"/>
              <w:right w:w="15" w:type="dxa"/>
            </w:tcMar>
            <w:vAlign w:val="center"/>
            <w:hideMark/>
          </w:tcPr>
          <w:p w14:paraId="5AF685C7" w14:textId="77777777" w:rsidR="00E47521" w:rsidRDefault="006A76FC">
            <w:pPr>
              <w:rPr>
                <w:rFonts w:eastAsia="Times New Roman"/>
              </w:rPr>
            </w:pPr>
            <w:r>
              <w:rPr>
                <w:rFonts w:eastAsia="Times New Roman"/>
              </w:rPr>
              <w:t>OM depletion low</w:t>
            </w:r>
          </w:p>
        </w:tc>
        <w:tc>
          <w:tcPr>
            <w:tcW w:w="0" w:type="auto"/>
            <w:tcMar>
              <w:top w:w="15" w:type="dxa"/>
              <w:left w:w="15" w:type="dxa"/>
              <w:bottom w:w="15" w:type="dxa"/>
              <w:right w:w="15" w:type="dxa"/>
            </w:tcMar>
            <w:vAlign w:val="center"/>
            <w:hideMark/>
          </w:tcPr>
          <w:p w14:paraId="3E77148C" w14:textId="77777777" w:rsidR="00E47521" w:rsidRDefault="006A76FC">
            <w:pPr>
              <w:rPr>
                <w:rFonts w:eastAsia="Times New Roman"/>
              </w:rPr>
            </w:pPr>
            <w:r>
              <w:rPr>
                <w:rFonts w:eastAsia="Times New Roman"/>
              </w:rPr>
              <w:t>5</w:t>
            </w:r>
          </w:p>
        </w:tc>
      </w:tr>
      <w:tr w:rsidR="00E47521" w14:paraId="5E897CF4" w14:textId="77777777">
        <w:trPr>
          <w:divId w:val="1353799455"/>
          <w:tblCellSpacing w:w="15" w:type="dxa"/>
        </w:trPr>
        <w:tc>
          <w:tcPr>
            <w:tcW w:w="0" w:type="auto"/>
            <w:tcMar>
              <w:top w:w="15" w:type="dxa"/>
              <w:left w:w="15" w:type="dxa"/>
              <w:bottom w:w="15" w:type="dxa"/>
              <w:right w:w="15" w:type="dxa"/>
            </w:tcMar>
            <w:vAlign w:val="center"/>
            <w:hideMark/>
          </w:tcPr>
          <w:p w14:paraId="5D743977" w14:textId="77777777" w:rsidR="00E47521" w:rsidRDefault="006A76FC">
            <w:pPr>
              <w:rPr>
                <w:rFonts w:eastAsia="Times New Roman"/>
              </w:rPr>
            </w:pPr>
            <w:r>
              <w:rPr>
                <w:rFonts w:eastAsia="Times New Roman"/>
              </w:rPr>
              <w:t>14</w:t>
            </w:r>
          </w:p>
        </w:tc>
        <w:tc>
          <w:tcPr>
            <w:tcW w:w="0" w:type="auto"/>
            <w:tcMar>
              <w:top w:w="15" w:type="dxa"/>
              <w:left w:w="15" w:type="dxa"/>
              <w:bottom w:w="15" w:type="dxa"/>
              <w:right w:w="15" w:type="dxa"/>
            </w:tcMar>
            <w:vAlign w:val="center"/>
            <w:hideMark/>
          </w:tcPr>
          <w:p w14:paraId="4ECD6FC2" w14:textId="77777777" w:rsidR="00E47521" w:rsidRDefault="006A76FC">
            <w:pPr>
              <w:rPr>
                <w:rFonts w:eastAsia="Times New Roman"/>
              </w:rPr>
            </w:pPr>
            <w:r>
              <w:rPr>
                <w:rFonts w:eastAsia="Times New Roman"/>
              </w:rPr>
              <w:t>Organic Matter Depletion:6</w:t>
            </w:r>
          </w:p>
        </w:tc>
        <w:tc>
          <w:tcPr>
            <w:tcW w:w="0" w:type="auto"/>
            <w:tcMar>
              <w:top w:w="15" w:type="dxa"/>
              <w:left w:w="15" w:type="dxa"/>
              <w:bottom w:w="15" w:type="dxa"/>
              <w:right w:w="15" w:type="dxa"/>
            </w:tcMar>
            <w:vAlign w:val="center"/>
            <w:hideMark/>
          </w:tcPr>
          <w:p w14:paraId="3A454409" w14:textId="77777777" w:rsidR="00E47521" w:rsidRDefault="006A76FC">
            <w:pPr>
              <w:rPr>
                <w:rFonts w:eastAsia="Times New Roman"/>
              </w:rPr>
            </w:pPr>
            <w:r>
              <w:rPr>
                <w:rFonts w:eastAsia="Times New Roman"/>
              </w:rPr>
              <w:t>Organic Matter Depletion</w:t>
            </w:r>
          </w:p>
        </w:tc>
        <w:tc>
          <w:tcPr>
            <w:tcW w:w="0" w:type="auto"/>
            <w:tcMar>
              <w:top w:w="15" w:type="dxa"/>
              <w:left w:w="15" w:type="dxa"/>
              <w:bottom w:w="15" w:type="dxa"/>
              <w:right w:w="15" w:type="dxa"/>
            </w:tcMar>
            <w:vAlign w:val="center"/>
            <w:hideMark/>
          </w:tcPr>
          <w:p w14:paraId="0E4FEFF4"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2BB51F96" w14:textId="77777777" w:rsidR="00E47521" w:rsidRDefault="006A76FC">
            <w:pPr>
              <w:rPr>
                <w:rFonts w:eastAsia="Times New Roman"/>
              </w:rPr>
            </w:pPr>
            <w:r>
              <w:rPr>
                <w:rFonts w:eastAsia="Times New Roman"/>
              </w:rPr>
              <w:t>6</w:t>
            </w:r>
          </w:p>
        </w:tc>
      </w:tr>
      <w:tr w:rsidR="00E47521" w14:paraId="50D8A92D" w14:textId="77777777">
        <w:trPr>
          <w:divId w:val="1353799455"/>
          <w:tblCellSpacing w:w="15" w:type="dxa"/>
        </w:trPr>
        <w:tc>
          <w:tcPr>
            <w:tcW w:w="0" w:type="auto"/>
            <w:tcMar>
              <w:top w:w="15" w:type="dxa"/>
              <w:left w:w="15" w:type="dxa"/>
              <w:bottom w:w="15" w:type="dxa"/>
              <w:right w:w="15" w:type="dxa"/>
            </w:tcMar>
            <w:vAlign w:val="center"/>
            <w:hideMark/>
          </w:tcPr>
          <w:p w14:paraId="5B8B9712" w14:textId="77777777" w:rsidR="00E47521" w:rsidRDefault="006A76FC">
            <w:pPr>
              <w:rPr>
                <w:rFonts w:eastAsia="Times New Roman"/>
              </w:rPr>
            </w:pPr>
            <w:r>
              <w:rPr>
                <w:rFonts w:eastAsia="Times New Roman"/>
              </w:rPr>
              <w:t>15</w:t>
            </w:r>
          </w:p>
        </w:tc>
        <w:tc>
          <w:tcPr>
            <w:tcW w:w="0" w:type="auto"/>
            <w:tcMar>
              <w:top w:w="15" w:type="dxa"/>
              <w:left w:w="15" w:type="dxa"/>
              <w:bottom w:w="15" w:type="dxa"/>
              <w:right w:w="15" w:type="dxa"/>
            </w:tcMar>
            <w:vAlign w:val="center"/>
            <w:hideMark/>
          </w:tcPr>
          <w:p w14:paraId="152F861A" w14:textId="77777777" w:rsidR="00E47521" w:rsidRDefault="006A76FC">
            <w:pPr>
              <w:rPr>
                <w:rFonts w:eastAsia="Times New Roman"/>
              </w:rPr>
            </w:pPr>
            <w:r>
              <w:rPr>
                <w:rFonts w:eastAsia="Times New Roman"/>
              </w:rPr>
              <w:t>Agricultural Organic Soil Subsidence:1</w:t>
            </w:r>
          </w:p>
        </w:tc>
        <w:tc>
          <w:tcPr>
            <w:tcW w:w="0" w:type="auto"/>
            <w:tcMar>
              <w:top w:w="15" w:type="dxa"/>
              <w:left w:w="15" w:type="dxa"/>
              <w:bottom w:w="15" w:type="dxa"/>
              <w:right w:w="15" w:type="dxa"/>
            </w:tcMar>
            <w:vAlign w:val="center"/>
            <w:hideMark/>
          </w:tcPr>
          <w:p w14:paraId="5B3850E3"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1A83EC35" w14:textId="77777777" w:rsidR="00E47521" w:rsidRDefault="006A76FC">
            <w:pPr>
              <w:rPr>
                <w:rFonts w:eastAsia="Times New Roman"/>
              </w:rPr>
            </w:pPr>
            <w:r>
              <w:rPr>
                <w:rFonts w:eastAsia="Times New Roman"/>
              </w:rPr>
              <w:t>Severe subsidence</w:t>
            </w:r>
          </w:p>
        </w:tc>
        <w:tc>
          <w:tcPr>
            <w:tcW w:w="0" w:type="auto"/>
            <w:tcMar>
              <w:top w:w="15" w:type="dxa"/>
              <w:left w:w="15" w:type="dxa"/>
              <w:bottom w:w="15" w:type="dxa"/>
              <w:right w:w="15" w:type="dxa"/>
            </w:tcMar>
            <w:vAlign w:val="center"/>
            <w:hideMark/>
          </w:tcPr>
          <w:p w14:paraId="52097BA1" w14:textId="77777777" w:rsidR="00E47521" w:rsidRDefault="006A76FC">
            <w:pPr>
              <w:rPr>
                <w:rFonts w:eastAsia="Times New Roman"/>
              </w:rPr>
            </w:pPr>
            <w:r>
              <w:rPr>
                <w:rFonts w:eastAsia="Times New Roman"/>
              </w:rPr>
              <w:t>1</w:t>
            </w:r>
          </w:p>
        </w:tc>
      </w:tr>
      <w:tr w:rsidR="00E47521" w14:paraId="0D0A5125" w14:textId="77777777">
        <w:trPr>
          <w:divId w:val="1353799455"/>
          <w:tblCellSpacing w:w="15" w:type="dxa"/>
        </w:trPr>
        <w:tc>
          <w:tcPr>
            <w:tcW w:w="0" w:type="auto"/>
            <w:tcMar>
              <w:top w:w="15" w:type="dxa"/>
              <w:left w:w="15" w:type="dxa"/>
              <w:bottom w:w="15" w:type="dxa"/>
              <w:right w:w="15" w:type="dxa"/>
            </w:tcMar>
            <w:vAlign w:val="center"/>
            <w:hideMark/>
          </w:tcPr>
          <w:p w14:paraId="22DF0D73" w14:textId="77777777" w:rsidR="00E47521" w:rsidRDefault="006A76FC">
            <w:pPr>
              <w:rPr>
                <w:rFonts w:eastAsia="Times New Roman"/>
              </w:rPr>
            </w:pPr>
            <w:r>
              <w:rPr>
                <w:rFonts w:eastAsia="Times New Roman"/>
              </w:rPr>
              <w:t>16</w:t>
            </w:r>
          </w:p>
        </w:tc>
        <w:tc>
          <w:tcPr>
            <w:tcW w:w="0" w:type="auto"/>
            <w:tcMar>
              <w:top w:w="15" w:type="dxa"/>
              <w:left w:w="15" w:type="dxa"/>
              <w:bottom w:w="15" w:type="dxa"/>
              <w:right w:w="15" w:type="dxa"/>
            </w:tcMar>
            <w:vAlign w:val="center"/>
            <w:hideMark/>
          </w:tcPr>
          <w:p w14:paraId="6213B00B" w14:textId="77777777" w:rsidR="00E47521" w:rsidRDefault="006A76FC">
            <w:pPr>
              <w:rPr>
                <w:rFonts w:eastAsia="Times New Roman"/>
              </w:rPr>
            </w:pPr>
            <w:r>
              <w:rPr>
                <w:rFonts w:eastAsia="Times New Roman"/>
              </w:rPr>
              <w:t>Agricultural Organic Soil Subsidence:2</w:t>
            </w:r>
          </w:p>
        </w:tc>
        <w:tc>
          <w:tcPr>
            <w:tcW w:w="0" w:type="auto"/>
            <w:tcMar>
              <w:top w:w="15" w:type="dxa"/>
              <w:left w:w="15" w:type="dxa"/>
              <w:bottom w:w="15" w:type="dxa"/>
              <w:right w:w="15" w:type="dxa"/>
            </w:tcMar>
            <w:vAlign w:val="center"/>
            <w:hideMark/>
          </w:tcPr>
          <w:p w14:paraId="285589D6"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7495A989" w14:textId="77777777" w:rsidR="00E47521" w:rsidRDefault="006A76FC">
            <w:pPr>
              <w:rPr>
                <w:rFonts w:eastAsia="Times New Roman"/>
              </w:rPr>
            </w:pPr>
            <w:r>
              <w:rPr>
                <w:rFonts w:eastAsia="Times New Roman"/>
              </w:rPr>
              <w:t>Moderate subsidence</w:t>
            </w:r>
          </w:p>
        </w:tc>
        <w:tc>
          <w:tcPr>
            <w:tcW w:w="0" w:type="auto"/>
            <w:tcMar>
              <w:top w:w="15" w:type="dxa"/>
              <w:left w:w="15" w:type="dxa"/>
              <w:bottom w:w="15" w:type="dxa"/>
              <w:right w:w="15" w:type="dxa"/>
            </w:tcMar>
            <w:vAlign w:val="center"/>
            <w:hideMark/>
          </w:tcPr>
          <w:p w14:paraId="2C95E1F5" w14:textId="77777777" w:rsidR="00E47521" w:rsidRDefault="006A76FC">
            <w:pPr>
              <w:rPr>
                <w:rFonts w:eastAsia="Times New Roman"/>
              </w:rPr>
            </w:pPr>
            <w:r>
              <w:rPr>
                <w:rFonts w:eastAsia="Times New Roman"/>
              </w:rPr>
              <w:t>2</w:t>
            </w:r>
          </w:p>
        </w:tc>
      </w:tr>
      <w:tr w:rsidR="00E47521" w14:paraId="09E00916" w14:textId="77777777">
        <w:trPr>
          <w:divId w:val="1353799455"/>
          <w:tblCellSpacing w:w="15" w:type="dxa"/>
        </w:trPr>
        <w:tc>
          <w:tcPr>
            <w:tcW w:w="0" w:type="auto"/>
            <w:tcMar>
              <w:top w:w="15" w:type="dxa"/>
              <w:left w:w="15" w:type="dxa"/>
              <w:bottom w:w="15" w:type="dxa"/>
              <w:right w:w="15" w:type="dxa"/>
            </w:tcMar>
            <w:vAlign w:val="center"/>
            <w:hideMark/>
          </w:tcPr>
          <w:p w14:paraId="5FD7A373" w14:textId="77777777" w:rsidR="00E47521" w:rsidRDefault="006A76FC">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14:paraId="6EA656A7" w14:textId="77777777" w:rsidR="00E47521" w:rsidRDefault="006A76FC">
            <w:pPr>
              <w:rPr>
                <w:rFonts w:eastAsia="Times New Roman"/>
              </w:rPr>
            </w:pPr>
            <w:r>
              <w:rPr>
                <w:rFonts w:eastAsia="Times New Roman"/>
              </w:rPr>
              <w:t>Agricultural Organic Soil Subsidence:3</w:t>
            </w:r>
          </w:p>
        </w:tc>
        <w:tc>
          <w:tcPr>
            <w:tcW w:w="0" w:type="auto"/>
            <w:tcMar>
              <w:top w:w="15" w:type="dxa"/>
              <w:left w:w="15" w:type="dxa"/>
              <w:bottom w:w="15" w:type="dxa"/>
              <w:right w:w="15" w:type="dxa"/>
            </w:tcMar>
            <w:vAlign w:val="center"/>
            <w:hideMark/>
          </w:tcPr>
          <w:p w14:paraId="7E5749BD"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75B4C846" w14:textId="77777777" w:rsidR="00E47521" w:rsidRDefault="006A76FC">
            <w:pPr>
              <w:rPr>
                <w:rFonts w:eastAsia="Times New Roman"/>
              </w:rPr>
            </w:pPr>
            <w:r>
              <w:rPr>
                <w:rFonts w:eastAsia="Times New Roman"/>
              </w:rPr>
              <w:t>Low subsidence</w:t>
            </w:r>
          </w:p>
        </w:tc>
        <w:tc>
          <w:tcPr>
            <w:tcW w:w="0" w:type="auto"/>
            <w:tcMar>
              <w:top w:w="15" w:type="dxa"/>
              <w:left w:w="15" w:type="dxa"/>
              <w:bottom w:w="15" w:type="dxa"/>
              <w:right w:w="15" w:type="dxa"/>
            </w:tcMar>
            <w:vAlign w:val="center"/>
            <w:hideMark/>
          </w:tcPr>
          <w:p w14:paraId="337425EF" w14:textId="77777777" w:rsidR="00E47521" w:rsidRDefault="006A76FC">
            <w:pPr>
              <w:rPr>
                <w:rFonts w:eastAsia="Times New Roman"/>
              </w:rPr>
            </w:pPr>
            <w:r>
              <w:rPr>
                <w:rFonts w:eastAsia="Times New Roman"/>
              </w:rPr>
              <w:t>3</w:t>
            </w:r>
          </w:p>
        </w:tc>
      </w:tr>
      <w:tr w:rsidR="00E47521" w14:paraId="57B405BE" w14:textId="77777777">
        <w:trPr>
          <w:divId w:val="1353799455"/>
          <w:tblCellSpacing w:w="15" w:type="dxa"/>
        </w:trPr>
        <w:tc>
          <w:tcPr>
            <w:tcW w:w="0" w:type="auto"/>
            <w:tcMar>
              <w:top w:w="15" w:type="dxa"/>
              <w:left w:w="15" w:type="dxa"/>
              <w:bottom w:w="15" w:type="dxa"/>
              <w:right w:w="15" w:type="dxa"/>
            </w:tcMar>
            <w:vAlign w:val="center"/>
            <w:hideMark/>
          </w:tcPr>
          <w:p w14:paraId="72C93A80" w14:textId="77777777" w:rsidR="00E47521" w:rsidRDefault="006A76FC">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14:paraId="2CD63278" w14:textId="77777777" w:rsidR="00E47521" w:rsidRDefault="006A76FC">
            <w:pPr>
              <w:rPr>
                <w:rFonts w:eastAsia="Times New Roman"/>
              </w:rPr>
            </w:pPr>
            <w:r>
              <w:rPr>
                <w:rFonts w:eastAsia="Times New Roman"/>
              </w:rPr>
              <w:t>Agricultural Organic Soil Subsidence:4</w:t>
            </w:r>
          </w:p>
        </w:tc>
        <w:tc>
          <w:tcPr>
            <w:tcW w:w="0" w:type="auto"/>
            <w:tcMar>
              <w:top w:w="15" w:type="dxa"/>
              <w:left w:w="15" w:type="dxa"/>
              <w:bottom w:w="15" w:type="dxa"/>
              <w:right w:w="15" w:type="dxa"/>
            </w:tcMar>
            <w:vAlign w:val="center"/>
            <w:hideMark/>
          </w:tcPr>
          <w:p w14:paraId="305AE3B6"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29DE86D9"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58E8027B" w14:textId="77777777" w:rsidR="00E47521" w:rsidRDefault="006A76FC">
            <w:pPr>
              <w:rPr>
                <w:rFonts w:eastAsia="Times New Roman"/>
              </w:rPr>
            </w:pPr>
            <w:r>
              <w:rPr>
                <w:rFonts w:eastAsia="Times New Roman"/>
              </w:rPr>
              <w:t>4</w:t>
            </w:r>
          </w:p>
        </w:tc>
      </w:tr>
      <w:tr w:rsidR="00E47521" w14:paraId="428E6DF9" w14:textId="77777777">
        <w:trPr>
          <w:divId w:val="1353799455"/>
          <w:tblCellSpacing w:w="15" w:type="dxa"/>
        </w:trPr>
        <w:tc>
          <w:tcPr>
            <w:tcW w:w="0" w:type="auto"/>
            <w:tcMar>
              <w:top w:w="15" w:type="dxa"/>
              <w:left w:w="15" w:type="dxa"/>
              <w:bottom w:w="15" w:type="dxa"/>
              <w:right w:w="15" w:type="dxa"/>
            </w:tcMar>
            <w:vAlign w:val="center"/>
            <w:hideMark/>
          </w:tcPr>
          <w:p w14:paraId="304D3ACB" w14:textId="77777777" w:rsidR="00E47521" w:rsidRDefault="006A76FC">
            <w:pPr>
              <w:rPr>
                <w:rFonts w:eastAsia="Times New Roman"/>
              </w:rPr>
            </w:pPr>
            <w:r>
              <w:rPr>
                <w:rFonts w:eastAsia="Times New Roman"/>
              </w:rPr>
              <w:t>19</w:t>
            </w:r>
          </w:p>
        </w:tc>
        <w:tc>
          <w:tcPr>
            <w:tcW w:w="0" w:type="auto"/>
            <w:tcMar>
              <w:top w:w="15" w:type="dxa"/>
              <w:left w:w="15" w:type="dxa"/>
              <w:bottom w:w="15" w:type="dxa"/>
              <w:right w:w="15" w:type="dxa"/>
            </w:tcMar>
            <w:vAlign w:val="center"/>
            <w:hideMark/>
          </w:tcPr>
          <w:p w14:paraId="1DD53F63" w14:textId="77777777" w:rsidR="00E47521" w:rsidRDefault="006A76FC">
            <w:pPr>
              <w:rPr>
                <w:rFonts w:eastAsia="Times New Roman"/>
              </w:rPr>
            </w:pPr>
            <w:r>
              <w:rPr>
                <w:rFonts w:eastAsia="Times New Roman"/>
              </w:rPr>
              <w:t>Agricultural Organic Soil Subsidence:5</w:t>
            </w:r>
          </w:p>
        </w:tc>
        <w:tc>
          <w:tcPr>
            <w:tcW w:w="0" w:type="auto"/>
            <w:tcMar>
              <w:top w:w="15" w:type="dxa"/>
              <w:left w:w="15" w:type="dxa"/>
              <w:bottom w:w="15" w:type="dxa"/>
              <w:right w:w="15" w:type="dxa"/>
            </w:tcMar>
            <w:vAlign w:val="center"/>
            <w:hideMark/>
          </w:tcPr>
          <w:p w14:paraId="18ED70F0"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681274F6"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271DF00A" w14:textId="77777777" w:rsidR="00E47521" w:rsidRDefault="006A76FC">
            <w:pPr>
              <w:rPr>
                <w:rFonts w:eastAsia="Times New Roman"/>
              </w:rPr>
            </w:pPr>
            <w:r>
              <w:rPr>
                <w:rFonts w:eastAsia="Times New Roman"/>
              </w:rPr>
              <w:t>5</w:t>
            </w:r>
          </w:p>
        </w:tc>
      </w:tr>
      <w:tr w:rsidR="00E47521" w14:paraId="6726ECC8" w14:textId="77777777">
        <w:trPr>
          <w:divId w:val="1353799455"/>
          <w:tblCellSpacing w:w="15" w:type="dxa"/>
        </w:trPr>
        <w:tc>
          <w:tcPr>
            <w:tcW w:w="0" w:type="auto"/>
            <w:tcMar>
              <w:top w:w="15" w:type="dxa"/>
              <w:left w:w="15" w:type="dxa"/>
              <w:bottom w:w="15" w:type="dxa"/>
              <w:right w:w="15" w:type="dxa"/>
            </w:tcMar>
            <w:vAlign w:val="center"/>
            <w:hideMark/>
          </w:tcPr>
          <w:p w14:paraId="6D1DC817" w14:textId="77777777" w:rsidR="00E47521" w:rsidRDefault="006A76FC">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14:paraId="2A920402" w14:textId="77777777" w:rsidR="00E47521" w:rsidRDefault="006A76FC">
            <w:pPr>
              <w:rPr>
                <w:rFonts w:eastAsia="Times New Roman"/>
              </w:rPr>
            </w:pPr>
            <w:r>
              <w:rPr>
                <w:rFonts w:eastAsia="Times New Roman"/>
              </w:rPr>
              <w:t>Suitability for Aerobic Soil Organisms:1</w:t>
            </w:r>
          </w:p>
        </w:tc>
        <w:tc>
          <w:tcPr>
            <w:tcW w:w="0" w:type="auto"/>
            <w:tcMar>
              <w:top w:w="15" w:type="dxa"/>
              <w:left w:w="15" w:type="dxa"/>
              <w:bottom w:w="15" w:type="dxa"/>
              <w:right w:w="15" w:type="dxa"/>
            </w:tcMar>
            <w:vAlign w:val="center"/>
            <w:hideMark/>
          </w:tcPr>
          <w:p w14:paraId="3EB078B3" w14:textId="77777777" w:rsidR="00E47521" w:rsidRDefault="006A76FC">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14:paraId="131338CE" w14:textId="77777777" w:rsidR="00E47521" w:rsidRDefault="006A76FC">
            <w:pPr>
              <w:rPr>
                <w:rFonts w:eastAsia="Times New Roman"/>
              </w:rPr>
            </w:pPr>
            <w:r>
              <w:rPr>
                <w:rFonts w:eastAsia="Times New Roman"/>
              </w:rPr>
              <w:t>Not favorable</w:t>
            </w:r>
          </w:p>
        </w:tc>
        <w:tc>
          <w:tcPr>
            <w:tcW w:w="0" w:type="auto"/>
            <w:tcMar>
              <w:top w:w="15" w:type="dxa"/>
              <w:left w:w="15" w:type="dxa"/>
              <w:bottom w:w="15" w:type="dxa"/>
              <w:right w:w="15" w:type="dxa"/>
            </w:tcMar>
            <w:vAlign w:val="center"/>
            <w:hideMark/>
          </w:tcPr>
          <w:p w14:paraId="6376FF24" w14:textId="77777777" w:rsidR="00E47521" w:rsidRDefault="006A76FC">
            <w:pPr>
              <w:rPr>
                <w:rFonts w:eastAsia="Times New Roman"/>
              </w:rPr>
            </w:pPr>
            <w:r>
              <w:rPr>
                <w:rFonts w:eastAsia="Times New Roman"/>
              </w:rPr>
              <w:t>1</w:t>
            </w:r>
          </w:p>
        </w:tc>
      </w:tr>
      <w:tr w:rsidR="00E47521" w14:paraId="3005DEAB" w14:textId="77777777">
        <w:trPr>
          <w:divId w:val="1353799455"/>
          <w:tblCellSpacing w:w="15" w:type="dxa"/>
        </w:trPr>
        <w:tc>
          <w:tcPr>
            <w:tcW w:w="0" w:type="auto"/>
            <w:tcMar>
              <w:top w:w="15" w:type="dxa"/>
              <w:left w:w="15" w:type="dxa"/>
              <w:bottom w:w="15" w:type="dxa"/>
              <w:right w:w="15" w:type="dxa"/>
            </w:tcMar>
            <w:vAlign w:val="center"/>
            <w:hideMark/>
          </w:tcPr>
          <w:p w14:paraId="5B56934A" w14:textId="77777777" w:rsidR="00E47521" w:rsidRDefault="006A76FC">
            <w:pPr>
              <w:rPr>
                <w:rFonts w:eastAsia="Times New Roman"/>
              </w:rPr>
            </w:pPr>
            <w:r>
              <w:rPr>
                <w:rFonts w:eastAsia="Times New Roman"/>
              </w:rPr>
              <w:t>21</w:t>
            </w:r>
          </w:p>
        </w:tc>
        <w:tc>
          <w:tcPr>
            <w:tcW w:w="0" w:type="auto"/>
            <w:tcMar>
              <w:top w:w="15" w:type="dxa"/>
              <w:left w:w="15" w:type="dxa"/>
              <w:bottom w:w="15" w:type="dxa"/>
              <w:right w:w="15" w:type="dxa"/>
            </w:tcMar>
            <w:vAlign w:val="center"/>
            <w:hideMark/>
          </w:tcPr>
          <w:p w14:paraId="235D6789" w14:textId="77777777" w:rsidR="00E47521" w:rsidRDefault="006A76FC">
            <w:pPr>
              <w:rPr>
                <w:rFonts w:eastAsia="Times New Roman"/>
              </w:rPr>
            </w:pPr>
            <w:r>
              <w:rPr>
                <w:rFonts w:eastAsia="Times New Roman"/>
              </w:rPr>
              <w:t>Suitability for Aerobic Soil Organisms:2</w:t>
            </w:r>
          </w:p>
        </w:tc>
        <w:tc>
          <w:tcPr>
            <w:tcW w:w="0" w:type="auto"/>
            <w:tcMar>
              <w:top w:w="15" w:type="dxa"/>
              <w:left w:w="15" w:type="dxa"/>
              <w:bottom w:w="15" w:type="dxa"/>
              <w:right w:w="15" w:type="dxa"/>
            </w:tcMar>
            <w:vAlign w:val="center"/>
            <w:hideMark/>
          </w:tcPr>
          <w:p w14:paraId="5159AA97" w14:textId="77777777" w:rsidR="00E47521" w:rsidRDefault="006A76FC">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14:paraId="77F2490E" w14:textId="77777777" w:rsidR="00E47521" w:rsidRDefault="006A76FC">
            <w:pPr>
              <w:rPr>
                <w:rFonts w:eastAsia="Times New Roman"/>
              </w:rPr>
            </w:pPr>
            <w:r>
              <w:rPr>
                <w:rFonts w:eastAsia="Times New Roman"/>
              </w:rPr>
              <w:t>Somewhat favorable</w:t>
            </w:r>
          </w:p>
        </w:tc>
        <w:tc>
          <w:tcPr>
            <w:tcW w:w="0" w:type="auto"/>
            <w:tcMar>
              <w:top w:w="15" w:type="dxa"/>
              <w:left w:w="15" w:type="dxa"/>
              <w:bottom w:w="15" w:type="dxa"/>
              <w:right w:w="15" w:type="dxa"/>
            </w:tcMar>
            <w:vAlign w:val="center"/>
            <w:hideMark/>
          </w:tcPr>
          <w:p w14:paraId="24E99500" w14:textId="77777777" w:rsidR="00E47521" w:rsidRDefault="006A76FC">
            <w:pPr>
              <w:rPr>
                <w:rFonts w:eastAsia="Times New Roman"/>
              </w:rPr>
            </w:pPr>
            <w:r>
              <w:rPr>
                <w:rFonts w:eastAsia="Times New Roman"/>
              </w:rPr>
              <w:t>2</w:t>
            </w:r>
          </w:p>
        </w:tc>
      </w:tr>
      <w:tr w:rsidR="00E47521" w14:paraId="1ABC4D72" w14:textId="77777777">
        <w:trPr>
          <w:divId w:val="1353799455"/>
          <w:tblCellSpacing w:w="15" w:type="dxa"/>
        </w:trPr>
        <w:tc>
          <w:tcPr>
            <w:tcW w:w="0" w:type="auto"/>
            <w:tcMar>
              <w:top w:w="15" w:type="dxa"/>
              <w:left w:w="15" w:type="dxa"/>
              <w:bottom w:w="15" w:type="dxa"/>
              <w:right w:w="15" w:type="dxa"/>
            </w:tcMar>
            <w:vAlign w:val="center"/>
            <w:hideMark/>
          </w:tcPr>
          <w:p w14:paraId="6C3C0C67" w14:textId="77777777" w:rsidR="00E47521" w:rsidRDefault="006A76FC">
            <w:pPr>
              <w:rPr>
                <w:rFonts w:eastAsia="Times New Roman"/>
              </w:rPr>
            </w:pPr>
            <w:r>
              <w:rPr>
                <w:rFonts w:eastAsia="Times New Roman"/>
              </w:rPr>
              <w:t>22</w:t>
            </w:r>
          </w:p>
        </w:tc>
        <w:tc>
          <w:tcPr>
            <w:tcW w:w="0" w:type="auto"/>
            <w:tcMar>
              <w:top w:w="15" w:type="dxa"/>
              <w:left w:w="15" w:type="dxa"/>
              <w:bottom w:w="15" w:type="dxa"/>
              <w:right w:w="15" w:type="dxa"/>
            </w:tcMar>
            <w:vAlign w:val="center"/>
            <w:hideMark/>
          </w:tcPr>
          <w:p w14:paraId="56B4B3CB" w14:textId="77777777" w:rsidR="00E47521" w:rsidRDefault="006A76FC">
            <w:pPr>
              <w:rPr>
                <w:rFonts w:eastAsia="Times New Roman"/>
              </w:rPr>
            </w:pPr>
            <w:r>
              <w:rPr>
                <w:rFonts w:eastAsia="Times New Roman"/>
              </w:rPr>
              <w:t>Suitability for Aerobic Soil Organisms:3</w:t>
            </w:r>
          </w:p>
        </w:tc>
        <w:tc>
          <w:tcPr>
            <w:tcW w:w="0" w:type="auto"/>
            <w:tcMar>
              <w:top w:w="15" w:type="dxa"/>
              <w:left w:w="15" w:type="dxa"/>
              <w:bottom w:w="15" w:type="dxa"/>
              <w:right w:w="15" w:type="dxa"/>
            </w:tcMar>
            <w:vAlign w:val="center"/>
            <w:hideMark/>
          </w:tcPr>
          <w:p w14:paraId="6D624DA2" w14:textId="77777777" w:rsidR="00E47521" w:rsidRDefault="006A76FC">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14:paraId="6F49265A" w14:textId="77777777" w:rsidR="00E47521" w:rsidRDefault="006A76FC">
            <w:pPr>
              <w:rPr>
                <w:rFonts w:eastAsia="Times New Roman"/>
              </w:rPr>
            </w:pPr>
            <w:r>
              <w:rPr>
                <w:rFonts w:eastAsia="Times New Roman"/>
              </w:rPr>
              <w:t>Very favorable</w:t>
            </w:r>
          </w:p>
        </w:tc>
        <w:tc>
          <w:tcPr>
            <w:tcW w:w="0" w:type="auto"/>
            <w:tcMar>
              <w:top w:w="15" w:type="dxa"/>
              <w:left w:w="15" w:type="dxa"/>
              <w:bottom w:w="15" w:type="dxa"/>
              <w:right w:w="15" w:type="dxa"/>
            </w:tcMar>
            <w:vAlign w:val="center"/>
            <w:hideMark/>
          </w:tcPr>
          <w:p w14:paraId="6451371D" w14:textId="77777777" w:rsidR="00E47521" w:rsidRDefault="006A76FC">
            <w:pPr>
              <w:rPr>
                <w:rFonts w:eastAsia="Times New Roman"/>
              </w:rPr>
            </w:pPr>
            <w:r>
              <w:rPr>
                <w:rFonts w:eastAsia="Times New Roman"/>
              </w:rPr>
              <w:t>3</w:t>
            </w:r>
          </w:p>
        </w:tc>
      </w:tr>
      <w:tr w:rsidR="00E47521" w14:paraId="06A2B8BB" w14:textId="77777777">
        <w:trPr>
          <w:divId w:val="1353799455"/>
          <w:tblCellSpacing w:w="15" w:type="dxa"/>
        </w:trPr>
        <w:tc>
          <w:tcPr>
            <w:tcW w:w="0" w:type="auto"/>
            <w:tcMar>
              <w:top w:w="15" w:type="dxa"/>
              <w:left w:w="15" w:type="dxa"/>
              <w:bottom w:w="15" w:type="dxa"/>
              <w:right w:w="15" w:type="dxa"/>
            </w:tcMar>
            <w:vAlign w:val="center"/>
            <w:hideMark/>
          </w:tcPr>
          <w:p w14:paraId="44F3D632" w14:textId="77777777" w:rsidR="00E47521" w:rsidRDefault="006A76FC">
            <w:pPr>
              <w:rPr>
                <w:rFonts w:eastAsia="Times New Roman"/>
              </w:rPr>
            </w:pPr>
            <w:r>
              <w:rPr>
                <w:rFonts w:eastAsia="Times New Roman"/>
              </w:rPr>
              <w:t>23</w:t>
            </w:r>
          </w:p>
        </w:tc>
        <w:tc>
          <w:tcPr>
            <w:tcW w:w="0" w:type="auto"/>
            <w:tcMar>
              <w:top w:w="15" w:type="dxa"/>
              <w:left w:w="15" w:type="dxa"/>
              <w:bottom w:w="15" w:type="dxa"/>
              <w:right w:w="15" w:type="dxa"/>
            </w:tcMar>
            <w:vAlign w:val="center"/>
            <w:hideMark/>
          </w:tcPr>
          <w:p w14:paraId="596D1674" w14:textId="77777777" w:rsidR="00E47521" w:rsidRDefault="006A76FC">
            <w:pPr>
              <w:rPr>
                <w:rFonts w:eastAsia="Times New Roman"/>
              </w:rPr>
            </w:pPr>
            <w:r>
              <w:rPr>
                <w:rFonts w:eastAsia="Times New Roman"/>
              </w:rPr>
              <w:t>Suitability for Aerobic Soil Organisms:4</w:t>
            </w:r>
          </w:p>
        </w:tc>
        <w:tc>
          <w:tcPr>
            <w:tcW w:w="0" w:type="auto"/>
            <w:tcMar>
              <w:top w:w="15" w:type="dxa"/>
              <w:left w:w="15" w:type="dxa"/>
              <w:bottom w:w="15" w:type="dxa"/>
              <w:right w:w="15" w:type="dxa"/>
            </w:tcMar>
            <w:vAlign w:val="center"/>
            <w:hideMark/>
          </w:tcPr>
          <w:p w14:paraId="49033542" w14:textId="77777777" w:rsidR="00E47521" w:rsidRDefault="006A76FC">
            <w:pPr>
              <w:rPr>
                <w:rFonts w:eastAsia="Times New Roman"/>
              </w:rPr>
            </w:pPr>
            <w:r>
              <w:rPr>
                <w:rFonts w:eastAsia="Times New Roman"/>
              </w:rPr>
              <w:t>Suitability for Aerobic Soil Organisms</w:t>
            </w:r>
          </w:p>
        </w:tc>
        <w:tc>
          <w:tcPr>
            <w:tcW w:w="0" w:type="auto"/>
            <w:tcMar>
              <w:top w:w="15" w:type="dxa"/>
              <w:left w:w="15" w:type="dxa"/>
              <w:bottom w:w="15" w:type="dxa"/>
              <w:right w:w="15" w:type="dxa"/>
            </w:tcMar>
            <w:vAlign w:val="center"/>
            <w:hideMark/>
          </w:tcPr>
          <w:p w14:paraId="1B1F0C01"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111C52D7" w14:textId="77777777" w:rsidR="00E47521" w:rsidRDefault="006A76FC">
            <w:pPr>
              <w:rPr>
                <w:rFonts w:eastAsia="Times New Roman"/>
              </w:rPr>
            </w:pPr>
            <w:r>
              <w:rPr>
                <w:rFonts w:eastAsia="Times New Roman"/>
              </w:rPr>
              <w:t>4</w:t>
            </w:r>
          </w:p>
        </w:tc>
      </w:tr>
    </w:tbl>
    <w:p w14:paraId="2B95A15F" w14:textId="77777777" w:rsidR="00E47521" w:rsidRDefault="006A76F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7181073"/>
        <w:rPr>
          <w:rFonts w:eastAsia="Times New Roman"/>
        </w:rPr>
      </w:pPr>
      <w:bookmarkStart w:id="247" w:name="_Toc16234402"/>
      <w:r>
        <w:rPr>
          <w:rFonts w:eastAsia="Times New Roman"/>
        </w:rPr>
        <w:t>Populate the #</w:t>
      </w:r>
      <w:proofErr w:type="spellStart"/>
      <w:r>
        <w:rPr>
          <w:rFonts w:eastAsia="Times New Roman"/>
        </w:rPr>
        <w:t>RatingDomain</w:t>
      </w:r>
      <w:proofErr w:type="spellEnd"/>
      <w:r>
        <w:rPr>
          <w:rFonts w:eastAsia="Times New Roman"/>
        </w:rPr>
        <w:t xml:space="preserve"> </w:t>
      </w:r>
      <w:ins w:id="248" w:author="Achen, Aaron - NRCS, Lincoln, NE" w:date="2019-08-07T13:54:00Z">
        <w:r w:rsidR="002072A0">
          <w:rPr>
            <w:rFonts w:eastAsia="Times New Roman"/>
          </w:rPr>
          <w:t>T</w:t>
        </w:r>
      </w:ins>
      <w:del w:id="249" w:author="Achen, Aaron - NRCS, Lincoln, NE" w:date="2019-08-07T13:54:00Z">
        <w:r w:rsidDel="002072A0">
          <w:rPr>
            <w:rFonts w:eastAsia="Times New Roman"/>
          </w:rPr>
          <w:delText>t</w:delText>
        </w:r>
      </w:del>
      <w:r>
        <w:rPr>
          <w:rFonts w:eastAsia="Times New Roman"/>
        </w:rPr>
        <w:t xml:space="preserve">able with a </w:t>
      </w:r>
      <w:del w:id="250" w:author="Achen, Aaron - NRCS, Lincoln, NE" w:date="2019-08-07T13:54:00Z">
        <w:r w:rsidDel="002072A0">
          <w:rPr>
            <w:rFonts w:eastAsia="Times New Roman"/>
          </w:rPr>
          <w:delText>u</w:delText>
        </w:r>
      </w:del>
      <w:ins w:id="251" w:author="Achen, Aaron - NRCS, Lincoln, NE" w:date="2019-08-07T13:54:00Z">
        <w:r w:rsidR="002072A0">
          <w:rPr>
            <w:rFonts w:eastAsia="Times New Roman"/>
          </w:rPr>
          <w:t>U</w:t>
        </w:r>
      </w:ins>
      <w:r>
        <w:rPr>
          <w:rFonts w:eastAsia="Times New Roman"/>
        </w:rPr>
        <w:t xml:space="preserve">nique </w:t>
      </w:r>
      <w:del w:id="252" w:author="Achen, Aaron - NRCS, Lincoln, NE" w:date="2019-08-07T13:54:00Z">
        <w:r w:rsidDel="002072A0">
          <w:rPr>
            <w:rFonts w:eastAsia="Times New Roman"/>
          </w:rPr>
          <w:delText>r</w:delText>
        </w:r>
      </w:del>
      <w:proofErr w:type="spellStart"/>
      <w:ins w:id="253" w:author="Achen, Aaron - NRCS, Lincoln, NE" w:date="2019-08-07T13:54:00Z">
        <w:r w:rsidR="002072A0">
          <w:rPr>
            <w:rFonts w:eastAsia="Times New Roman"/>
          </w:rPr>
          <w:t>R</w:t>
        </w:r>
      </w:ins>
      <w:r>
        <w:rPr>
          <w:rFonts w:eastAsia="Times New Roman"/>
        </w:rPr>
        <w:t>ating_key</w:t>
      </w:r>
      <w:proofErr w:type="spellEnd"/>
      <w:r>
        <w:rPr>
          <w:rFonts w:eastAsia="Times New Roman"/>
        </w:rPr>
        <w:t xml:space="preserve"> for this </w:t>
      </w:r>
      <w:del w:id="254" w:author="Achen, Aaron - NRCS, Lincoln, NE" w:date="2019-08-07T13:54:00Z">
        <w:r w:rsidDel="002072A0">
          <w:rPr>
            <w:rFonts w:eastAsia="Times New Roman"/>
          </w:rPr>
          <w:delText>i</w:delText>
        </w:r>
      </w:del>
      <w:proofErr w:type="spellStart"/>
      <w:ins w:id="255" w:author="Achen, Aaron - NRCS, Lincoln, NE" w:date="2019-08-07T13:54:00Z">
        <w:r w:rsidR="002072A0">
          <w:rPr>
            <w:rFonts w:eastAsia="Times New Roman"/>
          </w:rPr>
          <w:t>I</w:t>
        </w:r>
      </w:ins>
      <w:r>
        <w:rPr>
          <w:rFonts w:eastAsia="Times New Roman"/>
        </w:rPr>
        <w:t>nterp</w:t>
      </w:r>
      <w:bookmarkEnd w:id="247"/>
      <w:proofErr w:type="spellEnd"/>
    </w:p>
    <w:p w14:paraId="265C7F46" w14:textId="77777777" w:rsidR="00E47521" w:rsidRDefault="006A76FC">
      <w:pPr>
        <w:pStyle w:val="HTMLPreformatted"/>
        <w:divId w:val="887181073"/>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':1'</w:t>
      </w:r>
    </w:p>
    <w:p w14:paraId="458B5807" w14:textId="77777777" w:rsidR="00E47521" w:rsidRDefault="006A76FC">
      <w:pPr>
        <w:pStyle w:val="HTMLPreformatted"/>
        <w:divId w:val="887181073"/>
        <w:rPr>
          <w:rStyle w:val="HTMLCode"/>
        </w:rPr>
      </w:pPr>
      <w:r>
        <w:rPr>
          <w:rStyle w:val="HTMLCode"/>
        </w:rPr>
        <w:t>IF NOT @rating1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@rating1, 1)</w:t>
      </w:r>
    </w:p>
    <w:p w14:paraId="0DBCD5D8" w14:textId="77777777" w:rsidR="00E47521" w:rsidRDefault="006A76FC">
      <w:pPr>
        <w:pStyle w:val="HTMLPreformatted"/>
        <w:divId w:val="887181073"/>
        <w:rPr>
          <w:rStyle w:val="HTMLCode"/>
        </w:rPr>
      </w:pPr>
      <w:r>
        <w:rPr>
          <w:rStyle w:val="HTMLCode"/>
        </w:rPr>
        <w:lastRenderedPageBreak/>
        <w:t xml:space="preserve"> </w:t>
      </w:r>
    </w:p>
    <w:p w14:paraId="20647605" w14:textId="77777777" w:rsidR="00E47521" w:rsidRDefault="006A76FC">
      <w:pPr>
        <w:pStyle w:val="HTMLPreformatted"/>
        <w:divId w:val="887181073"/>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':2'</w:t>
      </w:r>
    </w:p>
    <w:p w14:paraId="49105A49" w14:textId="77777777" w:rsidR="00E47521" w:rsidRDefault="006A76FC">
      <w:pPr>
        <w:pStyle w:val="HTMLPreformatted"/>
        <w:divId w:val="887181073"/>
        <w:rPr>
          <w:rStyle w:val="HTMLCode"/>
        </w:rPr>
      </w:pPr>
      <w:r>
        <w:rPr>
          <w:rStyle w:val="HTMLCode"/>
        </w:rPr>
        <w:t>IF NOT @rating2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@rating2, 2)</w:t>
      </w:r>
    </w:p>
    <w:p w14:paraId="13646C67" w14:textId="77777777" w:rsidR="00E47521" w:rsidRDefault="006A76FC">
      <w:pPr>
        <w:pStyle w:val="HTMLPreformatted"/>
        <w:divId w:val="887181073"/>
        <w:rPr>
          <w:rStyle w:val="HTMLCode"/>
        </w:rPr>
      </w:pPr>
      <w:r>
        <w:rPr>
          <w:rStyle w:val="HTMLCode"/>
        </w:rPr>
        <w:t xml:space="preserve"> </w:t>
      </w:r>
    </w:p>
    <w:p w14:paraId="0E9F62A5" w14:textId="77777777" w:rsidR="00E47521" w:rsidRDefault="006A76FC">
      <w:pPr>
        <w:pStyle w:val="HTMLPreformatted"/>
        <w:divId w:val="887181073"/>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':3'</w:t>
      </w:r>
    </w:p>
    <w:p w14:paraId="13980266" w14:textId="77777777" w:rsidR="00E47521" w:rsidRDefault="006A76FC">
      <w:pPr>
        <w:pStyle w:val="HTMLPreformatted"/>
        <w:divId w:val="887181073"/>
        <w:rPr>
          <w:rStyle w:val="HTMLCode"/>
        </w:rPr>
      </w:pPr>
      <w:r>
        <w:rPr>
          <w:rStyle w:val="HTMLCode"/>
        </w:rPr>
        <w:t>IF NOT @rating3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@rating3, 3)</w:t>
      </w:r>
    </w:p>
    <w:p w14:paraId="49A0CE35" w14:textId="77777777" w:rsidR="00E47521" w:rsidRDefault="006A76FC">
      <w:pPr>
        <w:pStyle w:val="HTMLPreformatted"/>
        <w:divId w:val="887181073"/>
        <w:rPr>
          <w:rStyle w:val="HTMLCode"/>
        </w:rPr>
      </w:pPr>
      <w:r>
        <w:rPr>
          <w:rStyle w:val="HTMLCode"/>
        </w:rPr>
        <w:t xml:space="preserve"> </w:t>
      </w:r>
    </w:p>
    <w:p w14:paraId="3913A836" w14:textId="77777777" w:rsidR="00E47521" w:rsidRDefault="006A76FC">
      <w:pPr>
        <w:pStyle w:val="HTMLPreformatted"/>
        <w:divId w:val="887181073"/>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':4'</w:t>
      </w:r>
    </w:p>
    <w:p w14:paraId="4228FB1B" w14:textId="77777777" w:rsidR="00E47521" w:rsidRDefault="006A76FC">
      <w:pPr>
        <w:pStyle w:val="HTMLPreformatted"/>
        <w:divId w:val="887181073"/>
        <w:rPr>
          <w:rStyle w:val="HTMLCode"/>
        </w:rPr>
      </w:pPr>
      <w:r>
        <w:rPr>
          <w:rStyle w:val="HTMLCode"/>
        </w:rPr>
        <w:t>IF NOT @rating4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@rating4, 4)</w:t>
      </w:r>
    </w:p>
    <w:p w14:paraId="39360C55" w14:textId="77777777" w:rsidR="00E47521" w:rsidRDefault="006A76FC">
      <w:pPr>
        <w:pStyle w:val="HTMLPreformatted"/>
        <w:divId w:val="887181073"/>
        <w:rPr>
          <w:rStyle w:val="HTMLCode"/>
        </w:rPr>
      </w:pPr>
      <w:r>
        <w:rPr>
          <w:rStyle w:val="HTMLCode"/>
        </w:rPr>
        <w:t xml:space="preserve"> </w:t>
      </w:r>
    </w:p>
    <w:p w14:paraId="6983E454" w14:textId="77777777" w:rsidR="00E47521" w:rsidRDefault="006A76FC">
      <w:pPr>
        <w:pStyle w:val="HTMLPreformatted"/>
        <w:divId w:val="887181073"/>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':5'</w:t>
      </w:r>
    </w:p>
    <w:p w14:paraId="03DB675A" w14:textId="77777777" w:rsidR="00E47521" w:rsidRDefault="006A76FC">
      <w:pPr>
        <w:pStyle w:val="HTMLPreformatted"/>
        <w:divId w:val="887181073"/>
        <w:rPr>
          <w:rStyle w:val="HTMLCode"/>
        </w:rPr>
      </w:pPr>
      <w:r>
        <w:rPr>
          <w:rStyle w:val="HTMLCode"/>
        </w:rPr>
        <w:t>IF NOT @rating5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@rating5, 5)</w:t>
      </w:r>
    </w:p>
    <w:p w14:paraId="13188C57" w14:textId="77777777" w:rsidR="00E47521" w:rsidRDefault="006A76FC">
      <w:pPr>
        <w:pStyle w:val="HTMLPreformatted"/>
        <w:divId w:val="887181073"/>
        <w:rPr>
          <w:rStyle w:val="HTMLCode"/>
        </w:rPr>
      </w:pPr>
      <w:r>
        <w:rPr>
          <w:rStyle w:val="HTMLCode"/>
        </w:rPr>
        <w:t xml:space="preserve"> </w:t>
      </w:r>
    </w:p>
    <w:p w14:paraId="2FCC9244" w14:textId="77777777" w:rsidR="00E47521" w:rsidRDefault="006A76FC">
      <w:pPr>
        <w:pStyle w:val="HTMLPreformatted"/>
        <w:divId w:val="887181073"/>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':6'</w:t>
      </w:r>
    </w:p>
    <w:p w14:paraId="5613F812" w14:textId="77777777" w:rsidR="00E47521" w:rsidRDefault="006A76FC">
      <w:pPr>
        <w:pStyle w:val="HTMLPreformatted"/>
        <w:divId w:val="887181073"/>
      </w:pPr>
      <w:r>
        <w:rPr>
          <w:rStyle w:val="HTMLCode"/>
        </w:rPr>
        <w:t>IF NOT @rating6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@rating6, 6)</w:t>
      </w:r>
    </w:p>
    <w:tbl>
      <w:tblPr>
        <w:tblW w:w="3800" w:type="pct"/>
        <w:tblCellSpacing w:w="15" w:type="dxa"/>
        <w:tblLook w:val="04A0" w:firstRow="1" w:lastRow="0" w:firstColumn="1" w:lastColumn="0" w:noHBand="0" w:noVBand="1"/>
      </w:tblPr>
      <w:tblGrid>
        <w:gridCol w:w="315"/>
        <w:gridCol w:w="2022"/>
        <w:gridCol w:w="2108"/>
        <w:gridCol w:w="1380"/>
        <w:gridCol w:w="1289"/>
      </w:tblGrid>
      <w:tr w:rsidR="00E47521" w14:paraId="21E3BF21" w14:textId="77777777">
        <w:trPr>
          <w:divId w:val="887181073"/>
          <w:tblHeader/>
          <w:tblCellSpacing w:w="15" w:type="dxa"/>
        </w:trPr>
        <w:tc>
          <w:tcPr>
            <w:tcW w:w="0" w:type="auto"/>
            <w:tcMar>
              <w:top w:w="15" w:type="dxa"/>
              <w:left w:w="15" w:type="dxa"/>
              <w:bottom w:w="15" w:type="dxa"/>
              <w:right w:w="15" w:type="dxa"/>
            </w:tcMar>
            <w:vAlign w:val="center"/>
            <w:hideMark/>
          </w:tcPr>
          <w:p w14:paraId="57209B50" w14:textId="77777777" w:rsidR="00E47521" w:rsidRDefault="006A76FC">
            <w:pPr>
              <w:jc w:val="center"/>
              <w:rPr>
                <w:rFonts w:eastAsia="Times New Roman"/>
                <w:b/>
                <w:bCs/>
              </w:rPr>
            </w:pPr>
            <w:r>
              <w:rPr>
                <w:rFonts w:eastAsia="Times New Roman"/>
                <w:b/>
                <w:bCs/>
              </w:rPr>
              <w:t>id</w:t>
            </w:r>
          </w:p>
        </w:tc>
        <w:tc>
          <w:tcPr>
            <w:tcW w:w="0" w:type="auto"/>
            <w:tcMar>
              <w:top w:w="15" w:type="dxa"/>
              <w:left w:w="15" w:type="dxa"/>
              <w:bottom w:w="15" w:type="dxa"/>
              <w:right w:w="15" w:type="dxa"/>
            </w:tcMar>
            <w:vAlign w:val="center"/>
            <w:hideMark/>
          </w:tcPr>
          <w:p w14:paraId="18F31E90" w14:textId="77777777" w:rsidR="00E47521" w:rsidRDefault="006A76FC">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14:paraId="41E82D44" w14:textId="77777777" w:rsidR="00E47521" w:rsidRDefault="006A76FC">
            <w:pPr>
              <w:jc w:val="center"/>
              <w:rPr>
                <w:rFonts w:eastAsia="Times New Roman"/>
                <w:b/>
                <w:bCs/>
              </w:rPr>
            </w:pPr>
            <w:proofErr w:type="spellStart"/>
            <w:r>
              <w:rPr>
                <w:rFonts w:eastAsia="Times New Roman"/>
                <w:b/>
                <w:bCs/>
              </w:rPr>
              <w:t>attributename</w:t>
            </w:r>
            <w:proofErr w:type="spellEnd"/>
          </w:p>
        </w:tc>
        <w:tc>
          <w:tcPr>
            <w:tcW w:w="0" w:type="auto"/>
            <w:tcMar>
              <w:top w:w="15" w:type="dxa"/>
              <w:left w:w="15" w:type="dxa"/>
              <w:bottom w:w="15" w:type="dxa"/>
              <w:right w:w="15" w:type="dxa"/>
            </w:tcMar>
            <w:vAlign w:val="center"/>
            <w:hideMark/>
          </w:tcPr>
          <w:p w14:paraId="031D50F7" w14:textId="77777777" w:rsidR="00E47521" w:rsidRDefault="006A76FC">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14:paraId="16B7BD3E" w14:textId="77777777" w:rsidR="00E47521" w:rsidRDefault="006A76FC">
            <w:pPr>
              <w:jc w:val="center"/>
              <w:rPr>
                <w:rFonts w:eastAsia="Times New Roman"/>
                <w:b/>
                <w:bCs/>
              </w:rPr>
            </w:pPr>
            <w:proofErr w:type="spellStart"/>
            <w:r>
              <w:rPr>
                <w:rFonts w:eastAsia="Times New Roman"/>
                <w:b/>
                <w:bCs/>
              </w:rPr>
              <w:t>rating_num</w:t>
            </w:r>
            <w:proofErr w:type="spellEnd"/>
          </w:p>
        </w:tc>
      </w:tr>
      <w:tr w:rsidR="00E47521" w14:paraId="587A4542" w14:textId="77777777">
        <w:trPr>
          <w:divId w:val="887181073"/>
          <w:tblCellSpacing w:w="15" w:type="dxa"/>
        </w:trPr>
        <w:tc>
          <w:tcPr>
            <w:tcW w:w="0" w:type="auto"/>
            <w:tcMar>
              <w:top w:w="15" w:type="dxa"/>
              <w:left w:w="15" w:type="dxa"/>
              <w:bottom w:w="15" w:type="dxa"/>
              <w:right w:w="15" w:type="dxa"/>
            </w:tcMar>
            <w:vAlign w:val="center"/>
            <w:hideMark/>
          </w:tcPr>
          <w:p w14:paraId="39282A08" w14:textId="77777777" w:rsidR="00E47521" w:rsidRDefault="006A76FC">
            <w:pPr>
              <w:rPr>
                <w:rFonts w:eastAsia="Times New Roman"/>
              </w:rPr>
            </w:pPr>
            <w:r>
              <w:rPr>
                <w:rFonts w:eastAsia="Times New Roman"/>
              </w:rPr>
              <w:t>15</w:t>
            </w:r>
          </w:p>
        </w:tc>
        <w:tc>
          <w:tcPr>
            <w:tcW w:w="0" w:type="auto"/>
            <w:tcMar>
              <w:top w:w="15" w:type="dxa"/>
              <w:left w:w="15" w:type="dxa"/>
              <w:bottom w:w="15" w:type="dxa"/>
              <w:right w:w="15" w:type="dxa"/>
            </w:tcMar>
            <w:vAlign w:val="center"/>
            <w:hideMark/>
          </w:tcPr>
          <w:p w14:paraId="54E154F7" w14:textId="77777777" w:rsidR="00E47521" w:rsidRDefault="006A76FC">
            <w:pPr>
              <w:rPr>
                <w:rFonts w:eastAsia="Times New Roman"/>
              </w:rPr>
            </w:pPr>
            <w:r>
              <w:rPr>
                <w:rFonts w:eastAsia="Times New Roman"/>
              </w:rPr>
              <w:t>Agricultural Organic Soil Subsidence:1</w:t>
            </w:r>
          </w:p>
        </w:tc>
        <w:tc>
          <w:tcPr>
            <w:tcW w:w="0" w:type="auto"/>
            <w:tcMar>
              <w:top w:w="15" w:type="dxa"/>
              <w:left w:w="15" w:type="dxa"/>
              <w:bottom w:w="15" w:type="dxa"/>
              <w:right w:w="15" w:type="dxa"/>
            </w:tcMar>
            <w:vAlign w:val="center"/>
            <w:hideMark/>
          </w:tcPr>
          <w:p w14:paraId="63855C53"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0E33B8C4" w14:textId="77777777" w:rsidR="00E47521" w:rsidRDefault="006A76FC">
            <w:pPr>
              <w:rPr>
                <w:rFonts w:eastAsia="Times New Roman"/>
              </w:rPr>
            </w:pPr>
            <w:r>
              <w:rPr>
                <w:rFonts w:eastAsia="Times New Roman"/>
              </w:rPr>
              <w:t>Severe subsidence</w:t>
            </w:r>
          </w:p>
        </w:tc>
        <w:tc>
          <w:tcPr>
            <w:tcW w:w="0" w:type="auto"/>
            <w:tcMar>
              <w:top w:w="15" w:type="dxa"/>
              <w:left w:w="15" w:type="dxa"/>
              <w:bottom w:w="15" w:type="dxa"/>
              <w:right w:w="15" w:type="dxa"/>
            </w:tcMar>
            <w:vAlign w:val="center"/>
            <w:hideMark/>
          </w:tcPr>
          <w:p w14:paraId="7143FE28" w14:textId="77777777" w:rsidR="00E47521" w:rsidRDefault="006A76FC">
            <w:pPr>
              <w:rPr>
                <w:rFonts w:eastAsia="Times New Roman"/>
              </w:rPr>
            </w:pPr>
            <w:r>
              <w:rPr>
                <w:rFonts w:eastAsia="Times New Roman"/>
              </w:rPr>
              <w:t>1</w:t>
            </w:r>
          </w:p>
        </w:tc>
      </w:tr>
      <w:tr w:rsidR="00E47521" w14:paraId="1BA650F7" w14:textId="77777777">
        <w:trPr>
          <w:divId w:val="887181073"/>
          <w:tblCellSpacing w:w="15" w:type="dxa"/>
        </w:trPr>
        <w:tc>
          <w:tcPr>
            <w:tcW w:w="0" w:type="auto"/>
            <w:tcMar>
              <w:top w:w="15" w:type="dxa"/>
              <w:left w:w="15" w:type="dxa"/>
              <w:bottom w:w="15" w:type="dxa"/>
              <w:right w:w="15" w:type="dxa"/>
            </w:tcMar>
            <w:vAlign w:val="center"/>
            <w:hideMark/>
          </w:tcPr>
          <w:p w14:paraId="65BFD136" w14:textId="77777777" w:rsidR="00E47521" w:rsidRDefault="006A76FC">
            <w:pPr>
              <w:rPr>
                <w:rFonts w:eastAsia="Times New Roman"/>
              </w:rPr>
            </w:pPr>
            <w:r>
              <w:rPr>
                <w:rFonts w:eastAsia="Times New Roman"/>
              </w:rPr>
              <w:t>16</w:t>
            </w:r>
          </w:p>
        </w:tc>
        <w:tc>
          <w:tcPr>
            <w:tcW w:w="0" w:type="auto"/>
            <w:tcMar>
              <w:top w:w="15" w:type="dxa"/>
              <w:left w:w="15" w:type="dxa"/>
              <w:bottom w:w="15" w:type="dxa"/>
              <w:right w:w="15" w:type="dxa"/>
            </w:tcMar>
            <w:vAlign w:val="center"/>
            <w:hideMark/>
          </w:tcPr>
          <w:p w14:paraId="0AC9F576" w14:textId="77777777" w:rsidR="00E47521" w:rsidRDefault="006A76FC">
            <w:pPr>
              <w:rPr>
                <w:rFonts w:eastAsia="Times New Roman"/>
              </w:rPr>
            </w:pPr>
            <w:r>
              <w:rPr>
                <w:rFonts w:eastAsia="Times New Roman"/>
              </w:rPr>
              <w:t>Agricultural Organic Soil Subsidence:2</w:t>
            </w:r>
          </w:p>
        </w:tc>
        <w:tc>
          <w:tcPr>
            <w:tcW w:w="0" w:type="auto"/>
            <w:tcMar>
              <w:top w:w="15" w:type="dxa"/>
              <w:left w:w="15" w:type="dxa"/>
              <w:bottom w:w="15" w:type="dxa"/>
              <w:right w:w="15" w:type="dxa"/>
            </w:tcMar>
            <w:vAlign w:val="center"/>
            <w:hideMark/>
          </w:tcPr>
          <w:p w14:paraId="00DA787A"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584C942B" w14:textId="77777777" w:rsidR="00E47521" w:rsidRDefault="006A76FC">
            <w:pPr>
              <w:rPr>
                <w:rFonts w:eastAsia="Times New Roman"/>
              </w:rPr>
            </w:pPr>
            <w:r>
              <w:rPr>
                <w:rFonts w:eastAsia="Times New Roman"/>
              </w:rPr>
              <w:t>Moderate subsidence</w:t>
            </w:r>
          </w:p>
        </w:tc>
        <w:tc>
          <w:tcPr>
            <w:tcW w:w="0" w:type="auto"/>
            <w:tcMar>
              <w:top w:w="15" w:type="dxa"/>
              <w:left w:w="15" w:type="dxa"/>
              <w:bottom w:w="15" w:type="dxa"/>
              <w:right w:w="15" w:type="dxa"/>
            </w:tcMar>
            <w:vAlign w:val="center"/>
            <w:hideMark/>
          </w:tcPr>
          <w:p w14:paraId="0CDD2A24" w14:textId="77777777" w:rsidR="00E47521" w:rsidRDefault="006A76FC">
            <w:pPr>
              <w:rPr>
                <w:rFonts w:eastAsia="Times New Roman"/>
              </w:rPr>
            </w:pPr>
            <w:r>
              <w:rPr>
                <w:rFonts w:eastAsia="Times New Roman"/>
              </w:rPr>
              <w:t>2</w:t>
            </w:r>
          </w:p>
        </w:tc>
      </w:tr>
      <w:tr w:rsidR="00E47521" w14:paraId="320E0C37" w14:textId="77777777">
        <w:trPr>
          <w:divId w:val="887181073"/>
          <w:tblCellSpacing w:w="15" w:type="dxa"/>
        </w:trPr>
        <w:tc>
          <w:tcPr>
            <w:tcW w:w="0" w:type="auto"/>
            <w:tcMar>
              <w:top w:w="15" w:type="dxa"/>
              <w:left w:w="15" w:type="dxa"/>
              <w:bottom w:w="15" w:type="dxa"/>
              <w:right w:w="15" w:type="dxa"/>
            </w:tcMar>
            <w:vAlign w:val="center"/>
            <w:hideMark/>
          </w:tcPr>
          <w:p w14:paraId="567CDBCF" w14:textId="77777777" w:rsidR="00E47521" w:rsidRDefault="006A76FC">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14:paraId="0F098A5D" w14:textId="77777777" w:rsidR="00E47521" w:rsidRDefault="006A76FC">
            <w:pPr>
              <w:rPr>
                <w:rFonts w:eastAsia="Times New Roman"/>
              </w:rPr>
            </w:pPr>
            <w:r>
              <w:rPr>
                <w:rFonts w:eastAsia="Times New Roman"/>
              </w:rPr>
              <w:t>Agricultural Organic Soil Subsidence:3</w:t>
            </w:r>
          </w:p>
        </w:tc>
        <w:tc>
          <w:tcPr>
            <w:tcW w:w="0" w:type="auto"/>
            <w:tcMar>
              <w:top w:w="15" w:type="dxa"/>
              <w:left w:w="15" w:type="dxa"/>
              <w:bottom w:w="15" w:type="dxa"/>
              <w:right w:w="15" w:type="dxa"/>
            </w:tcMar>
            <w:vAlign w:val="center"/>
            <w:hideMark/>
          </w:tcPr>
          <w:p w14:paraId="7C0DD66B"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39E7AF66" w14:textId="77777777" w:rsidR="00E47521" w:rsidRDefault="006A76FC">
            <w:pPr>
              <w:rPr>
                <w:rFonts w:eastAsia="Times New Roman"/>
              </w:rPr>
            </w:pPr>
            <w:r>
              <w:rPr>
                <w:rFonts w:eastAsia="Times New Roman"/>
              </w:rPr>
              <w:t>Low subsidence</w:t>
            </w:r>
          </w:p>
        </w:tc>
        <w:tc>
          <w:tcPr>
            <w:tcW w:w="0" w:type="auto"/>
            <w:tcMar>
              <w:top w:w="15" w:type="dxa"/>
              <w:left w:w="15" w:type="dxa"/>
              <w:bottom w:w="15" w:type="dxa"/>
              <w:right w:w="15" w:type="dxa"/>
            </w:tcMar>
            <w:vAlign w:val="center"/>
            <w:hideMark/>
          </w:tcPr>
          <w:p w14:paraId="08409E85" w14:textId="77777777" w:rsidR="00E47521" w:rsidRDefault="006A76FC">
            <w:pPr>
              <w:rPr>
                <w:rFonts w:eastAsia="Times New Roman"/>
              </w:rPr>
            </w:pPr>
            <w:r>
              <w:rPr>
                <w:rFonts w:eastAsia="Times New Roman"/>
              </w:rPr>
              <w:t>3</w:t>
            </w:r>
          </w:p>
        </w:tc>
      </w:tr>
      <w:tr w:rsidR="00E47521" w14:paraId="23CBC3ED" w14:textId="77777777">
        <w:trPr>
          <w:divId w:val="887181073"/>
          <w:tblCellSpacing w:w="15" w:type="dxa"/>
        </w:trPr>
        <w:tc>
          <w:tcPr>
            <w:tcW w:w="0" w:type="auto"/>
            <w:tcMar>
              <w:top w:w="15" w:type="dxa"/>
              <w:left w:w="15" w:type="dxa"/>
              <w:bottom w:w="15" w:type="dxa"/>
              <w:right w:w="15" w:type="dxa"/>
            </w:tcMar>
            <w:vAlign w:val="center"/>
            <w:hideMark/>
          </w:tcPr>
          <w:p w14:paraId="5FF760C9" w14:textId="77777777" w:rsidR="00E47521" w:rsidRDefault="006A76FC">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14:paraId="3048F1D0" w14:textId="77777777" w:rsidR="00E47521" w:rsidRDefault="006A76FC">
            <w:pPr>
              <w:rPr>
                <w:rFonts w:eastAsia="Times New Roman"/>
              </w:rPr>
            </w:pPr>
            <w:r>
              <w:rPr>
                <w:rFonts w:eastAsia="Times New Roman"/>
              </w:rPr>
              <w:t>Agricultural Organic Soil Subsidence:4</w:t>
            </w:r>
          </w:p>
        </w:tc>
        <w:tc>
          <w:tcPr>
            <w:tcW w:w="0" w:type="auto"/>
            <w:tcMar>
              <w:top w:w="15" w:type="dxa"/>
              <w:left w:w="15" w:type="dxa"/>
              <w:bottom w:w="15" w:type="dxa"/>
              <w:right w:w="15" w:type="dxa"/>
            </w:tcMar>
            <w:vAlign w:val="center"/>
            <w:hideMark/>
          </w:tcPr>
          <w:p w14:paraId="79717686"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10DCFB34"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89DAB92" w14:textId="77777777" w:rsidR="00E47521" w:rsidRDefault="006A76FC">
            <w:pPr>
              <w:rPr>
                <w:rFonts w:eastAsia="Times New Roman"/>
              </w:rPr>
            </w:pPr>
            <w:r>
              <w:rPr>
                <w:rFonts w:eastAsia="Times New Roman"/>
              </w:rPr>
              <w:t>4</w:t>
            </w:r>
          </w:p>
        </w:tc>
      </w:tr>
      <w:tr w:rsidR="00E47521" w14:paraId="6AE731F6" w14:textId="77777777">
        <w:trPr>
          <w:divId w:val="887181073"/>
          <w:tblCellSpacing w:w="15" w:type="dxa"/>
        </w:trPr>
        <w:tc>
          <w:tcPr>
            <w:tcW w:w="0" w:type="auto"/>
            <w:tcMar>
              <w:top w:w="15" w:type="dxa"/>
              <w:left w:w="15" w:type="dxa"/>
              <w:bottom w:w="15" w:type="dxa"/>
              <w:right w:w="15" w:type="dxa"/>
            </w:tcMar>
            <w:vAlign w:val="center"/>
            <w:hideMark/>
          </w:tcPr>
          <w:p w14:paraId="5B28244D" w14:textId="77777777" w:rsidR="00E47521" w:rsidRDefault="006A76FC">
            <w:pPr>
              <w:rPr>
                <w:rFonts w:eastAsia="Times New Roman"/>
              </w:rPr>
            </w:pPr>
            <w:r>
              <w:rPr>
                <w:rFonts w:eastAsia="Times New Roman"/>
              </w:rPr>
              <w:t>19</w:t>
            </w:r>
          </w:p>
        </w:tc>
        <w:tc>
          <w:tcPr>
            <w:tcW w:w="0" w:type="auto"/>
            <w:tcMar>
              <w:top w:w="15" w:type="dxa"/>
              <w:left w:w="15" w:type="dxa"/>
              <w:bottom w:w="15" w:type="dxa"/>
              <w:right w:w="15" w:type="dxa"/>
            </w:tcMar>
            <w:vAlign w:val="center"/>
            <w:hideMark/>
          </w:tcPr>
          <w:p w14:paraId="2E058992" w14:textId="77777777" w:rsidR="00E47521" w:rsidRDefault="006A76FC">
            <w:pPr>
              <w:rPr>
                <w:rFonts w:eastAsia="Times New Roman"/>
              </w:rPr>
            </w:pPr>
            <w:r>
              <w:rPr>
                <w:rFonts w:eastAsia="Times New Roman"/>
              </w:rPr>
              <w:t>Agricultural Organic Soil Subsidence:5</w:t>
            </w:r>
          </w:p>
        </w:tc>
        <w:tc>
          <w:tcPr>
            <w:tcW w:w="0" w:type="auto"/>
            <w:tcMar>
              <w:top w:w="15" w:type="dxa"/>
              <w:left w:w="15" w:type="dxa"/>
              <w:bottom w:w="15" w:type="dxa"/>
              <w:right w:w="15" w:type="dxa"/>
            </w:tcMar>
            <w:vAlign w:val="center"/>
            <w:hideMark/>
          </w:tcPr>
          <w:p w14:paraId="257B7996"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0CF43747"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0FF952B9" w14:textId="77777777" w:rsidR="00E47521" w:rsidRDefault="006A76FC">
            <w:pPr>
              <w:rPr>
                <w:rFonts w:eastAsia="Times New Roman"/>
              </w:rPr>
            </w:pPr>
            <w:r>
              <w:rPr>
                <w:rFonts w:eastAsia="Times New Roman"/>
              </w:rPr>
              <w:t>5</w:t>
            </w:r>
          </w:p>
        </w:tc>
      </w:tr>
    </w:tbl>
    <w:p w14:paraId="42749165" w14:textId="77777777" w:rsidR="00E47521" w:rsidRDefault="006A76F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9031844"/>
        <w:rPr>
          <w:rFonts w:eastAsia="Times New Roman"/>
        </w:rPr>
      </w:pPr>
      <w:bookmarkStart w:id="256" w:name="_Toc16234403"/>
      <w:r>
        <w:rPr>
          <w:rFonts w:eastAsia="Times New Roman"/>
        </w:rPr>
        <w:t xml:space="preserve">Populate </w:t>
      </w:r>
      <w:del w:id="257" w:author="Achen, Aaron - NRCS, Lincoln, NE" w:date="2019-08-07T13:55:00Z">
        <w:r w:rsidDel="002072A0">
          <w:rPr>
            <w:rFonts w:eastAsia="Times New Roman"/>
          </w:rPr>
          <w:delText xml:space="preserve">component </w:delText>
        </w:r>
      </w:del>
      <w:ins w:id="258" w:author="Achen, Aaron - NRCS, Lincoln, NE" w:date="2019-08-07T13:55:00Z">
        <w:r w:rsidR="002072A0">
          <w:rPr>
            <w:rFonts w:eastAsia="Times New Roman"/>
          </w:rPr>
          <w:t xml:space="preserve">Component </w:t>
        </w:r>
      </w:ins>
      <w:del w:id="259" w:author="Achen, Aaron - NRCS, Lincoln, NE" w:date="2019-08-07T13:55:00Z">
        <w:r w:rsidDel="002072A0">
          <w:rPr>
            <w:rFonts w:eastAsia="Times New Roman"/>
          </w:rPr>
          <w:delText>l</w:delText>
        </w:r>
      </w:del>
      <w:ins w:id="260" w:author="Achen, Aaron - NRCS, Lincoln, NE" w:date="2019-08-07T13:55:00Z">
        <w:r w:rsidR="002072A0">
          <w:rPr>
            <w:rFonts w:eastAsia="Times New Roman"/>
          </w:rPr>
          <w:t>L</w:t>
        </w:r>
      </w:ins>
      <w:r>
        <w:rPr>
          <w:rFonts w:eastAsia="Times New Roman"/>
        </w:rPr>
        <w:t xml:space="preserve">evel </w:t>
      </w:r>
      <w:del w:id="261" w:author="Achen, Aaron - NRCS, Lincoln, NE" w:date="2019-08-07T13:55:00Z">
        <w:r w:rsidDel="002072A0">
          <w:rPr>
            <w:rFonts w:eastAsia="Times New Roman"/>
          </w:rPr>
          <w:delText>r</w:delText>
        </w:r>
      </w:del>
      <w:ins w:id="262" w:author="Achen, Aaron - NRCS, Lincoln, NE" w:date="2019-08-07T13:55:00Z">
        <w:r w:rsidR="002072A0">
          <w:rPr>
            <w:rFonts w:eastAsia="Times New Roman"/>
          </w:rPr>
          <w:t>R</w:t>
        </w:r>
      </w:ins>
      <w:r>
        <w:rPr>
          <w:rFonts w:eastAsia="Times New Roman"/>
        </w:rPr>
        <w:t xml:space="preserve">atings </w:t>
      </w:r>
      <w:del w:id="263" w:author="Achen, Aaron - NRCS, Lincoln, NE" w:date="2019-08-07T13:55:00Z">
        <w:r w:rsidDel="002072A0">
          <w:rPr>
            <w:rFonts w:eastAsia="Times New Roman"/>
          </w:rPr>
          <w:delText>u</w:delText>
        </w:r>
      </w:del>
      <w:ins w:id="264" w:author="Achen, Aaron - NRCS, Lincoln, NE" w:date="2019-08-07T13:55:00Z">
        <w:r w:rsidR="002072A0">
          <w:rPr>
            <w:rFonts w:eastAsia="Times New Roman"/>
          </w:rPr>
          <w:t>U</w:t>
        </w:r>
      </w:ins>
      <w:r>
        <w:rPr>
          <w:rFonts w:eastAsia="Times New Roman"/>
        </w:rPr>
        <w:t xml:space="preserve">sing the </w:t>
      </w:r>
      <w:del w:id="265" w:author="Achen, Aaron - NRCS, Lincoln, NE" w:date="2019-08-07T13:55:00Z">
        <w:r w:rsidDel="002072A0">
          <w:rPr>
            <w:rFonts w:eastAsia="Times New Roman"/>
          </w:rPr>
          <w:delText>c</w:delText>
        </w:r>
      </w:del>
      <w:ins w:id="266" w:author="Achen, Aaron - NRCS, Lincoln, NE" w:date="2019-08-07T13:55:00Z">
        <w:r w:rsidR="002072A0">
          <w:rPr>
            <w:rFonts w:eastAsia="Times New Roman"/>
          </w:rPr>
          <w:t>C</w:t>
        </w:r>
      </w:ins>
      <w:r>
        <w:rPr>
          <w:rFonts w:eastAsia="Times New Roman"/>
        </w:rPr>
        <w:t xml:space="preserve">urrently </w:t>
      </w:r>
      <w:del w:id="267" w:author="Achen, Aaron - NRCS, Lincoln, NE" w:date="2019-08-07T13:55:00Z">
        <w:r w:rsidDel="002072A0">
          <w:rPr>
            <w:rFonts w:eastAsia="Times New Roman"/>
          </w:rPr>
          <w:delText>s</w:delText>
        </w:r>
      </w:del>
      <w:ins w:id="268" w:author="Achen, Aaron - NRCS, Lincoln, NE" w:date="2019-08-07T13:55:00Z">
        <w:r w:rsidR="002072A0">
          <w:rPr>
            <w:rFonts w:eastAsia="Times New Roman"/>
          </w:rPr>
          <w:t>S</w:t>
        </w:r>
      </w:ins>
      <w:r>
        <w:rPr>
          <w:rFonts w:eastAsia="Times New Roman"/>
        </w:rPr>
        <w:t xml:space="preserve">et </w:t>
      </w:r>
      <w:del w:id="269" w:author="Achen, Aaron - NRCS, Lincoln, NE" w:date="2019-08-07T13:55:00Z">
        <w:r w:rsidDel="002072A0">
          <w:rPr>
            <w:rFonts w:eastAsia="Times New Roman"/>
          </w:rPr>
          <w:delText>s</w:delText>
        </w:r>
      </w:del>
      <w:ins w:id="270" w:author="Achen, Aaron - NRCS, Lincoln, NE" w:date="2019-08-07T13:55:00Z">
        <w:r w:rsidR="002072A0">
          <w:rPr>
            <w:rFonts w:eastAsia="Times New Roman"/>
          </w:rPr>
          <w:t>S</w:t>
        </w:r>
      </w:ins>
      <w:r>
        <w:rPr>
          <w:rFonts w:eastAsia="Times New Roman"/>
        </w:rPr>
        <w:t xml:space="preserve">oil </w:t>
      </w:r>
      <w:del w:id="271" w:author="Achen, Aaron - NRCS, Lincoln, NE" w:date="2019-08-07T13:55:00Z">
        <w:r w:rsidDel="002072A0">
          <w:rPr>
            <w:rFonts w:eastAsia="Times New Roman"/>
          </w:rPr>
          <w:delText>i</w:delText>
        </w:r>
      </w:del>
      <w:ins w:id="272" w:author="Achen, Aaron - NRCS, Lincoln, NE" w:date="2019-08-07T13:55:00Z">
        <w:r w:rsidR="002072A0">
          <w:rPr>
            <w:rFonts w:eastAsia="Times New Roman"/>
          </w:rPr>
          <w:t>I</w:t>
        </w:r>
      </w:ins>
      <w:r>
        <w:rPr>
          <w:rFonts w:eastAsia="Times New Roman"/>
        </w:rPr>
        <w:t>nterpretation</w:t>
      </w:r>
      <w:bookmarkEnd w:id="256"/>
    </w:p>
    <w:p w14:paraId="0CFAA03E" w14:textId="77777777" w:rsidR="00E47521" w:rsidRDefault="006A76FC">
      <w:pPr>
        <w:pStyle w:val="HTMLPreformatted"/>
        <w:divId w:val="479031844"/>
        <w:rPr>
          <w:rStyle w:val="HTMLCode"/>
        </w:rPr>
      </w:pPr>
      <w:r>
        <w:rPr>
          <w:rStyle w:val="HTMLCode"/>
        </w:rPr>
        <w:t>TRUNCATE TABLE #M5</w:t>
      </w:r>
    </w:p>
    <w:p w14:paraId="05E2281E" w14:textId="77777777" w:rsidR="00E47521" w:rsidRDefault="006A76FC">
      <w:pPr>
        <w:pStyle w:val="HTMLPreformatted"/>
        <w:divId w:val="479031844"/>
        <w:rPr>
          <w:rStyle w:val="HTMLCode"/>
        </w:rPr>
      </w:pPr>
      <w:r>
        <w:rPr>
          <w:rStyle w:val="HTMLCode"/>
        </w:rPr>
        <w:t>INSERT INTO #M5</w:t>
      </w:r>
    </w:p>
    <w:p w14:paraId="5029C636" w14:textId="77777777" w:rsidR="00E47521" w:rsidRDefault="006A76FC">
      <w:pPr>
        <w:pStyle w:val="HTMLPreformatted"/>
        <w:divId w:val="479031844"/>
        <w:rPr>
          <w:rStyle w:val="HTMLCode"/>
        </w:rPr>
      </w:pPr>
      <w:r>
        <w:rPr>
          <w:rStyle w:val="HTMLCode"/>
        </w:rPr>
        <w:t xml:space="preserve">SELECT M4.aoiid, M4.landunit, M4.mukey, </w:t>
      </w:r>
      <w:proofErr w:type="spellStart"/>
      <w:r>
        <w:rPr>
          <w:rStyle w:val="HTMLCode"/>
        </w:rPr>
        <w:t>mapunit_acres</w:t>
      </w:r>
      <w:proofErr w:type="spellEnd"/>
      <w:r>
        <w:rPr>
          <w:rStyle w:val="HTMLCode"/>
        </w:rPr>
        <w:t xml:space="preserve">, M4.cokey, M4.compname, M4.comppct_r, </w:t>
      </w:r>
      <w:proofErr w:type="spellStart"/>
      <w:r>
        <w:rPr>
          <w:rStyle w:val="HTMLCode"/>
        </w:rPr>
        <w:t>TP.interphrc</w:t>
      </w:r>
      <w:proofErr w:type="spellEnd"/>
      <w:r>
        <w:rPr>
          <w:rStyle w:val="HTMLCode"/>
        </w:rPr>
        <w:t xml:space="preserve"> AS rating, SUM (M4.comppct_r) OVER(PARTITION BY M4.landunit, M4.mukey) AS </w:t>
      </w:r>
      <w:proofErr w:type="spellStart"/>
      <w:r>
        <w:rPr>
          <w:rStyle w:val="HTMLCode"/>
        </w:rPr>
        <w:t>mu_pct_sum</w:t>
      </w:r>
      <w:proofErr w:type="spellEnd"/>
    </w:p>
    <w:p w14:paraId="6DA5F21C" w14:textId="77777777" w:rsidR="00E47521" w:rsidRDefault="006A76FC">
      <w:pPr>
        <w:pStyle w:val="HTMLPreformatted"/>
        <w:divId w:val="479031844"/>
        <w:rPr>
          <w:rStyle w:val="HTMLCode"/>
        </w:rPr>
      </w:pPr>
      <w:r>
        <w:rPr>
          <w:rStyle w:val="HTMLCode"/>
        </w:rPr>
        <w:t>FROM #M4 AS M4</w:t>
      </w:r>
    </w:p>
    <w:p w14:paraId="12461CFA" w14:textId="77777777" w:rsidR="00E47521" w:rsidRDefault="006A76FC">
      <w:pPr>
        <w:pStyle w:val="HTMLPreformatted"/>
        <w:divId w:val="479031844"/>
        <w:rPr>
          <w:rStyle w:val="HTMLCode"/>
        </w:rPr>
      </w:pPr>
      <w:r>
        <w:rPr>
          <w:rStyle w:val="HTMLCode"/>
        </w:rPr>
        <w:t xml:space="preserve">LEFT OUTER JOIN </w:t>
      </w:r>
      <w:proofErr w:type="spellStart"/>
      <w:r>
        <w:rPr>
          <w:rStyle w:val="HTMLCode"/>
        </w:rPr>
        <w:t>cointerp</w:t>
      </w:r>
      <w:proofErr w:type="spellEnd"/>
      <w:r>
        <w:rPr>
          <w:rStyle w:val="HTMLCode"/>
        </w:rPr>
        <w:t xml:space="preserve"> AS TP ON M4.cokey = </w:t>
      </w:r>
      <w:proofErr w:type="spellStart"/>
      <w:r>
        <w:rPr>
          <w:rStyle w:val="HTMLCode"/>
        </w:rPr>
        <w:t>TP.cokey</w:t>
      </w:r>
      <w:proofErr w:type="spellEnd"/>
      <w:r>
        <w:rPr>
          <w:rStyle w:val="HTMLCode"/>
        </w:rPr>
        <w:t xml:space="preserve"> AND </w:t>
      </w:r>
      <w:proofErr w:type="spellStart"/>
      <w:r>
        <w:rPr>
          <w:rStyle w:val="HTMLCode"/>
        </w:rPr>
        <w:t>rulekey</w:t>
      </w:r>
      <w:proofErr w:type="spellEnd"/>
      <w:r>
        <w:rPr>
          <w:rStyle w:val="HTMLCode"/>
        </w:rPr>
        <w:t xml:space="preserve"> = @</w:t>
      </w:r>
      <w:proofErr w:type="spellStart"/>
      <w:r>
        <w:rPr>
          <w:rStyle w:val="HTMLCode"/>
        </w:rPr>
        <w:t>ruleKey</w:t>
      </w:r>
      <w:proofErr w:type="spellEnd"/>
    </w:p>
    <w:p w14:paraId="26D25F97" w14:textId="77777777" w:rsidR="00E47521" w:rsidRDefault="006A76FC">
      <w:pPr>
        <w:pStyle w:val="HTMLPreformatted"/>
        <w:divId w:val="479031844"/>
      </w:pPr>
      <w:r>
        <w:rPr>
          <w:rStyle w:val="HTMLCode"/>
        </w:rPr>
        <w:t>WHERE M4.majcompflag = 'yes';</w:t>
      </w:r>
    </w:p>
    <w:tbl>
      <w:tblPr>
        <w:tblW w:w="0" w:type="auto"/>
        <w:tblCellSpacing w:w="15" w:type="dxa"/>
        <w:tblLook w:val="04A0" w:firstRow="1" w:lastRow="0" w:firstColumn="1" w:lastColumn="0" w:noHBand="0" w:noVBand="1"/>
      </w:tblPr>
      <w:tblGrid>
        <w:gridCol w:w="570"/>
        <w:gridCol w:w="907"/>
        <w:gridCol w:w="880"/>
        <w:gridCol w:w="1544"/>
        <w:gridCol w:w="997"/>
        <w:gridCol w:w="1154"/>
        <w:gridCol w:w="1141"/>
        <w:gridCol w:w="802"/>
        <w:gridCol w:w="1365"/>
      </w:tblGrid>
      <w:tr w:rsidR="00E47521" w14:paraId="49E19DB1" w14:textId="77777777">
        <w:trPr>
          <w:divId w:val="479031844"/>
          <w:tblHeader/>
          <w:tblCellSpacing w:w="15" w:type="dxa"/>
        </w:trPr>
        <w:tc>
          <w:tcPr>
            <w:tcW w:w="0" w:type="auto"/>
            <w:tcMar>
              <w:top w:w="15" w:type="dxa"/>
              <w:left w:w="15" w:type="dxa"/>
              <w:bottom w:w="15" w:type="dxa"/>
              <w:right w:w="15" w:type="dxa"/>
            </w:tcMar>
            <w:vAlign w:val="center"/>
            <w:hideMark/>
          </w:tcPr>
          <w:p w14:paraId="6FA9E33E" w14:textId="77777777" w:rsidR="00E47521" w:rsidRDefault="006A76FC">
            <w:pPr>
              <w:jc w:val="center"/>
              <w:rPr>
                <w:rFonts w:eastAsia="Times New Roman"/>
                <w:b/>
                <w:bCs/>
              </w:rPr>
            </w:pPr>
            <w:proofErr w:type="spellStart"/>
            <w:r>
              <w:rPr>
                <w:rFonts w:eastAsia="Times New Roman"/>
                <w:b/>
                <w:bCs/>
              </w:rPr>
              <w:lastRenderedPageBreak/>
              <w:t>aoiid</w:t>
            </w:r>
            <w:proofErr w:type="spellEnd"/>
          </w:p>
        </w:tc>
        <w:tc>
          <w:tcPr>
            <w:tcW w:w="0" w:type="auto"/>
            <w:tcMar>
              <w:top w:w="15" w:type="dxa"/>
              <w:left w:w="15" w:type="dxa"/>
              <w:bottom w:w="15" w:type="dxa"/>
              <w:right w:w="15" w:type="dxa"/>
            </w:tcMar>
            <w:vAlign w:val="center"/>
            <w:hideMark/>
          </w:tcPr>
          <w:p w14:paraId="637FB4FC" w14:textId="77777777" w:rsidR="00E47521" w:rsidRDefault="006A76FC">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354F244E" w14:textId="77777777" w:rsidR="00E47521" w:rsidRDefault="006A76FC">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14:paraId="3830885F" w14:textId="77777777" w:rsidR="00E47521" w:rsidRDefault="006A76FC">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14:paraId="38EC7BA7" w14:textId="77777777" w:rsidR="00E47521" w:rsidRDefault="006A76FC">
            <w:pPr>
              <w:jc w:val="center"/>
              <w:rPr>
                <w:rFonts w:eastAsia="Times New Roman"/>
                <w:b/>
                <w:bCs/>
              </w:rPr>
            </w:pPr>
            <w:proofErr w:type="spellStart"/>
            <w:r>
              <w:rPr>
                <w:rFonts w:eastAsia="Times New Roman"/>
                <w:b/>
                <w:bCs/>
              </w:rPr>
              <w:t>cokey</w:t>
            </w:r>
            <w:proofErr w:type="spellEnd"/>
          </w:p>
        </w:tc>
        <w:tc>
          <w:tcPr>
            <w:tcW w:w="0" w:type="auto"/>
            <w:tcMar>
              <w:top w:w="15" w:type="dxa"/>
              <w:left w:w="15" w:type="dxa"/>
              <w:bottom w:w="15" w:type="dxa"/>
              <w:right w:w="15" w:type="dxa"/>
            </w:tcMar>
            <w:vAlign w:val="center"/>
            <w:hideMark/>
          </w:tcPr>
          <w:p w14:paraId="63509905" w14:textId="77777777" w:rsidR="00E47521" w:rsidRDefault="006A76FC">
            <w:pPr>
              <w:jc w:val="center"/>
              <w:rPr>
                <w:rFonts w:eastAsia="Times New Roman"/>
                <w:b/>
                <w:bCs/>
              </w:rPr>
            </w:pPr>
            <w:proofErr w:type="spellStart"/>
            <w:r>
              <w:rPr>
                <w:rFonts w:eastAsia="Times New Roman"/>
                <w:b/>
                <w:bCs/>
              </w:rPr>
              <w:t>compname</w:t>
            </w:r>
            <w:proofErr w:type="spellEnd"/>
          </w:p>
        </w:tc>
        <w:tc>
          <w:tcPr>
            <w:tcW w:w="0" w:type="auto"/>
            <w:tcMar>
              <w:top w:w="15" w:type="dxa"/>
              <w:left w:w="15" w:type="dxa"/>
              <w:bottom w:w="15" w:type="dxa"/>
              <w:right w:w="15" w:type="dxa"/>
            </w:tcMar>
            <w:vAlign w:val="center"/>
            <w:hideMark/>
          </w:tcPr>
          <w:p w14:paraId="260B4F7A" w14:textId="77777777" w:rsidR="00E47521" w:rsidRDefault="006A76FC">
            <w:pPr>
              <w:jc w:val="center"/>
              <w:rPr>
                <w:rFonts w:eastAsia="Times New Roman"/>
                <w:b/>
                <w:bCs/>
              </w:rPr>
            </w:pPr>
            <w:proofErr w:type="spellStart"/>
            <w:r>
              <w:rPr>
                <w:rFonts w:eastAsia="Times New Roman"/>
                <w:b/>
                <w:bCs/>
              </w:rPr>
              <w:t>comppct_r</w:t>
            </w:r>
            <w:proofErr w:type="spellEnd"/>
          </w:p>
        </w:tc>
        <w:tc>
          <w:tcPr>
            <w:tcW w:w="0" w:type="auto"/>
            <w:tcMar>
              <w:top w:w="15" w:type="dxa"/>
              <w:left w:w="15" w:type="dxa"/>
              <w:bottom w:w="15" w:type="dxa"/>
              <w:right w:w="15" w:type="dxa"/>
            </w:tcMar>
            <w:vAlign w:val="center"/>
            <w:hideMark/>
          </w:tcPr>
          <w:p w14:paraId="1AF4BC10" w14:textId="77777777" w:rsidR="00E47521" w:rsidRDefault="006A76FC">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14:paraId="39DF62E4" w14:textId="77777777" w:rsidR="00E47521" w:rsidRDefault="006A76FC">
            <w:pPr>
              <w:jc w:val="center"/>
              <w:rPr>
                <w:rFonts w:eastAsia="Times New Roman"/>
                <w:b/>
                <w:bCs/>
              </w:rPr>
            </w:pPr>
            <w:proofErr w:type="spellStart"/>
            <w:r>
              <w:rPr>
                <w:rFonts w:eastAsia="Times New Roman"/>
                <w:b/>
                <w:bCs/>
              </w:rPr>
              <w:t>mu_pct_sum</w:t>
            </w:r>
            <w:proofErr w:type="spellEnd"/>
          </w:p>
        </w:tc>
      </w:tr>
      <w:tr w:rsidR="00E47521" w14:paraId="48BBEAA2" w14:textId="77777777">
        <w:trPr>
          <w:divId w:val="479031844"/>
          <w:tblCellSpacing w:w="15" w:type="dxa"/>
        </w:trPr>
        <w:tc>
          <w:tcPr>
            <w:tcW w:w="0" w:type="auto"/>
            <w:tcMar>
              <w:top w:w="15" w:type="dxa"/>
              <w:left w:w="15" w:type="dxa"/>
              <w:bottom w:w="15" w:type="dxa"/>
              <w:right w:w="15" w:type="dxa"/>
            </w:tcMar>
            <w:vAlign w:val="center"/>
            <w:hideMark/>
          </w:tcPr>
          <w:p w14:paraId="6F6B7979"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91FFF90"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B9BDA4E" w14:textId="77777777" w:rsidR="00E47521" w:rsidRDefault="006A76FC">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14:paraId="1512B582" w14:textId="77777777" w:rsidR="00E47521" w:rsidRDefault="006A76FC">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14:paraId="09CA0788" w14:textId="77777777" w:rsidR="00E47521" w:rsidRDefault="006A76FC">
            <w:pPr>
              <w:rPr>
                <w:rFonts w:eastAsia="Times New Roman"/>
              </w:rPr>
            </w:pPr>
            <w:r>
              <w:rPr>
                <w:rFonts w:eastAsia="Times New Roman"/>
              </w:rPr>
              <w:t>16464494</w:t>
            </w:r>
          </w:p>
        </w:tc>
        <w:tc>
          <w:tcPr>
            <w:tcW w:w="0" w:type="auto"/>
            <w:tcMar>
              <w:top w:w="15" w:type="dxa"/>
              <w:left w:w="15" w:type="dxa"/>
              <w:bottom w:w="15" w:type="dxa"/>
              <w:right w:w="15" w:type="dxa"/>
            </w:tcMar>
            <w:vAlign w:val="center"/>
            <w:hideMark/>
          </w:tcPr>
          <w:p w14:paraId="268FB4F0" w14:textId="77777777" w:rsidR="00E47521" w:rsidRDefault="006A76F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721D2E6E" w14:textId="77777777" w:rsidR="00E47521" w:rsidRDefault="006A76FC">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14:paraId="648B2A98"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49EDF424" w14:textId="77777777" w:rsidR="00E47521" w:rsidRDefault="006A76FC">
            <w:pPr>
              <w:rPr>
                <w:rFonts w:eastAsia="Times New Roman"/>
              </w:rPr>
            </w:pPr>
            <w:r>
              <w:rPr>
                <w:rFonts w:eastAsia="Times New Roman"/>
              </w:rPr>
              <w:t>90</w:t>
            </w:r>
          </w:p>
        </w:tc>
      </w:tr>
      <w:tr w:rsidR="00E47521" w14:paraId="08493DDC" w14:textId="77777777">
        <w:trPr>
          <w:divId w:val="479031844"/>
          <w:tblCellSpacing w:w="15" w:type="dxa"/>
        </w:trPr>
        <w:tc>
          <w:tcPr>
            <w:tcW w:w="0" w:type="auto"/>
            <w:tcMar>
              <w:top w:w="15" w:type="dxa"/>
              <w:left w:w="15" w:type="dxa"/>
              <w:bottom w:w="15" w:type="dxa"/>
              <w:right w:w="15" w:type="dxa"/>
            </w:tcMar>
            <w:vAlign w:val="center"/>
            <w:hideMark/>
          </w:tcPr>
          <w:p w14:paraId="6C2535B8"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A8AD11F"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A858713" w14:textId="77777777" w:rsidR="00E47521" w:rsidRDefault="006A76FC">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14:paraId="1F9BC490" w14:textId="77777777" w:rsidR="00E47521" w:rsidRDefault="006A76FC">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14:paraId="35D087ED" w14:textId="77777777" w:rsidR="00E47521" w:rsidRDefault="006A76FC">
            <w:pPr>
              <w:rPr>
                <w:rFonts w:eastAsia="Times New Roman"/>
              </w:rPr>
            </w:pPr>
            <w:r>
              <w:rPr>
                <w:rFonts w:eastAsia="Times New Roman"/>
              </w:rPr>
              <w:t>16464495</w:t>
            </w:r>
          </w:p>
        </w:tc>
        <w:tc>
          <w:tcPr>
            <w:tcW w:w="0" w:type="auto"/>
            <w:tcMar>
              <w:top w:w="15" w:type="dxa"/>
              <w:left w:w="15" w:type="dxa"/>
              <w:bottom w:w="15" w:type="dxa"/>
              <w:right w:w="15" w:type="dxa"/>
            </w:tcMar>
            <w:vAlign w:val="center"/>
            <w:hideMark/>
          </w:tcPr>
          <w:p w14:paraId="1BFB711B" w14:textId="77777777" w:rsidR="00E47521" w:rsidRDefault="006A76FC">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14:paraId="182EE2C4" w14:textId="77777777" w:rsidR="00E47521" w:rsidRDefault="006A76FC">
            <w:pPr>
              <w:rPr>
                <w:rFonts w:eastAsia="Times New Roman"/>
              </w:rPr>
            </w:pPr>
            <w:r>
              <w:rPr>
                <w:rFonts w:eastAsia="Times New Roman"/>
              </w:rPr>
              <w:t>65</w:t>
            </w:r>
          </w:p>
        </w:tc>
        <w:tc>
          <w:tcPr>
            <w:tcW w:w="0" w:type="auto"/>
            <w:tcMar>
              <w:top w:w="15" w:type="dxa"/>
              <w:left w:w="15" w:type="dxa"/>
              <w:bottom w:w="15" w:type="dxa"/>
              <w:right w:w="15" w:type="dxa"/>
            </w:tcMar>
            <w:vAlign w:val="center"/>
            <w:hideMark/>
          </w:tcPr>
          <w:p w14:paraId="59BE3764"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15FEE63" w14:textId="77777777" w:rsidR="00E47521" w:rsidRDefault="006A76FC">
            <w:pPr>
              <w:rPr>
                <w:rFonts w:eastAsia="Times New Roman"/>
              </w:rPr>
            </w:pPr>
            <w:r>
              <w:rPr>
                <w:rFonts w:eastAsia="Times New Roman"/>
              </w:rPr>
              <w:t>90</w:t>
            </w:r>
          </w:p>
        </w:tc>
      </w:tr>
      <w:tr w:rsidR="00E47521" w14:paraId="23584B26" w14:textId="77777777">
        <w:trPr>
          <w:divId w:val="479031844"/>
          <w:tblCellSpacing w:w="15" w:type="dxa"/>
        </w:trPr>
        <w:tc>
          <w:tcPr>
            <w:tcW w:w="0" w:type="auto"/>
            <w:tcMar>
              <w:top w:w="15" w:type="dxa"/>
              <w:left w:w="15" w:type="dxa"/>
              <w:bottom w:w="15" w:type="dxa"/>
              <w:right w:w="15" w:type="dxa"/>
            </w:tcMar>
            <w:vAlign w:val="center"/>
            <w:hideMark/>
          </w:tcPr>
          <w:p w14:paraId="7CD6D7FE"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9291885"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89E79DD" w14:textId="77777777" w:rsidR="00E47521" w:rsidRDefault="006A76FC">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14:paraId="12B5DB12" w14:textId="77777777" w:rsidR="00E47521" w:rsidRDefault="006A76FC">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14:paraId="65A1F576" w14:textId="77777777" w:rsidR="00E47521" w:rsidRDefault="006A76FC">
            <w:pPr>
              <w:rPr>
                <w:rFonts w:eastAsia="Times New Roman"/>
              </w:rPr>
            </w:pPr>
            <w:r>
              <w:rPr>
                <w:rFonts w:eastAsia="Times New Roman"/>
              </w:rPr>
              <w:t>16464607</w:t>
            </w:r>
          </w:p>
        </w:tc>
        <w:tc>
          <w:tcPr>
            <w:tcW w:w="0" w:type="auto"/>
            <w:tcMar>
              <w:top w:w="15" w:type="dxa"/>
              <w:left w:w="15" w:type="dxa"/>
              <w:bottom w:w="15" w:type="dxa"/>
              <w:right w:w="15" w:type="dxa"/>
            </w:tcMar>
            <w:vAlign w:val="center"/>
            <w:hideMark/>
          </w:tcPr>
          <w:p w14:paraId="1152AB5A" w14:textId="77777777" w:rsidR="00E47521" w:rsidRDefault="006A76F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2B845C5C" w14:textId="77777777" w:rsidR="00E47521" w:rsidRDefault="006A76FC">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14:paraId="0FD805E6"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6D66FF2D" w14:textId="77777777" w:rsidR="00E47521" w:rsidRDefault="006A76FC">
            <w:pPr>
              <w:rPr>
                <w:rFonts w:eastAsia="Times New Roman"/>
              </w:rPr>
            </w:pPr>
            <w:r>
              <w:rPr>
                <w:rFonts w:eastAsia="Times New Roman"/>
              </w:rPr>
              <w:t>85</w:t>
            </w:r>
          </w:p>
        </w:tc>
      </w:tr>
      <w:tr w:rsidR="00E47521" w14:paraId="34DC0734" w14:textId="77777777">
        <w:trPr>
          <w:divId w:val="479031844"/>
          <w:tblCellSpacing w:w="15" w:type="dxa"/>
        </w:trPr>
        <w:tc>
          <w:tcPr>
            <w:tcW w:w="0" w:type="auto"/>
            <w:tcMar>
              <w:top w:w="15" w:type="dxa"/>
              <w:left w:w="15" w:type="dxa"/>
              <w:bottom w:w="15" w:type="dxa"/>
              <w:right w:w="15" w:type="dxa"/>
            </w:tcMar>
            <w:vAlign w:val="center"/>
            <w:hideMark/>
          </w:tcPr>
          <w:p w14:paraId="0D47B691"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3339047"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C329EBA" w14:textId="77777777" w:rsidR="00E47521" w:rsidRDefault="006A76FC">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14:paraId="7D00227A" w14:textId="77777777" w:rsidR="00E47521" w:rsidRDefault="006A76FC">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14:paraId="0937AB85" w14:textId="77777777" w:rsidR="00E47521" w:rsidRDefault="006A76FC">
            <w:pPr>
              <w:rPr>
                <w:rFonts w:eastAsia="Times New Roman"/>
              </w:rPr>
            </w:pPr>
            <w:r>
              <w:rPr>
                <w:rFonts w:eastAsia="Times New Roman"/>
              </w:rPr>
              <w:t>16464612</w:t>
            </w:r>
          </w:p>
        </w:tc>
        <w:tc>
          <w:tcPr>
            <w:tcW w:w="0" w:type="auto"/>
            <w:tcMar>
              <w:top w:w="15" w:type="dxa"/>
              <w:left w:w="15" w:type="dxa"/>
              <w:bottom w:w="15" w:type="dxa"/>
              <w:right w:w="15" w:type="dxa"/>
            </w:tcMar>
            <w:vAlign w:val="center"/>
            <w:hideMark/>
          </w:tcPr>
          <w:p w14:paraId="37BBB0E8" w14:textId="77777777" w:rsidR="00E47521" w:rsidRDefault="006A76FC">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14:paraId="367E98D6" w14:textId="77777777" w:rsidR="00E47521" w:rsidRDefault="006A76FC">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14:paraId="31BA1A71"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4B952C94" w14:textId="77777777" w:rsidR="00E47521" w:rsidRDefault="006A76FC">
            <w:pPr>
              <w:rPr>
                <w:rFonts w:eastAsia="Times New Roman"/>
              </w:rPr>
            </w:pPr>
            <w:r>
              <w:rPr>
                <w:rFonts w:eastAsia="Times New Roman"/>
              </w:rPr>
              <w:t>85</w:t>
            </w:r>
          </w:p>
        </w:tc>
      </w:tr>
      <w:tr w:rsidR="00E47521" w14:paraId="780543A0" w14:textId="77777777">
        <w:trPr>
          <w:divId w:val="479031844"/>
          <w:tblCellSpacing w:w="15" w:type="dxa"/>
        </w:trPr>
        <w:tc>
          <w:tcPr>
            <w:tcW w:w="0" w:type="auto"/>
            <w:tcMar>
              <w:top w:w="15" w:type="dxa"/>
              <w:left w:w="15" w:type="dxa"/>
              <w:bottom w:w="15" w:type="dxa"/>
              <w:right w:w="15" w:type="dxa"/>
            </w:tcMar>
            <w:vAlign w:val="center"/>
            <w:hideMark/>
          </w:tcPr>
          <w:p w14:paraId="780D1CC5"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A15AB54"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C5A6F70" w14:textId="77777777" w:rsidR="00E47521" w:rsidRDefault="006A76FC">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14:paraId="5471DED3" w14:textId="77777777" w:rsidR="00E47521" w:rsidRDefault="006A76FC">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14:paraId="2F7E14E7" w14:textId="77777777" w:rsidR="00E47521" w:rsidRDefault="006A76FC">
            <w:pPr>
              <w:rPr>
                <w:rFonts w:eastAsia="Times New Roman"/>
              </w:rPr>
            </w:pPr>
            <w:r>
              <w:rPr>
                <w:rFonts w:eastAsia="Times New Roman"/>
              </w:rPr>
              <w:t>16663930</w:t>
            </w:r>
          </w:p>
        </w:tc>
        <w:tc>
          <w:tcPr>
            <w:tcW w:w="0" w:type="auto"/>
            <w:tcMar>
              <w:top w:w="15" w:type="dxa"/>
              <w:left w:w="15" w:type="dxa"/>
              <w:bottom w:w="15" w:type="dxa"/>
              <w:right w:w="15" w:type="dxa"/>
            </w:tcMar>
            <w:vAlign w:val="center"/>
            <w:hideMark/>
          </w:tcPr>
          <w:p w14:paraId="12F4AA01" w14:textId="77777777" w:rsidR="00E47521" w:rsidRDefault="006A76F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4F2A91CC" w14:textId="77777777" w:rsidR="00E47521" w:rsidRDefault="006A76FC">
            <w:pPr>
              <w:rPr>
                <w:rFonts w:eastAsia="Times New Roman"/>
              </w:rPr>
            </w:pPr>
            <w:r>
              <w:rPr>
                <w:rFonts w:eastAsia="Times New Roman"/>
              </w:rPr>
              <w:t>49</w:t>
            </w:r>
          </w:p>
        </w:tc>
        <w:tc>
          <w:tcPr>
            <w:tcW w:w="0" w:type="auto"/>
            <w:tcMar>
              <w:top w:w="15" w:type="dxa"/>
              <w:left w:w="15" w:type="dxa"/>
              <w:bottom w:w="15" w:type="dxa"/>
              <w:right w:w="15" w:type="dxa"/>
            </w:tcMar>
            <w:vAlign w:val="center"/>
            <w:hideMark/>
          </w:tcPr>
          <w:p w14:paraId="2F282A1C"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2E43656" w14:textId="77777777" w:rsidR="00E47521" w:rsidRDefault="006A76FC">
            <w:pPr>
              <w:rPr>
                <w:rFonts w:eastAsia="Times New Roman"/>
              </w:rPr>
            </w:pPr>
            <w:r>
              <w:rPr>
                <w:rFonts w:eastAsia="Times New Roman"/>
              </w:rPr>
              <w:t>81</w:t>
            </w:r>
          </w:p>
        </w:tc>
      </w:tr>
      <w:tr w:rsidR="00E47521" w14:paraId="40082C9E" w14:textId="77777777">
        <w:trPr>
          <w:divId w:val="479031844"/>
          <w:tblCellSpacing w:w="15" w:type="dxa"/>
        </w:trPr>
        <w:tc>
          <w:tcPr>
            <w:tcW w:w="0" w:type="auto"/>
            <w:tcMar>
              <w:top w:w="15" w:type="dxa"/>
              <w:left w:w="15" w:type="dxa"/>
              <w:bottom w:w="15" w:type="dxa"/>
              <w:right w:w="15" w:type="dxa"/>
            </w:tcMar>
            <w:vAlign w:val="center"/>
            <w:hideMark/>
          </w:tcPr>
          <w:p w14:paraId="7D004EC7"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FDB19AA"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3743B7D" w14:textId="77777777" w:rsidR="00E47521" w:rsidRDefault="006A76FC">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14:paraId="7D1B151B" w14:textId="77777777" w:rsidR="00E47521" w:rsidRDefault="006A76FC">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14:paraId="13059FD4" w14:textId="77777777" w:rsidR="00E47521" w:rsidRDefault="006A76FC">
            <w:pPr>
              <w:rPr>
                <w:rFonts w:eastAsia="Times New Roman"/>
              </w:rPr>
            </w:pPr>
            <w:r>
              <w:rPr>
                <w:rFonts w:eastAsia="Times New Roman"/>
              </w:rPr>
              <w:t>16663931</w:t>
            </w:r>
          </w:p>
        </w:tc>
        <w:tc>
          <w:tcPr>
            <w:tcW w:w="0" w:type="auto"/>
            <w:tcMar>
              <w:top w:w="15" w:type="dxa"/>
              <w:left w:w="15" w:type="dxa"/>
              <w:bottom w:w="15" w:type="dxa"/>
              <w:right w:w="15" w:type="dxa"/>
            </w:tcMar>
            <w:vAlign w:val="center"/>
            <w:hideMark/>
          </w:tcPr>
          <w:p w14:paraId="59D13499" w14:textId="77777777" w:rsidR="00E47521" w:rsidRDefault="006A76FC">
            <w:pPr>
              <w:rPr>
                <w:rFonts w:eastAsia="Times New Roman"/>
              </w:rPr>
            </w:pPr>
            <w:proofErr w:type="spellStart"/>
            <w:r>
              <w:rPr>
                <w:rFonts w:eastAsia="Times New Roman"/>
              </w:rPr>
              <w:t>Cabba</w:t>
            </w:r>
            <w:proofErr w:type="spellEnd"/>
          </w:p>
        </w:tc>
        <w:tc>
          <w:tcPr>
            <w:tcW w:w="0" w:type="auto"/>
            <w:tcMar>
              <w:top w:w="15" w:type="dxa"/>
              <w:left w:w="15" w:type="dxa"/>
              <w:bottom w:w="15" w:type="dxa"/>
              <w:right w:w="15" w:type="dxa"/>
            </w:tcMar>
            <w:vAlign w:val="center"/>
            <w:hideMark/>
          </w:tcPr>
          <w:p w14:paraId="49DBAE58" w14:textId="77777777" w:rsidR="00E47521" w:rsidRDefault="006A76FC">
            <w:pPr>
              <w:rPr>
                <w:rFonts w:eastAsia="Times New Roman"/>
              </w:rPr>
            </w:pPr>
            <w:r>
              <w:rPr>
                <w:rFonts w:eastAsia="Times New Roman"/>
              </w:rPr>
              <w:t>32</w:t>
            </w:r>
          </w:p>
        </w:tc>
        <w:tc>
          <w:tcPr>
            <w:tcW w:w="0" w:type="auto"/>
            <w:tcMar>
              <w:top w:w="15" w:type="dxa"/>
              <w:left w:w="15" w:type="dxa"/>
              <w:bottom w:w="15" w:type="dxa"/>
              <w:right w:w="15" w:type="dxa"/>
            </w:tcMar>
            <w:vAlign w:val="center"/>
            <w:hideMark/>
          </w:tcPr>
          <w:p w14:paraId="0BBC3ADE"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4F2B0268" w14:textId="77777777" w:rsidR="00E47521" w:rsidRDefault="006A76FC">
            <w:pPr>
              <w:rPr>
                <w:rFonts w:eastAsia="Times New Roman"/>
              </w:rPr>
            </w:pPr>
            <w:r>
              <w:rPr>
                <w:rFonts w:eastAsia="Times New Roman"/>
              </w:rPr>
              <w:t>81</w:t>
            </w:r>
          </w:p>
        </w:tc>
      </w:tr>
      <w:tr w:rsidR="00E47521" w14:paraId="5EEC324C" w14:textId="77777777">
        <w:trPr>
          <w:divId w:val="479031844"/>
          <w:tblCellSpacing w:w="15" w:type="dxa"/>
        </w:trPr>
        <w:tc>
          <w:tcPr>
            <w:tcW w:w="0" w:type="auto"/>
            <w:tcMar>
              <w:top w:w="15" w:type="dxa"/>
              <w:left w:w="15" w:type="dxa"/>
              <w:bottom w:w="15" w:type="dxa"/>
              <w:right w:w="15" w:type="dxa"/>
            </w:tcMar>
            <w:vAlign w:val="center"/>
            <w:hideMark/>
          </w:tcPr>
          <w:p w14:paraId="14A48543"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6992958"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CD3CBD1" w14:textId="77777777" w:rsidR="00E47521" w:rsidRDefault="006A76F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243EE945" w14:textId="77777777" w:rsidR="00E47521" w:rsidRDefault="006A76FC">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14:paraId="1C87B577" w14:textId="77777777" w:rsidR="00E47521" w:rsidRDefault="006A76FC">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14:paraId="1D494EF4" w14:textId="77777777" w:rsidR="00E47521" w:rsidRDefault="006A76F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2066AD60" w14:textId="77777777" w:rsidR="00E47521" w:rsidRDefault="006A76FC">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14:paraId="1E160156"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4D3E0254" w14:textId="77777777" w:rsidR="00E47521" w:rsidRDefault="006A76FC">
            <w:pPr>
              <w:rPr>
                <w:rFonts w:eastAsia="Times New Roman"/>
              </w:rPr>
            </w:pPr>
            <w:r>
              <w:rPr>
                <w:rFonts w:eastAsia="Times New Roman"/>
              </w:rPr>
              <w:t>88</w:t>
            </w:r>
          </w:p>
        </w:tc>
      </w:tr>
      <w:tr w:rsidR="00E47521" w14:paraId="65FFE5CF" w14:textId="77777777">
        <w:trPr>
          <w:divId w:val="479031844"/>
          <w:tblCellSpacing w:w="15" w:type="dxa"/>
        </w:trPr>
        <w:tc>
          <w:tcPr>
            <w:tcW w:w="0" w:type="auto"/>
            <w:tcMar>
              <w:top w:w="15" w:type="dxa"/>
              <w:left w:w="15" w:type="dxa"/>
              <w:bottom w:w="15" w:type="dxa"/>
              <w:right w:w="15" w:type="dxa"/>
            </w:tcMar>
            <w:vAlign w:val="center"/>
            <w:hideMark/>
          </w:tcPr>
          <w:p w14:paraId="26526906"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293D5BC"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C7B5CDF" w14:textId="77777777" w:rsidR="00E47521" w:rsidRDefault="006A76F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63A6AD1A" w14:textId="77777777" w:rsidR="00E47521" w:rsidRDefault="006A76FC">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14:paraId="0C4BB356" w14:textId="77777777" w:rsidR="00E47521" w:rsidRDefault="006A76FC">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14:paraId="4F2BAB81" w14:textId="77777777" w:rsidR="00E47521" w:rsidRDefault="006A76FC">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14:paraId="595F55B8" w14:textId="77777777" w:rsidR="00E47521" w:rsidRDefault="006A76F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3968563A"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2C0B580" w14:textId="77777777" w:rsidR="00E47521" w:rsidRDefault="006A76FC">
            <w:pPr>
              <w:rPr>
                <w:rFonts w:eastAsia="Times New Roman"/>
              </w:rPr>
            </w:pPr>
            <w:r>
              <w:rPr>
                <w:rFonts w:eastAsia="Times New Roman"/>
              </w:rPr>
              <w:t>88</w:t>
            </w:r>
          </w:p>
        </w:tc>
      </w:tr>
      <w:tr w:rsidR="00E47521" w14:paraId="0F665F55" w14:textId="77777777">
        <w:trPr>
          <w:divId w:val="479031844"/>
          <w:tblCellSpacing w:w="15" w:type="dxa"/>
        </w:trPr>
        <w:tc>
          <w:tcPr>
            <w:tcW w:w="0" w:type="auto"/>
            <w:tcMar>
              <w:top w:w="15" w:type="dxa"/>
              <w:left w:w="15" w:type="dxa"/>
              <w:bottom w:w="15" w:type="dxa"/>
              <w:right w:w="15" w:type="dxa"/>
            </w:tcMar>
            <w:vAlign w:val="center"/>
            <w:hideMark/>
          </w:tcPr>
          <w:p w14:paraId="25202F36"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EBFEB81"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3BA993F" w14:textId="77777777" w:rsidR="00E47521" w:rsidRDefault="006A76FC">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14:paraId="2895B026" w14:textId="77777777" w:rsidR="00E47521" w:rsidRDefault="006A76FC">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14:paraId="1193665E" w14:textId="77777777" w:rsidR="00E47521" w:rsidRDefault="006A76FC">
            <w:pPr>
              <w:rPr>
                <w:rFonts w:eastAsia="Times New Roman"/>
              </w:rPr>
            </w:pPr>
            <w:r>
              <w:rPr>
                <w:rFonts w:eastAsia="Times New Roman"/>
              </w:rPr>
              <w:t>16663796</w:t>
            </w:r>
          </w:p>
        </w:tc>
        <w:tc>
          <w:tcPr>
            <w:tcW w:w="0" w:type="auto"/>
            <w:tcMar>
              <w:top w:w="15" w:type="dxa"/>
              <w:left w:w="15" w:type="dxa"/>
              <w:bottom w:w="15" w:type="dxa"/>
              <w:right w:w="15" w:type="dxa"/>
            </w:tcMar>
            <w:vAlign w:val="center"/>
            <w:hideMark/>
          </w:tcPr>
          <w:p w14:paraId="5ECADF57" w14:textId="77777777" w:rsidR="00E47521" w:rsidRDefault="006A76FC">
            <w:pPr>
              <w:rPr>
                <w:rFonts w:eastAsia="Times New Roman"/>
              </w:rPr>
            </w:pPr>
            <w:r>
              <w:rPr>
                <w:rFonts w:eastAsia="Times New Roman"/>
              </w:rPr>
              <w:t>Ekalaka</w:t>
            </w:r>
          </w:p>
        </w:tc>
        <w:tc>
          <w:tcPr>
            <w:tcW w:w="0" w:type="auto"/>
            <w:tcMar>
              <w:top w:w="15" w:type="dxa"/>
              <w:left w:w="15" w:type="dxa"/>
              <w:bottom w:w="15" w:type="dxa"/>
              <w:right w:w="15" w:type="dxa"/>
            </w:tcMar>
            <w:vAlign w:val="center"/>
            <w:hideMark/>
          </w:tcPr>
          <w:p w14:paraId="27E6F97A" w14:textId="77777777" w:rsidR="00E47521" w:rsidRDefault="006A76F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62FD943C"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52CB69C" w14:textId="77777777" w:rsidR="00E47521" w:rsidRDefault="006A76FC">
            <w:pPr>
              <w:rPr>
                <w:rFonts w:eastAsia="Times New Roman"/>
              </w:rPr>
            </w:pPr>
            <w:r>
              <w:rPr>
                <w:rFonts w:eastAsia="Times New Roman"/>
              </w:rPr>
              <w:t>72</w:t>
            </w:r>
          </w:p>
        </w:tc>
      </w:tr>
      <w:tr w:rsidR="00E47521" w14:paraId="63F0FF04" w14:textId="77777777">
        <w:trPr>
          <w:divId w:val="479031844"/>
          <w:tblCellSpacing w:w="15" w:type="dxa"/>
        </w:trPr>
        <w:tc>
          <w:tcPr>
            <w:tcW w:w="0" w:type="auto"/>
            <w:tcMar>
              <w:top w:w="15" w:type="dxa"/>
              <w:left w:w="15" w:type="dxa"/>
              <w:bottom w:w="15" w:type="dxa"/>
              <w:right w:w="15" w:type="dxa"/>
            </w:tcMar>
            <w:vAlign w:val="center"/>
            <w:hideMark/>
          </w:tcPr>
          <w:p w14:paraId="6563FF7E"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84D66C8"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C6CD09C" w14:textId="77777777" w:rsidR="00E47521" w:rsidRDefault="006A76FC">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14:paraId="558BD53A" w14:textId="77777777" w:rsidR="00E47521" w:rsidRDefault="006A76FC">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14:paraId="707FE2C4" w14:textId="77777777" w:rsidR="00E47521" w:rsidRDefault="006A76FC">
            <w:pPr>
              <w:rPr>
                <w:rFonts w:eastAsia="Times New Roman"/>
              </w:rPr>
            </w:pPr>
            <w:r>
              <w:rPr>
                <w:rFonts w:eastAsia="Times New Roman"/>
              </w:rPr>
              <w:t>16663797</w:t>
            </w:r>
          </w:p>
        </w:tc>
        <w:tc>
          <w:tcPr>
            <w:tcW w:w="0" w:type="auto"/>
            <w:tcMar>
              <w:top w:w="15" w:type="dxa"/>
              <w:left w:w="15" w:type="dxa"/>
              <w:bottom w:w="15" w:type="dxa"/>
              <w:right w:w="15" w:type="dxa"/>
            </w:tcMar>
            <w:vAlign w:val="center"/>
            <w:hideMark/>
          </w:tcPr>
          <w:p w14:paraId="752B6B17" w14:textId="77777777" w:rsidR="00E47521" w:rsidRDefault="006A76FC">
            <w:pPr>
              <w:rPr>
                <w:rFonts w:eastAsia="Times New Roman"/>
              </w:rPr>
            </w:pPr>
            <w:proofErr w:type="spellStart"/>
            <w:r>
              <w:rPr>
                <w:rFonts w:eastAsia="Times New Roman"/>
              </w:rPr>
              <w:t>Yegen</w:t>
            </w:r>
            <w:proofErr w:type="spellEnd"/>
          </w:p>
        </w:tc>
        <w:tc>
          <w:tcPr>
            <w:tcW w:w="0" w:type="auto"/>
            <w:tcMar>
              <w:top w:w="15" w:type="dxa"/>
              <w:left w:w="15" w:type="dxa"/>
              <w:bottom w:w="15" w:type="dxa"/>
              <w:right w:w="15" w:type="dxa"/>
            </w:tcMar>
            <w:vAlign w:val="center"/>
            <w:hideMark/>
          </w:tcPr>
          <w:p w14:paraId="1DB85528" w14:textId="77777777" w:rsidR="00E47521" w:rsidRDefault="006A76FC">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14:paraId="43A7A67D"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11AAE3C7" w14:textId="77777777" w:rsidR="00E47521" w:rsidRDefault="006A76FC">
            <w:pPr>
              <w:rPr>
                <w:rFonts w:eastAsia="Times New Roman"/>
              </w:rPr>
            </w:pPr>
            <w:r>
              <w:rPr>
                <w:rFonts w:eastAsia="Times New Roman"/>
              </w:rPr>
              <w:t>72</w:t>
            </w:r>
          </w:p>
        </w:tc>
      </w:tr>
      <w:tr w:rsidR="00E47521" w14:paraId="76F3389A" w14:textId="77777777">
        <w:trPr>
          <w:divId w:val="479031844"/>
          <w:tblCellSpacing w:w="15" w:type="dxa"/>
        </w:trPr>
        <w:tc>
          <w:tcPr>
            <w:tcW w:w="0" w:type="auto"/>
            <w:tcMar>
              <w:top w:w="15" w:type="dxa"/>
              <w:left w:w="15" w:type="dxa"/>
              <w:bottom w:w="15" w:type="dxa"/>
              <w:right w:w="15" w:type="dxa"/>
            </w:tcMar>
            <w:vAlign w:val="center"/>
            <w:hideMark/>
          </w:tcPr>
          <w:p w14:paraId="2F741F5C"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4E3DD46"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4AC7989" w14:textId="77777777" w:rsidR="00E47521" w:rsidRDefault="006A76FC">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14:paraId="67BF2B99" w14:textId="77777777" w:rsidR="00E47521" w:rsidRDefault="006A76FC">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14:paraId="2BF87A94" w14:textId="77777777" w:rsidR="00E47521" w:rsidRDefault="006A76FC">
            <w:pPr>
              <w:rPr>
                <w:rFonts w:eastAsia="Times New Roman"/>
              </w:rPr>
            </w:pPr>
            <w:r>
              <w:rPr>
                <w:rFonts w:eastAsia="Times New Roman"/>
              </w:rPr>
              <w:t>16663951</w:t>
            </w:r>
          </w:p>
        </w:tc>
        <w:tc>
          <w:tcPr>
            <w:tcW w:w="0" w:type="auto"/>
            <w:tcMar>
              <w:top w:w="15" w:type="dxa"/>
              <w:left w:w="15" w:type="dxa"/>
              <w:bottom w:w="15" w:type="dxa"/>
              <w:right w:w="15" w:type="dxa"/>
            </w:tcMar>
            <w:vAlign w:val="center"/>
            <w:hideMark/>
          </w:tcPr>
          <w:p w14:paraId="76834C1D" w14:textId="77777777" w:rsidR="00E47521" w:rsidRDefault="006A76FC">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14:paraId="260BF843" w14:textId="77777777" w:rsidR="00E47521" w:rsidRDefault="006A76FC">
            <w:pPr>
              <w:rPr>
                <w:rFonts w:eastAsia="Times New Roman"/>
              </w:rPr>
            </w:pPr>
            <w:r>
              <w:rPr>
                <w:rFonts w:eastAsia="Times New Roman"/>
              </w:rPr>
              <w:t>50</w:t>
            </w:r>
          </w:p>
        </w:tc>
        <w:tc>
          <w:tcPr>
            <w:tcW w:w="0" w:type="auto"/>
            <w:tcMar>
              <w:top w:w="15" w:type="dxa"/>
              <w:left w:w="15" w:type="dxa"/>
              <w:bottom w:w="15" w:type="dxa"/>
              <w:right w:w="15" w:type="dxa"/>
            </w:tcMar>
            <w:vAlign w:val="center"/>
            <w:hideMark/>
          </w:tcPr>
          <w:p w14:paraId="343FE268"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11DD6EE0" w14:textId="77777777" w:rsidR="00E47521" w:rsidRDefault="006A76FC">
            <w:pPr>
              <w:rPr>
                <w:rFonts w:eastAsia="Times New Roman"/>
              </w:rPr>
            </w:pPr>
            <w:r>
              <w:rPr>
                <w:rFonts w:eastAsia="Times New Roman"/>
              </w:rPr>
              <w:t>75</w:t>
            </w:r>
          </w:p>
        </w:tc>
      </w:tr>
      <w:tr w:rsidR="00E47521" w14:paraId="01BE9AFE" w14:textId="77777777">
        <w:trPr>
          <w:divId w:val="479031844"/>
          <w:tblCellSpacing w:w="15" w:type="dxa"/>
        </w:trPr>
        <w:tc>
          <w:tcPr>
            <w:tcW w:w="0" w:type="auto"/>
            <w:tcMar>
              <w:top w:w="15" w:type="dxa"/>
              <w:left w:w="15" w:type="dxa"/>
              <w:bottom w:w="15" w:type="dxa"/>
              <w:right w:w="15" w:type="dxa"/>
            </w:tcMar>
            <w:vAlign w:val="center"/>
            <w:hideMark/>
          </w:tcPr>
          <w:p w14:paraId="6BCF52BF"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BA64B52"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5A44BDB" w14:textId="77777777" w:rsidR="00E47521" w:rsidRDefault="006A76FC">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14:paraId="0AFEB37B" w14:textId="77777777" w:rsidR="00E47521" w:rsidRDefault="006A76FC">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14:paraId="68381B85" w14:textId="77777777" w:rsidR="00E47521" w:rsidRDefault="006A76FC">
            <w:pPr>
              <w:rPr>
                <w:rFonts w:eastAsia="Times New Roman"/>
              </w:rPr>
            </w:pPr>
            <w:r>
              <w:rPr>
                <w:rFonts w:eastAsia="Times New Roman"/>
              </w:rPr>
              <w:t>16663952</w:t>
            </w:r>
          </w:p>
        </w:tc>
        <w:tc>
          <w:tcPr>
            <w:tcW w:w="0" w:type="auto"/>
            <w:tcMar>
              <w:top w:w="15" w:type="dxa"/>
              <w:left w:w="15" w:type="dxa"/>
              <w:bottom w:w="15" w:type="dxa"/>
              <w:right w:w="15" w:type="dxa"/>
            </w:tcMar>
            <w:vAlign w:val="center"/>
            <w:hideMark/>
          </w:tcPr>
          <w:p w14:paraId="4B84B31A" w14:textId="77777777" w:rsidR="00E47521" w:rsidRDefault="006A76FC">
            <w:pPr>
              <w:rPr>
                <w:rFonts w:eastAsia="Times New Roman"/>
              </w:rPr>
            </w:pPr>
            <w:proofErr w:type="spellStart"/>
            <w:r>
              <w:rPr>
                <w:rFonts w:eastAsia="Times New Roman"/>
              </w:rPr>
              <w:t>Cohagen</w:t>
            </w:r>
            <w:proofErr w:type="spellEnd"/>
          </w:p>
        </w:tc>
        <w:tc>
          <w:tcPr>
            <w:tcW w:w="0" w:type="auto"/>
            <w:tcMar>
              <w:top w:w="15" w:type="dxa"/>
              <w:left w:w="15" w:type="dxa"/>
              <w:bottom w:w="15" w:type="dxa"/>
              <w:right w:w="15" w:type="dxa"/>
            </w:tcMar>
            <w:vAlign w:val="center"/>
            <w:hideMark/>
          </w:tcPr>
          <w:p w14:paraId="3CD7DAF7" w14:textId="77777777" w:rsidR="00E47521" w:rsidRDefault="006A76FC">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14:paraId="3FF80C7F"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2A044B04" w14:textId="77777777" w:rsidR="00E47521" w:rsidRDefault="006A76FC">
            <w:pPr>
              <w:rPr>
                <w:rFonts w:eastAsia="Times New Roman"/>
              </w:rPr>
            </w:pPr>
            <w:r>
              <w:rPr>
                <w:rFonts w:eastAsia="Times New Roman"/>
              </w:rPr>
              <w:t>75</w:t>
            </w:r>
          </w:p>
        </w:tc>
      </w:tr>
      <w:tr w:rsidR="00E47521" w14:paraId="24BB6D92" w14:textId="77777777">
        <w:trPr>
          <w:divId w:val="479031844"/>
          <w:tblCellSpacing w:w="15" w:type="dxa"/>
        </w:trPr>
        <w:tc>
          <w:tcPr>
            <w:tcW w:w="0" w:type="auto"/>
            <w:tcMar>
              <w:top w:w="15" w:type="dxa"/>
              <w:left w:w="15" w:type="dxa"/>
              <w:bottom w:w="15" w:type="dxa"/>
              <w:right w:w="15" w:type="dxa"/>
            </w:tcMar>
            <w:vAlign w:val="center"/>
            <w:hideMark/>
          </w:tcPr>
          <w:p w14:paraId="084CC124"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39A44C5"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04CF6FF" w14:textId="77777777" w:rsidR="00E47521" w:rsidRDefault="006A76FC">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14:paraId="33AC837C" w14:textId="77777777" w:rsidR="00E47521" w:rsidRDefault="006A76FC">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14:paraId="7C3CFFBD" w14:textId="77777777" w:rsidR="00E47521" w:rsidRDefault="006A76FC">
            <w:pPr>
              <w:rPr>
                <w:rFonts w:eastAsia="Times New Roman"/>
              </w:rPr>
            </w:pPr>
            <w:r>
              <w:rPr>
                <w:rFonts w:eastAsia="Times New Roman"/>
              </w:rPr>
              <w:t>16663915</w:t>
            </w:r>
          </w:p>
        </w:tc>
        <w:tc>
          <w:tcPr>
            <w:tcW w:w="0" w:type="auto"/>
            <w:tcMar>
              <w:top w:w="15" w:type="dxa"/>
              <w:left w:w="15" w:type="dxa"/>
              <w:bottom w:w="15" w:type="dxa"/>
              <w:right w:w="15" w:type="dxa"/>
            </w:tcMar>
            <w:vAlign w:val="center"/>
            <w:hideMark/>
          </w:tcPr>
          <w:p w14:paraId="4B2BF1BE" w14:textId="77777777" w:rsidR="00E47521" w:rsidRDefault="006A76FC">
            <w:pPr>
              <w:rPr>
                <w:rFonts w:eastAsia="Times New Roman"/>
              </w:rPr>
            </w:pPr>
            <w:r>
              <w:rPr>
                <w:rFonts w:eastAsia="Times New Roman"/>
              </w:rPr>
              <w:t>Parshall</w:t>
            </w:r>
          </w:p>
        </w:tc>
        <w:tc>
          <w:tcPr>
            <w:tcW w:w="0" w:type="auto"/>
            <w:tcMar>
              <w:top w:w="15" w:type="dxa"/>
              <w:left w:w="15" w:type="dxa"/>
              <w:bottom w:w="15" w:type="dxa"/>
              <w:right w:w="15" w:type="dxa"/>
            </w:tcMar>
            <w:vAlign w:val="center"/>
            <w:hideMark/>
          </w:tcPr>
          <w:p w14:paraId="6FE5D811" w14:textId="77777777" w:rsidR="00E47521" w:rsidRDefault="006A76FC">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14:paraId="5F9F0068"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1DF75E9" w14:textId="77777777" w:rsidR="00E47521" w:rsidRDefault="006A76FC">
            <w:pPr>
              <w:rPr>
                <w:rFonts w:eastAsia="Times New Roman"/>
              </w:rPr>
            </w:pPr>
            <w:r>
              <w:rPr>
                <w:rFonts w:eastAsia="Times New Roman"/>
              </w:rPr>
              <w:t>78</w:t>
            </w:r>
          </w:p>
        </w:tc>
      </w:tr>
      <w:tr w:rsidR="00E47521" w14:paraId="50A6BA56" w14:textId="77777777">
        <w:trPr>
          <w:divId w:val="479031844"/>
          <w:tblCellSpacing w:w="15" w:type="dxa"/>
        </w:trPr>
        <w:tc>
          <w:tcPr>
            <w:tcW w:w="0" w:type="auto"/>
            <w:tcMar>
              <w:top w:w="15" w:type="dxa"/>
              <w:left w:w="15" w:type="dxa"/>
              <w:bottom w:w="15" w:type="dxa"/>
              <w:right w:w="15" w:type="dxa"/>
            </w:tcMar>
            <w:vAlign w:val="center"/>
            <w:hideMark/>
          </w:tcPr>
          <w:p w14:paraId="456752AE"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7DBB27B"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25AE749" w14:textId="77777777" w:rsidR="00E47521" w:rsidRDefault="006A76FC">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14:paraId="6467A3C0" w14:textId="77777777" w:rsidR="00E47521" w:rsidRDefault="006A76FC">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14:paraId="7701DA7B" w14:textId="77777777" w:rsidR="00E47521" w:rsidRDefault="006A76FC">
            <w:pPr>
              <w:rPr>
                <w:rFonts w:eastAsia="Times New Roman"/>
              </w:rPr>
            </w:pPr>
            <w:r>
              <w:rPr>
                <w:rFonts w:eastAsia="Times New Roman"/>
              </w:rPr>
              <w:t>16663917</w:t>
            </w:r>
          </w:p>
        </w:tc>
        <w:tc>
          <w:tcPr>
            <w:tcW w:w="0" w:type="auto"/>
            <w:tcMar>
              <w:top w:w="15" w:type="dxa"/>
              <w:left w:w="15" w:type="dxa"/>
              <w:bottom w:w="15" w:type="dxa"/>
              <w:right w:w="15" w:type="dxa"/>
            </w:tcMar>
            <w:vAlign w:val="center"/>
            <w:hideMark/>
          </w:tcPr>
          <w:p w14:paraId="1D27A9CE" w14:textId="77777777" w:rsidR="00E47521" w:rsidRDefault="006A76FC">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14:paraId="15AA06E6" w14:textId="77777777" w:rsidR="00E47521" w:rsidRDefault="006A76FC">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14:paraId="36D76ED6"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1C3D3F3" w14:textId="77777777" w:rsidR="00E47521" w:rsidRDefault="006A76FC">
            <w:pPr>
              <w:rPr>
                <w:rFonts w:eastAsia="Times New Roman"/>
              </w:rPr>
            </w:pPr>
            <w:r>
              <w:rPr>
                <w:rFonts w:eastAsia="Times New Roman"/>
              </w:rPr>
              <w:t>78</w:t>
            </w:r>
          </w:p>
        </w:tc>
      </w:tr>
      <w:tr w:rsidR="00E47521" w14:paraId="75EB7113" w14:textId="77777777">
        <w:trPr>
          <w:divId w:val="479031844"/>
          <w:tblCellSpacing w:w="15" w:type="dxa"/>
        </w:trPr>
        <w:tc>
          <w:tcPr>
            <w:tcW w:w="0" w:type="auto"/>
            <w:tcMar>
              <w:top w:w="15" w:type="dxa"/>
              <w:left w:w="15" w:type="dxa"/>
              <w:bottom w:w="15" w:type="dxa"/>
              <w:right w:w="15" w:type="dxa"/>
            </w:tcMar>
            <w:vAlign w:val="center"/>
            <w:hideMark/>
          </w:tcPr>
          <w:p w14:paraId="274763C4"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8CB1D9B"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33BC77C" w14:textId="77777777" w:rsidR="00E47521" w:rsidRDefault="006A76F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14:paraId="4760A368" w14:textId="77777777" w:rsidR="00E47521" w:rsidRDefault="006A76FC">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14:paraId="6169B1EF" w14:textId="77777777" w:rsidR="00E47521" w:rsidRDefault="006A76FC">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14:paraId="2EDBFFE8" w14:textId="77777777" w:rsidR="00E47521" w:rsidRDefault="006A76FC">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14:paraId="48F53834"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027A0354"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1DDE583A" w14:textId="77777777" w:rsidR="00E47521" w:rsidRDefault="006A76FC">
            <w:pPr>
              <w:rPr>
                <w:rFonts w:eastAsia="Times New Roman"/>
              </w:rPr>
            </w:pPr>
            <w:r>
              <w:rPr>
                <w:rFonts w:eastAsia="Times New Roman"/>
              </w:rPr>
              <w:t>75</w:t>
            </w:r>
          </w:p>
        </w:tc>
      </w:tr>
      <w:tr w:rsidR="00E47521" w14:paraId="0AAFBFF9" w14:textId="77777777">
        <w:trPr>
          <w:divId w:val="479031844"/>
          <w:tblCellSpacing w:w="15" w:type="dxa"/>
        </w:trPr>
        <w:tc>
          <w:tcPr>
            <w:tcW w:w="0" w:type="auto"/>
            <w:tcMar>
              <w:top w:w="15" w:type="dxa"/>
              <w:left w:w="15" w:type="dxa"/>
              <w:bottom w:w="15" w:type="dxa"/>
              <w:right w:w="15" w:type="dxa"/>
            </w:tcMar>
            <w:vAlign w:val="center"/>
            <w:hideMark/>
          </w:tcPr>
          <w:p w14:paraId="645DEC19"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2376137"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1991E33" w14:textId="77777777" w:rsidR="00E47521" w:rsidRDefault="006A76F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14:paraId="0A284C3F" w14:textId="77777777" w:rsidR="00E47521" w:rsidRDefault="006A76FC">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14:paraId="4701BC77" w14:textId="77777777" w:rsidR="00E47521" w:rsidRDefault="006A76FC">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14:paraId="28A8082F" w14:textId="77777777" w:rsidR="00E47521" w:rsidRDefault="006A76FC">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14:paraId="514EBC94"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54A55ADF"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669C066F" w14:textId="77777777" w:rsidR="00E47521" w:rsidRDefault="006A76FC">
            <w:pPr>
              <w:rPr>
                <w:rFonts w:eastAsia="Times New Roman"/>
              </w:rPr>
            </w:pPr>
            <w:r>
              <w:rPr>
                <w:rFonts w:eastAsia="Times New Roman"/>
              </w:rPr>
              <w:t>78</w:t>
            </w:r>
          </w:p>
        </w:tc>
      </w:tr>
      <w:tr w:rsidR="00E47521" w14:paraId="1B8420DA" w14:textId="77777777">
        <w:trPr>
          <w:divId w:val="479031844"/>
          <w:tblCellSpacing w:w="15" w:type="dxa"/>
        </w:trPr>
        <w:tc>
          <w:tcPr>
            <w:tcW w:w="0" w:type="auto"/>
            <w:tcMar>
              <w:top w:w="15" w:type="dxa"/>
              <w:left w:w="15" w:type="dxa"/>
              <w:bottom w:w="15" w:type="dxa"/>
              <w:right w:w="15" w:type="dxa"/>
            </w:tcMar>
            <w:vAlign w:val="center"/>
            <w:hideMark/>
          </w:tcPr>
          <w:p w14:paraId="1364594D"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BC28809"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0E9896D" w14:textId="77777777" w:rsidR="00E47521" w:rsidRDefault="006A76F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5A49F15D" w14:textId="77777777" w:rsidR="00E47521" w:rsidRDefault="006A76FC">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14:paraId="61BD63A9" w14:textId="77777777" w:rsidR="00E47521" w:rsidRDefault="006A76FC">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14:paraId="39A5334B" w14:textId="77777777" w:rsidR="00E47521" w:rsidRDefault="006A76FC">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14:paraId="11ADA97A"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4E4B7002"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F14C987" w14:textId="77777777" w:rsidR="00E47521" w:rsidRDefault="006A76FC">
            <w:pPr>
              <w:rPr>
                <w:rFonts w:eastAsia="Times New Roman"/>
              </w:rPr>
            </w:pPr>
            <w:r>
              <w:rPr>
                <w:rFonts w:eastAsia="Times New Roman"/>
              </w:rPr>
              <w:t>75</w:t>
            </w:r>
          </w:p>
        </w:tc>
      </w:tr>
      <w:tr w:rsidR="00E47521" w14:paraId="28BEF281" w14:textId="77777777">
        <w:trPr>
          <w:divId w:val="479031844"/>
          <w:tblCellSpacing w:w="15" w:type="dxa"/>
        </w:trPr>
        <w:tc>
          <w:tcPr>
            <w:tcW w:w="0" w:type="auto"/>
            <w:tcMar>
              <w:top w:w="15" w:type="dxa"/>
              <w:left w:w="15" w:type="dxa"/>
              <w:bottom w:w="15" w:type="dxa"/>
              <w:right w:w="15" w:type="dxa"/>
            </w:tcMar>
            <w:vAlign w:val="center"/>
            <w:hideMark/>
          </w:tcPr>
          <w:p w14:paraId="36ED18BF"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0DB3127"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3F96FDF" w14:textId="77777777" w:rsidR="00E47521" w:rsidRDefault="006A76FC">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14:paraId="03459B87" w14:textId="77777777" w:rsidR="00E47521" w:rsidRDefault="006A76FC">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14:paraId="206C3188" w14:textId="77777777" w:rsidR="00E47521" w:rsidRDefault="006A76FC">
            <w:pPr>
              <w:rPr>
                <w:rFonts w:eastAsia="Times New Roman"/>
              </w:rPr>
            </w:pPr>
            <w:r>
              <w:rPr>
                <w:rFonts w:eastAsia="Times New Roman"/>
              </w:rPr>
              <w:t>16663611</w:t>
            </w:r>
          </w:p>
        </w:tc>
        <w:tc>
          <w:tcPr>
            <w:tcW w:w="0" w:type="auto"/>
            <w:tcMar>
              <w:top w:w="15" w:type="dxa"/>
              <w:left w:w="15" w:type="dxa"/>
              <w:bottom w:w="15" w:type="dxa"/>
              <w:right w:w="15" w:type="dxa"/>
            </w:tcMar>
            <w:vAlign w:val="center"/>
            <w:hideMark/>
          </w:tcPr>
          <w:p w14:paraId="71B4FDAE" w14:textId="77777777" w:rsidR="00E47521" w:rsidRDefault="006A76FC">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14:paraId="4774F3CC" w14:textId="77777777" w:rsidR="00E47521" w:rsidRDefault="006A76F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6CB9AF0D"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2A7D6CAD" w14:textId="77777777" w:rsidR="00E47521" w:rsidRDefault="006A76FC">
            <w:pPr>
              <w:rPr>
                <w:rFonts w:eastAsia="Times New Roman"/>
              </w:rPr>
            </w:pPr>
            <w:r>
              <w:rPr>
                <w:rFonts w:eastAsia="Times New Roman"/>
              </w:rPr>
              <w:t>55</w:t>
            </w:r>
          </w:p>
        </w:tc>
      </w:tr>
      <w:tr w:rsidR="00E47521" w14:paraId="37B55BB3" w14:textId="77777777">
        <w:trPr>
          <w:divId w:val="479031844"/>
          <w:tblCellSpacing w:w="15" w:type="dxa"/>
        </w:trPr>
        <w:tc>
          <w:tcPr>
            <w:tcW w:w="0" w:type="auto"/>
            <w:tcMar>
              <w:top w:w="15" w:type="dxa"/>
              <w:left w:w="15" w:type="dxa"/>
              <w:bottom w:w="15" w:type="dxa"/>
              <w:right w:w="15" w:type="dxa"/>
            </w:tcMar>
            <w:vAlign w:val="center"/>
            <w:hideMark/>
          </w:tcPr>
          <w:p w14:paraId="406A078B"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EB040AE"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AAE1D3E" w14:textId="77777777" w:rsidR="00E47521" w:rsidRDefault="006A76FC">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14:paraId="54A498AE" w14:textId="77777777" w:rsidR="00E47521" w:rsidRDefault="006A76FC">
            <w:pPr>
              <w:rPr>
                <w:rFonts w:eastAsia="Times New Roman"/>
              </w:rPr>
            </w:pPr>
            <w:r>
              <w:rPr>
                <w:rFonts w:eastAsia="Times New Roman"/>
              </w:rPr>
              <w:t>0.032</w:t>
            </w:r>
          </w:p>
        </w:tc>
        <w:tc>
          <w:tcPr>
            <w:tcW w:w="0" w:type="auto"/>
            <w:tcMar>
              <w:top w:w="15" w:type="dxa"/>
              <w:left w:w="15" w:type="dxa"/>
              <w:bottom w:w="15" w:type="dxa"/>
              <w:right w:w="15" w:type="dxa"/>
            </w:tcMar>
            <w:vAlign w:val="center"/>
            <w:hideMark/>
          </w:tcPr>
          <w:p w14:paraId="49823E27" w14:textId="77777777" w:rsidR="00E47521" w:rsidRDefault="006A76FC">
            <w:pPr>
              <w:rPr>
                <w:rFonts w:eastAsia="Times New Roman"/>
              </w:rPr>
            </w:pPr>
            <w:r>
              <w:rPr>
                <w:rFonts w:eastAsia="Times New Roman"/>
              </w:rPr>
              <w:t>16663539</w:t>
            </w:r>
          </w:p>
        </w:tc>
        <w:tc>
          <w:tcPr>
            <w:tcW w:w="0" w:type="auto"/>
            <w:tcMar>
              <w:top w:w="15" w:type="dxa"/>
              <w:left w:w="15" w:type="dxa"/>
              <w:bottom w:w="15" w:type="dxa"/>
              <w:right w:w="15" w:type="dxa"/>
            </w:tcMar>
            <w:vAlign w:val="center"/>
            <w:hideMark/>
          </w:tcPr>
          <w:p w14:paraId="24972A13" w14:textId="77777777" w:rsidR="00E47521" w:rsidRDefault="006A76FC">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14:paraId="5635CE74" w14:textId="77777777" w:rsidR="00E47521" w:rsidRDefault="006A76F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93E10C7"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0D169DEE" w14:textId="77777777" w:rsidR="00E47521" w:rsidRDefault="006A76FC">
            <w:pPr>
              <w:rPr>
                <w:rFonts w:eastAsia="Times New Roman"/>
              </w:rPr>
            </w:pPr>
            <w:r>
              <w:rPr>
                <w:rFonts w:eastAsia="Times New Roman"/>
              </w:rPr>
              <w:t>100</w:t>
            </w:r>
          </w:p>
        </w:tc>
      </w:tr>
      <w:tr w:rsidR="00E47521" w14:paraId="1D2A2C5B" w14:textId="77777777">
        <w:trPr>
          <w:divId w:val="479031844"/>
          <w:tblCellSpacing w:w="15" w:type="dxa"/>
        </w:trPr>
        <w:tc>
          <w:tcPr>
            <w:tcW w:w="0" w:type="auto"/>
            <w:tcMar>
              <w:top w:w="15" w:type="dxa"/>
              <w:left w:w="15" w:type="dxa"/>
              <w:bottom w:w="15" w:type="dxa"/>
              <w:right w:w="15" w:type="dxa"/>
            </w:tcMar>
            <w:vAlign w:val="center"/>
            <w:hideMark/>
          </w:tcPr>
          <w:p w14:paraId="438BAA42"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00F83B6"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E3CBFDF" w14:textId="77777777" w:rsidR="00E47521" w:rsidRDefault="006A76F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0B99B74A" w14:textId="77777777" w:rsidR="00E47521" w:rsidRDefault="006A76FC">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14:paraId="23194D3A" w14:textId="77777777" w:rsidR="00E47521" w:rsidRDefault="006A76FC">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14:paraId="1CB47E84" w14:textId="77777777" w:rsidR="00E47521" w:rsidRDefault="006A76FC">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14:paraId="53665CA1" w14:textId="77777777" w:rsidR="00E47521" w:rsidRDefault="006A76FC">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14:paraId="18FC5BB1"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2456488E" w14:textId="77777777" w:rsidR="00E47521" w:rsidRDefault="006A76FC">
            <w:pPr>
              <w:rPr>
                <w:rFonts w:eastAsia="Times New Roman"/>
              </w:rPr>
            </w:pPr>
            <w:r>
              <w:rPr>
                <w:rFonts w:eastAsia="Times New Roman"/>
              </w:rPr>
              <w:t>88</w:t>
            </w:r>
          </w:p>
        </w:tc>
      </w:tr>
      <w:tr w:rsidR="00E47521" w14:paraId="5BA2A615" w14:textId="77777777">
        <w:trPr>
          <w:divId w:val="479031844"/>
          <w:tblCellSpacing w:w="15" w:type="dxa"/>
        </w:trPr>
        <w:tc>
          <w:tcPr>
            <w:tcW w:w="0" w:type="auto"/>
            <w:tcMar>
              <w:top w:w="15" w:type="dxa"/>
              <w:left w:w="15" w:type="dxa"/>
              <w:bottom w:w="15" w:type="dxa"/>
              <w:right w:w="15" w:type="dxa"/>
            </w:tcMar>
            <w:vAlign w:val="center"/>
            <w:hideMark/>
          </w:tcPr>
          <w:p w14:paraId="75F45E72" w14:textId="77777777" w:rsidR="00E47521" w:rsidRDefault="006A76FC">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14:paraId="3AD82EE1"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28B4422" w14:textId="77777777" w:rsidR="00E47521" w:rsidRDefault="006A76F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03C19064" w14:textId="77777777" w:rsidR="00E47521" w:rsidRDefault="006A76FC">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14:paraId="33CCFD1C" w14:textId="77777777" w:rsidR="00E47521" w:rsidRDefault="006A76FC">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14:paraId="5A16D82A" w14:textId="77777777" w:rsidR="00E47521" w:rsidRDefault="006A76F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396F978E" w14:textId="77777777" w:rsidR="00E47521" w:rsidRDefault="006A76FC">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14:paraId="0915E354"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27BEBE98" w14:textId="77777777" w:rsidR="00E47521" w:rsidRDefault="006A76FC">
            <w:pPr>
              <w:rPr>
                <w:rFonts w:eastAsia="Times New Roman"/>
              </w:rPr>
            </w:pPr>
            <w:r>
              <w:rPr>
                <w:rFonts w:eastAsia="Times New Roman"/>
              </w:rPr>
              <w:t>88</w:t>
            </w:r>
          </w:p>
        </w:tc>
      </w:tr>
      <w:tr w:rsidR="00E47521" w14:paraId="54060DCC" w14:textId="77777777">
        <w:trPr>
          <w:divId w:val="479031844"/>
          <w:tblCellSpacing w:w="15" w:type="dxa"/>
        </w:trPr>
        <w:tc>
          <w:tcPr>
            <w:tcW w:w="0" w:type="auto"/>
            <w:tcMar>
              <w:top w:w="15" w:type="dxa"/>
              <w:left w:w="15" w:type="dxa"/>
              <w:bottom w:w="15" w:type="dxa"/>
              <w:right w:w="15" w:type="dxa"/>
            </w:tcMar>
            <w:vAlign w:val="center"/>
            <w:hideMark/>
          </w:tcPr>
          <w:p w14:paraId="09CA5DCE"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37D6A13"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D5B2441" w14:textId="77777777" w:rsidR="00E47521" w:rsidRDefault="006A76F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5C8ACB25" w14:textId="77777777" w:rsidR="00E47521" w:rsidRDefault="006A76FC">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14:paraId="53A03C42" w14:textId="77777777" w:rsidR="00E47521" w:rsidRDefault="006A76FC">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14:paraId="45348672" w14:textId="77777777" w:rsidR="00E47521" w:rsidRDefault="006A76FC">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14:paraId="0B168E6C" w14:textId="77777777" w:rsidR="00E47521" w:rsidRDefault="006A76FC">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14:paraId="7B6271E3"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AB81B90" w14:textId="77777777" w:rsidR="00E47521" w:rsidRDefault="006A76FC">
            <w:pPr>
              <w:rPr>
                <w:rFonts w:eastAsia="Times New Roman"/>
              </w:rPr>
            </w:pPr>
            <w:r>
              <w:rPr>
                <w:rFonts w:eastAsia="Times New Roman"/>
              </w:rPr>
              <w:t>78</w:t>
            </w:r>
          </w:p>
        </w:tc>
      </w:tr>
      <w:tr w:rsidR="00E47521" w14:paraId="65E7F627" w14:textId="77777777">
        <w:trPr>
          <w:divId w:val="479031844"/>
          <w:tblCellSpacing w:w="15" w:type="dxa"/>
        </w:trPr>
        <w:tc>
          <w:tcPr>
            <w:tcW w:w="0" w:type="auto"/>
            <w:tcMar>
              <w:top w:w="15" w:type="dxa"/>
              <w:left w:w="15" w:type="dxa"/>
              <w:bottom w:w="15" w:type="dxa"/>
              <w:right w:w="15" w:type="dxa"/>
            </w:tcMar>
            <w:vAlign w:val="center"/>
            <w:hideMark/>
          </w:tcPr>
          <w:p w14:paraId="074C2494"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F23F099"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0D1E536" w14:textId="77777777" w:rsidR="00E47521" w:rsidRDefault="006A76F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3F533B55" w14:textId="77777777" w:rsidR="00E47521" w:rsidRDefault="006A76FC">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14:paraId="77180950" w14:textId="77777777" w:rsidR="00E47521" w:rsidRDefault="006A76FC">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14:paraId="702A2F4E" w14:textId="77777777" w:rsidR="00E47521" w:rsidRDefault="006A76FC">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14:paraId="1D65BD3F" w14:textId="77777777" w:rsidR="00E47521" w:rsidRDefault="006A76FC">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14:paraId="6319E1BE"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2F61747" w14:textId="77777777" w:rsidR="00E47521" w:rsidRDefault="006A76FC">
            <w:pPr>
              <w:rPr>
                <w:rFonts w:eastAsia="Times New Roman"/>
              </w:rPr>
            </w:pPr>
            <w:r>
              <w:rPr>
                <w:rFonts w:eastAsia="Times New Roman"/>
              </w:rPr>
              <w:t>78</w:t>
            </w:r>
          </w:p>
        </w:tc>
      </w:tr>
      <w:tr w:rsidR="00E47521" w14:paraId="226FB42E" w14:textId="77777777">
        <w:trPr>
          <w:divId w:val="479031844"/>
          <w:tblCellSpacing w:w="15" w:type="dxa"/>
        </w:trPr>
        <w:tc>
          <w:tcPr>
            <w:tcW w:w="0" w:type="auto"/>
            <w:tcMar>
              <w:top w:w="15" w:type="dxa"/>
              <w:left w:w="15" w:type="dxa"/>
              <w:bottom w:w="15" w:type="dxa"/>
              <w:right w:w="15" w:type="dxa"/>
            </w:tcMar>
            <w:vAlign w:val="center"/>
            <w:hideMark/>
          </w:tcPr>
          <w:p w14:paraId="0EDB1DA6"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70D16DD"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C32E08C" w14:textId="77777777" w:rsidR="00E47521" w:rsidRDefault="006A76FC">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14:paraId="66DD208A" w14:textId="77777777" w:rsidR="00E47521" w:rsidRDefault="006A76FC">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14:paraId="4C364B7D" w14:textId="77777777" w:rsidR="00E47521" w:rsidRDefault="006A76FC">
            <w:pPr>
              <w:rPr>
                <w:rFonts w:eastAsia="Times New Roman"/>
              </w:rPr>
            </w:pPr>
            <w:r>
              <w:rPr>
                <w:rFonts w:eastAsia="Times New Roman"/>
              </w:rPr>
              <w:t>16663846</w:t>
            </w:r>
          </w:p>
        </w:tc>
        <w:tc>
          <w:tcPr>
            <w:tcW w:w="0" w:type="auto"/>
            <w:tcMar>
              <w:top w:w="15" w:type="dxa"/>
              <w:left w:w="15" w:type="dxa"/>
              <w:bottom w:w="15" w:type="dxa"/>
              <w:right w:w="15" w:type="dxa"/>
            </w:tcMar>
            <w:vAlign w:val="center"/>
            <w:hideMark/>
          </w:tcPr>
          <w:p w14:paraId="59FACFD4" w14:textId="77777777" w:rsidR="00E47521" w:rsidRDefault="006A76FC">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14:paraId="0603D48E" w14:textId="77777777" w:rsidR="00E47521" w:rsidRDefault="006A76FC">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14:paraId="5BFE0B93"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C0EE4E3" w14:textId="77777777" w:rsidR="00E47521" w:rsidRDefault="006A76FC">
            <w:pPr>
              <w:rPr>
                <w:rFonts w:eastAsia="Times New Roman"/>
              </w:rPr>
            </w:pPr>
            <w:r>
              <w:rPr>
                <w:rFonts w:eastAsia="Times New Roman"/>
              </w:rPr>
              <w:t>85</w:t>
            </w:r>
          </w:p>
        </w:tc>
      </w:tr>
      <w:tr w:rsidR="00E47521" w14:paraId="770727FB" w14:textId="77777777">
        <w:trPr>
          <w:divId w:val="479031844"/>
          <w:tblCellSpacing w:w="15" w:type="dxa"/>
        </w:trPr>
        <w:tc>
          <w:tcPr>
            <w:tcW w:w="0" w:type="auto"/>
            <w:tcMar>
              <w:top w:w="15" w:type="dxa"/>
              <w:left w:w="15" w:type="dxa"/>
              <w:bottom w:w="15" w:type="dxa"/>
              <w:right w:w="15" w:type="dxa"/>
            </w:tcMar>
            <w:vAlign w:val="center"/>
            <w:hideMark/>
          </w:tcPr>
          <w:p w14:paraId="326008C7"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93D7962"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6667C32" w14:textId="77777777" w:rsidR="00E47521" w:rsidRDefault="006A76FC">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14:paraId="14B74A9B" w14:textId="77777777" w:rsidR="00E47521" w:rsidRDefault="006A76FC">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14:paraId="56B5D7E0" w14:textId="77777777" w:rsidR="00E47521" w:rsidRDefault="006A76FC">
            <w:pPr>
              <w:rPr>
                <w:rFonts w:eastAsia="Times New Roman"/>
              </w:rPr>
            </w:pPr>
            <w:r>
              <w:rPr>
                <w:rFonts w:eastAsia="Times New Roman"/>
              </w:rPr>
              <w:t>16663847</w:t>
            </w:r>
          </w:p>
        </w:tc>
        <w:tc>
          <w:tcPr>
            <w:tcW w:w="0" w:type="auto"/>
            <w:tcMar>
              <w:top w:w="15" w:type="dxa"/>
              <w:left w:w="15" w:type="dxa"/>
              <w:bottom w:w="15" w:type="dxa"/>
              <w:right w:w="15" w:type="dxa"/>
            </w:tcMar>
            <w:vAlign w:val="center"/>
            <w:hideMark/>
          </w:tcPr>
          <w:p w14:paraId="192795BA" w14:textId="77777777" w:rsidR="00E47521" w:rsidRDefault="006A76F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1EA7C2E2" w14:textId="77777777" w:rsidR="00E47521" w:rsidRDefault="006A76FC">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14:paraId="24EC286D"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12D7ACA6" w14:textId="77777777" w:rsidR="00E47521" w:rsidRDefault="006A76FC">
            <w:pPr>
              <w:rPr>
                <w:rFonts w:eastAsia="Times New Roman"/>
              </w:rPr>
            </w:pPr>
            <w:r>
              <w:rPr>
                <w:rFonts w:eastAsia="Times New Roman"/>
              </w:rPr>
              <w:t>85</w:t>
            </w:r>
          </w:p>
        </w:tc>
      </w:tr>
      <w:tr w:rsidR="00E47521" w14:paraId="4769CEA6" w14:textId="77777777">
        <w:trPr>
          <w:divId w:val="479031844"/>
          <w:tblCellSpacing w:w="15" w:type="dxa"/>
        </w:trPr>
        <w:tc>
          <w:tcPr>
            <w:tcW w:w="0" w:type="auto"/>
            <w:tcMar>
              <w:top w:w="15" w:type="dxa"/>
              <w:left w:w="15" w:type="dxa"/>
              <w:bottom w:w="15" w:type="dxa"/>
              <w:right w:w="15" w:type="dxa"/>
            </w:tcMar>
            <w:vAlign w:val="center"/>
            <w:hideMark/>
          </w:tcPr>
          <w:p w14:paraId="6895B38E"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21633AA"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8C8DBDF" w14:textId="77777777" w:rsidR="00E47521" w:rsidRDefault="006A76F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0CA7CF0F" w14:textId="77777777" w:rsidR="00E47521" w:rsidRDefault="006A76FC">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14:paraId="1CBF2C26" w14:textId="77777777" w:rsidR="00E47521" w:rsidRDefault="006A76FC">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14:paraId="6D0D5C08" w14:textId="77777777" w:rsidR="00E47521" w:rsidRDefault="006A76F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3490A1E2" w14:textId="77777777" w:rsidR="00E47521" w:rsidRDefault="006A76FC">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14:paraId="2B9F220F"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12EA73D1" w14:textId="77777777" w:rsidR="00E47521" w:rsidRDefault="006A76FC">
            <w:pPr>
              <w:rPr>
                <w:rFonts w:eastAsia="Times New Roman"/>
              </w:rPr>
            </w:pPr>
            <w:r>
              <w:rPr>
                <w:rFonts w:eastAsia="Times New Roman"/>
              </w:rPr>
              <w:t>88</w:t>
            </w:r>
          </w:p>
        </w:tc>
      </w:tr>
      <w:tr w:rsidR="00E47521" w14:paraId="2063D494" w14:textId="77777777">
        <w:trPr>
          <w:divId w:val="479031844"/>
          <w:tblCellSpacing w:w="15" w:type="dxa"/>
        </w:trPr>
        <w:tc>
          <w:tcPr>
            <w:tcW w:w="0" w:type="auto"/>
            <w:tcMar>
              <w:top w:w="15" w:type="dxa"/>
              <w:left w:w="15" w:type="dxa"/>
              <w:bottom w:w="15" w:type="dxa"/>
              <w:right w:w="15" w:type="dxa"/>
            </w:tcMar>
            <w:vAlign w:val="center"/>
            <w:hideMark/>
          </w:tcPr>
          <w:p w14:paraId="41299936"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3E77D76"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12C517B3" w14:textId="77777777" w:rsidR="00E47521" w:rsidRDefault="006A76F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2E2ADD02" w14:textId="77777777" w:rsidR="00E47521" w:rsidRDefault="006A76FC">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14:paraId="3D6D6B4C" w14:textId="77777777" w:rsidR="00E47521" w:rsidRDefault="006A76FC">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14:paraId="29BA06B9" w14:textId="77777777" w:rsidR="00E47521" w:rsidRDefault="006A76FC">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14:paraId="60A09EF4" w14:textId="77777777" w:rsidR="00E47521" w:rsidRDefault="006A76F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0CFED5E1"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275FC70C" w14:textId="77777777" w:rsidR="00E47521" w:rsidRDefault="006A76FC">
            <w:pPr>
              <w:rPr>
                <w:rFonts w:eastAsia="Times New Roman"/>
              </w:rPr>
            </w:pPr>
            <w:r>
              <w:rPr>
                <w:rFonts w:eastAsia="Times New Roman"/>
              </w:rPr>
              <w:t>88</w:t>
            </w:r>
          </w:p>
        </w:tc>
      </w:tr>
      <w:tr w:rsidR="00E47521" w14:paraId="33A90075" w14:textId="77777777">
        <w:trPr>
          <w:divId w:val="479031844"/>
          <w:tblCellSpacing w:w="15" w:type="dxa"/>
        </w:trPr>
        <w:tc>
          <w:tcPr>
            <w:tcW w:w="0" w:type="auto"/>
            <w:tcMar>
              <w:top w:w="15" w:type="dxa"/>
              <w:left w:w="15" w:type="dxa"/>
              <w:bottom w:w="15" w:type="dxa"/>
              <w:right w:w="15" w:type="dxa"/>
            </w:tcMar>
            <w:vAlign w:val="center"/>
            <w:hideMark/>
          </w:tcPr>
          <w:p w14:paraId="30DEF49A"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45A92AE"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1BA1C24" w14:textId="77777777" w:rsidR="00E47521" w:rsidRDefault="006A76F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14:paraId="6BD65F87" w14:textId="77777777" w:rsidR="00E47521" w:rsidRDefault="006A76FC">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14:paraId="1A1B9EB4" w14:textId="77777777" w:rsidR="00E47521" w:rsidRDefault="006A76FC">
            <w:pPr>
              <w:rPr>
                <w:rFonts w:eastAsia="Times New Roman"/>
              </w:rPr>
            </w:pPr>
            <w:r>
              <w:rPr>
                <w:rFonts w:eastAsia="Times New Roman"/>
              </w:rPr>
              <w:t>16664017</w:t>
            </w:r>
          </w:p>
        </w:tc>
        <w:tc>
          <w:tcPr>
            <w:tcW w:w="0" w:type="auto"/>
            <w:tcMar>
              <w:top w:w="15" w:type="dxa"/>
              <w:left w:w="15" w:type="dxa"/>
              <w:bottom w:w="15" w:type="dxa"/>
              <w:right w:w="15" w:type="dxa"/>
            </w:tcMar>
            <w:vAlign w:val="center"/>
            <w:hideMark/>
          </w:tcPr>
          <w:p w14:paraId="30A41F28" w14:textId="77777777" w:rsidR="00E47521" w:rsidRDefault="006A76FC">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14:paraId="234C0B1D" w14:textId="77777777" w:rsidR="00E47521" w:rsidRDefault="006A76FC">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14:paraId="37531940"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9FC6B32" w14:textId="77777777" w:rsidR="00E47521" w:rsidRDefault="006A76FC">
            <w:pPr>
              <w:rPr>
                <w:rFonts w:eastAsia="Times New Roman"/>
              </w:rPr>
            </w:pPr>
            <w:r>
              <w:rPr>
                <w:rFonts w:eastAsia="Times New Roman"/>
              </w:rPr>
              <w:t>85</w:t>
            </w:r>
          </w:p>
        </w:tc>
      </w:tr>
      <w:tr w:rsidR="00E47521" w14:paraId="51678C19" w14:textId="77777777">
        <w:trPr>
          <w:divId w:val="479031844"/>
          <w:tblCellSpacing w:w="15" w:type="dxa"/>
        </w:trPr>
        <w:tc>
          <w:tcPr>
            <w:tcW w:w="0" w:type="auto"/>
            <w:tcMar>
              <w:top w:w="15" w:type="dxa"/>
              <w:left w:w="15" w:type="dxa"/>
              <w:bottom w:w="15" w:type="dxa"/>
              <w:right w:w="15" w:type="dxa"/>
            </w:tcMar>
            <w:vAlign w:val="center"/>
            <w:hideMark/>
          </w:tcPr>
          <w:p w14:paraId="7583512E"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9CE5942"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C430316" w14:textId="77777777" w:rsidR="00E47521" w:rsidRDefault="006A76F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14:paraId="01DA08C3" w14:textId="77777777" w:rsidR="00E47521" w:rsidRDefault="006A76FC">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14:paraId="248EC2EF" w14:textId="77777777" w:rsidR="00E47521" w:rsidRDefault="006A76FC">
            <w:pPr>
              <w:rPr>
                <w:rFonts w:eastAsia="Times New Roman"/>
              </w:rPr>
            </w:pPr>
            <w:r>
              <w:rPr>
                <w:rFonts w:eastAsia="Times New Roman"/>
              </w:rPr>
              <w:t>16664018</w:t>
            </w:r>
          </w:p>
        </w:tc>
        <w:tc>
          <w:tcPr>
            <w:tcW w:w="0" w:type="auto"/>
            <w:tcMar>
              <w:top w:w="15" w:type="dxa"/>
              <w:left w:w="15" w:type="dxa"/>
              <w:bottom w:w="15" w:type="dxa"/>
              <w:right w:w="15" w:type="dxa"/>
            </w:tcMar>
            <w:vAlign w:val="center"/>
            <w:hideMark/>
          </w:tcPr>
          <w:p w14:paraId="13D9171B" w14:textId="77777777" w:rsidR="00E47521" w:rsidRDefault="006A76F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0A582DD8" w14:textId="77777777" w:rsidR="00E47521" w:rsidRDefault="006A76FC">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14:paraId="73E3726F"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7AA0AA6" w14:textId="77777777" w:rsidR="00E47521" w:rsidRDefault="006A76FC">
            <w:pPr>
              <w:rPr>
                <w:rFonts w:eastAsia="Times New Roman"/>
              </w:rPr>
            </w:pPr>
            <w:r>
              <w:rPr>
                <w:rFonts w:eastAsia="Times New Roman"/>
              </w:rPr>
              <w:t>85</w:t>
            </w:r>
          </w:p>
        </w:tc>
      </w:tr>
      <w:tr w:rsidR="00E47521" w14:paraId="17F7EF50" w14:textId="77777777">
        <w:trPr>
          <w:divId w:val="479031844"/>
          <w:tblCellSpacing w:w="15" w:type="dxa"/>
        </w:trPr>
        <w:tc>
          <w:tcPr>
            <w:tcW w:w="0" w:type="auto"/>
            <w:tcMar>
              <w:top w:w="15" w:type="dxa"/>
              <w:left w:w="15" w:type="dxa"/>
              <w:bottom w:w="15" w:type="dxa"/>
              <w:right w:w="15" w:type="dxa"/>
            </w:tcMar>
            <w:vAlign w:val="center"/>
            <w:hideMark/>
          </w:tcPr>
          <w:p w14:paraId="0C76766C"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37A9D0D2"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8BCDBFD" w14:textId="77777777" w:rsidR="00E47521" w:rsidRDefault="006A76F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14:paraId="50502844" w14:textId="77777777" w:rsidR="00E47521" w:rsidRDefault="006A76FC">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14:paraId="2E258AC0" w14:textId="77777777" w:rsidR="00E47521" w:rsidRDefault="006A76FC">
            <w:pPr>
              <w:rPr>
                <w:rFonts w:eastAsia="Times New Roman"/>
              </w:rPr>
            </w:pPr>
            <w:r>
              <w:rPr>
                <w:rFonts w:eastAsia="Times New Roman"/>
              </w:rPr>
              <w:t>16664022</w:t>
            </w:r>
          </w:p>
        </w:tc>
        <w:tc>
          <w:tcPr>
            <w:tcW w:w="0" w:type="auto"/>
            <w:tcMar>
              <w:top w:w="15" w:type="dxa"/>
              <w:left w:w="15" w:type="dxa"/>
              <w:bottom w:w="15" w:type="dxa"/>
              <w:right w:w="15" w:type="dxa"/>
            </w:tcMar>
            <w:vAlign w:val="center"/>
            <w:hideMark/>
          </w:tcPr>
          <w:p w14:paraId="7148BD9D" w14:textId="77777777" w:rsidR="00E47521" w:rsidRDefault="006A76FC">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14:paraId="0E9F3663" w14:textId="77777777" w:rsidR="00E47521" w:rsidRDefault="006A76FC">
            <w:pPr>
              <w:rPr>
                <w:rFonts w:eastAsia="Times New Roman"/>
              </w:rPr>
            </w:pPr>
            <w:r>
              <w:rPr>
                <w:rFonts w:eastAsia="Times New Roman"/>
              </w:rPr>
              <w:t>35</w:t>
            </w:r>
          </w:p>
        </w:tc>
        <w:tc>
          <w:tcPr>
            <w:tcW w:w="0" w:type="auto"/>
            <w:tcMar>
              <w:top w:w="15" w:type="dxa"/>
              <w:left w:w="15" w:type="dxa"/>
              <w:bottom w:w="15" w:type="dxa"/>
              <w:right w:w="15" w:type="dxa"/>
            </w:tcMar>
            <w:vAlign w:val="center"/>
            <w:hideMark/>
          </w:tcPr>
          <w:p w14:paraId="0CF61B4E"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588240AC" w14:textId="77777777" w:rsidR="00E47521" w:rsidRDefault="006A76FC">
            <w:pPr>
              <w:rPr>
                <w:rFonts w:eastAsia="Times New Roman"/>
              </w:rPr>
            </w:pPr>
            <w:r>
              <w:rPr>
                <w:rFonts w:eastAsia="Times New Roman"/>
              </w:rPr>
              <w:t>85</w:t>
            </w:r>
          </w:p>
        </w:tc>
      </w:tr>
      <w:tr w:rsidR="00E47521" w14:paraId="21A29F1C" w14:textId="77777777">
        <w:trPr>
          <w:divId w:val="479031844"/>
          <w:tblCellSpacing w:w="15" w:type="dxa"/>
        </w:trPr>
        <w:tc>
          <w:tcPr>
            <w:tcW w:w="0" w:type="auto"/>
            <w:tcMar>
              <w:top w:w="15" w:type="dxa"/>
              <w:left w:w="15" w:type="dxa"/>
              <w:bottom w:w="15" w:type="dxa"/>
              <w:right w:w="15" w:type="dxa"/>
            </w:tcMar>
            <w:vAlign w:val="center"/>
            <w:hideMark/>
          </w:tcPr>
          <w:p w14:paraId="1DA487F6"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C00AF2D"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14D1DC6" w14:textId="77777777" w:rsidR="00E47521" w:rsidRDefault="006A76FC">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14:paraId="167C1943" w14:textId="77777777" w:rsidR="00E47521" w:rsidRDefault="006A76FC">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14:paraId="31E1DB22" w14:textId="77777777" w:rsidR="00E47521" w:rsidRDefault="006A76FC">
            <w:pPr>
              <w:rPr>
                <w:rFonts w:eastAsia="Times New Roman"/>
              </w:rPr>
            </w:pPr>
            <w:r>
              <w:rPr>
                <w:rFonts w:eastAsia="Times New Roman"/>
              </w:rPr>
              <w:t>16663991</w:t>
            </w:r>
          </w:p>
        </w:tc>
        <w:tc>
          <w:tcPr>
            <w:tcW w:w="0" w:type="auto"/>
            <w:tcMar>
              <w:top w:w="15" w:type="dxa"/>
              <w:left w:w="15" w:type="dxa"/>
              <w:bottom w:w="15" w:type="dxa"/>
              <w:right w:w="15" w:type="dxa"/>
            </w:tcMar>
            <w:vAlign w:val="center"/>
            <w:hideMark/>
          </w:tcPr>
          <w:p w14:paraId="40A07F3E" w14:textId="77777777" w:rsidR="00E47521" w:rsidRDefault="006A76FC">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14:paraId="683E49D5" w14:textId="77777777" w:rsidR="00E47521" w:rsidRDefault="006A76FC">
            <w:pPr>
              <w:rPr>
                <w:rFonts w:eastAsia="Times New Roman"/>
              </w:rPr>
            </w:pPr>
            <w:r>
              <w:rPr>
                <w:rFonts w:eastAsia="Times New Roman"/>
              </w:rPr>
              <w:t>68</w:t>
            </w:r>
          </w:p>
        </w:tc>
        <w:tc>
          <w:tcPr>
            <w:tcW w:w="0" w:type="auto"/>
            <w:tcMar>
              <w:top w:w="15" w:type="dxa"/>
              <w:left w:w="15" w:type="dxa"/>
              <w:bottom w:w="15" w:type="dxa"/>
              <w:right w:w="15" w:type="dxa"/>
            </w:tcMar>
            <w:vAlign w:val="center"/>
            <w:hideMark/>
          </w:tcPr>
          <w:p w14:paraId="38A36831"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6FE0E448" w14:textId="77777777" w:rsidR="00E47521" w:rsidRDefault="006A76FC">
            <w:pPr>
              <w:rPr>
                <w:rFonts w:eastAsia="Times New Roman"/>
              </w:rPr>
            </w:pPr>
            <w:r>
              <w:rPr>
                <w:rFonts w:eastAsia="Times New Roman"/>
              </w:rPr>
              <w:t>85</w:t>
            </w:r>
          </w:p>
        </w:tc>
      </w:tr>
      <w:tr w:rsidR="00E47521" w14:paraId="0BF15EED" w14:textId="77777777">
        <w:trPr>
          <w:divId w:val="479031844"/>
          <w:tblCellSpacing w:w="15" w:type="dxa"/>
        </w:trPr>
        <w:tc>
          <w:tcPr>
            <w:tcW w:w="0" w:type="auto"/>
            <w:tcMar>
              <w:top w:w="15" w:type="dxa"/>
              <w:left w:w="15" w:type="dxa"/>
              <w:bottom w:w="15" w:type="dxa"/>
              <w:right w:w="15" w:type="dxa"/>
            </w:tcMar>
            <w:vAlign w:val="center"/>
            <w:hideMark/>
          </w:tcPr>
          <w:p w14:paraId="76BEBFDF"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ED3D1E4"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F27BF50" w14:textId="77777777" w:rsidR="00E47521" w:rsidRDefault="006A76FC">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14:paraId="62E355B3" w14:textId="77777777" w:rsidR="00E47521" w:rsidRDefault="006A76FC">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14:paraId="465B94C2" w14:textId="77777777" w:rsidR="00E47521" w:rsidRDefault="006A76FC">
            <w:pPr>
              <w:rPr>
                <w:rFonts w:eastAsia="Times New Roman"/>
              </w:rPr>
            </w:pPr>
            <w:r>
              <w:rPr>
                <w:rFonts w:eastAsia="Times New Roman"/>
              </w:rPr>
              <w:t>16663992</w:t>
            </w:r>
          </w:p>
        </w:tc>
        <w:tc>
          <w:tcPr>
            <w:tcW w:w="0" w:type="auto"/>
            <w:tcMar>
              <w:top w:w="15" w:type="dxa"/>
              <w:left w:w="15" w:type="dxa"/>
              <w:bottom w:w="15" w:type="dxa"/>
              <w:right w:w="15" w:type="dxa"/>
            </w:tcMar>
            <w:vAlign w:val="center"/>
            <w:hideMark/>
          </w:tcPr>
          <w:p w14:paraId="4266C36C" w14:textId="77777777" w:rsidR="00E47521" w:rsidRDefault="006A76FC">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14:paraId="7B63E41E" w14:textId="77777777" w:rsidR="00E47521" w:rsidRDefault="006A76FC">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14:paraId="42334397"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43B4D8E3" w14:textId="77777777" w:rsidR="00E47521" w:rsidRDefault="006A76FC">
            <w:pPr>
              <w:rPr>
                <w:rFonts w:eastAsia="Times New Roman"/>
              </w:rPr>
            </w:pPr>
            <w:r>
              <w:rPr>
                <w:rFonts w:eastAsia="Times New Roman"/>
              </w:rPr>
              <w:t>85</w:t>
            </w:r>
          </w:p>
        </w:tc>
      </w:tr>
      <w:tr w:rsidR="00E47521" w14:paraId="73ECB69B" w14:textId="77777777">
        <w:trPr>
          <w:divId w:val="479031844"/>
          <w:tblCellSpacing w:w="15" w:type="dxa"/>
        </w:trPr>
        <w:tc>
          <w:tcPr>
            <w:tcW w:w="0" w:type="auto"/>
            <w:tcMar>
              <w:top w:w="15" w:type="dxa"/>
              <w:left w:w="15" w:type="dxa"/>
              <w:bottom w:w="15" w:type="dxa"/>
              <w:right w:w="15" w:type="dxa"/>
            </w:tcMar>
            <w:vAlign w:val="center"/>
            <w:hideMark/>
          </w:tcPr>
          <w:p w14:paraId="45D35123"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6DC778B"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2E2E271" w14:textId="77777777" w:rsidR="00E47521" w:rsidRDefault="006A76F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14:paraId="3515E5D0" w14:textId="77777777" w:rsidR="00E47521" w:rsidRDefault="006A76FC">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14:paraId="241E3175" w14:textId="77777777" w:rsidR="00E47521" w:rsidRDefault="006A76FC">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14:paraId="355C27A0" w14:textId="77777777" w:rsidR="00E47521" w:rsidRDefault="006A76FC">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14:paraId="2B6901F6"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767D163A"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7CAA36F" w14:textId="77777777" w:rsidR="00E47521" w:rsidRDefault="006A76FC">
            <w:pPr>
              <w:rPr>
                <w:rFonts w:eastAsia="Times New Roman"/>
              </w:rPr>
            </w:pPr>
            <w:r>
              <w:rPr>
                <w:rFonts w:eastAsia="Times New Roman"/>
              </w:rPr>
              <w:t>75</w:t>
            </w:r>
          </w:p>
        </w:tc>
      </w:tr>
      <w:tr w:rsidR="00E47521" w14:paraId="7A865D70" w14:textId="77777777">
        <w:trPr>
          <w:divId w:val="479031844"/>
          <w:tblCellSpacing w:w="15" w:type="dxa"/>
        </w:trPr>
        <w:tc>
          <w:tcPr>
            <w:tcW w:w="0" w:type="auto"/>
            <w:tcMar>
              <w:top w:w="15" w:type="dxa"/>
              <w:left w:w="15" w:type="dxa"/>
              <w:bottom w:w="15" w:type="dxa"/>
              <w:right w:w="15" w:type="dxa"/>
            </w:tcMar>
            <w:vAlign w:val="center"/>
            <w:hideMark/>
          </w:tcPr>
          <w:p w14:paraId="5B265DFB"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9F041D2"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4119F4BF" w14:textId="77777777" w:rsidR="00E47521" w:rsidRDefault="006A76F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14:paraId="1BCF2CF7" w14:textId="77777777" w:rsidR="00E47521" w:rsidRDefault="006A76FC">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14:paraId="75FCB095" w14:textId="77777777" w:rsidR="00E47521" w:rsidRDefault="006A76FC">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14:paraId="7A0F2E73" w14:textId="77777777" w:rsidR="00E47521" w:rsidRDefault="006A76FC">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14:paraId="3375E864"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4D610C7C"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1F28C7D1" w14:textId="77777777" w:rsidR="00E47521" w:rsidRDefault="006A76FC">
            <w:pPr>
              <w:rPr>
                <w:rFonts w:eastAsia="Times New Roman"/>
              </w:rPr>
            </w:pPr>
            <w:r>
              <w:rPr>
                <w:rFonts w:eastAsia="Times New Roman"/>
              </w:rPr>
              <w:t>78</w:t>
            </w:r>
          </w:p>
        </w:tc>
      </w:tr>
      <w:tr w:rsidR="00E47521" w14:paraId="1B086034" w14:textId="77777777">
        <w:trPr>
          <w:divId w:val="479031844"/>
          <w:tblCellSpacing w:w="15" w:type="dxa"/>
        </w:trPr>
        <w:tc>
          <w:tcPr>
            <w:tcW w:w="0" w:type="auto"/>
            <w:tcMar>
              <w:top w:w="15" w:type="dxa"/>
              <w:left w:w="15" w:type="dxa"/>
              <w:bottom w:w="15" w:type="dxa"/>
              <w:right w:w="15" w:type="dxa"/>
            </w:tcMar>
            <w:vAlign w:val="center"/>
            <w:hideMark/>
          </w:tcPr>
          <w:p w14:paraId="0FBB7A97"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65AB1B9"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060C8E6" w14:textId="77777777" w:rsidR="00E47521" w:rsidRDefault="006A76F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1C07C5FF" w14:textId="77777777" w:rsidR="00E47521" w:rsidRDefault="006A76FC">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14:paraId="71438214" w14:textId="77777777" w:rsidR="00E47521" w:rsidRDefault="006A76FC">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14:paraId="45E23B91" w14:textId="77777777" w:rsidR="00E47521" w:rsidRDefault="006A76FC">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14:paraId="1313FEB9"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011FB8E8"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9054A83" w14:textId="77777777" w:rsidR="00E47521" w:rsidRDefault="006A76FC">
            <w:pPr>
              <w:rPr>
                <w:rFonts w:eastAsia="Times New Roman"/>
              </w:rPr>
            </w:pPr>
            <w:r>
              <w:rPr>
                <w:rFonts w:eastAsia="Times New Roman"/>
              </w:rPr>
              <w:t>75</w:t>
            </w:r>
          </w:p>
        </w:tc>
      </w:tr>
      <w:tr w:rsidR="00E47521" w14:paraId="60405BD3" w14:textId="77777777">
        <w:trPr>
          <w:divId w:val="479031844"/>
          <w:tblCellSpacing w:w="15" w:type="dxa"/>
        </w:trPr>
        <w:tc>
          <w:tcPr>
            <w:tcW w:w="0" w:type="auto"/>
            <w:tcMar>
              <w:top w:w="15" w:type="dxa"/>
              <w:left w:w="15" w:type="dxa"/>
              <w:bottom w:w="15" w:type="dxa"/>
              <w:right w:w="15" w:type="dxa"/>
            </w:tcMar>
            <w:vAlign w:val="center"/>
            <w:hideMark/>
          </w:tcPr>
          <w:p w14:paraId="2B5F7D50"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957386A"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21BDF85" w14:textId="77777777" w:rsidR="00E47521" w:rsidRDefault="006A76FC">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14:paraId="325AE72E" w14:textId="77777777" w:rsidR="00E47521" w:rsidRDefault="006A76FC">
            <w:pPr>
              <w:rPr>
                <w:rFonts w:eastAsia="Times New Roman"/>
              </w:rPr>
            </w:pPr>
            <w:r>
              <w:rPr>
                <w:rFonts w:eastAsia="Times New Roman"/>
              </w:rPr>
              <w:t>3.86</w:t>
            </w:r>
          </w:p>
        </w:tc>
        <w:tc>
          <w:tcPr>
            <w:tcW w:w="0" w:type="auto"/>
            <w:tcMar>
              <w:top w:w="15" w:type="dxa"/>
              <w:left w:w="15" w:type="dxa"/>
              <w:bottom w:w="15" w:type="dxa"/>
              <w:right w:w="15" w:type="dxa"/>
            </w:tcMar>
            <w:vAlign w:val="center"/>
            <w:hideMark/>
          </w:tcPr>
          <w:p w14:paraId="64639EE9" w14:textId="77777777" w:rsidR="00E47521" w:rsidRDefault="006A76FC">
            <w:pPr>
              <w:rPr>
                <w:rFonts w:eastAsia="Times New Roman"/>
              </w:rPr>
            </w:pPr>
            <w:r>
              <w:rPr>
                <w:rFonts w:eastAsia="Times New Roman"/>
              </w:rPr>
              <w:t>16663540</w:t>
            </w:r>
          </w:p>
        </w:tc>
        <w:tc>
          <w:tcPr>
            <w:tcW w:w="0" w:type="auto"/>
            <w:tcMar>
              <w:top w:w="15" w:type="dxa"/>
              <w:left w:w="15" w:type="dxa"/>
              <w:bottom w:w="15" w:type="dxa"/>
              <w:right w:w="15" w:type="dxa"/>
            </w:tcMar>
            <w:vAlign w:val="center"/>
            <w:hideMark/>
          </w:tcPr>
          <w:p w14:paraId="5CD42A42" w14:textId="77777777" w:rsidR="00E47521" w:rsidRDefault="006A76FC">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14:paraId="5266091B" w14:textId="77777777" w:rsidR="00E47521" w:rsidRDefault="006A76F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2F783690"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31D1FF6A" w14:textId="77777777" w:rsidR="00E47521" w:rsidRDefault="006A76FC">
            <w:pPr>
              <w:rPr>
                <w:rFonts w:eastAsia="Times New Roman"/>
              </w:rPr>
            </w:pPr>
            <w:r>
              <w:rPr>
                <w:rFonts w:eastAsia="Times New Roman"/>
              </w:rPr>
              <w:t>100</w:t>
            </w:r>
          </w:p>
        </w:tc>
      </w:tr>
      <w:tr w:rsidR="00E47521" w14:paraId="7AF68A0C" w14:textId="77777777">
        <w:trPr>
          <w:divId w:val="479031844"/>
          <w:tblCellSpacing w:w="15" w:type="dxa"/>
        </w:trPr>
        <w:tc>
          <w:tcPr>
            <w:tcW w:w="0" w:type="auto"/>
            <w:tcMar>
              <w:top w:w="15" w:type="dxa"/>
              <w:left w:w="15" w:type="dxa"/>
              <w:bottom w:w="15" w:type="dxa"/>
              <w:right w:w="15" w:type="dxa"/>
            </w:tcMar>
            <w:vAlign w:val="center"/>
            <w:hideMark/>
          </w:tcPr>
          <w:p w14:paraId="200F9116"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03DADE5"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944E6CF" w14:textId="77777777" w:rsidR="00E47521" w:rsidRDefault="006A76F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53576B04" w14:textId="77777777" w:rsidR="00E47521" w:rsidRDefault="006A76FC">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14:paraId="5BB14DCC" w14:textId="77777777" w:rsidR="00E47521" w:rsidRDefault="006A76FC">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14:paraId="3C0260AE" w14:textId="77777777" w:rsidR="00E47521" w:rsidRDefault="006A76FC">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14:paraId="4243B752" w14:textId="77777777" w:rsidR="00E47521" w:rsidRDefault="006A76FC">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14:paraId="3ADCA2E6"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D6230CA" w14:textId="77777777" w:rsidR="00E47521" w:rsidRDefault="006A76FC">
            <w:pPr>
              <w:rPr>
                <w:rFonts w:eastAsia="Times New Roman"/>
              </w:rPr>
            </w:pPr>
            <w:r>
              <w:rPr>
                <w:rFonts w:eastAsia="Times New Roman"/>
              </w:rPr>
              <w:t>88</w:t>
            </w:r>
          </w:p>
        </w:tc>
      </w:tr>
      <w:tr w:rsidR="00E47521" w14:paraId="26150C97" w14:textId="77777777">
        <w:trPr>
          <w:divId w:val="479031844"/>
          <w:tblCellSpacing w:w="15" w:type="dxa"/>
        </w:trPr>
        <w:tc>
          <w:tcPr>
            <w:tcW w:w="0" w:type="auto"/>
            <w:tcMar>
              <w:top w:w="15" w:type="dxa"/>
              <w:left w:w="15" w:type="dxa"/>
              <w:bottom w:w="15" w:type="dxa"/>
              <w:right w:w="15" w:type="dxa"/>
            </w:tcMar>
            <w:vAlign w:val="center"/>
            <w:hideMark/>
          </w:tcPr>
          <w:p w14:paraId="5F1AF84D"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8B48B40"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14ED198" w14:textId="77777777" w:rsidR="00E47521" w:rsidRDefault="006A76F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37CB88AA" w14:textId="77777777" w:rsidR="00E47521" w:rsidRDefault="006A76FC">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14:paraId="1646B06F" w14:textId="77777777" w:rsidR="00E47521" w:rsidRDefault="006A76FC">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14:paraId="30EB6186" w14:textId="77777777" w:rsidR="00E47521" w:rsidRDefault="006A76F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51092B4B" w14:textId="77777777" w:rsidR="00E47521" w:rsidRDefault="006A76FC">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14:paraId="67CEBF60"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190ABA2" w14:textId="77777777" w:rsidR="00E47521" w:rsidRDefault="006A76FC">
            <w:pPr>
              <w:rPr>
                <w:rFonts w:eastAsia="Times New Roman"/>
              </w:rPr>
            </w:pPr>
            <w:r>
              <w:rPr>
                <w:rFonts w:eastAsia="Times New Roman"/>
              </w:rPr>
              <w:t>88</w:t>
            </w:r>
          </w:p>
        </w:tc>
      </w:tr>
      <w:tr w:rsidR="00E47521" w14:paraId="6D764150" w14:textId="77777777">
        <w:trPr>
          <w:divId w:val="479031844"/>
          <w:tblCellSpacing w:w="15" w:type="dxa"/>
        </w:trPr>
        <w:tc>
          <w:tcPr>
            <w:tcW w:w="0" w:type="auto"/>
            <w:tcMar>
              <w:top w:w="15" w:type="dxa"/>
              <w:left w:w="15" w:type="dxa"/>
              <w:bottom w:w="15" w:type="dxa"/>
              <w:right w:w="15" w:type="dxa"/>
            </w:tcMar>
            <w:vAlign w:val="center"/>
            <w:hideMark/>
          </w:tcPr>
          <w:p w14:paraId="1090D32D"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F022DEB"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1A853EC" w14:textId="77777777" w:rsidR="00E47521" w:rsidRDefault="006A76FC">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14:paraId="21A841C4" w14:textId="77777777" w:rsidR="00E47521" w:rsidRDefault="006A76FC">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14:paraId="4EEFC0CD" w14:textId="77777777" w:rsidR="00E47521" w:rsidRDefault="006A76FC">
            <w:pPr>
              <w:rPr>
                <w:rFonts w:eastAsia="Times New Roman"/>
              </w:rPr>
            </w:pPr>
            <w:r>
              <w:rPr>
                <w:rFonts w:eastAsia="Times New Roman"/>
              </w:rPr>
              <w:t>16663554</w:t>
            </w:r>
          </w:p>
        </w:tc>
        <w:tc>
          <w:tcPr>
            <w:tcW w:w="0" w:type="auto"/>
            <w:tcMar>
              <w:top w:w="15" w:type="dxa"/>
              <w:left w:w="15" w:type="dxa"/>
              <w:bottom w:w="15" w:type="dxa"/>
              <w:right w:w="15" w:type="dxa"/>
            </w:tcMar>
            <w:vAlign w:val="center"/>
            <w:hideMark/>
          </w:tcPr>
          <w:p w14:paraId="5EC44A55" w14:textId="77777777" w:rsidR="00E47521" w:rsidRDefault="006A76FC">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14:paraId="2B64768C" w14:textId="77777777" w:rsidR="00E47521" w:rsidRDefault="006A76FC">
            <w:pPr>
              <w:rPr>
                <w:rFonts w:eastAsia="Times New Roman"/>
              </w:rPr>
            </w:pPr>
            <w:r>
              <w:rPr>
                <w:rFonts w:eastAsia="Times New Roman"/>
              </w:rPr>
              <w:t>62</w:t>
            </w:r>
          </w:p>
        </w:tc>
        <w:tc>
          <w:tcPr>
            <w:tcW w:w="0" w:type="auto"/>
            <w:tcMar>
              <w:top w:w="15" w:type="dxa"/>
              <w:left w:w="15" w:type="dxa"/>
              <w:bottom w:w="15" w:type="dxa"/>
              <w:right w:w="15" w:type="dxa"/>
            </w:tcMar>
            <w:vAlign w:val="center"/>
            <w:hideMark/>
          </w:tcPr>
          <w:p w14:paraId="4824A044"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40252E83" w14:textId="77777777" w:rsidR="00E47521" w:rsidRDefault="006A76FC">
            <w:pPr>
              <w:rPr>
                <w:rFonts w:eastAsia="Times New Roman"/>
              </w:rPr>
            </w:pPr>
            <w:r>
              <w:rPr>
                <w:rFonts w:eastAsia="Times New Roman"/>
              </w:rPr>
              <w:t>80</w:t>
            </w:r>
          </w:p>
        </w:tc>
      </w:tr>
      <w:tr w:rsidR="00E47521" w14:paraId="780D4F11" w14:textId="77777777">
        <w:trPr>
          <w:divId w:val="479031844"/>
          <w:tblCellSpacing w:w="15" w:type="dxa"/>
        </w:trPr>
        <w:tc>
          <w:tcPr>
            <w:tcW w:w="0" w:type="auto"/>
            <w:tcMar>
              <w:top w:w="15" w:type="dxa"/>
              <w:left w:w="15" w:type="dxa"/>
              <w:bottom w:w="15" w:type="dxa"/>
              <w:right w:w="15" w:type="dxa"/>
            </w:tcMar>
            <w:vAlign w:val="center"/>
            <w:hideMark/>
          </w:tcPr>
          <w:p w14:paraId="6CB47F37"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3814336"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0FC4D8C" w14:textId="77777777" w:rsidR="00E47521" w:rsidRDefault="006A76FC">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14:paraId="1A37F962" w14:textId="77777777" w:rsidR="00E47521" w:rsidRDefault="006A76FC">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14:paraId="7066F273" w14:textId="77777777" w:rsidR="00E47521" w:rsidRDefault="006A76FC">
            <w:pPr>
              <w:rPr>
                <w:rFonts w:eastAsia="Times New Roman"/>
              </w:rPr>
            </w:pPr>
            <w:r>
              <w:rPr>
                <w:rFonts w:eastAsia="Times New Roman"/>
              </w:rPr>
              <w:t>16663555</w:t>
            </w:r>
          </w:p>
        </w:tc>
        <w:tc>
          <w:tcPr>
            <w:tcW w:w="0" w:type="auto"/>
            <w:tcMar>
              <w:top w:w="15" w:type="dxa"/>
              <w:left w:w="15" w:type="dxa"/>
              <w:bottom w:w="15" w:type="dxa"/>
              <w:right w:w="15" w:type="dxa"/>
            </w:tcMar>
            <w:vAlign w:val="center"/>
            <w:hideMark/>
          </w:tcPr>
          <w:p w14:paraId="38701B6A" w14:textId="77777777" w:rsidR="00E47521" w:rsidRDefault="006A76FC">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14:paraId="3FD8923E" w14:textId="77777777" w:rsidR="00E47521" w:rsidRDefault="006A76FC">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14:paraId="726F1B1A"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2B6FB8B2" w14:textId="77777777" w:rsidR="00E47521" w:rsidRDefault="006A76FC">
            <w:pPr>
              <w:rPr>
                <w:rFonts w:eastAsia="Times New Roman"/>
              </w:rPr>
            </w:pPr>
            <w:r>
              <w:rPr>
                <w:rFonts w:eastAsia="Times New Roman"/>
              </w:rPr>
              <w:t>80</w:t>
            </w:r>
          </w:p>
        </w:tc>
      </w:tr>
      <w:tr w:rsidR="00E47521" w14:paraId="1319E17C" w14:textId="77777777">
        <w:trPr>
          <w:divId w:val="479031844"/>
          <w:tblCellSpacing w:w="15" w:type="dxa"/>
        </w:trPr>
        <w:tc>
          <w:tcPr>
            <w:tcW w:w="0" w:type="auto"/>
            <w:tcMar>
              <w:top w:w="15" w:type="dxa"/>
              <w:left w:w="15" w:type="dxa"/>
              <w:bottom w:w="15" w:type="dxa"/>
              <w:right w:w="15" w:type="dxa"/>
            </w:tcMar>
            <w:vAlign w:val="center"/>
            <w:hideMark/>
          </w:tcPr>
          <w:p w14:paraId="319F272D" w14:textId="77777777" w:rsidR="00E47521" w:rsidRDefault="006A76FC">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14:paraId="41AEC7AF"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92F5259" w14:textId="77777777" w:rsidR="00E47521" w:rsidRDefault="006A76F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14:paraId="57770F00" w14:textId="77777777" w:rsidR="00E47521" w:rsidRDefault="006A76FC">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14:paraId="0D8757B5" w14:textId="77777777" w:rsidR="00E47521" w:rsidRDefault="006A76FC">
            <w:pPr>
              <w:rPr>
                <w:rFonts w:eastAsia="Times New Roman"/>
              </w:rPr>
            </w:pPr>
            <w:r>
              <w:rPr>
                <w:rFonts w:eastAsia="Times New Roman"/>
              </w:rPr>
              <w:t>16663957</w:t>
            </w:r>
          </w:p>
        </w:tc>
        <w:tc>
          <w:tcPr>
            <w:tcW w:w="0" w:type="auto"/>
            <w:tcMar>
              <w:top w:w="15" w:type="dxa"/>
              <w:left w:w="15" w:type="dxa"/>
              <w:bottom w:w="15" w:type="dxa"/>
              <w:right w:w="15" w:type="dxa"/>
            </w:tcMar>
            <w:vAlign w:val="center"/>
            <w:hideMark/>
          </w:tcPr>
          <w:p w14:paraId="1C3C7307" w14:textId="77777777" w:rsidR="00E47521" w:rsidRDefault="006A76FC">
            <w:pPr>
              <w:rPr>
                <w:rFonts w:eastAsia="Times New Roman"/>
              </w:rPr>
            </w:pPr>
            <w:r>
              <w:rPr>
                <w:rFonts w:eastAsia="Times New Roman"/>
              </w:rPr>
              <w:t>Flasher</w:t>
            </w:r>
          </w:p>
        </w:tc>
        <w:tc>
          <w:tcPr>
            <w:tcW w:w="0" w:type="auto"/>
            <w:tcMar>
              <w:top w:w="15" w:type="dxa"/>
              <w:left w:w="15" w:type="dxa"/>
              <w:bottom w:w="15" w:type="dxa"/>
              <w:right w:w="15" w:type="dxa"/>
            </w:tcMar>
            <w:vAlign w:val="center"/>
            <w:hideMark/>
          </w:tcPr>
          <w:p w14:paraId="561596D4" w14:textId="77777777" w:rsidR="00E47521" w:rsidRDefault="006A76FC">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14:paraId="15482134"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B2E87BC" w14:textId="77777777" w:rsidR="00E47521" w:rsidRDefault="006A76FC">
            <w:pPr>
              <w:rPr>
                <w:rFonts w:eastAsia="Times New Roman"/>
              </w:rPr>
            </w:pPr>
            <w:r>
              <w:rPr>
                <w:rFonts w:eastAsia="Times New Roman"/>
              </w:rPr>
              <w:t>88</w:t>
            </w:r>
          </w:p>
        </w:tc>
      </w:tr>
      <w:tr w:rsidR="00E47521" w14:paraId="3ECF6B49" w14:textId="77777777">
        <w:trPr>
          <w:divId w:val="479031844"/>
          <w:tblCellSpacing w:w="15" w:type="dxa"/>
        </w:trPr>
        <w:tc>
          <w:tcPr>
            <w:tcW w:w="0" w:type="auto"/>
            <w:tcMar>
              <w:top w:w="15" w:type="dxa"/>
              <w:left w:w="15" w:type="dxa"/>
              <w:bottom w:w="15" w:type="dxa"/>
              <w:right w:w="15" w:type="dxa"/>
            </w:tcMar>
            <w:vAlign w:val="center"/>
            <w:hideMark/>
          </w:tcPr>
          <w:p w14:paraId="62EC0FA3"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520C5E5"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554A854" w14:textId="77777777" w:rsidR="00E47521" w:rsidRDefault="006A76F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14:paraId="3BCA5297" w14:textId="77777777" w:rsidR="00E47521" w:rsidRDefault="006A76FC">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14:paraId="5BCF4DE9" w14:textId="77777777" w:rsidR="00E47521" w:rsidRDefault="006A76FC">
            <w:pPr>
              <w:rPr>
                <w:rFonts w:eastAsia="Times New Roman"/>
              </w:rPr>
            </w:pPr>
            <w:r>
              <w:rPr>
                <w:rFonts w:eastAsia="Times New Roman"/>
              </w:rPr>
              <w:t>16663958</w:t>
            </w:r>
          </w:p>
        </w:tc>
        <w:tc>
          <w:tcPr>
            <w:tcW w:w="0" w:type="auto"/>
            <w:tcMar>
              <w:top w:w="15" w:type="dxa"/>
              <w:left w:w="15" w:type="dxa"/>
              <w:bottom w:w="15" w:type="dxa"/>
              <w:right w:w="15" w:type="dxa"/>
            </w:tcMar>
            <w:vAlign w:val="center"/>
            <w:hideMark/>
          </w:tcPr>
          <w:p w14:paraId="3AECC26E" w14:textId="77777777" w:rsidR="00E47521" w:rsidRDefault="006A76FC">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14:paraId="27EBC72F" w14:textId="77777777" w:rsidR="00E47521" w:rsidRDefault="006A76FC">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14:paraId="1B452C05"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47B67C68" w14:textId="77777777" w:rsidR="00E47521" w:rsidRDefault="006A76FC">
            <w:pPr>
              <w:rPr>
                <w:rFonts w:eastAsia="Times New Roman"/>
              </w:rPr>
            </w:pPr>
            <w:r>
              <w:rPr>
                <w:rFonts w:eastAsia="Times New Roman"/>
              </w:rPr>
              <w:t>88</w:t>
            </w:r>
          </w:p>
        </w:tc>
      </w:tr>
      <w:tr w:rsidR="00E47521" w14:paraId="417AED00" w14:textId="77777777">
        <w:trPr>
          <w:divId w:val="479031844"/>
          <w:tblCellSpacing w:w="15" w:type="dxa"/>
        </w:trPr>
        <w:tc>
          <w:tcPr>
            <w:tcW w:w="0" w:type="auto"/>
            <w:tcMar>
              <w:top w:w="15" w:type="dxa"/>
              <w:left w:w="15" w:type="dxa"/>
              <w:bottom w:w="15" w:type="dxa"/>
              <w:right w:w="15" w:type="dxa"/>
            </w:tcMar>
            <w:vAlign w:val="center"/>
            <w:hideMark/>
          </w:tcPr>
          <w:p w14:paraId="3653B0A1"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3ABD38D"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1DF9181" w14:textId="77777777" w:rsidR="00E47521" w:rsidRDefault="006A76F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14:paraId="68DDCE10" w14:textId="77777777" w:rsidR="00E47521" w:rsidRDefault="006A76FC">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14:paraId="2037319A" w14:textId="77777777" w:rsidR="00E47521" w:rsidRDefault="006A76FC">
            <w:pPr>
              <w:rPr>
                <w:rFonts w:eastAsia="Times New Roman"/>
              </w:rPr>
            </w:pPr>
            <w:r>
              <w:rPr>
                <w:rFonts w:eastAsia="Times New Roman"/>
              </w:rPr>
              <w:t>16663959</w:t>
            </w:r>
          </w:p>
        </w:tc>
        <w:tc>
          <w:tcPr>
            <w:tcW w:w="0" w:type="auto"/>
            <w:tcMar>
              <w:top w:w="15" w:type="dxa"/>
              <w:left w:w="15" w:type="dxa"/>
              <w:bottom w:w="15" w:type="dxa"/>
              <w:right w:w="15" w:type="dxa"/>
            </w:tcMar>
            <w:vAlign w:val="center"/>
            <w:hideMark/>
          </w:tcPr>
          <w:p w14:paraId="0076A91B" w14:textId="77777777" w:rsidR="00E47521" w:rsidRDefault="006A76FC">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14:paraId="63422136" w14:textId="77777777" w:rsidR="00E47521" w:rsidRDefault="006A76FC">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14:paraId="7B00FB7E"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6FBD0522" w14:textId="77777777" w:rsidR="00E47521" w:rsidRDefault="006A76FC">
            <w:pPr>
              <w:rPr>
                <w:rFonts w:eastAsia="Times New Roman"/>
              </w:rPr>
            </w:pPr>
            <w:r>
              <w:rPr>
                <w:rFonts w:eastAsia="Times New Roman"/>
              </w:rPr>
              <w:t>88</w:t>
            </w:r>
          </w:p>
        </w:tc>
      </w:tr>
      <w:tr w:rsidR="00E47521" w14:paraId="4124AAD6" w14:textId="77777777">
        <w:trPr>
          <w:divId w:val="479031844"/>
          <w:tblCellSpacing w:w="15" w:type="dxa"/>
        </w:trPr>
        <w:tc>
          <w:tcPr>
            <w:tcW w:w="0" w:type="auto"/>
            <w:tcMar>
              <w:top w:w="15" w:type="dxa"/>
              <w:left w:w="15" w:type="dxa"/>
              <w:bottom w:w="15" w:type="dxa"/>
              <w:right w:w="15" w:type="dxa"/>
            </w:tcMar>
            <w:vAlign w:val="center"/>
            <w:hideMark/>
          </w:tcPr>
          <w:p w14:paraId="23E2F863"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55FAA35"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2118E97" w14:textId="77777777" w:rsidR="00E47521" w:rsidRDefault="006A76F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069820CF" w14:textId="77777777" w:rsidR="00E47521" w:rsidRDefault="006A76FC">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14:paraId="152F5289" w14:textId="77777777" w:rsidR="00E47521" w:rsidRDefault="006A76FC">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14:paraId="537E0120" w14:textId="77777777" w:rsidR="00E47521" w:rsidRDefault="006A76FC">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14:paraId="23FDFAAC" w14:textId="77777777" w:rsidR="00E47521" w:rsidRDefault="006A76FC">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14:paraId="61866E5A"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D4452AD" w14:textId="77777777" w:rsidR="00E47521" w:rsidRDefault="006A76FC">
            <w:pPr>
              <w:rPr>
                <w:rFonts w:eastAsia="Times New Roman"/>
              </w:rPr>
            </w:pPr>
            <w:r>
              <w:rPr>
                <w:rFonts w:eastAsia="Times New Roman"/>
              </w:rPr>
              <w:t>78</w:t>
            </w:r>
          </w:p>
        </w:tc>
      </w:tr>
      <w:tr w:rsidR="00E47521" w14:paraId="56A7B552" w14:textId="77777777">
        <w:trPr>
          <w:divId w:val="479031844"/>
          <w:tblCellSpacing w:w="15" w:type="dxa"/>
        </w:trPr>
        <w:tc>
          <w:tcPr>
            <w:tcW w:w="0" w:type="auto"/>
            <w:tcMar>
              <w:top w:w="15" w:type="dxa"/>
              <w:left w:w="15" w:type="dxa"/>
              <w:bottom w:w="15" w:type="dxa"/>
              <w:right w:w="15" w:type="dxa"/>
            </w:tcMar>
            <w:vAlign w:val="center"/>
            <w:hideMark/>
          </w:tcPr>
          <w:p w14:paraId="36BAB47A"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33AA72E7"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D06E5CE" w14:textId="77777777" w:rsidR="00E47521" w:rsidRDefault="006A76F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7CAADA29" w14:textId="77777777" w:rsidR="00E47521" w:rsidRDefault="006A76FC">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14:paraId="41805E4A" w14:textId="77777777" w:rsidR="00E47521" w:rsidRDefault="006A76FC">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14:paraId="74AE1F69" w14:textId="77777777" w:rsidR="00E47521" w:rsidRDefault="006A76FC">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14:paraId="56F7F9E0" w14:textId="77777777" w:rsidR="00E47521" w:rsidRDefault="006A76FC">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14:paraId="0239F499"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4694C7B" w14:textId="77777777" w:rsidR="00E47521" w:rsidRDefault="006A76FC">
            <w:pPr>
              <w:rPr>
                <w:rFonts w:eastAsia="Times New Roman"/>
              </w:rPr>
            </w:pPr>
            <w:r>
              <w:rPr>
                <w:rFonts w:eastAsia="Times New Roman"/>
              </w:rPr>
              <w:t>78</w:t>
            </w:r>
          </w:p>
        </w:tc>
      </w:tr>
    </w:tbl>
    <w:p w14:paraId="7AE3E2D1" w14:textId="77777777" w:rsidR="00E47521" w:rsidRDefault="006A76F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89436861"/>
        <w:rPr>
          <w:rFonts w:eastAsia="Times New Roman"/>
        </w:rPr>
      </w:pPr>
      <w:bookmarkStart w:id="273" w:name="_Toc16234404"/>
      <w:r>
        <w:rPr>
          <w:rFonts w:eastAsia="Times New Roman"/>
        </w:rPr>
        <w:t xml:space="preserve">Populate </w:t>
      </w:r>
      <w:del w:id="274" w:author="Achen, Aaron - NRCS, Lincoln, NE" w:date="2019-08-07T13:56:00Z">
        <w:r w:rsidDel="002072A0">
          <w:rPr>
            <w:rFonts w:eastAsia="Times New Roman"/>
          </w:rPr>
          <w:delText xml:space="preserve">component </w:delText>
        </w:r>
      </w:del>
      <w:ins w:id="275" w:author="Achen, Aaron - NRCS, Lincoln, NE" w:date="2019-08-07T13:56:00Z">
        <w:r w:rsidR="002072A0">
          <w:rPr>
            <w:rFonts w:eastAsia="Times New Roman"/>
          </w:rPr>
          <w:t xml:space="preserve">Component </w:t>
        </w:r>
      </w:ins>
      <w:del w:id="276" w:author="Achen, Aaron - NRCS, Lincoln, NE" w:date="2019-08-07T13:56:00Z">
        <w:r w:rsidDel="002072A0">
          <w:rPr>
            <w:rFonts w:eastAsia="Times New Roman"/>
          </w:rPr>
          <w:delText xml:space="preserve">level </w:delText>
        </w:r>
      </w:del>
      <w:ins w:id="277" w:author="Achen, Aaron - NRCS, Lincoln, NE" w:date="2019-08-07T13:56:00Z">
        <w:r w:rsidR="002072A0">
          <w:rPr>
            <w:rFonts w:eastAsia="Times New Roman"/>
          </w:rPr>
          <w:t xml:space="preserve">Level </w:t>
        </w:r>
      </w:ins>
      <w:del w:id="278" w:author="Achen, Aaron - NRCS, Lincoln, NE" w:date="2019-08-07T13:56:00Z">
        <w:r w:rsidDel="002072A0">
          <w:rPr>
            <w:rFonts w:eastAsia="Times New Roman"/>
          </w:rPr>
          <w:delText xml:space="preserve">ratings </w:delText>
        </w:r>
      </w:del>
      <w:ins w:id="279" w:author="Achen, Aaron - NRCS, Lincoln, NE" w:date="2019-08-07T13:56:00Z">
        <w:r w:rsidR="002072A0">
          <w:rPr>
            <w:rFonts w:eastAsia="Times New Roman"/>
          </w:rPr>
          <w:t xml:space="preserve">Ratings </w:t>
        </w:r>
      </w:ins>
      <w:r>
        <w:rPr>
          <w:rFonts w:eastAsia="Times New Roman"/>
        </w:rPr>
        <w:t xml:space="preserve">with </w:t>
      </w:r>
      <w:del w:id="280" w:author="Achen, Aaron - NRCS, Lincoln, NE" w:date="2019-08-07T13:56:00Z">
        <w:r w:rsidDel="002072A0">
          <w:rPr>
            <w:rFonts w:eastAsia="Times New Roman"/>
          </w:rPr>
          <w:delText xml:space="preserve">adjusted </w:delText>
        </w:r>
      </w:del>
      <w:ins w:id="281" w:author="Achen, Aaron - NRCS, Lincoln, NE" w:date="2019-08-07T13:56:00Z">
        <w:r w:rsidR="002072A0">
          <w:rPr>
            <w:rFonts w:eastAsia="Times New Roman"/>
          </w:rPr>
          <w:t xml:space="preserve">Adjusted </w:t>
        </w:r>
      </w:ins>
      <w:del w:id="282" w:author="Achen, Aaron - NRCS, Lincoln, NE" w:date="2019-08-07T13:56:00Z">
        <w:r w:rsidDel="002072A0">
          <w:rPr>
            <w:rFonts w:eastAsia="Times New Roman"/>
          </w:rPr>
          <w:delText xml:space="preserve">component </w:delText>
        </w:r>
      </w:del>
      <w:ins w:id="283" w:author="Achen, Aaron - NRCS, Lincoln, NE" w:date="2019-08-07T13:56:00Z">
        <w:r w:rsidR="002072A0">
          <w:rPr>
            <w:rFonts w:eastAsia="Times New Roman"/>
          </w:rPr>
          <w:t xml:space="preserve">Component </w:t>
        </w:r>
      </w:ins>
      <w:del w:id="284" w:author="Achen, Aaron - NRCS, Lincoln, NE" w:date="2019-08-07T13:56:00Z">
        <w:r w:rsidDel="002072A0">
          <w:rPr>
            <w:rFonts w:eastAsia="Times New Roman"/>
          </w:rPr>
          <w:delText xml:space="preserve">percent </w:delText>
        </w:r>
      </w:del>
      <w:ins w:id="285" w:author="Achen, Aaron - NRCS, Lincoln, NE" w:date="2019-08-07T13:56:00Z">
        <w:r w:rsidR="002072A0">
          <w:rPr>
            <w:rFonts w:eastAsia="Times New Roman"/>
          </w:rPr>
          <w:t xml:space="preserve">Percent </w:t>
        </w:r>
      </w:ins>
      <w:r>
        <w:rPr>
          <w:rFonts w:eastAsia="Times New Roman"/>
        </w:rPr>
        <w:t xml:space="preserve">to </w:t>
      </w:r>
      <w:del w:id="286" w:author="Achen, Aaron - NRCS, Lincoln, NE" w:date="2019-08-07T13:56:00Z">
        <w:r w:rsidDel="002072A0">
          <w:rPr>
            <w:rFonts w:eastAsia="Times New Roman"/>
          </w:rPr>
          <w:delText>a</w:delText>
        </w:r>
      </w:del>
      <w:ins w:id="287" w:author="Achen, Aaron - NRCS, Lincoln, NE" w:date="2019-08-07T13:56:00Z">
        <w:r w:rsidR="002072A0">
          <w:rPr>
            <w:rFonts w:eastAsia="Times New Roman"/>
          </w:rPr>
          <w:t>A</w:t>
        </w:r>
      </w:ins>
      <w:r>
        <w:rPr>
          <w:rFonts w:eastAsia="Times New Roman"/>
        </w:rPr>
        <w:t xml:space="preserve">ccount for the </w:t>
      </w:r>
      <w:del w:id="288" w:author="Achen, Aaron - NRCS, Lincoln, NE" w:date="2019-08-07T13:56:00Z">
        <w:r w:rsidDel="002072A0">
          <w:rPr>
            <w:rFonts w:eastAsia="Times New Roman"/>
          </w:rPr>
          <w:delText>un</w:delText>
        </w:r>
      </w:del>
      <w:ins w:id="289" w:author="Achen, Aaron - NRCS, Lincoln, NE" w:date="2019-08-07T13:56:00Z">
        <w:r w:rsidR="002072A0">
          <w:rPr>
            <w:rFonts w:eastAsia="Times New Roman"/>
          </w:rPr>
          <w:t>Un</w:t>
        </w:r>
      </w:ins>
      <w:r>
        <w:rPr>
          <w:rFonts w:eastAsia="Times New Roman"/>
        </w:rPr>
        <w:t xml:space="preserve">-used </w:t>
      </w:r>
      <w:ins w:id="290" w:author="Achen, Aaron - NRCS, Lincoln, NE" w:date="2019-08-07T13:56:00Z">
        <w:r w:rsidR="002072A0">
          <w:rPr>
            <w:rFonts w:eastAsia="Times New Roman"/>
          </w:rPr>
          <w:t>M</w:t>
        </w:r>
      </w:ins>
      <w:del w:id="291" w:author="Achen, Aaron - NRCS, Lincoln, NE" w:date="2019-08-07T13:56:00Z">
        <w:r w:rsidDel="002072A0">
          <w:rPr>
            <w:rFonts w:eastAsia="Times New Roman"/>
          </w:rPr>
          <w:delText>m</w:delText>
        </w:r>
      </w:del>
      <w:r>
        <w:rPr>
          <w:rFonts w:eastAsia="Times New Roman"/>
        </w:rPr>
        <w:t xml:space="preserve">inor </w:t>
      </w:r>
      <w:ins w:id="292" w:author="Achen, Aaron - NRCS, Lincoln, NE" w:date="2019-08-07T13:56:00Z">
        <w:r w:rsidR="002072A0">
          <w:rPr>
            <w:rFonts w:eastAsia="Times New Roman"/>
          </w:rPr>
          <w:t>C</w:t>
        </w:r>
      </w:ins>
      <w:del w:id="293" w:author="Achen, Aaron - NRCS, Lincoln, NE" w:date="2019-08-07T13:56:00Z">
        <w:r w:rsidDel="002072A0">
          <w:rPr>
            <w:rFonts w:eastAsia="Times New Roman"/>
          </w:rPr>
          <w:delText>c</w:delText>
        </w:r>
      </w:del>
      <w:r>
        <w:rPr>
          <w:rFonts w:eastAsia="Times New Roman"/>
        </w:rPr>
        <w:t>omponents</w:t>
      </w:r>
      <w:bookmarkEnd w:id="273"/>
    </w:p>
    <w:p w14:paraId="13816D41" w14:textId="77777777" w:rsidR="00E47521" w:rsidRDefault="006A76FC">
      <w:pPr>
        <w:pStyle w:val="HTMLPreformatted"/>
        <w:divId w:val="289436861"/>
        <w:rPr>
          <w:rStyle w:val="HTMLCode"/>
        </w:rPr>
      </w:pPr>
      <w:r>
        <w:rPr>
          <w:rStyle w:val="HTMLCode"/>
        </w:rPr>
        <w:t>TRUNCATE TABLE #M6</w:t>
      </w:r>
    </w:p>
    <w:p w14:paraId="67491DDE" w14:textId="77777777" w:rsidR="00E47521" w:rsidRDefault="006A76FC">
      <w:pPr>
        <w:pStyle w:val="HTMLPreformatted"/>
        <w:divId w:val="289436861"/>
        <w:rPr>
          <w:rStyle w:val="HTMLCode"/>
        </w:rPr>
      </w:pPr>
      <w:r>
        <w:rPr>
          <w:rStyle w:val="HTMLCode"/>
        </w:rPr>
        <w:t>INSERT INTO #M6</w:t>
      </w:r>
    </w:p>
    <w:p w14:paraId="7B0BC3E2" w14:textId="77777777" w:rsidR="00E47521" w:rsidRDefault="006A76FC">
      <w:pPr>
        <w:pStyle w:val="HTMLPreformatted"/>
        <w:divId w:val="289436861"/>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cokey</w:t>
      </w:r>
      <w:proofErr w:type="spellEnd"/>
      <w:r>
        <w:rPr>
          <w:rStyle w:val="HTMLCode"/>
        </w:rPr>
        <w:t xml:space="preserve">, </w:t>
      </w:r>
      <w:proofErr w:type="spellStart"/>
      <w:r>
        <w:rPr>
          <w:rStyle w:val="HTMLCode"/>
        </w:rPr>
        <w:t>compname</w:t>
      </w:r>
      <w:proofErr w:type="spellEnd"/>
      <w:r>
        <w:rPr>
          <w:rStyle w:val="HTMLCode"/>
        </w:rPr>
        <w:t xml:space="preserve">, </w:t>
      </w:r>
      <w:proofErr w:type="spellStart"/>
      <w:r>
        <w:rPr>
          <w:rStyle w:val="HTMLCode"/>
        </w:rPr>
        <w:t>comppct_r</w:t>
      </w:r>
      <w:proofErr w:type="spellEnd"/>
      <w:r>
        <w:rPr>
          <w:rStyle w:val="HTMLCode"/>
        </w:rPr>
        <w:t xml:space="preserve">, rating, </w:t>
      </w:r>
      <w:proofErr w:type="spellStart"/>
      <w:r>
        <w:rPr>
          <w:rStyle w:val="HTMLCode"/>
        </w:rPr>
        <w:t>mu_pct_sum</w:t>
      </w:r>
      <w:proofErr w:type="spellEnd"/>
      <w:r>
        <w:rPr>
          <w:rStyle w:val="HTMLCode"/>
        </w:rPr>
        <w:t xml:space="preserve">, (1.0 * </w:t>
      </w:r>
      <w:proofErr w:type="spellStart"/>
      <w:r>
        <w:rPr>
          <w:rStyle w:val="HTMLCode"/>
        </w:rPr>
        <w:t>comppct_r</w:t>
      </w:r>
      <w:proofErr w:type="spellEnd"/>
      <w:r>
        <w:rPr>
          <w:rStyle w:val="HTMLCode"/>
        </w:rPr>
        <w:t xml:space="preserve"> / </w:t>
      </w:r>
      <w:proofErr w:type="spellStart"/>
      <w:r>
        <w:rPr>
          <w:rStyle w:val="HTMLCode"/>
        </w:rPr>
        <w:t>mu_pct_sum</w:t>
      </w:r>
      <w:proofErr w:type="spellEnd"/>
      <w:r>
        <w:rPr>
          <w:rStyle w:val="HTMLCode"/>
        </w:rPr>
        <w:t xml:space="preserve">) AS </w:t>
      </w:r>
      <w:proofErr w:type="spellStart"/>
      <w:r>
        <w:rPr>
          <w:rStyle w:val="HTMLCode"/>
        </w:rPr>
        <w:t>adj_comp_pct</w:t>
      </w:r>
      <w:proofErr w:type="spellEnd"/>
    </w:p>
    <w:p w14:paraId="0D66A712" w14:textId="77777777" w:rsidR="00E47521" w:rsidRDefault="006A76FC">
      <w:pPr>
        <w:pStyle w:val="HTMLPreformatted"/>
        <w:divId w:val="289436861"/>
      </w:pPr>
      <w:r>
        <w:rPr>
          <w:rStyle w:val="HTMLCode"/>
        </w:rPr>
        <w:t>FROM #M5;</w:t>
      </w:r>
    </w:p>
    <w:tbl>
      <w:tblPr>
        <w:tblW w:w="5000" w:type="pct"/>
        <w:tblCellSpacing w:w="15" w:type="dxa"/>
        <w:tblLook w:val="04A0" w:firstRow="1" w:lastRow="0" w:firstColumn="1" w:lastColumn="0" w:noHBand="0" w:noVBand="1"/>
      </w:tblPr>
      <w:tblGrid>
        <w:gridCol w:w="499"/>
        <w:gridCol w:w="785"/>
        <w:gridCol w:w="761"/>
        <w:gridCol w:w="1329"/>
        <w:gridCol w:w="861"/>
        <w:gridCol w:w="995"/>
        <w:gridCol w:w="984"/>
        <w:gridCol w:w="694"/>
        <w:gridCol w:w="1163"/>
        <w:gridCol w:w="1289"/>
      </w:tblGrid>
      <w:tr w:rsidR="00E47521" w14:paraId="0270705A" w14:textId="77777777">
        <w:trPr>
          <w:divId w:val="289436861"/>
          <w:tblHeader/>
          <w:tblCellSpacing w:w="15" w:type="dxa"/>
        </w:trPr>
        <w:tc>
          <w:tcPr>
            <w:tcW w:w="0" w:type="auto"/>
            <w:tcMar>
              <w:top w:w="15" w:type="dxa"/>
              <w:left w:w="15" w:type="dxa"/>
              <w:bottom w:w="15" w:type="dxa"/>
              <w:right w:w="15" w:type="dxa"/>
            </w:tcMar>
            <w:vAlign w:val="center"/>
            <w:hideMark/>
          </w:tcPr>
          <w:p w14:paraId="36241BA8" w14:textId="77777777" w:rsidR="00E47521" w:rsidRDefault="006A76FC">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14:paraId="2245C5C3" w14:textId="77777777" w:rsidR="00E47521" w:rsidRDefault="006A76FC">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69C0997D" w14:textId="77777777" w:rsidR="00E47521" w:rsidRDefault="006A76FC">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14:paraId="1CCD2D79" w14:textId="77777777" w:rsidR="00E47521" w:rsidRDefault="006A76FC">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14:paraId="0656455D" w14:textId="77777777" w:rsidR="00E47521" w:rsidRDefault="006A76FC">
            <w:pPr>
              <w:jc w:val="center"/>
              <w:rPr>
                <w:rFonts w:eastAsia="Times New Roman"/>
                <w:b/>
                <w:bCs/>
              </w:rPr>
            </w:pPr>
            <w:proofErr w:type="spellStart"/>
            <w:r>
              <w:rPr>
                <w:rFonts w:eastAsia="Times New Roman"/>
                <w:b/>
                <w:bCs/>
              </w:rPr>
              <w:t>cokey</w:t>
            </w:r>
            <w:proofErr w:type="spellEnd"/>
          </w:p>
        </w:tc>
        <w:tc>
          <w:tcPr>
            <w:tcW w:w="0" w:type="auto"/>
            <w:tcMar>
              <w:top w:w="15" w:type="dxa"/>
              <w:left w:w="15" w:type="dxa"/>
              <w:bottom w:w="15" w:type="dxa"/>
              <w:right w:w="15" w:type="dxa"/>
            </w:tcMar>
            <w:vAlign w:val="center"/>
            <w:hideMark/>
          </w:tcPr>
          <w:p w14:paraId="36AFC26C" w14:textId="77777777" w:rsidR="00E47521" w:rsidRDefault="006A76FC">
            <w:pPr>
              <w:jc w:val="center"/>
              <w:rPr>
                <w:rFonts w:eastAsia="Times New Roman"/>
                <w:b/>
                <w:bCs/>
              </w:rPr>
            </w:pPr>
            <w:proofErr w:type="spellStart"/>
            <w:r>
              <w:rPr>
                <w:rFonts w:eastAsia="Times New Roman"/>
                <w:b/>
                <w:bCs/>
              </w:rPr>
              <w:t>compname</w:t>
            </w:r>
            <w:proofErr w:type="spellEnd"/>
          </w:p>
        </w:tc>
        <w:tc>
          <w:tcPr>
            <w:tcW w:w="0" w:type="auto"/>
            <w:tcMar>
              <w:top w:w="15" w:type="dxa"/>
              <w:left w:w="15" w:type="dxa"/>
              <w:bottom w:w="15" w:type="dxa"/>
              <w:right w:w="15" w:type="dxa"/>
            </w:tcMar>
            <w:vAlign w:val="center"/>
            <w:hideMark/>
          </w:tcPr>
          <w:p w14:paraId="0FC28793" w14:textId="77777777" w:rsidR="00E47521" w:rsidRDefault="006A76FC">
            <w:pPr>
              <w:jc w:val="center"/>
              <w:rPr>
                <w:rFonts w:eastAsia="Times New Roman"/>
                <w:b/>
                <w:bCs/>
              </w:rPr>
            </w:pPr>
            <w:proofErr w:type="spellStart"/>
            <w:r>
              <w:rPr>
                <w:rFonts w:eastAsia="Times New Roman"/>
                <w:b/>
                <w:bCs/>
              </w:rPr>
              <w:t>comppct_r</w:t>
            </w:r>
            <w:proofErr w:type="spellEnd"/>
          </w:p>
        </w:tc>
        <w:tc>
          <w:tcPr>
            <w:tcW w:w="0" w:type="auto"/>
            <w:tcMar>
              <w:top w:w="15" w:type="dxa"/>
              <w:left w:w="15" w:type="dxa"/>
              <w:bottom w:w="15" w:type="dxa"/>
              <w:right w:w="15" w:type="dxa"/>
            </w:tcMar>
            <w:vAlign w:val="center"/>
            <w:hideMark/>
          </w:tcPr>
          <w:p w14:paraId="34D7B9D1" w14:textId="77777777" w:rsidR="00E47521" w:rsidRDefault="006A76FC">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14:paraId="53004F3B" w14:textId="77777777" w:rsidR="00E47521" w:rsidRDefault="006A76FC">
            <w:pPr>
              <w:jc w:val="center"/>
              <w:rPr>
                <w:rFonts w:eastAsia="Times New Roman"/>
                <w:b/>
                <w:bCs/>
              </w:rPr>
            </w:pPr>
            <w:proofErr w:type="spellStart"/>
            <w:r>
              <w:rPr>
                <w:rFonts w:eastAsia="Times New Roman"/>
                <w:b/>
                <w:bCs/>
              </w:rPr>
              <w:t>mu_pct_sum</w:t>
            </w:r>
            <w:proofErr w:type="spellEnd"/>
          </w:p>
        </w:tc>
        <w:tc>
          <w:tcPr>
            <w:tcW w:w="0" w:type="auto"/>
            <w:tcMar>
              <w:top w:w="15" w:type="dxa"/>
              <w:left w:w="15" w:type="dxa"/>
              <w:bottom w:w="15" w:type="dxa"/>
              <w:right w:w="15" w:type="dxa"/>
            </w:tcMar>
            <w:vAlign w:val="center"/>
            <w:hideMark/>
          </w:tcPr>
          <w:p w14:paraId="4DEC6F23" w14:textId="77777777" w:rsidR="00E47521" w:rsidRDefault="006A76FC">
            <w:pPr>
              <w:jc w:val="center"/>
              <w:rPr>
                <w:rFonts w:eastAsia="Times New Roman"/>
                <w:b/>
                <w:bCs/>
              </w:rPr>
            </w:pPr>
            <w:proofErr w:type="spellStart"/>
            <w:r>
              <w:rPr>
                <w:rFonts w:eastAsia="Times New Roman"/>
                <w:b/>
                <w:bCs/>
              </w:rPr>
              <w:t>adj_comp_pct</w:t>
            </w:r>
            <w:proofErr w:type="spellEnd"/>
          </w:p>
        </w:tc>
      </w:tr>
      <w:tr w:rsidR="00E47521" w14:paraId="233C5770" w14:textId="77777777">
        <w:trPr>
          <w:divId w:val="289436861"/>
          <w:tblCellSpacing w:w="15" w:type="dxa"/>
        </w:trPr>
        <w:tc>
          <w:tcPr>
            <w:tcW w:w="0" w:type="auto"/>
            <w:tcMar>
              <w:top w:w="15" w:type="dxa"/>
              <w:left w:w="15" w:type="dxa"/>
              <w:bottom w:w="15" w:type="dxa"/>
              <w:right w:w="15" w:type="dxa"/>
            </w:tcMar>
            <w:vAlign w:val="center"/>
            <w:hideMark/>
          </w:tcPr>
          <w:p w14:paraId="2E92EFFB"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60D4E5F"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784695A" w14:textId="77777777" w:rsidR="00E47521" w:rsidRDefault="006A76FC">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14:paraId="0DCA8F8B" w14:textId="77777777" w:rsidR="00E47521" w:rsidRDefault="006A76FC">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14:paraId="2EF185EA" w14:textId="77777777" w:rsidR="00E47521" w:rsidRDefault="006A76FC">
            <w:pPr>
              <w:rPr>
                <w:rFonts w:eastAsia="Times New Roman"/>
              </w:rPr>
            </w:pPr>
            <w:r>
              <w:rPr>
                <w:rFonts w:eastAsia="Times New Roman"/>
              </w:rPr>
              <w:t>16464494</w:t>
            </w:r>
          </w:p>
        </w:tc>
        <w:tc>
          <w:tcPr>
            <w:tcW w:w="0" w:type="auto"/>
            <w:tcMar>
              <w:top w:w="15" w:type="dxa"/>
              <w:left w:w="15" w:type="dxa"/>
              <w:bottom w:w="15" w:type="dxa"/>
              <w:right w:w="15" w:type="dxa"/>
            </w:tcMar>
            <w:vAlign w:val="center"/>
            <w:hideMark/>
          </w:tcPr>
          <w:p w14:paraId="02AB2140" w14:textId="77777777" w:rsidR="00E47521" w:rsidRDefault="006A76F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7A275369" w14:textId="77777777" w:rsidR="00E47521" w:rsidRDefault="006A76FC">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14:paraId="51B7E812"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174ECDF0" w14:textId="77777777" w:rsidR="00E47521" w:rsidRDefault="006A76FC">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14:paraId="453F2A08" w14:textId="77777777" w:rsidR="00E47521" w:rsidRDefault="006A76FC">
            <w:pPr>
              <w:rPr>
                <w:rFonts w:eastAsia="Times New Roman"/>
              </w:rPr>
            </w:pPr>
            <w:r>
              <w:rPr>
                <w:rFonts w:eastAsia="Times New Roman"/>
              </w:rPr>
              <w:t>0.277777778</w:t>
            </w:r>
          </w:p>
        </w:tc>
      </w:tr>
      <w:tr w:rsidR="00E47521" w14:paraId="39B35B31" w14:textId="77777777">
        <w:trPr>
          <w:divId w:val="289436861"/>
          <w:tblCellSpacing w:w="15" w:type="dxa"/>
        </w:trPr>
        <w:tc>
          <w:tcPr>
            <w:tcW w:w="0" w:type="auto"/>
            <w:tcMar>
              <w:top w:w="15" w:type="dxa"/>
              <w:left w:w="15" w:type="dxa"/>
              <w:bottom w:w="15" w:type="dxa"/>
              <w:right w:w="15" w:type="dxa"/>
            </w:tcMar>
            <w:vAlign w:val="center"/>
            <w:hideMark/>
          </w:tcPr>
          <w:p w14:paraId="5CF3380E"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9BA5F27"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DE154D9" w14:textId="77777777" w:rsidR="00E47521" w:rsidRDefault="006A76FC">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14:paraId="4881086F" w14:textId="77777777" w:rsidR="00E47521" w:rsidRDefault="006A76FC">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14:paraId="192D710E" w14:textId="77777777" w:rsidR="00E47521" w:rsidRDefault="006A76FC">
            <w:pPr>
              <w:rPr>
                <w:rFonts w:eastAsia="Times New Roman"/>
              </w:rPr>
            </w:pPr>
            <w:r>
              <w:rPr>
                <w:rFonts w:eastAsia="Times New Roman"/>
              </w:rPr>
              <w:t>16464495</w:t>
            </w:r>
          </w:p>
        </w:tc>
        <w:tc>
          <w:tcPr>
            <w:tcW w:w="0" w:type="auto"/>
            <w:tcMar>
              <w:top w:w="15" w:type="dxa"/>
              <w:left w:w="15" w:type="dxa"/>
              <w:bottom w:w="15" w:type="dxa"/>
              <w:right w:w="15" w:type="dxa"/>
            </w:tcMar>
            <w:vAlign w:val="center"/>
            <w:hideMark/>
          </w:tcPr>
          <w:p w14:paraId="7F56DAAF" w14:textId="77777777" w:rsidR="00E47521" w:rsidRDefault="006A76FC">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14:paraId="4210590B" w14:textId="77777777" w:rsidR="00E47521" w:rsidRDefault="006A76FC">
            <w:pPr>
              <w:rPr>
                <w:rFonts w:eastAsia="Times New Roman"/>
              </w:rPr>
            </w:pPr>
            <w:r>
              <w:rPr>
                <w:rFonts w:eastAsia="Times New Roman"/>
              </w:rPr>
              <w:t>65</w:t>
            </w:r>
          </w:p>
        </w:tc>
        <w:tc>
          <w:tcPr>
            <w:tcW w:w="0" w:type="auto"/>
            <w:tcMar>
              <w:top w:w="15" w:type="dxa"/>
              <w:left w:w="15" w:type="dxa"/>
              <w:bottom w:w="15" w:type="dxa"/>
              <w:right w:w="15" w:type="dxa"/>
            </w:tcMar>
            <w:vAlign w:val="center"/>
            <w:hideMark/>
          </w:tcPr>
          <w:p w14:paraId="0834E360"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0038E52" w14:textId="77777777" w:rsidR="00E47521" w:rsidRDefault="006A76FC">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14:paraId="5377E5AF" w14:textId="77777777" w:rsidR="00E47521" w:rsidRDefault="006A76FC">
            <w:pPr>
              <w:rPr>
                <w:rFonts w:eastAsia="Times New Roman"/>
              </w:rPr>
            </w:pPr>
            <w:r>
              <w:rPr>
                <w:rFonts w:eastAsia="Times New Roman"/>
              </w:rPr>
              <w:t>0.722222222</w:t>
            </w:r>
          </w:p>
        </w:tc>
      </w:tr>
      <w:tr w:rsidR="00E47521" w14:paraId="15CE0AF0" w14:textId="77777777">
        <w:trPr>
          <w:divId w:val="289436861"/>
          <w:tblCellSpacing w:w="15" w:type="dxa"/>
        </w:trPr>
        <w:tc>
          <w:tcPr>
            <w:tcW w:w="0" w:type="auto"/>
            <w:tcMar>
              <w:top w:w="15" w:type="dxa"/>
              <w:left w:w="15" w:type="dxa"/>
              <w:bottom w:w="15" w:type="dxa"/>
              <w:right w:w="15" w:type="dxa"/>
            </w:tcMar>
            <w:vAlign w:val="center"/>
            <w:hideMark/>
          </w:tcPr>
          <w:p w14:paraId="30BE40DE"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DCB44DE"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A1D9F50" w14:textId="77777777" w:rsidR="00E47521" w:rsidRDefault="006A76FC">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14:paraId="6D758F69" w14:textId="77777777" w:rsidR="00E47521" w:rsidRDefault="006A76FC">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14:paraId="520B96B2" w14:textId="77777777" w:rsidR="00E47521" w:rsidRDefault="006A76FC">
            <w:pPr>
              <w:rPr>
                <w:rFonts w:eastAsia="Times New Roman"/>
              </w:rPr>
            </w:pPr>
            <w:r>
              <w:rPr>
                <w:rFonts w:eastAsia="Times New Roman"/>
              </w:rPr>
              <w:t>16464607</w:t>
            </w:r>
          </w:p>
        </w:tc>
        <w:tc>
          <w:tcPr>
            <w:tcW w:w="0" w:type="auto"/>
            <w:tcMar>
              <w:top w:w="15" w:type="dxa"/>
              <w:left w:w="15" w:type="dxa"/>
              <w:bottom w:w="15" w:type="dxa"/>
              <w:right w:w="15" w:type="dxa"/>
            </w:tcMar>
            <w:vAlign w:val="center"/>
            <w:hideMark/>
          </w:tcPr>
          <w:p w14:paraId="21A105B4" w14:textId="77777777" w:rsidR="00E47521" w:rsidRDefault="006A76F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39649877" w14:textId="77777777" w:rsidR="00E47521" w:rsidRDefault="006A76FC">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14:paraId="6339F168"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40EF1D5D" w14:textId="77777777" w:rsidR="00E47521" w:rsidRDefault="006A76F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304658EB" w14:textId="77777777" w:rsidR="00E47521" w:rsidRDefault="006A76FC">
            <w:pPr>
              <w:rPr>
                <w:rFonts w:eastAsia="Times New Roman"/>
              </w:rPr>
            </w:pPr>
            <w:r>
              <w:rPr>
                <w:rFonts w:eastAsia="Times New Roman"/>
              </w:rPr>
              <w:t>0.294117647</w:t>
            </w:r>
          </w:p>
        </w:tc>
      </w:tr>
      <w:tr w:rsidR="00E47521" w14:paraId="53D1D874" w14:textId="77777777">
        <w:trPr>
          <w:divId w:val="289436861"/>
          <w:tblCellSpacing w:w="15" w:type="dxa"/>
        </w:trPr>
        <w:tc>
          <w:tcPr>
            <w:tcW w:w="0" w:type="auto"/>
            <w:tcMar>
              <w:top w:w="15" w:type="dxa"/>
              <w:left w:w="15" w:type="dxa"/>
              <w:bottom w:w="15" w:type="dxa"/>
              <w:right w:w="15" w:type="dxa"/>
            </w:tcMar>
            <w:vAlign w:val="center"/>
            <w:hideMark/>
          </w:tcPr>
          <w:p w14:paraId="1C864B51"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70429C1"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5C2CE52" w14:textId="77777777" w:rsidR="00E47521" w:rsidRDefault="006A76FC">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14:paraId="3D71E745" w14:textId="77777777" w:rsidR="00E47521" w:rsidRDefault="006A76FC">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14:paraId="55C226D8" w14:textId="77777777" w:rsidR="00E47521" w:rsidRDefault="006A76FC">
            <w:pPr>
              <w:rPr>
                <w:rFonts w:eastAsia="Times New Roman"/>
              </w:rPr>
            </w:pPr>
            <w:r>
              <w:rPr>
                <w:rFonts w:eastAsia="Times New Roman"/>
              </w:rPr>
              <w:t>16464612</w:t>
            </w:r>
          </w:p>
        </w:tc>
        <w:tc>
          <w:tcPr>
            <w:tcW w:w="0" w:type="auto"/>
            <w:tcMar>
              <w:top w:w="15" w:type="dxa"/>
              <w:left w:w="15" w:type="dxa"/>
              <w:bottom w:w="15" w:type="dxa"/>
              <w:right w:w="15" w:type="dxa"/>
            </w:tcMar>
            <w:vAlign w:val="center"/>
            <w:hideMark/>
          </w:tcPr>
          <w:p w14:paraId="14591213" w14:textId="77777777" w:rsidR="00E47521" w:rsidRDefault="006A76FC">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14:paraId="38172211" w14:textId="77777777" w:rsidR="00E47521" w:rsidRDefault="006A76FC">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14:paraId="6A82C4BC"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5C242FA" w14:textId="77777777" w:rsidR="00E47521" w:rsidRDefault="006A76F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78905320" w14:textId="77777777" w:rsidR="00E47521" w:rsidRDefault="006A76FC">
            <w:pPr>
              <w:rPr>
                <w:rFonts w:eastAsia="Times New Roman"/>
              </w:rPr>
            </w:pPr>
            <w:r>
              <w:rPr>
                <w:rFonts w:eastAsia="Times New Roman"/>
              </w:rPr>
              <w:t>0.705882353</w:t>
            </w:r>
          </w:p>
        </w:tc>
      </w:tr>
      <w:tr w:rsidR="00E47521" w14:paraId="65E0A00E" w14:textId="77777777">
        <w:trPr>
          <w:divId w:val="289436861"/>
          <w:tblCellSpacing w:w="15" w:type="dxa"/>
        </w:trPr>
        <w:tc>
          <w:tcPr>
            <w:tcW w:w="0" w:type="auto"/>
            <w:tcMar>
              <w:top w:w="15" w:type="dxa"/>
              <w:left w:w="15" w:type="dxa"/>
              <w:bottom w:w="15" w:type="dxa"/>
              <w:right w:w="15" w:type="dxa"/>
            </w:tcMar>
            <w:vAlign w:val="center"/>
            <w:hideMark/>
          </w:tcPr>
          <w:p w14:paraId="3469AE49"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54FFFAF"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910BC41" w14:textId="77777777" w:rsidR="00E47521" w:rsidRDefault="006A76FC">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14:paraId="12130818" w14:textId="77777777" w:rsidR="00E47521" w:rsidRDefault="006A76FC">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14:paraId="7F2A4B92" w14:textId="77777777" w:rsidR="00E47521" w:rsidRDefault="006A76FC">
            <w:pPr>
              <w:rPr>
                <w:rFonts w:eastAsia="Times New Roman"/>
              </w:rPr>
            </w:pPr>
            <w:r>
              <w:rPr>
                <w:rFonts w:eastAsia="Times New Roman"/>
              </w:rPr>
              <w:t>16663930</w:t>
            </w:r>
          </w:p>
        </w:tc>
        <w:tc>
          <w:tcPr>
            <w:tcW w:w="0" w:type="auto"/>
            <w:tcMar>
              <w:top w:w="15" w:type="dxa"/>
              <w:left w:w="15" w:type="dxa"/>
              <w:bottom w:w="15" w:type="dxa"/>
              <w:right w:w="15" w:type="dxa"/>
            </w:tcMar>
            <w:vAlign w:val="center"/>
            <w:hideMark/>
          </w:tcPr>
          <w:p w14:paraId="14A20B7D" w14:textId="77777777" w:rsidR="00E47521" w:rsidRDefault="006A76F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279F802C" w14:textId="77777777" w:rsidR="00E47521" w:rsidRDefault="006A76FC">
            <w:pPr>
              <w:rPr>
                <w:rFonts w:eastAsia="Times New Roman"/>
              </w:rPr>
            </w:pPr>
            <w:r>
              <w:rPr>
                <w:rFonts w:eastAsia="Times New Roman"/>
              </w:rPr>
              <w:t>49</w:t>
            </w:r>
          </w:p>
        </w:tc>
        <w:tc>
          <w:tcPr>
            <w:tcW w:w="0" w:type="auto"/>
            <w:tcMar>
              <w:top w:w="15" w:type="dxa"/>
              <w:left w:w="15" w:type="dxa"/>
              <w:bottom w:w="15" w:type="dxa"/>
              <w:right w:w="15" w:type="dxa"/>
            </w:tcMar>
            <w:vAlign w:val="center"/>
            <w:hideMark/>
          </w:tcPr>
          <w:p w14:paraId="2D04CF95"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2C9C586D" w14:textId="77777777" w:rsidR="00E47521" w:rsidRDefault="006A76FC">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14:paraId="04F92A83" w14:textId="77777777" w:rsidR="00E47521" w:rsidRDefault="006A76FC">
            <w:pPr>
              <w:rPr>
                <w:rFonts w:eastAsia="Times New Roman"/>
              </w:rPr>
            </w:pPr>
            <w:r>
              <w:rPr>
                <w:rFonts w:eastAsia="Times New Roman"/>
              </w:rPr>
              <w:t>0.604938272</w:t>
            </w:r>
          </w:p>
        </w:tc>
      </w:tr>
      <w:tr w:rsidR="00E47521" w14:paraId="348F6233" w14:textId="77777777">
        <w:trPr>
          <w:divId w:val="289436861"/>
          <w:tblCellSpacing w:w="15" w:type="dxa"/>
        </w:trPr>
        <w:tc>
          <w:tcPr>
            <w:tcW w:w="0" w:type="auto"/>
            <w:tcMar>
              <w:top w:w="15" w:type="dxa"/>
              <w:left w:w="15" w:type="dxa"/>
              <w:bottom w:w="15" w:type="dxa"/>
              <w:right w:w="15" w:type="dxa"/>
            </w:tcMar>
            <w:vAlign w:val="center"/>
            <w:hideMark/>
          </w:tcPr>
          <w:p w14:paraId="75692953"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E635919"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45E0F57" w14:textId="77777777" w:rsidR="00E47521" w:rsidRDefault="006A76FC">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14:paraId="477F4EBA" w14:textId="77777777" w:rsidR="00E47521" w:rsidRDefault="006A76FC">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14:paraId="79FC1267" w14:textId="77777777" w:rsidR="00E47521" w:rsidRDefault="006A76FC">
            <w:pPr>
              <w:rPr>
                <w:rFonts w:eastAsia="Times New Roman"/>
              </w:rPr>
            </w:pPr>
            <w:r>
              <w:rPr>
                <w:rFonts w:eastAsia="Times New Roman"/>
              </w:rPr>
              <w:t>16663931</w:t>
            </w:r>
          </w:p>
        </w:tc>
        <w:tc>
          <w:tcPr>
            <w:tcW w:w="0" w:type="auto"/>
            <w:tcMar>
              <w:top w:w="15" w:type="dxa"/>
              <w:left w:w="15" w:type="dxa"/>
              <w:bottom w:w="15" w:type="dxa"/>
              <w:right w:w="15" w:type="dxa"/>
            </w:tcMar>
            <w:vAlign w:val="center"/>
            <w:hideMark/>
          </w:tcPr>
          <w:p w14:paraId="565AFBA4" w14:textId="77777777" w:rsidR="00E47521" w:rsidRDefault="006A76FC">
            <w:pPr>
              <w:rPr>
                <w:rFonts w:eastAsia="Times New Roman"/>
              </w:rPr>
            </w:pPr>
            <w:proofErr w:type="spellStart"/>
            <w:r>
              <w:rPr>
                <w:rFonts w:eastAsia="Times New Roman"/>
              </w:rPr>
              <w:t>Cabba</w:t>
            </w:r>
            <w:proofErr w:type="spellEnd"/>
          </w:p>
        </w:tc>
        <w:tc>
          <w:tcPr>
            <w:tcW w:w="0" w:type="auto"/>
            <w:tcMar>
              <w:top w:w="15" w:type="dxa"/>
              <w:left w:w="15" w:type="dxa"/>
              <w:bottom w:w="15" w:type="dxa"/>
              <w:right w:w="15" w:type="dxa"/>
            </w:tcMar>
            <w:vAlign w:val="center"/>
            <w:hideMark/>
          </w:tcPr>
          <w:p w14:paraId="7B74B717" w14:textId="77777777" w:rsidR="00E47521" w:rsidRDefault="006A76FC">
            <w:pPr>
              <w:rPr>
                <w:rFonts w:eastAsia="Times New Roman"/>
              </w:rPr>
            </w:pPr>
            <w:r>
              <w:rPr>
                <w:rFonts w:eastAsia="Times New Roman"/>
              </w:rPr>
              <w:t>32</w:t>
            </w:r>
          </w:p>
        </w:tc>
        <w:tc>
          <w:tcPr>
            <w:tcW w:w="0" w:type="auto"/>
            <w:tcMar>
              <w:top w:w="15" w:type="dxa"/>
              <w:left w:w="15" w:type="dxa"/>
              <w:bottom w:w="15" w:type="dxa"/>
              <w:right w:w="15" w:type="dxa"/>
            </w:tcMar>
            <w:vAlign w:val="center"/>
            <w:hideMark/>
          </w:tcPr>
          <w:p w14:paraId="47A0D881"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09E9D1E" w14:textId="77777777" w:rsidR="00E47521" w:rsidRDefault="006A76FC">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14:paraId="5FFE299D" w14:textId="77777777" w:rsidR="00E47521" w:rsidRDefault="006A76FC">
            <w:pPr>
              <w:rPr>
                <w:rFonts w:eastAsia="Times New Roman"/>
              </w:rPr>
            </w:pPr>
            <w:r>
              <w:rPr>
                <w:rFonts w:eastAsia="Times New Roman"/>
              </w:rPr>
              <w:t>0.395061728</w:t>
            </w:r>
          </w:p>
        </w:tc>
      </w:tr>
      <w:tr w:rsidR="00E47521" w14:paraId="289A5098" w14:textId="77777777">
        <w:trPr>
          <w:divId w:val="289436861"/>
          <w:tblCellSpacing w:w="15" w:type="dxa"/>
        </w:trPr>
        <w:tc>
          <w:tcPr>
            <w:tcW w:w="0" w:type="auto"/>
            <w:tcMar>
              <w:top w:w="15" w:type="dxa"/>
              <w:left w:w="15" w:type="dxa"/>
              <w:bottom w:w="15" w:type="dxa"/>
              <w:right w:w="15" w:type="dxa"/>
            </w:tcMar>
            <w:vAlign w:val="center"/>
            <w:hideMark/>
          </w:tcPr>
          <w:p w14:paraId="7BB70E9F"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8B8F0A2"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9F44EE5" w14:textId="77777777" w:rsidR="00E47521" w:rsidRDefault="006A76F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1C836B14" w14:textId="77777777" w:rsidR="00E47521" w:rsidRDefault="006A76FC">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14:paraId="78AFA778" w14:textId="77777777" w:rsidR="00E47521" w:rsidRDefault="006A76FC">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14:paraId="05B89232" w14:textId="77777777" w:rsidR="00E47521" w:rsidRDefault="006A76F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14CD3559" w14:textId="77777777" w:rsidR="00E47521" w:rsidRDefault="006A76FC">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14:paraId="1F845F1E"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441B5D3"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57E934C5" w14:textId="77777777" w:rsidR="00E47521" w:rsidRDefault="006A76FC">
            <w:pPr>
              <w:rPr>
                <w:rFonts w:eastAsia="Times New Roman"/>
              </w:rPr>
            </w:pPr>
            <w:r>
              <w:rPr>
                <w:rFonts w:eastAsia="Times New Roman"/>
              </w:rPr>
              <w:t>0.375</w:t>
            </w:r>
          </w:p>
        </w:tc>
      </w:tr>
      <w:tr w:rsidR="00E47521" w14:paraId="5334B138" w14:textId="77777777">
        <w:trPr>
          <w:divId w:val="289436861"/>
          <w:tblCellSpacing w:w="15" w:type="dxa"/>
        </w:trPr>
        <w:tc>
          <w:tcPr>
            <w:tcW w:w="0" w:type="auto"/>
            <w:tcMar>
              <w:top w:w="15" w:type="dxa"/>
              <w:left w:w="15" w:type="dxa"/>
              <w:bottom w:w="15" w:type="dxa"/>
              <w:right w:w="15" w:type="dxa"/>
            </w:tcMar>
            <w:vAlign w:val="center"/>
            <w:hideMark/>
          </w:tcPr>
          <w:p w14:paraId="4312A7B1"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DB80E4A"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908F051" w14:textId="77777777" w:rsidR="00E47521" w:rsidRDefault="006A76F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46F83F8C" w14:textId="77777777" w:rsidR="00E47521" w:rsidRDefault="006A76FC">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14:paraId="3CAABBD2" w14:textId="77777777" w:rsidR="00E47521" w:rsidRDefault="006A76FC">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14:paraId="7CF43895" w14:textId="77777777" w:rsidR="00E47521" w:rsidRDefault="006A76FC">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14:paraId="402BAF67" w14:textId="77777777" w:rsidR="00E47521" w:rsidRDefault="006A76F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66F4E53F"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5C0B9221"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42F1D993" w14:textId="77777777" w:rsidR="00E47521" w:rsidRDefault="006A76FC">
            <w:pPr>
              <w:rPr>
                <w:rFonts w:eastAsia="Times New Roman"/>
              </w:rPr>
            </w:pPr>
            <w:r>
              <w:rPr>
                <w:rFonts w:eastAsia="Times New Roman"/>
              </w:rPr>
              <w:t>0.625</w:t>
            </w:r>
          </w:p>
        </w:tc>
      </w:tr>
      <w:tr w:rsidR="00E47521" w14:paraId="44A72C42" w14:textId="77777777">
        <w:trPr>
          <w:divId w:val="289436861"/>
          <w:tblCellSpacing w:w="15" w:type="dxa"/>
        </w:trPr>
        <w:tc>
          <w:tcPr>
            <w:tcW w:w="0" w:type="auto"/>
            <w:tcMar>
              <w:top w:w="15" w:type="dxa"/>
              <w:left w:w="15" w:type="dxa"/>
              <w:bottom w:w="15" w:type="dxa"/>
              <w:right w:w="15" w:type="dxa"/>
            </w:tcMar>
            <w:vAlign w:val="center"/>
            <w:hideMark/>
          </w:tcPr>
          <w:p w14:paraId="277FA2DD" w14:textId="77777777" w:rsidR="00E47521" w:rsidRDefault="006A76FC">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14:paraId="6697B2E1"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4B63D39" w14:textId="77777777" w:rsidR="00E47521" w:rsidRDefault="006A76FC">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14:paraId="3E57AB98" w14:textId="77777777" w:rsidR="00E47521" w:rsidRDefault="006A76FC">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14:paraId="445EB1AC" w14:textId="77777777" w:rsidR="00E47521" w:rsidRDefault="006A76FC">
            <w:pPr>
              <w:rPr>
                <w:rFonts w:eastAsia="Times New Roman"/>
              </w:rPr>
            </w:pPr>
            <w:r>
              <w:rPr>
                <w:rFonts w:eastAsia="Times New Roman"/>
              </w:rPr>
              <w:t>16663796</w:t>
            </w:r>
          </w:p>
        </w:tc>
        <w:tc>
          <w:tcPr>
            <w:tcW w:w="0" w:type="auto"/>
            <w:tcMar>
              <w:top w:w="15" w:type="dxa"/>
              <w:left w:w="15" w:type="dxa"/>
              <w:bottom w:w="15" w:type="dxa"/>
              <w:right w:w="15" w:type="dxa"/>
            </w:tcMar>
            <w:vAlign w:val="center"/>
            <w:hideMark/>
          </w:tcPr>
          <w:p w14:paraId="7FD2E9F3" w14:textId="77777777" w:rsidR="00E47521" w:rsidRDefault="006A76FC">
            <w:pPr>
              <w:rPr>
                <w:rFonts w:eastAsia="Times New Roman"/>
              </w:rPr>
            </w:pPr>
            <w:r>
              <w:rPr>
                <w:rFonts w:eastAsia="Times New Roman"/>
              </w:rPr>
              <w:t>Ekalaka</w:t>
            </w:r>
          </w:p>
        </w:tc>
        <w:tc>
          <w:tcPr>
            <w:tcW w:w="0" w:type="auto"/>
            <w:tcMar>
              <w:top w:w="15" w:type="dxa"/>
              <w:left w:w="15" w:type="dxa"/>
              <w:bottom w:w="15" w:type="dxa"/>
              <w:right w:w="15" w:type="dxa"/>
            </w:tcMar>
            <w:vAlign w:val="center"/>
            <w:hideMark/>
          </w:tcPr>
          <w:p w14:paraId="596600A5" w14:textId="77777777" w:rsidR="00E47521" w:rsidRDefault="006A76F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39338D0A"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9B67CF9" w14:textId="77777777" w:rsidR="00E47521" w:rsidRDefault="006A76FC">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14:paraId="38E502BF" w14:textId="77777777" w:rsidR="00E47521" w:rsidRDefault="006A76FC">
            <w:pPr>
              <w:rPr>
                <w:rFonts w:eastAsia="Times New Roman"/>
              </w:rPr>
            </w:pPr>
            <w:r>
              <w:rPr>
                <w:rFonts w:eastAsia="Times New Roman"/>
              </w:rPr>
              <w:t>0.763888889</w:t>
            </w:r>
          </w:p>
        </w:tc>
      </w:tr>
      <w:tr w:rsidR="00E47521" w14:paraId="41922855" w14:textId="77777777">
        <w:trPr>
          <w:divId w:val="289436861"/>
          <w:tblCellSpacing w:w="15" w:type="dxa"/>
        </w:trPr>
        <w:tc>
          <w:tcPr>
            <w:tcW w:w="0" w:type="auto"/>
            <w:tcMar>
              <w:top w:w="15" w:type="dxa"/>
              <w:left w:w="15" w:type="dxa"/>
              <w:bottom w:w="15" w:type="dxa"/>
              <w:right w:w="15" w:type="dxa"/>
            </w:tcMar>
            <w:vAlign w:val="center"/>
            <w:hideMark/>
          </w:tcPr>
          <w:p w14:paraId="5C59B5C5"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89F1F94"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B8B68E1" w14:textId="77777777" w:rsidR="00E47521" w:rsidRDefault="006A76FC">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14:paraId="7E4339CE" w14:textId="77777777" w:rsidR="00E47521" w:rsidRDefault="006A76FC">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14:paraId="740D8B45" w14:textId="77777777" w:rsidR="00E47521" w:rsidRDefault="006A76FC">
            <w:pPr>
              <w:rPr>
                <w:rFonts w:eastAsia="Times New Roman"/>
              </w:rPr>
            </w:pPr>
            <w:r>
              <w:rPr>
                <w:rFonts w:eastAsia="Times New Roman"/>
              </w:rPr>
              <w:t>16663797</w:t>
            </w:r>
          </w:p>
        </w:tc>
        <w:tc>
          <w:tcPr>
            <w:tcW w:w="0" w:type="auto"/>
            <w:tcMar>
              <w:top w:w="15" w:type="dxa"/>
              <w:left w:w="15" w:type="dxa"/>
              <w:bottom w:w="15" w:type="dxa"/>
              <w:right w:w="15" w:type="dxa"/>
            </w:tcMar>
            <w:vAlign w:val="center"/>
            <w:hideMark/>
          </w:tcPr>
          <w:p w14:paraId="46A4C496" w14:textId="77777777" w:rsidR="00E47521" w:rsidRDefault="006A76FC">
            <w:pPr>
              <w:rPr>
                <w:rFonts w:eastAsia="Times New Roman"/>
              </w:rPr>
            </w:pPr>
            <w:proofErr w:type="spellStart"/>
            <w:r>
              <w:rPr>
                <w:rFonts w:eastAsia="Times New Roman"/>
              </w:rPr>
              <w:t>Yegen</w:t>
            </w:r>
            <w:proofErr w:type="spellEnd"/>
          </w:p>
        </w:tc>
        <w:tc>
          <w:tcPr>
            <w:tcW w:w="0" w:type="auto"/>
            <w:tcMar>
              <w:top w:w="15" w:type="dxa"/>
              <w:left w:w="15" w:type="dxa"/>
              <w:bottom w:w="15" w:type="dxa"/>
              <w:right w:w="15" w:type="dxa"/>
            </w:tcMar>
            <w:vAlign w:val="center"/>
            <w:hideMark/>
          </w:tcPr>
          <w:p w14:paraId="3A168556" w14:textId="77777777" w:rsidR="00E47521" w:rsidRDefault="006A76FC">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14:paraId="0D05FBBA"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996CCFC" w14:textId="77777777" w:rsidR="00E47521" w:rsidRDefault="006A76FC">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14:paraId="6942C526" w14:textId="77777777" w:rsidR="00E47521" w:rsidRDefault="006A76FC">
            <w:pPr>
              <w:rPr>
                <w:rFonts w:eastAsia="Times New Roman"/>
              </w:rPr>
            </w:pPr>
            <w:r>
              <w:rPr>
                <w:rFonts w:eastAsia="Times New Roman"/>
              </w:rPr>
              <w:t>0.236111111</w:t>
            </w:r>
          </w:p>
        </w:tc>
      </w:tr>
      <w:tr w:rsidR="00E47521" w14:paraId="6FAD73B1" w14:textId="77777777">
        <w:trPr>
          <w:divId w:val="289436861"/>
          <w:tblCellSpacing w:w="15" w:type="dxa"/>
        </w:trPr>
        <w:tc>
          <w:tcPr>
            <w:tcW w:w="0" w:type="auto"/>
            <w:tcMar>
              <w:top w:w="15" w:type="dxa"/>
              <w:left w:w="15" w:type="dxa"/>
              <w:bottom w:w="15" w:type="dxa"/>
              <w:right w:w="15" w:type="dxa"/>
            </w:tcMar>
            <w:vAlign w:val="center"/>
            <w:hideMark/>
          </w:tcPr>
          <w:p w14:paraId="1F222371"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BB6625D"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EE89275" w14:textId="77777777" w:rsidR="00E47521" w:rsidRDefault="006A76FC">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14:paraId="5B4751F8" w14:textId="77777777" w:rsidR="00E47521" w:rsidRDefault="006A76FC">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14:paraId="5A206B29" w14:textId="77777777" w:rsidR="00E47521" w:rsidRDefault="006A76FC">
            <w:pPr>
              <w:rPr>
                <w:rFonts w:eastAsia="Times New Roman"/>
              </w:rPr>
            </w:pPr>
            <w:r>
              <w:rPr>
                <w:rFonts w:eastAsia="Times New Roman"/>
              </w:rPr>
              <w:t>16663951</w:t>
            </w:r>
          </w:p>
        </w:tc>
        <w:tc>
          <w:tcPr>
            <w:tcW w:w="0" w:type="auto"/>
            <w:tcMar>
              <w:top w:w="15" w:type="dxa"/>
              <w:left w:w="15" w:type="dxa"/>
              <w:bottom w:w="15" w:type="dxa"/>
              <w:right w:w="15" w:type="dxa"/>
            </w:tcMar>
            <w:vAlign w:val="center"/>
            <w:hideMark/>
          </w:tcPr>
          <w:p w14:paraId="28BBFC75" w14:textId="77777777" w:rsidR="00E47521" w:rsidRDefault="006A76FC">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14:paraId="4ED0D1F2" w14:textId="77777777" w:rsidR="00E47521" w:rsidRDefault="006A76FC">
            <w:pPr>
              <w:rPr>
                <w:rFonts w:eastAsia="Times New Roman"/>
              </w:rPr>
            </w:pPr>
            <w:r>
              <w:rPr>
                <w:rFonts w:eastAsia="Times New Roman"/>
              </w:rPr>
              <w:t>50</w:t>
            </w:r>
          </w:p>
        </w:tc>
        <w:tc>
          <w:tcPr>
            <w:tcW w:w="0" w:type="auto"/>
            <w:tcMar>
              <w:top w:w="15" w:type="dxa"/>
              <w:left w:w="15" w:type="dxa"/>
              <w:bottom w:w="15" w:type="dxa"/>
              <w:right w:w="15" w:type="dxa"/>
            </w:tcMar>
            <w:vAlign w:val="center"/>
            <w:hideMark/>
          </w:tcPr>
          <w:p w14:paraId="3C1308A8"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413FE368"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4B03E678" w14:textId="77777777" w:rsidR="00E47521" w:rsidRDefault="006A76FC">
            <w:pPr>
              <w:rPr>
                <w:rFonts w:eastAsia="Times New Roman"/>
              </w:rPr>
            </w:pPr>
            <w:r>
              <w:rPr>
                <w:rFonts w:eastAsia="Times New Roman"/>
              </w:rPr>
              <w:t>0.666666667</w:t>
            </w:r>
          </w:p>
        </w:tc>
      </w:tr>
      <w:tr w:rsidR="00E47521" w14:paraId="76613019" w14:textId="77777777">
        <w:trPr>
          <w:divId w:val="289436861"/>
          <w:tblCellSpacing w:w="15" w:type="dxa"/>
        </w:trPr>
        <w:tc>
          <w:tcPr>
            <w:tcW w:w="0" w:type="auto"/>
            <w:tcMar>
              <w:top w:w="15" w:type="dxa"/>
              <w:left w:w="15" w:type="dxa"/>
              <w:bottom w:w="15" w:type="dxa"/>
              <w:right w:w="15" w:type="dxa"/>
            </w:tcMar>
            <w:vAlign w:val="center"/>
            <w:hideMark/>
          </w:tcPr>
          <w:p w14:paraId="6C3C2EEE"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BE15460"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E6EC0B6" w14:textId="77777777" w:rsidR="00E47521" w:rsidRDefault="006A76FC">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14:paraId="29E3FE27" w14:textId="77777777" w:rsidR="00E47521" w:rsidRDefault="006A76FC">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14:paraId="2A99F7B5" w14:textId="77777777" w:rsidR="00E47521" w:rsidRDefault="006A76FC">
            <w:pPr>
              <w:rPr>
                <w:rFonts w:eastAsia="Times New Roman"/>
              </w:rPr>
            </w:pPr>
            <w:r>
              <w:rPr>
                <w:rFonts w:eastAsia="Times New Roman"/>
              </w:rPr>
              <w:t>16663952</w:t>
            </w:r>
          </w:p>
        </w:tc>
        <w:tc>
          <w:tcPr>
            <w:tcW w:w="0" w:type="auto"/>
            <w:tcMar>
              <w:top w:w="15" w:type="dxa"/>
              <w:left w:w="15" w:type="dxa"/>
              <w:bottom w:w="15" w:type="dxa"/>
              <w:right w:w="15" w:type="dxa"/>
            </w:tcMar>
            <w:vAlign w:val="center"/>
            <w:hideMark/>
          </w:tcPr>
          <w:p w14:paraId="6FC0B6EA" w14:textId="77777777" w:rsidR="00E47521" w:rsidRDefault="006A76FC">
            <w:pPr>
              <w:rPr>
                <w:rFonts w:eastAsia="Times New Roman"/>
              </w:rPr>
            </w:pPr>
            <w:proofErr w:type="spellStart"/>
            <w:r>
              <w:rPr>
                <w:rFonts w:eastAsia="Times New Roman"/>
              </w:rPr>
              <w:t>Cohagen</w:t>
            </w:r>
            <w:proofErr w:type="spellEnd"/>
          </w:p>
        </w:tc>
        <w:tc>
          <w:tcPr>
            <w:tcW w:w="0" w:type="auto"/>
            <w:tcMar>
              <w:top w:w="15" w:type="dxa"/>
              <w:left w:w="15" w:type="dxa"/>
              <w:bottom w:w="15" w:type="dxa"/>
              <w:right w:w="15" w:type="dxa"/>
            </w:tcMar>
            <w:vAlign w:val="center"/>
            <w:hideMark/>
          </w:tcPr>
          <w:p w14:paraId="4F3618E2" w14:textId="77777777" w:rsidR="00E47521" w:rsidRDefault="006A76FC">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14:paraId="696562E7"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19018B9"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4011651F" w14:textId="77777777" w:rsidR="00E47521" w:rsidRDefault="006A76FC">
            <w:pPr>
              <w:rPr>
                <w:rFonts w:eastAsia="Times New Roman"/>
              </w:rPr>
            </w:pPr>
            <w:r>
              <w:rPr>
                <w:rFonts w:eastAsia="Times New Roman"/>
              </w:rPr>
              <w:t>0.333333333</w:t>
            </w:r>
          </w:p>
        </w:tc>
      </w:tr>
      <w:tr w:rsidR="00E47521" w14:paraId="6616C80F" w14:textId="77777777">
        <w:trPr>
          <w:divId w:val="289436861"/>
          <w:tblCellSpacing w:w="15" w:type="dxa"/>
        </w:trPr>
        <w:tc>
          <w:tcPr>
            <w:tcW w:w="0" w:type="auto"/>
            <w:tcMar>
              <w:top w:w="15" w:type="dxa"/>
              <w:left w:w="15" w:type="dxa"/>
              <w:bottom w:w="15" w:type="dxa"/>
              <w:right w:w="15" w:type="dxa"/>
            </w:tcMar>
            <w:vAlign w:val="center"/>
            <w:hideMark/>
          </w:tcPr>
          <w:p w14:paraId="097F271F"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E0C836F"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11B3BD9" w14:textId="77777777" w:rsidR="00E47521" w:rsidRDefault="006A76FC">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14:paraId="3CD3DDDB" w14:textId="77777777" w:rsidR="00E47521" w:rsidRDefault="006A76FC">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14:paraId="26F2F54C" w14:textId="77777777" w:rsidR="00E47521" w:rsidRDefault="006A76FC">
            <w:pPr>
              <w:rPr>
                <w:rFonts w:eastAsia="Times New Roman"/>
              </w:rPr>
            </w:pPr>
            <w:r>
              <w:rPr>
                <w:rFonts w:eastAsia="Times New Roman"/>
              </w:rPr>
              <w:t>16663915</w:t>
            </w:r>
          </w:p>
        </w:tc>
        <w:tc>
          <w:tcPr>
            <w:tcW w:w="0" w:type="auto"/>
            <w:tcMar>
              <w:top w:w="15" w:type="dxa"/>
              <w:left w:w="15" w:type="dxa"/>
              <w:bottom w:w="15" w:type="dxa"/>
              <w:right w:w="15" w:type="dxa"/>
            </w:tcMar>
            <w:vAlign w:val="center"/>
            <w:hideMark/>
          </w:tcPr>
          <w:p w14:paraId="51B93D2D" w14:textId="77777777" w:rsidR="00E47521" w:rsidRDefault="006A76FC">
            <w:pPr>
              <w:rPr>
                <w:rFonts w:eastAsia="Times New Roman"/>
              </w:rPr>
            </w:pPr>
            <w:r>
              <w:rPr>
                <w:rFonts w:eastAsia="Times New Roman"/>
              </w:rPr>
              <w:t>Parshall</w:t>
            </w:r>
          </w:p>
        </w:tc>
        <w:tc>
          <w:tcPr>
            <w:tcW w:w="0" w:type="auto"/>
            <w:tcMar>
              <w:top w:w="15" w:type="dxa"/>
              <w:left w:w="15" w:type="dxa"/>
              <w:bottom w:w="15" w:type="dxa"/>
              <w:right w:w="15" w:type="dxa"/>
            </w:tcMar>
            <w:vAlign w:val="center"/>
            <w:hideMark/>
          </w:tcPr>
          <w:p w14:paraId="4A6CB5A6" w14:textId="77777777" w:rsidR="00E47521" w:rsidRDefault="006A76FC">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14:paraId="47817406"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4C4CF866"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3FE24250" w14:textId="77777777" w:rsidR="00E47521" w:rsidRDefault="006A76FC">
            <w:pPr>
              <w:rPr>
                <w:rFonts w:eastAsia="Times New Roman"/>
              </w:rPr>
            </w:pPr>
            <w:r>
              <w:rPr>
                <w:rFonts w:eastAsia="Times New Roman"/>
              </w:rPr>
              <w:t>0.256410256</w:t>
            </w:r>
          </w:p>
        </w:tc>
      </w:tr>
      <w:tr w:rsidR="00E47521" w14:paraId="01B6BE4E" w14:textId="77777777">
        <w:trPr>
          <w:divId w:val="289436861"/>
          <w:tblCellSpacing w:w="15" w:type="dxa"/>
        </w:trPr>
        <w:tc>
          <w:tcPr>
            <w:tcW w:w="0" w:type="auto"/>
            <w:tcMar>
              <w:top w:w="15" w:type="dxa"/>
              <w:left w:w="15" w:type="dxa"/>
              <w:bottom w:w="15" w:type="dxa"/>
              <w:right w:w="15" w:type="dxa"/>
            </w:tcMar>
            <w:vAlign w:val="center"/>
            <w:hideMark/>
          </w:tcPr>
          <w:p w14:paraId="1305CEDA"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0DD4E25"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50BD030" w14:textId="77777777" w:rsidR="00E47521" w:rsidRDefault="006A76FC">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14:paraId="513E86BF" w14:textId="77777777" w:rsidR="00E47521" w:rsidRDefault="006A76FC">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14:paraId="66C427E6" w14:textId="77777777" w:rsidR="00E47521" w:rsidRDefault="006A76FC">
            <w:pPr>
              <w:rPr>
                <w:rFonts w:eastAsia="Times New Roman"/>
              </w:rPr>
            </w:pPr>
            <w:r>
              <w:rPr>
                <w:rFonts w:eastAsia="Times New Roman"/>
              </w:rPr>
              <w:t>16663917</w:t>
            </w:r>
          </w:p>
        </w:tc>
        <w:tc>
          <w:tcPr>
            <w:tcW w:w="0" w:type="auto"/>
            <w:tcMar>
              <w:top w:w="15" w:type="dxa"/>
              <w:left w:w="15" w:type="dxa"/>
              <w:bottom w:w="15" w:type="dxa"/>
              <w:right w:w="15" w:type="dxa"/>
            </w:tcMar>
            <w:vAlign w:val="center"/>
            <w:hideMark/>
          </w:tcPr>
          <w:p w14:paraId="0E3B8C95" w14:textId="77777777" w:rsidR="00E47521" w:rsidRDefault="006A76FC">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14:paraId="1D8CE46E" w14:textId="77777777" w:rsidR="00E47521" w:rsidRDefault="006A76FC">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14:paraId="4124218F"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22283D5F"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7CC737DB" w14:textId="77777777" w:rsidR="00E47521" w:rsidRDefault="006A76FC">
            <w:pPr>
              <w:rPr>
                <w:rFonts w:eastAsia="Times New Roman"/>
              </w:rPr>
            </w:pPr>
            <w:r>
              <w:rPr>
                <w:rFonts w:eastAsia="Times New Roman"/>
              </w:rPr>
              <w:t>0.743589744</w:t>
            </w:r>
          </w:p>
        </w:tc>
      </w:tr>
      <w:tr w:rsidR="00E47521" w14:paraId="72BB2C66" w14:textId="77777777">
        <w:trPr>
          <w:divId w:val="289436861"/>
          <w:tblCellSpacing w:w="15" w:type="dxa"/>
        </w:trPr>
        <w:tc>
          <w:tcPr>
            <w:tcW w:w="0" w:type="auto"/>
            <w:tcMar>
              <w:top w:w="15" w:type="dxa"/>
              <w:left w:w="15" w:type="dxa"/>
              <w:bottom w:w="15" w:type="dxa"/>
              <w:right w:w="15" w:type="dxa"/>
            </w:tcMar>
            <w:vAlign w:val="center"/>
            <w:hideMark/>
          </w:tcPr>
          <w:p w14:paraId="5AAF5F9F"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4F433D4"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775070E" w14:textId="77777777" w:rsidR="00E47521" w:rsidRDefault="006A76F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14:paraId="5F9CA962" w14:textId="77777777" w:rsidR="00E47521" w:rsidRDefault="006A76FC">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14:paraId="181AF3D7" w14:textId="77777777" w:rsidR="00E47521" w:rsidRDefault="006A76FC">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14:paraId="5D092D69" w14:textId="77777777" w:rsidR="00E47521" w:rsidRDefault="006A76FC">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14:paraId="441FF8B9"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1995BA69"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201D0286"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13F680E2" w14:textId="77777777" w:rsidR="00E47521" w:rsidRDefault="006A76FC">
            <w:pPr>
              <w:rPr>
                <w:rFonts w:eastAsia="Times New Roman"/>
              </w:rPr>
            </w:pPr>
            <w:r>
              <w:rPr>
                <w:rFonts w:eastAsia="Times New Roman"/>
              </w:rPr>
              <w:t>1</w:t>
            </w:r>
          </w:p>
        </w:tc>
      </w:tr>
      <w:tr w:rsidR="00E47521" w14:paraId="42C0BB37" w14:textId="77777777">
        <w:trPr>
          <w:divId w:val="289436861"/>
          <w:tblCellSpacing w:w="15" w:type="dxa"/>
        </w:trPr>
        <w:tc>
          <w:tcPr>
            <w:tcW w:w="0" w:type="auto"/>
            <w:tcMar>
              <w:top w:w="15" w:type="dxa"/>
              <w:left w:w="15" w:type="dxa"/>
              <w:bottom w:w="15" w:type="dxa"/>
              <w:right w:w="15" w:type="dxa"/>
            </w:tcMar>
            <w:vAlign w:val="center"/>
            <w:hideMark/>
          </w:tcPr>
          <w:p w14:paraId="11A33E24"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E93B2EF"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3445C15" w14:textId="77777777" w:rsidR="00E47521" w:rsidRDefault="006A76F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14:paraId="308D62A1" w14:textId="77777777" w:rsidR="00E47521" w:rsidRDefault="006A76FC">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14:paraId="3B0D7B87" w14:textId="77777777" w:rsidR="00E47521" w:rsidRDefault="006A76FC">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14:paraId="0F48B6FF" w14:textId="77777777" w:rsidR="00E47521" w:rsidRDefault="006A76FC">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14:paraId="73A11D04"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06E30E21"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4FA1BC36"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0ABE549D" w14:textId="77777777" w:rsidR="00E47521" w:rsidRDefault="006A76FC">
            <w:pPr>
              <w:rPr>
                <w:rFonts w:eastAsia="Times New Roman"/>
              </w:rPr>
            </w:pPr>
            <w:r>
              <w:rPr>
                <w:rFonts w:eastAsia="Times New Roman"/>
              </w:rPr>
              <w:t>1</w:t>
            </w:r>
          </w:p>
        </w:tc>
      </w:tr>
      <w:tr w:rsidR="00E47521" w14:paraId="40317FDC" w14:textId="77777777">
        <w:trPr>
          <w:divId w:val="289436861"/>
          <w:tblCellSpacing w:w="15" w:type="dxa"/>
        </w:trPr>
        <w:tc>
          <w:tcPr>
            <w:tcW w:w="0" w:type="auto"/>
            <w:tcMar>
              <w:top w:w="15" w:type="dxa"/>
              <w:left w:w="15" w:type="dxa"/>
              <w:bottom w:w="15" w:type="dxa"/>
              <w:right w:w="15" w:type="dxa"/>
            </w:tcMar>
            <w:vAlign w:val="center"/>
            <w:hideMark/>
          </w:tcPr>
          <w:p w14:paraId="76DAFEF3"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A73A58A"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1A28350" w14:textId="77777777" w:rsidR="00E47521" w:rsidRDefault="006A76F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62946848" w14:textId="77777777" w:rsidR="00E47521" w:rsidRDefault="006A76FC">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14:paraId="72717249" w14:textId="77777777" w:rsidR="00E47521" w:rsidRDefault="006A76FC">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14:paraId="053A5C73" w14:textId="77777777" w:rsidR="00E47521" w:rsidRDefault="006A76FC">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14:paraId="2AF95A0E"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3B00A05B"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221491A9"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0A24C8A1" w14:textId="77777777" w:rsidR="00E47521" w:rsidRDefault="006A76FC">
            <w:pPr>
              <w:rPr>
                <w:rFonts w:eastAsia="Times New Roman"/>
              </w:rPr>
            </w:pPr>
            <w:r>
              <w:rPr>
                <w:rFonts w:eastAsia="Times New Roman"/>
              </w:rPr>
              <w:t>1</w:t>
            </w:r>
          </w:p>
        </w:tc>
      </w:tr>
      <w:tr w:rsidR="00E47521" w14:paraId="64A1AD5C" w14:textId="77777777">
        <w:trPr>
          <w:divId w:val="289436861"/>
          <w:tblCellSpacing w:w="15" w:type="dxa"/>
        </w:trPr>
        <w:tc>
          <w:tcPr>
            <w:tcW w:w="0" w:type="auto"/>
            <w:tcMar>
              <w:top w:w="15" w:type="dxa"/>
              <w:left w:w="15" w:type="dxa"/>
              <w:bottom w:w="15" w:type="dxa"/>
              <w:right w:w="15" w:type="dxa"/>
            </w:tcMar>
            <w:vAlign w:val="center"/>
            <w:hideMark/>
          </w:tcPr>
          <w:p w14:paraId="4602FDAD"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BCABF1E"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C12E9F8" w14:textId="77777777" w:rsidR="00E47521" w:rsidRDefault="006A76FC">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14:paraId="6CA6A389" w14:textId="77777777" w:rsidR="00E47521" w:rsidRDefault="006A76FC">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14:paraId="4FDCB3CF" w14:textId="77777777" w:rsidR="00E47521" w:rsidRDefault="006A76FC">
            <w:pPr>
              <w:rPr>
                <w:rFonts w:eastAsia="Times New Roman"/>
              </w:rPr>
            </w:pPr>
            <w:r>
              <w:rPr>
                <w:rFonts w:eastAsia="Times New Roman"/>
              </w:rPr>
              <w:t>16663611</w:t>
            </w:r>
          </w:p>
        </w:tc>
        <w:tc>
          <w:tcPr>
            <w:tcW w:w="0" w:type="auto"/>
            <w:tcMar>
              <w:top w:w="15" w:type="dxa"/>
              <w:left w:w="15" w:type="dxa"/>
              <w:bottom w:w="15" w:type="dxa"/>
              <w:right w:w="15" w:type="dxa"/>
            </w:tcMar>
            <w:vAlign w:val="center"/>
            <w:hideMark/>
          </w:tcPr>
          <w:p w14:paraId="60EADB8C" w14:textId="77777777" w:rsidR="00E47521" w:rsidRDefault="006A76FC">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14:paraId="2CF57169" w14:textId="77777777" w:rsidR="00E47521" w:rsidRDefault="006A76F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5F0CA408"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2FDAD6A" w14:textId="77777777" w:rsidR="00E47521" w:rsidRDefault="006A76F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58F25B34" w14:textId="77777777" w:rsidR="00E47521" w:rsidRDefault="006A76FC">
            <w:pPr>
              <w:rPr>
                <w:rFonts w:eastAsia="Times New Roman"/>
              </w:rPr>
            </w:pPr>
            <w:r>
              <w:rPr>
                <w:rFonts w:eastAsia="Times New Roman"/>
              </w:rPr>
              <w:t>1</w:t>
            </w:r>
          </w:p>
        </w:tc>
      </w:tr>
      <w:tr w:rsidR="00E47521" w14:paraId="0543E531" w14:textId="77777777">
        <w:trPr>
          <w:divId w:val="289436861"/>
          <w:tblCellSpacing w:w="15" w:type="dxa"/>
        </w:trPr>
        <w:tc>
          <w:tcPr>
            <w:tcW w:w="0" w:type="auto"/>
            <w:tcMar>
              <w:top w:w="15" w:type="dxa"/>
              <w:left w:w="15" w:type="dxa"/>
              <w:bottom w:w="15" w:type="dxa"/>
              <w:right w:w="15" w:type="dxa"/>
            </w:tcMar>
            <w:vAlign w:val="center"/>
            <w:hideMark/>
          </w:tcPr>
          <w:p w14:paraId="2984A09A"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0120949"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EFB3174" w14:textId="77777777" w:rsidR="00E47521" w:rsidRDefault="006A76FC">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14:paraId="75A4F33F" w14:textId="77777777" w:rsidR="00E47521" w:rsidRDefault="006A76FC">
            <w:pPr>
              <w:rPr>
                <w:rFonts w:eastAsia="Times New Roman"/>
              </w:rPr>
            </w:pPr>
            <w:r>
              <w:rPr>
                <w:rFonts w:eastAsia="Times New Roman"/>
              </w:rPr>
              <w:t>0.032</w:t>
            </w:r>
          </w:p>
        </w:tc>
        <w:tc>
          <w:tcPr>
            <w:tcW w:w="0" w:type="auto"/>
            <w:tcMar>
              <w:top w:w="15" w:type="dxa"/>
              <w:left w:w="15" w:type="dxa"/>
              <w:bottom w:w="15" w:type="dxa"/>
              <w:right w:w="15" w:type="dxa"/>
            </w:tcMar>
            <w:vAlign w:val="center"/>
            <w:hideMark/>
          </w:tcPr>
          <w:p w14:paraId="5414BC5C" w14:textId="77777777" w:rsidR="00E47521" w:rsidRDefault="006A76FC">
            <w:pPr>
              <w:rPr>
                <w:rFonts w:eastAsia="Times New Roman"/>
              </w:rPr>
            </w:pPr>
            <w:r>
              <w:rPr>
                <w:rFonts w:eastAsia="Times New Roman"/>
              </w:rPr>
              <w:t>16663539</w:t>
            </w:r>
          </w:p>
        </w:tc>
        <w:tc>
          <w:tcPr>
            <w:tcW w:w="0" w:type="auto"/>
            <w:tcMar>
              <w:top w:w="15" w:type="dxa"/>
              <w:left w:w="15" w:type="dxa"/>
              <w:bottom w:w="15" w:type="dxa"/>
              <w:right w:w="15" w:type="dxa"/>
            </w:tcMar>
            <w:vAlign w:val="center"/>
            <w:hideMark/>
          </w:tcPr>
          <w:p w14:paraId="3A8AF4A8" w14:textId="77777777" w:rsidR="00E47521" w:rsidRDefault="006A76FC">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14:paraId="7FD8A5B2" w14:textId="77777777" w:rsidR="00E47521" w:rsidRDefault="006A76F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559A79C"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4B7FCE95" w14:textId="77777777" w:rsidR="00E47521" w:rsidRDefault="006A76F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1250BD7" w14:textId="77777777" w:rsidR="00E47521" w:rsidRDefault="006A76FC">
            <w:pPr>
              <w:rPr>
                <w:rFonts w:eastAsia="Times New Roman"/>
              </w:rPr>
            </w:pPr>
            <w:r>
              <w:rPr>
                <w:rFonts w:eastAsia="Times New Roman"/>
              </w:rPr>
              <w:t>1</w:t>
            </w:r>
          </w:p>
        </w:tc>
      </w:tr>
      <w:tr w:rsidR="00E47521" w14:paraId="1FACF7A4" w14:textId="77777777">
        <w:trPr>
          <w:divId w:val="289436861"/>
          <w:tblCellSpacing w:w="15" w:type="dxa"/>
        </w:trPr>
        <w:tc>
          <w:tcPr>
            <w:tcW w:w="0" w:type="auto"/>
            <w:tcMar>
              <w:top w:w="15" w:type="dxa"/>
              <w:left w:w="15" w:type="dxa"/>
              <w:bottom w:w="15" w:type="dxa"/>
              <w:right w:w="15" w:type="dxa"/>
            </w:tcMar>
            <w:vAlign w:val="center"/>
            <w:hideMark/>
          </w:tcPr>
          <w:p w14:paraId="18BC311E"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6B5003C"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8D6B812" w14:textId="77777777" w:rsidR="00E47521" w:rsidRDefault="006A76F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1060785E" w14:textId="77777777" w:rsidR="00E47521" w:rsidRDefault="006A76FC">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14:paraId="5FF6746E" w14:textId="77777777" w:rsidR="00E47521" w:rsidRDefault="006A76FC">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14:paraId="0CDD8857" w14:textId="77777777" w:rsidR="00E47521" w:rsidRDefault="006A76FC">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14:paraId="29C4260F" w14:textId="77777777" w:rsidR="00E47521" w:rsidRDefault="006A76FC">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14:paraId="64F4C69E"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1D748BF1"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1B296FA6" w14:textId="77777777" w:rsidR="00E47521" w:rsidRDefault="006A76FC">
            <w:pPr>
              <w:rPr>
                <w:rFonts w:eastAsia="Times New Roman"/>
              </w:rPr>
            </w:pPr>
            <w:r>
              <w:rPr>
                <w:rFonts w:eastAsia="Times New Roman"/>
              </w:rPr>
              <w:t>0.545454545</w:t>
            </w:r>
          </w:p>
        </w:tc>
      </w:tr>
      <w:tr w:rsidR="00E47521" w14:paraId="6D3AED61" w14:textId="77777777">
        <w:trPr>
          <w:divId w:val="289436861"/>
          <w:tblCellSpacing w:w="15" w:type="dxa"/>
        </w:trPr>
        <w:tc>
          <w:tcPr>
            <w:tcW w:w="0" w:type="auto"/>
            <w:tcMar>
              <w:top w:w="15" w:type="dxa"/>
              <w:left w:w="15" w:type="dxa"/>
              <w:bottom w:w="15" w:type="dxa"/>
              <w:right w:w="15" w:type="dxa"/>
            </w:tcMar>
            <w:vAlign w:val="center"/>
            <w:hideMark/>
          </w:tcPr>
          <w:p w14:paraId="49A51B3B"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E12794E"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5C47B22" w14:textId="77777777" w:rsidR="00E47521" w:rsidRDefault="006A76F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5DB47A00" w14:textId="77777777" w:rsidR="00E47521" w:rsidRDefault="006A76FC">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14:paraId="6FB94A1C" w14:textId="77777777" w:rsidR="00E47521" w:rsidRDefault="006A76FC">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14:paraId="325CF488" w14:textId="77777777" w:rsidR="00E47521" w:rsidRDefault="006A76F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331DCFA9" w14:textId="77777777" w:rsidR="00E47521" w:rsidRDefault="006A76FC">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14:paraId="19B46076"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7E54F15"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7317A5A7" w14:textId="77777777" w:rsidR="00E47521" w:rsidRDefault="006A76FC">
            <w:pPr>
              <w:rPr>
                <w:rFonts w:eastAsia="Times New Roman"/>
              </w:rPr>
            </w:pPr>
            <w:r>
              <w:rPr>
                <w:rFonts w:eastAsia="Times New Roman"/>
              </w:rPr>
              <w:t>0.454545455</w:t>
            </w:r>
          </w:p>
        </w:tc>
      </w:tr>
      <w:tr w:rsidR="00E47521" w14:paraId="29EEB0CD" w14:textId="77777777">
        <w:trPr>
          <w:divId w:val="289436861"/>
          <w:tblCellSpacing w:w="15" w:type="dxa"/>
        </w:trPr>
        <w:tc>
          <w:tcPr>
            <w:tcW w:w="0" w:type="auto"/>
            <w:tcMar>
              <w:top w:w="15" w:type="dxa"/>
              <w:left w:w="15" w:type="dxa"/>
              <w:bottom w:w="15" w:type="dxa"/>
              <w:right w:w="15" w:type="dxa"/>
            </w:tcMar>
            <w:vAlign w:val="center"/>
            <w:hideMark/>
          </w:tcPr>
          <w:p w14:paraId="08B189DE"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E02C538"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B54B854" w14:textId="77777777" w:rsidR="00E47521" w:rsidRDefault="006A76F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2C305731" w14:textId="77777777" w:rsidR="00E47521" w:rsidRDefault="006A76FC">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14:paraId="558DC333" w14:textId="77777777" w:rsidR="00E47521" w:rsidRDefault="006A76FC">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14:paraId="3A86518C" w14:textId="77777777" w:rsidR="00E47521" w:rsidRDefault="006A76FC">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14:paraId="4DF32F6A" w14:textId="77777777" w:rsidR="00E47521" w:rsidRDefault="006A76FC">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14:paraId="056EE142"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9C45C19"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4D0DEA9F" w14:textId="77777777" w:rsidR="00E47521" w:rsidRDefault="006A76FC">
            <w:pPr>
              <w:rPr>
                <w:rFonts w:eastAsia="Times New Roman"/>
              </w:rPr>
            </w:pPr>
            <w:r>
              <w:rPr>
                <w:rFonts w:eastAsia="Times New Roman"/>
              </w:rPr>
              <w:t>0.743589744</w:t>
            </w:r>
          </w:p>
        </w:tc>
      </w:tr>
      <w:tr w:rsidR="00E47521" w14:paraId="356374DE" w14:textId="77777777">
        <w:trPr>
          <w:divId w:val="289436861"/>
          <w:tblCellSpacing w:w="15" w:type="dxa"/>
        </w:trPr>
        <w:tc>
          <w:tcPr>
            <w:tcW w:w="0" w:type="auto"/>
            <w:tcMar>
              <w:top w:w="15" w:type="dxa"/>
              <w:left w:w="15" w:type="dxa"/>
              <w:bottom w:w="15" w:type="dxa"/>
              <w:right w:w="15" w:type="dxa"/>
            </w:tcMar>
            <w:vAlign w:val="center"/>
            <w:hideMark/>
          </w:tcPr>
          <w:p w14:paraId="4501768C"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42DBD09"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9B9FCDA" w14:textId="77777777" w:rsidR="00E47521" w:rsidRDefault="006A76F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7F261753" w14:textId="77777777" w:rsidR="00E47521" w:rsidRDefault="006A76FC">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14:paraId="7359CD13" w14:textId="77777777" w:rsidR="00E47521" w:rsidRDefault="006A76FC">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14:paraId="571D50E8" w14:textId="77777777" w:rsidR="00E47521" w:rsidRDefault="006A76FC">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14:paraId="1AB5A9A1" w14:textId="77777777" w:rsidR="00E47521" w:rsidRDefault="006A76FC">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14:paraId="463934B1"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1BA754C7"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7D6C0E09" w14:textId="77777777" w:rsidR="00E47521" w:rsidRDefault="006A76FC">
            <w:pPr>
              <w:rPr>
                <w:rFonts w:eastAsia="Times New Roman"/>
              </w:rPr>
            </w:pPr>
            <w:r>
              <w:rPr>
                <w:rFonts w:eastAsia="Times New Roman"/>
              </w:rPr>
              <w:t>0.256410256</w:t>
            </w:r>
          </w:p>
        </w:tc>
      </w:tr>
      <w:tr w:rsidR="00E47521" w14:paraId="5ED1728F" w14:textId="77777777">
        <w:trPr>
          <w:divId w:val="289436861"/>
          <w:tblCellSpacing w:w="15" w:type="dxa"/>
        </w:trPr>
        <w:tc>
          <w:tcPr>
            <w:tcW w:w="0" w:type="auto"/>
            <w:tcMar>
              <w:top w:w="15" w:type="dxa"/>
              <w:left w:w="15" w:type="dxa"/>
              <w:bottom w:w="15" w:type="dxa"/>
              <w:right w:w="15" w:type="dxa"/>
            </w:tcMar>
            <w:vAlign w:val="center"/>
            <w:hideMark/>
          </w:tcPr>
          <w:p w14:paraId="43873D64"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64B0FE1"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8ACE973" w14:textId="77777777" w:rsidR="00E47521" w:rsidRDefault="006A76FC">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14:paraId="1C84E242" w14:textId="77777777" w:rsidR="00E47521" w:rsidRDefault="006A76FC">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14:paraId="30E8ACA8" w14:textId="77777777" w:rsidR="00E47521" w:rsidRDefault="006A76FC">
            <w:pPr>
              <w:rPr>
                <w:rFonts w:eastAsia="Times New Roman"/>
              </w:rPr>
            </w:pPr>
            <w:r>
              <w:rPr>
                <w:rFonts w:eastAsia="Times New Roman"/>
              </w:rPr>
              <w:t>16663846</w:t>
            </w:r>
          </w:p>
        </w:tc>
        <w:tc>
          <w:tcPr>
            <w:tcW w:w="0" w:type="auto"/>
            <w:tcMar>
              <w:top w:w="15" w:type="dxa"/>
              <w:left w:w="15" w:type="dxa"/>
              <w:bottom w:w="15" w:type="dxa"/>
              <w:right w:w="15" w:type="dxa"/>
            </w:tcMar>
            <w:vAlign w:val="center"/>
            <w:hideMark/>
          </w:tcPr>
          <w:p w14:paraId="69348916" w14:textId="77777777" w:rsidR="00E47521" w:rsidRDefault="006A76FC">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14:paraId="1F7C0BF4" w14:textId="77777777" w:rsidR="00E47521" w:rsidRDefault="006A76FC">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14:paraId="74E345E3"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4DFD02C9" w14:textId="77777777" w:rsidR="00E47521" w:rsidRDefault="006A76F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7E60B374" w14:textId="77777777" w:rsidR="00E47521" w:rsidRDefault="006A76FC">
            <w:pPr>
              <w:rPr>
                <w:rFonts w:eastAsia="Times New Roman"/>
              </w:rPr>
            </w:pPr>
            <w:r>
              <w:rPr>
                <w:rFonts w:eastAsia="Times New Roman"/>
              </w:rPr>
              <w:t>0.705882353</w:t>
            </w:r>
          </w:p>
        </w:tc>
      </w:tr>
      <w:tr w:rsidR="00E47521" w14:paraId="6406991B" w14:textId="77777777">
        <w:trPr>
          <w:divId w:val="289436861"/>
          <w:tblCellSpacing w:w="15" w:type="dxa"/>
        </w:trPr>
        <w:tc>
          <w:tcPr>
            <w:tcW w:w="0" w:type="auto"/>
            <w:tcMar>
              <w:top w:w="15" w:type="dxa"/>
              <w:left w:w="15" w:type="dxa"/>
              <w:bottom w:w="15" w:type="dxa"/>
              <w:right w:w="15" w:type="dxa"/>
            </w:tcMar>
            <w:vAlign w:val="center"/>
            <w:hideMark/>
          </w:tcPr>
          <w:p w14:paraId="2424B6E3"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F88DB43"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050670B" w14:textId="77777777" w:rsidR="00E47521" w:rsidRDefault="006A76FC">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14:paraId="178DD256" w14:textId="77777777" w:rsidR="00E47521" w:rsidRDefault="006A76FC">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14:paraId="36CAEFB4" w14:textId="77777777" w:rsidR="00E47521" w:rsidRDefault="006A76FC">
            <w:pPr>
              <w:rPr>
                <w:rFonts w:eastAsia="Times New Roman"/>
              </w:rPr>
            </w:pPr>
            <w:r>
              <w:rPr>
                <w:rFonts w:eastAsia="Times New Roman"/>
              </w:rPr>
              <w:t>16663847</w:t>
            </w:r>
          </w:p>
        </w:tc>
        <w:tc>
          <w:tcPr>
            <w:tcW w:w="0" w:type="auto"/>
            <w:tcMar>
              <w:top w:w="15" w:type="dxa"/>
              <w:left w:w="15" w:type="dxa"/>
              <w:bottom w:w="15" w:type="dxa"/>
              <w:right w:w="15" w:type="dxa"/>
            </w:tcMar>
            <w:vAlign w:val="center"/>
            <w:hideMark/>
          </w:tcPr>
          <w:p w14:paraId="225AAAA7" w14:textId="77777777" w:rsidR="00E47521" w:rsidRDefault="006A76F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0B518F7B" w14:textId="77777777" w:rsidR="00E47521" w:rsidRDefault="006A76FC">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14:paraId="52FA07BF"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5D080EB7" w14:textId="77777777" w:rsidR="00E47521" w:rsidRDefault="006A76F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192964A4" w14:textId="77777777" w:rsidR="00E47521" w:rsidRDefault="006A76FC">
            <w:pPr>
              <w:rPr>
                <w:rFonts w:eastAsia="Times New Roman"/>
              </w:rPr>
            </w:pPr>
            <w:r>
              <w:rPr>
                <w:rFonts w:eastAsia="Times New Roman"/>
              </w:rPr>
              <w:t>0.294117647</w:t>
            </w:r>
          </w:p>
        </w:tc>
      </w:tr>
      <w:tr w:rsidR="00E47521" w14:paraId="332D71A4" w14:textId="77777777">
        <w:trPr>
          <w:divId w:val="289436861"/>
          <w:tblCellSpacing w:w="15" w:type="dxa"/>
        </w:trPr>
        <w:tc>
          <w:tcPr>
            <w:tcW w:w="0" w:type="auto"/>
            <w:tcMar>
              <w:top w:w="15" w:type="dxa"/>
              <w:left w:w="15" w:type="dxa"/>
              <w:bottom w:w="15" w:type="dxa"/>
              <w:right w:w="15" w:type="dxa"/>
            </w:tcMar>
            <w:vAlign w:val="center"/>
            <w:hideMark/>
          </w:tcPr>
          <w:p w14:paraId="6C2C7D1E"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1C8DFB7"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123B0DAE" w14:textId="77777777" w:rsidR="00E47521" w:rsidRDefault="006A76F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7E888767" w14:textId="77777777" w:rsidR="00E47521" w:rsidRDefault="006A76FC">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14:paraId="56BF7E4A" w14:textId="77777777" w:rsidR="00E47521" w:rsidRDefault="006A76FC">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14:paraId="0B5CD11A" w14:textId="77777777" w:rsidR="00E47521" w:rsidRDefault="006A76F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02CE7B5C" w14:textId="77777777" w:rsidR="00E47521" w:rsidRDefault="006A76FC">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14:paraId="465F32A4"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4D269C97"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5D52239F" w14:textId="77777777" w:rsidR="00E47521" w:rsidRDefault="006A76FC">
            <w:pPr>
              <w:rPr>
                <w:rFonts w:eastAsia="Times New Roman"/>
              </w:rPr>
            </w:pPr>
            <w:r>
              <w:rPr>
                <w:rFonts w:eastAsia="Times New Roman"/>
              </w:rPr>
              <w:t>0.375</w:t>
            </w:r>
          </w:p>
        </w:tc>
      </w:tr>
      <w:tr w:rsidR="00E47521" w14:paraId="3BA81985" w14:textId="77777777">
        <w:trPr>
          <w:divId w:val="289436861"/>
          <w:tblCellSpacing w:w="15" w:type="dxa"/>
        </w:trPr>
        <w:tc>
          <w:tcPr>
            <w:tcW w:w="0" w:type="auto"/>
            <w:tcMar>
              <w:top w:w="15" w:type="dxa"/>
              <w:left w:w="15" w:type="dxa"/>
              <w:bottom w:w="15" w:type="dxa"/>
              <w:right w:w="15" w:type="dxa"/>
            </w:tcMar>
            <w:vAlign w:val="center"/>
            <w:hideMark/>
          </w:tcPr>
          <w:p w14:paraId="716D631D"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C8034C4"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D7505F7" w14:textId="77777777" w:rsidR="00E47521" w:rsidRDefault="006A76F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7D72A87F" w14:textId="77777777" w:rsidR="00E47521" w:rsidRDefault="006A76FC">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14:paraId="32B71330" w14:textId="77777777" w:rsidR="00E47521" w:rsidRDefault="006A76FC">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14:paraId="3467E670" w14:textId="77777777" w:rsidR="00E47521" w:rsidRDefault="006A76FC">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14:paraId="110033E7" w14:textId="77777777" w:rsidR="00E47521" w:rsidRDefault="006A76F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4FD3D6E5"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CE7EEF4"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38C6BF5D" w14:textId="77777777" w:rsidR="00E47521" w:rsidRDefault="006A76FC">
            <w:pPr>
              <w:rPr>
                <w:rFonts w:eastAsia="Times New Roman"/>
              </w:rPr>
            </w:pPr>
            <w:r>
              <w:rPr>
                <w:rFonts w:eastAsia="Times New Roman"/>
              </w:rPr>
              <w:t>0.625</w:t>
            </w:r>
          </w:p>
        </w:tc>
      </w:tr>
      <w:tr w:rsidR="00E47521" w14:paraId="6B1FF52E" w14:textId="77777777">
        <w:trPr>
          <w:divId w:val="289436861"/>
          <w:tblCellSpacing w:w="15" w:type="dxa"/>
        </w:trPr>
        <w:tc>
          <w:tcPr>
            <w:tcW w:w="0" w:type="auto"/>
            <w:tcMar>
              <w:top w:w="15" w:type="dxa"/>
              <w:left w:w="15" w:type="dxa"/>
              <w:bottom w:w="15" w:type="dxa"/>
              <w:right w:w="15" w:type="dxa"/>
            </w:tcMar>
            <w:vAlign w:val="center"/>
            <w:hideMark/>
          </w:tcPr>
          <w:p w14:paraId="3AE7C8C7"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90E3C61"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22F3705" w14:textId="77777777" w:rsidR="00E47521" w:rsidRDefault="006A76F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14:paraId="485E963B" w14:textId="77777777" w:rsidR="00E47521" w:rsidRDefault="006A76FC">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14:paraId="6FB61FFC" w14:textId="77777777" w:rsidR="00E47521" w:rsidRDefault="006A76FC">
            <w:pPr>
              <w:rPr>
                <w:rFonts w:eastAsia="Times New Roman"/>
              </w:rPr>
            </w:pPr>
            <w:r>
              <w:rPr>
                <w:rFonts w:eastAsia="Times New Roman"/>
              </w:rPr>
              <w:t>16664017</w:t>
            </w:r>
          </w:p>
        </w:tc>
        <w:tc>
          <w:tcPr>
            <w:tcW w:w="0" w:type="auto"/>
            <w:tcMar>
              <w:top w:w="15" w:type="dxa"/>
              <w:left w:w="15" w:type="dxa"/>
              <w:bottom w:w="15" w:type="dxa"/>
              <w:right w:w="15" w:type="dxa"/>
            </w:tcMar>
            <w:vAlign w:val="center"/>
            <w:hideMark/>
          </w:tcPr>
          <w:p w14:paraId="38F5FC7C" w14:textId="77777777" w:rsidR="00E47521" w:rsidRDefault="006A76FC">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14:paraId="4FE3F74A" w14:textId="77777777" w:rsidR="00E47521" w:rsidRDefault="006A76FC">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14:paraId="7792AE57"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5137455A" w14:textId="77777777" w:rsidR="00E47521" w:rsidRDefault="006A76F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506C7060" w14:textId="77777777" w:rsidR="00E47521" w:rsidRDefault="006A76FC">
            <w:pPr>
              <w:rPr>
                <w:rFonts w:eastAsia="Times New Roman"/>
              </w:rPr>
            </w:pPr>
            <w:r>
              <w:rPr>
                <w:rFonts w:eastAsia="Times New Roman"/>
              </w:rPr>
              <w:t>0.352941176</w:t>
            </w:r>
          </w:p>
        </w:tc>
      </w:tr>
      <w:tr w:rsidR="00E47521" w14:paraId="50675C8E" w14:textId="77777777">
        <w:trPr>
          <w:divId w:val="289436861"/>
          <w:tblCellSpacing w:w="15" w:type="dxa"/>
        </w:trPr>
        <w:tc>
          <w:tcPr>
            <w:tcW w:w="0" w:type="auto"/>
            <w:tcMar>
              <w:top w:w="15" w:type="dxa"/>
              <w:left w:w="15" w:type="dxa"/>
              <w:bottom w:w="15" w:type="dxa"/>
              <w:right w:w="15" w:type="dxa"/>
            </w:tcMar>
            <w:vAlign w:val="center"/>
            <w:hideMark/>
          </w:tcPr>
          <w:p w14:paraId="440DCB8A" w14:textId="77777777" w:rsidR="00E47521" w:rsidRDefault="006A76FC">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14:paraId="60464147"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24319F6" w14:textId="77777777" w:rsidR="00E47521" w:rsidRDefault="006A76F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14:paraId="6347ABAF" w14:textId="77777777" w:rsidR="00E47521" w:rsidRDefault="006A76FC">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14:paraId="4F92570E" w14:textId="77777777" w:rsidR="00E47521" w:rsidRDefault="006A76FC">
            <w:pPr>
              <w:rPr>
                <w:rFonts w:eastAsia="Times New Roman"/>
              </w:rPr>
            </w:pPr>
            <w:r>
              <w:rPr>
                <w:rFonts w:eastAsia="Times New Roman"/>
              </w:rPr>
              <w:t>16664018</w:t>
            </w:r>
          </w:p>
        </w:tc>
        <w:tc>
          <w:tcPr>
            <w:tcW w:w="0" w:type="auto"/>
            <w:tcMar>
              <w:top w:w="15" w:type="dxa"/>
              <w:left w:w="15" w:type="dxa"/>
              <w:bottom w:w="15" w:type="dxa"/>
              <w:right w:w="15" w:type="dxa"/>
            </w:tcMar>
            <w:vAlign w:val="center"/>
            <w:hideMark/>
          </w:tcPr>
          <w:p w14:paraId="3C2295F1" w14:textId="77777777" w:rsidR="00E47521" w:rsidRDefault="006A76F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15DF20EF" w14:textId="77777777" w:rsidR="00E47521" w:rsidRDefault="006A76FC">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14:paraId="2BFF3742"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8F7AEEC" w14:textId="77777777" w:rsidR="00E47521" w:rsidRDefault="006A76F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50FE8CAB" w14:textId="77777777" w:rsidR="00E47521" w:rsidRDefault="006A76FC">
            <w:pPr>
              <w:rPr>
                <w:rFonts w:eastAsia="Times New Roman"/>
              </w:rPr>
            </w:pPr>
            <w:r>
              <w:rPr>
                <w:rFonts w:eastAsia="Times New Roman"/>
              </w:rPr>
              <w:t>0.235294118</w:t>
            </w:r>
          </w:p>
        </w:tc>
      </w:tr>
      <w:tr w:rsidR="00E47521" w14:paraId="138F3D7A" w14:textId="77777777">
        <w:trPr>
          <w:divId w:val="289436861"/>
          <w:tblCellSpacing w:w="15" w:type="dxa"/>
        </w:trPr>
        <w:tc>
          <w:tcPr>
            <w:tcW w:w="0" w:type="auto"/>
            <w:tcMar>
              <w:top w:w="15" w:type="dxa"/>
              <w:left w:w="15" w:type="dxa"/>
              <w:bottom w:w="15" w:type="dxa"/>
              <w:right w:w="15" w:type="dxa"/>
            </w:tcMar>
            <w:vAlign w:val="center"/>
            <w:hideMark/>
          </w:tcPr>
          <w:p w14:paraId="285684A9"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A2C0F67"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757AB40" w14:textId="77777777" w:rsidR="00E47521" w:rsidRDefault="006A76F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14:paraId="69517F01" w14:textId="77777777" w:rsidR="00E47521" w:rsidRDefault="006A76FC">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14:paraId="76823183" w14:textId="77777777" w:rsidR="00E47521" w:rsidRDefault="006A76FC">
            <w:pPr>
              <w:rPr>
                <w:rFonts w:eastAsia="Times New Roman"/>
              </w:rPr>
            </w:pPr>
            <w:r>
              <w:rPr>
                <w:rFonts w:eastAsia="Times New Roman"/>
              </w:rPr>
              <w:t>16664022</w:t>
            </w:r>
          </w:p>
        </w:tc>
        <w:tc>
          <w:tcPr>
            <w:tcW w:w="0" w:type="auto"/>
            <w:tcMar>
              <w:top w:w="15" w:type="dxa"/>
              <w:left w:w="15" w:type="dxa"/>
              <w:bottom w:w="15" w:type="dxa"/>
              <w:right w:w="15" w:type="dxa"/>
            </w:tcMar>
            <w:vAlign w:val="center"/>
            <w:hideMark/>
          </w:tcPr>
          <w:p w14:paraId="7BB25ADC" w14:textId="77777777" w:rsidR="00E47521" w:rsidRDefault="006A76FC">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14:paraId="045495E6" w14:textId="77777777" w:rsidR="00E47521" w:rsidRDefault="006A76FC">
            <w:pPr>
              <w:rPr>
                <w:rFonts w:eastAsia="Times New Roman"/>
              </w:rPr>
            </w:pPr>
            <w:r>
              <w:rPr>
                <w:rFonts w:eastAsia="Times New Roman"/>
              </w:rPr>
              <w:t>35</w:t>
            </w:r>
          </w:p>
        </w:tc>
        <w:tc>
          <w:tcPr>
            <w:tcW w:w="0" w:type="auto"/>
            <w:tcMar>
              <w:top w:w="15" w:type="dxa"/>
              <w:left w:w="15" w:type="dxa"/>
              <w:bottom w:w="15" w:type="dxa"/>
              <w:right w:w="15" w:type="dxa"/>
            </w:tcMar>
            <w:vAlign w:val="center"/>
            <w:hideMark/>
          </w:tcPr>
          <w:p w14:paraId="3C07424A"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D86F163" w14:textId="77777777" w:rsidR="00E47521" w:rsidRDefault="006A76F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3CE7615F" w14:textId="77777777" w:rsidR="00E47521" w:rsidRDefault="006A76FC">
            <w:pPr>
              <w:rPr>
                <w:rFonts w:eastAsia="Times New Roman"/>
              </w:rPr>
            </w:pPr>
            <w:r>
              <w:rPr>
                <w:rFonts w:eastAsia="Times New Roman"/>
              </w:rPr>
              <w:t>0.411764706</w:t>
            </w:r>
          </w:p>
        </w:tc>
      </w:tr>
      <w:tr w:rsidR="00E47521" w14:paraId="7D631283" w14:textId="77777777">
        <w:trPr>
          <w:divId w:val="289436861"/>
          <w:tblCellSpacing w:w="15" w:type="dxa"/>
        </w:trPr>
        <w:tc>
          <w:tcPr>
            <w:tcW w:w="0" w:type="auto"/>
            <w:tcMar>
              <w:top w:w="15" w:type="dxa"/>
              <w:left w:w="15" w:type="dxa"/>
              <w:bottom w:w="15" w:type="dxa"/>
              <w:right w:w="15" w:type="dxa"/>
            </w:tcMar>
            <w:vAlign w:val="center"/>
            <w:hideMark/>
          </w:tcPr>
          <w:p w14:paraId="79361B21"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BBBA877"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93AB139" w14:textId="77777777" w:rsidR="00E47521" w:rsidRDefault="006A76FC">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14:paraId="3BADC94D" w14:textId="77777777" w:rsidR="00E47521" w:rsidRDefault="006A76FC">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14:paraId="1510508A" w14:textId="77777777" w:rsidR="00E47521" w:rsidRDefault="006A76FC">
            <w:pPr>
              <w:rPr>
                <w:rFonts w:eastAsia="Times New Roman"/>
              </w:rPr>
            </w:pPr>
            <w:r>
              <w:rPr>
                <w:rFonts w:eastAsia="Times New Roman"/>
              </w:rPr>
              <w:t>16663991</w:t>
            </w:r>
          </w:p>
        </w:tc>
        <w:tc>
          <w:tcPr>
            <w:tcW w:w="0" w:type="auto"/>
            <w:tcMar>
              <w:top w:w="15" w:type="dxa"/>
              <w:left w:w="15" w:type="dxa"/>
              <w:bottom w:w="15" w:type="dxa"/>
              <w:right w:w="15" w:type="dxa"/>
            </w:tcMar>
            <w:vAlign w:val="center"/>
            <w:hideMark/>
          </w:tcPr>
          <w:p w14:paraId="2DEE6F23" w14:textId="77777777" w:rsidR="00E47521" w:rsidRDefault="006A76FC">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14:paraId="2F2A639D" w14:textId="77777777" w:rsidR="00E47521" w:rsidRDefault="006A76FC">
            <w:pPr>
              <w:rPr>
                <w:rFonts w:eastAsia="Times New Roman"/>
              </w:rPr>
            </w:pPr>
            <w:r>
              <w:rPr>
                <w:rFonts w:eastAsia="Times New Roman"/>
              </w:rPr>
              <w:t>68</w:t>
            </w:r>
          </w:p>
        </w:tc>
        <w:tc>
          <w:tcPr>
            <w:tcW w:w="0" w:type="auto"/>
            <w:tcMar>
              <w:top w:w="15" w:type="dxa"/>
              <w:left w:w="15" w:type="dxa"/>
              <w:bottom w:w="15" w:type="dxa"/>
              <w:right w:w="15" w:type="dxa"/>
            </w:tcMar>
            <w:vAlign w:val="center"/>
            <w:hideMark/>
          </w:tcPr>
          <w:p w14:paraId="083C45F8"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B54FCF6" w14:textId="77777777" w:rsidR="00E47521" w:rsidRDefault="006A76F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56790FE1" w14:textId="77777777" w:rsidR="00E47521" w:rsidRDefault="006A76FC">
            <w:pPr>
              <w:rPr>
                <w:rFonts w:eastAsia="Times New Roman"/>
              </w:rPr>
            </w:pPr>
            <w:r>
              <w:rPr>
                <w:rFonts w:eastAsia="Times New Roman"/>
              </w:rPr>
              <w:t>0.8</w:t>
            </w:r>
          </w:p>
        </w:tc>
      </w:tr>
      <w:tr w:rsidR="00E47521" w14:paraId="6E5CA51F" w14:textId="77777777">
        <w:trPr>
          <w:divId w:val="289436861"/>
          <w:tblCellSpacing w:w="15" w:type="dxa"/>
        </w:trPr>
        <w:tc>
          <w:tcPr>
            <w:tcW w:w="0" w:type="auto"/>
            <w:tcMar>
              <w:top w:w="15" w:type="dxa"/>
              <w:left w:w="15" w:type="dxa"/>
              <w:bottom w:w="15" w:type="dxa"/>
              <w:right w:w="15" w:type="dxa"/>
            </w:tcMar>
            <w:vAlign w:val="center"/>
            <w:hideMark/>
          </w:tcPr>
          <w:p w14:paraId="5CCA1B62"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08958BD"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401E3835" w14:textId="77777777" w:rsidR="00E47521" w:rsidRDefault="006A76FC">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14:paraId="625F1228" w14:textId="77777777" w:rsidR="00E47521" w:rsidRDefault="006A76FC">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14:paraId="74487E9E" w14:textId="77777777" w:rsidR="00E47521" w:rsidRDefault="006A76FC">
            <w:pPr>
              <w:rPr>
                <w:rFonts w:eastAsia="Times New Roman"/>
              </w:rPr>
            </w:pPr>
            <w:r>
              <w:rPr>
                <w:rFonts w:eastAsia="Times New Roman"/>
              </w:rPr>
              <w:t>16663992</w:t>
            </w:r>
          </w:p>
        </w:tc>
        <w:tc>
          <w:tcPr>
            <w:tcW w:w="0" w:type="auto"/>
            <w:tcMar>
              <w:top w:w="15" w:type="dxa"/>
              <w:left w:w="15" w:type="dxa"/>
              <w:bottom w:w="15" w:type="dxa"/>
              <w:right w:w="15" w:type="dxa"/>
            </w:tcMar>
            <w:vAlign w:val="center"/>
            <w:hideMark/>
          </w:tcPr>
          <w:p w14:paraId="1C2E576E" w14:textId="77777777" w:rsidR="00E47521" w:rsidRDefault="006A76FC">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14:paraId="38DCDD52" w14:textId="77777777" w:rsidR="00E47521" w:rsidRDefault="006A76FC">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14:paraId="0C235BC6"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43846B42" w14:textId="77777777" w:rsidR="00E47521" w:rsidRDefault="006A76F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4A13A2E2" w14:textId="77777777" w:rsidR="00E47521" w:rsidRDefault="006A76FC">
            <w:pPr>
              <w:rPr>
                <w:rFonts w:eastAsia="Times New Roman"/>
              </w:rPr>
            </w:pPr>
            <w:r>
              <w:rPr>
                <w:rFonts w:eastAsia="Times New Roman"/>
              </w:rPr>
              <w:t>0.2</w:t>
            </w:r>
          </w:p>
        </w:tc>
      </w:tr>
      <w:tr w:rsidR="00E47521" w14:paraId="45CC6E06" w14:textId="77777777">
        <w:trPr>
          <w:divId w:val="289436861"/>
          <w:tblCellSpacing w:w="15" w:type="dxa"/>
        </w:trPr>
        <w:tc>
          <w:tcPr>
            <w:tcW w:w="0" w:type="auto"/>
            <w:tcMar>
              <w:top w:w="15" w:type="dxa"/>
              <w:left w:w="15" w:type="dxa"/>
              <w:bottom w:w="15" w:type="dxa"/>
              <w:right w:w="15" w:type="dxa"/>
            </w:tcMar>
            <w:vAlign w:val="center"/>
            <w:hideMark/>
          </w:tcPr>
          <w:p w14:paraId="73377B1D"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327AF442"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1F95108" w14:textId="77777777" w:rsidR="00E47521" w:rsidRDefault="006A76F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14:paraId="44A67D91" w14:textId="77777777" w:rsidR="00E47521" w:rsidRDefault="006A76FC">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14:paraId="422BFF77" w14:textId="77777777" w:rsidR="00E47521" w:rsidRDefault="006A76FC">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14:paraId="2CF43F44" w14:textId="77777777" w:rsidR="00E47521" w:rsidRDefault="006A76FC">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14:paraId="312BCEAC"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78A47472"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5814430E"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1C5D63DA" w14:textId="77777777" w:rsidR="00E47521" w:rsidRDefault="006A76FC">
            <w:pPr>
              <w:rPr>
                <w:rFonts w:eastAsia="Times New Roman"/>
              </w:rPr>
            </w:pPr>
            <w:r>
              <w:rPr>
                <w:rFonts w:eastAsia="Times New Roman"/>
              </w:rPr>
              <w:t>1</w:t>
            </w:r>
          </w:p>
        </w:tc>
      </w:tr>
      <w:tr w:rsidR="00E47521" w14:paraId="79E5B552" w14:textId="77777777">
        <w:trPr>
          <w:divId w:val="289436861"/>
          <w:tblCellSpacing w:w="15" w:type="dxa"/>
        </w:trPr>
        <w:tc>
          <w:tcPr>
            <w:tcW w:w="0" w:type="auto"/>
            <w:tcMar>
              <w:top w:w="15" w:type="dxa"/>
              <w:left w:w="15" w:type="dxa"/>
              <w:bottom w:w="15" w:type="dxa"/>
              <w:right w:w="15" w:type="dxa"/>
            </w:tcMar>
            <w:vAlign w:val="center"/>
            <w:hideMark/>
          </w:tcPr>
          <w:p w14:paraId="4EA5AF20"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53C3B63"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2BF19DC" w14:textId="77777777" w:rsidR="00E47521" w:rsidRDefault="006A76F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14:paraId="684FDF0B" w14:textId="77777777" w:rsidR="00E47521" w:rsidRDefault="006A76FC">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14:paraId="5B2C85D5" w14:textId="77777777" w:rsidR="00E47521" w:rsidRDefault="006A76FC">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14:paraId="5617183D" w14:textId="77777777" w:rsidR="00E47521" w:rsidRDefault="006A76FC">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14:paraId="4F09D086"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469181E4"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5730E02B"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0914B162" w14:textId="77777777" w:rsidR="00E47521" w:rsidRDefault="006A76FC">
            <w:pPr>
              <w:rPr>
                <w:rFonts w:eastAsia="Times New Roman"/>
              </w:rPr>
            </w:pPr>
            <w:r>
              <w:rPr>
                <w:rFonts w:eastAsia="Times New Roman"/>
              </w:rPr>
              <w:t>1</w:t>
            </w:r>
          </w:p>
        </w:tc>
      </w:tr>
      <w:tr w:rsidR="00E47521" w14:paraId="319B0432" w14:textId="77777777">
        <w:trPr>
          <w:divId w:val="289436861"/>
          <w:tblCellSpacing w:w="15" w:type="dxa"/>
        </w:trPr>
        <w:tc>
          <w:tcPr>
            <w:tcW w:w="0" w:type="auto"/>
            <w:tcMar>
              <w:top w:w="15" w:type="dxa"/>
              <w:left w:w="15" w:type="dxa"/>
              <w:bottom w:w="15" w:type="dxa"/>
              <w:right w:w="15" w:type="dxa"/>
            </w:tcMar>
            <w:vAlign w:val="center"/>
            <w:hideMark/>
          </w:tcPr>
          <w:p w14:paraId="7C69F7E2"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85784ED"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0933A43" w14:textId="77777777" w:rsidR="00E47521" w:rsidRDefault="006A76F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4B2EDEBA" w14:textId="77777777" w:rsidR="00E47521" w:rsidRDefault="006A76FC">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14:paraId="60235CDC" w14:textId="77777777" w:rsidR="00E47521" w:rsidRDefault="006A76FC">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14:paraId="47AE5537" w14:textId="77777777" w:rsidR="00E47521" w:rsidRDefault="006A76FC">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14:paraId="0607EB09"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78D079C1"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0DBD7DF"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3CF58278" w14:textId="77777777" w:rsidR="00E47521" w:rsidRDefault="006A76FC">
            <w:pPr>
              <w:rPr>
                <w:rFonts w:eastAsia="Times New Roman"/>
              </w:rPr>
            </w:pPr>
            <w:r>
              <w:rPr>
                <w:rFonts w:eastAsia="Times New Roman"/>
              </w:rPr>
              <w:t>1</w:t>
            </w:r>
          </w:p>
        </w:tc>
      </w:tr>
      <w:tr w:rsidR="00E47521" w14:paraId="02820180" w14:textId="77777777">
        <w:trPr>
          <w:divId w:val="289436861"/>
          <w:tblCellSpacing w:w="15" w:type="dxa"/>
        </w:trPr>
        <w:tc>
          <w:tcPr>
            <w:tcW w:w="0" w:type="auto"/>
            <w:tcMar>
              <w:top w:w="15" w:type="dxa"/>
              <w:left w:w="15" w:type="dxa"/>
              <w:bottom w:w="15" w:type="dxa"/>
              <w:right w:w="15" w:type="dxa"/>
            </w:tcMar>
            <w:vAlign w:val="center"/>
            <w:hideMark/>
          </w:tcPr>
          <w:p w14:paraId="22FCBA66"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487926D"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009425A" w14:textId="77777777" w:rsidR="00E47521" w:rsidRDefault="006A76FC">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14:paraId="2E435FF9" w14:textId="77777777" w:rsidR="00E47521" w:rsidRDefault="006A76FC">
            <w:pPr>
              <w:rPr>
                <w:rFonts w:eastAsia="Times New Roman"/>
              </w:rPr>
            </w:pPr>
            <w:r>
              <w:rPr>
                <w:rFonts w:eastAsia="Times New Roman"/>
              </w:rPr>
              <w:t>3.86</w:t>
            </w:r>
          </w:p>
        </w:tc>
        <w:tc>
          <w:tcPr>
            <w:tcW w:w="0" w:type="auto"/>
            <w:tcMar>
              <w:top w:w="15" w:type="dxa"/>
              <w:left w:w="15" w:type="dxa"/>
              <w:bottom w:w="15" w:type="dxa"/>
              <w:right w:w="15" w:type="dxa"/>
            </w:tcMar>
            <w:vAlign w:val="center"/>
            <w:hideMark/>
          </w:tcPr>
          <w:p w14:paraId="69C58EDF" w14:textId="77777777" w:rsidR="00E47521" w:rsidRDefault="006A76FC">
            <w:pPr>
              <w:rPr>
                <w:rFonts w:eastAsia="Times New Roman"/>
              </w:rPr>
            </w:pPr>
            <w:r>
              <w:rPr>
                <w:rFonts w:eastAsia="Times New Roman"/>
              </w:rPr>
              <w:t>16663540</w:t>
            </w:r>
          </w:p>
        </w:tc>
        <w:tc>
          <w:tcPr>
            <w:tcW w:w="0" w:type="auto"/>
            <w:tcMar>
              <w:top w:w="15" w:type="dxa"/>
              <w:left w:w="15" w:type="dxa"/>
              <w:bottom w:w="15" w:type="dxa"/>
              <w:right w:w="15" w:type="dxa"/>
            </w:tcMar>
            <w:vAlign w:val="center"/>
            <w:hideMark/>
          </w:tcPr>
          <w:p w14:paraId="5B0702C9" w14:textId="77777777" w:rsidR="00E47521" w:rsidRDefault="006A76FC">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14:paraId="3702C9F0" w14:textId="77777777" w:rsidR="00E47521" w:rsidRDefault="006A76F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109CBC4"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6FDACDEE" w14:textId="77777777" w:rsidR="00E47521" w:rsidRDefault="006A76F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81B185A" w14:textId="77777777" w:rsidR="00E47521" w:rsidRDefault="006A76FC">
            <w:pPr>
              <w:rPr>
                <w:rFonts w:eastAsia="Times New Roman"/>
              </w:rPr>
            </w:pPr>
            <w:r>
              <w:rPr>
                <w:rFonts w:eastAsia="Times New Roman"/>
              </w:rPr>
              <w:t>1</w:t>
            </w:r>
          </w:p>
        </w:tc>
      </w:tr>
      <w:tr w:rsidR="00E47521" w14:paraId="74E999C9" w14:textId="77777777">
        <w:trPr>
          <w:divId w:val="289436861"/>
          <w:tblCellSpacing w:w="15" w:type="dxa"/>
        </w:trPr>
        <w:tc>
          <w:tcPr>
            <w:tcW w:w="0" w:type="auto"/>
            <w:tcMar>
              <w:top w:w="15" w:type="dxa"/>
              <w:left w:w="15" w:type="dxa"/>
              <w:bottom w:w="15" w:type="dxa"/>
              <w:right w:w="15" w:type="dxa"/>
            </w:tcMar>
            <w:vAlign w:val="center"/>
            <w:hideMark/>
          </w:tcPr>
          <w:p w14:paraId="508045F2"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4082277"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71F2000" w14:textId="77777777" w:rsidR="00E47521" w:rsidRDefault="006A76F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701B61A2" w14:textId="77777777" w:rsidR="00E47521" w:rsidRDefault="006A76FC">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14:paraId="657D888C" w14:textId="77777777" w:rsidR="00E47521" w:rsidRDefault="006A76FC">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14:paraId="1BEC5713" w14:textId="77777777" w:rsidR="00E47521" w:rsidRDefault="006A76FC">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14:paraId="54D5432D" w14:textId="77777777" w:rsidR="00E47521" w:rsidRDefault="006A76FC">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14:paraId="147EF5EF"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65AD8A78"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4DA603B8" w14:textId="77777777" w:rsidR="00E47521" w:rsidRDefault="006A76FC">
            <w:pPr>
              <w:rPr>
                <w:rFonts w:eastAsia="Times New Roman"/>
              </w:rPr>
            </w:pPr>
            <w:r>
              <w:rPr>
                <w:rFonts w:eastAsia="Times New Roman"/>
              </w:rPr>
              <w:t>0.545454545</w:t>
            </w:r>
          </w:p>
        </w:tc>
      </w:tr>
      <w:tr w:rsidR="00E47521" w14:paraId="19431817" w14:textId="77777777">
        <w:trPr>
          <w:divId w:val="289436861"/>
          <w:tblCellSpacing w:w="15" w:type="dxa"/>
        </w:trPr>
        <w:tc>
          <w:tcPr>
            <w:tcW w:w="0" w:type="auto"/>
            <w:tcMar>
              <w:top w:w="15" w:type="dxa"/>
              <w:left w:w="15" w:type="dxa"/>
              <w:bottom w:w="15" w:type="dxa"/>
              <w:right w:w="15" w:type="dxa"/>
            </w:tcMar>
            <w:vAlign w:val="center"/>
            <w:hideMark/>
          </w:tcPr>
          <w:p w14:paraId="40BD9C18"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51A2A19"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17CDD1B5" w14:textId="77777777" w:rsidR="00E47521" w:rsidRDefault="006A76F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4DF2D150" w14:textId="77777777" w:rsidR="00E47521" w:rsidRDefault="006A76FC">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14:paraId="7754CB9E" w14:textId="77777777" w:rsidR="00E47521" w:rsidRDefault="006A76FC">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14:paraId="0B145946" w14:textId="77777777" w:rsidR="00E47521" w:rsidRDefault="006A76F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26B1830F" w14:textId="77777777" w:rsidR="00E47521" w:rsidRDefault="006A76FC">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14:paraId="02FDABDF"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58B7402F"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0926316F" w14:textId="77777777" w:rsidR="00E47521" w:rsidRDefault="006A76FC">
            <w:pPr>
              <w:rPr>
                <w:rFonts w:eastAsia="Times New Roman"/>
              </w:rPr>
            </w:pPr>
            <w:r>
              <w:rPr>
                <w:rFonts w:eastAsia="Times New Roman"/>
              </w:rPr>
              <w:t>0.454545455</w:t>
            </w:r>
          </w:p>
        </w:tc>
      </w:tr>
      <w:tr w:rsidR="00E47521" w14:paraId="705D159C" w14:textId="77777777">
        <w:trPr>
          <w:divId w:val="289436861"/>
          <w:tblCellSpacing w:w="15" w:type="dxa"/>
        </w:trPr>
        <w:tc>
          <w:tcPr>
            <w:tcW w:w="0" w:type="auto"/>
            <w:tcMar>
              <w:top w:w="15" w:type="dxa"/>
              <w:left w:w="15" w:type="dxa"/>
              <w:bottom w:w="15" w:type="dxa"/>
              <w:right w:w="15" w:type="dxa"/>
            </w:tcMar>
            <w:vAlign w:val="center"/>
            <w:hideMark/>
          </w:tcPr>
          <w:p w14:paraId="3DFFD6A3"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ADA1278"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B03449C" w14:textId="77777777" w:rsidR="00E47521" w:rsidRDefault="006A76FC">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14:paraId="076BE54C" w14:textId="77777777" w:rsidR="00E47521" w:rsidRDefault="006A76FC">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14:paraId="5148592B" w14:textId="77777777" w:rsidR="00E47521" w:rsidRDefault="006A76FC">
            <w:pPr>
              <w:rPr>
                <w:rFonts w:eastAsia="Times New Roman"/>
              </w:rPr>
            </w:pPr>
            <w:r>
              <w:rPr>
                <w:rFonts w:eastAsia="Times New Roman"/>
              </w:rPr>
              <w:t>16663554</w:t>
            </w:r>
          </w:p>
        </w:tc>
        <w:tc>
          <w:tcPr>
            <w:tcW w:w="0" w:type="auto"/>
            <w:tcMar>
              <w:top w:w="15" w:type="dxa"/>
              <w:left w:w="15" w:type="dxa"/>
              <w:bottom w:w="15" w:type="dxa"/>
              <w:right w:w="15" w:type="dxa"/>
            </w:tcMar>
            <w:vAlign w:val="center"/>
            <w:hideMark/>
          </w:tcPr>
          <w:p w14:paraId="5F91A82D" w14:textId="77777777" w:rsidR="00E47521" w:rsidRDefault="006A76FC">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14:paraId="71EDB337" w14:textId="77777777" w:rsidR="00E47521" w:rsidRDefault="006A76FC">
            <w:pPr>
              <w:rPr>
                <w:rFonts w:eastAsia="Times New Roman"/>
              </w:rPr>
            </w:pPr>
            <w:r>
              <w:rPr>
                <w:rFonts w:eastAsia="Times New Roman"/>
              </w:rPr>
              <w:t>62</w:t>
            </w:r>
          </w:p>
        </w:tc>
        <w:tc>
          <w:tcPr>
            <w:tcW w:w="0" w:type="auto"/>
            <w:tcMar>
              <w:top w:w="15" w:type="dxa"/>
              <w:left w:w="15" w:type="dxa"/>
              <w:bottom w:w="15" w:type="dxa"/>
              <w:right w:w="15" w:type="dxa"/>
            </w:tcMar>
            <w:vAlign w:val="center"/>
            <w:hideMark/>
          </w:tcPr>
          <w:p w14:paraId="47014243"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1657D2CB" w14:textId="77777777" w:rsidR="00E47521" w:rsidRDefault="006A76FC">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14:paraId="423E700A" w14:textId="77777777" w:rsidR="00E47521" w:rsidRDefault="006A76FC">
            <w:pPr>
              <w:rPr>
                <w:rFonts w:eastAsia="Times New Roman"/>
              </w:rPr>
            </w:pPr>
            <w:r>
              <w:rPr>
                <w:rFonts w:eastAsia="Times New Roman"/>
              </w:rPr>
              <w:t>0.775</w:t>
            </w:r>
          </w:p>
        </w:tc>
      </w:tr>
      <w:tr w:rsidR="00E47521" w14:paraId="68C76D0D" w14:textId="77777777">
        <w:trPr>
          <w:divId w:val="289436861"/>
          <w:tblCellSpacing w:w="15" w:type="dxa"/>
        </w:trPr>
        <w:tc>
          <w:tcPr>
            <w:tcW w:w="0" w:type="auto"/>
            <w:tcMar>
              <w:top w:w="15" w:type="dxa"/>
              <w:left w:w="15" w:type="dxa"/>
              <w:bottom w:w="15" w:type="dxa"/>
              <w:right w:w="15" w:type="dxa"/>
            </w:tcMar>
            <w:vAlign w:val="center"/>
            <w:hideMark/>
          </w:tcPr>
          <w:p w14:paraId="3E12E3AE"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5B5542A"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486AB3D0" w14:textId="77777777" w:rsidR="00E47521" w:rsidRDefault="006A76FC">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14:paraId="40810369" w14:textId="77777777" w:rsidR="00E47521" w:rsidRDefault="006A76FC">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14:paraId="306CAC9C" w14:textId="77777777" w:rsidR="00E47521" w:rsidRDefault="006A76FC">
            <w:pPr>
              <w:rPr>
                <w:rFonts w:eastAsia="Times New Roman"/>
              </w:rPr>
            </w:pPr>
            <w:r>
              <w:rPr>
                <w:rFonts w:eastAsia="Times New Roman"/>
              </w:rPr>
              <w:t>16663555</w:t>
            </w:r>
          </w:p>
        </w:tc>
        <w:tc>
          <w:tcPr>
            <w:tcW w:w="0" w:type="auto"/>
            <w:tcMar>
              <w:top w:w="15" w:type="dxa"/>
              <w:left w:w="15" w:type="dxa"/>
              <w:bottom w:w="15" w:type="dxa"/>
              <w:right w:w="15" w:type="dxa"/>
            </w:tcMar>
            <w:vAlign w:val="center"/>
            <w:hideMark/>
          </w:tcPr>
          <w:p w14:paraId="5426B1DD" w14:textId="77777777" w:rsidR="00E47521" w:rsidRDefault="006A76FC">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14:paraId="6B825947" w14:textId="77777777" w:rsidR="00E47521" w:rsidRDefault="006A76FC">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14:paraId="02A7EB83"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F02B7A9" w14:textId="77777777" w:rsidR="00E47521" w:rsidRDefault="006A76FC">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14:paraId="264CBBA5" w14:textId="77777777" w:rsidR="00E47521" w:rsidRDefault="006A76FC">
            <w:pPr>
              <w:rPr>
                <w:rFonts w:eastAsia="Times New Roman"/>
              </w:rPr>
            </w:pPr>
            <w:r>
              <w:rPr>
                <w:rFonts w:eastAsia="Times New Roman"/>
              </w:rPr>
              <w:t>0.225</w:t>
            </w:r>
          </w:p>
        </w:tc>
      </w:tr>
      <w:tr w:rsidR="00E47521" w14:paraId="7C1CBDCC" w14:textId="77777777">
        <w:trPr>
          <w:divId w:val="289436861"/>
          <w:tblCellSpacing w:w="15" w:type="dxa"/>
        </w:trPr>
        <w:tc>
          <w:tcPr>
            <w:tcW w:w="0" w:type="auto"/>
            <w:tcMar>
              <w:top w:w="15" w:type="dxa"/>
              <w:left w:w="15" w:type="dxa"/>
              <w:bottom w:w="15" w:type="dxa"/>
              <w:right w:w="15" w:type="dxa"/>
            </w:tcMar>
            <w:vAlign w:val="center"/>
            <w:hideMark/>
          </w:tcPr>
          <w:p w14:paraId="45AF69D5"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57BEF9C"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EA42EB5" w14:textId="77777777" w:rsidR="00E47521" w:rsidRDefault="006A76F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14:paraId="6BA0931E" w14:textId="77777777" w:rsidR="00E47521" w:rsidRDefault="006A76FC">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14:paraId="0A38DD0A" w14:textId="77777777" w:rsidR="00E47521" w:rsidRDefault="006A76FC">
            <w:pPr>
              <w:rPr>
                <w:rFonts w:eastAsia="Times New Roman"/>
              </w:rPr>
            </w:pPr>
            <w:r>
              <w:rPr>
                <w:rFonts w:eastAsia="Times New Roman"/>
              </w:rPr>
              <w:t>16663957</w:t>
            </w:r>
          </w:p>
        </w:tc>
        <w:tc>
          <w:tcPr>
            <w:tcW w:w="0" w:type="auto"/>
            <w:tcMar>
              <w:top w:w="15" w:type="dxa"/>
              <w:left w:w="15" w:type="dxa"/>
              <w:bottom w:w="15" w:type="dxa"/>
              <w:right w:w="15" w:type="dxa"/>
            </w:tcMar>
            <w:vAlign w:val="center"/>
            <w:hideMark/>
          </w:tcPr>
          <w:p w14:paraId="428474EA" w14:textId="77777777" w:rsidR="00E47521" w:rsidRDefault="006A76FC">
            <w:pPr>
              <w:rPr>
                <w:rFonts w:eastAsia="Times New Roman"/>
              </w:rPr>
            </w:pPr>
            <w:r>
              <w:rPr>
                <w:rFonts w:eastAsia="Times New Roman"/>
              </w:rPr>
              <w:t>Flasher</w:t>
            </w:r>
          </w:p>
        </w:tc>
        <w:tc>
          <w:tcPr>
            <w:tcW w:w="0" w:type="auto"/>
            <w:tcMar>
              <w:top w:w="15" w:type="dxa"/>
              <w:left w:w="15" w:type="dxa"/>
              <w:bottom w:w="15" w:type="dxa"/>
              <w:right w:w="15" w:type="dxa"/>
            </w:tcMar>
            <w:vAlign w:val="center"/>
            <w:hideMark/>
          </w:tcPr>
          <w:p w14:paraId="6E861C42" w14:textId="77777777" w:rsidR="00E47521" w:rsidRDefault="006A76FC">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14:paraId="29F6F55B"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22F74C3"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719F0200" w14:textId="77777777" w:rsidR="00E47521" w:rsidRDefault="006A76FC">
            <w:pPr>
              <w:rPr>
                <w:rFonts w:eastAsia="Times New Roman"/>
              </w:rPr>
            </w:pPr>
            <w:r>
              <w:rPr>
                <w:rFonts w:eastAsia="Times New Roman"/>
              </w:rPr>
              <w:t>0.340909091</w:t>
            </w:r>
          </w:p>
        </w:tc>
      </w:tr>
      <w:tr w:rsidR="00E47521" w14:paraId="1E500742" w14:textId="77777777">
        <w:trPr>
          <w:divId w:val="289436861"/>
          <w:tblCellSpacing w:w="15" w:type="dxa"/>
        </w:trPr>
        <w:tc>
          <w:tcPr>
            <w:tcW w:w="0" w:type="auto"/>
            <w:tcMar>
              <w:top w:w="15" w:type="dxa"/>
              <w:left w:w="15" w:type="dxa"/>
              <w:bottom w:w="15" w:type="dxa"/>
              <w:right w:w="15" w:type="dxa"/>
            </w:tcMar>
            <w:vAlign w:val="center"/>
            <w:hideMark/>
          </w:tcPr>
          <w:p w14:paraId="75AA3F5B"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F4D76D4"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9D464B9" w14:textId="77777777" w:rsidR="00E47521" w:rsidRDefault="006A76F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14:paraId="642918DF" w14:textId="77777777" w:rsidR="00E47521" w:rsidRDefault="006A76FC">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14:paraId="17AC1308" w14:textId="77777777" w:rsidR="00E47521" w:rsidRDefault="006A76FC">
            <w:pPr>
              <w:rPr>
                <w:rFonts w:eastAsia="Times New Roman"/>
              </w:rPr>
            </w:pPr>
            <w:r>
              <w:rPr>
                <w:rFonts w:eastAsia="Times New Roman"/>
              </w:rPr>
              <w:t>16663958</w:t>
            </w:r>
          </w:p>
        </w:tc>
        <w:tc>
          <w:tcPr>
            <w:tcW w:w="0" w:type="auto"/>
            <w:tcMar>
              <w:top w:w="15" w:type="dxa"/>
              <w:left w:w="15" w:type="dxa"/>
              <w:bottom w:w="15" w:type="dxa"/>
              <w:right w:w="15" w:type="dxa"/>
            </w:tcMar>
            <w:vAlign w:val="center"/>
            <w:hideMark/>
          </w:tcPr>
          <w:p w14:paraId="3F62E296" w14:textId="77777777" w:rsidR="00E47521" w:rsidRDefault="006A76FC">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14:paraId="4F9B75AC" w14:textId="77777777" w:rsidR="00E47521" w:rsidRDefault="006A76FC">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14:paraId="19FE37E1"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48B277E6"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01AE7F23" w14:textId="77777777" w:rsidR="00E47521" w:rsidRDefault="006A76FC">
            <w:pPr>
              <w:rPr>
                <w:rFonts w:eastAsia="Times New Roman"/>
              </w:rPr>
            </w:pPr>
            <w:r>
              <w:rPr>
                <w:rFonts w:eastAsia="Times New Roman"/>
              </w:rPr>
              <w:t>0.454545455</w:t>
            </w:r>
          </w:p>
        </w:tc>
      </w:tr>
      <w:tr w:rsidR="00E47521" w14:paraId="4BB3E2F8" w14:textId="77777777">
        <w:trPr>
          <w:divId w:val="289436861"/>
          <w:tblCellSpacing w:w="15" w:type="dxa"/>
        </w:trPr>
        <w:tc>
          <w:tcPr>
            <w:tcW w:w="0" w:type="auto"/>
            <w:tcMar>
              <w:top w:w="15" w:type="dxa"/>
              <w:left w:w="15" w:type="dxa"/>
              <w:bottom w:w="15" w:type="dxa"/>
              <w:right w:w="15" w:type="dxa"/>
            </w:tcMar>
            <w:vAlign w:val="center"/>
            <w:hideMark/>
          </w:tcPr>
          <w:p w14:paraId="7F332287"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7C084AF"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FAF204A" w14:textId="77777777" w:rsidR="00E47521" w:rsidRDefault="006A76F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14:paraId="5C76943E" w14:textId="77777777" w:rsidR="00E47521" w:rsidRDefault="006A76FC">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14:paraId="4C21F4CD" w14:textId="77777777" w:rsidR="00E47521" w:rsidRDefault="006A76FC">
            <w:pPr>
              <w:rPr>
                <w:rFonts w:eastAsia="Times New Roman"/>
              </w:rPr>
            </w:pPr>
            <w:r>
              <w:rPr>
                <w:rFonts w:eastAsia="Times New Roman"/>
              </w:rPr>
              <w:t>16663959</w:t>
            </w:r>
          </w:p>
        </w:tc>
        <w:tc>
          <w:tcPr>
            <w:tcW w:w="0" w:type="auto"/>
            <w:tcMar>
              <w:top w:w="15" w:type="dxa"/>
              <w:left w:w="15" w:type="dxa"/>
              <w:bottom w:w="15" w:type="dxa"/>
              <w:right w:w="15" w:type="dxa"/>
            </w:tcMar>
            <w:vAlign w:val="center"/>
            <w:hideMark/>
          </w:tcPr>
          <w:p w14:paraId="4DB933FD" w14:textId="77777777" w:rsidR="00E47521" w:rsidRDefault="006A76FC">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14:paraId="550C50BE" w14:textId="77777777" w:rsidR="00E47521" w:rsidRDefault="006A76FC">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14:paraId="54826F13"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2AEC14E1"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3DE9C192" w14:textId="77777777" w:rsidR="00E47521" w:rsidRDefault="006A76FC">
            <w:pPr>
              <w:rPr>
                <w:rFonts w:eastAsia="Times New Roman"/>
              </w:rPr>
            </w:pPr>
            <w:r>
              <w:rPr>
                <w:rFonts w:eastAsia="Times New Roman"/>
              </w:rPr>
              <w:t>0.204545455</w:t>
            </w:r>
          </w:p>
        </w:tc>
      </w:tr>
      <w:tr w:rsidR="00E47521" w14:paraId="6AD116DD" w14:textId="77777777">
        <w:trPr>
          <w:divId w:val="289436861"/>
          <w:tblCellSpacing w:w="15" w:type="dxa"/>
        </w:trPr>
        <w:tc>
          <w:tcPr>
            <w:tcW w:w="0" w:type="auto"/>
            <w:tcMar>
              <w:top w:w="15" w:type="dxa"/>
              <w:left w:w="15" w:type="dxa"/>
              <w:bottom w:w="15" w:type="dxa"/>
              <w:right w:w="15" w:type="dxa"/>
            </w:tcMar>
            <w:vAlign w:val="center"/>
            <w:hideMark/>
          </w:tcPr>
          <w:p w14:paraId="4F171145"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2FE615A"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3E99901" w14:textId="77777777" w:rsidR="00E47521" w:rsidRDefault="006A76F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239F9701" w14:textId="77777777" w:rsidR="00E47521" w:rsidRDefault="006A76FC">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14:paraId="3C70BA76" w14:textId="77777777" w:rsidR="00E47521" w:rsidRDefault="006A76FC">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14:paraId="4BAE0414" w14:textId="77777777" w:rsidR="00E47521" w:rsidRDefault="006A76FC">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14:paraId="6DDF4A7B" w14:textId="77777777" w:rsidR="00E47521" w:rsidRDefault="006A76FC">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14:paraId="2A393B02"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0998BF9"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4D9BBDE7" w14:textId="77777777" w:rsidR="00E47521" w:rsidRDefault="006A76FC">
            <w:pPr>
              <w:rPr>
                <w:rFonts w:eastAsia="Times New Roman"/>
              </w:rPr>
            </w:pPr>
            <w:r>
              <w:rPr>
                <w:rFonts w:eastAsia="Times New Roman"/>
              </w:rPr>
              <w:t>0.743589744</w:t>
            </w:r>
          </w:p>
        </w:tc>
      </w:tr>
      <w:tr w:rsidR="00E47521" w14:paraId="4580EAB3" w14:textId="77777777">
        <w:trPr>
          <w:divId w:val="289436861"/>
          <w:tblCellSpacing w:w="15" w:type="dxa"/>
        </w:trPr>
        <w:tc>
          <w:tcPr>
            <w:tcW w:w="0" w:type="auto"/>
            <w:tcMar>
              <w:top w:w="15" w:type="dxa"/>
              <w:left w:w="15" w:type="dxa"/>
              <w:bottom w:w="15" w:type="dxa"/>
              <w:right w:w="15" w:type="dxa"/>
            </w:tcMar>
            <w:vAlign w:val="center"/>
            <w:hideMark/>
          </w:tcPr>
          <w:p w14:paraId="72671537"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7A5E5C6"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26CD471" w14:textId="77777777" w:rsidR="00E47521" w:rsidRDefault="006A76F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141EC21A" w14:textId="77777777" w:rsidR="00E47521" w:rsidRDefault="006A76FC">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14:paraId="7B092B1F" w14:textId="77777777" w:rsidR="00E47521" w:rsidRDefault="006A76FC">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14:paraId="29C82FA3" w14:textId="77777777" w:rsidR="00E47521" w:rsidRDefault="006A76FC">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14:paraId="7FD83EED" w14:textId="77777777" w:rsidR="00E47521" w:rsidRDefault="006A76FC">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14:paraId="25F30B93"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80FDB71"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1362847A" w14:textId="77777777" w:rsidR="00E47521" w:rsidRDefault="006A76FC">
            <w:pPr>
              <w:rPr>
                <w:rFonts w:eastAsia="Times New Roman"/>
              </w:rPr>
            </w:pPr>
            <w:r>
              <w:rPr>
                <w:rFonts w:eastAsia="Times New Roman"/>
              </w:rPr>
              <w:t>0.256410256</w:t>
            </w:r>
          </w:p>
        </w:tc>
      </w:tr>
    </w:tbl>
    <w:p w14:paraId="7DB8BF92" w14:textId="77777777" w:rsidR="00E47521" w:rsidRDefault="006A76F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81075564"/>
        <w:rPr>
          <w:rFonts w:eastAsia="Times New Roman"/>
        </w:rPr>
      </w:pPr>
      <w:bookmarkStart w:id="294" w:name="_Toc16234405"/>
      <w:r>
        <w:rPr>
          <w:rFonts w:eastAsia="Times New Roman"/>
        </w:rPr>
        <w:t xml:space="preserve">Populates </w:t>
      </w:r>
      <w:del w:id="295" w:author="Achen, Aaron - NRCS, Lincoln, NE" w:date="2019-08-07T13:57:00Z">
        <w:r w:rsidDel="002072A0">
          <w:rPr>
            <w:rFonts w:eastAsia="Times New Roman"/>
          </w:rPr>
          <w:delText>c</w:delText>
        </w:r>
      </w:del>
      <w:ins w:id="296" w:author="Achen, Aaron - NRCS, Lincoln, NE" w:date="2019-08-07T13:57:00Z">
        <w:r w:rsidR="002072A0">
          <w:rPr>
            <w:rFonts w:eastAsia="Times New Roman"/>
          </w:rPr>
          <w:t>C</w:t>
        </w:r>
      </w:ins>
      <w:r>
        <w:rPr>
          <w:rFonts w:eastAsia="Times New Roman"/>
        </w:rPr>
        <w:t xml:space="preserve">omponent </w:t>
      </w:r>
      <w:del w:id="297" w:author="Achen, Aaron - NRCS, Lincoln, NE" w:date="2019-08-07T13:57:00Z">
        <w:r w:rsidDel="002072A0">
          <w:rPr>
            <w:rFonts w:eastAsia="Times New Roman"/>
          </w:rPr>
          <w:delText>a</w:delText>
        </w:r>
      </w:del>
      <w:ins w:id="298" w:author="Achen, Aaron - NRCS, Lincoln, NE" w:date="2019-08-07T13:57:00Z">
        <w:r w:rsidR="002072A0">
          <w:rPr>
            <w:rFonts w:eastAsia="Times New Roman"/>
          </w:rPr>
          <w:t>A</w:t>
        </w:r>
      </w:ins>
      <w:r>
        <w:rPr>
          <w:rFonts w:eastAsia="Times New Roman"/>
        </w:rPr>
        <w:t xml:space="preserve">cres by </w:t>
      </w:r>
      <w:ins w:id="299" w:author="Achen, Aaron - NRCS, Lincoln, NE" w:date="2019-08-07T13:57:00Z">
        <w:r w:rsidR="002072A0">
          <w:rPr>
            <w:rFonts w:eastAsia="Times New Roman"/>
          </w:rPr>
          <w:t>M</w:t>
        </w:r>
      </w:ins>
      <w:del w:id="300" w:author="Achen, Aaron - NRCS, Lincoln, NE" w:date="2019-08-07T13:57:00Z">
        <w:r w:rsidDel="002072A0">
          <w:rPr>
            <w:rFonts w:eastAsia="Times New Roman"/>
          </w:rPr>
          <w:delText>m</w:delText>
        </w:r>
      </w:del>
      <w:r>
        <w:rPr>
          <w:rFonts w:eastAsia="Times New Roman"/>
        </w:rPr>
        <w:t xml:space="preserve">ultiplying </w:t>
      </w:r>
      <w:ins w:id="301" w:author="Achen, Aaron - NRCS, Lincoln, NE" w:date="2019-08-07T13:57:00Z">
        <w:r w:rsidR="002072A0">
          <w:rPr>
            <w:rFonts w:eastAsia="Times New Roman"/>
          </w:rPr>
          <w:t>M</w:t>
        </w:r>
      </w:ins>
      <w:del w:id="302" w:author="Achen, Aaron - NRCS, Lincoln, NE" w:date="2019-08-07T13:57:00Z">
        <w:r w:rsidDel="002072A0">
          <w:rPr>
            <w:rFonts w:eastAsia="Times New Roman"/>
          </w:rPr>
          <w:delText>m</w:delText>
        </w:r>
      </w:del>
      <w:r>
        <w:rPr>
          <w:rFonts w:eastAsia="Times New Roman"/>
        </w:rPr>
        <w:t xml:space="preserve">ap </w:t>
      </w:r>
      <w:del w:id="303" w:author="Achen, Aaron - NRCS, Lincoln, NE" w:date="2019-08-07T13:57:00Z">
        <w:r w:rsidDel="002072A0">
          <w:rPr>
            <w:rFonts w:eastAsia="Times New Roman"/>
          </w:rPr>
          <w:delText>u</w:delText>
        </w:r>
      </w:del>
      <w:ins w:id="304" w:author="Achen, Aaron - NRCS, Lincoln, NE" w:date="2019-08-07T13:57:00Z">
        <w:r w:rsidR="002072A0">
          <w:rPr>
            <w:rFonts w:eastAsia="Times New Roman"/>
          </w:rPr>
          <w:t>U</w:t>
        </w:r>
      </w:ins>
      <w:r>
        <w:rPr>
          <w:rFonts w:eastAsia="Times New Roman"/>
        </w:rPr>
        <w:t xml:space="preserve">nit </w:t>
      </w:r>
      <w:del w:id="305" w:author="Achen, Aaron - NRCS, Lincoln, NE" w:date="2019-08-07T13:57:00Z">
        <w:r w:rsidDel="002072A0">
          <w:rPr>
            <w:rFonts w:eastAsia="Times New Roman"/>
          </w:rPr>
          <w:delText>a</w:delText>
        </w:r>
      </w:del>
      <w:ins w:id="306" w:author="Achen, Aaron - NRCS, Lincoln, NE" w:date="2019-08-07T13:57:00Z">
        <w:r w:rsidR="002072A0">
          <w:rPr>
            <w:rFonts w:eastAsia="Times New Roman"/>
          </w:rPr>
          <w:t>A</w:t>
        </w:r>
      </w:ins>
      <w:r>
        <w:rPr>
          <w:rFonts w:eastAsia="Times New Roman"/>
        </w:rPr>
        <w:t xml:space="preserve">cres with </w:t>
      </w:r>
      <w:del w:id="307" w:author="Achen, Aaron - NRCS, Lincoln, NE" w:date="2019-08-07T13:57:00Z">
        <w:r w:rsidDel="002072A0">
          <w:rPr>
            <w:rFonts w:eastAsia="Times New Roman"/>
          </w:rPr>
          <w:delText>a</w:delText>
        </w:r>
      </w:del>
      <w:ins w:id="308" w:author="Achen, Aaron - NRCS, Lincoln, NE" w:date="2019-08-07T13:57:00Z">
        <w:r w:rsidR="002072A0">
          <w:rPr>
            <w:rFonts w:eastAsia="Times New Roman"/>
          </w:rPr>
          <w:t>A</w:t>
        </w:r>
      </w:ins>
      <w:r>
        <w:rPr>
          <w:rFonts w:eastAsia="Times New Roman"/>
        </w:rPr>
        <w:t xml:space="preserve">djusted </w:t>
      </w:r>
      <w:ins w:id="309" w:author="Achen, Aaron - NRCS, Lincoln, NE" w:date="2019-08-07T13:57:00Z">
        <w:r w:rsidR="002072A0">
          <w:rPr>
            <w:rFonts w:eastAsia="Times New Roman"/>
          </w:rPr>
          <w:t>C</w:t>
        </w:r>
      </w:ins>
      <w:del w:id="310" w:author="Achen, Aaron - NRCS, Lincoln, NE" w:date="2019-08-07T13:57:00Z">
        <w:r w:rsidDel="002072A0">
          <w:rPr>
            <w:rFonts w:eastAsia="Times New Roman"/>
          </w:rPr>
          <w:delText>c</w:delText>
        </w:r>
      </w:del>
      <w:r>
        <w:rPr>
          <w:rFonts w:eastAsia="Times New Roman"/>
        </w:rPr>
        <w:t xml:space="preserve">omponent </w:t>
      </w:r>
      <w:ins w:id="311" w:author="Achen, Aaron - NRCS, Lincoln, NE" w:date="2019-08-07T13:57:00Z">
        <w:r w:rsidR="002072A0">
          <w:rPr>
            <w:rFonts w:eastAsia="Times New Roman"/>
          </w:rPr>
          <w:t>P</w:t>
        </w:r>
      </w:ins>
      <w:del w:id="312" w:author="Achen, Aaron - NRCS, Lincoln, NE" w:date="2019-08-07T13:57:00Z">
        <w:r w:rsidDel="002072A0">
          <w:rPr>
            <w:rFonts w:eastAsia="Times New Roman"/>
          </w:rPr>
          <w:delText>p</w:delText>
        </w:r>
      </w:del>
      <w:r>
        <w:rPr>
          <w:rFonts w:eastAsia="Times New Roman"/>
        </w:rPr>
        <w:t>ercent</w:t>
      </w:r>
      <w:bookmarkEnd w:id="294"/>
    </w:p>
    <w:p w14:paraId="339A4F7B" w14:textId="77777777" w:rsidR="00E47521" w:rsidRDefault="006A76FC">
      <w:pPr>
        <w:pStyle w:val="HTMLPreformatted"/>
        <w:divId w:val="781075564"/>
        <w:rPr>
          <w:rStyle w:val="HTMLCode"/>
        </w:rPr>
      </w:pPr>
      <w:r>
        <w:rPr>
          <w:rStyle w:val="HTMLCode"/>
        </w:rPr>
        <w:t>TRUNCATE TABLE #M8</w:t>
      </w:r>
    </w:p>
    <w:p w14:paraId="41E7FCDF" w14:textId="77777777" w:rsidR="00E47521" w:rsidRDefault="006A76FC">
      <w:pPr>
        <w:pStyle w:val="HTMLPreformatted"/>
        <w:divId w:val="781075564"/>
        <w:rPr>
          <w:rStyle w:val="HTMLCode"/>
        </w:rPr>
      </w:pPr>
      <w:r>
        <w:rPr>
          <w:rStyle w:val="HTMLCode"/>
        </w:rPr>
        <w:t>INSERT INTO #M8</w:t>
      </w:r>
    </w:p>
    <w:p w14:paraId="7BDCD305" w14:textId="77777777" w:rsidR="00E47521" w:rsidRDefault="006A76FC">
      <w:pPr>
        <w:pStyle w:val="HTMLPreformatted"/>
        <w:divId w:val="781075564"/>
        <w:rPr>
          <w:rStyle w:val="HTMLCode"/>
        </w:rPr>
      </w:pPr>
      <w:r>
        <w:rPr>
          <w:rStyle w:val="HTMLCode"/>
        </w:rPr>
        <w:lastRenderedPageBreak/>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cokey</w:t>
      </w:r>
      <w:proofErr w:type="spellEnd"/>
      <w:r>
        <w:rPr>
          <w:rStyle w:val="HTMLCode"/>
        </w:rPr>
        <w:t xml:space="preserve">, </w:t>
      </w:r>
      <w:proofErr w:type="spellStart"/>
      <w:r>
        <w:rPr>
          <w:rStyle w:val="HTMLCode"/>
        </w:rPr>
        <w:t>compname</w:t>
      </w:r>
      <w:proofErr w:type="spellEnd"/>
      <w:r>
        <w:rPr>
          <w:rStyle w:val="HTMLCode"/>
        </w:rPr>
        <w:t xml:space="preserve">, </w:t>
      </w:r>
      <w:proofErr w:type="spellStart"/>
      <w:r>
        <w:rPr>
          <w:rStyle w:val="HTMLCode"/>
        </w:rPr>
        <w:t>comppct_r</w:t>
      </w:r>
      <w:proofErr w:type="spellEnd"/>
      <w:r>
        <w:rPr>
          <w:rStyle w:val="HTMLCode"/>
        </w:rPr>
        <w:t xml:space="preserve">, rating, </w:t>
      </w:r>
      <w:proofErr w:type="spellStart"/>
      <w:r>
        <w:rPr>
          <w:rStyle w:val="HTMLCode"/>
        </w:rPr>
        <w:t>MU_pct_sum</w:t>
      </w:r>
      <w:proofErr w:type="spellEnd"/>
      <w:r>
        <w:rPr>
          <w:rStyle w:val="HTMLCode"/>
        </w:rPr>
        <w:t xml:space="preserve">, </w:t>
      </w:r>
      <w:proofErr w:type="spellStart"/>
      <w:r>
        <w:rPr>
          <w:rStyle w:val="HTMLCode"/>
        </w:rPr>
        <w:t>adj_comp_pct</w:t>
      </w:r>
      <w:proofErr w:type="spellEnd"/>
      <w:r>
        <w:rPr>
          <w:rStyle w:val="HTMLCode"/>
        </w:rPr>
        <w:t>, ROUND ( (</w:t>
      </w:r>
      <w:proofErr w:type="spellStart"/>
      <w:r>
        <w:rPr>
          <w:rStyle w:val="HTMLCode"/>
        </w:rPr>
        <w:t>adj_comp_pct</w:t>
      </w:r>
      <w:proofErr w:type="spellEnd"/>
      <w:r>
        <w:rPr>
          <w:rStyle w:val="HTMLCode"/>
        </w:rPr>
        <w:t xml:space="preserve"> * </w:t>
      </w:r>
      <w:proofErr w:type="spellStart"/>
      <w:r>
        <w:rPr>
          <w:rStyle w:val="HTMLCode"/>
        </w:rPr>
        <w:t>mapunit_acres</w:t>
      </w:r>
      <w:proofErr w:type="spellEnd"/>
      <w:r>
        <w:rPr>
          <w:rStyle w:val="HTMLCode"/>
        </w:rPr>
        <w:t xml:space="preserve">), 4) AS </w:t>
      </w:r>
      <w:proofErr w:type="spellStart"/>
      <w:r>
        <w:rPr>
          <w:rStyle w:val="HTMLCode"/>
        </w:rPr>
        <w:t>co_acres</w:t>
      </w:r>
      <w:proofErr w:type="spellEnd"/>
    </w:p>
    <w:p w14:paraId="6198691D" w14:textId="77777777" w:rsidR="00E47521" w:rsidRDefault="006A76FC">
      <w:pPr>
        <w:pStyle w:val="HTMLPreformatted"/>
        <w:divId w:val="781075564"/>
      </w:pPr>
      <w:r>
        <w:rPr>
          <w:rStyle w:val="HTMLCode"/>
        </w:rPr>
        <w:t>FROM #M6;</w:t>
      </w:r>
    </w:p>
    <w:tbl>
      <w:tblPr>
        <w:tblW w:w="5000" w:type="pct"/>
        <w:tblCellSpacing w:w="15" w:type="dxa"/>
        <w:tblLook w:val="04A0" w:firstRow="1" w:lastRow="0" w:firstColumn="1" w:lastColumn="0" w:noHBand="0" w:noVBand="1"/>
      </w:tblPr>
      <w:tblGrid>
        <w:gridCol w:w="459"/>
        <w:gridCol w:w="719"/>
        <w:gridCol w:w="699"/>
        <w:gridCol w:w="1216"/>
        <w:gridCol w:w="790"/>
        <w:gridCol w:w="912"/>
        <w:gridCol w:w="902"/>
        <w:gridCol w:w="638"/>
        <w:gridCol w:w="1115"/>
        <w:gridCol w:w="1166"/>
        <w:gridCol w:w="744"/>
      </w:tblGrid>
      <w:tr w:rsidR="00E47521" w14:paraId="7824A807" w14:textId="77777777">
        <w:trPr>
          <w:divId w:val="781075564"/>
          <w:tblHeader/>
          <w:tblCellSpacing w:w="15" w:type="dxa"/>
        </w:trPr>
        <w:tc>
          <w:tcPr>
            <w:tcW w:w="0" w:type="auto"/>
            <w:tcMar>
              <w:top w:w="15" w:type="dxa"/>
              <w:left w:w="15" w:type="dxa"/>
              <w:bottom w:w="15" w:type="dxa"/>
              <w:right w:w="15" w:type="dxa"/>
            </w:tcMar>
            <w:vAlign w:val="center"/>
            <w:hideMark/>
          </w:tcPr>
          <w:p w14:paraId="2F0578F2" w14:textId="77777777" w:rsidR="00E47521" w:rsidRDefault="006A76FC">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14:paraId="7FFD959B" w14:textId="77777777" w:rsidR="00E47521" w:rsidRDefault="006A76FC">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3E615644" w14:textId="77777777" w:rsidR="00E47521" w:rsidRDefault="006A76FC">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14:paraId="37374B64" w14:textId="77777777" w:rsidR="00E47521" w:rsidRDefault="006A76FC">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14:paraId="5F540941" w14:textId="77777777" w:rsidR="00E47521" w:rsidRDefault="006A76FC">
            <w:pPr>
              <w:jc w:val="center"/>
              <w:rPr>
                <w:rFonts w:eastAsia="Times New Roman"/>
                <w:b/>
                <w:bCs/>
              </w:rPr>
            </w:pPr>
            <w:proofErr w:type="spellStart"/>
            <w:r>
              <w:rPr>
                <w:rFonts w:eastAsia="Times New Roman"/>
                <w:b/>
                <w:bCs/>
              </w:rPr>
              <w:t>cokey</w:t>
            </w:r>
            <w:proofErr w:type="spellEnd"/>
          </w:p>
        </w:tc>
        <w:tc>
          <w:tcPr>
            <w:tcW w:w="0" w:type="auto"/>
            <w:tcMar>
              <w:top w:w="15" w:type="dxa"/>
              <w:left w:w="15" w:type="dxa"/>
              <w:bottom w:w="15" w:type="dxa"/>
              <w:right w:w="15" w:type="dxa"/>
            </w:tcMar>
            <w:vAlign w:val="center"/>
            <w:hideMark/>
          </w:tcPr>
          <w:p w14:paraId="35F3D8DB" w14:textId="77777777" w:rsidR="00E47521" w:rsidRDefault="006A76FC">
            <w:pPr>
              <w:jc w:val="center"/>
              <w:rPr>
                <w:rFonts w:eastAsia="Times New Roman"/>
                <w:b/>
                <w:bCs/>
              </w:rPr>
            </w:pPr>
            <w:proofErr w:type="spellStart"/>
            <w:r>
              <w:rPr>
                <w:rFonts w:eastAsia="Times New Roman"/>
                <w:b/>
                <w:bCs/>
              </w:rPr>
              <w:t>compname</w:t>
            </w:r>
            <w:proofErr w:type="spellEnd"/>
          </w:p>
        </w:tc>
        <w:tc>
          <w:tcPr>
            <w:tcW w:w="0" w:type="auto"/>
            <w:tcMar>
              <w:top w:w="15" w:type="dxa"/>
              <w:left w:w="15" w:type="dxa"/>
              <w:bottom w:w="15" w:type="dxa"/>
              <w:right w:w="15" w:type="dxa"/>
            </w:tcMar>
            <w:vAlign w:val="center"/>
            <w:hideMark/>
          </w:tcPr>
          <w:p w14:paraId="66D32605" w14:textId="77777777" w:rsidR="00E47521" w:rsidRDefault="006A76FC">
            <w:pPr>
              <w:jc w:val="center"/>
              <w:rPr>
                <w:rFonts w:eastAsia="Times New Roman"/>
                <w:b/>
                <w:bCs/>
              </w:rPr>
            </w:pPr>
            <w:proofErr w:type="spellStart"/>
            <w:r>
              <w:rPr>
                <w:rFonts w:eastAsia="Times New Roman"/>
                <w:b/>
                <w:bCs/>
              </w:rPr>
              <w:t>comppct_r</w:t>
            </w:r>
            <w:proofErr w:type="spellEnd"/>
          </w:p>
        </w:tc>
        <w:tc>
          <w:tcPr>
            <w:tcW w:w="0" w:type="auto"/>
            <w:tcMar>
              <w:top w:w="15" w:type="dxa"/>
              <w:left w:w="15" w:type="dxa"/>
              <w:bottom w:w="15" w:type="dxa"/>
              <w:right w:w="15" w:type="dxa"/>
            </w:tcMar>
            <w:vAlign w:val="center"/>
            <w:hideMark/>
          </w:tcPr>
          <w:p w14:paraId="4D666D33" w14:textId="77777777" w:rsidR="00E47521" w:rsidRDefault="006A76FC">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14:paraId="6D782021" w14:textId="77777777" w:rsidR="00E47521" w:rsidRDefault="006A76FC">
            <w:pPr>
              <w:jc w:val="center"/>
              <w:rPr>
                <w:rFonts w:eastAsia="Times New Roman"/>
                <w:b/>
                <w:bCs/>
              </w:rPr>
            </w:pPr>
            <w:proofErr w:type="spellStart"/>
            <w:r>
              <w:rPr>
                <w:rFonts w:eastAsia="Times New Roman"/>
                <w:b/>
                <w:bCs/>
              </w:rPr>
              <w:t>MU_pct_sum</w:t>
            </w:r>
            <w:proofErr w:type="spellEnd"/>
          </w:p>
        </w:tc>
        <w:tc>
          <w:tcPr>
            <w:tcW w:w="0" w:type="auto"/>
            <w:tcMar>
              <w:top w:w="15" w:type="dxa"/>
              <w:left w:w="15" w:type="dxa"/>
              <w:bottom w:w="15" w:type="dxa"/>
              <w:right w:w="15" w:type="dxa"/>
            </w:tcMar>
            <w:vAlign w:val="center"/>
            <w:hideMark/>
          </w:tcPr>
          <w:p w14:paraId="347593B1" w14:textId="77777777" w:rsidR="00E47521" w:rsidRDefault="006A76FC">
            <w:pPr>
              <w:jc w:val="center"/>
              <w:rPr>
                <w:rFonts w:eastAsia="Times New Roman"/>
                <w:b/>
                <w:bCs/>
              </w:rPr>
            </w:pPr>
            <w:proofErr w:type="spellStart"/>
            <w:r>
              <w:rPr>
                <w:rFonts w:eastAsia="Times New Roman"/>
                <w:b/>
                <w:bCs/>
              </w:rPr>
              <w:t>adj_comp_pct</w:t>
            </w:r>
            <w:proofErr w:type="spellEnd"/>
          </w:p>
        </w:tc>
        <w:tc>
          <w:tcPr>
            <w:tcW w:w="0" w:type="auto"/>
            <w:tcMar>
              <w:top w:w="15" w:type="dxa"/>
              <w:left w:w="15" w:type="dxa"/>
              <w:bottom w:w="15" w:type="dxa"/>
              <w:right w:w="15" w:type="dxa"/>
            </w:tcMar>
            <w:vAlign w:val="center"/>
            <w:hideMark/>
          </w:tcPr>
          <w:p w14:paraId="1DAFB0F7" w14:textId="77777777" w:rsidR="00E47521" w:rsidRDefault="006A76FC">
            <w:pPr>
              <w:jc w:val="center"/>
              <w:rPr>
                <w:rFonts w:eastAsia="Times New Roman"/>
                <w:b/>
                <w:bCs/>
              </w:rPr>
            </w:pPr>
            <w:proofErr w:type="spellStart"/>
            <w:r>
              <w:rPr>
                <w:rFonts w:eastAsia="Times New Roman"/>
                <w:b/>
                <w:bCs/>
              </w:rPr>
              <w:t>co_acres</w:t>
            </w:r>
            <w:proofErr w:type="spellEnd"/>
          </w:p>
        </w:tc>
      </w:tr>
      <w:tr w:rsidR="00E47521" w14:paraId="3080CBD8" w14:textId="77777777">
        <w:trPr>
          <w:divId w:val="781075564"/>
          <w:tblCellSpacing w:w="15" w:type="dxa"/>
        </w:trPr>
        <w:tc>
          <w:tcPr>
            <w:tcW w:w="0" w:type="auto"/>
            <w:tcMar>
              <w:top w:w="15" w:type="dxa"/>
              <w:left w:w="15" w:type="dxa"/>
              <w:bottom w:w="15" w:type="dxa"/>
              <w:right w:w="15" w:type="dxa"/>
            </w:tcMar>
            <w:vAlign w:val="center"/>
            <w:hideMark/>
          </w:tcPr>
          <w:p w14:paraId="314F0C81"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09F835C"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27F39BD" w14:textId="77777777" w:rsidR="00E47521" w:rsidRDefault="006A76FC">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14:paraId="25D6CEEB" w14:textId="77777777" w:rsidR="00E47521" w:rsidRDefault="006A76FC">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14:paraId="3CCCDD3F" w14:textId="77777777" w:rsidR="00E47521" w:rsidRDefault="006A76FC">
            <w:pPr>
              <w:rPr>
                <w:rFonts w:eastAsia="Times New Roman"/>
              </w:rPr>
            </w:pPr>
            <w:r>
              <w:rPr>
                <w:rFonts w:eastAsia="Times New Roman"/>
              </w:rPr>
              <w:t>16464494</w:t>
            </w:r>
          </w:p>
        </w:tc>
        <w:tc>
          <w:tcPr>
            <w:tcW w:w="0" w:type="auto"/>
            <w:tcMar>
              <w:top w:w="15" w:type="dxa"/>
              <w:left w:w="15" w:type="dxa"/>
              <w:bottom w:w="15" w:type="dxa"/>
              <w:right w:w="15" w:type="dxa"/>
            </w:tcMar>
            <w:vAlign w:val="center"/>
            <w:hideMark/>
          </w:tcPr>
          <w:p w14:paraId="1A50857E" w14:textId="77777777" w:rsidR="00E47521" w:rsidRDefault="006A76F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1E1DF0D1" w14:textId="77777777" w:rsidR="00E47521" w:rsidRDefault="006A76FC">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14:paraId="7DAC44AF"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54D3E7B5" w14:textId="77777777" w:rsidR="00E47521" w:rsidRDefault="006A76FC">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14:paraId="606CE797" w14:textId="77777777" w:rsidR="00E47521" w:rsidRDefault="006A76FC">
            <w:pPr>
              <w:rPr>
                <w:rFonts w:eastAsia="Times New Roman"/>
              </w:rPr>
            </w:pPr>
            <w:r>
              <w:rPr>
                <w:rFonts w:eastAsia="Times New Roman"/>
              </w:rPr>
              <w:t>0.277777778</w:t>
            </w:r>
          </w:p>
        </w:tc>
        <w:tc>
          <w:tcPr>
            <w:tcW w:w="0" w:type="auto"/>
            <w:tcMar>
              <w:top w:w="15" w:type="dxa"/>
              <w:left w:w="15" w:type="dxa"/>
              <w:bottom w:w="15" w:type="dxa"/>
              <w:right w:w="15" w:type="dxa"/>
            </w:tcMar>
            <w:vAlign w:val="center"/>
            <w:hideMark/>
          </w:tcPr>
          <w:p w14:paraId="4CFD67B8" w14:textId="77777777" w:rsidR="00E47521" w:rsidRDefault="006A76FC">
            <w:pPr>
              <w:rPr>
                <w:rFonts w:eastAsia="Times New Roman"/>
              </w:rPr>
            </w:pPr>
            <w:r>
              <w:rPr>
                <w:rFonts w:eastAsia="Times New Roman"/>
              </w:rPr>
              <w:t>0.1183</w:t>
            </w:r>
          </w:p>
        </w:tc>
      </w:tr>
      <w:tr w:rsidR="00E47521" w14:paraId="47DD0A0C" w14:textId="77777777">
        <w:trPr>
          <w:divId w:val="781075564"/>
          <w:tblCellSpacing w:w="15" w:type="dxa"/>
        </w:trPr>
        <w:tc>
          <w:tcPr>
            <w:tcW w:w="0" w:type="auto"/>
            <w:tcMar>
              <w:top w:w="15" w:type="dxa"/>
              <w:left w:w="15" w:type="dxa"/>
              <w:bottom w:w="15" w:type="dxa"/>
              <w:right w:w="15" w:type="dxa"/>
            </w:tcMar>
            <w:vAlign w:val="center"/>
            <w:hideMark/>
          </w:tcPr>
          <w:p w14:paraId="5818FAAE"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155BD8D"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155A9FB" w14:textId="77777777" w:rsidR="00E47521" w:rsidRDefault="006A76FC">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14:paraId="2E66E145" w14:textId="77777777" w:rsidR="00E47521" w:rsidRDefault="006A76FC">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14:paraId="3BDCDACD" w14:textId="77777777" w:rsidR="00E47521" w:rsidRDefault="006A76FC">
            <w:pPr>
              <w:rPr>
                <w:rFonts w:eastAsia="Times New Roman"/>
              </w:rPr>
            </w:pPr>
            <w:r>
              <w:rPr>
                <w:rFonts w:eastAsia="Times New Roman"/>
              </w:rPr>
              <w:t>16464495</w:t>
            </w:r>
          </w:p>
        </w:tc>
        <w:tc>
          <w:tcPr>
            <w:tcW w:w="0" w:type="auto"/>
            <w:tcMar>
              <w:top w:w="15" w:type="dxa"/>
              <w:left w:w="15" w:type="dxa"/>
              <w:bottom w:w="15" w:type="dxa"/>
              <w:right w:w="15" w:type="dxa"/>
            </w:tcMar>
            <w:vAlign w:val="center"/>
            <w:hideMark/>
          </w:tcPr>
          <w:p w14:paraId="22C2AFEF" w14:textId="77777777" w:rsidR="00E47521" w:rsidRDefault="006A76FC">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14:paraId="21E425EA" w14:textId="77777777" w:rsidR="00E47521" w:rsidRDefault="006A76FC">
            <w:pPr>
              <w:rPr>
                <w:rFonts w:eastAsia="Times New Roman"/>
              </w:rPr>
            </w:pPr>
            <w:r>
              <w:rPr>
                <w:rFonts w:eastAsia="Times New Roman"/>
              </w:rPr>
              <w:t>65</w:t>
            </w:r>
          </w:p>
        </w:tc>
        <w:tc>
          <w:tcPr>
            <w:tcW w:w="0" w:type="auto"/>
            <w:tcMar>
              <w:top w:w="15" w:type="dxa"/>
              <w:left w:w="15" w:type="dxa"/>
              <w:bottom w:w="15" w:type="dxa"/>
              <w:right w:w="15" w:type="dxa"/>
            </w:tcMar>
            <w:vAlign w:val="center"/>
            <w:hideMark/>
          </w:tcPr>
          <w:p w14:paraId="488F3D6D"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A345A03" w14:textId="77777777" w:rsidR="00E47521" w:rsidRDefault="006A76FC">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14:paraId="056DEFA6" w14:textId="77777777" w:rsidR="00E47521" w:rsidRDefault="006A76FC">
            <w:pPr>
              <w:rPr>
                <w:rFonts w:eastAsia="Times New Roman"/>
              </w:rPr>
            </w:pPr>
            <w:r>
              <w:rPr>
                <w:rFonts w:eastAsia="Times New Roman"/>
              </w:rPr>
              <w:t>0.722222222</w:t>
            </w:r>
          </w:p>
        </w:tc>
        <w:tc>
          <w:tcPr>
            <w:tcW w:w="0" w:type="auto"/>
            <w:tcMar>
              <w:top w:w="15" w:type="dxa"/>
              <w:left w:w="15" w:type="dxa"/>
              <w:bottom w:w="15" w:type="dxa"/>
              <w:right w:w="15" w:type="dxa"/>
            </w:tcMar>
            <w:vAlign w:val="center"/>
            <w:hideMark/>
          </w:tcPr>
          <w:p w14:paraId="658F5C83" w14:textId="77777777" w:rsidR="00E47521" w:rsidRDefault="006A76FC">
            <w:pPr>
              <w:rPr>
                <w:rFonts w:eastAsia="Times New Roman"/>
              </w:rPr>
            </w:pPr>
            <w:r>
              <w:rPr>
                <w:rFonts w:eastAsia="Times New Roman"/>
              </w:rPr>
              <w:t>0.3077</w:t>
            </w:r>
          </w:p>
        </w:tc>
      </w:tr>
      <w:tr w:rsidR="00E47521" w14:paraId="0F186B19" w14:textId="77777777">
        <w:trPr>
          <w:divId w:val="781075564"/>
          <w:tblCellSpacing w:w="15" w:type="dxa"/>
        </w:trPr>
        <w:tc>
          <w:tcPr>
            <w:tcW w:w="0" w:type="auto"/>
            <w:tcMar>
              <w:top w:w="15" w:type="dxa"/>
              <w:left w:w="15" w:type="dxa"/>
              <w:bottom w:w="15" w:type="dxa"/>
              <w:right w:w="15" w:type="dxa"/>
            </w:tcMar>
            <w:vAlign w:val="center"/>
            <w:hideMark/>
          </w:tcPr>
          <w:p w14:paraId="05D73CE3"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D4791BB"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DAE6E6E" w14:textId="77777777" w:rsidR="00E47521" w:rsidRDefault="006A76FC">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14:paraId="17CF2DFB" w14:textId="77777777" w:rsidR="00E47521" w:rsidRDefault="006A76FC">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14:paraId="0223BC9F" w14:textId="77777777" w:rsidR="00E47521" w:rsidRDefault="006A76FC">
            <w:pPr>
              <w:rPr>
                <w:rFonts w:eastAsia="Times New Roman"/>
              </w:rPr>
            </w:pPr>
            <w:r>
              <w:rPr>
                <w:rFonts w:eastAsia="Times New Roman"/>
              </w:rPr>
              <w:t>16464607</w:t>
            </w:r>
          </w:p>
        </w:tc>
        <w:tc>
          <w:tcPr>
            <w:tcW w:w="0" w:type="auto"/>
            <w:tcMar>
              <w:top w:w="15" w:type="dxa"/>
              <w:left w:w="15" w:type="dxa"/>
              <w:bottom w:w="15" w:type="dxa"/>
              <w:right w:w="15" w:type="dxa"/>
            </w:tcMar>
            <w:vAlign w:val="center"/>
            <w:hideMark/>
          </w:tcPr>
          <w:p w14:paraId="3007C959" w14:textId="77777777" w:rsidR="00E47521" w:rsidRDefault="006A76F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35C42DE8" w14:textId="77777777" w:rsidR="00E47521" w:rsidRDefault="006A76FC">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14:paraId="4221EE34"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2ABC2153" w14:textId="77777777" w:rsidR="00E47521" w:rsidRDefault="006A76F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0E573E3A" w14:textId="77777777" w:rsidR="00E47521" w:rsidRDefault="006A76FC">
            <w:pPr>
              <w:rPr>
                <w:rFonts w:eastAsia="Times New Roman"/>
              </w:rPr>
            </w:pPr>
            <w:r>
              <w:rPr>
                <w:rFonts w:eastAsia="Times New Roman"/>
              </w:rPr>
              <w:t>0.294117647</w:t>
            </w:r>
          </w:p>
        </w:tc>
        <w:tc>
          <w:tcPr>
            <w:tcW w:w="0" w:type="auto"/>
            <w:tcMar>
              <w:top w:w="15" w:type="dxa"/>
              <w:left w:w="15" w:type="dxa"/>
              <w:bottom w:w="15" w:type="dxa"/>
              <w:right w:w="15" w:type="dxa"/>
            </w:tcMar>
            <w:vAlign w:val="center"/>
            <w:hideMark/>
          </w:tcPr>
          <w:p w14:paraId="43FAFF14" w14:textId="77777777" w:rsidR="00E47521" w:rsidRDefault="006A76FC">
            <w:pPr>
              <w:rPr>
                <w:rFonts w:eastAsia="Times New Roman"/>
              </w:rPr>
            </w:pPr>
            <w:r>
              <w:rPr>
                <w:rFonts w:eastAsia="Times New Roman"/>
              </w:rPr>
              <w:t>0.0844</w:t>
            </w:r>
          </w:p>
        </w:tc>
      </w:tr>
      <w:tr w:rsidR="00E47521" w14:paraId="14EB8020" w14:textId="77777777">
        <w:trPr>
          <w:divId w:val="781075564"/>
          <w:tblCellSpacing w:w="15" w:type="dxa"/>
        </w:trPr>
        <w:tc>
          <w:tcPr>
            <w:tcW w:w="0" w:type="auto"/>
            <w:tcMar>
              <w:top w:w="15" w:type="dxa"/>
              <w:left w:w="15" w:type="dxa"/>
              <w:bottom w:w="15" w:type="dxa"/>
              <w:right w:w="15" w:type="dxa"/>
            </w:tcMar>
            <w:vAlign w:val="center"/>
            <w:hideMark/>
          </w:tcPr>
          <w:p w14:paraId="36D166D7"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A6307E5"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432A219" w14:textId="77777777" w:rsidR="00E47521" w:rsidRDefault="006A76FC">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14:paraId="058184FC" w14:textId="77777777" w:rsidR="00E47521" w:rsidRDefault="006A76FC">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14:paraId="54D75A3D" w14:textId="77777777" w:rsidR="00E47521" w:rsidRDefault="006A76FC">
            <w:pPr>
              <w:rPr>
                <w:rFonts w:eastAsia="Times New Roman"/>
              </w:rPr>
            </w:pPr>
            <w:r>
              <w:rPr>
                <w:rFonts w:eastAsia="Times New Roman"/>
              </w:rPr>
              <w:t>16464612</w:t>
            </w:r>
          </w:p>
        </w:tc>
        <w:tc>
          <w:tcPr>
            <w:tcW w:w="0" w:type="auto"/>
            <w:tcMar>
              <w:top w:w="15" w:type="dxa"/>
              <w:left w:w="15" w:type="dxa"/>
              <w:bottom w:w="15" w:type="dxa"/>
              <w:right w:w="15" w:type="dxa"/>
            </w:tcMar>
            <w:vAlign w:val="center"/>
            <w:hideMark/>
          </w:tcPr>
          <w:p w14:paraId="64ADB3D2" w14:textId="77777777" w:rsidR="00E47521" w:rsidRDefault="006A76FC">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14:paraId="76D85B13" w14:textId="77777777" w:rsidR="00E47521" w:rsidRDefault="006A76FC">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14:paraId="652AD54C"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745A5F1" w14:textId="77777777" w:rsidR="00E47521" w:rsidRDefault="006A76F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05FBE685" w14:textId="77777777" w:rsidR="00E47521" w:rsidRDefault="006A76FC">
            <w:pPr>
              <w:rPr>
                <w:rFonts w:eastAsia="Times New Roman"/>
              </w:rPr>
            </w:pPr>
            <w:r>
              <w:rPr>
                <w:rFonts w:eastAsia="Times New Roman"/>
              </w:rPr>
              <w:t>0.705882353</w:t>
            </w:r>
          </w:p>
        </w:tc>
        <w:tc>
          <w:tcPr>
            <w:tcW w:w="0" w:type="auto"/>
            <w:tcMar>
              <w:top w:w="15" w:type="dxa"/>
              <w:left w:w="15" w:type="dxa"/>
              <w:bottom w:w="15" w:type="dxa"/>
              <w:right w:w="15" w:type="dxa"/>
            </w:tcMar>
            <w:vAlign w:val="center"/>
            <w:hideMark/>
          </w:tcPr>
          <w:p w14:paraId="2BC7393C" w14:textId="77777777" w:rsidR="00E47521" w:rsidRDefault="006A76FC">
            <w:pPr>
              <w:rPr>
                <w:rFonts w:eastAsia="Times New Roman"/>
              </w:rPr>
            </w:pPr>
            <w:r>
              <w:rPr>
                <w:rFonts w:eastAsia="Times New Roman"/>
              </w:rPr>
              <w:t>0.2026</w:t>
            </w:r>
          </w:p>
        </w:tc>
      </w:tr>
      <w:tr w:rsidR="00E47521" w14:paraId="561F3787" w14:textId="77777777">
        <w:trPr>
          <w:divId w:val="781075564"/>
          <w:tblCellSpacing w:w="15" w:type="dxa"/>
        </w:trPr>
        <w:tc>
          <w:tcPr>
            <w:tcW w:w="0" w:type="auto"/>
            <w:tcMar>
              <w:top w:w="15" w:type="dxa"/>
              <w:left w:w="15" w:type="dxa"/>
              <w:bottom w:w="15" w:type="dxa"/>
              <w:right w:w="15" w:type="dxa"/>
            </w:tcMar>
            <w:vAlign w:val="center"/>
            <w:hideMark/>
          </w:tcPr>
          <w:p w14:paraId="299F107C"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6483C1D"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C3700EC" w14:textId="77777777" w:rsidR="00E47521" w:rsidRDefault="006A76FC">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14:paraId="552B3626" w14:textId="77777777" w:rsidR="00E47521" w:rsidRDefault="006A76FC">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14:paraId="75C93687" w14:textId="77777777" w:rsidR="00E47521" w:rsidRDefault="006A76FC">
            <w:pPr>
              <w:rPr>
                <w:rFonts w:eastAsia="Times New Roman"/>
              </w:rPr>
            </w:pPr>
            <w:r>
              <w:rPr>
                <w:rFonts w:eastAsia="Times New Roman"/>
              </w:rPr>
              <w:t>16663930</w:t>
            </w:r>
          </w:p>
        </w:tc>
        <w:tc>
          <w:tcPr>
            <w:tcW w:w="0" w:type="auto"/>
            <w:tcMar>
              <w:top w:w="15" w:type="dxa"/>
              <w:left w:w="15" w:type="dxa"/>
              <w:bottom w:w="15" w:type="dxa"/>
              <w:right w:w="15" w:type="dxa"/>
            </w:tcMar>
            <w:vAlign w:val="center"/>
            <w:hideMark/>
          </w:tcPr>
          <w:p w14:paraId="433DDA5F" w14:textId="77777777" w:rsidR="00E47521" w:rsidRDefault="006A76F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36EF35C5" w14:textId="77777777" w:rsidR="00E47521" w:rsidRDefault="006A76FC">
            <w:pPr>
              <w:rPr>
                <w:rFonts w:eastAsia="Times New Roman"/>
              </w:rPr>
            </w:pPr>
            <w:r>
              <w:rPr>
                <w:rFonts w:eastAsia="Times New Roman"/>
              </w:rPr>
              <w:t>49</w:t>
            </w:r>
          </w:p>
        </w:tc>
        <w:tc>
          <w:tcPr>
            <w:tcW w:w="0" w:type="auto"/>
            <w:tcMar>
              <w:top w:w="15" w:type="dxa"/>
              <w:left w:w="15" w:type="dxa"/>
              <w:bottom w:w="15" w:type="dxa"/>
              <w:right w:w="15" w:type="dxa"/>
            </w:tcMar>
            <w:vAlign w:val="center"/>
            <w:hideMark/>
          </w:tcPr>
          <w:p w14:paraId="11EE9671"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90E38A8" w14:textId="77777777" w:rsidR="00E47521" w:rsidRDefault="006A76FC">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14:paraId="01A04313" w14:textId="77777777" w:rsidR="00E47521" w:rsidRDefault="006A76FC">
            <w:pPr>
              <w:rPr>
                <w:rFonts w:eastAsia="Times New Roman"/>
              </w:rPr>
            </w:pPr>
            <w:r>
              <w:rPr>
                <w:rFonts w:eastAsia="Times New Roman"/>
              </w:rPr>
              <w:t>0.604938272</w:t>
            </w:r>
          </w:p>
        </w:tc>
        <w:tc>
          <w:tcPr>
            <w:tcW w:w="0" w:type="auto"/>
            <w:tcMar>
              <w:top w:w="15" w:type="dxa"/>
              <w:left w:w="15" w:type="dxa"/>
              <w:bottom w:w="15" w:type="dxa"/>
              <w:right w:w="15" w:type="dxa"/>
            </w:tcMar>
            <w:vAlign w:val="center"/>
            <w:hideMark/>
          </w:tcPr>
          <w:p w14:paraId="7C39F2A9" w14:textId="77777777" w:rsidR="00E47521" w:rsidRDefault="006A76FC">
            <w:pPr>
              <w:rPr>
                <w:rFonts w:eastAsia="Times New Roman"/>
              </w:rPr>
            </w:pPr>
            <w:r>
              <w:rPr>
                <w:rFonts w:eastAsia="Times New Roman"/>
              </w:rPr>
              <w:t>1.0459</w:t>
            </w:r>
          </w:p>
        </w:tc>
      </w:tr>
      <w:tr w:rsidR="00E47521" w14:paraId="1F08A4C4" w14:textId="77777777">
        <w:trPr>
          <w:divId w:val="781075564"/>
          <w:tblCellSpacing w:w="15" w:type="dxa"/>
        </w:trPr>
        <w:tc>
          <w:tcPr>
            <w:tcW w:w="0" w:type="auto"/>
            <w:tcMar>
              <w:top w:w="15" w:type="dxa"/>
              <w:left w:w="15" w:type="dxa"/>
              <w:bottom w:w="15" w:type="dxa"/>
              <w:right w:w="15" w:type="dxa"/>
            </w:tcMar>
            <w:vAlign w:val="center"/>
            <w:hideMark/>
          </w:tcPr>
          <w:p w14:paraId="06A21E46"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47009F2"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93A4A54" w14:textId="77777777" w:rsidR="00E47521" w:rsidRDefault="006A76FC">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14:paraId="3C4241F2" w14:textId="77777777" w:rsidR="00E47521" w:rsidRDefault="006A76FC">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14:paraId="54E8BB0D" w14:textId="77777777" w:rsidR="00E47521" w:rsidRDefault="006A76FC">
            <w:pPr>
              <w:rPr>
                <w:rFonts w:eastAsia="Times New Roman"/>
              </w:rPr>
            </w:pPr>
            <w:r>
              <w:rPr>
                <w:rFonts w:eastAsia="Times New Roman"/>
              </w:rPr>
              <w:t>16663931</w:t>
            </w:r>
          </w:p>
        </w:tc>
        <w:tc>
          <w:tcPr>
            <w:tcW w:w="0" w:type="auto"/>
            <w:tcMar>
              <w:top w:w="15" w:type="dxa"/>
              <w:left w:w="15" w:type="dxa"/>
              <w:bottom w:w="15" w:type="dxa"/>
              <w:right w:w="15" w:type="dxa"/>
            </w:tcMar>
            <w:vAlign w:val="center"/>
            <w:hideMark/>
          </w:tcPr>
          <w:p w14:paraId="7F5CCF44" w14:textId="77777777" w:rsidR="00E47521" w:rsidRDefault="006A76FC">
            <w:pPr>
              <w:rPr>
                <w:rFonts w:eastAsia="Times New Roman"/>
              </w:rPr>
            </w:pPr>
            <w:proofErr w:type="spellStart"/>
            <w:r>
              <w:rPr>
                <w:rFonts w:eastAsia="Times New Roman"/>
              </w:rPr>
              <w:t>Cabba</w:t>
            </w:r>
            <w:proofErr w:type="spellEnd"/>
          </w:p>
        </w:tc>
        <w:tc>
          <w:tcPr>
            <w:tcW w:w="0" w:type="auto"/>
            <w:tcMar>
              <w:top w:w="15" w:type="dxa"/>
              <w:left w:w="15" w:type="dxa"/>
              <w:bottom w:w="15" w:type="dxa"/>
              <w:right w:w="15" w:type="dxa"/>
            </w:tcMar>
            <w:vAlign w:val="center"/>
            <w:hideMark/>
          </w:tcPr>
          <w:p w14:paraId="268852F9" w14:textId="77777777" w:rsidR="00E47521" w:rsidRDefault="006A76FC">
            <w:pPr>
              <w:rPr>
                <w:rFonts w:eastAsia="Times New Roman"/>
              </w:rPr>
            </w:pPr>
            <w:r>
              <w:rPr>
                <w:rFonts w:eastAsia="Times New Roman"/>
              </w:rPr>
              <w:t>32</w:t>
            </w:r>
          </w:p>
        </w:tc>
        <w:tc>
          <w:tcPr>
            <w:tcW w:w="0" w:type="auto"/>
            <w:tcMar>
              <w:top w:w="15" w:type="dxa"/>
              <w:left w:w="15" w:type="dxa"/>
              <w:bottom w:w="15" w:type="dxa"/>
              <w:right w:w="15" w:type="dxa"/>
            </w:tcMar>
            <w:vAlign w:val="center"/>
            <w:hideMark/>
          </w:tcPr>
          <w:p w14:paraId="56E3EA41"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09EAA9D" w14:textId="77777777" w:rsidR="00E47521" w:rsidRDefault="006A76FC">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14:paraId="62040B32" w14:textId="77777777" w:rsidR="00E47521" w:rsidRDefault="006A76FC">
            <w:pPr>
              <w:rPr>
                <w:rFonts w:eastAsia="Times New Roman"/>
              </w:rPr>
            </w:pPr>
            <w:r>
              <w:rPr>
                <w:rFonts w:eastAsia="Times New Roman"/>
              </w:rPr>
              <w:t>0.395061728</w:t>
            </w:r>
          </w:p>
        </w:tc>
        <w:tc>
          <w:tcPr>
            <w:tcW w:w="0" w:type="auto"/>
            <w:tcMar>
              <w:top w:w="15" w:type="dxa"/>
              <w:left w:w="15" w:type="dxa"/>
              <w:bottom w:w="15" w:type="dxa"/>
              <w:right w:w="15" w:type="dxa"/>
            </w:tcMar>
            <w:vAlign w:val="center"/>
            <w:hideMark/>
          </w:tcPr>
          <w:p w14:paraId="502E65EA" w14:textId="77777777" w:rsidR="00E47521" w:rsidRDefault="006A76FC">
            <w:pPr>
              <w:rPr>
                <w:rFonts w:eastAsia="Times New Roman"/>
              </w:rPr>
            </w:pPr>
            <w:r>
              <w:rPr>
                <w:rFonts w:eastAsia="Times New Roman"/>
              </w:rPr>
              <w:t>0.6831</w:t>
            </w:r>
          </w:p>
        </w:tc>
      </w:tr>
      <w:tr w:rsidR="00E47521" w14:paraId="56ED64C0" w14:textId="77777777">
        <w:trPr>
          <w:divId w:val="781075564"/>
          <w:tblCellSpacing w:w="15" w:type="dxa"/>
        </w:trPr>
        <w:tc>
          <w:tcPr>
            <w:tcW w:w="0" w:type="auto"/>
            <w:tcMar>
              <w:top w:w="15" w:type="dxa"/>
              <w:left w:w="15" w:type="dxa"/>
              <w:bottom w:w="15" w:type="dxa"/>
              <w:right w:w="15" w:type="dxa"/>
            </w:tcMar>
            <w:vAlign w:val="center"/>
            <w:hideMark/>
          </w:tcPr>
          <w:p w14:paraId="29A5B61E"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548583E"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36E16F7" w14:textId="77777777" w:rsidR="00E47521" w:rsidRDefault="006A76F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4173F6C5" w14:textId="77777777" w:rsidR="00E47521" w:rsidRDefault="006A76FC">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14:paraId="18CEB2C5" w14:textId="77777777" w:rsidR="00E47521" w:rsidRDefault="006A76FC">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14:paraId="4CACE2D1" w14:textId="77777777" w:rsidR="00E47521" w:rsidRDefault="006A76F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1F864F0F" w14:textId="77777777" w:rsidR="00E47521" w:rsidRDefault="006A76FC">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14:paraId="7E93B1D6"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31A5236"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23D091A6" w14:textId="77777777" w:rsidR="00E47521" w:rsidRDefault="006A76FC">
            <w:pPr>
              <w:rPr>
                <w:rFonts w:eastAsia="Times New Roman"/>
              </w:rPr>
            </w:pPr>
            <w:r>
              <w:rPr>
                <w:rFonts w:eastAsia="Times New Roman"/>
              </w:rPr>
              <w:t>0.375</w:t>
            </w:r>
          </w:p>
        </w:tc>
        <w:tc>
          <w:tcPr>
            <w:tcW w:w="0" w:type="auto"/>
            <w:tcMar>
              <w:top w:w="15" w:type="dxa"/>
              <w:left w:w="15" w:type="dxa"/>
              <w:bottom w:w="15" w:type="dxa"/>
              <w:right w:w="15" w:type="dxa"/>
            </w:tcMar>
            <w:vAlign w:val="center"/>
            <w:hideMark/>
          </w:tcPr>
          <w:p w14:paraId="13705158" w14:textId="77777777" w:rsidR="00E47521" w:rsidRDefault="006A76FC">
            <w:pPr>
              <w:rPr>
                <w:rFonts w:eastAsia="Times New Roman"/>
              </w:rPr>
            </w:pPr>
            <w:r>
              <w:rPr>
                <w:rFonts w:eastAsia="Times New Roman"/>
              </w:rPr>
              <w:t>21.2621</w:t>
            </w:r>
          </w:p>
        </w:tc>
      </w:tr>
      <w:tr w:rsidR="00E47521" w14:paraId="179E3515" w14:textId="77777777">
        <w:trPr>
          <w:divId w:val="781075564"/>
          <w:tblCellSpacing w:w="15" w:type="dxa"/>
        </w:trPr>
        <w:tc>
          <w:tcPr>
            <w:tcW w:w="0" w:type="auto"/>
            <w:tcMar>
              <w:top w:w="15" w:type="dxa"/>
              <w:left w:w="15" w:type="dxa"/>
              <w:bottom w:w="15" w:type="dxa"/>
              <w:right w:w="15" w:type="dxa"/>
            </w:tcMar>
            <w:vAlign w:val="center"/>
            <w:hideMark/>
          </w:tcPr>
          <w:p w14:paraId="6C3EF409"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624F8C0"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367C4C8" w14:textId="77777777" w:rsidR="00E47521" w:rsidRDefault="006A76F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0EF4D6C5" w14:textId="77777777" w:rsidR="00E47521" w:rsidRDefault="006A76FC">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14:paraId="61DFFA30" w14:textId="77777777" w:rsidR="00E47521" w:rsidRDefault="006A76FC">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14:paraId="688DED3C" w14:textId="77777777" w:rsidR="00E47521" w:rsidRDefault="006A76FC">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14:paraId="27D302EC" w14:textId="77777777" w:rsidR="00E47521" w:rsidRDefault="006A76F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6523CF54"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29D5C12E"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0860B843" w14:textId="77777777" w:rsidR="00E47521" w:rsidRDefault="006A76FC">
            <w:pPr>
              <w:rPr>
                <w:rFonts w:eastAsia="Times New Roman"/>
              </w:rPr>
            </w:pPr>
            <w:r>
              <w:rPr>
                <w:rFonts w:eastAsia="Times New Roman"/>
              </w:rPr>
              <w:t>0.625</w:t>
            </w:r>
          </w:p>
        </w:tc>
        <w:tc>
          <w:tcPr>
            <w:tcW w:w="0" w:type="auto"/>
            <w:tcMar>
              <w:top w:w="15" w:type="dxa"/>
              <w:left w:w="15" w:type="dxa"/>
              <w:bottom w:w="15" w:type="dxa"/>
              <w:right w:w="15" w:type="dxa"/>
            </w:tcMar>
            <w:vAlign w:val="center"/>
            <w:hideMark/>
          </w:tcPr>
          <w:p w14:paraId="01899ED0" w14:textId="77777777" w:rsidR="00E47521" w:rsidRDefault="006A76FC">
            <w:pPr>
              <w:rPr>
                <w:rFonts w:eastAsia="Times New Roman"/>
              </w:rPr>
            </w:pPr>
            <w:r>
              <w:rPr>
                <w:rFonts w:eastAsia="Times New Roman"/>
              </w:rPr>
              <w:t>35.4369</w:t>
            </w:r>
          </w:p>
        </w:tc>
      </w:tr>
      <w:tr w:rsidR="00E47521" w14:paraId="4C316201" w14:textId="77777777">
        <w:trPr>
          <w:divId w:val="781075564"/>
          <w:tblCellSpacing w:w="15" w:type="dxa"/>
        </w:trPr>
        <w:tc>
          <w:tcPr>
            <w:tcW w:w="0" w:type="auto"/>
            <w:tcMar>
              <w:top w:w="15" w:type="dxa"/>
              <w:left w:w="15" w:type="dxa"/>
              <w:bottom w:w="15" w:type="dxa"/>
              <w:right w:w="15" w:type="dxa"/>
            </w:tcMar>
            <w:vAlign w:val="center"/>
            <w:hideMark/>
          </w:tcPr>
          <w:p w14:paraId="2B671DDB"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DF11484"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4ACE5C2" w14:textId="77777777" w:rsidR="00E47521" w:rsidRDefault="006A76FC">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14:paraId="47F6FE7C" w14:textId="77777777" w:rsidR="00E47521" w:rsidRDefault="006A76FC">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14:paraId="698DA350" w14:textId="77777777" w:rsidR="00E47521" w:rsidRDefault="006A76FC">
            <w:pPr>
              <w:rPr>
                <w:rFonts w:eastAsia="Times New Roman"/>
              </w:rPr>
            </w:pPr>
            <w:r>
              <w:rPr>
                <w:rFonts w:eastAsia="Times New Roman"/>
              </w:rPr>
              <w:t>16663796</w:t>
            </w:r>
          </w:p>
        </w:tc>
        <w:tc>
          <w:tcPr>
            <w:tcW w:w="0" w:type="auto"/>
            <w:tcMar>
              <w:top w:w="15" w:type="dxa"/>
              <w:left w:w="15" w:type="dxa"/>
              <w:bottom w:w="15" w:type="dxa"/>
              <w:right w:w="15" w:type="dxa"/>
            </w:tcMar>
            <w:vAlign w:val="center"/>
            <w:hideMark/>
          </w:tcPr>
          <w:p w14:paraId="79BF287F" w14:textId="77777777" w:rsidR="00E47521" w:rsidRDefault="006A76FC">
            <w:pPr>
              <w:rPr>
                <w:rFonts w:eastAsia="Times New Roman"/>
              </w:rPr>
            </w:pPr>
            <w:r>
              <w:rPr>
                <w:rFonts w:eastAsia="Times New Roman"/>
              </w:rPr>
              <w:t>Ekalaka</w:t>
            </w:r>
          </w:p>
        </w:tc>
        <w:tc>
          <w:tcPr>
            <w:tcW w:w="0" w:type="auto"/>
            <w:tcMar>
              <w:top w:w="15" w:type="dxa"/>
              <w:left w:w="15" w:type="dxa"/>
              <w:bottom w:w="15" w:type="dxa"/>
              <w:right w:w="15" w:type="dxa"/>
            </w:tcMar>
            <w:vAlign w:val="center"/>
            <w:hideMark/>
          </w:tcPr>
          <w:p w14:paraId="35819AAE" w14:textId="77777777" w:rsidR="00E47521" w:rsidRDefault="006A76F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4817D981"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560010F7" w14:textId="77777777" w:rsidR="00E47521" w:rsidRDefault="006A76FC">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14:paraId="5B97AB2C" w14:textId="77777777" w:rsidR="00E47521" w:rsidRDefault="006A76FC">
            <w:pPr>
              <w:rPr>
                <w:rFonts w:eastAsia="Times New Roman"/>
              </w:rPr>
            </w:pPr>
            <w:r>
              <w:rPr>
                <w:rFonts w:eastAsia="Times New Roman"/>
              </w:rPr>
              <w:t>0.763888889</w:t>
            </w:r>
          </w:p>
        </w:tc>
        <w:tc>
          <w:tcPr>
            <w:tcW w:w="0" w:type="auto"/>
            <w:tcMar>
              <w:top w:w="15" w:type="dxa"/>
              <w:left w:w="15" w:type="dxa"/>
              <w:bottom w:w="15" w:type="dxa"/>
              <w:right w:w="15" w:type="dxa"/>
            </w:tcMar>
            <w:vAlign w:val="center"/>
            <w:hideMark/>
          </w:tcPr>
          <w:p w14:paraId="648E8FD9" w14:textId="77777777" w:rsidR="00E47521" w:rsidRDefault="006A76FC">
            <w:pPr>
              <w:rPr>
                <w:rFonts w:eastAsia="Times New Roman"/>
              </w:rPr>
            </w:pPr>
            <w:r>
              <w:rPr>
                <w:rFonts w:eastAsia="Times New Roman"/>
              </w:rPr>
              <w:t>1.0312</w:t>
            </w:r>
          </w:p>
        </w:tc>
      </w:tr>
      <w:tr w:rsidR="00E47521" w14:paraId="73697A6C" w14:textId="77777777">
        <w:trPr>
          <w:divId w:val="781075564"/>
          <w:tblCellSpacing w:w="15" w:type="dxa"/>
        </w:trPr>
        <w:tc>
          <w:tcPr>
            <w:tcW w:w="0" w:type="auto"/>
            <w:tcMar>
              <w:top w:w="15" w:type="dxa"/>
              <w:left w:w="15" w:type="dxa"/>
              <w:bottom w:w="15" w:type="dxa"/>
              <w:right w:w="15" w:type="dxa"/>
            </w:tcMar>
            <w:vAlign w:val="center"/>
            <w:hideMark/>
          </w:tcPr>
          <w:p w14:paraId="1D89A8F7"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523D516"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AB2802B" w14:textId="77777777" w:rsidR="00E47521" w:rsidRDefault="006A76FC">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14:paraId="7CEB968F" w14:textId="77777777" w:rsidR="00E47521" w:rsidRDefault="006A76FC">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14:paraId="74FBDAD7" w14:textId="77777777" w:rsidR="00E47521" w:rsidRDefault="006A76FC">
            <w:pPr>
              <w:rPr>
                <w:rFonts w:eastAsia="Times New Roman"/>
              </w:rPr>
            </w:pPr>
            <w:r>
              <w:rPr>
                <w:rFonts w:eastAsia="Times New Roman"/>
              </w:rPr>
              <w:t>16663797</w:t>
            </w:r>
          </w:p>
        </w:tc>
        <w:tc>
          <w:tcPr>
            <w:tcW w:w="0" w:type="auto"/>
            <w:tcMar>
              <w:top w:w="15" w:type="dxa"/>
              <w:left w:w="15" w:type="dxa"/>
              <w:bottom w:w="15" w:type="dxa"/>
              <w:right w:w="15" w:type="dxa"/>
            </w:tcMar>
            <w:vAlign w:val="center"/>
            <w:hideMark/>
          </w:tcPr>
          <w:p w14:paraId="7D0763B6" w14:textId="77777777" w:rsidR="00E47521" w:rsidRDefault="006A76FC">
            <w:pPr>
              <w:rPr>
                <w:rFonts w:eastAsia="Times New Roman"/>
              </w:rPr>
            </w:pPr>
            <w:proofErr w:type="spellStart"/>
            <w:r>
              <w:rPr>
                <w:rFonts w:eastAsia="Times New Roman"/>
              </w:rPr>
              <w:t>Yegen</w:t>
            </w:r>
            <w:proofErr w:type="spellEnd"/>
          </w:p>
        </w:tc>
        <w:tc>
          <w:tcPr>
            <w:tcW w:w="0" w:type="auto"/>
            <w:tcMar>
              <w:top w:w="15" w:type="dxa"/>
              <w:left w:w="15" w:type="dxa"/>
              <w:bottom w:w="15" w:type="dxa"/>
              <w:right w:w="15" w:type="dxa"/>
            </w:tcMar>
            <w:vAlign w:val="center"/>
            <w:hideMark/>
          </w:tcPr>
          <w:p w14:paraId="1F8935D4" w14:textId="77777777" w:rsidR="00E47521" w:rsidRDefault="006A76FC">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14:paraId="6DE2D177"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18ABF10" w14:textId="77777777" w:rsidR="00E47521" w:rsidRDefault="006A76FC">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14:paraId="32D093F7" w14:textId="77777777" w:rsidR="00E47521" w:rsidRDefault="006A76FC">
            <w:pPr>
              <w:rPr>
                <w:rFonts w:eastAsia="Times New Roman"/>
              </w:rPr>
            </w:pPr>
            <w:r>
              <w:rPr>
                <w:rFonts w:eastAsia="Times New Roman"/>
              </w:rPr>
              <w:t>0.236111111</w:t>
            </w:r>
          </w:p>
        </w:tc>
        <w:tc>
          <w:tcPr>
            <w:tcW w:w="0" w:type="auto"/>
            <w:tcMar>
              <w:top w:w="15" w:type="dxa"/>
              <w:left w:w="15" w:type="dxa"/>
              <w:bottom w:w="15" w:type="dxa"/>
              <w:right w:w="15" w:type="dxa"/>
            </w:tcMar>
            <w:vAlign w:val="center"/>
            <w:hideMark/>
          </w:tcPr>
          <w:p w14:paraId="06C94BB1" w14:textId="77777777" w:rsidR="00E47521" w:rsidRDefault="006A76FC">
            <w:pPr>
              <w:rPr>
                <w:rFonts w:eastAsia="Times New Roman"/>
              </w:rPr>
            </w:pPr>
            <w:r>
              <w:rPr>
                <w:rFonts w:eastAsia="Times New Roman"/>
              </w:rPr>
              <w:t>0.3187</w:t>
            </w:r>
          </w:p>
        </w:tc>
      </w:tr>
      <w:tr w:rsidR="00E47521" w14:paraId="614AFBA4" w14:textId="77777777">
        <w:trPr>
          <w:divId w:val="781075564"/>
          <w:tblCellSpacing w:w="15" w:type="dxa"/>
        </w:trPr>
        <w:tc>
          <w:tcPr>
            <w:tcW w:w="0" w:type="auto"/>
            <w:tcMar>
              <w:top w:w="15" w:type="dxa"/>
              <w:left w:w="15" w:type="dxa"/>
              <w:bottom w:w="15" w:type="dxa"/>
              <w:right w:w="15" w:type="dxa"/>
            </w:tcMar>
            <w:vAlign w:val="center"/>
            <w:hideMark/>
          </w:tcPr>
          <w:p w14:paraId="308A791F"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B5565B7"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62BF3F3" w14:textId="77777777" w:rsidR="00E47521" w:rsidRDefault="006A76FC">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14:paraId="7F3A7C47" w14:textId="77777777" w:rsidR="00E47521" w:rsidRDefault="006A76FC">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14:paraId="01BEA92E" w14:textId="77777777" w:rsidR="00E47521" w:rsidRDefault="006A76FC">
            <w:pPr>
              <w:rPr>
                <w:rFonts w:eastAsia="Times New Roman"/>
              </w:rPr>
            </w:pPr>
            <w:r>
              <w:rPr>
                <w:rFonts w:eastAsia="Times New Roman"/>
              </w:rPr>
              <w:t>16663951</w:t>
            </w:r>
          </w:p>
        </w:tc>
        <w:tc>
          <w:tcPr>
            <w:tcW w:w="0" w:type="auto"/>
            <w:tcMar>
              <w:top w:w="15" w:type="dxa"/>
              <w:left w:w="15" w:type="dxa"/>
              <w:bottom w:w="15" w:type="dxa"/>
              <w:right w:w="15" w:type="dxa"/>
            </w:tcMar>
            <w:vAlign w:val="center"/>
            <w:hideMark/>
          </w:tcPr>
          <w:p w14:paraId="0A6D0715" w14:textId="77777777" w:rsidR="00E47521" w:rsidRDefault="006A76FC">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14:paraId="13B55B0B" w14:textId="77777777" w:rsidR="00E47521" w:rsidRDefault="006A76FC">
            <w:pPr>
              <w:rPr>
                <w:rFonts w:eastAsia="Times New Roman"/>
              </w:rPr>
            </w:pPr>
            <w:r>
              <w:rPr>
                <w:rFonts w:eastAsia="Times New Roman"/>
              </w:rPr>
              <w:t>50</w:t>
            </w:r>
          </w:p>
        </w:tc>
        <w:tc>
          <w:tcPr>
            <w:tcW w:w="0" w:type="auto"/>
            <w:tcMar>
              <w:top w:w="15" w:type="dxa"/>
              <w:left w:w="15" w:type="dxa"/>
              <w:bottom w:w="15" w:type="dxa"/>
              <w:right w:w="15" w:type="dxa"/>
            </w:tcMar>
            <w:vAlign w:val="center"/>
            <w:hideMark/>
          </w:tcPr>
          <w:p w14:paraId="2F727820"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557724A0"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56C4EAC6" w14:textId="77777777" w:rsidR="00E47521" w:rsidRDefault="006A76FC">
            <w:pPr>
              <w:rPr>
                <w:rFonts w:eastAsia="Times New Roman"/>
              </w:rPr>
            </w:pPr>
            <w:r>
              <w:rPr>
                <w:rFonts w:eastAsia="Times New Roman"/>
              </w:rPr>
              <w:t>0.666666667</w:t>
            </w:r>
          </w:p>
        </w:tc>
        <w:tc>
          <w:tcPr>
            <w:tcW w:w="0" w:type="auto"/>
            <w:tcMar>
              <w:top w:w="15" w:type="dxa"/>
              <w:left w:w="15" w:type="dxa"/>
              <w:bottom w:w="15" w:type="dxa"/>
              <w:right w:w="15" w:type="dxa"/>
            </w:tcMar>
            <w:vAlign w:val="center"/>
            <w:hideMark/>
          </w:tcPr>
          <w:p w14:paraId="5B6F8B97" w14:textId="77777777" w:rsidR="00E47521" w:rsidRDefault="006A76FC">
            <w:pPr>
              <w:rPr>
                <w:rFonts w:eastAsia="Times New Roman"/>
              </w:rPr>
            </w:pPr>
            <w:r>
              <w:rPr>
                <w:rFonts w:eastAsia="Times New Roman"/>
              </w:rPr>
              <w:t>0.086</w:t>
            </w:r>
          </w:p>
        </w:tc>
      </w:tr>
      <w:tr w:rsidR="00E47521" w14:paraId="7EB227D2" w14:textId="77777777">
        <w:trPr>
          <w:divId w:val="781075564"/>
          <w:tblCellSpacing w:w="15" w:type="dxa"/>
        </w:trPr>
        <w:tc>
          <w:tcPr>
            <w:tcW w:w="0" w:type="auto"/>
            <w:tcMar>
              <w:top w:w="15" w:type="dxa"/>
              <w:left w:w="15" w:type="dxa"/>
              <w:bottom w:w="15" w:type="dxa"/>
              <w:right w:w="15" w:type="dxa"/>
            </w:tcMar>
            <w:vAlign w:val="center"/>
            <w:hideMark/>
          </w:tcPr>
          <w:p w14:paraId="14A4AFFA"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CFFC4CB"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B2D5159" w14:textId="77777777" w:rsidR="00E47521" w:rsidRDefault="006A76FC">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14:paraId="2496A69D" w14:textId="77777777" w:rsidR="00E47521" w:rsidRDefault="006A76FC">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14:paraId="4282A25C" w14:textId="77777777" w:rsidR="00E47521" w:rsidRDefault="006A76FC">
            <w:pPr>
              <w:rPr>
                <w:rFonts w:eastAsia="Times New Roman"/>
              </w:rPr>
            </w:pPr>
            <w:r>
              <w:rPr>
                <w:rFonts w:eastAsia="Times New Roman"/>
              </w:rPr>
              <w:t>16663952</w:t>
            </w:r>
          </w:p>
        </w:tc>
        <w:tc>
          <w:tcPr>
            <w:tcW w:w="0" w:type="auto"/>
            <w:tcMar>
              <w:top w:w="15" w:type="dxa"/>
              <w:left w:w="15" w:type="dxa"/>
              <w:bottom w:w="15" w:type="dxa"/>
              <w:right w:w="15" w:type="dxa"/>
            </w:tcMar>
            <w:vAlign w:val="center"/>
            <w:hideMark/>
          </w:tcPr>
          <w:p w14:paraId="289B8EA5" w14:textId="77777777" w:rsidR="00E47521" w:rsidRDefault="006A76FC">
            <w:pPr>
              <w:rPr>
                <w:rFonts w:eastAsia="Times New Roman"/>
              </w:rPr>
            </w:pPr>
            <w:proofErr w:type="spellStart"/>
            <w:r>
              <w:rPr>
                <w:rFonts w:eastAsia="Times New Roman"/>
              </w:rPr>
              <w:t>Cohagen</w:t>
            </w:r>
            <w:proofErr w:type="spellEnd"/>
          </w:p>
        </w:tc>
        <w:tc>
          <w:tcPr>
            <w:tcW w:w="0" w:type="auto"/>
            <w:tcMar>
              <w:top w:w="15" w:type="dxa"/>
              <w:left w:w="15" w:type="dxa"/>
              <w:bottom w:w="15" w:type="dxa"/>
              <w:right w:w="15" w:type="dxa"/>
            </w:tcMar>
            <w:vAlign w:val="center"/>
            <w:hideMark/>
          </w:tcPr>
          <w:p w14:paraId="72BC2701" w14:textId="77777777" w:rsidR="00E47521" w:rsidRDefault="006A76FC">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14:paraId="3731541D"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A74B506"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6A5194DF" w14:textId="77777777" w:rsidR="00E47521" w:rsidRDefault="006A76FC">
            <w:pPr>
              <w:rPr>
                <w:rFonts w:eastAsia="Times New Roman"/>
              </w:rPr>
            </w:pPr>
            <w:r>
              <w:rPr>
                <w:rFonts w:eastAsia="Times New Roman"/>
              </w:rPr>
              <w:t>0.333333333</w:t>
            </w:r>
          </w:p>
        </w:tc>
        <w:tc>
          <w:tcPr>
            <w:tcW w:w="0" w:type="auto"/>
            <w:tcMar>
              <w:top w:w="15" w:type="dxa"/>
              <w:left w:w="15" w:type="dxa"/>
              <w:bottom w:w="15" w:type="dxa"/>
              <w:right w:w="15" w:type="dxa"/>
            </w:tcMar>
            <w:vAlign w:val="center"/>
            <w:hideMark/>
          </w:tcPr>
          <w:p w14:paraId="56C92C37" w14:textId="77777777" w:rsidR="00E47521" w:rsidRDefault="006A76FC">
            <w:pPr>
              <w:rPr>
                <w:rFonts w:eastAsia="Times New Roman"/>
              </w:rPr>
            </w:pPr>
            <w:r>
              <w:rPr>
                <w:rFonts w:eastAsia="Times New Roman"/>
              </w:rPr>
              <w:t>0.043</w:t>
            </w:r>
          </w:p>
        </w:tc>
      </w:tr>
      <w:tr w:rsidR="00E47521" w14:paraId="62D207C2" w14:textId="77777777">
        <w:trPr>
          <w:divId w:val="781075564"/>
          <w:tblCellSpacing w:w="15" w:type="dxa"/>
        </w:trPr>
        <w:tc>
          <w:tcPr>
            <w:tcW w:w="0" w:type="auto"/>
            <w:tcMar>
              <w:top w:w="15" w:type="dxa"/>
              <w:left w:w="15" w:type="dxa"/>
              <w:bottom w:w="15" w:type="dxa"/>
              <w:right w:w="15" w:type="dxa"/>
            </w:tcMar>
            <w:vAlign w:val="center"/>
            <w:hideMark/>
          </w:tcPr>
          <w:p w14:paraId="13AEAE6F" w14:textId="77777777" w:rsidR="00E47521" w:rsidRDefault="006A76FC">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14:paraId="2F6697A4"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DD434B7" w14:textId="77777777" w:rsidR="00E47521" w:rsidRDefault="006A76FC">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14:paraId="20F7048F" w14:textId="77777777" w:rsidR="00E47521" w:rsidRDefault="006A76FC">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14:paraId="3F769EA4" w14:textId="77777777" w:rsidR="00E47521" w:rsidRDefault="006A76FC">
            <w:pPr>
              <w:rPr>
                <w:rFonts w:eastAsia="Times New Roman"/>
              </w:rPr>
            </w:pPr>
            <w:r>
              <w:rPr>
                <w:rFonts w:eastAsia="Times New Roman"/>
              </w:rPr>
              <w:t>16663915</w:t>
            </w:r>
          </w:p>
        </w:tc>
        <w:tc>
          <w:tcPr>
            <w:tcW w:w="0" w:type="auto"/>
            <w:tcMar>
              <w:top w:w="15" w:type="dxa"/>
              <w:left w:w="15" w:type="dxa"/>
              <w:bottom w:w="15" w:type="dxa"/>
              <w:right w:w="15" w:type="dxa"/>
            </w:tcMar>
            <w:vAlign w:val="center"/>
            <w:hideMark/>
          </w:tcPr>
          <w:p w14:paraId="44B0D85D" w14:textId="77777777" w:rsidR="00E47521" w:rsidRDefault="006A76FC">
            <w:pPr>
              <w:rPr>
                <w:rFonts w:eastAsia="Times New Roman"/>
              </w:rPr>
            </w:pPr>
            <w:r>
              <w:rPr>
                <w:rFonts w:eastAsia="Times New Roman"/>
              </w:rPr>
              <w:t>Parshall</w:t>
            </w:r>
          </w:p>
        </w:tc>
        <w:tc>
          <w:tcPr>
            <w:tcW w:w="0" w:type="auto"/>
            <w:tcMar>
              <w:top w:w="15" w:type="dxa"/>
              <w:left w:w="15" w:type="dxa"/>
              <w:bottom w:w="15" w:type="dxa"/>
              <w:right w:w="15" w:type="dxa"/>
            </w:tcMar>
            <w:vAlign w:val="center"/>
            <w:hideMark/>
          </w:tcPr>
          <w:p w14:paraId="4F693902" w14:textId="77777777" w:rsidR="00E47521" w:rsidRDefault="006A76FC">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14:paraId="12BCD7AC"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1AAA212"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3A187C68" w14:textId="77777777" w:rsidR="00E47521" w:rsidRDefault="006A76FC">
            <w:pPr>
              <w:rPr>
                <w:rFonts w:eastAsia="Times New Roman"/>
              </w:rPr>
            </w:pPr>
            <w:r>
              <w:rPr>
                <w:rFonts w:eastAsia="Times New Roman"/>
              </w:rPr>
              <w:t>0.256410256</w:t>
            </w:r>
          </w:p>
        </w:tc>
        <w:tc>
          <w:tcPr>
            <w:tcW w:w="0" w:type="auto"/>
            <w:tcMar>
              <w:top w:w="15" w:type="dxa"/>
              <w:left w:w="15" w:type="dxa"/>
              <w:bottom w:w="15" w:type="dxa"/>
              <w:right w:w="15" w:type="dxa"/>
            </w:tcMar>
            <w:vAlign w:val="center"/>
            <w:hideMark/>
          </w:tcPr>
          <w:p w14:paraId="586982F6" w14:textId="77777777" w:rsidR="00E47521" w:rsidRDefault="006A76FC">
            <w:pPr>
              <w:rPr>
                <w:rFonts w:eastAsia="Times New Roman"/>
              </w:rPr>
            </w:pPr>
            <w:r>
              <w:rPr>
                <w:rFonts w:eastAsia="Times New Roman"/>
              </w:rPr>
              <w:t>7.3023</w:t>
            </w:r>
          </w:p>
        </w:tc>
      </w:tr>
      <w:tr w:rsidR="00E47521" w14:paraId="1205FBF0" w14:textId="77777777">
        <w:trPr>
          <w:divId w:val="781075564"/>
          <w:tblCellSpacing w:w="15" w:type="dxa"/>
        </w:trPr>
        <w:tc>
          <w:tcPr>
            <w:tcW w:w="0" w:type="auto"/>
            <w:tcMar>
              <w:top w:w="15" w:type="dxa"/>
              <w:left w:w="15" w:type="dxa"/>
              <w:bottom w:w="15" w:type="dxa"/>
              <w:right w:w="15" w:type="dxa"/>
            </w:tcMar>
            <w:vAlign w:val="center"/>
            <w:hideMark/>
          </w:tcPr>
          <w:p w14:paraId="2E808900"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4149194"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421A6AA" w14:textId="77777777" w:rsidR="00E47521" w:rsidRDefault="006A76FC">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14:paraId="4A03C809" w14:textId="77777777" w:rsidR="00E47521" w:rsidRDefault="006A76FC">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14:paraId="0E1DD9EA" w14:textId="77777777" w:rsidR="00E47521" w:rsidRDefault="006A76FC">
            <w:pPr>
              <w:rPr>
                <w:rFonts w:eastAsia="Times New Roman"/>
              </w:rPr>
            </w:pPr>
            <w:r>
              <w:rPr>
                <w:rFonts w:eastAsia="Times New Roman"/>
              </w:rPr>
              <w:t>16663917</w:t>
            </w:r>
          </w:p>
        </w:tc>
        <w:tc>
          <w:tcPr>
            <w:tcW w:w="0" w:type="auto"/>
            <w:tcMar>
              <w:top w:w="15" w:type="dxa"/>
              <w:left w:w="15" w:type="dxa"/>
              <w:bottom w:w="15" w:type="dxa"/>
              <w:right w:w="15" w:type="dxa"/>
            </w:tcMar>
            <w:vAlign w:val="center"/>
            <w:hideMark/>
          </w:tcPr>
          <w:p w14:paraId="2A3D94EA" w14:textId="77777777" w:rsidR="00E47521" w:rsidRDefault="006A76FC">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14:paraId="1786A39C" w14:textId="77777777" w:rsidR="00E47521" w:rsidRDefault="006A76FC">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14:paraId="233F5FE8"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514EFEA7"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5E8C2F6C" w14:textId="77777777" w:rsidR="00E47521" w:rsidRDefault="006A76FC">
            <w:pPr>
              <w:rPr>
                <w:rFonts w:eastAsia="Times New Roman"/>
              </w:rPr>
            </w:pPr>
            <w:r>
              <w:rPr>
                <w:rFonts w:eastAsia="Times New Roman"/>
              </w:rPr>
              <w:t>0.743589744</w:t>
            </w:r>
          </w:p>
        </w:tc>
        <w:tc>
          <w:tcPr>
            <w:tcW w:w="0" w:type="auto"/>
            <w:tcMar>
              <w:top w:w="15" w:type="dxa"/>
              <w:left w:w="15" w:type="dxa"/>
              <w:bottom w:w="15" w:type="dxa"/>
              <w:right w:w="15" w:type="dxa"/>
            </w:tcMar>
            <w:vAlign w:val="center"/>
            <w:hideMark/>
          </w:tcPr>
          <w:p w14:paraId="43042B82" w14:textId="77777777" w:rsidR="00E47521" w:rsidRDefault="006A76FC">
            <w:pPr>
              <w:rPr>
                <w:rFonts w:eastAsia="Times New Roman"/>
              </w:rPr>
            </w:pPr>
            <w:r>
              <w:rPr>
                <w:rFonts w:eastAsia="Times New Roman"/>
              </w:rPr>
              <w:t>21.1767</w:t>
            </w:r>
          </w:p>
        </w:tc>
      </w:tr>
      <w:tr w:rsidR="00E47521" w14:paraId="5AE06814" w14:textId="77777777">
        <w:trPr>
          <w:divId w:val="781075564"/>
          <w:tblCellSpacing w:w="15" w:type="dxa"/>
        </w:trPr>
        <w:tc>
          <w:tcPr>
            <w:tcW w:w="0" w:type="auto"/>
            <w:tcMar>
              <w:top w:w="15" w:type="dxa"/>
              <w:left w:w="15" w:type="dxa"/>
              <w:bottom w:w="15" w:type="dxa"/>
              <w:right w:w="15" w:type="dxa"/>
            </w:tcMar>
            <w:vAlign w:val="center"/>
            <w:hideMark/>
          </w:tcPr>
          <w:p w14:paraId="0A9ED446"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A4229BF"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7482D39" w14:textId="77777777" w:rsidR="00E47521" w:rsidRDefault="006A76F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14:paraId="16FBBD53" w14:textId="77777777" w:rsidR="00E47521" w:rsidRDefault="006A76FC">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14:paraId="529AD5EB" w14:textId="77777777" w:rsidR="00E47521" w:rsidRDefault="006A76FC">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14:paraId="190D7E20" w14:textId="77777777" w:rsidR="00E47521" w:rsidRDefault="006A76FC">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14:paraId="35AC5EBA"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30BADBE4"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B9276E6"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0CE80A75"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CE5E71F" w14:textId="77777777" w:rsidR="00E47521" w:rsidRDefault="006A76FC">
            <w:pPr>
              <w:rPr>
                <w:rFonts w:eastAsia="Times New Roman"/>
              </w:rPr>
            </w:pPr>
            <w:r>
              <w:rPr>
                <w:rFonts w:eastAsia="Times New Roman"/>
              </w:rPr>
              <w:t>4.983</w:t>
            </w:r>
          </w:p>
        </w:tc>
      </w:tr>
      <w:tr w:rsidR="00E47521" w14:paraId="3004610F" w14:textId="77777777">
        <w:trPr>
          <w:divId w:val="781075564"/>
          <w:tblCellSpacing w:w="15" w:type="dxa"/>
        </w:trPr>
        <w:tc>
          <w:tcPr>
            <w:tcW w:w="0" w:type="auto"/>
            <w:tcMar>
              <w:top w:w="15" w:type="dxa"/>
              <w:left w:w="15" w:type="dxa"/>
              <w:bottom w:w="15" w:type="dxa"/>
              <w:right w:w="15" w:type="dxa"/>
            </w:tcMar>
            <w:vAlign w:val="center"/>
            <w:hideMark/>
          </w:tcPr>
          <w:p w14:paraId="6E059C9B"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855E23D"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1D528C9" w14:textId="77777777" w:rsidR="00E47521" w:rsidRDefault="006A76F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14:paraId="298A6CB4" w14:textId="77777777" w:rsidR="00E47521" w:rsidRDefault="006A76FC">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14:paraId="3E790C62" w14:textId="77777777" w:rsidR="00E47521" w:rsidRDefault="006A76FC">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14:paraId="44DCE105" w14:textId="77777777" w:rsidR="00E47521" w:rsidRDefault="006A76FC">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14:paraId="68B1595A"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76BDB80B"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674A82D8"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308A7442"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A9ACF02" w14:textId="77777777" w:rsidR="00E47521" w:rsidRDefault="006A76FC">
            <w:pPr>
              <w:rPr>
                <w:rFonts w:eastAsia="Times New Roman"/>
              </w:rPr>
            </w:pPr>
            <w:r>
              <w:rPr>
                <w:rFonts w:eastAsia="Times New Roman"/>
              </w:rPr>
              <w:t>16.106</w:t>
            </w:r>
          </w:p>
        </w:tc>
      </w:tr>
      <w:tr w:rsidR="00E47521" w14:paraId="3AF29430" w14:textId="77777777">
        <w:trPr>
          <w:divId w:val="781075564"/>
          <w:tblCellSpacing w:w="15" w:type="dxa"/>
        </w:trPr>
        <w:tc>
          <w:tcPr>
            <w:tcW w:w="0" w:type="auto"/>
            <w:tcMar>
              <w:top w:w="15" w:type="dxa"/>
              <w:left w:w="15" w:type="dxa"/>
              <w:bottom w:w="15" w:type="dxa"/>
              <w:right w:w="15" w:type="dxa"/>
            </w:tcMar>
            <w:vAlign w:val="center"/>
            <w:hideMark/>
          </w:tcPr>
          <w:p w14:paraId="330C546B"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B0F49C9"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48E97B6" w14:textId="77777777" w:rsidR="00E47521" w:rsidRDefault="006A76F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3D5EE5FA" w14:textId="77777777" w:rsidR="00E47521" w:rsidRDefault="006A76FC">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14:paraId="7CA97EE2" w14:textId="77777777" w:rsidR="00E47521" w:rsidRDefault="006A76FC">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14:paraId="0D75A6DB" w14:textId="77777777" w:rsidR="00E47521" w:rsidRDefault="006A76FC">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14:paraId="758ED1AF"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030F1446"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48971E8"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57E3BF21"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7282A7B" w14:textId="77777777" w:rsidR="00E47521" w:rsidRDefault="006A76FC">
            <w:pPr>
              <w:rPr>
                <w:rFonts w:eastAsia="Times New Roman"/>
              </w:rPr>
            </w:pPr>
            <w:r>
              <w:rPr>
                <w:rFonts w:eastAsia="Times New Roman"/>
              </w:rPr>
              <w:t>12.638</w:t>
            </w:r>
          </w:p>
        </w:tc>
      </w:tr>
      <w:tr w:rsidR="00E47521" w14:paraId="168B3126" w14:textId="77777777">
        <w:trPr>
          <w:divId w:val="781075564"/>
          <w:tblCellSpacing w:w="15" w:type="dxa"/>
        </w:trPr>
        <w:tc>
          <w:tcPr>
            <w:tcW w:w="0" w:type="auto"/>
            <w:tcMar>
              <w:top w:w="15" w:type="dxa"/>
              <w:left w:w="15" w:type="dxa"/>
              <w:bottom w:w="15" w:type="dxa"/>
              <w:right w:w="15" w:type="dxa"/>
            </w:tcMar>
            <w:vAlign w:val="center"/>
            <w:hideMark/>
          </w:tcPr>
          <w:p w14:paraId="072BD7AC"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7FD99FB"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7090A61" w14:textId="77777777" w:rsidR="00E47521" w:rsidRDefault="006A76FC">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14:paraId="50DFD6B2" w14:textId="77777777" w:rsidR="00E47521" w:rsidRDefault="006A76FC">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14:paraId="363C51FE" w14:textId="77777777" w:rsidR="00E47521" w:rsidRDefault="006A76FC">
            <w:pPr>
              <w:rPr>
                <w:rFonts w:eastAsia="Times New Roman"/>
              </w:rPr>
            </w:pPr>
            <w:r>
              <w:rPr>
                <w:rFonts w:eastAsia="Times New Roman"/>
              </w:rPr>
              <w:t>16663611</w:t>
            </w:r>
          </w:p>
        </w:tc>
        <w:tc>
          <w:tcPr>
            <w:tcW w:w="0" w:type="auto"/>
            <w:tcMar>
              <w:top w:w="15" w:type="dxa"/>
              <w:left w:w="15" w:type="dxa"/>
              <w:bottom w:w="15" w:type="dxa"/>
              <w:right w:w="15" w:type="dxa"/>
            </w:tcMar>
            <w:vAlign w:val="center"/>
            <w:hideMark/>
          </w:tcPr>
          <w:p w14:paraId="43224342" w14:textId="77777777" w:rsidR="00E47521" w:rsidRDefault="006A76FC">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14:paraId="147B077B" w14:textId="77777777" w:rsidR="00E47521" w:rsidRDefault="006A76F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4EDABE9E"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8CF916F" w14:textId="77777777" w:rsidR="00E47521" w:rsidRDefault="006A76F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0E0B2798"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CFAA4A5" w14:textId="77777777" w:rsidR="00E47521" w:rsidRDefault="006A76FC">
            <w:pPr>
              <w:rPr>
                <w:rFonts w:eastAsia="Times New Roman"/>
              </w:rPr>
            </w:pPr>
            <w:r>
              <w:rPr>
                <w:rFonts w:eastAsia="Times New Roman"/>
              </w:rPr>
              <w:t>17.691</w:t>
            </w:r>
          </w:p>
        </w:tc>
      </w:tr>
      <w:tr w:rsidR="00E47521" w14:paraId="78A894A8" w14:textId="77777777">
        <w:trPr>
          <w:divId w:val="781075564"/>
          <w:tblCellSpacing w:w="15" w:type="dxa"/>
        </w:trPr>
        <w:tc>
          <w:tcPr>
            <w:tcW w:w="0" w:type="auto"/>
            <w:tcMar>
              <w:top w:w="15" w:type="dxa"/>
              <w:left w:w="15" w:type="dxa"/>
              <w:bottom w:w="15" w:type="dxa"/>
              <w:right w:w="15" w:type="dxa"/>
            </w:tcMar>
            <w:vAlign w:val="center"/>
            <w:hideMark/>
          </w:tcPr>
          <w:p w14:paraId="74E94529"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40F253D"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4146C01" w14:textId="77777777" w:rsidR="00E47521" w:rsidRDefault="006A76FC">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14:paraId="5E8029D8" w14:textId="77777777" w:rsidR="00E47521" w:rsidRDefault="006A76FC">
            <w:pPr>
              <w:rPr>
                <w:rFonts w:eastAsia="Times New Roman"/>
              </w:rPr>
            </w:pPr>
            <w:r>
              <w:rPr>
                <w:rFonts w:eastAsia="Times New Roman"/>
              </w:rPr>
              <w:t>0.032</w:t>
            </w:r>
          </w:p>
        </w:tc>
        <w:tc>
          <w:tcPr>
            <w:tcW w:w="0" w:type="auto"/>
            <w:tcMar>
              <w:top w:w="15" w:type="dxa"/>
              <w:left w:w="15" w:type="dxa"/>
              <w:bottom w:w="15" w:type="dxa"/>
              <w:right w:w="15" w:type="dxa"/>
            </w:tcMar>
            <w:vAlign w:val="center"/>
            <w:hideMark/>
          </w:tcPr>
          <w:p w14:paraId="75D2283F" w14:textId="77777777" w:rsidR="00E47521" w:rsidRDefault="006A76FC">
            <w:pPr>
              <w:rPr>
                <w:rFonts w:eastAsia="Times New Roman"/>
              </w:rPr>
            </w:pPr>
            <w:r>
              <w:rPr>
                <w:rFonts w:eastAsia="Times New Roman"/>
              </w:rPr>
              <w:t>16663539</w:t>
            </w:r>
          </w:p>
        </w:tc>
        <w:tc>
          <w:tcPr>
            <w:tcW w:w="0" w:type="auto"/>
            <w:tcMar>
              <w:top w:w="15" w:type="dxa"/>
              <w:left w:w="15" w:type="dxa"/>
              <w:bottom w:w="15" w:type="dxa"/>
              <w:right w:w="15" w:type="dxa"/>
            </w:tcMar>
            <w:vAlign w:val="center"/>
            <w:hideMark/>
          </w:tcPr>
          <w:p w14:paraId="1A5EDE7E" w14:textId="77777777" w:rsidR="00E47521" w:rsidRDefault="006A76FC">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14:paraId="448A46F0" w14:textId="77777777" w:rsidR="00E47521" w:rsidRDefault="006A76F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7D043C0"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5BC3D911" w14:textId="77777777" w:rsidR="00E47521" w:rsidRDefault="006A76F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036B437C"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508AB83" w14:textId="77777777" w:rsidR="00E47521" w:rsidRDefault="006A76FC">
            <w:pPr>
              <w:rPr>
                <w:rFonts w:eastAsia="Times New Roman"/>
              </w:rPr>
            </w:pPr>
            <w:r>
              <w:rPr>
                <w:rFonts w:eastAsia="Times New Roman"/>
              </w:rPr>
              <w:t>0.032</w:t>
            </w:r>
          </w:p>
        </w:tc>
      </w:tr>
      <w:tr w:rsidR="00E47521" w14:paraId="2DE4356C" w14:textId="77777777">
        <w:trPr>
          <w:divId w:val="781075564"/>
          <w:tblCellSpacing w:w="15" w:type="dxa"/>
        </w:trPr>
        <w:tc>
          <w:tcPr>
            <w:tcW w:w="0" w:type="auto"/>
            <w:tcMar>
              <w:top w:w="15" w:type="dxa"/>
              <w:left w:w="15" w:type="dxa"/>
              <w:bottom w:w="15" w:type="dxa"/>
              <w:right w:w="15" w:type="dxa"/>
            </w:tcMar>
            <w:vAlign w:val="center"/>
            <w:hideMark/>
          </w:tcPr>
          <w:p w14:paraId="765BE996"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F1D29BC"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CD6F014" w14:textId="77777777" w:rsidR="00E47521" w:rsidRDefault="006A76F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3CC526DA" w14:textId="77777777" w:rsidR="00E47521" w:rsidRDefault="006A76FC">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14:paraId="72704F23" w14:textId="77777777" w:rsidR="00E47521" w:rsidRDefault="006A76FC">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14:paraId="5998D8AA" w14:textId="77777777" w:rsidR="00E47521" w:rsidRDefault="006A76FC">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14:paraId="57BCE1C6" w14:textId="77777777" w:rsidR="00E47521" w:rsidRDefault="006A76FC">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14:paraId="042E57FA"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0F1CCA5"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5744799B" w14:textId="77777777" w:rsidR="00E47521" w:rsidRDefault="006A76FC">
            <w:pPr>
              <w:rPr>
                <w:rFonts w:eastAsia="Times New Roman"/>
              </w:rPr>
            </w:pPr>
            <w:r>
              <w:rPr>
                <w:rFonts w:eastAsia="Times New Roman"/>
              </w:rPr>
              <w:t>0.545454545</w:t>
            </w:r>
          </w:p>
        </w:tc>
        <w:tc>
          <w:tcPr>
            <w:tcW w:w="0" w:type="auto"/>
            <w:tcMar>
              <w:top w:w="15" w:type="dxa"/>
              <w:left w:w="15" w:type="dxa"/>
              <w:bottom w:w="15" w:type="dxa"/>
              <w:right w:w="15" w:type="dxa"/>
            </w:tcMar>
            <w:vAlign w:val="center"/>
            <w:hideMark/>
          </w:tcPr>
          <w:p w14:paraId="78FA1AD4" w14:textId="77777777" w:rsidR="00E47521" w:rsidRDefault="006A76FC">
            <w:pPr>
              <w:rPr>
                <w:rFonts w:eastAsia="Times New Roman"/>
              </w:rPr>
            </w:pPr>
            <w:r>
              <w:rPr>
                <w:rFonts w:eastAsia="Times New Roman"/>
              </w:rPr>
              <w:t>98.9215</w:t>
            </w:r>
          </w:p>
        </w:tc>
      </w:tr>
      <w:tr w:rsidR="00E47521" w14:paraId="7C568644" w14:textId="77777777">
        <w:trPr>
          <w:divId w:val="781075564"/>
          <w:tblCellSpacing w:w="15" w:type="dxa"/>
        </w:trPr>
        <w:tc>
          <w:tcPr>
            <w:tcW w:w="0" w:type="auto"/>
            <w:tcMar>
              <w:top w:w="15" w:type="dxa"/>
              <w:left w:w="15" w:type="dxa"/>
              <w:bottom w:w="15" w:type="dxa"/>
              <w:right w:w="15" w:type="dxa"/>
            </w:tcMar>
            <w:vAlign w:val="center"/>
            <w:hideMark/>
          </w:tcPr>
          <w:p w14:paraId="26E23432"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EF93256"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90CF4B8" w14:textId="77777777" w:rsidR="00E47521" w:rsidRDefault="006A76F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11150AC4" w14:textId="77777777" w:rsidR="00E47521" w:rsidRDefault="006A76FC">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14:paraId="6F4AC576" w14:textId="77777777" w:rsidR="00E47521" w:rsidRDefault="006A76FC">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14:paraId="22862BEA" w14:textId="77777777" w:rsidR="00E47521" w:rsidRDefault="006A76F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104F8727" w14:textId="77777777" w:rsidR="00E47521" w:rsidRDefault="006A76FC">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14:paraId="5600A029"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10D1930"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1E8C2D8B" w14:textId="77777777" w:rsidR="00E47521" w:rsidRDefault="006A76FC">
            <w:pPr>
              <w:rPr>
                <w:rFonts w:eastAsia="Times New Roman"/>
              </w:rPr>
            </w:pPr>
            <w:r>
              <w:rPr>
                <w:rFonts w:eastAsia="Times New Roman"/>
              </w:rPr>
              <w:t>0.454545455</w:t>
            </w:r>
          </w:p>
        </w:tc>
        <w:tc>
          <w:tcPr>
            <w:tcW w:w="0" w:type="auto"/>
            <w:tcMar>
              <w:top w:w="15" w:type="dxa"/>
              <w:left w:w="15" w:type="dxa"/>
              <w:bottom w:w="15" w:type="dxa"/>
              <w:right w:w="15" w:type="dxa"/>
            </w:tcMar>
            <w:vAlign w:val="center"/>
            <w:hideMark/>
          </w:tcPr>
          <w:p w14:paraId="02BBDE94" w14:textId="77777777" w:rsidR="00E47521" w:rsidRDefault="006A76FC">
            <w:pPr>
              <w:rPr>
                <w:rFonts w:eastAsia="Times New Roman"/>
              </w:rPr>
            </w:pPr>
            <w:r>
              <w:rPr>
                <w:rFonts w:eastAsia="Times New Roman"/>
              </w:rPr>
              <w:t>82.4345</w:t>
            </w:r>
          </w:p>
        </w:tc>
      </w:tr>
      <w:tr w:rsidR="00E47521" w14:paraId="3ADD96A3" w14:textId="77777777">
        <w:trPr>
          <w:divId w:val="781075564"/>
          <w:tblCellSpacing w:w="15" w:type="dxa"/>
        </w:trPr>
        <w:tc>
          <w:tcPr>
            <w:tcW w:w="0" w:type="auto"/>
            <w:tcMar>
              <w:top w:w="15" w:type="dxa"/>
              <w:left w:w="15" w:type="dxa"/>
              <w:bottom w:w="15" w:type="dxa"/>
              <w:right w:w="15" w:type="dxa"/>
            </w:tcMar>
            <w:vAlign w:val="center"/>
            <w:hideMark/>
          </w:tcPr>
          <w:p w14:paraId="1E69C8E2"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B4C38FA"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632B57A" w14:textId="77777777" w:rsidR="00E47521" w:rsidRDefault="006A76F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3268B6F4" w14:textId="77777777" w:rsidR="00E47521" w:rsidRDefault="006A76FC">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14:paraId="763F79DE" w14:textId="77777777" w:rsidR="00E47521" w:rsidRDefault="006A76FC">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14:paraId="7C332192" w14:textId="77777777" w:rsidR="00E47521" w:rsidRDefault="006A76FC">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14:paraId="509BDBD8" w14:textId="77777777" w:rsidR="00E47521" w:rsidRDefault="006A76FC">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14:paraId="064DC66A"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0C174EC"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48AF6637" w14:textId="77777777" w:rsidR="00E47521" w:rsidRDefault="006A76FC">
            <w:pPr>
              <w:rPr>
                <w:rFonts w:eastAsia="Times New Roman"/>
              </w:rPr>
            </w:pPr>
            <w:r>
              <w:rPr>
                <w:rFonts w:eastAsia="Times New Roman"/>
              </w:rPr>
              <w:t>0.743589744</w:t>
            </w:r>
          </w:p>
        </w:tc>
        <w:tc>
          <w:tcPr>
            <w:tcW w:w="0" w:type="auto"/>
            <w:tcMar>
              <w:top w:w="15" w:type="dxa"/>
              <w:left w:w="15" w:type="dxa"/>
              <w:bottom w:w="15" w:type="dxa"/>
              <w:right w:w="15" w:type="dxa"/>
            </w:tcMar>
            <w:vAlign w:val="center"/>
            <w:hideMark/>
          </w:tcPr>
          <w:p w14:paraId="0BF115CA" w14:textId="77777777" w:rsidR="00E47521" w:rsidRDefault="006A76FC">
            <w:pPr>
              <w:rPr>
                <w:rFonts w:eastAsia="Times New Roman"/>
              </w:rPr>
            </w:pPr>
            <w:r>
              <w:rPr>
                <w:rFonts w:eastAsia="Times New Roman"/>
              </w:rPr>
              <w:t>1.8211</w:t>
            </w:r>
          </w:p>
        </w:tc>
      </w:tr>
      <w:tr w:rsidR="00E47521" w14:paraId="0C10F255" w14:textId="77777777">
        <w:trPr>
          <w:divId w:val="781075564"/>
          <w:tblCellSpacing w:w="15" w:type="dxa"/>
        </w:trPr>
        <w:tc>
          <w:tcPr>
            <w:tcW w:w="0" w:type="auto"/>
            <w:tcMar>
              <w:top w:w="15" w:type="dxa"/>
              <w:left w:w="15" w:type="dxa"/>
              <w:bottom w:w="15" w:type="dxa"/>
              <w:right w:w="15" w:type="dxa"/>
            </w:tcMar>
            <w:vAlign w:val="center"/>
            <w:hideMark/>
          </w:tcPr>
          <w:p w14:paraId="61E8C427"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9B9FD4F"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F37A42E" w14:textId="77777777" w:rsidR="00E47521" w:rsidRDefault="006A76F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04A24272" w14:textId="77777777" w:rsidR="00E47521" w:rsidRDefault="006A76FC">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14:paraId="5FDBB8B3" w14:textId="77777777" w:rsidR="00E47521" w:rsidRDefault="006A76FC">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14:paraId="0B498818" w14:textId="77777777" w:rsidR="00E47521" w:rsidRDefault="006A76FC">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14:paraId="1EF6A4C3" w14:textId="77777777" w:rsidR="00E47521" w:rsidRDefault="006A76FC">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14:paraId="771B8E79"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735BCA7"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639346E1" w14:textId="77777777" w:rsidR="00E47521" w:rsidRDefault="006A76FC">
            <w:pPr>
              <w:rPr>
                <w:rFonts w:eastAsia="Times New Roman"/>
              </w:rPr>
            </w:pPr>
            <w:r>
              <w:rPr>
                <w:rFonts w:eastAsia="Times New Roman"/>
              </w:rPr>
              <w:t>0.256410256</w:t>
            </w:r>
          </w:p>
        </w:tc>
        <w:tc>
          <w:tcPr>
            <w:tcW w:w="0" w:type="auto"/>
            <w:tcMar>
              <w:top w:w="15" w:type="dxa"/>
              <w:left w:w="15" w:type="dxa"/>
              <w:bottom w:w="15" w:type="dxa"/>
              <w:right w:w="15" w:type="dxa"/>
            </w:tcMar>
            <w:vAlign w:val="center"/>
            <w:hideMark/>
          </w:tcPr>
          <w:p w14:paraId="24131B74" w14:textId="77777777" w:rsidR="00E47521" w:rsidRDefault="006A76FC">
            <w:pPr>
              <w:rPr>
                <w:rFonts w:eastAsia="Times New Roman"/>
              </w:rPr>
            </w:pPr>
            <w:r>
              <w:rPr>
                <w:rFonts w:eastAsia="Times New Roman"/>
              </w:rPr>
              <w:t>0.6279</w:t>
            </w:r>
          </w:p>
        </w:tc>
      </w:tr>
      <w:tr w:rsidR="00E47521" w14:paraId="3716A9AE" w14:textId="77777777">
        <w:trPr>
          <w:divId w:val="781075564"/>
          <w:tblCellSpacing w:w="15" w:type="dxa"/>
        </w:trPr>
        <w:tc>
          <w:tcPr>
            <w:tcW w:w="0" w:type="auto"/>
            <w:tcMar>
              <w:top w:w="15" w:type="dxa"/>
              <w:left w:w="15" w:type="dxa"/>
              <w:bottom w:w="15" w:type="dxa"/>
              <w:right w:w="15" w:type="dxa"/>
            </w:tcMar>
            <w:vAlign w:val="center"/>
            <w:hideMark/>
          </w:tcPr>
          <w:p w14:paraId="012D5B68"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41864EC"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6E477CA" w14:textId="77777777" w:rsidR="00E47521" w:rsidRDefault="006A76FC">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14:paraId="35D485AE" w14:textId="77777777" w:rsidR="00E47521" w:rsidRDefault="006A76FC">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14:paraId="35194372" w14:textId="77777777" w:rsidR="00E47521" w:rsidRDefault="006A76FC">
            <w:pPr>
              <w:rPr>
                <w:rFonts w:eastAsia="Times New Roman"/>
              </w:rPr>
            </w:pPr>
            <w:r>
              <w:rPr>
                <w:rFonts w:eastAsia="Times New Roman"/>
              </w:rPr>
              <w:t>16663846</w:t>
            </w:r>
          </w:p>
        </w:tc>
        <w:tc>
          <w:tcPr>
            <w:tcW w:w="0" w:type="auto"/>
            <w:tcMar>
              <w:top w:w="15" w:type="dxa"/>
              <w:left w:w="15" w:type="dxa"/>
              <w:bottom w:w="15" w:type="dxa"/>
              <w:right w:w="15" w:type="dxa"/>
            </w:tcMar>
            <w:vAlign w:val="center"/>
            <w:hideMark/>
          </w:tcPr>
          <w:p w14:paraId="253D4116" w14:textId="77777777" w:rsidR="00E47521" w:rsidRDefault="006A76FC">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14:paraId="39F6A636" w14:textId="77777777" w:rsidR="00E47521" w:rsidRDefault="006A76FC">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14:paraId="46532874"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F43C4E0" w14:textId="77777777" w:rsidR="00E47521" w:rsidRDefault="006A76F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65E4C44D" w14:textId="77777777" w:rsidR="00E47521" w:rsidRDefault="006A76FC">
            <w:pPr>
              <w:rPr>
                <w:rFonts w:eastAsia="Times New Roman"/>
              </w:rPr>
            </w:pPr>
            <w:r>
              <w:rPr>
                <w:rFonts w:eastAsia="Times New Roman"/>
              </w:rPr>
              <w:t>0.705882353</w:t>
            </w:r>
          </w:p>
        </w:tc>
        <w:tc>
          <w:tcPr>
            <w:tcW w:w="0" w:type="auto"/>
            <w:tcMar>
              <w:top w:w="15" w:type="dxa"/>
              <w:left w:w="15" w:type="dxa"/>
              <w:bottom w:w="15" w:type="dxa"/>
              <w:right w:w="15" w:type="dxa"/>
            </w:tcMar>
            <w:vAlign w:val="center"/>
            <w:hideMark/>
          </w:tcPr>
          <w:p w14:paraId="144BB2CA" w14:textId="77777777" w:rsidR="00E47521" w:rsidRDefault="006A76FC">
            <w:pPr>
              <w:rPr>
                <w:rFonts w:eastAsia="Times New Roman"/>
              </w:rPr>
            </w:pPr>
            <w:r>
              <w:rPr>
                <w:rFonts w:eastAsia="Times New Roman"/>
              </w:rPr>
              <w:t>3.2464</w:t>
            </w:r>
          </w:p>
        </w:tc>
      </w:tr>
      <w:tr w:rsidR="00E47521" w14:paraId="0006E958" w14:textId="77777777">
        <w:trPr>
          <w:divId w:val="781075564"/>
          <w:tblCellSpacing w:w="15" w:type="dxa"/>
        </w:trPr>
        <w:tc>
          <w:tcPr>
            <w:tcW w:w="0" w:type="auto"/>
            <w:tcMar>
              <w:top w:w="15" w:type="dxa"/>
              <w:left w:w="15" w:type="dxa"/>
              <w:bottom w:w="15" w:type="dxa"/>
              <w:right w:w="15" w:type="dxa"/>
            </w:tcMar>
            <w:vAlign w:val="center"/>
            <w:hideMark/>
          </w:tcPr>
          <w:p w14:paraId="7B7837D2"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E027BA8"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04ECC59" w14:textId="77777777" w:rsidR="00E47521" w:rsidRDefault="006A76FC">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14:paraId="7A0256E2" w14:textId="77777777" w:rsidR="00E47521" w:rsidRDefault="006A76FC">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14:paraId="46CC132A" w14:textId="77777777" w:rsidR="00E47521" w:rsidRDefault="006A76FC">
            <w:pPr>
              <w:rPr>
                <w:rFonts w:eastAsia="Times New Roman"/>
              </w:rPr>
            </w:pPr>
            <w:r>
              <w:rPr>
                <w:rFonts w:eastAsia="Times New Roman"/>
              </w:rPr>
              <w:t>16663847</w:t>
            </w:r>
          </w:p>
        </w:tc>
        <w:tc>
          <w:tcPr>
            <w:tcW w:w="0" w:type="auto"/>
            <w:tcMar>
              <w:top w:w="15" w:type="dxa"/>
              <w:left w:w="15" w:type="dxa"/>
              <w:bottom w:w="15" w:type="dxa"/>
              <w:right w:w="15" w:type="dxa"/>
            </w:tcMar>
            <w:vAlign w:val="center"/>
            <w:hideMark/>
          </w:tcPr>
          <w:p w14:paraId="1E07FDDD" w14:textId="77777777" w:rsidR="00E47521" w:rsidRDefault="006A76F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14:paraId="33A2C554" w14:textId="77777777" w:rsidR="00E47521" w:rsidRDefault="006A76FC">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14:paraId="0678EA48"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67C07990" w14:textId="77777777" w:rsidR="00E47521" w:rsidRDefault="006A76F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5E0465FF" w14:textId="77777777" w:rsidR="00E47521" w:rsidRDefault="006A76FC">
            <w:pPr>
              <w:rPr>
                <w:rFonts w:eastAsia="Times New Roman"/>
              </w:rPr>
            </w:pPr>
            <w:r>
              <w:rPr>
                <w:rFonts w:eastAsia="Times New Roman"/>
              </w:rPr>
              <w:t>0.294117647</w:t>
            </w:r>
          </w:p>
        </w:tc>
        <w:tc>
          <w:tcPr>
            <w:tcW w:w="0" w:type="auto"/>
            <w:tcMar>
              <w:top w:w="15" w:type="dxa"/>
              <w:left w:w="15" w:type="dxa"/>
              <w:bottom w:w="15" w:type="dxa"/>
              <w:right w:w="15" w:type="dxa"/>
            </w:tcMar>
            <w:vAlign w:val="center"/>
            <w:hideMark/>
          </w:tcPr>
          <w:p w14:paraId="69C9DBEC" w14:textId="77777777" w:rsidR="00E47521" w:rsidRDefault="006A76FC">
            <w:pPr>
              <w:rPr>
                <w:rFonts w:eastAsia="Times New Roman"/>
              </w:rPr>
            </w:pPr>
            <w:r>
              <w:rPr>
                <w:rFonts w:eastAsia="Times New Roman"/>
              </w:rPr>
              <w:t>1.3526</w:t>
            </w:r>
          </w:p>
        </w:tc>
      </w:tr>
      <w:tr w:rsidR="00E47521" w14:paraId="4E341E75" w14:textId="77777777">
        <w:trPr>
          <w:divId w:val="781075564"/>
          <w:tblCellSpacing w:w="15" w:type="dxa"/>
        </w:trPr>
        <w:tc>
          <w:tcPr>
            <w:tcW w:w="0" w:type="auto"/>
            <w:tcMar>
              <w:top w:w="15" w:type="dxa"/>
              <w:left w:w="15" w:type="dxa"/>
              <w:bottom w:w="15" w:type="dxa"/>
              <w:right w:w="15" w:type="dxa"/>
            </w:tcMar>
            <w:vAlign w:val="center"/>
            <w:hideMark/>
          </w:tcPr>
          <w:p w14:paraId="24328B12"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20DEA90"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AEC6032" w14:textId="77777777" w:rsidR="00E47521" w:rsidRDefault="006A76F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49331563" w14:textId="77777777" w:rsidR="00E47521" w:rsidRDefault="006A76FC">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14:paraId="47C84BC9" w14:textId="77777777" w:rsidR="00E47521" w:rsidRDefault="006A76FC">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14:paraId="6A10292C" w14:textId="77777777" w:rsidR="00E47521" w:rsidRDefault="006A76F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09085DF2" w14:textId="77777777" w:rsidR="00E47521" w:rsidRDefault="006A76FC">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14:paraId="2108C20A"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6808CB27"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346688FC" w14:textId="77777777" w:rsidR="00E47521" w:rsidRDefault="006A76FC">
            <w:pPr>
              <w:rPr>
                <w:rFonts w:eastAsia="Times New Roman"/>
              </w:rPr>
            </w:pPr>
            <w:r>
              <w:rPr>
                <w:rFonts w:eastAsia="Times New Roman"/>
              </w:rPr>
              <w:t>0.375</w:t>
            </w:r>
          </w:p>
        </w:tc>
        <w:tc>
          <w:tcPr>
            <w:tcW w:w="0" w:type="auto"/>
            <w:tcMar>
              <w:top w:w="15" w:type="dxa"/>
              <w:left w:w="15" w:type="dxa"/>
              <w:bottom w:w="15" w:type="dxa"/>
              <w:right w:w="15" w:type="dxa"/>
            </w:tcMar>
            <w:vAlign w:val="center"/>
            <w:hideMark/>
          </w:tcPr>
          <w:p w14:paraId="5CA20203" w14:textId="77777777" w:rsidR="00E47521" w:rsidRDefault="006A76FC">
            <w:pPr>
              <w:rPr>
                <w:rFonts w:eastAsia="Times New Roman"/>
              </w:rPr>
            </w:pPr>
            <w:r>
              <w:rPr>
                <w:rFonts w:eastAsia="Times New Roman"/>
              </w:rPr>
              <w:t>3.2336</w:t>
            </w:r>
          </w:p>
        </w:tc>
      </w:tr>
      <w:tr w:rsidR="00E47521" w14:paraId="7B805531" w14:textId="77777777">
        <w:trPr>
          <w:divId w:val="781075564"/>
          <w:tblCellSpacing w:w="15" w:type="dxa"/>
        </w:trPr>
        <w:tc>
          <w:tcPr>
            <w:tcW w:w="0" w:type="auto"/>
            <w:tcMar>
              <w:top w:w="15" w:type="dxa"/>
              <w:left w:w="15" w:type="dxa"/>
              <w:bottom w:w="15" w:type="dxa"/>
              <w:right w:w="15" w:type="dxa"/>
            </w:tcMar>
            <w:vAlign w:val="center"/>
            <w:hideMark/>
          </w:tcPr>
          <w:p w14:paraId="40814186" w14:textId="77777777" w:rsidR="00E47521" w:rsidRDefault="006A76FC">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14:paraId="39BB9569"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C5FADEA" w14:textId="77777777" w:rsidR="00E47521" w:rsidRDefault="006A76F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2D9FE2DE" w14:textId="77777777" w:rsidR="00E47521" w:rsidRDefault="006A76FC">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14:paraId="69CF3809" w14:textId="77777777" w:rsidR="00E47521" w:rsidRDefault="006A76FC">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14:paraId="4DA5A5DC" w14:textId="77777777" w:rsidR="00E47521" w:rsidRDefault="006A76FC">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14:paraId="66D8B4AC" w14:textId="77777777" w:rsidR="00E47521" w:rsidRDefault="006A76F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14:paraId="22981CD4"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4096AB89"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6F3F7B49" w14:textId="77777777" w:rsidR="00E47521" w:rsidRDefault="006A76FC">
            <w:pPr>
              <w:rPr>
                <w:rFonts w:eastAsia="Times New Roman"/>
              </w:rPr>
            </w:pPr>
            <w:r>
              <w:rPr>
                <w:rFonts w:eastAsia="Times New Roman"/>
              </w:rPr>
              <w:t>0.625</w:t>
            </w:r>
          </w:p>
        </w:tc>
        <w:tc>
          <w:tcPr>
            <w:tcW w:w="0" w:type="auto"/>
            <w:tcMar>
              <w:top w:w="15" w:type="dxa"/>
              <w:left w:w="15" w:type="dxa"/>
              <w:bottom w:w="15" w:type="dxa"/>
              <w:right w:w="15" w:type="dxa"/>
            </w:tcMar>
            <w:vAlign w:val="center"/>
            <w:hideMark/>
          </w:tcPr>
          <w:p w14:paraId="71699B86" w14:textId="77777777" w:rsidR="00E47521" w:rsidRDefault="006A76FC">
            <w:pPr>
              <w:rPr>
                <w:rFonts w:eastAsia="Times New Roman"/>
              </w:rPr>
            </w:pPr>
            <w:r>
              <w:rPr>
                <w:rFonts w:eastAsia="Times New Roman"/>
              </w:rPr>
              <w:t>5.3894</w:t>
            </w:r>
          </w:p>
        </w:tc>
      </w:tr>
      <w:tr w:rsidR="00E47521" w14:paraId="3ADEEB1C" w14:textId="77777777">
        <w:trPr>
          <w:divId w:val="781075564"/>
          <w:tblCellSpacing w:w="15" w:type="dxa"/>
        </w:trPr>
        <w:tc>
          <w:tcPr>
            <w:tcW w:w="0" w:type="auto"/>
            <w:tcMar>
              <w:top w:w="15" w:type="dxa"/>
              <w:left w:w="15" w:type="dxa"/>
              <w:bottom w:w="15" w:type="dxa"/>
              <w:right w:w="15" w:type="dxa"/>
            </w:tcMar>
            <w:vAlign w:val="center"/>
            <w:hideMark/>
          </w:tcPr>
          <w:p w14:paraId="05514033"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918A0B3"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0D9A108" w14:textId="77777777" w:rsidR="00E47521" w:rsidRDefault="006A76F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14:paraId="18039DFB" w14:textId="77777777" w:rsidR="00E47521" w:rsidRDefault="006A76FC">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14:paraId="5DD05324" w14:textId="77777777" w:rsidR="00E47521" w:rsidRDefault="006A76FC">
            <w:pPr>
              <w:rPr>
                <w:rFonts w:eastAsia="Times New Roman"/>
              </w:rPr>
            </w:pPr>
            <w:r>
              <w:rPr>
                <w:rFonts w:eastAsia="Times New Roman"/>
              </w:rPr>
              <w:t>16664017</w:t>
            </w:r>
          </w:p>
        </w:tc>
        <w:tc>
          <w:tcPr>
            <w:tcW w:w="0" w:type="auto"/>
            <w:tcMar>
              <w:top w:w="15" w:type="dxa"/>
              <w:left w:w="15" w:type="dxa"/>
              <w:bottom w:w="15" w:type="dxa"/>
              <w:right w:w="15" w:type="dxa"/>
            </w:tcMar>
            <w:vAlign w:val="center"/>
            <w:hideMark/>
          </w:tcPr>
          <w:p w14:paraId="1C126552" w14:textId="77777777" w:rsidR="00E47521" w:rsidRDefault="006A76FC">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14:paraId="08C5BB15" w14:textId="77777777" w:rsidR="00E47521" w:rsidRDefault="006A76FC">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14:paraId="24A6C243"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2C774F92" w14:textId="77777777" w:rsidR="00E47521" w:rsidRDefault="006A76F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78345599" w14:textId="77777777" w:rsidR="00E47521" w:rsidRDefault="006A76FC">
            <w:pPr>
              <w:rPr>
                <w:rFonts w:eastAsia="Times New Roman"/>
              </w:rPr>
            </w:pPr>
            <w:r>
              <w:rPr>
                <w:rFonts w:eastAsia="Times New Roman"/>
              </w:rPr>
              <w:t>0.352941176</w:t>
            </w:r>
          </w:p>
        </w:tc>
        <w:tc>
          <w:tcPr>
            <w:tcW w:w="0" w:type="auto"/>
            <w:tcMar>
              <w:top w:w="15" w:type="dxa"/>
              <w:left w:w="15" w:type="dxa"/>
              <w:bottom w:w="15" w:type="dxa"/>
              <w:right w:w="15" w:type="dxa"/>
            </w:tcMar>
            <w:vAlign w:val="center"/>
            <w:hideMark/>
          </w:tcPr>
          <w:p w14:paraId="0AC4CC51" w14:textId="77777777" w:rsidR="00E47521" w:rsidRDefault="006A76FC">
            <w:pPr>
              <w:rPr>
                <w:rFonts w:eastAsia="Times New Roman"/>
              </w:rPr>
            </w:pPr>
            <w:r>
              <w:rPr>
                <w:rFonts w:eastAsia="Times New Roman"/>
              </w:rPr>
              <w:t>0.1616</w:t>
            </w:r>
          </w:p>
        </w:tc>
      </w:tr>
      <w:tr w:rsidR="00E47521" w14:paraId="79CE80DF" w14:textId="77777777">
        <w:trPr>
          <w:divId w:val="781075564"/>
          <w:tblCellSpacing w:w="15" w:type="dxa"/>
        </w:trPr>
        <w:tc>
          <w:tcPr>
            <w:tcW w:w="0" w:type="auto"/>
            <w:tcMar>
              <w:top w:w="15" w:type="dxa"/>
              <w:left w:w="15" w:type="dxa"/>
              <w:bottom w:w="15" w:type="dxa"/>
              <w:right w:w="15" w:type="dxa"/>
            </w:tcMar>
            <w:vAlign w:val="center"/>
            <w:hideMark/>
          </w:tcPr>
          <w:p w14:paraId="14EE670B"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8F3CA9E"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BB0DD06" w14:textId="77777777" w:rsidR="00E47521" w:rsidRDefault="006A76F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14:paraId="2B1C0FEA" w14:textId="77777777" w:rsidR="00E47521" w:rsidRDefault="006A76FC">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14:paraId="6E9B4A96" w14:textId="77777777" w:rsidR="00E47521" w:rsidRDefault="006A76FC">
            <w:pPr>
              <w:rPr>
                <w:rFonts w:eastAsia="Times New Roman"/>
              </w:rPr>
            </w:pPr>
            <w:r>
              <w:rPr>
                <w:rFonts w:eastAsia="Times New Roman"/>
              </w:rPr>
              <w:t>16664018</w:t>
            </w:r>
          </w:p>
        </w:tc>
        <w:tc>
          <w:tcPr>
            <w:tcW w:w="0" w:type="auto"/>
            <w:tcMar>
              <w:top w:w="15" w:type="dxa"/>
              <w:left w:w="15" w:type="dxa"/>
              <w:bottom w:w="15" w:type="dxa"/>
              <w:right w:w="15" w:type="dxa"/>
            </w:tcMar>
            <w:vAlign w:val="center"/>
            <w:hideMark/>
          </w:tcPr>
          <w:p w14:paraId="568960BD" w14:textId="77777777" w:rsidR="00E47521" w:rsidRDefault="006A76F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6F51236D" w14:textId="77777777" w:rsidR="00E47521" w:rsidRDefault="006A76FC">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14:paraId="16C8F49A"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65C6FEB" w14:textId="77777777" w:rsidR="00E47521" w:rsidRDefault="006A76F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133E5826" w14:textId="77777777" w:rsidR="00E47521" w:rsidRDefault="006A76FC">
            <w:pPr>
              <w:rPr>
                <w:rFonts w:eastAsia="Times New Roman"/>
              </w:rPr>
            </w:pPr>
            <w:r>
              <w:rPr>
                <w:rFonts w:eastAsia="Times New Roman"/>
              </w:rPr>
              <w:t>0.235294118</w:t>
            </w:r>
          </w:p>
        </w:tc>
        <w:tc>
          <w:tcPr>
            <w:tcW w:w="0" w:type="auto"/>
            <w:tcMar>
              <w:top w:w="15" w:type="dxa"/>
              <w:left w:w="15" w:type="dxa"/>
              <w:bottom w:w="15" w:type="dxa"/>
              <w:right w:w="15" w:type="dxa"/>
            </w:tcMar>
            <w:vAlign w:val="center"/>
            <w:hideMark/>
          </w:tcPr>
          <w:p w14:paraId="59C8721C" w14:textId="77777777" w:rsidR="00E47521" w:rsidRDefault="006A76FC">
            <w:pPr>
              <w:rPr>
                <w:rFonts w:eastAsia="Times New Roman"/>
              </w:rPr>
            </w:pPr>
            <w:r>
              <w:rPr>
                <w:rFonts w:eastAsia="Times New Roman"/>
              </w:rPr>
              <w:t>0.1078</w:t>
            </w:r>
          </w:p>
        </w:tc>
      </w:tr>
      <w:tr w:rsidR="00E47521" w14:paraId="1B744D15" w14:textId="77777777">
        <w:trPr>
          <w:divId w:val="781075564"/>
          <w:tblCellSpacing w:w="15" w:type="dxa"/>
        </w:trPr>
        <w:tc>
          <w:tcPr>
            <w:tcW w:w="0" w:type="auto"/>
            <w:tcMar>
              <w:top w:w="15" w:type="dxa"/>
              <w:left w:w="15" w:type="dxa"/>
              <w:bottom w:w="15" w:type="dxa"/>
              <w:right w:w="15" w:type="dxa"/>
            </w:tcMar>
            <w:vAlign w:val="center"/>
            <w:hideMark/>
          </w:tcPr>
          <w:p w14:paraId="0232F003"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72E6673"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4A1D2EEF" w14:textId="77777777" w:rsidR="00E47521" w:rsidRDefault="006A76F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14:paraId="5C9E599E" w14:textId="77777777" w:rsidR="00E47521" w:rsidRDefault="006A76FC">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14:paraId="41E0F796" w14:textId="77777777" w:rsidR="00E47521" w:rsidRDefault="006A76FC">
            <w:pPr>
              <w:rPr>
                <w:rFonts w:eastAsia="Times New Roman"/>
              </w:rPr>
            </w:pPr>
            <w:r>
              <w:rPr>
                <w:rFonts w:eastAsia="Times New Roman"/>
              </w:rPr>
              <w:t>16664022</w:t>
            </w:r>
          </w:p>
        </w:tc>
        <w:tc>
          <w:tcPr>
            <w:tcW w:w="0" w:type="auto"/>
            <w:tcMar>
              <w:top w:w="15" w:type="dxa"/>
              <w:left w:w="15" w:type="dxa"/>
              <w:bottom w:w="15" w:type="dxa"/>
              <w:right w:w="15" w:type="dxa"/>
            </w:tcMar>
            <w:vAlign w:val="center"/>
            <w:hideMark/>
          </w:tcPr>
          <w:p w14:paraId="6E8712A0" w14:textId="77777777" w:rsidR="00E47521" w:rsidRDefault="006A76FC">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14:paraId="4EE27BDC" w14:textId="77777777" w:rsidR="00E47521" w:rsidRDefault="006A76FC">
            <w:pPr>
              <w:rPr>
                <w:rFonts w:eastAsia="Times New Roman"/>
              </w:rPr>
            </w:pPr>
            <w:r>
              <w:rPr>
                <w:rFonts w:eastAsia="Times New Roman"/>
              </w:rPr>
              <w:t>35</w:t>
            </w:r>
          </w:p>
        </w:tc>
        <w:tc>
          <w:tcPr>
            <w:tcW w:w="0" w:type="auto"/>
            <w:tcMar>
              <w:top w:w="15" w:type="dxa"/>
              <w:left w:w="15" w:type="dxa"/>
              <w:bottom w:w="15" w:type="dxa"/>
              <w:right w:w="15" w:type="dxa"/>
            </w:tcMar>
            <w:vAlign w:val="center"/>
            <w:hideMark/>
          </w:tcPr>
          <w:p w14:paraId="61B68AF3"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2FD78ED" w14:textId="77777777" w:rsidR="00E47521" w:rsidRDefault="006A76F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4114DE1C" w14:textId="77777777" w:rsidR="00E47521" w:rsidRDefault="006A76FC">
            <w:pPr>
              <w:rPr>
                <w:rFonts w:eastAsia="Times New Roman"/>
              </w:rPr>
            </w:pPr>
            <w:r>
              <w:rPr>
                <w:rFonts w:eastAsia="Times New Roman"/>
              </w:rPr>
              <w:t>0.411764706</w:t>
            </w:r>
          </w:p>
        </w:tc>
        <w:tc>
          <w:tcPr>
            <w:tcW w:w="0" w:type="auto"/>
            <w:tcMar>
              <w:top w:w="15" w:type="dxa"/>
              <w:left w:w="15" w:type="dxa"/>
              <w:bottom w:w="15" w:type="dxa"/>
              <w:right w:w="15" w:type="dxa"/>
            </w:tcMar>
            <w:vAlign w:val="center"/>
            <w:hideMark/>
          </w:tcPr>
          <w:p w14:paraId="5899B2FC" w14:textId="77777777" w:rsidR="00E47521" w:rsidRDefault="006A76FC">
            <w:pPr>
              <w:rPr>
                <w:rFonts w:eastAsia="Times New Roman"/>
              </w:rPr>
            </w:pPr>
            <w:r>
              <w:rPr>
                <w:rFonts w:eastAsia="Times New Roman"/>
              </w:rPr>
              <w:t>0.1886</w:t>
            </w:r>
          </w:p>
        </w:tc>
      </w:tr>
      <w:tr w:rsidR="00E47521" w14:paraId="2A686142" w14:textId="77777777">
        <w:trPr>
          <w:divId w:val="781075564"/>
          <w:tblCellSpacing w:w="15" w:type="dxa"/>
        </w:trPr>
        <w:tc>
          <w:tcPr>
            <w:tcW w:w="0" w:type="auto"/>
            <w:tcMar>
              <w:top w:w="15" w:type="dxa"/>
              <w:left w:w="15" w:type="dxa"/>
              <w:bottom w:w="15" w:type="dxa"/>
              <w:right w:w="15" w:type="dxa"/>
            </w:tcMar>
            <w:vAlign w:val="center"/>
            <w:hideMark/>
          </w:tcPr>
          <w:p w14:paraId="57BDE8CF"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B99204C"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C78C7F2" w14:textId="77777777" w:rsidR="00E47521" w:rsidRDefault="006A76FC">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14:paraId="309B5B91" w14:textId="77777777" w:rsidR="00E47521" w:rsidRDefault="006A76FC">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14:paraId="53149C8C" w14:textId="77777777" w:rsidR="00E47521" w:rsidRDefault="006A76FC">
            <w:pPr>
              <w:rPr>
                <w:rFonts w:eastAsia="Times New Roman"/>
              </w:rPr>
            </w:pPr>
            <w:r>
              <w:rPr>
                <w:rFonts w:eastAsia="Times New Roman"/>
              </w:rPr>
              <w:t>16663991</w:t>
            </w:r>
          </w:p>
        </w:tc>
        <w:tc>
          <w:tcPr>
            <w:tcW w:w="0" w:type="auto"/>
            <w:tcMar>
              <w:top w:w="15" w:type="dxa"/>
              <w:left w:w="15" w:type="dxa"/>
              <w:bottom w:w="15" w:type="dxa"/>
              <w:right w:w="15" w:type="dxa"/>
            </w:tcMar>
            <w:vAlign w:val="center"/>
            <w:hideMark/>
          </w:tcPr>
          <w:p w14:paraId="58C67CA7" w14:textId="77777777" w:rsidR="00E47521" w:rsidRDefault="006A76FC">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14:paraId="51A8EBAF" w14:textId="77777777" w:rsidR="00E47521" w:rsidRDefault="006A76FC">
            <w:pPr>
              <w:rPr>
                <w:rFonts w:eastAsia="Times New Roman"/>
              </w:rPr>
            </w:pPr>
            <w:r>
              <w:rPr>
                <w:rFonts w:eastAsia="Times New Roman"/>
              </w:rPr>
              <w:t>68</w:t>
            </w:r>
          </w:p>
        </w:tc>
        <w:tc>
          <w:tcPr>
            <w:tcW w:w="0" w:type="auto"/>
            <w:tcMar>
              <w:top w:w="15" w:type="dxa"/>
              <w:left w:w="15" w:type="dxa"/>
              <w:bottom w:w="15" w:type="dxa"/>
              <w:right w:w="15" w:type="dxa"/>
            </w:tcMar>
            <w:vAlign w:val="center"/>
            <w:hideMark/>
          </w:tcPr>
          <w:p w14:paraId="58666A52"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6C09AC25" w14:textId="77777777" w:rsidR="00E47521" w:rsidRDefault="006A76F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4A1DF7E9" w14:textId="77777777" w:rsidR="00E47521" w:rsidRDefault="006A76FC">
            <w:pPr>
              <w:rPr>
                <w:rFonts w:eastAsia="Times New Roman"/>
              </w:rPr>
            </w:pPr>
            <w:r>
              <w:rPr>
                <w:rFonts w:eastAsia="Times New Roman"/>
              </w:rPr>
              <w:t>0.8</w:t>
            </w:r>
          </w:p>
        </w:tc>
        <w:tc>
          <w:tcPr>
            <w:tcW w:w="0" w:type="auto"/>
            <w:tcMar>
              <w:top w:w="15" w:type="dxa"/>
              <w:left w:w="15" w:type="dxa"/>
              <w:bottom w:w="15" w:type="dxa"/>
              <w:right w:w="15" w:type="dxa"/>
            </w:tcMar>
            <w:vAlign w:val="center"/>
            <w:hideMark/>
          </w:tcPr>
          <w:p w14:paraId="7ABC71D8" w14:textId="77777777" w:rsidR="00E47521" w:rsidRDefault="006A76FC">
            <w:pPr>
              <w:rPr>
                <w:rFonts w:eastAsia="Times New Roman"/>
              </w:rPr>
            </w:pPr>
            <w:r>
              <w:rPr>
                <w:rFonts w:eastAsia="Times New Roman"/>
              </w:rPr>
              <w:t>25.2112</w:t>
            </w:r>
          </w:p>
        </w:tc>
      </w:tr>
      <w:tr w:rsidR="00E47521" w14:paraId="0D3E36D8" w14:textId="77777777">
        <w:trPr>
          <w:divId w:val="781075564"/>
          <w:tblCellSpacing w:w="15" w:type="dxa"/>
        </w:trPr>
        <w:tc>
          <w:tcPr>
            <w:tcW w:w="0" w:type="auto"/>
            <w:tcMar>
              <w:top w:w="15" w:type="dxa"/>
              <w:left w:w="15" w:type="dxa"/>
              <w:bottom w:w="15" w:type="dxa"/>
              <w:right w:w="15" w:type="dxa"/>
            </w:tcMar>
            <w:vAlign w:val="center"/>
            <w:hideMark/>
          </w:tcPr>
          <w:p w14:paraId="0167E923"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A67941F"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42AA29C7" w14:textId="77777777" w:rsidR="00E47521" w:rsidRDefault="006A76FC">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14:paraId="15118555" w14:textId="77777777" w:rsidR="00E47521" w:rsidRDefault="006A76FC">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14:paraId="5C34DB5A" w14:textId="77777777" w:rsidR="00E47521" w:rsidRDefault="006A76FC">
            <w:pPr>
              <w:rPr>
                <w:rFonts w:eastAsia="Times New Roman"/>
              </w:rPr>
            </w:pPr>
            <w:r>
              <w:rPr>
                <w:rFonts w:eastAsia="Times New Roman"/>
              </w:rPr>
              <w:t>16663992</w:t>
            </w:r>
          </w:p>
        </w:tc>
        <w:tc>
          <w:tcPr>
            <w:tcW w:w="0" w:type="auto"/>
            <w:tcMar>
              <w:top w:w="15" w:type="dxa"/>
              <w:left w:w="15" w:type="dxa"/>
              <w:bottom w:w="15" w:type="dxa"/>
              <w:right w:w="15" w:type="dxa"/>
            </w:tcMar>
            <w:vAlign w:val="center"/>
            <w:hideMark/>
          </w:tcPr>
          <w:p w14:paraId="72D004DA" w14:textId="77777777" w:rsidR="00E47521" w:rsidRDefault="006A76FC">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14:paraId="31571462" w14:textId="77777777" w:rsidR="00E47521" w:rsidRDefault="006A76FC">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14:paraId="74B5D0BC"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E15B407" w14:textId="77777777" w:rsidR="00E47521" w:rsidRDefault="006A76F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14:paraId="21A87AF0" w14:textId="77777777" w:rsidR="00E47521" w:rsidRDefault="006A76FC">
            <w:pPr>
              <w:rPr>
                <w:rFonts w:eastAsia="Times New Roman"/>
              </w:rPr>
            </w:pPr>
            <w:r>
              <w:rPr>
                <w:rFonts w:eastAsia="Times New Roman"/>
              </w:rPr>
              <w:t>0.2</w:t>
            </w:r>
          </w:p>
        </w:tc>
        <w:tc>
          <w:tcPr>
            <w:tcW w:w="0" w:type="auto"/>
            <w:tcMar>
              <w:top w:w="15" w:type="dxa"/>
              <w:left w:w="15" w:type="dxa"/>
              <w:bottom w:w="15" w:type="dxa"/>
              <w:right w:w="15" w:type="dxa"/>
            </w:tcMar>
            <w:vAlign w:val="center"/>
            <w:hideMark/>
          </w:tcPr>
          <w:p w14:paraId="57810F8B" w14:textId="77777777" w:rsidR="00E47521" w:rsidRDefault="006A76FC">
            <w:pPr>
              <w:rPr>
                <w:rFonts w:eastAsia="Times New Roman"/>
              </w:rPr>
            </w:pPr>
            <w:r>
              <w:rPr>
                <w:rFonts w:eastAsia="Times New Roman"/>
              </w:rPr>
              <w:t>6.3028</w:t>
            </w:r>
          </w:p>
        </w:tc>
      </w:tr>
      <w:tr w:rsidR="00E47521" w14:paraId="6F06A9E4" w14:textId="77777777">
        <w:trPr>
          <w:divId w:val="781075564"/>
          <w:tblCellSpacing w:w="15" w:type="dxa"/>
        </w:trPr>
        <w:tc>
          <w:tcPr>
            <w:tcW w:w="0" w:type="auto"/>
            <w:tcMar>
              <w:top w:w="15" w:type="dxa"/>
              <w:left w:w="15" w:type="dxa"/>
              <w:bottom w:w="15" w:type="dxa"/>
              <w:right w:w="15" w:type="dxa"/>
            </w:tcMar>
            <w:vAlign w:val="center"/>
            <w:hideMark/>
          </w:tcPr>
          <w:p w14:paraId="26CAACCD"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853EE04"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6DEFC79" w14:textId="77777777" w:rsidR="00E47521" w:rsidRDefault="006A76F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14:paraId="438892D0" w14:textId="77777777" w:rsidR="00E47521" w:rsidRDefault="006A76FC">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14:paraId="6974FBC5" w14:textId="77777777" w:rsidR="00E47521" w:rsidRDefault="006A76FC">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14:paraId="47EB95F9" w14:textId="77777777" w:rsidR="00E47521" w:rsidRDefault="006A76FC">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14:paraId="33E55064"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7F49EB7C"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51DBE81C"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7C6461F2"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20E70B5" w14:textId="77777777" w:rsidR="00E47521" w:rsidRDefault="006A76FC">
            <w:pPr>
              <w:rPr>
                <w:rFonts w:eastAsia="Times New Roman"/>
              </w:rPr>
            </w:pPr>
            <w:r>
              <w:rPr>
                <w:rFonts w:eastAsia="Times New Roman"/>
              </w:rPr>
              <w:t>62.205</w:t>
            </w:r>
          </w:p>
        </w:tc>
      </w:tr>
      <w:tr w:rsidR="00E47521" w14:paraId="66988366" w14:textId="77777777">
        <w:trPr>
          <w:divId w:val="781075564"/>
          <w:tblCellSpacing w:w="15" w:type="dxa"/>
        </w:trPr>
        <w:tc>
          <w:tcPr>
            <w:tcW w:w="0" w:type="auto"/>
            <w:tcMar>
              <w:top w:w="15" w:type="dxa"/>
              <w:left w:w="15" w:type="dxa"/>
              <w:bottom w:w="15" w:type="dxa"/>
              <w:right w:w="15" w:type="dxa"/>
            </w:tcMar>
            <w:vAlign w:val="center"/>
            <w:hideMark/>
          </w:tcPr>
          <w:p w14:paraId="6DB07D5F"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6C694EF"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B4C4C33" w14:textId="77777777" w:rsidR="00E47521" w:rsidRDefault="006A76F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14:paraId="2913FCEC" w14:textId="77777777" w:rsidR="00E47521" w:rsidRDefault="006A76FC">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14:paraId="7EDAACA4" w14:textId="77777777" w:rsidR="00E47521" w:rsidRDefault="006A76FC">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14:paraId="261E17A6" w14:textId="77777777" w:rsidR="00E47521" w:rsidRDefault="006A76FC">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14:paraId="6B7E0FBF"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5E2F076C"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4D3CAFF2"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2C36BE77"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B35B61E" w14:textId="77777777" w:rsidR="00E47521" w:rsidRDefault="006A76FC">
            <w:pPr>
              <w:rPr>
                <w:rFonts w:eastAsia="Times New Roman"/>
              </w:rPr>
            </w:pPr>
            <w:r>
              <w:rPr>
                <w:rFonts w:eastAsia="Times New Roman"/>
              </w:rPr>
              <w:t>63.55</w:t>
            </w:r>
          </w:p>
        </w:tc>
      </w:tr>
      <w:tr w:rsidR="00E47521" w14:paraId="277C2391" w14:textId="77777777">
        <w:trPr>
          <w:divId w:val="781075564"/>
          <w:tblCellSpacing w:w="15" w:type="dxa"/>
        </w:trPr>
        <w:tc>
          <w:tcPr>
            <w:tcW w:w="0" w:type="auto"/>
            <w:tcMar>
              <w:top w:w="15" w:type="dxa"/>
              <w:left w:w="15" w:type="dxa"/>
              <w:bottom w:w="15" w:type="dxa"/>
              <w:right w:w="15" w:type="dxa"/>
            </w:tcMar>
            <w:vAlign w:val="center"/>
            <w:hideMark/>
          </w:tcPr>
          <w:p w14:paraId="03F5CC7B"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7B237CB"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B13278F" w14:textId="77777777" w:rsidR="00E47521" w:rsidRDefault="006A76F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08E1775D" w14:textId="77777777" w:rsidR="00E47521" w:rsidRDefault="006A76FC">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14:paraId="4CACD92A" w14:textId="77777777" w:rsidR="00E47521" w:rsidRDefault="006A76FC">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14:paraId="1E140ACF" w14:textId="77777777" w:rsidR="00E47521" w:rsidRDefault="006A76FC">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14:paraId="01EF65EB"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58259D1F"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609834F" w14:textId="77777777" w:rsidR="00E47521" w:rsidRDefault="006A76F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14:paraId="25FF3E66"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C099A95" w14:textId="77777777" w:rsidR="00E47521" w:rsidRDefault="006A76FC">
            <w:pPr>
              <w:rPr>
                <w:rFonts w:eastAsia="Times New Roman"/>
              </w:rPr>
            </w:pPr>
            <w:r>
              <w:rPr>
                <w:rFonts w:eastAsia="Times New Roman"/>
              </w:rPr>
              <w:t>23.138</w:t>
            </w:r>
          </w:p>
        </w:tc>
      </w:tr>
      <w:tr w:rsidR="00E47521" w14:paraId="09FB8C1C" w14:textId="77777777">
        <w:trPr>
          <w:divId w:val="781075564"/>
          <w:tblCellSpacing w:w="15" w:type="dxa"/>
        </w:trPr>
        <w:tc>
          <w:tcPr>
            <w:tcW w:w="0" w:type="auto"/>
            <w:tcMar>
              <w:top w:w="15" w:type="dxa"/>
              <w:left w:w="15" w:type="dxa"/>
              <w:bottom w:w="15" w:type="dxa"/>
              <w:right w:w="15" w:type="dxa"/>
            </w:tcMar>
            <w:vAlign w:val="center"/>
            <w:hideMark/>
          </w:tcPr>
          <w:p w14:paraId="606D388E"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91F9958"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C4AA52E" w14:textId="77777777" w:rsidR="00E47521" w:rsidRDefault="006A76FC">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14:paraId="46AF91E1" w14:textId="77777777" w:rsidR="00E47521" w:rsidRDefault="006A76FC">
            <w:pPr>
              <w:rPr>
                <w:rFonts w:eastAsia="Times New Roman"/>
              </w:rPr>
            </w:pPr>
            <w:r>
              <w:rPr>
                <w:rFonts w:eastAsia="Times New Roman"/>
              </w:rPr>
              <w:t>3.86</w:t>
            </w:r>
          </w:p>
        </w:tc>
        <w:tc>
          <w:tcPr>
            <w:tcW w:w="0" w:type="auto"/>
            <w:tcMar>
              <w:top w:w="15" w:type="dxa"/>
              <w:left w:w="15" w:type="dxa"/>
              <w:bottom w:w="15" w:type="dxa"/>
              <w:right w:w="15" w:type="dxa"/>
            </w:tcMar>
            <w:vAlign w:val="center"/>
            <w:hideMark/>
          </w:tcPr>
          <w:p w14:paraId="587C391B" w14:textId="77777777" w:rsidR="00E47521" w:rsidRDefault="006A76FC">
            <w:pPr>
              <w:rPr>
                <w:rFonts w:eastAsia="Times New Roman"/>
              </w:rPr>
            </w:pPr>
            <w:r>
              <w:rPr>
                <w:rFonts w:eastAsia="Times New Roman"/>
              </w:rPr>
              <w:t>16663540</w:t>
            </w:r>
          </w:p>
        </w:tc>
        <w:tc>
          <w:tcPr>
            <w:tcW w:w="0" w:type="auto"/>
            <w:tcMar>
              <w:top w:w="15" w:type="dxa"/>
              <w:left w:w="15" w:type="dxa"/>
              <w:bottom w:w="15" w:type="dxa"/>
              <w:right w:w="15" w:type="dxa"/>
            </w:tcMar>
            <w:vAlign w:val="center"/>
            <w:hideMark/>
          </w:tcPr>
          <w:p w14:paraId="30A7AEE1" w14:textId="77777777" w:rsidR="00E47521" w:rsidRDefault="006A76FC">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14:paraId="2BECC10F" w14:textId="77777777" w:rsidR="00E47521" w:rsidRDefault="006A76F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4B735B1"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73938796" w14:textId="77777777" w:rsidR="00E47521" w:rsidRDefault="006A76F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7DC57FD9"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CC69980" w14:textId="77777777" w:rsidR="00E47521" w:rsidRDefault="006A76FC">
            <w:pPr>
              <w:rPr>
                <w:rFonts w:eastAsia="Times New Roman"/>
              </w:rPr>
            </w:pPr>
            <w:r>
              <w:rPr>
                <w:rFonts w:eastAsia="Times New Roman"/>
              </w:rPr>
              <w:t>3.86</w:t>
            </w:r>
          </w:p>
        </w:tc>
      </w:tr>
      <w:tr w:rsidR="00E47521" w14:paraId="5B2860F5" w14:textId="77777777">
        <w:trPr>
          <w:divId w:val="781075564"/>
          <w:tblCellSpacing w:w="15" w:type="dxa"/>
        </w:trPr>
        <w:tc>
          <w:tcPr>
            <w:tcW w:w="0" w:type="auto"/>
            <w:tcMar>
              <w:top w:w="15" w:type="dxa"/>
              <w:left w:w="15" w:type="dxa"/>
              <w:bottom w:w="15" w:type="dxa"/>
              <w:right w:w="15" w:type="dxa"/>
            </w:tcMar>
            <w:vAlign w:val="center"/>
            <w:hideMark/>
          </w:tcPr>
          <w:p w14:paraId="123AC206"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3322E54"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72837A9" w14:textId="77777777" w:rsidR="00E47521" w:rsidRDefault="006A76F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0CEC4502" w14:textId="77777777" w:rsidR="00E47521" w:rsidRDefault="006A76FC">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14:paraId="5F2025CE" w14:textId="77777777" w:rsidR="00E47521" w:rsidRDefault="006A76FC">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14:paraId="6F5745FF" w14:textId="77777777" w:rsidR="00E47521" w:rsidRDefault="006A76FC">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14:paraId="022532A3" w14:textId="77777777" w:rsidR="00E47521" w:rsidRDefault="006A76FC">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14:paraId="68145960"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6FB5A0A0"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25E0086C" w14:textId="77777777" w:rsidR="00E47521" w:rsidRDefault="006A76FC">
            <w:pPr>
              <w:rPr>
                <w:rFonts w:eastAsia="Times New Roman"/>
              </w:rPr>
            </w:pPr>
            <w:r>
              <w:rPr>
                <w:rFonts w:eastAsia="Times New Roman"/>
              </w:rPr>
              <w:t>0.545454545</w:t>
            </w:r>
          </w:p>
        </w:tc>
        <w:tc>
          <w:tcPr>
            <w:tcW w:w="0" w:type="auto"/>
            <w:tcMar>
              <w:top w:w="15" w:type="dxa"/>
              <w:left w:w="15" w:type="dxa"/>
              <w:bottom w:w="15" w:type="dxa"/>
              <w:right w:w="15" w:type="dxa"/>
            </w:tcMar>
            <w:vAlign w:val="center"/>
            <w:hideMark/>
          </w:tcPr>
          <w:p w14:paraId="1EAFD919" w14:textId="77777777" w:rsidR="00E47521" w:rsidRDefault="006A76FC">
            <w:pPr>
              <w:rPr>
                <w:rFonts w:eastAsia="Times New Roman"/>
              </w:rPr>
            </w:pPr>
            <w:r>
              <w:rPr>
                <w:rFonts w:eastAsia="Times New Roman"/>
              </w:rPr>
              <w:t>56.6776</w:t>
            </w:r>
          </w:p>
        </w:tc>
      </w:tr>
      <w:tr w:rsidR="00E47521" w14:paraId="4B153F95" w14:textId="77777777">
        <w:trPr>
          <w:divId w:val="781075564"/>
          <w:tblCellSpacing w:w="15" w:type="dxa"/>
        </w:trPr>
        <w:tc>
          <w:tcPr>
            <w:tcW w:w="0" w:type="auto"/>
            <w:tcMar>
              <w:top w:w="15" w:type="dxa"/>
              <w:left w:w="15" w:type="dxa"/>
              <w:bottom w:w="15" w:type="dxa"/>
              <w:right w:w="15" w:type="dxa"/>
            </w:tcMar>
            <w:vAlign w:val="center"/>
            <w:hideMark/>
          </w:tcPr>
          <w:p w14:paraId="371C7EC8"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B388816"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2C98E22" w14:textId="77777777" w:rsidR="00E47521" w:rsidRDefault="006A76F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295E7589" w14:textId="77777777" w:rsidR="00E47521" w:rsidRDefault="006A76FC">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14:paraId="27CFD1AD" w14:textId="77777777" w:rsidR="00E47521" w:rsidRDefault="006A76FC">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14:paraId="6AABA992" w14:textId="77777777" w:rsidR="00E47521" w:rsidRDefault="006A76F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14:paraId="56952A11" w14:textId="77777777" w:rsidR="00E47521" w:rsidRDefault="006A76FC">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14:paraId="337BBAD3"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2CBAF2AA"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1AFC3E93" w14:textId="77777777" w:rsidR="00E47521" w:rsidRDefault="006A76FC">
            <w:pPr>
              <w:rPr>
                <w:rFonts w:eastAsia="Times New Roman"/>
              </w:rPr>
            </w:pPr>
            <w:r>
              <w:rPr>
                <w:rFonts w:eastAsia="Times New Roman"/>
              </w:rPr>
              <w:t>0.454545455</w:t>
            </w:r>
          </w:p>
        </w:tc>
        <w:tc>
          <w:tcPr>
            <w:tcW w:w="0" w:type="auto"/>
            <w:tcMar>
              <w:top w:w="15" w:type="dxa"/>
              <w:left w:w="15" w:type="dxa"/>
              <w:bottom w:w="15" w:type="dxa"/>
              <w:right w:w="15" w:type="dxa"/>
            </w:tcMar>
            <w:vAlign w:val="center"/>
            <w:hideMark/>
          </w:tcPr>
          <w:p w14:paraId="59F94692" w14:textId="77777777" w:rsidR="00E47521" w:rsidRDefault="006A76FC">
            <w:pPr>
              <w:rPr>
                <w:rFonts w:eastAsia="Times New Roman"/>
              </w:rPr>
            </w:pPr>
            <w:r>
              <w:rPr>
                <w:rFonts w:eastAsia="Times New Roman"/>
              </w:rPr>
              <w:t>47.2314</w:t>
            </w:r>
          </w:p>
        </w:tc>
      </w:tr>
      <w:tr w:rsidR="00E47521" w14:paraId="7B1B1282" w14:textId="77777777">
        <w:trPr>
          <w:divId w:val="781075564"/>
          <w:tblCellSpacing w:w="15" w:type="dxa"/>
        </w:trPr>
        <w:tc>
          <w:tcPr>
            <w:tcW w:w="0" w:type="auto"/>
            <w:tcMar>
              <w:top w:w="15" w:type="dxa"/>
              <w:left w:w="15" w:type="dxa"/>
              <w:bottom w:w="15" w:type="dxa"/>
              <w:right w:w="15" w:type="dxa"/>
            </w:tcMar>
            <w:vAlign w:val="center"/>
            <w:hideMark/>
          </w:tcPr>
          <w:p w14:paraId="09350A3A"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2D61767"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A4CBD6E" w14:textId="77777777" w:rsidR="00E47521" w:rsidRDefault="006A76FC">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14:paraId="6D0C1E31" w14:textId="77777777" w:rsidR="00E47521" w:rsidRDefault="006A76FC">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14:paraId="04EF3A1C" w14:textId="77777777" w:rsidR="00E47521" w:rsidRDefault="006A76FC">
            <w:pPr>
              <w:rPr>
                <w:rFonts w:eastAsia="Times New Roman"/>
              </w:rPr>
            </w:pPr>
            <w:r>
              <w:rPr>
                <w:rFonts w:eastAsia="Times New Roman"/>
              </w:rPr>
              <w:t>16663554</w:t>
            </w:r>
          </w:p>
        </w:tc>
        <w:tc>
          <w:tcPr>
            <w:tcW w:w="0" w:type="auto"/>
            <w:tcMar>
              <w:top w:w="15" w:type="dxa"/>
              <w:left w:w="15" w:type="dxa"/>
              <w:bottom w:w="15" w:type="dxa"/>
              <w:right w:w="15" w:type="dxa"/>
            </w:tcMar>
            <w:vAlign w:val="center"/>
            <w:hideMark/>
          </w:tcPr>
          <w:p w14:paraId="689504D5" w14:textId="77777777" w:rsidR="00E47521" w:rsidRDefault="006A76FC">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14:paraId="37E75637" w14:textId="77777777" w:rsidR="00E47521" w:rsidRDefault="006A76FC">
            <w:pPr>
              <w:rPr>
                <w:rFonts w:eastAsia="Times New Roman"/>
              </w:rPr>
            </w:pPr>
            <w:r>
              <w:rPr>
                <w:rFonts w:eastAsia="Times New Roman"/>
              </w:rPr>
              <w:t>62</w:t>
            </w:r>
          </w:p>
        </w:tc>
        <w:tc>
          <w:tcPr>
            <w:tcW w:w="0" w:type="auto"/>
            <w:tcMar>
              <w:top w:w="15" w:type="dxa"/>
              <w:left w:w="15" w:type="dxa"/>
              <w:bottom w:w="15" w:type="dxa"/>
              <w:right w:w="15" w:type="dxa"/>
            </w:tcMar>
            <w:vAlign w:val="center"/>
            <w:hideMark/>
          </w:tcPr>
          <w:p w14:paraId="40E358F7"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6CD8E587" w14:textId="77777777" w:rsidR="00E47521" w:rsidRDefault="006A76FC">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14:paraId="57EA582A" w14:textId="77777777" w:rsidR="00E47521" w:rsidRDefault="006A76FC">
            <w:pPr>
              <w:rPr>
                <w:rFonts w:eastAsia="Times New Roman"/>
              </w:rPr>
            </w:pPr>
            <w:r>
              <w:rPr>
                <w:rFonts w:eastAsia="Times New Roman"/>
              </w:rPr>
              <w:t>0.775</w:t>
            </w:r>
          </w:p>
        </w:tc>
        <w:tc>
          <w:tcPr>
            <w:tcW w:w="0" w:type="auto"/>
            <w:tcMar>
              <w:top w:w="15" w:type="dxa"/>
              <w:left w:w="15" w:type="dxa"/>
              <w:bottom w:w="15" w:type="dxa"/>
              <w:right w:w="15" w:type="dxa"/>
            </w:tcMar>
            <w:vAlign w:val="center"/>
            <w:hideMark/>
          </w:tcPr>
          <w:p w14:paraId="5445214B" w14:textId="77777777" w:rsidR="00E47521" w:rsidRDefault="006A76FC">
            <w:pPr>
              <w:rPr>
                <w:rFonts w:eastAsia="Times New Roman"/>
              </w:rPr>
            </w:pPr>
            <w:r>
              <w:rPr>
                <w:rFonts w:eastAsia="Times New Roman"/>
              </w:rPr>
              <w:t>0.3433</w:t>
            </w:r>
          </w:p>
        </w:tc>
      </w:tr>
      <w:tr w:rsidR="00E47521" w14:paraId="65D39D04" w14:textId="77777777">
        <w:trPr>
          <w:divId w:val="781075564"/>
          <w:tblCellSpacing w:w="15" w:type="dxa"/>
        </w:trPr>
        <w:tc>
          <w:tcPr>
            <w:tcW w:w="0" w:type="auto"/>
            <w:tcMar>
              <w:top w:w="15" w:type="dxa"/>
              <w:left w:w="15" w:type="dxa"/>
              <w:bottom w:w="15" w:type="dxa"/>
              <w:right w:w="15" w:type="dxa"/>
            </w:tcMar>
            <w:vAlign w:val="center"/>
            <w:hideMark/>
          </w:tcPr>
          <w:p w14:paraId="58A20461"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A8EE084"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6481BA5" w14:textId="77777777" w:rsidR="00E47521" w:rsidRDefault="006A76FC">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14:paraId="07594DCE" w14:textId="77777777" w:rsidR="00E47521" w:rsidRDefault="006A76FC">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14:paraId="080A888B" w14:textId="77777777" w:rsidR="00E47521" w:rsidRDefault="006A76FC">
            <w:pPr>
              <w:rPr>
                <w:rFonts w:eastAsia="Times New Roman"/>
              </w:rPr>
            </w:pPr>
            <w:r>
              <w:rPr>
                <w:rFonts w:eastAsia="Times New Roman"/>
              </w:rPr>
              <w:t>16663555</w:t>
            </w:r>
          </w:p>
        </w:tc>
        <w:tc>
          <w:tcPr>
            <w:tcW w:w="0" w:type="auto"/>
            <w:tcMar>
              <w:top w:w="15" w:type="dxa"/>
              <w:left w:w="15" w:type="dxa"/>
              <w:bottom w:w="15" w:type="dxa"/>
              <w:right w:w="15" w:type="dxa"/>
            </w:tcMar>
            <w:vAlign w:val="center"/>
            <w:hideMark/>
          </w:tcPr>
          <w:p w14:paraId="1724F286" w14:textId="77777777" w:rsidR="00E47521" w:rsidRDefault="006A76FC">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14:paraId="7F78B0BA" w14:textId="77777777" w:rsidR="00E47521" w:rsidRDefault="006A76FC">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14:paraId="5420DCA9"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0BBE1A70" w14:textId="77777777" w:rsidR="00E47521" w:rsidRDefault="006A76FC">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14:paraId="1708E267" w14:textId="77777777" w:rsidR="00E47521" w:rsidRDefault="006A76FC">
            <w:pPr>
              <w:rPr>
                <w:rFonts w:eastAsia="Times New Roman"/>
              </w:rPr>
            </w:pPr>
            <w:r>
              <w:rPr>
                <w:rFonts w:eastAsia="Times New Roman"/>
              </w:rPr>
              <w:t>0.225</w:t>
            </w:r>
          </w:p>
        </w:tc>
        <w:tc>
          <w:tcPr>
            <w:tcW w:w="0" w:type="auto"/>
            <w:tcMar>
              <w:top w:w="15" w:type="dxa"/>
              <w:left w:w="15" w:type="dxa"/>
              <w:bottom w:w="15" w:type="dxa"/>
              <w:right w:w="15" w:type="dxa"/>
            </w:tcMar>
            <w:vAlign w:val="center"/>
            <w:hideMark/>
          </w:tcPr>
          <w:p w14:paraId="4AE2473C" w14:textId="77777777" w:rsidR="00E47521" w:rsidRDefault="006A76FC">
            <w:pPr>
              <w:rPr>
                <w:rFonts w:eastAsia="Times New Roman"/>
              </w:rPr>
            </w:pPr>
            <w:r>
              <w:rPr>
                <w:rFonts w:eastAsia="Times New Roman"/>
              </w:rPr>
              <w:t>0.0997</w:t>
            </w:r>
          </w:p>
        </w:tc>
      </w:tr>
      <w:tr w:rsidR="00E47521" w14:paraId="02C9EDC7" w14:textId="77777777">
        <w:trPr>
          <w:divId w:val="781075564"/>
          <w:tblCellSpacing w:w="15" w:type="dxa"/>
        </w:trPr>
        <w:tc>
          <w:tcPr>
            <w:tcW w:w="0" w:type="auto"/>
            <w:tcMar>
              <w:top w:w="15" w:type="dxa"/>
              <w:left w:w="15" w:type="dxa"/>
              <w:bottom w:w="15" w:type="dxa"/>
              <w:right w:w="15" w:type="dxa"/>
            </w:tcMar>
            <w:vAlign w:val="center"/>
            <w:hideMark/>
          </w:tcPr>
          <w:p w14:paraId="023B8297" w14:textId="77777777" w:rsidR="00E47521" w:rsidRDefault="006A76FC">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14:paraId="400D900E"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35C4194" w14:textId="77777777" w:rsidR="00E47521" w:rsidRDefault="006A76F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14:paraId="654CA919" w14:textId="77777777" w:rsidR="00E47521" w:rsidRDefault="006A76FC">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14:paraId="49001838" w14:textId="77777777" w:rsidR="00E47521" w:rsidRDefault="006A76FC">
            <w:pPr>
              <w:rPr>
                <w:rFonts w:eastAsia="Times New Roman"/>
              </w:rPr>
            </w:pPr>
            <w:r>
              <w:rPr>
                <w:rFonts w:eastAsia="Times New Roman"/>
              </w:rPr>
              <w:t>16663957</w:t>
            </w:r>
          </w:p>
        </w:tc>
        <w:tc>
          <w:tcPr>
            <w:tcW w:w="0" w:type="auto"/>
            <w:tcMar>
              <w:top w:w="15" w:type="dxa"/>
              <w:left w:w="15" w:type="dxa"/>
              <w:bottom w:w="15" w:type="dxa"/>
              <w:right w:w="15" w:type="dxa"/>
            </w:tcMar>
            <w:vAlign w:val="center"/>
            <w:hideMark/>
          </w:tcPr>
          <w:p w14:paraId="23AE0B04" w14:textId="77777777" w:rsidR="00E47521" w:rsidRDefault="006A76FC">
            <w:pPr>
              <w:rPr>
                <w:rFonts w:eastAsia="Times New Roman"/>
              </w:rPr>
            </w:pPr>
            <w:r>
              <w:rPr>
                <w:rFonts w:eastAsia="Times New Roman"/>
              </w:rPr>
              <w:t>Flasher</w:t>
            </w:r>
          </w:p>
        </w:tc>
        <w:tc>
          <w:tcPr>
            <w:tcW w:w="0" w:type="auto"/>
            <w:tcMar>
              <w:top w:w="15" w:type="dxa"/>
              <w:left w:w="15" w:type="dxa"/>
              <w:bottom w:w="15" w:type="dxa"/>
              <w:right w:w="15" w:type="dxa"/>
            </w:tcMar>
            <w:vAlign w:val="center"/>
            <w:hideMark/>
          </w:tcPr>
          <w:p w14:paraId="66E956CB" w14:textId="77777777" w:rsidR="00E47521" w:rsidRDefault="006A76FC">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14:paraId="20B38862"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2283DAE4"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377114A7" w14:textId="77777777" w:rsidR="00E47521" w:rsidRDefault="006A76FC">
            <w:pPr>
              <w:rPr>
                <w:rFonts w:eastAsia="Times New Roman"/>
              </w:rPr>
            </w:pPr>
            <w:r>
              <w:rPr>
                <w:rFonts w:eastAsia="Times New Roman"/>
              </w:rPr>
              <w:t>0.340909091</w:t>
            </w:r>
          </w:p>
        </w:tc>
        <w:tc>
          <w:tcPr>
            <w:tcW w:w="0" w:type="auto"/>
            <w:tcMar>
              <w:top w:w="15" w:type="dxa"/>
              <w:left w:w="15" w:type="dxa"/>
              <w:bottom w:w="15" w:type="dxa"/>
              <w:right w:w="15" w:type="dxa"/>
            </w:tcMar>
            <w:vAlign w:val="center"/>
            <w:hideMark/>
          </w:tcPr>
          <w:p w14:paraId="08320A83" w14:textId="77777777" w:rsidR="00E47521" w:rsidRDefault="006A76FC">
            <w:pPr>
              <w:rPr>
                <w:rFonts w:eastAsia="Times New Roman"/>
              </w:rPr>
            </w:pPr>
            <w:r>
              <w:rPr>
                <w:rFonts w:eastAsia="Times New Roman"/>
              </w:rPr>
              <w:t>3.2867</w:t>
            </w:r>
          </w:p>
        </w:tc>
      </w:tr>
      <w:tr w:rsidR="00E47521" w14:paraId="7D975C05" w14:textId="77777777">
        <w:trPr>
          <w:divId w:val="781075564"/>
          <w:tblCellSpacing w:w="15" w:type="dxa"/>
        </w:trPr>
        <w:tc>
          <w:tcPr>
            <w:tcW w:w="0" w:type="auto"/>
            <w:tcMar>
              <w:top w:w="15" w:type="dxa"/>
              <w:left w:w="15" w:type="dxa"/>
              <w:bottom w:w="15" w:type="dxa"/>
              <w:right w:w="15" w:type="dxa"/>
            </w:tcMar>
            <w:vAlign w:val="center"/>
            <w:hideMark/>
          </w:tcPr>
          <w:p w14:paraId="17B3A8E3"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262CBC8"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33094CC" w14:textId="77777777" w:rsidR="00E47521" w:rsidRDefault="006A76F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14:paraId="79C9011D" w14:textId="77777777" w:rsidR="00E47521" w:rsidRDefault="006A76FC">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14:paraId="2F3CBFC8" w14:textId="77777777" w:rsidR="00E47521" w:rsidRDefault="006A76FC">
            <w:pPr>
              <w:rPr>
                <w:rFonts w:eastAsia="Times New Roman"/>
              </w:rPr>
            </w:pPr>
            <w:r>
              <w:rPr>
                <w:rFonts w:eastAsia="Times New Roman"/>
              </w:rPr>
              <w:t>16663958</w:t>
            </w:r>
          </w:p>
        </w:tc>
        <w:tc>
          <w:tcPr>
            <w:tcW w:w="0" w:type="auto"/>
            <w:tcMar>
              <w:top w:w="15" w:type="dxa"/>
              <w:left w:w="15" w:type="dxa"/>
              <w:bottom w:w="15" w:type="dxa"/>
              <w:right w:w="15" w:type="dxa"/>
            </w:tcMar>
            <w:vAlign w:val="center"/>
            <w:hideMark/>
          </w:tcPr>
          <w:p w14:paraId="48962B01" w14:textId="77777777" w:rsidR="00E47521" w:rsidRDefault="006A76FC">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14:paraId="43FCACEA" w14:textId="77777777" w:rsidR="00E47521" w:rsidRDefault="006A76FC">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14:paraId="4F8267E5"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58D8A2B1"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09E64CBA" w14:textId="77777777" w:rsidR="00E47521" w:rsidRDefault="006A76FC">
            <w:pPr>
              <w:rPr>
                <w:rFonts w:eastAsia="Times New Roman"/>
              </w:rPr>
            </w:pPr>
            <w:r>
              <w:rPr>
                <w:rFonts w:eastAsia="Times New Roman"/>
              </w:rPr>
              <w:t>0.454545455</w:t>
            </w:r>
          </w:p>
        </w:tc>
        <w:tc>
          <w:tcPr>
            <w:tcW w:w="0" w:type="auto"/>
            <w:tcMar>
              <w:top w:w="15" w:type="dxa"/>
              <w:left w:w="15" w:type="dxa"/>
              <w:bottom w:w="15" w:type="dxa"/>
              <w:right w:w="15" w:type="dxa"/>
            </w:tcMar>
            <w:vAlign w:val="center"/>
            <w:hideMark/>
          </w:tcPr>
          <w:p w14:paraId="631A28AD" w14:textId="77777777" w:rsidR="00E47521" w:rsidRDefault="006A76FC">
            <w:pPr>
              <w:rPr>
                <w:rFonts w:eastAsia="Times New Roman"/>
              </w:rPr>
            </w:pPr>
            <w:r>
              <w:rPr>
                <w:rFonts w:eastAsia="Times New Roman"/>
              </w:rPr>
              <w:t>4.3823</w:t>
            </w:r>
          </w:p>
        </w:tc>
      </w:tr>
      <w:tr w:rsidR="00E47521" w14:paraId="54C18AE4" w14:textId="77777777">
        <w:trPr>
          <w:divId w:val="781075564"/>
          <w:tblCellSpacing w:w="15" w:type="dxa"/>
        </w:trPr>
        <w:tc>
          <w:tcPr>
            <w:tcW w:w="0" w:type="auto"/>
            <w:tcMar>
              <w:top w:w="15" w:type="dxa"/>
              <w:left w:w="15" w:type="dxa"/>
              <w:bottom w:w="15" w:type="dxa"/>
              <w:right w:w="15" w:type="dxa"/>
            </w:tcMar>
            <w:vAlign w:val="center"/>
            <w:hideMark/>
          </w:tcPr>
          <w:p w14:paraId="32B23097"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8FEE599"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5BB0921" w14:textId="77777777" w:rsidR="00E47521" w:rsidRDefault="006A76F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14:paraId="535A1C37" w14:textId="77777777" w:rsidR="00E47521" w:rsidRDefault="006A76FC">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14:paraId="42F95308" w14:textId="77777777" w:rsidR="00E47521" w:rsidRDefault="006A76FC">
            <w:pPr>
              <w:rPr>
                <w:rFonts w:eastAsia="Times New Roman"/>
              </w:rPr>
            </w:pPr>
            <w:r>
              <w:rPr>
                <w:rFonts w:eastAsia="Times New Roman"/>
              </w:rPr>
              <w:t>16663959</w:t>
            </w:r>
          </w:p>
        </w:tc>
        <w:tc>
          <w:tcPr>
            <w:tcW w:w="0" w:type="auto"/>
            <w:tcMar>
              <w:top w:w="15" w:type="dxa"/>
              <w:left w:w="15" w:type="dxa"/>
              <w:bottom w:w="15" w:type="dxa"/>
              <w:right w:w="15" w:type="dxa"/>
            </w:tcMar>
            <w:vAlign w:val="center"/>
            <w:hideMark/>
          </w:tcPr>
          <w:p w14:paraId="71F326B4" w14:textId="77777777" w:rsidR="00E47521" w:rsidRDefault="006A76FC">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14:paraId="1820CE90" w14:textId="77777777" w:rsidR="00E47521" w:rsidRDefault="006A76FC">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14:paraId="3DA137DD"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6CE8F30C" w14:textId="77777777" w:rsidR="00E47521" w:rsidRDefault="006A76F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14:paraId="3FC1046D" w14:textId="77777777" w:rsidR="00E47521" w:rsidRDefault="006A76FC">
            <w:pPr>
              <w:rPr>
                <w:rFonts w:eastAsia="Times New Roman"/>
              </w:rPr>
            </w:pPr>
            <w:r>
              <w:rPr>
                <w:rFonts w:eastAsia="Times New Roman"/>
              </w:rPr>
              <w:t>0.204545455</w:t>
            </w:r>
          </w:p>
        </w:tc>
        <w:tc>
          <w:tcPr>
            <w:tcW w:w="0" w:type="auto"/>
            <w:tcMar>
              <w:top w:w="15" w:type="dxa"/>
              <w:left w:w="15" w:type="dxa"/>
              <w:bottom w:w="15" w:type="dxa"/>
              <w:right w:w="15" w:type="dxa"/>
            </w:tcMar>
            <w:vAlign w:val="center"/>
            <w:hideMark/>
          </w:tcPr>
          <w:p w14:paraId="6AD3A72E" w14:textId="77777777" w:rsidR="00E47521" w:rsidRDefault="006A76FC">
            <w:pPr>
              <w:rPr>
                <w:rFonts w:eastAsia="Times New Roman"/>
              </w:rPr>
            </w:pPr>
            <w:r>
              <w:rPr>
                <w:rFonts w:eastAsia="Times New Roman"/>
              </w:rPr>
              <w:t>1.972</w:t>
            </w:r>
          </w:p>
        </w:tc>
      </w:tr>
      <w:tr w:rsidR="00E47521" w14:paraId="337BCB53" w14:textId="77777777">
        <w:trPr>
          <w:divId w:val="781075564"/>
          <w:tblCellSpacing w:w="15" w:type="dxa"/>
        </w:trPr>
        <w:tc>
          <w:tcPr>
            <w:tcW w:w="0" w:type="auto"/>
            <w:tcMar>
              <w:top w:w="15" w:type="dxa"/>
              <w:left w:w="15" w:type="dxa"/>
              <w:bottom w:w="15" w:type="dxa"/>
              <w:right w:w="15" w:type="dxa"/>
            </w:tcMar>
            <w:vAlign w:val="center"/>
            <w:hideMark/>
          </w:tcPr>
          <w:p w14:paraId="1FFA3E59"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E3696ED"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F48DD95" w14:textId="77777777" w:rsidR="00E47521" w:rsidRDefault="006A76F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59699503" w14:textId="77777777" w:rsidR="00E47521" w:rsidRDefault="006A76FC">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14:paraId="428685E8" w14:textId="77777777" w:rsidR="00E47521" w:rsidRDefault="006A76FC">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14:paraId="3DCBEBC0" w14:textId="77777777" w:rsidR="00E47521" w:rsidRDefault="006A76FC">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14:paraId="531FEFC1" w14:textId="77777777" w:rsidR="00E47521" w:rsidRDefault="006A76FC">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14:paraId="0B3D9223"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541C0615"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52222467" w14:textId="77777777" w:rsidR="00E47521" w:rsidRDefault="006A76FC">
            <w:pPr>
              <w:rPr>
                <w:rFonts w:eastAsia="Times New Roman"/>
              </w:rPr>
            </w:pPr>
            <w:r>
              <w:rPr>
                <w:rFonts w:eastAsia="Times New Roman"/>
              </w:rPr>
              <w:t>0.743589744</w:t>
            </w:r>
          </w:p>
        </w:tc>
        <w:tc>
          <w:tcPr>
            <w:tcW w:w="0" w:type="auto"/>
            <w:tcMar>
              <w:top w:w="15" w:type="dxa"/>
              <w:left w:w="15" w:type="dxa"/>
              <w:bottom w:w="15" w:type="dxa"/>
              <w:right w:w="15" w:type="dxa"/>
            </w:tcMar>
            <w:vAlign w:val="center"/>
            <w:hideMark/>
          </w:tcPr>
          <w:p w14:paraId="02DB55EB" w14:textId="77777777" w:rsidR="00E47521" w:rsidRDefault="006A76FC">
            <w:pPr>
              <w:rPr>
                <w:rFonts w:eastAsia="Times New Roman"/>
              </w:rPr>
            </w:pPr>
            <w:r>
              <w:rPr>
                <w:rFonts w:eastAsia="Times New Roman"/>
              </w:rPr>
              <w:t>8.4635</w:t>
            </w:r>
          </w:p>
        </w:tc>
      </w:tr>
      <w:tr w:rsidR="00E47521" w14:paraId="6EA61043" w14:textId="77777777">
        <w:trPr>
          <w:divId w:val="781075564"/>
          <w:tblCellSpacing w:w="15" w:type="dxa"/>
        </w:trPr>
        <w:tc>
          <w:tcPr>
            <w:tcW w:w="0" w:type="auto"/>
            <w:tcMar>
              <w:top w:w="15" w:type="dxa"/>
              <w:left w:w="15" w:type="dxa"/>
              <w:bottom w:w="15" w:type="dxa"/>
              <w:right w:w="15" w:type="dxa"/>
            </w:tcMar>
            <w:vAlign w:val="center"/>
            <w:hideMark/>
          </w:tcPr>
          <w:p w14:paraId="2F33F66A"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7810105"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B1105B8" w14:textId="77777777" w:rsidR="00E47521" w:rsidRDefault="006A76F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471522B5" w14:textId="77777777" w:rsidR="00E47521" w:rsidRDefault="006A76FC">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14:paraId="10E162CE" w14:textId="77777777" w:rsidR="00E47521" w:rsidRDefault="006A76FC">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14:paraId="319845A3" w14:textId="77777777" w:rsidR="00E47521" w:rsidRDefault="006A76FC">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14:paraId="39B45F06" w14:textId="77777777" w:rsidR="00E47521" w:rsidRDefault="006A76FC">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14:paraId="57AE36BB"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51767DB2" w14:textId="77777777" w:rsidR="00E47521" w:rsidRDefault="006A76F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14:paraId="49C106BB" w14:textId="77777777" w:rsidR="00E47521" w:rsidRDefault="006A76FC">
            <w:pPr>
              <w:rPr>
                <w:rFonts w:eastAsia="Times New Roman"/>
              </w:rPr>
            </w:pPr>
            <w:r>
              <w:rPr>
                <w:rFonts w:eastAsia="Times New Roman"/>
              </w:rPr>
              <w:t>0.256410256</w:t>
            </w:r>
          </w:p>
        </w:tc>
        <w:tc>
          <w:tcPr>
            <w:tcW w:w="0" w:type="auto"/>
            <w:tcMar>
              <w:top w:w="15" w:type="dxa"/>
              <w:left w:w="15" w:type="dxa"/>
              <w:bottom w:w="15" w:type="dxa"/>
              <w:right w:w="15" w:type="dxa"/>
            </w:tcMar>
            <w:vAlign w:val="center"/>
            <w:hideMark/>
          </w:tcPr>
          <w:p w14:paraId="0D2C1173" w14:textId="77777777" w:rsidR="00E47521" w:rsidRDefault="006A76FC">
            <w:pPr>
              <w:rPr>
                <w:rFonts w:eastAsia="Times New Roman"/>
              </w:rPr>
            </w:pPr>
            <w:r>
              <w:rPr>
                <w:rFonts w:eastAsia="Times New Roman"/>
              </w:rPr>
              <w:t>2.9185</w:t>
            </w:r>
          </w:p>
        </w:tc>
      </w:tr>
    </w:tbl>
    <w:p w14:paraId="73CACFF9" w14:textId="77777777" w:rsidR="00E47521" w:rsidRDefault="006A76F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3062557"/>
        <w:rPr>
          <w:rFonts w:eastAsia="Times New Roman"/>
        </w:rPr>
      </w:pPr>
      <w:bookmarkStart w:id="313" w:name="_Toc16234406"/>
      <w:r>
        <w:rPr>
          <w:rFonts w:eastAsia="Times New Roman"/>
        </w:rPr>
        <w:t>Aggregate</w:t>
      </w:r>
      <w:del w:id="314" w:author="Achen, Aaron - NRCS, Lincoln, NE" w:date="2019-08-07T13:59:00Z">
        <w:r w:rsidDel="002072A0">
          <w:rPr>
            <w:rFonts w:eastAsia="Times New Roman"/>
          </w:rPr>
          <w:delText>s</w:delText>
        </w:r>
      </w:del>
      <w:r>
        <w:rPr>
          <w:rFonts w:eastAsia="Times New Roman"/>
        </w:rPr>
        <w:t xml:space="preserve"> the </w:t>
      </w:r>
      <w:del w:id="315" w:author="Achen, Aaron - NRCS, Lincoln, NE" w:date="2019-08-07T13:59:00Z">
        <w:r w:rsidDel="002072A0">
          <w:rPr>
            <w:rFonts w:eastAsia="Times New Roman"/>
          </w:rPr>
          <w:delText>c</w:delText>
        </w:r>
      </w:del>
      <w:ins w:id="316" w:author="Achen, Aaron - NRCS, Lincoln, NE" w:date="2019-08-07T13:59:00Z">
        <w:r w:rsidR="002072A0">
          <w:rPr>
            <w:rFonts w:eastAsia="Times New Roman"/>
          </w:rPr>
          <w:t>C</w:t>
        </w:r>
      </w:ins>
      <w:r>
        <w:rPr>
          <w:rFonts w:eastAsia="Times New Roman"/>
        </w:rPr>
        <w:t xml:space="preserve">lasses and </w:t>
      </w:r>
      <w:del w:id="317" w:author="Achen, Aaron - NRCS, Lincoln, NE" w:date="2019-08-07T13:59:00Z">
        <w:r w:rsidDel="002072A0">
          <w:rPr>
            <w:rFonts w:eastAsia="Times New Roman"/>
          </w:rPr>
          <w:delText>s</w:delText>
        </w:r>
      </w:del>
      <w:ins w:id="318" w:author="Achen, Aaron - NRCS, Lincoln, NE" w:date="2019-08-07T13:59:00Z">
        <w:r w:rsidR="002072A0">
          <w:rPr>
            <w:rFonts w:eastAsia="Times New Roman"/>
          </w:rPr>
          <w:t>S</w:t>
        </w:r>
      </w:ins>
      <w:r>
        <w:rPr>
          <w:rFonts w:eastAsia="Times New Roman"/>
        </w:rPr>
        <w:t>um</w:t>
      </w:r>
      <w:del w:id="319" w:author="Achen, Aaron - NRCS, Lincoln, NE" w:date="2019-08-07T13:59:00Z">
        <w:r w:rsidDel="002072A0">
          <w:rPr>
            <w:rFonts w:eastAsia="Times New Roman"/>
          </w:rPr>
          <w:delText>s</w:delText>
        </w:r>
      </w:del>
      <w:r>
        <w:rPr>
          <w:rFonts w:eastAsia="Times New Roman"/>
        </w:rPr>
        <w:t xml:space="preserve"> up the </w:t>
      </w:r>
      <w:del w:id="320" w:author="Achen, Aaron - NRCS, Lincoln, NE" w:date="2019-08-07T13:59:00Z">
        <w:r w:rsidDel="002072A0">
          <w:rPr>
            <w:rFonts w:eastAsia="Times New Roman"/>
          </w:rPr>
          <w:delText>c</w:delText>
        </w:r>
      </w:del>
      <w:ins w:id="321" w:author="Achen, Aaron - NRCS, Lincoln, NE" w:date="2019-08-07T13:59:00Z">
        <w:r w:rsidR="002072A0">
          <w:rPr>
            <w:rFonts w:eastAsia="Times New Roman"/>
          </w:rPr>
          <w:t>C</w:t>
        </w:r>
      </w:ins>
      <w:r>
        <w:rPr>
          <w:rFonts w:eastAsia="Times New Roman"/>
        </w:rPr>
        <w:t xml:space="preserve">omponent </w:t>
      </w:r>
      <w:ins w:id="322" w:author="Achen, Aaron - NRCS, Lincoln, NE" w:date="2019-08-07T13:59:00Z">
        <w:r w:rsidR="002072A0">
          <w:rPr>
            <w:rFonts w:eastAsia="Times New Roman"/>
          </w:rPr>
          <w:t>A</w:t>
        </w:r>
      </w:ins>
      <w:del w:id="323" w:author="Achen, Aaron - NRCS, Lincoln, NE" w:date="2019-08-07T13:59:00Z">
        <w:r w:rsidDel="002072A0">
          <w:rPr>
            <w:rFonts w:eastAsia="Times New Roman"/>
          </w:rPr>
          <w:delText>a</w:delText>
        </w:r>
      </w:del>
      <w:r>
        <w:rPr>
          <w:rFonts w:eastAsia="Times New Roman"/>
        </w:rPr>
        <w:t xml:space="preserve">cres by </w:t>
      </w:r>
      <w:del w:id="324" w:author="Achen, Aaron - NRCS, Lincoln, NE" w:date="2019-08-07T13:59:00Z">
        <w:r w:rsidDel="002072A0">
          <w:rPr>
            <w:rFonts w:eastAsia="Times New Roman"/>
          </w:rPr>
          <w:delText>l</w:delText>
        </w:r>
      </w:del>
      <w:proofErr w:type="spellStart"/>
      <w:ins w:id="325" w:author="Achen, Aaron - NRCS, Lincoln, NE" w:date="2019-08-07T13:59:00Z">
        <w:r w:rsidR="002072A0">
          <w:rPr>
            <w:rFonts w:eastAsia="Times New Roman"/>
          </w:rPr>
          <w:t>L</w:t>
        </w:r>
      </w:ins>
      <w:r>
        <w:rPr>
          <w:rFonts w:eastAsia="Times New Roman"/>
        </w:rPr>
        <w:t>andunit</w:t>
      </w:r>
      <w:proofErr w:type="spellEnd"/>
      <w:r>
        <w:rPr>
          <w:rFonts w:eastAsia="Times New Roman"/>
        </w:rPr>
        <w:t xml:space="preserve"> (Tract and Field number)</w:t>
      </w:r>
      <w:bookmarkEnd w:id="313"/>
    </w:p>
    <w:p w14:paraId="46998A8D" w14:textId="77777777" w:rsidR="00E47521" w:rsidRDefault="006A76FC">
      <w:pPr>
        <w:pStyle w:val="HTMLPreformatted"/>
        <w:divId w:val="883062557"/>
        <w:rPr>
          <w:rStyle w:val="HTMLCode"/>
        </w:rPr>
      </w:pPr>
      <w:r>
        <w:rPr>
          <w:rStyle w:val="HTMLCode"/>
        </w:rPr>
        <w:t>TRUNCATE TABLE #M10</w:t>
      </w:r>
    </w:p>
    <w:p w14:paraId="0B65303F" w14:textId="77777777" w:rsidR="00E47521" w:rsidRDefault="006A76FC">
      <w:pPr>
        <w:pStyle w:val="HTMLPreformatted"/>
        <w:divId w:val="883062557"/>
        <w:rPr>
          <w:rStyle w:val="HTMLCode"/>
        </w:rPr>
      </w:pPr>
      <w:r>
        <w:rPr>
          <w:rStyle w:val="HTMLCode"/>
        </w:rPr>
        <w:t>INSERT INTO #M10</w:t>
      </w:r>
    </w:p>
    <w:p w14:paraId="43F89F61" w14:textId="77777777" w:rsidR="00E47521" w:rsidRDefault="006A76FC">
      <w:pPr>
        <w:pStyle w:val="HTMLPreformatted"/>
        <w:divId w:val="883062557"/>
        <w:rPr>
          <w:rStyle w:val="HTMLCode"/>
        </w:rPr>
      </w:pPr>
      <w:r>
        <w:rPr>
          <w:rStyle w:val="HTMLCode"/>
        </w:rPr>
        <w:t xml:space="preserve">SELECT </w:t>
      </w:r>
      <w:proofErr w:type="spellStart"/>
      <w:r>
        <w:rPr>
          <w:rStyle w:val="HTMLCode"/>
        </w:rPr>
        <w:t>landunit</w:t>
      </w:r>
      <w:proofErr w:type="spellEnd"/>
      <w:r>
        <w:rPr>
          <w:rStyle w:val="HTMLCode"/>
        </w:rPr>
        <w:t>, rating, SUM (</w:t>
      </w:r>
      <w:proofErr w:type="spellStart"/>
      <w:r>
        <w:rPr>
          <w:rStyle w:val="HTMLCode"/>
        </w:rPr>
        <w:t>co_acres</w:t>
      </w:r>
      <w:proofErr w:type="spellEnd"/>
      <w:r>
        <w:rPr>
          <w:rStyle w:val="HTMLCode"/>
        </w:rPr>
        <w:t xml:space="preserve">) AS </w:t>
      </w:r>
      <w:proofErr w:type="spellStart"/>
      <w:r>
        <w:rPr>
          <w:rStyle w:val="HTMLCode"/>
        </w:rPr>
        <w:t>rating_acres</w:t>
      </w:r>
      <w:proofErr w:type="spellEnd"/>
    </w:p>
    <w:p w14:paraId="34071272" w14:textId="77777777" w:rsidR="00E47521" w:rsidRDefault="006A76FC">
      <w:pPr>
        <w:pStyle w:val="HTMLPreformatted"/>
        <w:divId w:val="883062557"/>
        <w:rPr>
          <w:rStyle w:val="HTMLCode"/>
        </w:rPr>
      </w:pPr>
      <w:r>
        <w:rPr>
          <w:rStyle w:val="HTMLCode"/>
        </w:rPr>
        <w:t>FROM #M8</w:t>
      </w:r>
    </w:p>
    <w:p w14:paraId="0E5B80D3" w14:textId="77777777" w:rsidR="00E47521" w:rsidRDefault="006A76FC">
      <w:pPr>
        <w:pStyle w:val="HTMLPreformatted"/>
        <w:divId w:val="883062557"/>
        <w:rPr>
          <w:rStyle w:val="HTMLCode"/>
        </w:rPr>
      </w:pPr>
      <w:r>
        <w:rPr>
          <w:rStyle w:val="HTMLCode"/>
        </w:rPr>
        <w:t xml:space="preserve">GROUP BY </w:t>
      </w:r>
      <w:proofErr w:type="spellStart"/>
      <w:r>
        <w:rPr>
          <w:rStyle w:val="HTMLCode"/>
        </w:rPr>
        <w:t>landunit</w:t>
      </w:r>
      <w:proofErr w:type="spellEnd"/>
      <w:r>
        <w:rPr>
          <w:rStyle w:val="HTMLCode"/>
        </w:rPr>
        <w:t>, rating</w:t>
      </w:r>
    </w:p>
    <w:p w14:paraId="6769D739" w14:textId="77777777" w:rsidR="00E47521" w:rsidRDefault="006A76FC">
      <w:pPr>
        <w:pStyle w:val="HTMLPreformatted"/>
        <w:divId w:val="883062557"/>
      </w:pPr>
      <w:r>
        <w:rPr>
          <w:rStyle w:val="HTMLCode"/>
        </w:rPr>
        <w:t xml:space="preserve">ORDER BY </w:t>
      </w:r>
      <w:proofErr w:type="spellStart"/>
      <w:r>
        <w:rPr>
          <w:rStyle w:val="HTMLCode"/>
        </w:rPr>
        <w:t>landunit</w:t>
      </w:r>
      <w:proofErr w:type="spellEnd"/>
      <w:r>
        <w:rPr>
          <w:rStyle w:val="HTMLCode"/>
        </w:rPr>
        <w:t xml:space="preserve">, </w:t>
      </w:r>
      <w:proofErr w:type="spellStart"/>
      <w:r>
        <w:rPr>
          <w:rStyle w:val="HTMLCode"/>
        </w:rPr>
        <w:t>rating_acres</w:t>
      </w:r>
      <w:proofErr w:type="spellEnd"/>
      <w:r>
        <w:rPr>
          <w:rStyle w:val="HTMLCode"/>
        </w:rPr>
        <w:t xml:space="preserve"> DESC;</w:t>
      </w:r>
    </w:p>
    <w:tbl>
      <w:tblPr>
        <w:tblW w:w="0" w:type="auto"/>
        <w:tblCellSpacing w:w="15" w:type="dxa"/>
        <w:tblLook w:val="04A0" w:firstRow="1" w:lastRow="0" w:firstColumn="1" w:lastColumn="0" w:noHBand="0" w:noVBand="1"/>
      </w:tblPr>
      <w:tblGrid>
        <w:gridCol w:w="1202"/>
        <w:gridCol w:w="1227"/>
        <w:gridCol w:w="1355"/>
      </w:tblGrid>
      <w:tr w:rsidR="00E47521" w14:paraId="509D57BB" w14:textId="77777777">
        <w:trPr>
          <w:divId w:val="883062557"/>
          <w:tblHeader/>
          <w:tblCellSpacing w:w="15" w:type="dxa"/>
        </w:trPr>
        <w:tc>
          <w:tcPr>
            <w:tcW w:w="0" w:type="auto"/>
            <w:tcMar>
              <w:top w:w="15" w:type="dxa"/>
              <w:left w:w="15" w:type="dxa"/>
              <w:bottom w:w="15" w:type="dxa"/>
              <w:right w:w="15" w:type="dxa"/>
            </w:tcMar>
            <w:vAlign w:val="center"/>
            <w:hideMark/>
          </w:tcPr>
          <w:p w14:paraId="627284DD" w14:textId="77777777" w:rsidR="00E47521" w:rsidRDefault="006A76FC">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5E600659" w14:textId="77777777" w:rsidR="00E47521" w:rsidRDefault="006A76FC">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14:paraId="24E06C09" w14:textId="77777777" w:rsidR="00E47521" w:rsidRDefault="006A76FC">
            <w:pPr>
              <w:jc w:val="center"/>
              <w:rPr>
                <w:rFonts w:eastAsia="Times New Roman"/>
                <w:b/>
                <w:bCs/>
              </w:rPr>
            </w:pPr>
            <w:proofErr w:type="spellStart"/>
            <w:r>
              <w:rPr>
                <w:rFonts w:eastAsia="Times New Roman"/>
                <w:b/>
                <w:bCs/>
              </w:rPr>
              <w:t>rating_acres</w:t>
            </w:r>
            <w:proofErr w:type="spellEnd"/>
          </w:p>
        </w:tc>
      </w:tr>
      <w:tr w:rsidR="00E47521" w14:paraId="4609CD6E" w14:textId="77777777">
        <w:trPr>
          <w:divId w:val="883062557"/>
          <w:tblCellSpacing w:w="15" w:type="dxa"/>
        </w:trPr>
        <w:tc>
          <w:tcPr>
            <w:tcW w:w="0" w:type="auto"/>
            <w:tcMar>
              <w:top w:w="15" w:type="dxa"/>
              <w:left w:w="15" w:type="dxa"/>
              <w:bottom w:w="15" w:type="dxa"/>
              <w:right w:w="15" w:type="dxa"/>
            </w:tcMar>
            <w:vAlign w:val="center"/>
            <w:hideMark/>
          </w:tcPr>
          <w:p w14:paraId="3F3B7F32"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88B67F8"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472087E2" w14:textId="77777777" w:rsidR="00E47521" w:rsidRDefault="006A76FC">
            <w:pPr>
              <w:rPr>
                <w:rFonts w:eastAsia="Times New Roman"/>
              </w:rPr>
            </w:pPr>
            <w:r>
              <w:rPr>
                <w:rFonts w:eastAsia="Times New Roman"/>
              </w:rPr>
              <w:t>328.9209</w:t>
            </w:r>
          </w:p>
        </w:tc>
      </w:tr>
      <w:tr w:rsidR="00E47521" w14:paraId="4A513FA6" w14:textId="77777777">
        <w:trPr>
          <w:divId w:val="883062557"/>
          <w:tblCellSpacing w:w="15" w:type="dxa"/>
        </w:trPr>
        <w:tc>
          <w:tcPr>
            <w:tcW w:w="0" w:type="auto"/>
            <w:tcMar>
              <w:top w:w="15" w:type="dxa"/>
              <w:left w:w="15" w:type="dxa"/>
              <w:bottom w:w="15" w:type="dxa"/>
              <w:right w:w="15" w:type="dxa"/>
            </w:tcMar>
            <w:vAlign w:val="center"/>
            <w:hideMark/>
          </w:tcPr>
          <w:p w14:paraId="011AD71F"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DBB71C9"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1B092EB3" w14:textId="77777777" w:rsidR="00E47521" w:rsidRDefault="006A76FC">
            <w:pPr>
              <w:rPr>
                <w:rFonts w:eastAsia="Times New Roman"/>
              </w:rPr>
            </w:pPr>
            <w:r>
              <w:rPr>
                <w:rFonts w:eastAsia="Times New Roman"/>
              </w:rPr>
              <w:t>314.863</w:t>
            </w:r>
          </w:p>
        </w:tc>
      </w:tr>
      <w:tr w:rsidR="00E47521" w14:paraId="7B01F082" w14:textId="77777777">
        <w:trPr>
          <w:divId w:val="883062557"/>
          <w:tblCellSpacing w:w="15" w:type="dxa"/>
        </w:trPr>
        <w:tc>
          <w:tcPr>
            <w:tcW w:w="0" w:type="auto"/>
            <w:tcMar>
              <w:top w:w="15" w:type="dxa"/>
              <w:left w:w="15" w:type="dxa"/>
              <w:bottom w:w="15" w:type="dxa"/>
              <w:right w:w="15" w:type="dxa"/>
            </w:tcMar>
            <w:vAlign w:val="center"/>
            <w:hideMark/>
          </w:tcPr>
          <w:p w14:paraId="2A03AD1B"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A14AA91"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35E05AA3" w14:textId="77777777" w:rsidR="00E47521" w:rsidRDefault="006A76FC">
            <w:pPr>
              <w:rPr>
                <w:rFonts w:eastAsia="Times New Roman"/>
              </w:rPr>
            </w:pPr>
            <w:r>
              <w:rPr>
                <w:rFonts w:eastAsia="Times New Roman"/>
              </w:rPr>
              <w:t>0.032</w:t>
            </w:r>
          </w:p>
        </w:tc>
      </w:tr>
      <w:tr w:rsidR="00E47521" w14:paraId="5D455D0F" w14:textId="77777777">
        <w:trPr>
          <w:divId w:val="883062557"/>
          <w:tblCellSpacing w:w="15" w:type="dxa"/>
        </w:trPr>
        <w:tc>
          <w:tcPr>
            <w:tcW w:w="0" w:type="auto"/>
            <w:tcMar>
              <w:top w:w="15" w:type="dxa"/>
              <w:left w:w="15" w:type="dxa"/>
              <w:bottom w:w="15" w:type="dxa"/>
              <w:right w:w="15" w:type="dxa"/>
            </w:tcMar>
            <w:vAlign w:val="center"/>
            <w:hideMark/>
          </w:tcPr>
          <w:p w14:paraId="1474AE81"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B574754"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3E5851C2" w14:textId="77777777" w:rsidR="00E47521" w:rsidRDefault="006A76FC">
            <w:pPr>
              <w:rPr>
                <w:rFonts w:eastAsia="Times New Roman"/>
              </w:rPr>
            </w:pPr>
            <w:r>
              <w:rPr>
                <w:rFonts w:eastAsia="Times New Roman"/>
              </w:rPr>
              <w:t>3.86</w:t>
            </w:r>
          </w:p>
        </w:tc>
      </w:tr>
    </w:tbl>
    <w:p w14:paraId="491003A2" w14:textId="77777777" w:rsidR="00E47521" w:rsidRDefault="006A76F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88625512"/>
        <w:rPr>
          <w:rFonts w:eastAsia="Times New Roman"/>
        </w:rPr>
      </w:pPr>
      <w:bookmarkStart w:id="326" w:name="_Toc16234407"/>
      <w:r>
        <w:rPr>
          <w:rFonts w:eastAsia="Times New Roman"/>
        </w:rPr>
        <w:t xml:space="preserve">Group of </w:t>
      </w:r>
      <w:del w:id="327" w:author="Achen, Aaron - NRCS, Lincoln, NE" w:date="2019-08-07T14:00:00Z">
        <w:r w:rsidDel="002072A0">
          <w:rPr>
            <w:rFonts w:eastAsia="Times New Roman"/>
          </w:rPr>
          <w:delText>i</w:delText>
        </w:r>
      </w:del>
      <w:ins w:id="328" w:author="Achen, Aaron - NRCS, Lincoln, NE" w:date="2019-08-07T14:00:00Z">
        <w:r w:rsidR="002072A0">
          <w:rPr>
            <w:rFonts w:eastAsia="Times New Roman"/>
          </w:rPr>
          <w:t>I</w:t>
        </w:r>
      </w:ins>
      <w:r>
        <w:rPr>
          <w:rFonts w:eastAsia="Times New Roman"/>
        </w:rPr>
        <w:t xml:space="preserve">nsert </w:t>
      </w:r>
      <w:ins w:id="329" w:author="Achen, Aaron - NRCS, Lincoln, NE" w:date="2019-08-07T14:00:00Z">
        <w:r w:rsidR="002072A0">
          <w:rPr>
            <w:rFonts w:eastAsia="Times New Roman"/>
          </w:rPr>
          <w:t>S</w:t>
        </w:r>
      </w:ins>
      <w:del w:id="330" w:author="Achen, Aaron - NRCS, Lincoln, NE" w:date="2019-08-07T14:00:00Z">
        <w:r w:rsidDel="002072A0">
          <w:rPr>
            <w:rFonts w:eastAsia="Times New Roman"/>
          </w:rPr>
          <w:delText>s</w:delText>
        </w:r>
      </w:del>
      <w:r>
        <w:rPr>
          <w:rFonts w:eastAsia="Times New Roman"/>
        </w:rPr>
        <w:t xml:space="preserve">tatements to </w:t>
      </w:r>
      <w:ins w:id="331" w:author="Achen, Aaron - NRCS, Lincoln, NE" w:date="2019-08-07T14:00:00Z">
        <w:r w:rsidR="002072A0">
          <w:rPr>
            <w:rFonts w:eastAsia="Times New Roman"/>
          </w:rPr>
          <w:t>P</w:t>
        </w:r>
      </w:ins>
      <w:del w:id="332" w:author="Achen, Aaron - NRCS, Lincoln, NE" w:date="2019-08-07T14:00:00Z">
        <w:r w:rsidDel="002072A0">
          <w:rPr>
            <w:rFonts w:eastAsia="Times New Roman"/>
          </w:rPr>
          <w:delText>p</w:delText>
        </w:r>
      </w:del>
      <w:r>
        <w:rPr>
          <w:rFonts w:eastAsia="Times New Roman"/>
        </w:rPr>
        <w:t xml:space="preserve">opulate the </w:t>
      </w:r>
      <w:del w:id="333" w:author="Achen, Aaron - NRCS, Lincoln, NE" w:date="2019-08-07T14:00:00Z">
        <w:r w:rsidDel="002072A0">
          <w:rPr>
            <w:rFonts w:eastAsia="Times New Roman"/>
          </w:rPr>
          <w:delText>f</w:delText>
        </w:r>
      </w:del>
      <w:ins w:id="334" w:author="Achen, Aaron - NRCS, Lincoln, NE" w:date="2019-08-07T14:00:00Z">
        <w:r w:rsidR="002072A0">
          <w:rPr>
            <w:rFonts w:eastAsia="Times New Roman"/>
          </w:rPr>
          <w:t>F</w:t>
        </w:r>
      </w:ins>
      <w:r>
        <w:rPr>
          <w:rFonts w:eastAsia="Times New Roman"/>
        </w:rPr>
        <w:t xml:space="preserve">inal </w:t>
      </w:r>
      <w:ins w:id="335" w:author="Achen, Aaron - NRCS, Lincoln, NE" w:date="2019-08-07T14:00:00Z">
        <w:r w:rsidR="002072A0">
          <w:rPr>
            <w:rFonts w:eastAsia="Times New Roman"/>
          </w:rPr>
          <w:t>O</w:t>
        </w:r>
      </w:ins>
      <w:del w:id="336" w:author="Achen, Aaron - NRCS, Lincoln, NE" w:date="2019-08-07T14:00:00Z">
        <w:r w:rsidDel="002072A0">
          <w:rPr>
            <w:rFonts w:eastAsia="Times New Roman"/>
          </w:rPr>
          <w:delText>o</w:delText>
        </w:r>
      </w:del>
      <w:r>
        <w:rPr>
          <w:rFonts w:eastAsia="Times New Roman"/>
        </w:rPr>
        <w:t xml:space="preserve">utput </w:t>
      </w:r>
      <w:ins w:id="337" w:author="Achen, Aaron - NRCS, Lincoln, NE" w:date="2019-08-07T14:00:00Z">
        <w:r w:rsidR="002072A0">
          <w:rPr>
            <w:rFonts w:eastAsia="Times New Roman"/>
          </w:rPr>
          <w:t>T</w:t>
        </w:r>
      </w:ins>
      <w:del w:id="338" w:author="Achen, Aaron - NRCS, Lincoln, NE" w:date="2019-08-07T14:00:00Z">
        <w:r w:rsidDel="002072A0">
          <w:rPr>
            <w:rFonts w:eastAsia="Times New Roman"/>
          </w:rPr>
          <w:delText>t</w:delText>
        </w:r>
      </w:del>
      <w:r>
        <w:rPr>
          <w:rFonts w:eastAsia="Times New Roman"/>
        </w:rPr>
        <w:t>ables</w:t>
      </w:r>
      <w:bookmarkEnd w:id="326"/>
    </w:p>
    <w:p w14:paraId="06682902" w14:textId="77777777" w:rsidR="00E47521" w:rsidRDefault="006A76FC">
      <w:pPr>
        <w:pStyle w:val="HTMLPreformatted"/>
        <w:divId w:val="788625512"/>
        <w:rPr>
          <w:rStyle w:val="HTMLCode"/>
        </w:rPr>
      </w:pPr>
      <w:r>
        <w:rPr>
          <w:rStyle w:val="HTMLCode"/>
        </w:rPr>
        <w:t>INSERT INTO #LandunitRatingsDetailed1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rating_num</w:t>
      </w:r>
      <w:proofErr w:type="spellEnd"/>
      <w:r>
        <w:rPr>
          <w:rStyle w:val="HTMLCode"/>
        </w:rPr>
        <w:t xml:space="preserve">, </w:t>
      </w:r>
      <w:proofErr w:type="spellStart"/>
      <w:r>
        <w:rPr>
          <w:rStyle w:val="HTMLCode"/>
        </w:rPr>
        <w:t>rating_pct</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w:t>
      </w:r>
    </w:p>
    <w:p w14:paraId="64F9EC52" w14:textId="77777777" w:rsidR="00E47521" w:rsidRDefault="006A76FC">
      <w:pPr>
        <w:pStyle w:val="HTMLPreformatted"/>
        <w:divId w:val="788625512"/>
        <w:rPr>
          <w:rStyle w:val="HTMLCode"/>
        </w:rPr>
      </w:pPr>
      <w:r>
        <w:rPr>
          <w:rStyle w:val="HTMLCode"/>
        </w:rPr>
        <w:t xml:space="preserve">SELECT </w:t>
      </w:r>
      <w:proofErr w:type="spellStart"/>
      <w:r>
        <w:rPr>
          <w:rStyle w:val="HTMLCode"/>
        </w:rPr>
        <w:t>aoiid</w:t>
      </w:r>
      <w:proofErr w:type="spellEnd"/>
      <w:r>
        <w:rPr>
          <w:rStyle w:val="HTMLCode"/>
        </w:rPr>
        <w:t>, M10.landunit, @</w:t>
      </w:r>
      <w:proofErr w:type="spellStart"/>
      <w:r>
        <w:rPr>
          <w:rStyle w:val="HTMLCode"/>
        </w:rPr>
        <w:t>attributeName</w:t>
      </w:r>
      <w:proofErr w:type="spellEnd"/>
      <w:r>
        <w:rPr>
          <w:rStyle w:val="HTMLCode"/>
        </w:rPr>
        <w:t xml:space="preserve"> AS </w:t>
      </w:r>
      <w:proofErr w:type="spellStart"/>
      <w:r>
        <w:rPr>
          <w:rStyle w:val="HTMLCode"/>
        </w:rPr>
        <w:t>attributename</w:t>
      </w:r>
      <w:proofErr w:type="spellEnd"/>
      <w:r>
        <w:rPr>
          <w:rStyle w:val="HTMLCode"/>
        </w:rPr>
        <w:t xml:space="preserve">, M10.rating, </w:t>
      </w:r>
      <w:proofErr w:type="spellStart"/>
      <w:r>
        <w:rPr>
          <w:rStyle w:val="HTMLCode"/>
        </w:rPr>
        <w:t>RD.rating_key</w:t>
      </w:r>
      <w:proofErr w:type="spellEnd"/>
      <w:r>
        <w:rPr>
          <w:rStyle w:val="HTMLCode"/>
        </w:rPr>
        <w:t xml:space="preserve">, </w:t>
      </w:r>
      <w:proofErr w:type="spellStart"/>
      <w:r>
        <w:rPr>
          <w:rStyle w:val="HTMLCode"/>
        </w:rPr>
        <w:t>RD.rating_num</w:t>
      </w:r>
      <w:proofErr w:type="spellEnd"/>
      <w:r>
        <w:rPr>
          <w:rStyle w:val="HTMLCode"/>
        </w:rPr>
        <w:t>,</w:t>
      </w:r>
    </w:p>
    <w:p w14:paraId="62EBE146" w14:textId="77777777" w:rsidR="00E47521" w:rsidRDefault="006A76FC">
      <w:pPr>
        <w:pStyle w:val="HTMLPreformatted"/>
        <w:divId w:val="788625512"/>
        <w:rPr>
          <w:rStyle w:val="HTMLCode"/>
        </w:rPr>
      </w:pPr>
      <w:r>
        <w:rPr>
          <w:rStyle w:val="HTMLCode"/>
        </w:rPr>
        <w:t>ROUND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 xml:space="preserve">) * 100.0, 2) AS </w:t>
      </w:r>
      <w:proofErr w:type="spellStart"/>
      <w:r>
        <w:rPr>
          <w:rStyle w:val="HTMLCode"/>
        </w:rPr>
        <w:t>rating_pct</w:t>
      </w:r>
      <w:proofErr w:type="spellEnd"/>
      <w:r>
        <w:rPr>
          <w:rStyle w:val="HTMLCode"/>
        </w:rPr>
        <w:t xml:space="preserve">, </w:t>
      </w:r>
    </w:p>
    <w:p w14:paraId="0E2E3251" w14:textId="77777777" w:rsidR="00E47521" w:rsidRDefault="006A76FC">
      <w:pPr>
        <w:pStyle w:val="HTMLPreformatted"/>
        <w:divId w:val="788625512"/>
        <w:rPr>
          <w:rStyle w:val="HTMLCode"/>
        </w:rPr>
      </w:pPr>
      <w:r>
        <w:rPr>
          <w:rStyle w:val="HTMLCode"/>
        </w:rPr>
        <w:t xml:space="preserve">ROUND (rating_acres,2) AS </w:t>
      </w:r>
      <w:proofErr w:type="spellStart"/>
      <w:r>
        <w:rPr>
          <w:rStyle w:val="HTMLCode"/>
        </w:rPr>
        <w:t>rating_acres</w:t>
      </w:r>
      <w:proofErr w:type="spellEnd"/>
      <w:r>
        <w:rPr>
          <w:rStyle w:val="HTMLCode"/>
        </w:rPr>
        <w:t>,</w:t>
      </w:r>
    </w:p>
    <w:p w14:paraId="1D4D18E2" w14:textId="77777777" w:rsidR="00E47521" w:rsidRDefault="006A76FC">
      <w:pPr>
        <w:pStyle w:val="HTMLPreformatted"/>
        <w:divId w:val="788625512"/>
        <w:rPr>
          <w:rStyle w:val="HTMLCode"/>
        </w:rPr>
      </w:pPr>
      <w:r>
        <w:rPr>
          <w:rStyle w:val="HTMLCode"/>
        </w:rPr>
        <w:t xml:space="preserve">ROUND ( </w:t>
      </w:r>
      <w:proofErr w:type="spellStart"/>
      <w:r>
        <w:rPr>
          <w:rStyle w:val="HTMLCode"/>
        </w:rPr>
        <w:t>landunit_acres</w:t>
      </w:r>
      <w:proofErr w:type="spellEnd"/>
      <w:r>
        <w:rPr>
          <w:rStyle w:val="HTMLCode"/>
        </w:rPr>
        <w:t xml:space="preserve">, 2) AS </w:t>
      </w:r>
      <w:proofErr w:type="spellStart"/>
      <w:r>
        <w:rPr>
          <w:rStyle w:val="HTMLCode"/>
        </w:rPr>
        <w:t>landunit_acres</w:t>
      </w:r>
      <w:proofErr w:type="spellEnd"/>
    </w:p>
    <w:p w14:paraId="31C04635" w14:textId="77777777" w:rsidR="00E47521" w:rsidRDefault="006A76FC">
      <w:pPr>
        <w:pStyle w:val="HTMLPreformatted"/>
        <w:divId w:val="788625512"/>
        <w:rPr>
          <w:rStyle w:val="HTMLCode"/>
        </w:rPr>
      </w:pPr>
      <w:r>
        <w:rPr>
          <w:rStyle w:val="HTMLCode"/>
        </w:rPr>
        <w:t xml:space="preserve">FROM #M10 </w:t>
      </w:r>
      <w:proofErr w:type="spellStart"/>
      <w:r>
        <w:rPr>
          <w:rStyle w:val="HTMLCode"/>
        </w:rPr>
        <w:t>M10</w:t>
      </w:r>
      <w:proofErr w:type="spellEnd"/>
    </w:p>
    <w:p w14:paraId="38522A42" w14:textId="77777777" w:rsidR="00E47521" w:rsidRDefault="006A76FC">
      <w:pPr>
        <w:pStyle w:val="HTMLPreformatted"/>
        <w:divId w:val="788625512"/>
        <w:rPr>
          <w:rStyle w:val="HTMLCode"/>
        </w:rPr>
      </w:pPr>
      <w:r>
        <w:rPr>
          <w:rStyle w:val="HTMLCode"/>
        </w:rPr>
        <w:lastRenderedPageBreak/>
        <w:t>LEFT OUTER JOIN #</w:t>
      </w:r>
      <w:proofErr w:type="spellStart"/>
      <w:r>
        <w:rPr>
          <w:rStyle w:val="HTMLCode"/>
        </w:rPr>
        <w:t>AoiAcres</w:t>
      </w:r>
      <w:proofErr w:type="spellEnd"/>
      <w:r>
        <w:rPr>
          <w:rStyle w:val="HTMLCode"/>
        </w:rPr>
        <w:t xml:space="preserve"> ON #</w:t>
      </w:r>
      <w:proofErr w:type="spellStart"/>
      <w:r>
        <w:rPr>
          <w:rStyle w:val="HTMLCode"/>
        </w:rPr>
        <w:t>AoiAcres.landunit</w:t>
      </w:r>
      <w:proofErr w:type="spellEnd"/>
      <w:r>
        <w:rPr>
          <w:rStyle w:val="HTMLCode"/>
        </w:rPr>
        <w:t xml:space="preserve"> = M10.landunit</w:t>
      </w:r>
    </w:p>
    <w:p w14:paraId="432BF8FF" w14:textId="77777777" w:rsidR="00E47521" w:rsidRDefault="006A76FC">
      <w:pPr>
        <w:pStyle w:val="HTMLPreformatted"/>
        <w:divId w:val="788625512"/>
        <w:rPr>
          <w:rStyle w:val="HTMLCode"/>
        </w:rPr>
      </w:pPr>
      <w:r>
        <w:rPr>
          <w:rStyle w:val="HTMLCode"/>
        </w:rPr>
        <w:t>INNER JOIN #</w:t>
      </w:r>
      <w:proofErr w:type="spellStart"/>
      <w:r>
        <w:rPr>
          <w:rStyle w:val="HTMLCode"/>
        </w:rPr>
        <w:t>RatingDomain</w:t>
      </w:r>
      <w:proofErr w:type="spellEnd"/>
      <w:r>
        <w:rPr>
          <w:rStyle w:val="HTMLCode"/>
        </w:rPr>
        <w:t xml:space="preserve"> RD ON M10.rating = </w:t>
      </w:r>
      <w:proofErr w:type="spellStart"/>
      <w:r>
        <w:rPr>
          <w:rStyle w:val="HTMLCode"/>
        </w:rPr>
        <w:t>RD.rating</w:t>
      </w:r>
      <w:proofErr w:type="spellEnd"/>
    </w:p>
    <w:p w14:paraId="08FC325F" w14:textId="77777777" w:rsidR="00E47521" w:rsidRDefault="006A76FC">
      <w:pPr>
        <w:pStyle w:val="HTMLPreformatted"/>
        <w:divId w:val="788625512"/>
        <w:rPr>
          <w:rStyle w:val="HTMLCode"/>
        </w:rPr>
      </w:pPr>
      <w:r>
        <w:rPr>
          <w:rStyle w:val="HTMLCode"/>
        </w:rPr>
        <w:t xml:space="preserve">WHERE </w:t>
      </w:r>
      <w:proofErr w:type="spellStart"/>
      <w:r>
        <w:rPr>
          <w:rStyle w:val="HTMLCode"/>
        </w:rPr>
        <w:t>RD.attributename</w:t>
      </w:r>
      <w:proofErr w:type="spellEnd"/>
      <w:r>
        <w:rPr>
          <w:rStyle w:val="HTMLCode"/>
        </w:rPr>
        <w:t xml:space="preserve"> = @</w:t>
      </w:r>
      <w:proofErr w:type="spellStart"/>
      <w:r>
        <w:rPr>
          <w:rStyle w:val="HTMLCode"/>
        </w:rPr>
        <w:t>attributeName</w:t>
      </w:r>
      <w:proofErr w:type="spellEnd"/>
    </w:p>
    <w:p w14:paraId="4E2510EC" w14:textId="77777777" w:rsidR="00E47521" w:rsidRDefault="006A76FC">
      <w:pPr>
        <w:pStyle w:val="HTMLPreformatted"/>
        <w:divId w:val="788625512"/>
        <w:rPr>
          <w:rStyle w:val="HTMLCode"/>
        </w:rPr>
      </w:pPr>
      <w:r>
        <w:rPr>
          <w:rStyle w:val="HTMLCode"/>
        </w:rPr>
        <w:t xml:space="preserve">GROUP BY </w:t>
      </w:r>
      <w:proofErr w:type="spellStart"/>
      <w:r>
        <w:rPr>
          <w:rStyle w:val="HTMLCode"/>
        </w:rPr>
        <w:t>aoiid</w:t>
      </w:r>
      <w:proofErr w:type="spellEnd"/>
      <w:r>
        <w:rPr>
          <w:rStyle w:val="HTMLCode"/>
        </w:rPr>
        <w:t xml:space="preserve">, M10.landunit, M10.rating, </w:t>
      </w:r>
      <w:proofErr w:type="spellStart"/>
      <w:r>
        <w:rPr>
          <w:rStyle w:val="HTMLCode"/>
        </w:rPr>
        <w:t>rating_key</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rating_num</w:t>
      </w:r>
      <w:proofErr w:type="spellEnd"/>
    </w:p>
    <w:p w14:paraId="7F07003A" w14:textId="77777777" w:rsidR="00E47521" w:rsidRDefault="006A76FC">
      <w:pPr>
        <w:pStyle w:val="HTMLPreformatted"/>
        <w:divId w:val="788625512"/>
      </w:pPr>
      <w:r>
        <w:rPr>
          <w:rStyle w:val="HTMLCode"/>
        </w:rPr>
        <w:t xml:space="preserve">ORDER BY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w:t>
      </w:r>
      <w:proofErr w:type="spellStart"/>
      <w:r>
        <w:rPr>
          <w:rStyle w:val="HTMLCode"/>
        </w:rPr>
        <w:t>rating_num</w:t>
      </w:r>
      <w:proofErr w:type="spellEnd"/>
      <w:r>
        <w:rPr>
          <w:rStyle w:val="HTMLCode"/>
        </w:rPr>
        <w:t xml:space="preserve"> DESC;</w:t>
      </w:r>
    </w:p>
    <w:tbl>
      <w:tblPr>
        <w:tblW w:w="5000" w:type="pct"/>
        <w:tblCellSpacing w:w="15" w:type="dxa"/>
        <w:tblLook w:val="04A0" w:firstRow="1" w:lastRow="0" w:firstColumn="1" w:lastColumn="0" w:noHBand="0" w:noVBand="1"/>
      </w:tblPr>
      <w:tblGrid>
        <w:gridCol w:w="523"/>
        <w:gridCol w:w="826"/>
        <w:gridCol w:w="1354"/>
        <w:gridCol w:w="730"/>
        <w:gridCol w:w="1131"/>
        <w:gridCol w:w="1189"/>
        <w:gridCol w:w="1001"/>
        <w:gridCol w:w="1189"/>
        <w:gridCol w:w="1417"/>
      </w:tblGrid>
      <w:tr w:rsidR="00E47521" w14:paraId="3555DC87" w14:textId="77777777">
        <w:trPr>
          <w:divId w:val="788625512"/>
          <w:tblHeader/>
          <w:tblCellSpacing w:w="15" w:type="dxa"/>
        </w:trPr>
        <w:tc>
          <w:tcPr>
            <w:tcW w:w="0" w:type="auto"/>
            <w:tcMar>
              <w:top w:w="15" w:type="dxa"/>
              <w:left w:w="15" w:type="dxa"/>
              <w:bottom w:w="15" w:type="dxa"/>
              <w:right w:w="15" w:type="dxa"/>
            </w:tcMar>
            <w:vAlign w:val="center"/>
            <w:hideMark/>
          </w:tcPr>
          <w:p w14:paraId="4AA0B0BF" w14:textId="77777777" w:rsidR="00E47521" w:rsidRDefault="006A76FC">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14:paraId="11A97D03" w14:textId="77777777" w:rsidR="00E47521" w:rsidRDefault="006A76FC">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2E2D859A" w14:textId="77777777" w:rsidR="00E47521" w:rsidRDefault="006A76FC">
            <w:pPr>
              <w:jc w:val="center"/>
              <w:rPr>
                <w:rFonts w:eastAsia="Times New Roman"/>
                <w:b/>
                <w:bCs/>
              </w:rPr>
            </w:pPr>
            <w:proofErr w:type="spellStart"/>
            <w:r>
              <w:rPr>
                <w:rFonts w:eastAsia="Times New Roman"/>
                <w:b/>
                <w:bCs/>
              </w:rPr>
              <w:t>attributename</w:t>
            </w:r>
            <w:proofErr w:type="spellEnd"/>
          </w:p>
        </w:tc>
        <w:tc>
          <w:tcPr>
            <w:tcW w:w="0" w:type="auto"/>
            <w:tcMar>
              <w:top w:w="15" w:type="dxa"/>
              <w:left w:w="15" w:type="dxa"/>
              <w:bottom w:w="15" w:type="dxa"/>
              <w:right w:w="15" w:type="dxa"/>
            </w:tcMar>
            <w:vAlign w:val="center"/>
            <w:hideMark/>
          </w:tcPr>
          <w:p w14:paraId="236B308D" w14:textId="77777777" w:rsidR="00E47521" w:rsidRDefault="006A76FC">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14:paraId="62324F43" w14:textId="77777777" w:rsidR="00E47521" w:rsidRDefault="006A76FC">
            <w:pPr>
              <w:jc w:val="center"/>
              <w:rPr>
                <w:rFonts w:eastAsia="Times New Roman"/>
                <w:b/>
                <w:bCs/>
              </w:rPr>
            </w:pPr>
            <w:proofErr w:type="spellStart"/>
            <w:r>
              <w:rPr>
                <w:rFonts w:eastAsia="Times New Roman"/>
                <w:b/>
                <w:bCs/>
              </w:rPr>
              <w:t>rating_num</w:t>
            </w:r>
            <w:proofErr w:type="spellEnd"/>
          </w:p>
        </w:tc>
        <w:tc>
          <w:tcPr>
            <w:tcW w:w="0" w:type="auto"/>
            <w:tcMar>
              <w:top w:w="15" w:type="dxa"/>
              <w:left w:w="15" w:type="dxa"/>
              <w:bottom w:w="15" w:type="dxa"/>
              <w:right w:w="15" w:type="dxa"/>
            </w:tcMar>
            <w:vAlign w:val="center"/>
            <w:hideMark/>
          </w:tcPr>
          <w:p w14:paraId="3F17A677" w14:textId="77777777" w:rsidR="00E47521" w:rsidRDefault="006A76FC">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14:paraId="0959F701" w14:textId="77777777" w:rsidR="00E47521" w:rsidRDefault="006A76FC">
            <w:pPr>
              <w:jc w:val="center"/>
              <w:rPr>
                <w:rFonts w:eastAsia="Times New Roman"/>
                <w:b/>
                <w:bCs/>
              </w:rPr>
            </w:pPr>
            <w:proofErr w:type="spellStart"/>
            <w:r>
              <w:rPr>
                <w:rFonts w:eastAsia="Times New Roman"/>
                <w:b/>
                <w:bCs/>
              </w:rPr>
              <w:t>rating_pct</w:t>
            </w:r>
            <w:proofErr w:type="spellEnd"/>
          </w:p>
        </w:tc>
        <w:tc>
          <w:tcPr>
            <w:tcW w:w="0" w:type="auto"/>
            <w:tcMar>
              <w:top w:w="15" w:type="dxa"/>
              <w:left w:w="15" w:type="dxa"/>
              <w:bottom w:w="15" w:type="dxa"/>
              <w:right w:w="15" w:type="dxa"/>
            </w:tcMar>
            <w:vAlign w:val="center"/>
            <w:hideMark/>
          </w:tcPr>
          <w:p w14:paraId="5B6597AF" w14:textId="77777777" w:rsidR="00E47521" w:rsidRDefault="006A76FC">
            <w:pPr>
              <w:jc w:val="center"/>
              <w:rPr>
                <w:rFonts w:eastAsia="Times New Roman"/>
                <w:b/>
                <w:bCs/>
              </w:rPr>
            </w:pPr>
            <w:proofErr w:type="spellStart"/>
            <w:r>
              <w:rPr>
                <w:rFonts w:eastAsia="Times New Roman"/>
                <w:b/>
                <w:bCs/>
              </w:rPr>
              <w:t>rating_acres</w:t>
            </w:r>
            <w:proofErr w:type="spellEnd"/>
          </w:p>
        </w:tc>
        <w:tc>
          <w:tcPr>
            <w:tcW w:w="0" w:type="auto"/>
            <w:tcMar>
              <w:top w:w="15" w:type="dxa"/>
              <w:left w:w="15" w:type="dxa"/>
              <w:bottom w:w="15" w:type="dxa"/>
              <w:right w:w="15" w:type="dxa"/>
            </w:tcMar>
            <w:vAlign w:val="center"/>
            <w:hideMark/>
          </w:tcPr>
          <w:p w14:paraId="637908DC" w14:textId="77777777" w:rsidR="00E47521" w:rsidRDefault="006A76FC">
            <w:pPr>
              <w:jc w:val="center"/>
              <w:rPr>
                <w:rFonts w:eastAsia="Times New Roman"/>
                <w:b/>
                <w:bCs/>
              </w:rPr>
            </w:pPr>
            <w:proofErr w:type="spellStart"/>
            <w:r>
              <w:rPr>
                <w:rFonts w:eastAsia="Times New Roman"/>
                <w:b/>
                <w:bCs/>
              </w:rPr>
              <w:t>landunit_acres</w:t>
            </w:r>
            <w:proofErr w:type="spellEnd"/>
          </w:p>
        </w:tc>
      </w:tr>
      <w:tr w:rsidR="00E47521" w14:paraId="59F9E7AA" w14:textId="77777777">
        <w:trPr>
          <w:divId w:val="788625512"/>
          <w:tblCellSpacing w:w="15" w:type="dxa"/>
        </w:trPr>
        <w:tc>
          <w:tcPr>
            <w:tcW w:w="0" w:type="auto"/>
            <w:tcMar>
              <w:top w:w="15" w:type="dxa"/>
              <w:left w:w="15" w:type="dxa"/>
              <w:bottom w:w="15" w:type="dxa"/>
              <w:right w:w="15" w:type="dxa"/>
            </w:tcMar>
            <w:vAlign w:val="center"/>
            <w:hideMark/>
          </w:tcPr>
          <w:p w14:paraId="39FA0381"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7654B3F"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404927F"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0E74C71D"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107671F" w14:textId="77777777" w:rsidR="00E47521" w:rsidRDefault="006A76F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14:paraId="040BE3F6" w14:textId="77777777" w:rsidR="00E47521" w:rsidRDefault="006A76FC">
            <w:pPr>
              <w:rPr>
                <w:rFonts w:eastAsia="Times New Roman"/>
              </w:rPr>
            </w:pPr>
            <w:r>
              <w:rPr>
                <w:rFonts w:eastAsia="Times New Roman"/>
              </w:rPr>
              <w:t>Agricultural Organic Soil Subsidence:4</w:t>
            </w:r>
          </w:p>
        </w:tc>
        <w:tc>
          <w:tcPr>
            <w:tcW w:w="0" w:type="auto"/>
            <w:tcMar>
              <w:top w:w="15" w:type="dxa"/>
              <w:left w:w="15" w:type="dxa"/>
              <w:bottom w:w="15" w:type="dxa"/>
              <w:right w:w="15" w:type="dxa"/>
            </w:tcMar>
            <w:vAlign w:val="center"/>
            <w:hideMark/>
          </w:tcPr>
          <w:p w14:paraId="573503B9" w14:textId="77777777" w:rsidR="00E47521" w:rsidRDefault="006A76FC">
            <w:pPr>
              <w:rPr>
                <w:rFonts w:eastAsia="Times New Roman"/>
              </w:rPr>
            </w:pPr>
            <w:r>
              <w:rPr>
                <w:rFonts w:eastAsia="Times New Roman"/>
              </w:rPr>
              <w:t>99.99</w:t>
            </w:r>
          </w:p>
        </w:tc>
        <w:tc>
          <w:tcPr>
            <w:tcW w:w="0" w:type="auto"/>
            <w:tcMar>
              <w:top w:w="15" w:type="dxa"/>
              <w:left w:w="15" w:type="dxa"/>
              <w:bottom w:w="15" w:type="dxa"/>
              <w:right w:w="15" w:type="dxa"/>
            </w:tcMar>
            <w:vAlign w:val="center"/>
            <w:hideMark/>
          </w:tcPr>
          <w:p w14:paraId="27DCA241" w14:textId="77777777" w:rsidR="00E47521" w:rsidRDefault="006A76FC">
            <w:pPr>
              <w:rPr>
                <w:rFonts w:eastAsia="Times New Roman"/>
              </w:rPr>
            </w:pPr>
            <w:r>
              <w:rPr>
                <w:rFonts w:eastAsia="Times New Roman"/>
              </w:rPr>
              <w:t>328.92</w:t>
            </w:r>
          </w:p>
        </w:tc>
        <w:tc>
          <w:tcPr>
            <w:tcW w:w="0" w:type="auto"/>
            <w:tcMar>
              <w:top w:w="15" w:type="dxa"/>
              <w:left w:w="15" w:type="dxa"/>
              <w:bottom w:w="15" w:type="dxa"/>
              <w:right w:w="15" w:type="dxa"/>
            </w:tcMar>
            <w:vAlign w:val="center"/>
            <w:hideMark/>
          </w:tcPr>
          <w:p w14:paraId="56496D7B" w14:textId="77777777" w:rsidR="00E47521" w:rsidRDefault="006A76FC">
            <w:pPr>
              <w:rPr>
                <w:rFonts w:eastAsia="Times New Roman"/>
              </w:rPr>
            </w:pPr>
            <w:r>
              <w:rPr>
                <w:rFonts w:eastAsia="Times New Roman"/>
              </w:rPr>
              <w:t>328.95</w:t>
            </w:r>
          </w:p>
        </w:tc>
      </w:tr>
      <w:tr w:rsidR="00E47521" w14:paraId="35357F4D" w14:textId="77777777">
        <w:trPr>
          <w:divId w:val="788625512"/>
          <w:tblCellSpacing w:w="15" w:type="dxa"/>
        </w:trPr>
        <w:tc>
          <w:tcPr>
            <w:tcW w:w="0" w:type="auto"/>
            <w:tcMar>
              <w:top w:w="15" w:type="dxa"/>
              <w:left w:w="15" w:type="dxa"/>
              <w:bottom w:w="15" w:type="dxa"/>
              <w:right w:w="15" w:type="dxa"/>
            </w:tcMar>
            <w:vAlign w:val="center"/>
            <w:hideMark/>
          </w:tcPr>
          <w:p w14:paraId="633958BF"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A0E781F"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82303D9"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4257535B"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2B259464" w14:textId="77777777" w:rsidR="00E47521" w:rsidRDefault="006A76F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5BBA7AFF" w14:textId="77777777" w:rsidR="00E47521" w:rsidRDefault="006A76FC">
            <w:pPr>
              <w:rPr>
                <w:rFonts w:eastAsia="Times New Roman"/>
              </w:rPr>
            </w:pPr>
            <w:r>
              <w:rPr>
                <w:rFonts w:eastAsia="Times New Roman"/>
              </w:rPr>
              <w:t>Agricultural Organic Soil Subsidence:5</w:t>
            </w:r>
          </w:p>
        </w:tc>
        <w:tc>
          <w:tcPr>
            <w:tcW w:w="0" w:type="auto"/>
            <w:tcMar>
              <w:top w:w="15" w:type="dxa"/>
              <w:left w:w="15" w:type="dxa"/>
              <w:bottom w:w="15" w:type="dxa"/>
              <w:right w:w="15" w:type="dxa"/>
            </w:tcMar>
            <w:vAlign w:val="center"/>
            <w:hideMark/>
          </w:tcPr>
          <w:p w14:paraId="1C0D6B18" w14:textId="77777777" w:rsidR="00E47521" w:rsidRDefault="006A76FC">
            <w:pPr>
              <w:rPr>
                <w:rFonts w:eastAsia="Times New Roman"/>
              </w:rPr>
            </w:pPr>
            <w:r>
              <w:rPr>
                <w:rFonts w:eastAsia="Times New Roman"/>
              </w:rPr>
              <w:t>0.01</w:t>
            </w:r>
          </w:p>
        </w:tc>
        <w:tc>
          <w:tcPr>
            <w:tcW w:w="0" w:type="auto"/>
            <w:tcMar>
              <w:top w:w="15" w:type="dxa"/>
              <w:left w:w="15" w:type="dxa"/>
              <w:bottom w:w="15" w:type="dxa"/>
              <w:right w:w="15" w:type="dxa"/>
            </w:tcMar>
            <w:vAlign w:val="center"/>
            <w:hideMark/>
          </w:tcPr>
          <w:p w14:paraId="49D2451F" w14:textId="77777777" w:rsidR="00E47521" w:rsidRDefault="006A76FC">
            <w:pPr>
              <w:rPr>
                <w:rFonts w:eastAsia="Times New Roman"/>
              </w:rPr>
            </w:pPr>
            <w:r>
              <w:rPr>
                <w:rFonts w:eastAsia="Times New Roman"/>
              </w:rPr>
              <w:t>0.03</w:t>
            </w:r>
          </w:p>
        </w:tc>
        <w:tc>
          <w:tcPr>
            <w:tcW w:w="0" w:type="auto"/>
            <w:tcMar>
              <w:top w:w="15" w:type="dxa"/>
              <w:left w:w="15" w:type="dxa"/>
              <w:bottom w:w="15" w:type="dxa"/>
              <w:right w:w="15" w:type="dxa"/>
            </w:tcMar>
            <w:vAlign w:val="center"/>
            <w:hideMark/>
          </w:tcPr>
          <w:p w14:paraId="22B28217" w14:textId="77777777" w:rsidR="00E47521" w:rsidRDefault="006A76FC">
            <w:pPr>
              <w:rPr>
                <w:rFonts w:eastAsia="Times New Roman"/>
              </w:rPr>
            </w:pPr>
            <w:r>
              <w:rPr>
                <w:rFonts w:eastAsia="Times New Roman"/>
              </w:rPr>
              <w:t>328.95</w:t>
            </w:r>
          </w:p>
        </w:tc>
      </w:tr>
      <w:tr w:rsidR="00E47521" w14:paraId="1B9B11B0" w14:textId="77777777">
        <w:trPr>
          <w:divId w:val="788625512"/>
          <w:tblCellSpacing w:w="15" w:type="dxa"/>
        </w:trPr>
        <w:tc>
          <w:tcPr>
            <w:tcW w:w="0" w:type="auto"/>
            <w:tcMar>
              <w:top w:w="15" w:type="dxa"/>
              <w:left w:w="15" w:type="dxa"/>
              <w:bottom w:w="15" w:type="dxa"/>
              <w:right w:w="15" w:type="dxa"/>
            </w:tcMar>
            <w:vAlign w:val="center"/>
            <w:hideMark/>
          </w:tcPr>
          <w:p w14:paraId="606189BB"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8EDC631"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4D917EB"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47779592"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51B1DDFA" w14:textId="77777777" w:rsidR="00E47521" w:rsidRDefault="006A76F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14:paraId="2F9D94CA" w14:textId="77777777" w:rsidR="00E47521" w:rsidRDefault="006A76FC">
            <w:pPr>
              <w:rPr>
                <w:rFonts w:eastAsia="Times New Roman"/>
              </w:rPr>
            </w:pPr>
            <w:r>
              <w:rPr>
                <w:rFonts w:eastAsia="Times New Roman"/>
              </w:rPr>
              <w:t>Agricultural Organic Soil Subsidence:4</w:t>
            </w:r>
          </w:p>
        </w:tc>
        <w:tc>
          <w:tcPr>
            <w:tcW w:w="0" w:type="auto"/>
            <w:tcMar>
              <w:top w:w="15" w:type="dxa"/>
              <w:left w:w="15" w:type="dxa"/>
              <w:bottom w:w="15" w:type="dxa"/>
              <w:right w:w="15" w:type="dxa"/>
            </w:tcMar>
            <w:vAlign w:val="center"/>
            <w:hideMark/>
          </w:tcPr>
          <w:p w14:paraId="4B61E279" w14:textId="77777777" w:rsidR="00E47521" w:rsidRDefault="006A76FC">
            <w:pPr>
              <w:rPr>
                <w:rFonts w:eastAsia="Times New Roman"/>
              </w:rPr>
            </w:pPr>
            <w:r>
              <w:rPr>
                <w:rFonts w:eastAsia="Times New Roman"/>
              </w:rPr>
              <w:t>98.79</w:t>
            </w:r>
          </w:p>
        </w:tc>
        <w:tc>
          <w:tcPr>
            <w:tcW w:w="0" w:type="auto"/>
            <w:tcMar>
              <w:top w:w="15" w:type="dxa"/>
              <w:left w:w="15" w:type="dxa"/>
              <w:bottom w:w="15" w:type="dxa"/>
              <w:right w:w="15" w:type="dxa"/>
            </w:tcMar>
            <w:vAlign w:val="center"/>
            <w:hideMark/>
          </w:tcPr>
          <w:p w14:paraId="053A14AD" w14:textId="77777777" w:rsidR="00E47521" w:rsidRDefault="006A76FC">
            <w:pPr>
              <w:rPr>
                <w:rFonts w:eastAsia="Times New Roman"/>
              </w:rPr>
            </w:pPr>
            <w:r>
              <w:rPr>
                <w:rFonts w:eastAsia="Times New Roman"/>
              </w:rPr>
              <w:t>314.86</w:t>
            </w:r>
          </w:p>
        </w:tc>
        <w:tc>
          <w:tcPr>
            <w:tcW w:w="0" w:type="auto"/>
            <w:tcMar>
              <w:top w:w="15" w:type="dxa"/>
              <w:left w:w="15" w:type="dxa"/>
              <w:bottom w:w="15" w:type="dxa"/>
              <w:right w:w="15" w:type="dxa"/>
            </w:tcMar>
            <w:vAlign w:val="center"/>
            <w:hideMark/>
          </w:tcPr>
          <w:p w14:paraId="2037E6B9" w14:textId="77777777" w:rsidR="00E47521" w:rsidRDefault="006A76FC">
            <w:pPr>
              <w:rPr>
                <w:rFonts w:eastAsia="Times New Roman"/>
              </w:rPr>
            </w:pPr>
            <w:r>
              <w:rPr>
                <w:rFonts w:eastAsia="Times New Roman"/>
              </w:rPr>
              <w:t>318.72</w:t>
            </w:r>
          </w:p>
        </w:tc>
      </w:tr>
      <w:tr w:rsidR="00E47521" w14:paraId="3EA3F680" w14:textId="77777777">
        <w:trPr>
          <w:divId w:val="788625512"/>
          <w:tblCellSpacing w:w="15" w:type="dxa"/>
        </w:trPr>
        <w:tc>
          <w:tcPr>
            <w:tcW w:w="0" w:type="auto"/>
            <w:tcMar>
              <w:top w:w="15" w:type="dxa"/>
              <w:left w:w="15" w:type="dxa"/>
              <w:bottom w:w="15" w:type="dxa"/>
              <w:right w:w="15" w:type="dxa"/>
            </w:tcMar>
            <w:vAlign w:val="center"/>
            <w:hideMark/>
          </w:tcPr>
          <w:p w14:paraId="2702558B"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F988FB6"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ACE0745"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0CF9A6DB"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6082C94B" w14:textId="77777777" w:rsidR="00E47521" w:rsidRDefault="006A76F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147122C2" w14:textId="77777777" w:rsidR="00E47521" w:rsidRDefault="006A76FC">
            <w:pPr>
              <w:rPr>
                <w:rFonts w:eastAsia="Times New Roman"/>
              </w:rPr>
            </w:pPr>
            <w:r>
              <w:rPr>
                <w:rFonts w:eastAsia="Times New Roman"/>
              </w:rPr>
              <w:t>Agricultural Organic Soil Subsidence:5</w:t>
            </w:r>
          </w:p>
        </w:tc>
        <w:tc>
          <w:tcPr>
            <w:tcW w:w="0" w:type="auto"/>
            <w:tcMar>
              <w:top w:w="15" w:type="dxa"/>
              <w:left w:w="15" w:type="dxa"/>
              <w:bottom w:w="15" w:type="dxa"/>
              <w:right w:w="15" w:type="dxa"/>
            </w:tcMar>
            <w:vAlign w:val="center"/>
            <w:hideMark/>
          </w:tcPr>
          <w:p w14:paraId="534F1E27" w14:textId="77777777" w:rsidR="00E47521" w:rsidRDefault="006A76FC">
            <w:pPr>
              <w:rPr>
                <w:rFonts w:eastAsia="Times New Roman"/>
              </w:rPr>
            </w:pPr>
            <w:r>
              <w:rPr>
                <w:rFonts w:eastAsia="Times New Roman"/>
              </w:rPr>
              <w:t>1.21</w:t>
            </w:r>
          </w:p>
        </w:tc>
        <w:tc>
          <w:tcPr>
            <w:tcW w:w="0" w:type="auto"/>
            <w:tcMar>
              <w:top w:w="15" w:type="dxa"/>
              <w:left w:w="15" w:type="dxa"/>
              <w:bottom w:w="15" w:type="dxa"/>
              <w:right w:w="15" w:type="dxa"/>
            </w:tcMar>
            <w:vAlign w:val="center"/>
            <w:hideMark/>
          </w:tcPr>
          <w:p w14:paraId="1D44A86B" w14:textId="77777777" w:rsidR="00E47521" w:rsidRDefault="006A76FC">
            <w:pPr>
              <w:rPr>
                <w:rFonts w:eastAsia="Times New Roman"/>
              </w:rPr>
            </w:pPr>
            <w:r>
              <w:rPr>
                <w:rFonts w:eastAsia="Times New Roman"/>
              </w:rPr>
              <w:t>3.86</w:t>
            </w:r>
          </w:p>
        </w:tc>
        <w:tc>
          <w:tcPr>
            <w:tcW w:w="0" w:type="auto"/>
            <w:tcMar>
              <w:top w:w="15" w:type="dxa"/>
              <w:left w:w="15" w:type="dxa"/>
              <w:bottom w:w="15" w:type="dxa"/>
              <w:right w:w="15" w:type="dxa"/>
            </w:tcMar>
            <w:vAlign w:val="center"/>
            <w:hideMark/>
          </w:tcPr>
          <w:p w14:paraId="6DFDDA13" w14:textId="77777777" w:rsidR="00E47521" w:rsidRDefault="006A76FC">
            <w:pPr>
              <w:rPr>
                <w:rFonts w:eastAsia="Times New Roman"/>
              </w:rPr>
            </w:pPr>
            <w:r>
              <w:rPr>
                <w:rFonts w:eastAsia="Times New Roman"/>
              </w:rPr>
              <w:t>318.72</w:t>
            </w:r>
          </w:p>
        </w:tc>
      </w:tr>
    </w:tbl>
    <w:p w14:paraId="3334600C" w14:textId="77777777" w:rsidR="00E47521" w:rsidRDefault="006A76FC">
      <w:pPr>
        <w:numPr>
          <w:ilvl w:val="0"/>
          <w:numId w:val="7"/>
        </w:numPr>
        <w:spacing w:before="100" w:beforeAutospacing="1" w:after="100" w:afterAutospacing="1"/>
        <w:divId w:val="788625512"/>
        <w:rPr>
          <w:rFonts w:eastAsia="Times New Roman"/>
        </w:rPr>
      </w:pPr>
      <w:r>
        <w:rPr>
          <w:rFonts w:eastAsia="Times New Roman"/>
        </w:rPr>
        <w:t xml:space="preserve">Detailed </w:t>
      </w:r>
      <w:proofErr w:type="spellStart"/>
      <w:r>
        <w:rPr>
          <w:rFonts w:eastAsia="Times New Roman"/>
        </w:rPr>
        <w:t>Landunit</w:t>
      </w:r>
      <w:proofErr w:type="spellEnd"/>
      <w:r>
        <w:rPr>
          <w:rFonts w:eastAsia="Times New Roman"/>
        </w:rPr>
        <w:t xml:space="preserve"> Ratings1: rating acres and rating percent by area for each soil-</w:t>
      </w:r>
      <w:proofErr w:type="spellStart"/>
      <w:r>
        <w:rPr>
          <w:rFonts w:eastAsia="Times New Roman"/>
        </w:rPr>
        <w:t>landunit</w:t>
      </w:r>
      <w:proofErr w:type="spellEnd"/>
      <w:r>
        <w:rPr>
          <w:rFonts w:eastAsia="Times New Roman"/>
        </w:rPr>
        <w:t xml:space="preserve"> polygon</w:t>
      </w:r>
    </w:p>
    <w:p w14:paraId="7B557423" w14:textId="77777777" w:rsidR="00E47521" w:rsidRDefault="006A76FC">
      <w:pPr>
        <w:numPr>
          <w:ilvl w:val="0"/>
          <w:numId w:val="7"/>
        </w:numPr>
        <w:spacing w:before="100" w:beforeAutospacing="1" w:after="100" w:afterAutospacing="1"/>
        <w:divId w:val="788625512"/>
        <w:rPr>
          <w:rFonts w:eastAsia="Times New Roman"/>
        </w:rPr>
      </w:pPr>
      <w:r>
        <w:rPr>
          <w:rFonts w:eastAsia="Times New Roman"/>
        </w:rPr>
        <w:t xml:space="preserve">These will be summarized to a single set of </w:t>
      </w:r>
      <w:proofErr w:type="spellStart"/>
      <w:r>
        <w:rPr>
          <w:rFonts w:eastAsia="Times New Roman"/>
        </w:rPr>
        <w:t>interp</w:t>
      </w:r>
      <w:proofErr w:type="spellEnd"/>
      <w:r>
        <w:rPr>
          <w:rFonts w:eastAsia="Times New Roman"/>
        </w:rPr>
        <w:t xml:space="preserve"> ratings for each </w:t>
      </w:r>
      <w:proofErr w:type="spellStart"/>
      <w:r>
        <w:rPr>
          <w:rFonts w:eastAsia="Times New Roman"/>
        </w:rPr>
        <w:t>landunit</w:t>
      </w:r>
      <w:proofErr w:type="spellEnd"/>
      <w:r>
        <w:rPr>
          <w:rFonts w:eastAsia="Times New Roman"/>
        </w:rPr>
        <w:t xml:space="preserve">. Currently there are 5 </w:t>
      </w:r>
      <w:proofErr w:type="spellStart"/>
      <w:r>
        <w:rPr>
          <w:rFonts w:eastAsia="Times New Roman"/>
        </w:rPr>
        <w:t>interps</w:t>
      </w:r>
      <w:proofErr w:type="spellEnd"/>
      <w:r>
        <w:rPr>
          <w:rFonts w:eastAsia="Times New Roman"/>
        </w:rPr>
        <w:t>.</w:t>
      </w:r>
    </w:p>
    <w:p w14:paraId="1855635F" w14:textId="77777777" w:rsidR="00E47521" w:rsidRDefault="006A76F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03075501"/>
        <w:rPr>
          <w:rFonts w:eastAsia="Times New Roman"/>
        </w:rPr>
      </w:pPr>
      <w:bookmarkStart w:id="339" w:name="_Toc16234408"/>
      <w:r>
        <w:rPr>
          <w:rFonts w:eastAsia="Times New Roman"/>
        </w:rPr>
        <w:t>Determine</w:t>
      </w:r>
      <w:del w:id="340" w:author="Achen, Aaron - NRCS, Lincoln, NE" w:date="2019-08-06T11:22:00Z">
        <w:r>
          <w:rPr>
            <w:rFonts w:eastAsia="Times New Roman"/>
          </w:rPr>
          <w:delText>s</w:delText>
        </w:r>
      </w:del>
      <w:r>
        <w:rPr>
          <w:rFonts w:eastAsia="Times New Roman"/>
        </w:rPr>
        <w:t xml:space="preserve"> Dominant Critical</w:t>
      </w:r>
      <w:bookmarkEnd w:id="339"/>
    </w:p>
    <w:p w14:paraId="1ED1E258" w14:textId="77777777" w:rsidR="00E47521" w:rsidRDefault="006A76FC">
      <w:pPr>
        <w:pStyle w:val="HTMLPreformatted"/>
        <w:divId w:val="603075501"/>
        <w:rPr>
          <w:rStyle w:val="HTMLCode"/>
        </w:rPr>
      </w:pPr>
      <w:r>
        <w:rPr>
          <w:rStyle w:val="HTMLCode"/>
        </w:rPr>
        <w:t>INSERT INTO #LandunitRatingsDetailed2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rating_num</w:t>
      </w:r>
      <w:proofErr w:type="spellEnd"/>
      <w:r>
        <w:rPr>
          <w:rStyle w:val="HTMLCode"/>
        </w:rPr>
        <w:t xml:space="preserve">, </w:t>
      </w:r>
      <w:proofErr w:type="spellStart"/>
      <w:r>
        <w:rPr>
          <w:rStyle w:val="HTMLCode"/>
        </w:rPr>
        <w:t>rating_key</w:t>
      </w:r>
      <w:proofErr w:type="spellEnd"/>
      <w:r>
        <w:rPr>
          <w:rStyle w:val="HTMLCode"/>
        </w:rPr>
        <w:t xml:space="preserve">, </w:t>
      </w:r>
      <w:proofErr w:type="spellStart"/>
      <w:r>
        <w:rPr>
          <w:rStyle w:val="HTMLCode"/>
        </w:rPr>
        <w:t>rating_pct</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w:t>
      </w:r>
    </w:p>
    <w:p w14:paraId="74E51199" w14:textId="77777777" w:rsidR="00E47521" w:rsidRDefault="006A76FC">
      <w:pPr>
        <w:pStyle w:val="HTMLPreformatted"/>
        <w:divId w:val="603075501"/>
        <w:rPr>
          <w:rStyle w:val="HTMLCode"/>
        </w:rPr>
      </w:pPr>
      <w:r>
        <w:rPr>
          <w:rStyle w:val="HTMLCode"/>
        </w:rPr>
        <w:t xml:space="preserve">SELECT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rating_num</w:t>
      </w:r>
      <w:proofErr w:type="spellEnd"/>
      <w:r>
        <w:rPr>
          <w:rStyle w:val="HTMLCode"/>
        </w:rPr>
        <w:t xml:space="preserve">, </w:t>
      </w:r>
      <w:proofErr w:type="spellStart"/>
      <w:r>
        <w:rPr>
          <w:rStyle w:val="HTMLCode"/>
        </w:rPr>
        <w:t>rating_key</w:t>
      </w:r>
      <w:proofErr w:type="spellEnd"/>
      <w:r>
        <w:rPr>
          <w:rStyle w:val="HTMLCode"/>
        </w:rPr>
        <w:t xml:space="preserve">, </w:t>
      </w:r>
      <w:proofErr w:type="spellStart"/>
      <w:r>
        <w:rPr>
          <w:rStyle w:val="HTMLCode"/>
        </w:rPr>
        <w:t>rating_pct</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w:t>
      </w:r>
    </w:p>
    <w:p w14:paraId="12E10D4D" w14:textId="77777777" w:rsidR="00E47521" w:rsidRDefault="006A76FC">
      <w:pPr>
        <w:pStyle w:val="HTMLPreformatted"/>
        <w:divId w:val="603075501"/>
        <w:rPr>
          <w:rStyle w:val="HTMLCode"/>
        </w:rPr>
      </w:pPr>
      <w:r>
        <w:rPr>
          <w:rStyle w:val="HTMLCode"/>
        </w:rPr>
        <w:t xml:space="preserve">  </w:t>
      </w:r>
      <w:proofErr w:type="spellStart"/>
      <w:r>
        <w:rPr>
          <w:rStyle w:val="HTMLCode"/>
        </w:rPr>
        <w:t>rolling_pct</w:t>
      </w:r>
      <w:proofErr w:type="spellEnd"/>
      <w:r>
        <w:rPr>
          <w:rStyle w:val="HTMLCode"/>
        </w:rPr>
        <w:t xml:space="preserve"> = SUM(</w:t>
      </w:r>
      <w:proofErr w:type="spellStart"/>
      <w:r>
        <w:rPr>
          <w:rStyle w:val="HTMLCode"/>
        </w:rPr>
        <w:t>rating_pct</w:t>
      </w:r>
      <w:proofErr w:type="spellEnd"/>
      <w:r>
        <w:rPr>
          <w:rStyle w:val="HTMLCode"/>
        </w:rPr>
        <w:t>) OVER</w:t>
      </w:r>
    </w:p>
    <w:p w14:paraId="5EC7FA0B" w14:textId="77777777" w:rsidR="00E47521" w:rsidRDefault="006A76FC">
      <w:pPr>
        <w:pStyle w:val="HTMLPreformatted"/>
        <w:divId w:val="603075501"/>
        <w:rPr>
          <w:rStyle w:val="HTMLCode"/>
        </w:rPr>
      </w:pPr>
      <w:r>
        <w:rPr>
          <w:rStyle w:val="HTMLCode"/>
        </w:rPr>
        <w:t xml:space="preserve">  (</w:t>
      </w:r>
    </w:p>
    <w:p w14:paraId="38D0653E" w14:textId="77777777" w:rsidR="00E47521" w:rsidRDefault="006A76FC">
      <w:pPr>
        <w:pStyle w:val="HTMLPreformatted"/>
        <w:divId w:val="603075501"/>
        <w:rPr>
          <w:rStyle w:val="HTMLCode"/>
        </w:rPr>
      </w:pPr>
      <w:r>
        <w:rPr>
          <w:rStyle w:val="HTMLCode"/>
        </w:rPr>
        <w:t xml:space="preserve">    PARTITION BY </w:t>
      </w:r>
      <w:proofErr w:type="spellStart"/>
      <w:r>
        <w:rPr>
          <w:rStyle w:val="HTMLCode"/>
        </w:rPr>
        <w:t>landunit</w:t>
      </w:r>
      <w:proofErr w:type="spellEnd"/>
    </w:p>
    <w:p w14:paraId="2DC8CEEC" w14:textId="77777777" w:rsidR="00E47521" w:rsidRDefault="006A76FC">
      <w:pPr>
        <w:pStyle w:val="HTMLPreformatted"/>
        <w:divId w:val="603075501"/>
        <w:rPr>
          <w:rStyle w:val="HTMLCode"/>
        </w:rPr>
      </w:pPr>
      <w:r>
        <w:rPr>
          <w:rStyle w:val="HTMLCode"/>
        </w:rPr>
        <w:t xml:space="preserve">    ORDER BY </w:t>
      </w:r>
      <w:proofErr w:type="spellStart"/>
      <w:r>
        <w:rPr>
          <w:rStyle w:val="HTMLCode"/>
        </w:rPr>
        <w:t>rating_key</w:t>
      </w:r>
      <w:proofErr w:type="spellEnd"/>
      <w:r>
        <w:rPr>
          <w:rStyle w:val="HTMLCode"/>
        </w:rPr>
        <w:t xml:space="preserve"> ROWS UNBOUNDED PRECEDING</w:t>
      </w:r>
    </w:p>
    <w:p w14:paraId="0BB6ED95" w14:textId="77777777" w:rsidR="00E47521" w:rsidRDefault="006A76FC">
      <w:pPr>
        <w:pStyle w:val="HTMLPreformatted"/>
        <w:divId w:val="603075501"/>
        <w:rPr>
          <w:rStyle w:val="HTMLCode"/>
        </w:rPr>
      </w:pPr>
      <w:r>
        <w:rPr>
          <w:rStyle w:val="HTMLCode"/>
        </w:rPr>
        <w:t xml:space="preserve">  ),</w:t>
      </w:r>
    </w:p>
    <w:p w14:paraId="03C5294D" w14:textId="77777777" w:rsidR="00E47521" w:rsidRDefault="006A76FC">
      <w:pPr>
        <w:pStyle w:val="HTMLPreformatted"/>
        <w:divId w:val="603075501"/>
        <w:rPr>
          <w:rStyle w:val="HTMLCode"/>
        </w:rPr>
      </w:pPr>
      <w:r>
        <w:rPr>
          <w:rStyle w:val="HTMLCode"/>
        </w:rPr>
        <w:t xml:space="preserve">  </w:t>
      </w:r>
      <w:proofErr w:type="spellStart"/>
      <w:r>
        <w:rPr>
          <w:rStyle w:val="HTMLCode"/>
        </w:rPr>
        <w:t>rolling_acres</w:t>
      </w:r>
      <w:proofErr w:type="spellEnd"/>
      <w:r>
        <w:rPr>
          <w:rStyle w:val="HTMLCode"/>
        </w:rPr>
        <w:t xml:space="preserve"> = SUM(</w:t>
      </w:r>
      <w:proofErr w:type="spellStart"/>
      <w:r>
        <w:rPr>
          <w:rStyle w:val="HTMLCode"/>
        </w:rPr>
        <w:t>rating_acres</w:t>
      </w:r>
      <w:proofErr w:type="spellEnd"/>
      <w:r>
        <w:rPr>
          <w:rStyle w:val="HTMLCode"/>
        </w:rPr>
        <w:t>) OVER</w:t>
      </w:r>
    </w:p>
    <w:p w14:paraId="3DCE1CFB" w14:textId="77777777" w:rsidR="00E47521" w:rsidRDefault="006A76FC">
      <w:pPr>
        <w:pStyle w:val="HTMLPreformatted"/>
        <w:divId w:val="603075501"/>
        <w:rPr>
          <w:rStyle w:val="HTMLCode"/>
        </w:rPr>
      </w:pPr>
      <w:r>
        <w:rPr>
          <w:rStyle w:val="HTMLCode"/>
        </w:rPr>
        <w:t xml:space="preserve">  (</w:t>
      </w:r>
    </w:p>
    <w:p w14:paraId="273A90E4" w14:textId="77777777" w:rsidR="00E47521" w:rsidRDefault="006A76FC">
      <w:pPr>
        <w:pStyle w:val="HTMLPreformatted"/>
        <w:divId w:val="603075501"/>
        <w:rPr>
          <w:rStyle w:val="HTMLCode"/>
        </w:rPr>
      </w:pPr>
      <w:r>
        <w:rPr>
          <w:rStyle w:val="HTMLCode"/>
        </w:rPr>
        <w:lastRenderedPageBreak/>
        <w:t xml:space="preserve">    PARTITION BY </w:t>
      </w:r>
      <w:proofErr w:type="spellStart"/>
      <w:r>
        <w:rPr>
          <w:rStyle w:val="HTMLCode"/>
        </w:rPr>
        <w:t>landunit</w:t>
      </w:r>
      <w:proofErr w:type="spellEnd"/>
    </w:p>
    <w:p w14:paraId="0CD54E27" w14:textId="77777777" w:rsidR="00E47521" w:rsidRDefault="006A76FC">
      <w:pPr>
        <w:pStyle w:val="HTMLPreformatted"/>
        <w:divId w:val="603075501"/>
        <w:rPr>
          <w:rStyle w:val="HTMLCode"/>
        </w:rPr>
      </w:pPr>
      <w:r>
        <w:rPr>
          <w:rStyle w:val="HTMLCode"/>
        </w:rPr>
        <w:t xml:space="preserve">    ORDER BY </w:t>
      </w:r>
      <w:proofErr w:type="spellStart"/>
      <w:r>
        <w:rPr>
          <w:rStyle w:val="HTMLCode"/>
        </w:rPr>
        <w:t>rating_key</w:t>
      </w:r>
      <w:proofErr w:type="spellEnd"/>
      <w:r>
        <w:rPr>
          <w:rStyle w:val="HTMLCode"/>
        </w:rPr>
        <w:t xml:space="preserve"> ROWS UNBOUNDED PRECEDING</w:t>
      </w:r>
    </w:p>
    <w:p w14:paraId="6E23E10B" w14:textId="77777777" w:rsidR="00E47521" w:rsidRDefault="006A76FC">
      <w:pPr>
        <w:pStyle w:val="HTMLPreformatted"/>
        <w:divId w:val="603075501"/>
        <w:rPr>
          <w:rStyle w:val="HTMLCode"/>
        </w:rPr>
      </w:pPr>
      <w:r>
        <w:rPr>
          <w:rStyle w:val="HTMLCode"/>
        </w:rPr>
        <w:t xml:space="preserve">  )</w:t>
      </w:r>
    </w:p>
    <w:p w14:paraId="717D49A5" w14:textId="77777777" w:rsidR="00E47521" w:rsidRDefault="006A76FC">
      <w:pPr>
        <w:pStyle w:val="HTMLPreformatted"/>
        <w:divId w:val="603075501"/>
        <w:rPr>
          <w:rStyle w:val="HTMLCode"/>
        </w:rPr>
      </w:pPr>
      <w:r>
        <w:rPr>
          <w:rStyle w:val="HTMLCode"/>
        </w:rPr>
        <w:t xml:space="preserve">  FROM #LandunitRatingsDetailed1</w:t>
      </w:r>
    </w:p>
    <w:p w14:paraId="6E7F3972" w14:textId="77777777" w:rsidR="00E47521" w:rsidRDefault="006A76FC">
      <w:pPr>
        <w:pStyle w:val="HTMLPreformatted"/>
        <w:divId w:val="603075501"/>
        <w:rPr>
          <w:rStyle w:val="HTMLCode"/>
        </w:rPr>
      </w:pPr>
      <w:r>
        <w:rPr>
          <w:rStyle w:val="HTMLCode"/>
        </w:rPr>
        <w:t xml:space="preserve">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p>
    <w:p w14:paraId="21CBCA05" w14:textId="77777777" w:rsidR="00E47521" w:rsidRDefault="006A76FC">
      <w:pPr>
        <w:pStyle w:val="HTMLPreformatted"/>
        <w:divId w:val="603075501"/>
      </w:pPr>
      <w:r>
        <w:rPr>
          <w:rStyle w:val="HTMLCode"/>
        </w:rPr>
        <w:t xml:space="preserve">  ORDER BY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w:t>
      </w:r>
    </w:p>
    <w:tbl>
      <w:tblPr>
        <w:tblW w:w="5000" w:type="pct"/>
        <w:tblCellSpacing w:w="15" w:type="dxa"/>
        <w:tblLook w:val="04A0" w:firstRow="1" w:lastRow="0" w:firstColumn="1" w:lastColumn="0" w:noHBand="0" w:noVBand="1"/>
      </w:tblPr>
      <w:tblGrid>
        <w:gridCol w:w="711"/>
        <w:gridCol w:w="1135"/>
        <w:gridCol w:w="617"/>
        <w:gridCol w:w="950"/>
        <w:gridCol w:w="998"/>
        <w:gridCol w:w="842"/>
        <w:gridCol w:w="998"/>
        <w:gridCol w:w="1175"/>
        <w:gridCol w:w="881"/>
        <w:gridCol w:w="1053"/>
      </w:tblGrid>
      <w:tr w:rsidR="00E47521" w14:paraId="23D80790" w14:textId="77777777">
        <w:trPr>
          <w:divId w:val="603075501"/>
          <w:tblHeader/>
          <w:tblCellSpacing w:w="15" w:type="dxa"/>
        </w:trPr>
        <w:tc>
          <w:tcPr>
            <w:tcW w:w="0" w:type="auto"/>
            <w:tcMar>
              <w:top w:w="15" w:type="dxa"/>
              <w:left w:w="15" w:type="dxa"/>
              <w:bottom w:w="15" w:type="dxa"/>
              <w:right w:w="15" w:type="dxa"/>
            </w:tcMar>
            <w:vAlign w:val="center"/>
            <w:hideMark/>
          </w:tcPr>
          <w:p w14:paraId="2211E22F" w14:textId="77777777" w:rsidR="00E47521" w:rsidRDefault="006A76FC">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231ED9AD" w14:textId="77777777" w:rsidR="00E47521" w:rsidRDefault="006A76FC">
            <w:pPr>
              <w:jc w:val="center"/>
              <w:rPr>
                <w:rFonts w:eastAsia="Times New Roman"/>
                <w:b/>
                <w:bCs/>
              </w:rPr>
            </w:pPr>
            <w:proofErr w:type="spellStart"/>
            <w:r>
              <w:rPr>
                <w:rFonts w:eastAsia="Times New Roman"/>
                <w:b/>
                <w:bCs/>
              </w:rPr>
              <w:t>attributename</w:t>
            </w:r>
            <w:proofErr w:type="spellEnd"/>
          </w:p>
        </w:tc>
        <w:tc>
          <w:tcPr>
            <w:tcW w:w="0" w:type="auto"/>
            <w:tcMar>
              <w:top w:w="15" w:type="dxa"/>
              <w:left w:w="15" w:type="dxa"/>
              <w:bottom w:w="15" w:type="dxa"/>
              <w:right w:w="15" w:type="dxa"/>
            </w:tcMar>
            <w:vAlign w:val="center"/>
            <w:hideMark/>
          </w:tcPr>
          <w:p w14:paraId="719188F4" w14:textId="77777777" w:rsidR="00E47521" w:rsidRDefault="006A76FC">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14:paraId="773FE0F0" w14:textId="77777777" w:rsidR="00E47521" w:rsidRDefault="006A76FC">
            <w:pPr>
              <w:jc w:val="center"/>
              <w:rPr>
                <w:rFonts w:eastAsia="Times New Roman"/>
                <w:b/>
                <w:bCs/>
              </w:rPr>
            </w:pPr>
            <w:proofErr w:type="spellStart"/>
            <w:r>
              <w:rPr>
                <w:rFonts w:eastAsia="Times New Roman"/>
                <w:b/>
                <w:bCs/>
              </w:rPr>
              <w:t>rating_num</w:t>
            </w:r>
            <w:proofErr w:type="spellEnd"/>
          </w:p>
        </w:tc>
        <w:tc>
          <w:tcPr>
            <w:tcW w:w="0" w:type="auto"/>
            <w:tcMar>
              <w:top w:w="15" w:type="dxa"/>
              <w:left w:w="15" w:type="dxa"/>
              <w:bottom w:w="15" w:type="dxa"/>
              <w:right w:w="15" w:type="dxa"/>
            </w:tcMar>
            <w:vAlign w:val="center"/>
            <w:hideMark/>
          </w:tcPr>
          <w:p w14:paraId="68A55165" w14:textId="77777777" w:rsidR="00E47521" w:rsidRDefault="006A76FC">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14:paraId="2930736C" w14:textId="77777777" w:rsidR="00E47521" w:rsidRDefault="006A76FC">
            <w:pPr>
              <w:jc w:val="center"/>
              <w:rPr>
                <w:rFonts w:eastAsia="Times New Roman"/>
                <w:b/>
                <w:bCs/>
              </w:rPr>
            </w:pPr>
            <w:proofErr w:type="spellStart"/>
            <w:r>
              <w:rPr>
                <w:rFonts w:eastAsia="Times New Roman"/>
                <w:b/>
                <w:bCs/>
              </w:rPr>
              <w:t>rating_pct</w:t>
            </w:r>
            <w:proofErr w:type="spellEnd"/>
          </w:p>
        </w:tc>
        <w:tc>
          <w:tcPr>
            <w:tcW w:w="0" w:type="auto"/>
            <w:tcMar>
              <w:top w:w="15" w:type="dxa"/>
              <w:left w:w="15" w:type="dxa"/>
              <w:bottom w:w="15" w:type="dxa"/>
              <w:right w:w="15" w:type="dxa"/>
            </w:tcMar>
            <w:vAlign w:val="center"/>
            <w:hideMark/>
          </w:tcPr>
          <w:p w14:paraId="42C8C702" w14:textId="77777777" w:rsidR="00E47521" w:rsidRDefault="006A76FC">
            <w:pPr>
              <w:jc w:val="center"/>
              <w:rPr>
                <w:rFonts w:eastAsia="Times New Roman"/>
                <w:b/>
                <w:bCs/>
              </w:rPr>
            </w:pPr>
            <w:proofErr w:type="spellStart"/>
            <w:r>
              <w:rPr>
                <w:rFonts w:eastAsia="Times New Roman"/>
                <w:b/>
                <w:bCs/>
              </w:rPr>
              <w:t>rating_acres</w:t>
            </w:r>
            <w:proofErr w:type="spellEnd"/>
          </w:p>
        </w:tc>
        <w:tc>
          <w:tcPr>
            <w:tcW w:w="0" w:type="auto"/>
            <w:tcMar>
              <w:top w:w="15" w:type="dxa"/>
              <w:left w:w="15" w:type="dxa"/>
              <w:bottom w:w="15" w:type="dxa"/>
              <w:right w:w="15" w:type="dxa"/>
            </w:tcMar>
            <w:vAlign w:val="center"/>
            <w:hideMark/>
          </w:tcPr>
          <w:p w14:paraId="2B876A39" w14:textId="77777777" w:rsidR="00E47521" w:rsidRDefault="006A76FC">
            <w:pPr>
              <w:jc w:val="center"/>
              <w:rPr>
                <w:rFonts w:eastAsia="Times New Roman"/>
                <w:b/>
                <w:bCs/>
              </w:rPr>
            </w:pPr>
            <w:proofErr w:type="spellStart"/>
            <w:r>
              <w:rPr>
                <w:rFonts w:eastAsia="Times New Roman"/>
                <w:b/>
                <w:bCs/>
              </w:rPr>
              <w:t>landunit_acres</w:t>
            </w:r>
            <w:proofErr w:type="spellEnd"/>
          </w:p>
        </w:tc>
        <w:tc>
          <w:tcPr>
            <w:tcW w:w="0" w:type="auto"/>
            <w:tcMar>
              <w:top w:w="15" w:type="dxa"/>
              <w:left w:w="15" w:type="dxa"/>
              <w:bottom w:w="15" w:type="dxa"/>
              <w:right w:w="15" w:type="dxa"/>
            </w:tcMar>
            <w:vAlign w:val="center"/>
            <w:hideMark/>
          </w:tcPr>
          <w:p w14:paraId="0502E607" w14:textId="77777777" w:rsidR="00E47521" w:rsidRDefault="006A76FC">
            <w:pPr>
              <w:jc w:val="center"/>
              <w:rPr>
                <w:rFonts w:eastAsia="Times New Roman"/>
                <w:b/>
                <w:bCs/>
              </w:rPr>
            </w:pPr>
            <w:proofErr w:type="spellStart"/>
            <w:r>
              <w:rPr>
                <w:rFonts w:eastAsia="Times New Roman"/>
                <w:b/>
                <w:bCs/>
              </w:rPr>
              <w:t>rolling_pct</w:t>
            </w:r>
            <w:proofErr w:type="spellEnd"/>
          </w:p>
        </w:tc>
        <w:tc>
          <w:tcPr>
            <w:tcW w:w="0" w:type="auto"/>
            <w:tcMar>
              <w:top w:w="15" w:type="dxa"/>
              <w:left w:w="15" w:type="dxa"/>
              <w:bottom w:w="15" w:type="dxa"/>
              <w:right w:w="15" w:type="dxa"/>
            </w:tcMar>
            <w:vAlign w:val="center"/>
            <w:hideMark/>
          </w:tcPr>
          <w:p w14:paraId="5B3F3B6F" w14:textId="77777777" w:rsidR="00E47521" w:rsidRDefault="006A76FC">
            <w:pPr>
              <w:jc w:val="center"/>
              <w:rPr>
                <w:rFonts w:eastAsia="Times New Roman"/>
                <w:b/>
                <w:bCs/>
              </w:rPr>
            </w:pPr>
            <w:proofErr w:type="spellStart"/>
            <w:r>
              <w:rPr>
                <w:rFonts w:eastAsia="Times New Roman"/>
                <w:b/>
                <w:bCs/>
              </w:rPr>
              <w:t>rolling_acres</w:t>
            </w:r>
            <w:proofErr w:type="spellEnd"/>
          </w:p>
        </w:tc>
      </w:tr>
      <w:tr w:rsidR="00E47521" w14:paraId="4C87A467" w14:textId="77777777">
        <w:trPr>
          <w:divId w:val="603075501"/>
          <w:tblCellSpacing w:w="15" w:type="dxa"/>
        </w:trPr>
        <w:tc>
          <w:tcPr>
            <w:tcW w:w="0" w:type="auto"/>
            <w:tcMar>
              <w:top w:w="15" w:type="dxa"/>
              <w:left w:w="15" w:type="dxa"/>
              <w:bottom w:w="15" w:type="dxa"/>
              <w:right w:w="15" w:type="dxa"/>
            </w:tcMar>
            <w:vAlign w:val="center"/>
            <w:hideMark/>
          </w:tcPr>
          <w:p w14:paraId="31A6EAEB"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B8EF769"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66B66044"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7D980AE8" w14:textId="77777777" w:rsidR="00E47521" w:rsidRDefault="006A76F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14:paraId="4CE7704C" w14:textId="77777777" w:rsidR="00E47521" w:rsidRDefault="006A76FC">
            <w:pPr>
              <w:rPr>
                <w:rFonts w:eastAsia="Times New Roman"/>
              </w:rPr>
            </w:pPr>
            <w:r>
              <w:rPr>
                <w:rFonts w:eastAsia="Times New Roman"/>
              </w:rPr>
              <w:t>Agricultural Organic Soil Subsidence:4</w:t>
            </w:r>
          </w:p>
        </w:tc>
        <w:tc>
          <w:tcPr>
            <w:tcW w:w="0" w:type="auto"/>
            <w:tcMar>
              <w:top w:w="15" w:type="dxa"/>
              <w:left w:w="15" w:type="dxa"/>
              <w:bottom w:w="15" w:type="dxa"/>
              <w:right w:w="15" w:type="dxa"/>
            </w:tcMar>
            <w:vAlign w:val="center"/>
            <w:hideMark/>
          </w:tcPr>
          <w:p w14:paraId="65CC03ED" w14:textId="77777777" w:rsidR="00E47521" w:rsidRDefault="006A76FC">
            <w:pPr>
              <w:rPr>
                <w:rFonts w:eastAsia="Times New Roman"/>
              </w:rPr>
            </w:pPr>
            <w:r>
              <w:rPr>
                <w:rFonts w:eastAsia="Times New Roman"/>
              </w:rPr>
              <w:t>99.99</w:t>
            </w:r>
          </w:p>
        </w:tc>
        <w:tc>
          <w:tcPr>
            <w:tcW w:w="0" w:type="auto"/>
            <w:tcMar>
              <w:top w:w="15" w:type="dxa"/>
              <w:left w:w="15" w:type="dxa"/>
              <w:bottom w:w="15" w:type="dxa"/>
              <w:right w:w="15" w:type="dxa"/>
            </w:tcMar>
            <w:vAlign w:val="center"/>
            <w:hideMark/>
          </w:tcPr>
          <w:p w14:paraId="5EBF7FA6" w14:textId="77777777" w:rsidR="00E47521" w:rsidRDefault="006A76FC">
            <w:pPr>
              <w:rPr>
                <w:rFonts w:eastAsia="Times New Roman"/>
              </w:rPr>
            </w:pPr>
            <w:r>
              <w:rPr>
                <w:rFonts w:eastAsia="Times New Roman"/>
              </w:rPr>
              <w:t>328.92</w:t>
            </w:r>
          </w:p>
        </w:tc>
        <w:tc>
          <w:tcPr>
            <w:tcW w:w="0" w:type="auto"/>
            <w:tcMar>
              <w:top w:w="15" w:type="dxa"/>
              <w:left w:w="15" w:type="dxa"/>
              <w:bottom w:w="15" w:type="dxa"/>
              <w:right w:w="15" w:type="dxa"/>
            </w:tcMar>
            <w:vAlign w:val="center"/>
            <w:hideMark/>
          </w:tcPr>
          <w:p w14:paraId="7390FA5D" w14:textId="77777777" w:rsidR="00E47521" w:rsidRDefault="006A76FC">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14:paraId="1BE1B3AE" w14:textId="77777777" w:rsidR="00E47521" w:rsidRDefault="006A76FC">
            <w:pPr>
              <w:rPr>
                <w:rFonts w:eastAsia="Times New Roman"/>
              </w:rPr>
            </w:pPr>
            <w:r>
              <w:rPr>
                <w:rFonts w:eastAsia="Times New Roman"/>
              </w:rPr>
              <w:t>99.99</w:t>
            </w:r>
          </w:p>
        </w:tc>
        <w:tc>
          <w:tcPr>
            <w:tcW w:w="0" w:type="auto"/>
            <w:tcMar>
              <w:top w:w="15" w:type="dxa"/>
              <w:left w:w="15" w:type="dxa"/>
              <w:bottom w:w="15" w:type="dxa"/>
              <w:right w:w="15" w:type="dxa"/>
            </w:tcMar>
            <w:vAlign w:val="center"/>
            <w:hideMark/>
          </w:tcPr>
          <w:p w14:paraId="3CB6D149" w14:textId="77777777" w:rsidR="00E47521" w:rsidRDefault="006A76FC">
            <w:pPr>
              <w:rPr>
                <w:rFonts w:eastAsia="Times New Roman"/>
              </w:rPr>
            </w:pPr>
            <w:r>
              <w:rPr>
                <w:rFonts w:eastAsia="Times New Roman"/>
              </w:rPr>
              <w:t>328.92</w:t>
            </w:r>
          </w:p>
        </w:tc>
      </w:tr>
      <w:tr w:rsidR="00E47521" w14:paraId="053DCA62" w14:textId="77777777">
        <w:trPr>
          <w:divId w:val="603075501"/>
          <w:tblCellSpacing w:w="15" w:type="dxa"/>
        </w:trPr>
        <w:tc>
          <w:tcPr>
            <w:tcW w:w="0" w:type="auto"/>
            <w:tcMar>
              <w:top w:w="15" w:type="dxa"/>
              <w:left w:w="15" w:type="dxa"/>
              <w:bottom w:w="15" w:type="dxa"/>
              <w:right w:w="15" w:type="dxa"/>
            </w:tcMar>
            <w:vAlign w:val="center"/>
            <w:hideMark/>
          </w:tcPr>
          <w:p w14:paraId="0ABAD6D1"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3CCFC9C5"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0A7C6D1A"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62722C73" w14:textId="77777777" w:rsidR="00E47521" w:rsidRDefault="006A76F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512025D9" w14:textId="77777777" w:rsidR="00E47521" w:rsidRDefault="006A76FC">
            <w:pPr>
              <w:rPr>
                <w:rFonts w:eastAsia="Times New Roman"/>
              </w:rPr>
            </w:pPr>
            <w:r>
              <w:rPr>
                <w:rFonts w:eastAsia="Times New Roman"/>
              </w:rPr>
              <w:t>Agricultural Organic Soil Subsidence:5</w:t>
            </w:r>
          </w:p>
        </w:tc>
        <w:tc>
          <w:tcPr>
            <w:tcW w:w="0" w:type="auto"/>
            <w:tcMar>
              <w:top w:w="15" w:type="dxa"/>
              <w:left w:w="15" w:type="dxa"/>
              <w:bottom w:w="15" w:type="dxa"/>
              <w:right w:w="15" w:type="dxa"/>
            </w:tcMar>
            <w:vAlign w:val="center"/>
            <w:hideMark/>
          </w:tcPr>
          <w:p w14:paraId="5958C927" w14:textId="77777777" w:rsidR="00E47521" w:rsidRDefault="006A76FC">
            <w:pPr>
              <w:rPr>
                <w:rFonts w:eastAsia="Times New Roman"/>
              </w:rPr>
            </w:pPr>
            <w:r>
              <w:rPr>
                <w:rFonts w:eastAsia="Times New Roman"/>
              </w:rPr>
              <w:t>0.01</w:t>
            </w:r>
          </w:p>
        </w:tc>
        <w:tc>
          <w:tcPr>
            <w:tcW w:w="0" w:type="auto"/>
            <w:tcMar>
              <w:top w:w="15" w:type="dxa"/>
              <w:left w:w="15" w:type="dxa"/>
              <w:bottom w:w="15" w:type="dxa"/>
              <w:right w:w="15" w:type="dxa"/>
            </w:tcMar>
            <w:vAlign w:val="center"/>
            <w:hideMark/>
          </w:tcPr>
          <w:p w14:paraId="3E29B668" w14:textId="77777777" w:rsidR="00E47521" w:rsidRDefault="006A76FC">
            <w:pPr>
              <w:rPr>
                <w:rFonts w:eastAsia="Times New Roman"/>
              </w:rPr>
            </w:pPr>
            <w:r>
              <w:rPr>
                <w:rFonts w:eastAsia="Times New Roman"/>
              </w:rPr>
              <w:t>0.03</w:t>
            </w:r>
          </w:p>
        </w:tc>
        <w:tc>
          <w:tcPr>
            <w:tcW w:w="0" w:type="auto"/>
            <w:tcMar>
              <w:top w:w="15" w:type="dxa"/>
              <w:left w:w="15" w:type="dxa"/>
              <w:bottom w:w="15" w:type="dxa"/>
              <w:right w:w="15" w:type="dxa"/>
            </w:tcMar>
            <w:vAlign w:val="center"/>
            <w:hideMark/>
          </w:tcPr>
          <w:p w14:paraId="61479A6E" w14:textId="77777777" w:rsidR="00E47521" w:rsidRDefault="006A76FC">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14:paraId="12FC6852" w14:textId="77777777" w:rsidR="00E47521" w:rsidRDefault="006A76F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783ADD04" w14:textId="77777777" w:rsidR="00E47521" w:rsidRDefault="006A76FC">
            <w:pPr>
              <w:rPr>
                <w:rFonts w:eastAsia="Times New Roman"/>
              </w:rPr>
            </w:pPr>
            <w:r>
              <w:rPr>
                <w:rFonts w:eastAsia="Times New Roman"/>
              </w:rPr>
              <w:t>328.95</w:t>
            </w:r>
          </w:p>
        </w:tc>
      </w:tr>
      <w:tr w:rsidR="00E47521" w14:paraId="6DBBA8C4" w14:textId="77777777">
        <w:trPr>
          <w:divId w:val="603075501"/>
          <w:tblCellSpacing w:w="15" w:type="dxa"/>
        </w:trPr>
        <w:tc>
          <w:tcPr>
            <w:tcW w:w="0" w:type="auto"/>
            <w:tcMar>
              <w:top w:w="15" w:type="dxa"/>
              <w:left w:w="15" w:type="dxa"/>
              <w:bottom w:w="15" w:type="dxa"/>
              <w:right w:w="15" w:type="dxa"/>
            </w:tcMar>
            <w:vAlign w:val="center"/>
            <w:hideMark/>
          </w:tcPr>
          <w:p w14:paraId="2E89C2AE"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5FE6613"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3B9ED114"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56C7AE93" w14:textId="77777777" w:rsidR="00E47521" w:rsidRDefault="006A76F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14:paraId="45813417" w14:textId="77777777" w:rsidR="00E47521" w:rsidRDefault="006A76FC">
            <w:pPr>
              <w:rPr>
                <w:rFonts w:eastAsia="Times New Roman"/>
              </w:rPr>
            </w:pPr>
            <w:r>
              <w:rPr>
                <w:rFonts w:eastAsia="Times New Roman"/>
              </w:rPr>
              <w:t>Agricultural Organic Soil Subsidence:4</w:t>
            </w:r>
          </w:p>
        </w:tc>
        <w:tc>
          <w:tcPr>
            <w:tcW w:w="0" w:type="auto"/>
            <w:tcMar>
              <w:top w:w="15" w:type="dxa"/>
              <w:left w:w="15" w:type="dxa"/>
              <w:bottom w:w="15" w:type="dxa"/>
              <w:right w:w="15" w:type="dxa"/>
            </w:tcMar>
            <w:vAlign w:val="center"/>
            <w:hideMark/>
          </w:tcPr>
          <w:p w14:paraId="08B82569" w14:textId="77777777" w:rsidR="00E47521" w:rsidRDefault="006A76FC">
            <w:pPr>
              <w:rPr>
                <w:rFonts w:eastAsia="Times New Roman"/>
              </w:rPr>
            </w:pPr>
            <w:r>
              <w:rPr>
                <w:rFonts w:eastAsia="Times New Roman"/>
              </w:rPr>
              <w:t>98.79</w:t>
            </w:r>
          </w:p>
        </w:tc>
        <w:tc>
          <w:tcPr>
            <w:tcW w:w="0" w:type="auto"/>
            <w:tcMar>
              <w:top w:w="15" w:type="dxa"/>
              <w:left w:w="15" w:type="dxa"/>
              <w:bottom w:w="15" w:type="dxa"/>
              <w:right w:w="15" w:type="dxa"/>
            </w:tcMar>
            <w:vAlign w:val="center"/>
            <w:hideMark/>
          </w:tcPr>
          <w:p w14:paraId="1B7FD276" w14:textId="77777777" w:rsidR="00E47521" w:rsidRDefault="006A76FC">
            <w:pPr>
              <w:rPr>
                <w:rFonts w:eastAsia="Times New Roman"/>
              </w:rPr>
            </w:pPr>
            <w:r>
              <w:rPr>
                <w:rFonts w:eastAsia="Times New Roman"/>
              </w:rPr>
              <w:t>314.86</w:t>
            </w:r>
          </w:p>
        </w:tc>
        <w:tc>
          <w:tcPr>
            <w:tcW w:w="0" w:type="auto"/>
            <w:tcMar>
              <w:top w:w="15" w:type="dxa"/>
              <w:left w:w="15" w:type="dxa"/>
              <w:bottom w:w="15" w:type="dxa"/>
              <w:right w:w="15" w:type="dxa"/>
            </w:tcMar>
            <w:vAlign w:val="center"/>
            <w:hideMark/>
          </w:tcPr>
          <w:p w14:paraId="11B9BDE1" w14:textId="77777777" w:rsidR="00E47521" w:rsidRDefault="006A76FC">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14:paraId="1DB61F61" w14:textId="77777777" w:rsidR="00E47521" w:rsidRDefault="006A76FC">
            <w:pPr>
              <w:rPr>
                <w:rFonts w:eastAsia="Times New Roman"/>
              </w:rPr>
            </w:pPr>
            <w:r>
              <w:rPr>
                <w:rFonts w:eastAsia="Times New Roman"/>
              </w:rPr>
              <w:t>98.79</w:t>
            </w:r>
          </w:p>
        </w:tc>
        <w:tc>
          <w:tcPr>
            <w:tcW w:w="0" w:type="auto"/>
            <w:tcMar>
              <w:top w:w="15" w:type="dxa"/>
              <w:left w:w="15" w:type="dxa"/>
              <w:bottom w:w="15" w:type="dxa"/>
              <w:right w:w="15" w:type="dxa"/>
            </w:tcMar>
            <w:vAlign w:val="center"/>
            <w:hideMark/>
          </w:tcPr>
          <w:p w14:paraId="6EDEA061" w14:textId="77777777" w:rsidR="00E47521" w:rsidRDefault="006A76FC">
            <w:pPr>
              <w:rPr>
                <w:rFonts w:eastAsia="Times New Roman"/>
              </w:rPr>
            </w:pPr>
            <w:r>
              <w:rPr>
                <w:rFonts w:eastAsia="Times New Roman"/>
              </w:rPr>
              <w:t>314.86</w:t>
            </w:r>
          </w:p>
        </w:tc>
      </w:tr>
      <w:tr w:rsidR="00E47521" w14:paraId="13A10665" w14:textId="77777777">
        <w:trPr>
          <w:divId w:val="603075501"/>
          <w:tblCellSpacing w:w="15" w:type="dxa"/>
        </w:trPr>
        <w:tc>
          <w:tcPr>
            <w:tcW w:w="0" w:type="auto"/>
            <w:tcMar>
              <w:top w:w="15" w:type="dxa"/>
              <w:left w:w="15" w:type="dxa"/>
              <w:bottom w:w="15" w:type="dxa"/>
              <w:right w:w="15" w:type="dxa"/>
            </w:tcMar>
            <w:vAlign w:val="center"/>
            <w:hideMark/>
          </w:tcPr>
          <w:p w14:paraId="53464709"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4A200A66"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4A3BB4A2"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6F8D92ED" w14:textId="77777777" w:rsidR="00E47521" w:rsidRDefault="006A76F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14:paraId="254A7367" w14:textId="77777777" w:rsidR="00E47521" w:rsidRDefault="006A76FC">
            <w:pPr>
              <w:rPr>
                <w:rFonts w:eastAsia="Times New Roman"/>
              </w:rPr>
            </w:pPr>
            <w:r>
              <w:rPr>
                <w:rFonts w:eastAsia="Times New Roman"/>
              </w:rPr>
              <w:t>Agricultural Organic Soil Subsidence:5</w:t>
            </w:r>
          </w:p>
        </w:tc>
        <w:tc>
          <w:tcPr>
            <w:tcW w:w="0" w:type="auto"/>
            <w:tcMar>
              <w:top w:w="15" w:type="dxa"/>
              <w:left w:w="15" w:type="dxa"/>
              <w:bottom w:w="15" w:type="dxa"/>
              <w:right w:w="15" w:type="dxa"/>
            </w:tcMar>
            <w:vAlign w:val="center"/>
            <w:hideMark/>
          </w:tcPr>
          <w:p w14:paraId="343A0013" w14:textId="77777777" w:rsidR="00E47521" w:rsidRDefault="006A76FC">
            <w:pPr>
              <w:rPr>
                <w:rFonts w:eastAsia="Times New Roman"/>
              </w:rPr>
            </w:pPr>
            <w:r>
              <w:rPr>
                <w:rFonts w:eastAsia="Times New Roman"/>
              </w:rPr>
              <w:t>1.21</w:t>
            </w:r>
          </w:p>
        </w:tc>
        <w:tc>
          <w:tcPr>
            <w:tcW w:w="0" w:type="auto"/>
            <w:tcMar>
              <w:top w:w="15" w:type="dxa"/>
              <w:left w:w="15" w:type="dxa"/>
              <w:bottom w:w="15" w:type="dxa"/>
              <w:right w:w="15" w:type="dxa"/>
            </w:tcMar>
            <w:vAlign w:val="center"/>
            <w:hideMark/>
          </w:tcPr>
          <w:p w14:paraId="3021A196" w14:textId="77777777" w:rsidR="00E47521" w:rsidRDefault="006A76FC">
            <w:pPr>
              <w:rPr>
                <w:rFonts w:eastAsia="Times New Roman"/>
              </w:rPr>
            </w:pPr>
            <w:r>
              <w:rPr>
                <w:rFonts w:eastAsia="Times New Roman"/>
              </w:rPr>
              <w:t>3.86</w:t>
            </w:r>
          </w:p>
        </w:tc>
        <w:tc>
          <w:tcPr>
            <w:tcW w:w="0" w:type="auto"/>
            <w:tcMar>
              <w:top w:w="15" w:type="dxa"/>
              <w:left w:w="15" w:type="dxa"/>
              <w:bottom w:w="15" w:type="dxa"/>
              <w:right w:w="15" w:type="dxa"/>
            </w:tcMar>
            <w:vAlign w:val="center"/>
            <w:hideMark/>
          </w:tcPr>
          <w:p w14:paraId="1540B250" w14:textId="77777777" w:rsidR="00E47521" w:rsidRDefault="006A76FC">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14:paraId="6E057117" w14:textId="77777777" w:rsidR="00E47521" w:rsidRDefault="006A76F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61D06AE0" w14:textId="77777777" w:rsidR="00E47521" w:rsidRDefault="006A76FC">
            <w:pPr>
              <w:rPr>
                <w:rFonts w:eastAsia="Times New Roman"/>
              </w:rPr>
            </w:pPr>
            <w:r>
              <w:rPr>
                <w:rFonts w:eastAsia="Times New Roman"/>
              </w:rPr>
              <w:t>318.72</w:t>
            </w:r>
          </w:p>
        </w:tc>
      </w:tr>
    </w:tbl>
    <w:p w14:paraId="237EFD33" w14:textId="77777777" w:rsidR="00E47521" w:rsidRDefault="006A76FC">
      <w:pPr>
        <w:numPr>
          <w:ilvl w:val="0"/>
          <w:numId w:val="8"/>
        </w:numPr>
        <w:spacing w:before="100" w:beforeAutospacing="1" w:after="100" w:afterAutospacing="1"/>
        <w:divId w:val="603075501"/>
        <w:rPr>
          <w:rFonts w:eastAsia="Times New Roman"/>
        </w:rPr>
      </w:pPr>
      <w:r>
        <w:rPr>
          <w:rFonts w:eastAsia="Times New Roman"/>
        </w:rPr>
        <w:t xml:space="preserve">LandunitRatingsDetailed2 is populated with all information plus </w:t>
      </w:r>
      <w:proofErr w:type="spellStart"/>
      <w:r>
        <w:rPr>
          <w:rFonts w:eastAsia="Times New Roman"/>
        </w:rPr>
        <w:t>rolling_pct</w:t>
      </w:r>
      <w:proofErr w:type="spellEnd"/>
      <w:r>
        <w:rPr>
          <w:rFonts w:eastAsia="Times New Roman"/>
        </w:rPr>
        <w:t xml:space="preserve"> and </w:t>
      </w:r>
      <w:proofErr w:type="spellStart"/>
      <w:r>
        <w:rPr>
          <w:rFonts w:eastAsia="Times New Roman"/>
        </w:rPr>
        <w:t>rolling_acres</w:t>
      </w:r>
      <w:proofErr w:type="spellEnd"/>
      <w:r>
        <w:rPr>
          <w:rFonts w:eastAsia="Times New Roman"/>
        </w:rPr>
        <w:t xml:space="preserve"> which are using in the </w:t>
      </w:r>
      <w:proofErr w:type="spellStart"/>
      <w:r>
        <w:rPr>
          <w:rFonts w:eastAsia="Times New Roman"/>
        </w:rPr>
        <w:t>landunit</w:t>
      </w:r>
      <w:proofErr w:type="spellEnd"/>
      <w:r>
        <w:rPr>
          <w:rFonts w:eastAsia="Times New Roman"/>
        </w:rPr>
        <w:t xml:space="preserve"> summary rating.</w:t>
      </w:r>
    </w:p>
    <w:p w14:paraId="59C46352" w14:textId="77777777" w:rsidR="00E47521" w:rsidRDefault="006A76FC">
      <w:pPr>
        <w:numPr>
          <w:ilvl w:val="0"/>
          <w:numId w:val="8"/>
        </w:numPr>
        <w:spacing w:before="100" w:beforeAutospacing="1" w:after="100" w:afterAutospacing="1"/>
        <w:divId w:val="603075501"/>
        <w:rPr>
          <w:rFonts w:eastAsia="Times New Roman"/>
        </w:rPr>
      </w:pPr>
      <w:r>
        <w:rPr>
          <w:rFonts w:eastAsia="Times New Roman"/>
        </w:rPr>
        <w:t xml:space="preserve">Detailed </w:t>
      </w:r>
      <w:proofErr w:type="spellStart"/>
      <w:r>
        <w:rPr>
          <w:rFonts w:eastAsia="Times New Roman"/>
        </w:rPr>
        <w:t>Landunit</w:t>
      </w:r>
      <w:proofErr w:type="spellEnd"/>
      <w:r>
        <w:rPr>
          <w:rFonts w:eastAsia="Times New Roman"/>
        </w:rPr>
        <w:t xml:space="preserve"> Ratings2 table columns: </w:t>
      </w:r>
      <w:proofErr w:type="spellStart"/>
      <w:r>
        <w:rPr>
          <w:rFonts w:eastAsia="Times New Roman"/>
        </w:rPr>
        <w:t>landunit</w:t>
      </w:r>
      <w:proofErr w:type="spellEnd"/>
      <w:r>
        <w:rPr>
          <w:rFonts w:eastAsia="Times New Roman"/>
        </w:rPr>
        <w:t xml:space="preserve">, </w:t>
      </w:r>
      <w:proofErr w:type="spellStart"/>
      <w:r>
        <w:rPr>
          <w:rFonts w:eastAsia="Times New Roman"/>
        </w:rPr>
        <w:t>attributename</w:t>
      </w:r>
      <w:proofErr w:type="spellEnd"/>
      <w:r>
        <w:rPr>
          <w:rFonts w:eastAsia="Times New Roman"/>
        </w:rPr>
        <w:t xml:space="preserve">, rating, </w:t>
      </w:r>
      <w:proofErr w:type="spellStart"/>
      <w:r>
        <w:rPr>
          <w:rFonts w:eastAsia="Times New Roman"/>
        </w:rPr>
        <w:t>rating_key</w:t>
      </w:r>
      <w:proofErr w:type="spellEnd"/>
      <w:r>
        <w:rPr>
          <w:rFonts w:eastAsia="Times New Roman"/>
        </w:rPr>
        <w:t xml:space="preserve">, </w:t>
      </w:r>
      <w:proofErr w:type="spellStart"/>
      <w:r>
        <w:rPr>
          <w:rFonts w:eastAsia="Times New Roman"/>
        </w:rPr>
        <w:t>rating_num</w:t>
      </w:r>
      <w:proofErr w:type="spellEnd"/>
      <w:r>
        <w:rPr>
          <w:rFonts w:eastAsia="Times New Roman"/>
        </w:rPr>
        <w:t xml:space="preserve">, </w:t>
      </w:r>
      <w:proofErr w:type="spellStart"/>
      <w:r>
        <w:rPr>
          <w:rFonts w:eastAsia="Times New Roman"/>
        </w:rPr>
        <w:t>rating_pct</w:t>
      </w:r>
      <w:proofErr w:type="spellEnd"/>
      <w:r>
        <w:rPr>
          <w:rFonts w:eastAsia="Times New Roman"/>
        </w:rPr>
        <w:t xml:space="preserve">, </w:t>
      </w:r>
      <w:proofErr w:type="spellStart"/>
      <w:r>
        <w:rPr>
          <w:rFonts w:eastAsia="Times New Roman"/>
        </w:rPr>
        <w:t>rating_acres</w:t>
      </w:r>
      <w:proofErr w:type="spellEnd"/>
      <w:r>
        <w:rPr>
          <w:rFonts w:eastAsia="Times New Roman"/>
        </w:rPr>
        <w:t xml:space="preserve">, </w:t>
      </w:r>
      <w:proofErr w:type="spellStart"/>
      <w:r>
        <w:rPr>
          <w:rFonts w:eastAsia="Times New Roman"/>
        </w:rPr>
        <w:t>landunit_acres</w:t>
      </w:r>
      <w:proofErr w:type="spellEnd"/>
      <w:r>
        <w:rPr>
          <w:rFonts w:eastAsia="Times New Roman"/>
        </w:rPr>
        <w:t xml:space="preserve">, </w:t>
      </w:r>
      <w:proofErr w:type="spellStart"/>
      <w:r>
        <w:rPr>
          <w:rFonts w:eastAsia="Times New Roman"/>
        </w:rPr>
        <w:t>rolling_pct</w:t>
      </w:r>
      <w:proofErr w:type="spellEnd"/>
      <w:r>
        <w:rPr>
          <w:rFonts w:eastAsia="Times New Roman"/>
        </w:rPr>
        <w:t xml:space="preserve">, </w:t>
      </w:r>
      <w:proofErr w:type="spellStart"/>
      <w:r>
        <w:rPr>
          <w:rFonts w:eastAsia="Times New Roman"/>
        </w:rPr>
        <w:t>rolling_acres</w:t>
      </w:r>
      <w:proofErr w:type="spellEnd"/>
    </w:p>
    <w:p w14:paraId="5E2319CD" w14:textId="77777777" w:rsidR="00E47521" w:rsidRDefault="006A76F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2006234"/>
        <w:rPr>
          <w:rFonts w:eastAsia="Times New Roman"/>
        </w:rPr>
      </w:pPr>
      <w:bookmarkStart w:id="341" w:name="_Toc16234409"/>
      <w:proofErr w:type="spellStart"/>
      <w:r>
        <w:rPr>
          <w:rFonts w:eastAsia="Times New Roman"/>
        </w:rPr>
        <w:t>Landunit</w:t>
      </w:r>
      <w:proofErr w:type="spellEnd"/>
      <w:r>
        <w:rPr>
          <w:rFonts w:eastAsia="Times New Roman"/>
        </w:rPr>
        <w:t xml:space="preserve"> Ratings CART</w:t>
      </w:r>
      <w:bookmarkEnd w:id="341"/>
    </w:p>
    <w:p w14:paraId="03A1C596" w14:textId="77777777" w:rsidR="00E47521" w:rsidRDefault="006A76FC">
      <w:pPr>
        <w:pStyle w:val="HTMLPreformatted"/>
        <w:divId w:val="302006234"/>
        <w:rPr>
          <w:rStyle w:val="HTMLCode"/>
        </w:rPr>
      </w:pPr>
      <w:r>
        <w:rPr>
          <w:rStyle w:val="HTMLCode"/>
        </w:rPr>
        <w:t>INSERT INTO #</w:t>
      </w:r>
      <w:proofErr w:type="spellStart"/>
      <w:r>
        <w:rPr>
          <w:rStyle w:val="HTMLCode"/>
        </w:rPr>
        <w:t>LandunitRatingsCART</w:t>
      </w:r>
      <w:proofErr w:type="spellEnd"/>
      <w:r>
        <w:rPr>
          <w:rStyle w:val="HTMLCode"/>
        </w:rPr>
        <w:t xml:space="preserve"> (id,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r>
        <w:rPr>
          <w:rStyle w:val="HTMLCode"/>
        </w:rPr>
        <w:t>)</w:t>
      </w:r>
    </w:p>
    <w:p w14:paraId="7025C57C" w14:textId="77777777" w:rsidR="00E47521" w:rsidRDefault="006A76FC">
      <w:pPr>
        <w:pStyle w:val="HTMLPreformatted"/>
        <w:divId w:val="302006234"/>
        <w:rPr>
          <w:rStyle w:val="HTMLCode"/>
        </w:rPr>
      </w:pPr>
      <w:r>
        <w:rPr>
          <w:rStyle w:val="HTMLCode"/>
        </w:rPr>
        <w:t xml:space="preserve">SELECT ROW_NUMBER() OVER(PARTITION BY </w:t>
      </w:r>
      <w:proofErr w:type="spellStart"/>
      <w:r>
        <w:rPr>
          <w:rStyle w:val="HTMLCode"/>
        </w:rPr>
        <w:t>landunit</w:t>
      </w:r>
      <w:proofErr w:type="spellEnd"/>
      <w:r>
        <w:rPr>
          <w:rStyle w:val="HTMLCode"/>
        </w:rPr>
        <w:t xml:space="preserve"> ORDER BY </w:t>
      </w:r>
      <w:proofErr w:type="spellStart"/>
      <w:r>
        <w:rPr>
          <w:rStyle w:val="HTMLCode"/>
        </w:rPr>
        <w:t>rating_key</w:t>
      </w:r>
      <w:proofErr w:type="spellEnd"/>
      <w:r>
        <w:rPr>
          <w:rStyle w:val="HTMLCode"/>
        </w:rPr>
        <w:t xml:space="preserve"> ASC) AS "id",</w:t>
      </w:r>
    </w:p>
    <w:p w14:paraId="74161683" w14:textId="77777777" w:rsidR="00E47521" w:rsidRDefault="006A76FC">
      <w:pPr>
        <w:pStyle w:val="HTMLPreformatted"/>
        <w:divId w:val="302006234"/>
        <w:rPr>
          <w:rStyle w:val="HTMLCode"/>
        </w:rPr>
      </w:pP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p>
    <w:p w14:paraId="0E6A9229" w14:textId="77777777" w:rsidR="00E47521" w:rsidRDefault="006A76FC">
      <w:pPr>
        <w:pStyle w:val="HTMLPreformatted"/>
        <w:divId w:val="302006234"/>
        <w:rPr>
          <w:rStyle w:val="HTMLCode"/>
        </w:rPr>
      </w:pPr>
      <w:r>
        <w:rPr>
          <w:rStyle w:val="HTMLCode"/>
        </w:rPr>
        <w:t>FROM #LandunitRatingsDetailed2</w:t>
      </w:r>
    </w:p>
    <w:p w14:paraId="2975D808" w14:textId="77777777" w:rsidR="00E47521" w:rsidRDefault="006A76FC">
      <w:pPr>
        <w:pStyle w:val="HTMLPreformatted"/>
        <w:divId w:val="302006234"/>
      </w:pPr>
      <w:r>
        <w:rPr>
          <w:rStyle w:val="HTMLCode"/>
        </w:rPr>
        <w:lastRenderedPageBreak/>
        <w:t xml:space="preserve">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 xml:space="preserve"> AND (</w:t>
      </w:r>
      <w:proofErr w:type="spellStart"/>
      <w:r>
        <w:rPr>
          <w:rStyle w:val="HTMLCode"/>
        </w:rPr>
        <w:t>rolling_pct</w:t>
      </w:r>
      <w:proofErr w:type="spellEnd"/>
      <w:r>
        <w:rPr>
          <w:rStyle w:val="HTMLCode"/>
        </w:rPr>
        <w:t xml:space="preserve"> &gt;= @</w:t>
      </w:r>
      <w:proofErr w:type="spellStart"/>
      <w:r>
        <w:rPr>
          <w:rStyle w:val="HTMLCode"/>
        </w:rPr>
        <w:t>minPct</w:t>
      </w:r>
      <w:proofErr w:type="spellEnd"/>
      <w:r>
        <w:rPr>
          <w:rStyle w:val="HTMLCode"/>
        </w:rPr>
        <w:t xml:space="preserve"> OR </w:t>
      </w:r>
      <w:proofErr w:type="spellStart"/>
      <w:r>
        <w:rPr>
          <w:rStyle w:val="HTMLCode"/>
        </w:rPr>
        <w:t>rolling_acres</w:t>
      </w:r>
      <w:proofErr w:type="spellEnd"/>
      <w:r>
        <w:rPr>
          <w:rStyle w:val="HTMLCode"/>
        </w:rPr>
        <w:t xml:space="preserve"> &gt;= @</w:t>
      </w:r>
      <w:proofErr w:type="spellStart"/>
      <w:r>
        <w:rPr>
          <w:rStyle w:val="HTMLCode"/>
        </w:rPr>
        <w:t>minAcres</w:t>
      </w:r>
      <w:proofErr w:type="spellEnd"/>
      <w:r>
        <w:rPr>
          <w:rStyle w:val="HTMLCode"/>
        </w:rPr>
        <w:t>)</w:t>
      </w:r>
    </w:p>
    <w:p w14:paraId="28ED7A08" w14:textId="77777777" w:rsidR="00E47521" w:rsidRDefault="006A76FC">
      <w:pPr>
        <w:numPr>
          <w:ilvl w:val="0"/>
          <w:numId w:val="9"/>
        </w:numPr>
        <w:spacing w:before="100" w:beforeAutospacing="1" w:after="100" w:afterAutospacing="1"/>
        <w:divId w:val="302006234"/>
        <w:rPr>
          <w:rFonts w:eastAsia="Times New Roman"/>
        </w:rPr>
      </w:pPr>
      <w:r>
        <w:rPr>
          <w:rFonts w:eastAsia="Times New Roman"/>
        </w:rPr>
        <w:t xml:space="preserve">Identifies the single, most limiting rating (per </w:t>
      </w:r>
      <w:proofErr w:type="spellStart"/>
      <w:r>
        <w:rPr>
          <w:rFonts w:eastAsia="Times New Roman"/>
        </w:rPr>
        <w:t>landunit</w:t>
      </w:r>
      <w:proofErr w:type="spellEnd"/>
      <w:r>
        <w:rPr>
          <w:rFonts w:eastAsia="Times New Roman"/>
        </w:rPr>
        <w:t>) that comprises at least 10% by area or 10 acres.</w:t>
      </w:r>
    </w:p>
    <w:p w14:paraId="396F578E" w14:textId="77777777" w:rsidR="00E47521" w:rsidRDefault="006A76FC">
      <w:pPr>
        <w:numPr>
          <w:ilvl w:val="0"/>
          <w:numId w:val="9"/>
        </w:numPr>
        <w:spacing w:before="100" w:beforeAutospacing="1" w:after="100" w:afterAutospacing="1"/>
        <w:divId w:val="302006234"/>
        <w:rPr>
          <w:rFonts w:eastAsia="Times New Roman"/>
        </w:rPr>
      </w:pPr>
      <w:r>
        <w:rPr>
          <w:rFonts w:eastAsia="Times New Roman"/>
        </w:rPr>
        <w:t>This record will have an id value of 1.</w:t>
      </w:r>
    </w:p>
    <w:tbl>
      <w:tblPr>
        <w:tblW w:w="0" w:type="auto"/>
        <w:tblCellSpacing w:w="15" w:type="dxa"/>
        <w:tblLook w:val="04A0" w:firstRow="1" w:lastRow="0" w:firstColumn="1" w:lastColumn="0" w:noHBand="0" w:noVBand="1"/>
      </w:tblPr>
      <w:tblGrid>
        <w:gridCol w:w="276"/>
        <w:gridCol w:w="943"/>
        <w:gridCol w:w="1647"/>
        <w:gridCol w:w="843"/>
        <w:gridCol w:w="1481"/>
        <w:gridCol w:w="1180"/>
        <w:gridCol w:w="1394"/>
        <w:gridCol w:w="1596"/>
      </w:tblGrid>
      <w:tr w:rsidR="00E47521" w14:paraId="7C70CC8B" w14:textId="77777777">
        <w:trPr>
          <w:divId w:val="302006234"/>
          <w:tblHeader/>
          <w:tblCellSpacing w:w="15" w:type="dxa"/>
        </w:trPr>
        <w:tc>
          <w:tcPr>
            <w:tcW w:w="0" w:type="auto"/>
            <w:tcMar>
              <w:top w:w="15" w:type="dxa"/>
              <w:left w:w="15" w:type="dxa"/>
              <w:bottom w:w="15" w:type="dxa"/>
              <w:right w:w="15" w:type="dxa"/>
            </w:tcMar>
            <w:vAlign w:val="center"/>
            <w:hideMark/>
          </w:tcPr>
          <w:p w14:paraId="7F7EA378" w14:textId="77777777" w:rsidR="00E47521" w:rsidRDefault="006A76FC">
            <w:pPr>
              <w:jc w:val="center"/>
              <w:rPr>
                <w:rFonts w:eastAsia="Times New Roman"/>
                <w:b/>
                <w:bCs/>
              </w:rPr>
            </w:pPr>
            <w:r>
              <w:rPr>
                <w:rFonts w:eastAsia="Times New Roman"/>
                <w:b/>
                <w:bCs/>
              </w:rPr>
              <w:t>id</w:t>
            </w:r>
          </w:p>
        </w:tc>
        <w:tc>
          <w:tcPr>
            <w:tcW w:w="0" w:type="auto"/>
            <w:tcMar>
              <w:top w:w="15" w:type="dxa"/>
              <w:left w:w="15" w:type="dxa"/>
              <w:bottom w:w="15" w:type="dxa"/>
              <w:right w:w="15" w:type="dxa"/>
            </w:tcMar>
            <w:vAlign w:val="center"/>
            <w:hideMark/>
          </w:tcPr>
          <w:p w14:paraId="38523E56" w14:textId="77777777" w:rsidR="00E47521" w:rsidRDefault="006A76FC">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462E39F1" w14:textId="77777777" w:rsidR="00E47521" w:rsidRDefault="006A76FC">
            <w:pPr>
              <w:jc w:val="center"/>
              <w:rPr>
                <w:rFonts w:eastAsia="Times New Roman"/>
                <w:b/>
                <w:bCs/>
              </w:rPr>
            </w:pPr>
            <w:proofErr w:type="spellStart"/>
            <w:r>
              <w:rPr>
                <w:rFonts w:eastAsia="Times New Roman"/>
                <w:b/>
                <w:bCs/>
              </w:rPr>
              <w:t>attributename</w:t>
            </w:r>
            <w:proofErr w:type="spellEnd"/>
          </w:p>
        </w:tc>
        <w:tc>
          <w:tcPr>
            <w:tcW w:w="0" w:type="auto"/>
            <w:tcMar>
              <w:top w:w="15" w:type="dxa"/>
              <w:left w:w="15" w:type="dxa"/>
              <w:bottom w:w="15" w:type="dxa"/>
              <w:right w:w="15" w:type="dxa"/>
            </w:tcMar>
            <w:vAlign w:val="center"/>
            <w:hideMark/>
          </w:tcPr>
          <w:p w14:paraId="76719E13" w14:textId="77777777" w:rsidR="00E47521" w:rsidRDefault="006A76FC">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14:paraId="7FCA42B3" w14:textId="77777777" w:rsidR="00E47521" w:rsidRDefault="006A76FC">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14:paraId="0D6DBA5A" w14:textId="77777777" w:rsidR="00E47521" w:rsidRDefault="006A76FC">
            <w:pPr>
              <w:jc w:val="center"/>
              <w:rPr>
                <w:rFonts w:eastAsia="Times New Roman"/>
                <w:b/>
                <w:bCs/>
              </w:rPr>
            </w:pPr>
            <w:proofErr w:type="spellStart"/>
            <w:r>
              <w:rPr>
                <w:rFonts w:eastAsia="Times New Roman"/>
                <w:b/>
                <w:bCs/>
              </w:rPr>
              <w:t>rolling_pct</w:t>
            </w:r>
            <w:proofErr w:type="spellEnd"/>
          </w:p>
        </w:tc>
        <w:tc>
          <w:tcPr>
            <w:tcW w:w="0" w:type="auto"/>
            <w:tcMar>
              <w:top w:w="15" w:type="dxa"/>
              <w:left w:w="15" w:type="dxa"/>
              <w:bottom w:w="15" w:type="dxa"/>
              <w:right w:w="15" w:type="dxa"/>
            </w:tcMar>
            <w:vAlign w:val="center"/>
            <w:hideMark/>
          </w:tcPr>
          <w:p w14:paraId="4592C2C5" w14:textId="77777777" w:rsidR="00E47521" w:rsidRDefault="006A76FC">
            <w:pPr>
              <w:jc w:val="center"/>
              <w:rPr>
                <w:rFonts w:eastAsia="Times New Roman"/>
                <w:b/>
                <w:bCs/>
              </w:rPr>
            </w:pPr>
            <w:proofErr w:type="spellStart"/>
            <w:r>
              <w:rPr>
                <w:rFonts w:eastAsia="Times New Roman"/>
                <w:b/>
                <w:bCs/>
              </w:rPr>
              <w:t>rolling_acres</w:t>
            </w:r>
            <w:proofErr w:type="spellEnd"/>
          </w:p>
        </w:tc>
        <w:tc>
          <w:tcPr>
            <w:tcW w:w="0" w:type="auto"/>
            <w:tcMar>
              <w:top w:w="15" w:type="dxa"/>
              <w:left w:w="15" w:type="dxa"/>
              <w:bottom w:w="15" w:type="dxa"/>
              <w:right w:w="15" w:type="dxa"/>
            </w:tcMar>
            <w:vAlign w:val="center"/>
            <w:hideMark/>
          </w:tcPr>
          <w:p w14:paraId="2A46E2A0" w14:textId="77777777" w:rsidR="00E47521" w:rsidRDefault="006A76FC">
            <w:pPr>
              <w:jc w:val="center"/>
              <w:rPr>
                <w:rFonts w:eastAsia="Times New Roman"/>
                <w:b/>
                <w:bCs/>
              </w:rPr>
            </w:pPr>
            <w:proofErr w:type="spellStart"/>
            <w:r>
              <w:rPr>
                <w:rFonts w:eastAsia="Times New Roman"/>
                <w:b/>
                <w:bCs/>
              </w:rPr>
              <w:t>landunit_acres</w:t>
            </w:r>
            <w:proofErr w:type="spellEnd"/>
          </w:p>
        </w:tc>
      </w:tr>
      <w:tr w:rsidR="00E47521" w14:paraId="416919D2" w14:textId="77777777">
        <w:trPr>
          <w:divId w:val="302006234"/>
          <w:tblCellSpacing w:w="15" w:type="dxa"/>
        </w:trPr>
        <w:tc>
          <w:tcPr>
            <w:tcW w:w="0" w:type="auto"/>
            <w:tcMar>
              <w:top w:w="15" w:type="dxa"/>
              <w:left w:w="15" w:type="dxa"/>
              <w:bottom w:w="15" w:type="dxa"/>
              <w:right w:w="15" w:type="dxa"/>
            </w:tcMar>
            <w:vAlign w:val="center"/>
            <w:hideMark/>
          </w:tcPr>
          <w:p w14:paraId="0E63E816"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9CB4393"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5EC1EFD"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7E6DBFC6"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53631679" w14:textId="77777777" w:rsidR="00E47521" w:rsidRDefault="006A76FC">
            <w:pPr>
              <w:rPr>
                <w:rFonts w:eastAsia="Times New Roman"/>
              </w:rPr>
            </w:pPr>
            <w:r>
              <w:rPr>
                <w:rFonts w:eastAsia="Times New Roman"/>
              </w:rPr>
              <w:t>Agricultural Organic Soil Subsidence:4</w:t>
            </w:r>
          </w:p>
        </w:tc>
        <w:tc>
          <w:tcPr>
            <w:tcW w:w="0" w:type="auto"/>
            <w:tcMar>
              <w:top w:w="15" w:type="dxa"/>
              <w:left w:w="15" w:type="dxa"/>
              <w:bottom w:w="15" w:type="dxa"/>
              <w:right w:w="15" w:type="dxa"/>
            </w:tcMar>
            <w:vAlign w:val="center"/>
            <w:hideMark/>
          </w:tcPr>
          <w:p w14:paraId="1B62106D" w14:textId="77777777" w:rsidR="00E47521" w:rsidRDefault="006A76FC">
            <w:pPr>
              <w:rPr>
                <w:rFonts w:eastAsia="Times New Roman"/>
              </w:rPr>
            </w:pPr>
            <w:r>
              <w:rPr>
                <w:rFonts w:eastAsia="Times New Roman"/>
              </w:rPr>
              <w:t>99.99</w:t>
            </w:r>
          </w:p>
        </w:tc>
        <w:tc>
          <w:tcPr>
            <w:tcW w:w="0" w:type="auto"/>
            <w:tcMar>
              <w:top w:w="15" w:type="dxa"/>
              <w:left w:w="15" w:type="dxa"/>
              <w:bottom w:w="15" w:type="dxa"/>
              <w:right w:w="15" w:type="dxa"/>
            </w:tcMar>
            <w:vAlign w:val="center"/>
            <w:hideMark/>
          </w:tcPr>
          <w:p w14:paraId="1C1CF1BA" w14:textId="77777777" w:rsidR="00E47521" w:rsidRDefault="006A76FC">
            <w:pPr>
              <w:rPr>
                <w:rFonts w:eastAsia="Times New Roman"/>
              </w:rPr>
            </w:pPr>
            <w:r>
              <w:rPr>
                <w:rFonts w:eastAsia="Times New Roman"/>
              </w:rPr>
              <w:t>328.92</w:t>
            </w:r>
          </w:p>
        </w:tc>
        <w:tc>
          <w:tcPr>
            <w:tcW w:w="0" w:type="auto"/>
            <w:tcMar>
              <w:top w:w="15" w:type="dxa"/>
              <w:left w:w="15" w:type="dxa"/>
              <w:bottom w:w="15" w:type="dxa"/>
              <w:right w:w="15" w:type="dxa"/>
            </w:tcMar>
            <w:vAlign w:val="center"/>
            <w:hideMark/>
          </w:tcPr>
          <w:p w14:paraId="1D723507" w14:textId="77777777" w:rsidR="00E47521" w:rsidRDefault="006A76FC">
            <w:pPr>
              <w:rPr>
                <w:rFonts w:eastAsia="Times New Roman"/>
              </w:rPr>
            </w:pPr>
            <w:r>
              <w:rPr>
                <w:rFonts w:eastAsia="Times New Roman"/>
              </w:rPr>
              <w:t>328.95</w:t>
            </w:r>
          </w:p>
        </w:tc>
      </w:tr>
      <w:tr w:rsidR="00E47521" w14:paraId="50B52C6B" w14:textId="77777777">
        <w:trPr>
          <w:divId w:val="302006234"/>
          <w:tblCellSpacing w:w="15" w:type="dxa"/>
        </w:trPr>
        <w:tc>
          <w:tcPr>
            <w:tcW w:w="0" w:type="auto"/>
            <w:tcMar>
              <w:top w:w="15" w:type="dxa"/>
              <w:left w:w="15" w:type="dxa"/>
              <w:bottom w:w="15" w:type="dxa"/>
              <w:right w:w="15" w:type="dxa"/>
            </w:tcMar>
            <w:vAlign w:val="center"/>
            <w:hideMark/>
          </w:tcPr>
          <w:p w14:paraId="781063AE"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7CCF49C"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CD0DBCF"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738D9DEA"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1AF014D1" w14:textId="77777777" w:rsidR="00E47521" w:rsidRDefault="006A76FC">
            <w:pPr>
              <w:rPr>
                <w:rFonts w:eastAsia="Times New Roman"/>
              </w:rPr>
            </w:pPr>
            <w:r>
              <w:rPr>
                <w:rFonts w:eastAsia="Times New Roman"/>
              </w:rPr>
              <w:t>Agricultural Organic Soil Subsidence:5</w:t>
            </w:r>
          </w:p>
        </w:tc>
        <w:tc>
          <w:tcPr>
            <w:tcW w:w="0" w:type="auto"/>
            <w:tcMar>
              <w:top w:w="15" w:type="dxa"/>
              <w:left w:w="15" w:type="dxa"/>
              <w:bottom w:w="15" w:type="dxa"/>
              <w:right w:w="15" w:type="dxa"/>
            </w:tcMar>
            <w:vAlign w:val="center"/>
            <w:hideMark/>
          </w:tcPr>
          <w:p w14:paraId="075B64AE" w14:textId="77777777" w:rsidR="00E47521" w:rsidRDefault="006A76F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58321704" w14:textId="77777777" w:rsidR="00E47521" w:rsidRDefault="006A76FC">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14:paraId="14A9C9F3" w14:textId="77777777" w:rsidR="00E47521" w:rsidRDefault="006A76FC">
            <w:pPr>
              <w:rPr>
                <w:rFonts w:eastAsia="Times New Roman"/>
              </w:rPr>
            </w:pPr>
            <w:r>
              <w:rPr>
                <w:rFonts w:eastAsia="Times New Roman"/>
              </w:rPr>
              <w:t>328.95</w:t>
            </w:r>
          </w:p>
        </w:tc>
      </w:tr>
      <w:tr w:rsidR="00E47521" w14:paraId="3CFFEE3E" w14:textId="77777777">
        <w:trPr>
          <w:divId w:val="302006234"/>
          <w:tblCellSpacing w:w="15" w:type="dxa"/>
        </w:trPr>
        <w:tc>
          <w:tcPr>
            <w:tcW w:w="0" w:type="auto"/>
            <w:tcMar>
              <w:top w:w="15" w:type="dxa"/>
              <w:left w:w="15" w:type="dxa"/>
              <w:bottom w:w="15" w:type="dxa"/>
              <w:right w:w="15" w:type="dxa"/>
            </w:tcMar>
            <w:vAlign w:val="center"/>
            <w:hideMark/>
          </w:tcPr>
          <w:p w14:paraId="5175E71A" w14:textId="77777777" w:rsidR="00E47521" w:rsidRDefault="006A76F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32FAF4E"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47651B87"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0CDDDBDE" w14:textId="77777777" w:rsidR="00E47521" w:rsidRDefault="006A76FC">
            <w:pPr>
              <w:rPr>
                <w:rFonts w:eastAsia="Times New Roman"/>
              </w:rPr>
            </w:pPr>
            <w:r>
              <w:rPr>
                <w:rFonts w:eastAsia="Times New Roman"/>
              </w:rPr>
              <w:t>Mineral soil</w:t>
            </w:r>
          </w:p>
        </w:tc>
        <w:tc>
          <w:tcPr>
            <w:tcW w:w="0" w:type="auto"/>
            <w:tcMar>
              <w:top w:w="15" w:type="dxa"/>
              <w:left w:w="15" w:type="dxa"/>
              <w:bottom w:w="15" w:type="dxa"/>
              <w:right w:w="15" w:type="dxa"/>
            </w:tcMar>
            <w:vAlign w:val="center"/>
            <w:hideMark/>
          </w:tcPr>
          <w:p w14:paraId="3648949D" w14:textId="77777777" w:rsidR="00E47521" w:rsidRDefault="006A76FC">
            <w:pPr>
              <w:rPr>
                <w:rFonts w:eastAsia="Times New Roman"/>
              </w:rPr>
            </w:pPr>
            <w:r>
              <w:rPr>
                <w:rFonts w:eastAsia="Times New Roman"/>
              </w:rPr>
              <w:t>Agricultural Organic Soil Subsidence:4</w:t>
            </w:r>
          </w:p>
        </w:tc>
        <w:tc>
          <w:tcPr>
            <w:tcW w:w="0" w:type="auto"/>
            <w:tcMar>
              <w:top w:w="15" w:type="dxa"/>
              <w:left w:w="15" w:type="dxa"/>
              <w:bottom w:w="15" w:type="dxa"/>
              <w:right w:w="15" w:type="dxa"/>
            </w:tcMar>
            <w:vAlign w:val="center"/>
            <w:hideMark/>
          </w:tcPr>
          <w:p w14:paraId="197A1105" w14:textId="77777777" w:rsidR="00E47521" w:rsidRDefault="006A76FC">
            <w:pPr>
              <w:rPr>
                <w:rFonts w:eastAsia="Times New Roman"/>
              </w:rPr>
            </w:pPr>
            <w:r>
              <w:rPr>
                <w:rFonts w:eastAsia="Times New Roman"/>
              </w:rPr>
              <w:t>98.79</w:t>
            </w:r>
          </w:p>
        </w:tc>
        <w:tc>
          <w:tcPr>
            <w:tcW w:w="0" w:type="auto"/>
            <w:tcMar>
              <w:top w:w="15" w:type="dxa"/>
              <w:left w:w="15" w:type="dxa"/>
              <w:bottom w:w="15" w:type="dxa"/>
              <w:right w:w="15" w:type="dxa"/>
            </w:tcMar>
            <w:vAlign w:val="center"/>
            <w:hideMark/>
          </w:tcPr>
          <w:p w14:paraId="7AEBB951" w14:textId="77777777" w:rsidR="00E47521" w:rsidRDefault="006A76FC">
            <w:pPr>
              <w:rPr>
                <w:rFonts w:eastAsia="Times New Roman"/>
              </w:rPr>
            </w:pPr>
            <w:r>
              <w:rPr>
                <w:rFonts w:eastAsia="Times New Roman"/>
              </w:rPr>
              <w:t>314.86</w:t>
            </w:r>
          </w:p>
        </w:tc>
        <w:tc>
          <w:tcPr>
            <w:tcW w:w="0" w:type="auto"/>
            <w:tcMar>
              <w:top w:w="15" w:type="dxa"/>
              <w:left w:w="15" w:type="dxa"/>
              <w:bottom w:w="15" w:type="dxa"/>
              <w:right w:w="15" w:type="dxa"/>
            </w:tcMar>
            <w:vAlign w:val="center"/>
            <w:hideMark/>
          </w:tcPr>
          <w:p w14:paraId="403143B9" w14:textId="77777777" w:rsidR="00E47521" w:rsidRDefault="006A76FC">
            <w:pPr>
              <w:rPr>
                <w:rFonts w:eastAsia="Times New Roman"/>
              </w:rPr>
            </w:pPr>
            <w:r>
              <w:rPr>
                <w:rFonts w:eastAsia="Times New Roman"/>
              </w:rPr>
              <w:t>318.72</w:t>
            </w:r>
          </w:p>
        </w:tc>
      </w:tr>
      <w:tr w:rsidR="00E47521" w14:paraId="05A37729" w14:textId="77777777">
        <w:trPr>
          <w:divId w:val="302006234"/>
          <w:tblCellSpacing w:w="15" w:type="dxa"/>
        </w:trPr>
        <w:tc>
          <w:tcPr>
            <w:tcW w:w="0" w:type="auto"/>
            <w:tcMar>
              <w:top w:w="15" w:type="dxa"/>
              <w:left w:w="15" w:type="dxa"/>
              <w:bottom w:w="15" w:type="dxa"/>
              <w:right w:w="15" w:type="dxa"/>
            </w:tcMar>
            <w:vAlign w:val="center"/>
            <w:hideMark/>
          </w:tcPr>
          <w:p w14:paraId="416398CA" w14:textId="77777777" w:rsidR="00E47521" w:rsidRDefault="006A76F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4E9562D"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69BB931" w14:textId="77777777" w:rsidR="00E47521" w:rsidRDefault="006A76FC">
            <w:pPr>
              <w:rPr>
                <w:rFonts w:eastAsia="Times New Roman"/>
              </w:rPr>
            </w:pPr>
            <w:r>
              <w:rPr>
                <w:rFonts w:eastAsia="Times New Roman"/>
              </w:rPr>
              <w:t>Agricultural Organic Soil Subsidence</w:t>
            </w:r>
          </w:p>
        </w:tc>
        <w:tc>
          <w:tcPr>
            <w:tcW w:w="0" w:type="auto"/>
            <w:tcMar>
              <w:top w:w="15" w:type="dxa"/>
              <w:left w:w="15" w:type="dxa"/>
              <w:bottom w:w="15" w:type="dxa"/>
              <w:right w:w="15" w:type="dxa"/>
            </w:tcMar>
            <w:vAlign w:val="center"/>
            <w:hideMark/>
          </w:tcPr>
          <w:p w14:paraId="3F1C5329" w14:textId="77777777" w:rsidR="00E47521" w:rsidRDefault="006A76FC">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14:paraId="3CAF14E0" w14:textId="77777777" w:rsidR="00E47521" w:rsidRDefault="006A76FC">
            <w:pPr>
              <w:rPr>
                <w:rFonts w:eastAsia="Times New Roman"/>
              </w:rPr>
            </w:pPr>
            <w:r>
              <w:rPr>
                <w:rFonts w:eastAsia="Times New Roman"/>
              </w:rPr>
              <w:t>Agricultural Organic Soil Subsidence:5</w:t>
            </w:r>
          </w:p>
        </w:tc>
        <w:tc>
          <w:tcPr>
            <w:tcW w:w="0" w:type="auto"/>
            <w:tcMar>
              <w:top w:w="15" w:type="dxa"/>
              <w:left w:w="15" w:type="dxa"/>
              <w:bottom w:w="15" w:type="dxa"/>
              <w:right w:w="15" w:type="dxa"/>
            </w:tcMar>
            <w:vAlign w:val="center"/>
            <w:hideMark/>
          </w:tcPr>
          <w:p w14:paraId="23C0AC12" w14:textId="77777777" w:rsidR="00E47521" w:rsidRDefault="006A76F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14:paraId="3195E816" w14:textId="77777777" w:rsidR="00E47521" w:rsidRDefault="006A76FC">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14:paraId="5EF55AA6" w14:textId="77777777" w:rsidR="00E47521" w:rsidRDefault="006A76FC">
            <w:pPr>
              <w:rPr>
                <w:rFonts w:eastAsia="Times New Roman"/>
              </w:rPr>
            </w:pPr>
            <w:r>
              <w:rPr>
                <w:rFonts w:eastAsia="Times New Roman"/>
              </w:rPr>
              <w:t>318.72</w:t>
            </w:r>
          </w:p>
        </w:tc>
      </w:tr>
    </w:tbl>
    <w:p w14:paraId="6B1F261A" w14:textId="77777777" w:rsidR="00E47521" w:rsidRDefault="006A76F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29684495"/>
        <w:rPr>
          <w:rFonts w:eastAsia="Times New Roman"/>
        </w:rPr>
      </w:pPr>
      <w:bookmarkStart w:id="342" w:name="_Toc16234410"/>
      <w:r>
        <w:rPr>
          <w:rFonts w:eastAsia="Times New Roman"/>
        </w:rPr>
        <w:t xml:space="preserve">Final CART </w:t>
      </w:r>
      <w:del w:id="343" w:author="Achen, Aaron - NRCS, Lincoln, NE" w:date="2019-08-07T14:01:00Z">
        <w:r w:rsidDel="00BD7162">
          <w:rPr>
            <w:rFonts w:eastAsia="Times New Roman"/>
          </w:rPr>
          <w:delText>s</w:delText>
        </w:r>
      </w:del>
      <w:ins w:id="344" w:author="Achen, Aaron - NRCS, Lincoln, NE" w:date="2019-08-07T14:01:00Z">
        <w:r w:rsidR="00BD7162">
          <w:rPr>
            <w:rFonts w:eastAsia="Times New Roman"/>
          </w:rPr>
          <w:t>S</w:t>
        </w:r>
      </w:ins>
      <w:r>
        <w:rPr>
          <w:rFonts w:eastAsia="Times New Roman"/>
        </w:rPr>
        <w:t xml:space="preserve">oil </w:t>
      </w:r>
      <w:del w:id="345" w:author="Achen, Aaron - NRCS, Lincoln, NE" w:date="2019-08-07T14:01:00Z">
        <w:r w:rsidDel="00BD7162">
          <w:rPr>
            <w:rFonts w:eastAsia="Times New Roman"/>
          </w:rPr>
          <w:delText>i</w:delText>
        </w:r>
      </w:del>
      <w:ins w:id="346" w:author="Achen, Aaron - NRCS, Lincoln, NE" w:date="2019-08-07T14:01:00Z">
        <w:r w:rsidR="00BD7162">
          <w:rPr>
            <w:rFonts w:eastAsia="Times New Roman"/>
          </w:rPr>
          <w:t>I</w:t>
        </w:r>
      </w:ins>
      <w:r>
        <w:rPr>
          <w:rFonts w:eastAsia="Times New Roman"/>
        </w:rPr>
        <w:t xml:space="preserve">nterpretation </w:t>
      </w:r>
      <w:del w:id="347" w:author="Achen, Aaron - NRCS, Lincoln, NE" w:date="2019-08-07T14:01:00Z">
        <w:r w:rsidDel="00BD7162">
          <w:rPr>
            <w:rFonts w:eastAsia="Times New Roman"/>
          </w:rPr>
          <w:delText>r</w:delText>
        </w:r>
      </w:del>
      <w:ins w:id="348" w:author="Achen, Aaron - NRCS, Lincoln, NE" w:date="2019-08-07T14:01:00Z">
        <w:r w:rsidR="00BD7162">
          <w:rPr>
            <w:rFonts w:eastAsia="Times New Roman"/>
          </w:rPr>
          <w:t>R</w:t>
        </w:r>
      </w:ins>
      <w:r>
        <w:rPr>
          <w:rFonts w:eastAsia="Times New Roman"/>
        </w:rPr>
        <w:t xml:space="preserve">atings for </w:t>
      </w:r>
      <w:del w:id="349" w:author="Achen, Aaron - NRCS, Lincoln, NE" w:date="2019-08-07T14:01:00Z">
        <w:r w:rsidDel="00BD7162">
          <w:rPr>
            <w:rFonts w:eastAsia="Times New Roman"/>
          </w:rPr>
          <w:delText>e</w:delText>
        </w:r>
      </w:del>
      <w:ins w:id="350" w:author="Achen, Aaron - NRCS, Lincoln, NE" w:date="2019-08-07T14:01:00Z">
        <w:r w:rsidR="00BD7162">
          <w:rPr>
            <w:rFonts w:eastAsia="Times New Roman"/>
          </w:rPr>
          <w:t>E</w:t>
        </w:r>
      </w:ins>
      <w:r>
        <w:rPr>
          <w:rFonts w:eastAsia="Times New Roman"/>
        </w:rPr>
        <w:t xml:space="preserve">ach </w:t>
      </w:r>
      <w:del w:id="351" w:author="Achen, Aaron - NRCS, Lincoln, NE" w:date="2019-08-07T14:01:00Z">
        <w:r w:rsidDel="00BD7162">
          <w:rPr>
            <w:rFonts w:eastAsia="Times New Roman"/>
          </w:rPr>
          <w:delText>l</w:delText>
        </w:r>
      </w:del>
      <w:proofErr w:type="spellStart"/>
      <w:ins w:id="352" w:author="Achen, Aaron - NRCS, Lincoln, NE" w:date="2019-08-07T14:01:00Z">
        <w:r w:rsidR="00BD7162">
          <w:rPr>
            <w:rFonts w:eastAsia="Times New Roman"/>
          </w:rPr>
          <w:t>L</w:t>
        </w:r>
      </w:ins>
      <w:r>
        <w:rPr>
          <w:rFonts w:eastAsia="Times New Roman"/>
        </w:rPr>
        <w:t>andunit</w:t>
      </w:r>
      <w:bookmarkEnd w:id="342"/>
      <w:proofErr w:type="spellEnd"/>
    </w:p>
    <w:p w14:paraId="250594DB" w14:textId="77777777" w:rsidR="00E47521" w:rsidRDefault="006A76FC">
      <w:pPr>
        <w:pStyle w:val="HTMLPreformatted"/>
        <w:divId w:val="1529684495"/>
        <w:rPr>
          <w:rStyle w:val="HTMLCode"/>
        </w:rPr>
      </w:pPr>
      <w:r>
        <w:rPr>
          <w:rStyle w:val="HTMLCode"/>
        </w:rPr>
        <w:t>INSERT INTO #LandunitRatingsCART2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soils_metadata</w:t>
      </w:r>
      <w:proofErr w:type="spellEnd"/>
      <w:r>
        <w:rPr>
          <w:rStyle w:val="HTMLCode"/>
        </w:rPr>
        <w:t>)</w:t>
      </w:r>
    </w:p>
    <w:p w14:paraId="622C4E21" w14:textId="77777777" w:rsidR="00E47521" w:rsidRDefault="006A76FC">
      <w:pPr>
        <w:pStyle w:val="HTMLPreformatted"/>
        <w:divId w:val="1529684495"/>
        <w:rPr>
          <w:rStyle w:val="HTMLCode"/>
        </w:rPr>
      </w:pPr>
      <w:r>
        <w:rPr>
          <w:rStyle w:val="HTMLCode"/>
        </w:rPr>
        <w:t xml:space="preserve">SELECT </w:t>
      </w:r>
      <w:proofErr w:type="spellStart"/>
      <w:r>
        <w:rPr>
          <w:rStyle w:val="HTMLCode"/>
        </w:rPr>
        <w:t>LC.landunit</w:t>
      </w:r>
      <w:proofErr w:type="spellEnd"/>
      <w:r>
        <w:rPr>
          <w:rStyle w:val="HTMLCode"/>
        </w:rPr>
        <w:t xml:space="preserve">, </w:t>
      </w:r>
      <w:proofErr w:type="spellStart"/>
      <w:r>
        <w:rPr>
          <w:rStyle w:val="HTMLCode"/>
        </w:rPr>
        <w:t>LC.attributename</w:t>
      </w:r>
      <w:proofErr w:type="spellEnd"/>
      <w:r>
        <w:rPr>
          <w:rStyle w:val="HTMLCode"/>
        </w:rPr>
        <w:t xml:space="preserve">, </w:t>
      </w:r>
      <w:proofErr w:type="spellStart"/>
      <w:r>
        <w:rPr>
          <w:rStyle w:val="HTMLCode"/>
        </w:rPr>
        <w:t>LC.rating</w:t>
      </w:r>
      <w:proofErr w:type="spellEnd"/>
      <w:r>
        <w:rPr>
          <w:rStyle w:val="HTMLCode"/>
        </w:rPr>
        <w:t xml:space="preserve">, </w:t>
      </w:r>
      <w:proofErr w:type="spellStart"/>
      <w:r>
        <w:rPr>
          <w:rStyle w:val="HTMLCode"/>
        </w:rPr>
        <w:t>LC.rating_key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MD.soils_metadata</w:t>
      </w:r>
      <w:proofErr w:type="spellEnd"/>
    </w:p>
    <w:p w14:paraId="58BE2725" w14:textId="77777777" w:rsidR="00E47521" w:rsidRDefault="006A76FC">
      <w:pPr>
        <w:pStyle w:val="HTMLPreformatted"/>
        <w:divId w:val="1529684495"/>
        <w:rPr>
          <w:rStyle w:val="HTMLCode"/>
        </w:rPr>
      </w:pPr>
      <w:r>
        <w:rPr>
          <w:rStyle w:val="HTMLCode"/>
        </w:rPr>
        <w:t>FROM #</w:t>
      </w:r>
      <w:proofErr w:type="spellStart"/>
      <w:r>
        <w:rPr>
          <w:rStyle w:val="HTMLCode"/>
        </w:rPr>
        <w:t>LandunitRatingsCART</w:t>
      </w:r>
      <w:proofErr w:type="spellEnd"/>
      <w:r>
        <w:rPr>
          <w:rStyle w:val="HTMLCode"/>
        </w:rPr>
        <w:t xml:space="preserve"> LC</w:t>
      </w:r>
    </w:p>
    <w:p w14:paraId="11F0AA82" w14:textId="77777777" w:rsidR="00E47521" w:rsidRDefault="006A76FC">
      <w:pPr>
        <w:pStyle w:val="HTMLPreformatted"/>
        <w:divId w:val="1529684495"/>
        <w:rPr>
          <w:rStyle w:val="HTMLCode"/>
        </w:rPr>
      </w:pPr>
      <w:r>
        <w:rPr>
          <w:rStyle w:val="HTMLCode"/>
        </w:rPr>
        <w:t>INNER JOIN #</w:t>
      </w:r>
      <w:proofErr w:type="spellStart"/>
      <w:r>
        <w:rPr>
          <w:rStyle w:val="HTMLCode"/>
        </w:rPr>
        <w:t>RatingDomain</w:t>
      </w:r>
      <w:proofErr w:type="spellEnd"/>
      <w:r>
        <w:rPr>
          <w:rStyle w:val="HTMLCode"/>
        </w:rPr>
        <w:t xml:space="preserve"> RD ON </w:t>
      </w:r>
      <w:proofErr w:type="spellStart"/>
      <w:r>
        <w:rPr>
          <w:rStyle w:val="HTMLCode"/>
        </w:rPr>
        <w:t>LC.attributename</w:t>
      </w:r>
      <w:proofErr w:type="spellEnd"/>
      <w:r>
        <w:rPr>
          <w:rStyle w:val="HTMLCode"/>
        </w:rPr>
        <w:t xml:space="preserve"> = </w:t>
      </w:r>
      <w:proofErr w:type="spellStart"/>
      <w:r>
        <w:rPr>
          <w:rStyle w:val="HTMLCode"/>
        </w:rPr>
        <w:t>RD.attributename</w:t>
      </w:r>
      <w:proofErr w:type="spellEnd"/>
      <w:r>
        <w:rPr>
          <w:rStyle w:val="HTMLCode"/>
        </w:rPr>
        <w:t xml:space="preserve"> AND </w:t>
      </w:r>
      <w:proofErr w:type="spellStart"/>
      <w:r>
        <w:rPr>
          <w:rStyle w:val="HTMLCode"/>
        </w:rPr>
        <w:t>LC.rating</w:t>
      </w:r>
      <w:proofErr w:type="spellEnd"/>
      <w:r>
        <w:rPr>
          <w:rStyle w:val="HTMLCode"/>
        </w:rPr>
        <w:t xml:space="preserve"> = </w:t>
      </w:r>
      <w:proofErr w:type="spellStart"/>
      <w:r>
        <w:rPr>
          <w:rStyle w:val="HTMLCode"/>
        </w:rPr>
        <w:t>RD.rating</w:t>
      </w:r>
      <w:proofErr w:type="spellEnd"/>
    </w:p>
    <w:p w14:paraId="58C9FE90" w14:textId="77777777" w:rsidR="00E47521" w:rsidRDefault="006A76FC">
      <w:pPr>
        <w:pStyle w:val="HTMLPreformatted"/>
        <w:divId w:val="1529684495"/>
        <w:rPr>
          <w:rStyle w:val="HTMLCode"/>
        </w:rPr>
      </w:pPr>
      <w:r>
        <w:rPr>
          <w:rStyle w:val="HTMLCode"/>
        </w:rPr>
        <w:t>INNER JOIN #</w:t>
      </w:r>
      <w:proofErr w:type="spellStart"/>
      <w:r>
        <w:rPr>
          <w:rStyle w:val="HTMLCode"/>
        </w:rPr>
        <w:t>LandunitMetadata</w:t>
      </w:r>
      <w:proofErr w:type="spellEnd"/>
      <w:r>
        <w:rPr>
          <w:rStyle w:val="HTMLCode"/>
        </w:rPr>
        <w:t xml:space="preserve"> MD ON </w:t>
      </w:r>
      <w:proofErr w:type="spellStart"/>
      <w:r>
        <w:rPr>
          <w:rStyle w:val="HTMLCode"/>
        </w:rPr>
        <w:t>LC.landunit</w:t>
      </w:r>
      <w:proofErr w:type="spellEnd"/>
      <w:r>
        <w:rPr>
          <w:rStyle w:val="HTMLCode"/>
        </w:rPr>
        <w:t xml:space="preserve"> = </w:t>
      </w:r>
      <w:proofErr w:type="spellStart"/>
      <w:r>
        <w:rPr>
          <w:rStyle w:val="HTMLCode"/>
        </w:rPr>
        <w:t>MD.landunit</w:t>
      </w:r>
      <w:proofErr w:type="spellEnd"/>
    </w:p>
    <w:p w14:paraId="5837C323" w14:textId="77777777" w:rsidR="00E47521" w:rsidRDefault="006A76FC">
      <w:pPr>
        <w:pStyle w:val="HTMLPreformatted"/>
        <w:divId w:val="1529684495"/>
        <w:rPr>
          <w:rStyle w:val="HTMLCode"/>
        </w:rPr>
      </w:pPr>
      <w:r>
        <w:rPr>
          <w:rStyle w:val="HTMLCode"/>
        </w:rPr>
        <w:t>WHERE LC.id = 1</w:t>
      </w:r>
    </w:p>
    <w:p w14:paraId="6E45F3F9" w14:textId="77777777" w:rsidR="00E47521" w:rsidRDefault="006A76FC">
      <w:pPr>
        <w:pStyle w:val="HTMLPreformatted"/>
        <w:divId w:val="1529684495"/>
      </w:pPr>
      <w:r>
        <w:rPr>
          <w:rStyle w:val="HTMLCode"/>
        </w:rPr>
        <w:t xml:space="preserve">ORDER BY </w:t>
      </w:r>
      <w:proofErr w:type="spellStart"/>
      <w:r>
        <w:rPr>
          <w:rStyle w:val="HTMLCode"/>
        </w:rPr>
        <w:t>landunit</w:t>
      </w:r>
      <w:proofErr w:type="spellEnd"/>
      <w:r>
        <w:rPr>
          <w:rStyle w:val="HTMLCode"/>
        </w:rPr>
        <w:t xml:space="preserve">, </w:t>
      </w:r>
      <w:proofErr w:type="spellStart"/>
      <w:r>
        <w:rPr>
          <w:rStyle w:val="HTMLCode"/>
        </w:rPr>
        <w:t>rating_key</w:t>
      </w:r>
      <w:proofErr w:type="spellEnd"/>
      <w:r>
        <w:rPr>
          <w:rStyle w:val="HTMLCode"/>
        </w:rPr>
        <w:t>;</w:t>
      </w:r>
    </w:p>
    <w:p w14:paraId="0CAD84A2" w14:textId="77777777" w:rsidR="00E47521" w:rsidRDefault="006A76FC">
      <w:pPr>
        <w:numPr>
          <w:ilvl w:val="0"/>
          <w:numId w:val="10"/>
        </w:numPr>
        <w:spacing w:before="100" w:beforeAutospacing="1" w:after="100" w:afterAutospacing="1"/>
        <w:divId w:val="1529684495"/>
        <w:rPr>
          <w:rFonts w:eastAsia="Times New Roman"/>
        </w:rPr>
      </w:pPr>
      <w:r>
        <w:rPr>
          <w:rFonts w:eastAsia="Times New Roman"/>
        </w:rPr>
        <w:t xml:space="preserve">The </w:t>
      </w:r>
      <w:proofErr w:type="spellStart"/>
      <w:r>
        <w:rPr>
          <w:rFonts w:eastAsia="Times New Roman"/>
        </w:rPr>
        <w:t>LandunitRatingsCART</w:t>
      </w:r>
      <w:proofErr w:type="spellEnd"/>
      <w:r>
        <w:rPr>
          <w:rFonts w:eastAsia="Times New Roman"/>
        </w:rPr>
        <w:t xml:space="preserve"> table will have all data, but the record for the overall </w:t>
      </w:r>
      <w:proofErr w:type="spellStart"/>
      <w:r>
        <w:rPr>
          <w:rFonts w:eastAsia="Times New Roman"/>
        </w:rPr>
        <w:t>landunit</w:t>
      </w:r>
      <w:proofErr w:type="spellEnd"/>
      <w:r>
        <w:rPr>
          <w:rFonts w:eastAsia="Times New Roman"/>
        </w:rPr>
        <w:t xml:space="preserve"> rating will have an id = 1.</w:t>
      </w:r>
    </w:p>
    <w:tbl>
      <w:tblPr>
        <w:tblW w:w="0" w:type="auto"/>
        <w:tblCellSpacing w:w="15" w:type="dxa"/>
        <w:tblLook w:val="04A0" w:firstRow="1" w:lastRow="0" w:firstColumn="1" w:lastColumn="0" w:noHBand="0" w:noVBand="1"/>
      </w:tblPr>
      <w:tblGrid>
        <w:gridCol w:w="1144"/>
        <w:gridCol w:w="3284"/>
        <w:gridCol w:w="4932"/>
      </w:tblGrid>
      <w:tr w:rsidR="00E47521" w14:paraId="6368BF39" w14:textId="77777777">
        <w:trPr>
          <w:divId w:val="1529684495"/>
          <w:tblHeader/>
          <w:tblCellSpacing w:w="15" w:type="dxa"/>
        </w:trPr>
        <w:tc>
          <w:tcPr>
            <w:tcW w:w="0" w:type="auto"/>
            <w:tcMar>
              <w:top w:w="15" w:type="dxa"/>
              <w:left w:w="15" w:type="dxa"/>
              <w:bottom w:w="15" w:type="dxa"/>
              <w:right w:w="15" w:type="dxa"/>
            </w:tcMar>
            <w:vAlign w:val="center"/>
            <w:hideMark/>
          </w:tcPr>
          <w:p w14:paraId="77C5E0FD" w14:textId="77777777" w:rsidR="00E47521" w:rsidRDefault="006A76FC">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7D553534" w14:textId="77777777" w:rsidR="00E47521" w:rsidRDefault="006A76FC">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14:paraId="48E7104A" w14:textId="77777777" w:rsidR="00E47521" w:rsidRDefault="006A76FC">
            <w:pPr>
              <w:jc w:val="center"/>
              <w:rPr>
                <w:rFonts w:eastAsia="Times New Roman"/>
                <w:b/>
                <w:bCs/>
              </w:rPr>
            </w:pPr>
            <w:proofErr w:type="spellStart"/>
            <w:r>
              <w:rPr>
                <w:rFonts w:eastAsia="Times New Roman"/>
                <w:b/>
                <w:bCs/>
              </w:rPr>
              <w:t>soils_metadata</w:t>
            </w:r>
            <w:proofErr w:type="spellEnd"/>
          </w:p>
        </w:tc>
      </w:tr>
      <w:tr w:rsidR="00E47521" w14:paraId="3573415B" w14:textId="77777777">
        <w:trPr>
          <w:divId w:val="1529684495"/>
          <w:tblCellSpacing w:w="15" w:type="dxa"/>
        </w:trPr>
        <w:tc>
          <w:tcPr>
            <w:tcW w:w="0" w:type="auto"/>
            <w:tcMar>
              <w:top w:w="15" w:type="dxa"/>
              <w:left w:w="15" w:type="dxa"/>
              <w:bottom w:w="15" w:type="dxa"/>
              <w:right w:w="15" w:type="dxa"/>
            </w:tcMar>
            <w:vAlign w:val="center"/>
            <w:hideMark/>
          </w:tcPr>
          <w:p w14:paraId="447CCD77" w14:textId="77777777" w:rsidR="00E47521" w:rsidRDefault="006A76F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2E32D52" w14:textId="77777777" w:rsidR="00E47521" w:rsidRDefault="006A76FC">
            <w:pPr>
              <w:rPr>
                <w:rFonts w:eastAsia="Times New Roman"/>
              </w:rPr>
            </w:pPr>
            <w:r>
              <w:rPr>
                <w:rFonts w:eastAsia="Times New Roman"/>
              </w:rPr>
              <w:t>Agricultural Organic Soil Subsidence:4</w:t>
            </w:r>
          </w:p>
        </w:tc>
        <w:tc>
          <w:tcPr>
            <w:tcW w:w="0" w:type="auto"/>
            <w:tcMar>
              <w:top w:w="15" w:type="dxa"/>
              <w:left w:w="15" w:type="dxa"/>
              <w:bottom w:w="15" w:type="dxa"/>
              <w:right w:w="15" w:type="dxa"/>
            </w:tcMar>
            <w:vAlign w:val="center"/>
            <w:hideMark/>
          </w:tcPr>
          <w:p w14:paraId="604E4328" w14:textId="77777777" w:rsidR="00E47521" w:rsidRDefault="006A76FC">
            <w:pPr>
              <w:rPr>
                <w:rFonts w:eastAsia="Times New Roman"/>
              </w:rPr>
            </w:pPr>
            <w:r>
              <w:rPr>
                <w:rFonts w:eastAsia="Times New Roman"/>
              </w:rPr>
              <w:t>“ND001 2018-09-12 19:21:50 SD105 2018-09-12 23:49:29”</w:t>
            </w:r>
          </w:p>
        </w:tc>
      </w:tr>
      <w:tr w:rsidR="00E47521" w14:paraId="4A1B4B24" w14:textId="77777777">
        <w:trPr>
          <w:divId w:val="1529684495"/>
          <w:tblCellSpacing w:w="15" w:type="dxa"/>
        </w:trPr>
        <w:tc>
          <w:tcPr>
            <w:tcW w:w="0" w:type="auto"/>
            <w:tcMar>
              <w:top w:w="15" w:type="dxa"/>
              <w:left w:w="15" w:type="dxa"/>
              <w:bottom w:w="15" w:type="dxa"/>
              <w:right w:w="15" w:type="dxa"/>
            </w:tcMar>
            <w:vAlign w:val="center"/>
            <w:hideMark/>
          </w:tcPr>
          <w:p w14:paraId="219F1927" w14:textId="77777777" w:rsidR="00E47521" w:rsidRDefault="006A76F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F949F84" w14:textId="77777777" w:rsidR="00E47521" w:rsidRDefault="006A76FC">
            <w:pPr>
              <w:rPr>
                <w:rFonts w:eastAsia="Times New Roman"/>
              </w:rPr>
            </w:pPr>
            <w:r>
              <w:rPr>
                <w:rFonts w:eastAsia="Times New Roman"/>
              </w:rPr>
              <w:t>Agricultural Organic Soil Subsidence:4</w:t>
            </w:r>
          </w:p>
        </w:tc>
        <w:tc>
          <w:tcPr>
            <w:tcW w:w="0" w:type="auto"/>
            <w:tcMar>
              <w:top w:w="15" w:type="dxa"/>
              <w:left w:w="15" w:type="dxa"/>
              <w:bottom w:w="15" w:type="dxa"/>
              <w:right w:w="15" w:type="dxa"/>
            </w:tcMar>
            <w:vAlign w:val="center"/>
            <w:hideMark/>
          </w:tcPr>
          <w:p w14:paraId="33B88D8E" w14:textId="77777777" w:rsidR="00E47521" w:rsidRDefault="006A76FC">
            <w:pPr>
              <w:rPr>
                <w:rFonts w:eastAsia="Times New Roman"/>
              </w:rPr>
            </w:pPr>
            <w:r>
              <w:rPr>
                <w:rFonts w:eastAsia="Times New Roman"/>
              </w:rPr>
              <w:t>ND001 2018-09-12 19:21:50</w:t>
            </w:r>
          </w:p>
        </w:tc>
      </w:tr>
    </w:tbl>
    <w:p w14:paraId="141E73A8" w14:textId="77777777" w:rsidR="00E47521" w:rsidRDefault="006A76FC">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76511028"/>
        <w:rPr>
          <w:rFonts w:eastAsia="Times New Roman"/>
        </w:rPr>
      </w:pPr>
      <w:bookmarkStart w:id="353" w:name="_Toc16234411"/>
      <w:r>
        <w:rPr>
          <w:rFonts w:eastAsia="Times New Roman"/>
        </w:rPr>
        <w:t>References</w:t>
      </w:r>
      <w:del w:id="354" w:author="Achen, Aaron - NRCS, Lincoln, NE" w:date="2019-07-19T13:45:00Z">
        <w:r>
          <w:rPr>
            <w:rFonts w:eastAsia="Times New Roman"/>
          </w:rPr>
          <w:delText>:</w:delText>
        </w:r>
      </w:del>
      <w:bookmarkEnd w:id="353"/>
    </w:p>
    <w:p w14:paraId="6F47A3C2" w14:textId="77777777" w:rsidR="00E47521" w:rsidRDefault="006A76FC">
      <w:pPr>
        <w:pStyle w:val="NormalWeb"/>
        <w:numPr>
          <w:ilvl w:val="0"/>
          <w:numId w:val="11"/>
        </w:numPr>
        <w:divId w:val="1776511028"/>
      </w:pPr>
      <w:ins w:id="355" w:author="Achen, Aaron - NRCS, Lincoln, NE" w:date="2019-07-19T13:34:00Z">
        <w:r>
          <w:lastRenderedPageBreak/>
          <w:t xml:space="preserve">University of Idaho. </w:t>
        </w:r>
      </w:ins>
      <w:ins w:id="356" w:author="Achen, Aaron - NRCS, Lincoln, NE" w:date="2019-07-19T13:36:00Z">
        <w:r>
          <w:t>2018</w:t>
        </w:r>
      </w:ins>
      <w:ins w:id="357" w:author="Achen, Aaron - NRCS, Lincoln, NE" w:date="2019-07-19T13:38:00Z">
        <w:r>
          <w:t>.</w:t>
        </w:r>
      </w:ins>
      <w:ins w:id="358" w:author="Achen, Aaron - NRCS, Lincoln, NE" w:date="2019-07-19T13:36:00Z">
        <w:r>
          <w:t xml:space="preserve"> </w:t>
        </w:r>
      </w:ins>
      <w:ins w:id="359" w:author="Achen, Aaron - NRCS, Lincoln, NE" w:date="2019-07-19T13:42:00Z">
        <w:r>
          <w:t xml:space="preserve">The </w:t>
        </w:r>
      </w:ins>
      <w:ins w:id="360" w:author="Achen, Aaron - NRCS, Lincoln, NE" w:date="2019-07-19T13:35:00Z">
        <w:r>
          <w:t xml:space="preserve">Twelve Soil Orders: </w:t>
        </w:r>
      </w:ins>
      <w:proofErr w:type="spellStart"/>
      <w:r>
        <w:t>Histosols</w:t>
      </w:r>
      <w:proofErr w:type="spellEnd"/>
      <w:r>
        <w:t xml:space="preserve">. </w:t>
      </w:r>
      <w:moveFromRangeStart w:id="361" w:author="Achen, Aaron - NRCS, Lincoln, NE" w:date="2019-07-19T13:36:00Z" w:name="move14435827"/>
      <w:moveFrom w:id="362" w:author="Achen, Aaron - NRCS, Lincoln, NE" w:date="2019-07-19T13:36:00Z">
        <w:r>
          <w:t xml:space="preserve">(2018, March 01). </w:t>
        </w:r>
      </w:moveFrom>
      <w:moveFromRangeEnd w:id="361"/>
      <w:del w:id="363" w:author="Achen, Aaron - NRCS, Lincoln, NE" w:date="2019-07-19T13:35:00Z">
        <w:r>
          <w:delText xml:space="preserve">Retrieved from University of Idaho Soil Taxonomy: </w:delText>
        </w:r>
      </w:del>
      <w:r>
        <w:fldChar w:fldCharType="begin"/>
      </w:r>
      <w:r>
        <w:instrText xml:space="preserve"> HYPERLINK "https://www.uidaho.edu/cals/soil-orders/histosols" </w:instrText>
      </w:r>
      <w:r>
        <w:fldChar w:fldCharType="separate"/>
      </w:r>
      <w:del w:id="364" w:author="Achen, Aaron - NRCS, Lincoln, NE" w:date="2019-07-19T13:34:00Z">
        <w:r>
          <w:rPr>
            <w:rStyle w:val="Hyperlink"/>
          </w:rPr>
          <w:delText>https://www.cals.uidaho.edu/soilorders/histosols.htm</w:delText>
        </w:r>
      </w:del>
      <w:ins w:id="365" w:author="Achen, Aaron - NRCS, Lincoln, NE" w:date="2019-07-19T13:34:00Z">
        <w:r>
          <w:rPr>
            <w:rStyle w:val="Hyperlink"/>
          </w:rPr>
          <w:t>https://www.uidaho.edu/cals/soil-orders/histosols</w:t>
        </w:r>
      </w:ins>
      <w:r>
        <w:fldChar w:fldCharType="end"/>
      </w:r>
      <w:ins w:id="366" w:author="Achen, Aaron - NRCS, Lincoln, NE" w:date="2019-07-19T13:36:00Z">
        <w:r>
          <w:t xml:space="preserve"> </w:t>
        </w:r>
      </w:ins>
      <w:moveToRangeStart w:id="367" w:author="Achen, Aaron - NRCS, Lincoln, NE" w:date="2019-07-19T13:36:00Z" w:name="move14435827"/>
      <w:moveTo w:id="368" w:author="Achen, Aaron - NRCS, Lincoln, NE" w:date="2019-07-19T13:36:00Z">
        <w:r>
          <w:t>(</w:t>
        </w:r>
      </w:moveTo>
      <w:ins w:id="369" w:author="Achen, Aaron - NRCS, Lincoln, NE" w:date="2019-07-19T13:36:00Z">
        <w:r>
          <w:t xml:space="preserve">accessed </w:t>
        </w:r>
      </w:ins>
      <w:ins w:id="370" w:author="Achen, Aaron - NRCS, Lincoln, NE" w:date="2019-07-19T13:37:00Z">
        <w:r>
          <w:t xml:space="preserve">1 </w:t>
        </w:r>
      </w:ins>
      <w:moveTo w:id="371" w:author="Achen, Aaron - NRCS, Lincoln, NE" w:date="2019-07-19T13:36:00Z">
        <w:del w:id="372" w:author="Achen, Aaron - NRCS, Lincoln, NE" w:date="2019-07-19T13:37:00Z">
          <w:r>
            <w:delText xml:space="preserve">2018, </w:delText>
          </w:r>
        </w:del>
        <w:r>
          <w:t xml:space="preserve">March </w:t>
        </w:r>
      </w:moveTo>
      <w:ins w:id="373" w:author="Achen, Aaron - NRCS, Lincoln, NE" w:date="2019-07-19T13:37:00Z">
        <w:r>
          <w:t>2018</w:t>
        </w:r>
      </w:ins>
      <w:moveTo w:id="374" w:author="Achen, Aaron - NRCS, Lincoln, NE" w:date="2019-07-19T13:36:00Z">
        <w:del w:id="375" w:author="Achen, Aaron - NRCS, Lincoln, NE" w:date="2019-07-19T13:37:00Z">
          <w:r>
            <w:delText>01</w:delText>
          </w:r>
        </w:del>
        <w:r>
          <w:t>).</w:t>
        </w:r>
      </w:moveTo>
      <w:moveToRangeEnd w:id="367"/>
    </w:p>
    <w:p w14:paraId="2A623E5E" w14:textId="77777777" w:rsidR="00E47521" w:rsidRDefault="006A76FC">
      <w:pPr>
        <w:pStyle w:val="NormalWeb"/>
        <w:numPr>
          <w:ilvl w:val="0"/>
          <w:numId w:val="11"/>
        </w:numPr>
        <w:divId w:val="1776511028"/>
      </w:pPr>
      <w:ins w:id="376" w:author="Achen, Aaron - NRCS, Lincoln, NE" w:date="2019-07-19T13:41:00Z">
        <w:r>
          <w:t xml:space="preserve">United Nations Food and Agriculture Organization. 2001. </w:t>
        </w:r>
      </w:ins>
      <w:ins w:id="377" w:author="Achen, Aaron - NRCS, Lincoln, NE" w:date="2019-07-19T13:40:00Z">
        <w:r>
          <w:t xml:space="preserve">Lecture notes on the major soils of the world. </w:t>
        </w:r>
      </w:ins>
      <w:del w:id="378" w:author="Achen, Aaron - NRCS, Lincoln, NE" w:date="2019-07-19T13:39:00Z">
        <w:r>
          <w:delText xml:space="preserve">Histosols </w:delText>
        </w:r>
      </w:del>
      <w:del w:id="379" w:author="Achen, Aaron - NRCS, Lincoln, NE" w:date="2019-07-19T13:40:00Z">
        <w:r>
          <w:delText xml:space="preserve">Organic Soils. </w:delText>
        </w:r>
      </w:del>
      <w:del w:id="380" w:author="Achen, Aaron - NRCS, Lincoln, NE" w:date="2019-07-19T13:39:00Z">
        <w:r>
          <w:delText xml:space="preserve">(2018, March 01). </w:delText>
        </w:r>
      </w:del>
      <w:del w:id="381" w:author="Achen, Aaron - NRCS, Lincoln, NE" w:date="2019-07-19T13:40:00Z">
        <w:r>
          <w:delText>Retrieved from</w:delText>
        </w:r>
      </w:del>
      <w:del w:id="382" w:author="Achen, Aaron - NRCS, Lincoln, NE" w:date="2019-07-19T13:38:00Z">
        <w:r>
          <w:delText xml:space="preserve"> Reference Soil Group</w:delText>
        </w:r>
      </w:del>
      <w:del w:id="383" w:author="Achen, Aaron - NRCS, Lincoln, NE" w:date="2019-07-19T13:40:00Z">
        <w:r>
          <w:delText xml:space="preserve">: </w:delText>
        </w:r>
      </w:del>
      <w:hyperlink r:id="rId9" w:history="1">
        <w:r>
          <w:rPr>
            <w:rStyle w:val="Hyperlink"/>
          </w:rPr>
          <w:t>http://www.fao.org/docrep/003/Y1899E/y1899e04.htm</w:t>
        </w:r>
      </w:hyperlink>
      <w:ins w:id="384" w:author="Achen, Aaron - NRCS, Lincoln, NE" w:date="2019-07-19T13:39:00Z">
        <w:r>
          <w:t xml:space="preserve"> (accessed 1 </w:t>
        </w:r>
        <w:del w:id="385" w:author="Achen, Aaron - NRCS, Lincoln, NE" w:date="2019-07-19T13:37:00Z">
          <w:r>
            <w:delText xml:space="preserve">2018, </w:delText>
          </w:r>
        </w:del>
        <w:r>
          <w:t>March 2018</w:t>
        </w:r>
        <w:del w:id="386" w:author="Achen, Aaron - NRCS, Lincoln, NE" w:date="2019-07-19T13:37:00Z">
          <w:r>
            <w:delText>01</w:delText>
          </w:r>
        </w:del>
        <w:r>
          <w:t>).</w:t>
        </w:r>
      </w:ins>
      <w:ins w:id="387" w:author="Achen, Aaron - NRCS, Lincoln, NE" w:date="2019-07-19T13:41:00Z">
        <w:r>
          <w:t xml:space="preserve"> ISBN 925-104637-9.</w:t>
        </w:r>
      </w:ins>
    </w:p>
    <w:p w14:paraId="15FF5D6A" w14:textId="77777777" w:rsidR="00E47521" w:rsidRDefault="006A76FC">
      <w:pPr>
        <w:pStyle w:val="NormalWeb"/>
        <w:numPr>
          <w:ilvl w:val="0"/>
          <w:numId w:val="11"/>
        </w:numPr>
        <w:divId w:val="1776511028"/>
        <w:rPr>
          <w:ins w:id="388" w:author="Achen, Aaron - NRCS, Lincoln, NE" w:date="2019-07-19T13:47:00Z"/>
        </w:rPr>
      </w:pPr>
      <w:ins w:id="389" w:author="Achen, Aaron - NRCS, Lincoln, NE" w:date="2019-07-19T13:47:00Z">
        <w:r>
          <w:t xml:space="preserve">United States Department of Agriculture, Natural Resources Conservation Service. 2006. Procedure to calculate the Soil Conditioning Index for </w:t>
        </w:r>
        <w:proofErr w:type="spellStart"/>
        <w:r>
          <w:t>Histosols</w:t>
        </w:r>
        <w:proofErr w:type="spellEnd"/>
        <w:r>
          <w:t xml:space="preserve">. </w:t>
        </w:r>
      </w:ins>
      <w:ins w:id="390" w:author="Achen, Aaron - NRCS, Lincoln, NE" w:date="2019-07-19T13:49:00Z">
        <w:r>
          <w:fldChar w:fldCharType="begin"/>
        </w:r>
        <w:r>
          <w:instrText xml:space="preserve"> HYPERLINK "https://www.nrcs.usda.gov/wps/PA_NRCSConsumption/download?cid=stelprdb1248578&amp;ext=pdf" </w:instrText>
        </w:r>
        <w:r>
          <w:fldChar w:fldCharType="separate"/>
        </w:r>
        <w:r>
          <w:rPr>
            <w:rStyle w:val="Hyperlink"/>
          </w:rPr>
          <w:t>https://www.nrcs.usda.gov/wps/PA_NRCSConsumption/download?cid=stelprdb1248578&amp;ext=pdf</w:t>
        </w:r>
        <w:r>
          <w:fldChar w:fldCharType="end"/>
        </w:r>
        <w:r>
          <w:t xml:space="preserve"> </w:t>
        </w:r>
      </w:ins>
      <w:ins w:id="391" w:author="Achen, Aaron - NRCS, Lincoln, NE" w:date="2019-07-19T13:47:00Z">
        <w:r>
          <w:t>(accessed 19 July 2019).</w:t>
        </w:r>
      </w:ins>
    </w:p>
    <w:p w14:paraId="00AF6701" w14:textId="77777777" w:rsidR="00E47521" w:rsidRDefault="006A76FC">
      <w:pPr>
        <w:pStyle w:val="NormalWeb"/>
        <w:numPr>
          <w:ilvl w:val="0"/>
          <w:numId w:val="11"/>
        </w:numPr>
        <w:divId w:val="1776511028"/>
      </w:pPr>
      <w:ins w:id="392" w:author="Achen, Aaron - NRCS, Lincoln, NE" w:date="2019-07-19T13:43:00Z">
        <w:r>
          <w:t>United States Department of Agriculture, Natur</w:t>
        </w:r>
      </w:ins>
      <w:ins w:id="393" w:author="Achen, Aaron - NRCS, Lincoln, NE" w:date="2019-07-19T13:44:00Z">
        <w:r>
          <w:t xml:space="preserve">al Resources Conservation Service. </w:t>
        </w:r>
      </w:ins>
      <w:del w:id="394" w:author="Achen, Aaron - NRCS, Lincoln, NE" w:date="2019-07-19T13:44:00Z">
        <w:r>
          <w:delText>NRCS, U. (</w:delText>
        </w:r>
      </w:del>
      <w:r>
        <w:t>2012</w:t>
      </w:r>
      <w:del w:id="395" w:author="Achen, Aaron - NRCS, Lincoln, NE" w:date="2019-07-19T13:44:00Z">
        <w:r>
          <w:delText>, March)</w:delText>
        </w:r>
      </w:del>
      <w:r>
        <w:t xml:space="preserve">. </w:t>
      </w:r>
      <w:del w:id="396" w:author="Achen, Aaron - NRCS, Lincoln, NE" w:date="2019-07-19T13:44:00Z">
        <w:r>
          <w:delText>eFOTG. Retrieved from Soil Subsidence :</w:delText>
        </w:r>
      </w:del>
      <w:ins w:id="397" w:author="Achen, Aaron - NRCS, Lincoln, NE" w:date="2019-07-19T13:44:00Z">
        <w:r>
          <w:t>Resource Concerns: Soil Subsidence.</w:t>
        </w:r>
      </w:ins>
      <w:r>
        <w:t xml:space="preserve"> </w:t>
      </w:r>
      <w:hyperlink r:id="rId10" w:history="1">
        <w:r>
          <w:rPr>
            <w:rStyle w:val="Hyperlink"/>
          </w:rPr>
          <w:t>https://efotg.sc.egov.usda.gov/references/public/AR/Soil_Quality_Degradation_Subsidence.pdf</w:t>
        </w:r>
      </w:hyperlink>
      <w:ins w:id="398" w:author="Achen, Aaron - NRCS, Lincoln, NE" w:date="2019-07-19T13:44:00Z">
        <w:r>
          <w:t xml:space="preserve"> </w:t>
        </w:r>
      </w:ins>
      <w:ins w:id="399" w:author="Achen, Aaron - NRCS, Lincoln, NE" w:date="2019-07-19T13:45:00Z">
        <w:r>
          <w:t>(accessed 19 July 2019).</w:t>
        </w:r>
      </w:ins>
    </w:p>
    <w:p w14:paraId="640F4D61" w14:textId="77777777" w:rsidR="00E47521" w:rsidRDefault="006A76FC">
      <w:pPr>
        <w:pStyle w:val="NormalWeb"/>
        <w:numPr>
          <w:ilvl w:val="0"/>
          <w:numId w:val="11"/>
        </w:numPr>
        <w:divId w:val="1776511028"/>
        <w:rPr>
          <w:del w:id="400" w:author="Achen, Aaron - NRCS, Lincoln, NE" w:date="2019-07-19T13:47:00Z"/>
        </w:rPr>
      </w:pPr>
      <w:ins w:id="401" w:author="Achen, Aaron - NRCS, Lincoln, NE" w:date="2019-07-19T13:50:00Z">
        <w:r>
          <w:t xml:space="preserve">Wright, A.L., and G.H. </w:t>
        </w:r>
      </w:ins>
      <w:del w:id="402" w:author="Achen, Aaron - NRCS, Lincoln, NE" w:date="2019-07-19T13:47:00Z">
        <w:r>
          <w:delText xml:space="preserve">Procedure to Calculate the Soil Conditioning Index for Histosols. (2018, March 01). Retrieved from SCI Histosols: </w:delText>
        </w:r>
      </w:del>
    </w:p>
    <w:p w14:paraId="3A186F09" w14:textId="77777777" w:rsidR="00E47521" w:rsidRDefault="006A76FC">
      <w:pPr>
        <w:pStyle w:val="NormalWeb"/>
        <w:numPr>
          <w:ilvl w:val="0"/>
          <w:numId w:val="11"/>
        </w:numPr>
        <w:divId w:val="1776511028"/>
      </w:pPr>
      <w:r>
        <w:t>Snyder</w:t>
      </w:r>
      <w:ins w:id="403" w:author="Achen, Aaron - NRCS, Lincoln, NE" w:date="2019-07-19T13:51:00Z">
        <w:r>
          <w:t>.</w:t>
        </w:r>
      </w:ins>
      <w:del w:id="404" w:author="Achen, Aaron - NRCS, Lincoln, NE" w:date="2019-07-19T13:50:00Z">
        <w:r>
          <w:delText>, A.</w:delText>
        </w:r>
      </w:del>
      <w:del w:id="405" w:author="Achen, Aaron - NRCS, Lincoln, NE" w:date="2019-07-19T13:49:00Z">
        <w:r>
          <w:delText xml:space="preserve"> </w:delText>
        </w:r>
      </w:del>
      <w:del w:id="406" w:author="Achen, Aaron - NRCS, Lincoln, NE" w:date="2019-07-19T13:50:00Z">
        <w:r>
          <w:delText>L.</w:delText>
        </w:r>
      </w:del>
      <w:r>
        <w:t xml:space="preserve"> </w:t>
      </w:r>
      <w:del w:id="407" w:author="Achen, Aaron - NRCS, Lincoln, NE" w:date="2019-07-19T13:52:00Z">
        <w:r>
          <w:delText>(2018, March 01)</w:delText>
        </w:r>
      </w:del>
      <w:ins w:id="408" w:author="Achen, Aaron - NRCS, Lincoln, NE" w:date="2019-07-19T13:52:00Z">
        <w:r>
          <w:t>2009</w:t>
        </w:r>
      </w:ins>
      <w:r>
        <w:t xml:space="preserve">. </w:t>
      </w:r>
      <w:moveFromRangeStart w:id="409" w:author="Achen, Aaron - NRCS, Lincoln, NE" w:date="2019-07-19T13:51:00Z" w:name="move14436698"/>
      <w:moveFrom w:id="410" w:author="Achen, Aaron - NRCS, Lincoln, NE" w:date="2019-07-19T13:51:00Z">
        <w:r>
          <w:t xml:space="preserve">University of FL IFAS Extension. </w:t>
        </w:r>
      </w:moveFrom>
      <w:moveFromRangeEnd w:id="409"/>
      <w:del w:id="411" w:author="Achen, Aaron - NRCS, Lincoln, NE" w:date="2019-07-19T13:52:00Z">
        <w:r>
          <w:delText xml:space="preserve">Retrieved from </w:delText>
        </w:r>
      </w:del>
      <w:r>
        <w:t xml:space="preserve">Soil Subsidence in the </w:t>
      </w:r>
      <w:del w:id="412" w:author="Achen, Aaron - NRCS, Lincoln, NE" w:date="2019-07-19T13:33:00Z">
        <w:r>
          <w:delText>Evergaldes</w:delText>
        </w:r>
      </w:del>
      <w:ins w:id="413" w:author="Achen, Aaron - NRCS, Lincoln, NE" w:date="2019-07-19T13:33:00Z">
        <w:r>
          <w:t>Everglades</w:t>
        </w:r>
      </w:ins>
      <w:r>
        <w:t xml:space="preserve"> </w:t>
      </w:r>
      <w:del w:id="414" w:author="Achen, Aaron - NRCS, Lincoln, NE" w:date="2019-07-19T13:33:00Z">
        <w:r>
          <w:delText>Agrciultural</w:delText>
        </w:r>
      </w:del>
      <w:ins w:id="415" w:author="Achen, Aaron - NRCS, Lincoln, NE" w:date="2019-07-19T13:33:00Z">
        <w:r>
          <w:t>Agricultural</w:t>
        </w:r>
      </w:ins>
      <w:r>
        <w:t xml:space="preserve"> Area</w:t>
      </w:r>
      <w:ins w:id="416" w:author="Achen, Aaron - NRCS, Lincoln, NE" w:date="2019-07-19T13:52:00Z">
        <w:r>
          <w:t>.</w:t>
        </w:r>
      </w:ins>
      <w:del w:id="417" w:author="Achen, Aaron - NRCS, Lincoln, NE" w:date="2019-07-19T13:52:00Z">
        <w:r>
          <w:delText xml:space="preserve"> Pub #SL 311:</w:delText>
        </w:r>
      </w:del>
      <w:r>
        <w:t xml:space="preserve"> </w:t>
      </w:r>
      <w:hyperlink r:id="rId11" w:history="1">
        <w:r>
          <w:rPr>
            <w:rStyle w:val="Hyperlink"/>
          </w:rPr>
          <w:t>http://edis.ifas.ufl.edu/ss523</w:t>
        </w:r>
      </w:hyperlink>
      <w:ins w:id="418" w:author="Achen, Aaron - NRCS, Lincoln, NE" w:date="2019-07-19T13:51:00Z">
        <w:r>
          <w:t xml:space="preserve"> (accessed 19 July 2019). </w:t>
        </w:r>
      </w:ins>
      <w:moveToRangeStart w:id="419" w:author="Achen, Aaron - NRCS, Lincoln, NE" w:date="2019-07-19T13:51:00Z" w:name="move14436698"/>
      <w:moveTo w:id="420" w:author="Achen, Aaron - NRCS, Lincoln, NE" w:date="2019-07-19T13:51:00Z">
        <w:r>
          <w:t>University of F</w:t>
        </w:r>
        <w:del w:id="421" w:author="Achen, Aaron - NRCS, Lincoln, NE" w:date="2019-07-19T13:52:00Z">
          <w:r>
            <w:delText>L</w:delText>
          </w:r>
        </w:del>
      </w:moveTo>
      <w:ins w:id="422" w:author="Achen, Aaron - NRCS, Lincoln, NE" w:date="2019-07-19T13:52:00Z">
        <w:r>
          <w:t>lorida/</w:t>
        </w:r>
      </w:ins>
      <w:moveTo w:id="423" w:author="Achen, Aaron - NRCS, Lincoln, NE" w:date="2019-07-19T13:51:00Z">
        <w:del w:id="424" w:author="Achen, Aaron - NRCS, Lincoln, NE" w:date="2019-07-19T13:53:00Z">
          <w:r>
            <w:delText xml:space="preserve"> </w:delText>
          </w:r>
        </w:del>
        <w:r>
          <w:t>I</w:t>
        </w:r>
      </w:moveTo>
      <w:ins w:id="425" w:author="Achen, Aaron - NRCS, Lincoln, NE" w:date="2019-07-19T13:53:00Z">
        <w:r>
          <w:t xml:space="preserve">nstitute of </w:t>
        </w:r>
      </w:ins>
      <w:moveTo w:id="426" w:author="Achen, Aaron - NRCS, Lincoln, NE" w:date="2019-07-19T13:51:00Z">
        <w:r>
          <w:t>F</w:t>
        </w:r>
      </w:moveTo>
      <w:ins w:id="427" w:author="Achen, Aaron - NRCS, Lincoln, NE" w:date="2019-07-19T13:53:00Z">
        <w:r>
          <w:t xml:space="preserve">ood and </w:t>
        </w:r>
      </w:ins>
      <w:moveTo w:id="428" w:author="Achen, Aaron - NRCS, Lincoln, NE" w:date="2019-07-19T13:51:00Z">
        <w:r>
          <w:t>A</w:t>
        </w:r>
      </w:moveTo>
      <w:ins w:id="429" w:author="Achen, Aaron - NRCS, Lincoln, NE" w:date="2019-07-19T13:53:00Z">
        <w:r>
          <w:t xml:space="preserve">gricultural </w:t>
        </w:r>
      </w:ins>
      <w:moveTo w:id="430" w:author="Achen, Aaron - NRCS, Lincoln, NE" w:date="2019-07-19T13:51:00Z">
        <w:r>
          <w:t>S</w:t>
        </w:r>
        <w:del w:id="431" w:author="Achen, Aaron - NRCS, Lincoln, NE" w:date="2019-07-19T13:53:00Z">
          <w:r>
            <w:delText xml:space="preserve"> Extension</w:delText>
          </w:r>
        </w:del>
      </w:moveTo>
      <w:ins w:id="432" w:author="Achen, Aaron - NRCS, Lincoln, NE" w:date="2019-07-19T13:53:00Z">
        <w:r>
          <w:t>ciences</w:t>
        </w:r>
      </w:ins>
      <w:ins w:id="433" w:author="Achen, Aaron - NRCS, Lincoln, NE" w:date="2019-07-19T13:52:00Z">
        <w:r>
          <w:t xml:space="preserve"> </w:t>
        </w:r>
      </w:ins>
      <w:ins w:id="434" w:author="Achen, Aaron - NRCS, Lincoln, NE" w:date="2019-07-19T13:53:00Z">
        <w:r>
          <w:t xml:space="preserve">Extension </w:t>
        </w:r>
      </w:ins>
      <w:ins w:id="435" w:author="Achen, Aaron - NRCS, Lincoln, NE" w:date="2019-07-19T13:52:00Z">
        <w:r>
          <w:t>Publication #SL 311</w:t>
        </w:r>
      </w:ins>
      <w:moveTo w:id="436" w:author="Achen, Aaron - NRCS, Lincoln, NE" w:date="2019-07-19T13:51:00Z">
        <w:del w:id="437" w:author="Achen, Aaron - NRCS, Lincoln, NE" w:date="2019-07-19T13:52:00Z">
          <w:r>
            <w:delText>.</w:delText>
          </w:r>
        </w:del>
      </w:moveTo>
      <w:moveToRangeEnd w:id="419"/>
      <w:ins w:id="438" w:author="Achen, Aaron - NRCS, Lincoln, NE" w:date="2019-07-19T13:52:00Z">
        <w:r>
          <w:t>.</w:t>
        </w:r>
      </w:ins>
    </w:p>
    <w:p w14:paraId="566887AE" w14:textId="77777777" w:rsidR="006A76FC" w:rsidRDefault="006A7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87709899"/>
        <w:rPr>
          <w:rFonts w:eastAsia="Times New Roman"/>
        </w:rPr>
      </w:pPr>
    </w:p>
    <w:sectPr w:rsidR="006A76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9" w:author="Achen, Aaron - NRCS, Lincoln, NE" w:date="2019-07-19T13:21:00Z" w:initials="AA-NLN">
    <w:p w14:paraId="02BE4700" w14:textId="77777777" w:rsidR="00046D7E" w:rsidRDefault="00046D7E">
      <w:pPr>
        <w:pStyle w:val="Comm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CommentReference"/>
        </w:rPr>
        <w:annotationRef/>
      </w:r>
      <w:r>
        <w:rPr>
          <w:noProof/>
        </w:rPr>
        <w:t>Are both of these statements true?  Suitability of the soil based on individual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BE47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BE4700" w16cid:durableId="20F52C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508B"/>
    <w:multiLevelType w:val="multilevel"/>
    <w:tmpl w:val="47B4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97726"/>
    <w:multiLevelType w:val="multilevel"/>
    <w:tmpl w:val="704E0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E5B40"/>
    <w:multiLevelType w:val="multilevel"/>
    <w:tmpl w:val="EBD4C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828CE"/>
    <w:multiLevelType w:val="multilevel"/>
    <w:tmpl w:val="1D408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C772BF2"/>
    <w:multiLevelType w:val="multilevel"/>
    <w:tmpl w:val="249A7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E31E7"/>
    <w:multiLevelType w:val="multilevel"/>
    <w:tmpl w:val="51860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B771D"/>
    <w:multiLevelType w:val="multilevel"/>
    <w:tmpl w:val="DD386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E7CEA"/>
    <w:multiLevelType w:val="multilevel"/>
    <w:tmpl w:val="CD083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01692"/>
    <w:multiLevelType w:val="multilevel"/>
    <w:tmpl w:val="059ED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D6082"/>
    <w:multiLevelType w:val="multilevel"/>
    <w:tmpl w:val="3DE04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C5F89"/>
    <w:multiLevelType w:val="multilevel"/>
    <w:tmpl w:val="C5E68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8"/>
  </w:num>
  <w:num w:numId="5">
    <w:abstractNumId w:val="0"/>
  </w:num>
  <w:num w:numId="6">
    <w:abstractNumId w:val="6"/>
  </w:num>
  <w:num w:numId="7">
    <w:abstractNumId w:val="2"/>
  </w:num>
  <w:num w:numId="8">
    <w:abstractNumId w:val="10"/>
  </w:num>
  <w:num w:numId="9">
    <w:abstractNumId w:val="7"/>
  </w:num>
  <w:num w:numId="10">
    <w:abstractNumId w:val="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hen, Aaron - NRCS, Lincoln, NE">
    <w15:presenceInfo w15:providerId="None" w15:userId="Achen, Aaron - NRCS, Lincoln, 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88"/>
    <w:rsid w:val="00046D7E"/>
    <w:rsid w:val="00051753"/>
    <w:rsid w:val="002072A0"/>
    <w:rsid w:val="00324EF6"/>
    <w:rsid w:val="00526088"/>
    <w:rsid w:val="005F4385"/>
    <w:rsid w:val="006A76FC"/>
    <w:rsid w:val="00700575"/>
    <w:rsid w:val="008B397B"/>
    <w:rsid w:val="00BD7162"/>
    <w:rsid w:val="00D518F4"/>
    <w:rsid w:val="00E46A4F"/>
    <w:rsid w:val="00E47521"/>
    <w:rsid w:val="00F34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91B4E7"/>
  <w15:chartTrackingRefBased/>
  <w15:docId w15:val="{FC80E8BF-3B96-460C-9FA1-AFA4C713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ascii="Times New Roman" w:eastAsiaTheme="minorEastAsia" w:hAnsi="Times New Roman" w:cs="Times New Roman" w:hint="default"/>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ascii="Times New Roman" w:eastAsiaTheme="minorEastAsia" w:hAnsi="Times New Roman" w:cs="Times New Roman" w:hint="default"/>
      <w:b/>
      <w:bCs/>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heme="minorEastAsia" w:hAnsi="Segoe UI" w:cs="Segoe UI" w:hint="default"/>
      <w:sz w:val="18"/>
      <w:szCs w:val="18"/>
    </w:rPr>
  </w:style>
  <w:style w:type="paragraph" w:styleId="Revision">
    <w:name w:val="Revision"/>
    <w:uiPriority w:val="99"/>
    <w:semiHidden/>
    <w:rPr>
      <w:rFonts w:eastAsiaTheme="minorEastAsia"/>
      <w:sz w:val="24"/>
      <w:szCs w:val="24"/>
    </w:rPr>
  </w:style>
  <w:style w:type="paragraph" w:styleId="ListParagraph">
    <w:name w:val="List Paragraph"/>
    <w:basedOn w:val="Normal"/>
    <w:uiPriority w:val="34"/>
    <w:semiHidden/>
    <w:qFormat/>
    <w:pPr>
      <w:ind w:left="720"/>
      <w:contextualSpacing/>
    </w:pPr>
  </w:style>
  <w:style w:type="paragraph" w:customStyle="1" w:styleId="main-container">
    <w:name w:val="main-container"/>
    <w:basedOn w:val="Normal"/>
    <w:uiPriority w:val="99"/>
    <w:semiHidden/>
    <w:pPr>
      <w:spacing w:before="100" w:beforeAutospacing="1" w:after="100" w:afterAutospacing="1"/>
    </w:pPr>
  </w:style>
  <w:style w:type="paragraph" w:customStyle="1" w:styleId="tabbed-pane">
    <w:name w:val="tabbed-pane"/>
    <w:basedOn w:val="Normal"/>
    <w:uiPriority w:val="99"/>
    <w:semiHidden/>
    <w:pPr>
      <w:spacing w:before="100" w:beforeAutospacing="1" w:after="100" w:afterAutospacing="1"/>
    </w:pPr>
  </w:style>
  <w:style w:type="paragraph" w:customStyle="1" w:styleId="html-widget">
    <w:name w:val="html-widget"/>
    <w:basedOn w:val="Normal"/>
    <w:uiPriority w:val="99"/>
    <w:semiHidden/>
    <w:pPr>
      <w:spacing w:before="100" w:beforeAutospacing="1" w:after="300"/>
    </w:pPr>
  </w:style>
  <w:style w:type="paragraph" w:customStyle="1" w:styleId="toc-content">
    <w:name w:val="toc-content"/>
    <w:basedOn w:val="Normal"/>
    <w:uiPriority w:val="99"/>
    <w:semiHidden/>
    <w:pPr>
      <w:spacing w:before="100" w:beforeAutospacing="1" w:after="100" w:afterAutospacing="1"/>
    </w:pPr>
  </w:style>
  <w:style w:type="paragraph" w:customStyle="1" w:styleId="tocify-item">
    <w:name w:val="tocify-item"/>
    <w:basedOn w:val="Normal"/>
    <w:uiPriority w:val="99"/>
    <w:semiHidden/>
    <w:pPr>
      <w:spacing w:before="100" w:beforeAutospacing="1" w:after="100" w:afterAutospacing="1"/>
    </w:pPr>
  </w:style>
  <w:style w:type="paragraph" w:customStyle="1" w:styleId="tocify-item1">
    <w:name w:val="tocify-item1"/>
    <w:basedOn w:val="Normal"/>
    <w:uiPriority w:val="99"/>
    <w:semiHidden/>
    <w:pPr>
      <w:spacing w:before="100" w:beforeAutospacing="1" w:after="100" w:afterAutospacing="1"/>
    </w:pPr>
    <w:rPr>
      <w:sz w:val="22"/>
      <w:szCs w:val="22"/>
    </w:rPr>
  </w:style>
  <w:style w:type="paragraph" w:customStyle="1" w:styleId="tocify-item2">
    <w:name w:val="tocify-item2"/>
    <w:basedOn w:val="Normal"/>
    <w:uiPriority w:val="99"/>
    <w:semiHidden/>
    <w:pPr>
      <w:spacing w:before="100" w:beforeAutospacing="1" w:after="100" w:afterAutospacing="1"/>
    </w:pPr>
    <w:rPr>
      <w:sz w:val="22"/>
      <w:szCs w:val="22"/>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rPr>
  </w:style>
  <w:style w:type="character" w:customStyle="1" w:styleId="citation">
    <w:name w:val="citation"/>
    <w:basedOn w:val="DefaultParagraphFont"/>
  </w:style>
  <w:style w:type="paragraph" w:styleId="TOCHeading">
    <w:name w:val="TOC Heading"/>
    <w:basedOn w:val="Heading1"/>
    <w:next w:val="Normal"/>
    <w:uiPriority w:val="39"/>
    <w:unhideWhenUsed/>
    <w:qFormat/>
    <w:rsid w:val="00E46A4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E46A4F"/>
    <w:pPr>
      <w:spacing w:after="100"/>
    </w:pPr>
  </w:style>
  <w:style w:type="paragraph" w:styleId="TOC2">
    <w:name w:val="toc 2"/>
    <w:basedOn w:val="Normal"/>
    <w:next w:val="Normal"/>
    <w:autoRedefine/>
    <w:uiPriority w:val="39"/>
    <w:unhideWhenUsed/>
    <w:rsid w:val="00E46A4F"/>
    <w:pPr>
      <w:spacing w:after="100"/>
      <w:ind w:left="240"/>
    </w:pPr>
  </w:style>
  <w:style w:type="paragraph" w:styleId="TOC3">
    <w:name w:val="toc 3"/>
    <w:basedOn w:val="Normal"/>
    <w:next w:val="Normal"/>
    <w:autoRedefine/>
    <w:uiPriority w:val="39"/>
    <w:unhideWhenUsed/>
    <w:rsid w:val="00E46A4F"/>
    <w:pPr>
      <w:spacing w:after="100"/>
      <w:ind w:left="480"/>
    </w:pPr>
  </w:style>
  <w:style w:type="paragraph" w:styleId="TOC4">
    <w:name w:val="toc 4"/>
    <w:basedOn w:val="Normal"/>
    <w:next w:val="Normal"/>
    <w:autoRedefine/>
    <w:uiPriority w:val="39"/>
    <w:unhideWhenUsed/>
    <w:rsid w:val="00E46A4F"/>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709899">
      <w:bodyDiv w:val="1"/>
      <w:marLeft w:val="0"/>
      <w:marRight w:val="0"/>
      <w:marTop w:val="0"/>
      <w:marBottom w:val="0"/>
      <w:divBdr>
        <w:top w:val="none" w:sz="0" w:space="0" w:color="auto"/>
        <w:left w:val="none" w:sz="0" w:space="0" w:color="auto"/>
        <w:bottom w:val="none" w:sz="0" w:space="0" w:color="auto"/>
        <w:right w:val="none" w:sz="0" w:space="0" w:color="auto"/>
      </w:divBdr>
      <w:divsChild>
        <w:div w:id="2142650467">
          <w:marLeft w:val="0"/>
          <w:marRight w:val="0"/>
          <w:marTop w:val="0"/>
          <w:marBottom w:val="0"/>
          <w:divBdr>
            <w:top w:val="none" w:sz="0" w:space="0" w:color="auto"/>
            <w:left w:val="none" w:sz="0" w:space="0" w:color="auto"/>
            <w:bottom w:val="none" w:sz="0" w:space="0" w:color="auto"/>
            <w:right w:val="none" w:sz="0" w:space="0" w:color="auto"/>
          </w:divBdr>
        </w:div>
        <w:div w:id="2029747832">
          <w:marLeft w:val="0"/>
          <w:marRight w:val="0"/>
          <w:marTop w:val="0"/>
          <w:marBottom w:val="0"/>
          <w:divBdr>
            <w:top w:val="none" w:sz="0" w:space="0" w:color="auto"/>
            <w:left w:val="none" w:sz="0" w:space="0" w:color="auto"/>
            <w:bottom w:val="none" w:sz="0" w:space="0" w:color="auto"/>
            <w:right w:val="none" w:sz="0" w:space="0" w:color="auto"/>
          </w:divBdr>
        </w:div>
        <w:div w:id="795027338">
          <w:marLeft w:val="0"/>
          <w:marRight w:val="0"/>
          <w:marTop w:val="0"/>
          <w:marBottom w:val="0"/>
          <w:divBdr>
            <w:top w:val="none" w:sz="0" w:space="0" w:color="auto"/>
            <w:left w:val="none" w:sz="0" w:space="0" w:color="auto"/>
            <w:bottom w:val="none" w:sz="0" w:space="0" w:color="auto"/>
            <w:right w:val="none" w:sz="0" w:space="0" w:color="auto"/>
          </w:divBdr>
          <w:divsChild>
            <w:div w:id="803156988">
              <w:marLeft w:val="0"/>
              <w:marRight w:val="0"/>
              <w:marTop w:val="0"/>
              <w:marBottom w:val="0"/>
              <w:divBdr>
                <w:top w:val="none" w:sz="0" w:space="0" w:color="auto"/>
                <w:left w:val="none" w:sz="0" w:space="0" w:color="auto"/>
                <w:bottom w:val="none" w:sz="0" w:space="0" w:color="auto"/>
                <w:right w:val="none" w:sz="0" w:space="0" w:color="auto"/>
              </w:divBdr>
            </w:div>
            <w:div w:id="1653633587">
              <w:marLeft w:val="0"/>
              <w:marRight w:val="0"/>
              <w:marTop w:val="0"/>
              <w:marBottom w:val="0"/>
              <w:divBdr>
                <w:top w:val="none" w:sz="0" w:space="0" w:color="auto"/>
                <w:left w:val="none" w:sz="0" w:space="0" w:color="auto"/>
                <w:bottom w:val="none" w:sz="0" w:space="0" w:color="auto"/>
                <w:right w:val="none" w:sz="0" w:space="0" w:color="auto"/>
              </w:divBdr>
            </w:div>
            <w:div w:id="1259947570">
              <w:marLeft w:val="0"/>
              <w:marRight w:val="0"/>
              <w:marTop w:val="0"/>
              <w:marBottom w:val="0"/>
              <w:divBdr>
                <w:top w:val="none" w:sz="0" w:space="0" w:color="auto"/>
                <w:left w:val="none" w:sz="0" w:space="0" w:color="auto"/>
                <w:bottom w:val="none" w:sz="0" w:space="0" w:color="auto"/>
                <w:right w:val="none" w:sz="0" w:space="0" w:color="auto"/>
              </w:divBdr>
            </w:div>
            <w:div w:id="797144889">
              <w:marLeft w:val="0"/>
              <w:marRight w:val="0"/>
              <w:marTop w:val="0"/>
              <w:marBottom w:val="0"/>
              <w:divBdr>
                <w:top w:val="none" w:sz="0" w:space="0" w:color="auto"/>
                <w:left w:val="none" w:sz="0" w:space="0" w:color="auto"/>
                <w:bottom w:val="none" w:sz="0" w:space="0" w:color="auto"/>
                <w:right w:val="none" w:sz="0" w:space="0" w:color="auto"/>
              </w:divBdr>
            </w:div>
            <w:div w:id="518546397">
              <w:marLeft w:val="0"/>
              <w:marRight w:val="0"/>
              <w:marTop w:val="0"/>
              <w:marBottom w:val="0"/>
              <w:divBdr>
                <w:top w:val="none" w:sz="0" w:space="0" w:color="auto"/>
                <w:left w:val="none" w:sz="0" w:space="0" w:color="auto"/>
                <w:bottom w:val="none" w:sz="0" w:space="0" w:color="auto"/>
                <w:right w:val="none" w:sz="0" w:space="0" w:color="auto"/>
              </w:divBdr>
            </w:div>
            <w:div w:id="1187906393">
              <w:marLeft w:val="0"/>
              <w:marRight w:val="0"/>
              <w:marTop w:val="0"/>
              <w:marBottom w:val="0"/>
              <w:divBdr>
                <w:top w:val="none" w:sz="0" w:space="0" w:color="auto"/>
                <w:left w:val="none" w:sz="0" w:space="0" w:color="auto"/>
                <w:bottom w:val="none" w:sz="0" w:space="0" w:color="auto"/>
                <w:right w:val="none" w:sz="0" w:space="0" w:color="auto"/>
              </w:divBdr>
              <w:divsChild>
                <w:div w:id="327051884">
                  <w:marLeft w:val="0"/>
                  <w:marRight w:val="0"/>
                  <w:marTop w:val="0"/>
                  <w:marBottom w:val="0"/>
                  <w:divBdr>
                    <w:top w:val="none" w:sz="0" w:space="0" w:color="auto"/>
                    <w:left w:val="none" w:sz="0" w:space="0" w:color="auto"/>
                    <w:bottom w:val="none" w:sz="0" w:space="0" w:color="auto"/>
                    <w:right w:val="none" w:sz="0" w:space="0" w:color="auto"/>
                  </w:divBdr>
                </w:div>
              </w:divsChild>
            </w:div>
            <w:div w:id="1833907642">
              <w:marLeft w:val="0"/>
              <w:marRight w:val="0"/>
              <w:marTop w:val="0"/>
              <w:marBottom w:val="0"/>
              <w:divBdr>
                <w:top w:val="none" w:sz="0" w:space="0" w:color="auto"/>
                <w:left w:val="none" w:sz="0" w:space="0" w:color="auto"/>
                <w:bottom w:val="none" w:sz="0" w:space="0" w:color="auto"/>
                <w:right w:val="none" w:sz="0" w:space="0" w:color="auto"/>
              </w:divBdr>
            </w:div>
            <w:div w:id="2071150518">
              <w:marLeft w:val="0"/>
              <w:marRight w:val="0"/>
              <w:marTop w:val="0"/>
              <w:marBottom w:val="0"/>
              <w:divBdr>
                <w:top w:val="none" w:sz="0" w:space="0" w:color="auto"/>
                <w:left w:val="none" w:sz="0" w:space="0" w:color="auto"/>
                <w:bottom w:val="none" w:sz="0" w:space="0" w:color="auto"/>
                <w:right w:val="none" w:sz="0" w:space="0" w:color="auto"/>
              </w:divBdr>
            </w:div>
            <w:div w:id="874386058">
              <w:marLeft w:val="0"/>
              <w:marRight w:val="0"/>
              <w:marTop w:val="0"/>
              <w:marBottom w:val="0"/>
              <w:divBdr>
                <w:top w:val="none" w:sz="0" w:space="0" w:color="auto"/>
                <w:left w:val="none" w:sz="0" w:space="0" w:color="auto"/>
                <w:bottom w:val="none" w:sz="0" w:space="0" w:color="auto"/>
                <w:right w:val="none" w:sz="0" w:space="0" w:color="auto"/>
              </w:divBdr>
            </w:div>
            <w:div w:id="945892143">
              <w:marLeft w:val="0"/>
              <w:marRight w:val="0"/>
              <w:marTop w:val="0"/>
              <w:marBottom w:val="0"/>
              <w:divBdr>
                <w:top w:val="none" w:sz="0" w:space="0" w:color="auto"/>
                <w:left w:val="none" w:sz="0" w:space="0" w:color="auto"/>
                <w:bottom w:val="none" w:sz="0" w:space="0" w:color="auto"/>
                <w:right w:val="none" w:sz="0" w:space="0" w:color="auto"/>
              </w:divBdr>
            </w:div>
            <w:div w:id="1353799455">
              <w:marLeft w:val="0"/>
              <w:marRight w:val="0"/>
              <w:marTop w:val="0"/>
              <w:marBottom w:val="0"/>
              <w:divBdr>
                <w:top w:val="none" w:sz="0" w:space="0" w:color="auto"/>
                <w:left w:val="none" w:sz="0" w:space="0" w:color="auto"/>
                <w:bottom w:val="none" w:sz="0" w:space="0" w:color="auto"/>
                <w:right w:val="none" w:sz="0" w:space="0" w:color="auto"/>
              </w:divBdr>
            </w:div>
            <w:div w:id="887181073">
              <w:marLeft w:val="0"/>
              <w:marRight w:val="0"/>
              <w:marTop w:val="0"/>
              <w:marBottom w:val="0"/>
              <w:divBdr>
                <w:top w:val="none" w:sz="0" w:space="0" w:color="auto"/>
                <w:left w:val="none" w:sz="0" w:space="0" w:color="auto"/>
                <w:bottom w:val="none" w:sz="0" w:space="0" w:color="auto"/>
                <w:right w:val="none" w:sz="0" w:space="0" w:color="auto"/>
              </w:divBdr>
            </w:div>
            <w:div w:id="479031844">
              <w:marLeft w:val="0"/>
              <w:marRight w:val="0"/>
              <w:marTop w:val="0"/>
              <w:marBottom w:val="0"/>
              <w:divBdr>
                <w:top w:val="none" w:sz="0" w:space="0" w:color="auto"/>
                <w:left w:val="none" w:sz="0" w:space="0" w:color="auto"/>
                <w:bottom w:val="none" w:sz="0" w:space="0" w:color="auto"/>
                <w:right w:val="none" w:sz="0" w:space="0" w:color="auto"/>
              </w:divBdr>
            </w:div>
            <w:div w:id="289436861">
              <w:marLeft w:val="0"/>
              <w:marRight w:val="0"/>
              <w:marTop w:val="0"/>
              <w:marBottom w:val="0"/>
              <w:divBdr>
                <w:top w:val="none" w:sz="0" w:space="0" w:color="auto"/>
                <w:left w:val="none" w:sz="0" w:space="0" w:color="auto"/>
                <w:bottom w:val="none" w:sz="0" w:space="0" w:color="auto"/>
                <w:right w:val="none" w:sz="0" w:space="0" w:color="auto"/>
              </w:divBdr>
            </w:div>
            <w:div w:id="781075564">
              <w:marLeft w:val="0"/>
              <w:marRight w:val="0"/>
              <w:marTop w:val="0"/>
              <w:marBottom w:val="0"/>
              <w:divBdr>
                <w:top w:val="none" w:sz="0" w:space="0" w:color="auto"/>
                <w:left w:val="none" w:sz="0" w:space="0" w:color="auto"/>
                <w:bottom w:val="none" w:sz="0" w:space="0" w:color="auto"/>
                <w:right w:val="none" w:sz="0" w:space="0" w:color="auto"/>
              </w:divBdr>
            </w:div>
            <w:div w:id="883062557">
              <w:marLeft w:val="0"/>
              <w:marRight w:val="0"/>
              <w:marTop w:val="0"/>
              <w:marBottom w:val="0"/>
              <w:divBdr>
                <w:top w:val="none" w:sz="0" w:space="0" w:color="auto"/>
                <w:left w:val="none" w:sz="0" w:space="0" w:color="auto"/>
                <w:bottom w:val="none" w:sz="0" w:space="0" w:color="auto"/>
                <w:right w:val="none" w:sz="0" w:space="0" w:color="auto"/>
              </w:divBdr>
            </w:div>
            <w:div w:id="788625512">
              <w:marLeft w:val="0"/>
              <w:marRight w:val="0"/>
              <w:marTop w:val="0"/>
              <w:marBottom w:val="0"/>
              <w:divBdr>
                <w:top w:val="none" w:sz="0" w:space="0" w:color="auto"/>
                <w:left w:val="none" w:sz="0" w:space="0" w:color="auto"/>
                <w:bottom w:val="none" w:sz="0" w:space="0" w:color="auto"/>
                <w:right w:val="none" w:sz="0" w:space="0" w:color="auto"/>
              </w:divBdr>
            </w:div>
            <w:div w:id="603075501">
              <w:marLeft w:val="0"/>
              <w:marRight w:val="0"/>
              <w:marTop w:val="0"/>
              <w:marBottom w:val="0"/>
              <w:divBdr>
                <w:top w:val="none" w:sz="0" w:space="0" w:color="auto"/>
                <w:left w:val="none" w:sz="0" w:space="0" w:color="auto"/>
                <w:bottom w:val="none" w:sz="0" w:space="0" w:color="auto"/>
                <w:right w:val="none" w:sz="0" w:space="0" w:color="auto"/>
              </w:divBdr>
            </w:div>
            <w:div w:id="302006234">
              <w:marLeft w:val="0"/>
              <w:marRight w:val="0"/>
              <w:marTop w:val="0"/>
              <w:marBottom w:val="0"/>
              <w:divBdr>
                <w:top w:val="none" w:sz="0" w:space="0" w:color="auto"/>
                <w:left w:val="none" w:sz="0" w:space="0" w:color="auto"/>
                <w:bottom w:val="none" w:sz="0" w:space="0" w:color="auto"/>
                <w:right w:val="none" w:sz="0" w:space="0" w:color="auto"/>
              </w:divBdr>
            </w:div>
            <w:div w:id="1529684495">
              <w:marLeft w:val="0"/>
              <w:marRight w:val="0"/>
              <w:marTop w:val="0"/>
              <w:marBottom w:val="0"/>
              <w:divBdr>
                <w:top w:val="none" w:sz="0" w:space="0" w:color="auto"/>
                <w:left w:val="none" w:sz="0" w:space="0" w:color="auto"/>
                <w:bottom w:val="none" w:sz="0" w:space="0" w:color="auto"/>
                <w:right w:val="none" w:sz="0" w:space="0" w:color="auto"/>
              </w:divBdr>
            </w:div>
          </w:divsChild>
        </w:div>
        <w:div w:id="17765110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edis.ifas.ufl.edu/ss523" TargetMode="External"/><Relationship Id="rId5" Type="http://schemas.openxmlformats.org/officeDocument/2006/relationships/webSettings" Target="webSettings.xml"/><Relationship Id="rId10" Type="http://schemas.openxmlformats.org/officeDocument/2006/relationships/hyperlink" Target="https://efotg.sc.egov.usda.gov/references/public/AR/Soil_Quality_Degradation_Subsidence.pdf" TargetMode="External"/><Relationship Id="rId4" Type="http://schemas.openxmlformats.org/officeDocument/2006/relationships/settings" Target="settings.xml"/><Relationship Id="rId9" Type="http://schemas.openxmlformats.org/officeDocument/2006/relationships/hyperlink" Target="http://www.fao.org/docrep/003/Y1899E/y1899e04.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C4BD6-4973-41CD-B23B-7F669BC12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26</Pages>
  <Words>6398</Words>
  <Characters>36475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Agricultural Organic Soil Subsidence</vt:lpstr>
    </vt:vector>
  </TitlesOfParts>
  <Company/>
  <LinksUpToDate>false</LinksUpToDate>
  <CharactersWithSpaces>42788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Organic Soil Subsidence</dc:title>
  <dc:subject/>
  <dc:creator>Achen, Aaron - NRCS, Lincoln, NE</dc:creator>
  <cp:keywords/>
  <dc:description/>
  <cp:lastModifiedBy>Achen, Aaron - NRCS, Lincoln, NE</cp:lastModifiedBy>
  <cp:revision>4</cp:revision>
  <dcterms:created xsi:type="dcterms:W3CDTF">2019-08-07T19:03:00Z</dcterms:created>
  <dcterms:modified xsi:type="dcterms:W3CDTF">2019-08-09T14:12:00Z</dcterms:modified>
</cp:coreProperties>
</file>