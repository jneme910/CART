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1F4" w:rsidRDefault="00EB61F4" w:rsidP="00EB61F4">
      <w:pPr>
        <w:pStyle w:val="TOC1"/>
        <w:tabs>
          <w:tab w:val="right" w:leader="dot" w:pos="9350"/>
        </w:tabs>
        <w:divId w:val="439565663"/>
        <w:rPr>
          <w:noProof/>
        </w:rPr>
      </w:pPr>
      <w:r>
        <w:rPr>
          <w:rFonts w:eastAsia="Times New Roman"/>
          <w:sz w:val="57"/>
          <w:szCs w:val="57"/>
        </w:rPr>
        <w:fldChar w:fldCharType="begin"/>
      </w:r>
      <w:r>
        <w:rPr>
          <w:rFonts w:eastAsia="Times New Roman"/>
          <w:sz w:val="57"/>
          <w:szCs w:val="57"/>
        </w:rPr>
        <w:instrText xml:space="preserve"> TOC \o "1-4" \h \z \u </w:instrText>
      </w:r>
      <w:r>
        <w:rPr>
          <w:rFonts w:eastAsia="Times New Roman"/>
          <w:sz w:val="57"/>
          <w:szCs w:val="57"/>
        </w:rPr>
        <w:fldChar w:fldCharType="separate"/>
      </w:r>
      <w:hyperlink w:anchor="_Toc16082264" w:history="1">
        <w:r w:rsidRPr="004C6DC2">
          <w:rPr>
            <w:rStyle w:val="Hyperlink"/>
            <w:rFonts w:eastAsia="Times New Roman"/>
            <w:noProof/>
          </w:rPr>
          <w:t>Drainage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_Toc16082264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B61F4" w:rsidRDefault="00EB61F4" w:rsidP="00EB61F4">
      <w:pPr>
        <w:pStyle w:val="TOC2"/>
        <w:tabs>
          <w:tab w:val="right" w:leader="dot" w:pos="9350"/>
        </w:tabs>
        <w:divId w:val="439565663"/>
        <w:rPr>
          <w:noProof/>
        </w:rPr>
      </w:pPr>
      <w:hyperlink w:anchor="_Toc16082265" w:history="1">
        <w:r w:rsidRPr="004C6DC2">
          <w:rPr>
            <w:rStyle w:val="Hyperlink"/>
            <w:rFonts w:eastAsia="Times New Roman"/>
            <w:noProof/>
          </w:rPr>
          <w:t>Script Breakdown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_Toc16082265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B61F4" w:rsidRDefault="00EB61F4" w:rsidP="00EB61F4">
      <w:pPr>
        <w:pStyle w:val="TOC4"/>
        <w:tabs>
          <w:tab w:val="right" w:leader="dot" w:pos="9350"/>
        </w:tabs>
        <w:divId w:val="439565663"/>
        <w:rPr>
          <w:noProof/>
        </w:rPr>
      </w:pPr>
      <w:hyperlink w:anchor="_Toc16082266" w:history="1">
        <w:r w:rsidRPr="004C6DC2">
          <w:rPr>
            <w:rStyle w:val="Hyperlink"/>
            <w:rFonts w:eastAsia="Times New Roman"/>
            <w:noProof/>
          </w:rPr>
          <w:t>Insert identifier(s) string and WKT geometry for each area of interest (AOI) polygon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_Toc16082266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B61F4" w:rsidRDefault="00EB61F4" w:rsidP="00EB61F4">
      <w:pPr>
        <w:pStyle w:val="TOC4"/>
        <w:tabs>
          <w:tab w:val="right" w:leader="dot" w:pos="9350"/>
        </w:tabs>
        <w:divId w:val="439565663"/>
        <w:rPr>
          <w:noProof/>
        </w:rPr>
      </w:pPr>
      <w:hyperlink w:anchor="_Toc16082267" w:history="1">
        <w:r w:rsidRPr="004C6DC2">
          <w:rPr>
            <w:rStyle w:val="Hyperlink"/>
            <w:rFonts w:eastAsia="Times New Roman"/>
            <w:noProof/>
          </w:rPr>
          <w:t>Create summary acres for each landunit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_Toc16082267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B61F4" w:rsidRDefault="00EB61F4" w:rsidP="00EB61F4">
      <w:pPr>
        <w:pStyle w:val="TOC4"/>
        <w:tabs>
          <w:tab w:val="right" w:leader="dot" w:pos="9350"/>
        </w:tabs>
        <w:divId w:val="439565663"/>
        <w:rPr>
          <w:noProof/>
        </w:rPr>
      </w:pPr>
      <w:hyperlink w:anchor="_Toc16082268" w:history="1">
        <w:r w:rsidRPr="004C6DC2">
          <w:rPr>
            <w:rStyle w:val="Hyperlink"/>
            <w:rFonts w:eastAsia="Times New Roman"/>
            <w:noProof/>
          </w:rPr>
          <w:t>Populate intersected soil polygon table with geometry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_Toc16082268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B61F4" w:rsidRDefault="00EB61F4" w:rsidP="00EB61F4">
      <w:pPr>
        <w:pStyle w:val="TOC4"/>
        <w:tabs>
          <w:tab w:val="right" w:leader="dot" w:pos="9350"/>
        </w:tabs>
        <w:divId w:val="439565663"/>
        <w:rPr>
          <w:noProof/>
        </w:rPr>
      </w:pPr>
      <w:hyperlink w:anchor="_Toc16082269" w:history="1">
        <w:r w:rsidRPr="004C6DC2">
          <w:rPr>
            <w:rStyle w:val="Hyperlink"/>
            <w:rFonts w:eastAsia="Times New Roman"/>
            <w:noProof/>
          </w:rPr>
          <w:t>Populate soil geometry with landunit 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_Toc16082269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B61F4" w:rsidRDefault="00EB61F4" w:rsidP="00EB61F4">
      <w:pPr>
        <w:pStyle w:val="TOC4"/>
        <w:tabs>
          <w:tab w:val="right" w:leader="dot" w:pos="9350"/>
        </w:tabs>
        <w:divId w:val="439565663"/>
        <w:rPr>
          <w:noProof/>
        </w:rPr>
      </w:pPr>
      <w:hyperlink w:anchor="_Toc16082270" w:history="1">
        <w:r w:rsidRPr="004C6DC2">
          <w:rPr>
            <w:rStyle w:val="Hyperlink"/>
            <w:rFonts w:eastAsia="Times New Roman"/>
            <w:noProof/>
          </w:rPr>
          <w:t>Populate soil map unit acres, aggregated by mukey (merges polygons together)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_Toc16082270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B61F4" w:rsidRDefault="00EB61F4" w:rsidP="00EB61F4">
      <w:pPr>
        <w:pStyle w:val="TOC4"/>
        <w:tabs>
          <w:tab w:val="right" w:leader="dot" w:pos="9350"/>
        </w:tabs>
        <w:divId w:val="439565663"/>
        <w:rPr>
          <w:noProof/>
        </w:rPr>
      </w:pPr>
      <w:hyperlink w:anchor="_Toc16082271" w:history="1">
        <w:r w:rsidRPr="004C6DC2">
          <w:rPr>
            <w:rStyle w:val="Hyperlink"/>
            <w:rFonts w:eastAsia="Times New Roman"/>
            <w:noProof/>
          </w:rPr>
          <w:t>Component level data and mapunit sum-of-comppct_r (major components only)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_Toc16082271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B61F4" w:rsidRDefault="00EB61F4" w:rsidP="00EB61F4">
      <w:pPr>
        <w:pStyle w:val="TOC3"/>
        <w:tabs>
          <w:tab w:val="right" w:leader="dot" w:pos="9350"/>
        </w:tabs>
        <w:divId w:val="439565663"/>
        <w:rPr>
          <w:noProof/>
        </w:rPr>
      </w:pPr>
      <w:hyperlink w:anchor="_Toc16082272" w:history="1">
        <w:r w:rsidRPr="004C6DC2">
          <w:rPr>
            <w:rStyle w:val="Hyperlink"/>
            <w:rFonts w:eastAsia="Times New Roman"/>
            <w:noProof/>
          </w:rPr>
          <w:t>Adjusting Component Percent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_Toc16082272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B61F4" w:rsidRDefault="00EB61F4" w:rsidP="00EB61F4">
      <w:pPr>
        <w:pStyle w:val="TOC4"/>
        <w:tabs>
          <w:tab w:val="right" w:leader="dot" w:pos="9350"/>
        </w:tabs>
        <w:divId w:val="439565663"/>
        <w:rPr>
          <w:noProof/>
        </w:rPr>
      </w:pPr>
      <w:hyperlink w:anchor="_Toc16082273" w:history="1">
        <w:r w:rsidRPr="004C6DC2">
          <w:rPr>
            <w:rStyle w:val="Hyperlink"/>
            <w:rFonts w:eastAsia="Times New Roman"/>
            <w:noProof/>
          </w:rPr>
          <w:t>Calculating component acres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_Toc16082273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B61F4" w:rsidRDefault="00EB61F4" w:rsidP="00EB61F4">
      <w:pPr>
        <w:pStyle w:val="TOC4"/>
        <w:tabs>
          <w:tab w:val="right" w:leader="dot" w:pos="9350"/>
        </w:tabs>
        <w:divId w:val="439565663"/>
        <w:rPr>
          <w:noProof/>
        </w:rPr>
      </w:pPr>
      <w:hyperlink w:anchor="_Toc16082274" w:history="1">
        <w:r w:rsidRPr="004C6DC2">
          <w:rPr>
            <w:rStyle w:val="Hyperlink"/>
            <w:rFonts w:eastAsia="Times New Roman"/>
            <w:noProof/>
          </w:rPr>
          <w:t>Summary by landunit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_Toc16082274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B61F4" w:rsidRDefault="00EB61F4" w:rsidP="00EB61F4">
      <w:pPr>
        <w:pStyle w:val="Heading1"/>
        <w:divId w:val="439565663"/>
        <w:rPr>
          <w:ins w:id="0" w:author="Achen, Aaron - NRCS, Lincoln, NE" w:date="2019-08-07T14:57:00Z"/>
          <w:rFonts w:eastAsia="Times New Roman"/>
          <w:sz w:val="57"/>
          <w:szCs w:val="57"/>
        </w:rPr>
      </w:pPr>
      <w:r>
        <w:rPr>
          <w:rFonts w:eastAsia="Times New Roman"/>
          <w:sz w:val="57"/>
          <w:szCs w:val="57"/>
        </w:rPr>
        <w:fldChar w:fldCharType="end"/>
      </w:r>
    </w:p>
    <w:p w:rsidR="00000000" w:rsidRDefault="00AB1FE4">
      <w:pPr>
        <w:pStyle w:val="Heading1"/>
        <w:divId w:val="439565663"/>
        <w:rPr>
          <w:rFonts w:eastAsia="Times New Roman"/>
          <w:sz w:val="57"/>
          <w:szCs w:val="57"/>
        </w:rPr>
      </w:pPr>
      <w:bookmarkStart w:id="1" w:name="_Toc16082264"/>
      <w:r>
        <w:rPr>
          <w:rFonts w:eastAsia="Times New Roman"/>
          <w:sz w:val="57"/>
          <w:szCs w:val="57"/>
        </w:rPr>
        <w:t>Drainage Class</w:t>
      </w:r>
      <w:bookmarkEnd w:id="1"/>
    </w:p>
    <w:p w:rsidR="00000000" w:rsidRDefault="00AB1FE4" w:rsidP="009B7FA4">
      <w:pPr>
        <w:divId w:val="439565663"/>
        <w:rPr>
          <w:rFonts w:eastAsia="Times New Roman"/>
          <w:sz w:val="27"/>
          <w:szCs w:val="27"/>
        </w:rPr>
      </w:pPr>
      <w:bookmarkStart w:id="2" w:name="_GoBack"/>
      <w:r>
        <w:rPr>
          <w:rFonts w:eastAsia="Times New Roman"/>
        </w:rPr>
        <w:t>Jason Nemecek</w:t>
      </w:r>
    </w:p>
    <w:p w:rsidR="00000000" w:rsidRDefault="00AB1FE4" w:rsidP="009B7FA4">
      <w:pPr>
        <w:divId w:val="439565663"/>
        <w:rPr>
          <w:rFonts w:eastAsia="Times New Roman"/>
        </w:rPr>
      </w:pPr>
      <w:r>
        <w:rPr>
          <w:rFonts w:eastAsia="Times New Roman"/>
        </w:rPr>
        <w:t>2019-07-11</w:t>
      </w:r>
    </w:p>
    <w:bookmarkEnd w:id="2"/>
    <w:p w:rsidR="00000000" w:rsidRDefault="00AB1FE4">
      <w:pPr>
        <w:pStyle w:val="NormalWeb"/>
        <w:divId w:val="1810856651"/>
      </w:pPr>
      <w:r>
        <w:rPr>
          <w:rStyle w:val="Strong"/>
        </w:rPr>
        <w:t>“Drainage class (natural)”</w:t>
      </w:r>
      <w:r>
        <w:t xml:space="preserve"> refers to the frequency and duration of wet periods under conditions similar to those under which the soil </w:t>
      </w:r>
      <w:r>
        <w:t>formed. Alterations of the water regime by human activities, either through drainage or irrigation, are not a consideration unless they have significantly changed the morphology of the soil. Seven classes of natural soil drainage are recognized</w:t>
      </w:r>
      <w:del w:id="3" w:author="Achen, Aaron - NRCS, Lincoln, NE" w:date="2019-07-19T14:34:00Z">
        <w:r>
          <w:delText>-</w:delText>
        </w:r>
      </w:del>
      <w:ins w:id="4" w:author="Achen, Aaron - NRCS, Lincoln, NE" w:date="2019-07-19T14:34:00Z">
        <w:r>
          <w:t xml:space="preserve">: </w:t>
        </w:r>
      </w:ins>
      <w:r>
        <w:t>excessive</w:t>
      </w:r>
      <w:r>
        <w:t>ly drained, somewhat excessively drained, well drained, moderately well drained, somewhat poorly drained, poorly drained, and very poorly drained. These classes are defined in the “Soil Survey Manual.”</w:t>
      </w:r>
    </w:p>
    <w:p w:rsidR="00000000" w:rsidRDefault="00AB1FE4">
      <w:pPr>
        <w:pStyle w:val="Heading2"/>
        <w:divId w:val="2088578271"/>
        <w:rPr>
          <w:rFonts w:eastAsia="Times New Roman"/>
        </w:rPr>
      </w:pPr>
      <w:bookmarkStart w:id="5" w:name="_Toc16082265"/>
      <w:r>
        <w:rPr>
          <w:rFonts w:eastAsia="Times New Roman"/>
        </w:rPr>
        <w:t>Script Breakdown</w:t>
      </w:r>
      <w:bookmarkEnd w:id="5"/>
    </w:p>
    <w:p w:rsidR="00000000" w:rsidRDefault="00AB1FE4">
      <w:pPr>
        <w:pStyle w:val="Heading4"/>
        <w:divId w:val="1080979225"/>
        <w:rPr>
          <w:rFonts w:eastAsia="Times New Roman"/>
        </w:rPr>
      </w:pPr>
      <w:bookmarkStart w:id="6" w:name="_Toc16082266"/>
      <w:r>
        <w:rPr>
          <w:rFonts w:eastAsia="Times New Roman"/>
        </w:rPr>
        <w:t>Insert identifier(s) string and WKT g</w:t>
      </w:r>
      <w:r>
        <w:rPr>
          <w:rFonts w:eastAsia="Times New Roman"/>
        </w:rPr>
        <w:t xml:space="preserve">eometry for each </w:t>
      </w:r>
      <w:del w:id="7" w:author="Achen, Aaron - NRCS, Lincoln, NE" w:date="2019-08-07T14:52:00Z">
        <w:r w:rsidDel="00853EFF">
          <w:rPr>
            <w:rFonts w:eastAsia="Times New Roman"/>
          </w:rPr>
          <w:delText xml:space="preserve">Area </w:delText>
        </w:r>
      </w:del>
      <w:ins w:id="8" w:author="Achen, Aaron - NRCS, Lincoln, NE" w:date="2019-08-07T14:52:00Z">
        <w:r w:rsidR="00853EFF">
          <w:rPr>
            <w:rFonts w:eastAsia="Times New Roman"/>
          </w:rPr>
          <w:t>a</w:t>
        </w:r>
        <w:r w:rsidR="00853EFF">
          <w:rPr>
            <w:rFonts w:eastAsia="Times New Roman"/>
          </w:rPr>
          <w:t xml:space="preserve">rea </w:t>
        </w:r>
      </w:ins>
      <w:r>
        <w:rPr>
          <w:rFonts w:eastAsia="Times New Roman"/>
        </w:rPr>
        <w:t xml:space="preserve">of </w:t>
      </w:r>
      <w:del w:id="9" w:author="Achen, Aaron - NRCS, Lincoln, NE" w:date="2019-08-07T14:52:00Z">
        <w:r w:rsidDel="00853EFF">
          <w:rPr>
            <w:rFonts w:eastAsia="Times New Roman"/>
          </w:rPr>
          <w:delText>I</w:delText>
        </w:r>
      </w:del>
      <w:ins w:id="10" w:author="Achen, Aaron - NRCS, Lincoln, NE" w:date="2019-08-07T14:52:00Z">
        <w:r w:rsidR="00853EFF">
          <w:rPr>
            <w:rFonts w:eastAsia="Times New Roman"/>
          </w:rPr>
          <w:t>i</w:t>
        </w:r>
      </w:ins>
      <w:r>
        <w:rPr>
          <w:rFonts w:eastAsia="Times New Roman"/>
        </w:rPr>
        <w:t>nterest (AOI) polygon</w:t>
      </w:r>
      <w:bookmarkEnd w:id="6"/>
    </w:p>
    <w:p w:rsidR="00000000" w:rsidRDefault="00AB1FE4">
      <w:pPr>
        <w:pStyle w:val="HTMLPreformatted"/>
        <w:divId w:val="1080979225"/>
        <w:rPr>
          <w:rStyle w:val="HTMLCode"/>
        </w:rPr>
      </w:pPr>
      <w:r>
        <w:rPr>
          <w:rStyle w:val="HTMLCode"/>
        </w:rPr>
        <w:t>SELECT @</w:t>
      </w:r>
      <w:proofErr w:type="spellStart"/>
      <w:r>
        <w:rPr>
          <w:rStyle w:val="HTMLCode"/>
        </w:rPr>
        <w:t>aoiGeom</w:t>
      </w:r>
      <w:proofErr w:type="spellEnd"/>
      <w:r>
        <w:rPr>
          <w:rStyle w:val="HTMLCode"/>
        </w:rPr>
        <w:t xml:space="preserve"> = GEOMETRY::</w:t>
      </w:r>
      <w:proofErr w:type="spellStart"/>
      <w:r>
        <w:rPr>
          <w:rStyle w:val="HTMLCode"/>
        </w:rPr>
        <w:t>STGeomFromText</w:t>
      </w:r>
      <w:proofErr w:type="spellEnd"/>
      <w:r>
        <w:rPr>
          <w:rStyle w:val="HTMLCode"/>
        </w:rPr>
        <w:t>('MULTIPOLYGON (((-102.12335160658608 45.959173206572416, -102.13402890980223 45.959218442561564, -102.13386921506947 45.944643788188387, -102.12327175652177 45.94470</w:t>
      </w:r>
      <w:r>
        <w:rPr>
          <w:rStyle w:val="HTMLCode"/>
        </w:rPr>
        <w:t xml:space="preserve">3605814198, -102.12335160658608 45.959173206572416)))', 4326);   </w:t>
      </w:r>
    </w:p>
    <w:p w:rsidR="00000000" w:rsidRDefault="00AB1FE4">
      <w:pPr>
        <w:pStyle w:val="HTMLPreformatted"/>
        <w:divId w:val="1080979225"/>
        <w:rPr>
          <w:rStyle w:val="HTMLCode"/>
        </w:rPr>
      </w:pPr>
      <w:r>
        <w:rPr>
          <w:rStyle w:val="HTMLCode"/>
        </w:rPr>
        <w:t>SELECT @</w:t>
      </w:r>
      <w:proofErr w:type="spellStart"/>
      <w:r>
        <w:rPr>
          <w:rStyle w:val="HTMLCode"/>
        </w:rPr>
        <w:t>aoiGeomFixed</w:t>
      </w:r>
      <w:proofErr w:type="spellEnd"/>
      <w:r>
        <w:rPr>
          <w:rStyle w:val="HTMLCode"/>
        </w:rPr>
        <w:t xml:space="preserve"> = @</w:t>
      </w:r>
      <w:proofErr w:type="spellStart"/>
      <w:r>
        <w:rPr>
          <w:rStyle w:val="HTMLCode"/>
        </w:rPr>
        <w:t>aoiGeom.MakeValid</w:t>
      </w:r>
      <w:proofErr w:type="spellEnd"/>
      <w:r>
        <w:rPr>
          <w:rStyle w:val="HTMLCode"/>
        </w:rPr>
        <w:t>().</w:t>
      </w:r>
      <w:proofErr w:type="spellStart"/>
      <w:r>
        <w:rPr>
          <w:rStyle w:val="HTMLCode"/>
        </w:rPr>
        <w:t>STUnion</w:t>
      </w:r>
      <w:proofErr w:type="spellEnd"/>
      <w:r>
        <w:rPr>
          <w:rStyle w:val="HTMLCode"/>
        </w:rPr>
        <w:t>(@</w:t>
      </w:r>
      <w:proofErr w:type="spellStart"/>
      <w:r>
        <w:rPr>
          <w:rStyle w:val="HTMLCode"/>
        </w:rPr>
        <w:t>aoiGeom.STStartPoint</w:t>
      </w:r>
      <w:proofErr w:type="spellEnd"/>
      <w:r>
        <w:rPr>
          <w:rStyle w:val="HTMLCode"/>
        </w:rPr>
        <w:t xml:space="preserve">());  </w:t>
      </w:r>
    </w:p>
    <w:p w:rsidR="00000000" w:rsidRDefault="00AB1FE4">
      <w:pPr>
        <w:pStyle w:val="HTMLPreformatted"/>
        <w:divId w:val="1080979225"/>
        <w:rPr>
          <w:rStyle w:val="HTMLCode"/>
        </w:rPr>
      </w:pPr>
      <w:r>
        <w:rPr>
          <w:rStyle w:val="HTMLCode"/>
        </w:rPr>
        <w:t>INSERT INTO #</w:t>
      </w:r>
      <w:proofErr w:type="spellStart"/>
      <w:r>
        <w:rPr>
          <w:rStyle w:val="HTMLCode"/>
        </w:rPr>
        <w:t>AoiTable</w:t>
      </w:r>
      <w:proofErr w:type="spellEnd"/>
      <w:r>
        <w:rPr>
          <w:rStyle w:val="HTMLCode"/>
        </w:rPr>
        <w:t xml:space="preserve"> ( </w:t>
      </w:r>
      <w:proofErr w:type="spellStart"/>
      <w:r>
        <w:rPr>
          <w:rStyle w:val="HTMLCode"/>
        </w:rPr>
        <w:t>landunit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aoigeom</w:t>
      </w:r>
      <w:proofErr w:type="spellEnd"/>
      <w:r>
        <w:rPr>
          <w:rStyle w:val="HTMLCode"/>
        </w:rPr>
        <w:t xml:space="preserve"> )  </w:t>
      </w:r>
    </w:p>
    <w:p w:rsidR="00000000" w:rsidRDefault="00AB1FE4">
      <w:pPr>
        <w:pStyle w:val="HTMLPreformatted"/>
        <w:divId w:val="1080979225"/>
        <w:rPr>
          <w:rStyle w:val="HTMLCode"/>
        </w:rPr>
      </w:pPr>
      <w:r>
        <w:rPr>
          <w:rStyle w:val="HTMLCode"/>
        </w:rPr>
        <w:t>VALUES ('T9981 Fld3', @</w:t>
      </w:r>
      <w:proofErr w:type="spellStart"/>
      <w:r>
        <w:rPr>
          <w:rStyle w:val="HTMLCode"/>
        </w:rPr>
        <w:t>aoiGeomFixed</w:t>
      </w:r>
      <w:proofErr w:type="spellEnd"/>
      <w:r>
        <w:rPr>
          <w:rStyle w:val="HTMLCode"/>
        </w:rPr>
        <w:t xml:space="preserve">); </w:t>
      </w:r>
    </w:p>
    <w:p w:rsidR="00000000" w:rsidRDefault="00AB1FE4">
      <w:pPr>
        <w:pStyle w:val="HTMLPreformatted"/>
        <w:divId w:val="1080979225"/>
        <w:rPr>
          <w:rStyle w:val="HTMLCode"/>
        </w:rPr>
      </w:pPr>
      <w:r>
        <w:rPr>
          <w:rStyle w:val="HTMLCode"/>
        </w:rPr>
        <w:lastRenderedPageBreak/>
        <w:t>SELECT @</w:t>
      </w:r>
      <w:proofErr w:type="spellStart"/>
      <w:r>
        <w:rPr>
          <w:rStyle w:val="HTMLCode"/>
        </w:rPr>
        <w:t>aoiGeom</w:t>
      </w:r>
      <w:proofErr w:type="spellEnd"/>
      <w:r>
        <w:rPr>
          <w:rStyle w:val="HTMLCode"/>
        </w:rPr>
        <w:t xml:space="preserve"> = GEOMETR</w:t>
      </w:r>
      <w:r>
        <w:rPr>
          <w:rStyle w:val="HTMLCode"/>
        </w:rPr>
        <w:t>Y::</w:t>
      </w:r>
      <w:proofErr w:type="spellStart"/>
      <w:r>
        <w:rPr>
          <w:rStyle w:val="HTMLCode"/>
        </w:rPr>
        <w:t>STGeomFromText</w:t>
      </w:r>
      <w:proofErr w:type="spellEnd"/>
      <w:r>
        <w:rPr>
          <w:rStyle w:val="HTMLCode"/>
        </w:rPr>
        <w:t xml:space="preserve">('MULTIPOLYGON (((-102.1130336443976 45.959162795100383, -102.12335160658608 45.959173206572416, -102.12327175652177 45.944703605814198, -102.1128892282776 45.944710506326032, -102.1130336443976 45.959162795100383)))', 4326);   </w:t>
      </w:r>
    </w:p>
    <w:p w:rsidR="00000000" w:rsidRDefault="00AB1FE4">
      <w:pPr>
        <w:pStyle w:val="HTMLPreformatted"/>
        <w:divId w:val="1080979225"/>
        <w:rPr>
          <w:rStyle w:val="HTMLCode"/>
        </w:rPr>
      </w:pPr>
      <w:r>
        <w:rPr>
          <w:rStyle w:val="HTMLCode"/>
        </w:rPr>
        <w:t>SELECT @</w:t>
      </w:r>
      <w:proofErr w:type="spellStart"/>
      <w:r>
        <w:rPr>
          <w:rStyle w:val="HTMLCode"/>
        </w:rPr>
        <w:t>ao</w:t>
      </w:r>
      <w:r>
        <w:rPr>
          <w:rStyle w:val="HTMLCode"/>
        </w:rPr>
        <w:t>iGeomFixed</w:t>
      </w:r>
      <w:proofErr w:type="spellEnd"/>
      <w:r>
        <w:rPr>
          <w:rStyle w:val="HTMLCode"/>
        </w:rPr>
        <w:t xml:space="preserve"> = @</w:t>
      </w:r>
      <w:proofErr w:type="spellStart"/>
      <w:r>
        <w:rPr>
          <w:rStyle w:val="HTMLCode"/>
        </w:rPr>
        <w:t>aoiGeom.MakeValid</w:t>
      </w:r>
      <w:proofErr w:type="spellEnd"/>
      <w:r>
        <w:rPr>
          <w:rStyle w:val="HTMLCode"/>
        </w:rPr>
        <w:t>().</w:t>
      </w:r>
      <w:proofErr w:type="spellStart"/>
      <w:r>
        <w:rPr>
          <w:rStyle w:val="HTMLCode"/>
        </w:rPr>
        <w:t>STUnion</w:t>
      </w:r>
      <w:proofErr w:type="spellEnd"/>
      <w:r>
        <w:rPr>
          <w:rStyle w:val="HTMLCode"/>
        </w:rPr>
        <w:t>(@</w:t>
      </w:r>
      <w:proofErr w:type="spellStart"/>
      <w:r>
        <w:rPr>
          <w:rStyle w:val="HTMLCode"/>
        </w:rPr>
        <w:t>aoiGeom.STStartPoint</w:t>
      </w:r>
      <w:proofErr w:type="spellEnd"/>
      <w:r>
        <w:rPr>
          <w:rStyle w:val="HTMLCode"/>
        </w:rPr>
        <w:t xml:space="preserve">());  </w:t>
      </w:r>
    </w:p>
    <w:p w:rsidR="00000000" w:rsidRDefault="00AB1FE4">
      <w:pPr>
        <w:pStyle w:val="HTMLPreformatted"/>
        <w:divId w:val="1080979225"/>
        <w:rPr>
          <w:rStyle w:val="HTMLCode"/>
        </w:rPr>
      </w:pPr>
      <w:r>
        <w:rPr>
          <w:rStyle w:val="HTMLCode"/>
        </w:rPr>
        <w:t>INSERT INTO #</w:t>
      </w:r>
      <w:proofErr w:type="spellStart"/>
      <w:r>
        <w:rPr>
          <w:rStyle w:val="HTMLCode"/>
        </w:rPr>
        <w:t>AoiTable</w:t>
      </w:r>
      <w:proofErr w:type="spellEnd"/>
      <w:r>
        <w:rPr>
          <w:rStyle w:val="HTMLCode"/>
        </w:rPr>
        <w:t xml:space="preserve"> ( </w:t>
      </w:r>
      <w:proofErr w:type="spellStart"/>
      <w:r>
        <w:rPr>
          <w:rStyle w:val="HTMLCode"/>
        </w:rPr>
        <w:t>landunit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aoigeom</w:t>
      </w:r>
      <w:proofErr w:type="spellEnd"/>
      <w:r>
        <w:rPr>
          <w:rStyle w:val="HTMLCode"/>
        </w:rPr>
        <w:t xml:space="preserve"> )  </w:t>
      </w:r>
    </w:p>
    <w:p w:rsidR="00000000" w:rsidRDefault="00AB1FE4">
      <w:pPr>
        <w:pStyle w:val="HTMLPreformatted"/>
        <w:divId w:val="1080979225"/>
      </w:pPr>
      <w:r>
        <w:rPr>
          <w:rStyle w:val="HTMLCode"/>
        </w:rPr>
        <w:t>VALUES ('T9981 Fld4', @</w:t>
      </w:r>
      <w:proofErr w:type="spellStart"/>
      <w:r>
        <w:rPr>
          <w:rStyle w:val="HTMLCode"/>
        </w:rPr>
        <w:t>aoiGeomFixed</w:t>
      </w:r>
      <w:proofErr w:type="spellEnd"/>
      <w:r>
        <w:rPr>
          <w:rStyle w:val="HTMLCode"/>
        </w:rPr>
        <w:t>);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582"/>
        <w:gridCol w:w="995"/>
        <w:gridCol w:w="7783"/>
      </w:tblGrid>
      <w:tr w:rsidR="00000000">
        <w:trPr>
          <w:divId w:val="1080979225"/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aoiid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landunit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aoigeom</w:t>
            </w:r>
            <w:proofErr w:type="spellEnd"/>
          </w:p>
        </w:tc>
      </w:tr>
      <w:tr w:rsidR="00000000">
        <w:trPr>
          <w:divId w:val="1080979225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POLYGON ((-102.13386921506947 45.944643788188387, -102.1232717565</w:t>
            </w:r>
            <w:r>
              <w:rPr>
                <w:rFonts w:eastAsia="Times New Roman"/>
              </w:rPr>
              <w:t>2177 45.9447036058142, -102.12335160658608 45.959173206572416, -102.13402890980223 45.959218442561564, -102.13386921506947 45.944643788188387))</w:t>
            </w:r>
          </w:p>
        </w:tc>
      </w:tr>
      <w:tr w:rsidR="00000000">
        <w:trPr>
          <w:divId w:val="1080979225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POLYGON </w:t>
            </w:r>
            <w:r>
              <w:rPr>
                <w:rFonts w:eastAsia="Times New Roman"/>
              </w:rPr>
              <w:t>((-102.12327175652177 45.9447036058142, -102.1128892282776 45.944710506326032, -102.1130336443976 45.959162795100383, -102.12335160658608 45.959173206572416, -102.12327175652177 45.9447036058142))</w:t>
            </w:r>
          </w:p>
        </w:tc>
      </w:tr>
    </w:tbl>
    <w:p w:rsidR="00000000" w:rsidRDefault="00AB1FE4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076465425"/>
        <w:rPr>
          <w:rFonts w:eastAsia="Times New Roman"/>
        </w:rPr>
      </w:pPr>
      <w:bookmarkStart w:id="11" w:name="_Toc16082267"/>
      <w:r>
        <w:rPr>
          <w:rFonts w:eastAsia="Times New Roman"/>
        </w:rPr>
        <w:t>Create</w:t>
      </w:r>
      <w:del w:id="12" w:author="Achen, Aaron - NRCS, Lincoln, NE" w:date="2019-08-07T14:53:00Z">
        <w:r w:rsidDel="00EB61F4">
          <w:rPr>
            <w:rFonts w:eastAsia="Times New Roman"/>
          </w:rPr>
          <w:delText>s</w:delText>
        </w:r>
      </w:del>
      <w:r>
        <w:rPr>
          <w:rFonts w:eastAsia="Times New Roman"/>
        </w:rPr>
        <w:t xml:space="preserve"> </w:t>
      </w:r>
      <w:del w:id="13" w:author="Achen, Aaron - NRCS, Lincoln, NE" w:date="2019-08-07T14:53:00Z">
        <w:r w:rsidDel="00EB61F4">
          <w:rPr>
            <w:rFonts w:eastAsia="Times New Roman"/>
          </w:rPr>
          <w:delText>S</w:delText>
        </w:r>
      </w:del>
      <w:ins w:id="14" w:author="Achen, Aaron - NRCS, Lincoln, NE" w:date="2019-08-07T14:53:00Z">
        <w:r w:rsidR="00EB61F4">
          <w:rPr>
            <w:rFonts w:eastAsia="Times New Roman"/>
          </w:rPr>
          <w:t>s</w:t>
        </w:r>
      </w:ins>
      <w:r>
        <w:rPr>
          <w:rFonts w:eastAsia="Times New Roman"/>
        </w:rPr>
        <w:t xml:space="preserve">ummary </w:t>
      </w:r>
      <w:del w:id="15" w:author="Achen, Aaron - NRCS, Lincoln, NE" w:date="2019-08-07T14:53:00Z">
        <w:r w:rsidDel="00EB61F4">
          <w:rPr>
            <w:rFonts w:eastAsia="Times New Roman"/>
          </w:rPr>
          <w:delText>A</w:delText>
        </w:r>
      </w:del>
      <w:ins w:id="16" w:author="Achen, Aaron - NRCS, Lincoln, NE" w:date="2019-08-07T14:53:00Z">
        <w:r w:rsidR="00EB61F4">
          <w:rPr>
            <w:rFonts w:eastAsia="Times New Roman"/>
          </w:rPr>
          <w:t>a</w:t>
        </w:r>
      </w:ins>
      <w:r>
        <w:rPr>
          <w:rFonts w:eastAsia="Times New Roman"/>
        </w:rPr>
        <w:t xml:space="preserve">cres for each </w:t>
      </w:r>
      <w:proofErr w:type="spellStart"/>
      <w:r>
        <w:rPr>
          <w:rFonts w:eastAsia="Times New Roman"/>
        </w:rPr>
        <w:t>landunit</w:t>
      </w:r>
      <w:bookmarkEnd w:id="11"/>
      <w:proofErr w:type="spellEnd"/>
    </w:p>
    <w:p w:rsidR="00000000" w:rsidRDefault="00AB1FE4">
      <w:pPr>
        <w:pStyle w:val="HTMLPreformatted"/>
        <w:divId w:val="2076465425"/>
        <w:rPr>
          <w:rStyle w:val="HTMLCode"/>
        </w:rPr>
      </w:pPr>
      <w:r>
        <w:rPr>
          <w:rStyle w:val="HTMLCode"/>
        </w:rPr>
        <w:t>CREATE TABLE #</w:t>
      </w:r>
      <w:proofErr w:type="spellStart"/>
      <w:r>
        <w:rPr>
          <w:rStyle w:val="HTMLCode"/>
        </w:rPr>
        <w:t>AoiA</w:t>
      </w:r>
      <w:r>
        <w:rPr>
          <w:rStyle w:val="HTMLCode"/>
        </w:rPr>
        <w:t>cres</w:t>
      </w:r>
      <w:proofErr w:type="spellEnd"/>
    </w:p>
    <w:p w:rsidR="00000000" w:rsidRDefault="00AB1FE4">
      <w:pPr>
        <w:pStyle w:val="HTMLPreformatted"/>
        <w:divId w:val="2076465425"/>
        <w:rPr>
          <w:rStyle w:val="HTMLCode"/>
        </w:rPr>
      </w:pPr>
      <w:r>
        <w:rPr>
          <w:rStyle w:val="HTMLCode"/>
        </w:rPr>
        <w:t xml:space="preserve">    ( </w:t>
      </w:r>
      <w:proofErr w:type="spellStart"/>
      <w:r>
        <w:rPr>
          <w:rStyle w:val="HTMLCode"/>
        </w:rPr>
        <w:t>aoiid</w:t>
      </w:r>
      <w:proofErr w:type="spellEnd"/>
      <w:r>
        <w:rPr>
          <w:rStyle w:val="HTMLCode"/>
        </w:rPr>
        <w:t xml:space="preserve"> INT,</w:t>
      </w:r>
    </w:p>
    <w:p w:rsidR="00000000" w:rsidRDefault="00AB1FE4">
      <w:pPr>
        <w:pStyle w:val="HTMLPreformatted"/>
        <w:divId w:val="207646542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landunit</w:t>
      </w:r>
      <w:proofErr w:type="spellEnd"/>
      <w:r>
        <w:rPr>
          <w:rStyle w:val="HTMLCode"/>
        </w:rPr>
        <w:t xml:space="preserve"> CHAR(20),</w:t>
      </w:r>
    </w:p>
    <w:p w:rsidR="00000000" w:rsidRDefault="00AB1FE4">
      <w:pPr>
        <w:pStyle w:val="HTMLPreformatted"/>
        <w:divId w:val="207646542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landunit_acres</w:t>
      </w:r>
      <w:proofErr w:type="spellEnd"/>
      <w:r>
        <w:rPr>
          <w:rStyle w:val="HTMLCode"/>
        </w:rPr>
        <w:t xml:space="preserve"> FLOAT</w:t>
      </w:r>
    </w:p>
    <w:p w:rsidR="00000000" w:rsidRDefault="00AB1FE4">
      <w:pPr>
        <w:pStyle w:val="HTMLPreformatted"/>
        <w:divId w:val="2076465425"/>
      </w:pPr>
      <w:r>
        <w:rPr>
          <w:rStyle w:val="HTMLCode"/>
        </w:rPr>
        <w:t xml:space="preserve">    );</w:t>
      </w:r>
    </w:p>
    <w:p w:rsidR="00000000" w:rsidRDefault="00AB1FE4">
      <w:pPr>
        <w:pStyle w:val="HTMLPreformatted"/>
        <w:divId w:val="2076465425"/>
        <w:rPr>
          <w:rStyle w:val="HTMLCode"/>
        </w:rPr>
      </w:pPr>
      <w:r>
        <w:rPr>
          <w:rStyle w:val="HTMLCode"/>
        </w:rPr>
        <w:t>INSERT INTO #</w:t>
      </w:r>
      <w:proofErr w:type="spellStart"/>
      <w:r>
        <w:rPr>
          <w:rStyle w:val="HTMLCode"/>
        </w:rPr>
        <w:t>AoiAcres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aoiid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landunit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landunit_acres</w:t>
      </w:r>
      <w:proofErr w:type="spellEnd"/>
      <w:r>
        <w:rPr>
          <w:rStyle w:val="HTMLCode"/>
        </w:rPr>
        <w:t xml:space="preserve"> )\</w:t>
      </w:r>
    </w:p>
    <w:p w:rsidR="00000000" w:rsidRDefault="00AB1FE4">
      <w:pPr>
        <w:pStyle w:val="HTMLPreformatted"/>
        <w:divId w:val="2076465425"/>
        <w:rPr>
          <w:rStyle w:val="HTMLCode"/>
        </w:rPr>
      </w:pPr>
      <w:r>
        <w:rPr>
          <w:rStyle w:val="HTMLCode"/>
        </w:rPr>
        <w:t xml:space="preserve">SELECT  </w:t>
      </w:r>
      <w:proofErr w:type="spellStart"/>
      <w:r>
        <w:rPr>
          <w:rStyle w:val="HTMLCode"/>
        </w:rPr>
        <w:t>aoiid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landunit</w:t>
      </w:r>
      <w:proofErr w:type="spellEnd"/>
      <w:r>
        <w:rPr>
          <w:rStyle w:val="HTMLCode"/>
        </w:rPr>
        <w:t>,</w:t>
      </w:r>
    </w:p>
    <w:p w:rsidR="00000000" w:rsidRDefault="00AB1FE4">
      <w:pPr>
        <w:pStyle w:val="HTMLPreformatted"/>
        <w:divId w:val="2076465425"/>
        <w:rPr>
          <w:rStyle w:val="HTMLCode"/>
        </w:rPr>
      </w:pPr>
      <w:r>
        <w:rPr>
          <w:rStyle w:val="HTMLCode"/>
        </w:rPr>
        <w:t>SUM( ROUND( ( ( GEOGRAPHY::</w:t>
      </w:r>
      <w:proofErr w:type="spellStart"/>
      <w:r>
        <w:rPr>
          <w:rStyle w:val="HTMLCode"/>
        </w:rPr>
        <w:t>STGeomFromWKB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aoigeom.STAsBinary</w:t>
      </w:r>
      <w:proofErr w:type="spellEnd"/>
      <w:r>
        <w:rPr>
          <w:rStyle w:val="HTMLCode"/>
        </w:rPr>
        <w:t>(), 4326 ).</w:t>
      </w:r>
      <w:proofErr w:type="spellStart"/>
      <w:r>
        <w:rPr>
          <w:rStyle w:val="HTMLCode"/>
        </w:rPr>
        <w:t>STArea</w:t>
      </w:r>
      <w:proofErr w:type="spellEnd"/>
      <w:r>
        <w:rPr>
          <w:rStyle w:val="HTMLCode"/>
        </w:rPr>
        <w:t xml:space="preserve">() ) / 4046.8564224 </w:t>
      </w:r>
      <w:r>
        <w:rPr>
          <w:rStyle w:val="HTMLCode"/>
        </w:rPr>
        <w:t xml:space="preserve">), 3 ) ) AS </w:t>
      </w:r>
      <w:proofErr w:type="spellStart"/>
      <w:r>
        <w:rPr>
          <w:rStyle w:val="HTMLCode"/>
        </w:rPr>
        <w:t>landunit_acres</w:t>
      </w:r>
      <w:proofErr w:type="spellEnd"/>
    </w:p>
    <w:p w:rsidR="00000000" w:rsidRDefault="00AB1FE4">
      <w:pPr>
        <w:pStyle w:val="HTMLPreformatted"/>
        <w:divId w:val="2076465425"/>
        <w:rPr>
          <w:rStyle w:val="HTMLCode"/>
        </w:rPr>
      </w:pPr>
      <w:r>
        <w:rPr>
          <w:rStyle w:val="HTMLCode"/>
        </w:rPr>
        <w:t>FROM #</w:t>
      </w:r>
      <w:proofErr w:type="spellStart"/>
      <w:r>
        <w:rPr>
          <w:rStyle w:val="HTMLCode"/>
        </w:rPr>
        <w:t>AoiTable</w:t>
      </w:r>
      <w:proofErr w:type="spellEnd"/>
    </w:p>
    <w:p w:rsidR="00000000" w:rsidRDefault="00AB1FE4">
      <w:pPr>
        <w:pStyle w:val="HTMLPreformatted"/>
        <w:divId w:val="2076465425"/>
      </w:pPr>
      <w:r>
        <w:rPr>
          <w:rStyle w:val="HTMLCode"/>
        </w:rPr>
        <w:t xml:space="preserve">GROUP BY </w:t>
      </w:r>
      <w:proofErr w:type="spellStart"/>
      <w:r>
        <w:rPr>
          <w:rStyle w:val="HTMLCode"/>
        </w:rPr>
        <w:t>aoiid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landunit</w:t>
      </w:r>
      <w:proofErr w:type="spellEnd"/>
      <w:r>
        <w:rPr>
          <w:rStyle w:val="HTMLCode"/>
        </w:rPr>
        <w:t>;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582"/>
        <w:gridCol w:w="1187"/>
        <w:gridCol w:w="1596"/>
      </w:tblGrid>
      <w:tr w:rsidR="00000000">
        <w:trPr>
          <w:divId w:val="2076465425"/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aoiid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landunit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landunit_acres</w:t>
            </w:r>
            <w:proofErr w:type="spellEnd"/>
          </w:p>
        </w:tc>
      </w:tr>
      <w:tr w:rsidR="00000000">
        <w:trPr>
          <w:divId w:val="2076465425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328.952</w:t>
            </w:r>
          </w:p>
        </w:tc>
      </w:tr>
      <w:tr w:rsidR="00000000">
        <w:trPr>
          <w:divId w:val="2076465425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318.722</w:t>
            </w:r>
          </w:p>
        </w:tc>
      </w:tr>
    </w:tbl>
    <w:p w:rsidR="00000000" w:rsidRDefault="00AB1FE4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67410732"/>
        <w:rPr>
          <w:rFonts w:eastAsia="Times New Roman"/>
        </w:rPr>
      </w:pPr>
      <w:bookmarkStart w:id="17" w:name="_Toc16082268"/>
      <w:r>
        <w:rPr>
          <w:rFonts w:eastAsia="Times New Roman"/>
        </w:rPr>
        <w:t>Populate intersected soil polygon table with geometry</w:t>
      </w:r>
      <w:bookmarkEnd w:id="17"/>
    </w:p>
    <w:p w:rsidR="00000000" w:rsidRDefault="00AB1FE4">
      <w:pPr>
        <w:pStyle w:val="HTMLPreformatted"/>
        <w:divId w:val="367410732"/>
        <w:rPr>
          <w:rStyle w:val="HTMLCode"/>
        </w:rPr>
      </w:pPr>
      <w:r>
        <w:rPr>
          <w:rStyle w:val="HTMLCode"/>
        </w:rPr>
        <w:t>-- Create intersected soil polygon table with geometry</w:t>
      </w:r>
    </w:p>
    <w:p w:rsidR="00000000" w:rsidRDefault="00AB1FE4">
      <w:pPr>
        <w:pStyle w:val="HTMLPreformatted"/>
        <w:divId w:val="367410732"/>
        <w:rPr>
          <w:rStyle w:val="HTMLCode"/>
        </w:rPr>
      </w:pPr>
      <w:r>
        <w:rPr>
          <w:rStyle w:val="HTMLCode"/>
        </w:rPr>
        <w:t>CREATE TABLE #</w:t>
      </w:r>
      <w:proofErr w:type="spellStart"/>
      <w:r>
        <w:rPr>
          <w:rStyle w:val="HTMLCode"/>
        </w:rPr>
        <w:t>AoiSoils</w:t>
      </w:r>
      <w:proofErr w:type="spellEnd"/>
      <w:r>
        <w:rPr>
          <w:rStyle w:val="HTMLCode"/>
        </w:rPr>
        <w:t xml:space="preserve"> </w:t>
      </w:r>
    </w:p>
    <w:p w:rsidR="00000000" w:rsidRDefault="00AB1FE4">
      <w:pPr>
        <w:pStyle w:val="HTMLPreformatted"/>
        <w:divId w:val="367410732"/>
        <w:rPr>
          <w:rStyle w:val="HTMLCode"/>
        </w:rPr>
      </w:pPr>
      <w:r>
        <w:rPr>
          <w:rStyle w:val="HTMLCode"/>
        </w:rPr>
        <w:t xml:space="preserve">    ( </w:t>
      </w:r>
      <w:proofErr w:type="spellStart"/>
      <w:r>
        <w:rPr>
          <w:rStyle w:val="HTMLCode"/>
        </w:rPr>
        <w:t>polyid</w:t>
      </w:r>
      <w:proofErr w:type="spellEnd"/>
      <w:r>
        <w:rPr>
          <w:rStyle w:val="HTMLCode"/>
        </w:rPr>
        <w:t xml:space="preserve"> INT IDENTITY (1,1),</w:t>
      </w:r>
    </w:p>
    <w:p w:rsidR="00000000" w:rsidRDefault="00AB1FE4">
      <w:pPr>
        <w:pStyle w:val="HTMLPreformatted"/>
        <w:divId w:val="367410732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aoiid</w:t>
      </w:r>
      <w:proofErr w:type="spellEnd"/>
      <w:r>
        <w:rPr>
          <w:rStyle w:val="HTMLCode"/>
        </w:rPr>
        <w:t xml:space="preserve"> INT,</w:t>
      </w:r>
    </w:p>
    <w:p w:rsidR="00000000" w:rsidRDefault="00AB1FE4">
      <w:pPr>
        <w:pStyle w:val="HTMLPreformatted"/>
        <w:divId w:val="367410732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landunit</w:t>
      </w:r>
      <w:proofErr w:type="spellEnd"/>
      <w:r>
        <w:rPr>
          <w:rStyle w:val="HTMLCode"/>
        </w:rPr>
        <w:t xml:space="preserve"> CHAR(20),</w:t>
      </w:r>
    </w:p>
    <w:p w:rsidR="00000000" w:rsidRDefault="00AB1FE4">
      <w:pPr>
        <w:pStyle w:val="HTMLPreformatted"/>
        <w:divId w:val="367410732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mukey</w:t>
      </w:r>
      <w:proofErr w:type="spellEnd"/>
      <w:r>
        <w:rPr>
          <w:rStyle w:val="HTMLCode"/>
        </w:rPr>
        <w:t xml:space="preserve"> INT,</w:t>
      </w:r>
    </w:p>
    <w:p w:rsidR="00000000" w:rsidRDefault="00AB1FE4">
      <w:pPr>
        <w:pStyle w:val="HTMLPreformatted"/>
        <w:divId w:val="367410732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soilgeom</w:t>
      </w:r>
      <w:proofErr w:type="spellEnd"/>
      <w:r>
        <w:rPr>
          <w:rStyle w:val="HTMLCode"/>
        </w:rPr>
        <w:t xml:space="preserve"> GEOMETRY</w:t>
      </w:r>
    </w:p>
    <w:p w:rsidR="00000000" w:rsidRDefault="00AB1FE4">
      <w:pPr>
        <w:pStyle w:val="HTMLPreformatted"/>
        <w:divId w:val="367410732"/>
      </w:pPr>
      <w:r>
        <w:rPr>
          <w:rStyle w:val="HTMLCode"/>
        </w:rPr>
        <w:t xml:space="preserve">    );</w:t>
      </w:r>
    </w:p>
    <w:p w:rsidR="00000000" w:rsidRDefault="00AB1FE4">
      <w:pPr>
        <w:pStyle w:val="HTMLPreformatted"/>
        <w:divId w:val="367410732"/>
        <w:rPr>
          <w:rStyle w:val="HTMLCode"/>
        </w:rPr>
      </w:pPr>
      <w:r>
        <w:rPr>
          <w:rStyle w:val="HTMLCode"/>
        </w:rPr>
        <w:t>INSERT INTO #</w:t>
      </w:r>
      <w:proofErr w:type="spellStart"/>
      <w:r>
        <w:rPr>
          <w:rStyle w:val="HTMLCode"/>
        </w:rPr>
        <w:t>AoiSoils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aoiid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landunit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mukey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soilgeom</w:t>
      </w:r>
      <w:proofErr w:type="spellEnd"/>
      <w:r>
        <w:rPr>
          <w:rStyle w:val="HTMLCode"/>
        </w:rPr>
        <w:t>)</w:t>
      </w:r>
    </w:p>
    <w:p w:rsidR="00000000" w:rsidRDefault="00AB1FE4">
      <w:pPr>
        <w:pStyle w:val="HTMLPreformatted"/>
        <w:divId w:val="367410732"/>
        <w:rPr>
          <w:rStyle w:val="HTMLCode"/>
        </w:rPr>
      </w:pPr>
      <w:r>
        <w:rPr>
          <w:rStyle w:val="HTMLCode"/>
        </w:rPr>
        <w:t xml:space="preserve">SELECT </w:t>
      </w:r>
      <w:proofErr w:type="spellStart"/>
      <w:r>
        <w:rPr>
          <w:rStyle w:val="HTMLCode"/>
        </w:rPr>
        <w:t>A.aoiid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A.landunit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M.mukey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M.mupolygongeo.STIntersection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A.aoigeom</w:t>
      </w:r>
      <w:proofErr w:type="spellEnd"/>
      <w:r>
        <w:rPr>
          <w:rStyle w:val="HTMLCode"/>
        </w:rPr>
        <w:t xml:space="preserve"> ) AS </w:t>
      </w:r>
      <w:proofErr w:type="spellStart"/>
      <w:r>
        <w:rPr>
          <w:rStyle w:val="HTMLCode"/>
        </w:rPr>
        <w:t>soilgeom</w:t>
      </w:r>
      <w:proofErr w:type="spellEnd"/>
    </w:p>
    <w:p w:rsidR="00000000" w:rsidRDefault="00AB1FE4">
      <w:pPr>
        <w:pStyle w:val="HTMLPreformatted"/>
        <w:divId w:val="367410732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mupolygon</w:t>
      </w:r>
      <w:proofErr w:type="spellEnd"/>
      <w:r>
        <w:rPr>
          <w:rStyle w:val="HTMLCode"/>
        </w:rPr>
        <w:t xml:space="preserve"> M, #</w:t>
      </w:r>
      <w:proofErr w:type="spellStart"/>
      <w:r>
        <w:rPr>
          <w:rStyle w:val="HTMLCode"/>
        </w:rPr>
        <w:t>AoiTable</w:t>
      </w:r>
      <w:proofErr w:type="spellEnd"/>
      <w:r>
        <w:rPr>
          <w:rStyle w:val="HTMLCode"/>
        </w:rPr>
        <w:t xml:space="preserve"> A</w:t>
      </w:r>
    </w:p>
    <w:p w:rsidR="00000000" w:rsidRDefault="00AB1FE4">
      <w:pPr>
        <w:pStyle w:val="HTMLPreformatted"/>
        <w:divId w:val="367410732"/>
      </w:pPr>
      <w:r>
        <w:rPr>
          <w:rStyle w:val="HTMLCode"/>
        </w:rPr>
        <w:t xml:space="preserve">WHERE </w:t>
      </w:r>
      <w:proofErr w:type="spellStart"/>
      <w:r>
        <w:rPr>
          <w:rStyle w:val="HTMLCode"/>
        </w:rPr>
        <w:t>mupolygongeo.STIntersects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A.aoigeom</w:t>
      </w:r>
      <w:proofErr w:type="spellEnd"/>
      <w:r>
        <w:rPr>
          <w:rStyle w:val="HTMLCode"/>
        </w:rPr>
        <w:t>) = 1;</w:t>
      </w:r>
    </w:p>
    <w:p w:rsidR="00000000" w:rsidRDefault="00AB1FE4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211845102"/>
        <w:rPr>
          <w:rFonts w:eastAsia="Times New Roman"/>
        </w:rPr>
      </w:pPr>
      <w:bookmarkStart w:id="18" w:name="_Toc16082269"/>
      <w:r>
        <w:rPr>
          <w:rFonts w:eastAsia="Times New Roman"/>
        </w:rPr>
        <w:lastRenderedPageBreak/>
        <w:t>Populate</w:t>
      </w:r>
      <w:del w:id="19" w:author="Achen, Aaron - NRCS, Lincoln, NE" w:date="2019-08-07T14:53:00Z">
        <w:r w:rsidDel="00EB61F4">
          <w:rPr>
            <w:rFonts w:eastAsia="Times New Roman"/>
          </w:rPr>
          <w:delText>s</w:delText>
        </w:r>
      </w:del>
      <w:r>
        <w:rPr>
          <w:rFonts w:eastAsia="Times New Roman"/>
        </w:rPr>
        <w:t xml:space="preserve"> </w:t>
      </w:r>
      <w:del w:id="20" w:author="Achen, Aaron - NRCS, Lincoln, NE" w:date="2019-08-07T14:53:00Z">
        <w:r w:rsidDel="00EB61F4">
          <w:rPr>
            <w:rFonts w:eastAsia="Times New Roman"/>
          </w:rPr>
          <w:delText>S</w:delText>
        </w:r>
      </w:del>
      <w:ins w:id="21" w:author="Achen, Aaron - NRCS, Lincoln, NE" w:date="2019-08-07T14:53:00Z">
        <w:r w:rsidR="00EB61F4">
          <w:rPr>
            <w:rFonts w:eastAsia="Times New Roman"/>
          </w:rPr>
          <w:t>s</w:t>
        </w:r>
      </w:ins>
      <w:r>
        <w:rPr>
          <w:rFonts w:eastAsia="Times New Roman"/>
        </w:rPr>
        <w:t xml:space="preserve">oil geometry with </w:t>
      </w:r>
      <w:proofErr w:type="spellStart"/>
      <w:r>
        <w:rPr>
          <w:rFonts w:eastAsia="Times New Roman"/>
        </w:rPr>
        <w:t>l</w:t>
      </w:r>
      <w:r>
        <w:rPr>
          <w:rFonts w:eastAsia="Times New Roman"/>
        </w:rPr>
        <w:t>andunit</w:t>
      </w:r>
      <w:proofErr w:type="spellEnd"/>
      <w:r>
        <w:rPr>
          <w:rFonts w:eastAsia="Times New Roman"/>
        </w:rPr>
        <w:t xml:space="preserve"> attribute</w:t>
      </w:r>
      <w:bookmarkEnd w:id="18"/>
    </w:p>
    <w:p w:rsidR="00000000" w:rsidRDefault="00AB1FE4">
      <w:pPr>
        <w:pStyle w:val="HTMLPreformatted"/>
        <w:divId w:val="1211845102"/>
        <w:rPr>
          <w:rStyle w:val="HTMLCode"/>
        </w:rPr>
      </w:pPr>
      <w:r>
        <w:rPr>
          <w:rStyle w:val="HTMLCode"/>
        </w:rPr>
        <w:t xml:space="preserve">-- Soil geometry with </w:t>
      </w:r>
      <w:proofErr w:type="spellStart"/>
      <w:r>
        <w:rPr>
          <w:rStyle w:val="HTMLCode"/>
        </w:rPr>
        <w:t>landunits</w:t>
      </w:r>
      <w:proofErr w:type="spellEnd"/>
    </w:p>
    <w:p w:rsidR="00000000" w:rsidRDefault="00AB1FE4">
      <w:pPr>
        <w:pStyle w:val="HTMLPreformatted"/>
        <w:divId w:val="1211845102"/>
        <w:rPr>
          <w:rStyle w:val="HTMLCode"/>
        </w:rPr>
      </w:pPr>
      <w:r>
        <w:rPr>
          <w:rStyle w:val="HTMLCode"/>
        </w:rPr>
        <w:t xml:space="preserve">CREATE TABLE #AoiSoils2 </w:t>
      </w:r>
    </w:p>
    <w:p w:rsidR="00000000" w:rsidRDefault="00AB1FE4">
      <w:pPr>
        <w:pStyle w:val="HTMLPreformatted"/>
        <w:divId w:val="1211845102"/>
        <w:rPr>
          <w:rStyle w:val="HTMLCode"/>
        </w:rPr>
      </w:pPr>
      <w:r>
        <w:rPr>
          <w:rStyle w:val="HTMLCode"/>
        </w:rPr>
        <w:t xml:space="preserve">    ( </w:t>
      </w:r>
      <w:proofErr w:type="spellStart"/>
      <w:r>
        <w:rPr>
          <w:rStyle w:val="HTMLCode"/>
        </w:rPr>
        <w:t>aoiid</w:t>
      </w:r>
      <w:proofErr w:type="spellEnd"/>
      <w:r>
        <w:rPr>
          <w:rStyle w:val="HTMLCode"/>
        </w:rPr>
        <w:t xml:space="preserve"> INT,</w:t>
      </w:r>
    </w:p>
    <w:p w:rsidR="00000000" w:rsidRDefault="00AB1FE4">
      <w:pPr>
        <w:pStyle w:val="HTMLPreformatted"/>
        <w:divId w:val="1211845102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polyid</w:t>
      </w:r>
      <w:proofErr w:type="spellEnd"/>
      <w:r>
        <w:rPr>
          <w:rStyle w:val="HTMLCode"/>
        </w:rPr>
        <w:t xml:space="preserve"> INT,</w:t>
      </w:r>
    </w:p>
    <w:p w:rsidR="00000000" w:rsidRDefault="00AB1FE4">
      <w:pPr>
        <w:pStyle w:val="HTMLPreformatted"/>
        <w:divId w:val="1211845102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landunit</w:t>
      </w:r>
      <w:proofErr w:type="spellEnd"/>
      <w:r>
        <w:rPr>
          <w:rStyle w:val="HTMLCode"/>
        </w:rPr>
        <w:t xml:space="preserve"> CHAR(20),</w:t>
      </w:r>
    </w:p>
    <w:p w:rsidR="00000000" w:rsidRDefault="00AB1FE4">
      <w:pPr>
        <w:pStyle w:val="HTMLPreformatted"/>
        <w:divId w:val="1211845102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mukey</w:t>
      </w:r>
      <w:proofErr w:type="spellEnd"/>
      <w:r>
        <w:rPr>
          <w:rStyle w:val="HTMLCode"/>
        </w:rPr>
        <w:t xml:space="preserve"> INT,</w:t>
      </w:r>
    </w:p>
    <w:p w:rsidR="00000000" w:rsidRDefault="00AB1FE4">
      <w:pPr>
        <w:pStyle w:val="HTMLPreformatted"/>
        <w:divId w:val="1211845102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poly_acres</w:t>
      </w:r>
      <w:proofErr w:type="spellEnd"/>
      <w:r>
        <w:rPr>
          <w:rStyle w:val="HTMLCode"/>
        </w:rPr>
        <w:t xml:space="preserve"> FLOAT,</w:t>
      </w:r>
    </w:p>
    <w:p w:rsidR="00000000" w:rsidRDefault="00AB1FE4">
      <w:pPr>
        <w:pStyle w:val="HTMLPreformatted"/>
        <w:divId w:val="1211845102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soilgeog</w:t>
      </w:r>
      <w:proofErr w:type="spellEnd"/>
      <w:r>
        <w:rPr>
          <w:rStyle w:val="HTMLCode"/>
        </w:rPr>
        <w:t xml:space="preserve"> GEOGRAPHY</w:t>
      </w:r>
    </w:p>
    <w:p w:rsidR="00000000" w:rsidRDefault="00AB1FE4">
      <w:pPr>
        <w:pStyle w:val="HTMLPreformatted"/>
        <w:divId w:val="1211845102"/>
      </w:pPr>
      <w:r>
        <w:rPr>
          <w:rStyle w:val="HTMLCode"/>
        </w:rPr>
        <w:t xml:space="preserve">    );</w:t>
      </w:r>
    </w:p>
    <w:p w:rsidR="00000000" w:rsidRDefault="00AB1FE4">
      <w:pPr>
        <w:pStyle w:val="HTMLPreformatted"/>
        <w:divId w:val="1211845102"/>
        <w:rPr>
          <w:rStyle w:val="HTMLCode"/>
        </w:rPr>
      </w:pPr>
      <w:r>
        <w:rPr>
          <w:rStyle w:val="HTMLCode"/>
        </w:rPr>
        <w:t xml:space="preserve">-- Populate Soil geometry with </w:t>
      </w:r>
      <w:proofErr w:type="spellStart"/>
      <w:r>
        <w:rPr>
          <w:rStyle w:val="HTMLCode"/>
        </w:rPr>
        <w:t>landunit</w:t>
      </w:r>
      <w:proofErr w:type="spellEnd"/>
      <w:r>
        <w:rPr>
          <w:rStyle w:val="HTMLCode"/>
        </w:rPr>
        <w:t xml:space="preserve"> attribute</w:t>
      </w:r>
    </w:p>
    <w:p w:rsidR="00000000" w:rsidRDefault="00AB1FE4">
      <w:pPr>
        <w:pStyle w:val="HTMLPreformatted"/>
        <w:divId w:val="1211845102"/>
        <w:rPr>
          <w:rStyle w:val="HTMLCode"/>
        </w:rPr>
      </w:pPr>
      <w:r>
        <w:rPr>
          <w:rStyle w:val="HTMLCode"/>
        </w:rPr>
        <w:t>INSERT I</w:t>
      </w:r>
      <w:r>
        <w:rPr>
          <w:rStyle w:val="HTMLCode"/>
        </w:rPr>
        <w:t xml:space="preserve">NTO #AoiSoils2   </w:t>
      </w:r>
    </w:p>
    <w:p w:rsidR="00000000" w:rsidRDefault="00AB1FE4">
      <w:pPr>
        <w:pStyle w:val="HTMLPreformatted"/>
        <w:divId w:val="1211845102"/>
        <w:rPr>
          <w:rStyle w:val="HTMLCode"/>
        </w:rPr>
      </w:pPr>
      <w:r>
        <w:rPr>
          <w:rStyle w:val="HTMLCode"/>
        </w:rPr>
        <w:t xml:space="preserve">SELECT </w:t>
      </w:r>
      <w:proofErr w:type="spellStart"/>
      <w:r>
        <w:rPr>
          <w:rStyle w:val="HTMLCode"/>
        </w:rPr>
        <w:t>aoiid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polyid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landunit</w:t>
      </w:r>
      <w:proofErr w:type="spellEnd"/>
      <w:r>
        <w:rPr>
          <w:rStyle w:val="HTMLCode"/>
        </w:rPr>
        <w:t xml:space="preserve">,  </w:t>
      </w:r>
      <w:proofErr w:type="spellStart"/>
      <w:r>
        <w:rPr>
          <w:rStyle w:val="HTMLCode"/>
        </w:rPr>
        <w:t>mukey</w:t>
      </w:r>
      <w:proofErr w:type="spellEnd"/>
      <w:r>
        <w:rPr>
          <w:rStyle w:val="HTMLCode"/>
        </w:rPr>
        <w:t>, ROUND((( GEOGRAPHY::</w:t>
      </w:r>
      <w:proofErr w:type="spellStart"/>
      <w:r>
        <w:rPr>
          <w:rStyle w:val="HTMLCode"/>
        </w:rPr>
        <w:t>STGeomFromWKB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soilgeom.STAsBinary</w:t>
      </w:r>
      <w:proofErr w:type="spellEnd"/>
      <w:r>
        <w:rPr>
          <w:rStyle w:val="HTMLCode"/>
        </w:rPr>
        <w:t>(), 4326 ).</w:t>
      </w:r>
      <w:proofErr w:type="spellStart"/>
      <w:r>
        <w:rPr>
          <w:rStyle w:val="HTMLCode"/>
        </w:rPr>
        <w:t>STArea</w:t>
      </w:r>
      <w:proofErr w:type="spellEnd"/>
      <w:r>
        <w:rPr>
          <w:rStyle w:val="HTMLCode"/>
        </w:rPr>
        <w:t xml:space="preserve">() ) / 4046.8564224 ), 3 ) AS </w:t>
      </w:r>
      <w:proofErr w:type="spellStart"/>
      <w:r>
        <w:rPr>
          <w:rStyle w:val="HTMLCode"/>
        </w:rPr>
        <w:t>poly_acres</w:t>
      </w:r>
      <w:proofErr w:type="spellEnd"/>
      <w:r>
        <w:rPr>
          <w:rStyle w:val="HTMLCode"/>
        </w:rPr>
        <w:t>, GEOGRAPHY::</w:t>
      </w:r>
      <w:proofErr w:type="spellStart"/>
      <w:r>
        <w:rPr>
          <w:rStyle w:val="HTMLCode"/>
        </w:rPr>
        <w:t>STGeomFromWKB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soilgeom.STAsBinary</w:t>
      </w:r>
      <w:proofErr w:type="spellEnd"/>
      <w:r>
        <w:rPr>
          <w:rStyle w:val="HTMLCode"/>
        </w:rPr>
        <w:t xml:space="preserve">(), 4326 ) AS </w:t>
      </w:r>
      <w:proofErr w:type="spellStart"/>
      <w:r>
        <w:rPr>
          <w:rStyle w:val="HTMLCode"/>
        </w:rPr>
        <w:t>soilgeog</w:t>
      </w:r>
      <w:proofErr w:type="spellEnd"/>
      <w:r>
        <w:rPr>
          <w:rStyle w:val="HTMLCode"/>
        </w:rPr>
        <w:t xml:space="preserve"> </w:t>
      </w:r>
    </w:p>
    <w:p w:rsidR="00000000" w:rsidRDefault="00AB1FE4">
      <w:pPr>
        <w:pStyle w:val="HTMLPreformatted"/>
        <w:divId w:val="1211845102"/>
      </w:pPr>
      <w:r>
        <w:rPr>
          <w:rStyle w:val="HTMLCode"/>
        </w:rPr>
        <w:t>FROM #</w:t>
      </w:r>
      <w:proofErr w:type="spellStart"/>
      <w:r>
        <w:rPr>
          <w:rStyle w:val="HTMLCode"/>
        </w:rPr>
        <w:t>AoiSoils</w:t>
      </w:r>
      <w:proofErr w:type="spellEnd"/>
      <w:r>
        <w:rPr>
          <w:rStyle w:val="HTMLCode"/>
        </w:rPr>
        <w:t>;</w:t>
      </w:r>
    </w:p>
    <w:p w:rsidR="00000000" w:rsidRDefault="00AB1FE4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96809642"/>
        <w:rPr>
          <w:rFonts w:eastAsia="Times New Roman"/>
        </w:rPr>
      </w:pPr>
      <w:bookmarkStart w:id="22" w:name="_Toc16082270"/>
      <w:r>
        <w:rPr>
          <w:rFonts w:eastAsia="Times New Roman"/>
        </w:rPr>
        <w:t>Po</w:t>
      </w:r>
      <w:r>
        <w:rPr>
          <w:rFonts w:eastAsia="Times New Roman"/>
        </w:rPr>
        <w:t xml:space="preserve">pulate soil map unit acres, aggregated by </w:t>
      </w:r>
      <w:proofErr w:type="spellStart"/>
      <w:r>
        <w:rPr>
          <w:rFonts w:eastAsia="Times New Roman"/>
        </w:rPr>
        <w:t>mukey</w:t>
      </w:r>
      <w:proofErr w:type="spellEnd"/>
      <w:r>
        <w:rPr>
          <w:rFonts w:eastAsia="Times New Roman"/>
        </w:rPr>
        <w:t xml:space="preserve"> (merges polygons together)</w:t>
      </w:r>
      <w:bookmarkEnd w:id="22"/>
    </w:p>
    <w:p w:rsidR="00000000" w:rsidRDefault="00AB1FE4">
      <w:pPr>
        <w:pStyle w:val="HTMLPreformatted"/>
        <w:divId w:val="996809642"/>
        <w:rPr>
          <w:rStyle w:val="HTMLCode"/>
        </w:rPr>
      </w:pPr>
      <w:r>
        <w:rPr>
          <w:rStyle w:val="HTMLCode"/>
        </w:rPr>
        <w:t>INSERT INTO #M2</w:t>
      </w:r>
    </w:p>
    <w:p w:rsidR="00000000" w:rsidRDefault="00AB1FE4">
      <w:pPr>
        <w:pStyle w:val="HTMLPreformatted"/>
        <w:divId w:val="996809642"/>
        <w:rPr>
          <w:rStyle w:val="HTMLCode"/>
        </w:rPr>
      </w:pPr>
      <w:r>
        <w:rPr>
          <w:rStyle w:val="HTMLCode"/>
        </w:rPr>
        <w:t>SELECT DISTINCT M1.aoiid, M1.landunit, M1.mukey,</w:t>
      </w:r>
    </w:p>
    <w:p w:rsidR="00000000" w:rsidRDefault="00AB1FE4">
      <w:pPr>
        <w:pStyle w:val="HTMLPreformatted"/>
        <w:divId w:val="996809642"/>
        <w:rPr>
          <w:rStyle w:val="HTMLCode"/>
        </w:rPr>
      </w:pPr>
      <w:r>
        <w:rPr>
          <w:rStyle w:val="HTMLCode"/>
        </w:rPr>
        <w:t xml:space="preserve">ROUND (SUM (M1.poly_acres) OVER(PARTITION BY M1.landunit, M1.mukey), 3) AS </w:t>
      </w:r>
      <w:proofErr w:type="spellStart"/>
      <w:r>
        <w:rPr>
          <w:rStyle w:val="HTMLCode"/>
        </w:rPr>
        <w:t>mapunit_acres</w:t>
      </w:r>
      <w:proofErr w:type="spellEnd"/>
    </w:p>
    <w:p w:rsidR="00000000" w:rsidRDefault="00AB1FE4">
      <w:pPr>
        <w:pStyle w:val="HTMLPreformatted"/>
        <w:divId w:val="996809642"/>
        <w:rPr>
          <w:rStyle w:val="HTMLCode"/>
        </w:rPr>
      </w:pPr>
      <w:r>
        <w:rPr>
          <w:rStyle w:val="HTMLCode"/>
        </w:rPr>
        <w:t>FROM #AoiSoils2 AS M1</w:t>
      </w:r>
    </w:p>
    <w:p w:rsidR="00000000" w:rsidRDefault="00AB1FE4">
      <w:pPr>
        <w:pStyle w:val="HTMLPreformatted"/>
        <w:divId w:val="996809642"/>
      </w:pPr>
      <w:r>
        <w:rPr>
          <w:rStyle w:val="HTMLCode"/>
        </w:rPr>
        <w:t>GROUP</w:t>
      </w:r>
      <w:r>
        <w:rPr>
          <w:rStyle w:val="HTMLCode"/>
        </w:rPr>
        <w:t xml:space="preserve"> BY M1.aoiid, M1.landunit, M1.mukey, M1.poly_acres;</w:t>
      </w:r>
    </w:p>
    <w:p w:rsidR="00000000" w:rsidRDefault="00AB1FE4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446657830"/>
        <w:rPr>
          <w:rFonts w:eastAsia="Times New Roman"/>
        </w:rPr>
      </w:pPr>
      <w:bookmarkStart w:id="23" w:name="_Toc16082271"/>
      <w:r>
        <w:rPr>
          <w:rFonts w:eastAsia="Times New Roman"/>
        </w:rPr>
        <w:t xml:space="preserve">Component level data and </w:t>
      </w:r>
      <w:proofErr w:type="spellStart"/>
      <w:r>
        <w:rPr>
          <w:rFonts w:eastAsia="Times New Roman"/>
        </w:rPr>
        <w:t>mapunit</w:t>
      </w:r>
      <w:proofErr w:type="spellEnd"/>
      <w:r>
        <w:rPr>
          <w:rFonts w:eastAsia="Times New Roman"/>
        </w:rPr>
        <w:t xml:space="preserve"> sum-of-</w:t>
      </w:r>
      <w:proofErr w:type="spellStart"/>
      <w:r>
        <w:rPr>
          <w:rFonts w:eastAsia="Times New Roman"/>
        </w:rPr>
        <w:t>comppct_r</w:t>
      </w:r>
      <w:proofErr w:type="spellEnd"/>
      <w:r>
        <w:rPr>
          <w:rFonts w:eastAsia="Times New Roman"/>
        </w:rPr>
        <w:t xml:space="preserve"> (major components only)</w:t>
      </w:r>
      <w:bookmarkEnd w:id="23"/>
    </w:p>
    <w:p w:rsidR="00000000" w:rsidRDefault="00AB1FE4">
      <w:pPr>
        <w:pStyle w:val="HTMLPreformatted"/>
        <w:divId w:val="446657830"/>
        <w:rPr>
          <w:rStyle w:val="HTMLCode"/>
        </w:rPr>
      </w:pPr>
      <w:r>
        <w:rPr>
          <w:rStyle w:val="HTMLCode"/>
        </w:rPr>
        <w:t>CREATE TABLE #M4</w:t>
      </w:r>
    </w:p>
    <w:p w:rsidR="00000000" w:rsidRDefault="00AB1FE4">
      <w:pPr>
        <w:pStyle w:val="HTMLPreformatted"/>
        <w:divId w:val="446657830"/>
        <w:rPr>
          <w:rStyle w:val="HTMLCode"/>
        </w:rPr>
      </w:pPr>
      <w:r>
        <w:rPr>
          <w:rStyle w:val="HTMLCode"/>
        </w:rPr>
        <w:t xml:space="preserve">(   </w:t>
      </w:r>
      <w:proofErr w:type="spellStart"/>
      <w:r>
        <w:rPr>
          <w:rStyle w:val="HTMLCode"/>
        </w:rPr>
        <w:t>aoiid</w:t>
      </w:r>
      <w:proofErr w:type="spellEnd"/>
      <w:r>
        <w:rPr>
          <w:rStyle w:val="HTMLCode"/>
        </w:rPr>
        <w:t xml:space="preserve"> INT,</w:t>
      </w:r>
    </w:p>
    <w:p w:rsidR="00000000" w:rsidRDefault="00AB1FE4">
      <w:pPr>
        <w:pStyle w:val="HTMLPreformatted"/>
        <w:divId w:val="44665783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landunit</w:t>
      </w:r>
      <w:proofErr w:type="spellEnd"/>
      <w:r>
        <w:rPr>
          <w:rStyle w:val="HTMLCode"/>
        </w:rPr>
        <w:t xml:space="preserve"> CHAR(20),</w:t>
      </w:r>
    </w:p>
    <w:p w:rsidR="00000000" w:rsidRDefault="00AB1FE4">
      <w:pPr>
        <w:pStyle w:val="HTMLPreformatted"/>
        <w:divId w:val="44665783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mukey</w:t>
      </w:r>
      <w:proofErr w:type="spellEnd"/>
      <w:r>
        <w:rPr>
          <w:rStyle w:val="HTMLCode"/>
        </w:rPr>
        <w:t xml:space="preserve"> INT,</w:t>
      </w:r>
    </w:p>
    <w:p w:rsidR="00000000" w:rsidRDefault="00AB1FE4">
      <w:pPr>
        <w:pStyle w:val="HTMLPreformatted"/>
        <w:divId w:val="44665783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mapunit_acres</w:t>
      </w:r>
      <w:proofErr w:type="spellEnd"/>
      <w:r>
        <w:rPr>
          <w:rStyle w:val="HTMLCode"/>
        </w:rPr>
        <w:t xml:space="preserve"> FLOAT,</w:t>
      </w:r>
    </w:p>
    <w:p w:rsidR="00000000" w:rsidRDefault="00AB1FE4">
      <w:pPr>
        <w:pStyle w:val="HTMLPreformatted"/>
        <w:divId w:val="44665783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cokey</w:t>
      </w:r>
      <w:proofErr w:type="spellEnd"/>
      <w:r>
        <w:rPr>
          <w:rStyle w:val="HTMLCode"/>
        </w:rPr>
        <w:t xml:space="preserve"> INT,</w:t>
      </w:r>
    </w:p>
    <w:p w:rsidR="00000000" w:rsidRDefault="00AB1FE4">
      <w:pPr>
        <w:pStyle w:val="HTMLPreformatted"/>
        <w:divId w:val="44665783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compname</w:t>
      </w:r>
      <w:proofErr w:type="spellEnd"/>
      <w:r>
        <w:rPr>
          <w:rStyle w:val="HTMLCode"/>
        </w:rPr>
        <w:t xml:space="preserve"> CHAR(60),</w:t>
      </w:r>
    </w:p>
    <w:p w:rsidR="00000000" w:rsidRDefault="00AB1FE4">
      <w:pPr>
        <w:pStyle w:val="HTMLPreformatted"/>
        <w:divId w:val="44665783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comppct_r</w:t>
      </w:r>
      <w:proofErr w:type="spellEnd"/>
      <w:r>
        <w:rPr>
          <w:rStyle w:val="HTMLCode"/>
        </w:rPr>
        <w:t xml:space="preserve"> INT,</w:t>
      </w:r>
    </w:p>
    <w:p w:rsidR="00000000" w:rsidRDefault="00AB1FE4">
      <w:pPr>
        <w:pStyle w:val="HTMLPreformatted"/>
        <w:divId w:val="44665783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majcompflag</w:t>
      </w:r>
      <w:proofErr w:type="spellEnd"/>
      <w:r>
        <w:rPr>
          <w:rStyle w:val="HTMLCode"/>
        </w:rPr>
        <w:t xml:space="preserve"> CHAR(3),</w:t>
      </w:r>
    </w:p>
    <w:p w:rsidR="00000000" w:rsidRDefault="00AB1FE4">
      <w:pPr>
        <w:pStyle w:val="HTMLPreformatted"/>
        <w:divId w:val="44665783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mu_pct_sum</w:t>
      </w:r>
      <w:proofErr w:type="spellEnd"/>
      <w:r>
        <w:rPr>
          <w:rStyle w:val="HTMLCode"/>
        </w:rPr>
        <w:t xml:space="preserve"> INT, </w:t>
      </w:r>
    </w:p>
    <w:p w:rsidR="00000000" w:rsidRDefault="00AB1FE4">
      <w:pPr>
        <w:pStyle w:val="HTMLPreformatted"/>
        <w:divId w:val="44665783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major_mu_pct_sum</w:t>
      </w:r>
      <w:proofErr w:type="spellEnd"/>
      <w:r>
        <w:rPr>
          <w:rStyle w:val="HTMLCode"/>
        </w:rPr>
        <w:t xml:space="preserve"> INT, </w:t>
      </w:r>
    </w:p>
    <w:p w:rsidR="00000000" w:rsidRDefault="00AB1FE4">
      <w:pPr>
        <w:pStyle w:val="HTMLPreformatted"/>
        <w:divId w:val="44665783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drainagecl</w:t>
      </w:r>
      <w:proofErr w:type="spellEnd"/>
      <w:r>
        <w:rPr>
          <w:rStyle w:val="HTMLCode"/>
        </w:rPr>
        <w:t xml:space="preserve"> CHAR(254)</w:t>
      </w:r>
    </w:p>
    <w:p w:rsidR="00000000" w:rsidRDefault="00AB1FE4">
      <w:pPr>
        <w:pStyle w:val="HTMLPreformatted"/>
        <w:divId w:val="446657830"/>
      </w:pPr>
      <w:r>
        <w:rPr>
          <w:rStyle w:val="HTMLCode"/>
        </w:rPr>
        <w:t xml:space="preserve">    );</w:t>
      </w:r>
    </w:p>
    <w:p w:rsidR="00000000" w:rsidRDefault="00AB1FE4">
      <w:pPr>
        <w:pStyle w:val="HTMLPreformatted"/>
        <w:divId w:val="446657830"/>
        <w:rPr>
          <w:rStyle w:val="HTMLCode"/>
        </w:rPr>
      </w:pPr>
      <w:r>
        <w:rPr>
          <w:rStyle w:val="HTMLCode"/>
        </w:rPr>
        <w:t xml:space="preserve">---Populate component level data with </w:t>
      </w:r>
      <w:proofErr w:type="spellStart"/>
      <w:r>
        <w:rPr>
          <w:rStyle w:val="HTMLCode"/>
        </w:rPr>
        <w:t>cokey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comppct_r</w:t>
      </w:r>
      <w:proofErr w:type="spellEnd"/>
      <w:r>
        <w:rPr>
          <w:rStyle w:val="HTMLCode"/>
        </w:rPr>
        <w:t xml:space="preserve"> and </w:t>
      </w:r>
      <w:proofErr w:type="spellStart"/>
      <w:r>
        <w:rPr>
          <w:rStyle w:val="HTMLCode"/>
        </w:rPr>
        <w:t>mapunit</w:t>
      </w:r>
      <w:proofErr w:type="spellEnd"/>
      <w:r>
        <w:rPr>
          <w:rStyle w:val="HTMLCode"/>
        </w:rPr>
        <w:t xml:space="preserve"> sum-of-</w:t>
      </w:r>
      <w:proofErr w:type="spellStart"/>
      <w:r>
        <w:rPr>
          <w:rStyle w:val="HTMLCode"/>
        </w:rPr>
        <w:t>comppct_r</w:t>
      </w:r>
      <w:proofErr w:type="spellEnd"/>
    </w:p>
    <w:p w:rsidR="00000000" w:rsidRDefault="00AB1FE4">
      <w:pPr>
        <w:pStyle w:val="HTMLPreformatted"/>
        <w:divId w:val="446657830"/>
        <w:rPr>
          <w:rStyle w:val="HTMLCode"/>
        </w:rPr>
      </w:pPr>
      <w:r>
        <w:rPr>
          <w:rStyle w:val="HTMLCode"/>
        </w:rPr>
        <w:t>INSERT INTO #M4</w:t>
      </w:r>
    </w:p>
    <w:p w:rsidR="00000000" w:rsidRDefault="00AB1FE4">
      <w:pPr>
        <w:pStyle w:val="HTMLPreformatted"/>
        <w:divId w:val="446657830"/>
        <w:rPr>
          <w:rStyle w:val="HTMLCode"/>
        </w:rPr>
      </w:pPr>
      <w:r>
        <w:rPr>
          <w:rStyle w:val="HTMLCode"/>
        </w:rPr>
        <w:t>SELECT M2.aoi</w:t>
      </w:r>
      <w:r>
        <w:rPr>
          <w:rStyle w:val="HTMLCode"/>
        </w:rPr>
        <w:t xml:space="preserve">id, M2.landunit, M2.mukey, </w:t>
      </w:r>
      <w:proofErr w:type="spellStart"/>
      <w:r>
        <w:rPr>
          <w:rStyle w:val="HTMLCode"/>
        </w:rPr>
        <w:t>mapunit_acres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CO.cokey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CO.compname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CO.comppct_r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CO.majcompflag</w:t>
      </w:r>
      <w:proofErr w:type="spellEnd"/>
      <w:r>
        <w:rPr>
          <w:rStyle w:val="HTMLCode"/>
        </w:rPr>
        <w:t>, (SELECT SUM (</w:t>
      </w:r>
      <w:proofErr w:type="spellStart"/>
      <w:r>
        <w:rPr>
          <w:rStyle w:val="HTMLCode"/>
        </w:rPr>
        <w:t>CCO.comppct_r</w:t>
      </w:r>
      <w:proofErr w:type="spellEnd"/>
      <w:r>
        <w:rPr>
          <w:rStyle w:val="HTMLCode"/>
        </w:rPr>
        <w:t xml:space="preserve">) </w:t>
      </w:r>
    </w:p>
    <w:p w:rsidR="00000000" w:rsidRDefault="00AB1FE4">
      <w:pPr>
        <w:pStyle w:val="HTMLPreformatted"/>
        <w:divId w:val="446657830"/>
        <w:rPr>
          <w:rStyle w:val="HTMLCode"/>
        </w:rPr>
      </w:pPr>
      <w:r>
        <w:rPr>
          <w:rStyle w:val="HTMLCode"/>
        </w:rPr>
        <w:t>FROM #M2 AS MM2</w:t>
      </w:r>
    </w:p>
    <w:p w:rsidR="00000000" w:rsidRDefault="00AB1FE4">
      <w:pPr>
        <w:pStyle w:val="HTMLPreformatted"/>
        <w:divId w:val="446657830"/>
        <w:rPr>
          <w:rStyle w:val="HTMLCode"/>
        </w:rPr>
      </w:pPr>
      <w:r>
        <w:rPr>
          <w:rStyle w:val="HTMLCode"/>
        </w:rPr>
        <w:t xml:space="preserve">INNER JOIN component AS CCO ON </w:t>
      </w:r>
      <w:proofErr w:type="spellStart"/>
      <w:r>
        <w:rPr>
          <w:rStyle w:val="HTMLCode"/>
        </w:rPr>
        <w:t>CCO.mukey</w:t>
      </w:r>
      <w:proofErr w:type="spellEnd"/>
      <w:r>
        <w:rPr>
          <w:rStyle w:val="HTMLCode"/>
        </w:rPr>
        <w:t xml:space="preserve">=MM2.mukey  AND M2.mukey=MM2.mukey AND </w:t>
      </w:r>
      <w:proofErr w:type="spellStart"/>
      <w:r>
        <w:rPr>
          <w:rStyle w:val="HTMLCode"/>
        </w:rPr>
        <w:t>majcompflag</w:t>
      </w:r>
      <w:proofErr w:type="spellEnd"/>
      <w:r>
        <w:rPr>
          <w:rStyle w:val="HTMLCode"/>
        </w:rPr>
        <w:t xml:space="preserve"> = 'Yes'  )  AS  </w:t>
      </w:r>
      <w:proofErr w:type="spellStart"/>
      <w:r>
        <w:rPr>
          <w:rStyle w:val="HTMLCode"/>
        </w:rPr>
        <w:t>major_mu_</w:t>
      </w:r>
      <w:r>
        <w:rPr>
          <w:rStyle w:val="HTMLCode"/>
        </w:rPr>
        <w:t>pct_sum</w:t>
      </w:r>
      <w:proofErr w:type="spellEnd"/>
      <w:r>
        <w:rPr>
          <w:rStyle w:val="HTMLCode"/>
        </w:rPr>
        <w:t>,</w:t>
      </w:r>
    </w:p>
    <w:p w:rsidR="00000000" w:rsidRDefault="00AB1FE4">
      <w:pPr>
        <w:pStyle w:val="HTMLPreformatted"/>
        <w:divId w:val="446657830"/>
        <w:rPr>
          <w:rStyle w:val="HTMLCode"/>
        </w:rPr>
      </w:pPr>
      <w:r>
        <w:rPr>
          <w:rStyle w:val="HTMLCode"/>
        </w:rPr>
        <w:t>SUM (</w:t>
      </w:r>
      <w:proofErr w:type="spellStart"/>
      <w:r>
        <w:rPr>
          <w:rStyle w:val="HTMLCode"/>
        </w:rPr>
        <w:t>CO.comppct_r</w:t>
      </w:r>
      <w:proofErr w:type="spellEnd"/>
      <w:r>
        <w:rPr>
          <w:rStyle w:val="HTMLCode"/>
        </w:rPr>
        <w:t xml:space="preserve">) OVER(PARTITION BY M2.landunit, M2.mukey) AS </w:t>
      </w:r>
      <w:proofErr w:type="spellStart"/>
      <w:r>
        <w:rPr>
          <w:rStyle w:val="HTMLCode"/>
        </w:rPr>
        <w:t>mu_pct_sum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drainagecl</w:t>
      </w:r>
      <w:proofErr w:type="spellEnd"/>
    </w:p>
    <w:p w:rsidR="00000000" w:rsidRDefault="00AB1FE4">
      <w:pPr>
        <w:pStyle w:val="HTMLPreformatted"/>
        <w:divId w:val="446657830"/>
        <w:rPr>
          <w:rStyle w:val="HTMLCode"/>
        </w:rPr>
      </w:pPr>
      <w:r>
        <w:rPr>
          <w:rStyle w:val="HTMLCode"/>
        </w:rPr>
        <w:t>FROM #M2 AS M2</w:t>
      </w:r>
    </w:p>
    <w:p w:rsidR="00000000" w:rsidRDefault="00AB1FE4">
      <w:pPr>
        <w:pStyle w:val="HTMLPreformatted"/>
        <w:divId w:val="446657830"/>
      </w:pPr>
      <w:r>
        <w:rPr>
          <w:rStyle w:val="HTMLCode"/>
        </w:rPr>
        <w:lastRenderedPageBreak/>
        <w:t xml:space="preserve">INNER JOIN component AS CO ON </w:t>
      </w:r>
      <w:proofErr w:type="spellStart"/>
      <w:r>
        <w:rPr>
          <w:rStyle w:val="HTMLCode"/>
        </w:rPr>
        <w:t>CO.mukey</w:t>
      </w:r>
      <w:proofErr w:type="spellEnd"/>
      <w:r>
        <w:rPr>
          <w:rStyle w:val="HTMLCode"/>
        </w:rPr>
        <w:t xml:space="preserve"> = M2.mukey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582"/>
        <w:gridCol w:w="928"/>
        <w:gridCol w:w="900"/>
        <w:gridCol w:w="1580"/>
        <w:gridCol w:w="1020"/>
        <w:gridCol w:w="1180"/>
        <w:gridCol w:w="1167"/>
        <w:gridCol w:w="1407"/>
        <w:gridCol w:w="1381"/>
        <w:gridCol w:w="2127"/>
        <w:gridCol w:w="1182"/>
      </w:tblGrid>
      <w:tr w:rsidR="00000000">
        <w:trPr>
          <w:divId w:val="446657830"/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aoiid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landunit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mukey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mapunit_acres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cokey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compname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comppct_r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majcompflag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mu_pct_sum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major_mu_pct_sum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drainagecl</w:t>
            </w:r>
            <w:proofErr w:type="spellEnd"/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354627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16464493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Slickspots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354627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16464494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Daglum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354627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16464495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Farnuf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T9981 </w:t>
            </w:r>
            <w:r>
              <w:rPr>
                <w:rFonts w:eastAsia="Times New Roman"/>
              </w:rPr>
              <w:t>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354627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16464496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Grail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Moderately 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354627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16464497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Rhoades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354627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16464498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Tally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354648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16464607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Amor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354648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16464608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Arnegard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Moderately 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354648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16464609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Belfield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354648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16464610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Heil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Poorly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354648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16464611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Lantry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354648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16464612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Reeder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354648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16464613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Vebar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2494708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1.729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Well </w:t>
            </w:r>
            <w:r>
              <w:rPr>
                <w:rFonts w:eastAsia="Times New Roman"/>
              </w:rPr>
              <w:t>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2494708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1.729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2494708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1.729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Amor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2494708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1.729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Cabba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2494708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1.729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Shambo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56.699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16663899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Daglum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Moderately 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56.699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Savage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56.699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Barkof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56.699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Rhoades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Moderately 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56.699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Rhoades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Moderately 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56.699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16663904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Belfield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Moderately 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16663795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Lakota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16663796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Ekalaka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16663797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Yegen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16663798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Desart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16663799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Parshall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16663800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Rhoades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Moderately 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16663801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Vebar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Beisigl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Somewhat excessively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Vebar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Cohagen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Tally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Amor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Arnegard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28.479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Parshall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28.479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Tally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28.479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Vebar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28.479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Arnegard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28.479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Cohagen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4.983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Farnuf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4.983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Shambo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4.983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Arnegard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4.983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Amor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16.106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Arnegard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16.106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Farnuf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16.106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Amor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16.106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Shambo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12.638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16663598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Heil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Poorly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12.638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16663599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Rhoades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Moderately 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12.638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16663600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Daglum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Moderately 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12.638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16663601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Vanda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12.638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16663602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Harriet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Poorly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12.638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16663603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Poorly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12.638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16663604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Glenross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Poorly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17.691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16663605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Peta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Somewhat </w:t>
            </w:r>
            <w:r>
              <w:rPr>
                <w:rFonts w:eastAsia="Times New Roman"/>
              </w:rPr>
              <w:t>poorly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17.691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16663606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Dimmick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Very poorly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17.691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16663607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Arveson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Poorly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17.691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16663608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Poorly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17.691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16663609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Harriet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Poorly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17.691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16663610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Straw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17.691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16663611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Poorly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17.691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16663612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Marysland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Poorly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16663539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181.356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Belfield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Moderately 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181.356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Grail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Moderately 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181.356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Daglum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Moderately 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181.356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Savage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181.356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16663989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Rhoades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Moderately 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2755648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2.449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16663766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Reeder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2755648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2.449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16663767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Janesburg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2755648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2.449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16663768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Amor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T9981 </w:t>
            </w:r>
            <w:r>
              <w:rPr>
                <w:rFonts w:eastAsia="Times New Roman"/>
              </w:rPr>
              <w:t>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2755648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2.449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16663769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Dogtooth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2755648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2.449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16663770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2755648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2.449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16663771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Belfield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Moderately 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2755648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2.449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16663772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Barkof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2755654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4.599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16663846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Reeder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2755654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4.599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16663847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Amor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2755654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4.599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16663848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Belfield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Moderately 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2755654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4.599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16663849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2755654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4.599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16663850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Vebar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2755654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4.599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16663851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2755654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4.599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16663852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Arnegard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8.623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16663899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Daglum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Moderately 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8.623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Savage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8.623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Barkof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8.623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Rhoades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Moderately 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8.623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Rhoades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Moderately 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8.623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16663904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Belfield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Moderately 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16664017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Savage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16664018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Daglum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Moderately 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16664019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Grail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Moderately </w:t>
            </w: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16664020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16664021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Rhoades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Moderately 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16664022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Belfield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Moderately </w:t>
            </w: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31.514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Daglum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Moderately 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31.514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16663991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31.514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16663992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Savage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31.514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16663993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Cabba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31.514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16663994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Grail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Moderately 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31.514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Moreau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62.205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Farnuf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62.205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Shambo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62.205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Arnegard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62.205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Amor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T9981 </w:t>
            </w:r>
            <w:r>
              <w:rPr>
                <w:rFonts w:eastAsia="Times New Roman"/>
              </w:rPr>
              <w:t>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63.55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Arnegard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63.55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Farnuf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63.55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Amor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63.55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Shambo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23.138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16663598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Heil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Poorly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23.138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16663599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Rhoades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Moderately 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23.138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16663600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Daglum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Moderately </w:t>
            </w: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23.138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16663601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Vanda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23.138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16663602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Harriet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Poorly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23.138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16663603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Poorly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23.138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16663604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Glenross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Poorly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16663540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103.909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Belfield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Moderately 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103.909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Grail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Moderately 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103.909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Daglum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Moderately 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103.909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Savage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103.909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16663989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Rhoades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Moderately 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2755639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16663552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2755639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16663553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Lawther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2755639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16663554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Savage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Well </w:t>
            </w:r>
            <w:r>
              <w:rPr>
                <w:rFonts w:eastAsia="Times New Roman"/>
              </w:rPr>
              <w:t>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2755639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16663555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Grail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Moderately 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2755639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16663556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Belfield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Moderately 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2755639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16663557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Daglum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Moderately </w:t>
            </w: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2755639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16663558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Farland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2755643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9.641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Telfer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Somewhat excessively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2755643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9.641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Flasher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Somewhat </w:t>
            </w:r>
            <w:r>
              <w:rPr>
                <w:rFonts w:eastAsia="Times New Roman"/>
              </w:rPr>
              <w:t>excessively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2755643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9.641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Vebar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2755643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9.641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Tally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2755643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9.641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Parshall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2755643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9.641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Amor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2755648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11.382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16663766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Reeder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2755648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11.382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16663767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Janesburg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2755648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11.382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16663768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Amor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2755648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11.382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16663769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Dogtooth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2755648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11.382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16663770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2755648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11.382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16663771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Belfield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Moderately </w:t>
            </w:r>
            <w:r>
              <w:rPr>
                <w:rFonts w:eastAsia="Times New Roman"/>
              </w:rPr>
              <w:t>well drained</w:t>
            </w:r>
          </w:p>
        </w:tc>
      </w:tr>
      <w:tr w:rsidR="00000000">
        <w:trPr>
          <w:divId w:val="44665783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2755648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11.382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16663772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Barkof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</w:tr>
    </w:tbl>
    <w:p w:rsidR="00000000" w:rsidRDefault="00AB1FE4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33714600"/>
        <w:rPr>
          <w:rFonts w:eastAsia="Times New Roman"/>
        </w:rPr>
      </w:pPr>
      <w:bookmarkStart w:id="24" w:name="_Toc16082272"/>
      <w:r>
        <w:rPr>
          <w:rFonts w:eastAsia="Times New Roman"/>
        </w:rPr>
        <w:t xml:space="preserve">Adjusting </w:t>
      </w:r>
      <w:r>
        <w:rPr>
          <w:rFonts w:eastAsia="Times New Roman"/>
        </w:rPr>
        <w:t>C</w:t>
      </w:r>
      <w:r>
        <w:rPr>
          <w:rFonts w:eastAsia="Times New Roman"/>
        </w:rPr>
        <w:t xml:space="preserve">omponent </w:t>
      </w:r>
      <w:del w:id="25" w:author="Achen, Aaron - NRCS, Lincoln, NE" w:date="2019-08-07T14:54:00Z">
        <w:r w:rsidDel="00EB61F4">
          <w:rPr>
            <w:rFonts w:eastAsia="Times New Roman"/>
          </w:rPr>
          <w:delText>percent</w:delText>
        </w:r>
      </w:del>
      <w:ins w:id="26" w:author="Achen, Aaron - NRCS, Lincoln, NE" w:date="2019-08-07T14:54:00Z">
        <w:r w:rsidR="00EB61F4">
          <w:rPr>
            <w:rFonts w:eastAsia="Times New Roman"/>
          </w:rPr>
          <w:t>P</w:t>
        </w:r>
        <w:r w:rsidR="00EB61F4">
          <w:rPr>
            <w:rFonts w:eastAsia="Times New Roman"/>
          </w:rPr>
          <w:t>ercent</w:t>
        </w:r>
      </w:ins>
      <w:bookmarkEnd w:id="24"/>
    </w:p>
    <w:p w:rsidR="00000000" w:rsidRDefault="00AB1FE4">
      <w:pPr>
        <w:pStyle w:val="HTMLPreformatted"/>
        <w:divId w:val="1133714600"/>
        <w:rPr>
          <w:rStyle w:val="HTMLCode"/>
        </w:rPr>
      </w:pPr>
      <w:r>
        <w:rPr>
          <w:rStyle w:val="HTMLCode"/>
        </w:rPr>
        <w:t>CREATE TABLE #drain</w:t>
      </w:r>
    </w:p>
    <w:p w:rsidR="00000000" w:rsidRDefault="00AB1FE4">
      <w:pPr>
        <w:pStyle w:val="HTMLPreformatted"/>
        <w:divId w:val="1133714600"/>
        <w:rPr>
          <w:rStyle w:val="HTMLCode"/>
        </w:rPr>
      </w:pPr>
      <w:r>
        <w:rPr>
          <w:rStyle w:val="HTMLCode"/>
        </w:rPr>
        <w:t xml:space="preserve">(  </w:t>
      </w:r>
      <w:proofErr w:type="spellStart"/>
      <w:r>
        <w:rPr>
          <w:rStyle w:val="HTMLCode"/>
        </w:rPr>
        <w:t>aoiid</w:t>
      </w:r>
      <w:proofErr w:type="spellEnd"/>
      <w:r>
        <w:rPr>
          <w:rStyle w:val="HTMLCode"/>
        </w:rPr>
        <w:t xml:space="preserve"> INT ,</w:t>
      </w:r>
    </w:p>
    <w:p w:rsidR="00000000" w:rsidRDefault="00AB1FE4">
      <w:pPr>
        <w:pStyle w:val="HTMLPreformatted"/>
        <w:divId w:val="1133714600"/>
        <w:rPr>
          <w:rStyle w:val="HTMLCode"/>
        </w:rPr>
      </w:pPr>
      <w:proofErr w:type="spellStart"/>
      <w:r>
        <w:rPr>
          <w:rStyle w:val="HTMLCode"/>
        </w:rPr>
        <w:t>landunit</w:t>
      </w:r>
      <w:proofErr w:type="spellEnd"/>
      <w:r>
        <w:rPr>
          <w:rStyle w:val="HTMLCode"/>
        </w:rPr>
        <w:t xml:space="preserve"> CHAR(20), </w:t>
      </w:r>
    </w:p>
    <w:p w:rsidR="00000000" w:rsidRDefault="00AB1FE4">
      <w:pPr>
        <w:pStyle w:val="HTMLPreformatted"/>
        <w:divId w:val="1133714600"/>
        <w:rPr>
          <w:rStyle w:val="HTMLCode"/>
        </w:rPr>
      </w:pPr>
      <w:proofErr w:type="spellStart"/>
      <w:r>
        <w:rPr>
          <w:rStyle w:val="HTMLCode"/>
        </w:rPr>
        <w:t>landunit_acres</w:t>
      </w:r>
      <w:proofErr w:type="spellEnd"/>
      <w:r>
        <w:rPr>
          <w:rStyle w:val="HTMLCode"/>
        </w:rPr>
        <w:t xml:space="preserve"> FLOAT, </w:t>
      </w:r>
    </w:p>
    <w:p w:rsidR="00000000" w:rsidRDefault="00AB1FE4">
      <w:pPr>
        <w:pStyle w:val="HTMLPreformatted"/>
        <w:divId w:val="1133714600"/>
        <w:rPr>
          <w:rStyle w:val="HTMLCode"/>
        </w:rPr>
      </w:pPr>
      <w:proofErr w:type="spellStart"/>
      <w:r>
        <w:rPr>
          <w:rStyle w:val="HTMLCode"/>
        </w:rPr>
        <w:t>mukey</w:t>
      </w:r>
      <w:proofErr w:type="spellEnd"/>
      <w:r>
        <w:rPr>
          <w:rStyle w:val="HTMLCode"/>
        </w:rPr>
        <w:t xml:space="preserve"> INT,</w:t>
      </w:r>
    </w:p>
    <w:p w:rsidR="00000000" w:rsidRDefault="00AB1FE4">
      <w:pPr>
        <w:pStyle w:val="HTMLPreformatted"/>
        <w:divId w:val="1133714600"/>
        <w:rPr>
          <w:rStyle w:val="HTMLCode"/>
        </w:rPr>
      </w:pPr>
      <w:proofErr w:type="spellStart"/>
      <w:r>
        <w:rPr>
          <w:rStyle w:val="HTMLCode"/>
        </w:rPr>
        <w:t>mapunit_acres</w:t>
      </w:r>
      <w:proofErr w:type="spellEnd"/>
      <w:r>
        <w:rPr>
          <w:rStyle w:val="HTMLCode"/>
        </w:rPr>
        <w:t xml:space="preserve"> FLOAT,</w:t>
      </w:r>
    </w:p>
    <w:p w:rsidR="00000000" w:rsidRDefault="00AB1FE4">
      <w:pPr>
        <w:pStyle w:val="HTMLPreformatted"/>
        <w:divId w:val="1133714600"/>
        <w:rPr>
          <w:rStyle w:val="HTMLCode"/>
        </w:rPr>
      </w:pPr>
      <w:proofErr w:type="spellStart"/>
      <w:r>
        <w:rPr>
          <w:rStyle w:val="HTMLCode"/>
        </w:rPr>
        <w:t>cokey</w:t>
      </w:r>
      <w:proofErr w:type="spellEnd"/>
      <w:r>
        <w:rPr>
          <w:rStyle w:val="HTMLCode"/>
        </w:rPr>
        <w:t xml:space="preserve"> INT, </w:t>
      </w:r>
    </w:p>
    <w:p w:rsidR="00000000" w:rsidRDefault="00AB1FE4">
      <w:pPr>
        <w:pStyle w:val="HTMLPreformatted"/>
        <w:divId w:val="1133714600"/>
        <w:rPr>
          <w:rStyle w:val="HTMLCode"/>
        </w:rPr>
      </w:pPr>
      <w:proofErr w:type="spellStart"/>
      <w:r>
        <w:rPr>
          <w:rStyle w:val="HTMLCode"/>
        </w:rPr>
        <w:t>compname</w:t>
      </w:r>
      <w:proofErr w:type="spellEnd"/>
      <w:r>
        <w:rPr>
          <w:rStyle w:val="HTMLCode"/>
        </w:rPr>
        <w:t xml:space="preserve"> CHAR(280),</w:t>
      </w:r>
    </w:p>
    <w:p w:rsidR="00000000" w:rsidRDefault="00AB1FE4">
      <w:pPr>
        <w:pStyle w:val="HTMLPreformatted"/>
        <w:divId w:val="1133714600"/>
        <w:rPr>
          <w:rStyle w:val="HTMLCode"/>
        </w:rPr>
      </w:pPr>
      <w:proofErr w:type="spellStart"/>
      <w:r>
        <w:rPr>
          <w:rStyle w:val="HTMLCode"/>
        </w:rPr>
        <w:t>comppct_r</w:t>
      </w:r>
      <w:proofErr w:type="spellEnd"/>
      <w:r>
        <w:rPr>
          <w:rStyle w:val="HTMLCode"/>
        </w:rPr>
        <w:t xml:space="preserve"> INT, </w:t>
      </w:r>
    </w:p>
    <w:p w:rsidR="00000000" w:rsidRDefault="00AB1FE4">
      <w:pPr>
        <w:pStyle w:val="HTMLPreformatted"/>
        <w:divId w:val="1133714600"/>
        <w:rPr>
          <w:rStyle w:val="HTMLCode"/>
        </w:rPr>
      </w:pPr>
      <w:proofErr w:type="spellStart"/>
      <w:r>
        <w:rPr>
          <w:rStyle w:val="HTMLCode"/>
        </w:rPr>
        <w:t>majcompflag</w:t>
      </w:r>
      <w:proofErr w:type="spellEnd"/>
      <w:r>
        <w:rPr>
          <w:rStyle w:val="HTMLCode"/>
        </w:rPr>
        <w:t xml:space="preserve"> CHAR(4), </w:t>
      </w:r>
    </w:p>
    <w:p w:rsidR="00000000" w:rsidRDefault="00AB1FE4">
      <w:pPr>
        <w:pStyle w:val="HTMLPreformatted"/>
        <w:divId w:val="1133714600"/>
        <w:rPr>
          <w:rStyle w:val="HTMLCode"/>
        </w:rPr>
      </w:pPr>
      <w:proofErr w:type="spellStart"/>
      <w:r>
        <w:rPr>
          <w:rStyle w:val="HTMLCode"/>
        </w:rPr>
        <w:t>mu_pct_sum</w:t>
      </w:r>
      <w:proofErr w:type="spellEnd"/>
      <w:r>
        <w:rPr>
          <w:rStyle w:val="HTMLCode"/>
        </w:rPr>
        <w:t xml:space="preserve"> INT, </w:t>
      </w:r>
    </w:p>
    <w:p w:rsidR="00000000" w:rsidRDefault="00AB1FE4">
      <w:pPr>
        <w:pStyle w:val="HTMLPreformatted"/>
        <w:divId w:val="1133714600"/>
        <w:rPr>
          <w:rStyle w:val="HTMLCode"/>
        </w:rPr>
      </w:pPr>
      <w:proofErr w:type="spellStart"/>
      <w:r>
        <w:rPr>
          <w:rStyle w:val="HTMLCode"/>
        </w:rPr>
        <w:t>major_mu_pct_sum</w:t>
      </w:r>
      <w:proofErr w:type="spellEnd"/>
      <w:r>
        <w:rPr>
          <w:rStyle w:val="HTMLCode"/>
        </w:rPr>
        <w:t xml:space="preserve"> INT, </w:t>
      </w:r>
    </w:p>
    <w:p w:rsidR="00000000" w:rsidRDefault="00AB1FE4">
      <w:pPr>
        <w:pStyle w:val="HTMLPreformatted"/>
        <w:divId w:val="1133714600"/>
        <w:rPr>
          <w:rStyle w:val="HTMLCode"/>
        </w:rPr>
      </w:pPr>
    </w:p>
    <w:p w:rsidR="00000000" w:rsidRDefault="00AB1FE4">
      <w:pPr>
        <w:pStyle w:val="HTMLPreformatted"/>
        <w:divId w:val="1133714600"/>
        <w:rPr>
          <w:rStyle w:val="HTMLCode"/>
        </w:rPr>
      </w:pPr>
      <w:proofErr w:type="spellStart"/>
      <w:r>
        <w:rPr>
          <w:rStyle w:val="HTMLCode"/>
        </w:rPr>
        <w:t>drainagecl</w:t>
      </w:r>
      <w:proofErr w:type="spellEnd"/>
      <w:r>
        <w:rPr>
          <w:rStyle w:val="HTMLCode"/>
        </w:rPr>
        <w:t xml:space="preserve"> CHAR(40), </w:t>
      </w:r>
    </w:p>
    <w:p w:rsidR="00000000" w:rsidRDefault="00AB1FE4">
      <w:pPr>
        <w:pStyle w:val="HTMLPreformatted"/>
        <w:divId w:val="1133714600"/>
        <w:rPr>
          <w:rStyle w:val="HTMLCode"/>
        </w:rPr>
      </w:pPr>
      <w:proofErr w:type="spellStart"/>
      <w:r>
        <w:rPr>
          <w:rStyle w:val="HTMLCode"/>
        </w:rPr>
        <w:t>adj_comp_pct</w:t>
      </w:r>
      <w:proofErr w:type="spellEnd"/>
      <w:r>
        <w:rPr>
          <w:rStyle w:val="HTMLCode"/>
        </w:rPr>
        <w:t xml:space="preserve"> FLOAT</w:t>
      </w:r>
    </w:p>
    <w:p w:rsidR="00000000" w:rsidRDefault="00AB1FE4">
      <w:pPr>
        <w:pStyle w:val="HTMLPreformatted"/>
        <w:divId w:val="1133714600"/>
        <w:rPr>
          <w:rStyle w:val="HTMLCode"/>
        </w:rPr>
      </w:pPr>
      <w:r>
        <w:rPr>
          <w:rStyle w:val="HTMLCode"/>
        </w:rPr>
        <w:t>)</w:t>
      </w:r>
    </w:p>
    <w:p w:rsidR="00000000" w:rsidRDefault="00AB1FE4">
      <w:pPr>
        <w:pStyle w:val="HTMLPreformatted"/>
        <w:divId w:val="1133714600"/>
      </w:pPr>
      <w:r>
        <w:rPr>
          <w:rStyle w:val="HTMLCode"/>
        </w:rPr>
        <w:t>;</w:t>
      </w:r>
    </w:p>
    <w:p w:rsidR="00000000" w:rsidRDefault="00AB1FE4">
      <w:pPr>
        <w:pStyle w:val="HTMLPreformatted"/>
        <w:divId w:val="1133714600"/>
        <w:rPr>
          <w:rStyle w:val="HTMLCode"/>
        </w:rPr>
      </w:pPr>
      <w:r>
        <w:rPr>
          <w:rStyle w:val="HTMLCode"/>
        </w:rPr>
        <w:t>INSERT INTO #drain</w:t>
      </w:r>
    </w:p>
    <w:p w:rsidR="00000000" w:rsidRDefault="00AB1FE4">
      <w:pPr>
        <w:pStyle w:val="HTMLPreformatted"/>
        <w:divId w:val="1133714600"/>
        <w:rPr>
          <w:rStyle w:val="HTMLCode"/>
        </w:rPr>
      </w:pPr>
      <w:r>
        <w:rPr>
          <w:rStyle w:val="HTMLCode"/>
        </w:rPr>
        <w:t>SELECT #M4.aoiid, #M4.landunit, #</w:t>
      </w:r>
      <w:proofErr w:type="spellStart"/>
      <w:r>
        <w:rPr>
          <w:rStyle w:val="HTMLCode"/>
        </w:rPr>
        <w:t>AoiAcres.landunit_acres</w:t>
      </w:r>
      <w:proofErr w:type="spellEnd"/>
      <w:r>
        <w:rPr>
          <w:rStyle w:val="HTMLCode"/>
        </w:rPr>
        <w:t xml:space="preserve">,  </w:t>
      </w:r>
      <w:proofErr w:type="spellStart"/>
      <w:r>
        <w:rPr>
          <w:rStyle w:val="HTMLCode"/>
        </w:rPr>
        <w:t>mukey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mapunit_acres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cokey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compn</w:t>
      </w:r>
      <w:r>
        <w:rPr>
          <w:rStyle w:val="HTMLCode"/>
        </w:rPr>
        <w:t>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comppct_r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majcompflag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mu_pct_sum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major_mu_pct_sum</w:t>
      </w:r>
      <w:proofErr w:type="spellEnd"/>
      <w:r>
        <w:rPr>
          <w:rStyle w:val="HTMLCode"/>
        </w:rPr>
        <w:t xml:space="preserve"> , </w:t>
      </w:r>
      <w:proofErr w:type="spellStart"/>
      <w:r>
        <w:rPr>
          <w:rStyle w:val="HTMLCode"/>
        </w:rPr>
        <w:t>drainagecl</w:t>
      </w:r>
      <w:proofErr w:type="spellEnd"/>
      <w:r>
        <w:rPr>
          <w:rStyle w:val="HTMLCode"/>
        </w:rPr>
        <w:t xml:space="preserve">, FORMAT ((1.0 * </w:t>
      </w:r>
      <w:proofErr w:type="spellStart"/>
      <w:r>
        <w:rPr>
          <w:rStyle w:val="HTMLCode"/>
        </w:rPr>
        <w:t>comppct_r</w:t>
      </w:r>
      <w:proofErr w:type="spellEnd"/>
      <w:r>
        <w:rPr>
          <w:rStyle w:val="HTMLCode"/>
        </w:rPr>
        <w:t xml:space="preserve"> / </w:t>
      </w:r>
      <w:proofErr w:type="spellStart"/>
      <w:r>
        <w:rPr>
          <w:rStyle w:val="HTMLCode"/>
        </w:rPr>
        <w:t>major_mu_pct_sum</w:t>
      </w:r>
      <w:proofErr w:type="spellEnd"/>
      <w:r>
        <w:rPr>
          <w:rStyle w:val="HTMLCode"/>
        </w:rPr>
        <w:t xml:space="preserve">), '#,###,##0.00')  AS </w:t>
      </w:r>
      <w:proofErr w:type="spellStart"/>
      <w:r>
        <w:rPr>
          <w:rStyle w:val="HTMLCode"/>
        </w:rPr>
        <w:t>adj_comp_pct</w:t>
      </w:r>
      <w:proofErr w:type="spellEnd"/>
      <w:r>
        <w:rPr>
          <w:rStyle w:val="HTMLCode"/>
        </w:rPr>
        <w:t xml:space="preserve"> </w:t>
      </w:r>
    </w:p>
    <w:p w:rsidR="00000000" w:rsidRDefault="00AB1FE4">
      <w:pPr>
        <w:pStyle w:val="HTMLPreformatted"/>
        <w:divId w:val="1133714600"/>
        <w:rPr>
          <w:rStyle w:val="HTMLCode"/>
        </w:rPr>
      </w:pPr>
      <w:r>
        <w:rPr>
          <w:rStyle w:val="HTMLCode"/>
        </w:rPr>
        <w:t xml:space="preserve">FROM #M4 </w:t>
      </w:r>
    </w:p>
    <w:p w:rsidR="00000000" w:rsidRDefault="00AB1FE4">
      <w:pPr>
        <w:pStyle w:val="HTMLPreformatted"/>
        <w:divId w:val="1133714600"/>
      </w:pPr>
      <w:r>
        <w:rPr>
          <w:rStyle w:val="HTMLCode"/>
        </w:rPr>
        <w:t>LEFT OUTER JOIN #</w:t>
      </w:r>
      <w:proofErr w:type="spellStart"/>
      <w:r>
        <w:rPr>
          <w:rStyle w:val="HTMLCode"/>
        </w:rPr>
        <w:t>AoiAcres</w:t>
      </w:r>
      <w:proofErr w:type="spellEnd"/>
      <w:r>
        <w:rPr>
          <w:rStyle w:val="HTMLCode"/>
        </w:rPr>
        <w:t xml:space="preserve"> ON #</w:t>
      </w:r>
      <w:proofErr w:type="spellStart"/>
      <w:r>
        <w:rPr>
          <w:rStyle w:val="HTMLCode"/>
        </w:rPr>
        <w:t>AoiAcres.aoiid</w:t>
      </w:r>
      <w:proofErr w:type="spellEnd"/>
      <w:r>
        <w:rPr>
          <w:rStyle w:val="HTMLCode"/>
        </w:rPr>
        <w:t xml:space="preserve">=#M4.aoiid WHERE </w:t>
      </w:r>
      <w:proofErr w:type="spellStart"/>
      <w:r>
        <w:rPr>
          <w:rStyle w:val="HTMLCode"/>
        </w:rPr>
        <w:t>majcompflag</w:t>
      </w:r>
      <w:proofErr w:type="spellEnd"/>
      <w:r>
        <w:rPr>
          <w:rStyle w:val="HTMLCode"/>
        </w:rPr>
        <w:t xml:space="preserve"> = 'Yes' ;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582"/>
        <w:gridCol w:w="928"/>
        <w:gridCol w:w="1581"/>
        <w:gridCol w:w="900"/>
        <w:gridCol w:w="1580"/>
        <w:gridCol w:w="1020"/>
        <w:gridCol w:w="1180"/>
        <w:gridCol w:w="1167"/>
        <w:gridCol w:w="1407"/>
        <w:gridCol w:w="1381"/>
        <w:gridCol w:w="2127"/>
        <w:gridCol w:w="1167"/>
        <w:gridCol w:w="1529"/>
      </w:tblGrid>
      <w:tr w:rsidR="00000000">
        <w:trPr>
          <w:divId w:val="1133714600"/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aoiid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landu</w:t>
            </w:r>
            <w:r>
              <w:rPr>
                <w:rFonts w:eastAsia="Times New Roman"/>
                <w:b/>
                <w:bCs/>
              </w:rPr>
              <w:t>nit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landunit_acres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mukey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mapunit_acres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cokey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compname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comppct_r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majcompflag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mu_pct_sum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major_mu_pct_sum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drainagecl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adj_comp_pct</w:t>
            </w:r>
            <w:proofErr w:type="spellEnd"/>
          </w:p>
        </w:tc>
      </w:tr>
      <w:tr w:rsidR="00000000">
        <w:trPr>
          <w:divId w:val="113371460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328.952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354627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16464494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Daglum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0.28</w:t>
            </w:r>
          </w:p>
        </w:tc>
      </w:tr>
      <w:tr w:rsidR="00000000">
        <w:trPr>
          <w:divId w:val="113371460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328.952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354627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16464495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Farnuf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0.72</w:t>
            </w:r>
          </w:p>
        </w:tc>
      </w:tr>
      <w:tr w:rsidR="00000000">
        <w:trPr>
          <w:divId w:val="113371460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328.952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354648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16464607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Amor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0.29</w:t>
            </w:r>
          </w:p>
        </w:tc>
      </w:tr>
      <w:tr w:rsidR="00000000">
        <w:trPr>
          <w:divId w:val="113371460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328.952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354648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16464612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Reeder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0.71</w:t>
            </w:r>
          </w:p>
        </w:tc>
      </w:tr>
      <w:tr w:rsidR="00000000">
        <w:trPr>
          <w:divId w:val="113371460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328.952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2494708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1.729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Amor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0.6</w:t>
            </w:r>
          </w:p>
        </w:tc>
      </w:tr>
      <w:tr w:rsidR="00000000">
        <w:trPr>
          <w:divId w:val="113371460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328.952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2494708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1.729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Cabba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</w:t>
            </w:r>
          </w:p>
        </w:tc>
      </w:tr>
      <w:tr w:rsidR="00000000">
        <w:trPr>
          <w:divId w:val="113371460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328.952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56.699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16663899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Daglum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Moderately 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0.38</w:t>
            </w:r>
          </w:p>
        </w:tc>
      </w:tr>
      <w:tr w:rsidR="00000000">
        <w:trPr>
          <w:divId w:val="113371460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328.952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56.699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Rhoades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Moderately 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0.63</w:t>
            </w:r>
          </w:p>
        </w:tc>
      </w:tr>
      <w:tr w:rsidR="00000000">
        <w:trPr>
          <w:divId w:val="113371460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328.952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16663796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Ekalaka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0.76</w:t>
            </w:r>
          </w:p>
        </w:tc>
      </w:tr>
      <w:tr w:rsidR="00000000">
        <w:trPr>
          <w:divId w:val="113371460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328.952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16663797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Yegen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0.24</w:t>
            </w:r>
          </w:p>
        </w:tc>
      </w:tr>
      <w:tr w:rsidR="00000000">
        <w:trPr>
          <w:divId w:val="113371460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T9981 </w:t>
            </w:r>
            <w:r>
              <w:rPr>
                <w:rFonts w:eastAsia="Times New Roman"/>
              </w:rPr>
              <w:t>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328.952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Vebar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0.67</w:t>
            </w:r>
          </w:p>
        </w:tc>
      </w:tr>
      <w:tr w:rsidR="00000000">
        <w:trPr>
          <w:divId w:val="113371460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328.952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Cohagen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0.33</w:t>
            </w:r>
          </w:p>
        </w:tc>
      </w:tr>
      <w:tr w:rsidR="00000000">
        <w:trPr>
          <w:divId w:val="113371460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328.952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28.479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Parshall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0.26</w:t>
            </w:r>
          </w:p>
        </w:tc>
      </w:tr>
      <w:tr w:rsidR="00000000">
        <w:trPr>
          <w:divId w:val="113371460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328.952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28.479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Vebar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0.74</w:t>
            </w:r>
          </w:p>
        </w:tc>
      </w:tr>
      <w:tr w:rsidR="00000000">
        <w:trPr>
          <w:divId w:val="113371460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328.952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4.983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Shambo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000000">
        <w:trPr>
          <w:divId w:val="113371460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328.952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16.106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Shambo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000000">
        <w:trPr>
          <w:divId w:val="113371460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328.952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12.638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16663602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Harriet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Poorly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000000">
        <w:trPr>
          <w:divId w:val="113371460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328.952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17.691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16663611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Poorly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000000">
        <w:trPr>
          <w:divId w:val="113371460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328.952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16663539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000000">
        <w:trPr>
          <w:divId w:val="113371460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328.952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181.356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Belfield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Moderately 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0.55</w:t>
            </w:r>
          </w:p>
        </w:tc>
      </w:tr>
      <w:tr w:rsidR="00000000">
        <w:trPr>
          <w:divId w:val="113371460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328.952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181.356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Daglum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Moderately 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0.45</w:t>
            </w:r>
          </w:p>
        </w:tc>
      </w:tr>
      <w:tr w:rsidR="00000000">
        <w:trPr>
          <w:divId w:val="113371460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328.952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2755648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2.449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16663766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Reeder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Well </w:t>
            </w:r>
            <w:r>
              <w:rPr>
                <w:rFonts w:eastAsia="Times New Roman"/>
              </w:rPr>
              <w:t>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0.74</w:t>
            </w:r>
          </w:p>
        </w:tc>
      </w:tr>
      <w:tr w:rsidR="00000000">
        <w:trPr>
          <w:divId w:val="113371460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328.952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2755648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2.449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16663767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Janesburg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0.26</w:t>
            </w:r>
          </w:p>
        </w:tc>
      </w:tr>
      <w:tr w:rsidR="00000000">
        <w:trPr>
          <w:divId w:val="113371460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328.952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2755654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4.599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16663846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Reeder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0.71</w:t>
            </w:r>
          </w:p>
        </w:tc>
      </w:tr>
      <w:tr w:rsidR="00000000">
        <w:trPr>
          <w:divId w:val="113371460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328.952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2755654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4.599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16663847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Amor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Well </w:t>
            </w:r>
            <w:r>
              <w:rPr>
                <w:rFonts w:eastAsia="Times New Roman"/>
              </w:rPr>
              <w:t>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0.29</w:t>
            </w:r>
          </w:p>
        </w:tc>
      </w:tr>
      <w:tr w:rsidR="00000000">
        <w:trPr>
          <w:divId w:val="113371460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318.722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8.623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16663899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Daglum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Moderately 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0.38</w:t>
            </w:r>
          </w:p>
        </w:tc>
      </w:tr>
      <w:tr w:rsidR="00000000">
        <w:trPr>
          <w:divId w:val="113371460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318.722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8.623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Rhoades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Moderately 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0.63</w:t>
            </w:r>
          </w:p>
        </w:tc>
      </w:tr>
      <w:tr w:rsidR="00000000">
        <w:trPr>
          <w:divId w:val="113371460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318.722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16664017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Savage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0.35</w:t>
            </w:r>
          </w:p>
        </w:tc>
      </w:tr>
      <w:tr w:rsidR="00000000">
        <w:trPr>
          <w:divId w:val="113371460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318.722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16664018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Daglum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Moderately 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0.24</w:t>
            </w:r>
          </w:p>
        </w:tc>
      </w:tr>
      <w:tr w:rsidR="00000000">
        <w:trPr>
          <w:divId w:val="113371460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318.722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16664022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Belfield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Moderately 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0.41</w:t>
            </w:r>
          </w:p>
        </w:tc>
      </w:tr>
      <w:tr w:rsidR="00000000">
        <w:trPr>
          <w:divId w:val="113371460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318.722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31.514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16663991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0.8</w:t>
            </w:r>
          </w:p>
        </w:tc>
      </w:tr>
      <w:tr w:rsidR="00000000">
        <w:trPr>
          <w:divId w:val="113371460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318.722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31.514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16663992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Savage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</w:tr>
      <w:tr w:rsidR="00000000">
        <w:trPr>
          <w:divId w:val="113371460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318.722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62.205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Shambo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000000">
        <w:trPr>
          <w:divId w:val="113371460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318.722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63.55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Shambo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000000">
        <w:trPr>
          <w:divId w:val="113371460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318.722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23.138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16663602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Harriet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Poorly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000000">
        <w:trPr>
          <w:divId w:val="113371460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318.722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16663540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000000">
        <w:trPr>
          <w:divId w:val="113371460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318.722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103.909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Belfield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Moderately 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0.55</w:t>
            </w:r>
          </w:p>
        </w:tc>
      </w:tr>
      <w:tr w:rsidR="00000000">
        <w:trPr>
          <w:divId w:val="113371460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318.722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103.909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Daglum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Moderately 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0.45</w:t>
            </w:r>
          </w:p>
        </w:tc>
      </w:tr>
      <w:tr w:rsidR="00000000">
        <w:trPr>
          <w:divId w:val="113371460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318.722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2755639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16663554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Savage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Well </w:t>
            </w:r>
            <w:r>
              <w:rPr>
                <w:rFonts w:eastAsia="Times New Roman"/>
              </w:rPr>
              <w:t>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0.78</w:t>
            </w:r>
          </w:p>
        </w:tc>
      </w:tr>
      <w:tr w:rsidR="00000000">
        <w:trPr>
          <w:divId w:val="113371460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318.722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2755639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16663555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Grail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Moderately 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0.23</w:t>
            </w:r>
          </w:p>
        </w:tc>
      </w:tr>
      <w:tr w:rsidR="00000000">
        <w:trPr>
          <w:divId w:val="113371460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318.722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2755643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9.641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Flasher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Somewhat excessively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0.34</w:t>
            </w:r>
          </w:p>
        </w:tc>
      </w:tr>
      <w:tr w:rsidR="00000000">
        <w:trPr>
          <w:divId w:val="113371460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318.722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2755643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9.641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Vebar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0.45</w:t>
            </w:r>
          </w:p>
        </w:tc>
      </w:tr>
      <w:tr w:rsidR="00000000">
        <w:trPr>
          <w:divId w:val="113371460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318.722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2755643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9.641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Tally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</w:tr>
      <w:tr w:rsidR="00000000">
        <w:trPr>
          <w:divId w:val="113371460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318.722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2755648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11.382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16663766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Reeder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0.74</w:t>
            </w:r>
          </w:p>
        </w:tc>
      </w:tr>
      <w:tr w:rsidR="00000000">
        <w:trPr>
          <w:divId w:val="113371460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318.722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2755648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11.382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16663767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Janesburg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0.26</w:t>
            </w:r>
          </w:p>
        </w:tc>
      </w:tr>
    </w:tbl>
    <w:p w:rsidR="00000000" w:rsidRDefault="00AB1FE4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19627229"/>
        <w:rPr>
          <w:rFonts w:eastAsia="Times New Roman"/>
        </w:rPr>
      </w:pPr>
      <w:bookmarkStart w:id="27" w:name="_Toc16082273"/>
      <w:r>
        <w:rPr>
          <w:rFonts w:eastAsia="Times New Roman"/>
        </w:rPr>
        <w:t xml:space="preserve">Calculating </w:t>
      </w:r>
      <w:del w:id="28" w:author="Achen, Aaron - NRCS, Lincoln, NE" w:date="2019-08-07T14:56:00Z">
        <w:r w:rsidDel="00EB61F4">
          <w:rPr>
            <w:rFonts w:eastAsia="Times New Roman"/>
          </w:rPr>
          <w:delText>C</w:delText>
        </w:r>
      </w:del>
      <w:ins w:id="29" w:author="Achen, Aaron - NRCS, Lincoln, NE" w:date="2019-08-07T14:56:00Z">
        <w:r w:rsidR="00EB61F4">
          <w:rPr>
            <w:rFonts w:eastAsia="Times New Roman"/>
          </w:rPr>
          <w:t>c</w:t>
        </w:r>
      </w:ins>
      <w:r>
        <w:rPr>
          <w:rFonts w:eastAsia="Times New Roman"/>
        </w:rPr>
        <w:t xml:space="preserve">omponent </w:t>
      </w:r>
      <w:del w:id="30" w:author="Achen, Aaron - NRCS, Lincoln, NE" w:date="2019-08-07T14:56:00Z">
        <w:r w:rsidDel="00EB61F4">
          <w:rPr>
            <w:rFonts w:eastAsia="Times New Roman"/>
          </w:rPr>
          <w:delText>A</w:delText>
        </w:r>
      </w:del>
      <w:ins w:id="31" w:author="Achen, Aaron - NRCS, Lincoln, NE" w:date="2019-08-07T14:56:00Z">
        <w:r w:rsidR="00EB61F4">
          <w:rPr>
            <w:rFonts w:eastAsia="Times New Roman"/>
          </w:rPr>
          <w:t>a</w:t>
        </w:r>
      </w:ins>
      <w:r>
        <w:rPr>
          <w:rFonts w:eastAsia="Times New Roman"/>
        </w:rPr>
        <w:t>cres</w:t>
      </w:r>
      <w:bookmarkEnd w:id="27"/>
    </w:p>
    <w:p w:rsidR="00000000" w:rsidRDefault="00AB1FE4">
      <w:pPr>
        <w:pStyle w:val="HTMLPreformatted"/>
        <w:divId w:val="1019627229"/>
        <w:rPr>
          <w:rStyle w:val="HTMLCode"/>
        </w:rPr>
      </w:pPr>
      <w:r>
        <w:rPr>
          <w:rStyle w:val="HTMLCode"/>
        </w:rPr>
        <w:t>CREATE TABLE #drain2</w:t>
      </w:r>
    </w:p>
    <w:p w:rsidR="00000000" w:rsidRDefault="00AB1FE4">
      <w:pPr>
        <w:pStyle w:val="HTMLPreformatted"/>
        <w:divId w:val="1019627229"/>
        <w:rPr>
          <w:rStyle w:val="HTMLCode"/>
        </w:rPr>
      </w:pPr>
      <w:r>
        <w:rPr>
          <w:rStyle w:val="HTMLCode"/>
        </w:rPr>
        <w:t xml:space="preserve">(  </w:t>
      </w:r>
      <w:proofErr w:type="spellStart"/>
      <w:r>
        <w:rPr>
          <w:rStyle w:val="HTMLCode"/>
        </w:rPr>
        <w:t>aoiid</w:t>
      </w:r>
      <w:proofErr w:type="spellEnd"/>
      <w:r>
        <w:rPr>
          <w:rStyle w:val="HTMLCode"/>
        </w:rPr>
        <w:t xml:space="preserve"> INT ,</w:t>
      </w:r>
    </w:p>
    <w:p w:rsidR="00000000" w:rsidRDefault="00AB1FE4">
      <w:pPr>
        <w:pStyle w:val="HTMLPreformatted"/>
        <w:divId w:val="1019627229"/>
        <w:rPr>
          <w:rStyle w:val="HTMLCode"/>
        </w:rPr>
      </w:pPr>
      <w:proofErr w:type="spellStart"/>
      <w:r>
        <w:rPr>
          <w:rStyle w:val="HTMLCode"/>
        </w:rPr>
        <w:t>landunit</w:t>
      </w:r>
      <w:proofErr w:type="spellEnd"/>
      <w:r>
        <w:rPr>
          <w:rStyle w:val="HTMLCode"/>
        </w:rPr>
        <w:t xml:space="preserve"> CHAR(20), </w:t>
      </w:r>
    </w:p>
    <w:p w:rsidR="00000000" w:rsidRDefault="00AB1FE4">
      <w:pPr>
        <w:pStyle w:val="HTMLPreformatted"/>
        <w:divId w:val="1019627229"/>
        <w:rPr>
          <w:rStyle w:val="HTMLCode"/>
        </w:rPr>
      </w:pPr>
      <w:proofErr w:type="spellStart"/>
      <w:r>
        <w:rPr>
          <w:rStyle w:val="HTMLCode"/>
        </w:rPr>
        <w:t>landunit_acres</w:t>
      </w:r>
      <w:proofErr w:type="spellEnd"/>
      <w:r>
        <w:rPr>
          <w:rStyle w:val="HTMLCode"/>
        </w:rPr>
        <w:t xml:space="preserve"> FLOAT, </w:t>
      </w:r>
    </w:p>
    <w:p w:rsidR="00000000" w:rsidRDefault="00AB1FE4">
      <w:pPr>
        <w:pStyle w:val="HTMLPreformatted"/>
        <w:divId w:val="1019627229"/>
        <w:rPr>
          <w:rStyle w:val="HTMLCode"/>
        </w:rPr>
      </w:pPr>
      <w:proofErr w:type="spellStart"/>
      <w:r>
        <w:rPr>
          <w:rStyle w:val="HTMLCode"/>
        </w:rPr>
        <w:t>mukey</w:t>
      </w:r>
      <w:proofErr w:type="spellEnd"/>
      <w:r>
        <w:rPr>
          <w:rStyle w:val="HTMLCode"/>
        </w:rPr>
        <w:t xml:space="preserve"> INT,</w:t>
      </w:r>
    </w:p>
    <w:p w:rsidR="00000000" w:rsidRDefault="00AB1FE4">
      <w:pPr>
        <w:pStyle w:val="HTMLPreformatted"/>
        <w:divId w:val="1019627229"/>
        <w:rPr>
          <w:rStyle w:val="HTMLCode"/>
        </w:rPr>
      </w:pPr>
      <w:proofErr w:type="spellStart"/>
      <w:r>
        <w:rPr>
          <w:rStyle w:val="HTMLCode"/>
        </w:rPr>
        <w:t>mapunit_acres</w:t>
      </w:r>
      <w:proofErr w:type="spellEnd"/>
      <w:r>
        <w:rPr>
          <w:rStyle w:val="HTMLCode"/>
        </w:rPr>
        <w:t xml:space="preserve"> FLOAT,</w:t>
      </w:r>
    </w:p>
    <w:p w:rsidR="00000000" w:rsidRDefault="00AB1FE4">
      <w:pPr>
        <w:pStyle w:val="HTMLPreformatted"/>
        <w:divId w:val="1019627229"/>
        <w:rPr>
          <w:rStyle w:val="HTMLCode"/>
        </w:rPr>
      </w:pPr>
      <w:proofErr w:type="spellStart"/>
      <w:r>
        <w:rPr>
          <w:rStyle w:val="HTMLCode"/>
        </w:rPr>
        <w:t>cokey</w:t>
      </w:r>
      <w:proofErr w:type="spellEnd"/>
      <w:r>
        <w:rPr>
          <w:rStyle w:val="HTMLCode"/>
        </w:rPr>
        <w:t xml:space="preserve"> INT, </w:t>
      </w:r>
    </w:p>
    <w:p w:rsidR="00000000" w:rsidRDefault="00AB1FE4">
      <w:pPr>
        <w:pStyle w:val="HTMLPreformatted"/>
        <w:divId w:val="1019627229"/>
        <w:rPr>
          <w:rStyle w:val="HTMLCode"/>
        </w:rPr>
      </w:pPr>
      <w:proofErr w:type="spellStart"/>
      <w:r>
        <w:rPr>
          <w:rStyle w:val="HTMLCode"/>
        </w:rPr>
        <w:t>compname</w:t>
      </w:r>
      <w:proofErr w:type="spellEnd"/>
      <w:r>
        <w:rPr>
          <w:rStyle w:val="HTMLCode"/>
        </w:rPr>
        <w:t xml:space="preserve"> CHAR(280),</w:t>
      </w:r>
    </w:p>
    <w:p w:rsidR="00000000" w:rsidRDefault="00AB1FE4">
      <w:pPr>
        <w:pStyle w:val="HTMLPreformatted"/>
        <w:divId w:val="1019627229"/>
        <w:rPr>
          <w:rStyle w:val="HTMLCode"/>
        </w:rPr>
      </w:pPr>
      <w:proofErr w:type="spellStart"/>
      <w:r>
        <w:rPr>
          <w:rStyle w:val="HTMLCode"/>
        </w:rPr>
        <w:t>comppct_r</w:t>
      </w:r>
      <w:proofErr w:type="spellEnd"/>
      <w:r>
        <w:rPr>
          <w:rStyle w:val="HTMLCode"/>
        </w:rPr>
        <w:t xml:space="preserve"> INT, </w:t>
      </w:r>
    </w:p>
    <w:p w:rsidR="00000000" w:rsidRDefault="00AB1FE4">
      <w:pPr>
        <w:pStyle w:val="HTMLPreformatted"/>
        <w:divId w:val="1019627229"/>
        <w:rPr>
          <w:rStyle w:val="HTMLCode"/>
        </w:rPr>
      </w:pPr>
      <w:proofErr w:type="spellStart"/>
      <w:r>
        <w:rPr>
          <w:rStyle w:val="HTMLCode"/>
        </w:rPr>
        <w:t>majcompflag</w:t>
      </w:r>
      <w:proofErr w:type="spellEnd"/>
      <w:r>
        <w:rPr>
          <w:rStyle w:val="HTMLCode"/>
        </w:rPr>
        <w:t xml:space="preserve"> CHAR(4), </w:t>
      </w:r>
    </w:p>
    <w:p w:rsidR="00000000" w:rsidRDefault="00AB1FE4">
      <w:pPr>
        <w:pStyle w:val="HTMLPreformatted"/>
        <w:divId w:val="1019627229"/>
        <w:rPr>
          <w:rStyle w:val="HTMLCode"/>
        </w:rPr>
      </w:pPr>
      <w:proofErr w:type="spellStart"/>
      <w:r>
        <w:rPr>
          <w:rStyle w:val="HTMLCode"/>
        </w:rPr>
        <w:t>mu_pct_sum</w:t>
      </w:r>
      <w:proofErr w:type="spellEnd"/>
      <w:r>
        <w:rPr>
          <w:rStyle w:val="HTMLCode"/>
        </w:rPr>
        <w:t xml:space="preserve"> INT, </w:t>
      </w:r>
    </w:p>
    <w:p w:rsidR="00000000" w:rsidRDefault="00AB1FE4">
      <w:pPr>
        <w:pStyle w:val="HTMLPreformatted"/>
        <w:divId w:val="1019627229"/>
        <w:rPr>
          <w:rStyle w:val="HTMLCode"/>
        </w:rPr>
      </w:pPr>
      <w:proofErr w:type="spellStart"/>
      <w:r>
        <w:rPr>
          <w:rStyle w:val="HTMLCode"/>
        </w:rPr>
        <w:t>drainagecl</w:t>
      </w:r>
      <w:proofErr w:type="spellEnd"/>
      <w:r>
        <w:rPr>
          <w:rStyle w:val="HTMLCode"/>
        </w:rPr>
        <w:t xml:space="preserve"> CHAR(40), </w:t>
      </w:r>
    </w:p>
    <w:p w:rsidR="00000000" w:rsidRDefault="00AB1FE4">
      <w:pPr>
        <w:pStyle w:val="HTMLPreformatted"/>
        <w:divId w:val="1019627229"/>
        <w:rPr>
          <w:rStyle w:val="HTMLCode"/>
        </w:rPr>
      </w:pPr>
      <w:proofErr w:type="spellStart"/>
      <w:r>
        <w:rPr>
          <w:rStyle w:val="HTMLCode"/>
        </w:rPr>
        <w:t>adj_comp_pct</w:t>
      </w:r>
      <w:proofErr w:type="spellEnd"/>
      <w:r>
        <w:rPr>
          <w:rStyle w:val="HTMLCode"/>
        </w:rPr>
        <w:t xml:space="preserve"> FLOAT, </w:t>
      </w:r>
    </w:p>
    <w:p w:rsidR="00000000" w:rsidRDefault="00AB1FE4">
      <w:pPr>
        <w:pStyle w:val="HTMLPreformatted"/>
        <w:divId w:val="1019627229"/>
        <w:rPr>
          <w:rStyle w:val="HTMLCode"/>
        </w:rPr>
      </w:pPr>
      <w:proofErr w:type="spellStart"/>
      <w:r>
        <w:rPr>
          <w:rStyle w:val="HTMLCode"/>
        </w:rPr>
        <w:t>co_acres</w:t>
      </w:r>
      <w:proofErr w:type="spellEnd"/>
      <w:r>
        <w:rPr>
          <w:rStyle w:val="HTMLCode"/>
        </w:rPr>
        <w:t xml:space="preserve"> FLOAT</w:t>
      </w:r>
    </w:p>
    <w:p w:rsidR="00000000" w:rsidRDefault="00AB1FE4">
      <w:pPr>
        <w:pStyle w:val="HTMLPreformatted"/>
        <w:divId w:val="1019627229"/>
        <w:rPr>
          <w:rStyle w:val="HTMLCode"/>
        </w:rPr>
      </w:pPr>
      <w:r>
        <w:rPr>
          <w:rStyle w:val="HTMLCode"/>
        </w:rPr>
        <w:t>)</w:t>
      </w:r>
    </w:p>
    <w:p w:rsidR="00000000" w:rsidRDefault="00AB1FE4">
      <w:pPr>
        <w:pStyle w:val="HTMLPreformatted"/>
        <w:divId w:val="1019627229"/>
        <w:rPr>
          <w:rStyle w:val="HTMLCode"/>
        </w:rPr>
      </w:pPr>
      <w:r>
        <w:rPr>
          <w:rStyle w:val="HTMLCode"/>
        </w:rPr>
        <w:t>;</w:t>
      </w:r>
    </w:p>
    <w:p w:rsidR="00000000" w:rsidRDefault="00AB1FE4">
      <w:pPr>
        <w:pStyle w:val="HTMLPreformatted"/>
        <w:divId w:val="1019627229"/>
        <w:rPr>
          <w:rStyle w:val="HTMLCode"/>
        </w:rPr>
      </w:pPr>
      <w:r>
        <w:rPr>
          <w:rStyle w:val="HTMLCode"/>
        </w:rPr>
        <w:t>INSERT INTO #drain2</w:t>
      </w:r>
    </w:p>
    <w:p w:rsidR="00000000" w:rsidRDefault="00AB1FE4">
      <w:pPr>
        <w:pStyle w:val="HTMLPreformatted"/>
        <w:divId w:val="1019627229"/>
        <w:rPr>
          <w:rStyle w:val="HTMLCode"/>
        </w:rPr>
      </w:pPr>
      <w:r>
        <w:rPr>
          <w:rStyle w:val="HTMLCode"/>
        </w:rPr>
        <w:t xml:space="preserve">SELECT </w:t>
      </w:r>
      <w:proofErr w:type="spellStart"/>
      <w:r>
        <w:rPr>
          <w:rStyle w:val="HTMLCode"/>
        </w:rPr>
        <w:t>aoiid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landunit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landunit_acres</w:t>
      </w:r>
      <w:proofErr w:type="spellEnd"/>
      <w:r>
        <w:rPr>
          <w:rStyle w:val="HTMLCode"/>
        </w:rPr>
        <w:t xml:space="preserve">,  </w:t>
      </w:r>
      <w:proofErr w:type="spellStart"/>
      <w:r>
        <w:rPr>
          <w:rStyle w:val="HTMLCode"/>
        </w:rPr>
        <w:t>mukey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mapunit_acres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cokey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compname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comppct_r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majcompflag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mu_pct_sum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drainagecl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adj_com</w:t>
      </w:r>
      <w:r>
        <w:rPr>
          <w:rStyle w:val="HTMLCode"/>
        </w:rPr>
        <w:t>p_pct</w:t>
      </w:r>
      <w:proofErr w:type="spellEnd"/>
      <w:r>
        <w:rPr>
          <w:rStyle w:val="HTMLCode"/>
        </w:rPr>
        <w:t>, ROUND ( (</w:t>
      </w:r>
      <w:proofErr w:type="spellStart"/>
      <w:r>
        <w:rPr>
          <w:rStyle w:val="HTMLCode"/>
        </w:rPr>
        <w:t>adj_comp_pct</w:t>
      </w:r>
      <w:proofErr w:type="spellEnd"/>
      <w:r>
        <w:rPr>
          <w:rStyle w:val="HTMLCode"/>
        </w:rPr>
        <w:t xml:space="preserve"> * </w:t>
      </w:r>
      <w:proofErr w:type="spellStart"/>
      <w:r>
        <w:rPr>
          <w:rStyle w:val="HTMLCode"/>
        </w:rPr>
        <w:t>mapunit_acres</w:t>
      </w:r>
      <w:proofErr w:type="spellEnd"/>
      <w:r>
        <w:rPr>
          <w:rStyle w:val="HTMLCode"/>
        </w:rPr>
        <w:t xml:space="preserve">), 2) AS </w:t>
      </w:r>
      <w:proofErr w:type="spellStart"/>
      <w:r>
        <w:rPr>
          <w:rStyle w:val="HTMLCode"/>
        </w:rPr>
        <w:t>co_acres</w:t>
      </w:r>
      <w:proofErr w:type="spellEnd"/>
    </w:p>
    <w:p w:rsidR="00000000" w:rsidRDefault="00AB1FE4">
      <w:pPr>
        <w:pStyle w:val="HTMLPreformatted"/>
        <w:divId w:val="1019627229"/>
      </w:pPr>
      <w:r>
        <w:rPr>
          <w:rStyle w:val="HTMLCode"/>
        </w:rPr>
        <w:t>FROM #drain;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582"/>
        <w:gridCol w:w="928"/>
        <w:gridCol w:w="1581"/>
        <w:gridCol w:w="900"/>
        <w:gridCol w:w="1580"/>
        <w:gridCol w:w="1020"/>
        <w:gridCol w:w="1180"/>
        <w:gridCol w:w="1167"/>
        <w:gridCol w:w="1407"/>
        <w:gridCol w:w="1381"/>
        <w:gridCol w:w="1167"/>
        <w:gridCol w:w="1514"/>
        <w:gridCol w:w="955"/>
      </w:tblGrid>
      <w:tr w:rsidR="00000000">
        <w:trPr>
          <w:divId w:val="1019627229"/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aoiid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landunit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landunit_acres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mukey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mapunit_acres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cokey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compname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comppct_r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majcompflag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mu_pct_sum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drainagecl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adj_comp_pct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co_acres</w:t>
            </w:r>
            <w:proofErr w:type="spellEnd"/>
          </w:p>
        </w:tc>
      </w:tr>
      <w:tr w:rsidR="00000000">
        <w:trPr>
          <w:divId w:val="101962722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328.952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354627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16464494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Daglum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0.12</w:t>
            </w:r>
          </w:p>
        </w:tc>
      </w:tr>
      <w:tr w:rsidR="00000000">
        <w:trPr>
          <w:divId w:val="101962722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328.952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354627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16464495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Farnuf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0.31</w:t>
            </w:r>
          </w:p>
        </w:tc>
      </w:tr>
      <w:tr w:rsidR="00000000">
        <w:trPr>
          <w:divId w:val="101962722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328.952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354648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16464607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Amor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0.08</w:t>
            </w:r>
          </w:p>
        </w:tc>
      </w:tr>
      <w:tr w:rsidR="00000000">
        <w:trPr>
          <w:divId w:val="101962722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328.952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354648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16464612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Reeder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</w:tr>
      <w:tr w:rsidR="00000000">
        <w:trPr>
          <w:divId w:val="101962722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328.952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2494708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1.729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Amor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1.04</w:t>
            </w:r>
          </w:p>
        </w:tc>
      </w:tr>
      <w:tr w:rsidR="00000000">
        <w:trPr>
          <w:divId w:val="101962722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328.952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2494708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1.729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Cabba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0.69</w:t>
            </w:r>
          </w:p>
        </w:tc>
      </w:tr>
      <w:tr w:rsidR="00000000">
        <w:trPr>
          <w:divId w:val="101962722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328.952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56.699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16663899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Daglum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Moderately 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21.55</w:t>
            </w:r>
          </w:p>
        </w:tc>
      </w:tr>
      <w:tr w:rsidR="00000000">
        <w:trPr>
          <w:divId w:val="101962722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328.952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56.699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Rhoades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Moderately 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35.72</w:t>
            </w:r>
          </w:p>
        </w:tc>
      </w:tr>
      <w:tr w:rsidR="00000000">
        <w:trPr>
          <w:divId w:val="101962722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328.952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16663796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Ekalaka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Well </w:t>
            </w:r>
            <w:r>
              <w:rPr>
                <w:rFonts w:eastAsia="Times New Roman"/>
              </w:rPr>
              <w:t>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1.03</w:t>
            </w:r>
          </w:p>
        </w:tc>
      </w:tr>
      <w:tr w:rsidR="00000000">
        <w:trPr>
          <w:divId w:val="101962722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328.952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16663797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Yegen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0.32</w:t>
            </w:r>
          </w:p>
        </w:tc>
      </w:tr>
      <w:tr w:rsidR="00000000">
        <w:trPr>
          <w:divId w:val="101962722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328.952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Vebar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0.09</w:t>
            </w:r>
          </w:p>
        </w:tc>
      </w:tr>
      <w:tr w:rsidR="00000000">
        <w:trPr>
          <w:divId w:val="101962722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328.952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Cohagen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0.04</w:t>
            </w:r>
          </w:p>
        </w:tc>
      </w:tr>
      <w:tr w:rsidR="00000000">
        <w:trPr>
          <w:divId w:val="101962722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328.952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28.479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Parshall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7.4</w:t>
            </w:r>
          </w:p>
        </w:tc>
      </w:tr>
      <w:tr w:rsidR="00000000">
        <w:trPr>
          <w:divId w:val="101962722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328.952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28.479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Vebar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21.07</w:t>
            </w:r>
          </w:p>
        </w:tc>
      </w:tr>
      <w:tr w:rsidR="00000000">
        <w:trPr>
          <w:divId w:val="101962722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328.952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4.983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Shambo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4.98</w:t>
            </w:r>
          </w:p>
        </w:tc>
      </w:tr>
      <w:tr w:rsidR="00000000">
        <w:trPr>
          <w:divId w:val="101962722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328.952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16.106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Shambo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16.11</w:t>
            </w:r>
          </w:p>
        </w:tc>
      </w:tr>
      <w:tr w:rsidR="00000000">
        <w:trPr>
          <w:divId w:val="101962722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328.952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12.638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16663602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Harriet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Poorly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12.64</w:t>
            </w:r>
          </w:p>
        </w:tc>
      </w:tr>
      <w:tr w:rsidR="00000000">
        <w:trPr>
          <w:divId w:val="101962722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328.952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17.691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16663611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Poorly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17.69</w:t>
            </w:r>
          </w:p>
        </w:tc>
      </w:tr>
      <w:tr w:rsidR="00000000">
        <w:trPr>
          <w:divId w:val="101962722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328.952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16663539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0.03</w:t>
            </w:r>
          </w:p>
        </w:tc>
      </w:tr>
      <w:tr w:rsidR="00000000">
        <w:trPr>
          <w:divId w:val="101962722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328.952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181.356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Belfield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Moderately 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99.75</w:t>
            </w:r>
          </w:p>
        </w:tc>
      </w:tr>
      <w:tr w:rsidR="00000000">
        <w:trPr>
          <w:divId w:val="101962722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328.952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181.356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Daglum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Moderately 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81.61</w:t>
            </w:r>
          </w:p>
        </w:tc>
      </w:tr>
      <w:tr w:rsidR="00000000">
        <w:trPr>
          <w:divId w:val="101962722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328.952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2755648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2.449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16663766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Reeder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1.81</w:t>
            </w:r>
          </w:p>
        </w:tc>
      </w:tr>
      <w:tr w:rsidR="00000000">
        <w:trPr>
          <w:divId w:val="101962722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328.952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2755648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2.449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16663767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Janesburg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0.64</w:t>
            </w:r>
          </w:p>
        </w:tc>
      </w:tr>
      <w:tr w:rsidR="00000000">
        <w:trPr>
          <w:divId w:val="101962722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328.952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2755654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4.599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16663846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Reeder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3.27</w:t>
            </w:r>
          </w:p>
        </w:tc>
      </w:tr>
      <w:tr w:rsidR="00000000">
        <w:trPr>
          <w:divId w:val="101962722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328.952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2755654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4.599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16663847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Amor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1.33</w:t>
            </w:r>
          </w:p>
        </w:tc>
      </w:tr>
      <w:tr w:rsidR="00000000">
        <w:trPr>
          <w:divId w:val="101962722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318.722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8.623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16663899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Daglum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Moderately </w:t>
            </w:r>
            <w:r>
              <w:rPr>
                <w:rFonts w:eastAsia="Times New Roman"/>
              </w:rPr>
              <w:t>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3.28</w:t>
            </w:r>
          </w:p>
        </w:tc>
      </w:tr>
      <w:tr w:rsidR="00000000">
        <w:trPr>
          <w:divId w:val="101962722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318.722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8.623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Rhoades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Moderately 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5.43</w:t>
            </w:r>
          </w:p>
        </w:tc>
      </w:tr>
      <w:tr w:rsidR="00000000">
        <w:trPr>
          <w:divId w:val="101962722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318.722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16664017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Savage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0.16</w:t>
            </w:r>
          </w:p>
        </w:tc>
      </w:tr>
      <w:tr w:rsidR="00000000">
        <w:trPr>
          <w:divId w:val="101962722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318.722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16664018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Daglum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Moderately 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0.11</w:t>
            </w:r>
          </w:p>
        </w:tc>
      </w:tr>
      <w:tr w:rsidR="00000000">
        <w:trPr>
          <w:divId w:val="101962722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318.722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16664022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Belfield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Moderately 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0.19</w:t>
            </w:r>
          </w:p>
        </w:tc>
      </w:tr>
      <w:tr w:rsidR="00000000">
        <w:trPr>
          <w:divId w:val="101962722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318.722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31.514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16663991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25.21</w:t>
            </w:r>
          </w:p>
        </w:tc>
      </w:tr>
      <w:tr w:rsidR="00000000">
        <w:trPr>
          <w:divId w:val="101962722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318.722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31.514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16663992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Savage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6.3</w:t>
            </w:r>
          </w:p>
        </w:tc>
      </w:tr>
      <w:tr w:rsidR="00000000">
        <w:trPr>
          <w:divId w:val="101962722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318.722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62.205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Shambo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62.2</w:t>
            </w:r>
          </w:p>
        </w:tc>
      </w:tr>
      <w:tr w:rsidR="00000000">
        <w:trPr>
          <w:divId w:val="101962722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318.722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63.55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Shambo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63.55</w:t>
            </w:r>
          </w:p>
        </w:tc>
      </w:tr>
      <w:tr w:rsidR="00000000">
        <w:trPr>
          <w:divId w:val="101962722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318.722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23.138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16663602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Harriet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Poorly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23.14</w:t>
            </w:r>
          </w:p>
        </w:tc>
      </w:tr>
      <w:tr w:rsidR="00000000">
        <w:trPr>
          <w:divId w:val="101962722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318.722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16663540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3.86</w:t>
            </w:r>
          </w:p>
        </w:tc>
      </w:tr>
      <w:tr w:rsidR="00000000">
        <w:trPr>
          <w:divId w:val="101962722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318.722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103.909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Belfield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Moderately </w:t>
            </w:r>
            <w:r>
              <w:rPr>
                <w:rFonts w:eastAsia="Times New Roman"/>
              </w:rPr>
              <w:t>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57.15</w:t>
            </w:r>
          </w:p>
        </w:tc>
      </w:tr>
      <w:tr w:rsidR="00000000">
        <w:trPr>
          <w:divId w:val="101962722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318.722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2525769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103.909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Daglum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Moderately 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46.76</w:t>
            </w:r>
          </w:p>
        </w:tc>
      </w:tr>
      <w:tr w:rsidR="00000000">
        <w:trPr>
          <w:divId w:val="101962722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318.722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2755639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16663554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Savage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0.35</w:t>
            </w:r>
          </w:p>
        </w:tc>
      </w:tr>
      <w:tr w:rsidR="00000000">
        <w:trPr>
          <w:divId w:val="101962722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318.722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2755639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16663555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Grail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Moderately 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</w:t>
            </w:r>
          </w:p>
        </w:tc>
      </w:tr>
      <w:tr w:rsidR="00000000">
        <w:trPr>
          <w:divId w:val="101962722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318.722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2755643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9.641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Flasher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Somewhat excessively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3.28</w:t>
            </w:r>
          </w:p>
        </w:tc>
      </w:tr>
      <w:tr w:rsidR="00000000">
        <w:trPr>
          <w:divId w:val="101962722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318.722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2755643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9.641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Vebar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4.34</w:t>
            </w:r>
          </w:p>
        </w:tc>
      </w:tr>
      <w:tr w:rsidR="00000000">
        <w:trPr>
          <w:divId w:val="101962722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318.722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2755643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9.641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16663959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Tally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1.93</w:t>
            </w:r>
          </w:p>
        </w:tc>
      </w:tr>
      <w:tr w:rsidR="00000000">
        <w:trPr>
          <w:divId w:val="101962722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318.722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2755648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11.382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16663766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Reeder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8.42</w:t>
            </w:r>
          </w:p>
        </w:tc>
      </w:tr>
      <w:tr w:rsidR="00000000">
        <w:trPr>
          <w:divId w:val="101962722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318.722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2755648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11.382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16663767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Janesburg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2.96</w:t>
            </w:r>
          </w:p>
        </w:tc>
      </w:tr>
    </w:tbl>
    <w:p w:rsidR="00000000" w:rsidRDefault="00AB1FE4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098598455"/>
        <w:rPr>
          <w:rFonts w:eastAsia="Times New Roman"/>
        </w:rPr>
      </w:pPr>
      <w:bookmarkStart w:id="32" w:name="_Toc16082274"/>
      <w:r>
        <w:rPr>
          <w:rFonts w:eastAsia="Times New Roman"/>
        </w:rPr>
        <w:t xml:space="preserve">Summary by </w:t>
      </w:r>
      <w:proofErr w:type="spellStart"/>
      <w:ins w:id="33" w:author="Achen, Aaron - NRCS, Lincoln, NE" w:date="2019-08-07T14:57:00Z">
        <w:r w:rsidR="00EB61F4">
          <w:rPr>
            <w:rFonts w:eastAsia="Times New Roman"/>
          </w:rPr>
          <w:t>l</w:t>
        </w:r>
      </w:ins>
      <w:del w:id="34" w:author="Achen, Aaron - NRCS, Lincoln, NE" w:date="2019-08-07T14:57:00Z">
        <w:r w:rsidDel="00EB61F4">
          <w:rPr>
            <w:rFonts w:eastAsia="Times New Roman"/>
          </w:rPr>
          <w:delText>L</w:delText>
        </w:r>
      </w:del>
      <w:r>
        <w:rPr>
          <w:rFonts w:eastAsia="Times New Roman"/>
        </w:rPr>
        <w:t>andunit</w:t>
      </w:r>
      <w:bookmarkEnd w:id="32"/>
      <w:proofErr w:type="spellEnd"/>
    </w:p>
    <w:p w:rsidR="00000000" w:rsidRDefault="00AB1FE4">
      <w:pPr>
        <w:pStyle w:val="HTMLPreformatted"/>
        <w:divId w:val="2098598455"/>
        <w:rPr>
          <w:rStyle w:val="HTMLCode"/>
        </w:rPr>
      </w:pPr>
      <w:r>
        <w:rPr>
          <w:rStyle w:val="HTMLCode"/>
        </w:rPr>
        <w:t xml:space="preserve">SELECT DISTINCT </w:t>
      </w:r>
      <w:proofErr w:type="spellStart"/>
      <w:r>
        <w:rPr>
          <w:rStyle w:val="HTMLCode"/>
        </w:rPr>
        <w:t>aoiid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landunit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landunit_acres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drainagecl</w:t>
      </w:r>
      <w:proofErr w:type="spellEnd"/>
      <w:r>
        <w:rPr>
          <w:rStyle w:val="HTMLCode"/>
        </w:rPr>
        <w:t xml:space="preserve"> , ROUND (SUM (</w:t>
      </w:r>
      <w:proofErr w:type="spellStart"/>
      <w:r>
        <w:rPr>
          <w:rStyle w:val="HTMLCode"/>
        </w:rPr>
        <w:t>co_acres</w:t>
      </w:r>
      <w:proofErr w:type="spellEnd"/>
      <w:r>
        <w:rPr>
          <w:rStyle w:val="HTMLCode"/>
        </w:rPr>
        <w:t xml:space="preserve">) over(partition by </w:t>
      </w:r>
      <w:proofErr w:type="spellStart"/>
      <w:r>
        <w:rPr>
          <w:rStyle w:val="HTMLCode"/>
        </w:rPr>
        <w:t>aoiid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drainagecl</w:t>
      </w:r>
      <w:proofErr w:type="spellEnd"/>
      <w:r>
        <w:rPr>
          <w:rStyle w:val="HTMLCode"/>
        </w:rPr>
        <w:t xml:space="preserve">),2)  AS </w:t>
      </w:r>
      <w:proofErr w:type="spellStart"/>
      <w:r>
        <w:rPr>
          <w:rStyle w:val="HTMLCode"/>
        </w:rPr>
        <w:t>drainage_class_acres</w:t>
      </w:r>
      <w:proofErr w:type="spellEnd"/>
      <w:r>
        <w:rPr>
          <w:rStyle w:val="HTMLCode"/>
        </w:rPr>
        <w:t>,</w:t>
      </w:r>
    </w:p>
    <w:p w:rsidR="00000000" w:rsidRDefault="00AB1FE4">
      <w:pPr>
        <w:pStyle w:val="HTMLPreformatted"/>
        <w:divId w:val="2098598455"/>
        <w:rPr>
          <w:rStyle w:val="HTMLCode"/>
        </w:rPr>
      </w:pPr>
    </w:p>
    <w:p w:rsidR="00000000" w:rsidRDefault="00AB1FE4">
      <w:pPr>
        <w:pStyle w:val="HTMLPreformatted"/>
        <w:divId w:val="2098598455"/>
        <w:rPr>
          <w:rStyle w:val="HTMLCode"/>
        </w:rPr>
      </w:pPr>
      <w:r>
        <w:rPr>
          <w:rStyle w:val="HTMLCode"/>
        </w:rPr>
        <w:t xml:space="preserve"> CASE WHEN </w:t>
      </w:r>
      <w:proofErr w:type="spellStart"/>
      <w:r>
        <w:rPr>
          <w:rStyle w:val="HTMLCode"/>
        </w:rPr>
        <w:t>drainagecl</w:t>
      </w:r>
      <w:proofErr w:type="spellEnd"/>
      <w:r>
        <w:rPr>
          <w:rStyle w:val="HTMLCode"/>
        </w:rPr>
        <w:t xml:space="preserve"> = 'Excessively drained' THEN CONCAT ('Drainage Class', ':</w:t>
      </w:r>
      <w:r>
        <w:rPr>
          <w:rStyle w:val="HTMLCode"/>
        </w:rPr>
        <w:t xml:space="preserve">', 1) </w:t>
      </w:r>
    </w:p>
    <w:p w:rsidR="00000000" w:rsidRDefault="00AB1FE4">
      <w:pPr>
        <w:pStyle w:val="HTMLPreformatted"/>
        <w:divId w:val="2098598455"/>
        <w:rPr>
          <w:rStyle w:val="HTMLCode"/>
        </w:rPr>
      </w:pPr>
      <w:r>
        <w:rPr>
          <w:rStyle w:val="HTMLCode"/>
        </w:rPr>
        <w:t xml:space="preserve"> WHEN </w:t>
      </w:r>
      <w:proofErr w:type="spellStart"/>
      <w:r>
        <w:rPr>
          <w:rStyle w:val="HTMLCode"/>
        </w:rPr>
        <w:t>drainagecl</w:t>
      </w:r>
      <w:proofErr w:type="spellEnd"/>
      <w:r>
        <w:rPr>
          <w:rStyle w:val="HTMLCode"/>
        </w:rPr>
        <w:t xml:space="preserve"> = 'Somewhat excessively drained' THEN CONCAT ('Drainage Class', ':', 2) </w:t>
      </w:r>
    </w:p>
    <w:p w:rsidR="00000000" w:rsidRDefault="00AB1FE4">
      <w:pPr>
        <w:pStyle w:val="HTMLPreformatted"/>
        <w:divId w:val="2098598455"/>
        <w:rPr>
          <w:rStyle w:val="HTMLCode"/>
        </w:rPr>
      </w:pPr>
      <w:r>
        <w:rPr>
          <w:rStyle w:val="HTMLCode"/>
        </w:rPr>
        <w:t xml:space="preserve"> WHEN </w:t>
      </w:r>
      <w:proofErr w:type="spellStart"/>
      <w:r>
        <w:rPr>
          <w:rStyle w:val="HTMLCode"/>
        </w:rPr>
        <w:t>drainagecl</w:t>
      </w:r>
      <w:proofErr w:type="spellEnd"/>
      <w:r>
        <w:rPr>
          <w:rStyle w:val="HTMLCode"/>
        </w:rPr>
        <w:t xml:space="preserve"> = 'Well drained' THEN CONCAT ('Drainage Class', ':', 3) </w:t>
      </w:r>
    </w:p>
    <w:p w:rsidR="00000000" w:rsidRDefault="00AB1FE4">
      <w:pPr>
        <w:pStyle w:val="HTMLPreformatted"/>
        <w:divId w:val="2098598455"/>
        <w:rPr>
          <w:rStyle w:val="HTMLCode"/>
        </w:rPr>
      </w:pPr>
      <w:r>
        <w:rPr>
          <w:rStyle w:val="HTMLCode"/>
        </w:rPr>
        <w:t xml:space="preserve"> WHEN </w:t>
      </w:r>
      <w:proofErr w:type="spellStart"/>
      <w:r>
        <w:rPr>
          <w:rStyle w:val="HTMLCode"/>
        </w:rPr>
        <w:t>drainagecl</w:t>
      </w:r>
      <w:proofErr w:type="spellEnd"/>
      <w:r>
        <w:rPr>
          <w:rStyle w:val="HTMLCode"/>
        </w:rPr>
        <w:t xml:space="preserve"> = 'Moderately well drained' THEN CONCAT ('Drainage Class', ':', 4) </w:t>
      </w:r>
    </w:p>
    <w:p w:rsidR="00000000" w:rsidRDefault="00AB1FE4">
      <w:pPr>
        <w:pStyle w:val="HTMLPreformatted"/>
        <w:divId w:val="2098598455"/>
        <w:rPr>
          <w:rStyle w:val="HTMLCode"/>
        </w:rPr>
      </w:pPr>
      <w:r>
        <w:rPr>
          <w:rStyle w:val="HTMLCode"/>
        </w:rPr>
        <w:t xml:space="preserve"> WHEN </w:t>
      </w:r>
      <w:proofErr w:type="spellStart"/>
      <w:r>
        <w:rPr>
          <w:rStyle w:val="HTMLCode"/>
        </w:rPr>
        <w:t>drainagecl</w:t>
      </w:r>
      <w:proofErr w:type="spellEnd"/>
      <w:r>
        <w:rPr>
          <w:rStyle w:val="HTMLCode"/>
        </w:rPr>
        <w:t xml:space="preserve"> = 'Somewhat poorly drained' THEN CONCAT ('Drainage Class', ':', 5) </w:t>
      </w:r>
    </w:p>
    <w:p w:rsidR="00000000" w:rsidRDefault="00AB1FE4">
      <w:pPr>
        <w:pStyle w:val="HTMLPreformatted"/>
        <w:divId w:val="2098598455"/>
        <w:rPr>
          <w:rStyle w:val="HTMLCode"/>
        </w:rPr>
      </w:pPr>
      <w:r>
        <w:rPr>
          <w:rStyle w:val="HTMLCode"/>
        </w:rPr>
        <w:t xml:space="preserve"> WHEN </w:t>
      </w:r>
      <w:proofErr w:type="spellStart"/>
      <w:r>
        <w:rPr>
          <w:rStyle w:val="HTMLCode"/>
        </w:rPr>
        <w:t>drainagecl</w:t>
      </w:r>
      <w:proofErr w:type="spellEnd"/>
      <w:r>
        <w:rPr>
          <w:rStyle w:val="HTMLCode"/>
        </w:rPr>
        <w:t xml:space="preserve"> = 'Poorly drained' THEN CONCAT ('Drainage Class', ':', 6) </w:t>
      </w:r>
    </w:p>
    <w:p w:rsidR="00000000" w:rsidRDefault="00AB1FE4">
      <w:pPr>
        <w:pStyle w:val="HTMLPreformatted"/>
        <w:divId w:val="2098598455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 xml:space="preserve">WHEN </w:t>
      </w:r>
      <w:proofErr w:type="spellStart"/>
      <w:r>
        <w:rPr>
          <w:rStyle w:val="HTMLCode"/>
        </w:rPr>
        <w:t>drainagecl</w:t>
      </w:r>
      <w:proofErr w:type="spellEnd"/>
      <w:r>
        <w:rPr>
          <w:rStyle w:val="HTMLCode"/>
        </w:rPr>
        <w:t xml:space="preserve"> = 'Very poorly drained' THEN CONCAT ('Drainage Class', ':', 7) </w:t>
      </w:r>
    </w:p>
    <w:p w:rsidR="00000000" w:rsidRDefault="00AB1FE4">
      <w:pPr>
        <w:pStyle w:val="HTMLPreformatted"/>
        <w:divId w:val="2098598455"/>
        <w:rPr>
          <w:rStyle w:val="HTMLCode"/>
        </w:rPr>
      </w:pPr>
      <w:r>
        <w:rPr>
          <w:rStyle w:val="HTMLCode"/>
        </w:rPr>
        <w:t xml:space="preserve"> WHEN </w:t>
      </w:r>
      <w:proofErr w:type="spellStart"/>
      <w:r>
        <w:rPr>
          <w:rStyle w:val="HTMLCode"/>
        </w:rPr>
        <w:t>drainagecl</w:t>
      </w:r>
      <w:proofErr w:type="spellEnd"/>
      <w:r>
        <w:rPr>
          <w:rStyle w:val="HTMLCode"/>
        </w:rPr>
        <w:t xml:space="preserve"> = 'Subaqueous' THEN CONCAT ('Drainage Class', ':', 8) </w:t>
      </w:r>
    </w:p>
    <w:p w:rsidR="00000000" w:rsidRDefault="00AB1FE4">
      <w:pPr>
        <w:pStyle w:val="HTMLPreformatted"/>
        <w:divId w:val="2098598455"/>
        <w:rPr>
          <w:rStyle w:val="HTMLCode"/>
        </w:rPr>
      </w:pPr>
      <w:r>
        <w:rPr>
          <w:rStyle w:val="HTMLCode"/>
        </w:rPr>
        <w:t xml:space="preserve"> WHEN </w:t>
      </w:r>
      <w:proofErr w:type="spellStart"/>
      <w:r>
        <w:rPr>
          <w:rStyle w:val="HTMLCode"/>
        </w:rPr>
        <w:t>drainagecl</w:t>
      </w:r>
      <w:proofErr w:type="spellEnd"/>
      <w:r>
        <w:rPr>
          <w:rStyle w:val="HTMLCode"/>
        </w:rPr>
        <w:t xml:space="preserve"> IS NULL  THEN CONCAT ('Drainage Class', ':', 9)    END      </w:t>
      </w:r>
    </w:p>
    <w:p w:rsidR="00000000" w:rsidRDefault="00AB1FE4">
      <w:pPr>
        <w:pStyle w:val="HTMLPreformatted"/>
        <w:divId w:val="2098598455"/>
        <w:rPr>
          <w:rStyle w:val="HTMLCode"/>
        </w:rPr>
      </w:pPr>
      <w:r>
        <w:rPr>
          <w:rStyle w:val="HTMLCode"/>
        </w:rPr>
        <w:t xml:space="preserve">  AS </w:t>
      </w:r>
      <w:proofErr w:type="spellStart"/>
      <w:r>
        <w:rPr>
          <w:rStyle w:val="HTMLCode"/>
        </w:rPr>
        <w:t>rating_key</w:t>
      </w:r>
      <w:proofErr w:type="spellEnd"/>
      <w:r>
        <w:rPr>
          <w:rStyle w:val="HTMLCode"/>
        </w:rPr>
        <w:t xml:space="preserve"> ,</w:t>
      </w:r>
    </w:p>
    <w:p w:rsidR="00000000" w:rsidRDefault="00AB1FE4">
      <w:pPr>
        <w:pStyle w:val="HTMLPreformatted"/>
        <w:divId w:val="2098598455"/>
        <w:rPr>
          <w:rStyle w:val="HTMLCode"/>
        </w:rPr>
      </w:pPr>
      <w:r>
        <w:rPr>
          <w:rStyle w:val="HTMLCode"/>
        </w:rPr>
        <w:t xml:space="preserve">  'Drain</w:t>
      </w:r>
      <w:r>
        <w:rPr>
          <w:rStyle w:val="HTMLCode"/>
        </w:rPr>
        <w:t xml:space="preserve">age class' AS </w:t>
      </w:r>
      <w:proofErr w:type="spellStart"/>
      <w:r>
        <w:rPr>
          <w:rStyle w:val="HTMLCode"/>
        </w:rPr>
        <w:t>attributename</w:t>
      </w:r>
      <w:proofErr w:type="spellEnd"/>
    </w:p>
    <w:p w:rsidR="00000000" w:rsidRDefault="00AB1FE4">
      <w:pPr>
        <w:pStyle w:val="HTMLPreformatted"/>
        <w:divId w:val="2098598455"/>
        <w:rPr>
          <w:rStyle w:val="HTMLCode"/>
        </w:rPr>
      </w:pPr>
      <w:r>
        <w:rPr>
          <w:rStyle w:val="HTMLCode"/>
        </w:rPr>
        <w:t>FROM #drain2</w:t>
      </w:r>
    </w:p>
    <w:p w:rsidR="00000000" w:rsidRDefault="00AB1FE4">
      <w:pPr>
        <w:pStyle w:val="HTMLPreformatted"/>
        <w:divId w:val="2098598455"/>
        <w:rPr>
          <w:rStyle w:val="HTMLCode"/>
        </w:rPr>
      </w:pPr>
    </w:p>
    <w:p w:rsidR="00000000" w:rsidRDefault="00AB1FE4">
      <w:pPr>
        <w:pStyle w:val="HTMLPreformatted"/>
        <w:divId w:val="2098598455"/>
        <w:rPr>
          <w:rStyle w:val="HTMLCode"/>
        </w:rPr>
      </w:pPr>
      <w:r>
        <w:rPr>
          <w:rStyle w:val="HTMLCode"/>
        </w:rPr>
        <w:t xml:space="preserve">ORDER BY </w:t>
      </w:r>
      <w:proofErr w:type="spellStart"/>
      <w:r>
        <w:rPr>
          <w:rStyle w:val="HTMLCode"/>
        </w:rPr>
        <w:t>aoiid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drainage_class_acres</w:t>
      </w:r>
      <w:proofErr w:type="spellEnd"/>
      <w:r>
        <w:rPr>
          <w:rStyle w:val="HTMLCode"/>
        </w:rPr>
        <w:t xml:space="preserve"> DESC</w:t>
      </w:r>
    </w:p>
    <w:p w:rsidR="00000000" w:rsidRDefault="00AB1FE4">
      <w:pPr>
        <w:pStyle w:val="HTMLPreformatted"/>
        <w:divId w:val="2098598455"/>
        <w:rPr>
          <w:rStyle w:val="HTMLCode"/>
        </w:rPr>
      </w:pPr>
      <w:r>
        <w:rPr>
          <w:rStyle w:val="HTMLCode"/>
        </w:rPr>
        <w:t>;</w:t>
      </w:r>
    </w:p>
    <w:tbl>
      <w:tblPr>
        <w:tblW w:w="4850" w:type="pct"/>
        <w:tblCellSpacing w:w="15" w:type="dxa"/>
        <w:tblLook w:val="04A0" w:firstRow="1" w:lastRow="0" w:firstColumn="1" w:lastColumn="0" w:noHBand="0" w:noVBand="1"/>
      </w:tblPr>
      <w:tblGrid>
        <w:gridCol w:w="582"/>
        <w:gridCol w:w="928"/>
        <w:gridCol w:w="1581"/>
        <w:gridCol w:w="1167"/>
        <w:gridCol w:w="2220"/>
        <w:gridCol w:w="1167"/>
        <w:gridCol w:w="1542"/>
      </w:tblGrid>
      <w:tr w:rsidR="00000000">
        <w:trPr>
          <w:divId w:val="2098598455"/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aoiid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landunit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landunit_acres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drainagecl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drainage_class_acres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rating_key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attributename</w:t>
            </w:r>
            <w:proofErr w:type="spellEnd"/>
          </w:p>
        </w:tc>
      </w:tr>
      <w:tr w:rsidR="00000000">
        <w:trPr>
          <w:divId w:val="2098598455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328.952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Moderately 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238.63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Drainage Class:4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Drainage class</w:t>
            </w:r>
          </w:p>
        </w:tc>
      </w:tr>
      <w:tr w:rsidR="00000000">
        <w:trPr>
          <w:divId w:val="2098598455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328.952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60.53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Drainage Class:3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Drainage class</w:t>
            </w:r>
          </w:p>
        </w:tc>
      </w:tr>
      <w:tr w:rsidR="00000000">
        <w:trPr>
          <w:divId w:val="2098598455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328.952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Poorly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30.33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Drainage Class:6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Drainage class</w:t>
            </w:r>
          </w:p>
        </w:tc>
      </w:tr>
      <w:tr w:rsidR="00000000">
        <w:trPr>
          <w:divId w:val="2098598455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328.952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Drainage Class:9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Drainage class</w:t>
            </w:r>
          </w:p>
        </w:tc>
      </w:tr>
      <w:tr w:rsidR="00000000">
        <w:trPr>
          <w:divId w:val="2098598455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318.722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175.42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Drainage Class:3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Drainage class</w:t>
            </w:r>
          </w:p>
        </w:tc>
      </w:tr>
      <w:tr w:rsidR="00000000">
        <w:trPr>
          <w:divId w:val="2098598455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318.722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Moderately well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113.02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Drainage Class:4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Drainage class</w:t>
            </w:r>
          </w:p>
        </w:tc>
      </w:tr>
      <w:tr w:rsidR="00000000">
        <w:trPr>
          <w:divId w:val="2098598455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318.722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Poorly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23.14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Drainage Class:6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Drainage class</w:t>
            </w:r>
          </w:p>
        </w:tc>
      </w:tr>
      <w:tr w:rsidR="00000000">
        <w:trPr>
          <w:divId w:val="2098598455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318.722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Drainage Class:9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Drainage class</w:t>
            </w:r>
          </w:p>
        </w:tc>
      </w:tr>
      <w:tr w:rsidR="00000000">
        <w:trPr>
          <w:divId w:val="2098598455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T9981 Fld4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318.722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Somewhat excessively drained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Drainage Class:2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AB1F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Drainage class</w:t>
            </w:r>
          </w:p>
        </w:tc>
      </w:tr>
    </w:tbl>
    <w:p w:rsidR="00AB1FE4" w:rsidRDefault="00AB1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</w:rPr>
        <w:pict/>
      </w:r>
      <w:r>
        <w:rPr>
          <w:rFonts w:eastAsia="Times New Roman"/>
        </w:rPr>
        <w:pict/>
      </w:r>
    </w:p>
    <w:sectPr w:rsidR="00AB1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chen, Aaron - NRCS, Lincoln, NE">
    <w15:presenceInfo w15:providerId="None" w15:userId="Achen, Aaron - NRCS, Lincoln, 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EFF"/>
    <w:rsid w:val="00853EFF"/>
    <w:rsid w:val="009B7FA4"/>
    <w:rsid w:val="00AB1FE4"/>
    <w:rsid w:val="00EB61F4"/>
    <w:rsid w:val="00FF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DBBEBE"/>
  <w15:chartTrackingRefBased/>
  <w15:docId w15:val="{FC80E8BF-3B96-460C-9FA1-AFA4C713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51"/>
      <w:szCs w:val="51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45"/>
      <w:szCs w:val="45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nsolas" w:eastAsiaTheme="minorEastAsia" w:hAnsi="Consolas" w:hint="default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main-container">
    <w:name w:val="main-contain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abbed-pane">
    <w:name w:val="tabbed-pan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html-widget">
    <w:name w:val="html-widget"/>
    <w:basedOn w:val="Normal"/>
    <w:uiPriority w:val="99"/>
    <w:semiHidden/>
    <w:pPr>
      <w:spacing w:before="100" w:beforeAutospacing="1" w:after="300"/>
    </w:pPr>
  </w:style>
  <w:style w:type="paragraph" w:customStyle="1" w:styleId="toc-content">
    <w:name w:val="toc-conten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ocify-item">
    <w:name w:val="tocify-item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ocify-item1">
    <w:name w:val="tocify-item1"/>
    <w:basedOn w:val="Normal"/>
    <w:uiPriority w:val="99"/>
    <w:semiHidden/>
    <w:pPr>
      <w:spacing w:before="100" w:beforeAutospacing="1" w:after="100" w:afterAutospacing="1"/>
    </w:pPr>
    <w:rPr>
      <w:sz w:val="22"/>
      <w:szCs w:val="22"/>
    </w:rPr>
  </w:style>
  <w:style w:type="paragraph" w:customStyle="1" w:styleId="tocify-item2">
    <w:name w:val="tocify-item2"/>
    <w:basedOn w:val="Normal"/>
    <w:uiPriority w:val="99"/>
    <w:semiHidden/>
    <w:pPr>
      <w:spacing w:before="100" w:beforeAutospacing="1" w:after="100" w:afterAutospacing="1"/>
    </w:pPr>
    <w:rPr>
      <w:sz w:val="22"/>
      <w:szCs w:val="22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E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EFF"/>
    <w:rPr>
      <w:rFonts w:ascii="Segoe UI" w:eastAsiaTheme="minorEastAsia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EB61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61F4"/>
    <w:pPr>
      <w:spacing w:after="100"/>
      <w:ind w:left="240"/>
    </w:pPr>
  </w:style>
  <w:style w:type="paragraph" w:styleId="TOC4">
    <w:name w:val="toc 4"/>
    <w:basedOn w:val="Normal"/>
    <w:next w:val="Normal"/>
    <w:autoRedefine/>
    <w:uiPriority w:val="39"/>
    <w:unhideWhenUsed/>
    <w:rsid w:val="00EB61F4"/>
    <w:pPr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rsid w:val="00EB61F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EB61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774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6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57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7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46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41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84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65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71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62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59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4154</Words>
  <Characters>23679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Drainage Class</vt:lpstr>
    </vt:vector>
  </TitlesOfParts>
  <Company/>
  <LinksUpToDate>false</LinksUpToDate>
  <CharactersWithSpaces>27778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Drainage Class</dc:title>
  <dc:subject/>
  <dc:creator>Achen, Aaron - NRCS, Lincoln, NE</dc:creator>
  <cp:keywords/>
  <dc:description/>
  <cp:lastModifiedBy>Achen, Aaron - NRCS, Lincoln, NE</cp:lastModifiedBy>
  <cp:revision>3</cp:revision>
  <dcterms:created xsi:type="dcterms:W3CDTF">2019-08-07T19:58:00Z</dcterms:created>
  <dcterms:modified xsi:type="dcterms:W3CDTF">2019-08-07T19:58:00Z</dcterms:modified>
</cp:coreProperties>
</file>