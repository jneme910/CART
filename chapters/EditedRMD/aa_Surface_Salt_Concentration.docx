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16164043"/>
    <w:p w:rsidR="00D97A88" w:rsidRDefault="00776B94">
      <w:pPr>
        <w:pStyle w:val="TOC1"/>
        <w:tabs>
          <w:tab w:val="right" w:leader="dot" w:pos="9350"/>
        </w:tabs>
        <w:rPr>
          <w:rFonts w:asciiTheme="minorHAnsi" w:hAnsiTheme="minorHAnsi" w:cstheme="minorBidi"/>
          <w:noProof/>
          <w:sz w:val="22"/>
          <w:szCs w:val="22"/>
        </w:rPr>
      </w:pPr>
      <w:r>
        <w:rPr>
          <w:rFonts w:eastAsia="Times New Roman"/>
          <w:sz w:val="57"/>
          <w:szCs w:val="57"/>
        </w:rPr>
        <w:fldChar w:fldCharType="begin"/>
      </w:r>
      <w:r>
        <w:rPr>
          <w:rFonts w:eastAsia="Times New Roman"/>
          <w:sz w:val="57"/>
          <w:szCs w:val="57"/>
        </w:rPr>
        <w:instrText xml:space="preserve"> TOC \o "1-4" \h \z \u </w:instrText>
      </w:r>
      <w:r>
        <w:rPr>
          <w:rFonts w:eastAsia="Times New Roman"/>
          <w:sz w:val="57"/>
          <w:szCs w:val="57"/>
        </w:rPr>
        <w:fldChar w:fldCharType="separate"/>
      </w:r>
      <w:hyperlink w:anchor="_Toc16246779" w:history="1">
        <w:r w:rsidR="00D97A88" w:rsidRPr="00B92C2F">
          <w:rPr>
            <w:rStyle w:val="Hyperlink"/>
            <w:rFonts w:eastAsia="Times New Roman"/>
            <w:noProof/>
          </w:rPr>
          <w:t>Surface Salt Concentration</w:t>
        </w:r>
        <w:r w:rsidR="00D97A88">
          <w:rPr>
            <w:noProof/>
            <w:webHidden/>
          </w:rPr>
          <w:tab/>
        </w:r>
        <w:r w:rsidR="00D97A88">
          <w:rPr>
            <w:noProof/>
            <w:webHidden/>
          </w:rPr>
          <w:fldChar w:fldCharType="begin"/>
        </w:r>
        <w:r w:rsidR="00D97A88">
          <w:rPr>
            <w:noProof/>
            <w:webHidden/>
          </w:rPr>
          <w:instrText xml:space="preserve"> PAGEREF _Toc16246779 \h </w:instrText>
        </w:r>
        <w:r w:rsidR="00D97A88">
          <w:rPr>
            <w:noProof/>
            <w:webHidden/>
          </w:rPr>
        </w:r>
        <w:r w:rsidR="00D97A88">
          <w:rPr>
            <w:noProof/>
            <w:webHidden/>
          </w:rPr>
          <w:fldChar w:fldCharType="separate"/>
        </w:r>
        <w:r w:rsidR="00D97A88">
          <w:rPr>
            <w:noProof/>
            <w:webHidden/>
          </w:rPr>
          <w:t>1</w:t>
        </w:r>
        <w:r w:rsidR="00D97A88">
          <w:rPr>
            <w:noProof/>
            <w:webHidden/>
          </w:rPr>
          <w:fldChar w:fldCharType="end"/>
        </w:r>
      </w:hyperlink>
    </w:p>
    <w:p w:rsidR="00D97A88" w:rsidRDefault="00D97A88">
      <w:pPr>
        <w:pStyle w:val="TOC3"/>
        <w:tabs>
          <w:tab w:val="right" w:leader="dot" w:pos="9350"/>
        </w:tabs>
        <w:rPr>
          <w:rFonts w:asciiTheme="minorHAnsi" w:hAnsiTheme="minorHAnsi" w:cstheme="minorBidi"/>
          <w:noProof/>
          <w:sz w:val="22"/>
          <w:szCs w:val="22"/>
        </w:rPr>
      </w:pPr>
      <w:hyperlink w:anchor="_Toc16246780" w:history="1">
        <w:r w:rsidRPr="00B92C2F">
          <w:rPr>
            <w:rStyle w:val="Hyperlink"/>
            <w:rFonts w:eastAsia="Times New Roman"/>
            <w:noProof/>
          </w:rPr>
          <w:t>Criteria Table</w:t>
        </w:r>
        <w:r>
          <w:rPr>
            <w:noProof/>
            <w:webHidden/>
          </w:rPr>
          <w:tab/>
        </w:r>
        <w:r>
          <w:rPr>
            <w:noProof/>
            <w:webHidden/>
          </w:rPr>
          <w:fldChar w:fldCharType="begin"/>
        </w:r>
        <w:r>
          <w:rPr>
            <w:noProof/>
            <w:webHidden/>
          </w:rPr>
          <w:instrText xml:space="preserve"> PAGEREF _Toc16246780 \h </w:instrText>
        </w:r>
        <w:r>
          <w:rPr>
            <w:noProof/>
            <w:webHidden/>
          </w:rPr>
        </w:r>
        <w:r>
          <w:rPr>
            <w:noProof/>
            <w:webHidden/>
          </w:rPr>
          <w:fldChar w:fldCharType="separate"/>
        </w:r>
        <w:r>
          <w:rPr>
            <w:noProof/>
            <w:webHidden/>
          </w:rPr>
          <w:t>3</w:t>
        </w:r>
        <w:r>
          <w:rPr>
            <w:noProof/>
            <w:webHidden/>
          </w:rPr>
          <w:fldChar w:fldCharType="end"/>
        </w:r>
      </w:hyperlink>
    </w:p>
    <w:p w:rsidR="00D97A88" w:rsidRDefault="00D97A88">
      <w:pPr>
        <w:pStyle w:val="TOC2"/>
        <w:tabs>
          <w:tab w:val="right" w:leader="dot" w:pos="9350"/>
        </w:tabs>
        <w:rPr>
          <w:rFonts w:asciiTheme="minorHAnsi" w:hAnsiTheme="minorHAnsi" w:cstheme="minorBidi"/>
          <w:noProof/>
          <w:sz w:val="22"/>
          <w:szCs w:val="22"/>
        </w:rPr>
      </w:pPr>
      <w:hyperlink w:anchor="_Toc16246781" w:history="1">
        <w:r w:rsidRPr="00B92C2F">
          <w:rPr>
            <w:rStyle w:val="Hyperlink"/>
            <w:rFonts w:eastAsia="Times New Roman"/>
            <w:noProof/>
          </w:rPr>
          <w:t>Soil Script Breakdown</w:t>
        </w:r>
        <w:r>
          <w:rPr>
            <w:noProof/>
            <w:webHidden/>
          </w:rPr>
          <w:tab/>
        </w:r>
        <w:r>
          <w:rPr>
            <w:noProof/>
            <w:webHidden/>
          </w:rPr>
          <w:fldChar w:fldCharType="begin"/>
        </w:r>
        <w:r>
          <w:rPr>
            <w:noProof/>
            <w:webHidden/>
          </w:rPr>
          <w:instrText xml:space="preserve"> PAGEREF _Toc16246781 \h </w:instrText>
        </w:r>
        <w:r>
          <w:rPr>
            <w:noProof/>
            <w:webHidden/>
          </w:rPr>
        </w:r>
        <w:r>
          <w:rPr>
            <w:noProof/>
            <w:webHidden/>
          </w:rPr>
          <w:fldChar w:fldCharType="separate"/>
        </w:r>
        <w:r>
          <w:rPr>
            <w:noProof/>
            <w:webHidden/>
          </w:rPr>
          <w:t>3</w:t>
        </w:r>
        <w:r>
          <w:rPr>
            <w:noProof/>
            <w:webHidden/>
          </w:rPr>
          <w:fldChar w:fldCharType="end"/>
        </w:r>
      </w:hyperlink>
    </w:p>
    <w:p w:rsidR="00D97A88" w:rsidRDefault="00D97A88">
      <w:pPr>
        <w:pStyle w:val="TOC3"/>
        <w:tabs>
          <w:tab w:val="right" w:leader="dot" w:pos="9350"/>
        </w:tabs>
        <w:rPr>
          <w:rFonts w:asciiTheme="minorHAnsi" w:hAnsiTheme="minorHAnsi" w:cstheme="minorBidi"/>
          <w:noProof/>
          <w:sz w:val="22"/>
          <w:szCs w:val="22"/>
        </w:rPr>
      </w:pPr>
      <w:hyperlink w:anchor="_Toc16246782" w:history="1">
        <w:r w:rsidRPr="00B92C2F">
          <w:rPr>
            <w:rStyle w:val="Hyperlink"/>
            <w:noProof/>
          </w:rPr>
          <w:t>Create AoI Table</w:t>
        </w:r>
        <w:r>
          <w:rPr>
            <w:noProof/>
            <w:webHidden/>
          </w:rPr>
          <w:tab/>
        </w:r>
        <w:r>
          <w:rPr>
            <w:noProof/>
            <w:webHidden/>
          </w:rPr>
          <w:fldChar w:fldCharType="begin"/>
        </w:r>
        <w:r>
          <w:rPr>
            <w:noProof/>
            <w:webHidden/>
          </w:rPr>
          <w:instrText xml:space="preserve"> PAGEREF _Toc16246782 \h </w:instrText>
        </w:r>
        <w:r>
          <w:rPr>
            <w:noProof/>
            <w:webHidden/>
          </w:rPr>
        </w:r>
        <w:r>
          <w:rPr>
            <w:noProof/>
            <w:webHidden/>
          </w:rPr>
          <w:fldChar w:fldCharType="separate"/>
        </w:r>
        <w:r>
          <w:rPr>
            <w:noProof/>
            <w:webHidden/>
          </w:rPr>
          <w:t>3</w:t>
        </w:r>
        <w:r>
          <w:rPr>
            <w:noProof/>
            <w:webHidden/>
          </w:rPr>
          <w:fldChar w:fldCharType="end"/>
        </w:r>
      </w:hyperlink>
    </w:p>
    <w:p w:rsidR="00D97A88" w:rsidRDefault="00D97A88">
      <w:pPr>
        <w:pStyle w:val="TOC4"/>
        <w:tabs>
          <w:tab w:val="right" w:leader="dot" w:pos="9350"/>
        </w:tabs>
        <w:rPr>
          <w:rFonts w:asciiTheme="minorHAnsi" w:hAnsiTheme="minorHAnsi" w:cstheme="minorBidi"/>
          <w:noProof/>
          <w:sz w:val="22"/>
          <w:szCs w:val="22"/>
        </w:rPr>
      </w:pPr>
      <w:hyperlink w:anchor="_Toc16246783" w:history="1">
        <w:r w:rsidRPr="00B92C2F">
          <w:rPr>
            <w:rStyle w:val="Hyperlink"/>
            <w:rFonts w:eastAsia="Times New Roman"/>
            <w:noProof/>
          </w:rPr>
          <w:t>Create summary acres for each landunit</w:t>
        </w:r>
        <w:r>
          <w:rPr>
            <w:noProof/>
            <w:webHidden/>
          </w:rPr>
          <w:tab/>
        </w:r>
        <w:r>
          <w:rPr>
            <w:noProof/>
            <w:webHidden/>
          </w:rPr>
          <w:fldChar w:fldCharType="begin"/>
        </w:r>
        <w:r>
          <w:rPr>
            <w:noProof/>
            <w:webHidden/>
          </w:rPr>
          <w:instrText xml:space="preserve"> PAGEREF _Toc16246783 \h </w:instrText>
        </w:r>
        <w:r>
          <w:rPr>
            <w:noProof/>
            <w:webHidden/>
          </w:rPr>
        </w:r>
        <w:r>
          <w:rPr>
            <w:noProof/>
            <w:webHidden/>
          </w:rPr>
          <w:fldChar w:fldCharType="separate"/>
        </w:r>
        <w:r>
          <w:rPr>
            <w:noProof/>
            <w:webHidden/>
          </w:rPr>
          <w:t>4</w:t>
        </w:r>
        <w:r>
          <w:rPr>
            <w:noProof/>
            <w:webHidden/>
          </w:rPr>
          <w:fldChar w:fldCharType="end"/>
        </w:r>
      </w:hyperlink>
    </w:p>
    <w:p w:rsidR="00D97A88" w:rsidRDefault="00D97A88">
      <w:pPr>
        <w:pStyle w:val="TOC4"/>
        <w:tabs>
          <w:tab w:val="right" w:leader="dot" w:pos="9350"/>
        </w:tabs>
        <w:rPr>
          <w:rFonts w:asciiTheme="minorHAnsi" w:hAnsiTheme="minorHAnsi" w:cstheme="minorBidi"/>
          <w:noProof/>
          <w:sz w:val="22"/>
          <w:szCs w:val="22"/>
        </w:rPr>
      </w:pPr>
      <w:hyperlink w:anchor="_Toc16246784" w:history="1">
        <w:r w:rsidRPr="00B92C2F">
          <w:rPr>
            <w:rStyle w:val="Hyperlink"/>
            <w:rFonts w:eastAsia="Times New Roman"/>
            <w:noProof/>
          </w:rPr>
          <w:t>Populate intersected soil polygon table with geometry</w:t>
        </w:r>
        <w:r>
          <w:rPr>
            <w:noProof/>
            <w:webHidden/>
          </w:rPr>
          <w:tab/>
        </w:r>
        <w:r>
          <w:rPr>
            <w:noProof/>
            <w:webHidden/>
          </w:rPr>
          <w:fldChar w:fldCharType="begin"/>
        </w:r>
        <w:r>
          <w:rPr>
            <w:noProof/>
            <w:webHidden/>
          </w:rPr>
          <w:instrText xml:space="preserve"> PAGEREF _Toc16246784 \h </w:instrText>
        </w:r>
        <w:r>
          <w:rPr>
            <w:noProof/>
            <w:webHidden/>
          </w:rPr>
        </w:r>
        <w:r>
          <w:rPr>
            <w:noProof/>
            <w:webHidden/>
          </w:rPr>
          <w:fldChar w:fldCharType="separate"/>
        </w:r>
        <w:r>
          <w:rPr>
            <w:noProof/>
            <w:webHidden/>
          </w:rPr>
          <w:t>4</w:t>
        </w:r>
        <w:r>
          <w:rPr>
            <w:noProof/>
            <w:webHidden/>
          </w:rPr>
          <w:fldChar w:fldCharType="end"/>
        </w:r>
      </w:hyperlink>
    </w:p>
    <w:p w:rsidR="00D97A88" w:rsidRDefault="00D97A88">
      <w:pPr>
        <w:pStyle w:val="TOC4"/>
        <w:tabs>
          <w:tab w:val="right" w:leader="dot" w:pos="9350"/>
        </w:tabs>
        <w:rPr>
          <w:rFonts w:asciiTheme="minorHAnsi" w:hAnsiTheme="minorHAnsi" w:cstheme="minorBidi"/>
          <w:noProof/>
          <w:sz w:val="22"/>
          <w:szCs w:val="22"/>
        </w:rPr>
      </w:pPr>
      <w:hyperlink w:anchor="_Toc16246785" w:history="1">
        <w:r w:rsidRPr="00B92C2F">
          <w:rPr>
            <w:rStyle w:val="Hyperlink"/>
            <w:rFonts w:eastAsia="Times New Roman"/>
            <w:noProof/>
          </w:rPr>
          <w:t>Populate soil geometry with landunit attribute</w:t>
        </w:r>
        <w:r>
          <w:rPr>
            <w:noProof/>
            <w:webHidden/>
          </w:rPr>
          <w:tab/>
        </w:r>
        <w:r>
          <w:rPr>
            <w:noProof/>
            <w:webHidden/>
          </w:rPr>
          <w:fldChar w:fldCharType="begin"/>
        </w:r>
        <w:r>
          <w:rPr>
            <w:noProof/>
            <w:webHidden/>
          </w:rPr>
          <w:instrText xml:space="preserve"> PAGEREF _Toc16246785 \h </w:instrText>
        </w:r>
        <w:r>
          <w:rPr>
            <w:noProof/>
            <w:webHidden/>
          </w:rPr>
        </w:r>
        <w:r>
          <w:rPr>
            <w:noProof/>
            <w:webHidden/>
          </w:rPr>
          <w:fldChar w:fldCharType="separate"/>
        </w:r>
        <w:r>
          <w:rPr>
            <w:noProof/>
            <w:webHidden/>
          </w:rPr>
          <w:t>5</w:t>
        </w:r>
        <w:r>
          <w:rPr>
            <w:noProof/>
            <w:webHidden/>
          </w:rPr>
          <w:fldChar w:fldCharType="end"/>
        </w:r>
      </w:hyperlink>
    </w:p>
    <w:p w:rsidR="00D97A88" w:rsidRDefault="00D97A88">
      <w:pPr>
        <w:pStyle w:val="TOC3"/>
        <w:tabs>
          <w:tab w:val="right" w:leader="dot" w:pos="9350"/>
        </w:tabs>
        <w:rPr>
          <w:rFonts w:asciiTheme="minorHAnsi" w:hAnsiTheme="minorHAnsi" w:cstheme="minorBidi"/>
          <w:noProof/>
          <w:sz w:val="22"/>
          <w:szCs w:val="22"/>
        </w:rPr>
      </w:pPr>
      <w:hyperlink w:anchor="_Toc16246786" w:history="1">
        <w:r w:rsidRPr="00B92C2F">
          <w:rPr>
            <w:rStyle w:val="Hyperlink"/>
            <w:rFonts w:eastAsia="Times New Roman"/>
            <w:noProof/>
          </w:rPr>
          <w:t>Create Table to Store Survey Area Datestamps (sacatalog.saverest)</w:t>
        </w:r>
        <w:r>
          <w:rPr>
            <w:noProof/>
            <w:webHidden/>
          </w:rPr>
          <w:tab/>
        </w:r>
        <w:r>
          <w:rPr>
            <w:noProof/>
            <w:webHidden/>
          </w:rPr>
          <w:fldChar w:fldCharType="begin"/>
        </w:r>
        <w:r>
          <w:rPr>
            <w:noProof/>
            <w:webHidden/>
          </w:rPr>
          <w:instrText xml:space="preserve"> PAGEREF _Toc16246786 \h </w:instrText>
        </w:r>
        <w:r>
          <w:rPr>
            <w:noProof/>
            <w:webHidden/>
          </w:rPr>
        </w:r>
        <w:r>
          <w:rPr>
            <w:noProof/>
            <w:webHidden/>
          </w:rPr>
          <w:fldChar w:fldCharType="separate"/>
        </w:r>
        <w:r>
          <w:rPr>
            <w:noProof/>
            <w:webHidden/>
          </w:rPr>
          <w:t>5</w:t>
        </w:r>
        <w:r>
          <w:rPr>
            <w:noProof/>
            <w:webHidden/>
          </w:rPr>
          <w:fldChar w:fldCharType="end"/>
        </w:r>
      </w:hyperlink>
    </w:p>
    <w:p w:rsidR="00D97A88" w:rsidRDefault="00D97A88">
      <w:pPr>
        <w:pStyle w:val="TOC3"/>
        <w:tabs>
          <w:tab w:val="right" w:leader="dot" w:pos="9350"/>
        </w:tabs>
        <w:rPr>
          <w:rFonts w:asciiTheme="minorHAnsi" w:hAnsiTheme="minorHAnsi" w:cstheme="minorBidi"/>
          <w:noProof/>
          <w:sz w:val="22"/>
          <w:szCs w:val="22"/>
        </w:rPr>
      </w:pPr>
      <w:hyperlink w:anchor="_Toc16246787" w:history="1">
        <w:r w:rsidRPr="00B92C2F">
          <w:rPr>
            <w:rStyle w:val="Hyperlink"/>
            <w:rFonts w:eastAsia="Times New Roman"/>
            <w:noProof/>
          </w:rPr>
          <w:t>Create Table to Store Landunit Metadata (survey area and saverest) Which Comes From #DateStamps</w:t>
        </w:r>
        <w:bookmarkStart w:id="1" w:name="_GoBack"/>
        <w:bookmarkEnd w:id="1"/>
        <w:r>
          <w:rPr>
            <w:noProof/>
            <w:webHidden/>
          </w:rPr>
          <w:tab/>
        </w:r>
        <w:r>
          <w:rPr>
            <w:noProof/>
            <w:webHidden/>
          </w:rPr>
          <w:fldChar w:fldCharType="begin"/>
        </w:r>
        <w:r>
          <w:rPr>
            <w:noProof/>
            <w:webHidden/>
          </w:rPr>
          <w:instrText xml:space="preserve"> PAGEREF _Toc16246787 \h </w:instrText>
        </w:r>
        <w:r>
          <w:rPr>
            <w:noProof/>
            <w:webHidden/>
          </w:rPr>
        </w:r>
        <w:r>
          <w:rPr>
            <w:noProof/>
            <w:webHidden/>
          </w:rPr>
          <w:fldChar w:fldCharType="separate"/>
        </w:r>
        <w:r>
          <w:rPr>
            <w:noProof/>
            <w:webHidden/>
          </w:rPr>
          <w:t>5</w:t>
        </w:r>
        <w:r>
          <w:rPr>
            <w:noProof/>
            <w:webHidden/>
          </w:rPr>
          <w:fldChar w:fldCharType="end"/>
        </w:r>
      </w:hyperlink>
    </w:p>
    <w:p w:rsidR="00D97A88" w:rsidRDefault="00D97A88">
      <w:pPr>
        <w:pStyle w:val="TOC3"/>
        <w:tabs>
          <w:tab w:val="right" w:leader="dot" w:pos="9350"/>
        </w:tabs>
        <w:rPr>
          <w:rFonts w:asciiTheme="minorHAnsi" w:hAnsiTheme="minorHAnsi" w:cstheme="minorBidi"/>
          <w:noProof/>
          <w:sz w:val="22"/>
          <w:szCs w:val="22"/>
        </w:rPr>
      </w:pPr>
      <w:hyperlink w:anchor="_Toc16246788" w:history="1">
        <w:r w:rsidRPr="00B92C2F">
          <w:rPr>
            <w:rStyle w:val="Hyperlink"/>
            <w:rFonts w:eastAsia="Times New Roman"/>
            <w:noProof/>
          </w:rPr>
          <w:t>Populate #SDV with Interp Metadata</w:t>
        </w:r>
        <w:r>
          <w:rPr>
            <w:noProof/>
            <w:webHidden/>
          </w:rPr>
          <w:tab/>
        </w:r>
        <w:r>
          <w:rPr>
            <w:noProof/>
            <w:webHidden/>
          </w:rPr>
          <w:fldChar w:fldCharType="begin"/>
        </w:r>
        <w:r>
          <w:rPr>
            <w:noProof/>
            <w:webHidden/>
          </w:rPr>
          <w:instrText xml:space="preserve"> PAGEREF _Toc16246788 \h </w:instrText>
        </w:r>
        <w:r>
          <w:rPr>
            <w:noProof/>
            <w:webHidden/>
          </w:rPr>
        </w:r>
        <w:r>
          <w:rPr>
            <w:noProof/>
            <w:webHidden/>
          </w:rPr>
          <w:fldChar w:fldCharType="separate"/>
        </w:r>
        <w:r>
          <w:rPr>
            <w:noProof/>
            <w:webHidden/>
          </w:rPr>
          <w:t>6</w:t>
        </w:r>
        <w:r>
          <w:rPr>
            <w:noProof/>
            <w:webHidden/>
          </w:rPr>
          <w:fldChar w:fldCharType="end"/>
        </w:r>
      </w:hyperlink>
    </w:p>
    <w:p w:rsidR="00D97A88" w:rsidRDefault="00D97A88">
      <w:pPr>
        <w:pStyle w:val="TOC4"/>
        <w:tabs>
          <w:tab w:val="right" w:leader="dot" w:pos="9350"/>
        </w:tabs>
        <w:rPr>
          <w:rFonts w:asciiTheme="minorHAnsi" w:hAnsiTheme="minorHAnsi" w:cstheme="minorBidi"/>
          <w:noProof/>
          <w:sz w:val="22"/>
          <w:szCs w:val="22"/>
        </w:rPr>
      </w:pPr>
      <w:hyperlink w:anchor="_Toc16246789" w:history="1">
        <w:r w:rsidRPr="00B92C2F">
          <w:rPr>
            <w:rStyle w:val="Hyperlink"/>
            <w:rFonts w:eastAsia="Times New Roman"/>
            <w:noProof/>
          </w:rPr>
          <w:t>Populate soil map unit acres, aggregated by mukey (merges polygons together)</w:t>
        </w:r>
        <w:r>
          <w:rPr>
            <w:noProof/>
            <w:webHidden/>
          </w:rPr>
          <w:tab/>
        </w:r>
        <w:r>
          <w:rPr>
            <w:noProof/>
            <w:webHidden/>
          </w:rPr>
          <w:fldChar w:fldCharType="begin"/>
        </w:r>
        <w:r>
          <w:rPr>
            <w:noProof/>
            <w:webHidden/>
          </w:rPr>
          <w:instrText xml:space="preserve"> PAGEREF _Toc16246789 \h </w:instrText>
        </w:r>
        <w:r>
          <w:rPr>
            <w:noProof/>
            <w:webHidden/>
          </w:rPr>
        </w:r>
        <w:r>
          <w:rPr>
            <w:noProof/>
            <w:webHidden/>
          </w:rPr>
          <w:fldChar w:fldCharType="separate"/>
        </w:r>
        <w:r>
          <w:rPr>
            <w:noProof/>
            <w:webHidden/>
          </w:rPr>
          <w:t>7</w:t>
        </w:r>
        <w:r>
          <w:rPr>
            <w:noProof/>
            <w:webHidden/>
          </w:rPr>
          <w:fldChar w:fldCharType="end"/>
        </w:r>
      </w:hyperlink>
    </w:p>
    <w:p w:rsidR="00D97A88" w:rsidRDefault="00D97A88">
      <w:pPr>
        <w:pStyle w:val="TOC3"/>
        <w:tabs>
          <w:tab w:val="right" w:leader="dot" w:pos="9350"/>
        </w:tabs>
        <w:rPr>
          <w:rFonts w:asciiTheme="minorHAnsi" w:hAnsiTheme="minorHAnsi" w:cstheme="minorBidi"/>
          <w:noProof/>
          <w:sz w:val="22"/>
          <w:szCs w:val="22"/>
        </w:rPr>
      </w:pPr>
      <w:hyperlink w:anchor="_Toc16246790" w:history="1">
        <w:r w:rsidRPr="00B92C2F">
          <w:rPr>
            <w:rStyle w:val="Hyperlink"/>
            <w:rFonts w:eastAsia="Times New Roman"/>
            <w:noProof/>
          </w:rPr>
          <w:t>Create Table to Store Survey Area Datestamps (sacatalog.saverest)</w:t>
        </w:r>
        <w:r>
          <w:rPr>
            <w:noProof/>
            <w:webHidden/>
          </w:rPr>
          <w:tab/>
        </w:r>
        <w:r>
          <w:rPr>
            <w:noProof/>
            <w:webHidden/>
          </w:rPr>
          <w:fldChar w:fldCharType="begin"/>
        </w:r>
        <w:r>
          <w:rPr>
            <w:noProof/>
            <w:webHidden/>
          </w:rPr>
          <w:instrText xml:space="preserve"> PAGEREF _Toc16246790 \h </w:instrText>
        </w:r>
        <w:r>
          <w:rPr>
            <w:noProof/>
            <w:webHidden/>
          </w:rPr>
        </w:r>
        <w:r>
          <w:rPr>
            <w:noProof/>
            <w:webHidden/>
          </w:rPr>
          <w:fldChar w:fldCharType="separate"/>
        </w:r>
        <w:r>
          <w:rPr>
            <w:noProof/>
            <w:webHidden/>
          </w:rPr>
          <w:t>9</w:t>
        </w:r>
        <w:r>
          <w:rPr>
            <w:noProof/>
            <w:webHidden/>
          </w:rPr>
          <w:fldChar w:fldCharType="end"/>
        </w:r>
      </w:hyperlink>
    </w:p>
    <w:p w:rsidR="00D97A88" w:rsidRDefault="00D97A88">
      <w:pPr>
        <w:pStyle w:val="TOC3"/>
        <w:tabs>
          <w:tab w:val="right" w:leader="dot" w:pos="9350"/>
        </w:tabs>
        <w:rPr>
          <w:rFonts w:asciiTheme="minorHAnsi" w:hAnsiTheme="minorHAnsi" w:cstheme="minorBidi"/>
          <w:noProof/>
          <w:sz w:val="22"/>
          <w:szCs w:val="22"/>
        </w:rPr>
      </w:pPr>
      <w:hyperlink w:anchor="_Toc16246791" w:history="1">
        <w:r w:rsidRPr="00B92C2F">
          <w:rPr>
            <w:rStyle w:val="Hyperlink"/>
            <w:rFonts w:eastAsia="Times New Roman"/>
            <w:noProof/>
          </w:rPr>
          <w:t>XML Parsing</w:t>
        </w:r>
        <w:r>
          <w:rPr>
            <w:noProof/>
            <w:webHidden/>
          </w:rPr>
          <w:tab/>
        </w:r>
        <w:r>
          <w:rPr>
            <w:noProof/>
            <w:webHidden/>
          </w:rPr>
          <w:fldChar w:fldCharType="begin"/>
        </w:r>
        <w:r>
          <w:rPr>
            <w:noProof/>
            <w:webHidden/>
          </w:rPr>
          <w:instrText xml:space="preserve"> PAGEREF _Toc16246791 \h </w:instrText>
        </w:r>
        <w:r>
          <w:rPr>
            <w:noProof/>
            <w:webHidden/>
          </w:rPr>
        </w:r>
        <w:r>
          <w:rPr>
            <w:noProof/>
            <w:webHidden/>
          </w:rPr>
          <w:fldChar w:fldCharType="separate"/>
        </w:r>
        <w:r>
          <w:rPr>
            <w:noProof/>
            <w:webHidden/>
          </w:rPr>
          <w:t>9</w:t>
        </w:r>
        <w:r>
          <w:rPr>
            <w:noProof/>
            <w:webHidden/>
          </w:rPr>
          <w:fldChar w:fldCharType="end"/>
        </w:r>
      </w:hyperlink>
    </w:p>
    <w:p w:rsidR="00D97A88" w:rsidRDefault="00D97A88">
      <w:pPr>
        <w:pStyle w:val="TOC3"/>
        <w:tabs>
          <w:tab w:val="right" w:leader="dot" w:pos="9350"/>
        </w:tabs>
        <w:rPr>
          <w:rFonts w:asciiTheme="minorHAnsi" w:hAnsiTheme="minorHAnsi" w:cstheme="minorBidi"/>
          <w:noProof/>
          <w:sz w:val="22"/>
          <w:szCs w:val="22"/>
        </w:rPr>
      </w:pPr>
      <w:hyperlink w:anchor="_Toc16246792" w:history="1">
        <w:r w:rsidRPr="00B92C2F">
          <w:rPr>
            <w:rStyle w:val="Hyperlink"/>
            <w:rFonts w:eastAsia="Times New Roman"/>
            <w:noProof/>
          </w:rPr>
          <w:t>Set Interp Rulekey and Ruledesign as a Variable To Be Used in Cointerp Query</w:t>
        </w:r>
        <w:r>
          <w:rPr>
            <w:noProof/>
            <w:webHidden/>
          </w:rPr>
          <w:tab/>
        </w:r>
        <w:r>
          <w:rPr>
            <w:noProof/>
            <w:webHidden/>
          </w:rPr>
          <w:fldChar w:fldCharType="begin"/>
        </w:r>
        <w:r>
          <w:rPr>
            <w:noProof/>
            <w:webHidden/>
          </w:rPr>
          <w:instrText xml:space="preserve"> PAGEREF _Toc16246792 \h </w:instrText>
        </w:r>
        <w:r>
          <w:rPr>
            <w:noProof/>
            <w:webHidden/>
          </w:rPr>
        </w:r>
        <w:r>
          <w:rPr>
            <w:noProof/>
            <w:webHidden/>
          </w:rPr>
          <w:fldChar w:fldCharType="separate"/>
        </w:r>
        <w:r>
          <w:rPr>
            <w:noProof/>
            <w:webHidden/>
          </w:rPr>
          <w:t>9</w:t>
        </w:r>
        <w:r>
          <w:rPr>
            <w:noProof/>
            <w:webHidden/>
          </w:rPr>
          <w:fldChar w:fldCharType="end"/>
        </w:r>
      </w:hyperlink>
    </w:p>
    <w:p w:rsidR="00D97A88" w:rsidRDefault="00D97A88">
      <w:pPr>
        <w:pStyle w:val="TOC3"/>
        <w:tabs>
          <w:tab w:val="right" w:leader="dot" w:pos="9350"/>
        </w:tabs>
        <w:rPr>
          <w:rFonts w:asciiTheme="minorHAnsi" w:hAnsiTheme="minorHAnsi" w:cstheme="minorBidi"/>
          <w:noProof/>
          <w:sz w:val="22"/>
          <w:szCs w:val="22"/>
        </w:rPr>
      </w:pPr>
      <w:hyperlink w:anchor="_Toc16246793" w:history="1">
        <w:r w:rsidRPr="00B92C2F">
          <w:rPr>
            <w:rStyle w:val="Hyperlink"/>
            <w:rFonts w:eastAsia="Times New Roman"/>
            <w:noProof/>
          </w:rPr>
          <w:t>Add Not Rated Phrase to @rating Variables</w:t>
        </w:r>
        <w:r>
          <w:rPr>
            <w:noProof/>
            <w:webHidden/>
          </w:rPr>
          <w:tab/>
        </w:r>
        <w:r>
          <w:rPr>
            <w:noProof/>
            <w:webHidden/>
          </w:rPr>
          <w:fldChar w:fldCharType="begin"/>
        </w:r>
        <w:r>
          <w:rPr>
            <w:noProof/>
            <w:webHidden/>
          </w:rPr>
          <w:instrText xml:space="preserve"> PAGEREF _Toc16246793 \h </w:instrText>
        </w:r>
        <w:r>
          <w:rPr>
            <w:noProof/>
            <w:webHidden/>
          </w:rPr>
        </w:r>
        <w:r>
          <w:rPr>
            <w:noProof/>
            <w:webHidden/>
          </w:rPr>
          <w:fldChar w:fldCharType="separate"/>
        </w:r>
        <w:r>
          <w:rPr>
            <w:noProof/>
            <w:webHidden/>
          </w:rPr>
          <w:t>9</w:t>
        </w:r>
        <w:r>
          <w:rPr>
            <w:noProof/>
            <w:webHidden/>
          </w:rPr>
          <w:fldChar w:fldCharType="end"/>
        </w:r>
      </w:hyperlink>
    </w:p>
    <w:p w:rsidR="00D97A88" w:rsidRDefault="00D97A88">
      <w:pPr>
        <w:pStyle w:val="TOC3"/>
        <w:tabs>
          <w:tab w:val="right" w:leader="dot" w:pos="9350"/>
        </w:tabs>
        <w:rPr>
          <w:rFonts w:asciiTheme="minorHAnsi" w:hAnsiTheme="minorHAnsi" w:cstheme="minorBidi"/>
          <w:noProof/>
          <w:sz w:val="22"/>
          <w:szCs w:val="22"/>
        </w:rPr>
      </w:pPr>
      <w:hyperlink w:anchor="_Toc16246794" w:history="1">
        <w:r w:rsidRPr="00B92C2F">
          <w:rPr>
            <w:rStyle w:val="Hyperlink"/>
            <w:rFonts w:eastAsia="Times New Roman"/>
            <w:noProof/>
          </w:rPr>
          <w:t>Append the Rating Classes for This Interp to the #RatingClasses Table</w:t>
        </w:r>
        <w:r>
          <w:rPr>
            <w:noProof/>
            <w:webHidden/>
          </w:rPr>
          <w:tab/>
        </w:r>
        <w:r>
          <w:rPr>
            <w:noProof/>
            <w:webHidden/>
          </w:rPr>
          <w:fldChar w:fldCharType="begin"/>
        </w:r>
        <w:r>
          <w:rPr>
            <w:noProof/>
            <w:webHidden/>
          </w:rPr>
          <w:instrText xml:space="preserve"> PAGEREF _Toc16246794 \h </w:instrText>
        </w:r>
        <w:r>
          <w:rPr>
            <w:noProof/>
            <w:webHidden/>
          </w:rPr>
        </w:r>
        <w:r>
          <w:rPr>
            <w:noProof/>
            <w:webHidden/>
          </w:rPr>
          <w:fldChar w:fldCharType="separate"/>
        </w:r>
        <w:r>
          <w:rPr>
            <w:noProof/>
            <w:webHidden/>
          </w:rPr>
          <w:t>10</w:t>
        </w:r>
        <w:r>
          <w:rPr>
            <w:noProof/>
            <w:webHidden/>
          </w:rPr>
          <w:fldChar w:fldCharType="end"/>
        </w:r>
      </w:hyperlink>
    </w:p>
    <w:p w:rsidR="00D97A88" w:rsidRDefault="00D97A88">
      <w:pPr>
        <w:pStyle w:val="TOC3"/>
        <w:tabs>
          <w:tab w:val="right" w:leader="dot" w:pos="9350"/>
        </w:tabs>
        <w:rPr>
          <w:rFonts w:asciiTheme="minorHAnsi" w:hAnsiTheme="minorHAnsi" w:cstheme="minorBidi"/>
          <w:noProof/>
          <w:sz w:val="22"/>
          <w:szCs w:val="22"/>
        </w:rPr>
      </w:pPr>
      <w:hyperlink w:anchor="_Toc16246795" w:history="1">
        <w:r w:rsidRPr="00B92C2F">
          <w:rPr>
            <w:rStyle w:val="Hyperlink"/>
            <w:rFonts w:eastAsia="Times New Roman"/>
            <w:noProof/>
          </w:rPr>
          <w:t>Populate the #RatingDomain Table with a Unique Rating_key for This Interp</w:t>
        </w:r>
        <w:r>
          <w:rPr>
            <w:noProof/>
            <w:webHidden/>
          </w:rPr>
          <w:tab/>
        </w:r>
        <w:r>
          <w:rPr>
            <w:noProof/>
            <w:webHidden/>
          </w:rPr>
          <w:fldChar w:fldCharType="begin"/>
        </w:r>
        <w:r>
          <w:rPr>
            <w:noProof/>
            <w:webHidden/>
          </w:rPr>
          <w:instrText xml:space="preserve"> PAGEREF _Toc16246795 \h </w:instrText>
        </w:r>
        <w:r>
          <w:rPr>
            <w:noProof/>
            <w:webHidden/>
          </w:rPr>
        </w:r>
        <w:r>
          <w:rPr>
            <w:noProof/>
            <w:webHidden/>
          </w:rPr>
          <w:fldChar w:fldCharType="separate"/>
        </w:r>
        <w:r>
          <w:rPr>
            <w:noProof/>
            <w:webHidden/>
          </w:rPr>
          <w:t>10</w:t>
        </w:r>
        <w:r>
          <w:rPr>
            <w:noProof/>
            <w:webHidden/>
          </w:rPr>
          <w:fldChar w:fldCharType="end"/>
        </w:r>
      </w:hyperlink>
    </w:p>
    <w:p w:rsidR="00D97A88" w:rsidRDefault="00D97A88">
      <w:pPr>
        <w:pStyle w:val="TOC3"/>
        <w:tabs>
          <w:tab w:val="right" w:leader="dot" w:pos="9350"/>
        </w:tabs>
        <w:rPr>
          <w:rFonts w:asciiTheme="minorHAnsi" w:hAnsiTheme="minorHAnsi" w:cstheme="minorBidi"/>
          <w:noProof/>
          <w:sz w:val="22"/>
          <w:szCs w:val="22"/>
        </w:rPr>
      </w:pPr>
      <w:hyperlink w:anchor="_Toc16246796" w:history="1">
        <w:r w:rsidRPr="00B92C2F">
          <w:rPr>
            <w:rStyle w:val="Hyperlink"/>
            <w:rFonts w:eastAsia="Times New Roman"/>
            <w:noProof/>
          </w:rPr>
          <w:t>Populate Component Level Ratings Uing the Currently Set Soil Interpretation</w:t>
        </w:r>
        <w:r>
          <w:rPr>
            <w:noProof/>
            <w:webHidden/>
          </w:rPr>
          <w:tab/>
        </w:r>
        <w:r>
          <w:rPr>
            <w:noProof/>
            <w:webHidden/>
          </w:rPr>
          <w:fldChar w:fldCharType="begin"/>
        </w:r>
        <w:r>
          <w:rPr>
            <w:noProof/>
            <w:webHidden/>
          </w:rPr>
          <w:instrText xml:space="preserve"> PAGEREF _Toc16246796 \h </w:instrText>
        </w:r>
        <w:r>
          <w:rPr>
            <w:noProof/>
            <w:webHidden/>
          </w:rPr>
        </w:r>
        <w:r>
          <w:rPr>
            <w:noProof/>
            <w:webHidden/>
          </w:rPr>
          <w:fldChar w:fldCharType="separate"/>
        </w:r>
        <w:r>
          <w:rPr>
            <w:noProof/>
            <w:webHidden/>
          </w:rPr>
          <w:t>11</w:t>
        </w:r>
        <w:r>
          <w:rPr>
            <w:noProof/>
            <w:webHidden/>
          </w:rPr>
          <w:fldChar w:fldCharType="end"/>
        </w:r>
      </w:hyperlink>
    </w:p>
    <w:p w:rsidR="00D97A88" w:rsidRDefault="00D97A88">
      <w:pPr>
        <w:pStyle w:val="TOC3"/>
        <w:tabs>
          <w:tab w:val="right" w:leader="dot" w:pos="9350"/>
        </w:tabs>
        <w:rPr>
          <w:rFonts w:asciiTheme="minorHAnsi" w:hAnsiTheme="minorHAnsi" w:cstheme="minorBidi"/>
          <w:noProof/>
          <w:sz w:val="22"/>
          <w:szCs w:val="22"/>
        </w:rPr>
      </w:pPr>
      <w:hyperlink w:anchor="_Toc16246797" w:history="1">
        <w:r w:rsidRPr="00B92C2F">
          <w:rPr>
            <w:rStyle w:val="Hyperlink"/>
            <w:rFonts w:eastAsia="Times New Roman"/>
            <w:noProof/>
          </w:rPr>
          <w:t>Populate Component Level Ratings with Adjusted Component Percent to Account for the Un-used Minor Components</w:t>
        </w:r>
        <w:r>
          <w:rPr>
            <w:noProof/>
            <w:webHidden/>
          </w:rPr>
          <w:tab/>
        </w:r>
        <w:r>
          <w:rPr>
            <w:noProof/>
            <w:webHidden/>
          </w:rPr>
          <w:fldChar w:fldCharType="begin"/>
        </w:r>
        <w:r>
          <w:rPr>
            <w:noProof/>
            <w:webHidden/>
          </w:rPr>
          <w:instrText xml:space="preserve"> PAGEREF _Toc16246797 \h </w:instrText>
        </w:r>
        <w:r>
          <w:rPr>
            <w:noProof/>
            <w:webHidden/>
          </w:rPr>
        </w:r>
        <w:r>
          <w:rPr>
            <w:noProof/>
            <w:webHidden/>
          </w:rPr>
          <w:fldChar w:fldCharType="separate"/>
        </w:r>
        <w:r>
          <w:rPr>
            <w:noProof/>
            <w:webHidden/>
          </w:rPr>
          <w:t>15</w:t>
        </w:r>
        <w:r>
          <w:rPr>
            <w:noProof/>
            <w:webHidden/>
          </w:rPr>
          <w:fldChar w:fldCharType="end"/>
        </w:r>
      </w:hyperlink>
    </w:p>
    <w:p w:rsidR="00D97A88" w:rsidRDefault="00D97A88">
      <w:pPr>
        <w:pStyle w:val="TOC3"/>
        <w:tabs>
          <w:tab w:val="right" w:leader="dot" w:pos="9350"/>
        </w:tabs>
        <w:rPr>
          <w:rFonts w:asciiTheme="minorHAnsi" w:hAnsiTheme="minorHAnsi" w:cstheme="minorBidi"/>
          <w:noProof/>
          <w:sz w:val="22"/>
          <w:szCs w:val="22"/>
        </w:rPr>
      </w:pPr>
      <w:hyperlink w:anchor="_Toc16246798" w:history="1">
        <w:r w:rsidRPr="00B92C2F">
          <w:rPr>
            <w:rStyle w:val="Hyperlink"/>
            <w:rFonts w:eastAsia="Times New Roman"/>
            <w:noProof/>
          </w:rPr>
          <w:t>Populate Component Acres by Multiplying Map Unit Acres with Adjusted Component Percent</w:t>
        </w:r>
        <w:r>
          <w:rPr>
            <w:noProof/>
            <w:webHidden/>
          </w:rPr>
          <w:tab/>
        </w:r>
        <w:r>
          <w:rPr>
            <w:noProof/>
            <w:webHidden/>
          </w:rPr>
          <w:fldChar w:fldCharType="begin"/>
        </w:r>
        <w:r>
          <w:rPr>
            <w:noProof/>
            <w:webHidden/>
          </w:rPr>
          <w:instrText xml:space="preserve"> PAGEREF _Toc16246798 \h </w:instrText>
        </w:r>
        <w:r>
          <w:rPr>
            <w:noProof/>
            <w:webHidden/>
          </w:rPr>
        </w:r>
        <w:r>
          <w:rPr>
            <w:noProof/>
            <w:webHidden/>
          </w:rPr>
          <w:fldChar w:fldCharType="separate"/>
        </w:r>
        <w:r>
          <w:rPr>
            <w:noProof/>
            <w:webHidden/>
          </w:rPr>
          <w:t>20</w:t>
        </w:r>
        <w:r>
          <w:rPr>
            <w:noProof/>
            <w:webHidden/>
          </w:rPr>
          <w:fldChar w:fldCharType="end"/>
        </w:r>
      </w:hyperlink>
    </w:p>
    <w:p w:rsidR="00D97A88" w:rsidRDefault="00D97A88">
      <w:pPr>
        <w:pStyle w:val="TOC3"/>
        <w:tabs>
          <w:tab w:val="right" w:leader="dot" w:pos="9350"/>
        </w:tabs>
        <w:rPr>
          <w:rFonts w:asciiTheme="minorHAnsi" w:hAnsiTheme="minorHAnsi" w:cstheme="minorBidi"/>
          <w:noProof/>
          <w:sz w:val="22"/>
          <w:szCs w:val="22"/>
        </w:rPr>
      </w:pPr>
      <w:hyperlink w:anchor="_Toc16246799" w:history="1">
        <w:r w:rsidRPr="00B92C2F">
          <w:rPr>
            <w:rStyle w:val="Hyperlink"/>
            <w:rFonts w:eastAsia="Times New Roman"/>
            <w:noProof/>
          </w:rPr>
          <w:t>Aggregate the Classes and Sum up the Component Acres by Landunit (Tract and Field number)</w:t>
        </w:r>
        <w:r>
          <w:rPr>
            <w:noProof/>
            <w:webHidden/>
          </w:rPr>
          <w:tab/>
        </w:r>
        <w:r>
          <w:rPr>
            <w:noProof/>
            <w:webHidden/>
          </w:rPr>
          <w:fldChar w:fldCharType="begin"/>
        </w:r>
        <w:r>
          <w:rPr>
            <w:noProof/>
            <w:webHidden/>
          </w:rPr>
          <w:instrText xml:space="preserve"> PAGEREF _Toc16246799 \h </w:instrText>
        </w:r>
        <w:r>
          <w:rPr>
            <w:noProof/>
            <w:webHidden/>
          </w:rPr>
        </w:r>
        <w:r>
          <w:rPr>
            <w:noProof/>
            <w:webHidden/>
          </w:rPr>
          <w:fldChar w:fldCharType="separate"/>
        </w:r>
        <w:r>
          <w:rPr>
            <w:noProof/>
            <w:webHidden/>
          </w:rPr>
          <w:t>25</w:t>
        </w:r>
        <w:r>
          <w:rPr>
            <w:noProof/>
            <w:webHidden/>
          </w:rPr>
          <w:fldChar w:fldCharType="end"/>
        </w:r>
      </w:hyperlink>
    </w:p>
    <w:p w:rsidR="00D97A88" w:rsidRDefault="00D97A88">
      <w:pPr>
        <w:pStyle w:val="TOC3"/>
        <w:tabs>
          <w:tab w:val="right" w:leader="dot" w:pos="9350"/>
        </w:tabs>
        <w:rPr>
          <w:rFonts w:asciiTheme="minorHAnsi" w:hAnsiTheme="minorHAnsi" w:cstheme="minorBidi"/>
          <w:noProof/>
          <w:sz w:val="22"/>
          <w:szCs w:val="22"/>
        </w:rPr>
      </w:pPr>
      <w:hyperlink w:anchor="_Toc16246800" w:history="1">
        <w:r w:rsidRPr="00B92C2F">
          <w:rPr>
            <w:rStyle w:val="Hyperlink"/>
            <w:rFonts w:eastAsia="Times New Roman"/>
            <w:noProof/>
          </w:rPr>
          <w:t>Group of Insert Statements to Populate the Final Output Tables</w:t>
        </w:r>
        <w:r>
          <w:rPr>
            <w:noProof/>
            <w:webHidden/>
          </w:rPr>
          <w:tab/>
        </w:r>
        <w:r>
          <w:rPr>
            <w:noProof/>
            <w:webHidden/>
          </w:rPr>
          <w:fldChar w:fldCharType="begin"/>
        </w:r>
        <w:r>
          <w:rPr>
            <w:noProof/>
            <w:webHidden/>
          </w:rPr>
          <w:instrText xml:space="preserve"> PAGEREF _Toc16246800 \h </w:instrText>
        </w:r>
        <w:r>
          <w:rPr>
            <w:noProof/>
            <w:webHidden/>
          </w:rPr>
        </w:r>
        <w:r>
          <w:rPr>
            <w:noProof/>
            <w:webHidden/>
          </w:rPr>
          <w:fldChar w:fldCharType="separate"/>
        </w:r>
        <w:r>
          <w:rPr>
            <w:noProof/>
            <w:webHidden/>
          </w:rPr>
          <w:t>25</w:t>
        </w:r>
        <w:r>
          <w:rPr>
            <w:noProof/>
            <w:webHidden/>
          </w:rPr>
          <w:fldChar w:fldCharType="end"/>
        </w:r>
      </w:hyperlink>
    </w:p>
    <w:p w:rsidR="00D97A88" w:rsidRDefault="00D97A88">
      <w:pPr>
        <w:pStyle w:val="TOC3"/>
        <w:tabs>
          <w:tab w:val="right" w:leader="dot" w:pos="9350"/>
        </w:tabs>
        <w:rPr>
          <w:rFonts w:asciiTheme="minorHAnsi" w:hAnsiTheme="minorHAnsi" w:cstheme="minorBidi"/>
          <w:noProof/>
          <w:sz w:val="22"/>
          <w:szCs w:val="22"/>
        </w:rPr>
      </w:pPr>
      <w:hyperlink w:anchor="_Toc16246801" w:history="1">
        <w:r w:rsidRPr="00B92C2F">
          <w:rPr>
            <w:rStyle w:val="Hyperlink"/>
            <w:rFonts w:eastAsia="Times New Roman"/>
            <w:noProof/>
          </w:rPr>
          <w:t>Determine Dominant Critical</w:t>
        </w:r>
        <w:r>
          <w:rPr>
            <w:noProof/>
            <w:webHidden/>
          </w:rPr>
          <w:tab/>
        </w:r>
        <w:r>
          <w:rPr>
            <w:noProof/>
            <w:webHidden/>
          </w:rPr>
          <w:fldChar w:fldCharType="begin"/>
        </w:r>
        <w:r>
          <w:rPr>
            <w:noProof/>
            <w:webHidden/>
          </w:rPr>
          <w:instrText xml:space="preserve"> PAGEREF _Toc16246801 \h </w:instrText>
        </w:r>
        <w:r>
          <w:rPr>
            <w:noProof/>
            <w:webHidden/>
          </w:rPr>
        </w:r>
        <w:r>
          <w:rPr>
            <w:noProof/>
            <w:webHidden/>
          </w:rPr>
          <w:fldChar w:fldCharType="separate"/>
        </w:r>
        <w:r>
          <w:rPr>
            <w:noProof/>
            <w:webHidden/>
          </w:rPr>
          <w:t>26</w:t>
        </w:r>
        <w:r>
          <w:rPr>
            <w:noProof/>
            <w:webHidden/>
          </w:rPr>
          <w:fldChar w:fldCharType="end"/>
        </w:r>
      </w:hyperlink>
    </w:p>
    <w:p w:rsidR="00D97A88" w:rsidRDefault="00D97A88">
      <w:pPr>
        <w:pStyle w:val="TOC3"/>
        <w:tabs>
          <w:tab w:val="right" w:leader="dot" w:pos="9350"/>
        </w:tabs>
        <w:rPr>
          <w:rFonts w:asciiTheme="minorHAnsi" w:hAnsiTheme="minorHAnsi" w:cstheme="minorBidi"/>
          <w:noProof/>
          <w:sz w:val="22"/>
          <w:szCs w:val="22"/>
        </w:rPr>
      </w:pPr>
      <w:hyperlink w:anchor="_Toc16246802" w:history="1">
        <w:r w:rsidRPr="00B92C2F">
          <w:rPr>
            <w:rStyle w:val="Hyperlink"/>
            <w:rFonts w:eastAsia="Times New Roman"/>
            <w:noProof/>
          </w:rPr>
          <w:t>Landunit Ratings CART</w:t>
        </w:r>
        <w:r>
          <w:rPr>
            <w:noProof/>
            <w:webHidden/>
          </w:rPr>
          <w:tab/>
        </w:r>
        <w:r>
          <w:rPr>
            <w:noProof/>
            <w:webHidden/>
          </w:rPr>
          <w:fldChar w:fldCharType="begin"/>
        </w:r>
        <w:r>
          <w:rPr>
            <w:noProof/>
            <w:webHidden/>
          </w:rPr>
          <w:instrText xml:space="preserve"> PAGEREF _Toc16246802 \h </w:instrText>
        </w:r>
        <w:r>
          <w:rPr>
            <w:noProof/>
            <w:webHidden/>
          </w:rPr>
        </w:r>
        <w:r>
          <w:rPr>
            <w:noProof/>
            <w:webHidden/>
          </w:rPr>
          <w:fldChar w:fldCharType="separate"/>
        </w:r>
        <w:r>
          <w:rPr>
            <w:noProof/>
            <w:webHidden/>
          </w:rPr>
          <w:t>27</w:t>
        </w:r>
        <w:r>
          <w:rPr>
            <w:noProof/>
            <w:webHidden/>
          </w:rPr>
          <w:fldChar w:fldCharType="end"/>
        </w:r>
      </w:hyperlink>
    </w:p>
    <w:p w:rsidR="00D97A88" w:rsidRDefault="00D97A88">
      <w:pPr>
        <w:pStyle w:val="TOC3"/>
        <w:tabs>
          <w:tab w:val="right" w:leader="dot" w:pos="9350"/>
        </w:tabs>
        <w:rPr>
          <w:rFonts w:asciiTheme="minorHAnsi" w:hAnsiTheme="minorHAnsi" w:cstheme="minorBidi"/>
          <w:noProof/>
          <w:sz w:val="22"/>
          <w:szCs w:val="22"/>
        </w:rPr>
      </w:pPr>
      <w:hyperlink w:anchor="_Toc16246803" w:history="1">
        <w:r w:rsidRPr="00B92C2F">
          <w:rPr>
            <w:rStyle w:val="Hyperlink"/>
            <w:rFonts w:eastAsia="Times New Roman"/>
            <w:noProof/>
          </w:rPr>
          <w:t>Final CART Soil Interpretation Ratings for Each Landunit</w:t>
        </w:r>
        <w:r>
          <w:rPr>
            <w:noProof/>
            <w:webHidden/>
          </w:rPr>
          <w:tab/>
        </w:r>
        <w:r>
          <w:rPr>
            <w:noProof/>
            <w:webHidden/>
          </w:rPr>
          <w:fldChar w:fldCharType="begin"/>
        </w:r>
        <w:r>
          <w:rPr>
            <w:noProof/>
            <w:webHidden/>
          </w:rPr>
          <w:instrText xml:space="preserve"> PAGEREF _Toc16246803 \h </w:instrText>
        </w:r>
        <w:r>
          <w:rPr>
            <w:noProof/>
            <w:webHidden/>
          </w:rPr>
        </w:r>
        <w:r>
          <w:rPr>
            <w:noProof/>
            <w:webHidden/>
          </w:rPr>
          <w:fldChar w:fldCharType="separate"/>
        </w:r>
        <w:r>
          <w:rPr>
            <w:noProof/>
            <w:webHidden/>
          </w:rPr>
          <w:t>29</w:t>
        </w:r>
        <w:r>
          <w:rPr>
            <w:noProof/>
            <w:webHidden/>
          </w:rPr>
          <w:fldChar w:fldCharType="end"/>
        </w:r>
      </w:hyperlink>
    </w:p>
    <w:p w:rsidR="00D97A88" w:rsidRDefault="00D97A88">
      <w:pPr>
        <w:pStyle w:val="TOC2"/>
        <w:tabs>
          <w:tab w:val="right" w:leader="dot" w:pos="9350"/>
        </w:tabs>
        <w:rPr>
          <w:rFonts w:asciiTheme="minorHAnsi" w:hAnsiTheme="minorHAnsi" w:cstheme="minorBidi"/>
          <w:noProof/>
          <w:sz w:val="22"/>
          <w:szCs w:val="22"/>
        </w:rPr>
      </w:pPr>
      <w:hyperlink w:anchor="_Toc16246804" w:history="1">
        <w:r w:rsidRPr="00B92C2F">
          <w:rPr>
            <w:rStyle w:val="Hyperlink"/>
            <w:rFonts w:eastAsia="Times New Roman"/>
            <w:noProof/>
          </w:rPr>
          <w:t>References</w:t>
        </w:r>
        <w:r>
          <w:rPr>
            <w:noProof/>
            <w:webHidden/>
          </w:rPr>
          <w:tab/>
        </w:r>
        <w:r>
          <w:rPr>
            <w:noProof/>
            <w:webHidden/>
          </w:rPr>
          <w:fldChar w:fldCharType="begin"/>
        </w:r>
        <w:r>
          <w:rPr>
            <w:noProof/>
            <w:webHidden/>
          </w:rPr>
          <w:instrText xml:space="preserve"> PAGEREF _Toc16246804 \h </w:instrText>
        </w:r>
        <w:r>
          <w:rPr>
            <w:noProof/>
            <w:webHidden/>
          </w:rPr>
        </w:r>
        <w:r>
          <w:rPr>
            <w:noProof/>
            <w:webHidden/>
          </w:rPr>
          <w:fldChar w:fldCharType="separate"/>
        </w:r>
        <w:r>
          <w:rPr>
            <w:noProof/>
            <w:webHidden/>
          </w:rPr>
          <w:t>29</w:t>
        </w:r>
        <w:r>
          <w:rPr>
            <w:noProof/>
            <w:webHidden/>
          </w:rPr>
          <w:fldChar w:fldCharType="end"/>
        </w:r>
      </w:hyperlink>
    </w:p>
    <w:p w:rsidR="00776B94" w:rsidRDefault="00776B94" w:rsidP="00776B94">
      <w:pPr>
        <w:pStyle w:val="Heading1"/>
        <w:rPr>
          <w:rFonts w:eastAsia="Times New Roman"/>
          <w:sz w:val="57"/>
          <w:szCs w:val="57"/>
        </w:rPr>
      </w:pPr>
      <w:r>
        <w:rPr>
          <w:rFonts w:eastAsia="Times New Roman"/>
          <w:sz w:val="57"/>
          <w:szCs w:val="57"/>
        </w:rPr>
        <w:fldChar w:fldCharType="end"/>
      </w:r>
    </w:p>
    <w:p w:rsidR="00375A42" w:rsidRDefault="00805D61">
      <w:pPr>
        <w:pStyle w:val="Heading1"/>
        <w:rPr>
          <w:rFonts w:eastAsia="Times New Roman"/>
          <w:sz w:val="57"/>
          <w:szCs w:val="57"/>
        </w:rPr>
      </w:pPr>
      <w:bookmarkStart w:id="2" w:name="_Toc16246779"/>
      <w:r>
        <w:rPr>
          <w:rFonts w:eastAsia="Times New Roman"/>
          <w:sz w:val="57"/>
          <w:szCs w:val="57"/>
        </w:rPr>
        <w:t>Surface Salt Concentration</w:t>
      </w:r>
      <w:bookmarkEnd w:id="2"/>
    </w:p>
    <w:bookmarkEnd w:id="0"/>
    <w:p w:rsidR="00375A42" w:rsidRDefault="00805D61" w:rsidP="00AB137C">
      <w:pPr>
        <w:rPr>
          <w:rFonts w:eastAsia="Times New Roman"/>
        </w:rPr>
      </w:pPr>
      <w:r>
        <w:rPr>
          <w:rFonts w:eastAsia="Times New Roman"/>
        </w:rPr>
        <w:lastRenderedPageBreak/>
        <w:t xml:space="preserve">Jason Nemecek, Steve Peaslee, Wade </w:t>
      </w:r>
      <w:proofErr w:type="spellStart"/>
      <w:r>
        <w:rPr>
          <w:rFonts w:eastAsia="Times New Roman"/>
        </w:rPr>
        <w:t>Bott</w:t>
      </w:r>
      <w:proofErr w:type="spellEnd"/>
      <w:r>
        <w:rPr>
          <w:rFonts w:eastAsia="Times New Roman"/>
        </w:rPr>
        <w:t xml:space="preserve">, Bob Dobos, Cathy Seybold, </w:t>
      </w:r>
      <w:ins w:id="3" w:author="Achen, Aaron - NRCS, Lincoln, NE" w:date="2019-07-23T16:33:00Z">
        <w:r>
          <w:rPr>
            <w:rFonts w:eastAsia="Times New Roman"/>
          </w:rPr>
          <w:t xml:space="preserve">and </w:t>
        </w:r>
      </w:ins>
      <w:r>
        <w:rPr>
          <w:rFonts w:eastAsia="Times New Roman"/>
        </w:rPr>
        <w:t>Steve Campbell</w:t>
      </w:r>
    </w:p>
    <w:p w:rsidR="00375A42" w:rsidRDefault="00805D61" w:rsidP="00AB137C">
      <w:pPr>
        <w:rPr>
          <w:rFonts w:eastAsia="Times New Roman"/>
        </w:rPr>
      </w:pPr>
      <w:r>
        <w:rPr>
          <w:rFonts w:eastAsia="Times New Roman"/>
        </w:rPr>
        <w:t>2019-07-15</w:t>
      </w:r>
    </w:p>
    <w:p w:rsidR="00375A42" w:rsidRDefault="00805D61">
      <w:pPr>
        <w:pStyle w:val="NormalWeb"/>
      </w:pPr>
      <w:r>
        <w:t>Soil health is primarily influenced by human management, which is not captured in soil survey data at this time. Th</w:t>
      </w:r>
      <w:ins w:id="4" w:author="Achen, Aaron - NRCS, Lincoln, NE" w:date="2019-07-23T16:33:00Z">
        <w:r>
          <w:t>i</w:t>
        </w:r>
      </w:ins>
      <w:del w:id="5" w:author="Achen, Aaron - NRCS, Lincoln, NE" w:date="2019-07-23T16:33:00Z">
        <w:r>
          <w:delText>e</w:delText>
        </w:r>
      </w:del>
      <w:r>
        <w:t>s</w:t>
      </w:r>
      <w:del w:id="6" w:author="Achen, Aaron - NRCS, Lincoln, NE" w:date="2019-07-23T16:33:00Z">
        <w:r>
          <w:delText>e</w:delText>
        </w:r>
      </w:del>
      <w:r>
        <w:t xml:space="preserve"> interpretation</w:t>
      </w:r>
      <w:del w:id="7" w:author="Achen, Aaron - NRCS, Lincoln, NE" w:date="2019-07-23T16:33:00Z">
        <w:r>
          <w:delText>s</w:delText>
        </w:r>
      </w:del>
      <w:r>
        <w:t xml:space="preserve"> provide</w:t>
      </w:r>
      <w:ins w:id="8" w:author="Achen, Aaron - NRCS, Lincoln, NE" w:date="2019-07-23T16:33:00Z">
        <w:r>
          <w:t>s</w:t>
        </w:r>
      </w:ins>
      <w:r>
        <w:t xml:space="preserve"> information on inherent soil properties that influence our ability to build healthy soils through management.</w:t>
      </w:r>
    </w:p>
    <w:p w:rsidR="00375A42" w:rsidRDefault="00805D61">
      <w:pPr>
        <w:pStyle w:val="NormalWeb"/>
        <w:rPr>
          <w:ins w:id="9" w:author="Achen, Aaron - NRCS, Lincoln, NE" w:date="2019-07-23T16:42:00Z"/>
        </w:rPr>
      </w:pPr>
      <w:ins w:id="10" w:author="Achen, Aaron - NRCS, Lincoln, NE" w:date="2019-07-23T16:37:00Z">
        <w:r>
          <w:t xml:space="preserve">The weathering of minerals in soils </w:t>
        </w:r>
      </w:ins>
      <w:del w:id="11" w:author="Achen, Aaron - NRCS, Lincoln, NE" w:date="2019-07-23T16:37:00Z">
        <w:r>
          <w:delText>S</w:delText>
        </w:r>
      </w:del>
      <w:ins w:id="12" w:author="Achen, Aaron - NRCS, Lincoln, NE" w:date="2019-07-23T16:37:00Z">
        <w:r>
          <w:t>can produce s</w:t>
        </w:r>
      </w:ins>
      <w:r>
        <w:t>alts of sodium, calcium, potassium, and magnesium</w:t>
      </w:r>
      <w:del w:id="13" w:author="Achen, Aaron - NRCS, Lincoln, NE" w:date="2019-07-23T16:38:00Z">
        <w:r>
          <w:delText xml:space="preserve"> are produced by</w:delText>
        </w:r>
      </w:del>
      <w:del w:id="14" w:author="Achen, Aaron - NRCS, Lincoln, NE" w:date="2019-07-23T16:37:00Z">
        <w:r>
          <w:delText xml:space="preserve"> the weathering of minerals in soils</w:delText>
        </w:r>
      </w:del>
      <w:r>
        <w:t xml:space="preserve">. </w:t>
      </w:r>
      <w:ins w:id="15" w:author="Achen, Aaron - NRCS, Lincoln, NE" w:date="2019-07-23T16:38:00Z">
        <w:r>
          <w:t xml:space="preserve">Also, </w:t>
        </w:r>
      </w:ins>
      <w:del w:id="16" w:author="Achen, Aaron - NRCS, Lincoln, NE" w:date="2019-07-23T16:38:00Z">
        <w:r>
          <w:delText>S</w:delText>
        </w:r>
      </w:del>
      <w:ins w:id="17" w:author="Achen, Aaron - NRCS, Lincoln, NE" w:date="2019-07-23T16:38:00Z">
        <w:r>
          <w:t>s</w:t>
        </w:r>
      </w:ins>
      <w:r>
        <w:t xml:space="preserve">ome salts can be added to the surface </w:t>
      </w:r>
      <w:del w:id="18" w:author="Achen, Aaron - NRCS, Lincoln, NE" w:date="2019-07-23T16:38:00Z">
        <w:r>
          <w:delText xml:space="preserve">due to </w:delText>
        </w:r>
      </w:del>
      <w:ins w:id="19" w:author="Achen, Aaron - NRCS, Lincoln, NE" w:date="2019-07-23T16:38:00Z">
        <w:r>
          <w:t xml:space="preserve">by </w:t>
        </w:r>
      </w:ins>
      <w:r>
        <w:t xml:space="preserve">aeolian deposition. Excess salts can </w:t>
      </w:r>
      <w:del w:id="20" w:author="Achen, Aaron - NRCS, Lincoln, NE" w:date="2019-07-23T16:38:00Z">
        <w:r>
          <w:delText xml:space="preserve">be </w:delText>
        </w:r>
      </w:del>
      <w:r>
        <w:t>concentrate</w:t>
      </w:r>
      <w:del w:id="21" w:author="Achen, Aaron - NRCS, Lincoln, NE" w:date="2019-07-23T16:38:00Z">
        <w:r>
          <w:delText>d</w:delText>
        </w:r>
      </w:del>
      <w:r>
        <w:t xml:space="preserve"> in soils whe</w:t>
      </w:r>
      <w:del w:id="22" w:author="Achen, Aaron - NRCS, Lincoln, NE" w:date="2019-07-23T16:38:00Z">
        <w:r>
          <w:delText>n</w:delText>
        </w:r>
      </w:del>
      <w:ins w:id="23" w:author="Achen, Aaron - NRCS, Lincoln, NE" w:date="2019-07-23T16:38:00Z">
        <w:r>
          <w:t>re</w:t>
        </w:r>
      </w:ins>
      <w:r>
        <w:t xml:space="preserve"> precipitation is sufficient to move salts within the soil but </w:t>
      </w:r>
      <w:del w:id="24" w:author="Achen, Aaron - NRCS, Lincoln, NE" w:date="2019-07-23T16:39:00Z">
        <w:r>
          <w:delText xml:space="preserve">of </w:delText>
        </w:r>
      </w:del>
      <w:r>
        <w:t xml:space="preserve">insufficient </w:t>
      </w:r>
      <w:del w:id="25" w:author="Achen, Aaron - NRCS, Lincoln, NE" w:date="2019-07-23T16:39:00Z">
        <w:r>
          <w:delText xml:space="preserve">quantity </w:delText>
        </w:r>
      </w:del>
      <w:r>
        <w:t xml:space="preserve">to move the salts out of the soil. </w:t>
      </w:r>
      <w:del w:id="26" w:author="Achen, Aaron - NRCS, Lincoln, NE" w:date="2019-07-23T16:39:00Z">
        <w:r>
          <w:delText xml:space="preserve">Salts </w:delText>
        </w:r>
      </w:del>
      <w:ins w:id="27" w:author="Achen, Aaron - NRCS, Lincoln, NE" w:date="2019-07-23T16:39:00Z">
        <w:r>
          <w:t xml:space="preserve">Percolating precipitation </w:t>
        </w:r>
      </w:ins>
      <w:r>
        <w:t>move</w:t>
      </w:r>
      <w:ins w:id="28" w:author="Achen, Aaron - NRCS, Lincoln, NE" w:date="2019-07-23T16:39:00Z">
        <w:r>
          <w:t>s</w:t>
        </w:r>
      </w:ins>
      <w:r>
        <w:t xml:space="preserve"> </w:t>
      </w:r>
      <w:ins w:id="29" w:author="Achen, Aaron - NRCS, Lincoln, NE" w:date="2019-07-23T16:39:00Z">
        <w:r>
          <w:t xml:space="preserve">salts </w:t>
        </w:r>
      </w:ins>
      <w:r>
        <w:t xml:space="preserve">downward </w:t>
      </w:r>
      <w:del w:id="30" w:author="Achen, Aaron - NRCS, Lincoln, NE" w:date="2019-07-23T16:39:00Z">
        <w:r>
          <w:delText xml:space="preserve">with percolating precipitation </w:delText>
        </w:r>
      </w:del>
      <w:r>
        <w:t>from the generally convex recharge areas of the landscape to the generally concave discharge areas. Net water movement can be upward in these areas due to evapotranspiration</w:t>
      </w:r>
      <w:ins w:id="31" w:author="Achen, Aaron - NRCS, Lincoln, NE" w:date="2019-07-23T16:40:00Z">
        <w:r>
          <w:t>,</w:t>
        </w:r>
      </w:ins>
      <w:r>
        <w:t xml:space="preserve"> or water movement </w:t>
      </w:r>
      <w:del w:id="32" w:author="Achen, Aaron - NRCS, Lincoln, NE" w:date="2019-07-23T16:40:00Z">
        <w:r>
          <w:delText xml:space="preserve">may </w:delText>
        </w:r>
      </w:del>
      <w:ins w:id="33" w:author="Achen, Aaron - NRCS, Lincoln, NE" w:date="2019-07-23T16:40:00Z">
        <w:r>
          <w:t xml:space="preserve">can </w:t>
        </w:r>
      </w:ins>
      <w:r>
        <w:t>be more or less horizontal due to restrictive layers or differences in water transmission rates.</w:t>
      </w:r>
      <w:del w:id="34" w:author="Achen, Aaron - NRCS, Lincoln, NE" w:date="2019-07-23T16:42:00Z">
        <w:r>
          <w:delText xml:space="preserve"> </w:delText>
        </w:r>
      </w:del>
      <w:ins w:id="35" w:author="Achen, Aaron - NRCS, Lincoln, NE" w:date="2019-07-23T16:42:00Z">
        <w:r>
          <w:t xml:space="preserve"> </w:t>
        </w:r>
      </w:ins>
      <w:r>
        <w:t xml:space="preserve">Excessive salt concentration in the surface of soil is detrimental to the germination and growth of crops due to the osmotic effects of the ions. </w:t>
      </w:r>
    </w:p>
    <w:p w:rsidR="00375A42" w:rsidRDefault="00805D61">
      <w:pPr>
        <w:pStyle w:val="NormalWeb"/>
        <w:rPr>
          <w:ins w:id="36" w:author="Achen, Aaron - NRCS, Lincoln, NE" w:date="2019-07-23T16:45:00Z"/>
        </w:rPr>
      </w:pPr>
      <w:r>
        <w:t xml:space="preserve">Several soil </w:t>
      </w:r>
      <w:ins w:id="37" w:author="Achen, Aaron - NRCS, Lincoln, NE" w:date="2019-07-23T16:42:00Z">
        <w:r>
          <w:t xml:space="preserve">properties </w:t>
        </w:r>
      </w:ins>
      <w:r>
        <w:t>and site properties influence the movement and distribution of salts on the landscape. Excess salts must exist in the soil in order to have movement and surface concentration. The concentration of excess salts in soils is estimated by measuring the electrical conductivity of the soil. The soil must exist in a non-leaching environment. In areas where salt accumulates in the soil, precipitation does not exceed evapotranspiration</w:t>
      </w:r>
      <w:ins w:id="38" w:author="Achen, Aaron - NRCS, Lincoln, NE" w:date="2019-07-23T16:43:00Z">
        <w:r>
          <w:t>;</w:t>
        </w:r>
      </w:ins>
      <w:del w:id="39" w:author="Achen, Aaron - NRCS, Lincoln, NE" w:date="2019-07-23T16:43:00Z">
        <w:r>
          <w:delText>,</w:delText>
        </w:r>
      </w:del>
      <w:r>
        <w:t xml:space="preserve"> thus</w:t>
      </w:r>
      <w:ins w:id="40" w:author="Achen, Aaron - NRCS, Lincoln, NE" w:date="2019-07-23T16:43:00Z">
        <w:r>
          <w:t>,</w:t>
        </w:r>
      </w:ins>
      <w:r>
        <w:t xml:space="preserve"> excess salts do not move vertically or laterally through the soil profile and then into ground</w:t>
      </w:r>
      <w:ins w:id="41" w:author="Achen, Aaron - NRCS, Lincoln, NE" w:date="2019-07-23T16:43:00Z">
        <w:r>
          <w:t>water</w:t>
        </w:r>
      </w:ins>
      <w:r>
        <w:t xml:space="preserve"> or surface waters. The soil surface and subsurface must generally concentrate water flow. Research has shown that in regions where rainfall is limited</w:t>
      </w:r>
      <w:ins w:id="42" w:author="Achen, Aaron - NRCS, Lincoln, NE" w:date="2019-07-23T16:43:00Z">
        <w:r>
          <w:t>,</w:t>
        </w:r>
      </w:ins>
      <w:r>
        <w:t xml:space="preserve"> the concave parts of the landscape also concentrate subsurface water flow as well as surface flow. Salts move through soil when water flows. Most water movement happens when the soil is saturated</w:t>
      </w:r>
      <w:del w:id="43" w:author="Achen, Aaron - NRCS, Lincoln, NE" w:date="2019-07-23T16:44:00Z">
        <w:r>
          <w:delText>,</w:delText>
        </w:r>
      </w:del>
      <w:ins w:id="44" w:author="Achen, Aaron - NRCS, Lincoln, NE" w:date="2019-07-23T16:44:00Z">
        <w:r>
          <w:t>;</w:t>
        </w:r>
      </w:ins>
      <w:r>
        <w:t xml:space="preserve"> thus, the depth to saturation and its temporal persistence influence whether or not salts </w:t>
      </w:r>
      <w:del w:id="45" w:author="Achen, Aaron - NRCS, Lincoln, NE" w:date="2019-07-23T16:44:00Z">
        <w:r>
          <w:delText xml:space="preserve">will </w:delText>
        </w:r>
      </w:del>
      <w:r>
        <w:t xml:space="preserve">remain deep in the profile or </w:t>
      </w:r>
      <w:del w:id="46" w:author="Achen, Aaron - NRCS, Lincoln, NE" w:date="2019-07-23T16:44:00Z">
        <w:r>
          <w:delText xml:space="preserve">be </w:delText>
        </w:r>
      </w:del>
      <w:ins w:id="47" w:author="Achen, Aaron - NRCS, Lincoln, NE" w:date="2019-07-23T16:44:00Z">
        <w:r>
          <w:t xml:space="preserve">are </w:t>
        </w:r>
      </w:ins>
      <w:r>
        <w:t>carried to the surface. If the water table remains deep</w:t>
      </w:r>
      <w:ins w:id="48" w:author="Achen, Aaron - NRCS, Lincoln, NE" w:date="2019-07-23T16:44:00Z">
        <w:r>
          <w:t>,</w:t>
        </w:r>
      </w:ins>
      <w:r>
        <w:t xml:space="preserve"> the salts </w:t>
      </w:r>
      <w:del w:id="49" w:author="Achen, Aaron - NRCS, Lincoln, NE" w:date="2019-07-23T16:44:00Z">
        <w:r>
          <w:delText xml:space="preserve">will </w:delText>
        </w:r>
      </w:del>
      <w:r>
        <w:t xml:space="preserve">accumulate deeper in the profile. If the water table is close enough to the surface that capillary rise and evapotranspiration can bring water to the soil surface, </w:t>
      </w:r>
      <w:ins w:id="50" w:author="Achen, Aaron - NRCS, Lincoln, NE" w:date="2019-07-23T16:44:00Z">
        <w:r>
          <w:t xml:space="preserve">the </w:t>
        </w:r>
      </w:ins>
      <w:r>
        <w:t xml:space="preserve">salts </w:t>
      </w:r>
      <w:del w:id="51" w:author="Achen, Aaron - NRCS, Lincoln, NE" w:date="2019-07-23T16:44:00Z">
        <w:r>
          <w:delText xml:space="preserve">will </w:delText>
        </w:r>
      </w:del>
      <w:r>
        <w:t xml:space="preserve">accumulate at the surface. </w:t>
      </w:r>
    </w:p>
    <w:p w:rsidR="00375A42" w:rsidRDefault="00805D61">
      <w:pPr>
        <w:pStyle w:val="NormalWeb"/>
      </w:pPr>
      <w:r>
        <w:t xml:space="preserve">The degree to which each of the </w:t>
      </w:r>
      <w:ins w:id="52" w:author="Achen, Aaron - NRCS, Lincoln, NE" w:date="2019-07-23T16:45:00Z">
        <w:r>
          <w:t xml:space="preserve">listed </w:t>
        </w:r>
      </w:ins>
      <w:r>
        <w:t xml:space="preserve">soil properties </w:t>
      </w:r>
      <w:del w:id="53" w:author="Achen, Aaron - NRCS, Lincoln, NE" w:date="2019-07-23T16:45:00Z">
        <w:r>
          <w:delText xml:space="preserve">considered </w:delText>
        </w:r>
      </w:del>
      <w:r>
        <w:t>promotes accumulation of surface salts is rated. The rating of the attribute that contributes the least to surface salinization is taken as the overall rating.</w:t>
      </w:r>
    </w:p>
    <w:p w:rsidR="00375A42" w:rsidRDefault="00805D61">
      <w:pPr>
        <w:pStyle w:val="NormalWeb"/>
      </w:pPr>
      <w:r>
        <w:t>The ratings are both verbal and numerical. Numerical ratings indicate the contributions of the individual soil properties. The ratings are shown in decimal fractions ranging from 0.01 to 1.00. They indicate gradations between the point at which a soil has the most severe propensity for surface salinization (1.00) and the point at which the soil has no propensity for surface salinization (0.00).</w:t>
      </w:r>
    </w:p>
    <w:p w:rsidR="00375A42" w:rsidRDefault="00805D61">
      <w:pPr>
        <w:pStyle w:val="NormalWeb"/>
      </w:pPr>
      <w:bookmarkStart w:id="54" w:name="_Hlk16164082"/>
      <w:r>
        <w:t xml:space="preserve">Rating class terms indicate the rate at which the soils are likely to </w:t>
      </w:r>
      <w:del w:id="55" w:author="Achen, Aaron - NRCS, Lincoln, NE" w:date="2019-08-08T13:40:00Z">
        <w:r w:rsidDel="000F4738">
          <w:delText xml:space="preserve">subside </w:delText>
        </w:r>
      </w:del>
      <w:ins w:id="56" w:author="Achen, Aaron - NRCS, Lincoln, NE" w:date="2019-08-08T13:40:00Z">
        <w:r w:rsidR="000F4738">
          <w:t xml:space="preserve">accumulate salts </w:t>
        </w:r>
      </w:ins>
      <w:r>
        <w:t xml:space="preserve">considering all the soil features that are examined for this rating. </w:t>
      </w:r>
      <w:bookmarkEnd w:id="54"/>
      <w:r>
        <w:t xml:space="preserve">“High surface salinization risk or already saline” indicates that the soil has features that are very favorable for the accumulation </w:t>
      </w:r>
      <w:r>
        <w:lastRenderedPageBreak/>
        <w:t xml:space="preserve">of salts at the surface or </w:t>
      </w:r>
      <w:del w:id="57" w:author="Achen, Aaron - NRCS, Lincoln, NE" w:date="2019-08-06T15:45:00Z">
        <w:r>
          <w:delText xml:space="preserve">are </w:delText>
        </w:r>
      </w:del>
      <w:ins w:id="58" w:author="Achen, Aaron - NRCS, Lincoln, NE" w:date="2019-08-06T15:45:00Z">
        <w:r>
          <w:t xml:space="preserve">is </w:t>
        </w:r>
      </w:ins>
      <w:r>
        <w:t xml:space="preserve">already saline. These soils are already limited by excess surface salts. “Surface salinization risk” indicates that the soil has features that are somewhat favorable for surface salinization. Careful management </w:t>
      </w:r>
      <w:del w:id="59" w:author="Achen, Aaron - NRCS, Lincoln, NE" w:date="2019-07-23T16:48:00Z">
        <w:r>
          <w:delText>will be</w:delText>
        </w:r>
      </w:del>
      <w:ins w:id="60" w:author="Achen, Aaron - NRCS, Lincoln, NE" w:date="2019-07-23T16:48:00Z">
        <w:r>
          <w:t>is</w:t>
        </w:r>
      </w:ins>
      <w:r>
        <w:t xml:space="preserve"> needed to avoid damage from salinity. “Low surface salinization risk” indicates that the soil has one or more features that are unfavorable for salinization. These soils exist in climates where salinization does not occur or on landscape positions where salts are unlikely to accumulate.</w:t>
      </w:r>
    </w:p>
    <w:p w:rsidR="00375A42" w:rsidRDefault="00805D61">
      <w:pPr>
        <w:pStyle w:val="NormalWeb"/>
      </w:pPr>
      <w:r>
        <w:t xml:space="preserve">The map unit components listed for each map unit in the accompanying </w:t>
      </w:r>
      <w:ins w:id="61" w:author="Achen, Aaron - NRCS, Lincoln, NE" w:date="2019-07-23T16:49:00Z">
        <w:r>
          <w:t>“</w:t>
        </w:r>
      </w:ins>
      <w:r>
        <w:t>Summary by Map Unit</w:t>
      </w:r>
      <w:ins w:id="62" w:author="Achen, Aaron - NRCS, Lincoln, NE" w:date="2019-07-23T16:49:00Z">
        <w:r>
          <w:t>”</w:t>
        </w:r>
      </w:ins>
      <w:r>
        <w:t xml:space="preserve"> table in Web Soil Survey or the </w:t>
      </w:r>
      <w:ins w:id="63" w:author="Achen, Aaron - NRCS, Lincoln, NE" w:date="2019-07-23T16:49:00Z">
        <w:r>
          <w:t>“</w:t>
        </w:r>
      </w:ins>
      <w:r>
        <w:t>Aggregation Report</w:t>
      </w:r>
      <w:ins w:id="64" w:author="Achen, Aaron - NRCS, Lincoln, NE" w:date="2019-07-23T16:49:00Z">
        <w:r>
          <w:t>”</w:t>
        </w:r>
      </w:ins>
      <w:r>
        <w:t xml:space="preserve"> in Soil Data Viewer are determined by the aggregation method chosen. An aggregated rating class is shown for each map unit. The components listed for each map unit are only those that have the same rating class as listed for the map unit. The percent composition of each component in a particular map unit is presented to help the user better understand the </w:t>
      </w:r>
      <w:del w:id="65" w:author="Achen, Aaron - NRCS, Lincoln, NE" w:date="2019-07-23T16:49:00Z">
        <w:r>
          <w:delText xml:space="preserve">percentage </w:delText>
        </w:r>
      </w:del>
      <w:ins w:id="66" w:author="Achen, Aaron - NRCS, Lincoln, NE" w:date="2019-07-23T16:49:00Z">
        <w:r>
          <w:t xml:space="preserve">extent </w:t>
        </w:r>
      </w:ins>
      <w:r>
        <w:t xml:space="preserve">of each map unit that has the </w:t>
      </w:r>
      <w:ins w:id="67" w:author="Achen, Aaron - NRCS, Lincoln, NE" w:date="2019-07-23T16:49:00Z">
        <w:r>
          <w:t xml:space="preserve">specified </w:t>
        </w:r>
      </w:ins>
      <w:r>
        <w:t>rating</w:t>
      </w:r>
      <w:del w:id="68" w:author="Achen, Aaron - NRCS, Lincoln, NE" w:date="2019-07-23T16:49:00Z">
        <w:r>
          <w:delText xml:space="preserve"> presented</w:delText>
        </w:r>
      </w:del>
      <w:r>
        <w:t>.</w:t>
      </w:r>
    </w:p>
    <w:p w:rsidR="00375A42" w:rsidRDefault="00805D61">
      <w:pPr>
        <w:pStyle w:val="NormalWeb"/>
      </w:pPr>
      <w:r>
        <w:t xml:space="preserve">Other components with different ratings </w:t>
      </w:r>
      <w:del w:id="69" w:author="Achen, Aaron - NRCS, Lincoln, NE" w:date="2019-07-23T16:49:00Z">
        <w:r>
          <w:delText xml:space="preserve">may </w:delText>
        </w:r>
      </w:del>
      <w:ins w:id="70" w:author="Achen, Aaron - NRCS, Lincoln, NE" w:date="2019-07-23T16:49:00Z">
        <w:r>
          <w:t xml:space="preserve">can </w:t>
        </w:r>
      </w:ins>
      <w:r>
        <w:t>be present in each map unit. The ratings for all components, regardless of the map unit aggregated rating, can be viewed by generating the equivalent report from the Soil Reports tab in Web Soil Survey or from the Soil Data Mart site. Onsite investigation may be needed to validate these interpretations and to confirm the identity of the soil on a given site.</w:t>
      </w:r>
    </w:p>
    <w:p w:rsidR="00375A42" w:rsidRDefault="00805D61">
      <w:pPr>
        <w:pStyle w:val="Heading3"/>
        <w:divId w:val="1407653428"/>
        <w:rPr>
          <w:rFonts w:eastAsia="Times New Roman"/>
        </w:rPr>
      </w:pPr>
      <w:bookmarkStart w:id="71" w:name="_Toc16246780"/>
      <w:r>
        <w:rPr>
          <w:rFonts w:eastAsia="Times New Roman"/>
        </w:rPr>
        <w:t>Criteria Table</w:t>
      </w:r>
      <w:bookmarkEnd w:id="71"/>
    </w:p>
    <w:tbl>
      <w:tblPr>
        <w:tblW w:w="0" w:type="auto"/>
        <w:tblCellSpacing w:w="15" w:type="dxa"/>
        <w:tblLook w:val="04A0" w:firstRow="1" w:lastRow="0" w:firstColumn="1" w:lastColumn="0" w:noHBand="0" w:noVBand="1"/>
      </w:tblPr>
      <w:tblGrid>
        <w:gridCol w:w="2557"/>
        <w:gridCol w:w="960"/>
        <w:gridCol w:w="1466"/>
        <w:gridCol w:w="1053"/>
        <w:gridCol w:w="3314"/>
      </w:tblGrid>
      <w:tr w:rsidR="00375A42">
        <w:trPr>
          <w:divId w:val="1407653428"/>
          <w:tblHeade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375A42" w:rsidRDefault="00805D61">
            <w:pPr>
              <w:jc w:val="center"/>
              <w:rPr>
                <w:rFonts w:eastAsia="Times New Roman"/>
                <w:b/>
                <w:bCs/>
              </w:rPr>
            </w:pPr>
            <w:ins w:id="72" w:author="Achen, Aaron - NRCS, Lincoln, NE" w:date="2019-07-23T16:50:00Z">
              <w:r>
                <w:rPr>
                  <w:rFonts w:eastAsia="Times New Roman"/>
                  <w:b/>
                  <w:bCs/>
                </w:rPr>
                <w:t>S</w:t>
              </w:r>
            </w:ins>
            <w:del w:id="73" w:author="Achen, Aaron - NRCS, Lincoln, NE" w:date="2019-07-23T16:50:00Z">
              <w:r>
                <w:rPr>
                  <w:rFonts w:eastAsia="Times New Roman"/>
                  <w:b/>
                  <w:bCs/>
                </w:rPr>
                <w:delText>s</w:delText>
              </w:r>
            </w:del>
            <w:r>
              <w:rPr>
                <w:rFonts w:eastAsia="Times New Roman"/>
                <w:b/>
                <w:bCs/>
              </w:rPr>
              <w:t>oil and site properties</w:t>
            </w:r>
          </w:p>
        </w:tc>
        <w:tc>
          <w:tcPr>
            <w:tcW w:w="0" w:type="auto"/>
            <w:tcBorders>
              <w:top w:val="single" w:sz="4" w:space="0" w:color="auto"/>
              <w:left w:val="single" w:sz="4" w:space="0" w:color="auto"/>
              <w:bottom w:val="single" w:sz="4" w:space="0" w:color="auto"/>
              <w:right w:val="single" w:sz="4" w:space="0" w:color="auto"/>
            </w:tcBorders>
            <w:vAlign w:val="center"/>
            <w:hideMark/>
          </w:tcPr>
          <w:p w:rsidR="00375A42" w:rsidRDefault="00805D61">
            <w:pPr>
              <w:jc w:val="center"/>
              <w:rPr>
                <w:rFonts w:eastAsia="Times New Roman"/>
                <w:b/>
                <w:bCs/>
              </w:rPr>
            </w:pPr>
            <w:del w:id="74" w:author="Achen, Aaron - NRCS, Lincoln, NE" w:date="2019-07-23T16:50:00Z">
              <w:r>
                <w:rPr>
                  <w:rFonts w:eastAsia="Times New Roman"/>
                  <w:b/>
                  <w:bCs/>
                </w:rPr>
                <w:delText>l</w:delText>
              </w:r>
            </w:del>
            <w:ins w:id="75" w:author="Achen, Aaron - NRCS, Lincoln, NE" w:date="2019-07-23T16:50:00Z">
              <w:r>
                <w:rPr>
                  <w:rFonts w:eastAsia="Times New Roman"/>
                  <w:b/>
                  <w:bCs/>
                </w:rPr>
                <w:t>L</w:t>
              </w:r>
            </w:ins>
            <w:r>
              <w:rPr>
                <w:rFonts w:eastAsia="Times New Roman"/>
                <w:b/>
                <w:bCs/>
              </w:rPr>
              <w:t>ow</w:t>
            </w:r>
          </w:p>
        </w:tc>
        <w:tc>
          <w:tcPr>
            <w:tcW w:w="0" w:type="auto"/>
            <w:tcBorders>
              <w:top w:val="single" w:sz="4" w:space="0" w:color="auto"/>
              <w:left w:val="single" w:sz="4" w:space="0" w:color="auto"/>
              <w:bottom w:val="single" w:sz="4" w:space="0" w:color="auto"/>
              <w:right w:val="single" w:sz="4" w:space="0" w:color="auto"/>
            </w:tcBorders>
            <w:vAlign w:val="center"/>
            <w:hideMark/>
          </w:tcPr>
          <w:p w:rsidR="00375A42" w:rsidRDefault="00805D61">
            <w:pPr>
              <w:jc w:val="center"/>
              <w:rPr>
                <w:rFonts w:eastAsia="Times New Roman"/>
                <w:b/>
                <w:bCs/>
              </w:rPr>
            </w:pPr>
            <w:del w:id="76" w:author="Achen, Aaron - NRCS, Lincoln, NE" w:date="2019-07-23T16:50:00Z">
              <w:r>
                <w:rPr>
                  <w:rFonts w:eastAsia="Times New Roman"/>
                  <w:b/>
                  <w:bCs/>
                </w:rPr>
                <w:delText>m</w:delText>
              </w:r>
            </w:del>
            <w:ins w:id="77" w:author="Achen, Aaron - NRCS, Lincoln, NE" w:date="2019-07-23T16:50:00Z">
              <w:r>
                <w:rPr>
                  <w:rFonts w:eastAsia="Times New Roman"/>
                  <w:b/>
                  <w:bCs/>
                </w:rPr>
                <w:t>M</w:t>
              </w:r>
            </w:ins>
            <w:r>
              <w:rPr>
                <w:rFonts w:eastAsia="Times New Roman"/>
                <w:b/>
                <w:bCs/>
              </w:rPr>
              <w:t>oderate</w:t>
            </w:r>
          </w:p>
        </w:tc>
        <w:tc>
          <w:tcPr>
            <w:tcW w:w="0" w:type="auto"/>
            <w:tcBorders>
              <w:top w:val="single" w:sz="4" w:space="0" w:color="auto"/>
              <w:left w:val="single" w:sz="4" w:space="0" w:color="auto"/>
              <w:bottom w:val="single" w:sz="4" w:space="0" w:color="auto"/>
              <w:right w:val="single" w:sz="4" w:space="0" w:color="auto"/>
            </w:tcBorders>
            <w:vAlign w:val="center"/>
            <w:hideMark/>
          </w:tcPr>
          <w:p w:rsidR="00375A42" w:rsidRDefault="00805D61">
            <w:pPr>
              <w:jc w:val="center"/>
              <w:rPr>
                <w:rFonts w:eastAsia="Times New Roman"/>
                <w:b/>
                <w:bCs/>
              </w:rPr>
            </w:pPr>
            <w:del w:id="78" w:author="Achen, Aaron - NRCS, Lincoln, NE" w:date="2019-07-23T16:50:00Z">
              <w:r>
                <w:rPr>
                  <w:rFonts w:eastAsia="Times New Roman"/>
                  <w:b/>
                  <w:bCs/>
                </w:rPr>
                <w:delText>h</w:delText>
              </w:r>
            </w:del>
            <w:ins w:id="79" w:author="Achen, Aaron - NRCS, Lincoln, NE" w:date="2019-07-23T16:50:00Z">
              <w:r>
                <w:rPr>
                  <w:rFonts w:eastAsia="Times New Roman"/>
                  <w:b/>
                  <w:bCs/>
                </w:rPr>
                <w:t>H</w:t>
              </w:r>
            </w:ins>
            <w:r>
              <w:rPr>
                <w:rFonts w:eastAsia="Times New Roman"/>
                <w:b/>
                <w:bCs/>
              </w:rPr>
              <w:t>igh</w:t>
            </w:r>
          </w:p>
        </w:tc>
        <w:tc>
          <w:tcPr>
            <w:tcW w:w="0" w:type="auto"/>
            <w:tcBorders>
              <w:top w:val="single" w:sz="4" w:space="0" w:color="auto"/>
              <w:left w:val="single" w:sz="4" w:space="0" w:color="auto"/>
              <w:bottom w:val="single" w:sz="4" w:space="0" w:color="auto"/>
              <w:right w:val="single" w:sz="4" w:space="0" w:color="auto"/>
            </w:tcBorders>
            <w:vAlign w:val="center"/>
            <w:hideMark/>
          </w:tcPr>
          <w:p w:rsidR="00375A42" w:rsidRDefault="00805D61">
            <w:pPr>
              <w:jc w:val="center"/>
              <w:rPr>
                <w:rFonts w:eastAsia="Times New Roman"/>
                <w:b/>
                <w:bCs/>
              </w:rPr>
            </w:pPr>
            <w:del w:id="80" w:author="Achen, Aaron - NRCS, Lincoln, NE" w:date="2019-07-23T16:50:00Z">
              <w:r>
                <w:rPr>
                  <w:rFonts w:eastAsia="Times New Roman"/>
                  <w:b/>
                  <w:bCs/>
                </w:rPr>
                <w:delText>f</w:delText>
              </w:r>
            </w:del>
            <w:ins w:id="81" w:author="Achen, Aaron - NRCS, Lincoln, NE" w:date="2019-07-23T16:50:00Z">
              <w:r>
                <w:rPr>
                  <w:rFonts w:eastAsia="Times New Roman"/>
                  <w:b/>
                  <w:bCs/>
                </w:rPr>
                <w:t>F</w:t>
              </w:r>
            </w:ins>
            <w:r>
              <w:rPr>
                <w:rFonts w:eastAsia="Times New Roman"/>
                <w:b/>
                <w:bCs/>
              </w:rPr>
              <w:t>eature</w:t>
            </w:r>
          </w:p>
        </w:tc>
      </w:tr>
      <w:tr w:rsidR="00375A42">
        <w:trPr>
          <w:divId w:val="1407653428"/>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375A42" w:rsidRDefault="00805D61">
            <w:pPr>
              <w:rPr>
                <w:rFonts w:eastAsia="Times New Roman"/>
              </w:rPr>
            </w:pPr>
            <w:ins w:id="82" w:author="Achen, Aaron - NRCS, Lincoln, NE" w:date="2019-07-23T16:51:00Z">
              <w:r>
                <w:rPr>
                  <w:rFonts w:eastAsia="Times New Roman"/>
                </w:rPr>
                <w:t>D</w:t>
              </w:r>
            </w:ins>
            <w:del w:id="83" w:author="Achen, Aaron - NRCS, Lincoln, NE" w:date="2019-07-23T16:51:00Z">
              <w:r>
                <w:rPr>
                  <w:rFonts w:eastAsia="Times New Roman"/>
                </w:rPr>
                <w:delText>d</w:delText>
              </w:r>
            </w:del>
            <w:r>
              <w:rPr>
                <w:rFonts w:eastAsia="Times New Roman"/>
              </w:rPr>
              <w:t>epth to water table (cm)</w:t>
            </w:r>
          </w:p>
        </w:tc>
        <w:tc>
          <w:tcPr>
            <w:tcW w:w="0" w:type="auto"/>
            <w:tcBorders>
              <w:top w:val="single" w:sz="4" w:space="0" w:color="auto"/>
              <w:left w:val="single" w:sz="4" w:space="0" w:color="auto"/>
              <w:bottom w:val="single" w:sz="4" w:space="0" w:color="auto"/>
              <w:right w:val="single" w:sz="4" w:space="0" w:color="auto"/>
            </w:tcBorders>
            <w:vAlign w:val="center"/>
            <w:hideMark/>
          </w:tcPr>
          <w:p w:rsidR="00375A42" w:rsidRDefault="00805D61">
            <w:pPr>
              <w:rPr>
                <w:rFonts w:eastAsia="Times New Roman"/>
              </w:rPr>
            </w:pPr>
            <w:r>
              <w:rPr>
                <w:rFonts w:eastAsia="Times New Roman"/>
              </w:rPr>
              <w:t>&gt;100</w:t>
            </w:r>
          </w:p>
        </w:tc>
        <w:tc>
          <w:tcPr>
            <w:tcW w:w="0" w:type="auto"/>
            <w:tcBorders>
              <w:top w:val="single" w:sz="4" w:space="0" w:color="auto"/>
              <w:left w:val="single" w:sz="4" w:space="0" w:color="auto"/>
              <w:bottom w:val="single" w:sz="4" w:space="0" w:color="auto"/>
              <w:right w:val="single" w:sz="4" w:space="0" w:color="auto"/>
            </w:tcBorders>
            <w:vAlign w:val="center"/>
            <w:hideMark/>
          </w:tcPr>
          <w:p w:rsidR="00375A42" w:rsidRDefault="00805D61">
            <w:pPr>
              <w:rPr>
                <w:rFonts w:eastAsia="Times New Roman"/>
              </w:rPr>
            </w:pPr>
            <w:r>
              <w:rPr>
                <w:rFonts w:eastAsia="Times New Roman"/>
              </w:rPr>
              <w:t>20-100</w:t>
            </w:r>
          </w:p>
        </w:tc>
        <w:tc>
          <w:tcPr>
            <w:tcW w:w="0" w:type="auto"/>
            <w:tcBorders>
              <w:top w:val="single" w:sz="4" w:space="0" w:color="auto"/>
              <w:left w:val="single" w:sz="4" w:space="0" w:color="auto"/>
              <w:bottom w:val="single" w:sz="4" w:space="0" w:color="auto"/>
              <w:right w:val="single" w:sz="4" w:space="0" w:color="auto"/>
            </w:tcBorders>
            <w:vAlign w:val="center"/>
            <w:hideMark/>
          </w:tcPr>
          <w:p w:rsidR="00375A42" w:rsidRDefault="00805D61">
            <w:pPr>
              <w:rPr>
                <w:rFonts w:eastAsia="Times New Roman"/>
              </w:rPr>
            </w:pPr>
            <w:r>
              <w:rPr>
                <w:rFonts w:eastAsia="Times New Roman"/>
              </w:rPr>
              <w:t>&lt;20</w:t>
            </w:r>
          </w:p>
        </w:tc>
        <w:tc>
          <w:tcPr>
            <w:tcW w:w="0" w:type="auto"/>
            <w:tcBorders>
              <w:top w:val="single" w:sz="4" w:space="0" w:color="auto"/>
              <w:left w:val="single" w:sz="4" w:space="0" w:color="auto"/>
              <w:bottom w:val="single" w:sz="4" w:space="0" w:color="auto"/>
              <w:right w:val="single" w:sz="4" w:space="0" w:color="auto"/>
            </w:tcBorders>
            <w:vAlign w:val="center"/>
            <w:hideMark/>
          </w:tcPr>
          <w:p w:rsidR="00375A42" w:rsidRDefault="00805D61">
            <w:pPr>
              <w:rPr>
                <w:rFonts w:eastAsia="Times New Roman"/>
              </w:rPr>
            </w:pPr>
            <w:del w:id="84" w:author="Achen, Aaron - NRCS, Lincoln, NE" w:date="2019-07-23T16:50:00Z">
              <w:r>
                <w:rPr>
                  <w:rFonts w:eastAsia="Times New Roman"/>
                </w:rPr>
                <w:delText>s</w:delText>
              </w:r>
            </w:del>
            <w:ins w:id="85" w:author="Achen, Aaron - NRCS, Lincoln, NE" w:date="2019-07-23T16:50:00Z">
              <w:r>
                <w:rPr>
                  <w:rFonts w:eastAsia="Times New Roman"/>
                </w:rPr>
                <w:t>S</w:t>
              </w:r>
            </w:ins>
            <w:r>
              <w:rPr>
                <w:rFonts w:eastAsia="Times New Roman"/>
              </w:rPr>
              <w:t>alts in the near</w:t>
            </w:r>
            <w:ins w:id="86" w:author="Achen, Aaron - NRCS, Lincoln, NE" w:date="2019-07-23T16:50:00Z">
              <w:r>
                <w:rPr>
                  <w:rFonts w:eastAsia="Times New Roman"/>
                </w:rPr>
                <w:t>-</w:t>
              </w:r>
            </w:ins>
            <w:del w:id="87" w:author="Achen, Aaron - NRCS, Lincoln, NE" w:date="2019-07-23T16:50:00Z">
              <w:r>
                <w:rPr>
                  <w:rFonts w:eastAsia="Times New Roman"/>
                </w:rPr>
                <w:delText xml:space="preserve"> </w:delText>
              </w:r>
            </w:del>
            <w:r>
              <w:rPr>
                <w:rFonts w:eastAsia="Times New Roman"/>
              </w:rPr>
              <w:t xml:space="preserve">surface water </w:t>
            </w:r>
            <w:del w:id="88" w:author="Achen, Aaron - NRCS, Lincoln, NE" w:date="2019-07-23T16:50:00Z">
              <w:r>
                <w:rPr>
                  <w:rFonts w:eastAsia="Times New Roman"/>
                </w:rPr>
                <w:delText>will be</w:delText>
              </w:r>
            </w:del>
            <w:ins w:id="89" w:author="Achen, Aaron - NRCS, Lincoln, NE" w:date="2019-07-23T16:50:00Z">
              <w:r>
                <w:rPr>
                  <w:rFonts w:eastAsia="Times New Roman"/>
                </w:rPr>
                <w:t>are</w:t>
              </w:r>
            </w:ins>
            <w:r>
              <w:rPr>
                <w:rFonts w:eastAsia="Times New Roman"/>
              </w:rPr>
              <w:t xml:space="preserve"> pulled to the surface</w:t>
            </w:r>
            <w:ins w:id="90" w:author="Achen, Aaron - NRCS, Lincoln, NE" w:date="2019-08-06T15:47:00Z">
              <w:r>
                <w:rPr>
                  <w:rFonts w:eastAsia="Times New Roman"/>
                </w:rPr>
                <w:t>.</w:t>
              </w:r>
            </w:ins>
          </w:p>
        </w:tc>
      </w:tr>
      <w:tr w:rsidR="00375A42">
        <w:trPr>
          <w:divId w:val="1407653428"/>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375A42" w:rsidRDefault="00805D61">
            <w:pPr>
              <w:rPr>
                <w:rFonts w:eastAsia="Times New Roman"/>
              </w:rPr>
            </w:pPr>
            <w:ins w:id="91" w:author="Achen, Aaron - NRCS, Lincoln, NE" w:date="2019-07-23T16:51:00Z">
              <w:r>
                <w:rPr>
                  <w:rFonts w:eastAsia="Times New Roman"/>
                </w:rPr>
                <w:t>W</w:t>
              </w:r>
            </w:ins>
            <w:del w:id="92" w:author="Achen, Aaron - NRCS, Lincoln, NE" w:date="2019-07-23T16:51:00Z">
              <w:r>
                <w:rPr>
                  <w:rFonts w:eastAsia="Times New Roman"/>
                </w:rPr>
                <w:delText>w</w:delText>
              </w:r>
            </w:del>
            <w:r>
              <w:rPr>
                <w:rFonts w:eastAsia="Times New Roman"/>
              </w:rPr>
              <w:t>ater table persistence (months)</w:t>
            </w:r>
          </w:p>
        </w:tc>
        <w:tc>
          <w:tcPr>
            <w:tcW w:w="0" w:type="auto"/>
            <w:tcBorders>
              <w:top w:val="single" w:sz="4" w:space="0" w:color="auto"/>
              <w:left w:val="single" w:sz="4" w:space="0" w:color="auto"/>
              <w:bottom w:val="single" w:sz="4" w:space="0" w:color="auto"/>
              <w:right w:val="single" w:sz="4" w:space="0" w:color="auto"/>
            </w:tcBorders>
            <w:vAlign w:val="center"/>
            <w:hideMark/>
          </w:tcPr>
          <w:p w:rsidR="00375A42" w:rsidRDefault="00805D61">
            <w:pPr>
              <w:rPr>
                <w:rFonts w:eastAsia="Times New Roman"/>
              </w:rPr>
            </w:pPr>
            <w:r>
              <w:rPr>
                <w:rFonts w:eastAsia="Times New Roman"/>
              </w:rPr>
              <w:t>0</w:t>
            </w:r>
          </w:p>
        </w:tc>
        <w:tc>
          <w:tcPr>
            <w:tcW w:w="0" w:type="auto"/>
            <w:tcBorders>
              <w:top w:val="single" w:sz="4" w:space="0" w:color="auto"/>
              <w:left w:val="single" w:sz="4" w:space="0" w:color="auto"/>
              <w:bottom w:val="single" w:sz="4" w:space="0" w:color="auto"/>
              <w:right w:val="single" w:sz="4" w:space="0" w:color="auto"/>
            </w:tcBorders>
            <w:vAlign w:val="center"/>
            <w:hideMark/>
          </w:tcPr>
          <w:p w:rsidR="00375A42" w:rsidRDefault="00805D61">
            <w:pPr>
              <w:rPr>
                <w:rFonts w:eastAsia="Times New Roman"/>
              </w:rPr>
            </w:pPr>
            <w:r>
              <w:rPr>
                <w:rFonts w:eastAsia="Times New Roman"/>
              </w:rPr>
              <w:t>0-4</w:t>
            </w:r>
          </w:p>
        </w:tc>
        <w:tc>
          <w:tcPr>
            <w:tcW w:w="0" w:type="auto"/>
            <w:tcBorders>
              <w:top w:val="single" w:sz="4" w:space="0" w:color="auto"/>
              <w:left w:val="single" w:sz="4" w:space="0" w:color="auto"/>
              <w:bottom w:val="single" w:sz="4" w:space="0" w:color="auto"/>
              <w:right w:val="single" w:sz="4" w:space="0" w:color="auto"/>
            </w:tcBorders>
            <w:vAlign w:val="center"/>
            <w:hideMark/>
          </w:tcPr>
          <w:p w:rsidR="00375A42" w:rsidRDefault="00805D61">
            <w:pPr>
              <w:rPr>
                <w:rFonts w:eastAsia="Times New Roman"/>
              </w:rPr>
            </w:pPr>
            <w:r>
              <w:rPr>
                <w:rFonts w:eastAsia="Times New Roman"/>
              </w:rPr>
              <w:t>&gt;4</w:t>
            </w:r>
          </w:p>
        </w:tc>
        <w:tc>
          <w:tcPr>
            <w:tcW w:w="0" w:type="auto"/>
            <w:tcBorders>
              <w:top w:val="single" w:sz="4" w:space="0" w:color="auto"/>
              <w:left w:val="single" w:sz="4" w:space="0" w:color="auto"/>
              <w:bottom w:val="single" w:sz="4" w:space="0" w:color="auto"/>
              <w:right w:val="single" w:sz="4" w:space="0" w:color="auto"/>
            </w:tcBorders>
            <w:vAlign w:val="center"/>
            <w:hideMark/>
          </w:tcPr>
          <w:p w:rsidR="00375A42" w:rsidRDefault="00805D61">
            <w:pPr>
              <w:rPr>
                <w:rFonts w:eastAsia="Times New Roman"/>
              </w:rPr>
            </w:pPr>
            <w:del w:id="93" w:author="Achen, Aaron - NRCS, Lincoln, NE" w:date="2019-07-23T16:50:00Z">
              <w:r>
                <w:rPr>
                  <w:rFonts w:eastAsia="Times New Roman"/>
                </w:rPr>
                <w:delText>m</w:delText>
              </w:r>
            </w:del>
            <w:ins w:id="94" w:author="Achen, Aaron - NRCS, Lincoln, NE" w:date="2019-07-23T16:50:00Z">
              <w:r>
                <w:rPr>
                  <w:rFonts w:eastAsia="Times New Roman"/>
                </w:rPr>
                <w:t>M</w:t>
              </w:r>
            </w:ins>
            <w:r>
              <w:rPr>
                <w:rFonts w:eastAsia="Times New Roman"/>
              </w:rPr>
              <w:t>onths per year the water table is near the surface</w:t>
            </w:r>
            <w:ins w:id="95" w:author="Achen, Aaron - NRCS, Lincoln, NE" w:date="2019-08-06T15:48:00Z">
              <w:r>
                <w:rPr>
                  <w:rFonts w:eastAsia="Times New Roman"/>
                </w:rPr>
                <w:t>.</w:t>
              </w:r>
            </w:ins>
          </w:p>
        </w:tc>
      </w:tr>
      <w:tr w:rsidR="00375A42">
        <w:trPr>
          <w:divId w:val="1407653428"/>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375A42" w:rsidRDefault="00805D61">
            <w:pPr>
              <w:rPr>
                <w:rFonts w:eastAsia="Times New Roman"/>
              </w:rPr>
            </w:pPr>
            <w:ins w:id="96" w:author="Achen, Aaron - NRCS, Lincoln, NE" w:date="2019-07-23T16:51:00Z">
              <w:r>
                <w:rPr>
                  <w:rFonts w:eastAsia="Times New Roman"/>
                </w:rPr>
                <w:t>N</w:t>
              </w:r>
            </w:ins>
            <w:del w:id="97" w:author="Achen, Aaron - NRCS, Lincoln, NE" w:date="2019-07-23T16:51:00Z">
              <w:r>
                <w:rPr>
                  <w:rFonts w:eastAsia="Times New Roman"/>
                </w:rPr>
                <w:delText>n</w:delText>
              </w:r>
            </w:del>
            <w:r>
              <w:rPr>
                <w:rFonts w:eastAsia="Times New Roman"/>
              </w:rPr>
              <w:t>on-leaching climate (map-pet) (mm/</w:t>
            </w:r>
            <w:proofErr w:type="spellStart"/>
            <w:r>
              <w:rPr>
                <w:rFonts w:eastAsia="Times New Roman"/>
              </w:rPr>
              <w:t>yr</w:t>
            </w:r>
            <w:proofErr w:type="spellEnd"/>
            <w:r>
              <w:rPr>
                <w:rFonts w:eastAsia="Times New Roman"/>
              </w:rPr>
              <w:t>)</w:t>
            </w:r>
          </w:p>
        </w:tc>
        <w:tc>
          <w:tcPr>
            <w:tcW w:w="0" w:type="auto"/>
            <w:tcBorders>
              <w:top w:val="single" w:sz="4" w:space="0" w:color="auto"/>
              <w:left w:val="single" w:sz="4" w:space="0" w:color="auto"/>
              <w:bottom w:val="single" w:sz="4" w:space="0" w:color="auto"/>
              <w:right w:val="single" w:sz="4" w:space="0" w:color="auto"/>
            </w:tcBorders>
            <w:vAlign w:val="center"/>
            <w:hideMark/>
          </w:tcPr>
          <w:p w:rsidR="00375A42" w:rsidRDefault="00805D61">
            <w:pPr>
              <w:rPr>
                <w:rFonts w:eastAsia="Times New Roman"/>
              </w:rPr>
            </w:pPr>
            <w:r>
              <w:rPr>
                <w:rFonts w:eastAsia="Times New Roman"/>
              </w:rPr>
              <w:t>&gt;10</w:t>
            </w:r>
          </w:p>
        </w:tc>
        <w:tc>
          <w:tcPr>
            <w:tcW w:w="0" w:type="auto"/>
            <w:tcBorders>
              <w:top w:val="single" w:sz="4" w:space="0" w:color="auto"/>
              <w:left w:val="single" w:sz="4" w:space="0" w:color="auto"/>
              <w:bottom w:val="single" w:sz="4" w:space="0" w:color="auto"/>
              <w:right w:val="single" w:sz="4" w:space="0" w:color="auto"/>
            </w:tcBorders>
            <w:vAlign w:val="center"/>
            <w:hideMark/>
          </w:tcPr>
          <w:p w:rsidR="00375A42" w:rsidRDefault="00805D61">
            <w:pPr>
              <w:rPr>
                <w:rFonts w:eastAsia="Times New Roman"/>
              </w:rPr>
            </w:pPr>
            <w:r>
              <w:rPr>
                <w:rFonts w:eastAsia="Times New Roman"/>
              </w:rPr>
              <w:t>10-(-200)</w:t>
            </w:r>
          </w:p>
        </w:tc>
        <w:tc>
          <w:tcPr>
            <w:tcW w:w="0" w:type="auto"/>
            <w:tcBorders>
              <w:top w:val="single" w:sz="4" w:space="0" w:color="auto"/>
              <w:left w:val="single" w:sz="4" w:space="0" w:color="auto"/>
              <w:bottom w:val="single" w:sz="4" w:space="0" w:color="auto"/>
              <w:right w:val="single" w:sz="4" w:space="0" w:color="auto"/>
            </w:tcBorders>
            <w:vAlign w:val="center"/>
            <w:hideMark/>
          </w:tcPr>
          <w:p w:rsidR="00375A42" w:rsidRDefault="00805D61">
            <w:pPr>
              <w:rPr>
                <w:rFonts w:eastAsia="Times New Roman"/>
              </w:rPr>
            </w:pPr>
            <w:r>
              <w:rPr>
                <w:rFonts w:eastAsia="Times New Roman"/>
              </w:rPr>
              <w:t>&lt;-200</w:t>
            </w:r>
          </w:p>
        </w:tc>
        <w:tc>
          <w:tcPr>
            <w:tcW w:w="0" w:type="auto"/>
            <w:tcBorders>
              <w:top w:val="single" w:sz="4" w:space="0" w:color="auto"/>
              <w:left w:val="single" w:sz="4" w:space="0" w:color="auto"/>
              <w:bottom w:val="single" w:sz="4" w:space="0" w:color="auto"/>
              <w:right w:val="single" w:sz="4" w:space="0" w:color="auto"/>
            </w:tcBorders>
            <w:vAlign w:val="center"/>
            <w:hideMark/>
          </w:tcPr>
          <w:p w:rsidR="00375A42" w:rsidRDefault="00805D61">
            <w:pPr>
              <w:rPr>
                <w:rFonts w:eastAsia="Times New Roman"/>
              </w:rPr>
            </w:pPr>
            <w:ins w:id="98" w:author="Achen, Aaron - NRCS, Lincoln, NE" w:date="2019-07-23T16:50:00Z">
              <w:r>
                <w:rPr>
                  <w:rFonts w:eastAsia="Times New Roman"/>
                </w:rPr>
                <w:t>L</w:t>
              </w:r>
            </w:ins>
            <w:del w:id="99" w:author="Achen, Aaron - NRCS, Lincoln, NE" w:date="2019-07-23T16:50:00Z">
              <w:r>
                <w:rPr>
                  <w:rFonts w:eastAsia="Times New Roman"/>
                </w:rPr>
                <w:delText>l</w:delText>
              </w:r>
            </w:del>
            <w:r>
              <w:rPr>
                <w:rFonts w:eastAsia="Times New Roman"/>
              </w:rPr>
              <w:t>ow excess moisture does not leach salts</w:t>
            </w:r>
            <w:ins w:id="100" w:author="Achen, Aaron - NRCS, Lincoln, NE" w:date="2019-08-06T15:47:00Z">
              <w:r>
                <w:rPr>
                  <w:rFonts w:eastAsia="Times New Roman"/>
                </w:rPr>
                <w:t>.</w:t>
              </w:r>
            </w:ins>
          </w:p>
        </w:tc>
      </w:tr>
      <w:tr w:rsidR="00375A42">
        <w:trPr>
          <w:divId w:val="1407653428"/>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375A42" w:rsidRDefault="00805D61">
            <w:pPr>
              <w:rPr>
                <w:rFonts w:eastAsia="Times New Roman"/>
              </w:rPr>
            </w:pPr>
            <w:ins w:id="101" w:author="Achen, Aaron - NRCS, Lincoln, NE" w:date="2019-07-23T16:51:00Z">
              <w:r>
                <w:rPr>
                  <w:rFonts w:eastAsia="Times New Roman"/>
                </w:rPr>
                <w:t>P</w:t>
              </w:r>
            </w:ins>
            <w:del w:id="102" w:author="Achen, Aaron - NRCS, Lincoln, NE" w:date="2019-07-23T16:51:00Z">
              <w:r>
                <w:rPr>
                  <w:rFonts w:eastAsia="Times New Roman"/>
                </w:rPr>
                <w:delText>p</w:delText>
              </w:r>
            </w:del>
            <w:r>
              <w:rPr>
                <w:rFonts w:eastAsia="Times New Roman"/>
              </w:rPr>
              <w:t>resence of salts (EC 0-150</w:t>
            </w:r>
            <w:ins w:id="103" w:author="Achen, Aaron - NRCS, Lincoln, NE" w:date="2019-07-23T16:51:00Z">
              <w:r>
                <w:rPr>
                  <w:rFonts w:eastAsia="Times New Roman"/>
                </w:rPr>
                <w:t xml:space="preserve"> </w:t>
              </w:r>
            </w:ins>
            <w:r>
              <w:rPr>
                <w:rFonts w:eastAsia="Times New Roman"/>
              </w:rPr>
              <w:t>cm) (</w:t>
            </w:r>
            <w:proofErr w:type="spellStart"/>
            <w:r>
              <w:rPr>
                <w:rFonts w:eastAsia="Times New Roman"/>
              </w:rPr>
              <w:t>dS</w:t>
            </w:r>
            <w:proofErr w:type="spellEnd"/>
            <w:r>
              <w:rPr>
                <w:rFonts w:eastAsia="Times New Roman"/>
              </w:rPr>
              <w:t>/m)</w:t>
            </w:r>
          </w:p>
        </w:tc>
        <w:tc>
          <w:tcPr>
            <w:tcW w:w="0" w:type="auto"/>
            <w:tcBorders>
              <w:top w:val="single" w:sz="4" w:space="0" w:color="auto"/>
              <w:left w:val="single" w:sz="4" w:space="0" w:color="auto"/>
              <w:bottom w:val="single" w:sz="4" w:space="0" w:color="auto"/>
              <w:right w:val="single" w:sz="4" w:space="0" w:color="auto"/>
            </w:tcBorders>
            <w:vAlign w:val="center"/>
            <w:hideMark/>
          </w:tcPr>
          <w:p w:rsidR="00375A42" w:rsidRDefault="00805D61">
            <w:pPr>
              <w:rPr>
                <w:rFonts w:eastAsia="Times New Roman"/>
              </w:rPr>
            </w:pPr>
            <w:r>
              <w:rPr>
                <w:rFonts w:eastAsia="Times New Roman"/>
              </w:rPr>
              <w:t>0</w:t>
            </w:r>
          </w:p>
        </w:tc>
        <w:tc>
          <w:tcPr>
            <w:tcW w:w="0" w:type="auto"/>
            <w:tcBorders>
              <w:top w:val="single" w:sz="4" w:space="0" w:color="auto"/>
              <w:left w:val="single" w:sz="4" w:space="0" w:color="auto"/>
              <w:bottom w:val="single" w:sz="4" w:space="0" w:color="auto"/>
              <w:right w:val="single" w:sz="4" w:space="0" w:color="auto"/>
            </w:tcBorders>
            <w:vAlign w:val="center"/>
            <w:hideMark/>
          </w:tcPr>
          <w:p w:rsidR="00375A42" w:rsidRDefault="00805D61">
            <w:pPr>
              <w:rPr>
                <w:rFonts w:eastAsia="Times New Roman"/>
              </w:rPr>
            </w:pPr>
            <w:r>
              <w:rPr>
                <w:rFonts w:eastAsia="Times New Roman"/>
              </w:rPr>
              <w:t>0-4</w:t>
            </w:r>
          </w:p>
        </w:tc>
        <w:tc>
          <w:tcPr>
            <w:tcW w:w="0" w:type="auto"/>
            <w:tcBorders>
              <w:top w:val="single" w:sz="4" w:space="0" w:color="auto"/>
              <w:left w:val="single" w:sz="4" w:space="0" w:color="auto"/>
              <w:bottom w:val="single" w:sz="4" w:space="0" w:color="auto"/>
              <w:right w:val="single" w:sz="4" w:space="0" w:color="auto"/>
            </w:tcBorders>
            <w:vAlign w:val="center"/>
            <w:hideMark/>
          </w:tcPr>
          <w:p w:rsidR="00375A42" w:rsidRDefault="00805D61">
            <w:pPr>
              <w:rPr>
                <w:rFonts w:eastAsia="Times New Roman"/>
              </w:rPr>
            </w:pPr>
            <w:r>
              <w:rPr>
                <w:rFonts w:eastAsia="Times New Roman"/>
              </w:rPr>
              <w:t>&gt;4</w:t>
            </w:r>
          </w:p>
        </w:tc>
        <w:tc>
          <w:tcPr>
            <w:tcW w:w="0" w:type="auto"/>
            <w:tcBorders>
              <w:top w:val="single" w:sz="4" w:space="0" w:color="auto"/>
              <w:left w:val="single" w:sz="4" w:space="0" w:color="auto"/>
              <w:bottom w:val="single" w:sz="4" w:space="0" w:color="auto"/>
              <w:right w:val="single" w:sz="4" w:space="0" w:color="auto"/>
            </w:tcBorders>
            <w:vAlign w:val="center"/>
            <w:hideMark/>
          </w:tcPr>
          <w:p w:rsidR="00375A42" w:rsidRDefault="00805D61">
            <w:pPr>
              <w:rPr>
                <w:rFonts w:eastAsia="Times New Roman"/>
              </w:rPr>
            </w:pPr>
            <w:r>
              <w:rPr>
                <w:rFonts w:eastAsia="Times New Roman"/>
              </w:rPr>
              <w:t xml:space="preserve">If salts are available, </w:t>
            </w:r>
            <w:ins w:id="104" w:author="Achen, Aaron - NRCS, Lincoln, NE" w:date="2019-07-23T16:51:00Z">
              <w:r>
                <w:rPr>
                  <w:rFonts w:eastAsia="Times New Roman"/>
                </w:rPr>
                <w:t xml:space="preserve">accumulation </w:t>
              </w:r>
            </w:ins>
            <w:del w:id="105" w:author="Achen, Aaron - NRCS, Lincoln, NE" w:date="2019-07-23T16:51:00Z">
              <w:r>
                <w:rPr>
                  <w:rFonts w:eastAsia="Times New Roman"/>
                </w:rPr>
                <w:delText xml:space="preserve">there </w:delText>
              </w:r>
            </w:del>
            <w:r>
              <w:rPr>
                <w:rFonts w:eastAsia="Times New Roman"/>
              </w:rPr>
              <w:t xml:space="preserve">is </w:t>
            </w:r>
            <w:del w:id="106" w:author="Achen, Aaron - NRCS, Lincoln, NE" w:date="2019-07-23T16:51:00Z">
              <w:r>
                <w:rPr>
                  <w:rFonts w:eastAsia="Times New Roman"/>
                </w:rPr>
                <w:delText xml:space="preserve">a </w:delText>
              </w:r>
            </w:del>
            <w:r>
              <w:rPr>
                <w:rFonts w:eastAsia="Times New Roman"/>
              </w:rPr>
              <w:t>possibility</w:t>
            </w:r>
            <w:ins w:id="107" w:author="Achen, Aaron - NRCS, Lincoln, NE" w:date="2019-08-06T15:47:00Z">
              <w:r>
                <w:rPr>
                  <w:rFonts w:eastAsia="Times New Roman"/>
                </w:rPr>
                <w:t>.</w:t>
              </w:r>
            </w:ins>
            <w:del w:id="108" w:author="Achen, Aaron - NRCS, Lincoln, NE" w:date="2019-07-23T16:51:00Z">
              <w:r>
                <w:rPr>
                  <w:rFonts w:eastAsia="Times New Roman"/>
                </w:rPr>
                <w:delText xml:space="preserve"> of</w:delText>
              </w:r>
            </w:del>
            <w:r>
              <w:rPr>
                <w:rFonts w:eastAsia="Times New Roman"/>
              </w:rPr>
              <w:t xml:space="preserve"> </w:t>
            </w:r>
            <w:del w:id="109" w:author="Achen, Aaron - NRCS, Lincoln, NE" w:date="2019-07-23T16:51:00Z">
              <w:r>
                <w:rPr>
                  <w:rFonts w:eastAsia="Times New Roman"/>
                </w:rPr>
                <w:delText>accumulation</w:delText>
              </w:r>
            </w:del>
          </w:p>
        </w:tc>
      </w:tr>
      <w:tr w:rsidR="00375A42">
        <w:trPr>
          <w:divId w:val="1407653428"/>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375A42" w:rsidRDefault="00805D61">
            <w:pPr>
              <w:rPr>
                <w:rFonts w:eastAsia="Times New Roman"/>
              </w:rPr>
            </w:pPr>
            <w:ins w:id="110" w:author="Achen, Aaron - NRCS, Lincoln, NE" w:date="2019-07-23T16:51:00Z">
              <w:r>
                <w:rPr>
                  <w:rFonts w:eastAsia="Times New Roman"/>
                </w:rPr>
                <w:t>W</w:t>
              </w:r>
            </w:ins>
            <w:del w:id="111" w:author="Achen, Aaron - NRCS, Lincoln, NE" w:date="2019-07-23T16:51:00Z">
              <w:r>
                <w:rPr>
                  <w:rFonts w:eastAsia="Times New Roman"/>
                </w:rPr>
                <w:delText>w</w:delText>
              </w:r>
            </w:del>
            <w:r>
              <w:rPr>
                <w:rFonts w:eastAsia="Times New Roman"/>
              </w:rPr>
              <w:t>ater gathering surface OR (Maximum of inputs)</w:t>
            </w:r>
          </w:p>
        </w:tc>
        <w:tc>
          <w:tcPr>
            <w:tcW w:w="0" w:type="auto"/>
            <w:tcBorders>
              <w:top w:val="single" w:sz="4" w:space="0" w:color="auto"/>
              <w:left w:val="single" w:sz="4" w:space="0" w:color="auto"/>
              <w:bottom w:val="single" w:sz="4" w:space="0" w:color="auto"/>
              <w:right w:val="single" w:sz="4" w:space="0" w:color="auto"/>
            </w:tcBorders>
            <w:vAlign w:val="center"/>
            <w:hideMark/>
          </w:tcPr>
          <w:p w:rsidR="00375A42" w:rsidRDefault="00805D61">
            <w:pPr>
              <w:rPr>
                <w:rFonts w:eastAsia="Times New Roman"/>
              </w:rPr>
            </w:pPr>
            <w:r>
              <w:rPr>
                <w:rFonts w:eastAsia="Times New Roman"/>
              </w:rPr>
              <w:t>convex</w:t>
            </w:r>
          </w:p>
        </w:tc>
        <w:tc>
          <w:tcPr>
            <w:tcW w:w="0" w:type="auto"/>
            <w:tcBorders>
              <w:top w:val="single" w:sz="4" w:space="0" w:color="auto"/>
              <w:left w:val="single" w:sz="4" w:space="0" w:color="auto"/>
              <w:bottom w:val="single" w:sz="4" w:space="0" w:color="auto"/>
              <w:right w:val="single" w:sz="4" w:space="0" w:color="auto"/>
            </w:tcBorders>
            <w:vAlign w:val="center"/>
            <w:hideMark/>
          </w:tcPr>
          <w:p w:rsidR="00375A42" w:rsidRDefault="00805D61">
            <w:pPr>
              <w:rPr>
                <w:rFonts w:eastAsia="Times New Roman"/>
              </w:rPr>
            </w:pPr>
            <w:r>
              <w:rPr>
                <w:rFonts w:eastAsia="Times New Roman"/>
              </w:rPr>
              <w:t>linear</w:t>
            </w:r>
          </w:p>
        </w:tc>
        <w:tc>
          <w:tcPr>
            <w:tcW w:w="0" w:type="auto"/>
            <w:tcBorders>
              <w:top w:val="single" w:sz="4" w:space="0" w:color="auto"/>
              <w:left w:val="single" w:sz="4" w:space="0" w:color="auto"/>
              <w:bottom w:val="single" w:sz="4" w:space="0" w:color="auto"/>
              <w:right w:val="single" w:sz="4" w:space="0" w:color="auto"/>
            </w:tcBorders>
            <w:vAlign w:val="center"/>
            <w:hideMark/>
          </w:tcPr>
          <w:p w:rsidR="00375A42" w:rsidRDefault="00805D61">
            <w:pPr>
              <w:rPr>
                <w:rFonts w:eastAsia="Times New Roman"/>
              </w:rPr>
            </w:pPr>
            <w:r>
              <w:rPr>
                <w:rFonts w:eastAsia="Times New Roman"/>
              </w:rPr>
              <w:t>concave</w:t>
            </w:r>
          </w:p>
        </w:tc>
        <w:tc>
          <w:tcPr>
            <w:tcW w:w="0" w:type="auto"/>
            <w:tcBorders>
              <w:top w:val="single" w:sz="4" w:space="0" w:color="auto"/>
              <w:left w:val="single" w:sz="4" w:space="0" w:color="auto"/>
              <w:bottom w:val="single" w:sz="4" w:space="0" w:color="auto"/>
              <w:right w:val="single" w:sz="4" w:space="0" w:color="auto"/>
            </w:tcBorders>
            <w:vAlign w:val="center"/>
            <w:hideMark/>
          </w:tcPr>
          <w:p w:rsidR="00375A42" w:rsidRDefault="00805D61">
            <w:pPr>
              <w:rPr>
                <w:rFonts w:eastAsia="Times New Roman"/>
              </w:rPr>
            </w:pPr>
            <w:del w:id="112" w:author="Achen, Aaron - NRCS, Lincoln, NE" w:date="2019-07-23T16:51:00Z">
              <w:r>
                <w:rPr>
                  <w:rFonts w:eastAsia="Times New Roman"/>
                </w:rPr>
                <w:delText>c</w:delText>
              </w:r>
            </w:del>
            <w:ins w:id="113" w:author="Achen, Aaron - NRCS, Lincoln, NE" w:date="2019-07-23T16:51:00Z">
              <w:r>
                <w:rPr>
                  <w:rFonts w:eastAsia="Times New Roman"/>
                </w:rPr>
                <w:t>C</w:t>
              </w:r>
            </w:ins>
            <w:r>
              <w:rPr>
                <w:rFonts w:eastAsia="Times New Roman"/>
              </w:rPr>
              <w:t>oncave areas accumulate surface and subsurface materials</w:t>
            </w:r>
            <w:ins w:id="114" w:author="Achen, Aaron - NRCS, Lincoln, NE" w:date="2019-08-06T15:47:00Z">
              <w:r>
                <w:rPr>
                  <w:rFonts w:eastAsia="Times New Roman"/>
                </w:rPr>
                <w:t>.</w:t>
              </w:r>
            </w:ins>
          </w:p>
        </w:tc>
      </w:tr>
      <w:tr w:rsidR="00375A42">
        <w:trPr>
          <w:divId w:val="1407653428"/>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375A42" w:rsidRDefault="00805D61">
            <w:pPr>
              <w:rPr>
                <w:rFonts w:eastAsia="Times New Roman"/>
              </w:rPr>
            </w:pPr>
            <w:ins w:id="115" w:author="Achen, Aaron - NRCS, Lincoln, NE" w:date="2019-07-23T16:51:00Z">
              <w:r>
                <w:rPr>
                  <w:rFonts w:eastAsia="Times New Roman"/>
                </w:rPr>
                <w:t>P</w:t>
              </w:r>
            </w:ins>
            <w:del w:id="116" w:author="Achen, Aaron - NRCS, Lincoln, NE" w:date="2019-07-23T16:51:00Z">
              <w:r>
                <w:rPr>
                  <w:rFonts w:eastAsia="Times New Roman"/>
                </w:rPr>
                <w:delText>p</w:delText>
              </w:r>
            </w:del>
            <w:r>
              <w:rPr>
                <w:rFonts w:eastAsia="Times New Roman"/>
              </w:rPr>
              <w:t>resence of salts (EC 0-150</w:t>
            </w:r>
            <w:ins w:id="117" w:author="Achen, Aaron - NRCS, Lincoln, NE" w:date="2019-07-23T16:51:00Z">
              <w:r>
                <w:rPr>
                  <w:rFonts w:eastAsia="Times New Roman"/>
                </w:rPr>
                <w:t xml:space="preserve"> </w:t>
              </w:r>
            </w:ins>
            <w:r>
              <w:rPr>
                <w:rFonts w:eastAsia="Times New Roman"/>
              </w:rPr>
              <w:t>cm) (</w:t>
            </w:r>
            <w:proofErr w:type="spellStart"/>
            <w:r>
              <w:rPr>
                <w:rFonts w:eastAsia="Times New Roman"/>
              </w:rPr>
              <w:t>dS</w:t>
            </w:r>
            <w:proofErr w:type="spellEnd"/>
            <w:r>
              <w:rPr>
                <w:rFonts w:eastAsia="Times New Roman"/>
              </w:rPr>
              <w:t>/m)</w:t>
            </w:r>
          </w:p>
        </w:tc>
        <w:tc>
          <w:tcPr>
            <w:tcW w:w="0" w:type="auto"/>
            <w:tcBorders>
              <w:top w:val="single" w:sz="4" w:space="0" w:color="auto"/>
              <w:left w:val="single" w:sz="4" w:space="0" w:color="auto"/>
              <w:bottom w:val="single" w:sz="4" w:space="0" w:color="auto"/>
              <w:right w:val="single" w:sz="4" w:space="0" w:color="auto"/>
            </w:tcBorders>
            <w:vAlign w:val="center"/>
            <w:hideMark/>
          </w:tcPr>
          <w:p w:rsidR="00375A42" w:rsidRDefault="00805D61">
            <w:pPr>
              <w:rPr>
                <w:rFonts w:eastAsia="Times New Roman"/>
              </w:rPr>
            </w:pPr>
            <w:r>
              <w:rPr>
                <w:rFonts w:eastAsia="Times New Roman"/>
              </w:rPr>
              <w:t>0</w:t>
            </w:r>
          </w:p>
        </w:tc>
        <w:tc>
          <w:tcPr>
            <w:tcW w:w="0" w:type="auto"/>
            <w:tcBorders>
              <w:top w:val="single" w:sz="4" w:space="0" w:color="auto"/>
              <w:left w:val="single" w:sz="4" w:space="0" w:color="auto"/>
              <w:bottom w:val="single" w:sz="4" w:space="0" w:color="auto"/>
              <w:right w:val="single" w:sz="4" w:space="0" w:color="auto"/>
            </w:tcBorders>
            <w:vAlign w:val="center"/>
            <w:hideMark/>
          </w:tcPr>
          <w:p w:rsidR="00375A42" w:rsidRDefault="00805D61">
            <w:pPr>
              <w:rPr>
                <w:rFonts w:eastAsia="Times New Roman"/>
              </w:rPr>
            </w:pPr>
            <w:r>
              <w:rPr>
                <w:rFonts w:eastAsia="Times New Roman"/>
              </w:rPr>
              <w:t>0-4</w:t>
            </w:r>
          </w:p>
        </w:tc>
        <w:tc>
          <w:tcPr>
            <w:tcW w:w="0" w:type="auto"/>
            <w:tcBorders>
              <w:top w:val="single" w:sz="4" w:space="0" w:color="auto"/>
              <w:left w:val="single" w:sz="4" w:space="0" w:color="auto"/>
              <w:bottom w:val="single" w:sz="4" w:space="0" w:color="auto"/>
              <w:right w:val="single" w:sz="4" w:space="0" w:color="auto"/>
            </w:tcBorders>
            <w:vAlign w:val="center"/>
            <w:hideMark/>
          </w:tcPr>
          <w:p w:rsidR="00375A42" w:rsidRDefault="00805D61">
            <w:pPr>
              <w:rPr>
                <w:rFonts w:eastAsia="Times New Roman"/>
              </w:rPr>
            </w:pPr>
            <w:r>
              <w:rPr>
                <w:rFonts w:eastAsia="Times New Roman"/>
              </w:rPr>
              <w:t>&gt;4</w:t>
            </w:r>
          </w:p>
        </w:tc>
        <w:tc>
          <w:tcPr>
            <w:tcW w:w="0" w:type="auto"/>
            <w:tcBorders>
              <w:top w:val="single" w:sz="4" w:space="0" w:color="auto"/>
              <w:left w:val="single" w:sz="4" w:space="0" w:color="auto"/>
              <w:bottom w:val="single" w:sz="4" w:space="0" w:color="auto"/>
              <w:right w:val="single" w:sz="4" w:space="0" w:color="auto"/>
            </w:tcBorders>
            <w:vAlign w:val="center"/>
            <w:hideMark/>
          </w:tcPr>
          <w:p w:rsidR="00375A42" w:rsidRDefault="00805D61">
            <w:pPr>
              <w:rPr>
                <w:rFonts w:eastAsia="Times New Roman"/>
              </w:rPr>
            </w:pPr>
            <w:r>
              <w:rPr>
                <w:rFonts w:eastAsia="Times New Roman"/>
              </w:rPr>
              <w:t>Soil is already saline</w:t>
            </w:r>
            <w:ins w:id="118" w:author="Achen, Aaron - NRCS, Lincoln, NE" w:date="2019-08-06T15:48:00Z">
              <w:r>
                <w:rPr>
                  <w:rFonts w:eastAsia="Times New Roman"/>
                </w:rPr>
                <w:t>.</w:t>
              </w:r>
            </w:ins>
          </w:p>
        </w:tc>
      </w:tr>
    </w:tbl>
    <w:p w:rsidR="00375A42" w:rsidRDefault="00805D61">
      <w:pPr>
        <w:pStyle w:val="Heading2"/>
        <w:divId w:val="82996235"/>
        <w:rPr>
          <w:rFonts w:eastAsia="Times New Roman"/>
        </w:rPr>
      </w:pPr>
      <w:bookmarkStart w:id="119" w:name="_Toc16246781"/>
      <w:r>
        <w:rPr>
          <w:rFonts w:eastAsia="Times New Roman"/>
        </w:rPr>
        <w:t xml:space="preserve">Soil Script </w:t>
      </w:r>
      <w:ins w:id="120" w:author="Achen, Aaron - NRCS, Lincoln, NE" w:date="2019-08-06T15:48:00Z">
        <w:r>
          <w:rPr>
            <w:rFonts w:eastAsia="Times New Roman"/>
          </w:rPr>
          <w:t>B</w:t>
        </w:r>
      </w:ins>
      <w:del w:id="121" w:author="Achen, Aaron - NRCS, Lincoln, NE" w:date="2019-08-06T15:48:00Z">
        <w:r>
          <w:rPr>
            <w:rFonts w:eastAsia="Times New Roman"/>
          </w:rPr>
          <w:delText>b</w:delText>
        </w:r>
      </w:del>
      <w:r>
        <w:rPr>
          <w:rFonts w:eastAsia="Times New Roman"/>
        </w:rPr>
        <w:t>reakdown</w:t>
      </w:r>
      <w:bookmarkEnd w:id="119"/>
    </w:p>
    <w:p w:rsidR="00FE3CDA" w:rsidRPr="00FE3CDA" w:rsidRDefault="00FE3CDA" w:rsidP="00AB137C">
      <w:pPr>
        <w:pStyle w:val="Heading3"/>
        <w:divId w:val="82996235"/>
        <w:rPr>
          <w:ins w:id="122" w:author="Achen, Aaron - NRCS, Lincoln, NE" w:date="2019-08-08T13:45:00Z"/>
          <w:rStyle w:val="HTMLCode"/>
          <w:rFonts w:ascii="Times New Roman" w:hAnsi="Times New Roman" w:cs="Times New Roman"/>
          <w:sz w:val="36"/>
          <w:szCs w:val="36"/>
        </w:rPr>
      </w:pPr>
      <w:bookmarkStart w:id="123" w:name="_Toc16246782"/>
      <w:ins w:id="124" w:author="Achen, Aaron - NRCS, Lincoln, NE" w:date="2019-08-08T13:45:00Z">
        <w:r w:rsidRPr="00FE3CDA">
          <w:rPr>
            <w:rStyle w:val="HTMLCode"/>
            <w:rFonts w:ascii="Times New Roman" w:hAnsi="Times New Roman" w:cs="Times New Roman"/>
            <w:sz w:val="36"/>
            <w:szCs w:val="36"/>
          </w:rPr>
          <w:lastRenderedPageBreak/>
          <w:t xml:space="preserve">Create </w:t>
        </w:r>
        <w:proofErr w:type="spellStart"/>
        <w:r w:rsidRPr="00FE3CDA">
          <w:rPr>
            <w:rStyle w:val="HTMLCode"/>
            <w:rFonts w:ascii="Times New Roman" w:hAnsi="Times New Roman" w:cs="Times New Roman"/>
            <w:sz w:val="36"/>
            <w:szCs w:val="36"/>
          </w:rPr>
          <w:t>AoI</w:t>
        </w:r>
        <w:proofErr w:type="spellEnd"/>
        <w:r w:rsidRPr="00FE3CDA">
          <w:rPr>
            <w:rStyle w:val="HTMLCode"/>
            <w:rFonts w:ascii="Times New Roman" w:hAnsi="Times New Roman" w:cs="Times New Roman"/>
            <w:sz w:val="36"/>
            <w:szCs w:val="36"/>
          </w:rPr>
          <w:t xml:space="preserve"> Table</w:t>
        </w:r>
        <w:bookmarkEnd w:id="123"/>
      </w:ins>
    </w:p>
    <w:p w:rsidR="00375A42" w:rsidRDefault="00805D61">
      <w:pPr>
        <w:pStyle w:val="HTMLPreformatted"/>
        <w:divId w:val="82996235"/>
        <w:rPr>
          <w:rStyle w:val="HTMLCode"/>
        </w:rPr>
      </w:pPr>
      <w:r>
        <w:rPr>
          <w:rStyle w:val="HTMLCode"/>
        </w:rPr>
        <w:t>CREATE TABLE #</w:t>
      </w:r>
      <w:proofErr w:type="spellStart"/>
      <w:r>
        <w:rPr>
          <w:rStyle w:val="HTMLCode"/>
        </w:rPr>
        <w:t>AoiTable</w:t>
      </w:r>
      <w:proofErr w:type="spellEnd"/>
      <w:r>
        <w:rPr>
          <w:rStyle w:val="HTMLCode"/>
        </w:rPr>
        <w:t xml:space="preserve"> </w:t>
      </w:r>
    </w:p>
    <w:p w:rsidR="00375A42" w:rsidRDefault="00805D61">
      <w:pPr>
        <w:pStyle w:val="HTMLPreformatted"/>
        <w:divId w:val="82996235"/>
        <w:rPr>
          <w:rStyle w:val="HTMLCode"/>
        </w:rPr>
      </w:pPr>
      <w:r>
        <w:rPr>
          <w:rStyle w:val="HTMLCode"/>
        </w:rPr>
        <w:t xml:space="preserve">    ( </w:t>
      </w:r>
      <w:proofErr w:type="spellStart"/>
      <w:r>
        <w:rPr>
          <w:rStyle w:val="HTMLCode"/>
        </w:rPr>
        <w:t>aoiid</w:t>
      </w:r>
      <w:proofErr w:type="spellEnd"/>
      <w:r>
        <w:rPr>
          <w:rStyle w:val="HTMLCode"/>
        </w:rPr>
        <w:t xml:space="preserve"> INT IDENTITY (1,1),</w:t>
      </w:r>
    </w:p>
    <w:p w:rsidR="00375A42" w:rsidRDefault="00805D61">
      <w:pPr>
        <w:pStyle w:val="HTMLPreformatted"/>
        <w:divId w:val="82996235"/>
        <w:rPr>
          <w:rStyle w:val="HTMLCode"/>
        </w:rPr>
      </w:pPr>
      <w:r>
        <w:rPr>
          <w:rStyle w:val="HTMLCode"/>
        </w:rPr>
        <w:t xml:space="preserve">    </w:t>
      </w:r>
      <w:proofErr w:type="spellStart"/>
      <w:r>
        <w:rPr>
          <w:rStyle w:val="HTMLCode"/>
        </w:rPr>
        <w:t>landunit</w:t>
      </w:r>
      <w:proofErr w:type="spellEnd"/>
      <w:r>
        <w:rPr>
          <w:rStyle w:val="HTMLCode"/>
        </w:rPr>
        <w:t xml:space="preserve"> CHAR(20),</w:t>
      </w:r>
    </w:p>
    <w:p w:rsidR="00375A42" w:rsidRDefault="00805D61">
      <w:pPr>
        <w:pStyle w:val="HTMLPreformatted"/>
        <w:divId w:val="82996235"/>
      </w:pPr>
      <w:r>
        <w:rPr>
          <w:rStyle w:val="HTMLCode"/>
        </w:rPr>
        <w:t xml:space="preserve">    </w:t>
      </w:r>
      <w:proofErr w:type="spellStart"/>
      <w:r>
        <w:rPr>
          <w:rStyle w:val="HTMLCode"/>
        </w:rPr>
        <w:t>aoigeom</w:t>
      </w:r>
      <w:proofErr w:type="spellEnd"/>
      <w:r>
        <w:rPr>
          <w:rStyle w:val="HTMLCode"/>
        </w:rPr>
        <w:t xml:space="preserve"> GEOMETRY);</w:t>
      </w:r>
    </w:p>
    <w:p w:rsidR="00375A42" w:rsidRDefault="00805D61">
      <w:pPr>
        <w:numPr>
          <w:ilvl w:val="0"/>
          <w:numId w:val="1"/>
        </w:numPr>
        <w:spacing w:before="100" w:beforeAutospacing="1" w:after="100" w:afterAutospacing="1"/>
        <w:divId w:val="82996235"/>
        <w:rPr>
          <w:rFonts w:eastAsia="Times New Roman"/>
        </w:rPr>
      </w:pPr>
      <w:r>
        <w:rPr>
          <w:rFonts w:eastAsia="Times New Roman"/>
        </w:rPr>
        <w:t>Create AOI table with polygon geometry. Coordinate system must be WGS1984 (EPSG 4326)</w:t>
      </w:r>
      <w:ins w:id="125" w:author="Achen, Aaron - NRCS, Lincoln, NE" w:date="2019-07-23T16:51:00Z">
        <w:r>
          <w:rPr>
            <w:rFonts w:eastAsia="Times New Roman"/>
          </w:rPr>
          <w:t>.</w:t>
        </w:r>
      </w:ins>
    </w:p>
    <w:p w:rsidR="00375A42" w:rsidRDefault="00805D61">
      <w:pPr>
        <w:pStyle w:val="HTMLPreformatted"/>
        <w:divId w:val="82996235"/>
        <w:rPr>
          <w:rStyle w:val="HTMLCode"/>
        </w:rPr>
      </w:pPr>
      <w:r>
        <w:rPr>
          <w:rStyle w:val="HTMLCode"/>
        </w:rPr>
        <w:t>SELECT @</w:t>
      </w:r>
      <w:proofErr w:type="spellStart"/>
      <w:r>
        <w:rPr>
          <w:rStyle w:val="HTMLCode"/>
        </w:rPr>
        <w:t>aoiGeom</w:t>
      </w:r>
      <w:proofErr w:type="spellEnd"/>
      <w:r>
        <w:rPr>
          <w:rStyle w:val="HTMLCode"/>
        </w:rPr>
        <w:t xml:space="preserve"> = GEOMETRY::</w:t>
      </w:r>
      <w:proofErr w:type="spellStart"/>
      <w:r>
        <w:rPr>
          <w:rStyle w:val="HTMLCode"/>
        </w:rPr>
        <w:t>STGeomFromText</w:t>
      </w:r>
      <w:proofErr w:type="spellEnd"/>
      <w:r>
        <w:rPr>
          <w:rStyle w:val="HTMLCode"/>
        </w:rPr>
        <w:t xml:space="preserve">('MULTIPOLYGON (((-102.12335160658608 45.959173206572416, -102.13402890980223 45.959218442561564, -102.13386921506947 45.944643788188387, -102.12327175652177 45.944703605814198, -102.12335160658608 45.959173206572416)))', 4326);   </w:t>
      </w:r>
    </w:p>
    <w:p w:rsidR="00375A42" w:rsidRDefault="00805D61">
      <w:pPr>
        <w:pStyle w:val="HTMLPreformatted"/>
        <w:divId w:val="82996235"/>
        <w:rPr>
          <w:rStyle w:val="HTMLCode"/>
        </w:rPr>
      </w:pPr>
      <w:r>
        <w:rPr>
          <w:rStyle w:val="HTMLCode"/>
        </w:rPr>
        <w:t>SELECT @</w:t>
      </w:r>
      <w:proofErr w:type="spellStart"/>
      <w:r>
        <w:rPr>
          <w:rStyle w:val="HTMLCode"/>
        </w:rPr>
        <w:t>aoiGeomFixed</w:t>
      </w:r>
      <w:proofErr w:type="spellEnd"/>
      <w:r>
        <w:rPr>
          <w:rStyle w:val="HTMLCode"/>
        </w:rPr>
        <w:t xml:space="preserve"> = @</w:t>
      </w:r>
      <w:proofErr w:type="spellStart"/>
      <w:r>
        <w:rPr>
          <w:rStyle w:val="HTMLCode"/>
        </w:rPr>
        <w:t>aoiGeom.MakeValid</w:t>
      </w:r>
      <w:proofErr w:type="spellEnd"/>
      <w:r>
        <w:rPr>
          <w:rStyle w:val="HTMLCode"/>
        </w:rPr>
        <w:t>().</w:t>
      </w:r>
      <w:proofErr w:type="spellStart"/>
      <w:r>
        <w:rPr>
          <w:rStyle w:val="HTMLCode"/>
        </w:rPr>
        <w:t>STUnion</w:t>
      </w:r>
      <w:proofErr w:type="spellEnd"/>
      <w:r>
        <w:rPr>
          <w:rStyle w:val="HTMLCode"/>
        </w:rPr>
        <w:t>(@</w:t>
      </w:r>
      <w:proofErr w:type="spellStart"/>
      <w:r>
        <w:rPr>
          <w:rStyle w:val="HTMLCode"/>
        </w:rPr>
        <w:t>aoiGeom.STStartPoint</w:t>
      </w:r>
      <w:proofErr w:type="spellEnd"/>
      <w:r>
        <w:rPr>
          <w:rStyle w:val="HTMLCode"/>
        </w:rPr>
        <w:t xml:space="preserve">());  </w:t>
      </w:r>
    </w:p>
    <w:p w:rsidR="00375A42" w:rsidRDefault="00805D61">
      <w:pPr>
        <w:pStyle w:val="HTMLPreformatted"/>
        <w:divId w:val="82996235"/>
        <w:rPr>
          <w:rStyle w:val="HTMLCode"/>
        </w:rPr>
      </w:pPr>
      <w:r>
        <w:rPr>
          <w:rStyle w:val="HTMLCode"/>
        </w:rPr>
        <w:t>INSERT INTO #</w:t>
      </w:r>
      <w:proofErr w:type="spellStart"/>
      <w:r>
        <w:rPr>
          <w:rStyle w:val="HTMLCode"/>
        </w:rPr>
        <w:t>AoiTable</w:t>
      </w:r>
      <w:proofErr w:type="spellEnd"/>
      <w:r>
        <w:rPr>
          <w:rStyle w:val="HTMLCode"/>
        </w:rPr>
        <w:t xml:space="preserve"> ( </w:t>
      </w:r>
      <w:proofErr w:type="spellStart"/>
      <w:r>
        <w:rPr>
          <w:rStyle w:val="HTMLCode"/>
        </w:rPr>
        <w:t>landunit</w:t>
      </w:r>
      <w:proofErr w:type="spellEnd"/>
      <w:r>
        <w:rPr>
          <w:rStyle w:val="HTMLCode"/>
        </w:rPr>
        <w:t xml:space="preserve">, </w:t>
      </w:r>
      <w:proofErr w:type="spellStart"/>
      <w:r>
        <w:rPr>
          <w:rStyle w:val="HTMLCode"/>
        </w:rPr>
        <w:t>aoigeom</w:t>
      </w:r>
      <w:proofErr w:type="spellEnd"/>
      <w:r>
        <w:rPr>
          <w:rStyle w:val="HTMLCode"/>
        </w:rPr>
        <w:t xml:space="preserve"> )  </w:t>
      </w:r>
    </w:p>
    <w:p w:rsidR="00375A42" w:rsidRDefault="00805D61">
      <w:pPr>
        <w:pStyle w:val="HTMLPreformatted"/>
        <w:divId w:val="82996235"/>
        <w:rPr>
          <w:rStyle w:val="HTMLCode"/>
        </w:rPr>
      </w:pPr>
      <w:r>
        <w:rPr>
          <w:rStyle w:val="HTMLCode"/>
        </w:rPr>
        <w:t>VALUES ('T9981 Fld3', @</w:t>
      </w:r>
      <w:proofErr w:type="spellStart"/>
      <w:r>
        <w:rPr>
          <w:rStyle w:val="HTMLCode"/>
        </w:rPr>
        <w:t>aoiGeomFixed</w:t>
      </w:r>
      <w:proofErr w:type="spellEnd"/>
      <w:r>
        <w:rPr>
          <w:rStyle w:val="HTMLCode"/>
        </w:rPr>
        <w:t xml:space="preserve">); </w:t>
      </w:r>
    </w:p>
    <w:p w:rsidR="00375A42" w:rsidRDefault="00805D61">
      <w:pPr>
        <w:pStyle w:val="HTMLPreformatted"/>
        <w:divId w:val="82996235"/>
        <w:rPr>
          <w:rStyle w:val="HTMLCode"/>
        </w:rPr>
      </w:pPr>
      <w:r>
        <w:rPr>
          <w:rStyle w:val="HTMLCode"/>
        </w:rPr>
        <w:t>SELECT @</w:t>
      </w:r>
      <w:proofErr w:type="spellStart"/>
      <w:r>
        <w:rPr>
          <w:rStyle w:val="HTMLCode"/>
        </w:rPr>
        <w:t>aoiGeom</w:t>
      </w:r>
      <w:proofErr w:type="spellEnd"/>
      <w:r>
        <w:rPr>
          <w:rStyle w:val="HTMLCode"/>
        </w:rPr>
        <w:t xml:space="preserve"> = GEOMETRY::</w:t>
      </w:r>
      <w:proofErr w:type="spellStart"/>
      <w:r>
        <w:rPr>
          <w:rStyle w:val="HTMLCode"/>
        </w:rPr>
        <w:t>STGeomFromText</w:t>
      </w:r>
      <w:proofErr w:type="spellEnd"/>
      <w:r>
        <w:rPr>
          <w:rStyle w:val="HTMLCode"/>
        </w:rPr>
        <w:t xml:space="preserve">('MULTIPOLYGON (((-102.1130336443976 45.959162795100383, -102.12335160658608 45.959173206572416, -102.12327175652177 45.944703605814198, -102.1128892282776 45.944710506326032, -102.1130336443976 45.959162795100383)))', 4326);   </w:t>
      </w:r>
    </w:p>
    <w:p w:rsidR="00375A42" w:rsidRDefault="00805D61">
      <w:pPr>
        <w:pStyle w:val="HTMLPreformatted"/>
        <w:divId w:val="82996235"/>
        <w:rPr>
          <w:rStyle w:val="HTMLCode"/>
        </w:rPr>
      </w:pPr>
      <w:r>
        <w:rPr>
          <w:rStyle w:val="HTMLCode"/>
        </w:rPr>
        <w:t>SELECT @</w:t>
      </w:r>
      <w:proofErr w:type="spellStart"/>
      <w:r>
        <w:rPr>
          <w:rStyle w:val="HTMLCode"/>
        </w:rPr>
        <w:t>aoiGeomFixed</w:t>
      </w:r>
      <w:proofErr w:type="spellEnd"/>
      <w:r>
        <w:rPr>
          <w:rStyle w:val="HTMLCode"/>
        </w:rPr>
        <w:t xml:space="preserve"> = @</w:t>
      </w:r>
      <w:proofErr w:type="spellStart"/>
      <w:r>
        <w:rPr>
          <w:rStyle w:val="HTMLCode"/>
        </w:rPr>
        <w:t>aoiGeom.MakeValid</w:t>
      </w:r>
      <w:proofErr w:type="spellEnd"/>
      <w:r>
        <w:rPr>
          <w:rStyle w:val="HTMLCode"/>
        </w:rPr>
        <w:t>().</w:t>
      </w:r>
      <w:proofErr w:type="spellStart"/>
      <w:r>
        <w:rPr>
          <w:rStyle w:val="HTMLCode"/>
        </w:rPr>
        <w:t>STUnion</w:t>
      </w:r>
      <w:proofErr w:type="spellEnd"/>
      <w:r>
        <w:rPr>
          <w:rStyle w:val="HTMLCode"/>
        </w:rPr>
        <w:t>(@</w:t>
      </w:r>
      <w:proofErr w:type="spellStart"/>
      <w:r>
        <w:rPr>
          <w:rStyle w:val="HTMLCode"/>
        </w:rPr>
        <w:t>aoiGeom.STStartPoint</w:t>
      </w:r>
      <w:proofErr w:type="spellEnd"/>
      <w:r>
        <w:rPr>
          <w:rStyle w:val="HTMLCode"/>
        </w:rPr>
        <w:t xml:space="preserve">());  </w:t>
      </w:r>
    </w:p>
    <w:p w:rsidR="00375A42" w:rsidRDefault="00805D61">
      <w:pPr>
        <w:pStyle w:val="HTMLPreformatted"/>
        <w:divId w:val="82996235"/>
        <w:rPr>
          <w:rStyle w:val="HTMLCode"/>
        </w:rPr>
      </w:pPr>
      <w:r>
        <w:rPr>
          <w:rStyle w:val="HTMLCode"/>
        </w:rPr>
        <w:t>INSERT INTO #</w:t>
      </w:r>
      <w:proofErr w:type="spellStart"/>
      <w:r>
        <w:rPr>
          <w:rStyle w:val="HTMLCode"/>
        </w:rPr>
        <w:t>AoiTable</w:t>
      </w:r>
      <w:proofErr w:type="spellEnd"/>
      <w:r>
        <w:rPr>
          <w:rStyle w:val="HTMLCode"/>
        </w:rPr>
        <w:t xml:space="preserve"> ( </w:t>
      </w:r>
      <w:proofErr w:type="spellStart"/>
      <w:r>
        <w:rPr>
          <w:rStyle w:val="HTMLCode"/>
        </w:rPr>
        <w:t>landunit</w:t>
      </w:r>
      <w:proofErr w:type="spellEnd"/>
      <w:r>
        <w:rPr>
          <w:rStyle w:val="HTMLCode"/>
        </w:rPr>
        <w:t xml:space="preserve">, </w:t>
      </w:r>
      <w:proofErr w:type="spellStart"/>
      <w:r>
        <w:rPr>
          <w:rStyle w:val="HTMLCode"/>
        </w:rPr>
        <w:t>aoigeom</w:t>
      </w:r>
      <w:proofErr w:type="spellEnd"/>
      <w:r>
        <w:rPr>
          <w:rStyle w:val="HTMLCode"/>
        </w:rPr>
        <w:t xml:space="preserve"> )  </w:t>
      </w:r>
    </w:p>
    <w:p w:rsidR="00375A42" w:rsidRDefault="00805D61">
      <w:pPr>
        <w:pStyle w:val="HTMLPreformatted"/>
        <w:divId w:val="82996235"/>
      </w:pPr>
      <w:r>
        <w:rPr>
          <w:rStyle w:val="HTMLCode"/>
        </w:rPr>
        <w:t>VALUES ('T9981 Fld4', @</w:t>
      </w:r>
      <w:proofErr w:type="spellStart"/>
      <w:r>
        <w:rPr>
          <w:rStyle w:val="HTMLCode"/>
        </w:rPr>
        <w:t>aoiGeomFixed</w:t>
      </w:r>
      <w:proofErr w:type="spellEnd"/>
      <w:r>
        <w:rPr>
          <w:rStyle w:val="HTMLCode"/>
        </w:rPr>
        <w:t>);</w:t>
      </w:r>
    </w:p>
    <w:p w:rsidR="00375A42" w:rsidRDefault="00805D61">
      <w:pPr>
        <w:pStyle w:val="Heading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63635673"/>
        <w:rPr>
          <w:rFonts w:eastAsia="Times New Roman"/>
        </w:rPr>
      </w:pPr>
      <w:bookmarkStart w:id="126" w:name="_Toc16246783"/>
      <w:r>
        <w:rPr>
          <w:rFonts w:eastAsia="Times New Roman"/>
        </w:rPr>
        <w:t>Create</w:t>
      </w:r>
      <w:del w:id="127" w:author="Achen, Aaron - NRCS, Lincoln, NE" w:date="2019-08-06T15:48:00Z">
        <w:r>
          <w:rPr>
            <w:rFonts w:eastAsia="Times New Roman"/>
          </w:rPr>
          <w:delText>s</w:delText>
        </w:r>
      </w:del>
      <w:r>
        <w:rPr>
          <w:rFonts w:eastAsia="Times New Roman"/>
        </w:rPr>
        <w:t xml:space="preserve"> </w:t>
      </w:r>
      <w:del w:id="128" w:author="Achen, Aaron - NRCS, Lincoln, NE" w:date="2019-08-08T13:45:00Z">
        <w:r w:rsidDel="00FE3CDA">
          <w:rPr>
            <w:rFonts w:eastAsia="Times New Roman"/>
          </w:rPr>
          <w:delText>S</w:delText>
        </w:r>
      </w:del>
      <w:ins w:id="129" w:author="Achen, Aaron - NRCS, Lincoln, NE" w:date="2019-08-08T13:45:00Z">
        <w:r w:rsidR="00FE3CDA">
          <w:rPr>
            <w:rFonts w:eastAsia="Times New Roman"/>
          </w:rPr>
          <w:t>s</w:t>
        </w:r>
      </w:ins>
      <w:r>
        <w:rPr>
          <w:rFonts w:eastAsia="Times New Roman"/>
        </w:rPr>
        <w:t xml:space="preserve">ummary </w:t>
      </w:r>
      <w:del w:id="130" w:author="Achen, Aaron - NRCS, Lincoln, NE" w:date="2019-08-08T13:45:00Z">
        <w:r w:rsidDel="00FE3CDA">
          <w:rPr>
            <w:rFonts w:eastAsia="Times New Roman"/>
          </w:rPr>
          <w:delText>A</w:delText>
        </w:r>
      </w:del>
      <w:ins w:id="131" w:author="Achen, Aaron - NRCS, Lincoln, NE" w:date="2019-08-08T13:46:00Z">
        <w:r w:rsidR="00FE3CDA">
          <w:rPr>
            <w:rFonts w:eastAsia="Times New Roman"/>
          </w:rPr>
          <w:t>a</w:t>
        </w:r>
      </w:ins>
      <w:r>
        <w:rPr>
          <w:rFonts w:eastAsia="Times New Roman"/>
        </w:rPr>
        <w:t xml:space="preserve">cres for each </w:t>
      </w:r>
      <w:proofErr w:type="spellStart"/>
      <w:r>
        <w:rPr>
          <w:rFonts w:eastAsia="Times New Roman"/>
        </w:rPr>
        <w:t>landunit</w:t>
      </w:r>
      <w:bookmarkEnd w:id="126"/>
      <w:proofErr w:type="spellEnd"/>
    </w:p>
    <w:p w:rsidR="00375A42" w:rsidRDefault="00805D61">
      <w:pPr>
        <w:pStyle w:val="HTMLPreformatted"/>
        <w:divId w:val="863635673"/>
        <w:rPr>
          <w:rStyle w:val="HTMLCode"/>
        </w:rPr>
      </w:pPr>
      <w:r>
        <w:rPr>
          <w:rStyle w:val="HTMLCode"/>
        </w:rPr>
        <w:t>CREATE TABLE #</w:t>
      </w:r>
      <w:proofErr w:type="spellStart"/>
      <w:r>
        <w:rPr>
          <w:rStyle w:val="HTMLCode"/>
        </w:rPr>
        <w:t>AoiAcres</w:t>
      </w:r>
      <w:proofErr w:type="spellEnd"/>
    </w:p>
    <w:p w:rsidR="00375A42" w:rsidRDefault="00805D61">
      <w:pPr>
        <w:pStyle w:val="HTMLPreformatted"/>
        <w:divId w:val="863635673"/>
        <w:rPr>
          <w:rStyle w:val="HTMLCode"/>
        </w:rPr>
      </w:pPr>
      <w:r>
        <w:rPr>
          <w:rStyle w:val="HTMLCode"/>
        </w:rPr>
        <w:t xml:space="preserve">    ( </w:t>
      </w:r>
      <w:proofErr w:type="spellStart"/>
      <w:r>
        <w:rPr>
          <w:rStyle w:val="HTMLCode"/>
        </w:rPr>
        <w:t>aoiid</w:t>
      </w:r>
      <w:proofErr w:type="spellEnd"/>
      <w:r>
        <w:rPr>
          <w:rStyle w:val="HTMLCode"/>
        </w:rPr>
        <w:t xml:space="preserve"> INT,</w:t>
      </w:r>
    </w:p>
    <w:p w:rsidR="00375A42" w:rsidRDefault="00805D61">
      <w:pPr>
        <w:pStyle w:val="HTMLPreformatted"/>
        <w:divId w:val="863635673"/>
        <w:rPr>
          <w:rStyle w:val="HTMLCode"/>
        </w:rPr>
      </w:pPr>
      <w:r>
        <w:rPr>
          <w:rStyle w:val="HTMLCode"/>
        </w:rPr>
        <w:t xml:space="preserve">    </w:t>
      </w:r>
      <w:proofErr w:type="spellStart"/>
      <w:r>
        <w:rPr>
          <w:rStyle w:val="HTMLCode"/>
        </w:rPr>
        <w:t>landunit</w:t>
      </w:r>
      <w:proofErr w:type="spellEnd"/>
      <w:r>
        <w:rPr>
          <w:rStyle w:val="HTMLCode"/>
        </w:rPr>
        <w:t xml:space="preserve"> CHAR(20),</w:t>
      </w:r>
    </w:p>
    <w:p w:rsidR="00375A42" w:rsidRDefault="00805D61">
      <w:pPr>
        <w:pStyle w:val="HTMLPreformatted"/>
        <w:divId w:val="863635673"/>
        <w:rPr>
          <w:rStyle w:val="HTMLCode"/>
        </w:rPr>
      </w:pPr>
      <w:r>
        <w:rPr>
          <w:rStyle w:val="HTMLCode"/>
        </w:rPr>
        <w:t xml:space="preserve">    </w:t>
      </w:r>
      <w:proofErr w:type="spellStart"/>
      <w:r>
        <w:rPr>
          <w:rStyle w:val="HTMLCode"/>
        </w:rPr>
        <w:t>landunit_acres</w:t>
      </w:r>
      <w:proofErr w:type="spellEnd"/>
      <w:r>
        <w:rPr>
          <w:rStyle w:val="HTMLCode"/>
        </w:rPr>
        <w:t xml:space="preserve"> FLOAT</w:t>
      </w:r>
    </w:p>
    <w:p w:rsidR="00375A42" w:rsidRDefault="00805D61">
      <w:pPr>
        <w:pStyle w:val="HTMLPreformatted"/>
        <w:divId w:val="863635673"/>
      </w:pPr>
      <w:r>
        <w:rPr>
          <w:rStyle w:val="HTMLCode"/>
        </w:rPr>
        <w:t xml:space="preserve">    );</w:t>
      </w:r>
    </w:p>
    <w:p w:rsidR="00375A42" w:rsidRDefault="00805D61">
      <w:pPr>
        <w:pStyle w:val="HTMLPreformatted"/>
        <w:divId w:val="863635673"/>
        <w:rPr>
          <w:rStyle w:val="HTMLCode"/>
        </w:rPr>
      </w:pPr>
      <w:r>
        <w:rPr>
          <w:rStyle w:val="HTMLCode"/>
        </w:rPr>
        <w:t>INSERT INTO #</w:t>
      </w:r>
      <w:proofErr w:type="spellStart"/>
      <w:r>
        <w:rPr>
          <w:rStyle w:val="HTMLCode"/>
        </w:rPr>
        <w:t>AoiAcres</w:t>
      </w:r>
      <w:proofErr w:type="spellEnd"/>
      <w:r>
        <w:rPr>
          <w:rStyle w:val="HTMLCode"/>
        </w:rPr>
        <w:t xml:space="preserve"> (</w:t>
      </w:r>
      <w:proofErr w:type="spellStart"/>
      <w:r>
        <w:rPr>
          <w:rStyle w:val="HTMLCode"/>
        </w:rPr>
        <w:t>aoiid</w:t>
      </w:r>
      <w:proofErr w:type="spellEnd"/>
      <w:r>
        <w:rPr>
          <w:rStyle w:val="HTMLCode"/>
        </w:rPr>
        <w:t xml:space="preserve">, </w:t>
      </w:r>
      <w:proofErr w:type="spellStart"/>
      <w:r>
        <w:rPr>
          <w:rStyle w:val="HTMLCode"/>
        </w:rPr>
        <w:t>landunit</w:t>
      </w:r>
      <w:proofErr w:type="spellEnd"/>
      <w:r>
        <w:rPr>
          <w:rStyle w:val="HTMLCode"/>
        </w:rPr>
        <w:t xml:space="preserve">, </w:t>
      </w:r>
      <w:proofErr w:type="spellStart"/>
      <w:r>
        <w:rPr>
          <w:rStyle w:val="HTMLCode"/>
        </w:rPr>
        <w:t>landunit_acres</w:t>
      </w:r>
      <w:proofErr w:type="spellEnd"/>
      <w:r>
        <w:rPr>
          <w:rStyle w:val="HTMLCode"/>
        </w:rPr>
        <w:t xml:space="preserve"> )</w:t>
      </w:r>
    </w:p>
    <w:p w:rsidR="00375A42" w:rsidRDefault="00805D61">
      <w:pPr>
        <w:pStyle w:val="HTMLPreformatted"/>
        <w:divId w:val="863635673"/>
        <w:rPr>
          <w:rStyle w:val="HTMLCode"/>
        </w:rPr>
      </w:pPr>
      <w:r>
        <w:rPr>
          <w:rStyle w:val="HTMLCode"/>
        </w:rPr>
        <w:t xml:space="preserve">SELECT  </w:t>
      </w:r>
      <w:proofErr w:type="spellStart"/>
      <w:r>
        <w:rPr>
          <w:rStyle w:val="HTMLCode"/>
        </w:rPr>
        <w:t>aoiid</w:t>
      </w:r>
      <w:proofErr w:type="spellEnd"/>
      <w:r>
        <w:rPr>
          <w:rStyle w:val="HTMLCode"/>
        </w:rPr>
        <w:t xml:space="preserve">, </w:t>
      </w:r>
      <w:proofErr w:type="spellStart"/>
      <w:r>
        <w:rPr>
          <w:rStyle w:val="HTMLCode"/>
        </w:rPr>
        <w:t>landunit</w:t>
      </w:r>
      <w:proofErr w:type="spellEnd"/>
      <w:r>
        <w:rPr>
          <w:rStyle w:val="HTMLCode"/>
        </w:rPr>
        <w:t>,</w:t>
      </w:r>
    </w:p>
    <w:p w:rsidR="00375A42" w:rsidRDefault="00805D61">
      <w:pPr>
        <w:pStyle w:val="HTMLPreformatted"/>
        <w:divId w:val="863635673"/>
        <w:rPr>
          <w:rStyle w:val="HTMLCode"/>
        </w:rPr>
      </w:pPr>
      <w:r>
        <w:rPr>
          <w:rStyle w:val="HTMLCode"/>
        </w:rPr>
        <w:t>SUM( ROUND( ( ( GEOGRAPHY::</w:t>
      </w:r>
      <w:proofErr w:type="spellStart"/>
      <w:r>
        <w:rPr>
          <w:rStyle w:val="HTMLCode"/>
        </w:rPr>
        <w:t>STGeomFromWKB</w:t>
      </w:r>
      <w:proofErr w:type="spellEnd"/>
      <w:r>
        <w:rPr>
          <w:rStyle w:val="HTMLCode"/>
        </w:rPr>
        <w:t>(</w:t>
      </w:r>
      <w:proofErr w:type="spellStart"/>
      <w:r>
        <w:rPr>
          <w:rStyle w:val="HTMLCode"/>
        </w:rPr>
        <w:t>aoigeom.STAsBinary</w:t>
      </w:r>
      <w:proofErr w:type="spellEnd"/>
      <w:r>
        <w:rPr>
          <w:rStyle w:val="HTMLCode"/>
        </w:rPr>
        <w:t>(), 4326 ).</w:t>
      </w:r>
      <w:proofErr w:type="spellStart"/>
      <w:r>
        <w:rPr>
          <w:rStyle w:val="HTMLCode"/>
        </w:rPr>
        <w:t>STArea</w:t>
      </w:r>
      <w:proofErr w:type="spellEnd"/>
      <w:r>
        <w:rPr>
          <w:rStyle w:val="HTMLCode"/>
        </w:rPr>
        <w:t xml:space="preserve">() ) / 4046.8564224 ), 3 ) ) AS </w:t>
      </w:r>
      <w:proofErr w:type="spellStart"/>
      <w:r>
        <w:rPr>
          <w:rStyle w:val="HTMLCode"/>
        </w:rPr>
        <w:t>landunit_acres</w:t>
      </w:r>
      <w:proofErr w:type="spellEnd"/>
    </w:p>
    <w:p w:rsidR="00375A42" w:rsidRDefault="00805D61">
      <w:pPr>
        <w:pStyle w:val="HTMLPreformatted"/>
        <w:divId w:val="863635673"/>
        <w:rPr>
          <w:rStyle w:val="HTMLCode"/>
        </w:rPr>
      </w:pPr>
      <w:r>
        <w:rPr>
          <w:rStyle w:val="HTMLCode"/>
        </w:rPr>
        <w:t>FROM #</w:t>
      </w:r>
      <w:proofErr w:type="spellStart"/>
      <w:r>
        <w:rPr>
          <w:rStyle w:val="HTMLCode"/>
        </w:rPr>
        <w:t>AoiTable</w:t>
      </w:r>
      <w:proofErr w:type="spellEnd"/>
    </w:p>
    <w:p w:rsidR="00375A42" w:rsidRDefault="00805D61">
      <w:pPr>
        <w:pStyle w:val="HTMLPreformatted"/>
        <w:divId w:val="863635673"/>
      </w:pPr>
      <w:r>
        <w:rPr>
          <w:rStyle w:val="HTMLCode"/>
        </w:rPr>
        <w:t xml:space="preserve">GROUP BY </w:t>
      </w:r>
      <w:proofErr w:type="spellStart"/>
      <w:r>
        <w:rPr>
          <w:rStyle w:val="HTMLCode"/>
        </w:rPr>
        <w:t>aoiid</w:t>
      </w:r>
      <w:proofErr w:type="spellEnd"/>
      <w:r>
        <w:rPr>
          <w:rStyle w:val="HTMLCode"/>
        </w:rPr>
        <w:t xml:space="preserve">, </w:t>
      </w:r>
      <w:proofErr w:type="spellStart"/>
      <w:r>
        <w:rPr>
          <w:rStyle w:val="HTMLCode"/>
        </w:rPr>
        <w:t>landunit</w:t>
      </w:r>
      <w:proofErr w:type="spellEnd"/>
      <w:r>
        <w:rPr>
          <w:rStyle w:val="HTMLCode"/>
        </w:rPr>
        <w:t>;</w:t>
      </w:r>
    </w:p>
    <w:tbl>
      <w:tblPr>
        <w:tblW w:w="0" w:type="auto"/>
        <w:tblCellSpacing w:w="15" w:type="dxa"/>
        <w:tblLook w:val="04A0" w:firstRow="1" w:lastRow="0" w:firstColumn="1" w:lastColumn="0" w:noHBand="0" w:noVBand="1"/>
      </w:tblPr>
      <w:tblGrid>
        <w:gridCol w:w="582"/>
        <w:gridCol w:w="1187"/>
        <w:gridCol w:w="1596"/>
      </w:tblGrid>
      <w:tr w:rsidR="00375A42">
        <w:trPr>
          <w:divId w:val="863635673"/>
          <w:tblHeader/>
          <w:tblCellSpacing w:w="15" w:type="dxa"/>
        </w:trPr>
        <w:tc>
          <w:tcPr>
            <w:tcW w:w="0" w:type="auto"/>
            <w:tcMar>
              <w:top w:w="15" w:type="dxa"/>
              <w:left w:w="15" w:type="dxa"/>
              <w:bottom w:w="15" w:type="dxa"/>
              <w:right w:w="15" w:type="dxa"/>
            </w:tcMar>
            <w:vAlign w:val="center"/>
            <w:hideMark/>
          </w:tcPr>
          <w:p w:rsidR="00375A42" w:rsidRDefault="00805D61">
            <w:pPr>
              <w:jc w:val="center"/>
              <w:rPr>
                <w:rFonts w:eastAsia="Times New Roman"/>
                <w:b/>
                <w:bCs/>
              </w:rPr>
            </w:pPr>
            <w:proofErr w:type="spellStart"/>
            <w:r>
              <w:rPr>
                <w:rFonts w:eastAsia="Times New Roman"/>
                <w:b/>
                <w:bCs/>
              </w:rPr>
              <w:t>aoiid</w:t>
            </w:r>
            <w:proofErr w:type="spellEnd"/>
          </w:p>
        </w:tc>
        <w:tc>
          <w:tcPr>
            <w:tcW w:w="0" w:type="auto"/>
            <w:tcMar>
              <w:top w:w="15" w:type="dxa"/>
              <w:left w:w="15" w:type="dxa"/>
              <w:bottom w:w="15" w:type="dxa"/>
              <w:right w:w="15" w:type="dxa"/>
            </w:tcMar>
            <w:vAlign w:val="center"/>
            <w:hideMark/>
          </w:tcPr>
          <w:p w:rsidR="00375A42" w:rsidRDefault="00805D61">
            <w:pPr>
              <w:jc w:val="center"/>
              <w:rPr>
                <w:rFonts w:eastAsia="Times New Roman"/>
                <w:b/>
                <w:bCs/>
              </w:rPr>
            </w:pPr>
            <w:proofErr w:type="spellStart"/>
            <w:r>
              <w:rPr>
                <w:rFonts w:eastAsia="Times New Roman"/>
                <w:b/>
                <w:bCs/>
              </w:rPr>
              <w:t>landunit</w:t>
            </w:r>
            <w:proofErr w:type="spellEnd"/>
          </w:p>
        </w:tc>
        <w:tc>
          <w:tcPr>
            <w:tcW w:w="0" w:type="auto"/>
            <w:tcMar>
              <w:top w:w="15" w:type="dxa"/>
              <w:left w:w="15" w:type="dxa"/>
              <w:bottom w:w="15" w:type="dxa"/>
              <w:right w:w="15" w:type="dxa"/>
            </w:tcMar>
            <w:vAlign w:val="center"/>
            <w:hideMark/>
          </w:tcPr>
          <w:p w:rsidR="00375A42" w:rsidRDefault="00805D61">
            <w:pPr>
              <w:jc w:val="center"/>
              <w:rPr>
                <w:rFonts w:eastAsia="Times New Roman"/>
                <w:b/>
                <w:bCs/>
              </w:rPr>
            </w:pPr>
            <w:proofErr w:type="spellStart"/>
            <w:r>
              <w:rPr>
                <w:rFonts w:eastAsia="Times New Roman"/>
                <w:b/>
                <w:bCs/>
              </w:rPr>
              <w:t>landunit_acres</w:t>
            </w:r>
            <w:proofErr w:type="spellEnd"/>
          </w:p>
        </w:tc>
      </w:tr>
      <w:tr w:rsidR="00375A42">
        <w:trPr>
          <w:divId w:val="863635673"/>
          <w:tblCellSpacing w:w="15" w:type="dxa"/>
        </w:trPr>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328.952</w:t>
            </w:r>
          </w:p>
        </w:tc>
      </w:tr>
      <w:tr w:rsidR="00375A42">
        <w:trPr>
          <w:divId w:val="863635673"/>
          <w:tblCellSpacing w:w="15" w:type="dxa"/>
        </w:trPr>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318.722</w:t>
            </w:r>
          </w:p>
        </w:tc>
      </w:tr>
    </w:tbl>
    <w:p w:rsidR="00375A42" w:rsidRDefault="00805D61">
      <w:pPr>
        <w:pStyle w:val="Heading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2082751185"/>
        <w:rPr>
          <w:rFonts w:eastAsia="Times New Roman"/>
        </w:rPr>
      </w:pPr>
      <w:bookmarkStart w:id="132" w:name="_Toc16246784"/>
      <w:r>
        <w:rPr>
          <w:rFonts w:eastAsia="Times New Roman"/>
        </w:rPr>
        <w:t>Populate intersected soil polygon table with geometry</w:t>
      </w:r>
      <w:bookmarkEnd w:id="132"/>
    </w:p>
    <w:p w:rsidR="00375A42" w:rsidRDefault="00805D61">
      <w:pPr>
        <w:pStyle w:val="HTMLPreformatted"/>
        <w:divId w:val="2082751185"/>
        <w:rPr>
          <w:rStyle w:val="HTMLCode"/>
        </w:rPr>
      </w:pPr>
      <w:r>
        <w:rPr>
          <w:rStyle w:val="HTMLCode"/>
        </w:rPr>
        <w:t>-- Create intersected soil polygon table with geometry</w:t>
      </w:r>
    </w:p>
    <w:p w:rsidR="00375A42" w:rsidRDefault="00805D61">
      <w:pPr>
        <w:pStyle w:val="HTMLPreformatted"/>
        <w:divId w:val="2082751185"/>
        <w:rPr>
          <w:rStyle w:val="HTMLCode"/>
        </w:rPr>
      </w:pPr>
      <w:r>
        <w:rPr>
          <w:rStyle w:val="HTMLCode"/>
        </w:rPr>
        <w:t>CREATE TABLE #</w:t>
      </w:r>
      <w:proofErr w:type="spellStart"/>
      <w:r>
        <w:rPr>
          <w:rStyle w:val="HTMLCode"/>
        </w:rPr>
        <w:t>AoiSoils</w:t>
      </w:r>
      <w:proofErr w:type="spellEnd"/>
      <w:r>
        <w:rPr>
          <w:rStyle w:val="HTMLCode"/>
        </w:rPr>
        <w:t xml:space="preserve"> </w:t>
      </w:r>
    </w:p>
    <w:p w:rsidR="00375A42" w:rsidRDefault="00805D61">
      <w:pPr>
        <w:pStyle w:val="HTMLPreformatted"/>
        <w:divId w:val="2082751185"/>
        <w:rPr>
          <w:rStyle w:val="HTMLCode"/>
        </w:rPr>
      </w:pPr>
      <w:r>
        <w:rPr>
          <w:rStyle w:val="HTMLCode"/>
        </w:rPr>
        <w:t xml:space="preserve">    ( </w:t>
      </w:r>
      <w:proofErr w:type="spellStart"/>
      <w:r>
        <w:rPr>
          <w:rStyle w:val="HTMLCode"/>
        </w:rPr>
        <w:t>polyid</w:t>
      </w:r>
      <w:proofErr w:type="spellEnd"/>
      <w:r>
        <w:rPr>
          <w:rStyle w:val="HTMLCode"/>
        </w:rPr>
        <w:t xml:space="preserve"> INT IDENTITY (1,1),</w:t>
      </w:r>
    </w:p>
    <w:p w:rsidR="00375A42" w:rsidRDefault="00805D61">
      <w:pPr>
        <w:pStyle w:val="HTMLPreformatted"/>
        <w:divId w:val="2082751185"/>
        <w:rPr>
          <w:rStyle w:val="HTMLCode"/>
        </w:rPr>
      </w:pPr>
      <w:r>
        <w:rPr>
          <w:rStyle w:val="HTMLCode"/>
        </w:rPr>
        <w:t xml:space="preserve">    </w:t>
      </w:r>
      <w:proofErr w:type="spellStart"/>
      <w:r>
        <w:rPr>
          <w:rStyle w:val="HTMLCode"/>
        </w:rPr>
        <w:t>aoiid</w:t>
      </w:r>
      <w:proofErr w:type="spellEnd"/>
      <w:r>
        <w:rPr>
          <w:rStyle w:val="HTMLCode"/>
        </w:rPr>
        <w:t xml:space="preserve"> INT,</w:t>
      </w:r>
    </w:p>
    <w:p w:rsidR="00375A42" w:rsidRDefault="00805D61">
      <w:pPr>
        <w:pStyle w:val="HTMLPreformatted"/>
        <w:divId w:val="2082751185"/>
        <w:rPr>
          <w:rStyle w:val="HTMLCode"/>
        </w:rPr>
      </w:pPr>
      <w:r>
        <w:rPr>
          <w:rStyle w:val="HTMLCode"/>
        </w:rPr>
        <w:t xml:space="preserve">    </w:t>
      </w:r>
      <w:proofErr w:type="spellStart"/>
      <w:r>
        <w:rPr>
          <w:rStyle w:val="HTMLCode"/>
        </w:rPr>
        <w:t>landunit</w:t>
      </w:r>
      <w:proofErr w:type="spellEnd"/>
      <w:r>
        <w:rPr>
          <w:rStyle w:val="HTMLCode"/>
        </w:rPr>
        <w:t xml:space="preserve"> CHAR(20),</w:t>
      </w:r>
    </w:p>
    <w:p w:rsidR="00375A42" w:rsidRDefault="00805D61">
      <w:pPr>
        <w:pStyle w:val="HTMLPreformatted"/>
        <w:divId w:val="2082751185"/>
        <w:rPr>
          <w:rStyle w:val="HTMLCode"/>
        </w:rPr>
      </w:pPr>
      <w:r>
        <w:rPr>
          <w:rStyle w:val="HTMLCode"/>
        </w:rPr>
        <w:t xml:space="preserve">    </w:t>
      </w:r>
      <w:proofErr w:type="spellStart"/>
      <w:r>
        <w:rPr>
          <w:rStyle w:val="HTMLCode"/>
        </w:rPr>
        <w:t>mukey</w:t>
      </w:r>
      <w:proofErr w:type="spellEnd"/>
      <w:r>
        <w:rPr>
          <w:rStyle w:val="HTMLCode"/>
        </w:rPr>
        <w:t xml:space="preserve"> INT,</w:t>
      </w:r>
    </w:p>
    <w:p w:rsidR="00375A42" w:rsidRDefault="00805D61">
      <w:pPr>
        <w:pStyle w:val="HTMLPreformatted"/>
        <w:divId w:val="2082751185"/>
        <w:rPr>
          <w:rStyle w:val="HTMLCode"/>
        </w:rPr>
      </w:pPr>
      <w:r>
        <w:rPr>
          <w:rStyle w:val="HTMLCode"/>
        </w:rPr>
        <w:lastRenderedPageBreak/>
        <w:t xml:space="preserve">    </w:t>
      </w:r>
      <w:proofErr w:type="spellStart"/>
      <w:r>
        <w:rPr>
          <w:rStyle w:val="HTMLCode"/>
        </w:rPr>
        <w:t>soilgeom</w:t>
      </w:r>
      <w:proofErr w:type="spellEnd"/>
      <w:r>
        <w:rPr>
          <w:rStyle w:val="HTMLCode"/>
        </w:rPr>
        <w:t xml:space="preserve"> GEOMETRY</w:t>
      </w:r>
    </w:p>
    <w:p w:rsidR="00375A42" w:rsidRDefault="00805D61">
      <w:pPr>
        <w:pStyle w:val="HTMLPreformatted"/>
        <w:divId w:val="2082751185"/>
      </w:pPr>
      <w:r>
        <w:rPr>
          <w:rStyle w:val="HTMLCode"/>
        </w:rPr>
        <w:t xml:space="preserve">    );</w:t>
      </w:r>
    </w:p>
    <w:p w:rsidR="00375A42" w:rsidRDefault="00805D61">
      <w:pPr>
        <w:pStyle w:val="HTMLPreformatted"/>
        <w:divId w:val="2082751185"/>
        <w:rPr>
          <w:rStyle w:val="HTMLCode"/>
        </w:rPr>
      </w:pPr>
      <w:r>
        <w:rPr>
          <w:rStyle w:val="HTMLCode"/>
        </w:rPr>
        <w:t>INSERT INTO #</w:t>
      </w:r>
      <w:proofErr w:type="spellStart"/>
      <w:r>
        <w:rPr>
          <w:rStyle w:val="HTMLCode"/>
        </w:rPr>
        <w:t>AoiSoils</w:t>
      </w:r>
      <w:proofErr w:type="spellEnd"/>
      <w:r>
        <w:rPr>
          <w:rStyle w:val="HTMLCode"/>
        </w:rPr>
        <w:t xml:space="preserve"> (</w:t>
      </w:r>
      <w:proofErr w:type="spellStart"/>
      <w:r>
        <w:rPr>
          <w:rStyle w:val="HTMLCode"/>
        </w:rPr>
        <w:t>aoiid</w:t>
      </w:r>
      <w:proofErr w:type="spellEnd"/>
      <w:r>
        <w:rPr>
          <w:rStyle w:val="HTMLCode"/>
        </w:rPr>
        <w:t xml:space="preserve">, </w:t>
      </w:r>
      <w:proofErr w:type="spellStart"/>
      <w:r>
        <w:rPr>
          <w:rStyle w:val="HTMLCode"/>
        </w:rPr>
        <w:t>landunit</w:t>
      </w:r>
      <w:proofErr w:type="spellEnd"/>
      <w:r>
        <w:rPr>
          <w:rStyle w:val="HTMLCode"/>
        </w:rPr>
        <w:t xml:space="preserve">, </w:t>
      </w:r>
      <w:proofErr w:type="spellStart"/>
      <w:r>
        <w:rPr>
          <w:rStyle w:val="HTMLCode"/>
        </w:rPr>
        <w:t>mukey</w:t>
      </w:r>
      <w:proofErr w:type="spellEnd"/>
      <w:r>
        <w:rPr>
          <w:rStyle w:val="HTMLCode"/>
        </w:rPr>
        <w:t xml:space="preserve">, </w:t>
      </w:r>
      <w:proofErr w:type="spellStart"/>
      <w:r>
        <w:rPr>
          <w:rStyle w:val="HTMLCode"/>
        </w:rPr>
        <w:t>soilgeom</w:t>
      </w:r>
      <w:proofErr w:type="spellEnd"/>
      <w:r>
        <w:rPr>
          <w:rStyle w:val="HTMLCode"/>
        </w:rPr>
        <w:t>)</w:t>
      </w:r>
    </w:p>
    <w:p w:rsidR="00375A42" w:rsidRDefault="00805D61">
      <w:pPr>
        <w:pStyle w:val="HTMLPreformatted"/>
        <w:divId w:val="2082751185"/>
        <w:rPr>
          <w:rStyle w:val="HTMLCode"/>
        </w:rPr>
      </w:pPr>
      <w:r>
        <w:rPr>
          <w:rStyle w:val="HTMLCode"/>
        </w:rPr>
        <w:t xml:space="preserve">SELECT </w:t>
      </w:r>
      <w:proofErr w:type="spellStart"/>
      <w:r>
        <w:rPr>
          <w:rStyle w:val="HTMLCode"/>
        </w:rPr>
        <w:t>A.aoiid</w:t>
      </w:r>
      <w:proofErr w:type="spellEnd"/>
      <w:r>
        <w:rPr>
          <w:rStyle w:val="HTMLCode"/>
        </w:rPr>
        <w:t xml:space="preserve">, </w:t>
      </w:r>
      <w:proofErr w:type="spellStart"/>
      <w:r>
        <w:rPr>
          <w:rStyle w:val="HTMLCode"/>
        </w:rPr>
        <w:t>A.landunit</w:t>
      </w:r>
      <w:proofErr w:type="spellEnd"/>
      <w:r>
        <w:rPr>
          <w:rStyle w:val="HTMLCode"/>
        </w:rPr>
        <w:t xml:space="preserve">, </w:t>
      </w:r>
      <w:proofErr w:type="spellStart"/>
      <w:r>
        <w:rPr>
          <w:rStyle w:val="HTMLCode"/>
        </w:rPr>
        <w:t>M.mukey</w:t>
      </w:r>
      <w:proofErr w:type="spellEnd"/>
      <w:r>
        <w:rPr>
          <w:rStyle w:val="HTMLCode"/>
        </w:rPr>
        <w:t xml:space="preserve">, </w:t>
      </w:r>
      <w:proofErr w:type="spellStart"/>
      <w:r>
        <w:rPr>
          <w:rStyle w:val="HTMLCode"/>
        </w:rPr>
        <w:t>M.mupolygongeo.STIntersection</w:t>
      </w:r>
      <w:proofErr w:type="spellEnd"/>
      <w:r>
        <w:rPr>
          <w:rStyle w:val="HTMLCode"/>
        </w:rPr>
        <w:t>(</w:t>
      </w:r>
      <w:proofErr w:type="spellStart"/>
      <w:r>
        <w:rPr>
          <w:rStyle w:val="HTMLCode"/>
        </w:rPr>
        <w:t>A.aoigeom</w:t>
      </w:r>
      <w:proofErr w:type="spellEnd"/>
      <w:r>
        <w:rPr>
          <w:rStyle w:val="HTMLCode"/>
        </w:rPr>
        <w:t xml:space="preserve"> ) AS </w:t>
      </w:r>
      <w:proofErr w:type="spellStart"/>
      <w:r>
        <w:rPr>
          <w:rStyle w:val="HTMLCode"/>
        </w:rPr>
        <w:t>soilgeom</w:t>
      </w:r>
      <w:proofErr w:type="spellEnd"/>
    </w:p>
    <w:p w:rsidR="00375A42" w:rsidRDefault="00805D61">
      <w:pPr>
        <w:pStyle w:val="HTMLPreformatted"/>
        <w:divId w:val="2082751185"/>
        <w:rPr>
          <w:rStyle w:val="HTMLCode"/>
        </w:rPr>
      </w:pPr>
      <w:r>
        <w:rPr>
          <w:rStyle w:val="HTMLCode"/>
        </w:rPr>
        <w:t xml:space="preserve">FROM </w:t>
      </w:r>
      <w:proofErr w:type="spellStart"/>
      <w:r>
        <w:rPr>
          <w:rStyle w:val="HTMLCode"/>
        </w:rPr>
        <w:t>mupolygon</w:t>
      </w:r>
      <w:proofErr w:type="spellEnd"/>
      <w:r>
        <w:rPr>
          <w:rStyle w:val="HTMLCode"/>
        </w:rPr>
        <w:t xml:space="preserve"> M, #</w:t>
      </w:r>
      <w:proofErr w:type="spellStart"/>
      <w:r>
        <w:rPr>
          <w:rStyle w:val="HTMLCode"/>
        </w:rPr>
        <w:t>AoiTable</w:t>
      </w:r>
      <w:proofErr w:type="spellEnd"/>
      <w:r>
        <w:rPr>
          <w:rStyle w:val="HTMLCode"/>
        </w:rPr>
        <w:t xml:space="preserve"> A</w:t>
      </w:r>
    </w:p>
    <w:p w:rsidR="00375A42" w:rsidRDefault="00805D61">
      <w:pPr>
        <w:pStyle w:val="HTMLPreformatted"/>
        <w:divId w:val="2082751185"/>
      </w:pPr>
      <w:r>
        <w:rPr>
          <w:rStyle w:val="HTMLCode"/>
        </w:rPr>
        <w:t xml:space="preserve">WHERE </w:t>
      </w:r>
      <w:proofErr w:type="spellStart"/>
      <w:r>
        <w:rPr>
          <w:rStyle w:val="HTMLCode"/>
        </w:rPr>
        <w:t>mupolygongeo.STIntersects</w:t>
      </w:r>
      <w:proofErr w:type="spellEnd"/>
      <w:r>
        <w:rPr>
          <w:rStyle w:val="HTMLCode"/>
        </w:rPr>
        <w:t>(</w:t>
      </w:r>
      <w:proofErr w:type="spellStart"/>
      <w:r>
        <w:rPr>
          <w:rStyle w:val="HTMLCode"/>
        </w:rPr>
        <w:t>A.aoigeom</w:t>
      </w:r>
      <w:proofErr w:type="spellEnd"/>
      <w:r>
        <w:rPr>
          <w:rStyle w:val="HTMLCode"/>
        </w:rPr>
        <w:t>) = 1;</w:t>
      </w:r>
    </w:p>
    <w:p w:rsidR="00375A42" w:rsidRDefault="00805D61">
      <w:pPr>
        <w:pStyle w:val="Heading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482624101"/>
        <w:rPr>
          <w:rFonts w:eastAsia="Times New Roman"/>
        </w:rPr>
      </w:pPr>
      <w:bookmarkStart w:id="133" w:name="_Toc16246785"/>
      <w:r>
        <w:rPr>
          <w:rFonts w:eastAsia="Times New Roman"/>
        </w:rPr>
        <w:t>Populate</w:t>
      </w:r>
      <w:del w:id="134" w:author="Achen, Aaron - NRCS, Lincoln, NE" w:date="2019-08-06T15:48:00Z">
        <w:r>
          <w:rPr>
            <w:rFonts w:eastAsia="Times New Roman"/>
          </w:rPr>
          <w:delText>s</w:delText>
        </w:r>
      </w:del>
      <w:r>
        <w:rPr>
          <w:rFonts w:eastAsia="Times New Roman"/>
        </w:rPr>
        <w:t xml:space="preserve"> </w:t>
      </w:r>
      <w:del w:id="135" w:author="Achen, Aaron - NRCS, Lincoln, NE" w:date="2019-08-08T13:46:00Z">
        <w:r w:rsidDel="00FE3CDA">
          <w:rPr>
            <w:rFonts w:eastAsia="Times New Roman"/>
          </w:rPr>
          <w:delText>S</w:delText>
        </w:r>
      </w:del>
      <w:ins w:id="136" w:author="Achen, Aaron - NRCS, Lincoln, NE" w:date="2019-08-08T13:46:00Z">
        <w:r w:rsidR="00FE3CDA">
          <w:rPr>
            <w:rFonts w:eastAsia="Times New Roman"/>
          </w:rPr>
          <w:t>s</w:t>
        </w:r>
      </w:ins>
      <w:r>
        <w:rPr>
          <w:rFonts w:eastAsia="Times New Roman"/>
        </w:rPr>
        <w:t xml:space="preserve">oil geometry with </w:t>
      </w:r>
      <w:proofErr w:type="spellStart"/>
      <w:r>
        <w:rPr>
          <w:rFonts w:eastAsia="Times New Roman"/>
        </w:rPr>
        <w:t>landunit</w:t>
      </w:r>
      <w:proofErr w:type="spellEnd"/>
      <w:r>
        <w:rPr>
          <w:rFonts w:eastAsia="Times New Roman"/>
        </w:rPr>
        <w:t xml:space="preserve"> attribute</w:t>
      </w:r>
      <w:bookmarkEnd w:id="133"/>
    </w:p>
    <w:p w:rsidR="00375A42" w:rsidRDefault="00805D61">
      <w:pPr>
        <w:pStyle w:val="HTMLPreformatted"/>
        <w:divId w:val="1482624101"/>
        <w:rPr>
          <w:rStyle w:val="HTMLCode"/>
        </w:rPr>
      </w:pPr>
      <w:r>
        <w:rPr>
          <w:rStyle w:val="HTMLCode"/>
        </w:rPr>
        <w:t xml:space="preserve">-- Soil geometry with </w:t>
      </w:r>
      <w:proofErr w:type="spellStart"/>
      <w:r>
        <w:rPr>
          <w:rStyle w:val="HTMLCode"/>
        </w:rPr>
        <w:t>landunits</w:t>
      </w:r>
      <w:proofErr w:type="spellEnd"/>
    </w:p>
    <w:p w:rsidR="00375A42" w:rsidRDefault="00805D61">
      <w:pPr>
        <w:pStyle w:val="HTMLPreformatted"/>
        <w:divId w:val="1482624101"/>
        <w:rPr>
          <w:rStyle w:val="HTMLCode"/>
        </w:rPr>
      </w:pPr>
      <w:r>
        <w:rPr>
          <w:rStyle w:val="HTMLCode"/>
        </w:rPr>
        <w:t xml:space="preserve">CREATE TABLE #AoiSoils2 </w:t>
      </w:r>
    </w:p>
    <w:p w:rsidR="00375A42" w:rsidRDefault="00805D61">
      <w:pPr>
        <w:pStyle w:val="HTMLPreformatted"/>
        <w:divId w:val="1482624101"/>
        <w:rPr>
          <w:rStyle w:val="HTMLCode"/>
        </w:rPr>
      </w:pPr>
      <w:r>
        <w:rPr>
          <w:rStyle w:val="HTMLCode"/>
        </w:rPr>
        <w:t xml:space="preserve">    ( </w:t>
      </w:r>
      <w:proofErr w:type="spellStart"/>
      <w:r>
        <w:rPr>
          <w:rStyle w:val="HTMLCode"/>
        </w:rPr>
        <w:t>aoiid</w:t>
      </w:r>
      <w:proofErr w:type="spellEnd"/>
      <w:r>
        <w:rPr>
          <w:rStyle w:val="HTMLCode"/>
        </w:rPr>
        <w:t xml:space="preserve"> INT,</w:t>
      </w:r>
    </w:p>
    <w:p w:rsidR="00375A42" w:rsidRDefault="00805D61">
      <w:pPr>
        <w:pStyle w:val="HTMLPreformatted"/>
        <w:divId w:val="1482624101"/>
        <w:rPr>
          <w:rStyle w:val="HTMLCode"/>
        </w:rPr>
      </w:pPr>
      <w:r>
        <w:rPr>
          <w:rStyle w:val="HTMLCode"/>
        </w:rPr>
        <w:t xml:space="preserve">    </w:t>
      </w:r>
      <w:proofErr w:type="spellStart"/>
      <w:r>
        <w:rPr>
          <w:rStyle w:val="HTMLCode"/>
        </w:rPr>
        <w:t>polyid</w:t>
      </w:r>
      <w:proofErr w:type="spellEnd"/>
      <w:r>
        <w:rPr>
          <w:rStyle w:val="HTMLCode"/>
        </w:rPr>
        <w:t xml:space="preserve"> INT,</w:t>
      </w:r>
    </w:p>
    <w:p w:rsidR="00375A42" w:rsidRDefault="00805D61">
      <w:pPr>
        <w:pStyle w:val="HTMLPreformatted"/>
        <w:divId w:val="1482624101"/>
        <w:rPr>
          <w:rStyle w:val="HTMLCode"/>
        </w:rPr>
      </w:pPr>
      <w:r>
        <w:rPr>
          <w:rStyle w:val="HTMLCode"/>
        </w:rPr>
        <w:t xml:space="preserve">    </w:t>
      </w:r>
      <w:proofErr w:type="spellStart"/>
      <w:r>
        <w:rPr>
          <w:rStyle w:val="HTMLCode"/>
        </w:rPr>
        <w:t>landunit</w:t>
      </w:r>
      <w:proofErr w:type="spellEnd"/>
      <w:r>
        <w:rPr>
          <w:rStyle w:val="HTMLCode"/>
        </w:rPr>
        <w:t xml:space="preserve"> CHAR(20),</w:t>
      </w:r>
    </w:p>
    <w:p w:rsidR="00375A42" w:rsidRDefault="00805D61">
      <w:pPr>
        <w:pStyle w:val="HTMLPreformatted"/>
        <w:divId w:val="1482624101"/>
        <w:rPr>
          <w:rStyle w:val="HTMLCode"/>
        </w:rPr>
      </w:pPr>
      <w:r>
        <w:rPr>
          <w:rStyle w:val="HTMLCode"/>
        </w:rPr>
        <w:t xml:space="preserve">    </w:t>
      </w:r>
      <w:proofErr w:type="spellStart"/>
      <w:r>
        <w:rPr>
          <w:rStyle w:val="HTMLCode"/>
        </w:rPr>
        <w:t>mukey</w:t>
      </w:r>
      <w:proofErr w:type="spellEnd"/>
      <w:r>
        <w:rPr>
          <w:rStyle w:val="HTMLCode"/>
        </w:rPr>
        <w:t xml:space="preserve"> INT,</w:t>
      </w:r>
    </w:p>
    <w:p w:rsidR="00375A42" w:rsidRDefault="00805D61">
      <w:pPr>
        <w:pStyle w:val="HTMLPreformatted"/>
        <w:divId w:val="1482624101"/>
        <w:rPr>
          <w:rStyle w:val="HTMLCode"/>
        </w:rPr>
      </w:pPr>
      <w:r>
        <w:rPr>
          <w:rStyle w:val="HTMLCode"/>
        </w:rPr>
        <w:t xml:space="preserve">    </w:t>
      </w:r>
      <w:proofErr w:type="spellStart"/>
      <w:r>
        <w:rPr>
          <w:rStyle w:val="HTMLCode"/>
        </w:rPr>
        <w:t>poly_acres</w:t>
      </w:r>
      <w:proofErr w:type="spellEnd"/>
      <w:r>
        <w:rPr>
          <w:rStyle w:val="HTMLCode"/>
        </w:rPr>
        <w:t xml:space="preserve"> FLOAT,</w:t>
      </w:r>
    </w:p>
    <w:p w:rsidR="00375A42" w:rsidRDefault="00805D61">
      <w:pPr>
        <w:pStyle w:val="HTMLPreformatted"/>
        <w:divId w:val="1482624101"/>
        <w:rPr>
          <w:rStyle w:val="HTMLCode"/>
        </w:rPr>
      </w:pPr>
      <w:r>
        <w:rPr>
          <w:rStyle w:val="HTMLCode"/>
        </w:rPr>
        <w:t xml:space="preserve">    </w:t>
      </w:r>
      <w:proofErr w:type="spellStart"/>
      <w:r>
        <w:rPr>
          <w:rStyle w:val="HTMLCode"/>
        </w:rPr>
        <w:t>soilgeog</w:t>
      </w:r>
      <w:proofErr w:type="spellEnd"/>
      <w:r>
        <w:rPr>
          <w:rStyle w:val="HTMLCode"/>
        </w:rPr>
        <w:t xml:space="preserve"> GEOGRAPHY</w:t>
      </w:r>
    </w:p>
    <w:p w:rsidR="00375A42" w:rsidRDefault="00805D61">
      <w:pPr>
        <w:pStyle w:val="HTMLPreformatted"/>
        <w:divId w:val="1482624101"/>
      </w:pPr>
      <w:r>
        <w:rPr>
          <w:rStyle w:val="HTMLCode"/>
        </w:rPr>
        <w:t xml:space="preserve">    );</w:t>
      </w:r>
    </w:p>
    <w:p w:rsidR="00375A42" w:rsidRDefault="00805D61">
      <w:pPr>
        <w:pStyle w:val="HTMLPreformatted"/>
        <w:divId w:val="1482624101"/>
        <w:rPr>
          <w:rStyle w:val="HTMLCode"/>
        </w:rPr>
      </w:pPr>
      <w:r>
        <w:rPr>
          <w:rStyle w:val="HTMLCode"/>
        </w:rPr>
        <w:t xml:space="preserve">-- Populate Soil geometry with </w:t>
      </w:r>
      <w:proofErr w:type="spellStart"/>
      <w:r>
        <w:rPr>
          <w:rStyle w:val="HTMLCode"/>
        </w:rPr>
        <w:t>landunit</w:t>
      </w:r>
      <w:proofErr w:type="spellEnd"/>
      <w:r>
        <w:rPr>
          <w:rStyle w:val="HTMLCode"/>
        </w:rPr>
        <w:t xml:space="preserve"> attribute</w:t>
      </w:r>
    </w:p>
    <w:p w:rsidR="00375A42" w:rsidRDefault="00805D61">
      <w:pPr>
        <w:pStyle w:val="HTMLPreformatted"/>
        <w:divId w:val="1482624101"/>
        <w:rPr>
          <w:rStyle w:val="HTMLCode"/>
        </w:rPr>
      </w:pPr>
      <w:r>
        <w:rPr>
          <w:rStyle w:val="HTMLCode"/>
        </w:rPr>
        <w:t xml:space="preserve">INSERT INTO #AoiSoils2   </w:t>
      </w:r>
    </w:p>
    <w:p w:rsidR="00375A42" w:rsidRDefault="00805D61">
      <w:pPr>
        <w:pStyle w:val="HTMLPreformatted"/>
        <w:divId w:val="1482624101"/>
        <w:rPr>
          <w:rStyle w:val="HTMLCode"/>
        </w:rPr>
      </w:pPr>
      <w:r>
        <w:rPr>
          <w:rStyle w:val="HTMLCode"/>
        </w:rPr>
        <w:t xml:space="preserve">SELECT </w:t>
      </w:r>
      <w:proofErr w:type="spellStart"/>
      <w:r>
        <w:rPr>
          <w:rStyle w:val="HTMLCode"/>
        </w:rPr>
        <w:t>aoiid</w:t>
      </w:r>
      <w:proofErr w:type="spellEnd"/>
      <w:r>
        <w:rPr>
          <w:rStyle w:val="HTMLCode"/>
        </w:rPr>
        <w:t xml:space="preserve">, </w:t>
      </w:r>
      <w:proofErr w:type="spellStart"/>
      <w:r>
        <w:rPr>
          <w:rStyle w:val="HTMLCode"/>
        </w:rPr>
        <w:t>polyid</w:t>
      </w:r>
      <w:proofErr w:type="spellEnd"/>
      <w:r>
        <w:rPr>
          <w:rStyle w:val="HTMLCode"/>
        </w:rPr>
        <w:t xml:space="preserve">, </w:t>
      </w:r>
      <w:proofErr w:type="spellStart"/>
      <w:r>
        <w:rPr>
          <w:rStyle w:val="HTMLCode"/>
        </w:rPr>
        <w:t>landunit</w:t>
      </w:r>
      <w:proofErr w:type="spellEnd"/>
      <w:r>
        <w:rPr>
          <w:rStyle w:val="HTMLCode"/>
        </w:rPr>
        <w:t xml:space="preserve">,  </w:t>
      </w:r>
      <w:proofErr w:type="spellStart"/>
      <w:r>
        <w:rPr>
          <w:rStyle w:val="HTMLCode"/>
        </w:rPr>
        <w:t>mukey</w:t>
      </w:r>
      <w:proofErr w:type="spellEnd"/>
      <w:r>
        <w:rPr>
          <w:rStyle w:val="HTMLCode"/>
        </w:rPr>
        <w:t>, ROUND((( GEOGRAPHY::</w:t>
      </w:r>
      <w:proofErr w:type="spellStart"/>
      <w:r>
        <w:rPr>
          <w:rStyle w:val="HTMLCode"/>
        </w:rPr>
        <w:t>STGeomFromWKB</w:t>
      </w:r>
      <w:proofErr w:type="spellEnd"/>
      <w:r>
        <w:rPr>
          <w:rStyle w:val="HTMLCode"/>
        </w:rPr>
        <w:t>(</w:t>
      </w:r>
      <w:proofErr w:type="spellStart"/>
      <w:r>
        <w:rPr>
          <w:rStyle w:val="HTMLCode"/>
        </w:rPr>
        <w:t>soilgeom.STAsBinary</w:t>
      </w:r>
      <w:proofErr w:type="spellEnd"/>
      <w:r>
        <w:rPr>
          <w:rStyle w:val="HTMLCode"/>
        </w:rPr>
        <w:t>(), 4326 ).</w:t>
      </w:r>
      <w:proofErr w:type="spellStart"/>
      <w:r>
        <w:rPr>
          <w:rStyle w:val="HTMLCode"/>
        </w:rPr>
        <w:t>STArea</w:t>
      </w:r>
      <w:proofErr w:type="spellEnd"/>
      <w:r>
        <w:rPr>
          <w:rStyle w:val="HTMLCode"/>
        </w:rPr>
        <w:t xml:space="preserve">() ) / 4046.8564224 ), 3 ) AS </w:t>
      </w:r>
      <w:proofErr w:type="spellStart"/>
      <w:r>
        <w:rPr>
          <w:rStyle w:val="HTMLCode"/>
        </w:rPr>
        <w:t>poly_acres</w:t>
      </w:r>
      <w:proofErr w:type="spellEnd"/>
      <w:r>
        <w:rPr>
          <w:rStyle w:val="HTMLCode"/>
        </w:rPr>
        <w:t>, GEOGRAPHY::</w:t>
      </w:r>
      <w:proofErr w:type="spellStart"/>
      <w:r>
        <w:rPr>
          <w:rStyle w:val="HTMLCode"/>
        </w:rPr>
        <w:t>STGeomFromWKB</w:t>
      </w:r>
      <w:proofErr w:type="spellEnd"/>
      <w:r>
        <w:rPr>
          <w:rStyle w:val="HTMLCode"/>
        </w:rPr>
        <w:t>(</w:t>
      </w:r>
      <w:proofErr w:type="spellStart"/>
      <w:r>
        <w:rPr>
          <w:rStyle w:val="HTMLCode"/>
        </w:rPr>
        <w:t>soilgeom.STAsBinary</w:t>
      </w:r>
      <w:proofErr w:type="spellEnd"/>
      <w:r>
        <w:rPr>
          <w:rStyle w:val="HTMLCode"/>
        </w:rPr>
        <w:t xml:space="preserve">(), 4326 ) AS </w:t>
      </w:r>
      <w:proofErr w:type="spellStart"/>
      <w:r>
        <w:rPr>
          <w:rStyle w:val="HTMLCode"/>
        </w:rPr>
        <w:t>soilgeog</w:t>
      </w:r>
      <w:proofErr w:type="spellEnd"/>
      <w:r>
        <w:rPr>
          <w:rStyle w:val="HTMLCode"/>
        </w:rPr>
        <w:t xml:space="preserve"> </w:t>
      </w:r>
    </w:p>
    <w:p w:rsidR="00375A42" w:rsidRDefault="00805D61">
      <w:pPr>
        <w:pStyle w:val="HTMLPreformatted"/>
        <w:divId w:val="1482624101"/>
      </w:pPr>
      <w:r>
        <w:rPr>
          <w:rStyle w:val="HTMLCode"/>
        </w:rPr>
        <w:t>FROM #</w:t>
      </w:r>
      <w:proofErr w:type="spellStart"/>
      <w:r>
        <w:rPr>
          <w:rStyle w:val="HTMLCode"/>
        </w:rPr>
        <w:t>AoiSoils</w:t>
      </w:r>
      <w:proofErr w:type="spellEnd"/>
      <w:r>
        <w:rPr>
          <w:rStyle w:val="HTMLCode"/>
        </w:rPr>
        <w:t>;</w:t>
      </w:r>
    </w:p>
    <w:p w:rsidR="00375A42" w:rsidRDefault="00805D61">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320815916"/>
        <w:rPr>
          <w:rFonts w:eastAsia="Times New Roman"/>
        </w:rPr>
      </w:pPr>
      <w:bookmarkStart w:id="137" w:name="_Toc16246786"/>
      <w:r>
        <w:rPr>
          <w:rFonts w:eastAsia="Times New Roman"/>
        </w:rPr>
        <w:t xml:space="preserve">Create </w:t>
      </w:r>
      <w:del w:id="138" w:author="Achen, Aaron - NRCS, Lincoln, NE" w:date="2019-08-08T13:46:00Z">
        <w:r w:rsidDel="00FE3CDA">
          <w:rPr>
            <w:rFonts w:eastAsia="Times New Roman"/>
          </w:rPr>
          <w:delText>t</w:delText>
        </w:r>
      </w:del>
      <w:ins w:id="139" w:author="Achen, Aaron - NRCS, Lincoln, NE" w:date="2019-08-08T13:46:00Z">
        <w:r w:rsidR="00FE3CDA">
          <w:rPr>
            <w:rFonts w:eastAsia="Times New Roman"/>
          </w:rPr>
          <w:t>T</w:t>
        </w:r>
      </w:ins>
      <w:r>
        <w:rPr>
          <w:rFonts w:eastAsia="Times New Roman"/>
        </w:rPr>
        <w:t xml:space="preserve">able to </w:t>
      </w:r>
      <w:del w:id="140" w:author="Achen, Aaron - NRCS, Lincoln, NE" w:date="2019-08-08T13:46:00Z">
        <w:r w:rsidDel="00FE3CDA">
          <w:rPr>
            <w:rFonts w:eastAsia="Times New Roman"/>
          </w:rPr>
          <w:delText>s</w:delText>
        </w:r>
      </w:del>
      <w:ins w:id="141" w:author="Achen, Aaron - NRCS, Lincoln, NE" w:date="2019-08-08T13:46:00Z">
        <w:r w:rsidR="00FE3CDA">
          <w:rPr>
            <w:rFonts w:eastAsia="Times New Roman"/>
          </w:rPr>
          <w:t>S</w:t>
        </w:r>
      </w:ins>
      <w:r>
        <w:rPr>
          <w:rFonts w:eastAsia="Times New Roman"/>
        </w:rPr>
        <w:t xml:space="preserve">tore </w:t>
      </w:r>
      <w:del w:id="142" w:author="Achen, Aaron - NRCS, Lincoln, NE" w:date="2019-08-08T13:46:00Z">
        <w:r w:rsidDel="00FE3CDA">
          <w:rPr>
            <w:rFonts w:eastAsia="Times New Roman"/>
          </w:rPr>
          <w:delText>s</w:delText>
        </w:r>
      </w:del>
      <w:ins w:id="143" w:author="Achen, Aaron - NRCS, Lincoln, NE" w:date="2019-08-08T13:46:00Z">
        <w:r w:rsidR="00FE3CDA">
          <w:rPr>
            <w:rFonts w:eastAsia="Times New Roman"/>
          </w:rPr>
          <w:t>S</w:t>
        </w:r>
      </w:ins>
      <w:r>
        <w:rPr>
          <w:rFonts w:eastAsia="Times New Roman"/>
        </w:rPr>
        <w:t xml:space="preserve">urvey </w:t>
      </w:r>
      <w:del w:id="144" w:author="Achen, Aaron - NRCS, Lincoln, NE" w:date="2019-08-08T13:46:00Z">
        <w:r w:rsidDel="00FE3CDA">
          <w:rPr>
            <w:rFonts w:eastAsia="Times New Roman"/>
          </w:rPr>
          <w:delText>a</w:delText>
        </w:r>
      </w:del>
      <w:ins w:id="145" w:author="Achen, Aaron - NRCS, Lincoln, NE" w:date="2019-08-08T13:46:00Z">
        <w:r w:rsidR="00FE3CDA">
          <w:rPr>
            <w:rFonts w:eastAsia="Times New Roman"/>
          </w:rPr>
          <w:t>A</w:t>
        </w:r>
      </w:ins>
      <w:r>
        <w:rPr>
          <w:rFonts w:eastAsia="Times New Roman"/>
        </w:rPr>
        <w:t xml:space="preserve">rea </w:t>
      </w:r>
      <w:del w:id="146" w:author="Achen, Aaron - NRCS, Lincoln, NE" w:date="2019-08-08T13:46:00Z">
        <w:r w:rsidDel="00FE3CDA">
          <w:rPr>
            <w:rFonts w:eastAsia="Times New Roman"/>
          </w:rPr>
          <w:delText>d</w:delText>
        </w:r>
      </w:del>
      <w:proofErr w:type="spellStart"/>
      <w:ins w:id="147" w:author="Achen, Aaron - NRCS, Lincoln, NE" w:date="2019-08-08T13:46:00Z">
        <w:r w:rsidR="00FE3CDA">
          <w:rPr>
            <w:rFonts w:eastAsia="Times New Roman"/>
          </w:rPr>
          <w:t>D</w:t>
        </w:r>
      </w:ins>
      <w:r>
        <w:rPr>
          <w:rFonts w:eastAsia="Times New Roman"/>
        </w:rPr>
        <w:t>atestamps</w:t>
      </w:r>
      <w:proofErr w:type="spellEnd"/>
      <w:r>
        <w:rPr>
          <w:rFonts w:eastAsia="Times New Roman"/>
        </w:rPr>
        <w:t xml:space="preserve"> (</w:t>
      </w:r>
      <w:proofErr w:type="spellStart"/>
      <w:r>
        <w:rPr>
          <w:rFonts w:eastAsia="Times New Roman"/>
        </w:rPr>
        <w:t>sacatalog.saverest</w:t>
      </w:r>
      <w:proofErr w:type="spellEnd"/>
      <w:r>
        <w:rPr>
          <w:rFonts w:eastAsia="Times New Roman"/>
        </w:rPr>
        <w:t>)</w:t>
      </w:r>
      <w:bookmarkEnd w:id="137"/>
    </w:p>
    <w:p w:rsidR="00375A42" w:rsidRDefault="00805D61">
      <w:pPr>
        <w:pStyle w:val="HTMLPreformatted"/>
        <w:divId w:val="1320815916"/>
        <w:rPr>
          <w:rStyle w:val="HTMLCode"/>
        </w:rPr>
      </w:pPr>
      <w:r>
        <w:rPr>
          <w:rStyle w:val="HTMLCode"/>
        </w:rPr>
        <w:t>CREATE TABLE #</w:t>
      </w:r>
      <w:proofErr w:type="spellStart"/>
      <w:r>
        <w:rPr>
          <w:rStyle w:val="HTMLCode"/>
        </w:rPr>
        <w:t>DateStamps</w:t>
      </w:r>
      <w:proofErr w:type="spellEnd"/>
    </w:p>
    <w:p w:rsidR="00375A42" w:rsidRDefault="00805D61">
      <w:pPr>
        <w:pStyle w:val="HTMLPreformatted"/>
        <w:divId w:val="1320815916"/>
        <w:rPr>
          <w:rStyle w:val="HTMLCode"/>
        </w:rPr>
      </w:pPr>
      <w:r>
        <w:rPr>
          <w:rStyle w:val="HTMLCode"/>
        </w:rPr>
        <w:t>(</w:t>
      </w:r>
      <w:proofErr w:type="spellStart"/>
      <w:r>
        <w:rPr>
          <w:rStyle w:val="HTMLCode"/>
        </w:rPr>
        <w:t>landunit</w:t>
      </w:r>
      <w:proofErr w:type="spellEnd"/>
      <w:r>
        <w:rPr>
          <w:rStyle w:val="HTMLCode"/>
        </w:rPr>
        <w:t xml:space="preserve"> CHAR(20),</w:t>
      </w:r>
    </w:p>
    <w:p w:rsidR="00375A42" w:rsidRDefault="00805D61">
      <w:pPr>
        <w:pStyle w:val="HTMLPreformatted"/>
        <w:divId w:val="1320815916"/>
      </w:pPr>
      <w:proofErr w:type="spellStart"/>
      <w:r>
        <w:rPr>
          <w:rStyle w:val="HTMLCode"/>
        </w:rPr>
        <w:t>datestamp</w:t>
      </w:r>
      <w:proofErr w:type="spellEnd"/>
      <w:r>
        <w:rPr>
          <w:rStyle w:val="HTMLCode"/>
        </w:rPr>
        <w:t xml:space="preserve"> VARCHAR(32));</w:t>
      </w:r>
    </w:p>
    <w:tbl>
      <w:tblPr>
        <w:tblW w:w="0" w:type="auto"/>
        <w:tblCellSpacing w:w="15" w:type="dxa"/>
        <w:tblLook w:val="04A0" w:firstRow="1" w:lastRow="0" w:firstColumn="1" w:lastColumn="0" w:noHBand="0" w:noVBand="1"/>
      </w:tblPr>
      <w:tblGrid>
        <w:gridCol w:w="1202"/>
        <w:gridCol w:w="2875"/>
      </w:tblGrid>
      <w:tr w:rsidR="00375A42">
        <w:trPr>
          <w:divId w:val="1320815916"/>
          <w:tblHeader/>
          <w:tblCellSpacing w:w="15" w:type="dxa"/>
        </w:trPr>
        <w:tc>
          <w:tcPr>
            <w:tcW w:w="0" w:type="auto"/>
            <w:tcMar>
              <w:top w:w="15" w:type="dxa"/>
              <w:left w:w="15" w:type="dxa"/>
              <w:bottom w:w="15" w:type="dxa"/>
              <w:right w:w="15" w:type="dxa"/>
            </w:tcMar>
            <w:vAlign w:val="center"/>
            <w:hideMark/>
          </w:tcPr>
          <w:p w:rsidR="00375A42" w:rsidRDefault="00805D61">
            <w:pPr>
              <w:jc w:val="center"/>
              <w:rPr>
                <w:rFonts w:eastAsia="Times New Roman"/>
                <w:b/>
                <w:bCs/>
              </w:rPr>
            </w:pPr>
            <w:proofErr w:type="spellStart"/>
            <w:r>
              <w:rPr>
                <w:rFonts w:eastAsia="Times New Roman"/>
                <w:b/>
                <w:bCs/>
              </w:rPr>
              <w:t>landunit</w:t>
            </w:r>
            <w:proofErr w:type="spellEnd"/>
          </w:p>
        </w:tc>
        <w:tc>
          <w:tcPr>
            <w:tcW w:w="0" w:type="auto"/>
            <w:tcMar>
              <w:top w:w="15" w:type="dxa"/>
              <w:left w:w="15" w:type="dxa"/>
              <w:bottom w:w="15" w:type="dxa"/>
              <w:right w:w="15" w:type="dxa"/>
            </w:tcMar>
            <w:vAlign w:val="center"/>
            <w:hideMark/>
          </w:tcPr>
          <w:p w:rsidR="00375A42" w:rsidRDefault="00805D61">
            <w:pPr>
              <w:jc w:val="center"/>
              <w:rPr>
                <w:rFonts w:eastAsia="Times New Roman"/>
                <w:b/>
                <w:bCs/>
              </w:rPr>
            </w:pPr>
            <w:proofErr w:type="spellStart"/>
            <w:r>
              <w:rPr>
                <w:rFonts w:eastAsia="Times New Roman"/>
                <w:b/>
                <w:bCs/>
              </w:rPr>
              <w:t>datestamp</w:t>
            </w:r>
            <w:proofErr w:type="spellEnd"/>
          </w:p>
        </w:tc>
      </w:tr>
      <w:tr w:rsidR="00375A42">
        <w:trPr>
          <w:divId w:val="1320815916"/>
          <w:tblCellSpacing w:w="15" w:type="dxa"/>
        </w:trPr>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ND001 2018-09-12 19:21:50</w:t>
            </w:r>
          </w:p>
        </w:tc>
      </w:tr>
      <w:tr w:rsidR="00375A42">
        <w:trPr>
          <w:divId w:val="1320815916"/>
          <w:tblCellSpacing w:w="15" w:type="dxa"/>
        </w:trPr>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SD105 2018-09-12 23:49:29</w:t>
            </w:r>
          </w:p>
        </w:tc>
      </w:tr>
      <w:tr w:rsidR="00375A42">
        <w:trPr>
          <w:divId w:val="1320815916"/>
          <w:tblCellSpacing w:w="15" w:type="dxa"/>
        </w:trPr>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ND001 2018-09-12 19:21:50</w:t>
            </w:r>
          </w:p>
        </w:tc>
      </w:tr>
    </w:tbl>
    <w:p w:rsidR="00375A42" w:rsidRDefault="00805D61">
      <w:pPr>
        <w:pStyle w:val="HTMLPreformatted"/>
        <w:divId w:val="1320815916"/>
        <w:rPr>
          <w:rStyle w:val="HTMLCode"/>
        </w:rPr>
      </w:pPr>
      <w:r>
        <w:rPr>
          <w:rStyle w:val="HTMLCode"/>
        </w:rPr>
        <w:t>INSERT INTO #</w:t>
      </w:r>
      <w:proofErr w:type="spellStart"/>
      <w:r>
        <w:rPr>
          <w:rStyle w:val="HTMLCode"/>
        </w:rPr>
        <w:t>DateStamps</w:t>
      </w:r>
      <w:proofErr w:type="spellEnd"/>
    </w:p>
    <w:p w:rsidR="00375A42" w:rsidRDefault="00805D61">
      <w:pPr>
        <w:pStyle w:val="HTMLPreformatted"/>
        <w:divId w:val="1320815916"/>
        <w:rPr>
          <w:rStyle w:val="HTMLCode"/>
        </w:rPr>
      </w:pPr>
      <w:r>
        <w:rPr>
          <w:rStyle w:val="HTMLCode"/>
        </w:rPr>
        <w:t xml:space="preserve">SELECT DISTINCT </w:t>
      </w:r>
      <w:proofErr w:type="spellStart"/>
      <w:r>
        <w:rPr>
          <w:rStyle w:val="HTMLCode"/>
        </w:rPr>
        <w:t>AM.landunit</w:t>
      </w:r>
      <w:proofErr w:type="spellEnd"/>
      <w:r>
        <w:rPr>
          <w:rStyle w:val="HTMLCode"/>
        </w:rPr>
        <w:t>, ([SC].[</w:t>
      </w:r>
      <w:proofErr w:type="spellStart"/>
      <w:r>
        <w:rPr>
          <w:rStyle w:val="HTMLCode"/>
        </w:rPr>
        <w:t>areasymbol</w:t>
      </w:r>
      <w:proofErr w:type="spellEnd"/>
      <w:r>
        <w:rPr>
          <w:rStyle w:val="HTMLCode"/>
        </w:rPr>
        <w:t>] + ' ' + CONVERT(VARCHAR(32),[SC].[</w:t>
      </w:r>
      <w:proofErr w:type="spellStart"/>
      <w:r>
        <w:rPr>
          <w:rStyle w:val="HTMLCode"/>
        </w:rPr>
        <w:t>saverest</w:t>
      </w:r>
      <w:proofErr w:type="spellEnd"/>
      <w:r>
        <w:rPr>
          <w:rStyle w:val="HTMLCode"/>
        </w:rPr>
        <w:t xml:space="preserve">],120) ) AS </w:t>
      </w:r>
      <w:proofErr w:type="spellStart"/>
      <w:r>
        <w:rPr>
          <w:rStyle w:val="HTMLCode"/>
        </w:rPr>
        <w:t>datestamp</w:t>
      </w:r>
      <w:proofErr w:type="spellEnd"/>
    </w:p>
    <w:p w:rsidR="00375A42" w:rsidRDefault="00805D61">
      <w:pPr>
        <w:pStyle w:val="HTMLPreformatted"/>
        <w:divId w:val="1320815916"/>
        <w:rPr>
          <w:rStyle w:val="HTMLCode"/>
        </w:rPr>
      </w:pPr>
      <w:r>
        <w:rPr>
          <w:rStyle w:val="HTMLCode"/>
        </w:rPr>
        <w:t>FROM #M4 AM</w:t>
      </w:r>
    </w:p>
    <w:p w:rsidR="00375A42" w:rsidRDefault="00805D61">
      <w:pPr>
        <w:pStyle w:val="HTMLPreformatted"/>
        <w:divId w:val="1320815916"/>
        <w:rPr>
          <w:rStyle w:val="HTMLCode"/>
        </w:rPr>
      </w:pPr>
      <w:r>
        <w:rPr>
          <w:rStyle w:val="HTMLCode"/>
        </w:rPr>
        <w:t xml:space="preserve">INNER JOIN </w:t>
      </w:r>
      <w:proofErr w:type="spellStart"/>
      <w:r>
        <w:rPr>
          <w:rStyle w:val="HTMLCode"/>
        </w:rPr>
        <w:t>mapunit</w:t>
      </w:r>
      <w:proofErr w:type="spellEnd"/>
      <w:r>
        <w:rPr>
          <w:rStyle w:val="HTMLCode"/>
        </w:rPr>
        <w:t xml:space="preserve"> Mu ON </w:t>
      </w:r>
      <w:proofErr w:type="spellStart"/>
      <w:r>
        <w:rPr>
          <w:rStyle w:val="HTMLCode"/>
        </w:rPr>
        <w:t>AM.mukey</w:t>
      </w:r>
      <w:proofErr w:type="spellEnd"/>
      <w:r>
        <w:rPr>
          <w:rStyle w:val="HTMLCode"/>
        </w:rPr>
        <w:t xml:space="preserve"> = </w:t>
      </w:r>
      <w:proofErr w:type="spellStart"/>
      <w:r>
        <w:rPr>
          <w:rStyle w:val="HTMLCode"/>
        </w:rPr>
        <w:t>Mu.mukey</w:t>
      </w:r>
      <w:proofErr w:type="spellEnd"/>
    </w:p>
    <w:p w:rsidR="00375A42" w:rsidRDefault="00805D61">
      <w:pPr>
        <w:pStyle w:val="HTMLPreformatted"/>
        <w:divId w:val="1320815916"/>
        <w:rPr>
          <w:rStyle w:val="HTMLCode"/>
        </w:rPr>
      </w:pPr>
      <w:r>
        <w:rPr>
          <w:rStyle w:val="HTMLCode"/>
        </w:rPr>
        <w:t xml:space="preserve">INNER JOIN legend LG ON </w:t>
      </w:r>
      <w:proofErr w:type="spellStart"/>
      <w:r>
        <w:rPr>
          <w:rStyle w:val="HTMLCode"/>
        </w:rPr>
        <w:t>Mu.lkey</w:t>
      </w:r>
      <w:proofErr w:type="spellEnd"/>
      <w:r>
        <w:rPr>
          <w:rStyle w:val="HTMLCode"/>
        </w:rPr>
        <w:t xml:space="preserve"> = </w:t>
      </w:r>
      <w:proofErr w:type="spellStart"/>
      <w:r>
        <w:rPr>
          <w:rStyle w:val="HTMLCode"/>
        </w:rPr>
        <w:t>LG.lkey</w:t>
      </w:r>
      <w:proofErr w:type="spellEnd"/>
    </w:p>
    <w:p w:rsidR="00375A42" w:rsidRDefault="00805D61">
      <w:pPr>
        <w:pStyle w:val="HTMLPreformatted"/>
        <w:divId w:val="1320815916"/>
      </w:pPr>
      <w:r>
        <w:rPr>
          <w:rStyle w:val="HTMLCode"/>
        </w:rPr>
        <w:t xml:space="preserve">INNER JOIN </w:t>
      </w:r>
      <w:proofErr w:type="spellStart"/>
      <w:r>
        <w:rPr>
          <w:rStyle w:val="HTMLCode"/>
        </w:rPr>
        <w:t>sacatalog</w:t>
      </w:r>
      <w:proofErr w:type="spellEnd"/>
      <w:r>
        <w:rPr>
          <w:rStyle w:val="HTMLCode"/>
        </w:rPr>
        <w:t xml:space="preserve"> SC ON </w:t>
      </w:r>
      <w:proofErr w:type="spellStart"/>
      <w:r>
        <w:rPr>
          <w:rStyle w:val="HTMLCode"/>
        </w:rPr>
        <w:t>Lg.areasymbol</w:t>
      </w:r>
      <w:proofErr w:type="spellEnd"/>
      <w:r>
        <w:rPr>
          <w:rStyle w:val="HTMLCode"/>
        </w:rPr>
        <w:t xml:space="preserve"> = </w:t>
      </w:r>
      <w:proofErr w:type="spellStart"/>
      <w:r>
        <w:rPr>
          <w:rStyle w:val="HTMLCode"/>
        </w:rPr>
        <w:t>SC.areasymbol</w:t>
      </w:r>
      <w:proofErr w:type="spellEnd"/>
      <w:r>
        <w:rPr>
          <w:rStyle w:val="HTMLCode"/>
        </w:rPr>
        <w:t>;</w:t>
      </w:r>
    </w:p>
    <w:p w:rsidR="00375A42" w:rsidRDefault="00805D61">
      <w:pPr>
        <w:numPr>
          <w:ilvl w:val="0"/>
          <w:numId w:val="2"/>
        </w:numPr>
        <w:spacing w:before="100" w:beforeAutospacing="1" w:after="100" w:afterAutospacing="1"/>
        <w:divId w:val="1320815916"/>
        <w:rPr>
          <w:rFonts w:eastAsia="Times New Roman"/>
        </w:rPr>
      </w:pPr>
      <w:r>
        <w:rPr>
          <w:rFonts w:eastAsia="Times New Roman"/>
        </w:rPr>
        <w:t>Get survey area dates for all soil map</w:t>
      </w:r>
      <w:ins w:id="148" w:author="Achen, Aaron - NRCS, Lincoln, NE" w:date="2019-08-08T13:47:00Z">
        <w:r w:rsidR="00FE3CDA">
          <w:rPr>
            <w:rFonts w:eastAsia="Times New Roman"/>
          </w:rPr>
          <w:t xml:space="preserve"> </w:t>
        </w:r>
      </w:ins>
      <w:r>
        <w:rPr>
          <w:rFonts w:eastAsia="Times New Roman"/>
        </w:rPr>
        <w:t>units involved</w:t>
      </w:r>
      <w:ins w:id="149" w:author="Achen, Aaron - NRCS, Lincoln, NE" w:date="2019-07-23T16:52:00Z">
        <w:r>
          <w:rPr>
            <w:rFonts w:eastAsia="Times New Roman"/>
          </w:rPr>
          <w:t>.</w:t>
        </w:r>
      </w:ins>
    </w:p>
    <w:p w:rsidR="00375A42" w:rsidRDefault="00805D61">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521942519"/>
        <w:rPr>
          <w:rFonts w:eastAsia="Times New Roman"/>
        </w:rPr>
      </w:pPr>
      <w:bookmarkStart w:id="150" w:name="_Toc16246787"/>
      <w:r>
        <w:rPr>
          <w:rFonts w:eastAsia="Times New Roman"/>
        </w:rPr>
        <w:t xml:space="preserve">Create </w:t>
      </w:r>
      <w:del w:id="151" w:author="Achen, Aaron - NRCS, Lincoln, NE" w:date="2019-08-08T13:46:00Z">
        <w:r w:rsidDel="00FE3CDA">
          <w:rPr>
            <w:rFonts w:eastAsia="Times New Roman"/>
          </w:rPr>
          <w:delText>t</w:delText>
        </w:r>
      </w:del>
      <w:ins w:id="152" w:author="Achen, Aaron - NRCS, Lincoln, NE" w:date="2019-08-08T13:46:00Z">
        <w:r w:rsidR="00FE3CDA">
          <w:rPr>
            <w:rFonts w:eastAsia="Times New Roman"/>
          </w:rPr>
          <w:t>T</w:t>
        </w:r>
      </w:ins>
      <w:r>
        <w:rPr>
          <w:rFonts w:eastAsia="Times New Roman"/>
        </w:rPr>
        <w:t xml:space="preserve">able to </w:t>
      </w:r>
      <w:del w:id="153" w:author="Achen, Aaron - NRCS, Lincoln, NE" w:date="2019-08-08T13:46:00Z">
        <w:r w:rsidDel="00FE3CDA">
          <w:rPr>
            <w:rFonts w:eastAsia="Times New Roman"/>
          </w:rPr>
          <w:delText>s</w:delText>
        </w:r>
      </w:del>
      <w:ins w:id="154" w:author="Achen, Aaron - NRCS, Lincoln, NE" w:date="2019-08-08T13:46:00Z">
        <w:r w:rsidR="00FE3CDA">
          <w:rPr>
            <w:rFonts w:eastAsia="Times New Roman"/>
          </w:rPr>
          <w:t>S</w:t>
        </w:r>
      </w:ins>
      <w:r>
        <w:rPr>
          <w:rFonts w:eastAsia="Times New Roman"/>
        </w:rPr>
        <w:t xml:space="preserve">tore </w:t>
      </w:r>
      <w:del w:id="155" w:author="Achen, Aaron - NRCS, Lincoln, NE" w:date="2019-08-08T13:46:00Z">
        <w:r w:rsidDel="00FE3CDA">
          <w:rPr>
            <w:rFonts w:eastAsia="Times New Roman"/>
          </w:rPr>
          <w:delText>l</w:delText>
        </w:r>
      </w:del>
      <w:proofErr w:type="spellStart"/>
      <w:ins w:id="156" w:author="Achen, Aaron - NRCS, Lincoln, NE" w:date="2019-08-08T13:46:00Z">
        <w:r w:rsidR="00FE3CDA">
          <w:rPr>
            <w:rFonts w:eastAsia="Times New Roman"/>
          </w:rPr>
          <w:t>L</w:t>
        </w:r>
      </w:ins>
      <w:r>
        <w:rPr>
          <w:rFonts w:eastAsia="Times New Roman"/>
        </w:rPr>
        <w:t>andunit</w:t>
      </w:r>
      <w:proofErr w:type="spellEnd"/>
      <w:r>
        <w:rPr>
          <w:rFonts w:eastAsia="Times New Roman"/>
        </w:rPr>
        <w:t xml:space="preserve"> </w:t>
      </w:r>
      <w:del w:id="157" w:author="Achen, Aaron - NRCS, Lincoln, NE" w:date="2019-08-08T13:46:00Z">
        <w:r w:rsidDel="00FE3CDA">
          <w:rPr>
            <w:rFonts w:eastAsia="Times New Roman"/>
          </w:rPr>
          <w:delText>m</w:delText>
        </w:r>
      </w:del>
      <w:ins w:id="158" w:author="Achen, Aaron - NRCS, Lincoln, NE" w:date="2019-08-08T13:46:00Z">
        <w:r w:rsidR="00FE3CDA">
          <w:rPr>
            <w:rFonts w:eastAsia="Times New Roman"/>
          </w:rPr>
          <w:t>M</w:t>
        </w:r>
      </w:ins>
      <w:r>
        <w:rPr>
          <w:rFonts w:eastAsia="Times New Roman"/>
        </w:rPr>
        <w:t xml:space="preserve">etadata (survey area and </w:t>
      </w:r>
      <w:proofErr w:type="spellStart"/>
      <w:r>
        <w:rPr>
          <w:rFonts w:eastAsia="Times New Roman"/>
        </w:rPr>
        <w:t>saverest</w:t>
      </w:r>
      <w:proofErr w:type="spellEnd"/>
      <w:r>
        <w:rPr>
          <w:rFonts w:eastAsia="Times New Roman"/>
        </w:rPr>
        <w:t xml:space="preserve">) </w:t>
      </w:r>
      <w:del w:id="159" w:author="Achen, Aaron - NRCS, Lincoln, NE" w:date="2019-08-08T13:47:00Z">
        <w:r w:rsidDel="00FE3CDA">
          <w:rPr>
            <w:rFonts w:eastAsia="Times New Roman"/>
          </w:rPr>
          <w:delText>w</w:delText>
        </w:r>
      </w:del>
      <w:ins w:id="160" w:author="Achen, Aaron - NRCS, Lincoln, NE" w:date="2019-08-08T13:47:00Z">
        <w:r w:rsidR="00FE3CDA">
          <w:rPr>
            <w:rFonts w:eastAsia="Times New Roman"/>
          </w:rPr>
          <w:t>W</w:t>
        </w:r>
      </w:ins>
      <w:r>
        <w:rPr>
          <w:rFonts w:eastAsia="Times New Roman"/>
        </w:rPr>
        <w:t xml:space="preserve">hich </w:t>
      </w:r>
      <w:del w:id="161" w:author="Achen, Aaron - NRCS, Lincoln, NE" w:date="2019-08-08T13:47:00Z">
        <w:r w:rsidDel="00FE3CDA">
          <w:rPr>
            <w:rFonts w:eastAsia="Times New Roman"/>
          </w:rPr>
          <w:delText>c</w:delText>
        </w:r>
      </w:del>
      <w:ins w:id="162" w:author="Achen, Aaron - NRCS, Lincoln, NE" w:date="2019-08-08T13:47:00Z">
        <w:r w:rsidR="00FE3CDA">
          <w:rPr>
            <w:rFonts w:eastAsia="Times New Roman"/>
          </w:rPr>
          <w:t>C</w:t>
        </w:r>
      </w:ins>
      <w:r>
        <w:rPr>
          <w:rFonts w:eastAsia="Times New Roman"/>
        </w:rPr>
        <w:t xml:space="preserve">omes </w:t>
      </w:r>
      <w:r w:rsidR="00BF2238">
        <w:rPr>
          <w:rFonts w:eastAsia="Times New Roman"/>
        </w:rPr>
        <w:t>F</w:t>
      </w:r>
      <w:r>
        <w:rPr>
          <w:rFonts w:eastAsia="Times New Roman"/>
        </w:rPr>
        <w:t>rom #</w:t>
      </w:r>
      <w:proofErr w:type="spellStart"/>
      <w:r>
        <w:rPr>
          <w:rFonts w:eastAsia="Times New Roman"/>
        </w:rPr>
        <w:t>DateStamps</w:t>
      </w:r>
      <w:bookmarkEnd w:id="150"/>
      <w:proofErr w:type="spellEnd"/>
    </w:p>
    <w:p w:rsidR="00375A42" w:rsidRDefault="00805D61">
      <w:pPr>
        <w:pStyle w:val="HTMLPreformatted"/>
        <w:divId w:val="521942519"/>
        <w:rPr>
          <w:rStyle w:val="HTMLCode"/>
        </w:rPr>
      </w:pPr>
      <w:r>
        <w:rPr>
          <w:rStyle w:val="HTMLCode"/>
        </w:rPr>
        <w:lastRenderedPageBreak/>
        <w:t>CREATE TABLE #</w:t>
      </w:r>
      <w:proofErr w:type="spellStart"/>
      <w:r>
        <w:rPr>
          <w:rStyle w:val="HTMLCode"/>
        </w:rPr>
        <w:t>LandunitMetadata</w:t>
      </w:r>
      <w:proofErr w:type="spellEnd"/>
    </w:p>
    <w:p w:rsidR="00375A42" w:rsidRDefault="00805D61">
      <w:pPr>
        <w:pStyle w:val="HTMLPreformatted"/>
        <w:divId w:val="521942519"/>
        <w:rPr>
          <w:rStyle w:val="HTMLCode"/>
        </w:rPr>
      </w:pPr>
      <w:r>
        <w:rPr>
          <w:rStyle w:val="HTMLCode"/>
        </w:rPr>
        <w:t>(</w:t>
      </w:r>
      <w:proofErr w:type="spellStart"/>
      <w:r>
        <w:rPr>
          <w:rStyle w:val="HTMLCode"/>
        </w:rPr>
        <w:t>landunit</w:t>
      </w:r>
      <w:proofErr w:type="spellEnd"/>
      <w:r>
        <w:rPr>
          <w:rStyle w:val="HTMLCode"/>
        </w:rPr>
        <w:t xml:space="preserve"> CHAR(20),</w:t>
      </w:r>
    </w:p>
    <w:p w:rsidR="00375A42" w:rsidRDefault="00805D61">
      <w:pPr>
        <w:pStyle w:val="HTMLPreformatted"/>
        <w:divId w:val="521942519"/>
        <w:rPr>
          <w:rStyle w:val="HTMLCode"/>
        </w:rPr>
      </w:pPr>
      <w:proofErr w:type="spellStart"/>
      <w:r>
        <w:rPr>
          <w:rStyle w:val="HTMLCode"/>
        </w:rPr>
        <w:t>soils_metadata</w:t>
      </w:r>
      <w:proofErr w:type="spellEnd"/>
      <w:r>
        <w:rPr>
          <w:rStyle w:val="HTMLCode"/>
        </w:rPr>
        <w:t xml:space="preserve"> VARCHAR(150)</w:t>
      </w:r>
    </w:p>
    <w:p w:rsidR="00375A42" w:rsidRDefault="00805D61">
      <w:pPr>
        <w:pStyle w:val="HTMLPreformatted"/>
        <w:divId w:val="521942519"/>
      </w:pPr>
      <w:r>
        <w:rPr>
          <w:rStyle w:val="HTMLCode"/>
        </w:rPr>
        <w:t>);</w:t>
      </w:r>
    </w:p>
    <w:p w:rsidR="00375A42" w:rsidRDefault="00805D61">
      <w:pPr>
        <w:pStyle w:val="HTMLPreformatted"/>
        <w:divId w:val="521942519"/>
        <w:rPr>
          <w:rStyle w:val="HTMLCode"/>
        </w:rPr>
      </w:pPr>
      <w:r>
        <w:rPr>
          <w:rStyle w:val="HTMLCode"/>
        </w:rPr>
        <w:t>INSERT INTO #</w:t>
      </w:r>
      <w:proofErr w:type="spellStart"/>
      <w:r>
        <w:rPr>
          <w:rStyle w:val="HTMLCode"/>
        </w:rPr>
        <w:t>LandunitMetadata</w:t>
      </w:r>
      <w:proofErr w:type="spellEnd"/>
    </w:p>
    <w:p w:rsidR="00375A42" w:rsidRDefault="00805D61">
      <w:pPr>
        <w:pStyle w:val="HTMLPreformatted"/>
        <w:divId w:val="521942519"/>
        <w:rPr>
          <w:rStyle w:val="HTMLCode"/>
        </w:rPr>
      </w:pPr>
      <w:r>
        <w:rPr>
          <w:rStyle w:val="HTMLCode"/>
        </w:rPr>
        <w:t>SELECT DISTINCT</w:t>
      </w:r>
    </w:p>
    <w:p w:rsidR="00375A42" w:rsidRDefault="00805D61">
      <w:pPr>
        <w:pStyle w:val="HTMLPreformatted"/>
        <w:divId w:val="521942519"/>
        <w:rPr>
          <w:rStyle w:val="HTMLCode"/>
        </w:rPr>
      </w:pPr>
      <w:proofErr w:type="spellStart"/>
      <w:r>
        <w:rPr>
          <w:rStyle w:val="HTMLCode"/>
        </w:rPr>
        <w:t>landunit</w:t>
      </w:r>
      <w:proofErr w:type="spellEnd"/>
      <w:r>
        <w:rPr>
          <w:rStyle w:val="HTMLCode"/>
        </w:rPr>
        <w:t>,</w:t>
      </w:r>
    </w:p>
    <w:p w:rsidR="00375A42" w:rsidRDefault="00805D61">
      <w:pPr>
        <w:pStyle w:val="HTMLPreformatted"/>
        <w:divId w:val="521942519"/>
        <w:rPr>
          <w:rStyle w:val="HTMLCode"/>
        </w:rPr>
      </w:pPr>
      <w:r>
        <w:rPr>
          <w:rStyle w:val="HTMLCode"/>
        </w:rPr>
        <w:t>STUFF((SELECT ' | ' + CAST([</w:t>
      </w:r>
      <w:proofErr w:type="spellStart"/>
      <w:r>
        <w:rPr>
          <w:rStyle w:val="HTMLCode"/>
        </w:rPr>
        <w:t>datestamp</w:t>
      </w:r>
      <w:proofErr w:type="spellEnd"/>
      <w:r>
        <w:rPr>
          <w:rStyle w:val="HTMLCode"/>
        </w:rPr>
        <w:t>] AS VARCHAR(30))</w:t>
      </w:r>
    </w:p>
    <w:p w:rsidR="00375A42" w:rsidRDefault="00805D61">
      <w:pPr>
        <w:pStyle w:val="HTMLPreformatted"/>
        <w:divId w:val="521942519"/>
        <w:rPr>
          <w:rStyle w:val="HTMLCode"/>
        </w:rPr>
      </w:pPr>
      <w:r>
        <w:rPr>
          <w:rStyle w:val="HTMLCode"/>
        </w:rPr>
        <w:t>FROM #</w:t>
      </w:r>
      <w:proofErr w:type="spellStart"/>
      <w:r>
        <w:rPr>
          <w:rStyle w:val="HTMLCode"/>
        </w:rPr>
        <w:t>DateStamps</w:t>
      </w:r>
      <w:proofErr w:type="spellEnd"/>
      <w:r>
        <w:rPr>
          <w:rStyle w:val="HTMLCode"/>
        </w:rPr>
        <w:t xml:space="preserve"> dt2</w:t>
      </w:r>
    </w:p>
    <w:p w:rsidR="00375A42" w:rsidRDefault="00805D61">
      <w:pPr>
        <w:pStyle w:val="HTMLPreformatted"/>
        <w:divId w:val="521942519"/>
        <w:rPr>
          <w:rStyle w:val="HTMLCode"/>
        </w:rPr>
      </w:pPr>
      <w:r>
        <w:rPr>
          <w:rStyle w:val="HTMLCode"/>
        </w:rPr>
        <w:t>WHERE dt1.landunit = dt2.landunit</w:t>
      </w:r>
    </w:p>
    <w:p w:rsidR="00375A42" w:rsidRDefault="00805D61">
      <w:pPr>
        <w:pStyle w:val="HTMLPreformatted"/>
        <w:divId w:val="521942519"/>
        <w:rPr>
          <w:rStyle w:val="HTMLCode"/>
        </w:rPr>
      </w:pPr>
      <w:r>
        <w:rPr>
          <w:rStyle w:val="HTMLCode"/>
        </w:rPr>
        <w:t xml:space="preserve">FOR XML PATH ('') ), 1, 2, '') AS </w:t>
      </w:r>
      <w:proofErr w:type="spellStart"/>
      <w:r>
        <w:rPr>
          <w:rStyle w:val="HTMLCode"/>
        </w:rPr>
        <w:t>soils_metadata</w:t>
      </w:r>
      <w:proofErr w:type="spellEnd"/>
    </w:p>
    <w:p w:rsidR="00375A42" w:rsidRDefault="00805D61">
      <w:pPr>
        <w:pStyle w:val="HTMLPreformatted"/>
        <w:divId w:val="521942519"/>
      </w:pPr>
      <w:r>
        <w:rPr>
          <w:rStyle w:val="HTMLCode"/>
        </w:rPr>
        <w:t>FROM #</w:t>
      </w:r>
      <w:proofErr w:type="spellStart"/>
      <w:r>
        <w:rPr>
          <w:rStyle w:val="HTMLCode"/>
        </w:rPr>
        <w:t>DateStamps</w:t>
      </w:r>
      <w:proofErr w:type="spellEnd"/>
      <w:r>
        <w:rPr>
          <w:rStyle w:val="HTMLCode"/>
        </w:rPr>
        <w:t xml:space="preserve"> dt1;</w:t>
      </w:r>
    </w:p>
    <w:p w:rsidR="00375A42" w:rsidRDefault="00805D61">
      <w:pPr>
        <w:numPr>
          <w:ilvl w:val="0"/>
          <w:numId w:val="3"/>
        </w:numPr>
        <w:spacing w:before="100" w:beforeAutospacing="1" w:after="100" w:afterAutospacing="1"/>
        <w:divId w:val="521942519"/>
        <w:rPr>
          <w:rFonts w:eastAsia="Times New Roman"/>
        </w:rPr>
      </w:pPr>
      <w:r>
        <w:rPr>
          <w:rFonts w:eastAsia="Times New Roman"/>
        </w:rPr>
        <w:t xml:space="preserve">Populate </w:t>
      </w:r>
      <w:proofErr w:type="spellStart"/>
      <w:r>
        <w:rPr>
          <w:rFonts w:eastAsia="Times New Roman"/>
        </w:rPr>
        <w:t>landunit</w:t>
      </w:r>
      <w:proofErr w:type="spellEnd"/>
      <w:r>
        <w:rPr>
          <w:rFonts w:eastAsia="Times New Roman"/>
        </w:rPr>
        <w:t xml:space="preserve"> soils-metadata</w:t>
      </w:r>
      <w:ins w:id="163" w:author="Achen, Aaron - NRCS, Lincoln, NE" w:date="2019-07-23T16:52:00Z">
        <w:r>
          <w:rPr>
            <w:rFonts w:eastAsia="Times New Roman"/>
          </w:rPr>
          <w:t>.</w:t>
        </w:r>
      </w:ins>
    </w:p>
    <w:tbl>
      <w:tblPr>
        <w:tblW w:w="0" w:type="auto"/>
        <w:tblCellSpacing w:w="15" w:type="dxa"/>
        <w:tblLook w:val="04A0" w:firstRow="1" w:lastRow="0" w:firstColumn="1" w:lastColumn="0" w:noHBand="0" w:noVBand="1"/>
      </w:tblPr>
      <w:tblGrid>
        <w:gridCol w:w="1202"/>
        <w:gridCol w:w="5695"/>
      </w:tblGrid>
      <w:tr w:rsidR="00375A42">
        <w:trPr>
          <w:divId w:val="521942519"/>
          <w:tblHeader/>
          <w:tblCellSpacing w:w="15" w:type="dxa"/>
        </w:trPr>
        <w:tc>
          <w:tcPr>
            <w:tcW w:w="0" w:type="auto"/>
            <w:tcMar>
              <w:top w:w="15" w:type="dxa"/>
              <w:left w:w="15" w:type="dxa"/>
              <w:bottom w:w="15" w:type="dxa"/>
              <w:right w:w="15" w:type="dxa"/>
            </w:tcMar>
            <w:vAlign w:val="center"/>
            <w:hideMark/>
          </w:tcPr>
          <w:p w:rsidR="00375A42" w:rsidRDefault="00805D61">
            <w:pPr>
              <w:jc w:val="center"/>
              <w:rPr>
                <w:rFonts w:eastAsia="Times New Roman"/>
                <w:b/>
                <w:bCs/>
              </w:rPr>
            </w:pPr>
            <w:proofErr w:type="spellStart"/>
            <w:r>
              <w:rPr>
                <w:rFonts w:eastAsia="Times New Roman"/>
                <w:b/>
                <w:bCs/>
              </w:rPr>
              <w:t>landunit</w:t>
            </w:r>
            <w:proofErr w:type="spellEnd"/>
          </w:p>
        </w:tc>
        <w:tc>
          <w:tcPr>
            <w:tcW w:w="0" w:type="auto"/>
            <w:tcMar>
              <w:top w:w="15" w:type="dxa"/>
              <w:left w:w="15" w:type="dxa"/>
              <w:bottom w:w="15" w:type="dxa"/>
              <w:right w:w="15" w:type="dxa"/>
            </w:tcMar>
            <w:vAlign w:val="center"/>
            <w:hideMark/>
          </w:tcPr>
          <w:p w:rsidR="00375A42" w:rsidRDefault="00805D61">
            <w:pPr>
              <w:jc w:val="center"/>
              <w:rPr>
                <w:rFonts w:eastAsia="Times New Roman"/>
                <w:b/>
                <w:bCs/>
              </w:rPr>
            </w:pPr>
            <w:proofErr w:type="spellStart"/>
            <w:r>
              <w:rPr>
                <w:rFonts w:eastAsia="Times New Roman"/>
                <w:b/>
                <w:bCs/>
              </w:rPr>
              <w:t>soils_metadata</w:t>
            </w:r>
            <w:proofErr w:type="spellEnd"/>
          </w:p>
        </w:tc>
      </w:tr>
      <w:tr w:rsidR="00375A42">
        <w:trPr>
          <w:divId w:val="521942519"/>
          <w:tblCellSpacing w:w="15" w:type="dxa"/>
        </w:trPr>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ND001 2018-09-12 19:21:50 SD105 2018-09-12 23:49:29</w:t>
            </w:r>
          </w:p>
        </w:tc>
      </w:tr>
      <w:tr w:rsidR="00375A42">
        <w:trPr>
          <w:divId w:val="521942519"/>
          <w:tblCellSpacing w:w="15" w:type="dxa"/>
        </w:trPr>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ND001 2018-09-12 19:21:50</w:t>
            </w:r>
          </w:p>
        </w:tc>
      </w:tr>
    </w:tbl>
    <w:p w:rsidR="00375A42" w:rsidRDefault="00805D61">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00880493"/>
        <w:rPr>
          <w:rFonts w:eastAsia="Times New Roman"/>
        </w:rPr>
      </w:pPr>
      <w:bookmarkStart w:id="164" w:name="_Toc16246788"/>
      <w:r>
        <w:rPr>
          <w:rFonts w:eastAsia="Times New Roman"/>
        </w:rPr>
        <w:t xml:space="preserve">Populate #SDV with </w:t>
      </w:r>
      <w:del w:id="165" w:author="Achen, Aaron - NRCS, Lincoln, NE" w:date="2019-08-08T13:48:00Z">
        <w:r w:rsidDel="00FE3CDA">
          <w:rPr>
            <w:rFonts w:eastAsia="Times New Roman"/>
          </w:rPr>
          <w:delText>i</w:delText>
        </w:r>
      </w:del>
      <w:proofErr w:type="spellStart"/>
      <w:ins w:id="166" w:author="Achen, Aaron - NRCS, Lincoln, NE" w:date="2019-08-08T13:48:00Z">
        <w:r w:rsidR="00FE3CDA">
          <w:rPr>
            <w:rFonts w:eastAsia="Times New Roman"/>
          </w:rPr>
          <w:t>I</w:t>
        </w:r>
      </w:ins>
      <w:r>
        <w:rPr>
          <w:rFonts w:eastAsia="Times New Roman"/>
        </w:rPr>
        <w:t>nterp</w:t>
      </w:r>
      <w:proofErr w:type="spellEnd"/>
      <w:r>
        <w:rPr>
          <w:rFonts w:eastAsia="Times New Roman"/>
        </w:rPr>
        <w:t xml:space="preserve"> </w:t>
      </w:r>
      <w:del w:id="167" w:author="Achen, Aaron - NRCS, Lincoln, NE" w:date="2019-08-08T13:48:00Z">
        <w:r w:rsidDel="00FE3CDA">
          <w:rPr>
            <w:rFonts w:eastAsia="Times New Roman"/>
          </w:rPr>
          <w:delText>m</w:delText>
        </w:r>
      </w:del>
      <w:ins w:id="168" w:author="Achen, Aaron - NRCS, Lincoln, NE" w:date="2019-08-08T13:48:00Z">
        <w:r w:rsidR="00FE3CDA">
          <w:rPr>
            <w:rFonts w:eastAsia="Times New Roman"/>
          </w:rPr>
          <w:t>M</w:t>
        </w:r>
      </w:ins>
      <w:r>
        <w:rPr>
          <w:rFonts w:eastAsia="Times New Roman"/>
        </w:rPr>
        <w:t>etadata</w:t>
      </w:r>
      <w:bookmarkEnd w:id="164"/>
    </w:p>
    <w:p w:rsidR="00375A42" w:rsidRDefault="00805D61">
      <w:pPr>
        <w:pStyle w:val="HTMLPreformatted"/>
        <w:divId w:val="1800880493"/>
        <w:rPr>
          <w:rStyle w:val="HTMLCode"/>
        </w:rPr>
      </w:pPr>
      <w:r>
        <w:rPr>
          <w:rStyle w:val="HTMLCode"/>
        </w:rPr>
        <w:t>CREATE TABLE #SDV</w:t>
      </w:r>
    </w:p>
    <w:p w:rsidR="00375A42" w:rsidRDefault="00805D61">
      <w:pPr>
        <w:pStyle w:val="HTMLPreformatted"/>
        <w:divId w:val="1800880493"/>
        <w:rPr>
          <w:rStyle w:val="HTMLCode"/>
        </w:rPr>
      </w:pPr>
      <w:r>
        <w:rPr>
          <w:rStyle w:val="HTMLCode"/>
        </w:rPr>
        <w:t>(</w:t>
      </w:r>
      <w:proofErr w:type="spellStart"/>
      <w:r>
        <w:rPr>
          <w:rStyle w:val="HTMLCode"/>
        </w:rPr>
        <w:t>attributekey</w:t>
      </w:r>
      <w:proofErr w:type="spellEnd"/>
      <w:r>
        <w:rPr>
          <w:rStyle w:val="HTMLCode"/>
        </w:rPr>
        <w:t xml:space="preserve"> BIGINT,</w:t>
      </w:r>
    </w:p>
    <w:p w:rsidR="00375A42" w:rsidRDefault="00805D61">
      <w:pPr>
        <w:pStyle w:val="HTMLPreformatted"/>
        <w:divId w:val="1800880493"/>
        <w:rPr>
          <w:rStyle w:val="HTMLCode"/>
        </w:rPr>
      </w:pPr>
      <w:proofErr w:type="spellStart"/>
      <w:r>
        <w:rPr>
          <w:rStyle w:val="HTMLCode"/>
        </w:rPr>
        <w:t>attributename</w:t>
      </w:r>
      <w:proofErr w:type="spellEnd"/>
      <w:r>
        <w:rPr>
          <w:rStyle w:val="HTMLCode"/>
        </w:rPr>
        <w:t xml:space="preserve"> CHAR(60),</w:t>
      </w:r>
    </w:p>
    <w:p w:rsidR="00375A42" w:rsidRDefault="00805D61">
      <w:pPr>
        <w:pStyle w:val="HTMLPreformatted"/>
        <w:divId w:val="1800880493"/>
        <w:rPr>
          <w:rStyle w:val="HTMLCode"/>
        </w:rPr>
      </w:pPr>
      <w:proofErr w:type="spellStart"/>
      <w:r>
        <w:rPr>
          <w:rStyle w:val="HTMLCode"/>
        </w:rPr>
        <w:t>attributetablename</w:t>
      </w:r>
      <w:proofErr w:type="spellEnd"/>
      <w:r>
        <w:rPr>
          <w:rStyle w:val="HTMLCode"/>
        </w:rPr>
        <w:t xml:space="preserve"> CHAR(30),</w:t>
      </w:r>
    </w:p>
    <w:p w:rsidR="00375A42" w:rsidRDefault="00805D61">
      <w:pPr>
        <w:pStyle w:val="HTMLPreformatted"/>
        <w:divId w:val="1800880493"/>
        <w:rPr>
          <w:rStyle w:val="HTMLCode"/>
        </w:rPr>
      </w:pPr>
      <w:proofErr w:type="spellStart"/>
      <w:r>
        <w:rPr>
          <w:rStyle w:val="HTMLCode"/>
        </w:rPr>
        <w:t>attributecolumnname</w:t>
      </w:r>
      <w:proofErr w:type="spellEnd"/>
      <w:r>
        <w:rPr>
          <w:rStyle w:val="HTMLCode"/>
        </w:rPr>
        <w:t xml:space="preserve"> CHAR(30),</w:t>
      </w:r>
    </w:p>
    <w:p w:rsidR="00375A42" w:rsidRDefault="00805D61">
      <w:pPr>
        <w:pStyle w:val="HTMLPreformatted"/>
        <w:divId w:val="1800880493"/>
        <w:rPr>
          <w:rStyle w:val="HTMLCode"/>
        </w:rPr>
      </w:pPr>
      <w:proofErr w:type="spellStart"/>
      <w:r>
        <w:rPr>
          <w:rStyle w:val="HTMLCode"/>
        </w:rPr>
        <w:t>attributelogicaldatatype</w:t>
      </w:r>
      <w:proofErr w:type="spellEnd"/>
      <w:r>
        <w:rPr>
          <w:rStyle w:val="HTMLCode"/>
        </w:rPr>
        <w:t xml:space="preserve"> CHAR(20),</w:t>
      </w:r>
    </w:p>
    <w:p w:rsidR="00375A42" w:rsidRDefault="00805D61">
      <w:pPr>
        <w:pStyle w:val="HTMLPreformatted"/>
        <w:divId w:val="1800880493"/>
        <w:rPr>
          <w:rStyle w:val="HTMLCode"/>
        </w:rPr>
      </w:pPr>
      <w:proofErr w:type="spellStart"/>
      <w:r>
        <w:rPr>
          <w:rStyle w:val="HTMLCode"/>
        </w:rPr>
        <w:t>attributefieldsize</w:t>
      </w:r>
      <w:proofErr w:type="spellEnd"/>
      <w:r>
        <w:rPr>
          <w:rStyle w:val="HTMLCode"/>
        </w:rPr>
        <w:t xml:space="preserve"> SMALLINT,</w:t>
      </w:r>
    </w:p>
    <w:p w:rsidR="00375A42" w:rsidRDefault="00805D61">
      <w:pPr>
        <w:pStyle w:val="HTMLPreformatted"/>
        <w:divId w:val="1800880493"/>
        <w:rPr>
          <w:rStyle w:val="HTMLCode"/>
        </w:rPr>
      </w:pPr>
      <w:proofErr w:type="spellStart"/>
      <w:r>
        <w:rPr>
          <w:rStyle w:val="HTMLCode"/>
        </w:rPr>
        <w:t>attributeprecision</w:t>
      </w:r>
      <w:proofErr w:type="spellEnd"/>
      <w:r>
        <w:rPr>
          <w:rStyle w:val="HTMLCode"/>
        </w:rPr>
        <w:t xml:space="preserve"> TINYINT,</w:t>
      </w:r>
    </w:p>
    <w:p w:rsidR="00375A42" w:rsidRDefault="00805D61">
      <w:pPr>
        <w:pStyle w:val="HTMLPreformatted"/>
        <w:divId w:val="1800880493"/>
        <w:rPr>
          <w:rStyle w:val="HTMLCode"/>
        </w:rPr>
      </w:pPr>
      <w:proofErr w:type="spellStart"/>
      <w:r>
        <w:rPr>
          <w:rStyle w:val="HTMLCode"/>
        </w:rPr>
        <w:t>attributedescription</w:t>
      </w:r>
      <w:proofErr w:type="spellEnd"/>
      <w:r>
        <w:rPr>
          <w:rStyle w:val="HTMLCode"/>
        </w:rPr>
        <w:t xml:space="preserve"> NVARCHAR(MAX),</w:t>
      </w:r>
    </w:p>
    <w:p w:rsidR="00375A42" w:rsidRDefault="00805D61">
      <w:pPr>
        <w:pStyle w:val="HTMLPreformatted"/>
        <w:divId w:val="1800880493"/>
        <w:rPr>
          <w:rStyle w:val="HTMLCode"/>
        </w:rPr>
      </w:pPr>
      <w:proofErr w:type="spellStart"/>
      <w:r>
        <w:rPr>
          <w:rStyle w:val="HTMLCode"/>
        </w:rPr>
        <w:t>attributeuom</w:t>
      </w:r>
      <w:proofErr w:type="spellEnd"/>
      <w:r>
        <w:rPr>
          <w:rStyle w:val="HTMLCode"/>
        </w:rPr>
        <w:t xml:space="preserve"> NVARCHAR(60),</w:t>
      </w:r>
    </w:p>
    <w:p w:rsidR="00375A42" w:rsidRDefault="00805D61">
      <w:pPr>
        <w:pStyle w:val="HTMLPreformatted"/>
        <w:divId w:val="1800880493"/>
        <w:rPr>
          <w:rStyle w:val="HTMLCode"/>
        </w:rPr>
      </w:pPr>
      <w:proofErr w:type="spellStart"/>
      <w:r>
        <w:rPr>
          <w:rStyle w:val="HTMLCode"/>
        </w:rPr>
        <w:t>attributeuomabbrev</w:t>
      </w:r>
      <w:proofErr w:type="spellEnd"/>
      <w:r>
        <w:rPr>
          <w:rStyle w:val="HTMLCode"/>
        </w:rPr>
        <w:t xml:space="preserve"> NVARCHAR(30),</w:t>
      </w:r>
    </w:p>
    <w:p w:rsidR="00375A42" w:rsidRDefault="00805D61">
      <w:pPr>
        <w:pStyle w:val="HTMLPreformatted"/>
        <w:divId w:val="1800880493"/>
        <w:rPr>
          <w:rStyle w:val="HTMLCode"/>
        </w:rPr>
      </w:pPr>
      <w:proofErr w:type="spellStart"/>
      <w:r>
        <w:rPr>
          <w:rStyle w:val="HTMLCode"/>
        </w:rPr>
        <w:t>attributetype</w:t>
      </w:r>
      <w:proofErr w:type="spellEnd"/>
      <w:r>
        <w:rPr>
          <w:rStyle w:val="HTMLCode"/>
        </w:rPr>
        <w:t xml:space="preserve"> CHAR(20),</w:t>
      </w:r>
    </w:p>
    <w:p w:rsidR="00375A42" w:rsidRDefault="00805D61">
      <w:pPr>
        <w:pStyle w:val="HTMLPreformatted"/>
        <w:divId w:val="1800880493"/>
        <w:rPr>
          <w:rStyle w:val="HTMLCode"/>
        </w:rPr>
      </w:pPr>
      <w:proofErr w:type="spellStart"/>
      <w:r>
        <w:rPr>
          <w:rStyle w:val="HTMLCode"/>
        </w:rPr>
        <w:t>nasisrulename</w:t>
      </w:r>
      <w:proofErr w:type="spellEnd"/>
      <w:r>
        <w:rPr>
          <w:rStyle w:val="HTMLCode"/>
        </w:rPr>
        <w:t xml:space="preserve"> CHAR(60),</w:t>
      </w:r>
    </w:p>
    <w:p w:rsidR="00375A42" w:rsidRDefault="00805D61">
      <w:pPr>
        <w:pStyle w:val="HTMLPreformatted"/>
        <w:divId w:val="1800880493"/>
        <w:rPr>
          <w:rStyle w:val="HTMLCode"/>
        </w:rPr>
      </w:pPr>
      <w:proofErr w:type="spellStart"/>
      <w:r>
        <w:rPr>
          <w:rStyle w:val="HTMLCode"/>
        </w:rPr>
        <w:t>ruledesign</w:t>
      </w:r>
      <w:proofErr w:type="spellEnd"/>
      <w:r>
        <w:rPr>
          <w:rStyle w:val="HTMLCode"/>
        </w:rPr>
        <w:t xml:space="preserve"> NVARCHAR(60),</w:t>
      </w:r>
    </w:p>
    <w:p w:rsidR="00375A42" w:rsidRDefault="00805D61">
      <w:pPr>
        <w:pStyle w:val="HTMLPreformatted"/>
        <w:divId w:val="1800880493"/>
        <w:rPr>
          <w:rStyle w:val="HTMLCode"/>
        </w:rPr>
      </w:pPr>
      <w:proofErr w:type="spellStart"/>
      <w:r>
        <w:rPr>
          <w:rStyle w:val="HTMLCode"/>
        </w:rPr>
        <w:t>notratedphrase</w:t>
      </w:r>
      <w:proofErr w:type="spellEnd"/>
      <w:r>
        <w:rPr>
          <w:rStyle w:val="HTMLCode"/>
        </w:rPr>
        <w:t xml:space="preserve"> CHAR(15),</w:t>
      </w:r>
    </w:p>
    <w:p w:rsidR="00375A42" w:rsidRDefault="00805D61">
      <w:pPr>
        <w:pStyle w:val="HTMLPreformatted"/>
        <w:divId w:val="1800880493"/>
        <w:rPr>
          <w:rStyle w:val="HTMLCode"/>
        </w:rPr>
      </w:pPr>
      <w:proofErr w:type="spellStart"/>
      <w:r>
        <w:rPr>
          <w:rStyle w:val="HTMLCode"/>
        </w:rPr>
        <w:t>mapunitlevelattribflag</w:t>
      </w:r>
      <w:proofErr w:type="spellEnd"/>
      <w:r>
        <w:rPr>
          <w:rStyle w:val="HTMLCode"/>
        </w:rPr>
        <w:t xml:space="preserve"> TINYINT,</w:t>
      </w:r>
    </w:p>
    <w:p w:rsidR="00375A42" w:rsidRDefault="00805D61">
      <w:pPr>
        <w:pStyle w:val="HTMLPreformatted"/>
        <w:divId w:val="1800880493"/>
        <w:rPr>
          <w:rStyle w:val="HTMLCode"/>
        </w:rPr>
      </w:pPr>
      <w:proofErr w:type="spellStart"/>
      <w:r>
        <w:rPr>
          <w:rStyle w:val="HTMLCode"/>
        </w:rPr>
        <w:t>complevelattribflag</w:t>
      </w:r>
      <w:proofErr w:type="spellEnd"/>
      <w:r>
        <w:rPr>
          <w:rStyle w:val="HTMLCode"/>
        </w:rPr>
        <w:t xml:space="preserve"> TINYINT,</w:t>
      </w:r>
    </w:p>
    <w:p w:rsidR="00375A42" w:rsidRDefault="00805D61">
      <w:pPr>
        <w:pStyle w:val="HTMLPreformatted"/>
        <w:divId w:val="1800880493"/>
        <w:rPr>
          <w:rStyle w:val="HTMLCode"/>
        </w:rPr>
      </w:pPr>
      <w:proofErr w:type="spellStart"/>
      <w:r>
        <w:rPr>
          <w:rStyle w:val="HTMLCode"/>
        </w:rPr>
        <w:t>cmonthlevelattribflag</w:t>
      </w:r>
      <w:proofErr w:type="spellEnd"/>
      <w:r>
        <w:rPr>
          <w:rStyle w:val="HTMLCode"/>
        </w:rPr>
        <w:t xml:space="preserve"> TINYINT,</w:t>
      </w:r>
    </w:p>
    <w:p w:rsidR="00375A42" w:rsidRDefault="00805D61">
      <w:pPr>
        <w:pStyle w:val="HTMLPreformatted"/>
        <w:divId w:val="1800880493"/>
        <w:rPr>
          <w:rStyle w:val="HTMLCode"/>
        </w:rPr>
      </w:pPr>
      <w:proofErr w:type="spellStart"/>
      <w:r>
        <w:rPr>
          <w:rStyle w:val="HTMLCode"/>
        </w:rPr>
        <w:t>horzlevelattribflag</w:t>
      </w:r>
      <w:proofErr w:type="spellEnd"/>
      <w:r>
        <w:rPr>
          <w:rStyle w:val="HTMLCode"/>
        </w:rPr>
        <w:t xml:space="preserve"> TINYINT,</w:t>
      </w:r>
    </w:p>
    <w:p w:rsidR="00375A42" w:rsidRDefault="00805D61">
      <w:pPr>
        <w:pStyle w:val="HTMLPreformatted"/>
        <w:divId w:val="1800880493"/>
        <w:rPr>
          <w:rStyle w:val="HTMLCode"/>
        </w:rPr>
      </w:pPr>
      <w:proofErr w:type="spellStart"/>
      <w:r>
        <w:rPr>
          <w:rStyle w:val="HTMLCode"/>
        </w:rPr>
        <w:t>tiebreakdomainname</w:t>
      </w:r>
      <w:proofErr w:type="spellEnd"/>
      <w:r>
        <w:rPr>
          <w:rStyle w:val="HTMLCode"/>
        </w:rPr>
        <w:t xml:space="preserve"> CHAR(40),</w:t>
      </w:r>
    </w:p>
    <w:p w:rsidR="00375A42" w:rsidRDefault="00805D61">
      <w:pPr>
        <w:pStyle w:val="HTMLPreformatted"/>
        <w:divId w:val="1800880493"/>
        <w:rPr>
          <w:rStyle w:val="HTMLCode"/>
        </w:rPr>
      </w:pPr>
      <w:proofErr w:type="spellStart"/>
      <w:r>
        <w:rPr>
          <w:rStyle w:val="HTMLCode"/>
        </w:rPr>
        <w:t>tiebreakruleoptionflag</w:t>
      </w:r>
      <w:proofErr w:type="spellEnd"/>
      <w:r>
        <w:rPr>
          <w:rStyle w:val="HTMLCode"/>
        </w:rPr>
        <w:t xml:space="preserve"> TINYINT,</w:t>
      </w:r>
    </w:p>
    <w:p w:rsidR="00375A42" w:rsidRDefault="00805D61">
      <w:pPr>
        <w:pStyle w:val="HTMLPreformatted"/>
        <w:divId w:val="1800880493"/>
        <w:rPr>
          <w:rStyle w:val="HTMLCode"/>
        </w:rPr>
      </w:pPr>
      <w:proofErr w:type="spellStart"/>
      <w:r>
        <w:rPr>
          <w:rStyle w:val="HTMLCode"/>
        </w:rPr>
        <w:t>tiebreaklowlabel</w:t>
      </w:r>
      <w:proofErr w:type="spellEnd"/>
      <w:r>
        <w:rPr>
          <w:rStyle w:val="HTMLCode"/>
        </w:rPr>
        <w:t xml:space="preserve"> CHAR(20),</w:t>
      </w:r>
    </w:p>
    <w:p w:rsidR="00375A42" w:rsidRDefault="00805D61">
      <w:pPr>
        <w:pStyle w:val="HTMLPreformatted"/>
        <w:divId w:val="1800880493"/>
        <w:rPr>
          <w:rStyle w:val="HTMLCode"/>
        </w:rPr>
      </w:pPr>
      <w:proofErr w:type="spellStart"/>
      <w:r>
        <w:rPr>
          <w:rStyle w:val="HTMLCode"/>
        </w:rPr>
        <w:t>tiebreakhighlabel</w:t>
      </w:r>
      <w:proofErr w:type="spellEnd"/>
      <w:r>
        <w:rPr>
          <w:rStyle w:val="HTMLCode"/>
        </w:rPr>
        <w:t xml:space="preserve"> CHAR(20),</w:t>
      </w:r>
    </w:p>
    <w:p w:rsidR="00375A42" w:rsidRDefault="00805D61">
      <w:pPr>
        <w:pStyle w:val="HTMLPreformatted"/>
        <w:divId w:val="1800880493"/>
        <w:rPr>
          <w:rStyle w:val="HTMLCode"/>
        </w:rPr>
      </w:pPr>
      <w:proofErr w:type="spellStart"/>
      <w:r>
        <w:rPr>
          <w:rStyle w:val="HTMLCode"/>
        </w:rPr>
        <w:t>tiebreakrule</w:t>
      </w:r>
      <w:proofErr w:type="spellEnd"/>
      <w:r>
        <w:rPr>
          <w:rStyle w:val="HTMLCode"/>
        </w:rPr>
        <w:t xml:space="preserve"> SMALLINT,</w:t>
      </w:r>
    </w:p>
    <w:p w:rsidR="00375A42" w:rsidRDefault="00805D61">
      <w:pPr>
        <w:pStyle w:val="HTMLPreformatted"/>
        <w:divId w:val="1800880493"/>
        <w:rPr>
          <w:rStyle w:val="HTMLCode"/>
        </w:rPr>
      </w:pPr>
      <w:proofErr w:type="spellStart"/>
      <w:r>
        <w:rPr>
          <w:rStyle w:val="HTMLCode"/>
        </w:rPr>
        <w:t>resultcolumnname</w:t>
      </w:r>
      <w:proofErr w:type="spellEnd"/>
      <w:r>
        <w:rPr>
          <w:rStyle w:val="HTMLCode"/>
        </w:rPr>
        <w:t xml:space="preserve"> CHAR(10),</w:t>
      </w:r>
    </w:p>
    <w:p w:rsidR="00375A42" w:rsidRDefault="00805D61">
      <w:pPr>
        <w:pStyle w:val="HTMLPreformatted"/>
        <w:divId w:val="1800880493"/>
        <w:rPr>
          <w:rStyle w:val="HTMLCode"/>
        </w:rPr>
      </w:pPr>
      <w:proofErr w:type="spellStart"/>
      <w:r>
        <w:rPr>
          <w:rStyle w:val="HTMLCode"/>
        </w:rPr>
        <w:t>sqlwhereclause</w:t>
      </w:r>
      <w:proofErr w:type="spellEnd"/>
      <w:r>
        <w:rPr>
          <w:rStyle w:val="HTMLCode"/>
        </w:rPr>
        <w:t xml:space="preserve"> CHAR(255),</w:t>
      </w:r>
    </w:p>
    <w:p w:rsidR="00375A42" w:rsidRDefault="00805D61">
      <w:pPr>
        <w:pStyle w:val="HTMLPreformatted"/>
        <w:divId w:val="1800880493"/>
        <w:rPr>
          <w:rStyle w:val="HTMLCode"/>
        </w:rPr>
      </w:pPr>
      <w:proofErr w:type="spellStart"/>
      <w:r>
        <w:rPr>
          <w:rStyle w:val="HTMLCode"/>
        </w:rPr>
        <w:t>primaryconcolname</w:t>
      </w:r>
      <w:proofErr w:type="spellEnd"/>
      <w:r>
        <w:rPr>
          <w:rStyle w:val="HTMLCode"/>
        </w:rPr>
        <w:t xml:space="preserve"> CHAR(30),</w:t>
      </w:r>
    </w:p>
    <w:p w:rsidR="00375A42" w:rsidRDefault="00805D61">
      <w:pPr>
        <w:pStyle w:val="HTMLPreformatted"/>
        <w:divId w:val="1800880493"/>
        <w:rPr>
          <w:rStyle w:val="HTMLCode"/>
        </w:rPr>
      </w:pPr>
      <w:proofErr w:type="spellStart"/>
      <w:r>
        <w:rPr>
          <w:rStyle w:val="HTMLCode"/>
        </w:rPr>
        <w:t>pcclogicaldatatype</w:t>
      </w:r>
      <w:proofErr w:type="spellEnd"/>
      <w:r>
        <w:rPr>
          <w:rStyle w:val="HTMLCode"/>
        </w:rPr>
        <w:t xml:space="preserve"> CHAR(20),</w:t>
      </w:r>
    </w:p>
    <w:p w:rsidR="00375A42" w:rsidRDefault="00805D61">
      <w:pPr>
        <w:pStyle w:val="HTMLPreformatted"/>
        <w:divId w:val="1800880493"/>
        <w:rPr>
          <w:rStyle w:val="HTMLCode"/>
        </w:rPr>
      </w:pPr>
      <w:proofErr w:type="spellStart"/>
      <w:r>
        <w:rPr>
          <w:rStyle w:val="HTMLCode"/>
        </w:rPr>
        <w:t>primaryconstraintlabel</w:t>
      </w:r>
      <w:proofErr w:type="spellEnd"/>
      <w:r>
        <w:rPr>
          <w:rStyle w:val="HTMLCode"/>
        </w:rPr>
        <w:t xml:space="preserve"> CHAR(30),</w:t>
      </w:r>
    </w:p>
    <w:p w:rsidR="00375A42" w:rsidRDefault="00805D61">
      <w:pPr>
        <w:pStyle w:val="HTMLPreformatted"/>
        <w:divId w:val="1800880493"/>
        <w:rPr>
          <w:rStyle w:val="HTMLCode"/>
        </w:rPr>
      </w:pPr>
      <w:proofErr w:type="spellStart"/>
      <w:r>
        <w:rPr>
          <w:rStyle w:val="HTMLCode"/>
        </w:rPr>
        <w:t>secondaryconcolname</w:t>
      </w:r>
      <w:proofErr w:type="spellEnd"/>
      <w:r>
        <w:rPr>
          <w:rStyle w:val="HTMLCode"/>
        </w:rPr>
        <w:t xml:space="preserve"> CHAR(30),</w:t>
      </w:r>
    </w:p>
    <w:p w:rsidR="00375A42" w:rsidRDefault="00805D61">
      <w:pPr>
        <w:pStyle w:val="HTMLPreformatted"/>
        <w:divId w:val="1800880493"/>
        <w:rPr>
          <w:rStyle w:val="HTMLCode"/>
        </w:rPr>
      </w:pPr>
      <w:proofErr w:type="spellStart"/>
      <w:r>
        <w:rPr>
          <w:rStyle w:val="HTMLCode"/>
        </w:rPr>
        <w:t>scclogicaldatatype</w:t>
      </w:r>
      <w:proofErr w:type="spellEnd"/>
      <w:r>
        <w:rPr>
          <w:rStyle w:val="HTMLCode"/>
        </w:rPr>
        <w:t xml:space="preserve"> CHAR(20),</w:t>
      </w:r>
    </w:p>
    <w:p w:rsidR="00375A42" w:rsidRDefault="00805D61">
      <w:pPr>
        <w:pStyle w:val="HTMLPreformatted"/>
        <w:divId w:val="1800880493"/>
        <w:rPr>
          <w:rStyle w:val="HTMLCode"/>
        </w:rPr>
      </w:pPr>
      <w:proofErr w:type="spellStart"/>
      <w:r>
        <w:rPr>
          <w:rStyle w:val="HTMLCode"/>
        </w:rPr>
        <w:t>secondaryconstraintlabel</w:t>
      </w:r>
      <w:proofErr w:type="spellEnd"/>
      <w:r>
        <w:rPr>
          <w:rStyle w:val="HTMLCode"/>
        </w:rPr>
        <w:t xml:space="preserve"> CHAR(30),</w:t>
      </w:r>
    </w:p>
    <w:p w:rsidR="00375A42" w:rsidRDefault="00805D61">
      <w:pPr>
        <w:pStyle w:val="HTMLPreformatted"/>
        <w:divId w:val="1800880493"/>
        <w:rPr>
          <w:rStyle w:val="HTMLCode"/>
        </w:rPr>
      </w:pPr>
      <w:proofErr w:type="spellStart"/>
      <w:r>
        <w:rPr>
          <w:rStyle w:val="HTMLCode"/>
        </w:rPr>
        <w:lastRenderedPageBreak/>
        <w:t>dqmodeoptionflag</w:t>
      </w:r>
      <w:proofErr w:type="spellEnd"/>
      <w:r>
        <w:rPr>
          <w:rStyle w:val="HTMLCode"/>
        </w:rPr>
        <w:t xml:space="preserve"> TINYINT,</w:t>
      </w:r>
    </w:p>
    <w:p w:rsidR="00375A42" w:rsidRDefault="00805D61">
      <w:pPr>
        <w:pStyle w:val="HTMLPreformatted"/>
        <w:divId w:val="1800880493"/>
        <w:rPr>
          <w:rStyle w:val="HTMLCode"/>
        </w:rPr>
      </w:pPr>
      <w:proofErr w:type="spellStart"/>
      <w:r>
        <w:rPr>
          <w:rStyle w:val="HTMLCode"/>
        </w:rPr>
        <w:t>depthqualifiermode</w:t>
      </w:r>
      <w:proofErr w:type="spellEnd"/>
      <w:r>
        <w:rPr>
          <w:rStyle w:val="HTMLCode"/>
        </w:rPr>
        <w:t xml:space="preserve"> CHAR(20),</w:t>
      </w:r>
    </w:p>
    <w:p w:rsidR="00375A42" w:rsidRDefault="00805D61">
      <w:pPr>
        <w:pStyle w:val="HTMLPreformatted"/>
        <w:divId w:val="1800880493"/>
        <w:rPr>
          <w:rStyle w:val="HTMLCode"/>
        </w:rPr>
      </w:pPr>
      <w:proofErr w:type="spellStart"/>
      <w:r>
        <w:rPr>
          <w:rStyle w:val="HTMLCode"/>
        </w:rPr>
        <w:t>layerdepthtotop</w:t>
      </w:r>
      <w:proofErr w:type="spellEnd"/>
      <w:r>
        <w:rPr>
          <w:rStyle w:val="HTMLCode"/>
        </w:rPr>
        <w:t xml:space="preserve"> FLOAT,</w:t>
      </w:r>
    </w:p>
    <w:p w:rsidR="00375A42" w:rsidRDefault="00805D61">
      <w:pPr>
        <w:pStyle w:val="HTMLPreformatted"/>
        <w:divId w:val="1800880493"/>
        <w:rPr>
          <w:rStyle w:val="HTMLCode"/>
        </w:rPr>
      </w:pPr>
      <w:proofErr w:type="spellStart"/>
      <w:r>
        <w:rPr>
          <w:rStyle w:val="HTMLCode"/>
        </w:rPr>
        <w:t>layerdepthtobottom</w:t>
      </w:r>
      <w:proofErr w:type="spellEnd"/>
      <w:r>
        <w:rPr>
          <w:rStyle w:val="HTMLCode"/>
        </w:rPr>
        <w:t xml:space="preserve"> FLOAT,</w:t>
      </w:r>
    </w:p>
    <w:p w:rsidR="00375A42" w:rsidRDefault="00805D61">
      <w:pPr>
        <w:pStyle w:val="HTMLPreformatted"/>
        <w:divId w:val="1800880493"/>
        <w:rPr>
          <w:rStyle w:val="HTMLCode"/>
        </w:rPr>
      </w:pPr>
      <w:proofErr w:type="spellStart"/>
      <w:r>
        <w:rPr>
          <w:rStyle w:val="HTMLCode"/>
        </w:rPr>
        <w:t>layerdepthuom</w:t>
      </w:r>
      <w:proofErr w:type="spellEnd"/>
      <w:r>
        <w:rPr>
          <w:rStyle w:val="HTMLCode"/>
        </w:rPr>
        <w:t xml:space="preserve"> CHAR(20),</w:t>
      </w:r>
    </w:p>
    <w:p w:rsidR="00375A42" w:rsidRDefault="00805D61">
      <w:pPr>
        <w:pStyle w:val="HTMLPreformatted"/>
        <w:divId w:val="1800880493"/>
        <w:rPr>
          <w:rStyle w:val="HTMLCode"/>
        </w:rPr>
      </w:pPr>
      <w:proofErr w:type="spellStart"/>
      <w:r>
        <w:rPr>
          <w:rStyle w:val="HTMLCode"/>
        </w:rPr>
        <w:t>monthrangeoptionflag</w:t>
      </w:r>
      <w:proofErr w:type="spellEnd"/>
      <w:r>
        <w:rPr>
          <w:rStyle w:val="HTMLCode"/>
        </w:rPr>
        <w:t xml:space="preserve"> TINYINT,</w:t>
      </w:r>
    </w:p>
    <w:p w:rsidR="00375A42" w:rsidRDefault="00805D61">
      <w:pPr>
        <w:pStyle w:val="HTMLPreformatted"/>
        <w:divId w:val="1800880493"/>
        <w:rPr>
          <w:rStyle w:val="HTMLCode"/>
        </w:rPr>
      </w:pPr>
      <w:proofErr w:type="spellStart"/>
      <w:r>
        <w:rPr>
          <w:rStyle w:val="HTMLCode"/>
        </w:rPr>
        <w:t>beginningmonth</w:t>
      </w:r>
      <w:proofErr w:type="spellEnd"/>
      <w:r>
        <w:rPr>
          <w:rStyle w:val="HTMLCode"/>
        </w:rPr>
        <w:t xml:space="preserve"> CHAR(9),</w:t>
      </w:r>
    </w:p>
    <w:p w:rsidR="00375A42" w:rsidRDefault="00805D61">
      <w:pPr>
        <w:pStyle w:val="HTMLPreformatted"/>
        <w:divId w:val="1800880493"/>
        <w:rPr>
          <w:rStyle w:val="HTMLCode"/>
        </w:rPr>
      </w:pPr>
      <w:proofErr w:type="spellStart"/>
      <w:r>
        <w:rPr>
          <w:rStyle w:val="HTMLCode"/>
        </w:rPr>
        <w:t>endingmonth</w:t>
      </w:r>
      <w:proofErr w:type="spellEnd"/>
      <w:r>
        <w:rPr>
          <w:rStyle w:val="HTMLCode"/>
        </w:rPr>
        <w:t xml:space="preserve"> CHAR(9),</w:t>
      </w:r>
    </w:p>
    <w:p w:rsidR="00375A42" w:rsidRDefault="00805D61">
      <w:pPr>
        <w:pStyle w:val="HTMLPreformatted"/>
        <w:divId w:val="1800880493"/>
        <w:rPr>
          <w:rStyle w:val="HTMLCode"/>
        </w:rPr>
      </w:pPr>
      <w:proofErr w:type="spellStart"/>
      <w:r>
        <w:rPr>
          <w:rStyle w:val="HTMLCode"/>
        </w:rPr>
        <w:t>horzaggmeth</w:t>
      </w:r>
      <w:proofErr w:type="spellEnd"/>
      <w:r>
        <w:rPr>
          <w:rStyle w:val="HTMLCode"/>
        </w:rPr>
        <w:t xml:space="preserve"> CHAR(30),</w:t>
      </w:r>
    </w:p>
    <w:p w:rsidR="00375A42" w:rsidRDefault="00805D61">
      <w:pPr>
        <w:pStyle w:val="HTMLPreformatted"/>
        <w:divId w:val="1800880493"/>
        <w:rPr>
          <w:rStyle w:val="HTMLCode"/>
        </w:rPr>
      </w:pPr>
      <w:proofErr w:type="spellStart"/>
      <w:r>
        <w:rPr>
          <w:rStyle w:val="HTMLCode"/>
        </w:rPr>
        <w:t>interpnullsaszerooptionflag</w:t>
      </w:r>
      <w:proofErr w:type="spellEnd"/>
      <w:r>
        <w:rPr>
          <w:rStyle w:val="HTMLCode"/>
        </w:rPr>
        <w:t xml:space="preserve"> TINYINT,</w:t>
      </w:r>
    </w:p>
    <w:p w:rsidR="00375A42" w:rsidRDefault="00805D61">
      <w:pPr>
        <w:pStyle w:val="HTMLPreformatted"/>
        <w:divId w:val="1800880493"/>
        <w:rPr>
          <w:rStyle w:val="HTMLCode"/>
        </w:rPr>
      </w:pPr>
      <w:proofErr w:type="spellStart"/>
      <w:r>
        <w:rPr>
          <w:rStyle w:val="HTMLCode"/>
        </w:rPr>
        <w:t>interpnullsaszeroflag</w:t>
      </w:r>
      <w:proofErr w:type="spellEnd"/>
      <w:r>
        <w:rPr>
          <w:rStyle w:val="HTMLCode"/>
        </w:rPr>
        <w:t xml:space="preserve"> TINYINT,</w:t>
      </w:r>
    </w:p>
    <w:p w:rsidR="00375A42" w:rsidRDefault="00805D61">
      <w:pPr>
        <w:pStyle w:val="HTMLPreformatted"/>
        <w:divId w:val="1800880493"/>
        <w:rPr>
          <w:rStyle w:val="HTMLCode"/>
        </w:rPr>
      </w:pPr>
      <w:proofErr w:type="spellStart"/>
      <w:r>
        <w:rPr>
          <w:rStyle w:val="HTMLCode"/>
        </w:rPr>
        <w:t>nullratingreplacementvalue</w:t>
      </w:r>
      <w:proofErr w:type="spellEnd"/>
      <w:r>
        <w:rPr>
          <w:rStyle w:val="HTMLCode"/>
        </w:rPr>
        <w:t xml:space="preserve"> CHAR(254),</w:t>
      </w:r>
    </w:p>
    <w:p w:rsidR="00375A42" w:rsidRDefault="00805D61">
      <w:pPr>
        <w:pStyle w:val="HTMLPreformatted"/>
        <w:divId w:val="1800880493"/>
        <w:rPr>
          <w:rStyle w:val="HTMLCode"/>
        </w:rPr>
      </w:pPr>
      <w:proofErr w:type="spellStart"/>
      <w:r>
        <w:rPr>
          <w:rStyle w:val="HTMLCode"/>
        </w:rPr>
        <w:t>basicmodeflag</w:t>
      </w:r>
      <w:proofErr w:type="spellEnd"/>
      <w:r>
        <w:rPr>
          <w:rStyle w:val="HTMLCode"/>
        </w:rPr>
        <w:t xml:space="preserve"> TINYINT,</w:t>
      </w:r>
    </w:p>
    <w:p w:rsidR="00375A42" w:rsidRDefault="00805D61">
      <w:pPr>
        <w:pStyle w:val="HTMLPreformatted"/>
        <w:divId w:val="1800880493"/>
        <w:rPr>
          <w:rStyle w:val="HTMLCode"/>
        </w:rPr>
      </w:pPr>
      <w:proofErr w:type="spellStart"/>
      <w:r>
        <w:rPr>
          <w:rStyle w:val="HTMLCode"/>
        </w:rPr>
        <w:t>maplegendkey</w:t>
      </w:r>
      <w:proofErr w:type="spellEnd"/>
      <w:r>
        <w:rPr>
          <w:rStyle w:val="HTMLCode"/>
        </w:rPr>
        <w:t xml:space="preserve"> SMALLINT,</w:t>
      </w:r>
    </w:p>
    <w:p w:rsidR="00375A42" w:rsidRDefault="00805D61">
      <w:pPr>
        <w:pStyle w:val="HTMLPreformatted"/>
        <w:divId w:val="1800880493"/>
        <w:rPr>
          <w:rStyle w:val="HTMLCode"/>
        </w:rPr>
      </w:pPr>
      <w:proofErr w:type="spellStart"/>
      <w:r>
        <w:rPr>
          <w:rStyle w:val="HTMLCode"/>
        </w:rPr>
        <w:t>maplegendclasses</w:t>
      </w:r>
      <w:proofErr w:type="spellEnd"/>
      <w:r>
        <w:rPr>
          <w:rStyle w:val="HTMLCode"/>
        </w:rPr>
        <w:t xml:space="preserve"> TINYINT,</w:t>
      </w:r>
    </w:p>
    <w:p w:rsidR="00375A42" w:rsidRDefault="00805D61">
      <w:pPr>
        <w:pStyle w:val="HTMLPreformatted"/>
        <w:divId w:val="1800880493"/>
        <w:rPr>
          <w:rStyle w:val="HTMLCode"/>
        </w:rPr>
      </w:pPr>
      <w:proofErr w:type="spellStart"/>
      <w:r>
        <w:rPr>
          <w:rStyle w:val="HTMLCode"/>
        </w:rPr>
        <w:t>maplegendxml</w:t>
      </w:r>
      <w:proofErr w:type="spellEnd"/>
      <w:r>
        <w:rPr>
          <w:rStyle w:val="HTMLCode"/>
        </w:rPr>
        <w:t xml:space="preserve"> XML,</w:t>
      </w:r>
    </w:p>
    <w:p w:rsidR="00375A42" w:rsidRDefault="00805D61">
      <w:pPr>
        <w:pStyle w:val="HTMLPreformatted"/>
        <w:divId w:val="1800880493"/>
        <w:rPr>
          <w:rStyle w:val="HTMLCode"/>
        </w:rPr>
      </w:pPr>
      <w:proofErr w:type="spellStart"/>
      <w:r>
        <w:rPr>
          <w:rStyle w:val="HTMLCode"/>
        </w:rPr>
        <w:t>nasissiteid</w:t>
      </w:r>
      <w:proofErr w:type="spellEnd"/>
      <w:r>
        <w:rPr>
          <w:rStyle w:val="HTMLCode"/>
        </w:rPr>
        <w:t xml:space="preserve"> BIGINT,</w:t>
      </w:r>
    </w:p>
    <w:p w:rsidR="00375A42" w:rsidRDefault="00805D61">
      <w:pPr>
        <w:pStyle w:val="HTMLPreformatted"/>
        <w:divId w:val="1800880493"/>
        <w:rPr>
          <w:rStyle w:val="HTMLCode"/>
        </w:rPr>
      </w:pPr>
      <w:proofErr w:type="spellStart"/>
      <w:r>
        <w:rPr>
          <w:rStyle w:val="HTMLCode"/>
        </w:rPr>
        <w:t>wlupdated</w:t>
      </w:r>
      <w:proofErr w:type="spellEnd"/>
      <w:r>
        <w:rPr>
          <w:rStyle w:val="HTMLCode"/>
        </w:rPr>
        <w:t xml:space="preserve"> DATETIME,</w:t>
      </w:r>
    </w:p>
    <w:p w:rsidR="00375A42" w:rsidRDefault="00805D61">
      <w:pPr>
        <w:pStyle w:val="HTMLPreformatted"/>
        <w:divId w:val="1800880493"/>
        <w:rPr>
          <w:rStyle w:val="HTMLCode"/>
        </w:rPr>
      </w:pPr>
      <w:proofErr w:type="spellStart"/>
      <w:r>
        <w:rPr>
          <w:rStyle w:val="HTMLCode"/>
        </w:rPr>
        <w:t>algorithmname</w:t>
      </w:r>
      <w:proofErr w:type="spellEnd"/>
      <w:r>
        <w:rPr>
          <w:rStyle w:val="HTMLCode"/>
        </w:rPr>
        <w:t xml:space="preserve"> CHAR(50),</w:t>
      </w:r>
    </w:p>
    <w:p w:rsidR="00375A42" w:rsidRDefault="00805D61">
      <w:pPr>
        <w:pStyle w:val="HTMLPreformatted"/>
        <w:divId w:val="1800880493"/>
        <w:rPr>
          <w:rStyle w:val="HTMLCode"/>
        </w:rPr>
      </w:pPr>
      <w:proofErr w:type="spellStart"/>
      <w:r>
        <w:rPr>
          <w:rStyle w:val="HTMLCode"/>
        </w:rPr>
        <w:t>componentpercentcutoff</w:t>
      </w:r>
      <w:proofErr w:type="spellEnd"/>
      <w:r>
        <w:rPr>
          <w:rStyle w:val="HTMLCode"/>
        </w:rPr>
        <w:t xml:space="preserve"> TINYINT,</w:t>
      </w:r>
    </w:p>
    <w:p w:rsidR="00375A42" w:rsidRDefault="00805D61">
      <w:pPr>
        <w:pStyle w:val="HTMLPreformatted"/>
        <w:divId w:val="1800880493"/>
        <w:rPr>
          <w:rStyle w:val="HTMLCode"/>
        </w:rPr>
      </w:pPr>
      <w:proofErr w:type="spellStart"/>
      <w:r>
        <w:rPr>
          <w:rStyle w:val="HTMLCode"/>
        </w:rPr>
        <w:t>readytodistribute</w:t>
      </w:r>
      <w:proofErr w:type="spellEnd"/>
      <w:r>
        <w:rPr>
          <w:rStyle w:val="HTMLCode"/>
        </w:rPr>
        <w:t xml:space="preserve"> TINYINT,</w:t>
      </w:r>
    </w:p>
    <w:p w:rsidR="00375A42" w:rsidRDefault="00805D61">
      <w:pPr>
        <w:pStyle w:val="HTMLPreformatted"/>
        <w:divId w:val="1800880493"/>
        <w:rPr>
          <w:rStyle w:val="HTMLCode"/>
        </w:rPr>
      </w:pPr>
      <w:proofErr w:type="spellStart"/>
      <w:r>
        <w:rPr>
          <w:rStyle w:val="HTMLCode"/>
        </w:rPr>
        <w:t>effectivelogicaldatatype</w:t>
      </w:r>
      <w:proofErr w:type="spellEnd"/>
      <w:r>
        <w:rPr>
          <w:rStyle w:val="HTMLCode"/>
        </w:rPr>
        <w:t xml:space="preserve"> CHAR(20),</w:t>
      </w:r>
    </w:p>
    <w:p w:rsidR="00375A42" w:rsidRDefault="00805D61">
      <w:pPr>
        <w:pStyle w:val="HTMLPreformatted"/>
        <w:divId w:val="1800880493"/>
        <w:rPr>
          <w:rStyle w:val="HTMLCode"/>
        </w:rPr>
      </w:pPr>
      <w:proofErr w:type="spellStart"/>
      <w:r>
        <w:rPr>
          <w:rStyle w:val="HTMLCode"/>
        </w:rPr>
        <w:t>rulekey</w:t>
      </w:r>
      <w:proofErr w:type="spellEnd"/>
      <w:r>
        <w:rPr>
          <w:rStyle w:val="HTMLCode"/>
        </w:rPr>
        <w:t xml:space="preserve"> CHAR(30)</w:t>
      </w:r>
    </w:p>
    <w:p w:rsidR="00375A42" w:rsidRDefault="00805D61">
      <w:pPr>
        <w:pStyle w:val="HTMLPreformatted"/>
        <w:divId w:val="1800880493"/>
      </w:pPr>
      <w:r>
        <w:rPr>
          <w:rStyle w:val="HTMLCode"/>
        </w:rPr>
        <w:t>);</w:t>
      </w:r>
    </w:p>
    <w:p w:rsidR="00375A42" w:rsidRDefault="00805D61">
      <w:pPr>
        <w:pStyle w:val="HTMLPreformatted"/>
        <w:divId w:val="1800880493"/>
        <w:rPr>
          <w:rStyle w:val="HTMLCode"/>
        </w:rPr>
      </w:pPr>
      <w:r>
        <w:rPr>
          <w:rStyle w:val="HTMLCode"/>
        </w:rPr>
        <w:t>INSERT INTO #SDV (</w:t>
      </w:r>
      <w:proofErr w:type="spellStart"/>
      <w:r>
        <w:rPr>
          <w:rStyle w:val="HTMLCode"/>
        </w:rPr>
        <w:t>attributename</w:t>
      </w:r>
      <w:proofErr w:type="spellEnd"/>
      <w:r>
        <w:rPr>
          <w:rStyle w:val="HTMLCode"/>
        </w:rPr>
        <w:t xml:space="preserve">, </w:t>
      </w:r>
      <w:proofErr w:type="spellStart"/>
      <w:r>
        <w:rPr>
          <w:rStyle w:val="HTMLCode"/>
        </w:rPr>
        <w:t>nasisrulename</w:t>
      </w:r>
      <w:proofErr w:type="spellEnd"/>
      <w:r>
        <w:rPr>
          <w:rStyle w:val="HTMLCode"/>
        </w:rPr>
        <w:t xml:space="preserve">, </w:t>
      </w:r>
      <w:proofErr w:type="spellStart"/>
      <w:r>
        <w:rPr>
          <w:rStyle w:val="HTMLCode"/>
        </w:rPr>
        <w:t>rulekey</w:t>
      </w:r>
      <w:proofErr w:type="spellEnd"/>
      <w:r>
        <w:rPr>
          <w:rStyle w:val="HTMLCode"/>
        </w:rPr>
        <w:t xml:space="preserve">, </w:t>
      </w:r>
      <w:proofErr w:type="spellStart"/>
      <w:r>
        <w:rPr>
          <w:rStyle w:val="HTMLCode"/>
        </w:rPr>
        <w:t>ruledesign</w:t>
      </w:r>
      <w:proofErr w:type="spellEnd"/>
      <w:r>
        <w:rPr>
          <w:rStyle w:val="HTMLCode"/>
        </w:rPr>
        <w:t xml:space="preserve">, </w:t>
      </w:r>
      <w:proofErr w:type="spellStart"/>
      <w:r>
        <w:rPr>
          <w:rStyle w:val="HTMLCode"/>
        </w:rPr>
        <w:t>notratedphrase</w:t>
      </w:r>
      <w:proofErr w:type="spellEnd"/>
      <w:r>
        <w:rPr>
          <w:rStyle w:val="HTMLCode"/>
        </w:rPr>
        <w:t xml:space="preserve">, </w:t>
      </w:r>
      <w:proofErr w:type="spellStart"/>
      <w:r>
        <w:rPr>
          <w:rStyle w:val="HTMLCode"/>
        </w:rPr>
        <w:t>resultcolumnname</w:t>
      </w:r>
      <w:proofErr w:type="spellEnd"/>
      <w:r>
        <w:rPr>
          <w:rStyle w:val="HTMLCode"/>
        </w:rPr>
        <w:t xml:space="preserve">, </w:t>
      </w:r>
      <w:proofErr w:type="spellStart"/>
      <w:r>
        <w:rPr>
          <w:rStyle w:val="HTMLCode"/>
        </w:rPr>
        <w:t>maplegendxml</w:t>
      </w:r>
      <w:proofErr w:type="spellEnd"/>
      <w:r>
        <w:rPr>
          <w:rStyle w:val="HTMLCode"/>
        </w:rPr>
        <w:t xml:space="preserve">, </w:t>
      </w:r>
      <w:proofErr w:type="spellStart"/>
      <w:r>
        <w:rPr>
          <w:rStyle w:val="HTMLCode"/>
        </w:rPr>
        <w:t>attributedescription</w:t>
      </w:r>
      <w:proofErr w:type="spellEnd"/>
      <w:r>
        <w:rPr>
          <w:rStyle w:val="HTMLCode"/>
        </w:rPr>
        <w:t>)</w:t>
      </w:r>
    </w:p>
    <w:p w:rsidR="00375A42" w:rsidRDefault="00805D61">
      <w:pPr>
        <w:pStyle w:val="HTMLPreformatted"/>
        <w:divId w:val="1800880493"/>
        <w:rPr>
          <w:rStyle w:val="HTMLCode"/>
        </w:rPr>
      </w:pPr>
      <w:r>
        <w:rPr>
          <w:rStyle w:val="HTMLCode"/>
        </w:rPr>
        <w:t xml:space="preserve">SELECT </w:t>
      </w:r>
      <w:proofErr w:type="spellStart"/>
      <w:r>
        <w:rPr>
          <w:rStyle w:val="HTMLCode"/>
        </w:rPr>
        <w:t>sdv.attributename</w:t>
      </w:r>
      <w:proofErr w:type="spellEnd"/>
      <w:r>
        <w:rPr>
          <w:rStyle w:val="HTMLCode"/>
        </w:rPr>
        <w:t xml:space="preserve">, </w:t>
      </w:r>
      <w:proofErr w:type="spellStart"/>
      <w:r>
        <w:rPr>
          <w:rStyle w:val="HTMLCode"/>
        </w:rPr>
        <w:t>sdv.nasisrulename</w:t>
      </w:r>
      <w:proofErr w:type="spellEnd"/>
      <w:r>
        <w:rPr>
          <w:rStyle w:val="HTMLCode"/>
        </w:rPr>
        <w:t xml:space="preserve">, </w:t>
      </w:r>
      <w:proofErr w:type="spellStart"/>
      <w:r>
        <w:rPr>
          <w:rStyle w:val="HTMLCode"/>
        </w:rPr>
        <w:t>md.rulekey</w:t>
      </w:r>
      <w:proofErr w:type="spellEnd"/>
      <w:r>
        <w:rPr>
          <w:rStyle w:val="HTMLCode"/>
        </w:rPr>
        <w:t xml:space="preserve">, </w:t>
      </w:r>
      <w:proofErr w:type="spellStart"/>
      <w:r>
        <w:rPr>
          <w:rStyle w:val="HTMLCode"/>
        </w:rPr>
        <w:t>md.ruledesign</w:t>
      </w:r>
      <w:proofErr w:type="spellEnd"/>
      <w:r>
        <w:rPr>
          <w:rStyle w:val="HTMLCode"/>
        </w:rPr>
        <w:t xml:space="preserve">, </w:t>
      </w:r>
      <w:proofErr w:type="spellStart"/>
      <w:r>
        <w:rPr>
          <w:rStyle w:val="HTMLCode"/>
        </w:rPr>
        <w:t>sdv.notratedphrase</w:t>
      </w:r>
      <w:proofErr w:type="spellEnd"/>
      <w:r>
        <w:rPr>
          <w:rStyle w:val="HTMLCode"/>
        </w:rPr>
        <w:t xml:space="preserve">, </w:t>
      </w:r>
      <w:proofErr w:type="spellStart"/>
      <w:r>
        <w:rPr>
          <w:rStyle w:val="HTMLCode"/>
        </w:rPr>
        <w:t>sdv.resultcolumnname</w:t>
      </w:r>
      <w:proofErr w:type="spellEnd"/>
      <w:r>
        <w:rPr>
          <w:rStyle w:val="HTMLCode"/>
        </w:rPr>
        <w:t xml:space="preserve">, </w:t>
      </w:r>
      <w:proofErr w:type="spellStart"/>
      <w:r>
        <w:rPr>
          <w:rStyle w:val="HTMLCode"/>
        </w:rPr>
        <w:t>sdv.maplegendxml</w:t>
      </w:r>
      <w:proofErr w:type="spellEnd"/>
      <w:r>
        <w:rPr>
          <w:rStyle w:val="HTMLCode"/>
        </w:rPr>
        <w:t xml:space="preserve">, </w:t>
      </w:r>
      <w:proofErr w:type="spellStart"/>
      <w:r>
        <w:rPr>
          <w:rStyle w:val="HTMLCode"/>
        </w:rPr>
        <w:t>sdv.attributedescription</w:t>
      </w:r>
      <w:proofErr w:type="spellEnd"/>
    </w:p>
    <w:p w:rsidR="00375A42" w:rsidRDefault="00805D61">
      <w:pPr>
        <w:pStyle w:val="HTMLPreformatted"/>
        <w:divId w:val="1800880493"/>
        <w:rPr>
          <w:rStyle w:val="HTMLCode"/>
        </w:rPr>
      </w:pPr>
      <w:r>
        <w:rPr>
          <w:rStyle w:val="HTMLCode"/>
        </w:rPr>
        <w:t xml:space="preserve">FROM </w:t>
      </w:r>
      <w:proofErr w:type="spellStart"/>
      <w:r>
        <w:rPr>
          <w:rStyle w:val="HTMLCode"/>
        </w:rPr>
        <w:t>sdvattribute</w:t>
      </w:r>
      <w:proofErr w:type="spellEnd"/>
      <w:r>
        <w:rPr>
          <w:rStyle w:val="HTMLCode"/>
        </w:rPr>
        <w:t xml:space="preserve"> </w:t>
      </w:r>
      <w:proofErr w:type="spellStart"/>
      <w:r>
        <w:rPr>
          <w:rStyle w:val="HTMLCode"/>
        </w:rPr>
        <w:t>sdv</w:t>
      </w:r>
      <w:proofErr w:type="spellEnd"/>
    </w:p>
    <w:p w:rsidR="00375A42" w:rsidRDefault="00805D61">
      <w:pPr>
        <w:pStyle w:val="HTMLPreformatted"/>
        <w:divId w:val="1800880493"/>
        <w:rPr>
          <w:rStyle w:val="HTMLCode"/>
        </w:rPr>
      </w:pPr>
      <w:r>
        <w:rPr>
          <w:rStyle w:val="HTMLCode"/>
        </w:rPr>
        <w:t xml:space="preserve">LEFT OUTER JOIN </w:t>
      </w:r>
      <w:proofErr w:type="spellStart"/>
      <w:r>
        <w:rPr>
          <w:rStyle w:val="HTMLCode"/>
        </w:rPr>
        <w:t>distinterpmd</w:t>
      </w:r>
      <w:proofErr w:type="spellEnd"/>
      <w:r>
        <w:rPr>
          <w:rStyle w:val="HTMLCode"/>
        </w:rPr>
        <w:t xml:space="preserve"> md ON </w:t>
      </w:r>
      <w:proofErr w:type="spellStart"/>
      <w:r>
        <w:rPr>
          <w:rStyle w:val="HTMLCode"/>
        </w:rPr>
        <w:t>sdv.nasisrulename</w:t>
      </w:r>
      <w:proofErr w:type="spellEnd"/>
      <w:r>
        <w:rPr>
          <w:rStyle w:val="HTMLCode"/>
        </w:rPr>
        <w:t xml:space="preserve"> = </w:t>
      </w:r>
      <w:proofErr w:type="spellStart"/>
      <w:r>
        <w:rPr>
          <w:rStyle w:val="HTMLCode"/>
        </w:rPr>
        <w:t>md.rulename</w:t>
      </w:r>
      <w:proofErr w:type="spellEnd"/>
    </w:p>
    <w:p w:rsidR="00375A42" w:rsidRDefault="00805D61">
      <w:pPr>
        <w:pStyle w:val="HTMLPreformatted"/>
        <w:divId w:val="1800880493"/>
        <w:rPr>
          <w:rStyle w:val="HTMLCode"/>
        </w:rPr>
      </w:pPr>
      <w:r>
        <w:rPr>
          <w:rStyle w:val="HTMLCode"/>
        </w:rPr>
        <w:t xml:space="preserve">WHERE </w:t>
      </w:r>
      <w:proofErr w:type="spellStart"/>
      <w:r>
        <w:rPr>
          <w:rStyle w:val="HTMLCode"/>
        </w:rPr>
        <w:t>sdv.attributename</w:t>
      </w:r>
      <w:proofErr w:type="spellEnd"/>
      <w:r>
        <w:rPr>
          <w:rStyle w:val="HTMLCode"/>
        </w:rPr>
        <w:t xml:space="preserve"> IN ('Agricultural Organic Soil Subsidence', 'Soil Susceptibility to Compaction', 'Organic Matter Depletion', 'Surface Salt Concentration', 'Hydric Rating by Map Unit', 'Suitability for Aerobic Soil Organisms', 'Ponding Frequency </w:t>
      </w:r>
      <w:proofErr w:type="spellStart"/>
      <w:r>
        <w:rPr>
          <w:rStyle w:val="HTMLCode"/>
        </w:rPr>
        <w:t>Class','Flooding</w:t>
      </w:r>
      <w:proofErr w:type="spellEnd"/>
      <w:r>
        <w:rPr>
          <w:rStyle w:val="HTMLCode"/>
        </w:rPr>
        <w:t xml:space="preserve"> Frequency Class',</w:t>
      </w:r>
    </w:p>
    <w:p w:rsidR="00375A42" w:rsidRDefault="00805D61">
      <w:pPr>
        <w:pStyle w:val="HTMLPreformatted"/>
        <w:divId w:val="1800880493"/>
        <w:rPr>
          <w:rStyle w:val="HTMLCode"/>
        </w:rPr>
      </w:pPr>
      <w:r>
        <w:rPr>
          <w:rStyle w:val="HTMLCode"/>
        </w:rPr>
        <w:t xml:space="preserve">'Available Water </w:t>
      </w:r>
      <w:proofErr w:type="spellStart"/>
      <w:r>
        <w:rPr>
          <w:rStyle w:val="HTMLCode"/>
        </w:rPr>
        <w:t>Storage','Depth</w:t>
      </w:r>
      <w:proofErr w:type="spellEnd"/>
      <w:r>
        <w:rPr>
          <w:rStyle w:val="HTMLCode"/>
        </w:rPr>
        <w:t xml:space="preserve"> to Water Table', 'Drainage Class', 'Farmland Classification')</w:t>
      </w:r>
    </w:p>
    <w:p w:rsidR="00375A42" w:rsidRDefault="00805D61">
      <w:pPr>
        <w:pStyle w:val="HTMLPreformatted"/>
        <w:divId w:val="1800880493"/>
      </w:pPr>
      <w:r>
        <w:rPr>
          <w:rStyle w:val="HTMLCode"/>
        </w:rPr>
        <w:t xml:space="preserve">GROUP BY </w:t>
      </w:r>
      <w:proofErr w:type="spellStart"/>
      <w:r>
        <w:rPr>
          <w:rStyle w:val="HTMLCode"/>
        </w:rPr>
        <w:t>md.rulekey</w:t>
      </w:r>
      <w:proofErr w:type="spellEnd"/>
      <w:r>
        <w:rPr>
          <w:rStyle w:val="HTMLCode"/>
        </w:rPr>
        <w:t xml:space="preserve">, </w:t>
      </w:r>
      <w:proofErr w:type="spellStart"/>
      <w:r>
        <w:rPr>
          <w:rStyle w:val="HTMLCode"/>
        </w:rPr>
        <w:t>sdv.attributename</w:t>
      </w:r>
      <w:proofErr w:type="spellEnd"/>
      <w:r>
        <w:rPr>
          <w:rStyle w:val="HTMLCode"/>
        </w:rPr>
        <w:t xml:space="preserve">, </w:t>
      </w:r>
      <w:proofErr w:type="spellStart"/>
      <w:r>
        <w:rPr>
          <w:rStyle w:val="HTMLCode"/>
        </w:rPr>
        <w:t>sdv.nasisrulename</w:t>
      </w:r>
      <w:proofErr w:type="spellEnd"/>
      <w:r>
        <w:rPr>
          <w:rStyle w:val="HTMLCode"/>
        </w:rPr>
        <w:t xml:space="preserve">, </w:t>
      </w:r>
      <w:proofErr w:type="spellStart"/>
      <w:r>
        <w:rPr>
          <w:rStyle w:val="HTMLCode"/>
        </w:rPr>
        <w:t>sdv.resultcolumnname</w:t>
      </w:r>
      <w:proofErr w:type="spellEnd"/>
      <w:r>
        <w:rPr>
          <w:rStyle w:val="HTMLCode"/>
        </w:rPr>
        <w:t xml:space="preserve">, </w:t>
      </w:r>
      <w:proofErr w:type="spellStart"/>
      <w:r>
        <w:rPr>
          <w:rStyle w:val="HTMLCode"/>
        </w:rPr>
        <w:t>md.ruledesign</w:t>
      </w:r>
      <w:proofErr w:type="spellEnd"/>
      <w:r>
        <w:rPr>
          <w:rStyle w:val="HTMLCode"/>
        </w:rPr>
        <w:t xml:space="preserve">, </w:t>
      </w:r>
      <w:proofErr w:type="spellStart"/>
      <w:r>
        <w:rPr>
          <w:rStyle w:val="HTMLCode"/>
        </w:rPr>
        <w:t>sdv.notratedphrase</w:t>
      </w:r>
      <w:proofErr w:type="spellEnd"/>
      <w:r>
        <w:rPr>
          <w:rStyle w:val="HTMLCode"/>
        </w:rPr>
        <w:t xml:space="preserve">, </w:t>
      </w:r>
      <w:proofErr w:type="spellStart"/>
      <w:r>
        <w:rPr>
          <w:rStyle w:val="HTMLCode"/>
        </w:rPr>
        <w:t>sdv.maplegendxml</w:t>
      </w:r>
      <w:proofErr w:type="spellEnd"/>
      <w:r>
        <w:rPr>
          <w:rStyle w:val="HTMLCode"/>
        </w:rPr>
        <w:t xml:space="preserve">, </w:t>
      </w:r>
      <w:proofErr w:type="spellStart"/>
      <w:r>
        <w:rPr>
          <w:rStyle w:val="HTMLCode"/>
        </w:rPr>
        <w:t>sdv.attributedescription</w:t>
      </w:r>
      <w:proofErr w:type="spellEnd"/>
      <w:r>
        <w:rPr>
          <w:rStyle w:val="HTMLCode"/>
        </w:rPr>
        <w:t>;</w:t>
      </w:r>
    </w:p>
    <w:p w:rsidR="00375A42" w:rsidRDefault="00805D61">
      <w:pPr>
        <w:numPr>
          <w:ilvl w:val="0"/>
          <w:numId w:val="4"/>
        </w:numPr>
        <w:spacing w:before="100" w:beforeAutospacing="1" w:after="100" w:afterAutospacing="1"/>
        <w:divId w:val="1800880493"/>
        <w:rPr>
          <w:rFonts w:eastAsia="Times New Roman"/>
        </w:rPr>
      </w:pPr>
      <w:r>
        <w:rPr>
          <w:rFonts w:eastAsia="Times New Roman"/>
        </w:rPr>
        <w:t>Begin populating static tables. These are for the base soils data and metadata. No interp</w:t>
      </w:r>
      <w:ins w:id="169" w:author="Achen, Aaron - NRCS, Lincoln, NE" w:date="2019-07-23T16:52:00Z">
        <w:r>
          <w:rPr>
            <w:rFonts w:eastAsia="Times New Roman"/>
          </w:rPr>
          <w:t>retation</w:t>
        </w:r>
      </w:ins>
      <w:r>
        <w:rPr>
          <w:rFonts w:eastAsia="Times New Roman"/>
        </w:rPr>
        <w:t xml:space="preserve"> data yet.</w:t>
      </w:r>
    </w:p>
    <w:p w:rsidR="00375A42" w:rsidRDefault="00805D61">
      <w:pPr>
        <w:numPr>
          <w:ilvl w:val="0"/>
          <w:numId w:val="4"/>
        </w:numPr>
        <w:spacing w:before="100" w:beforeAutospacing="1" w:after="100" w:afterAutospacing="1"/>
        <w:divId w:val="1800880493"/>
        <w:rPr>
          <w:rFonts w:eastAsia="Times New Roman"/>
        </w:rPr>
      </w:pPr>
      <w:r>
        <w:rPr>
          <w:rFonts w:eastAsia="Times New Roman"/>
        </w:rPr>
        <w:t xml:space="preserve">Create a table containing </w:t>
      </w:r>
      <w:del w:id="170" w:author="Achen, Aaron - NRCS, Lincoln, NE" w:date="2019-07-23T16:52:00Z">
        <w:r>
          <w:rPr>
            <w:rFonts w:eastAsia="Times New Roman"/>
          </w:rPr>
          <w:delText>neccessary</w:delText>
        </w:r>
      </w:del>
      <w:ins w:id="171" w:author="Achen, Aaron - NRCS, Lincoln, NE" w:date="2019-07-23T16:52:00Z">
        <w:r>
          <w:rPr>
            <w:rFonts w:eastAsia="Times New Roman"/>
          </w:rPr>
          <w:t>necessary</w:t>
        </w:r>
      </w:ins>
      <w:r>
        <w:rPr>
          <w:rFonts w:eastAsia="Times New Roman"/>
        </w:rPr>
        <w:t xml:space="preserve"> interp</w:t>
      </w:r>
      <w:ins w:id="172" w:author="Achen, Aaron - NRCS, Lincoln, NE" w:date="2019-07-23T16:52:00Z">
        <w:r>
          <w:rPr>
            <w:rFonts w:eastAsia="Times New Roman"/>
          </w:rPr>
          <w:t>retation</w:t>
        </w:r>
      </w:ins>
      <w:r>
        <w:rPr>
          <w:rFonts w:eastAsia="Times New Roman"/>
        </w:rPr>
        <w:t xml:space="preserve"> data</w:t>
      </w:r>
      <w:ins w:id="173" w:author="Achen, Aaron - NRCS, Lincoln, NE" w:date="2019-07-23T16:52:00Z">
        <w:r>
          <w:rPr>
            <w:rFonts w:eastAsia="Times New Roman"/>
          </w:rPr>
          <w:t>.</w:t>
        </w:r>
      </w:ins>
    </w:p>
    <w:p w:rsidR="00375A42" w:rsidRDefault="00805D61">
      <w:pPr>
        <w:numPr>
          <w:ilvl w:val="0"/>
          <w:numId w:val="4"/>
        </w:numPr>
        <w:spacing w:before="100" w:beforeAutospacing="1" w:after="100" w:afterAutospacing="1"/>
        <w:divId w:val="1800880493"/>
        <w:rPr>
          <w:rFonts w:eastAsia="Times New Roman"/>
        </w:rPr>
      </w:pPr>
      <w:r>
        <w:rPr>
          <w:rFonts w:eastAsia="Times New Roman"/>
        </w:rPr>
        <w:t xml:space="preserve">Please note that if we instead get </w:t>
      </w:r>
      <w:proofErr w:type="spellStart"/>
      <w:r>
        <w:rPr>
          <w:rFonts w:eastAsia="Times New Roman"/>
        </w:rPr>
        <w:t>ruledesign</w:t>
      </w:r>
      <w:proofErr w:type="spellEnd"/>
      <w:r>
        <w:rPr>
          <w:rFonts w:eastAsia="Times New Roman"/>
        </w:rPr>
        <w:t xml:space="preserve"> from </w:t>
      </w:r>
      <w:proofErr w:type="spellStart"/>
      <w:r>
        <w:rPr>
          <w:rFonts w:eastAsia="Times New Roman"/>
        </w:rPr>
        <w:t>sdvattribute</w:t>
      </w:r>
      <w:proofErr w:type="spellEnd"/>
      <w:r>
        <w:rPr>
          <w:rFonts w:eastAsia="Times New Roman"/>
        </w:rPr>
        <w:t>, those values change to integer as in 1:limitation, 2:suitability</w:t>
      </w:r>
      <w:ins w:id="174" w:author="Achen, Aaron - NRCS, Lincoln, NE" w:date="2019-07-23T16:52:00Z">
        <w:r>
          <w:rPr>
            <w:rFonts w:eastAsia="Times New Roman"/>
          </w:rPr>
          <w:t>.</w:t>
        </w:r>
      </w:ins>
    </w:p>
    <w:p w:rsidR="00375A42" w:rsidRDefault="00805D61">
      <w:pPr>
        <w:pStyle w:val="Heading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57059223"/>
        <w:rPr>
          <w:rFonts w:eastAsia="Times New Roman"/>
        </w:rPr>
      </w:pPr>
      <w:bookmarkStart w:id="175" w:name="_Toc16246789"/>
      <w:r>
        <w:rPr>
          <w:rFonts w:eastAsia="Times New Roman"/>
        </w:rPr>
        <w:t xml:space="preserve">Populate soil map unit acres, aggregated by </w:t>
      </w:r>
      <w:proofErr w:type="spellStart"/>
      <w:r>
        <w:rPr>
          <w:rFonts w:eastAsia="Times New Roman"/>
        </w:rPr>
        <w:t>mukey</w:t>
      </w:r>
      <w:proofErr w:type="spellEnd"/>
      <w:r>
        <w:rPr>
          <w:rFonts w:eastAsia="Times New Roman"/>
        </w:rPr>
        <w:t xml:space="preserve"> (merges polygons together)</w:t>
      </w:r>
      <w:bookmarkEnd w:id="175"/>
    </w:p>
    <w:p w:rsidR="00375A42" w:rsidRDefault="00805D61">
      <w:pPr>
        <w:pStyle w:val="HTMLPreformatted"/>
        <w:divId w:val="1957059223"/>
        <w:rPr>
          <w:rStyle w:val="HTMLCode"/>
        </w:rPr>
      </w:pPr>
      <w:r>
        <w:rPr>
          <w:rStyle w:val="HTMLCode"/>
        </w:rPr>
        <w:t xml:space="preserve">-- Soil map unit acres, aggregated by </w:t>
      </w:r>
      <w:proofErr w:type="spellStart"/>
      <w:r>
        <w:rPr>
          <w:rStyle w:val="HTMLCode"/>
        </w:rPr>
        <w:t>mukey</w:t>
      </w:r>
      <w:proofErr w:type="spellEnd"/>
      <w:r>
        <w:rPr>
          <w:rStyle w:val="HTMLCode"/>
        </w:rPr>
        <w:t xml:space="preserve"> (merges polygons together)</w:t>
      </w:r>
    </w:p>
    <w:p w:rsidR="00375A42" w:rsidRDefault="00805D61">
      <w:pPr>
        <w:pStyle w:val="HTMLPreformatted"/>
        <w:divId w:val="1957059223"/>
        <w:rPr>
          <w:rStyle w:val="HTMLCode"/>
        </w:rPr>
      </w:pPr>
      <w:r>
        <w:rPr>
          <w:rStyle w:val="HTMLCode"/>
        </w:rPr>
        <w:t>CREATE TABLE #M2</w:t>
      </w:r>
    </w:p>
    <w:p w:rsidR="00375A42" w:rsidRDefault="00805D61">
      <w:pPr>
        <w:pStyle w:val="HTMLPreformatted"/>
        <w:divId w:val="1957059223"/>
        <w:rPr>
          <w:rStyle w:val="HTMLCode"/>
        </w:rPr>
      </w:pPr>
      <w:r>
        <w:rPr>
          <w:rStyle w:val="HTMLCode"/>
        </w:rPr>
        <w:t xml:space="preserve">    ( </w:t>
      </w:r>
      <w:proofErr w:type="spellStart"/>
      <w:r>
        <w:rPr>
          <w:rStyle w:val="HTMLCode"/>
        </w:rPr>
        <w:t>aoiid</w:t>
      </w:r>
      <w:proofErr w:type="spellEnd"/>
      <w:r>
        <w:rPr>
          <w:rStyle w:val="HTMLCode"/>
        </w:rPr>
        <w:t xml:space="preserve"> INT,</w:t>
      </w:r>
    </w:p>
    <w:p w:rsidR="00375A42" w:rsidRDefault="00805D61">
      <w:pPr>
        <w:pStyle w:val="HTMLPreformatted"/>
        <w:divId w:val="1957059223"/>
        <w:rPr>
          <w:rStyle w:val="HTMLCode"/>
        </w:rPr>
      </w:pPr>
      <w:r>
        <w:rPr>
          <w:rStyle w:val="HTMLCode"/>
        </w:rPr>
        <w:t xml:space="preserve">    </w:t>
      </w:r>
      <w:proofErr w:type="spellStart"/>
      <w:r>
        <w:rPr>
          <w:rStyle w:val="HTMLCode"/>
        </w:rPr>
        <w:t>landunit</w:t>
      </w:r>
      <w:proofErr w:type="spellEnd"/>
      <w:r>
        <w:rPr>
          <w:rStyle w:val="HTMLCode"/>
        </w:rPr>
        <w:t xml:space="preserve"> CHAR(20),</w:t>
      </w:r>
    </w:p>
    <w:p w:rsidR="00375A42" w:rsidRDefault="00805D61">
      <w:pPr>
        <w:pStyle w:val="HTMLPreformatted"/>
        <w:divId w:val="1957059223"/>
        <w:rPr>
          <w:rStyle w:val="HTMLCode"/>
        </w:rPr>
      </w:pPr>
      <w:r>
        <w:rPr>
          <w:rStyle w:val="HTMLCode"/>
        </w:rPr>
        <w:t xml:space="preserve">    </w:t>
      </w:r>
      <w:proofErr w:type="spellStart"/>
      <w:r>
        <w:rPr>
          <w:rStyle w:val="HTMLCode"/>
        </w:rPr>
        <w:t>mukey</w:t>
      </w:r>
      <w:proofErr w:type="spellEnd"/>
      <w:r>
        <w:rPr>
          <w:rStyle w:val="HTMLCode"/>
        </w:rPr>
        <w:t xml:space="preserve"> INT,</w:t>
      </w:r>
    </w:p>
    <w:p w:rsidR="00375A42" w:rsidRDefault="00805D61">
      <w:pPr>
        <w:pStyle w:val="HTMLPreformatted"/>
        <w:divId w:val="1957059223"/>
        <w:rPr>
          <w:rStyle w:val="HTMLCode"/>
        </w:rPr>
      </w:pPr>
      <w:r>
        <w:rPr>
          <w:rStyle w:val="HTMLCode"/>
        </w:rPr>
        <w:t xml:space="preserve">    </w:t>
      </w:r>
      <w:proofErr w:type="spellStart"/>
      <w:r>
        <w:rPr>
          <w:rStyle w:val="HTMLCode"/>
        </w:rPr>
        <w:t>mapunit_acres</w:t>
      </w:r>
      <w:proofErr w:type="spellEnd"/>
      <w:r>
        <w:rPr>
          <w:rStyle w:val="HTMLCode"/>
        </w:rPr>
        <w:t xml:space="preserve"> FLOAT</w:t>
      </w:r>
    </w:p>
    <w:p w:rsidR="00375A42" w:rsidRDefault="00805D61">
      <w:pPr>
        <w:pStyle w:val="HTMLPreformatted"/>
        <w:divId w:val="1957059223"/>
      </w:pPr>
      <w:r>
        <w:rPr>
          <w:rStyle w:val="HTMLCode"/>
        </w:rPr>
        <w:lastRenderedPageBreak/>
        <w:t xml:space="preserve">    );</w:t>
      </w:r>
    </w:p>
    <w:p w:rsidR="00375A42" w:rsidRDefault="00805D61">
      <w:pPr>
        <w:pStyle w:val="HTMLPreformatted"/>
        <w:divId w:val="1957059223"/>
        <w:rPr>
          <w:rStyle w:val="HTMLCode"/>
        </w:rPr>
      </w:pPr>
      <w:r>
        <w:rPr>
          <w:rStyle w:val="HTMLCode"/>
        </w:rPr>
        <w:t>INSERT INTO #M2</w:t>
      </w:r>
    </w:p>
    <w:p w:rsidR="00375A42" w:rsidRDefault="00805D61">
      <w:pPr>
        <w:pStyle w:val="HTMLPreformatted"/>
        <w:divId w:val="1957059223"/>
        <w:rPr>
          <w:rStyle w:val="HTMLCode"/>
        </w:rPr>
      </w:pPr>
      <w:r>
        <w:rPr>
          <w:rStyle w:val="HTMLCode"/>
        </w:rPr>
        <w:t>SELECT DISTINCT M1.aoiid, M1.landunit, M1.mukey,</w:t>
      </w:r>
    </w:p>
    <w:p w:rsidR="00375A42" w:rsidRDefault="00805D61">
      <w:pPr>
        <w:pStyle w:val="HTMLPreformatted"/>
        <w:divId w:val="1957059223"/>
        <w:rPr>
          <w:rStyle w:val="HTMLCode"/>
        </w:rPr>
      </w:pPr>
      <w:r>
        <w:rPr>
          <w:rStyle w:val="HTMLCode"/>
        </w:rPr>
        <w:t xml:space="preserve">ROUND (SUM (M1.poly_acres) OVER(PARTITION BY M1.landunit, M1.mukey), 3) AS </w:t>
      </w:r>
      <w:proofErr w:type="spellStart"/>
      <w:r>
        <w:rPr>
          <w:rStyle w:val="HTMLCode"/>
        </w:rPr>
        <w:t>mapunit_acres</w:t>
      </w:r>
      <w:proofErr w:type="spellEnd"/>
    </w:p>
    <w:p w:rsidR="00375A42" w:rsidRDefault="00805D61">
      <w:pPr>
        <w:pStyle w:val="HTMLPreformatted"/>
        <w:divId w:val="1957059223"/>
        <w:rPr>
          <w:rStyle w:val="HTMLCode"/>
        </w:rPr>
      </w:pPr>
      <w:r>
        <w:rPr>
          <w:rStyle w:val="HTMLCode"/>
        </w:rPr>
        <w:t>FROM #AoiSoils2 AS M1</w:t>
      </w:r>
    </w:p>
    <w:p w:rsidR="00375A42" w:rsidRDefault="00805D61">
      <w:pPr>
        <w:pStyle w:val="HTMLPreformatted"/>
        <w:divId w:val="1957059223"/>
      </w:pPr>
      <w:r>
        <w:rPr>
          <w:rStyle w:val="HTMLCode"/>
        </w:rPr>
        <w:t>GROUP BY M1.aoiid, M1.landunit, M1.mukey, M1.poly_acres;</w:t>
      </w:r>
    </w:p>
    <w:tbl>
      <w:tblPr>
        <w:tblW w:w="0" w:type="auto"/>
        <w:tblCellSpacing w:w="15" w:type="dxa"/>
        <w:tblLook w:val="04A0" w:firstRow="1" w:lastRow="0" w:firstColumn="1" w:lastColumn="0" w:noHBand="0" w:noVBand="1"/>
      </w:tblPr>
      <w:tblGrid>
        <w:gridCol w:w="582"/>
        <w:gridCol w:w="1187"/>
        <w:gridCol w:w="900"/>
        <w:gridCol w:w="1595"/>
      </w:tblGrid>
      <w:tr w:rsidR="00375A42">
        <w:trPr>
          <w:divId w:val="1957059223"/>
          <w:tblHeader/>
          <w:tblCellSpacing w:w="15" w:type="dxa"/>
        </w:trPr>
        <w:tc>
          <w:tcPr>
            <w:tcW w:w="0" w:type="auto"/>
            <w:tcMar>
              <w:top w:w="15" w:type="dxa"/>
              <w:left w:w="15" w:type="dxa"/>
              <w:bottom w:w="15" w:type="dxa"/>
              <w:right w:w="15" w:type="dxa"/>
            </w:tcMar>
            <w:vAlign w:val="center"/>
            <w:hideMark/>
          </w:tcPr>
          <w:p w:rsidR="00375A42" w:rsidRDefault="00805D61">
            <w:pPr>
              <w:jc w:val="center"/>
              <w:rPr>
                <w:rFonts w:eastAsia="Times New Roman"/>
                <w:b/>
                <w:bCs/>
              </w:rPr>
            </w:pPr>
            <w:proofErr w:type="spellStart"/>
            <w:r>
              <w:rPr>
                <w:rFonts w:eastAsia="Times New Roman"/>
                <w:b/>
                <w:bCs/>
              </w:rPr>
              <w:t>aoiid</w:t>
            </w:r>
            <w:proofErr w:type="spellEnd"/>
          </w:p>
        </w:tc>
        <w:tc>
          <w:tcPr>
            <w:tcW w:w="0" w:type="auto"/>
            <w:tcMar>
              <w:top w:w="15" w:type="dxa"/>
              <w:left w:w="15" w:type="dxa"/>
              <w:bottom w:w="15" w:type="dxa"/>
              <w:right w:w="15" w:type="dxa"/>
            </w:tcMar>
            <w:vAlign w:val="center"/>
            <w:hideMark/>
          </w:tcPr>
          <w:p w:rsidR="00375A42" w:rsidRDefault="00805D61">
            <w:pPr>
              <w:jc w:val="center"/>
              <w:rPr>
                <w:rFonts w:eastAsia="Times New Roman"/>
                <w:b/>
                <w:bCs/>
              </w:rPr>
            </w:pPr>
            <w:proofErr w:type="spellStart"/>
            <w:r>
              <w:rPr>
                <w:rFonts w:eastAsia="Times New Roman"/>
                <w:b/>
                <w:bCs/>
              </w:rPr>
              <w:t>landunit</w:t>
            </w:r>
            <w:proofErr w:type="spellEnd"/>
          </w:p>
        </w:tc>
        <w:tc>
          <w:tcPr>
            <w:tcW w:w="0" w:type="auto"/>
            <w:tcMar>
              <w:top w:w="15" w:type="dxa"/>
              <w:left w:w="15" w:type="dxa"/>
              <w:bottom w:w="15" w:type="dxa"/>
              <w:right w:w="15" w:type="dxa"/>
            </w:tcMar>
            <w:vAlign w:val="center"/>
            <w:hideMark/>
          </w:tcPr>
          <w:p w:rsidR="00375A42" w:rsidRDefault="00805D61">
            <w:pPr>
              <w:jc w:val="center"/>
              <w:rPr>
                <w:rFonts w:eastAsia="Times New Roman"/>
                <w:b/>
                <w:bCs/>
              </w:rPr>
            </w:pPr>
            <w:proofErr w:type="spellStart"/>
            <w:r>
              <w:rPr>
                <w:rFonts w:eastAsia="Times New Roman"/>
                <w:b/>
                <w:bCs/>
              </w:rPr>
              <w:t>mukey</w:t>
            </w:r>
            <w:proofErr w:type="spellEnd"/>
          </w:p>
        </w:tc>
        <w:tc>
          <w:tcPr>
            <w:tcW w:w="0" w:type="auto"/>
            <w:tcMar>
              <w:top w:w="15" w:type="dxa"/>
              <w:left w:w="15" w:type="dxa"/>
              <w:bottom w:w="15" w:type="dxa"/>
              <w:right w:w="15" w:type="dxa"/>
            </w:tcMar>
            <w:vAlign w:val="center"/>
            <w:hideMark/>
          </w:tcPr>
          <w:p w:rsidR="00375A42" w:rsidRDefault="00805D61">
            <w:pPr>
              <w:jc w:val="center"/>
              <w:rPr>
                <w:rFonts w:eastAsia="Times New Roman"/>
                <w:b/>
                <w:bCs/>
              </w:rPr>
            </w:pPr>
            <w:proofErr w:type="spellStart"/>
            <w:r>
              <w:rPr>
                <w:rFonts w:eastAsia="Times New Roman"/>
                <w:b/>
                <w:bCs/>
              </w:rPr>
              <w:t>mapunit_acres</w:t>
            </w:r>
            <w:proofErr w:type="spellEnd"/>
          </w:p>
        </w:tc>
      </w:tr>
      <w:tr w:rsidR="00375A42">
        <w:trPr>
          <w:divId w:val="1957059223"/>
          <w:tblCellSpacing w:w="15" w:type="dxa"/>
        </w:trPr>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354627</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0.426</w:t>
            </w:r>
          </w:p>
        </w:tc>
      </w:tr>
      <w:tr w:rsidR="00375A42">
        <w:trPr>
          <w:divId w:val="1957059223"/>
          <w:tblCellSpacing w:w="15" w:type="dxa"/>
        </w:trPr>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354648</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0.287</w:t>
            </w:r>
          </w:p>
        </w:tc>
      </w:tr>
      <w:tr w:rsidR="00375A42">
        <w:trPr>
          <w:divId w:val="1957059223"/>
          <w:tblCellSpacing w:w="15" w:type="dxa"/>
        </w:trPr>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2494708</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1.729</w:t>
            </w:r>
          </w:p>
        </w:tc>
      </w:tr>
      <w:tr w:rsidR="00375A42">
        <w:trPr>
          <w:divId w:val="1957059223"/>
          <w:tblCellSpacing w:w="15" w:type="dxa"/>
        </w:trPr>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2525720</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56.699</w:t>
            </w:r>
          </w:p>
        </w:tc>
      </w:tr>
      <w:tr w:rsidR="00375A42">
        <w:trPr>
          <w:divId w:val="1957059223"/>
          <w:tblCellSpacing w:w="15" w:type="dxa"/>
        </w:trPr>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2525732</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1.35</w:t>
            </w:r>
          </w:p>
        </w:tc>
      </w:tr>
      <w:tr w:rsidR="00375A42">
        <w:trPr>
          <w:divId w:val="1957059223"/>
          <w:tblCellSpacing w:w="15" w:type="dxa"/>
        </w:trPr>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2525733</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0.129</w:t>
            </w:r>
          </w:p>
        </w:tc>
      </w:tr>
      <w:tr w:rsidR="00375A42">
        <w:trPr>
          <w:divId w:val="1957059223"/>
          <w:tblCellSpacing w:w="15" w:type="dxa"/>
        </w:trPr>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2525739</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28.479</w:t>
            </w:r>
          </w:p>
        </w:tc>
      </w:tr>
      <w:tr w:rsidR="00375A42">
        <w:trPr>
          <w:divId w:val="1957059223"/>
          <w:tblCellSpacing w:w="15" w:type="dxa"/>
        </w:trPr>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2525745</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4.983</w:t>
            </w:r>
          </w:p>
        </w:tc>
      </w:tr>
      <w:tr w:rsidR="00375A42">
        <w:trPr>
          <w:divId w:val="1957059223"/>
          <w:tblCellSpacing w:w="15" w:type="dxa"/>
        </w:trPr>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2525746</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16.106</w:t>
            </w:r>
          </w:p>
        </w:tc>
      </w:tr>
      <w:tr w:rsidR="00375A42">
        <w:trPr>
          <w:divId w:val="1957059223"/>
          <w:tblCellSpacing w:w="15" w:type="dxa"/>
        </w:trPr>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2525754</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12.638</w:t>
            </w:r>
          </w:p>
        </w:tc>
      </w:tr>
      <w:tr w:rsidR="00375A42">
        <w:trPr>
          <w:divId w:val="1957059223"/>
          <w:tblCellSpacing w:w="15" w:type="dxa"/>
        </w:trPr>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2525764</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17.691</w:t>
            </w:r>
          </w:p>
        </w:tc>
      </w:tr>
      <w:tr w:rsidR="00375A42">
        <w:trPr>
          <w:divId w:val="1957059223"/>
          <w:tblCellSpacing w:w="15" w:type="dxa"/>
        </w:trPr>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2525766</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0.032</w:t>
            </w:r>
          </w:p>
        </w:tc>
      </w:tr>
      <w:tr w:rsidR="00375A42">
        <w:trPr>
          <w:divId w:val="1957059223"/>
          <w:tblCellSpacing w:w="15" w:type="dxa"/>
        </w:trPr>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2525769</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181.356</w:t>
            </w:r>
          </w:p>
        </w:tc>
      </w:tr>
      <w:tr w:rsidR="00375A42">
        <w:trPr>
          <w:divId w:val="1957059223"/>
          <w:tblCellSpacing w:w="15" w:type="dxa"/>
        </w:trPr>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2755648</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2.449</w:t>
            </w:r>
          </w:p>
        </w:tc>
      </w:tr>
      <w:tr w:rsidR="00375A42">
        <w:trPr>
          <w:divId w:val="1957059223"/>
          <w:tblCellSpacing w:w="15" w:type="dxa"/>
        </w:trPr>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2755654</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4.599</w:t>
            </w:r>
          </w:p>
        </w:tc>
      </w:tr>
      <w:tr w:rsidR="00375A42">
        <w:trPr>
          <w:divId w:val="1957059223"/>
          <w:tblCellSpacing w:w="15" w:type="dxa"/>
        </w:trPr>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2525720</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8.623</w:t>
            </w:r>
          </w:p>
        </w:tc>
      </w:tr>
      <w:tr w:rsidR="00375A42">
        <w:trPr>
          <w:divId w:val="1957059223"/>
          <w:tblCellSpacing w:w="15" w:type="dxa"/>
        </w:trPr>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2525724</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0.458</w:t>
            </w:r>
          </w:p>
        </w:tc>
      </w:tr>
      <w:tr w:rsidR="00375A42">
        <w:trPr>
          <w:divId w:val="1957059223"/>
          <w:tblCellSpacing w:w="15" w:type="dxa"/>
        </w:trPr>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2525730</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31.514</w:t>
            </w:r>
          </w:p>
        </w:tc>
      </w:tr>
      <w:tr w:rsidR="00375A42">
        <w:trPr>
          <w:divId w:val="1957059223"/>
          <w:tblCellSpacing w:w="15" w:type="dxa"/>
        </w:trPr>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2525745</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62.205</w:t>
            </w:r>
          </w:p>
        </w:tc>
      </w:tr>
      <w:tr w:rsidR="00375A42">
        <w:trPr>
          <w:divId w:val="1957059223"/>
          <w:tblCellSpacing w:w="15" w:type="dxa"/>
        </w:trPr>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2525746</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63.55</w:t>
            </w:r>
          </w:p>
        </w:tc>
      </w:tr>
      <w:tr w:rsidR="00375A42">
        <w:trPr>
          <w:divId w:val="1957059223"/>
          <w:tblCellSpacing w:w="15" w:type="dxa"/>
        </w:trPr>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2525754</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23.138</w:t>
            </w:r>
          </w:p>
        </w:tc>
      </w:tr>
      <w:tr w:rsidR="00375A42">
        <w:trPr>
          <w:divId w:val="1957059223"/>
          <w:tblCellSpacing w:w="15" w:type="dxa"/>
        </w:trPr>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2525767</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3.86</w:t>
            </w:r>
          </w:p>
        </w:tc>
      </w:tr>
      <w:tr w:rsidR="00375A42">
        <w:trPr>
          <w:divId w:val="1957059223"/>
          <w:tblCellSpacing w:w="15" w:type="dxa"/>
        </w:trPr>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2525769</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103.909</w:t>
            </w:r>
          </w:p>
        </w:tc>
      </w:tr>
      <w:tr w:rsidR="00375A42">
        <w:trPr>
          <w:divId w:val="1957059223"/>
          <w:tblCellSpacing w:w="15" w:type="dxa"/>
        </w:trPr>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2755639</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0.443</w:t>
            </w:r>
          </w:p>
        </w:tc>
      </w:tr>
      <w:tr w:rsidR="00375A42">
        <w:trPr>
          <w:divId w:val="1957059223"/>
          <w:tblCellSpacing w:w="15" w:type="dxa"/>
        </w:trPr>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2755643</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9.641</w:t>
            </w:r>
          </w:p>
        </w:tc>
      </w:tr>
      <w:tr w:rsidR="00375A42">
        <w:trPr>
          <w:divId w:val="1957059223"/>
          <w:tblCellSpacing w:w="15" w:type="dxa"/>
        </w:trPr>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2755648</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11.382</w:t>
            </w:r>
          </w:p>
        </w:tc>
      </w:tr>
    </w:tbl>
    <w:p w:rsidR="00375A42" w:rsidRDefault="00375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57059223"/>
        <w:rPr>
          <w:rFonts w:eastAsia="Times New Roman"/>
          <w:vanish/>
        </w:rPr>
      </w:pPr>
    </w:p>
    <w:tbl>
      <w:tblPr>
        <w:tblW w:w="5000" w:type="pct"/>
        <w:tblCellSpacing w:w="15" w:type="dxa"/>
        <w:tblLook w:val="04A0" w:firstRow="1" w:lastRow="0" w:firstColumn="1" w:lastColumn="0" w:noHBand="0" w:noVBand="1"/>
      </w:tblPr>
      <w:tblGrid>
        <w:gridCol w:w="582"/>
        <w:gridCol w:w="995"/>
        <w:gridCol w:w="7783"/>
      </w:tblGrid>
      <w:tr w:rsidR="00375A42">
        <w:trPr>
          <w:divId w:val="1957059223"/>
          <w:tblHeader/>
          <w:tblCellSpacing w:w="15" w:type="dxa"/>
        </w:trPr>
        <w:tc>
          <w:tcPr>
            <w:tcW w:w="0" w:type="auto"/>
            <w:tcMar>
              <w:top w:w="15" w:type="dxa"/>
              <w:left w:w="15" w:type="dxa"/>
              <w:bottom w:w="15" w:type="dxa"/>
              <w:right w:w="15" w:type="dxa"/>
            </w:tcMar>
            <w:vAlign w:val="center"/>
            <w:hideMark/>
          </w:tcPr>
          <w:p w:rsidR="00375A42" w:rsidRDefault="00805D61">
            <w:pPr>
              <w:jc w:val="center"/>
              <w:rPr>
                <w:rFonts w:eastAsia="Times New Roman"/>
                <w:b/>
                <w:bCs/>
              </w:rPr>
            </w:pPr>
            <w:proofErr w:type="spellStart"/>
            <w:r>
              <w:rPr>
                <w:rFonts w:eastAsia="Times New Roman"/>
                <w:b/>
                <w:bCs/>
              </w:rPr>
              <w:t>aoiid</w:t>
            </w:r>
            <w:proofErr w:type="spellEnd"/>
          </w:p>
        </w:tc>
        <w:tc>
          <w:tcPr>
            <w:tcW w:w="0" w:type="auto"/>
            <w:tcMar>
              <w:top w:w="15" w:type="dxa"/>
              <w:left w:w="15" w:type="dxa"/>
              <w:bottom w:w="15" w:type="dxa"/>
              <w:right w:w="15" w:type="dxa"/>
            </w:tcMar>
            <w:vAlign w:val="center"/>
            <w:hideMark/>
          </w:tcPr>
          <w:p w:rsidR="00375A42" w:rsidRDefault="00805D61">
            <w:pPr>
              <w:jc w:val="center"/>
              <w:rPr>
                <w:rFonts w:eastAsia="Times New Roman"/>
                <w:b/>
                <w:bCs/>
              </w:rPr>
            </w:pPr>
            <w:proofErr w:type="spellStart"/>
            <w:r>
              <w:rPr>
                <w:rFonts w:eastAsia="Times New Roman"/>
                <w:b/>
                <w:bCs/>
              </w:rPr>
              <w:t>landunit</w:t>
            </w:r>
            <w:proofErr w:type="spellEnd"/>
          </w:p>
        </w:tc>
        <w:tc>
          <w:tcPr>
            <w:tcW w:w="0" w:type="auto"/>
            <w:tcMar>
              <w:top w:w="15" w:type="dxa"/>
              <w:left w:w="15" w:type="dxa"/>
              <w:bottom w:w="15" w:type="dxa"/>
              <w:right w:w="15" w:type="dxa"/>
            </w:tcMar>
            <w:vAlign w:val="center"/>
            <w:hideMark/>
          </w:tcPr>
          <w:p w:rsidR="00375A42" w:rsidRDefault="00805D61">
            <w:pPr>
              <w:jc w:val="center"/>
              <w:rPr>
                <w:rFonts w:eastAsia="Times New Roman"/>
                <w:b/>
                <w:bCs/>
              </w:rPr>
            </w:pPr>
            <w:proofErr w:type="spellStart"/>
            <w:r>
              <w:rPr>
                <w:rFonts w:eastAsia="Times New Roman"/>
                <w:b/>
                <w:bCs/>
              </w:rPr>
              <w:t>aoigeom</w:t>
            </w:r>
            <w:proofErr w:type="spellEnd"/>
          </w:p>
        </w:tc>
      </w:tr>
      <w:tr w:rsidR="00375A42">
        <w:trPr>
          <w:divId w:val="1957059223"/>
          <w:tblCellSpacing w:w="15" w:type="dxa"/>
        </w:trPr>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POLYGON ((-102.13386921506947 45.944643788188387, -102.12327175652177 45.9447036058142, -102.12335160658608 45.959173206572416, -102.13402890980223 45.959218442561564, -102.13386921506947 45.944643788188387))</w:t>
            </w:r>
          </w:p>
        </w:tc>
      </w:tr>
      <w:tr w:rsidR="00375A42">
        <w:trPr>
          <w:divId w:val="1957059223"/>
          <w:tblCellSpacing w:w="15" w:type="dxa"/>
        </w:trPr>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POLYGON ((-102.12327175652177 45.9447036058142, -102.1128892282776 45.944710506326032, -102.1130336443976 45.959162795100383, -</w:t>
            </w:r>
            <w:r>
              <w:rPr>
                <w:rFonts w:eastAsia="Times New Roman"/>
              </w:rPr>
              <w:lastRenderedPageBreak/>
              <w:t>102.12335160658608 45.959173206572416, -102.12327175652177 45.9447036058142))</w:t>
            </w:r>
          </w:p>
        </w:tc>
      </w:tr>
    </w:tbl>
    <w:p w:rsidR="00375A42" w:rsidRDefault="00805D61">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247229177"/>
        <w:rPr>
          <w:rFonts w:eastAsia="Times New Roman"/>
        </w:rPr>
      </w:pPr>
      <w:bookmarkStart w:id="176" w:name="_Toc16246790"/>
      <w:r>
        <w:rPr>
          <w:rFonts w:eastAsia="Times New Roman"/>
        </w:rPr>
        <w:lastRenderedPageBreak/>
        <w:t xml:space="preserve">Create </w:t>
      </w:r>
      <w:del w:id="177" w:author="Achen, Aaron - NRCS, Lincoln, NE" w:date="2019-08-08T13:49:00Z">
        <w:r w:rsidDel="00FE3CDA">
          <w:rPr>
            <w:rFonts w:eastAsia="Times New Roman"/>
          </w:rPr>
          <w:delText>t</w:delText>
        </w:r>
      </w:del>
      <w:ins w:id="178" w:author="Achen, Aaron - NRCS, Lincoln, NE" w:date="2019-08-08T13:49:00Z">
        <w:r w:rsidR="00FE3CDA">
          <w:rPr>
            <w:rFonts w:eastAsia="Times New Roman"/>
          </w:rPr>
          <w:t>T</w:t>
        </w:r>
      </w:ins>
      <w:r>
        <w:rPr>
          <w:rFonts w:eastAsia="Times New Roman"/>
        </w:rPr>
        <w:t xml:space="preserve">able to </w:t>
      </w:r>
      <w:del w:id="179" w:author="Achen, Aaron - NRCS, Lincoln, NE" w:date="2019-08-08T13:49:00Z">
        <w:r w:rsidDel="00FE3CDA">
          <w:rPr>
            <w:rFonts w:eastAsia="Times New Roman"/>
          </w:rPr>
          <w:delText>s</w:delText>
        </w:r>
      </w:del>
      <w:ins w:id="180" w:author="Achen, Aaron - NRCS, Lincoln, NE" w:date="2019-08-08T13:49:00Z">
        <w:r w:rsidR="00FE3CDA">
          <w:rPr>
            <w:rFonts w:eastAsia="Times New Roman"/>
          </w:rPr>
          <w:t>S</w:t>
        </w:r>
      </w:ins>
      <w:r>
        <w:rPr>
          <w:rFonts w:eastAsia="Times New Roman"/>
        </w:rPr>
        <w:t xml:space="preserve">tore </w:t>
      </w:r>
      <w:del w:id="181" w:author="Achen, Aaron - NRCS, Lincoln, NE" w:date="2019-08-08T13:49:00Z">
        <w:r w:rsidDel="00FE3CDA">
          <w:rPr>
            <w:rFonts w:eastAsia="Times New Roman"/>
          </w:rPr>
          <w:delText>s</w:delText>
        </w:r>
      </w:del>
      <w:ins w:id="182" w:author="Achen, Aaron - NRCS, Lincoln, NE" w:date="2019-08-08T13:49:00Z">
        <w:r w:rsidR="00FE3CDA">
          <w:rPr>
            <w:rFonts w:eastAsia="Times New Roman"/>
          </w:rPr>
          <w:t>S</w:t>
        </w:r>
      </w:ins>
      <w:r>
        <w:rPr>
          <w:rFonts w:eastAsia="Times New Roman"/>
        </w:rPr>
        <w:t xml:space="preserve">urvey </w:t>
      </w:r>
      <w:del w:id="183" w:author="Achen, Aaron - NRCS, Lincoln, NE" w:date="2019-08-08T13:49:00Z">
        <w:r w:rsidDel="00FE3CDA">
          <w:rPr>
            <w:rFonts w:eastAsia="Times New Roman"/>
          </w:rPr>
          <w:delText>a</w:delText>
        </w:r>
      </w:del>
      <w:ins w:id="184" w:author="Achen, Aaron - NRCS, Lincoln, NE" w:date="2019-08-08T13:49:00Z">
        <w:r w:rsidR="00FE3CDA">
          <w:rPr>
            <w:rFonts w:eastAsia="Times New Roman"/>
          </w:rPr>
          <w:t>A</w:t>
        </w:r>
      </w:ins>
      <w:r>
        <w:rPr>
          <w:rFonts w:eastAsia="Times New Roman"/>
        </w:rPr>
        <w:t xml:space="preserve">rea </w:t>
      </w:r>
      <w:del w:id="185" w:author="Achen, Aaron - NRCS, Lincoln, NE" w:date="2019-08-08T13:49:00Z">
        <w:r w:rsidDel="00FE3CDA">
          <w:rPr>
            <w:rFonts w:eastAsia="Times New Roman"/>
          </w:rPr>
          <w:delText>d</w:delText>
        </w:r>
      </w:del>
      <w:proofErr w:type="spellStart"/>
      <w:ins w:id="186" w:author="Achen, Aaron - NRCS, Lincoln, NE" w:date="2019-08-08T13:49:00Z">
        <w:r w:rsidR="00FE3CDA">
          <w:rPr>
            <w:rFonts w:eastAsia="Times New Roman"/>
          </w:rPr>
          <w:t>D</w:t>
        </w:r>
      </w:ins>
      <w:r>
        <w:rPr>
          <w:rFonts w:eastAsia="Times New Roman"/>
        </w:rPr>
        <w:t>atestamps</w:t>
      </w:r>
      <w:proofErr w:type="spellEnd"/>
      <w:r>
        <w:rPr>
          <w:rFonts w:eastAsia="Times New Roman"/>
        </w:rPr>
        <w:t xml:space="preserve"> (</w:t>
      </w:r>
      <w:proofErr w:type="spellStart"/>
      <w:r>
        <w:rPr>
          <w:rFonts w:eastAsia="Times New Roman"/>
        </w:rPr>
        <w:t>sacatalog.saverest</w:t>
      </w:r>
      <w:proofErr w:type="spellEnd"/>
      <w:r>
        <w:rPr>
          <w:rFonts w:eastAsia="Times New Roman"/>
        </w:rPr>
        <w:t>)</w:t>
      </w:r>
      <w:bookmarkEnd w:id="176"/>
    </w:p>
    <w:p w:rsidR="00375A42" w:rsidRDefault="00805D61">
      <w:pPr>
        <w:pStyle w:val="HTMLPreformatted"/>
        <w:divId w:val="1247229177"/>
        <w:rPr>
          <w:rStyle w:val="HTMLCode"/>
        </w:rPr>
      </w:pPr>
      <w:r>
        <w:rPr>
          <w:rStyle w:val="HTMLCode"/>
        </w:rPr>
        <w:t>CREATE TABLE #</w:t>
      </w:r>
      <w:proofErr w:type="spellStart"/>
      <w:r>
        <w:rPr>
          <w:rStyle w:val="HTMLCode"/>
        </w:rPr>
        <w:t>DateStamps</w:t>
      </w:r>
      <w:proofErr w:type="spellEnd"/>
    </w:p>
    <w:p w:rsidR="00375A42" w:rsidRDefault="00805D61">
      <w:pPr>
        <w:pStyle w:val="HTMLPreformatted"/>
        <w:divId w:val="1247229177"/>
        <w:rPr>
          <w:rStyle w:val="HTMLCode"/>
        </w:rPr>
      </w:pPr>
      <w:r>
        <w:rPr>
          <w:rStyle w:val="HTMLCode"/>
        </w:rPr>
        <w:t>(</w:t>
      </w:r>
      <w:proofErr w:type="spellStart"/>
      <w:r>
        <w:rPr>
          <w:rStyle w:val="HTMLCode"/>
        </w:rPr>
        <w:t>landunit</w:t>
      </w:r>
      <w:proofErr w:type="spellEnd"/>
      <w:r>
        <w:rPr>
          <w:rStyle w:val="HTMLCode"/>
        </w:rPr>
        <w:t xml:space="preserve"> CHAR(20),</w:t>
      </w:r>
    </w:p>
    <w:p w:rsidR="00375A42" w:rsidRDefault="00805D61">
      <w:pPr>
        <w:pStyle w:val="HTMLPreformatted"/>
        <w:divId w:val="1247229177"/>
      </w:pPr>
      <w:proofErr w:type="spellStart"/>
      <w:r>
        <w:rPr>
          <w:rStyle w:val="HTMLCode"/>
        </w:rPr>
        <w:t>datestamp</w:t>
      </w:r>
      <w:proofErr w:type="spellEnd"/>
      <w:r>
        <w:rPr>
          <w:rStyle w:val="HTMLCode"/>
        </w:rPr>
        <w:t xml:space="preserve"> VARCHAR(32));</w:t>
      </w:r>
    </w:p>
    <w:p w:rsidR="00375A42" w:rsidRDefault="00805D61">
      <w:pPr>
        <w:pStyle w:val="HTMLPreformatted"/>
        <w:divId w:val="1247229177"/>
        <w:rPr>
          <w:rStyle w:val="HTMLCode"/>
        </w:rPr>
      </w:pPr>
      <w:r>
        <w:rPr>
          <w:rStyle w:val="HTMLCode"/>
        </w:rPr>
        <w:t>SELECT @</w:t>
      </w:r>
      <w:proofErr w:type="spellStart"/>
      <w:r>
        <w:rPr>
          <w:rStyle w:val="HTMLCode"/>
        </w:rPr>
        <w:t>attributeName</w:t>
      </w:r>
      <w:proofErr w:type="spellEnd"/>
      <w:r>
        <w:rPr>
          <w:rStyle w:val="HTMLCode"/>
        </w:rPr>
        <w:t xml:space="preserve"> = 'Surface Salt Concentration';</w:t>
      </w:r>
    </w:p>
    <w:p w:rsidR="00375A42" w:rsidRDefault="00805D61">
      <w:pPr>
        <w:pStyle w:val="HTMLPreformatted"/>
        <w:divId w:val="1247229177"/>
        <w:rPr>
          <w:rStyle w:val="HTMLCode"/>
        </w:rPr>
      </w:pPr>
      <w:r>
        <w:rPr>
          <w:rStyle w:val="HTMLCode"/>
        </w:rPr>
        <w:t>SELECT @</w:t>
      </w:r>
      <w:proofErr w:type="spellStart"/>
      <w:r>
        <w:rPr>
          <w:rStyle w:val="HTMLCode"/>
        </w:rPr>
        <w:t>minPct</w:t>
      </w:r>
      <w:proofErr w:type="spellEnd"/>
      <w:r>
        <w:rPr>
          <w:rStyle w:val="HTMLCode"/>
        </w:rPr>
        <w:t xml:space="preserve"> = 10;</w:t>
      </w:r>
    </w:p>
    <w:p w:rsidR="00375A42" w:rsidRDefault="00805D61">
      <w:pPr>
        <w:pStyle w:val="HTMLPreformatted"/>
        <w:divId w:val="1247229177"/>
      </w:pPr>
      <w:r>
        <w:rPr>
          <w:rStyle w:val="HTMLCode"/>
        </w:rPr>
        <w:t>SELECT @</w:t>
      </w:r>
      <w:proofErr w:type="spellStart"/>
      <w:r>
        <w:rPr>
          <w:rStyle w:val="HTMLCode"/>
        </w:rPr>
        <w:t>minAcres</w:t>
      </w:r>
      <w:proofErr w:type="spellEnd"/>
      <w:r>
        <w:rPr>
          <w:rStyle w:val="HTMLCode"/>
        </w:rPr>
        <w:t xml:space="preserve"> = 10;</w:t>
      </w:r>
    </w:p>
    <w:p w:rsidR="00375A42" w:rsidRDefault="00805D61">
      <w:pPr>
        <w:numPr>
          <w:ilvl w:val="0"/>
          <w:numId w:val="5"/>
        </w:numPr>
        <w:spacing w:before="100" w:beforeAutospacing="1" w:after="100" w:afterAutospacing="1"/>
        <w:divId w:val="1247229177"/>
        <w:rPr>
          <w:rFonts w:eastAsia="Times New Roman"/>
        </w:rPr>
      </w:pPr>
      <w:r>
        <w:rPr>
          <w:rFonts w:eastAsia="Times New Roman"/>
        </w:rPr>
        <w:t xml:space="preserve">Defines the soil </w:t>
      </w:r>
      <w:del w:id="187" w:author="Achen, Aaron - NRCS, Lincoln, NE" w:date="2019-07-23T16:52:00Z">
        <w:r>
          <w:rPr>
            <w:rFonts w:eastAsia="Times New Roman"/>
          </w:rPr>
          <w:delText>interpretion</w:delText>
        </w:r>
      </w:del>
      <w:ins w:id="188" w:author="Achen, Aaron - NRCS, Lincoln, NE" w:date="2019-07-23T16:52:00Z">
        <w:r>
          <w:rPr>
            <w:rFonts w:eastAsia="Times New Roman"/>
          </w:rPr>
          <w:t>interpretation.</w:t>
        </w:r>
      </w:ins>
    </w:p>
    <w:p w:rsidR="00375A42" w:rsidRDefault="00805D61">
      <w:pPr>
        <w:numPr>
          <w:ilvl w:val="0"/>
          <w:numId w:val="5"/>
        </w:numPr>
        <w:spacing w:before="100" w:beforeAutospacing="1" w:after="100" w:afterAutospacing="1"/>
        <w:divId w:val="1247229177"/>
        <w:rPr>
          <w:rFonts w:eastAsia="Times New Roman"/>
        </w:rPr>
      </w:pPr>
      <w:r>
        <w:rPr>
          <w:rFonts w:eastAsia="Times New Roman"/>
        </w:rPr>
        <w:t xml:space="preserve">Sets the </w:t>
      </w:r>
      <w:del w:id="189" w:author="Achen, Aaron - NRCS, Lincoln, NE" w:date="2019-07-23T16:52:00Z">
        <w:r>
          <w:rPr>
            <w:rFonts w:eastAsia="Times New Roman"/>
          </w:rPr>
          <w:delText>minimun</w:delText>
        </w:r>
      </w:del>
      <w:ins w:id="190" w:author="Achen, Aaron - NRCS, Lincoln, NE" w:date="2019-07-23T16:52:00Z">
        <w:r>
          <w:rPr>
            <w:rFonts w:eastAsia="Times New Roman"/>
          </w:rPr>
          <w:t>minimum</w:t>
        </w:r>
      </w:ins>
      <w:r>
        <w:rPr>
          <w:rFonts w:eastAsia="Times New Roman"/>
        </w:rPr>
        <w:t xml:space="preserve"> cutoff </w:t>
      </w:r>
      <w:del w:id="191" w:author="Achen, Aaron - NRCS, Lincoln, NE" w:date="2019-07-23T16:52:00Z">
        <w:r>
          <w:rPr>
            <w:rFonts w:eastAsia="Times New Roman"/>
          </w:rPr>
          <w:delText>pecent</w:delText>
        </w:r>
      </w:del>
      <w:ins w:id="192" w:author="Achen, Aaron - NRCS, Lincoln, NE" w:date="2019-07-23T16:52:00Z">
        <w:r>
          <w:rPr>
            <w:rFonts w:eastAsia="Times New Roman"/>
          </w:rPr>
          <w:t>percent</w:t>
        </w:r>
      </w:ins>
      <w:r>
        <w:rPr>
          <w:rFonts w:eastAsia="Times New Roman"/>
        </w:rPr>
        <w:t xml:space="preserve"> for a resource concern at 10 percent or 10 acres for a given </w:t>
      </w:r>
      <w:proofErr w:type="spellStart"/>
      <w:r>
        <w:rPr>
          <w:rFonts w:eastAsia="Times New Roman"/>
        </w:rPr>
        <w:t>landunit</w:t>
      </w:r>
      <w:proofErr w:type="spellEnd"/>
      <w:ins w:id="193" w:author="Achen, Aaron - NRCS, Lincoln, NE" w:date="2019-07-23T16:52:00Z">
        <w:r>
          <w:rPr>
            <w:rFonts w:eastAsia="Times New Roman"/>
          </w:rPr>
          <w:t>.</w:t>
        </w:r>
      </w:ins>
    </w:p>
    <w:p w:rsidR="00375A42" w:rsidRDefault="00805D61">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4146653"/>
        <w:rPr>
          <w:rFonts w:eastAsia="Times New Roman"/>
        </w:rPr>
      </w:pPr>
      <w:bookmarkStart w:id="194" w:name="_Toc16246791"/>
      <w:r>
        <w:rPr>
          <w:rFonts w:eastAsia="Times New Roman"/>
        </w:rPr>
        <w:t>XML Parsing</w:t>
      </w:r>
      <w:bookmarkEnd w:id="194"/>
    </w:p>
    <w:p w:rsidR="00375A42" w:rsidRDefault="00805D61">
      <w:pPr>
        <w:pStyle w:val="HTMLPreformatted"/>
        <w:divId w:val="884146653"/>
        <w:rPr>
          <w:rStyle w:val="HTMLCode"/>
        </w:rPr>
      </w:pPr>
      <w:r>
        <w:rPr>
          <w:rStyle w:val="HTMLCode"/>
        </w:rPr>
        <w:t xml:space="preserve">SELECT @rating1 = (SELECT </w:t>
      </w:r>
      <w:proofErr w:type="spellStart"/>
      <w:r>
        <w:rPr>
          <w:rStyle w:val="HTMLCode"/>
        </w:rPr>
        <w:t>maplegendxml</w:t>
      </w:r>
      <w:proofErr w:type="spellEnd"/>
      <w:r>
        <w:rPr>
          <w:rStyle w:val="HTMLCode"/>
        </w:rPr>
        <w:t xml:space="preserve"> FROM #SDV WHERE </w:t>
      </w:r>
      <w:proofErr w:type="spellStart"/>
      <w:r>
        <w:rPr>
          <w:rStyle w:val="HTMLCode"/>
        </w:rPr>
        <w:t>attributename</w:t>
      </w:r>
      <w:proofErr w:type="spellEnd"/>
      <w:r>
        <w:rPr>
          <w:rStyle w:val="HTMLCode"/>
        </w:rPr>
        <w:t xml:space="preserve"> = @attributeName).value('(/Map_Legend/Legend_Elements/Labels/@value)[1]', 'VARCHAR(100)');</w:t>
      </w:r>
    </w:p>
    <w:p w:rsidR="00375A42" w:rsidRDefault="00805D61">
      <w:pPr>
        <w:pStyle w:val="HTMLPreformatted"/>
        <w:divId w:val="884146653"/>
        <w:rPr>
          <w:rStyle w:val="HTMLCode"/>
        </w:rPr>
      </w:pPr>
      <w:r>
        <w:rPr>
          <w:rStyle w:val="HTMLCode"/>
        </w:rPr>
        <w:t xml:space="preserve">SELECT @rating2 = (SELECT </w:t>
      </w:r>
      <w:proofErr w:type="spellStart"/>
      <w:r>
        <w:rPr>
          <w:rStyle w:val="HTMLCode"/>
        </w:rPr>
        <w:t>maplegendxml</w:t>
      </w:r>
      <w:proofErr w:type="spellEnd"/>
      <w:r>
        <w:rPr>
          <w:rStyle w:val="HTMLCode"/>
        </w:rPr>
        <w:t xml:space="preserve"> FROM #SDV WHERE </w:t>
      </w:r>
      <w:proofErr w:type="spellStart"/>
      <w:r>
        <w:rPr>
          <w:rStyle w:val="HTMLCode"/>
        </w:rPr>
        <w:t>attributename</w:t>
      </w:r>
      <w:proofErr w:type="spellEnd"/>
      <w:r>
        <w:rPr>
          <w:rStyle w:val="HTMLCode"/>
        </w:rPr>
        <w:t xml:space="preserve"> = @attributeName).value('(/Map_Legend/Legend_Elements/Labels/@value)[2]', 'VARCHAR(100)');</w:t>
      </w:r>
    </w:p>
    <w:p w:rsidR="00375A42" w:rsidRDefault="00805D61">
      <w:pPr>
        <w:pStyle w:val="HTMLPreformatted"/>
        <w:divId w:val="884146653"/>
        <w:rPr>
          <w:rStyle w:val="HTMLCode"/>
        </w:rPr>
      </w:pPr>
      <w:r>
        <w:rPr>
          <w:rStyle w:val="HTMLCode"/>
        </w:rPr>
        <w:t xml:space="preserve">SELECT @rating3 = (SELECT </w:t>
      </w:r>
      <w:proofErr w:type="spellStart"/>
      <w:r>
        <w:rPr>
          <w:rStyle w:val="HTMLCode"/>
        </w:rPr>
        <w:t>maplegendxml</w:t>
      </w:r>
      <w:proofErr w:type="spellEnd"/>
      <w:r>
        <w:rPr>
          <w:rStyle w:val="HTMLCode"/>
        </w:rPr>
        <w:t xml:space="preserve"> FROM #SDV WHERE </w:t>
      </w:r>
      <w:proofErr w:type="spellStart"/>
      <w:r>
        <w:rPr>
          <w:rStyle w:val="HTMLCode"/>
        </w:rPr>
        <w:t>attributename</w:t>
      </w:r>
      <w:proofErr w:type="spellEnd"/>
      <w:r>
        <w:rPr>
          <w:rStyle w:val="HTMLCode"/>
        </w:rPr>
        <w:t xml:space="preserve"> = @attributeName).value('(/Map_Legend/Legend_Elements/Labels/@value)[3]', 'VARCHAR(100)');</w:t>
      </w:r>
    </w:p>
    <w:p w:rsidR="00375A42" w:rsidRDefault="00805D61">
      <w:pPr>
        <w:pStyle w:val="HTMLPreformatted"/>
        <w:divId w:val="884146653"/>
        <w:rPr>
          <w:rStyle w:val="HTMLCode"/>
        </w:rPr>
      </w:pPr>
      <w:r>
        <w:rPr>
          <w:rStyle w:val="HTMLCode"/>
        </w:rPr>
        <w:t xml:space="preserve">SELECT @rating4 = (SELECT </w:t>
      </w:r>
      <w:proofErr w:type="spellStart"/>
      <w:r>
        <w:rPr>
          <w:rStyle w:val="HTMLCode"/>
        </w:rPr>
        <w:t>maplegendxml</w:t>
      </w:r>
      <w:proofErr w:type="spellEnd"/>
      <w:r>
        <w:rPr>
          <w:rStyle w:val="HTMLCode"/>
        </w:rPr>
        <w:t xml:space="preserve"> FROM #SDV WHERE </w:t>
      </w:r>
      <w:proofErr w:type="spellStart"/>
      <w:r>
        <w:rPr>
          <w:rStyle w:val="HTMLCode"/>
        </w:rPr>
        <w:t>attributename</w:t>
      </w:r>
      <w:proofErr w:type="spellEnd"/>
      <w:r>
        <w:rPr>
          <w:rStyle w:val="HTMLCode"/>
        </w:rPr>
        <w:t xml:space="preserve"> = @attributeName).value('(/Map_Legend/Legend_Elements/Labels/@value)[4]', 'VARCHAR(100)');</w:t>
      </w:r>
    </w:p>
    <w:p w:rsidR="00375A42" w:rsidRDefault="00805D61">
      <w:pPr>
        <w:pStyle w:val="HTMLPreformatted"/>
        <w:divId w:val="884146653"/>
        <w:rPr>
          <w:rStyle w:val="HTMLCode"/>
        </w:rPr>
      </w:pPr>
      <w:r>
        <w:rPr>
          <w:rStyle w:val="HTMLCode"/>
        </w:rPr>
        <w:t xml:space="preserve">SELECT @rating5 = (SELECT </w:t>
      </w:r>
      <w:proofErr w:type="spellStart"/>
      <w:r>
        <w:rPr>
          <w:rStyle w:val="HTMLCode"/>
        </w:rPr>
        <w:t>maplegendxml</w:t>
      </w:r>
      <w:proofErr w:type="spellEnd"/>
      <w:r>
        <w:rPr>
          <w:rStyle w:val="HTMLCode"/>
        </w:rPr>
        <w:t xml:space="preserve"> FROM #SDV WHERE </w:t>
      </w:r>
      <w:proofErr w:type="spellStart"/>
      <w:r>
        <w:rPr>
          <w:rStyle w:val="HTMLCode"/>
        </w:rPr>
        <w:t>attributename</w:t>
      </w:r>
      <w:proofErr w:type="spellEnd"/>
      <w:r>
        <w:rPr>
          <w:rStyle w:val="HTMLCode"/>
        </w:rPr>
        <w:t xml:space="preserve"> = @attributeName).value('(/Map_Legend/Legend_Elements/Labels/@value)[5]', 'VARCHAR(100)');</w:t>
      </w:r>
    </w:p>
    <w:p w:rsidR="00375A42" w:rsidRDefault="00805D61">
      <w:pPr>
        <w:pStyle w:val="HTMLPreformatted"/>
        <w:divId w:val="884146653"/>
      </w:pPr>
      <w:r>
        <w:rPr>
          <w:rStyle w:val="HTMLCode"/>
        </w:rPr>
        <w:t xml:space="preserve">SELECT @rating6 = (SELECT </w:t>
      </w:r>
      <w:proofErr w:type="spellStart"/>
      <w:r>
        <w:rPr>
          <w:rStyle w:val="HTMLCode"/>
        </w:rPr>
        <w:t>maplegendxml</w:t>
      </w:r>
      <w:proofErr w:type="spellEnd"/>
      <w:r>
        <w:rPr>
          <w:rStyle w:val="HTMLCode"/>
        </w:rPr>
        <w:t xml:space="preserve"> FROM #SDV WHERE </w:t>
      </w:r>
      <w:proofErr w:type="spellStart"/>
      <w:r>
        <w:rPr>
          <w:rStyle w:val="HTMLCode"/>
        </w:rPr>
        <w:t>attributename</w:t>
      </w:r>
      <w:proofErr w:type="spellEnd"/>
      <w:r>
        <w:rPr>
          <w:rStyle w:val="HTMLCode"/>
        </w:rPr>
        <w:t xml:space="preserve"> = @attributeName).value('(/Map_Legend/Legend_Elements/Labels/@value)[6]', 'VARCHAR(100)');</w:t>
      </w:r>
    </w:p>
    <w:p w:rsidR="00375A42" w:rsidRDefault="00805D61">
      <w:pPr>
        <w:numPr>
          <w:ilvl w:val="0"/>
          <w:numId w:val="6"/>
        </w:numPr>
        <w:spacing w:before="100" w:beforeAutospacing="1" w:after="100" w:afterAutospacing="1"/>
        <w:divId w:val="884146653"/>
        <w:rPr>
          <w:rFonts w:eastAsia="Times New Roman"/>
        </w:rPr>
      </w:pPr>
      <w:r>
        <w:rPr>
          <w:rFonts w:eastAsia="Times New Roman"/>
        </w:rPr>
        <w:t xml:space="preserve">Get ordered set of </w:t>
      </w:r>
      <w:proofErr w:type="spellStart"/>
      <w:r>
        <w:rPr>
          <w:rFonts w:eastAsia="Times New Roman"/>
        </w:rPr>
        <w:t>interphrc</w:t>
      </w:r>
      <w:proofErr w:type="spellEnd"/>
      <w:r>
        <w:rPr>
          <w:rFonts w:eastAsia="Times New Roman"/>
        </w:rPr>
        <w:t xml:space="preserve"> values from </w:t>
      </w:r>
      <w:proofErr w:type="spellStart"/>
      <w:r>
        <w:rPr>
          <w:rFonts w:eastAsia="Times New Roman"/>
        </w:rPr>
        <w:t>sdvattribute.maplegendxml</w:t>
      </w:r>
      <w:proofErr w:type="spellEnd"/>
      <w:r>
        <w:rPr>
          <w:rFonts w:eastAsia="Times New Roman"/>
        </w:rPr>
        <w:t xml:space="preserve">. This is assumed to begin with the </w:t>
      </w:r>
      <w:del w:id="195" w:author="Achen, Aaron - NRCS, Lincoln, NE" w:date="2019-08-08T13:54:00Z">
        <w:r w:rsidDel="0031156F">
          <w:rPr>
            <w:rFonts w:eastAsia="Times New Roman"/>
          </w:rPr>
          <w:delText>‘</w:delText>
        </w:r>
      </w:del>
      <w:ins w:id="196" w:author="Achen, Aaron - NRCS, Lincoln, NE" w:date="2019-08-08T13:54:00Z">
        <w:r w:rsidR="0031156F">
          <w:rPr>
            <w:rFonts w:eastAsia="Times New Roman"/>
          </w:rPr>
          <w:t>”</w:t>
        </w:r>
      </w:ins>
      <w:r>
        <w:rPr>
          <w:rFonts w:eastAsia="Times New Roman"/>
        </w:rPr>
        <w:t>worst</w:t>
      </w:r>
      <w:ins w:id="197" w:author="Achen, Aaron - NRCS, Lincoln, NE" w:date="2019-08-08T13:54:00Z">
        <w:r w:rsidR="0031156F">
          <w:rPr>
            <w:rFonts w:eastAsia="Times New Roman"/>
          </w:rPr>
          <w:t>”</w:t>
        </w:r>
      </w:ins>
      <w:del w:id="198" w:author="Achen, Aaron - NRCS, Lincoln, NE" w:date="2019-08-08T13:54:00Z">
        <w:r w:rsidDel="0031156F">
          <w:rPr>
            <w:rFonts w:eastAsia="Times New Roman"/>
          </w:rPr>
          <w:delText>’</w:delText>
        </w:r>
      </w:del>
      <w:r>
        <w:rPr>
          <w:rFonts w:eastAsia="Times New Roman"/>
        </w:rPr>
        <w:t xml:space="preserve"> rating. Need to double-check this for all interp</w:t>
      </w:r>
      <w:ins w:id="199" w:author="Achen, Aaron - NRCS, Lincoln, NE" w:date="2019-08-08T13:54:00Z">
        <w:r w:rsidR="0031156F">
          <w:rPr>
            <w:rFonts w:eastAsia="Times New Roman"/>
          </w:rPr>
          <w:t>retation</w:t>
        </w:r>
      </w:ins>
      <w:r>
        <w:rPr>
          <w:rFonts w:eastAsia="Times New Roman"/>
        </w:rPr>
        <w:t>s.</w:t>
      </w:r>
    </w:p>
    <w:p w:rsidR="00375A42" w:rsidRDefault="00805D61">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98320105"/>
        <w:rPr>
          <w:rFonts w:eastAsia="Times New Roman"/>
        </w:rPr>
      </w:pPr>
      <w:bookmarkStart w:id="200" w:name="_Toc16246792"/>
      <w:r>
        <w:rPr>
          <w:rFonts w:eastAsia="Times New Roman"/>
        </w:rPr>
        <w:t xml:space="preserve">Set </w:t>
      </w:r>
      <w:del w:id="201" w:author="Achen, Aaron - NRCS, Lincoln, NE" w:date="2019-08-08T13:54:00Z">
        <w:r w:rsidDel="0031156F">
          <w:rPr>
            <w:rFonts w:eastAsia="Times New Roman"/>
          </w:rPr>
          <w:delText>i</w:delText>
        </w:r>
      </w:del>
      <w:proofErr w:type="spellStart"/>
      <w:ins w:id="202" w:author="Achen, Aaron - NRCS, Lincoln, NE" w:date="2019-08-08T13:55:00Z">
        <w:r w:rsidR="0031156F">
          <w:rPr>
            <w:rFonts w:eastAsia="Times New Roman"/>
          </w:rPr>
          <w:t>I</w:t>
        </w:r>
      </w:ins>
      <w:r>
        <w:rPr>
          <w:rFonts w:eastAsia="Times New Roman"/>
        </w:rPr>
        <w:t>nterp</w:t>
      </w:r>
      <w:proofErr w:type="spellEnd"/>
      <w:r>
        <w:rPr>
          <w:rFonts w:eastAsia="Times New Roman"/>
        </w:rPr>
        <w:t xml:space="preserve"> </w:t>
      </w:r>
      <w:del w:id="203" w:author="Achen, Aaron - NRCS, Lincoln, NE" w:date="2019-08-08T13:55:00Z">
        <w:r w:rsidDel="0031156F">
          <w:rPr>
            <w:rFonts w:eastAsia="Times New Roman"/>
          </w:rPr>
          <w:delText>r</w:delText>
        </w:r>
      </w:del>
      <w:proofErr w:type="spellStart"/>
      <w:ins w:id="204" w:author="Achen, Aaron - NRCS, Lincoln, NE" w:date="2019-08-08T13:55:00Z">
        <w:r w:rsidR="0031156F">
          <w:rPr>
            <w:rFonts w:eastAsia="Times New Roman"/>
          </w:rPr>
          <w:t>R</w:t>
        </w:r>
      </w:ins>
      <w:r>
        <w:rPr>
          <w:rFonts w:eastAsia="Times New Roman"/>
        </w:rPr>
        <w:t>ulekey</w:t>
      </w:r>
      <w:proofErr w:type="spellEnd"/>
      <w:r>
        <w:rPr>
          <w:rFonts w:eastAsia="Times New Roman"/>
        </w:rPr>
        <w:t xml:space="preserve"> and </w:t>
      </w:r>
      <w:del w:id="205" w:author="Achen, Aaron - NRCS, Lincoln, NE" w:date="2019-08-08T13:55:00Z">
        <w:r w:rsidDel="0031156F">
          <w:rPr>
            <w:rFonts w:eastAsia="Times New Roman"/>
          </w:rPr>
          <w:delText>r</w:delText>
        </w:r>
      </w:del>
      <w:proofErr w:type="spellStart"/>
      <w:ins w:id="206" w:author="Achen, Aaron - NRCS, Lincoln, NE" w:date="2019-08-08T13:55:00Z">
        <w:r w:rsidR="0031156F">
          <w:rPr>
            <w:rFonts w:eastAsia="Times New Roman"/>
          </w:rPr>
          <w:t>R</w:t>
        </w:r>
      </w:ins>
      <w:r>
        <w:rPr>
          <w:rFonts w:eastAsia="Times New Roman"/>
        </w:rPr>
        <w:t>uledesign</w:t>
      </w:r>
      <w:proofErr w:type="spellEnd"/>
      <w:r>
        <w:rPr>
          <w:rFonts w:eastAsia="Times New Roman"/>
        </w:rPr>
        <w:t xml:space="preserve"> as a </w:t>
      </w:r>
      <w:del w:id="207" w:author="Achen, Aaron - NRCS, Lincoln, NE" w:date="2019-08-08T13:55:00Z">
        <w:r w:rsidDel="0031156F">
          <w:rPr>
            <w:rFonts w:eastAsia="Times New Roman"/>
          </w:rPr>
          <w:delText>v</w:delText>
        </w:r>
      </w:del>
      <w:ins w:id="208" w:author="Achen, Aaron - NRCS, Lincoln, NE" w:date="2019-08-08T13:55:00Z">
        <w:r w:rsidR="0031156F">
          <w:rPr>
            <w:rFonts w:eastAsia="Times New Roman"/>
          </w:rPr>
          <w:t>V</w:t>
        </w:r>
      </w:ins>
      <w:r>
        <w:rPr>
          <w:rFonts w:eastAsia="Times New Roman"/>
        </w:rPr>
        <w:t xml:space="preserve">ariable </w:t>
      </w:r>
      <w:r w:rsidR="00BF2238">
        <w:rPr>
          <w:rFonts w:eastAsia="Times New Roman"/>
        </w:rPr>
        <w:t>T</w:t>
      </w:r>
      <w:r>
        <w:rPr>
          <w:rFonts w:eastAsia="Times New Roman"/>
        </w:rPr>
        <w:t xml:space="preserve">o </w:t>
      </w:r>
      <w:r w:rsidR="00BF2238">
        <w:rPr>
          <w:rFonts w:eastAsia="Times New Roman"/>
        </w:rPr>
        <w:t>B</w:t>
      </w:r>
      <w:r>
        <w:rPr>
          <w:rFonts w:eastAsia="Times New Roman"/>
        </w:rPr>
        <w:t xml:space="preserve">e </w:t>
      </w:r>
      <w:del w:id="209" w:author="Achen, Aaron - NRCS, Lincoln, NE" w:date="2019-08-08T13:55:00Z">
        <w:r w:rsidDel="0031156F">
          <w:rPr>
            <w:rFonts w:eastAsia="Times New Roman"/>
          </w:rPr>
          <w:delText>u</w:delText>
        </w:r>
      </w:del>
      <w:ins w:id="210" w:author="Achen, Aaron - NRCS, Lincoln, NE" w:date="2019-08-08T13:55:00Z">
        <w:r w:rsidR="0031156F">
          <w:rPr>
            <w:rFonts w:eastAsia="Times New Roman"/>
          </w:rPr>
          <w:t>U</w:t>
        </w:r>
      </w:ins>
      <w:r>
        <w:rPr>
          <w:rFonts w:eastAsia="Times New Roman"/>
        </w:rPr>
        <w:t xml:space="preserve">sed in </w:t>
      </w:r>
      <w:del w:id="211" w:author="Achen, Aaron - NRCS, Lincoln, NE" w:date="2019-08-08T13:55:00Z">
        <w:r w:rsidDel="0031156F">
          <w:rPr>
            <w:rFonts w:eastAsia="Times New Roman"/>
          </w:rPr>
          <w:delText>c</w:delText>
        </w:r>
      </w:del>
      <w:proofErr w:type="spellStart"/>
      <w:ins w:id="212" w:author="Achen, Aaron - NRCS, Lincoln, NE" w:date="2019-08-08T13:55:00Z">
        <w:r w:rsidR="0031156F">
          <w:rPr>
            <w:rFonts w:eastAsia="Times New Roman"/>
          </w:rPr>
          <w:t>C</w:t>
        </w:r>
      </w:ins>
      <w:r>
        <w:rPr>
          <w:rFonts w:eastAsia="Times New Roman"/>
        </w:rPr>
        <w:t>ointerp</w:t>
      </w:r>
      <w:proofErr w:type="spellEnd"/>
      <w:r>
        <w:rPr>
          <w:rFonts w:eastAsia="Times New Roman"/>
        </w:rPr>
        <w:t xml:space="preserve"> </w:t>
      </w:r>
      <w:del w:id="213" w:author="Achen, Aaron - NRCS, Lincoln, NE" w:date="2019-08-08T13:55:00Z">
        <w:r w:rsidDel="0031156F">
          <w:rPr>
            <w:rFonts w:eastAsia="Times New Roman"/>
          </w:rPr>
          <w:delText>q</w:delText>
        </w:r>
      </w:del>
      <w:ins w:id="214" w:author="Achen, Aaron - NRCS, Lincoln, NE" w:date="2019-08-08T13:55:00Z">
        <w:r w:rsidR="0031156F">
          <w:rPr>
            <w:rFonts w:eastAsia="Times New Roman"/>
          </w:rPr>
          <w:t>Q</w:t>
        </w:r>
      </w:ins>
      <w:r>
        <w:rPr>
          <w:rFonts w:eastAsia="Times New Roman"/>
        </w:rPr>
        <w:t>uery</w:t>
      </w:r>
      <w:bookmarkEnd w:id="200"/>
    </w:p>
    <w:p w:rsidR="00375A42" w:rsidRDefault="00805D61">
      <w:pPr>
        <w:pStyle w:val="HTMLPreformatted"/>
        <w:divId w:val="1898320105"/>
        <w:rPr>
          <w:rStyle w:val="HTMLCode"/>
        </w:rPr>
      </w:pPr>
      <w:r>
        <w:rPr>
          <w:rStyle w:val="HTMLCode"/>
        </w:rPr>
        <w:t>SELECT @</w:t>
      </w:r>
      <w:proofErr w:type="spellStart"/>
      <w:r>
        <w:rPr>
          <w:rStyle w:val="HTMLCode"/>
        </w:rPr>
        <w:t>ruleKey</w:t>
      </w:r>
      <w:proofErr w:type="spellEnd"/>
      <w:r>
        <w:rPr>
          <w:rStyle w:val="HTMLCode"/>
        </w:rPr>
        <w:t xml:space="preserve"> = (SELECT </w:t>
      </w:r>
      <w:proofErr w:type="spellStart"/>
      <w:r>
        <w:rPr>
          <w:rStyle w:val="HTMLCode"/>
        </w:rPr>
        <w:t>rulekey</w:t>
      </w:r>
      <w:proofErr w:type="spellEnd"/>
      <w:r>
        <w:rPr>
          <w:rStyle w:val="HTMLCode"/>
        </w:rPr>
        <w:t xml:space="preserve"> FROM #SDV WHERE </w:t>
      </w:r>
      <w:proofErr w:type="spellStart"/>
      <w:r>
        <w:rPr>
          <w:rStyle w:val="HTMLCode"/>
        </w:rPr>
        <w:t>attributename</w:t>
      </w:r>
      <w:proofErr w:type="spellEnd"/>
      <w:r>
        <w:rPr>
          <w:rStyle w:val="HTMLCode"/>
        </w:rPr>
        <w:t xml:space="preserve"> = @</w:t>
      </w:r>
      <w:proofErr w:type="spellStart"/>
      <w:r>
        <w:rPr>
          <w:rStyle w:val="HTMLCode"/>
        </w:rPr>
        <w:t>attributeName</w:t>
      </w:r>
      <w:proofErr w:type="spellEnd"/>
      <w:r>
        <w:rPr>
          <w:rStyle w:val="HTMLCode"/>
        </w:rPr>
        <w:t>);</w:t>
      </w:r>
    </w:p>
    <w:p w:rsidR="00375A42" w:rsidRDefault="00805D61">
      <w:pPr>
        <w:pStyle w:val="HTMLPreformatted"/>
        <w:divId w:val="1898320105"/>
        <w:rPr>
          <w:rStyle w:val="HTMLCode"/>
        </w:rPr>
      </w:pPr>
      <w:r>
        <w:rPr>
          <w:rStyle w:val="HTMLCode"/>
        </w:rPr>
        <w:lastRenderedPageBreak/>
        <w:t>SELECT @</w:t>
      </w:r>
      <w:proofErr w:type="spellStart"/>
      <w:r>
        <w:rPr>
          <w:rStyle w:val="HTMLCode"/>
        </w:rPr>
        <w:t>ruleDesign</w:t>
      </w:r>
      <w:proofErr w:type="spellEnd"/>
      <w:r>
        <w:rPr>
          <w:rStyle w:val="HTMLCode"/>
        </w:rPr>
        <w:t xml:space="preserve"> = (SELECT </w:t>
      </w:r>
      <w:proofErr w:type="spellStart"/>
      <w:r>
        <w:rPr>
          <w:rStyle w:val="HTMLCode"/>
        </w:rPr>
        <w:t>ruledesign</w:t>
      </w:r>
      <w:proofErr w:type="spellEnd"/>
      <w:r>
        <w:rPr>
          <w:rStyle w:val="HTMLCode"/>
        </w:rPr>
        <w:t xml:space="preserve"> FROM #SDV WHERE </w:t>
      </w:r>
      <w:proofErr w:type="spellStart"/>
      <w:r>
        <w:rPr>
          <w:rStyle w:val="HTMLCode"/>
        </w:rPr>
        <w:t>attributename</w:t>
      </w:r>
      <w:proofErr w:type="spellEnd"/>
      <w:r>
        <w:rPr>
          <w:rStyle w:val="HTMLCode"/>
        </w:rPr>
        <w:t xml:space="preserve"> = @</w:t>
      </w:r>
      <w:proofErr w:type="spellStart"/>
      <w:r>
        <w:rPr>
          <w:rStyle w:val="HTMLCode"/>
        </w:rPr>
        <w:t>attributeName</w:t>
      </w:r>
      <w:proofErr w:type="spellEnd"/>
      <w:r>
        <w:rPr>
          <w:rStyle w:val="HTMLCode"/>
        </w:rPr>
        <w:t>)</w:t>
      </w:r>
    </w:p>
    <w:p w:rsidR="00375A42" w:rsidRDefault="00805D61">
      <w:pPr>
        <w:pStyle w:val="HTMLPreformatted"/>
        <w:divId w:val="1898320105"/>
      </w:pPr>
      <w:r>
        <w:rPr>
          <w:rStyle w:val="HTMLCode"/>
        </w:rPr>
        <w:t>SELECT @</w:t>
      </w:r>
      <w:proofErr w:type="spellStart"/>
      <w:r>
        <w:rPr>
          <w:rStyle w:val="HTMLCode"/>
        </w:rPr>
        <w:t>notRatedPhrase</w:t>
      </w:r>
      <w:proofErr w:type="spellEnd"/>
      <w:r>
        <w:rPr>
          <w:rStyle w:val="HTMLCode"/>
        </w:rPr>
        <w:t xml:space="preserve"> = (SELECT </w:t>
      </w:r>
      <w:proofErr w:type="spellStart"/>
      <w:r>
        <w:rPr>
          <w:rStyle w:val="HTMLCode"/>
        </w:rPr>
        <w:t>notratedphrase</w:t>
      </w:r>
      <w:proofErr w:type="spellEnd"/>
      <w:r>
        <w:rPr>
          <w:rStyle w:val="HTMLCode"/>
        </w:rPr>
        <w:t xml:space="preserve"> FROM #SDV WHERE </w:t>
      </w:r>
      <w:proofErr w:type="spellStart"/>
      <w:r>
        <w:rPr>
          <w:rStyle w:val="HTMLCode"/>
        </w:rPr>
        <w:t>attributename</w:t>
      </w:r>
      <w:proofErr w:type="spellEnd"/>
      <w:r>
        <w:rPr>
          <w:rStyle w:val="HTMLCode"/>
        </w:rPr>
        <w:t xml:space="preserve"> = @</w:t>
      </w:r>
      <w:proofErr w:type="spellStart"/>
      <w:r>
        <w:rPr>
          <w:rStyle w:val="HTMLCode"/>
        </w:rPr>
        <w:t>attributeName</w:t>
      </w:r>
      <w:proofErr w:type="spellEnd"/>
      <w:r>
        <w:rPr>
          <w:rStyle w:val="HTMLCode"/>
        </w:rPr>
        <w:t>);</w:t>
      </w:r>
    </w:p>
    <w:p w:rsidR="00375A42" w:rsidRDefault="00805D61">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107122201"/>
        <w:rPr>
          <w:rFonts w:eastAsia="Times New Roman"/>
        </w:rPr>
      </w:pPr>
      <w:bookmarkStart w:id="215" w:name="_Toc16246793"/>
      <w:r>
        <w:rPr>
          <w:rFonts w:eastAsia="Times New Roman"/>
        </w:rPr>
        <w:t xml:space="preserve">Add Not </w:t>
      </w:r>
      <w:del w:id="216" w:author="Achen, Aaron - NRCS, Lincoln, NE" w:date="2019-08-08T13:55:00Z">
        <w:r w:rsidDel="0031156F">
          <w:rPr>
            <w:rFonts w:eastAsia="Times New Roman"/>
          </w:rPr>
          <w:delText>r</w:delText>
        </w:r>
      </w:del>
      <w:ins w:id="217" w:author="Achen, Aaron - NRCS, Lincoln, NE" w:date="2019-08-08T13:55:00Z">
        <w:r w:rsidR="0031156F">
          <w:rPr>
            <w:rFonts w:eastAsia="Times New Roman"/>
          </w:rPr>
          <w:t>R</w:t>
        </w:r>
      </w:ins>
      <w:r>
        <w:rPr>
          <w:rFonts w:eastAsia="Times New Roman"/>
        </w:rPr>
        <w:t xml:space="preserve">ated </w:t>
      </w:r>
      <w:del w:id="218" w:author="Achen, Aaron - NRCS, Lincoln, NE" w:date="2019-08-08T13:55:00Z">
        <w:r w:rsidDel="0031156F">
          <w:rPr>
            <w:rFonts w:eastAsia="Times New Roman"/>
          </w:rPr>
          <w:delText>p</w:delText>
        </w:r>
      </w:del>
      <w:ins w:id="219" w:author="Achen, Aaron - NRCS, Lincoln, NE" w:date="2019-08-08T13:55:00Z">
        <w:r w:rsidR="0031156F">
          <w:rPr>
            <w:rFonts w:eastAsia="Times New Roman"/>
          </w:rPr>
          <w:t>P</w:t>
        </w:r>
      </w:ins>
      <w:r>
        <w:rPr>
          <w:rFonts w:eastAsia="Times New Roman"/>
        </w:rPr>
        <w:t xml:space="preserve">hrase to </w:t>
      </w:r>
      <w:r>
        <w:rPr>
          <w:rStyle w:val="citation"/>
          <w:rFonts w:eastAsia="Times New Roman"/>
        </w:rPr>
        <w:t>@rating</w:t>
      </w:r>
      <w:r>
        <w:rPr>
          <w:rFonts w:eastAsia="Times New Roman"/>
        </w:rPr>
        <w:t xml:space="preserve"> </w:t>
      </w:r>
      <w:del w:id="220" w:author="Achen, Aaron - NRCS, Lincoln, NE" w:date="2019-08-08T13:55:00Z">
        <w:r w:rsidDel="0031156F">
          <w:rPr>
            <w:rFonts w:eastAsia="Times New Roman"/>
          </w:rPr>
          <w:delText>v</w:delText>
        </w:r>
      </w:del>
      <w:ins w:id="221" w:author="Achen, Aaron - NRCS, Lincoln, NE" w:date="2019-08-08T13:55:00Z">
        <w:r w:rsidR="0031156F">
          <w:rPr>
            <w:rFonts w:eastAsia="Times New Roman"/>
          </w:rPr>
          <w:t>V</w:t>
        </w:r>
      </w:ins>
      <w:r>
        <w:rPr>
          <w:rFonts w:eastAsia="Times New Roman"/>
        </w:rPr>
        <w:t>ariables</w:t>
      </w:r>
      <w:bookmarkEnd w:id="215"/>
    </w:p>
    <w:p w:rsidR="00375A42" w:rsidRDefault="00805D61">
      <w:pPr>
        <w:pStyle w:val="HTMLPreformatted"/>
        <w:divId w:val="1107122201"/>
        <w:rPr>
          <w:rStyle w:val="HTMLCode"/>
        </w:rPr>
      </w:pPr>
      <w:r>
        <w:rPr>
          <w:rStyle w:val="HTMLCode"/>
        </w:rPr>
        <w:t>IF @</w:t>
      </w:r>
      <w:proofErr w:type="spellStart"/>
      <w:r>
        <w:rPr>
          <w:rStyle w:val="HTMLCode"/>
        </w:rPr>
        <w:t>notRatedPhrase</w:t>
      </w:r>
      <w:proofErr w:type="spellEnd"/>
      <w:r>
        <w:rPr>
          <w:rStyle w:val="HTMLCode"/>
        </w:rPr>
        <w:t xml:space="preserve"> IS NOT NULL</w:t>
      </w:r>
    </w:p>
    <w:p w:rsidR="00375A42" w:rsidRDefault="00805D61">
      <w:pPr>
        <w:pStyle w:val="HTMLPreformatted"/>
        <w:divId w:val="1107122201"/>
        <w:rPr>
          <w:rStyle w:val="HTMLCode"/>
        </w:rPr>
      </w:pPr>
      <w:r>
        <w:rPr>
          <w:rStyle w:val="HTMLCode"/>
        </w:rPr>
        <w:t xml:space="preserve">  IF @rating1 IS NULL (SELECT @rating1 = @</w:t>
      </w:r>
      <w:proofErr w:type="spellStart"/>
      <w:r>
        <w:rPr>
          <w:rStyle w:val="HTMLCode"/>
        </w:rPr>
        <w:t>notRatedPhrase</w:t>
      </w:r>
      <w:proofErr w:type="spellEnd"/>
      <w:r>
        <w:rPr>
          <w:rStyle w:val="HTMLCode"/>
        </w:rPr>
        <w:t>)</w:t>
      </w:r>
    </w:p>
    <w:p w:rsidR="00375A42" w:rsidRDefault="00805D61">
      <w:pPr>
        <w:pStyle w:val="HTMLPreformatted"/>
        <w:divId w:val="1107122201"/>
        <w:rPr>
          <w:rStyle w:val="HTMLCode"/>
        </w:rPr>
      </w:pPr>
      <w:r>
        <w:rPr>
          <w:rStyle w:val="HTMLCode"/>
        </w:rPr>
        <w:t xml:space="preserve">  ELSE </w:t>
      </w:r>
    </w:p>
    <w:p w:rsidR="00375A42" w:rsidRDefault="00805D61">
      <w:pPr>
        <w:pStyle w:val="HTMLPreformatted"/>
        <w:divId w:val="1107122201"/>
        <w:rPr>
          <w:rStyle w:val="HTMLCode"/>
        </w:rPr>
      </w:pPr>
      <w:r>
        <w:rPr>
          <w:rStyle w:val="HTMLCode"/>
        </w:rPr>
        <w:t xml:space="preserve">    IF @rating2 IS NULL (SELECT @rating2 = @</w:t>
      </w:r>
      <w:proofErr w:type="spellStart"/>
      <w:r>
        <w:rPr>
          <w:rStyle w:val="HTMLCode"/>
        </w:rPr>
        <w:t>notRatedPhrase</w:t>
      </w:r>
      <w:proofErr w:type="spellEnd"/>
      <w:r>
        <w:rPr>
          <w:rStyle w:val="HTMLCode"/>
        </w:rPr>
        <w:t>)</w:t>
      </w:r>
    </w:p>
    <w:p w:rsidR="00375A42" w:rsidRDefault="00805D61">
      <w:pPr>
        <w:pStyle w:val="HTMLPreformatted"/>
        <w:divId w:val="1107122201"/>
        <w:rPr>
          <w:rStyle w:val="HTMLCode"/>
        </w:rPr>
      </w:pPr>
      <w:r>
        <w:rPr>
          <w:rStyle w:val="HTMLCode"/>
        </w:rPr>
        <w:t xml:space="preserve">    ELSE</w:t>
      </w:r>
    </w:p>
    <w:p w:rsidR="00375A42" w:rsidRDefault="00805D61">
      <w:pPr>
        <w:pStyle w:val="HTMLPreformatted"/>
        <w:divId w:val="1107122201"/>
        <w:rPr>
          <w:rStyle w:val="HTMLCode"/>
        </w:rPr>
      </w:pPr>
      <w:r>
        <w:rPr>
          <w:rStyle w:val="HTMLCode"/>
        </w:rPr>
        <w:t xml:space="preserve">      IF @rating3 IS NULL (SELECT @rating3 = @</w:t>
      </w:r>
      <w:proofErr w:type="spellStart"/>
      <w:r>
        <w:rPr>
          <w:rStyle w:val="HTMLCode"/>
        </w:rPr>
        <w:t>notRatedPhrase</w:t>
      </w:r>
      <w:proofErr w:type="spellEnd"/>
      <w:r>
        <w:rPr>
          <w:rStyle w:val="HTMLCode"/>
        </w:rPr>
        <w:t>)</w:t>
      </w:r>
    </w:p>
    <w:p w:rsidR="00375A42" w:rsidRDefault="00805D61">
      <w:pPr>
        <w:pStyle w:val="HTMLPreformatted"/>
        <w:divId w:val="1107122201"/>
        <w:rPr>
          <w:rStyle w:val="HTMLCode"/>
        </w:rPr>
      </w:pPr>
      <w:r>
        <w:rPr>
          <w:rStyle w:val="HTMLCode"/>
        </w:rPr>
        <w:t xml:space="preserve">      ELSE</w:t>
      </w:r>
    </w:p>
    <w:p w:rsidR="00375A42" w:rsidRDefault="00805D61">
      <w:pPr>
        <w:pStyle w:val="HTMLPreformatted"/>
        <w:divId w:val="1107122201"/>
        <w:rPr>
          <w:rStyle w:val="HTMLCode"/>
        </w:rPr>
      </w:pPr>
      <w:r>
        <w:rPr>
          <w:rStyle w:val="HTMLCode"/>
        </w:rPr>
        <w:t xml:space="preserve">        IF @rating4 IS NULL (SELECT @rating4 = @</w:t>
      </w:r>
      <w:proofErr w:type="spellStart"/>
      <w:r>
        <w:rPr>
          <w:rStyle w:val="HTMLCode"/>
        </w:rPr>
        <w:t>notRatedPhrase</w:t>
      </w:r>
      <w:proofErr w:type="spellEnd"/>
      <w:r>
        <w:rPr>
          <w:rStyle w:val="HTMLCode"/>
        </w:rPr>
        <w:t>)</w:t>
      </w:r>
    </w:p>
    <w:p w:rsidR="00375A42" w:rsidRDefault="00805D61">
      <w:pPr>
        <w:pStyle w:val="HTMLPreformatted"/>
        <w:divId w:val="1107122201"/>
        <w:rPr>
          <w:rStyle w:val="HTMLCode"/>
        </w:rPr>
      </w:pPr>
      <w:r>
        <w:rPr>
          <w:rStyle w:val="HTMLCode"/>
        </w:rPr>
        <w:t xml:space="preserve">        ELSE </w:t>
      </w:r>
    </w:p>
    <w:p w:rsidR="00375A42" w:rsidRDefault="00805D61">
      <w:pPr>
        <w:pStyle w:val="HTMLPreformatted"/>
        <w:divId w:val="1107122201"/>
        <w:rPr>
          <w:rStyle w:val="HTMLCode"/>
        </w:rPr>
      </w:pPr>
      <w:r>
        <w:rPr>
          <w:rStyle w:val="HTMLCode"/>
        </w:rPr>
        <w:t xml:space="preserve">          IF @rating5 IS NULL (SELECT @rating5 = @</w:t>
      </w:r>
      <w:proofErr w:type="spellStart"/>
      <w:r>
        <w:rPr>
          <w:rStyle w:val="HTMLCode"/>
        </w:rPr>
        <w:t>notRatedPhrase</w:t>
      </w:r>
      <w:proofErr w:type="spellEnd"/>
      <w:r>
        <w:rPr>
          <w:rStyle w:val="HTMLCode"/>
        </w:rPr>
        <w:t>)</w:t>
      </w:r>
    </w:p>
    <w:p w:rsidR="00375A42" w:rsidRDefault="00805D61">
      <w:pPr>
        <w:pStyle w:val="HTMLPreformatted"/>
        <w:divId w:val="1107122201"/>
        <w:rPr>
          <w:rStyle w:val="HTMLCode"/>
        </w:rPr>
      </w:pPr>
      <w:r>
        <w:rPr>
          <w:rStyle w:val="HTMLCode"/>
        </w:rPr>
        <w:t xml:space="preserve">          ELSE</w:t>
      </w:r>
    </w:p>
    <w:p w:rsidR="00375A42" w:rsidRDefault="00805D61">
      <w:pPr>
        <w:pStyle w:val="HTMLPreformatted"/>
        <w:divId w:val="1107122201"/>
      </w:pPr>
      <w:r>
        <w:rPr>
          <w:rStyle w:val="HTMLCode"/>
        </w:rPr>
        <w:t xml:space="preserve">            IF @rating6 IS NULL (SELECT @rating6 = @</w:t>
      </w:r>
      <w:proofErr w:type="spellStart"/>
      <w:r>
        <w:rPr>
          <w:rStyle w:val="HTMLCode"/>
        </w:rPr>
        <w:t>notRatedPhrase</w:t>
      </w:r>
      <w:proofErr w:type="spellEnd"/>
      <w:r>
        <w:rPr>
          <w:rStyle w:val="HTMLCode"/>
        </w:rPr>
        <w:t>)</w:t>
      </w:r>
    </w:p>
    <w:p w:rsidR="00375A42" w:rsidRDefault="00805D61">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425296913"/>
        <w:rPr>
          <w:rFonts w:eastAsia="Times New Roman"/>
        </w:rPr>
      </w:pPr>
      <w:bookmarkStart w:id="222" w:name="_Toc16246794"/>
      <w:r>
        <w:rPr>
          <w:rFonts w:eastAsia="Times New Roman"/>
        </w:rPr>
        <w:t xml:space="preserve">Append the </w:t>
      </w:r>
      <w:del w:id="223" w:author="Achen, Aaron - NRCS, Lincoln, NE" w:date="2019-08-08T14:02:00Z">
        <w:r w:rsidDel="0031156F">
          <w:rPr>
            <w:rFonts w:eastAsia="Times New Roman"/>
          </w:rPr>
          <w:delText>r</w:delText>
        </w:r>
      </w:del>
      <w:ins w:id="224" w:author="Achen, Aaron - NRCS, Lincoln, NE" w:date="2019-08-08T14:02:00Z">
        <w:r w:rsidR="0031156F">
          <w:rPr>
            <w:rFonts w:eastAsia="Times New Roman"/>
          </w:rPr>
          <w:t>R</w:t>
        </w:r>
      </w:ins>
      <w:r>
        <w:rPr>
          <w:rFonts w:eastAsia="Times New Roman"/>
        </w:rPr>
        <w:t xml:space="preserve">ating </w:t>
      </w:r>
      <w:del w:id="225" w:author="Achen, Aaron - NRCS, Lincoln, NE" w:date="2019-08-08T14:02:00Z">
        <w:r w:rsidDel="0031156F">
          <w:rPr>
            <w:rFonts w:eastAsia="Times New Roman"/>
          </w:rPr>
          <w:delText>c</w:delText>
        </w:r>
      </w:del>
      <w:ins w:id="226" w:author="Achen, Aaron - NRCS, Lincoln, NE" w:date="2019-08-08T14:02:00Z">
        <w:r w:rsidR="0031156F">
          <w:rPr>
            <w:rFonts w:eastAsia="Times New Roman"/>
          </w:rPr>
          <w:t>C</w:t>
        </w:r>
      </w:ins>
      <w:r>
        <w:rPr>
          <w:rFonts w:eastAsia="Times New Roman"/>
        </w:rPr>
        <w:t xml:space="preserve">lasses for </w:t>
      </w:r>
      <w:r w:rsidR="00B348EB">
        <w:rPr>
          <w:rFonts w:eastAsia="Times New Roman"/>
        </w:rPr>
        <w:t>T</w:t>
      </w:r>
      <w:r>
        <w:rPr>
          <w:rFonts w:eastAsia="Times New Roman"/>
        </w:rPr>
        <w:t xml:space="preserve">his </w:t>
      </w:r>
      <w:del w:id="227" w:author="Achen, Aaron - NRCS, Lincoln, NE" w:date="2019-08-08T14:02:00Z">
        <w:r w:rsidDel="0031156F">
          <w:rPr>
            <w:rFonts w:eastAsia="Times New Roman"/>
          </w:rPr>
          <w:delText>i</w:delText>
        </w:r>
      </w:del>
      <w:proofErr w:type="spellStart"/>
      <w:ins w:id="228" w:author="Achen, Aaron - NRCS, Lincoln, NE" w:date="2019-08-08T14:02:00Z">
        <w:r w:rsidR="0031156F">
          <w:rPr>
            <w:rFonts w:eastAsia="Times New Roman"/>
          </w:rPr>
          <w:t>I</w:t>
        </w:r>
      </w:ins>
      <w:r>
        <w:rPr>
          <w:rFonts w:eastAsia="Times New Roman"/>
        </w:rPr>
        <w:t>nterp</w:t>
      </w:r>
      <w:proofErr w:type="spellEnd"/>
      <w:r>
        <w:rPr>
          <w:rFonts w:eastAsia="Times New Roman"/>
        </w:rPr>
        <w:t xml:space="preserve"> to the #</w:t>
      </w:r>
      <w:proofErr w:type="spellStart"/>
      <w:r>
        <w:rPr>
          <w:rFonts w:eastAsia="Times New Roman"/>
        </w:rPr>
        <w:t>RatingClasses</w:t>
      </w:r>
      <w:proofErr w:type="spellEnd"/>
      <w:r>
        <w:rPr>
          <w:rFonts w:eastAsia="Times New Roman"/>
        </w:rPr>
        <w:t xml:space="preserve"> </w:t>
      </w:r>
      <w:del w:id="229" w:author="Achen, Aaron - NRCS, Lincoln, NE" w:date="2019-08-08T14:02:00Z">
        <w:r w:rsidDel="0031156F">
          <w:rPr>
            <w:rFonts w:eastAsia="Times New Roman"/>
          </w:rPr>
          <w:delText>t</w:delText>
        </w:r>
      </w:del>
      <w:ins w:id="230" w:author="Achen, Aaron - NRCS, Lincoln, NE" w:date="2019-08-08T14:02:00Z">
        <w:r w:rsidR="0031156F">
          <w:rPr>
            <w:rFonts w:eastAsia="Times New Roman"/>
          </w:rPr>
          <w:t>T</w:t>
        </w:r>
      </w:ins>
      <w:r>
        <w:rPr>
          <w:rFonts w:eastAsia="Times New Roman"/>
        </w:rPr>
        <w:t>able</w:t>
      </w:r>
      <w:bookmarkEnd w:id="222"/>
    </w:p>
    <w:p w:rsidR="00375A42" w:rsidRDefault="00805D61">
      <w:pPr>
        <w:pStyle w:val="HTMLPreformatted"/>
        <w:divId w:val="1425296913"/>
        <w:rPr>
          <w:rStyle w:val="HTMLCode"/>
        </w:rPr>
      </w:pPr>
      <w:r>
        <w:rPr>
          <w:rStyle w:val="HTMLCode"/>
        </w:rPr>
        <w:t>INSERT INTO #</w:t>
      </w:r>
      <w:proofErr w:type="spellStart"/>
      <w:r>
        <w:rPr>
          <w:rStyle w:val="HTMLCode"/>
        </w:rPr>
        <w:t>RatingClasses</w:t>
      </w:r>
      <w:proofErr w:type="spellEnd"/>
      <w:r>
        <w:rPr>
          <w:rStyle w:val="HTMLCode"/>
        </w:rPr>
        <w:t xml:space="preserve"> (</w:t>
      </w:r>
      <w:proofErr w:type="spellStart"/>
      <w:r>
        <w:rPr>
          <w:rStyle w:val="HTMLCode"/>
        </w:rPr>
        <w:t>attributename</w:t>
      </w:r>
      <w:proofErr w:type="spellEnd"/>
      <w:r>
        <w:rPr>
          <w:rStyle w:val="HTMLCode"/>
        </w:rPr>
        <w:t xml:space="preserve">, </w:t>
      </w:r>
      <w:proofErr w:type="spellStart"/>
      <w:r>
        <w:rPr>
          <w:rStyle w:val="HTMLCode"/>
        </w:rPr>
        <w:t>ruledesign</w:t>
      </w:r>
      <w:proofErr w:type="spellEnd"/>
      <w:r>
        <w:rPr>
          <w:rStyle w:val="HTMLCode"/>
        </w:rPr>
        <w:t>, rating1, rating2, rating3, rating4, rating5, rating6)</w:t>
      </w:r>
    </w:p>
    <w:p w:rsidR="00375A42" w:rsidRDefault="00805D61">
      <w:pPr>
        <w:pStyle w:val="HTMLPreformatted"/>
        <w:divId w:val="1425296913"/>
      </w:pPr>
      <w:r>
        <w:rPr>
          <w:rStyle w:val="HTMLCode"/>
        </w:rPr>
        <w:t>SELECT @</w:t>
      </w:r>
      <w:proofErr w:type="spellStart"/>
      <w:r>
        <w:rPr>
          <w:rStyle w:val="HTMLCode"/>
        </w:rPr>
        <w:t>attributeName</w:t>
      </w:r>
      <w:proofErr w:type="spellEnd"/>
      <w:r>
        <w:rPr>
          <w:rStyle w:val="HTMLCode"/>
        </w:rPr>
        <w:t xml:space="preserve"> AS </w:t>
      </w:r>
      <w:proofErr w:type="spellStart"/>
      <w:r>
        <w:rPr>
          <w:rStyle w:val="HTMLCode"/>
        </w:rPr>
        <w:t>attributename</w:t>
      </w:r>
      <w:proofErr w:type="spellEnd"/>
      <w:r>
        <w:rPr>
          <w:rStyle w:val="HTMLCode"/>
        </w:rPr>
        <w:t>, @</w:t>
      </w:r>
      <w:proofErr w:type="spellStart"/>
      <w:r>
        <w:rPr>
          <w:rStyle w:val="HTMLCode"/>
        </w:rPr>
        <w:t>ruleDesign</w:t>
      </w:r>
      <w:proofErr w:type="spellEnd"/>
      <w:r>
        <w:rPr>
          <w:rStyle w:val="HTMLCode"/>
        </w:rPr>
        <w:t xml:space="preserve"> AS </w:t>
      </w:r>
      <w:proofErr w:type="spellStart"/>
      <w:r>
        <w:rPr>
          <w:rStyle w:val="HTMLCode"/>
        </w:rPr>
        <w:t>ruledesign</w:t>
      </w:r>
      <w:proofErr w:type="spellEnd"/>
      <w:r>
        <w:rPr>
          <w:rStyle w:val="HTMLCode"/>
        </w:rPr>
        <w:t>, @rating1 AS rating1, @rating2 AS rating2, @rating3 AS rating3, @rating4 AS rating4, @rating5 AS rating5, @rating6 AS rating6;</w:t>
      </w:r>
    </w:p>
    <w:p w:rsidR="00375A42" w:rsidRDefault="00805D6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425296913"/>
      </w:pPr>
      <w:proofErr w:type="spellStart"/>
      <w:r>
        <w:t>attributename</w:t>
      </w:r>
      <w:proofErr w:type="spellEnd"/>
      <w:r>
        <w:t xml:space="preserve">| </w:t>
      </w:r>
      <w:proofErr w:type="spellStart"/>
      <w:r>
        <w:t>ruledesign</w:t>
      </w:r>
      <w:proofErr w:type="spellEnd"/>
      <w:r>
        <w:t>| rating1| rating2| rating3 |rating4| rating5 |rating6 Surface Salt Concentration | limitation | High surface salinization risk or already saline | Surface salinization risk| Low surface salinization risk | Not rated | NULL| NULL</w:t>
      </w:r>
    </w:p>
    <w:p w:rsidR="00375A42" w:rsidRDefault="00805D61">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585656334"/>
        <w:rPr>
          <w:rFonts w:eastAsia="Times New Roman"/>
        </w:rPr>
      </w:pPr>
      <w:bookmarkStart w:id="231" w:name="_Toc16246795"/>
      <w:r>
        <w:rPr>
          <w:rFonts w:eastAsia="Times New Roman"/>
        </w:rPr>
        <w:t>Populate the #</w:t>
      </w:r>
      <w:proofErr w:type="spellStart"/>
      <w:r>
        <w:rPr>
          <w:rFonts w:eastAsia="Times New Roman"/>
        </w:rPr>
        <w:t>RatingDomain</w:t>
      </w:r>
      <w:proofErr w:type="spellEnd"/>
      <w:r>
        <w:rPr>
          <w:rFonts w:eastAsia="Times New Roman"/>
        </w:rPr>
        <w:t xml:space="preserve"> </w:t>
      </w:r>
      <w:del w:id="232" w:author="Achen, Aaron - NRCS, Lincoln, NE" w:date="2019-08-08T14:02:00Z">
        <w:r w:rsidDel="0031156F">
          <w:rPr>
            <w:rFonts w:eastAsia="Times New Roman"/>
          </w:rPr>
          <w:delText>t</w:delText>
        </w:r>
      </w:del>
      <w:ins w:id="233" w:author="Achen, Aaron - NRCS, Lincoln, NE" w:date="2019-08-08T14:02:00Z">
        <w:r w:rsidR="0031156F">
          <w:rPr>
            <w:rFonts w:eastAsia="Times New Roman"/>
          </w:rPr>
          <w:t>T</w:t>
        </w:r>
      </w:ins>
      <w:r>
        <w:rPr>
          <w:rFonts w:eastAsia="Times New Roman"/>
        </w:rPr>
        <w:t xml:space="preserve">able with a </w:t>
      </w:r>
      <w:del w:id="234" w:author="Achen, Aaron - NRCS, Lincoln, NE" w:date="2019-08-08T14:02:00Z">
        <w:r w:rsidDel="0031156F">
          <w:rPr>
            <w:rFonts w:eastAsia="Times New Roman"/>
          </w:rPr>
          <w:delText>u</w:delText>
        </w:r>
      </w:del>
      <w:ins w:id="235" w:author="Achen, Aaron - NRCS, Lincoln, NE" w:date="2019-08-08T14:02:00Z">
        <w:r w:rsidR="0031156F">
          <w:rPr>
            <w:rFonts w:eastAsia="Times New Roman"/>
          </w:rPr>
          <w:t>U</w:t>
        </w:r>
      </w:ins>
      <w:r>
        <w:rPr>
          <w:rFonts w:eastAsia="Times New Roman"/>
        </w:rPr>
        <w:t xml:space="preserve">nique </w:t>
      </w:r>
      <w:del w:id="236" w:author="Achen, Aaron - NRCS, Lincoln, NE" w:date="2019-08-08T14:03:00Z">
        <w:r w:rsidDel="0031156F">
          <w:rPr>
            <w:rFonts w:eastAsia="Times New Roman"/>
          </w:rPr>
          <w:delText>r</w:delText>
        </w:r>
      </w:del>
      <w:proofErr w:type="spellStart"/>
      <w:ins w:id="237" w:author="Achen, Aaron - NRCS, Lincoln, NE" w:date="2019-08-08T14:03:00Z">
        <w:r w:rsidR="0031156F">
          <w:rPr>
            <w:rFonts w:eastAsia="Times New Roman"/>
          </w:rPr>
          <w:t>R</w:t>
        </w:r>
      </w:ins>
      <w:r>
        <w:rPr>
          <w:rFonts w:eastAsia="Times New Roman"/>
        </w:rPr>
        <w:t>ating_key</w:t>
      </w:r>
      <w:proofErr w:type="spellEnd"/>
      <w:r>
        <w:rPr>
          <w:rFonts w:eastAsia="Times New Roman"/>
        </w:rPr>
        <w:t xml:space="preserve"> for </w:t>
      </w:r>
      <w:r w:rsidR="00B348EB">
        <w:rPr>
          <w:rFonts w:eastAsia="Times New Roman"/>
        </w:rPr>
        <w:t>T</w:t>
      </w:r>
      <w:r>
        <w:rPr>
          <w:rFonts w:eastAsia="Times New Roman"/>
        </w:rPr>
        <w:t xml:space="preserve">his </w:t>
      </w:r>
      <w:del w:id="238" w:author="Achen, Aaron - NRCS, Lincoln, NE" w:date="2019-08-08T14:03:00Z">
        <w:r w:rsidDel="0031156F">
          <w:rPr>
            <w:rFonts w:eastAsia="Times New Roman"/>
          </w:rPr>
          <w:delText>i</w:delText>
        </w:r>
      </w:del>
      <w:proofErr w:type="spellStart"/>
      <w:ins w:id="239" w:author="Achen, Aaron - NRCS, Lincoln, NE" w:date="2019-08-08T14:03:00Z">
        <w:r w:rsidR="0031156F">
          <w:rPr>
            <w:rFonts w:eastAsia="Times New Roman"/>
          </w:rPr>
          <w:t>I</w:t>
        </w:r>
      </w:ins>
      <w:r>
        <w:rPr>
          <w:rFonts w:eastAsia="Times New Roman"/>
        </w:rPr>
        <w:t>nterp</w:t>
      </w:r>
      <w:bookmarkEnd w:id="231"/>
      <w:proofErr w:type="spellEnd"/>
    </w:p>
    <w:p w:rsidR="00375A42" w:rsidRDefault="00805D61">
      <w:pPr>
        <w:pStyle w:val="HTMLPreformatted"/>
        <w:divId w:val="585656334"/>
        <w:rPr>
          <w:rStyle w:val="HTMLCode"/>
        </w:rPr>
      </w:pPr>
      <w:r>
        <w:rPr>
          <w:rStyle w:val="HTMLCode"/>
        </w:rPr>
        <w:t>SELECT @</w:t>
      </w:r>
      <w:proofErr w:type="spellStart"/>
      <w:r>
        <w:rPr>
          <w:rStyle w:val="HTMLCode"/>
        </w:rPr>
        <w:t>ratingKey</w:t>
      </w:r>
      <w:proofErr w:type="spellEnd"/>
      <w:r>
        <w:rPr>
          <w:rStyle w:val="HTMLCode"/>
        </w:rPr>
        <w:t xml:space="preserve"> = RTRIM(@</w:t>
      </w:r>
      <w:proofErr w:type="spellStart"/>
      <w:r>
        <w:rPr>
          <w:rStyle w:val="HTMLCode"/>
        </w:rPr>
        <w:t>attributeName</w:t>
      </w:r>
      <w:proofErr w:type="spellEnd"/>
      <w:r>
        <w:rPr>
          <w:rStyle w:val="HTMLCode"/>
        </w:rPr>
        <w:t>) + ':1'</w:t>
      </w:r>
    </w:p>
    <w:p w:rsidR="00375A42" w:rsidRDefault="00805D61">
      <w:pPr>
        <w:pStyle w:val="HTMLPreformatted"/>
        <w:divId w:val="585656334"/>
        <w:rPr>
          <w:rStyle w:val="HTMLCode"/>
        </w:rPr>
      </w:pPr>
      <w:r>
        <w:rPr>
          <w:rStyle w:val="HTMLCode"/>
        </w:rPr>
        <w:t>IF NOT @rating1 IS NULL INSERT INTO #</w:t>
      </w:r>
      <w:proofErr w:type="spellStart"/>
      <w:r>
        <w:rPr>
          <w:rStyle w:val="HTMLCode"/>
        </w:rPr>
        <w:t>RatingDomain</w:t>
      </w:r>
      <w:proofErr w:type="spellEnd"/>
      <w:r>
        <w:rPr>
          <w:rStyle w:val="HTMLCode"/>
        </w:rPr>
        <w:t xml:space="preserve"> VALUES( @</w:t>
      </w:r>
      <w:proofErr w:type="spellStart"/>
      <w:r>
        <w:rPr>
          <w:rStyle w:val="HTMLCode"/>
        </w:rPr>
        <w:t>ratingKey</w:t>
      </w:r>
      <w:proofErr w:type="spellEnd"/>
      <w:r>
        <w:rPr>
          <w:rStyle w:val="HTMLCode"/>
        </w:rPr>
        <w:t>, @</w:t>
      </w:r>
      <w:proofErr w:type="spellStart"/>
      <w:r>
        <w:rPr>
          <w:rStyle w:val="HTMLCode"/>
        </w:rPr>
        <w:t>attributename</w:t>
      </w:r>
      <w:proofErr w:type="spellEnd"/>
      <w:r>
        <w:rPr>
          <w:rStyle w:val="HTMLCode"/>
        </w:rPr>
        <w:t>, @rating1, 1)</w:t>
      </w:r>
    </w:p>
    <w:p w:rsidR="00375A42" w:rsidRDefault="00805D61">
      <w:pPr>
        <w:pStyle w:val="HTMLPreformatted"/>
        <w:divId w:val="585656334"/>
        <w:rPr>
          <w:rStyle w:val="HTMLCode"/>
        </w:rPr>
      </w:pPr>
      <w:r>
        <w:rPr>
          <w:rStyle w:val="HTMLCode"/>
        </w:rPr>
        <w:t xml:space="preserve"> </w:t>
      </w:r>
    </w:p>
    <w:p w:rsidR="00375A42" w:rsidRDefault="00805D61">
      <w:pPr>
        <w:pStyle w:val="HTMLPreformatted"/>
        <w:divId w:val="585656334"/>
        <w:rPr>
          <w:rStyle w:val="HTMLCode"/>
        </w:rPr>
      </w:pPr>
      <w:r>
        <w:rPr>
          <w:rStyle w:val="HTMLCode"/>
        </w:rPr>
        <w:t>SELECT @</w:t>
      </w:r>
      <w:proofErr w:type="spellStart"/>
      <w:r>
        <w:rPr>
          <w:rStyle w:val="HTMLCode"/>
        </w:rPr>
        <w:t>ratingKey</w:t>
      </w:r>
      <w:proofErr w:type="spellEnd"/>
      <w:r>
        <w:rPr>
          <w:rStyle w:val="HTMLCode"/>
        </w:rPr>
        <w:t xml:space="preserve"> = RTRIM(@</w:t>
      </w:r>
      <w:proofErr w:type="spellStart"/>
      <w:r>
        <w:rPr>
          <w:rStyle w:val="HTMLCode"/>
        </w:rPr>
        <w:t>attributeName</w:t>
      </w:r>
      <w:proofErr w:type="spellEnd"/>
      <w:r>
        <w:rPr>
          <w:rStyle w:val="HTMLCode"/>
        </w:rPr>
        <w:t>) + ':2'</w:t>
      </w:r>
    </w:p>
    <w:p w:rsidR="00375A42" w:rsidRDefault="00805D61">
      <w:pPr>
        <w:pStyle w:val="HTMLPreformatted"/>
        <w:divId w:val="585656334"/>
        <w:rPr>
          <w:rStyle w:val="HTMLCode"/>
        </w:rPr>
      </w:pPr>
      <w:r>
        <w:rPr>
          <w:rStyle w:val="HTMLCode"/>
        </w:rPr>
        <w:t>IF NOT @rating2 IS NULL INSERT INTO #</w:t>
      </w:r>
      <w:proofErr w:type="spellStart"/>
      <w:r>
        <w:rPr>
          <w:rStyle w:val="HTMLCode"/>
        </w:rPr>
        <w:t>RatingDomain</w:t>
      </w:r>
      <w:proofErr w:type="spellEnd"/>
      <w:r>
        <w:rPr>
          <w:rStyle w:val="HTMLCode"/>
        </w:rPr>
        <w:t xml:space="preserve"> VALUES( @</w:t>
      </w:r>
      <w:proofErr w:type="spellStart"/>
      <w:r>
        <w:rPr>
          <w:rStyle w:val="HTMLCode"/>
        </w:rPr>
        <w:t>ratingKey</w:t>
      </w:r>
      <w:proofErr w:type="spellEnd"/>
      <w:r>
        <w:rPr>
          <w:rStyle w:val="HTMLCode"/>
        </w:rPr>
        <w:t>, @</w:t>
      </w:r>
      <w:proofErr w:type="spellStart"/>
      <w:r>
        <w:rPr>
          <w:rStyle w:val="HTMLCode"/>
        </w:rPr>
        <w:t>attributename</w:t>
      </w:r>
      <w:proofErr w:type="spellEnd"/>
      <w:r>
        <w:rPr>
          <w:rStyle w:val="HTMLCode"/>
        </w:rPr>
        <w:t>, @rating2, 2)</w:t>
      </w:r>
    </w:p>
    <w:p w:rsidR="00375A42" w:rsidRDefault="00805D61">
      <w:pPr>
        <w:pStyle w:val="HTMLPreformatted"/>
        <w:divId w:val="585656334"/>
        <w:rPr>
          <w:rStyle w:val="HTMLCode"/>
        </w:rPr>
      </w:pPr>
      <w:r>
        <w:rPr>
          <w:rStyle w:val="HTMLCode"/>
        </w:rPr>
        <w:t xml:space="preserve"> </w:t>
      </w:r>
    </w:p>
    <w:p w:rsidR="00375A42" w:rsidRDefault="00805D61">
      <w:pPr>
        <w:pStyle w:val="HTMLPreformatted"/>
        <w:divId w:val="585656334"/>
        <w:rPr>
          <w:rStyle w:val="HTMLCode"/>
        </w:rPr>
      </w:pPr>
      <w:r>
        <w:rPr>
          <w:rStyle w:val="HTMLCode"/>
        </w:rPr>
        <w:t>SELECT @</w:t>
      </w:r>
      <w:proofErr w:type="spellStart"/>
      <w:r>
        <w:rPr>
          <w:rStyle w:val="HTMLCode"/>
        </w:rPr>
        <w:t>ratingKey</w:t>
      </w:r>
      <w:proofErr w:type="spellEnd"/>
      <w:r>
        <w:rPr>
          <w:rStyle w:val="HTMLCode"/>
        </w:rPr>
        <w:t xml:space="preserve"> = RTRIM(@</w:t>
      </w:r>
      <w:proofErr w:type="spellStart"/>
      <w:r>
        <w:rPr>
          <w:rStyle w:val="HTMLCode"/>
        </w:rPr>
        <w:t>attributeName</w:t>
      </w:r>
      <w:proofErr w:type="spellEnd"/>
      <w:r>
        <w:rPr>
          <w:rStyle w:val="HTMLCode"/>
        </w:rPr>
        <w:t>) + ':3'</w:t>
      </w:r>
    </w:p>
    <w:p w:rsidR="00375A42" w:rsidRDefault="00805D61">
      <w:pPr>
        <w:pStyle w:val="HTMLPreformatted"/>
        <w:divId w:val="585656334"/>
        <w:rPr>
          <w:rStyle w:val="HTMLCode"/>
        </w:rPr>
      </w:pPr>
      <w:r>
        <w:rPr>
          <w:rStyle w:val="HTMLCode"/>
        </w:rPr>
        <w:t>IF NOT @rating3 IS NULL INSERT INTO #</w:t>
      </w:r>
      <w:proofErr w:type="spellStart"/>
      <w:r>
        <w:rPr>
          <w:rStyle w:val="HTMLCode"/>
        </w:rPr>
        <w:t>RatingDomain</w:t>
      </w:r>
      <w:proofErr w:type="spellEnd"/>
      <w:r>
        <w:rPr>
          <w:rStyle w:val="HTMLCode"/>
        </w:rPr>
        <w:t xml:space="preserve"> VALUES( @</w:t>
      </w:r>
      <w:proofErr w:type="spellStart"/>
      <w:r>
        <w:rPr>
          <w:rStyle w:val="HTMLCode"/>
        </w:rPr>
        <w:t>ratingKey</w:t>
      </w:r>
      <w:proofErr w:type="spellEnd"/>
      <w:r>
        <w:rPr>
          <w:rStyle w:val="HTMLCode"/>
        </w:rPr>
        <w:t>, @</w:t>
      </w:r>
      <w:proofErr w:type="spellStart"/>
      <w:r>
        <w:rPr>
          <w:rStyle w:val="HTMLCode"/>
        </w:rPr>
        <w:t>attributename</w:t>
      </w:r>
      <w:proofErr w:type="spellEnd"/>
      <w:r>
        <w:rPr>
          <w:rStyle w:val="HTMLCode"/>
        </w:rPr>
        <w:t>, @rating3, 3)</w:t>
      </w:r>
    </w:p>
    <w:p w:rsidR="00375A42" w:rsidRDefault="00805D61">
      <w:pPr>
        <w:pStyle w:val="HTMLPreformatted"/>
        <w:divId w:val="585656334"/>
        <w:rPr>
          <w:rStyle w:val="HTMLCode"/>
        </w:rPr>
      </w:pPr>
      <w:r>
        <w:rPr>
          <w:rStyle w:val="HTMLCode"/>
        </w:rPr>
        <w:t xml:space="preserve"> </w:t>
      </w:r>
    </w:p>
    <w:p w:rsidR="00375A42" w:rsidRDefault="00805D61">
      <w:pPr>
        <w:pStyle w:val="HTMLPreformatted"/>
        <w:divId w:val="585656334"/>
        <w:rPr>
          <w:rStyle w:val="HTMLCode"/>
        </w:rPr>
      </w:pPr>
      <w:r>
        <w:rPr>
          <w:rStyle w:val="HTMLCode"/>
        </w:rPr>
        <w:t>SELECT @</w:t>
      </w:r>
      <w:proofErr w:type="spellStart"/>
      <w:r>
        <w:rPr>
          <w:rStyle w:val="HTMLCode"/>
        </w:rPr>
        <w:t>ratingKey</w:t>
      </w:r>
      <w:proofErr w:type="spellEnd"/>
      <w:r>
        <w:rPr>
          <w:rStyle w:val="HTMLCode"/>
        </w:rPr>
        <w:t xml:space="preserve"> = RTRIM(@</w:t>
      </w:r>
      <w:proofErr w:type="spellStart"/>
      <w:r>
        <w:rPr>
          <w:rStyle w:val="HTMLCode"/>
        </w:rPr>
        <w:t>attributeName</w:t>
      </w:r>
      <w:proofErr w:type="spellEnd"/>
      <w:r>
        <w:rPr>
          <w:rStyle w:val="HTMLCode"/>
        </w:rPr>
        <w:t>) + ':4'</w:t>
      </w:r>
    </w:p>
    <w:p w:rsidR="00375A42" w:rsidRDefault="00805D61">
      <w:pPr>
        <w:pStyle w:val="HTMLPreformatted"/>
        <w:divId w:val="585656334"/>
        <w:rPr>
          <w:rStyle w:val="HTMLCode"/>
        </w:rPr>
      </w:pPr>
      <w:r>
        <w:rPr>
          <w:rStyle w:val="HTMLCode"/>
        </w:rPr>
        <w:lastRenderedPageBreak/>
        <w:t>IF NOT @rating4 IS NULL INSERT INTO #</w:t>
      </w:r>
      <w:proofErr w:type="spellStart"/>
      <w:r>
        <w:rPr>
          <w:rStyle w:val="HTMLCode"/>
        </w:rPr>
        <w:t>RatingDomain</w:t>
      </w:r>
      <w:proofErr w:type="spellEnd"/>
      <w:r>
        <w:rPr>
          <w:rStyle w:val="HTMLCode"/>
        </w:rPr>
        <w:t xml:space="preserve"> VALUES( @</w:t>
      </w:r>
      <w:proofErr w:type="spellStart"/>
      <w:r>
        <w:rPr>
          <w:rStyle w:val="HTMLCode"/>
        </w:rPr>
        <w:t>ratingKey</w:t>
      </w:r>
      <w:proofErr w:type="spellEnd"/>
      <w:r>
        <w:rPr>
          <w:rStyle w:val="HTMLCode"/>
        </w:rPr>
        <w:t>, @</w:t>
      </w:r>
      <w:proofErr w:type="spellStart"/>
      <w:r>
        <w:rPr>
          <w:rStyle w:val="HTMLCode"/>
        </w:rPr>
        <w:t>attributename</w:t>
      </w:r>
      <w:proofErr w:type="spellEnd"/>
      <w:r>
        <w:rPr>
          <w:rStyle w:val="HTMLCode"/>
        </w:rPr>
        <w:t>, @rating4, 4)</w:t>
      </w:r>
    </w:p>
    <w:p w:rsidR="00375A42" w:rsidRDefault="00805D61">
      <w:pPr>
        <w:pStyle w:val="HTMLPreformatted"/>
        <w:divId w:val="585656334"/>
        <w:rPr>
          <w:rStyle w:val="HTMLCode"/>
        </w:rPr>
      </w:pPr>
      <w:r>
        <w:rPr>
          <w:rStyle w:val="HTMLCode"/>
        </w:rPr>
        <w:t xml:space="preserve"> </w:t>
      </w:r>
    </w:p>
    <w:p w:rsidR="00375A42" w:rsidRDefault="00805D61">
      <w:pPr>
        <w:pStyle w:val="HTMLPreformatted"/>
        <w:divId w:val="585656334"/>
        <w:rPr>
          <w:rStyle w:val="HTMLCode"/>
        </w:rPr>
      </w:pPr>
      <w:r>
        <w:rPr>
          <w:rStyle w:val="HTMLCode"/>
        </w:rPr>
        <w:t>SELECT @</w:t>
      </w:r>
      <w:proofErr w:type="spellStart"/>
      <w:r>
        <w:rPr>
          <w:rStyle w:val="HTMLCode"/>
        </w:rPr>
        <w:t>ratingKey</w:t>
      </w:r>
      <w:proofErr w:type="spellEnd"/>
      <w:r>
        <w:rPr>
          <w:rStyle w:val="HTMLCode"/>
        </w:rPr>
        <w:t xml:space="preserve"> = RTRIM(@</w:t>
      </w:r>
      <w:proofErr w:type="spellStart"/>
      <w:r>
        <w:rPr>
          <w:rStyle w:val="HTMLCode"/>
        </w:rPr>
        <w:t>attributeName</w:t>
      </w:r>
      <w:proofErr w:type="spellEnd"/>
      <w:r>
        <w:rPr>
          <w:rStyle w:val="HTMLCode"/>
        </w:rPr>
        <w:t>) + ':5'</w:t>
      </w:r>
    </w:p>
    <w:p w:rsidR="00375A42" w:rsidRDefault="00805D61">
      <w:pPr>
        <w:pStyle w:val="HTMLPreformatted"/>
        <w:divId w:val="585656334"/>
        <w:rPr>
          <w:rStyle w:val="HTMLCode"/>
        </w:rPr>
      </w:pPr>
      <w:r>
        <w:rPr>
          <w:rStyle w:val="HTMLCode"/>
        </w:rPr>
        <w:t>IF NOT @rating5 IS NULL INSERT INTO #</w:t>
      </w:r>
      <w:proofErr w:type="spellStart"/>
      <w:r>
        <w:rPr>
          <w:rStyle w:val="HTMLCode"/>
        </w:rPr>
        <w:t>RatingDomain</w:t>
      </w:r>
      <w:proofErr w:type="spellEnd"/>
      <w:r>
        <w:rPr>
          <w:rStyle w:val="HTMLCode"/>
        </w:rPr>
        <w:t xml:space="preserve"> VALUES( @</w:t>
      </w:r>
      <w:proofErr w:type="spellStart"/>
      <w:r>
        <w:rPr>
          <w:rStyle w:val="HTMLCode"/>
        </w:rPr>
        <w:t>ratingKey</w:t>
      </w:r>
      <w:proofErr w:type="spellEnd"/>
      <w:r>
        <w:rPr>
          <w:rStyle w:val="HTMLCode"/>
        </w:rPr>
        <w:t>, @</w:t>
      </w:r>
      <w:proofErr w:type="spellStart"/>
      <w:r>
        <w:rPr>
          <w:rStyle w:val="HTMLCode"/>
        </w:rPr>
        <w:t>attributename</w:t>
      </w:r>
      <w:proofErr w:type="spellEnd"/>
      <w:r>
        <w:rPr>
          <w:rStyle w:val="HTMLCode"/>
        </w:rPr>
        <w:t>, @rating5, 5)</w:t>
      </w:r>
    </w:p>
    <w:p w:rsidR="00375A42" w:rsidRDefault="00805D61">
      <w:pPr>
        <w:pStyle w:val="HTMLPreformatted"/>
        <w:divId w:val="585656334"/>
        <w:rPr>
          <w:rStyle w:val="HTMLCode"/>
        </w:rPr>
      </w:pPr>
      <w:r>
        <w:rPr>
          <w:rStyle w:val="HTMLCode"/>
        </w:rPr>
        <w:t xml:space="preserve"> </w:t>
      </w:r>
    </w:p>
    <w:p w:rsidR="00375A42" w:rsidRDefault="00805D61">
      <w:pPr>
        <w:pStyle w:val="HTMLPreformatted"/>
        <w:divId w:val="585656334"/>
        <w:rPr>
          <w:rStyle w:val="HTMLCode"/>
        </w:rPr>
      </w:pPr>
      <w:r>
        <w:rPr>
          <w:rStyle w:val="HTMLCode"/>
        </w:rPr>
        <w:t>SELECT @</w:t>
      </w:r>
      <w:proofErr w:type="spellStart"/>
      <w:r>
        <w:rPr>
          <w:rStyle w:val="HTMLCode"/>
        </w:rPr>
        <w:t>ratingKey</w:t>
      </w:r>
      <w:proofErr w:type="spellEnd"/>
      <w:r>
        <w:rPr>
          <w:rStyle w:val="HTMLCode"/>
        </w:rPr>
        <w:t xml:space="preserve"> = RTRIM(@</w:t>
      </w:r>
      <w:proofErr w:type="spellStart"/>
      <w:r>
        <w:rPr>
          <w:rStyle w:val="HTMLCode"/>
        </w:rPr>
        <w:t>attributeName</w:t>
      </w:r>
      <w:proofErr w:type="spellEnd"/>
      <w:r>
        <w:rPr>
          <w:rStyle w:val="HTMLCode"/>
        </w:rPr>
        <w:t>) + ':6'</w:t>
      </w:r>
    </w:p>
    <w:p w:rsidR="00375A42" w:rsidRDefault="00805D61">
      <w:pPr>
        <w:pStyle w:val="HTMLPreformatted"/>
        <w:divId w:val="585656334"/>
      </w:pPr>
      <w:r>
        <w:rPr>
          <w:rStyle w:val="HTMLCode"/>
        </w:rPr>
        <w:t>IF NOT @rating6 IS NULL INSERT INTO #</w:t>
      </w:r>
      <w:proofErr w:type="spellStart"/>
      <w:r>
        <w:rPr>
          <w:rStyle w:val="HTMLCode"/>
        </w:rPr>
        <w:t>RatingDomain</w:t>
      </w:r>
      <w:proofErr w:type="spellEnd"/>
      <w:r>
        <w:rPr>
          <w:rStyle w:val="HTMLCode"/>
        </w:rPr>
        <w:t xml:space="preserve"> VALUES( @</w:t>
      </w:r>
      <w:proofErr w:type="spellStart"/>
      <w:r>
        <w:rPr>
          <w:rStyle w:val="HTMLCode"/>
        </w:rPr>
        <w:t>ratingKey</w:t>
      </w:r>
      <w:proofErr w:type="spellEnd"/>
      <w:r>
        <w:rPr>
          <w:rStyle w:val="HTMLCode"/>
        </w:rPr>
        <w:t>, @</w:t>
      </w:r>
      <w:proofErr w:type="spellStart"/>
      <w:r>
        <w:rPr>
          <w:rStyle w:val="HTMLCode"/>
        </w:rPr>
        <w:t>attributename</w:t>
      </w:r>
      <w:proofErr w:type="spellEnd"/>
      <w:r>
        <w:rPr>
          <w:rStyle w:val="HTMLCode"/>
        </w:rPr>
        <w:t>, @rating6, 6)</w:t>
      </w:r>
    </w:p>
    <w:tbl>
      <w:tblPr>
        <w:tblW w:w="5000" w:type="pct"/>
        <w:tblCellSpacing w:w="15" w:type="dxa"/>
        <w:tblLook w:val="04A0" w:firstRow="1" w:lastRow="0" w:firstColumn="1" w:lastColumn="0" w:noHBand="0" w:noVBand="1"/>
      </w:tblPr>
      <w:tblGrid>
        <w:gridCol w:w="276"/>
        <w:gridCol w:w="2358"/>
        <w:gridCol w:w="2212"/>
        <w:gridCol w:w="3225"/>
        <w:gridCol w:w="1289"/>
      </w:tblGrid>
      <w:tr w:rsidR="00375A42">
        <w:trPr>
          <w:divId w:val="585656334"/>
          <w:tblHeader/>
          <w:tblCellSpacing w:w="15" w:type="dxa"/>
        </w:trPr>
        <w:tc>
          <w:tcPr>
            <w:tcW w:w="0" w:type="auto"/>
            <w:tcMar>
              <w:top w:w="15" w:type="dxa"/>
              <w:left w:w="15" w:type="dxa"/>
              <w:bottom w:w="15" w:type="dxa"/>
              <w:right w:w="15" w:type="dxa"/>
            </w:tcMar>
            <w:vAlign w:val="center"/>
            <w:hideMark/>
          </w:tcPr>
          <w:p w:rsidR="00375A42" w:rsidRDefault="00805D61">
            <w:pPr>
              <w:jc w:val="center"/>
              <w:rPr>
                <w:rFonts w:eastAsia="Times New Roman"/>
                <w:b/>
                <w:bCs/>
              </w:rPr>
            </w:pPr>
            <w:r>
              <w:rPr>
                <w:rFonts w:eastAsia="Times New Roman"/>
                <w:b/>
                <w:bCs/>
              </w:rPr>
              <w:t>id</w:t>
            </w:r>
          </w:p>
        </w:tc>
        <w:tc>
          <w:tcPr>
            <w:tcW w:w="0" w:type="auto"/>
            <w:tcMar>
              <w:top w:w="15" w:type="dxa"/>
              <w:left w:w="15" w:type="dxa"/>
              <w:bottom w:w="15" w:type="dxa"/>
              <w:right w:w="15" w:type="dxa"/>
            </w:tcMar>
            <w:vAlign w:val="center"/>
            <w:hideMark/>
          </w:tcPr>
          <w:p w:rsidR="00375A42" w:rsidRDefault="00805D61">
            <w:pPr>
              <w:jc w:val="center"/>
              <w:rPr>
                <w:rFonts w:eastAsia="Times New Roman"/>
                <w:b/>
                <w:bCs/>
              </w:rPr>
            </w:pPr>
            <w:proofErr w:type="spellStart"/>
            <w:r>
              <w:rPr>
                <w:rFonts w:eastAsia="Times New Roman"/>
                <w:b/>
                <w:bCs/>
              </w:rPr>
              <w:t>rating_key</w:t>
            </w:r>
            <w:proofErr w:type="spellEnd"/>
          </w:p>
        </w:tc>
        <w:tc>
          <w:tcPr>
            <w:tcW w:w="0" w:type="auto"/>
            <w:tcMar>
              <w:top w:w="15" w:type="dxa"/>
              <w:left w:w="15" w:type="dxa"/>
              <w:bottom w:w="15" w:type="dxa"/>
              <w:right w:w="15" w:type="dxa"/>
            </w:tcMar>
            <w:vAlign w:val="center"/>
            <w:hideMark/>
          </w:tcPr>
          <w:p w:rsidR="00375A42" w:rsidRDefault="00805D61">
            <w:pPr>
              <w:jc w:val="center"/>
              <w:rPr>
                <w:rFonts w:eastAsia="Times New Roman"/>
                <w:b/>
                <w:bCs/>
              </w:rPr>
            </w:pPr>
            <w:proofErr w:type="spellStart"/>
            <w:r>
              <w:rPr>
                <w:rFonts w:eastAsia="Times New Roman"/>
                <w:b/>
                <w:bCs/>
              </w:rPr>
              <w:t>attributename</w:t>
            </w:r>
            <w:proofErr w:type="spellEnd"/>
          </w:p>
        </w:tc>
        <w:tc>
          <w:tcPr>
            <w:tcW w:w="0" w:type="auto"/>
            <w:tcMar>
              <w:top w:w="15" w:type="dxa"/>
              <w:left w:w="15" w:type="dxa"/>
              <w:bottom w:w="15" w:type="dxa"/>
              <w:right w:w="15" w:type="dxa"/>
            </w:tcMar>
            <w:vAlign w:val="center"/>
            <w:hideMark/>
          </w:tcPr>
          <w:p w:rsidR="00375A42" w:rsidRDefault="00805D61">
            <w:pPr>
              <w:jc w:val="center"/>
              <w:rPr>
                <w:rFonts w:eastAsia="Times New Roman"/>
                <w:b/>
                <w:bCs/>
              </w:rPr>
            </w:pPr>
            <w:r>
              <w:rPr>
                <w:rFonts w:eastAsia="Times New Roman"/>
                <w:b/>
                <w:bCs/>
              </w:rPr>
              <w:t>rating</w:t>
            </w:r>
          </w:p>
        </w:tc>
        <w:tc>
          <w:tcPr>
            <w:tcW w:w="0" w:type="auto"/>
            <w:tcMar>
              <w:top w:w="15" w:type="dxa"/>
              <w:left w:w="15" w:type="dxa"/>
              <w:bottom w:w="15" w:type="dxa"/>
              <w:right w:w="15" w:type="dxa"/>
            </w:tcMar>
            <w:vAlign w:val="center"/>
            <w:hideMark/>
          </w:tcPr>
          <w:p w:rsidR="00375A42" w:rsidRDefault="00805D61">
            <w:pPr>
              <w:jc w:val="center"/>
              <w:rPr>
                <w:rFonts w:eastAsia="Times New Roman"/>
                <w:b/>
                <w:bCs/>
              </w:rPr>
            </w:pPr>
            <w:proofErr w:type="spellStart"/>
            <w:r>
              <w:rPr>
                <w:rFonts w:eastAsia="Times New Roman"/>
                <w:b/>
                <w:bCs/>
              </w:rPr>
              <w:t>rating_num</w:t>
            </w:r>
            <w:proofErr w:type="spellEnd"/>
          </w:p>
        </w:tc>
      </w:tr>
      <w:tr w:rsidR="00375A42">
        <w:trPr>
          <w:divId w:val="585656334"/>
          <w:tblCellSpacing w:w="15" w:type="dxa"/>
        </w:trPr>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Surface Salt Concentration:1</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Surface Salt Concentration</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High surface salinization risk or already saline</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w:t>
            </w:r>
          </w:p>
        </w:tc>
      </w:tr>
      <w:tr w:rsidR="00375A42">
        <w:trPr>
          <w:divId w:val="585656334"/>
          <w:tblCellSpacing w:w="15" w:type="dxa"/>
        </w:trPr>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Surface Salt Concentration:2</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Surface Salt Concentration</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Surface salinization risk</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2</w:t>
            </w:r>
          </w:p>
        </w:tc>
      </w:tr>
      <w:tr w:rsidR="00375A42">
        <w:trPr>
          <w:divId w:val="585656334"/>
          <w:tblCellSpacing w:w="15" w:type="dxa"/>
        </w:trPr>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3</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Surface Salt Concentration:3</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Surface Salt Concentration</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Low surface salinization risk</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3</w:t>
            </w:r>
          </w:p>
        </w:tc>
      </w:tr>
      <w:tr w:rsidR="00375A42">
        <w:trPr>
          <w:divId w:val="585656334"/>
          <w:tblCellSpacing w:w="15" w:type="dxa"/>
        </w:trPr>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4</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Surface Salt Concentration:4</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Surface Salt Concentration</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Not rated</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4</w:t>
            </w:r>
          </w:p>
        </w:tc>
      </w:tr>
    </w:tbl>
    <w:p w:rsidR="00375A42" w:rsidRDefault="00805D61">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641151874"/>
        <w:rPr>
          <w:rFonts w:eastAsia="Times New Roman"/>
        </w:rPr>
      </w:pPr>
      <w:bookmarkStart w:id="240" w:name="_Toc16246796"/>
      <w:r>
        <w:rPr>
          <w:rFonts w:eastAsia="Times New Roman"/>
        </w:rPr>
        <w:t xml:space="preserve">Populate </w:t>
      </w:r>
      <w:del w:id="241" w:author="Achen, Aaron - NRCS, Lincoln, NE" w:date="2019-08-08T14:03:00Z">
        <w:r w:rsidDel="0031156F">
          <w:rPr>
            <w:rFonts w:eastAsia="Times New Roman"/>
          </w:rPr>
          <w:delText>c</w:delText>
        </w:r>
      </w:del>
      <w:ins w:id="242" w:author="Achen, Aaron - NRCS, Lincoln, NE" w:date="2019-08-08T14:03:00Z">
        <w:r w:rsidR="0031156F">
          <w:rPr>
            <w:rFonts w:eastAsia="Times New Roman"/>
          </w:rPr>
          <w:t>C</w:t>
        </w:r>
      </w:ins>
      <w:r>
        <w:rPr>
          <w:rFonts w:eastAsia="Times New Roman"/>
        </w:rPr>
        <w:t xml:space="preserve">omponent </w:t>
      </w:r>
      <w:del w:id="243" w:author="Achen, Aaron - NRCS, Lincoln, NE" w:date="2019-08-08T14:03:00Z">
        <w:r w:rsidDel="0031156F">
          <w:rPr>
            <w:rFonts w:eastAsia="Times New Roman"/>
          </w:rPr>
          <w:delText>l</w:delText>
        </w:r>
      </w:del>
      <w:ins w:id="244" w:author="Achen, Aaron - NRCS, Lincoln, NE" w:date="2019-08-08T14:03:00Z">
        <w:r w:rsidR="0031156F">
          <w:rPr>
            <w:rFonts w:eastAsia="Times New Roman"/>
          </w:rPr>
          <w:t>L</w:t>
        </w:r>
      </w:ins>
      <w:r>
        <w:rPr>
          <w:rFonts w:eastAsia="Times New Roman"/>
        </w:rPr>
        <w:t xml:space="preserve">evel </w:t>
      </w:r>
      <w:del w:id="245" w:author="Achen, Aaron - NRCS, Lincoln, NE" w:date="2019-08-08T14:03:00Z">
        <w:r w:rsidDel="0031156F">
          <w:rPr>
            <w:rFonts w:eastAsia="Times New Roman"/>
          </w:rPr>
          <w:delText>r</w:delText>
        </w:r>
      </w:del>
      <w:ins w:id="246" w:author="Achen, Aaron - NRCS, Lincoln, NE" w:date="2019-08-08T14:03:00Z">
        <w:r w:rsidR="0031156F">
          <w:rPr>
            <w:rFonts w:eastAsia="Times New Roman"/>
          </w:rPr>
          <w:t>R</w:t>
        </w:r>
      </w:ins>
      <w:r>
        <w:rPr>
          <w:rFonts w:eastAsia="Times New Roman"/>
        </w:rPr>
        <w:t xml:space="preserve">atings </w:t>
      </w:r>
      <w:del w:id="247" w:author="Achen, Aaron - NRCS, Lincoln, NE" w:date="2019-08-08T14:03:00Z">
        <w:r w:rsidDel="0031156F">
          <w:rPr>
            <w:rFonts w:eastAsia="Times New Roman"/>
          </w:rPr>
          <w:delText>u</w:delText>
        </w:r>
      </w:del>
      <w:proofErr w:type="spellStart"/>
      <w:ins w:id="248" w:author="Achen, Aaron - NRCS, Lincoln, NE" w:date="2019-08-08T14:03:00Z">
        <w:r w:rsidR="0031156F">
          <w:rPr>
            <w:rFonts w:eastAsia="Times New Roman"/>
          </w:rPr>
          <w:t>U</w:t>
        </w:r>
      </w:ins>
      <w:del w:id="249" w:author="Achen, Aaron - NRCS, Lincoln, NE" w:date="2019-08-08T14:03:00Z">
        <w:r w:rsidDel="0031156F">
          <w:rPr>
            <w:rFonts w:eastAsia="Times New Roman"/>
          </w:rPr>
          <w:delText>s</w:delText>
        </w:r>
      </w:del>
      <w:r>
        <w:rPr>
          <w:rFonts w:eastAsia="Times New Roman"/>
        </w:rPr>
        <w:t>ing</w:t>
      </w:r>
      <w:proofErr w:type="spellEnd"/>
      <w:r>
        <w:rPr>
          <w:rFonts w:eastAsia="Times New Roman"/>
        </w:rPr>
        <w:t xml:space="preserve"> the </w:t>
      </w:r>
      <w:del w:id="250" w:author="Achen, Aaron - NRCS, Lincoln, NE" w:date="2019-08-08T14:03:00Z">
        <w:r w:rsidDel="0031156F">
          <w:rPr>
            <w:rFonts w:eastAsia="Times New Roman"/>
          </w:rPr>
          <w:delText>c</w:delText>
        </w:r>
      </w:del>
      <w:ins w:id="251" w:author="Achen, Aaron - NRCS, Lincoln, NE" w:date="2019-08-08T14:03:00Z">
        <w:r w:rsidR="0031156F">
          <w:rPr>
            <w:rFonts w:eastAsia="Times New Roman"/>
          </w:rPr>
          <w:t>C</w:t>
        </w:r>
      </w:ins>
      <w:r>
        <w:rPr>
          <w:rFonts w:eastAsia="Times New Roman"/>
        </w:rPr>
        <w:t xml:space="preserve">urrently </w:t>
      </w:r>
      <w:del w:id="252" w:author="Achen, Aaron - NRCS, Lincoln, NE" w:date="2019-08-08T14:03:00Z">
        <w:r w:rsidDel="0031156F">
          <w:rPr>
            <w:rFonts w:eastAsia="Times New Roman"/>
          </w:rPr>
          <w:delText>s</w:delText>
        </w:r>
      </w:del>
      <w:ins w:id="253" w:author="Achen, Aaron - NRCS, Lincoln, NE" w:date="2019-08-08T14:03:00Z">
        <w:r w:rsidR="0031156F">
          <w:rPr>
            <w:rFonts w:eastAsia="Times New Roman"/>
          </w:rPr>
          <w:t>S</w:t>
        </w:r>
      </w:ins>
      <w:r>
        <w:rPr>
          <w:rFonts w:eastAsia="Times New Roman"/>
        </w:rPr>
        <w:t xml:space="preserve">et </w:t>
      </w:r>
      <w:del w:id="254" w:author="Achen, Aaron - NRCS, Lincoln, NE" w:date="2019-08-08T14:03:00Z">
        <w:r w:rsidDel="0031156F">
          <w:rPr>
            <w:rFonts w:eastAsia="Times New Roman"/>
          </w:rPr>
          <w:delText>s</w:delText>
        </w:r>
      </w:del>
      <w:ins w:id="255" w:author="Achen, Aaron - NRCS, Lincoln, NE" w:date="2019-08-08T14:03:00Z">
        <w:r w:rsidR="0031156F">
          <w:rPr>
            <w:rFonts w:eastAsia="Times New Roman"/>
          </w:rPr>
          <w:t>S</w:t>
        </w:r>
      </w:ins>
      <w:r>
        <w:rPr>
          <w:rFonts w:eastAsia="Times New Roman"/>
        </w:rPr>
        <w:t xml:space="preserve">oil </w:t>
      </w:r>
      <w:del w:id="256" w:author="Achen, Aaron - NRCS, Lincoln, NE" w:date="2019-08-08T14:03:00Z">
        <w:r w:rsidDel="0031156F">
          <w:rPr>
            <w:rFonts w:eastAsia="Times New Roman"/>
          </w:rPr>
          <w:delText>i</w:delText>
        </w:r>
      </w:del>
      <w:ins w:id="257" w:author="Achen, Aaron - NRCS, Lincoln, NE" w:date="2019-08-08T14:03:00Z">
        <w:r w:rsidR="0031156F">
          <w:rPr>
            <w:rFonts w:eastAsia="Times New Roman"/>
          </w:rPr>
          <w:t>I</w:t>
        </w:r>
      </w:ins>
      <w:r>
        <w:rPr>
          <w:rFonts w:eastAsia="Times New Roman"/>
        </w:rPr>
        <w:t>nterpretation</w:t>
      </w:r>
      <w:bookmarkEnd w:id="240"/>
    </w:p>
    <w:p w:rsidR="00375A42" w:rsidRDefault="00805D61">
      <w:pPr>
        <w:pStyle w:val="HTMLPreformatted"/>
        <w:divId w:val="641151874"/>
        <w:rPr>
          <w:rStyle w:val="HTMLCode"/>
        </w:rPr>
      </w:pPr>
      <w:r>
        <w:rPr>
          <w:rStyle w:val="HTMLCode"/>
        </w:rPr>
        <w:t>TRUNCATE TABLE #M5</w:t>
      </w:r>
    </w:p>
    <w:p w:rsidR="00375A42" w:rsidRDefault="00805D61">
      <w:pPr>
        <w:pStyle w:val="HTMLPreformatted"/>
        <w:divId w:val="641151874"/>
        <w:rPr>
          <w:rStyle w:val="HTMLCode"/>
        </w:rPr>
      </w:pPr>
      <w:r>
        <w:rPr>
          <w:rStyle w:val="HTMLCode"/>
        </w:rPr>
        <w:t>INSERT INTO #M5</w:t>
      </w:r>
    </w:p>
    <w:p w:rsidR="00375A42" w:rsidRDefault="00805D61">
      <w:pPr>
        <w:pStyle w:val="HTMLPreformatted"/>
        <w:divId w:val="641151874"/>
        <w:rPr>
          <w:rStyle w:val="HTMLCode"/>
        </w:rPr>
      </w:pPr>
      <w:r>
        <w:rPr>
          <w:rStyle w:val="HTMLCode"/>
        </w:rPr>
        <w:t xml:space="preserve">SELECT M4.aoiid, M4.landunit, M4.mukey, </w:t>
      </w:r>
      <w:proofErr w:type="spellStart"/>
      <w:r>
        <w:rPr>
          <w:rStyle w:val="HTMLCode"/>
        </w:rPr>
        <w:t>mapunit_acres</w:t>
      </w:r>
      <w:proofErr w:type="spellEnd"/>
      <w:r>
        <w:rPr>
          <w:rStyle w:val="HTMLCode"/>
        </w:rPr>
        <w:t xml:space="preserve">, M4.cokey, M4.compname, M4.comppct_r, </w:t>
      </w:r>
      <w:proofErr w:type="spellStart"/>
      <w:r>
        <w:rPr>
          <w:rStyle w:val="HTMLCode"/>
        </w:rPr>
        <w:t>TP.interphrc</w:t>
      </w:r>
      <w:proofErr w:type="spellEnd"/>
      <w:r>
        <w:rPr>
          <w:rStyle w:val="HTMLCode"/>
        </w:rPr>
        <w:t xml:space="preserve"> AS rating, SUM (M4.comppct_r) OVER(PARTITION BY M4.landunit, M4.mukey) AS </w:t>
      </w:r>
      <w:proofErr w:type="spellStart"/>
      <w:r>
        <w:rPr>
          <w:rStyle w:val="HTMLCode"/>
        </w:rPr>
        <w:t>mu_pct_sum</w:t>
      </w:r>
      <w:proofErr w:type="spellEnd"/>
    </w:p>
    <w:p w:rsidR="00375A42" w:rsidRDefault="00805D61">
      <w:pPr>
        <w:pStyle w:val="HTMLPreformatted"/>
        <w:divId w:val="641151874"/>
        <w:rPr>
          <w:rStyle w:val="HTMLCode"/>
        </w:rPr>
      </w:pPr>
      <w:r>
        <w:rPr>
          <w:rStyle w:val="HTMLCode"/>
        </w:rPr>
        <w:t>FROM #M4 AS M4</w:t>
      </w:r>
    </w:p>
    <w:p w:rsidR="00375A42" w:rsidRDefault="00805D61">
      <w:pPr>
        <w:pStyle w:val="HTMLPreformatted"/>
        <w:divId w:val="641151874"/>
        <w:rPr>
          <w:rStyle w:val="HTMLCode"/>
        </w:rPr>
      </w:pPr>
      <w:r>
        <w:rPr>
          <w:rStyle w:val="HTMLCode"/>
        </w:rPr>
        <w:t xml:space="preserve">LEFT OUTER JOIN </w:t>
      </w:r>
      <w:proofErr w:type="spellStart"/>
      <w:r>
        <w:rPr>
          <w:rStyle w:val="HTMLCode"/>
        </w:rPr>
        <w:t>cointerp</w:t>
      </w:r>
      <w:proofErr w:type="spellEnd"/>
      <w:r>
        <w:rPr>
          <w:rStyle w:val="HTMLCode"/>
        </w:rPr>
        <w:t xml:space="preserve"> AS TP ON M4.cokey = </w:t>
      </w:r>
      <w:proofErr w:type="spellStart"/>
      <w:r>
        <w:rPr>
          <w:rStyle w:val="HTMLCode"/>
        </w:rPr>
        <w:t>TP.cokey</w:t>
      </w:r>
      <w:proofErr w:type="spellEnd"/>
      <w:r>
        <w:rPr>
          <w:rStyle w:val="HTMLCode"/>
        </w:rPr>
        <w:t xml:space="preserve"> AND </w:t>
      </w:r>
      <w:proofErr w:type="spellStart"/>
      <w:r>
        <w:rPr>
          <w:rStyle w:val="HTMLCode"/>
        </w:rPr>
        <w:t>rulekey</w:t>
      </w:r>
      <w:proofErr w:type="spellEnd"/>
      <w:r>
        <w:rPr>
          <w:rStyle w:val="HTMLCode"/>
        </w:rPr>
        <w:t xml:space="preserve"> = @</w:t>
      </w:r>
      <w:proofErr w:type="spellStart"/>
      <w:r>
        <w:rPr>
          <w:rStyle w:val="HTMLCode"/>
        </w:rPr>
        <w:t>ruleKey</w:t>
      </w:r>
      <w:proofErr w:type="spellEnd"/>
    </w:p>
    <w:p w:rsidR="00375A42" w:rsidRDefault="00805D61">
      <w:pPr>
        <w:pStyle w:val="HTMLPreformatted"/>
        <w:divId w:val="641151874"/>
      </w:pPr>
      <w:r>
        <w:rPr>
          <w:rStyle w:val="HTMLCode"/>
        </w:rPr>
        <w:t>WHERE M4.majcompflag = 'yes';</w:t>
      </w:r>
    </w:p>
    <w:tbl>
      <w:tblPr>
        <w:tblW w:w="0" w:type="auto"/>
        <w:tblCellSpacing w:w="15" w:type="dxa"/>
        <w:tblLook w:val="04A0" w:firstRow="1" w:lastRow="0" w:firstColumn="1" w:lastColumn="0" w:noHBand="0" w:noVBand="1"/>
      </w:tblPr>
      <w:tblGrid>
        <w:gridCol w:w="551"/>
        <w:gridCol w:w="875"/>
        <w:gridCol w:w="850"/>
        <w:gridCol w:w="1489"/>
        <w:gridCol w:w="963"/>
        <w:gridCol w:w="1113"/>
        <w:gridCol w:w="1101"/>
        <w:gridCol w:w="1101"/>
        <w:gridCol w:w="1317"/>
      </w:tblGrid>
      <w:tr w:rsidR="00375A42">
        <w:trPr>
          <w:divId w:val="641151874"/>
          <w:tblHeader/>
          <w:tblCellSpacing w:w="15" w:type="dxa"/>
        </w:trPr>
        <w:tc>
          <w:tcPr>
            <w:tcW w:w="0" w:type="auto"/>
            <w:tcMar>
              <w:top w:w="15" w:type="dxa"/>
              <w:left w:w="15" w:type="dxa"/>
              <w:bottom w:w="15" w:type="dxa"/>
              <w:right w:w="15" w:type="dxa"/>
            </w:tcMar>
            <w:vAlign w:val="center"/>
            <w:hideMark/>
          </w:tcPr>
          <w:p w:rsidR="00375A42" w:rsidRDefault="00805D61">
            <w:pPr>
              <w:jc w:val="center"/>
              <w:rPr>
                <w:rFonts w:eastAsia="Times New Roman"/>
                <w:b/>
                <w:bCs/>
              </w:rPr>
            </w:pPr>
            <w:proofErr w:type="spellStart"/>
            <w:r>
              <w:rPr>
                <w:rFonts w:eastAsia="Times New Roman"/>
                <w:b/>
                <w:bCs/>
              </w:rPr>
              <w:t>aoiid</w:t>
            </w:r>
            <w:proofErr w:type="spellEnd"/>
          </w:p>
        </w:tc>
        <w:tc>
          <w:tcPr>
            <w:tcW w:w="0" w:type="auto"/>
            <w:tcMar>
              <w:top w:w="15" w:type="dxa"/>
              <w:left w:w="15" w:type="dxa"/>
              <w:bottom w:w="15" w:type="dxa"/>
              <w:right w:w="15" w:type="dxa"/>
            </w:tcMar>
            <w:vAlign w:val="center"/>
            <w:hideMark/>
          </w:tcPr>
          <w:p w:rsidR="00375A42" w:rsidRDefault="00805D61">
            <w:pPr>
              <w:jc w:val="center"/>
              <w:rPr>
                <w:rFonts w:eastAsia="Times New Roman"/>
                <w:b/>
                <w:bCs/>
              </w:rPr>
            </w:pPr>
            <w:proofErr w:type="spellStart"/>
            <w:r>
              <w:rPr>
                <w:rFonts w:eastAsia="Times New Roman"/>
                <w:b/>
                <w:bCs/>
              </w:rPr>
              <w:t>landunit</w:t>
            </w:r>
            <w:proofErr w:type="spellEnd"/>
          </w:p>
        </w:tc>
        <w:tc>
          <w:tcPr>
            <w:tcW w:w="0" w:type="auto"/>
            <w:tcMar>
              <w:top w:w="15" w:type="dxa"/>
              <w:left w:w="15" w:type="dxa"/>
              <w:bottom w:w="15" w:type="dxa"/>
              <w:right w:w="15" w:type="dxa"/>
            </w:tcMar>
            <w:vAlign w:val="center"/>
            <w:hideMark/>
          </w:tcPr>
          <w:p w:rsidR="00375A42" w:rsidRDefault="00805D61">
            <w:pPr>
              <w:jc w:val="center"/>
              <w:rPr>
                <w:rFonts w:eastAsia="Times New Roman"/>
                <w:b/>
                <w:bCs/>
              </w:rPr>
            </w:pPr>
            <w:proofErr w:type="spellStart"/>
            <w:r>
              <w:rPr>
                <w:rFonts w:eastAsia="Times New Roman"/>
                <w:b/>
                <w:bCs/>
              </w:rPr>
              <w:t>mukey</w:t>
            </w:r>
            <w:proofErr w:type="spellEnd"/>
          </w:p>
        </w:tc>
        <w:tc>
          <w:tcPr>
            <w:tcW w:w="0" w:type="auto"/>
            <w:tcMar>
              <w:top w:w="15" w:type="dxa"/>
              <w:left w:w="15" w:type="dxa"/>
              <w:bottom w:w="15" w:type="dxa"/>
              <w:right w:w="15" w:type="dxa"/>
            </w:tcMar>
            <w:vAlign w:val="center"/>
            <w:hideMark/>
          </w:tcPr>
          <w:p w:rsidR="00375A42" w:rsidRDefault="00805D61">
            <w:pPr>
              <w:jc w:val="center"/>
              <w:rPr>
                <w:rFonts w:eastAsia="Times New Roman"/>
                <w:b/>
                <w:bCs/>
              </w:rPr>
            </w:pPr>
            <w:proofErr w:type="spellStart"/>
            <w:r>
              <w:rPr>
                <w:rFonts w:eastAsia="Times New Roman"/>
                <w:b/>
                <w:bCs/>
              </w:rPr>
              <w:t>mapunit_acres</w:t>
            </w:r>
            <w:proofErr w:type="spellEnd"/>
          </w:p>
        </w:tc>
        <w:tc>
          <w:tcPr>
            <w:tcW w:w="0" w:type="auto"/>
            <w:tcMar>
              <w:top w:w="15" w:type="dxa"/>
              <w:left w:w="15" w:type="dxa"/>
              <w:bottom w:w="15" w:type="dxa"/>
              <w:right w:w="15" w:type="dxa"/>
            </w:tcMar>
            <w:vAlign w:val="center"/>
            <w:hideMark/>
          </w:tcPr>
          <w:p w:rsidR="00375A42" w:rsidRDefault="00805D61">
            <w:pPr>
              <w:jc w:val="center"/>
              <w:rPr>
                <w:rFonts w:eastAsia="Times New Roman"/>
                <w:b/>
                <w:bCs/>
              </w:rPr>
            </w:pPr>
            <w:proofErr w:type="spellStart"/>
            <w:r>
              <w:rPr>
                <w:rFonts w:eastAsia="Times New Roman"/>
                <w:b/>
                <w:bCs/>
              </w:rPr>
              <w:t>cokey</w:t>
            </w:r>
            <w:proofErr w:type="spellEnd"/>
          </w:p>
        </w:tc>
        <w:tc>
          <w:tcPr>
            <w:tcW w:w="0" w:type="auto"/>
            <w:tcMar>
              <w:top w:w="15" w:type="dxa"/>
              <w:left w:w="15" w:type="dxa"/>
              <w:bottom w:w="15" w:type="dxa"/>
              <w:right w:w="15" w:type="dxa"/>
            </w:tcMar>
            <w:vAlign w:val="center"/>
            <w:hideMark/>
          </w:tcPr>
          <w:p w:rsidR="00375A42" w:rsidRDefault="00805D61">
            <w:pPr>
              <w:jc w:val="center"/>
              <w:rPr>
                <w:rFonts w:eastAsia="Times New Roman"/>
                <w:b/>
                <w:bCs/>
              </w:rPr>
            </w:pPr>
            <w:proofErr w:type="spellStart"/>
            <w:r>
              <w:rPr>
                <w:rFonts w:eastAsia="Times New Roman"/>
                <w:b/>
                <w:bCs/>
              </w:rPr>
              <w:t>compname</w:t>
            </w:r>
            <w:proofErr w:type="spellEnd"/>
          </w:p>
        </w:tc>
        <w:tc>
          <w:tcPr>
            <w:tcW w:w="0" w:type="auto"/>
            <w:tcMar>
              <w:top w:w="15" w:type="dxa"/>
              <w:left w:w="15" w:type="dxa"/>
              <w:bottom w:w="15" w:type="dxa"/>
              <w:right w:w="15" w:type="dxa"/>
            </w:tcMar>
            <w:vAlign w:val="center"/>
            <w:hideMark/>
          </w:tcPr>
          <w:p w:rsidR="00375A42" w:rsidRDefault="00805D61">
            <w:pPr>
              <w:jc w:val="center"/>
              <w:rPr>
                <w:rFonts w:eastAsia="Times New Roman"/>
                <w:b/>
                <w:bCs/>
              </w:rPr>
            </w:pPr>
            <w:proofErr w:type="spellStart"/>
            <w:r>
              <w:rPr>
                <w:rFonts w:eastAsia="Times New Roman"/>
                <w:b/>
                <w:bCs/>
              </w:rPr>
              <w:t>comppct_r</w:t>
            </w:r>
            <w:proofErr w:type="spellEnd"/>
          </w:p>
        </w:tc>
        <w:tc>
          <w:tcPr>
            <w:tcW w:w="0" w:type="auto"/>
            <w:tcMar>
              <w:top w:w="15" w:type="dxa"/>
              <w:left w:w="15" w:type="dxa"/>
              <w:bottom w:w="15" w:type="dxa"/>
              <w:right w:w="15" w:type="dxa"/>
            </w:tcMar>
            <w:vAlign w:val="center"/>
            <w:hideMark/>
          </w:tcPr>
          <w:p w:rsidR="00375A42" w:rsidRDefault="00805D61">
            <w:pPr>
              <w:jc w:val="center"/>
              <w:rPr>
                <w:rFonts w:eastAsia="Times New Roman"/>
                <w:b/>
                <w:bCs/>
              </w:rPr>
            </w:pPr>
            <w:r>
              <w:rPr>
                <w:rFonts w:eastAsia="Times New Roman"/>
                <w:b/>
                <w:bCs/>
              </w:rPr>
              <w:t>rating</w:t>
            </w:r>
          </w:p>
        </w:tc>
        <w:tc>
          <w:tcPr>
            <w:tcW w:w="0" w:type="auto"/>
            <w:tcMar>
              <w:top w:w="15" w:type="dxa"/>
              <w:left w:w="15" w:type="dxa"/>
              <w:bottom w:w="15" w:type="dxa"/>
              <w:right w:w="15" w:type="dxa"/>
            </w:tcMar>
            <w:vAlign w:val="center"/>
            <w:hideMark/>
          </w:tcPr>
          <w:p w:rsidR="00375A42" w:rsidRDefault="00805D61">
            <w:pPr>
              <w:jc w:val="center"/>
              <w:rPr>
                <w:rFonts w:eastAsia="Times New Roman"/>
                <w:b/>
                <w:bCs/>
              </w:rPr>
            </w:pPr>
            <w:proofErr w:type="spellStart"/>
            <w:r>
              <w:rPr>
                <w:rFonts w:eastAsia="Times New Roman"/>
                <w:b/>
                <w:bCs/>
              </w:rPr>
              <w:t>mu_pct_sum</w:t>
            </w:r>
            <w:proofErr w:type="spellEnd"/>
          </w:p>
        </w:tc>
      </w:tr>
      <w:tr w:rsidR="00375A42">
        <w:trPr>
          <w:divId w:val="641151874"/>
          <w:tblCellSpacing w:w="15" w:type="dxa"/>
        </w:trPr>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354627</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0.426</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16464494</w:t>
            </w:r>
          </w:p>
        </w:tc>
        <w:tc>
          <w:tcPr>
            <w:tcW w:w="0" w:type="auto"/>
            <w:tcMar>
              <w:top w:w="15" w:type="dxa"/>
              <w:left w:w="15" w:type="dxa"/>
              <w:bottom w:w="15" w:type="dxa"/>
              <w:right w:w="15" w:type="dxa"/>
            </w:tcMar>
            <w:vAlign w:val="center"/>
            <w:hideMark/>
          </w:tcPr>
          <w:p w:rsidR="00375A42" w:rsidRDefault="00805D61">
            <w:pPr>
              <w:rPr>
                <w:rFonts w:eastAsia="Times New Roman"/>
              </w:rPr>
            </w:pPr>
            <w:proofErr w:type="spellStart"/>
            <w:r>
              <w:rPr>
                <w:rFonts w:eastAsia="Times New Roman"/>
              </w:rPr>
              <w:t>Daglum</w:t>
            </w:r>
            <w:proofErr w:type="spellEnd"/>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25</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Surface salinization risk</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90</w:t>
            </w:r>
          </w:p>
        </w:tc>
      </w:tr>
      <w:tr w:rsidR="00375A42">
        <w:trPr>
          <w:divId w:val="641151874"/>
          <w:tblCellSpacing w:w="15" w:type="dxa"/>
        </w:trPr>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354627</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0.426</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16464495</w:t>
            </w:r>
          </w:p>
        </w:tc>
        <w:tc>
          <w:tcPr>
            <w:tcW w:w="0" w:type="auto"/>
            <w:tcMar>
              <w:top w:w="15" w:type="dxa"/>
              <w:left w:w="15" w:type="dxa"/>
              <w:bottom w:w="15" w:type="dxa"/>
              <w:right w:w="15" w:type="dxa"/>
            </w:tcMar>
            <w:vAlign w:val="center"/>
            <w:hideMark/>
          </w:tcPr>
          <w:p w:rsidR="00375A42" w:rsidRDefault="00805D61">
            <w:pPr>
              <w:rPr>
                <w:rFonts w:eastAsia="Times New Roman"/>
              </w:rPr>
            </w:pPr>
            <w:proofErr w:type="spellStart"/>
            <w:r>
              <w:rPr>
                <w:rFonts w:eastAsia="Times New Roman"/>
              </w:rPr>
              <w:t>Farnuf</w:t>
            </w:r>
            <w:proofErr w:type="spellEnd"/>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65</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Low surface salinization risk</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90</w:t>
            </w:r>
          </w:p>
        </w:tc>
      </w:tr>
      <w:tr w:rsidR="00375A42">
        <w:trPr>
          <w:divId w:val="641151874"/>
          <w:tblCellSpacing w:w="15" w:type="dxa"/>
        </w:trPr>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354648</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0.287</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16464607</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Amor</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25</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Low surface salinization risk</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85</w:t>
            </w:r>
          </w:p>
        </w:tc>
      </w:tr>
      <w:tr w:rsidR="00375A42">
        <w:trPr>
          <w:divId w:val="641151874"/>
          <w:tblCellSpacing w:w="15" w:type="dxa"/>
        </w:trPr>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354648</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0.287</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16464612</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Reeder</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60</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 xml:space="preserve">Low surface </w:t>
            </w:r>
            <w:r>
              <w:rPr>
                <w:rFonts w:eastAsia="Times New Roman"/>
              </w:rPr>
              <w:lastRenderedPageBreak/>
              <w:t>salinization risk</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lastRenderedPageBreak/>
              <w:t>85</w:t>
            </w:r>
          </w:p>
        </w:tc>
      </w:tr>
      <w:tr w:rsidR="00375A42">
        <w:trPr>
          <w:divId w:val="641151874"/>
          <w:tblCellSpacing w:w="15" w:type="dxa"/>
        </w:trPr>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2494708</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1.729</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16663930</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Amor</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49</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Low surface salinization risk</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81</w:t>
            </w:r>
          </w:p>
        </w:tc>
      </w:tr>
      <w:tr w:rsidR="00375A42">
        <w:trPr>
          <w:divId w:val="641151874"/>
          <w:tblCellSpacing w:w="15" w:type="dxa"/>
        </w:trPr>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2494708</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1.729</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16663931</w:t>
            </w:r>
          </w:p>
        </w:tc>
        <w:tc>
          <w:tcPr>
            <w:tcW w:w="0" w:type="auto"/>
            <w:tcMar>
              <w:top w:w="15" w:type="dxa"/>
              <w:left w:w="15" w:type="dxa"/>
              <w:bottom w:w="15" w:type="dxa"/>
              <w:right w:w="15" w:type="dxa"/>
            </w:tcMar>
            <w:vAlign w:val="center"/>
            <w:hideMark/>
          </w:tcPr>
          <w:p w:rsidR="00375A42" w:rsidRDefault="00805D61">
            <w:pPr>
              <w:rPr>
                <w:rFonts w:eastAsia="Times New Roman"/>
              </w:rPr>
            </w:pPr>
            <w:proofErr w:type="spellStart"/>
            <w:r>
              <w:rPr>
                <w:rFonts w:eastAsia="Times New Roman"/>
              </w:rPr>
              <w:t>Cabba</w:t>
            </w:r>
            <w:proofErr w:type="spellEnd"/>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32</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Low surface salinization risk</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81</w:t>
            </w:r>
          </w:p>
        </w:tc>
      </w:tr>
      <w:tr w:rsidR="00375A42">
        <w:trPr>
          <w:divId w:val="641151874"/>
          <w:tblCellSpacing w:w="15" w:type="dxa"/>
        </w:trPr>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2525720</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56.699</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16663899</w:t>
            </w:r>
          </w:p>
        </w:tc>
        <w:tc>
          <w:tcPr>
            <w:tcW w:w="0" w:type="auto"/>
            <w:tcMar>
              <w:top w:w="15" w:type="dxa"/>
              <w:left w:w="15" w:type="dxa"/>
              <w:bottom w:w="15" w:type="dxa"/>
              <w:right w:w="15" w:type="dxa"/>
            </w:tcMar>
            <w:vAlign w:val="center"/>
            <w:hideMark/>
          </w:tcPr>
          <w:p w:rsidR="00375A42" w:rsidRDefault="00805D61">
            <w:pPr>
              <w:rPr>
                <w:rFonts w:eastAsia="Times New Roman"/>
              </w:rPr>
            </w:pPr>
            <w:proofErr w:type="spellStart"/>
            <w:r>
              <w:rPr>
                <w:rFonts w:eastAsia="Times New Roman"/>
              </w:rPr>
              <w:t>Daglum</w:t>
            </w:r>
            <w:proofErr w:type="spellEnd"/>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33</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Low surface salinization risk</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88</w:t>
            </w:r>
          </w:p>
        </w:tc>
      </w:tr>
      <w:tr w:rsidR="00375A42">
        <w:trPr>
          <w:divId w:val="641151874"/>
          <w:tblCellSpacing w:w="15" w:type="dxa"/>
        </w:trPr>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2525720</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56.699</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16663903</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Rhoades</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55</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Surface salinization risk</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88</w:t>
            </w:r>
          </w:p>
        </w:tc>
      </w:tr>
      <w:tr w:rsidR="00375A42">
        <w:trPr>
          <w:divId w:val="641151874"/>
          <w:tblCellSpacing w:w="15" w:type="dxa"/>
        </w:trPr>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2525732</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1.35</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16663796</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Ekalaka</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55</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Low surface salinization risk</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72</w:t>
            </w:r>
          </w:p>
        </w:tc>
      </w:tr>
      <w:tr w:rsidR="00375A42">
        <w:trPr>
          <w:divId w:val="641151874"/>
          <w:tblCellSpacing w:w="15" w:type="dxa"/>
        </w:trPr>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2525732</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1.35</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16663797</w:t>
            </w:r>
          </w:p>
        </w:tc>
        <w:tc>
          <w:tcPr>
            <w:tcW w:w="0" w:type="auto"/>
            <w:tcMar>
              <w:top w:w="15" w:type="dxa"/>
              <w:left w:w="15" w:type="dxa"/>
              <w:bottom w:w="15" w:type="dxa"/>
              <w:right w:w="15" w:type="dxa"/>
            </w:tcMar>
            <w:vAlign w:val="center"/>
            <w:hideMark/>
          </w:tcPr>
          <w:p w:rsidR="00375A42" w:rsidRDefault="00805D61">
            <w:pPr>
              <w:rPr>
                <w:rFonts w:eastAsia="Times New Roman"/>
              </w:rPr>
            </w:pPr>
            <w:proofErr w:type="spellStart"/>
            <w:r>
              <w:rPr>
                <w:rFonts w:eastAsia="Times New Roman"/>
              </w:rPr>
              <w:t>Yegen</w:t>
            </w:r>
            <w:proofErr w:type="spellEnd"/>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17</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Low surface salinization risk</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72</w:t>
            </w:r>
          </w:p>
        </w:tc>
      </w:tr>
      <w:tr w:rsidR="00375A42">
        <w:trPr>
          <w:divId w:val="641151874"/>
          <w:tblCellSpacing w:w="15" w:type="dxa"/>
        </w:trPr>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2525733</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0.129</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16663951</w:t>
            </w:r>
          </w:p>
        </w:tc>
        <w:tc>
          <w:tcPr>
            <w:tcW w:w="0" w:type="auto"/>
            <w:tcMar>
              <w:top w:w="15" w:type="dxa"/>
              <w:left w:w="15" w:type="dxa"/>
              <w:bottom w:w="15" w:type="dxa"/>
              <w:right w:w="15" w:type="dxa"/>
            </w:tcMar>
            <w:vAlign w:val="center"/>
            <w:hideMark/>
          </w:tcPr>
          <w:p w:rsidR="00375A42" w:rsidRDefault="00805D61">
            <w:pPr>
              <w:rPr>
                <w:rFonts w:eastAsia="Times New Roman"/>
              </w:rPr>
            </w:pPr>
            <w:proofErr w:type="spellStart"/>
            <w:r>
              <w:rPr>
                <w:rFonts w:eastAsia="Times New Roman"/>
              </w:rPr>
              <w:t>Vebar</w:t>
            </w:r>
            <w:proofErr w:type="spellEnd"/>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50</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Low surface salinization risk</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75</w:t>
            </w:r>
          </w:p>
        </w:tc>
      </w:tr>
      <w:tr w:rsidR="00375A42">
        <w:trPr>
          <w:divId w:val="641151874"/>
          <w:tblCellSpacing w:w="15" w:type="dxa"/>
        </w:trPr>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2525733</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0.129</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16663952</w:t>
            </w:r>
          </w:p>
        </w:tc>
        <w:tc>
          <w:tcPr>
            <w:tcW w:w="0" w:type="auto"/>
            <w:tcMar>
              <w:top w:w="15" w:type="dxa"/>
              <w:left w:w="15" w:type="dxa"/>
              <w:bottom w:w="15" w:type="dxa"/>
              <w:right w:w="15" w:type="dxa"/>
            </w:tcMar>
            <w:vAlign w:val="center"/>
            <w:hideMark/>
          </w:tcPr>
          <w:p w:rsidR="00375A42" w:rsidRDefault="00805D61">
            <w:pPr>
              <w:rPr>
                <w:rFonts w:eastAsia="Times New Roman"/>
              </w:rPr>
            </w:pPr>
            <w:proofErr w:type="spellStart"/>
            <w:r>
              <w:rPr>
                <w:rFonts w:eastAsia="Times New Roman"/>
              </w:rPr>
              <w:t>Cohagen</w:t>
            </w:r>
            <w:proofErr w:type="spellEnd"/>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25</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Low surface salinization risk</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75</w:t>
            </w:r>
          </w:p>
        </w:tc>
      </w:tr>
      <w:tr w:rsidR="00375A42">
        <w:trPr>
          <w:divId w:val="641151874"/>
          <w:tblCellSpacing w:w="15" w:type="dxa"/>
        </w:trPr>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2525739</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28.479</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16663915</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Parshall</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20</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Low surface salinization risk</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78</w:t>
            </w:r>
          </w:p>
        </w:tc>
      </w:tr>
      <w:tr w:rsidR="00375A42">
        <w:trPr>
          <w:divId w:val="641151874"/>
          <w:tblCellSpacing w:w="15" w:type="dxa"/>
        </w:trPr>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2525739</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28.479</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16663917</w:t>
            </w:r>
          </w:p>
        </w:tc>
        <w:tc>
          <w:tcPr>
            <w:tcW w:w="0" w:type="auto"/>
            <w:tcMar>
              <w:top w:w="15" w:type="dxa"/>
              <w:left w:w="15" w:type="dxa"/>
              <w:bottom w:w="15" w:type="dxa"/>
              <w:right w:w="15" w:type="dxa"/>
            </w:tcMar>
            <w:vAlign w:val="center"/>
            <w:hideMark/>
          </w:tcPr>
          <w:p w:rsidR="00375A42" w:rsidRDefault="00805D61">
            <w:pPr>
              <w:rPr>
                <w:rFonts w:eastAsia="Times New Roman"/>
              </w:rPr>
            </w:pPr>
            <w:proofErr w:type="spellStart"/>
            <w:r>
              <w:rPr>
                <w:rFonts w:eastAsia="Times New Roman"/>
              </w:rPr>
              <w:t>Vebar</w:t>
            </w:r>
            <w:proofErr w:type="spellEnd"/>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58</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Low surface salinization risk</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78</w:t>
            </w:r>
          </w:p>
        </w:tc>
      </w:tr>
      <w:tr w:rsidR="00375A42">
        <w:trPr>
          <w:divId w:val="641151874"/>
          <w:tblCellSpacing w:w="15" w:type="dxa"/>
        </w:trPr>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lastRenderedPageBreak/>
              <w:t>1</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2525745</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4.983</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16663921</w:t>
            </w:r>
          </w:p>
        </w:tc>
        <w:tc>
          <w:tcPr>
            <w:tcW w:w="0" w:type="auto"/>
            <w:tcMar>
              <w:top w:w="15" w:type="dxa"/>
              <w:left w:w="15" w:type="dxa"/>
              <w:bottom w:w="15" w:type="dxa"/>
              <w:right w:w="15" w:type="dxa"/>
            </w:tcMar>
            <w:vAlign w:val="center"/>
            <w:hideMark/>
          </w:tcPr>
          <w:p w:rsidR="00375A42" w:rsidRDefault="00805D61">
            <w:pPr>
              <w:rPr>
                <w:rFonts w:eastAsia="Times New Roman"/>
              </w:rPr>
            </w:pPr>
            <w:proofErr w:type="spellStart"/>
            <w:r>
              <w:rPr>
                <w:rFonts w:eastAsia="Times New Roman"/>
              </w:rPr>
              <w:t>Shambo</w:t>
            </w:r>
            <w:proofErr w:type="spellEnd"/>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75</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Low surface salinization risk</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75</w:t>
            </w:r>
          </w:p>
        </w:tc>
      </w:tr>
      <w:tr w:rsidR="00375A42">
        <w:trPr>
          <w:divId w:val="641151874"/>
          <w:tblCellSpacing w:w="15" w:type="dxa"/>
        </w:trPr>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2525746</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16.106</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16663927</w:t>
            </w:r>
          </w:p>
        </w:tc>
        <w:tc>
          <w:tcPr>
            <w:tcW w:w="0" w:type="auto"/>
            <w:tcMar>
              <w:top w:w="15" w:type="dxa"/>
              <w:left w:w="15" w:type="dxa"/>
              <w:bottom w:w="15" w:type="dxa"/>
              <w:right w:w="15" w:type="dxa"/>
            </w:tcMar>
            <w:vAlign w:val="center"/>
            <w:hideMark/>
          </w:tcPr>
          <w:p w:rsidR="00375A42" w:rsidRDefault="00805D61">
            <w:pPr>
              <w:rPr>
                <w:rFonts w:eastAsia="Times New Roman"/>
              </w:rPr>
            </w:pPr>
            <w:proofErr w:type="spellStart"/>
            <w:r>
              <w:rPr>
                <w:rFonts w:eastAsia="Times New Roman"/>
              </w:rPr>
              <w:t>Shambo</w:t>
            </w:r>
            <w:proofErr w:type="spellEnd"/>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78</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Low surface salinization risk</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78</w:t>
            </w:r>
          </w:p>
        </w:tc>
      </w:tr>
      <w:tr w:rsidR="00375A42">
        <w:trPr>
          <w:divId w:val="641151874"/>
          <w:tblCellSpacing w:w="15" w:type="dxa"/>
        </w:trPr>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2525754</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12.638</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16663602</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Harriet</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75</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High surface salinization risk or already saline</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75</w:t>
            </w:r>
          </w:p>
        </w:tc>
      </w:tr>
      <w:tr w:rsidR="00375A42">
        <w:trPr>
          <w:divId w:val="641151874"/>
          <w:tblCellSpacing w:w="15" w:type="dxa"/>
        </w:trPr>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2525764</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17.691</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16663611</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Regan</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55</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High surface salinization risk or already saline</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55</w:t>
            </w:r>
          </w:p>
        </w:tc>
      </w:tr>
      <w:tr w:rsidR="00375A42">
        <w:trPr>
          <w:divId w:val="641151874"/>
          <w:tblCellSpacing w:w="15" w:type="dxa"/>
        </w:trPr>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2525766</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0.032</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16663539</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Water</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Not rated</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100</w:t>
            </w:r>
          </w:p>
        </w:tc>
      </w:tr>
      <w:tr w:rsidR="00375A42">
        <w:trPr>
          <w:divId w:val="641151874"/>
          <w:tblCellSpacing w:w="15" w:type="dxa"/>
        </w:trPr>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2525769</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181.356</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16663985</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Belfield</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48</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Low surface salinization risk</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88</w:t>
            </w:r>
          </w:p>
        </w:tc>
      </w:tr>
      <w:tr w:rsidR="00375A42">
        <w:trPr>
          <w:divId w:val="641151874"/>
          <w:tblCellSpacing w:w="15" w:type="dxa"/>
        </w:trPr>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2525769</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181.356</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16663987</w:t>
            </w:r>
          </w:p>
        </w:tc>
        <w:tc>
          <w:tcPr>
            <w:tcW w:w="0" w:type="auto"/>
            <w:tcMar>
              <w:top w:w="15" w:type="dxa"/>
              <w:left w:w="15" w:type="dxa"/>
              <w:bottom w:w="15" w:type="dxa"/>
              <w:right w:w="15" w:type="dxa"/>
            </w:tcMar>
            <w:vAlign w:val="center"/>
            <w:hideMark/>
          </w:tcPr>
          <w:p w:rsidR="00375A42" w:rsidRDefault="00805D61">
            <w:pPr>
              <w:rPr>
                <w:rFonts w:eastAsia="Times New Roman"/>
              </w:rPr>
            </w:pPr>
            <w:proofErr w:type="spellStart"/>
            <w:r>
              <w:rPr>
                <w:rFonts w:eastAsia="Times New Roman"/>
              </w:rPr>
              <w:t>Daglum</w:t>
            </w:r>
            <w:proofErr w:type="spellEnd"/>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40</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Low surface salinization risk</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88</w:t>
            </w:r>
          </w:p>
        </w:tc>
      </w:tr>
      <w:tr w:rsidR="00375A42">
        <w:trPr>
          <w:divId w:val="641151874"/>
          <w:tblCellSpacing w:w="15" w:type="dxa"/>
        </w:trPr>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2755648</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2.449</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16663766</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Reeder</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58</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Low surface salinization risk</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78</w:t>
            </w:r>
          </w:p>
        </w:tc>
      </w:tr>
      <w:tr w:rsidR="00375A42">
        <w:trPr>
          <w:divId w:val="641151874"/>
          <w:tblCellSpacing w:w="15" w:type="dxa"/>
        </w:trPr>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2755648</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2.449</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16663767</w:t>
            </w:r>
          </w:p>
        </w:tc>
        <w:tc>
          <w:tcPr>
            <w:tcW w:w="0" w:type="auto"/>
            <w:tcMar>
              <w:top w:w="15" w:type="dxa"/>
              <w:left w:w="15" w:type="dxa"/>
              <w:bottom w:w="15" w:type="dxa"/>
              <w:right w:w="15" w:type="dxa"/>
            </w:tcMar>
            <w:vAlign w:val="center"/>
            <w:hideMark/>
          </w:tcPr>
          <w:p w:rsidR="00375A42" w:rsidRDefault="00805D61">
            <w:pPr>
              <w:rPr>
                <w:rFonts w:eastAsia="Times New Roman"/>
              </w:rPr>
            </w:pPr>
            <w:proofErr w:type="spellStart"/>
            <w:r>
              <w:rPr>
                <w:rFonts w:eastAsia="Times New Roman"/>
              </w:rPr>
              <w:t>Janesburg</w:t>
            </w:r>
            <w:proofErr w:type="spellEnd"/>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20</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Low surface salinization risk</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78</w:t>
            </w:r>
          </w:p>
        </w:tc>
      </w:tr>
      <w:tr w:rsidR="00375A42">
        <w:trPr>
          <w:divId w:val="641151874"/>
          <w:tblCellSpacing w:w="15" w:type="dxa"/>
        </w:trPr>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2755654</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4.599</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16663846</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Reeder</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60</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Low surface salinization risk</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85</w:t>
            </w:r>
          </w:p>
        </w:tc>
      </w:tr>
      <w:tr w:rsidR="00375A42">
        <w:trPr>
          <w:divId w:val="641151874"/>
          <w:tblCellSpacing w:w="15" w:type="dxa"/>
        </w:trPr>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lastRenderedPageBreak/>
              <w:t>1</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2755654</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4.599</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16663847</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Amor</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25</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Low surface salinization risk</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85</w:t>
            </w:r>
          </w:p>
        </w:tc>
      </w:tr>
      <w:tr w:rsidR="00375A42">
        <w:trPr>
          <w:divId w:val="641151874"/>
          <w:tblCellSpacing w:w="15" w:type="dxa"/>
        </w:trPr>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2525720</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8.623</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16663899</w:t>
            </w:r>
          </w:p>
        </w:tc>
        <w:tc>
          <w:tcPr>
            <w:tcW w:w="0" w:type="auto"/>
            <w:tcMar>
              <w:top w:w="15" w:type="dxa"/>
              <w:left w:w="15" w:type="dxa"/>
              <w:bottom w:w="15" w:type="dxa"/>
              <w:right w:w="15" w:type="dxa"/>
            </w:tcMar>
            <w:vAlign w:val="center"/>
            <w:hideMark/>
          </w:tcPr>
          <w:p w:rsidR="00375A42" w:rsidRDefault="00805D61">
            <w:pPr>
              <w:rPr>
                <w:rFonts w:eastAsia="Times New Roman"/>
              </w:rPr>
            </w:pPr>
            <w:proofErr w:type="spellStart"/>
            <w:r>
              <w:rPr>
                <w:rFonts w:eastAsia="Times New Roman"/>
              </w:rPr>
              <w:t>Daglum</w:t>
            </w:r>
            <w:proofErr w:type="spellEnd"/>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33</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Low surface salinization risk</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88</w:t>
            </w:r>
          </w:p>
        </w:tc>
      </w:tr>
      <w:tr w:rsidR="00375A42">
        <w:trPr>
          <w:divId w:val="641151874"/>
          <w:tblCellSpacing w:w="15" w:type="dxa"/>
        </w:trPr>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2525720</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8.623</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16663903</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Rhoades</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55</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Surface salinization risk</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88</w:t>
            </w:r>
          </w:p>
        </w:tc>
      </w:tr>
      <w:tr w:rsidR="00375A42">
        <w:trPr>
          <w:divId w:val="641151874"/>
          <w:tblCellSpacing w:w="15" w:type="dxa"/>
        </w:trPr>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2525724</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0.458</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16664017</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Savage</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30</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Low surface salinization risk</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85</w:t>
            </w:r>
          </w:p>
        </w:tc>
      </w:tr>
      <w:tr w:rsidR="00375A42">
        <w:trPr>
          <w:divId w:val="641151874"/>
          <w:tblCellSpacing w:w="15" w:type="dxa"/>
        </w:trPr>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2525724</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0.458</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16664018</w:t>
            </w:r>
          </w:p>
        </w:tc>
        <w:tc>
          <w:tcPr>
            <w:tcW w:w="0" w:type="auto"/>
            <w:tcMar>
              <w:top w:w="15" w:type="dxa"/>
              <w:left w:w="15" w:type="dxa"/>
              <w:bottom w:w="15" w:type="dxa"/>
              <w:right w:w="15" w:type="dxa"/>
            </w:tcMar>
            <w:vAlign w:val="center"/>
            <w:hideMark/>
          </w:tcPr>
          <w:p w:rsidR="00375A42" w:rsidRDefault="00805D61">
            <w:pPr>
              <w:rPr>
                <w:rFonts w:eastAsia="Times New Roman"/>
              </w:rPr>
            </w:pPr>
            <w:proofErr w:type="spellStart"/>
            <w:r>
              <w:rPr>
                <w:rFonts w:eastAsia="Times New Roman"/>
              </w:rPr>
              <w:t>Daglum</w:t>
            </w:r>
            <w:proofErr w:type="spellEnd"/>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20</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Low surface salinization risk</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85</w:t>
            </w:r>
          </w:p>
        </w:tc>
      </w:tr>
      <w:tr w:rsidR="00375A42">
        <w:trPr>
          <w:divId w:val="641151874"/>
          <w:tblCellSpacing w:w="15" w:type="dxa"/>
        </w:trPr>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2525724</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0.458</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16664022</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Belfield</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35</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Low surface salinization risk</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85</w:t>
            </w:r>
          </w:p>
        </w:tc>
      </w:tr>
      <w:tr w:rsidR="00375A42">
        <w:trPr>
          <w:divId w:val="641151874"/>
          <w:tblCellSpacing w:w="15" w:type="dxa"/>
        </w:trPr>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2525730</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31.514</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16663991</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Regent</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68</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Low surface salinization risk</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85</w:t>
            </w:r>
          </w:p>
        </w:tc>
      </w:tr>
      <w:tr w:rsidR="00375A42">
        <w:trPr>
          <w:divId w:val="641151874"/>
          <w:tblCellSpacing w:w="15" w:type="dxa"/>
        </w:trPr>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2525730</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31.514</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16663992</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Savage</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17</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Low surface salinization risk</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85</w:t>
            </w:r>
          </w:p>
        </w:tc>
      </w:tr>
      <w:tr w:rsidR="00375A42">
        <w:trPr>
          <w:divId w:val="641151874"/>
          <w:tblCellSpacing w:w="15" w:type="dxa"/>
        </w:trPr>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2525745</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62.205</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16663921</w:t>
            </w:r>
          </w:p>
        </w:tc>
        <w:tc>
          <w:tcPr>
            <w:tcW w:w="0" w:type="auto"/>
            <w:tcMar>
              <w:top w:w="15" w:type="dxa"/>
              <w:left w:w="15" w:type="dxa"/>
              <w:bottom w:w="15" w:type="dxa"/>
              <w:right w:w="15" w:type="dxa"/>
            </w:tcMar>
            <w:vAlign w:val="center"/>
            <w:hideMark/>
          </w:tcPr>
          <w:p w:rsidR="00375A42" w:rsidRDefault="00805D61">
            <w:pPr>
              <w:rPr>
                <w:rFonts w:eastAsia="Times New Roman"/>
              </w:rPr>
            </w:pPr>
            <w:proofErr w:type="spellStart"/>
            <w:r>
              <w:rPr>
                <w:rFonts w:eastAsia="Times New Roman"/>
              </w:rPr>
              <w:t>Shambo</w:t>
            </w:r>
            <w:proofErr w:type="spellEnd"/>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75</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Low surface salinization risk</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75</w:t>
            </w:r>
          </w:p>
        </w:tc>
      </w:tr>
      <w:tr w:rsidR="00375A42">
        <w:trPr>
          <w:divId w:val="641151874"/>
          <w:tblCellSpacing w:w="15" w:type="dxa"/>
        </w:trPr>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2525746</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63.55</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16663927</w:t>
            </w:r>
          </w:p>
        </w:tc>
        <w:tc>
          <w:tcPr>
            <w:tcW w:w="0" w:type="auto"/>
            <w:tcMar>
              <w:top w:w="15" w:type="dxa"/>
              <w:left w:w="15" w:type="dxa"/>
              <w:bottom w:w="15" w:type="dxa"/>
              <w:right w:w="15" w:type="dxa"/>
            </w:tcMar>
            <w:vAlign w:val="center"/>
            <w:hideMark/>
          </w:tcPr>
          <w:p w:rsidR="00375A42" w:rsidRDefault="00805D61">
            <w:pPr>
              <w:rPr>
                <w:rFonts w:eastAsia="Times New Roman"/>
              </w:rPr>
            </w:pPr>
            <w:proofErr w:type="spellStart"/>
            <w:r>
              <w:rPr>
                <w:rFonts w:eastAsia="Times New Roman"/>
              </w:rPr>
              <w:t>Shambo</w:t>
            </w:r>
            <w:proofErr w:type="spellEnd"/>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78</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Low surface salinization risk</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78</w:t>
            </w:r>
          </w:p>
        </w:tc>
      </w:tr>
      <w:tr w:rsidR="00375A42">
        <w:trPr>
          <w:divId w:val="641151874"/>
          <w:tblCellSpacing w:w="15" w:type="dxa"/>
        </w:trPr>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2525754</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23.138</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16663602</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Harriet</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75</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High surface salinizatio</w:t>
            </w:r>
            <w:r>
              <w:rPr>
                <w:rFonts w:eastAsia="Times New Roman"/>
              </w:rPr>
              <w:lastRenderedPageBreak/>
              <w:t>n risk or already saline</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lastRenderedPageBreak/>
              <w:t>75</w:t>
            </w:r>
          </w:p>
        </w:tc>
      </w:tr>
      <w:tr w:rsidR="00375A42">
        <w:trPr>
          <w:divId w:val="641151874"/>
          <w:tblCellSpacing w:w="15" w:type="dxa"/>
        </w:trPr>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2525767</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3.86</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16663540</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Water</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Not rated</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100</w:t>
            </w:r>
          </w:p>
        </w:tc>
      </w:tr>
      <w:tr w:rsidR="00375A42">
        <w:trPr>
          <w:divId w:val="641151874"/>
          <w:tblCellSpacing w:w="15" w:type="dxa"/>
        </w:trPr>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2525769</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103.909</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16663985</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Belfield</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48</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Low surface salinization risk</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88</w:t>
            </w:r>
          </w:p>
        </w:tc>
      </w:tr>
      <w:tr w:rsidR="00375A42">
        <w:trPr>
          <w:divId w:val="641151874"/>
          <w:tblCellSpacing w:w="15" w:type="dxa"/>
        </w:trPr>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2525769</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103.909</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16663987</w:t>
            </w:r>
          </w:p>
        </w:tc>
        <w:tc>
          <w:tcPr>
            <w:tcW w:w="0" w:type="auto"/>
            <w:tcMar>
              <w:top w:w="15" w:type="dxa"/>
              <w:left w:w="15" w:type="dxa"/>
              <w:bottom w:w="15" w:type="dxa"/>
              <w:right w:w="15" w:type="dxa"/>
            </w:tcMar>
            <w:vAlign w:val="center"/>
            <w:hideMark/>
          </w:tcPr>
          <w:p w:rsidR="00375A42" w:rsidRDefault="00805D61">
            <w:pPr>
              <w:rPr>
                <w:rFonts w:eastAsia="Times New Roman"/>
              </w:rPr>
            </w:pPr>
            <w:proofErr w:type="spellStart"/>
            <w:r>
              <w:rPr>
                <w:rFonts w:eastAsia="Times New Roman"/>
              </w:rPr>
              <w:t>Daglum</w:t>
            </w:r>
            <w:proofErr w:type="spellEnd"/>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40</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Low surface salinization risk</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88</w:t>
            </w:r>
          </w:p>
        </w:tc>
      </w:tr>
      <w:tr w:rsidR="00375A42">
        <w:trPr>
          <w:divId w:val="641151874"/>
          <w:tblCellSpacing w:w="15" w:type="dxa"/>
        </w:trPr>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2755639</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0.443</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16663554</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Savage</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62</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Low surface salinization risk</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80</w:t>
            </w:r>
          </w:p>
        </w:tc>
      </w:tr>
      <w:tr w:rsidR="00375A42">
        <w:trPr>
          <w:divId w:val="641151874"/>
          <w:tblCellSpacing w:w="15" w:type="dxa"/>
        </w:trPr>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2755639</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0.443</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16663555</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Grail</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18</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Low surface salinization risk</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80</w:t>
            </w:r>
          </w:p>
        </w:tc>
      </w:tr>
      <w:tr w:rsidR="00375A42">
        <w:trPr>
          <w:divId w:val="641151874"/>
          <w:tblCellSpacing w:w="15" w:type="dxa"/>
        </w:trPr>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2755643</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9.641</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16663957</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Flasher</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30</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Low surface salinization risk</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88</w:t>
            </w:r>
          </w:p>
        </w:tc>
      </w:tr>
      <w:tr w:rsidR="00375A42">
        <w:trPr>
          <w:divId w:val="641151874"/>
          <w:tblCellSpacing w:w="15" w:type="dxa"/>
        </w:trPr>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2755643</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9.641</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16663958</w:t>
            </w:r>
          </w:p>
        </w:tc>
        <w:tc>
          <w:tcPr>
            <w:tcW w:w="0" w:type="auto"/>
            <w:tcMar>
              <w:top w:w="15" w:type="dxa"/>
              <w:left w:w="15" w:type="dxa"/>
              <w:bottom w:w="15" w:type="dxa"/>
              <w:right w:w="15" w:type="dxa"/>
            </w:tcMar>
            <w:vAlign w:val="center"/>
            <w:hideMark/>
          </w:tcPr>
          <w:p w:rsidR="00375A42" w:rsidRDefault="00805D61">
            <w:pPr>
              <w:rPr>
                <w:rFonts w:eastAsia="Times New Roman"/>
              </w:rPr>
            </w:pPr>
            <w:proofErr w:type="spellStart"/>
            <w:r>
              <w:rPr>
                <w:rFonts w:eastAsia="Times New Roman"/>
              </w:rPr>
              <w:t>Vebar</w:t>
            </w:r>
            <w:proofErr w:type="spellEnd"/>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40</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Low surface salinization risk</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88</w:t>
            </w:r>
          </w:p>
        </w:tc>
      </w:tr>
      <w:tr w:rsidR="00375A42">
        <w:trPr>
          <w:divId w:val="641151874"/>
          <w:tblCellSpacing w:w="15" w:type="dxa"/>
        </w:trPr>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2755643</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9.641</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16663959</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Tally</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18</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Low surface salinization risk</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88</w:t>
            </w:r>
          </w:p>
        </w:tc>
      </w:tr>
      <w:tr w:rsidR="00375A42">
        <w:trPr>
          <w:divId w:val="641151874"/>
          <w:tblCellSpacing w:w="15" w:type="dxa"/>
        </w:trPr>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2755648</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11.382</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16663766</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Reeder</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58</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Low surface salinization risk</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78</w:t>
            </w:r>
          </w:p>
        </w:tc>
      </w:tr>
      <w:tr w:rsidR="00375A42">
        <w:trPr>
          <w:divId w:val="641151874"/>
          <w:tblCellSpacing w:w="15" w:type="dxa"/>
        </w:trPr>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2755648</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11.382</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16663767</w:t>
            </w:r>
          </w:p>
        </w:tc>
        <w:tc>
          <w:tcPr>
            <w:tcW w:w="0" w:type="auto"/>
            <w:tcMar>
              <w:top w:w="15" w:type="dxa"/>
              <w:left w:w="15" w:type="dxa"/>
              <w:bottom w:w="15" w:type="dxa"/>
              <w:right w:w="15" w:type="dxa"/>
            </w:tcMar>
            <w:vAlign w:val="center"/>
            <w:hideMark/>
          </w:tcPr>
          <w:p w:rsidR="00375A42" w:rsidRDefault="00805D61">
            <w:pPr>
              <w:rPr>
                <w:rFonts w:eastAsia="Times New Roman"/>
              </w:rPr>
            </w:pPr>
            <w:proofErr w:type="spellStart"/>
            <w:r>
              <w:rPr>
                <w:rFonts w:eastAsia="Times New Roman"/>
              </w:rPr>
              <w:t>Janesburg</w:t>
            </w:r>
            <w:proofErr w:type="spellEnd"/>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20</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Low surface salinization risk</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78</w:t>
            </w:r>
          </w:p>
        </w:tc>
      </w:tr>
    </w:tbl>
    <w:p w:rsidR="00375A42" w:rsidRDefault="00805D61">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591358233"/>
        <w:rPr>
          <w:rFonts w:eastAsia="Times New Roman"/>
        </w:rPr>
      </w:pPr>
      <w:bookmarkStart w:id="258" w:name="_Toc16246797"/>
      <w:r>
        <w:rPr>
          <w:rFonts w:eastAsia="Times New Roman"/>
        </w:rPr>
        <w:lastRenderedPageBreak/>
        <w:t xml:space="preserve">Populate </w:t>
      </w:r>
      <w:del w:id="259" w:author="Achen, Aaron - NRCS, Lincoln, NE" w:date="2019-08-08T14:04:00Z">
        <w:r w:rsidDel="0031156F">
          <w:rPr>
            <w:rFonts w:eastAsia="Times New Roman"/>
          </w:rPr>
          <w:delText>c</w:delText>
        </w:r>
      </w:del>
      <w:ins w:id="260" w:author="Achen, Aaron - NRCS, Lincoln, NE" w:date="2019-08-08T14:04:00Z">
        <w:r w:rsidR="0031156F">
          <w:rPr>
            <w:rFonts w:eastAsia="Times New Roman"/>
          </w:rPr>
          <w:t>C</w:t>
        </w:r>
      </w:ins>
      <w:r>
        <w:rPr>
          <w:rFonts w:eastAsia="Times New Roman"/>
        </w:rPr>
        <w:t xml:space="preserve">omponent </w:t>
      </w:r>
      <w:del w:id="261" w:author="Achen, Aaron - NRCS, Lincoln, NE" w:date="2019-08-08T14:04:00Z">
        <w:r w:rsidDel="0031156F">
          <w:rPr>
            <w:rFonts w:eastAsia="Times New Roman"/>
          </w:rPr>
          <w:delText>l</w:delText>
        </w:r>
      </w:del>
      <w:ins w:id="262" w:author="Achen, Aaron - NRCS, Lincoln, NE" w:date="2019-08-08T14:04:00Z">
        <w:r w:rsidR="0031156F">
          <w:rPr>
            <w:rFonts w:eastAsia="Times New Roman"/>
          </w:rPr>
          <w:t>L</w:t>
        </w:r>
      </w:ins>
      <w:r>
        <w:rPr>
          <w:rFonts w:eastAsia="Times New Roman"/>
        </w:rPr>
        <w:t xml:space="preserve">evel </w:t>
      </w:r>
      <w:del w:id="263" w:author="Achen, Aaron - NRCS, Lincoln, NE" w:date="2019-08-08T14:04:00Z">
        <w:r w:rsidDel="0031156F">
          <w:rPr>
            <w:rFonts w:eastAsia="Times New Roman"/>
          </w:rPr>
          <w:delText>r</w:delText>
        </w:r>
      </w:del>
      <w:ins w:id="264" w:author="Achen, Aaron - NRCS, Lincoln, NE" w:date="2019-08-08T14:04:00Z">
        <w:r w:rsidR="0031156F">
          <w:rPr>
            <w:rFonts w:eastAsia="Times New Roman"/>
          </w:rPr>
          <w:t>R</w:t>
        </w:r>
      </w:ins>
      <w:r>
        <w:rPr>
          <w:rFonts w:eastAsia="Times New Roman"/>
        </w:rPr>
        <w:t xml:space="preserve">atings with </w:t>
      </w:r>
      <w:del w:id="265" w:author="Achen, Aaron - NRCS, Lincoln, NE" w:date="2019-08-08T14:04:00Z">
        <w:r w:rsidDel="0031156F">
          <w:rPr>
            <w:rFonts w:eastAsia="Times New Roman"/>
          </w:rPr>
          <w:delText>a</w:delText>
        </w:r>
      </w:del>
      <w:ins w:id="266" w:author="Achen, Aaron - NRCS, Lincoln, NE" w:date="2019-08-08T14:04:00Z">
        <w:r w:rsidR="0031156F">
          <w:rPr>
            <w:rFonts w:eastAsia="Times New Roman"/>
          </w:rPr>
          <w:t>A</w:t>
        </w:r>
      </w:ins>
      <w:r>
        <w:rPr>
          <w:rFonts w:eastAsia="Times New Roman"/>
        </w:rPr>
        <w:t xml:space="preserve">djusted </w:t>
      </w:r>
      <w:del w:id="267" w:author="Achen, Aaron - NRCS, Lincoln, NE" w:date="2019-08-08T14:04:00Z">
        <w:r w:rsidDel="0031156F">
          <w:rPr>
            <w:rFonts w:eastAsia="Times New Roman"/>
          </w:rPr>
          <w:delText>c</w:delText>
        </w:r>
      </w:del>
      <w:ins w:id="268" w:author="Achen, Aaron - NRCS, Lincoln, NE" w:date="2019-08-08T14:04:00Z">
        <w:r w:rsidR="0031156F">
          <w:rPr>
            <w:rFonts w:eastAsia="Times New Roman"/>
          </w:rPr>
          <w:t>C</w:t>
        </w:r>
      </w:ins>
      <w:r>
        <w:rPr>
          <w:rFonts w:eastAsia="Times New Roman"/>
        </w:rPr>
        <w:t xml:space="preserve">omponent </w:t>
      </w:r>
      <w:del w:id="269" w:author="Achen, Aaron - NRCS, Lincoln, NE" w:date="2019-08-08T14:04:00Z">
        <w:r w:rsidDel="0031156F">
          <w:rPr>
            <w:rFonts w:eastAsia="Times New Roman"/>
          </w:rPr>
          <w:delText>p</w:delText>
        </w:r>
      </w:del>
      <w:ins w:id="270" w:author="Achen, Aaron - NRCS, Lincoln, NE" w:date="2019-08-08T14:04:00Z">
        <w:r w:rsidR="0031156F">
          <w:rPr>
            <w:rFonts w:eastAsia="Times New Roman"/>
          </w:rPr>
          <w:t>P</w:t>
        </w:r>
      </w:ins>
      <w:r>
        <w:rPr>
          <w:rFonts w:eastAsia="Times New Roman"/>
        </w:rPr>
        <w:t xml:space="preserve">ercent to </w:t>
      </w:r>
      <w:del w:id="271" w:author="Achen, Aaron - NRCS, Lincoln, NE" w:date="2019-08-08T14:04:00Z">
        <w:r w:rsidDel="0031156F">
          <w:rPr>
            <w:rFonts w:eastAsia="Times New Roman"/>
          </w:rPr>
          <w:delText>a</w:delText>
        </w:r>
      </w:del>
      <w:ins w:id="272" w:author="Achen, Aaron - NRCS, Lincoln, NE" w:date="2019-08-08T14:04:00Z">
        <w:r w:rsidR="0031156F">
          <w:rPr>
            <w:rFonts w:eastAsia="Times New Roman"/>
          </w:rPr>
          <w:t>A</w:t>
        </w:r>
      </w:ins>
      <w:r>
        <w:rPr>
          <w:rFonts w:eastAsia="Times New Roman"/>
        </w:rPr>
        <w:t xml:space="preserve">ccount for the </w:t>
      </w:r>
      <w:del w:id="273" w:author="Achen, Aaron - NRCS, Lincoln, NE" w:date="2019-08-08T14:04:00Z">
        <w:r w:rsidDel="0031156F">
          <w:rPr>
            <w:rFonts w:eastAsia="Times New Roman"/>
          </w:rPr>
          <w:delText>u</w:delText>
        </w:r>
      </w:del>
      <w:ins w:id="274" w:author="Achen, Aaron - NRCS, Lincoln, NE" w:date="2019-08-08T14:04:00Z">
        <w:r w:rsidR="0031156F">
          <w:rPr>
            <w:rFonts w:eastAsia="Times New Roman"/>
          </w:rPr>
          <w:t>U</w:t>
        </w:r>
      </w:ins>
      <w:r>
        <w:rPr>
          <w:rFonts w:eastAsia="Times New Roman"/>
        </w:rPr>
        <w:t xml:space="preserve">n-used </w:t>
      </w:r>
      <w:del w:id="275" w:author="Achen, Aaron - NRCS, Lincoln, NE" w:date="2019-08-08T14:04:00Z">
        <w:r w:rsidDel="0031156F">
          <w:rPr>
            <w:rFonts w:eastAsia="Times New Roman"/>
          </w:rPr>
          <w:delText>m</w:delText>
        </w:r>
      </w:del>
      <w:ins w:id="276" w:author="Achen, Aaron - NRCS, Lincoln, NE" w:date="2019-08-08T14:04:00Z">
        <w:r w:rsidR="0031156F">
          <w:rPr>
            <w:rFonts w:eastAsia="Times New Roman"/>
          </w:rPr>
          <w:t>M</w:t>
        </w:r>
      </w:ins>
      <w:r>
        <w:rPr>
          <w:rFonts w:eastAsia="Times New Roman"/>
        </w:rPr>
        <w:t xml:space="preserve">inor </w:t>
      </w:r>
      <w:del w:id="277" w:author="Achen, Aaron - NRCS, Lincoln, NE" w:date="2019-08-08T14:04:00Z">
        <w:r w:rsidDel="0031156F">
          <w:rPr>
            <w:rFonts w:eastAsia="Times New Roman"/>
          </w:rPr>
          <w:delText>c</w:delText>
        </w:r>
      </w:del>
      <w:ins w:id="278" w:author="Achen, Aaron - NRCS, Lincoln, NE" w:date="2019-08-08T14:04:00Z">
        <w:r w:rsidR="0031156F">
          <w:rPr>
            <w:rFonts w:eastAsia="Times New Roman"/>
          </w:rPr>
          <w:t>C</w:t>
        </w:r>
      </w:ins>
      <w:r>
        <w:rPr>
          <w:rFonts w:eastAsia="Times New Roman"/>
        </w:rPr>
        <w:t>omponents</w:t>
      </w:r>
      <w:bookmarkEnd w:id="258"/>
    </w:p>
    <w:p w:rsidR="00375A42" w:rsidRDefault="00805D61">
      <w:pPr>
        <w:pStyle w:val="HTMLPreformatted"/>
        <w:divId w:val="591358233"/>
        <w:rPr>
          <w:rStyle w:val="HTMLCode"/>
        </w:rPr>
      </w:pPr>
      <w:r>
        <w:rPr>
          <w:rStyle w:val="HTMLCode"/>
        </w:rPr>
        <w:t>TRUNCATE TABLE #M6</w:t>
      </w:r>
    </w:p>
    <w:p w:rsidR="00375A42" w:rsidRDefault="00805D61">
      <w:pPr>
        <w:pStyle w:val="HTMLPreformatted"/>
        <w:divId w:val="591358233"/>
        <w:rPr>
          <w:rStyle w:val="HTMLCode"/>
        </w:rPr>
      </w:pPr>
      <w:r>
        <w:rPr>
          <w:rStyle w:val="HTMLCode"/>
        </w:rPr>
        <w:t>INSERT INTO #M6</w:t>
      </w:r>
    </w:p>
    <w:p w:rsidR="00375A42" w:rsidRDefault="00805D61">
      <w:pPr>
        <w:pStyle w:val="HTMLPreformatted"/>
        <w:divId w:val="591358233"/>
        <w:rPr>
          <w:rStyle w:val="HTMLCode"/>
        </w:rPr>
      </w:pPr>
      <w:r>
        <w:rPr>
          <w:rStyle w:val="HTMLCode"/>
        </w:rPr>
        <w:t xml:space="preserve">SELECT </w:t>
      </w:r>
      <w:proofErr w:type="spellStart"/>
      <w:r>
        <w:rPr>
          <w:rStyle w:val="HTMLCode"/>
        </w:rPr>
        <w:t>aoiid</w:t>
      </w:r>
      <w:proofErr w:type="spellEnd"/>
      <w:r>
        <w:rPr>
          <w:rStyle w:val="HTMLCode"/>
        </w:rPr>
        <w:t xml:space="preserve">, </w:t>
      </w:r>
      <w:proofErr w:type="spellStart"/>
      <w:r>
        <w:rPr>
          <w:rStyle w:val="HTMLCode"/>
        </w:rPr>
        <w:t>landunit</w:t>
      </w:r>
      <w:proofErr w:type="spellEnd"/>
      <w:r>
        <w:rPr>
          <w:rStyle w:val="HTMLCode"/>
        </w:rPr>
        <w:t xml:space="preserve">, </w:t>
      </w:r>
      <w:proofErr w:type="spellStart"/>
      <w:r>
        <w:rPr>
          <w:rStyle w:val="HTMLCode"/>
        </w:rPr>
        <w:t>mukey</w:t>
      </w:r>
      <w:proofErr w:type="spellEnd"/>
      <w:r>
        <w:rPr>
          <w:rStyle w:val="HTMLCode"/>
        </w:rPr>
        <w:t xml:space="preserve">, </w:t>
      </w:r>
      <w:proofErr w:type="spellStart"/>
      <w:r>
        <w:rPr>
          <w:rStyle w:val="HTMLCode"/>
        </w:rPr>
        <w:t>mapunit_acres</w:t>
      </w:r>
      <w:proofErr w:type="spellEnd"/>
      <w:r>
        <w:rPr>
          <w:rStyle w:val="HTMLCode"/>
        </w:rPr>
        <w:t xml:space="preserve">, </w:t>
      </w:r>
      <w:proofErr w:type="spellStart"/>
      <w:r>
        <w:rPr>
          <w:rStyle w:val="HTMLCode"/>
        </w:rPr>
        <w:t>cokey</w:t>
      </w:r>
      <w:proofErr w:type="spellEnd"/>
      <w:r>
        <w:rPr>
          <w:rStyle w:val="HTMLCode"/>
        </w:rPr>
        <w:t xml:space="preserve">, </w:t>
      </w:r>
      <w:proofErr w:type="spellStart"/>
      <w:r>
        <w:rPr>
          <w:rStyle w:val="HTMLCode"/>
        </w:rPr>
        <w:t>compname</w:t>
      </w:r>
      <w:proofErr w:type="spellEnd"/>
      <w:r>
        <w:rPr>
          <w:rStyle w:val="HTMLCode"/>
        </w:rPr>
        <w:t xml:space="preserve">, </w:t>
      </w:r>
      <w:proofErr w:type="spellStart"/>
      <w:r>
        <w:rPr>
          <w:rStyle w:val="HTMLCode"/>
        </w:rPr>
        <w:t>comppct_r</w:t>
      </w:r>
      <w:proofErr w:type="spellEnd"/>
      <w:r>
        <w:rPr>
          <w:rStyle w:val="HTMLCode"/>
        </w:rPr>
        <w:t xml:space="preserve">, rating, </w:t>
      </w:r>
      <w:proofErr w:type="spellStart"/>
      <w:r>
        <w:rPr>
          <w:rStyle w:val="HTMLCode"/>
        </w:rPr>
        <w:t>mu_pct_sum</w:t>
      </w:r>
      <w:proofErr w:type="spellEnd"/>
      <w:r>
        <w:rPr>
          <w:rStyle w:val="HTMLCode"/>
        </w:rPr>
        <w:t xml:space="preserve">, (1.0 * </w:t>
      </w:r>
      <w:proofErr w:type="spellStart"/>
      <w:r>
        <w:rPr>
          <w:rStyle w:val="HTMLCode"/>
        </w:rPr>
        <w:t>comppct_r</w:t>
      </w:r>
      <w:proofErr w:type="spellEnd"/>
      <w:r>
        <w:rPr>
          <w:rStyle w:val="HTMLCode"/>
        </w:rPr>
        <w:t xml:space="preserve"> / </w:t>
      </w:r>
      <w:proofErr w:type="spellStart"/>
      <w:r>
        <w:rPr>
          <w:rStyle w:val="HTMLCode"/>
        </w:rPr>
        <w:t>mu_pct_sum</w:t>
      </w:r>
      <w:proofErr w:type="spellEnd"/>
      <w:r>
        <w:rPr>
          <w:rStyle w:val="HTMLCode"/>
        </w:rPr>
        <w:t xml:space="preserve">) AS </w:t>
      </w:r>
      <w:proofErr w:type="spellStart"/>
      <w:r>
        <w:rPr>
          <w:rStyle w:val="HTMLCode"/>
        </w:rPr>
        <w:t>adj_comp_pct</w:t>
      </w:r>
      <w:proofErr w:type="spellEnd"/>
    </w:p>
    <w:p w:rsidR="00375A42" w:rsidRDefault="00805D61">
      <w:pPr>
        <w:pStyle w:val="HTMLPreformatted"/>
        <w:divId w:val="591358233"/>
      </w:pPr>
      <w:r>
        <w:rPr>
          <w:rStyle w:val="HTMLCode"/>
        </w:rPr>
        <w:t>FROM #M5;</w:t>
      </w:r>
    </w:p>
    <w:tbl>
      <w:tblPr>
        <w:tblW w:w="0" w:type="auto"/>
        <w:tblCellSpacing w:w="15" w:type="dxa"/>
        <w:tblLook w:val="04A0" w:firstRow="1" w:lastRow="0" w:firstColumn="1" w:lastColumn="0" w:noHBand="0" w:noVBand="1"/>
      </w:tblPr>
      <w:tblGrid>
        <w:gridCol w:w="486"/>
        <w:gridCol w:w="761"/>
        <w:gridCol w:w="739"/>
        <w:gridCol w:w="1288"/>
        <w:gridCol w:w="836"/>
        <w:gridCol w:w="965"/>
        <w:gridCol w:w="954"/>
        <w:gridCol w:w="954"/>
        <w:gridCol w:w="1127"/>
        <w:gridCol w:w="1250"/>
      </w:tblGrid>
      <w:tr w:rsidR="00375A42">
        <w:trPr>
          <w:divId w:val="591358233"/>
          <w:tblHeader/>
          <w:tblCellSpacing w:w="15" w:type="dxa"/>
        </w:trPr>
        <w:tc>
          <w:tcPr>
            <w:tcW w:w="0" w:type="auto"/>
            <w:tcMar>
              <w:top w:w="15" w:type="dxa"/>
              <w:left w:w="15" w:type="dxa"/>
              <w:bottom w:w="15" w:type="dxa"/>
              <w:right w:w="15" w:type="dxa"/>
            </w:tcMar>
            <w:vAlign w:val="center"/>
            <w:hideMark/>
          </w:tcPr>
          <w:p w:rsidR="00375A42" w:rsidRDefault="00805D61">
            <w:pPr>
              <w:jc w:val="center"/>
              <w:rPr>
                <w:rFonts w:eastAsia="Times New Roman"/>
                <w:b/>
                <w:bCs/>
              </w:rPr>
            </w:pPr>
            <w:proofErr w:type="spellStart"/>
            <w:r>
              <w:rPr>
                <w:rFonts w:eastAsia="Times New Roman"/>
                <w:b/>
                <w:bCs/>
              </w:rPr>
              <w:t>aoiid</w:t>
            </w:r>
            <w:proofErr w:type="spellEnd"/>
          </w:p>
        </w:tc>
        <w:tc>
          <w:tcPr>
            <w:tcW w:w="0" w:type="auto"/>
            <w:tcMar>
              <w:top w:w="15" w:type="dxa"/>
              <w:left w:w="15" w:type="dxa"/>
              <w:bottom w:w="15" w:type="dxa"/>
              <w:right w:w="15" w:type="dxa"/>
            </w:tcMar>
            <w:vAlign w:val="center"/>
            <w:hideMark/>
          </w:tcPr>
          <w:p w:rsidR="00375A42" w:rsidRDefault="00805D61">
            <w:pPr>
              <w:jc w:val="center"/>
              <w:rPr>
                <w:rFonts w:eastAsia="Times New Roman"/>
                <w:b/>
                <w:bCs/>
              </w:rPr>
            </w:pPr>
            <w:proofErr w:type="spellStart"/>
            <w:r>
              <w:rPr>
                <w:rFonts w:eastAsia="Times New Roman"/>
                <w:b/>
                <w:bCs/>
              </w:rPr>
              <w:t>landunit</w:t>
            </w:r>
            <w:proofErr w:type="spellEnd"/>
          </w:p>
        </w:tc>
        <w:tc>
          <w:tcPr>
            <w:tcW w:w="0" w:type="auto"/>
            <w:tcMar>
              <w:top w:w="15" w:type="dxa"/>
              <w:left w:w="15" w:type="dxa"/>
              <w:bottom w:w="15" w:type="dxa"/>
              <w:right w:w="15" w:type="dxa"/>
            </w:tcMar>
            <w:vAlign w:val="center"/>
            <w:hideMark/>
          </w:tcPr>
          <w:p w:rsidR="00375A42" w:rsidRDefault="00805D61">
            <w:pPr>
              <w:jc w:val="center"/>
              <w:rPr>
                <w:rFonts w:eastAsia="Times New Roman"/>
                <w:b/>
                <w:bCs/>
              </w:rPr>
            </w:pPr>
            <w:proofErr w:type="spellStart"/>
            <w:r>
              <w:rPr>
                <w:rFonts w:eastAsia="Times New Roman"/>
                <w:b/>
                <w:bCs/>
              </w:rPr>
              <w:t>mukey</w:t>
            </w:r>
            <w:proofErr w:type="spellEnd"/>
          </w:p>
        </w:tc>
        <w:tc>
          <w:tcPr>
            <w:tcW w:w="0" w:type="auto"/>
            <w:tcMar>
              <w:top w:w="15" w:type="dxa"/>
              <w:left w:w="15" w:type="dxa"/>
              <w:bottom w:w="15" w:type="dxa"/>
              <w:right w:w="15" w:type="dxa"/>
            </w:tcMar>
            <w:vAlign w:val="center"/>
            <w:hideMark/>
          </w:tcPr>
          <w:p w:rsidR="00375A42" w:rsidRDefault="00805D61">
            <w:pPr>
              <w:jc w:val="center"/>
              <w:rPr>
                <w:rFonts w:eastAsia="Times New Roman"/>
                <w:b/>
                <w:bCs/>
              </w:rPr>
            </w:pPr>
            <w:proofErr w:type="spellStart"/>
            <w:r>
              <w:rPr>
                <w:rFonts w:eastAsia="Times New Roman"/>
                <w:b/>
                <w:bCs/>
              </w:rPr>
              <w:t>mapunit_acres</w:t>
            </w:r>
            <w:proofErr w:type="spellEnd"/>
          </w:p>
        </w:tc>
        <w:tc>
          <w:tcPr>
            <w:tcW w:w="0" w:type="auto"/>
            <w:tcMar>
              <w:top w:w="15" w:type="dxa"/>
              <w:left w:w="15" w:type="dxa"/>
              <w:bottom w:w="15" w:type="dxa"/>
              <w:right w:w="15" w:type="dxa"/>
            </w:tcMar>
            <w:vAlign w:val="center"/>
            <w:hideMark/>
          </w:tcPr>
          <w:p w:rsidR="00375A42" w:rsidRDefault="00805D61">
            <w:pPr>
              <w:jc w:val="center"/>
              <w:rPr>
                <w:rFonts w:eastAsia="Times New Roman"/>
                <w:b/>
                <w:bCs/>
              </w:rPr>
            </w:pPr>
            <w:proofErr w:type="spellStart"/>
            <w:r>
              <w:rPr>
                <w:rFonts w:eastAsia="Times New Roman"/>
                <w:b/>
                <w:bCs/>
              </w:rPr>
              <w:t>cokey</w:t>
            </w:r>
            <w:proofErr w:type="spellEnd"/>
          </w:p>
        </w:tc>
        <w:tc>
          <w:tcPr>
            <w:tcW w:w="0" w:type="auto"/>
            <w:tcMar>
              <w:top w:w="15" w:type="dxa"/>
              <w:left w:w="15" w:type="dxa"/>
              <w:bottom w:w="15" w:type="dxa"/>
              <w:right w:w="15" w:type="dxa"/>
            </w:tcMar>
            <w:vAlign w:val="center"/>
            <w:hideMark/>
          </w:tcPr>
          <w:p w:rsidR="00375A42" w:rsidRDefault="00805D61">
            <w:pPr>
              <w:jc w:val="center"/>
              <w:rPr>
                <w:rFonts w:eastAsia="Times New Roman"/>
                <w:b/>
                <w:bCs/>
              </w:rPr>
            </w:pPr>
            <w:proofErr w:type="spellStart"/>
            <w:r>
              <w:rPr>
                <w:rFonts w:eastAsia="Times New Roman"/>
                <w:b/>
                <w:bCs/>
              </w:rPr>
              <w:t>compname</w:t>
            </w:r>
            <w:proofErr w:type="spellEnd"/>
          </w:p>
        </w:tc>
        <w:tc>
          <w:tcPr>
            <w:tcW w:w="0" w:type="auto"/>
            <w:tcMar>
              <w:top w:w="15" w:type="dxa"/>
              <w:left w:w="15" w:type="dxa"/>
              <w:bottom w:w="15" w:type="dxa"/>
              <w:right w:w="15" w:type="dxa"/>
            </w:tcMar>
            <w:vAlign w:val="center"/>
            <w:hideMark/>
          </w:tcPr>
          <w:p w:rsidR="00375A42" w:rsidRDefault="00805D61">
            <w:pPr>
              <w:jc w:val="center"/>
              <w:rPr>
                <w:rFonts w:eastAsia="Times New Roman"/>
                <w:b/>
                <w:bCs/>
              </w:rPr>
            </w:pPr>
            <w:proofErr w:type="spellStart"/>
            <w:r>
              <w:rPr>
                <w:rFonts w:eastAsia="Times New Roman"/>
                <w:b/>
                <w:bCs/>
              </w:rPr>
              <w:t>comppct_r</w:t>
            </w:r>
            <w:proofErr w:type="spellEnd"/>
          </w:p>
        </w:tc>
        <w:tc>
          <w:tcPr>
            <w:tcW w:w="0" w:type="auto"/>
            <w:tcMar>
              <w:top w:w="15" w:type="dxa"/>
              <w:left w:w="15" w:type="dxa"/>
              <w:bottom w:w="15" w:type="dxa"/>
              <w:right w:w="15" w:type="dxa"/>
            </w:tcMar>
            <w:vAlign w:val="center"/>
            <w:hideMark/>
          </w:tcPr>
          <w:p w:rsidR="00375A42" w:rsidRDefault="00805D61">
            <w:pPr>
              <w:jc w:val="center"/>
              <w:rPr>
                <w:rFonts w:eastAsia="Times New Roman"/>
                <w:b/>
                <w:bCs/>
              </w:rPr>
            </w:pPr>
            <w:r>
              <w:rPr>
                <w:rFonts w:eastAsia="Times New Roman"/>
                <w:b/>
                <w:bCs/>
              </w:rPr>
              <w:t>rating</w:t>
            </w:r>
          </w:p>
        </w:tc>
        <w:tc>
          <w:tcPr>
            <w:tcW w:w="0" w:type="auto"/>
            <w:tcMar>
              <w:top w:w="15" w:type="dxa"/>
              <w:left w:w="15" w:type="dxa"/>
              <w:bottom w:w="15" w:type="dxa"/>
              <w:right w:w="15" w:type="dxa"/>
            </w:tcMar>
            <w:vAlign w:val="center"/>
            <w:hideMark/>
          </w:tcPr>
          <w:p w:rsidR="00375A42" w:rsidRDefault="00805D61">
            <w:pPr>
              <w:jc w:val="center"/>
              <w:rPr>
                <w:rFonts w:eastAsia="Times New Roman"/>
                <w:b/>
                <w:bCs/>
              </w:rPr>
            </w:pPr>
            <w:proofErr w:type="spellStart"/>
            <w:r>
              <w:rPr>
                <w:rFonts w:eastAsia="Times New Roman"/>
                <w:b/>
                <w:bCs/>
              </w:rPr>
              <w:t>mu_pct_sum</w:t>
            </w:r>
            <w:proofErr w:type="spellEnd"/>
          </w:p>
        </w:tc>
        <w:tc>
          <w:tcPr>
            <w:tcW w:w="0" w:type="auto"/>
            <w:tcMar>
              <w:top w:w="15" w:type="dxa"/>
              <w:left w:w="15" w:type="dxa"/>
              <w:bottom w:w="15" w:type="dxa"/>
              <w:right w:w="15" w:type="dxa"/>
            </w:tcMar>
            <w:vAlign w:val="center"/>
            <w:hideMark/>
          </w:tcPr>
          <w:p w:rsidR="00375A42" w:rsidRDefault="00805D61">
            <w:pPr>
              <w:jc w:val="center"/>
              <w:rPr>
                <w:rFonts w:eastAsia="Times New Roman"/>
                <w:b/>
                <w:bCs/>
              </w:rPr>
            </w:pPr>
            <w:proofErr w:type="spellStart"/>
            <w:r>
              <w:rPr>
                <w:rFonts w:eastAsia="Times New Roman"/>
                <w:b/>
                <w:bCs/>
              </w:rPr>
              <w:t>adj_comp_pct</w:t>
            </w:r>
            <w:proofErr w:type="spellEnd"/>
          </w:p>
        </w:tc>
      </w:tr>
      <w:tr w:rsidR="00375A42">
        <w:trPr>
          <w:divId w:val="591358233"/>
          <w:tblCellSpacing w:w="15" w:type="dxa"/>
        </w:trPr>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354627</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0.426</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16464494</w:t>
            </w:r>
          </w:p>
        </w:tc>
        <w:tc>
          <w:tcPr>
            <w:tcW w:w="0" w:type="auto"/>
            <w:tcMar>
              <w:top w:w="15" w:type="dxa"/>
              <w:left w:w="15" w:type="dxa"/>
              <w:bottom w:w="15" w:type="dxa"/>
              <w:right w:w="15" w:type="dxa"/>
            </w:tcMar>
            <w:vAlign w:val="center"/>
            <w:hideMark/>
          </w:tcPr>
          <w:p w:rsidR="00375A42" w:rsidRDefault="00805D61">
            <w:pPr>
              <w:rPr>
                <w:rFonts w:eastAsia="Times New Roman"/>
              </w:rPr>
            </w:pPr>
            <w:proofErr w:type="spellStart"/>
            <w:r>
              <w:rPr>
                <w:rFonts w:eastAsia="Times New Roman"/>
              </w:rPr>
              <w:t>Daglum</w:t>
            </w:r>
            <w:proofErr w:type="spellEnd"/>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25</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Surface salinization risk</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90</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0.277777778</w:t>
            </w:r>
          </w:p>
        </w:tc>
      </w:tr>
      <w:tr w:rsidR="00375A42">
        <w:trPr>
          <w:divId w:val="591358233"/>
          <w:tblCellSpacing w:w="15" w:type="dxa"/>
        </w:trPr>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354627</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0.426</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16464495</w:t>
            </w:r>
          </w:p>
        </w:tc>
        <w:tc>
          <w:tcPr>
            <w:tcW w:w="0" w:type="auto"/>
            <w:tcMar>
              <w:top w:w="15" w:type="dxa"/>
              <w:left w:w="15" w:type="dxa"/>
              <w:bottom w:w="15" w:type="dxa"/>
              <w:right w:w="15" w:type="dxa"/>
            </w:tcMar>
            <w:vAlign w:val="center"/>
            <w:hideMark/>
          </w:tcPr>
          <w:p w:rsidR="00375A42" w:rsidRDefault="00805D61">
            <w:pPr>
              <w:rPr>
                <w:rFonts w:eastAsia="Times New Roman"/>
              </w:rPr>
            </w:pPr>
            <w:proofErr w:type="spellStart"/>
            <w:r>
              <w:rPr>
                <w:rFonts w:eastAsia="Times New Roman"/>
              </w:rPr>
              <w:t>Farnuf</w:t>
            </w:r>
            <w:proofErr w:type="spellEnd"/>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65</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Low surface salinization risk</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90</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0.722222222</w:t>
            </w:r>
          </w:p>
        </w:tc>
      </w:tr>
      <w:tr w:rsidR="00375A42">
        <w:trPr>
          <w:divId w:val="591358233"/>
          <w:tblCellSpacing w:w="15" w:type="dxa"/>
        </w:trPr>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354648</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0.287</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16464607</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Amor</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25</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Low surface salinization risk</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85</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0.294117647</w:t>
            </w:r>
          </w:p>
        </w:tc>
      </w:tr>
      <w:tr w:rsidR="00375A42">
        <w:trPr>
          <w:divId w:val="591358233"/>
          <w:tblCellSpacing w:w="15" w:type="dxa"/>
        </w:trPr>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354648</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0.287</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16464612</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Reeder</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60</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Low surface salinization risk</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85</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0.705882353</w:t>
            </w:r>
          </w:p>
        </w:tc>
      </w:tr>
      <w:tr w:rsidR="00375A42">
        <w:trPr>
          <w:divId w:val="591358233"/>
          <w:tblCellSpacing w:w="15" w:type="dxa"/>
        </w:trPr>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2494708</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1.729</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16663930</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Amor</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49</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Low surface salinization risk</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81</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0.604938272</w:t>
            </w:r>
          </w:p>
        </w:tc>
      </w:tr>
      <w:tr w:rsidR="00375A42">
        <w:trPr>
          <w:divId w:val="591358233"/>
          <w:tblCellSpacing w:w="15" w:type="dxa"/>
        </w:trPr>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2494708</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1.729</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16663931</w:t>
            </w:r>
          </w:p>
        </w:tc>
        <w:tc>
          <w:tcPr>
            <w:tcW w:w="0" w:type="auto"/>
            <w:tcMar>
              <w:top w:w="15" w:type="dxa"/>
              <w:left w:w="15" w:type="dxa"/>
              <w:bottom w:w="15" w:type="dxa"/>
              <w:right w:w="15" w:type="dxa"/>
            </w:tcMar>
            <w:vAlign w:val="center"/>
            <w:hideMark/>
          </w:tcPr>
          <w:p w:rsidR="00375A42" w:rsidRDefault="00805D61">
            <w:pPr>
              <w:rPr>
                <w:rFonts w:eastAsia="Times New Roman"/>
              </w:rPr>
            </w:pPr>
            <w:proofErr w:type="spellStart"/>
            <w:r>
              <w:rPr>
                <w:rFonts w:eastAsia="Times New Roman"/>
              </w:rPr>
              <w:t>Cabba</w:t>
            </w:r>
            <w:proofErr w:type="spellEnd"/>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32</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Low surface salinization risk</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81</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0.395061728</w:t>
            </w:r>
          </w:p>
        </w:tc>
      </w:tr>
      <w:tr w:rsidR="00375A42">
        <w:trPr>
          <w:divId w:val="591358233"/>
          <w:tblCellSpacing w:w="15" w:type="dxa"/>
        </w:trPr>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2525720</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56.699</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16663899</w:t>
            </w:r>
          </w:p>
        </w:tc>
        <w:tc>
          <w:tcPr>
            <w:tcW w:w="0" w:type="auto"/>
            <w:tcMar>
              <w:top w:w="15" w:type="dxa"/>
              <w:left w:w="15" w:type="dxa"/>
              <w:bottom w:w="15" w:type="dxa"/>
              <w:right w:w="15" w:type="dxa"/>
            </w:tcMar>
            <w:vAlign w:val="center"/>
            <w:hideMark/>
          </w:tcPr>
          <w:p w:rsidR="00375A42" w:rsidRDefault="00805D61">
            <w:pPr>
              <w:rPr>
                <w:rFonts w:eastAsia="Times New Roman"/>
              </w:rPr>
            </w:pPr>
            <w:proofErr w:type="spellStart"/>
            <w:r>
              <w:rPr>
                <w:rFonts w:eastAsia="Times New Roman"/>
              </w:rPr>
              <w:t>Daglum</w:t>
            </w:r>
            <w:proofErr w:type="spellEnd"/>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33</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Low surface salinization risk</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88</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0.375</w:t>
            </w:r>
          </w:p>
        </w:tc>
      </w:tr>
      <w:tr w:rsidR="00375A42">
        <w:trPr>
          <w:divId w:val="591358233"/>
          <w:tblCellSpacing w:w="15" w:type="dxa"/>
        </w:trPr>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2525720</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56.699</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16663903</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Rhoades</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55</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Surface salinization risk</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88</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0.625</w:t>
            </w:r>
          </w:p>
        </w:tc>
      </w:tr>
      <w:tr w:rsidR="00375A42">
        <w:trPr>
          <w:divId w:val="591358233"/>
          <w:tblCellSpacing w:w="15" w:type="dxa"/>
        </w:trPr>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2525732</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1.35</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16663796</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Ekalaka</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55</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 xml:space="preserve">Low surface </w:t>
            </w:r>
            <w:r>
              <w:rPr>
                <w:rFonts w:eastAsia="Times New Roman"/>
              </w:rPr>
              <w:lastRenderedPageBreak/>
              <w:t>salinization risk</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lastRenderedPageBreak/>
              <w:t>72</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0.763888889</w:t>
            </w:r>
          </w:p>
        </w:tc>
      </w:tr>
      <w:tr w:rsidR="00375A42">
        <w:trPr>
          <w:divId w:val="591358233"/>
          <w:tblCellSpacing w:w="15" w:type="dxa"/>
        </w:trPr>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2525732</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1.35</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16663797</w:t>
            </w:r>
          </w:p>
        </w:tc>
        <w:tc>
          <w:tcPr>
            <w:tcW w:w="0" w:type="auto"/>
            <w:tcMar>
              <w:top w:w="15" w:type="dxa"/>
              <w:left w:w="15" w:type="dxa"/>
              <w:bottom w:w="15" w:type="dxa"/>
              <w:right w:w="15" w:type="dxa"/>
            </w:tcMar>
            <w:vAlign w:val="center"/>
            <w:hideMark/>
          </w:tcPr>
          <w:p w:rsidR="00375A42" w:rsidRDefault="00805D61">
            <w:pPr>
              <w:rPr>
                <w:rFonts w:eastAsia="Times New Roman"/>
              </w:rPr>
            </w:pPr>
            <w:proofErr w:type="spellStart"/>
            <w:r>
              <w:rPr>
                <w:rFonts w:eastAsia="Times New Roman"/>
              </w:rPr>
              <w:t>Yegen</w:t>
            </w:r>
            <w:proofErr w:type="spellEnd"/>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17</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Low surface salinization risk</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72</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0.236111111</w:t>
            </w:r>
          </w:p>
        </w:tc>
      </w:tr>
      <w:tr w:rsidR="00375A42">
        <w:trPr>
          <w:divId w:val="591358233"/>
          <w:tblCellSpacing w:w="15" w:type="dxa"/>
        </w:trPr>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2525733</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0.129</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16663951</w:t>
            </w:r>
          </w:p>
        </w:tc>
        <w:tc>
          <w:tcPr>
            <w:tcW w:w="0" w:type="auto"/>
            <w:tcMar>
              <w:top w:w="15" w:type="dxa"/>
              <w:left w:w="15" w:type="dxa"/>
              <w:bottom w:w="15" w:type="dxa"/>
              <w:right w:w="15" w:type="dxa"/>
            </w:tcMar>
            <w:vAlign w:val="center"/>
            <w:hideMark/>
          </w:tcPr>
          <w:p w:rsidR="00375A42" w:rsidRDefault="00805D61">
            <w:pPr>
              <w:rPr>
                <w:rFonts w:eastAsia="Times New Roman"/>
              </w:rPr>
            </w:pPr>
            <w:proofErr w:type="spellStart"/>
            <w:r>
              <w:rPr>
                <w:rFonts w:eastAsia="Times New Roman"/>
              </w:rPr>
              <w:t>Vebar</w:t>
            </w:r>
            <w:proofErr w:type="spellEnd"/>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50</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Low surface salinization risk</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75</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0.666666667</w:t>
            </w:r>
          </w:p>
        </w:tc>
      </w:tr>
      <w:tr w:rsidR="00375A42">
        <w:trPr>
          <w:divId w:val="591358233"/>
          <w:tblCellSpacing w:w="15" w:type="dxa"/>
        </w:trPr>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2525733</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0.129</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16663952</w:t>
            </w:r>
          </w:p>
        </w:tc>
        <w:tc>
          <w:tcPr>
            <w:tcW w:w="0" w:type="auto"/>
            <w:tcMar>
              <w:top w:w="15" w:type="dxa"/>
              <w:left w:w="15" w:type="dxa"/>
              <w:bottom w:w="15" w:type="dxa"/>
              <w:right w:w="15" w:type="dxa"/>
            </w:tcMar>
            <w:vAlign w:val="center"/>
            <w:hideMark/>
          </w:tcPr>
          <w:p w:rsidR="00375A42" w:rsidRDefault="00805D61">
            <w:pPr>
              <w:rPr>
                <w:rFonts w:eastAsia="Times New Roman"/>
              </w:rPr>
            </w:pPr>
            <w:proofErr w:type="spellStart"/>
            <w:r>
              <w:rPr>
                <w:rFonts w:eastAsia="Times New Roman"/>
              </w:rPr>
              <w:t>Cohagen</w:t>
            </w:r>
            <w:proofErr w:type="spellEnd"/>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25</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Low surface salinization risk</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75</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0.333333333</w:t>
            </w:r>
          </w:p>
        </w:tc>
      </w:tr>
      <w:tr w:rsidR="00375A42">
        <w:trPr>
          <w:divId w:val="591358233"/>
          <w:tblCellSpacing w:w="15" w:type="dxa"/>
        </w:trPr>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2525739</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28.479</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16663915</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Parshall</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20</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Low surface salinization risk</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78</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0.256410256</w:t>
            </w:r>
          </w:p>
        </w:tc>
      </w:tr>
      <w:tr w:rsidR="00375A42">
        <w:trPr>
          <w:divId w:val="591358233"/>
          <w:tblCellSpacing w:w="15" w:type="dxa"/>
        </w:trPr>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2525739</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28.479</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16663917</w:t>
            </w:r>
          </w:p>
        </w:tc>
        <w:tc>
          <w:tcPr>
            <w:tcW w:w="0" w:type="auto"/>
            <w:tcMar>
              <w:top w:w="15" w:type="dxa"/>
              <w:left w:w="15" w:type="dxa"/>
              <w:bottom w:w="15" w:type="dxa"/>
              <w:right w:w="15" w:type="dxa"/>
            </w:tcMar>
            <w:vAlign w:val="center"/>
            <w:hideMark/>
          </w:tcPr>
          <w:p w:rsidR="00375A42" w:rsidRDefault="00805D61">
            <w:pPr>
              <w:rPr>
                <w:rFonts w:eastAsia="Times New Roman"/>
              </w:rPr>
            </w:pPr>
            <w:proofErr w:type="spellStart"/>
            <w:r>
              <w:rPr>
                <w:rFonts w:eastAsia="Times New Roman"/>
              </w:rPr>
              <w:t>Vebar</w:t>
            </w:r>
            <w:proofErr w:type="spellEnd"/>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58</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Low surface salinization risk</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78</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0.743589744</w:t>
            </w:r>
          </w:p>
        </w:tc>
      </w:tr>
      <w:tr w:rsidR="00375A42">
        <w:trPr>
          <w:divId w:val="591358233"/>
          <w:tblCellSpacing w:w="15" w:type="dxa"/>
        </w:trPr>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2525745</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4.983</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16663921</w:t>
            </w:r>
          </w:p>
        </w:tc>
        <w:tc>
          <w:tcPr>
            <w:tcW w:w="0" w:type="auto"/>
            <w:tcMar>
              <w:top w:w="15" w:type="dxa"/>
              <w:left w:w="15" w:type="dxa"/>
              <w:bottom w:w="15" w:type="dxa"/>
              <w:right w:w="15" w:type="dxa"/>
            </w:tcMar>
            <w:vAlign w:val="center"/>
            <w:hideMark/>
          </w:tcPr>
          <w:p w:rsidR="00375A42" w:rsidRDefault="00805D61">
            <w:pPr>
              <w:rPr>
                <w:rFonts w:eastAsia="Times New Roman"/>
              </w:rPr>
            </w:pPr>
            <w:proofErr w:type="spellStart"/>
            <w:r>
              <w:rPr>
                <w:rFonts w:eastAsia="Times New Roman"/>
              </w:rPr>
              <w:t>Shambo</w:t>
            </w:r>
            <w:proofErr w:type="spellEnd"/>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75</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Low surface salinization risk</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75</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w:t>
            </w:r>
          </w:p>
        </w:tc>
      </w:tr>
      <w:tr w:rsidR="00375A42">
        <w:trPr>
          <w:divId w:val="591358233"/>
          <w:tblCellSpacing w:w="15" w:type="dxa"/>
        </w:trPr>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2525746</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16.106</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16663927</w:t>
            </w:r>
          </w:p>
        </w:tc>
        <w:tc>
          <w:tcPr>
            <w:tcW w:w="0" w:type="auto"/>
            <w:tcMar>
              <w:top w:w="15" w:type="dxa"/>
              <w:left w:w="15" w:type="dxa"/>
              <w:bottom w:w="15" w:type="dxa"/>
              <w:right w:w="15" w:type="dxa"/>
            </w:tcMar>
            <w:vAlign w:val="center"/>
            <w:hideMark/>
          </w:tcPr>
          <w:p w:rsidR="00375A42" w:rsidRDefault="00805D61">
            <w:pPr>
              <w:rPr>
                <w:rFonts w:eastAsia="Times New Roman"/>
              </w:rPr>
            </w:pPr>
            <w:proofErr w:type="spellStart"/>
            <w:r>
              <w:rPr>
                <w:rFonts w:eastAsia="Times New Roman"/>
              </w:rPr>
              <w:t>Shambo</w:t>
            </w:r>
            <w:proofErr w:type="spellEnd"/>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78</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Low surface salinization risk</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78</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w:t>
            </w:r>
          </w:p>
        </w:tc>
      </w:tr>
      <w:tr w:rsidR="00375A42">
        <w:trPr>
          <w:divId w:val="591358233"/>
          <w:tblCellSpacing w:w="15" w:type="dxa"/>
        </w:trPr>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2525754</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12.638</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16663602</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Harriet</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75</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High surface salinization risk or already saline</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75</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w:t>
            </w:r>
          </w:p>
        </w:tc>
      </w:tr>
      <w:tr w:rsidR="00375A42">
        <w:trPr>
          <w:divId w:val="591358233"/>
          <w:tblCellSpacing w:w="15" w:type="dxa"/>
        </w:trPr>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2525764</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17.691</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16663611</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Regan</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55</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 xml:space="preserve">High surface salinization risk or </w:t>
            </w:r>
            <w:r>
              <w:rPr>
                <w:rFonts w:eastAsia="Times New Roman"/>
              </w:rPr>
              <w:lastRenderedPageBreak/>
              <w:t>already saline</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lastRenderedPageBreak/>
              <w:t>55</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w:t>
            </w:r>
          </w:p>
        </w:tc>
      </w:tr>
      <w:tr w:rsidR="00375A42">
        <w:trPr>
          <w:divId w:val="591358233"/>
          <w:tblCellSpacing w:w="15" w:type="dxa"/>
        </w:trPr>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2525766</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0.032</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16663539</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Water</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Not rated</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w:t>
            </w:r>
          </w:p>
        </w:tc>
      </w:tr>
      <w:tr w:rsidR="00375A42">
        <w:trPr>
          <w:divId w:val="591358233"/>
          <w:tblCellSpacing w:w="15" w:type="dxa"/>
        </w:trPr>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2525769</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181.356</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16663985</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Belfield</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48</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Low surface salinization risk</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88</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0.545454545</w:t>
            </w:r>
          </w:p>
        </w:tc>
      </w:tr>
      <w:tr w:rsidR="00375A42">
        <w:trPr>
          <w:divId w:val="591358233"/>
          <w:tblCellSpacing w:w="15" w:type="dxa"/>
        </w:trPr>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2525769</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181.356</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16663987</w:t>
            </w:r>
          </w:p>
        </w:tc>
        <w:tc>
          <w:tcPr>
            <w:tcW w:w="0" w:type="auto"/>
            <w:tcMar>
              <w:top w:w="15" w:type="dxa"/>
              <w:left w:w="15" w:type="dxa"/>
              <w:bottom w:w="15" w:type="dxa"/>
              <w:right w:w="15" w:type="dxa"/>
            </w:tcMar>
            <w:vAlign w:val="center"/>
            <w:hideMark/>
          </w:tcPr>
          <w:p w:rsidR="00375A42" w:rsidRDefault="00805D61">
            <w:pPr>
              <w:rPr>
                <w:rFonts w:eastAsia="Times New Roman"/>
              </w:rPr>
            </w:pPr>
            <w:proofErr w:type="spellStart"/>
            <w:r>
              <w:rPr>
                <w:rFonts w:eastAsia="Times New Roman"/>
              </w:rPr>
              <w:t>Daglum</w:t>
            </w:r>
            <w:proofErr w:type="spellEnd"/>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40</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Low surface salinization risk</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88</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0.454545455</w:t>
            </w:r>
          </w:p>
        </w:tc>
      </w:tr>
      <w:tr w:rsidR="00375A42">
        <w:trPr>
          <w:divId w:val="591358233"/>
          <w:tblCellSpacing w:w="15" w:type="dxa"/>
        </w:trPr>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2755648</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2.449</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16663766</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Reeder</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58</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Low surface salinization risk</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78</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0.743589744</w:t>
            </w:r>
          </w:p>
        </w:tc>
      </w:tr>
      <w:tr w:rsidR="00375A42">
        <w:trPr>
          <w:divId w:val="591358233"/>
          <w:tblCellSpacing w:w="15" w:type="dxa"/>
        </w:trPr>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2755648</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2.449</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16663767</w:t>
            </w:r>
          </w:p>
        </w:tc>
        <w:tc>
          <w:tcPr>
            <w:tcW w:w="0" w:type="auto"/>
            <w:tcMar>
              <w:top w:w="15" w:type="dxa"/>
              <w:left w:w="15" w:type="dxa"/>
              <w:bottom w:w="15" w:type="dxa"/>
              <w:right w:w="15" w:type="dxa"/>
            </w:tcMar>
            <w:vAlign w:val="center"/>
            <w:hideMark/>
          </w:tcPr>
          <w:p w:rsidR="00375A42" w:rsidRDefault="00805D61">
            <w:pPr>
              <w:rPr>
                <w:rFonts w:eastAsia="Times New Roman"/>
              </w:rPr>
            </w:pPr>
            <w:proofErr w:type="spellStart"/>
            <w:r>
              <w:rPr>
                <w:rFonts w:eastAsia="Times New Roman"/>
              </w:rPr>
              <w:t>Janesburg</w:t>
            </w:r>
            <w:proofErr w:type="spellEnd"/>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20</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Low surface salinization risk</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78</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0.256410256</w:t>
            </w:r>
          </w:p>
        </w:tc>
      </w:tr>
      <w:tr w:rsidR="00375A42">
        <w:trPr>
          <w:divId w:val="591358233"/>
          <w:tblCellSpacing w:w="15" w:type="dxa"/>
        </w:trPr>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2755654</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4.599</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16663846</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Reeder</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60</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Low surface salinization risk</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85</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0.705882353</w:t>
            </w:r>
          </w:p>
        </w:tc>
      </w:tr>
      <w:tr w:rsidR="00375A42">
        <w:trPr>
          <w:divId w:val="591358233"/>
          <w:tblCellSpacing w:w="15" w:type="dxa"/>
        </w:trPr>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2755654</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4.599</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16663847</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Amor</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25</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Low surface salinization risk</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85</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0.294117647</w:t>
            </w:r>
          </w:p>
        </w:tc>
      </w:tr>
      <w:tr w:rsidR="00375A42">
        <w:trPr>
          <w:divId w:val="591358233"/>
          <w:tblCellSpacing w:w="15" w:type="dxa"/>
        </w:trPr>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2525720</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8.623</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16663899</w:t>
            </w:r>
          </w:p>
        </w:tc>
        <w:tc>
          <w:tcPr>
            <w:tcW w:w="0" w:type="auto"/>
            <w:tcMar>
              <w:top w:w="15" w:type="dxa"/>
              <w:left w:w="15" w:type="dxa"/>
              <w:bottom w:w="15" w:type="dxa"/>
              <w:right w:w="15" w:type="dxa"/>
            </w:tcMar>
            <w:vAlign w:val="center"/>
            <w:hideMark/>
          </w:tcPr>
          <w:p w:rsidR="00375A42" w:rsidRDefault="00805D61">
            <w:pPr>
              <w:rPr>
                <w:rFonts w:eastAsia="Times New Roman"/>
              </w:rPr>
            </w:pPr>
            <w:proofErr w:type="spellStart"/>
            <w:r>
              <w:rPr>
                <w:rFonts w:eastAsia="Times New Roman"/>
              </w:rPr>
              <w:t>Daglum</w:t>
            </w:r>
            <w:proofErr w:type="spellEnd"/>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33</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Low surface salinization risk</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88</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0.375</w:t>
            </w:r>
          </w:p>
        </w:tc>
      </w:tr>
      <w:tr w:rsidR="00375A42">
        <w:trPr>
          <w:divId w:val="591358233"/>
          <w:tblCellSpacing w:w="15" w:type="dxa"/>
        </w:trPr>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2525720</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8.623</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16663903</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Rhoades</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55</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Surface salinization risk</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88</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0.625</w:t>
            </w:r>
          </w:p>
        </w:tc>
      </w:tr>
      <w:tr w:rsidR="00375A42">
        <w:trPr>
          <w:divId w:val="591358233"/>
          <w:tblCellSpacing w:w="15" w:type="dxa"/>
        </w:trPr>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2525724</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0.458</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16664017</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Savage</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30</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Low surface salinization risk</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85</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0.352941176</w:t>
            </w:r>
          </w:p>
        </w:tc>
      </w:tr>
      <w:tr w:rsidR="00375A42">
        <w:trPr>
          <w:divId w:val="591358233"/>
          <w:tblCellSpacing w:w="15" w:type="dxa"/>
        </w:trPr>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2525724</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0.458</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16664018</w:t>
            </w:r>
          </w:p>
        </w:tc>
        <w:tc>
          <w:tcPr>
            <w:tcW w:w="0" w:type="auto"/>
            <w:tcMar>
              <w:top w:w="15" w:type="dxa"/>
              <w:left w:w="15" w:type="dxa"/>
              <w:bottom w:w="15" w:type="dxa"/>
              <w:right w:w="15" w:type="dxa"/>
            </w:tcMar>
            <w:vAlign w:val="center"/>
            <w:hideMark/>
          </w:tcPr>
          <w:p w:rsidR="00375A42" w:rsidRDefault="00805D61">
            <w:pPr>
              <w:rPr>
                <w:rFonts w:eastAsia="Times New Roman"/>
              </w:rPr>
            </w:pPr>
            <w:proofErr w:type="spellStart"/>
            <w:r>
              <w:rPr>
                <w:rFonts w:eastAsia="Times New Roman"/>
              </w:rPr>
              <w:t>Daglum</w:t>
            </w:r>
            <w:proofErr w:type="spellEnd"/>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20</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 xml:space="preserve">Low surface </w:t>
            </w:r>
            <w:r>
              <w:rPr>
                <w:rFonts w:eastAsia="Times New Roman"/>
              </w:rPr>
              <w:lastRenderedPageBreak/>
              <w:t>salinization risk</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lastRenderedPageBreak/>
              <w:t>85</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0.235294118</w:t>
            </w:r>
          </w:p>
        </w:tc>
      </w:tr>
      <w:tr w:rsidR="00375A42">
        <w:trPr>
          <w:divId w:val="591358233"/>
          <w:tblCellSpacing w:w="15" w:type="dxa"/>
        </w:trPr>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2525724</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0.458</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16664022</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Belfield</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35</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Low surface salinization risk</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85</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0.411764706</w:t>
            </w:r>
          </w:p>
        </w:tc>
      </w:tr>
      <w:tr w:rsidR="00375A42">
        <w:trPr>
          <w:divId w:val="591358233"/>
          <w:tblCellSpacing w:w="15" w:type="dxa"/>
        </w:trPr>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2525730</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31.514</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16663991</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Regent</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68</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Low surface salinization risk</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85</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0.8</w:t>
            </w:r>
          </w:p>
        </w:tc>
      </w:tr>
      <w:tr w:rsidR="00375A42">
        <w:trPr>
          <w:divId w:val="591358233"/>
          <w:tblCellSpacing w:w="15" w:type="dxa"/>
        </w:trPr>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2525730</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31.514</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16663992</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Savage</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17</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Low surface salinization risk</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85</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0.2</w:t>
            </w:r>
          </w:p>
        </w:tc>
      </w:tr>
      <w:tr w:rsidR="00375A42">
        <w:trPr>
          <w:divId w:val="591358233"/>
          <w:tblCellSpacing w:w="15" w:type="dxa"/>
        </w:trPr>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2525745</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62.205</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16663921</w:t>
            </w:r>
          </w:p>
        </w:tc>
        <w:tc>
          <w:tcPr>
            <w:tcW w:w="0" w:type="auto"/>
            <w:tcMar>
              <w:top w:w="15" w:type="dxa"/>
              <w:left w:w="15" w:type="dxa"/>
              <w:bottom w:w="15" w:type="dxa"/>
              <w:right w:w="15" w:type="dxa"/>
            </w:tcMar>
            <w:vAlign w:val="center"/>
            <w:hideMark/>
          </w:tcPr>
          <w:p w:rsidR="00375A42" w:rsidRDefault="00805D61">
            <w:pPr>
              <w:rPr>
                <w:rFonts w:eastAsia="Times New Roman"/>
              </w:rPr>
            </w:pPr>
            <w:proofErr w:type="spellStart"/>
            <w:r>
              <w:rPr>
                <w:rFonts w:eastAsia="Times New Roman"/>
              </w:rPr>
              <w:t>Shambo</w:t>
            </w:r>
            <w:proofErr w:type="spellEnd"/>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75</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Low surface salinization risk</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75</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w:t>
            </w:r>
          </w:p>
        </w:tc>
      </w:tr>
      <w:tr w:rsidR="00375A42">
        <w:trPr>
          <w:divId w:val="591358233"/>
          <w:tblCellSpacing w:w="15" w:type="dxa"/>
        </w:trPr>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2525746</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63.55</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16663927</w:t>
            </w:r>
          </w:p>
        </w:tc>
        <w:tc>
          <w:tcPr>
            <w:tcW w:w="0" w:type="auto"/>
            <w:tcMar>
              <w:top w:w="15" w:type="dxa"/>
              <w:left w:w="15" w:type="dxa"/>
              <w:bottom w:w="15" w:type="dxa"/>
              <w:right w:w="15" w:type="dxa"/>
            </w:tcMar>
            <w:vAlign w:val="center"/>
            <w:hideMark/>
          </w:tcPr>
          <w:p w:rsidR="00375A42" w:rsidRDefault="00805D61">
            <w:pPr>
              <w:rPr>
                <w:rFonts w:eastAsia="Times New Roman"/>
              </w:rPr>
            </w:pPr>
            <w:proofErr w:type="spellStart"/>
            <w:r>
              <w:rPr>
                <w:rFonts w:eastAsia="Times New Roman"/>
              </w:rPr>
              <w:t>Shambo</w:t>
            </w:r>
            <w:proofErr w:type="spellEnd"/>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78</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Low surface salinization risk</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78</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w:t>
            </w:r>
          </w:p>
        </w:tc>
      </w:tr>
      <w:tr w:rsidR="00375A42">
        <w:trPr>
          <w:divId w:val="591358233"/>
          <w:tblCellSpacing w:w="15" w:type="dxa"/>
        </w:trPr>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2525754</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23.138</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16663602</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Harriet</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75</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High surface salinization risk or already saline</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75</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w:t>
            </w:r>
          </w:p>
        </w:tc>
      </w:tr>
      <w:tr w:rsidR="00375A42">
        <w:trPr>
          <w:divId w:val="591358233"/>
          <w:tblCellSpacing w:w="15" w:type="dxa"/>
        </w:trPr>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2525767</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3.86</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16663540</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Water</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Not rated</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w:t>
            </w:r>
          </w:p>
        </w:tc>
      </w:tr>
      <w:tr w:rsidR="00375A42">
        <w:trPr>
          <w:divId w:val="591358233"/>
          <w:tblCellSpacing w:w="15" w:type="dxa"/>
        </w:trPr>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2525769</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103.909</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16663985</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Belfield</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48</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Low surface salinization risk</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88</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0.545454545</w:t>
            </w:r>
          </w:p>
        </w:tc>
      </w:tr>
      <w:tr w:rsidR="00375A42">
        <w:trPr>
          <w:divId w:val="591358233"/>
          <w:tblCellSpacing w:w="15" w:type="dxa"/>
        </w:trPr>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2525769</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103.909</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16663987</w:t>
            </w:r>
          </w:p>
        </w:tc>
        <w:tc>
          <w:tcPr>
            <w:tcW w:w="0" w:type="auto"/>
            <w:tcMar>
              <w:top w:w="15" w:type="dxa"/>
              <w:left w:w="15" w:type="dxa"/>
              <w:bottom w:w="15" w:type="dxa"/>
              <w:right w:w="15" w:type="dxa"/>
            </w:tcMar>
            <w:vAlign w:val="center"/>
            <w:hideMark/>
          </w:tcPr>
          <w:p w:rsidR="00375A42" w:rsidRDefault="00805D61">
            <w:pPr>
              <w:rPr>
                <w:rFonts w:eastAsia="Times New Roman"/>
              </w:rPr>
            </w:pPr>
            <w:proofErr w:type="spellStart"/>
            <w:r>
              <w:rPr>
                <w:rFonts w:eastAsia="Times New Roman"/>
              </w:rPr>
              <w:t>Daglum</w:t>
            </w:r>
            <w:proofErr w:type="spellEnd"/>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40</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Low surface salinization risk</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88</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0.454545455</w:t>
            </w:r>
          </w:p>
        </w:tc>
      </w:tr>
      <w:tr w:rsidR="00375A42">
        <w:trPr>
          <w:divId w:val="591358233"/>
          <w:tblCellSpacing w:w="15" w:type="dxa"/>
        </w:trPr>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2755639</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0.443</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16663554</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Savage</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62</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 xml:space="preserve">Low surface </w:t>
            </w:r>
            <w:r>
              <w:rPr>
                <w:rFonts w:eastAsia="Times New Roman"/>
              </w:rPr>
              <w:lastRenderedPageBreak/>
              <w:t>salinization risk</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lastRenderedPageBreak/>
              <w:t>80</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0.775</w:t>
            </w:r>
          </w:p>
        </w:tc>
      </w:tr>
      <w:tr w:rsidR="00375A42">
        <w:trPr>
          <w:divId w:val="591358233"/>
          <w:tblCellSpacing w:w="15" w:type="dxa"/>
        </w:trPr>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2755639</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0.443</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16663555</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Grail</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18</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Low surface salinization risk</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80</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0.225</w:t>
            </w:r>
          </w:p>
        </w:tc>
      </w:tr>
      <w:tr w:rsidR="00375A42">
        <w:trPr>
          <w:divId w:val="591358233"/>
          <w:tblCellSpacing w:w="15" w:type="dxa"/>
        </w:trPr>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2755643</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9.641</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16663957</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Flasher</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30</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Low surface salinization risk</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88</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0.340909091</w:t>
            </w:r>
          </w:p>
        </w:tc>
      </w:tr>
      <w:tr w:rsidR="00375A42">
        <w:trPr>
          <w:divId w:val="591358233"/>
          <w:tblCellSpacing w:w="15" w:type="dxa"/>
        </w:trPr>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2755643</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9.641</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16663958</w:t>
            </w:r>
          </w:p>
        </w:tc>
        <w:tc>
          <w:tcPr>
            <w:tcW w:w="0" w:type="auto"/>
            <w:tcMar>
              <w:top w:w="15" w:type="dxa"/>
              <w:left w:w="15" w:type="dxa"/>
              <w:bottom w:w="15" w:type="dxa"/>
              <w:right w:w="15" w:type="dxa"/>
            </w:tcMar>
            <w:vAlign w:val="center"/>
            <w:hideMark/>
          </w:tcPr>
          <w:p w:rsidR="00375A42" w:rsidRDefault="00805D61">
            <w:pPr>
              <w:rPr>
                <w:rFonts w:eastAsia="Times New Roman"/>
              </w:rPr>
            </w:pPr>
            <w:proofErr w:type="spellStart"/>
            <w:r>
              <w:rPr>
                <w:rFonts w:eastAsia="Times New Roman"/>
              </w:rPr>
              <w:t>Vebar</w:t>
            </w:r>
            <w:proofErr w:type="spellEnd"/>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40</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Low surface salinization risk</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88</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0.454545455</w:t>
            </w:r>
          </w:p>
        </w:tc>
      </w:tr>
      <w:tr w:rsidR="00375A42">
        <w:trPr>
          <w:divId w:val="591358233"/>
          <w:tblCellSpacing w:w="15" w:type="dxa"/>
        </w:trPr>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2755643</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9.641</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16663959</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Tally</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18</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Low surface salinization risk</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88</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0.204545455</w:t>
            </w:r>
          </w:p>
        </w:tc>
      </w:tr>
      <w:tr w:rsidR="00375A42">
        <w:trPr>
          <w:divId w:val="591358233"/>
          <w:tblCellSpacing w:w="15" w:type="dxa"/>
        </w:trPr>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2755648</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11.382</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16663766</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Reeder</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58</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Low surface salinization risk</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78</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0.743589744</w:t>
            </w:r>
          </w:p>
        </w:tc>
      </w:tr>
      <w:tr w:rsidR="00375A42">
        <w:trPr>
          <w:divId w:val="591358233"/>
          <w:tblCellSpacing w:w="15" w:type="dxa"/>
        </w:trPr>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2755648</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11.382</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16663767</w:t>
            </w:r>
          </w:p>
        </w:tc>
        <w:tc>
          <w:tcPr>
            <w:tcW w:w="0" w:type="auto"/>
            <w:tcMar>
              <w:top w:w="15" w:type="dxa"/>
              <w:left w:w="15" w:type="dxa"/>
              <w:bottom w:w="15" w:type="dxa"/>
              <w:right w:w="15" w:type="dxa"/>
            </w:tcMar>
            <w:vAlign w:val="center"/>
            <w:hideMark/>
          </w:tcPr>
          <w:p w:rsidR="00375A42" w:rsidRDefault="00805D61">
            <w:pPr>
              <w:rPr>
                <w:rFonts w:eastAsia="Times New Roman"/>
              </w:rPr>
            </w:pPr>
            <w:proofErr w:type="spellStart"/>
            <w:r>
              <w:rPr>
                <w:rFonts w:eastAsia="Times New Roman"/>
              </w:rPr>
              <w:t>Janesburg</w:t>
            </w:r>
            <w:proofErr w:type="spellEnd"/>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20</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Low surface salinization risk</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78</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0.256410256</w:t>
            </w:r>
          </w:p>
        </w:tc>
      </w:tr>
    </w:tbl>
    <w:p w:rsidR="00375A42" w:rsidRDefault="00805D61">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728307292"/>
        <w:rPr>
          <w:rFonts w:eastAsia="Times New Roman"/>
        </w:rPr>
      </w:pPr>
      <w:bookmarkStart w:id="279" w:name="_Toc16246798"/>
      <w:r>
        <w:rPr>
          <w:rFonts w:eastAsia="Times New Roman"/>
        </w:rPr>
        <w:t>Populate</w:t>
      </w:r>
      <w:del w:id="280" w:author="Achen, Aaron - NRCS, Lincoln, NE" w:date="2019-08-06T15:49:00Z">
        <w:r>
          <w:rPr>
            <w:rFonts w:eastAsia="Times New Roman"/>
          </w:rPr>
          <w:delText>s</w:delText>
        </w:r>
      </w:del>
      <w:r>
        <w:rPr>
          <w:rFonts w:eastAsia="Times New Roman"/>
        </w:rPr>
        <w:t xml:space="preserve"> </w:t>
      </w:r>
      <w:del w:id="281" w:author="Achen, Aaron - NRCS, Lincoln, NE" w:date="2019-08-08T14:05:00Z">
        <w:r w:rsidDel="0031156F">
          <w:rPr>
            <w:rFonts w:eastAsia="Times New Roman"/>
          </w:rPr>
          <w:delText>c</w:delText>
        </w:r>
      </w:del>
      <w:ins w:id="282" w:author="Achen, Aaron - NRCS, Lincoln, NE" w:date="2019-08-08T14:05:00Z">
        <w:r w:rsidR="0031156F">
          <w:rPr>
            <w:rFonts w:eastAsia="Times New Roman"/>
          </w:rPr>
          <w:t>C</w:t>
        </w:r>
      </w:ins>
      <w:r>
        <w:rPr>
          <w:rFonts w:eastAsia="Times New Roman"/>
        </w:rPr>
        <w:t xml:space="preserve">omponent </w:t>
      </w:r>
      <w:del w:id="283" w:author="Achen, Aaron - NRCS, Lincoln, NE" w:date="2019-08-08T14:05:00Z">
        <w:r w:rsidDel="0031156F">
          <w:rPr>
            <w:rFonts w:eastAsia="Times New Roman"/>
          </w:rPr>
          <w:delText>a</w:delText>
        </w:r>
      </w:del>
      <w:ins w:id="284" w:author="Achen, Aaron - NRCS, Lincoln, NE" w:date="2019-08-08T14:05:00Z">
        <w:r w:rsidR="0031156F">
          <w:rPr>
            <w:rFonts w:eastAsia="Times New Roman"/>
          </w:rPr>
          <w:t>A</w:t>
        </w:r>
      </w:ins>
      <w:r>
        <w:rPr>
          <w:rFonts w:eastAsia="Times New Roman"/>
        </w:rPr>
        <w:t xml:space="preserve">cres by </w:t>
      </w:r>
      <w:del w:id="285" w:author="Achen, Aaron - NRCS, Lincoln, NE" w:date="2019-08-08T14:05:00Z">
        <w:r w:rsidDel="0031156F">
          <w:rPr>
            <w:rFonts w:eastAsia="Times New Roman"/>
          </w:rPr>
          <w:delText>m</w:delText>
        </w:r>
      </w:del>
      <w:ins w:id="286" w:author="Achen, Aaron - NRCS, Lincoln, NE" w:date="2019-08-08T14:05:00Z">
        <w:r w:rsidR="0031156F">
          <w:rPr>
            <w:rFonts w:eastAsia="Times New Roman"/>
          </w:rPr>
          <w:t>M</w:t>
        </w:r>
      </w:ins>
      <w:r>
        <w:rPr>
          <w:rFonts w:eastAsia="Times New Roman"/>
        </w:rPr>
        <w:t xml:space="preserve">ultiplying </w:t>
      </w:r>
      <w:del w:id="287" w:author="Achen, Aaron - NRCS, Lincoln, NE" w:date="2019-08-08T14:05:00Z">
        <w:r w:rsidDel="0031156F">
          <w:rPr>
            <w:rFonts w:eastAsia="Times New Roman"/>
          </w:rPr>
          <w:delText>m</w:delText>
        </w:r>
      </w:del>
      <w:ins w:id="288" w:author="Achen, Aaron - NRCS, Lincoln, NE" w:date="2019-08-08T14:05:00Z">
        <w:r w:rsidR="0031156F">
          <w:rPr>
            <w:rFonts w:eastAsia="Times New Roman"/>
          </w:rPr>
          <w:t>M</w:t>
        </w:r>
      </w:ins>
      <w:r>
        <w:rPr>
          <w:rFonts w:eastAsia="Times New Roman"/>
        </w:rPr>
        <w:t xml:space="preserve">ap </w:t>
      </w:r>
      <w:del w:id="289" w:author="Achen, Aaron - NRCS, Lincoln, NE" w:date="2019-08-08T14:05:00Z">
        <w:r w:rsidDel="0031156F">
          <w:rPr>
            <w:rFonts w:eastAsia="Times New Roman"/>
          </w:rPr>
          <w:delText>u</w:delText>
        </w:r>
      </w:del>
      <w:ins w:id="290" w:author="Achen, Aaron - NRCS, Lincoln, NE" w:date="2019-08-08T14:05:00Z">
        <w:r w:rsidR="0031156F">
          <w:rPr>
            <w:rFonts w:eastAsia="Times New Roman"/>
          </w:rPr>
          <w:t>U</w:t>
        </w:r>
      </w:ins>
      <w:r>
        <w:rPr>
          <w:rFonts w:eastAsia="Times New Roman"/>
        </w:rPr>
        <w:t xml:space="preserve">nit </w:t>
      </w:r>
      <w:del w:id="291" w:author="Achen, Aaron - NRCS, Lincoln, NE" w:date="2019-08-08T14:05:00Z">
        <w:r w:rsidDel="0031156F">
          <w:rPr>
            <w:rFonts w:eastAsia="Times New Roman"/>
          </w:rPr>
          <w:delText>a</w:delText>
        </w:r>
      </w:del>
      <w:ins w:id="292" w:author="Achen, Aaron - NRCS, Lincoln, NE" w:date="2019-08-08T14:05:00Z">
        <w:r w:rsidR="0031156F">
          <w:rPr>
            <w:rFonts w:eastAsia="Times New Roman"/>
          </w:rPr>
          <w:t>A</w:t>
        </w:r>
      </w:ins>
      <w:r>
        <w:rPr>
          <w:rFonts w:eastAsia="Times New Roman"/>
        </w:rPr>
        <w:t xml:space="preserve">cres with </w:t>
      </w:r>
      <w:del w:id="293" w:author="Achen, Aaron - NRCS, Lincoln, NE" w:date="2019-08-08T14:05:00Z">
        <w:r w:rsidDel="0031156F">
          <w:rPr>
            <w:rFonts w:eastAsia="Times New Roman"/>
          </w:rPr>
          <w:delText>a</w:delText>
        </w:r>
      </w:del>
      <w:ins w:id="294" w:author="Achen, Aaron - NRCS, Lincoln, NE" w:date="2019-08-08T14:05:00Z">
        <w:r w:rsidR="0031156F">
          <w:rPr>
            <w:rFonts w:eastAsia="Times New Roman"/>
          </w:rPr>
          <w:t>A</w:t>
        </w:r>
      </w:ins>
      <w:r>
        <w:rPr>
          <w:rFonts w:eastAsia="Times New Roman"/>
        </w:rPr>
        <w:t xml:space="preserve">djusted </w:t>
      </w:r>
      <w:del w:id="295" w:author="Achen, Aaron - NRCS, Lincoln, NE" w:date="2019-08-08T14:05:00Z">
        <w:r w:rsidDel="0031156F">
          <w:rPr>
            <w:rFonts w:eastAsia="Times New Roman"/>
          </w:rPr>
          <w:delText>c</w:delText>
        </w:r>
      </w:del>
      <w:ins w:id="296" w:author="Achen, Aaron - NRCS, Lincoln, NE" w:date="2019-08-08T14:05:00Z">
        <w:r w:rsidR="0031156F">
          <w:rPr>
            <w:rFonts w:eastAsia="Times New Roman"/>
          </w:rPr>
          <w:t>C</w:t>
        </w:r>
      </w:ins>
      <w:r>
        <w:rPr>
          <w:rFonts w:eastAsia="Times New Roman"/>
        </w:rPr>
        <w:t xml:space="preserve">omponent </w:t>
      </w:r>
      <w:del w:id="297" w:author="Achen, Aaron - NRCS, Lincoln, NE" w:date="2019-08-08T14:05:00Z">
        <w:r w:rsidDel="0031156F">
          <w:rPr>
            <w:rFonts w:eastAsia="Times New Roman"/>
          </w:rPr>
          <w:delText>p</w:delText>
        </w:r>
      </w:del>
      <w:ins w:id="298" w:author="Achen, Aaron - NRCS, Lincoln, NE" w:date="2019-08-08T14:05:00Z">
        <w:r w:rsidR="0031156F">
          <w:rPr>
            <w:rFonts w:eastAsia="Times New Roman"/>
          </w:rPr>
          <w:t>P</w:t>
        </w:r>
      </w:ins>
      <w:r>
        <w:rPr>
          <w:rFonts w:eastAsia="Times New Roman"/>
        </w:rPr>
        <w:t>ercent</w:t>
      </w:r>
      <w:bookmarkEnd w:id="279"/>
    </w:p>
    <w:p w:rsidR="00375A42" w:rsidRDefault="00805D61">
      <w:pPr>
        <w:pStyle w:val="HTMLPreformatted"/>
        <w:divId w:val="728307292"/>
        <w:rPr>
          <w:rStyle w:val="HTMLCode"/>
        </w:rPr>
      </w:pPr>
      <w:r>
        <w:rPr>
          <w:rStyle w:val="HTMLCode"/>
        </w:rPr>
        <w:t>TRUNCATE TABLE #M8</w:t>
      </w:r>
    </w:p>
    <w:p w:rsidR="00375A42" w:rsidRDefault="00805D61">
      <w:pPr>
        <w:pStyle w:val="HTMLPreformatted"/>
        <w:divId w:val="728307292"/>
        <w:rPr>
          <w:rStyle w:val="HTMLCode"/>
        </w:rPr>
      </w:pPr>
      <w:r>
        <w:rPr>
          <w:rStyle w:val="HTMLCode"/>
        </w:rPr>
        <w:t>INSERT INTO #M8</w:t>
      </w:r>
    </w:p>
    <w:p w:rsidR="00375A42" w:rsidRDefault="00805D61">
      <w:pPr>
        <w:pStyle w:val="HTMLPreformatted"/>
        <w:divId w:val="728307292"/>
        <w:rPr>
          <w:rStyle w:val="HTMLCode"/>
        </w:rPr>
      </w:pPr>
      <w:r>
        <w:rPr>
          <w:rStyle w:val="HTMLCode"/>
        </w:rPr>
        <w:t xml:space="preserve">SELECT  </w:t>
      </w:r>
      <w:proofErr w:type="spellStart"/>
      <w:r>
        <w:rPr>
          <w:rStyle w:val="HTMLCode"/>
        </w:rPr>
        <w:t>aoiid</w:t>
      </w:r>
      <w:proofErr w:type="spellEnd"/>
      <w:r>
        <w:rPr>
          <w:rStyle w:val="HTMLCode"/>
        </w:rPr>
        <w:t xml:space="preserve">, </w:t>
      </w:r>
      <w:proofErr w:type="spellStart"/>
      <w:r>
        <w:rPr>
          <w:rStyle w:val="HTMLCode"/>
        </w:rPr>
        <w:t>landunit</w:t>
      </w:r>
      <w:proofErr w:type="spellEnd"/>
      <w:r>
        <w:rPr>
          <w:rStyle w:val="HTMLCode"/>
        </w:rPr>
        <w:t xml:space="preserve">, </w:t>
      </w:r>
      <w:proofErr w:type="spellStart"/>
      <w:r>
        <w:rPr>
          <w:rStyle w:val="HTMLCode"/>
        </w:rPr>
        <w:t>mukey</w:t>
      </w:r>
      <w:proofErr w:type="spellEnd"/>
      <w:r>
        <w:rPr>
          <w:rStyle w:val="HTMLCode"/>
        </w:rPr>
        <w:t xml:space="preserve">, </w:t>
      </w:r>
      <w:proofErr w:type="spellStart"/>
      <w:r>
        <w:rPr>
          <w:rStyle w:val="HTMLCode"/>
        </w:rPr>
        <w:t>mapunit_acres</w:t>
      </w:r>
      <w:proofErr w:type="spellEnd"/>
      <w:r>
        <w:rPr>
          <w:rStyle w:val="HTMLCode"/>
        </w:rPr>
        <w:t xml:space="preserve">, </w:t>
      </w:r>
      <w:proofErr w:type="spellStart"/>
      <w:r>
        <w:rPr>
          <w:rStyle w:val="HTMLCode"/>
        </w:rPr>
        <w:t>cokey</w:t>
      </w:r>
      <w:proofErr w:type="spellEnd"/>
      <w:r>
        <w:rPr>
          <w:rStyle w:val="HTMLCode"/>
        </w:rPr>
        <w:t xml:space="preserve">, </w:t>
      </w:r>
      <w:proofErr w:type="spellStart"/>
      <w:r>
        <w:rPr>
          <w:rStyle w:val="HTMLCode"/>
        </w:rPr>
        <w:t>compname</w:t>
      </w:r>
      <w:proofErr w:type="spellEnd"/>
      <w:r>
        <w:rPr>
          <w:rStyle w:val="HTMLCode"/>
        </w:rPr>
        <w:t xml:space="preserve">, </w:t>
      </w:r>
      <w:proofErr w:type="spellStart"/>
      <w:r>
        <w:rPr>
          <w:rStyle w:val="HTMLCode"/>
        </w:rPr>
        <w:t>comppct_r</w:t>
      </w:r>
      <w:proofErr w:type="spellEnd"/>
      <w:r>
        <w:rPr>
          <w:rStyle w:val="HTMLCode"/>
        </w:rPr>
        <w:t xml:space="preserve">, rating, </w:t>
      </w:r>
      <w:proofErr w:type="spellStart"/>
      <w:r>
        <w:rPr>
          <w:rStyle w:val="HTMLCode"/>
        </w:rPr>
        <w:t>MU_pct_sum</w:t>
      </w:r>
      <w:proofErr w:type="spellEnd"/>
      <w:r>
        <w:rPr>
          <w:rStyle w:val="HTMLCode"/>
        </w:rPr>
        <w:t xml:space="preserve">, </w:t>
      </w:r>
      <w:proofErr w:type="spellStart"/>
      <w:r>
        <w:rPr>
          <w:rStyle w:val="HTMLCode"/>
        </w:rPr>
        <w:t>adj_comp_pct</w:t>
      </w:r>
      <w:proofErr w:type="spellEnd"/>
      <w:r>
        <w:rPr>
          <w:rStyle w:val="HTMLCode"/>
        </w:rPr>
        <w:t>, ROUND ( (</w:t>
      </w:r>
      <w:proofErr w:type="spellStart"/>
      <w:r>
        <w:rPr>
          <w:rStyle w:val="HTMLCode"/>
        </w:rPr>
        <w:t>adj_comp_pct</w:t>
      </w:r>
      <w:proofErr w:type="spellEnd"/>
      <w:r>
        <w:rPr>
          <w:rStyle w:val="HTMLCode"/>
        </w:rPr>
        <w:t xml:space="preserve"> * </w:t>
      </w:r>
      <w:proofErr w:type="spellStart"/>
      <w:r>
        <w:rPr>
          <w:rStyle w:val="HTMLCode"/>
        </w:rPr>
        <w:t>mapunit_acres</w:t>
      </w:r>
      <w:proofErr w:type="spellEnd"/>
      <w:r>
        <w:rPr>
          <w:rStyle w:val="HTMLCode"/>
        </w:rPr>
        <w:t xml:space="preserve">), 4) AS </w:t>
      </w:r>
      <w:proofErr w:type="spellStart"/>
      <w:r>
        <w:rPr>
          <w:rStyle w:val="HTMLCode"/>
        </w:rPr>
        <w:t>co_acres</w:t>
      </w:r>
      <w:proofErr w:type="spellEnd"/>
    </w:p>
    <w:p w:rsidR="00375A42" w:rsidRDefault="00805D61">
      <w:pPr>
        <w:pStyle w:val="HTMLPreformatted"/>
        <w:divId w:val="728307292"/>
      </w:pPr>
      <w:r>
        <w:rPr>
          <w:rStyle w:val="HTMLCode"/>
        </w:rPr>
        <w:t>FROM #M6;</w:t>
      </w:r>
    </w:p>
    <w:tbl>
      <w:tblPr>
        <w:tblW w:w="5000" w:type="pct"/>
        <w:tblCellSpacing w:w="15" w:type="dxa"/>
        <w:tblLook w:val="04A0" w:firstRow="1" w:lastRow="0" w:firstColumn="1" w:lastColumn="0" w:noHBand="0" w:noVBand="1"/>
      </w:tblPr>
      <w:tblGrid>
        <w:gridCol w:w="450"/>
        <w:gridCol w:w="700"/>
        <w:gridCol w:w="680"/>
        <w:gridCol w:w="1182"/>
        <w:gridCol w:w="768"/>
        <w:gridCol w:w="886"/>
        <w:gridCol w:w="877"/>
        <w:gridCol w:w="877"/>
        <w:gridCol w:w="1083"/>
        <w:gridCol w:w="1133"/>
        <w:gridCol w:w="724"/>
      </w:tblGrid>
      <w:tr w:rsidR="00375A42">
        <w:trPr>
          <w:divId w:val="728307292"/>
          <w:tblHeader/>
          <w:tblCellSpacing w:w="15" w:type="dxa"/>
        </w:trPr>
        <w:tc>
          <w:tcPr>
            <w:tcW w:w="0" w:type="auto"/>
            <w:tcMar>
              <w:top w:w="15" w:type="dxa"/>
              <w:left w:w="15" w:type="dxa"/>
              <w:bottom w:w="15" w:type="dxa"/>
              <w:right w:w="15" w:type="dxa"/>
            </w:tcMar>
            <w:vAlign w:val="center"/>
            <w:hideMark/>
          </w:tcPr>
          <w:p w:rsidR="00375A42" w:rsidRDefault="00805D61">
            <w:pPr>
              <w:jc w:val="center"/>
              <w:rPr>
                <w:rFonts w:eastAsia="Times New Roman"/>
                <w:b/>
                <w:bCs/>
              </w:rPr>
            </w:pPr>
            <w:proofErr w:type="spellStart"/>
            <w:r>
              <w:rPr>
                <w:rFonts w:eastAsia="Times New Roman"/>
                <w:b/>
                <w:bCs/>
              </w:rPr>
              <w:t>aoiid</w:t>
            </w:r>
            <w:proofErr w:type="spellEnd"/>
          </w:p>
        </w:tc>
        <w:tc>
          <w:tcPr>
            <w:tcW w:w="0" w:type="auto"/>
            <w:tcMar>
              <w:top w:w="15" w:type="dxa"/>
              <w:left w:w="15" w:type="dxa"/>
              <w:bottom w:w="15" w:type="dxa"/>
              <w:right w:w="15" w:type="dxa"/>
            </w:tcMar>
            <w:vAlign w:val="center"/>
            <w:hideMark/>
          </w:tcPr>
          <w:p w:rsidR="00375A42" w:rsidRDefault="00805D61">
            <w:pPr>
              <w:jc w:val="center"/>
              <w:rPr>
                <w:rFonts w:eastAsia="Times New Roman"/>
                <w:b/>
                <w:bCs/>
              </w:rPr>
            </w:pPr>
            <w:proofErr w:type="spellStart"/>
            <w:r>
              <w:rPr>
                <w:rFonts w:eastAsia="Times New Roman"/>
                <w:b/>
                <w:bCs/>
              </w:rPr>
              <w:t>landunit</w:t>
            </w:r>
            <w:proofErr w:type="spellEnd"/>
          </w:p>
        </w:tc>
        <w:tc>
          <w:tcPr>
            <w:tcW w:w="0" w:type="auto"/>
            <w:tcMar>
              <w:top w:w="15" w:type="dxa"/>
              <w:left w:w="15" w:type="dxa"/>
              <w:bottom w:w="15" w:type="dxa"/>
              <w:right w:w="15" w:type="dxa"/>
            </w:tcMar>
            <w:vAlign w:val="center"/>
            <w:hideMark/>
          </w:tcPr>
          <w:p w:rsidR="00375A42" w:rsidRDefault="00805D61">
            <w:pPr>
              <w:jc w:val="center"/>
              <w:rPr>
                <w:rFonts w:eastAsia="Times New Roman"/>
                <w:b/>
                <w:bCs/>
              </w:rPr>
            </w:pPr>
            <w:proofErr w:type="spellStart"/>
            <w:r>
              <w:rPr>
                <w:rFonts w:eastAsia="Times New Roman"/>
                <w:b/>
                <w:bCs/>
              </w:rPr>
              <w:t>mukey</w:t>
            </w:r>
            <w:proofErr w:type="spellEnd"/>
          </w:p>
        </w:tc>
        <w:tc>
          <w:tcPr>
            <w:tcW w:w="0" w:type="auto"/>
            <w:tcMar>
              <w:top w:w="15" w:type="dxa"/>
              <w:left w:w="15" w:type="dxa"/>
              <w:bottom w:w="15" w:type="dxa"/>
              <w:right w:w="15" w:type="dxa"/>
            </w:tcMar>
            <w:vAlign w:val="center"/>
            <w:hideMark/>
          </w:tcPr>
          <w:p w:rsidR="00375A42" w:rsidRDefault="00805D61">
            <w:pPr>
              <w:jc w:val="center"/>
              <w:rPr>
                <w:rFonts w:eastAsia="Times New Roman"/>
                <w:b/>
                <w:bCs/>
              </w:rPr>
            </w:pPr>
            <w:proofErr w:type="spellStart"/>
            <w:r>
              <w:rPr>
                <w:rFonts w:eastAsia="Times New Roman"/>
                <w:b/>
                <w:bCs/>
              </w:rPr>
              <w:t>mapunit_acres</w:t>
            </w:r>
            <w:proofErr w:type="spellEnd"/>
          </w:p>
        </w:tc>
        <w:tc>
          <w:tcPr>
            <w:tcW w:w="0" w:type="auto"/>
            <w:tcMar>
              <w:top w:w="15" w:type="dxa"/>
              <w:left w:w="15" w:type="dxa"/>
              <w:bottom w:w="15" w:type="dxa"/>
              <w:right w:w="15" w:type="dxa"/>
            </w:tcMar>
            <w:vAlign w:val="center"/>
            <w:hideMark/>
          </w:tcPr>
          <w:p w:rsidR="00375A42" w:rsidRDefault="00805D61">
            <w:pPr>
              <w:jc w:val="center"/>
              <w:rPr>
                <w:rFonts w:eastAsia="Times New Roman"/>
                <w:b/>
                <w:bCs/>
              </w:rPr>
            </w:pPr>
            <w:proofErr w:type="spellStart"/>
            <w:r>
              <w:rPr>
                <w:rFonts w:eastAsia="Times New Roman"/>
                <w:b/>
                <w:bCs/>
              </w:rPr>
              <w:t>cokey</w:t>
            </w:r>
            <w:proofErr w:type="spellEnd"/>
          </w:p>
        </w:tc>
        <w:tc>
          <w:tcPr>
            <w:tcW w:w="0" w:type="auto"/>
            <w:tcMar>
              <w:top w:w="15" w:type="dxa"/>
              <w:left w:w="15" w:type="dxa"/>
              <w:bottom w:w="15" w:type="dxa"/>
              <w:right w:w="15" w:type="dxa"/>
            </w:tcMar>
            <w:vAlign w:val="center"/>
            <w:hideMark/>
          </w:tcPr>
          <w:p w:rsidR="00375A42" w:rsidRDefault="00805D61">
            <w:pPr>
              <w:jc w:val="center"/>
              <w:rPr>
                <w:rFonts w:eastAsia="Times New Roman"/>
                <w:b/>
                <w:bCs/>
              </w:rPr>
            </w:pPr>
            <w:proofErr w:type="spellStart"/>
            <w:r>
              <w:rPr>
                <w:rFonts w:eastAsia="Times New Roman"/>
                <w:b/>
                <w:bCs/>
              </w:rPr>
              <w:t>compname</w:t>
            </w:r>
            <w:proofErr w:type="spellEnd"/>
          </w:p>
        </w:tc>
        <w:tc>
          <w:tcPr>
            <w:tcW w:w="0" w:type="auto"/>
            <w:tcMar>
              <w:top w:w="15" w:type="dxa"/>
              <w:left w:w="15" w:type="dxa"/>
              <w:bottom w:w="15" w:type="dxa"/>
              <w:right w:w="15" w:type="dxa"/>
            </w:tcMar>
            <w:vAlign w:val="center"/>
            <w:hideMark/>
          </w:tcPr>
          <w:p w:rsidR="00375A42" w:rsidRDefault="00805D61">
            <w:pPr>
              <w:jc w:val="center"/>
              <w:rPr>
                <w:rFonts w:eastAsia="Times New Roman"/>
                <w:b/>
                <w:bCs/>
              </w:rPr>
            </w:pPr>
            <w:proofErr w:type="spellStart"/>
            <w:r>
              <w:rPr>
                <w:rFonts w:eastAsia="Times New Roman"/>
                <w:b/>
                <w:bCs/>
              </w:rPr>
              <w:t>comppct_r</w:t>
            </w:r>
            <w:proofErr w:type="spellEnd"/>
          </w:p>
        </w:tc>
        <w:tc>
          <w:tcPr>
            <w:tcW w:w="0" w:type="auto"/>
            <w:tcMar>
              <w:top w:w="15" w:type="dxa"/>
              <w:left w:w="15" w:type="dxa"/>
              <w:bottom w:w="15" w:type="dxa"/>
              <w:right w:w="15" w:type="dxa"/>
            </w:tcMar>
            <w:vAlign w:val="center"/>
            <w:hideMark/>
          </w:tcPr>
          <w:p w:rsidR="00375A42" w:rsidRDefault="00805D61">
            <w:pPr>
              <w:jc w:val="center"/>
              <w:rPr>
                <w:rFonts w:eastAsia="Times New Roman"/>
                <w:b/>
                <w:bCs/>
              </w:rPr>
            </w:pPr>
            <w:r>
              <w:rPr>
                <w:rFonts w:eastAsia="Times New Roman"/>
                <w:b/>
                <w:bCs/>
              </w:rPr>
              <w:t>rating</w:t>
            </w:r>
          </w:p>
        </w:tc>
        <w:tc>
          <w:tcPr>
            <w:tcW w:w="0" w:type="auto"/>
            <w:tcMar>
              <w:top w:w="15" w:type="dxa"/>
              <w:left w:w="15" w:type="dxa"/>
              <w:bottom w:w="15" w:type="dxa"/>
              <w:right w:w="15" w:type="dxa"/>
            </w:tcMar>
            <w:vAlign w:val="center"/>
            <w:hideMark/>
          </w:tcPr>
          <w:p w:rsidR="00375A42" w:rsidRDefault="00805D61">
            <w:pPr>
              <w:jc w:val="center"/>
              <w:rPr>
                <w:rFonts w:eastAsia="Times New Roman"/>
                <w:b/>
                <w:bCs/>
              </w:rPr>
            </w:pPr>
            <w:proofErr w:type="spellStart"/>
            <w:r>
              <w:rPr>
                <w:rFonts w:eastAsia="Times New Roman"/>
                <w:b/>
                <w:bCs/>
              </w:rPr>
              <w:t>MU_pct_sum</w:t>
            </w:r>
            <w:proofErr w:type="spellEnd"/>
          </w:p>
        </w:tc>
        <w:tc>
          <w:tcPr>
            <w:tcW w:w="0" w:type="auto"/>
            <w:tcMar>
              <w:top w:w="15" w:type="dxa"/>
              <w:left w:w="15" w:type="dxa"/>
              <w:bottom w:w="15" w:type="dxa"/>
              <w:right w:w="15" w:type="dxa"/>
            </w:tcMar>
            <w:vAlign w:val="center"/>
            <w:hideMark/>
          </w:tcPr>
          <w:p w:rsidR="00375A42" w:rsidRDefault="00805D61">
            <w:pPr>
              <w:jc w:val="center"/>
              <w:rPr>
                <w:rFonts w:eastAsia="Times New Roman"/>
                <w:b/>
                <w:bCs/>
              </w:rPr>
            </w:pPr>
            <w:proofErr w:type="spellStart"/>
            <w:r>
              <w:rPr>
                <w:rFonts w:eastAsia="Times New Roman"/>
                <w:b/>
                <w:bCs/>
              </w:rPr>
              <w:t>adj_comp_pct</w:t>
            </w:r>
            <w:proofErr w:type="spellEnd"/>
          </w:p>
        </w:tc>
        <w:tc>
          <w:tcPr>
            <w:tcW w:w="0" w:type="auto"/>
            <w:tcMar>
              <w:top w:w="15" w:type="dxa"/>
              <w:left w:w="15" w:type="dxa"/>
              <w:bottom w:w="15" w:type="dxa"/>
              <w:right w:w="15" w:type="dxa"/>
            </w:tcMar>
            <w:vAlign w:val="center"/>
            <w:hideMark/>
          </w:tcPr>
          <w:p w:rsidR="00375A42" w:rsidRDefault="00805D61">
            <w:pPr>
              <w:jc w:val="center"/>
              <w:rPr>
                <w:rFonts w:eastAsia="Times New Roman"/>
                <w:b/>
                <w:bCs/>
              </w:rPr>
            </w:pPr>
            <w:proofErr w:type="spellStart"/>
            <w:r>
              <w:rPr>
                <w:rFonts w:eastAsia="Times New Roman"/>
                <w:b/>
                <w:bCs/>
              </w:rPr>
              <w:t>co_acres</w:t>
            </w:r>
            <w:proofErr w:type="spellEnd"/>
          </w:p>
        </w:tc>
      </w:tr>
      <w:tr w:rsidR="00375A42">
        <w:trPr>
          <w:divId w:val="728307292"/>
          <w:tblCellSpacing w:w="15" w:type="dxa"/>
        </w:trPr>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354627</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0.426</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16464494</w:t>
            </w:r>
          </w:p>
        </w:tc>
        <w:tc>
          <w:tcPr>
            <w:tcW w:w="0" w:type="auto"/>
            <w:tcMar>
              <w:top w:w="15" w:type="dxa"/>
              <w:left w:w="15" w:type="dxa"/>
              <w:bottom w:w="15" w:type="dxa"/>
              <w:right w:w="15" w:type="dxa"/>
            </w:tcMar>
            <w:vAlign w:val="center"/>
            <w:hideMark/>
          </w:tcPr>
          <w:p w:rsidR="00375A42" w:rsidRDefault="00805D61">
            <w:pPr>
              <w:rPr>
                <w:rFonts w:eastAsia="Times New Roman"/>
              </w:rPr>
            </w:pPr>
            <w:proofErr w:type="spellStart"/>
            <w:r>
              <w:rPr>
                <w:rFonts w:eastAsia="Times New Roman"/>
              </w:rPr>
              <w:t>Daglum</w:t>
            </w:r>
            <w:proofErr w:type="spellEnd"/>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25</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Surface salinization risk</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90</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0.277777778</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0.1183</w:t>
            </w:r>
          </w:p>
        </w:tc>
      </w:tr>
      <w:tr w:rsidR="00375A42">
        <w:trPr>
          <w:divId w:val="728307292"/>
          <w:tblCellSpacing w:w="15" w:type="dxa"/>
        </w:trPr>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lastRenderedPageBreak/>
              <w:t>1</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354627</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0.426</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16464495</w:t>
            </w:r>
          </w:p>
        </w:tc>
        <w:tc>
          <w:tcPr>
            <w:tcW w:w="0" w:type="auto"/>
            <w:tcMar>
              <w:top w:w="15" w:type="dxa"/>
              <w:left w:w="15" w:type="dxa"/>
              <w:bottom w:w="15" w:type="dxa"/>
              <w:right w:w="15" w:type="dxa"/>
            </w:tcMar>
            <w:vAlign w:val="center"/>
            <w:hideMark/>
          </w:tcPr>
          <w:p w:rsidR="00375A42" w:rsidRDefault="00805D61">
            <w:pPr>
              <w:rPr>
                <w:rFonts w:eastAsia="Times New Roman"/>
              </w:rPr>
            </w:pPr>
            <w:proofErr w:type="spellStart"/>
            <w:r>
              <w:rPr>
                <w:rFonts w:eastAsia="Times New Roman"/>
              </w:rPr>
              <w:t>Farnuf</w:t>
            </w:r>
            <w:proofErr w:type="spellEnd"/>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65</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Low surface salinization risk</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90</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0.722222222</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0.3077</w:t>
            </w:r>
          </w:p>
        </w:tc>
      </w:tr>
      <w:tr w:rsidR="00375A42">
        <w:trPr>
          <w:divId w:val="728307292"/>
          <w:tblCellSpacing w:w="15" w:type="dxa"/>
        </w:trPr>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354648</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0.287</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16464607</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Amor</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25</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Low surface salinization risk</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85</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0.294117647</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0.0844</w:t>
            </w:r>
          </w:p>
        </w:tc>
      </w:tr>
      <w:tr w:rsidR="00375A42">
        <w:trPr>
          <w:divId w:val="728307292"/>
          <w:tblCellSpacing w:w="15" w:type="dxa"/>
        </w:trPr>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354648</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0.287</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16464612</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Reeder</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60</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Low surface salinization risk</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85</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0.705882353</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0.2026</w:t>
            </w:r>
          </w:p>
        </w:tc>
      </w:tr>
      <w:tr w:rsidR="00375A42">
        <w:trPr>
          <w:divId w:val="728307292"/>
          <w:tblCellSpacing w:w="15" w:type="dxa"/>
        </w:trPr>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2494708</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1.729</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16663930</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Amor</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49</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Low surface salinization risk</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81</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0.604938272</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1.0459</w:t>
            </w:r>
          </w:p>
        </w:tc>
      </w:tr>
      <w:tr w:rsidR="00375A42">
        <w:trPr>
          <w:divId w:val="728307292"/>
          <w:tblCellSpacing w:w="15" w:type="dxa"/>
        </w:trPr>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2494708</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1.729</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16663931</w:t>
            </w:r>
          </w:p>
        </w:tc>
        <w:tc>
          <w:tcPr>
            <w:tcW w:w="0" w:type="auto"/>
            <w:tcMar>
              <w:top w:w="15" w:type="dxa"/>
              <w:left w:w="15" w:type="dxa"/>
              <w:bottom w:w="15" w:type="dxa"/>
              <w:right w:w="15" w:type="dxa"/>
            </w:tcMar>
            <w:vAlign w:val="center"/>
            <w:hideMark/>
          </w:tcPr>
          <w:p w:rsidR="00375A42" w:rsidRDefault="00805D61">
            <w:pPr>
              <w:rPr>
                <w:rFonts w:eastAsia="Times New Roman"/>
              </w:rPr>
            </w:pPr>
            <w:proofErr w:type="spellStart"/>
            <w:r>
              <w:rPr>
                <w:rFonts w:eastAsia="Times New Roman"/>
              </w:rPr>
              <w:t>Cabba</w:t>
            </w:r>
            <w:proofErr w:type="spellEnd"/>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32</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Low surface salinization risk</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81</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0.395061728</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0.6831</w:t>
            </w:r>
          </w:p>
        </w:tc>
      </w:tr>
      <w:tr w:rsidR="00375A42">
        <w:trPr>
          <w:divId w:val="728307292"/>
          <w:tblCellSpacing w:w="15" w:type="dxa"/>
        </w:trPr>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2525720</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56.699</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16663899</w:t>
            </w:r>
          </w:p>
        </w:tc>
        <w:tc>
          <w:tcPr>
            <w:tcW w:w="0" w:type="auto"/>
            <w:tcMar>
              <w:top w:w="15" w:type="dxa"/>
              <w:left w:w="15" w:type="dxa"/>
              <w:bottom w:w="15" w:type="dxa"/>
              <w:right w:w="15" w:type="dxa"/>
            </w:tcMar>
            <w:vAlign w:val="center"/>
            <w:hideMark/>
          </w:tcPr>
          <w:p w:rsidR="00375A42" w:rsidRDefault="00805D61">
            <w:pPr>
              <w:rPr>
                <w:rFonts w:eastAsia="Times New Roman"/>
              </w:rPr>
            </w:pPr>
            <w:proofErr w:type="spellStart"/>
            <w:r>
              <w:rPr>
                <w:rFonts w:eastAsia="Times New Roman"/>
              </w:rPr>
              <w:t>Daglum</w:t>
            </w:r>
            <w:proofErr w:type="spellEnd"/>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33</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Low surface salinization risk</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88</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0.375</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21.2621</w:t>
            </w:r>
          </w:p>
        </w:tc>
      </w:tr>
      <w:tr w:rsidR="00375A42">
        <w:trPr>
          <w:divId w:val="728307292"/>
          <w:tblCellSpacing w:w="15" w:type="dxa"/>
        </w:trPr>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2525720</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56.699</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16663903</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Rhoades</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55</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Surface salinization risk</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88</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0.625</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35.4369</w:t>
            </w:r>
          </w:p>
        </w:tc>
      </w:tr>
      <w:tr w:rsidR="00375A42">
        <w:trPr>
          <w:divId w:val="728307292"/>
          <w:tblCellSpacing w:w="15" w:type="dxa"/>
        </w:trPr>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2525732</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1.35</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16663796</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Ekalaka</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55</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Low surface salinization risk</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72</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0.763888889</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1.0312</w:t>
            </w:r>
          </w:p>
        </w:tc>
      </w:tr>
      <w:tr w:rsidR="00375A42">
        <w:trPr>
          <w:divId w:val="728307292"/>
          <w:tblCellSpacing w:w="15" w:type="dxa"/>
        </w:trPr>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2525732</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1.35</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16663797</w:t>
            </w:r>
          </w:p>
        </w:tc>
        <w:tc>
          <w:tcPr>
            <w:tcW w:w="0" w:type="auto"/>
            <w:tcMar>
              <w:top w:w="15" w:type="dxa"/>
              <w:left w:w="15" w:type="dxa"/>
              <w:bottom w:w="15" w:type="dxa"/>
              <w:right w:w="15" w:type="dxa"/>
            </w:tcMar>
            <w:vAlign w:val="center"/>
            <w:hideMark/>
          </w:tcPr>
          <w:p w:rsidR="00375A42" w:rsidRDefault="00805D61">
            <w:pPr>
              <w:rPr>
                <w:rFonts w:eastAsia="Times New Roman"/>
              </w:rPr>
            </w:pPr>
            <w:proofErr w:type="spellStart"/>
            <w:r>
              <w:rPr>
                <w:rFonts w:eastAsia="Times New Roman"/>
              </w:rPr>
              <w:t>Yegen</w:t>
            </w:r>
            <w:proofErr w:type="spellEnd"/>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17</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Low surface salinization risk</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72</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0.236111111</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0.3187</w:t>
            </w:r>
          </w:p>
        </w:tc>
      </w:tr>
      <w:tr w:rsidR="00375A42">
        <w:trPr>
          <w:divId w:val="728307292"/>
          <w:tblCellSpacing w:w="15" w:type="dxa"/>
        </w:trPr>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2525733</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0.129</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16663951</w:t>
            </w:r>
          </w:p>
        </w:tc>
        <w:tc>
          <w:tcPr>
            <w:tcW w:w="0" w:type="auto"/>
            <w:tcMar>
              <w:top w:w="15" w:type="dxa"/>
              <w:left w:w="15" w:type="dxa"/>
              <w:bottom w:w="15" w:type="dxa"/>
              <w:right w:w="15" w:type="dxa"/>
            </w:tcMar>
            <w:vAlign w:val="center"/>
            <w:hideMark/>
          </w:tcPr>
          <w:p w:rsidR="00375A42" w:rsidRDefault="00805D61">
            <w:pPr>
              <w:rPr>
                <w:rFonts w:eastAsia="Times New Roman"/>
              </w:rPr>
            </w:pPr>
            <w:proofErr w:type="spellStart"/>
            <w:r>
              <w:rPr>
                <w:rFonts w:eastAsia="Times New Roman"/>
              </w:rPr>
              <w:t>Vebar</w:t>
            </w:r>
            <w:proofErr w:type="spellEnd"/>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50</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Low surface salinization risk</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75</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0.666666667</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0.086</w:t>
            </w:r>
          </w:p>
        </w:tc>
      </w:tr>
      <w:tr w:rsidR="00375A42">
        <w:trPr>
          <w:divId w:val="728307292"/>
          <w:tblCellSpacing w:w="15" w:type="dxa"/>
        </w:trPr>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2525733</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0.129</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16663952</w:t>
            </w:r>
          </w:p>
        </w:tc>
        <w:tc>
          <w:tcPr>
            <w:tcW w:w="0" w:type="auto"/>
            <w:tcMar>
              <w:top w:w="15" w:type="dxa"/>
              <w:left w:w="15" w:type="dxa"/>
              <w:bottom w:w="15" w:type="dxa"/>
              <w:right w:w="15" w:type="dxa"/>
            </w:tcMar>
            <w:vAlign w:val="center"/>
            <w:hideMark/>
          </w:tcPr>
          <w:p w:rsidR="00375A42" w:rsidRDefault="00805D61">
            <w:pPr>
              <w:rPr>
                <w:rFonts w:eastAsia="Times New Roman"/>
              </w:rPr>
            </w:pPr>
            <w:proofErr w:type="spellStart"/>
            <w:r>
              <w:rPr>
                <w:rFonts w:eastAsia="Times New Roman"/>
              </w:rPr>
              <w:t>Cohagen</w:t>
            </w:r>
            <w:proofErr w:type="spellEnd"/>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25</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 xml:space="preserve">Low surface </w:t>
            </w:r>
            <w:r>
              <w:rPr>
                <w:rFonts w:eastAsia="Times New Roman"/>
              </w:rPr>
              <w:lastRenderedPageBreak/>
              <w:t>salinization risk</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lastRenderedPageBreak/>
              <w:t>75</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0.333333333</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0.043</w:t>
            </w:r>
          </w:p>
        </w:tc>
      </w:tr>
      <w:tr w:rsidR="00375A42">
        <w:trPr>
          <w:divId w:val="728307292"/>
          <w:tblCellSpacing w:w="15" w:type="dxa"/>
        </w:trPr>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2525739</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28.479</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16663915</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Parshall</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20</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Low surface salinization risk</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78</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0.256410256</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7.3023</w:t>
            </w:r>
          </w:p>
        </w:tc>
      </w:tr>
      <w:tr w:rsidR="00375A42">
        <w:trPr>
          <w:divId w:val="728307292"/>
          <w:tblCellSpacing w:w="15" w:type="dxa"/>
        </w:trPr>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2525739</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28.479</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16663917</w:t>
            </w:r>
          </w:p>
        </w:tc>
        <w:tc>
          <w:tcPr>
            <w:tcW w:w="0" w:type="auto"/>
            <w:tcMar>
              <w:top w:w="15" w:type="dxa"/>
              <w:left w:w="15" w:type="dxa"/>
              <w:bottom w:w="15" w:type="dxa"/>
              <w:right w:w="15" w:type="dxa"/>
            </w:tcMar>
            <w:vAlign w:val="center"/>
            <w:hideMark/>
          </w:tcPr>
          <w:p w:rsidR="00375A42" w:rsidRDefault="00805D61">
            <w:pPr>
              <w:rPr>
                <w:rFonts w:eastAsia="Times New Roman"/>
              </w:rPr>
            </w:pPr>
            <w:proofErr w:type="spellStart"/>
            <w:r>
              <w:rPr>
                <w:rFonts w:eastAsia="Times New Roman"/>
              </w:rPr>
              <w:t>Vebar</w:t>
            </w:r>
            <w:proofErr w:type="spellEnd"/>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58</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Low surface salinization risk</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78</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0.743589744</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21.1767</w:t>
            </w:r>
          </w:p>
        </w:tc>
      </w:tr>
      <w:tr w:rsidR="00375A42">
        <w:trPr>
          <w:divId w:val="728307292"/>
          <w:tblCellSpacing w:w="15" w:type="dxa"/>
        </w:trPr>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2525745</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4.983</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16663921</w:t>
            </w:r>
          </w:p>
        </w:tc>
        <w:tc>
          <w:tcPr>
            <w:tcW w:w="0" w:type="auto"/>
            <w:tcMar>
              <w:top w:w="15" w:type="dxa"/>
              <w:left w:w="15" w:type="dxa"/>
              <w:bottom w:w="15" w:type="dxa"/>
              <w:right w:w="15" w:type="dxa"/>
            </w:tcMar>
            <w:vAlign w:val="center"/>
            <w:hideMark/>
          </w:tcPr>
          <w:p w:rsidR="00375A42" w:rsidRDefault="00805D61">
            <w:pPr>
              <w:rPr>
                <w:rFonts w:eastAsia="Times New Roman"/>
              </w:rPr>
            </w:pPr>
            <w:proofErr w:type="spellStart"/>
            <w:r>
              <w:rPr>
                <w:rFonts w:eastAsia="Times New Roman"/>
              </w:rPr>
              <w:t>Shambo</w:t>
            </w:r>
            <w:proofErr w:type="spellEnd"/>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75</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Low surface salinization risk</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75</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4.983</w:t>
            </w:r>
          </w:p>
        </w:tc>
      </w:tr>
      <w:tr w:rsidR="00375A42">
        <w:trPr>
          <w:divId w:val="728307292"/>
          <w:tblCellSpacing w:w="15" w:type="dxa"/>
        </w:trPr>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2525746</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16.106</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16663927</w:t>
            </w:r>
          </w:p>
        </w:tc>
        <w:tc>
          <w:tcPr>
            <w:tcW w:w="0" w:type="auto"/>
            <w:tcMar>
              <w:top w:w="15" w:type="dxa"/>
              <w:left w:w="15" w:type="dxa"/>
              <w:bottom w:w="15" w:type="dxa"/>
              <w:right w:w="15" w:type="dxa"/>
            </w:tcMar>
            <w:vAlign w:val="center"/>
            <w:hideMark/>
          </w:tcPr>
          <w:p w:rsidR="00375A42" w:rsidRDefault="00805D61">
            <w:pPr>
              <w:rPr>
                <w:rFonts w:eastAsia="Times New Roman"/>
              </w:rPr>
            </w:pPr>
            <w:proofErr w:type="spellStart"/>
            <w:r>
              <w:rPr>
                <w:rFonts w:eastAsia="Times New Roman"/>
              </w:rPr>
              <w:t>Shambo</w:t>
            </w:r>
            <w:proofErr w:type="spellEnd"/>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78</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Low surface salinization risk</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78</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16.106</w:t>
            </w:r>
          </w:p>
        </w:tc>
      </w:tr>
      <w:tr w:rsidR="00375A42">
        <w:trPr>
          <w:divId w:val="728307292"/>
          <w:tblCellSpacing w:w="15" w:type="dxa"/>
        </w:trPr>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2525754</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12.638</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16663602</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Harriet</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75</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High surface salinization risk or already saline</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75</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12.638</w:t>
            </w:r>
          </w:p>
        </w:tc>
      </w:tr>
      <w:tr w:rsidR="00375A42">
        <w:trPr>
          <w:divId w:val="728307292"/>
          <w:tblCellSpacing w:w="15" w:type="dxa"/>
        </w:trPr>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2525764</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17.691</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16663611</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Regan</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55</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High surface salinization risk or already saline</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55</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17.691</w:t>
            </w:r>
          </w:p>
        </w:tc>
      </w:tr>
      <w:tr w:rsidR="00375A42">
        <w:trPr>
          <w:divId w:val="728307292"/>
          <w:tblCellSpacing w:w="15" w:type="dxa"/>
        </w:trPr>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2525766</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0.032</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16663539</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Water</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Not rated</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0.032</w:t>
            </w:r>
          </w:p>
        </w:tc>
      </w:tr>
      <w:tr w:rsidR="00375A42">
        <w:trPr>
          <w:divId w:val="728307292"/>
          <w:tblCellSpacing w:w="15" w:type="dxa"/>
        </w:trPr>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2525769</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181.356</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16663985</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Belfield</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48</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Low surface salinization risk</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88</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0.545454545</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98.9215</w:t>
            </w:r>
          </w:p>
        </w:tc>
      </w:tr>
      <w:tr w:rsidR="00375A42">
        <w:trPr>
          <w:divId w:val="728307292"/>
          <w:tblCellSpacing w:w="15" w:type="dxa"/>
        </w:trPr>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2525769</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181.356</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16663987</w:t>
            </w:r>
          </w:p>
        </w:tc>
        <w:tc>
          <w:tcPr>
            <w:tcW w:w="0" w:type="auto"/>
            <w:tcMar>
              <w:top w:w="15" w:type="dxa"/>
              <w:left w:w="15" w:type="dxa"/>
              <w:bottom w:w="15" w:type="dxa"/>
              <w:right w:w="15" w:type="dxa"/>
            </w:tcMar>
            <w:vAlign w:val="center"/>
            <w:hideMark/>
          </w:tcPr>
          <w:p w:rsidR="00375A42" w:rsidRDefault="00805D61">
            <w:pPr>
              <w:rPr>
                <w:rFonts w:eastAsia="Times New Roman"/>
              </w:rPr>
            </w:pPr>
            <w:proofErr w:type="spellStart"/>
            <w:r>
              <w:rPr>
                <w:rFonts w:eastAsia="Times New Roman"/>
              </w:rPr>
              <w:t>Daglum</w:t>
            </w:r>
            <w:proofErr w:type="spellEnd"/>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40</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Low surface salinization risk</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88</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0.454545455</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82.4345</w:t>
            </w:r>
          </w:p>
        </w:tc>
      </w:tr>
      <w:tr w:rsidR="00375A42">
        <w:trPr>
          <w:divId w:val="728307292"/>
          <w:tblCellSpacing w:w="15" w:type="dxa"/>
        </w:trPr>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lastRenderedPageBreak/>
              <w:t>1</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2755648</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2.449</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16663766</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Reeder</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58</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Low surface salinization risk</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78</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0.743589744</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1.8211</w:t>
            </w:r>
          </w:p>
        </w:tc>
      </w:tr>
      <w:tr w:rsidR="00375A42">
        <w:trPr>
          <w:divId w:val="728307292"/>
          <w:tblCellSpacing w:w="15" w:type="dxa"/>
        </w:trPr>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2755648</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2.449</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16663767</w:t>
            </w:r>
          </w:p>
        </w:tc>
        <w:tc>
          <w:tcPr>
            <w:tcW w:w="0" w:type="auto"/>
            <w:tcMar>
              <w:top w:w="15" w:type="dxa"/>
              <w:left w:w="15" w:type="dxa"/>
              <w:bottom w:w="15" w:type="dxa"/>
              <w:right w:w="15" w:type="dxa"/>
            </w:tcMar>
            <w:vAlign w:val="center"/>
            <w:hideMark/>
          </w:tcPr>
          <w:p w:rsidR="00375A42" w:rsidRDefault="00805D61">
            <w:pPr>
              <w:rPr>
                <w:rFonts w:eastAsia="Times New Roman"/>
              </w:rPr>
            </w:pPr>
            <w:proofErr w:type="spellStart"/>
            <w:r>
              <w:rPr>
                <w:rFonts w:eastAsia="Times New Roman"/>
              </w:rPr>
              <w:t>Janesburg</w:t>
            </w:r>
            <w:proofErr w:type="spellEnd"/>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20</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Low surface salinization risk</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78</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0.256410256</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0.6279</w:t>
            </w:r>
          </w:p>
        </w:tc>
      </w:tr>
      <w:tr w:rsidR="00375A42">
        <w:trPr>
          <w:divId w:val="728307292"/>
          <w:tblCellSpacing w:w="15" w:type="dxa"/>
        </w:trPr>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2755654</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4.599</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16663846</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Reeder</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60</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Low surface salinization risk</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85</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0.705882353</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3.2464</w:t>
            </w:r>
          </w:p>
        </w:tc>
      </w:tr>
      <w:tr w:rsidR="00375A42">
        <w:trPr>
          <w:divId w:val="728307292"/>
          <w:tblCellSpacing w:w="15" w:type="dxa"/>
        </w:trPr>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2755654</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4.599</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16663847</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Amor</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25</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Low surface salinization risk</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85</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0.294117647</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1.3526</w:t>
            </w:r>
          </w:p>
        </w:tc>
      </w:tr>
      <w:tr w:rsidR="00375A42">
        <w:trPr>
          <w:divId w:val="728307292"/>
          <w:tblCellSpacing w:w="15" w:type="dxa"/>
        </w:trPr>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2525720</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8.623</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16663899</w:t>
            </w:r>
          </w:p>
        </w:tc>
        <w:tc>
          <w:tcPr>
            <w:tcW w:w="0" w:type="auto"/>
            <w:tcMar>
              <w:top w:w="15" w:type="dxa"/>
              <w:left w:w="15" w:type="dxa"/>
              <w:bottom w:w="15" w:type="dxa"/>
              <w:right w:w="15" w:type="dxa"/>
            </w:tcMar>
            <w:vAlign w:val="center"/>
            <w:hideMark/>
          </w:tcPr>
          <w:p w:rsidR="00375A42" w:rsidRDefault="00805D61">
            <w:pPr>
              <w:rPr>
                <w:rFonts w:eastAsia="Times New Roman"/>
              </w:rPr>
            </w:pPr>
            <w:proofErr w:type="spellStart"/>
            <w:r>
              <w:rPr>
                <w:rFonts w:eastAsia="Times New Roman"/>
              </w:rPr>
              <w:t>Daglum</w:t>
            </w:r>
            <w:proofErr w:type="spellEnd"/>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33</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Low surface salinization risk</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88</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0.375</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3.2336</w:t>
            </w:r>
          </w:p>
        </w:tc>
      </w:tr>
      <w:tr w:rsidR="00375A42">
        <w:trPr>
          <w:divId w:val="728307292"/>
          <w:tblCellSpacing w:w="15" w:type="dxa"/>
        </w:trPr>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2525720</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8.623</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16663903</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Rhoades</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55</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Surface salinization risk</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88</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0.625</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5.3894</w:t>
            </w:r>
          </w:p>
        </w:tc>
      </w:tr>
      <w:tr w:rsidR="00375A42">
        <w:trPr>
          <w:divId w:val="728307292"/>
          <w:tblCellSpacing w:w="15" w:type="dxa"/>
        </w:trPr>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2525724</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0.458</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16664017</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Savage</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30</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Low surface salinization risk</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85</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0.352941176</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0.1616</w:t>
            </w:r>
          </w:p>
        </w:tc>
      </w:tr>
      <w:tr w:rsidR="00375A42">
        <w:trPr>
          <w:divId w:val="728307292"/>
          <w:tblCellSpacing w:w="15" w:type="dxa"/>
        </w:trPr>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2525724</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0.458</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16664018</w:t>
            </w:r>
          </w:p>
        </w:tc>
        <w:tc>
          <w:tcPr>
            <w:tcW w:w="0" w:type="auto"/>
            <w:tcMar>
              <w:top w:w="15" w:type="dxa"/>
              <w:left w:w="15" w:type="dxa"/>
              <w:bottom w:w="15" w:type="dxa"/>
              <w:right w:w="15" w:type="dxa"/>
            </w:tcMar>
            <w:vAlign w:val="center"/>
            <w:hideMark/>
          </w:tcPr>
          <w:p w:rsidR="00375A42" w:rsidRDefault="00805D61">
            <w:pPr>
              <w:rPr>
                <w:rFonts w:eastAsia="Times New Roman"/>
              </w:rPr>
            </w:pPr>
            <w:proofErr w:type="spellStart"/>
            <w:r>
              <w:rPr>
                <w:rFonts w:eastAsia="Times New Roman"/>
              </w:rPr>
              <w:t>Daglum</w:t>
            </w:r>
            <w:proofErr w:type="spellEnd"/>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20</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Low surface salinization risk</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85</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0.235294118</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0.1078</w:t>
            </w:r>
          </w:p>
        </w:tc>
      </w:tr>
      <w:tr w:rsidR="00375A42">
        <w:trPr>
          <w:divId w:val="728307292"/>
          <w:tblCellSpacing w:w="15" w:type="dxa"/>
        </w:trPr>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2525724</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0.458</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16664022</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Belfield</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35</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Low surface salinization risk</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85</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0.411764706</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0.1886</w:t>
            </w:r>
          </w:p>
        </w:tc>
      </w:tr>
      <w:tr w:rsidR="00375A42">
        <w:trPr>
          <w:divId w:val="728307292"/>
          <w:tblCellSpacing w:w="15" w:type="dxa"/>
        </w:trPr>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2525730</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31.514</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16663991</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Regent</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68</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Low surface salinization risk</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85</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0.8</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25.2112</w:t>
            </w:r>
          </w:p>
        </w:tc>
      </w:tr>
      <w:tr w:rsidR="00375A42">
        <w:trPr>
          <w:divId w:val="728307292"/>
          <w:tblCellSpacing w:w="15" w:type="dxa"/>
        </w:trPr>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2525730</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31.514</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16663992</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Savage</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17</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 xml:space="preserve">Low surface </w:t>
            </w:r>
            <w:r>
              <w:rPr>
                <w:rFonts w:eastAsia="Times New Roman"/>
              </w:rPr>
              <w:lastRenderedPageBreak/>
              <w:t>salinization risk</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lastRenderedPageBreak/>
              <w:t>85</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0.2</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6.3028</w:t>
            </w:r>
          </w:p>
        </w:tc>
      </w:tr>
      <w:tr w:rsidR="00375A42">
        <w:trPr>
          <w:divId w:val="728307292"/>
          <w:tblCellSpacing w:w="15" w:type="dxa"/>
        </w:trPr>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2525745</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62.205</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16663921</w:t>
            </w:r>
          </w:p>
        </w:tc>
        <w:tc>
          <w:tcPr>
            <w:tcW w:w="0" w:type="auto"/>
            <w:tcMar>
              <w:top w:w="15" w:type="dxa"/>
              <w:left w:w="15" w:type="dxa"/>
              <w:bottom w:w="15" w:type="dxa"/>
              <w:right w:w="15" w:type="dxa"/>
            </w:tcMar>
            <w:vAlign w:val="center"/>
            <w:hideMark/>
          </w:tcPr>
          <w:p w:rsidR="00375A42" w:rsidRDefault="00805D61">
            <w:pPr>
              <w:rPr>
                <w:rFonts w:eastAsia="Times New Roman"/>
              </w:rPr>
            </w:pPr>
            <w:proofErr w:type="spellStart"/>
            <w:r>
              <w:rPr>
                <w:rFonts w:eastAsia="Times New Roman"/>
              </w:rPr>
              <w:t>Shambo</w:t>
            </w:r>
            <w:proofErr w:type="spellEnd"/>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75</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Low surface salinization risk</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75</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62.205</w:t>
            </w:r>
          </w:p>
        </w:tc>
      </w:tr>
      <w:tr w:rsidR="00375A42">
        <w:trPr>
          <w:divId w:val="728307292"/>
          <w:tblCellSpacing w:w="15" w:type="dxa"/>
        </w:trPr>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2525746</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63.55</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16663927</w:t>
            </w:r>
          </w:p>
        </w:tc>
        <w:tc>
          <w:tcPr>
            <w:tcW w:w="0" w:type="auto"/>
            <w:tcMar>
              <w:top w:w="15" w:type="dxa"/>
              <w:left w:w="15" w:type="dxa"/>
              <w:bottom w:w="15" w:type="dxa"/>
              <w:right w:w="15" w:type="dxa"/>
            </w:tcMar>
            <w:vAlign w:val="center"/>
            <w:hideMark/>
          </w:tcPr>
          <w:p w:rsidR="00375A42" w:rsidRDefault="00805D61">
            <w:pPr>
              <w:rPr>
                <w:rFonts w:eastAsia="Times New Roman"/>
              </w:rPr>
            </w:pPr>
            <w:proofErr w:type="spellStart"/>
            <w:r>
              <w:rPr>
                <w:rFonts w:eastAsia="Times New Roman"/>
              </w:rPr>
              <w:t>Shambo</w:t>
            </w:r>
            <w:proofErr w:type="spellEnd"/>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78</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Low surface salinization risk</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78</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63.55</w:t>
            </w:r>
          </w:p>
        </w:tc>
      </w:tr>
      <w:tr w:rsidR="00375A42">
        <w:trPr>
          <w:divId w:val="728307292"/>
          <w:tblCellSpacing w:w="15" w:type="dxa"/>
        </w:trPr>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2525754</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23.138</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16663602</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Harriet</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75</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High surface salinization risk or already saline</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75</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23.138</w:t>
            </w:r>
          </w:p>
        </w:tc>
      </w:tr>
      <w:tr w:rsidR="00375A42">
        <w:trPr>
          <w:divId w:val="728307292"/>
          <w:tblCellSpacing w:w="15" w:type="dxa"/>
        </w:trPr>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2525767</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3.86</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16663540</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Water</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Not rated</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3.86</w:t>
            </w:r>
          </w:p>
        </w:tc>
      </w:tr>
      <w:tr w:rsidR="00375A42">
        <w:trPr>
          <w:divId w:val="728307292"/>
          <w:tblCellSpacing w:w="15" w:type="dxa"/>
        </w:trPr>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2525769</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103.909</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16663985</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Belfield</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48</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Low surface salinization risk</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88</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0.545454545</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56.6776</w:t>
            </w:r>
          </w:p>
        </w:tc>
      </w:tr>
      <w:tr w:rsidR="00375A42">
        <w:trPr>
          <w:divId w:val="728307292"/>
          <w:tblCellSpacing w:w="15" w:type="dxa"/>
        </w:trPr>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2525769</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103.909</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16663987</w:t>
            </w:r>
          </w:p>
        </w:tc>
        <w:tc>
          <w:tcPr>
            <w:tcW w:w="0" w:type="auto"/>
            <w:tcMar>
              <w:top w:w="15" w:type="dxa"/>
              <w:left w:w="15" w:type="dxa"/>
              <w:bottom w:w="15" w:type="dxa"/>
              <w:right w:w="15" w:type="dxa"/>
            </w:tcMar>
            <w:vAlign w:val="center"/>
            <w:hideMark/>
          </w:tcPr>
          <w:p w:rsidR="00375A42" w:rsidRDefault="00805D61">
            <w:pPr>
              <w:rPr>
                <w:rFonts w:eastAsia="Times New Roman"/>
              </w:rPr>
            </w:pPr>
            <w:proofErr w:type="spellStart"/>
            <w:r>
              <w:rPr>
                <w:rFonts w:eastAsia="Times New Roman"/>
              </w:rPr>
              <w:t>Daglum</w:t>
            </w:r>
            <w:proofErr w:type="spellEnd"/>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40</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Low surface salinization risk</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88</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0.454545455</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47.2314</w:t>
            </w:r>
          </w:p>
        </w:tc>
      </w:tr>
      <w:tr w:rsidR="00375A42">
        <w:trPr>
          <w:divId w:val="728307292"/>
          <w:tblCellSpacing w:w="15" w:type="dxa"/>
        </w:trPr>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2755639</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0.443</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16663554</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Savage</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62</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Low surface salinization risk</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80</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0.775</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0.3433</w:t>
            </w:r>
          </w:p>
        </w:tc>
      </w:tr>
      <w:tr w:rsidR="00375A42">
        <w:trPr>
          <w:divId w:val="728307292"/>
          <w:tblCellSpacing w:w="15" w:type="dxa"/>
        </w:trPr>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2755639</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0.443</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16663555</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Grail</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18</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Low surface salinization risk</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80</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0.225</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0.0997</w:t>
            </w:r>
          </w:p>
        </w:tc>
      </w:tr>
      <w:tr w:rsidR="00375A42">
        <w:trPr>
          <w:divId w:val="728307292"/>
          <w:tblCellSpacing w:w="15" w:type="dxa"/>
        </w:trPr>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2755643</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9.641</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16663957</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Flasher</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30</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Low surface salinization risk</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88</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0.340909091</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3.2867</w:t>
            </w:r>
          </w:p>
        </w:tc>
      </w:tr>
      <w:tr w:rsidR="00375A42">
        <w:trPr>
          <w:divId w:val="728307292"/>
          <w:tblCellSpacing w:w="15" w:type="dxa"/>
        </w:trPr>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2755643</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9.641</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16663958</w:t>
            </w:r>
          </w:p>
        </w:tc>
        <w:tc>
          <w:tcPr>
            <w:tcW w:w="0" w:type="auto"/>
            <w:tcMar>
              <w:top w:w="15" w:type="dxa"/>
              <w:left w:w="15" w:type="dxa"/>
              <w:bottom w:w="15" w:type="dxa"/>
              <w:right w:w="15" w:type="dxa"/>
            </w:tcMar>
            <w:vAlign w:val="center"/>
            <w:hideMark/>
          </w:tcPr>
          <w:p w:rsidR="00375A42" w:rsidRDefault="00805D61">
            <w:pPr>
              <w:rPr>
                <w:rFonts w:eastAsia="Times New Roman"/>
              </w:rPr>
            </w:pPr>
            <w:proofErr w:type="spellStart"/>
            <w:r>
              <w:rPr>
                <w:rFonts w:eastAsia="Times New Roman"/>
              </w:rPr>
              <w:t>Vebar</w:t>
            </w:r>
            <w:proofErr w:type="spellEnd"/>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40</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 xml:space="preserve">Low surface </w:t>
            </w:r>
            <w:r>
              <w:rPr>
                <w:rFonts w:eastAsia="Times New Roman"/>
              </w:rPr>
              <w:lastRenderedPageBreak/>
              <w:t>salinization risk</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lastRenderedPageBreak/>
              <w:t>88</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0.454545455</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4.3823</w:t>
            </w:r>
          </w:p>
        </w:tc>
      </w:tr>
      <w:tr w:rsidR="00375A42">
        <w:trPr>
          <w:divId w:val="728307292"/>
          <w:tblCellSpacing w:w="15" w:type="dxa"/>
        </w:trPr>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2755643</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9.641</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16663959</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Tally</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18</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Low surface salinization risk</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88</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0.204545455</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1.972</w:t>
            </w:r>
          </w:p>
        </w:tc>
      </w:tr>
      <w:tr w:rsidR="00375A42">
        <w:trPr>
          <w:divId w:val="728307292"/>
          <w:tblCellSpacing w:w="15" w:type="dxa"/>
        </w:trPr>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2755648</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11.382</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16663766</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Reeder</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58</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Low surface salinization risk</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78</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0.743589744</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8.4635</w:t>
            </w:r>
          </w:p>
        </w:tc>
      </w:tr>
      <w:tr w:rsidR="00375A42">
        <w:trPr>
          <w:divId w:val="728307292"/>
          <w:tblCellSpacing w:w="15" w:type="dxa"/>
        </w:trPr>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2755648</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11.382</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16663767</w:t>
            </w:r>
          </w:p>
        </w:tc>
        <w:tc>
          <w:tcPr>
            <w:tcW w:w="0" w:type="auto"/>
            <w:tcMar>
              <w:top w:w="15" w:type="dxa"/>
              <w:left w:w="15" w:type="dxa"/>
              <w:bottom w:w="15" w:type="dxa"/>
              <w:right w:w="15" w:type="dxa"/>
            </w:tcMar>
            <w:vAlign w:val="center"/>
            <w:hideMark/>
          </w:tcPr>
          <w:p w:rsidR="00375A42" w:rsidRDefault="00805D61">
            <w:pPr>
              <w:rPr>
                <w:rFonts w:eastAsia="Times New Roman"/>
              </w:rPr>
            </w:pPr>
            <w:proofErr w:type="spellStart"/>
            <w:r>
              <w:rPr>
                <w:rFonts w:eastAsia="Times New Roman"/>
              </w:rPr>
              <w:t>Janesburg</w:t>
            </w:r>
            <w:proofErr w:type="spellEnd"/>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20</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Low surface salinization risk</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78</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0.256410256</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2.9185</w:t>
            </w:r>
          </w:p>
        </w:tc>
      </w:tr>
    </w:tbl>
    <w:p w:rsidR="00375A42" w:rsidRDefault="00805D61">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202867835"/>
        <w:rPr>
          <w:rFonts w:eastAsia="Times New Roman"/>
        </w:rPr>
      </w:pPr>
      <w:bookmarkStart w:id="299" w:name="_Toc16246799"/>
      <w:r>
        <w:rPr>
          <w:rFonts w:eastAsia="Times New Roman"/>
        </w:rPr>
        <w:t>Aggregate</w:t>
      </w:r>
      <w:del w:id="300" w:author="Achen, Aaron - NRCS, Lincoln, NE" w:date="2019-08-06T15:50:00Z">
        <w:r>
          <w:rPr>
            <w:rFonts w:eastAsia="Times New Roman"/>
          </w:rPr>
          <w:delText>s</w:delText>
        </w:r>
      </w:del>
      <w:r>
        <w:rPr>
          <w:rFonts w:eastAsia="Times New Roman"/>
        </w:rPr>
        <w:t xml:space="preserve"> the </w:t>
      </w:r>
      <w:del w:id="301" w:author="Achen, Aaron - NRCS, Lincoln, NE" w:date="2019-08-08T14:06:00Z">
        <w:r w:rsidDel="00776B94">
          <w:rPr>
            <w:rFonts w:eastAsia="Times New Roman"/>
          </w:rPr>
          <w:delText>c</w:delText>
        </w:r>
      </w:del>
      <w:ins w:id="302" w:author="Achen, Aaron - NRCS, Lincoln, NE" w:date="2019-08-08T14:06:00Z">
        <w:r w:rsidR="00776B94">
          <w:rPr>
            <w:rFonts w:eastAsia="Times New Roman"/>
          </w:rPr>
          <w:t>C</w:t>
        </w:r>
      </w:ins>
      <w:r>
        <w:rPr>
          <w:rFonts w:eastAsia="Times New Roman"/>
        </w:rPr>
        <w:t xml:space="preserve">lasses and </w:t>
      </w:r>
      <w:del w:id="303" w:author="Achen, Aaron - NRCS, Lincoln, NE" w:date="2019-08-08T14:06:00Z">
        <w:r w:rsidDel="00776B94">
          <w:rPr>
            <w:rFonts w:eastAsia="Times New Roman"/>
          </w:rPr>
          <w:delText>s</w:delText>
        </w:r>
      </w:del>
      <w:ins w:id="304" w:author="Achen, Aaron - NRCS, Lincoln, NE" w:date="2019-08-08T14:06:00Z">
        <w:r w:rsidR="00776B94">
          <w:rPr>
            <w:rFonts w:eastAsia="Times New Roman"/>
          </w:rPr>
          <w:t>S</w:t>
        </w:r>
      </w:ins>
      <w:r>
        <w:rPr>
          <w:rFonts w:eastAsia="Times New Roman"/>
        </w:rPr>
        <w:t>um</w:t>
      </w:r>
      <w:del w:id="305" w:author="Achen, Aaron - NRCS, Lincoln, NE" w:date="2019-08-06T15:50:00Z">
        <w:r>
          <w:rPr>
            <w:rFonts w:eastAsia="Times New Roman"/>
          </w:rPr>
          <w:delText>s</w:delText>
        </w:r>
      </w:del>
      <w:r>
        <w:rPr>
          <w:rFonts w:eastAsia="Times New Roman"/>
        </w:rPr>
        <w:t xml:space="preserve"> up the </w:t>
      </w:r>
      <w:del w:id="306" w:author="Achen, Aaron - NRCS, Lincoln, NE" w:date="2019-08-08T14:06:00Z">
        <w:r w:rsidDel="00776B94">
          <w:rPr>
            <w:rFonts w:eastAsia="Times New Roman"/>
          </w:rPr>
          <w:delText>c</w:delText>
        </w:r>
      </w:del>
      <w:ins w:id="307" w:author="Achen, Aaron - NRCS, Lincoln, NE" w:date="2019-08-08T14:06:00Z">
        <w:r w:rsidR="00776B94">
          <w:rPr>
            <w:rFonts w:eastAsia="Times New Roman"/>
          </w:rPr>
          <w:t>C</w:t>
        </w:r>
      </w:ins>
      <w:r>
        <w:rPr>
          <w:rFonts w:eastAsia="Times New Roman"/>
        </w:rPr>
        <w:t xml:space="preserve">omponent </w:t>
      </w:r>
      <w:del w:id="308" w:author="Achen, Aaron - NRCS, Lincoln, NE" w:date="2019-08-08T14:06:00Z">
        <w:r w:rsidDel="00776B94">
          <w:rPr>
            <w:rFonts w:eastAsia="Times New Roman"/>
          </w:rPr>
          <w:delText>a</w:delText>
        </w:r>
      </w:del>
      <w:ins w:id="309" w:author="Achen, Aaron - NRCS, Lincoln, NE" w:date="2019-08-08T14:06:00Z">
        <w:r w:rsidR="00776B94">
          <w:rPr>
            <w:rFonts w:eastAsia="Times New Roman"/>
          </w:rPr>
          <w:t>A</w:t>
        </w:r>
      </w:ins>
      <w:r>
        <w:rPr>
          <w:rFonts w:eastAsia="Times New Roman"/>
        </w:rPr>
        <w:t xml:space="preserve">cres by </w:t>
      </w:r>
      <w:del w:id="310" w:author="Achen, Aaron - NRCS, Lincoln, NE" w:date="2019-08-08T14:06:00Z">
        <w:r w:rsidDel="00776B94">
          <w:rPr>
            <w:rFonts w:eastAsia="Times New Roman"/>
          </w:rPr>
          <w:delText>l</w:delText>
        </w:r>
      </w:del>
      <w:proofErr w:type="spellStart"/>
      <w:ins w:id="311" w:author="Achen, Aaron - NRCS, Lincoln, NE" w:date="2019-08-08T14:06:00Z">
        <w:r w:rsidR="00776B94">
          <w:rPr>
            <w:rFonts w:eastAsia="Times New Roman"/>
          </w:rPr>
          <w:t>L</w:t>
        </w:r>
      </w:ins>
      <w:r>
        <w:rPr>
          <w:rFonts w:eastAsia="Times New Roman"/>
        </w:rPr>
        <w:t>andunit</w:t>
      </w:r>
      <w:proofErr w:type="spellEnd"/>
      <w:r>
        <w:rPr>
          <w:rFonts w:eastAsia="Times New Roman"/>
        </w:rPr>
        <w:t xml:space="preserve"> (Tract and Field number)</w:t>
      </w:r>
      <w:bookmarkEnd w:id="299"/>
    </w:p>
    <w:p w:rsidR="00375A42" w:rsidRDefault="00805D61">
      <w:pPr>
        <w:pStyle w:val="HTMLPreformatted"/>
        <w:divId w:val="1202867835"/>
        <w:rPr>
          <w:rStyle w:val="HTMLCode"/>
        </w:rPr>
      </w:pPr>
      <w:r>
        <w:rPr>
          <w:rStyle w:val="HTMLCode"/>
        </w:rPr>
        <w:t>TRUNCATE TABLE #M10</w:t>
      </w:r>
    </w:p>
    <w:p w:rsidR="00375A42" w:rsidRDefault="00805D61">
      <w:pPr>
        <w:pStyle w:val="HTMLPreformatted"/>
        <w:divId w:val="1202867835"/>
        <w:rPr>
          <w:rStyle w:val="HTMLCode"/>
        </w:rPr>
      </w:pPr>
      <w:r>
        <w:rPr>
          <w:rStyle w:val="HTMLCode"/>
        </w:rPr>
        <w:t>INSERT INTO #M10</w:t>
      </w:r>
    </w:p>
    <w:p w:rsidR="00375A42" w:rsidRDefault="00805D61">
      <w:pPr>
        <w:pStyle w:val="HTMLPreformatted"/>
        <w:divId w:val="1202867835"/>
        <w:rPr>
          <w:rStyle w:val="HTMLCode"/>
        </w:rPr>
      </w:pPr>
      <w:r>
        <w:rPr>
          <w:rStyle w:val="HTMLCode"/>
        </w:rPr>
        <w:t xml:space="preserve">SELECT </w:t>
      </w:r>
      <w:proofErr w:type="spellStart"/>
      <w:r>
        <w:rPr>
          <w:rStyle w:val="HTMLCode"/>
        </w:rPr>
        <w:t>landunit</w:t>
      </w:r>
      <w:proofErr w:type="spellEnd"/>
      <w:r>
        <w:rPr>
          <w:rStyle w:val="HTMLCode"/>
        </w:rPr>
        <w:t>, rating, SUM (</w:t>
      </w:r>
      <w:proofErr w:type="spellStart"/>
      <w:r>
        <w:rPr>
          <w:rStyle w:val="HTMLCode"/>
        </w:rPr>
        <w:t>co_acres</w:t>
      </w:r>
      <w:proofErr w:type="spellEnd"/>
      <w:r>
        <w:rPr>
          <w:rStyle w:val="HTMLCode"/>
        </w:rPr>
        <w:t xml:space="preserve">) AS </w:t>
      </w:r>
      <w:proofErr w:type="spellStart"/>
      <w:r>
        <w:rPr>
          <w:rStyle w:val="HTMLCode"/>
        </w:rPr>
        <w:t>rating_acres</w:t>
      </w:r>
      <w:proofErr w:type="spellEnd"/>
    </w:p>
    <w:p w:rsidR="00375A42" w:rsidRDefault="00805D61">
      <w:pPr>
        <w:pStyle w:val="HTMLPreformatted"/>
        <w:divId w:val="1202867835"/>
        <w:rPr>
          <w:rStyle w:val="HTMLCode"/>
        </w:rPr>
      </w:pPr>
      <w:r>
        <w:rPr>
          <w:rStyle w:val="HTMLCode"/>
        </w:rPr>
        <w:t>FROM #M8</w:t>
      </w:r>
    </w:p>
    <w:p w:rsidR="00375A42" w:rsidRDefault="00805D61">
      <w:pPr>
        <w:pStyle w:val="HTMLPreformatted"/>
        <w:divId w:val="1202867835"/>
        <w:rPr>
          <w:rStyle w:val="HTMLCode"/>
        </w:rPr>
      </w:pPr>
      <w:r>
        <w:rPr>
          <w:rStyle w:val="HTMLCode"/>
        </w:rPr>
        <w:t xml:space="preserve">GROUP BY </w:t>
      </w:r>
      <w:proofErr w:type="spellStart"/>
      <w:r>
        <w:rPr>
          <w:rStyle w:val="HTMLCode"/>
        </w:rPr>
        <w:t>landunit</w:t>
      </w:r>
      <w:proofErr w:type="spellEnd"/>
      <w:r>
        <w:rPr>
          <w:rStyle w:val="HTMLCode"/>
        </w:rPr>
        <w:t>, rating</w:t>
      </w:r>
    </w:p>
    <w:p w:rsidR="00375A42" w:rsidRDefault="00805D61">
      <w:pPr>
        <w:pStyle w:val="HTMLPreformatted"/>
        <w:divId w:val="1202867835"/>
      </w:pPr>
      <w:r>
        <w:rPr>
          <w:rStyle w:val="HTMLCode"/>
        </w:rPr>
        <w:t xml:space="preserve">ORDER BY </w:t>
      </w:r>
      <w:proofErr w:type="spellStart"/>
      <w:r>
        <w:rPr>
          <w:rStyle w:val="HTMLCode"/>
        </w:rPr>
        <w:t>landunit</w:t>
      </w:r>
      <w:proofErr w:type="spellEnd"/>
      <w:r>
        <w:rPr>
          <w:rStyle w:val="HTMLCode"/>
        </w:rPr>
        <w:t xml:space="preserve">, </w:t>
      </w:r>
      <w:proofErr w:type="spellStart"/>
      <w:r>
        <w:rPr>
          <w:rStyle w:val="HTMLCode"/>
        </w:rPr>
        <w:t>rating_acres</w:t>
      </w:r>
      <w:proofErr w:type="spellEnd"/>
      <w:r>
        <w:rPr>
          <w:rStyle w:val="HTMLCode"/>
        </w:rPr>
        <w:t xml:space="preserve"> DESC;</w:t>
      </w:r>
    </w:p>
    <w:tbl>
      <w:tblPr>
        <w:tblW w:w="0" w:type="auto"/>
        <w:tblCellSpacing w:w="15" w:type="dxa"/>
        <w:tblLook w:val="04A0" w:firstRow="1" w:lastRow="0" w:firstColumn="1" w:lastColumn="0" w:noHBand="0" w:noVBand="1"/>
      </w:tblPr>
      <w:tblGrid>
        <w:gridCol w:w="1202"/>
        <w:gridCol w:w="4526"/>
        <w:gridCol w:w="1355"/>
      </w:tblGrid>
      <w:tr w:rsidR="00375A42">
        <w:trPr>
          <w:divId w:val="1202867835"/>
          <w:tblHeader/>
          <w:tblCellSpacing w:w="15" w:type="dxa"/>
        </w:trPr>
        <w:tc>
          <w:tcPr>
            <w:tcW w:w="0" w:type="auto"/>
            <w:tcMar>
              <w:top w:w="15" w:type="dxa"/>
              <w:left w:w="15" w:type="dxa"/>
              <w:bottom w:w="15" w:type="dxa"/>
              <w:right w:w="15" w:type="dxa"/>
            </w:tcMar>
            <w:vAlign w:val="center"/>
            <w:hideMark/>
          </w:tcPr>
          <w:p w:rsidR="00375A42" w:rsidRDefault="00805D61">
            <w:pPr>
              <w:jc w:val="center"/>
              <w:rPr>
                <w:rFonts w:eastAsia="Times New Roman"/>
                <w:b/>
                <w:bCs/>
              </w:rPr>
            </w:pPr>
            <w:proofErr w:type="spellStart"/>
            <w:r>
              <w:rPr>
                <w:rFonts w:eastAsia="Times New Roman"/>
                <w:b/>
                <w:bCs/>
              </w:rPr>
              <w:t>landunit</w:t>
            </w:r>
            <w:proofErr w:type="spellEnd"/>
          </w:p>
        </w:tc>
        <w:tc>
          <w:tcPr>
            <w:tcW w:w="0" w:type="auto"/>
            <w:tcMar>
              <w:top w:w="15" w:type="dxa"/>
              <w:left w:w="15" w:type="dxa"/>
              <w:bottom w:w="15" w:type="dxa"/>
              <w:right w:w="15" w:type="dxa"/>
            </w:tcMar>
            <w:vAlign w:val="center"/>
            <w:hideMark/>
          </w:tcPr>
          <w:p w:rsidR="00375A42" w:rsidRDefault="00805D61">
            <w:pPr>
              <w:jc w:val="center"/>
              <w:rPr>
                <w:rFonts w:eastAsia="Times New Roman"/>
                <w:b/>
                <w:bCs/>
              </w:rPr>
            </w:pPr>
            <w:r>
              <w:rPr>
                <w:rFonts w:eastAsia="Times New Roman"/>
                <w:b/>
                <w:bCs/>
              </w:rPr>
              <w:t>rating</w:t>
            </w:r>
          </w:p>
        </w:tc>
        <w:tc>
          <w:tcPr>
            <w:tcW w:w="0" w:type="auto"/>
            <w:tcMar>
              <w:top w:w="15" w:type="dxa"/>
              <w:left w:w="15" w:type="dxa"/>
              <w:bottom w:w="15" w:type="dxa"/>
              <w:right w:w="15" w:type="dxa"/>
            </w:tcMar>
            <w:vAlign w:val="center"/>
            <w:hideMark/>
          </w:tcPr>
          <w:p w:rsidR="00375A42" w:rsidRDefault="00805D61">
            <w:pPr>
              <w:jc w:val="center"/>
              <w:rPr>
                <w:rFonts w:eastAsia="Times New Roman"/>
                <w:b/>
                <w:bCs/>
              </w:rPr>
            </w:pPr>
            <w:proofErr w:type="spellStart"/>
            <w:r>
              <w:rPr>
                <w:rFonts w:eastAsia="Times New Roman"/>
                <w:b/>
                <w:bCs/>
              </w:rPr>
              <w:t>rating_acres</w:t>
            </w:r>
            <w:proofErr w:type="spellEnd"/>
          </w:p>
        </w:tc>
      </w:tr>
      <w:tr w:rsidR="00375A42">
        <w:trPr>
          <w:divId w:val="1202867835"/>
          <w:tblCellSpacing w:w="15" w:type="dxa"/>
        </w:trPr>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High surface salinization risk or already saline</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30.329</w:t>
            </w:r>
          </w:p>
        </w:tc>
      </w:tr>
      <w:tr w:rsidR="00375A42">
        <w:trPr>
          <w:divId w:val="1202867835"/>
          <w:tblCellSpacing w:w="15" w:type="dxa"/>
        </w:trPr>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High surface salinization risk or already saline</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23.138</w:t>
            </w:r>
          </w:p>
        </w:tc>
      </w:tr>
      <w:tr w:rsidR="00375A42">
        <w:trPr>
          <w:divId w:val="1202867835"/>
          <w:tblCellSpacing w:w="15" w:type="dxa"/>
        </w:trPr>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Low surface salinization risk</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263.0367</w:t>
            </w:r>
          </w:p>
        </w:tc>
      </w:tr>
      <w:tr w:rsidR="00375A42">
        <w:trPr>
          <w:divId w:val="1202867835"/>
          <w:tblCellSpacing w:w="15" w:type="dxa"/>
        </w:trPr>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Low surface salinization risk</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286.3356</w:t>
            </w:r>
          </w:p>
        </w:tc>
      </w:tr>
      <w:tr w:rsidR="00375A42">
        <w:trPr>
          <w:divId w:val="1202867835"/>
          <w:tblCellSpacing w:w="15" w:type="dxa"/>
        </w:trPr>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Not rated</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0.032</w:t>
            </w:r>
          </w:p>
        </w:tc>
      </w:tr>
      <w:tr w:rsidR="00375A42">
        <w:trPr>
          <w:divId w:val="1202867835"/>
          <w:tblCellSpacing w:w="15" w:type="dxa"/>
        </w:trPr>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Not rated</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3.86</w:t>
            </w:r>
          </w:p>
        </w:tc>
      </w:tr>
      <w:tr w:rsidR="00375A42">
        <w:trPr>
          <w:divId w:val="1202867835"/>
          <w:tblCellSpacing w:w="15" w:type="dxa"/>
        </w:trPr>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Surface salinization risk</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35.5552</w:t>
            </w:r>
          </w:p>
        </w:tc>
      </w:tr>
      <w:tr w:rsidR="00375A42">
        <w:trPr>
          <w:divId w:val="1202867835"/>
          <w:tblCellSpacing w:w="15" w:type="dxa"/>
        </w:trPr>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Surface salinization risk</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5.3894</w:t>
            </w:r>
          </w:p>
        </w:tc>
      </w:tr>
    </w:tbl>
    <w:p w:rsidR="00375A42" w:rsidRDefault="00805D61">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12136652"/>
        <w:rPr>
          <w:rFonts w:eastAsia="Times New Roman"/>
        </w:rPr>
      </w:pPr>
      <w:bookmarkStart w:id="312" w:name="_Toc16246800"/>
      <w:r>
        <w:rPr>
          <w:rFonts w:eastAsia="Times New Roman"/>
        </w:rPr>
        <w:t xml:space="preserve">Group of </w:t>
      </w:r>
      <w:del w:id="313" w:author="Achen, Aaron - NRCS, Lincoln, NE" w:date="2019-08-08T14:07:00Z">
        <w:r w:rsidDel="00776B94">
          <w:rPr>
            <w:rFonts w:eastAsia="Times New Roman"/>
          </w:rPr>
          <w:delText>i</w:delText>
        </w:r>
      </w:del>
      <w:ins w:id="314" w:author="Achen, Aaron - NRCS, Lincoln, NE" w:date="2019-08-08T14:07:00Z">
        <w:r w:rsidR="00776B94">
          <w:rPr>
            <w:rFonts w:eastAsia="Times New Roman"/>
          </w:rPr>
          <w:t>I</w:t>
        </w:r>
      </w:ins>
      <w:r>
        <w:rPr>
          <w:rFonts w:eastAsia="Times New Roman"/>
        </w:rPr>
        <w:t xml:space="preserve">nsert </w:t>
      </w:r>
      <w:del w:id="315" w:author="Achen, Aaron - NRCS, Lincoln, NE" w:date="2019-08-08T14:07:00Z">
        <w:r w:rsidDel="00776B94">
          <w:rPr>
            <w:rFonts w:eastAsia="Times New Roman"/>
          </w:rPr>
          <w:delText>s</w:delText>
        </w:r>
      </w:del>
      <w:ins w:id="316" w:author="Achen, Aaron - NRCS, Lincoln, NE" w:date="2019-08-08T14:07:00Z">
        <w:r w:rsidR="00776B94">
          <w:rPr>
            <w:rFonts w:eastAsia="Times New Roman"/>
          </w:rPr>
          <w:t>S</w:t>
        </w:r>
      </w:ins>
      <w:r>
        <w:rPr>
          <w:rFonts w:eastAsia="Times New Roman"/>
        </w:rPr>
        <w:t xml:space="preserve">tatements to </w:t>
      </w:r>
      <w:del w:id="317" w:author="Achen, Aaron - NRCS, Lincoln, NE" w:date="2019-08-08T14:07:00Z">
        <w:r w:rsidDel="00776B94">
          <w:rPr>
            <w:rFonts w:eastAsia="Times New Roman"/>
          </w:rPr>
          <w:delText>p</w:delText>
        </w:r>
      </w:del>
      <w:ins w:id="318" w:author="Achen, Aaron - NRCS, Lincoln, NE" w:date="2019-08-08T14:07:00Z">
        <w:r w:rsidR="00776B94">
          <w:rPr>
            <w:rFonts w:eastAsia="Times New Roman"/>
          </w:rPr>
          <w:t>P</w:t>
        </w:r>
      </w:ins>
      <w:r>
        <w:rPr>
          <w:rFonts w:eastAsia="Times New Roman"/>
        </w:rPr>
        <w:t xml:space="preserve">opulate the </w:t>
      </w:r>
      <w:del w:id="319" w:author="Achen, Aaron - NRCS, Lincoln, NE" w:date="2019-08-08T14:07:00Z">
        <w:r w:rsidDel="00776B94">
          <w:rPr>
            <w:rFonts w:eastAsia="Times New Roman"/>
          </w:rPr>
          <w:delText>f</w:delText>
        </w:r>
      </w:del>
      <w:ins w:id="320" w:author="Achen, Aaron - NRCS, Lincoln, NE" w:date="2019-08-08T14:07:00Z">
        <w:r w:rsidR="00776B94">
          <w:rPr>
            <w:rFonts w:eastAsia="Times New Roman"/>
          </w:rPr>
          <w:t>F</w:t>
        </w:r>
      </w:ins>
      <w:r>
        <w:rPr>
          <w:rFonts w:eastAsia="Times New Roman"/>
        </w:rPr>
        <w:t xml:space="preserve">inal </w:t>
      </w:r>
      <w:del w:id="321" w:author="Achen, Aaron - NRCS, Lincoln, NE" w:date="2019-08-08T14:07:00Z">
        <w:r w:rsidDel="00776B94">
          <w:rPr>
            <w:rFonts w:eastAsia="Times New Roman"/>
          </w:rPr>
          <w:delText>o</w:delText>
        </w:r>
      </w:del>
      <w:ins w:id="322" w:author="Achen, Aaron - NRCS, Lincoln, NE" w:date="2019-08-08T14:07:00Z">
        <w:r w:rsidR="00776B94">
          <w:rPr>
            <w:rFonts w:eastAsia="Times New Roman"/>
          </w:rPr>
          <w:t>O</w:t>
        </w:r>
      </w:ins>
      <w:r>
        <w:rPr>
          <w:rFonts w:eastAsia="Times New Roman"/>
        </w:rPr>
        <w:t xml:space="preserve">utput </w:t>
      </w:r>
      <w:del w:id="323" w:author="Achen, Aaron - NRCS, Lincoln, NE" w:date="2019-08-08T14:07:00Z">
        <w:r w:rsidDel="00776B94">
          <w:rPr>
            <w:rFonts w:eastAsia="Times New Roman"/>
          </w:rPr>
          <w:delText>t</w:delText>
        </w:r>
      </w:del>
      <w:ins w:id="324" w:author="Achen, Aaron - NRCS, Lincoln, NE" w:date="2019-08-08T14:07:00Z">
        <w:r w:rsidR="00776B94">
          <w:rPr>
            <w:rFonts w:eastAsia="Times New Roman"/>
          </w:rPr>
          <w:t>T</w:t>
        </w:r>
      </w:ins>
      <w:r>
        <w:rPr>
          <w:rFonts w:eastAsia="Times New Roman"/>
        </w:rPr>
        <w:t>ables</w:t>
      </w:r>
      <w:bookmarkEnd w:id="312"/>
    </w:p>
    <w:p w:rsidR="00375A42" w:rsidRDefault="00805D61">
      <w:pPr>
        <w:pStyle w:val="HTMLPreformatted"/>
        <w:divId w:val="812136652"/>
        <w:rPr>
          <w:rStyle w:val="HTMLCode"/>
        </w:rPr>
      </w:pPr>
      <w:r>
        <w:rPr>
          <w:rStyle w:val="HTMLCode"/>
        </w:rPr>
        <w:t>INSERT INTO #LandunitRatingsDetailed1 (</w:t>
      </w:r>
      <w:proofErr w:type="spellStart"/>
      <w:r>
        <w:rPr>
          <w:rStyle w:val="HTMLCode"/>
        </w:rPr>
        <w:t>aoiid</w:t>
      </w:r>
      <w:proofErr w:type="spellEnd"/>
      <w:r>
        <w:rPr>
          <w:rStyle w:val="HTMLCode"/>
        </w:rPr>
        <w:t xml:space="preserve">, </w:t>
      </w:r>
      <w:proofErr w:type="spellStart"/>
      <w:r>
        <w:rPr>
          <w:rStyle w:val="HTMLCode"/>
        </w:rPr>
        <w:t>landunit</w:t>
      </w:r>
      <w:proofErr w:type="spellEnd"/>
      <w:r>
        <w:rPr>
          <w:rStyle w:val="HTMLCode"/>
        </w:rPr>
        <w:t xml:space="preserve">, </w:t>
      </w:r>
      <w:proofErr w:type="spellStart"/>
      <w:r>
        <w:rPr>
          <w:rStyle w:val="HTMLCode"/>
        </w:rPr>
        <w:t>attributename</w:t>
      </w:r>
      <w:proofErr w:type="spellEnd"/>
      <w:r>
        <w:rPr>
          <w:rStyle w:val="HTMLCode"/>
        </w:rPr>
        <w:t xml:space="preserve">, rating, </w:t>
      </w:r>
      <w:proofErr w:type="spellStart"/>
      <w:r>
        <w:rPr>
          <w:rStyle w:val="HTMLCode"/>
        </w:rPr>
        <w:t>rating_key</w:t>
      </w:r>
      <w:proofErr w:type="spellEnd"/>
      <w:r>
        <w:rPr>
          <w:rStyle w:val="HTMLCode"/>
        </w:rPr>
        <w:t xml:space="preserve">, </w:t>
      </w:r>
      <w:proofErr w:type="spellStart"/>
      <w:r>
        <w:rPr>
          <w:rStyle w:val="HTMLCode"/>
        </w:rPr>
        <w:t>rating_num</w:t>
      </w:r>
      <w:proofErr w:type="spellEnd"/>
      <w:r>
        <w:rPr>
          <w:rStyle w:val="HTMLCode"/>
        </w:rPr>
        <w:t xml:space="preserve">, </w:t>
      </w:r>
      <w:proofErr w:type="spellStart"/>
      <w:r>
        <w:rPr>
          <w:rStyle w:val="HTMLCode"/>
        </w:rPr>
        <w:t>rating_pct</w:t>
      </w:r>
      <w:proofErr w:type="spellEnd"/>
      <w:r>
        <w:rPr>
          <w:rStyle w:val="HTMLCode"/>
        </w:rPr>
        <w:t xml:space="preserve">, </w:t>
      </w:r>
      <w:proofErr w:type="spellStart"/>
      <w:r>
        <w:rPr>
          <w:rStyle w:val="HTMLCode"/>
        </w:rPr>
        <w:t>rating_acres</w:t>
      </w:r>
      <w:proofErr w:type="spellEnd"/>
      <w:r>
        <w:rPr>
          <w:rStyle w:val="HTMLCode"/>
        </w:rPr>
        <w:t xml:space="preserve">, </w:t>
      </w:r>
      <w:proofErr w:type="spellStart"/>
      <w:r>
        <w:rPr>
          <w:rStyle w:val="HTMLCode"/>
        </w:rPr>
        <w:t>landunit_acres</w:t>
      </w:r>
      <w:proofErr w:type="spellEnd"/>
      <w:r>
        <w:rPr>
          <w:rStyle w:val="HTMLCode"/>
        </w:rPr>
        <w:t>)</w:t>
      </w:r>
    </w:p>
    <w:p w:rsidR="00375A42" w:rsidRDefault="00805D61">
      <w:pPr>
        <w:pStyle w:val="HTMLPreformatted"/>
        <w:divId w:val="812136652"/>
        <w:rPr>
          <w:rStyle w:val="HTMLCode"/>
        </w:rPr>
      </w:pPr>
      <w:r>
        <w:rPr>
          <w:rStyle w:val="HTMLCode"/>
        </w:rPr>
        <w:t xml:space="preserve">SELECT </w:t>
      </w:r>
      <w:proofErr w:type="spellStart"/>
      <w:r>
        <w:rPr>
          <w:rStyle w:val="HTMLCode"/>
        </w:rPr>
        <w:t>aoiid</w:t>
      </w:r>
      <w:proofErr w:type="spellEnd"/>
      <w:r>
        <w:rPr>
          <w:rStyle w:val="HTMLCode"/>
        </w:rPr>
        <w:t>, M10.landunit, @</w:t>
      </w:r>
      <w:proofErr w:type="spellStart"/>
      <w:r>
        <w:rPr>
          <w:rStyle w:val="HTMLCode"/>
        </w:rPr>
        <w:t>attributeName</w:t>
      </w:r>
      <w:proofErr w:type="spellEnd"/>
      <w:r>
        <w:rPr>
          <w:rStyle w:val="HTMLCode"/>
        </w:rPr>
        <w:t xml:space="preserve"> AS </w:t>
      </w:r>
      <w:proofErr w:type="spellStart"/>
      <w:r>
        <w:rPr>
          <w:rStyle w:val="HTMLCode"/>
        </w:rPr>
        <w:t>attributename</w:t>
      </w:r>
      <w:proofErr w:type="spellEnd"/>
      <w:r>
        <w:rPr>
          <w:rStyle w:val="HTMLCode"/>
        </w:rPr>
        <w:t xml:space="preserve">, M10.rating, </w:t>
      </w:r>
      <w:proofErr w:type="spellStart"/>
      <w:r>
        <w:rPr>
          <w:rStyle w:val="HTMLCode"/>
        </w:rPr>
        <w:t>RD.rating_key</w:t>
      </w:r>
      <w:proofErr w:type="spellEnd"/>
      <w:r>
        <w:rPr>
          <w:rStyle w:val="HTMLCode"/>
        </w:rPr>
        <w:t xml:space="preserve">, </w:t>
      </w:r>
      <w:proofErr w:type="spellStart"/>
      <w:r>
        <w:rPr>
          <w:rStyle w:val="HTMLCode"/>
        </w:rPr>
        <w:t>RD.rating_num</w:t>
      </w:r>
      <w:proofErr w:type="spellEnd"/>
      <w:r>
        <w:rPr>
          <w:rStyle w:val="HTMLCode"/>
        </w:rPr>
        <w:t>,</w:t>
      </w:r>
    </w:p>
    <w:p w:rsidR="00375A42" w:rsidRDefault="00805D61">
      <w:pPr>
        <w:pStyle w:val="HTMLPreformatted"/>
        <w:divId w:val="812136652"/>
        <w:rPr>
          <w:rStyle w:val="HTMLCode"/>
        </w:rPr>
      </w:pPr>
      <w:r>
        <w:rPr>
          <w:rStyle w:val="HTMLCode"/>
        </w:rPr>
        <w:lastRenderedPageBreak/>
        <w:t>ROUND ((</w:t>
      </w:r>
      <w:proofErr w:type="spellStart"/>
      <w:r>
        <w:rPr>
          <w:rStyle w:val="HTMLCode"/>
        </w:rPr>
        <w:t>rating_acres</w:t>
      </w:r>
      <w:proofErr w:type="spellEnd"/>
      <w:r>
        <w:rPr>
          <w:rStyle w:val="HTMLCode"/>
        </w:rPr>
        <w:t xml:space="preserve">/ </w:t>
      </w:r>
      <w:proofErr w:type="spellStart"/>
      <w:r>
        <w:rPr>
          <w:rStyle w:val="HTMLCode"/>
        </w:rPr>
        <w:t>landunit_acres</w:t>
      </w:r>
      <w:proofErr w:type="spellEnd"/>
      <w:r>
        <w:rPr>
          <w:rStyle w:val="HTMLCode"/>
        </w:rPr>
        <w:t xml:space="preserve">) * 100.0, 2) AS </w:t>
      </w:r>
      <w:proofErr w:type="spellStart"/>
      <w:r>
        <w:rPr>
          <w:rStyle w:val="HTMLCode"/>
        </w:rPr>
        <w:t>rating_pct</w:t>
      </w:r>
      <w:proofErr w:type="spellEnd"/>
      <w:r>
        <w:rPr>
          <w:rStyle w:val="HTMLCode"/>
        </w:rPr>
        <w:t xml:space="preserve">, </w:t>
      </w:r>
    </w:p>
    <w:p w:rsidR="00375A42" w:rsidRDefault="00805D61">
      <w:pPr>
        <w:pStyle w:val="HTMLPreformatted"/>
        <w:divId w:val="812136652"/>
        <w:rPr>
          <w:rStyle w:val="HTMLCode"/>
        </w:rPr>
      </w:pPr>
      <w:r>
        <w:rPr>
          <w:rStyle w:val="HTMLCode"/>
        </w:rPr>
        <w:t xml:space="preserve">ROUND (rating_acres,2) AS </w:t>
      </w:r>
      <w:proofErr w:type="spellStart"/>
      <w:r>
        <w:rPr>
          <w:rStyle w:val="HTMLCode"/>
        </w:rPr>
        <w:t>rating_acres</w:t>
      </w:r>
      <w:proofErr w:type="spellEnd"/>
      <w:r>
        <w:rPr>
          <w:rStyle w:val="HTMLCode"/>
        </w:rPr>
        <w:t>,</w:t>
      </w:r>
    </w:p>
    <w:p w:rsidR="00375A42" w:rsidRDefault="00805D61">
      <w:pPr>
        <w:pStyle w:val="HTMLPreformatted"/>
        <w:divId w:val="812136652"/>
        <w:rPr>
          <w:rStyle w:val="HTMLCode"/>
        </w:rPr>
      </w:pPr>
      <w:r>
        <w:rPr>
          <w:rStyle w:val="HTMLCode"/>
        </w:rPr>
        <w:t xml:space="preserve">ROUND ( </w:t>
      </w:r>
      <w:proofErr w:type="spellStart"/>
      <w:r>
        <w:rPr>
          <w:rStyle w:val="HTMLCode"/>
        </w:rPr>
        <w:t>landunit_acres</w:t>
      </w:r>
      <w:proofErr w:type="spellEnd"/>
      <w:r>
        <w:rPr>
          <w:rStyle w:val="HTMLCode"/>
        </w:rPr>
        <w:t xml:space="preserve">, 2) AS </w:t>
      </w:r>
      <w:proofErr w:type="spellStart"/>
      <w:r>
        <w:rPr>
          <w:rStyle w:val="HTMLCode"/>
        </w:rPr>
        <w:t>landunit_acres</w:t>
      </w:r>
      <w:proofErr w:type="spellEnd"/>
    </w:p>
    <w:p w:rsidR="00375A42" w:rsidRDefault="00805D61">
      <w:pPr>
        <w:pStyle w:val="HTMLPreformatted"/>
        <w:divId w:val="812136652"/>
        <w:rPr>
          <w:rStyle w:val="HTMLCode"/>
        </w:rPr>
      </w:pPr>
      <w:r>
        <w:rPr>
          <w:rStyle w:val="HTMLCode"/>
        </w:rPr>
        <w:t xml:space="preserve">FROM #M10 </w:t>
      </w:r>
      <w:proofErr w:type="spellStart"/>
      <w:r>
        <w:rPr>
          <w:rStyle w:val="HTMLCode"/>
        </w:rPr>
        <w:t>M10</w:t>
      </w:r>
      <w:proofErr w:type="spellEnd"/>
    </w:p>
    <w:p w:rsidR="00375A42" w:rsidRDefault="00805D61">
      <w:pPr>
        <w:pStyle w:val="HTMLPreformatted"/>
        <w:divId w:val="812136652"/>
        <w:rPr>
          <w:rStyle w:val="HTMLCode"/>
        </w:rPr>
      </w:pPr>
      <w:r>
        <w:rPr>
          <w:rStyle w:val="HTMLCode"/>
        </w:rPr>
        <w:t>LEFT OUTER JOIN #</w:t>
      </w:r>
      <w:proofErr w:type="spellStart"/>
      <w:r>
        <w:rPr>
          <w:rStyle w:val="HTMLCode"/>
        </w:rPr>
        <w:t>AoiAcres</w:t>
      </w:r>
      <w:proofErr w:type="spellEnd"/>
      <w:r>
        <w:rPr>
          <w:rStyle w:val="HTMLCode"/>
        </w:rPr>
        <w:t xml:space="preserve"> ON #</w:t>
      </w:r>
      <w:proofErr w:type="spellStart"/>
      <w:r>
        <w:rPr>
          <w:rStyle w:val="HTMLCode"/>
        </w:rPr>
        <w:t>AoiAcres.landunit</w:t>
      </w:r>
      <w:proofErr w:type="spellEnd"/>
      <w:r>
        <w:rPr>
          <w:rStyle w:val="HTMLCode"/>
        </w:rPr>
        <w:t xml:space="preserve"> = M10.landunit</w:t>
      </w:r>
    </w:p>
    <w:p w:rsidR="00375A42" w:rsidRDefault="00805D61">
      <w:pPr>
        <w:pStyle w:val="HTMLPreformatted"/>
        <w:divId w:val="812136652"/>
        <w:rPr>
          <w:rStyle w:val="HTMLCode"/>
        </w:rPr>
      </w:pPr>
      <w:r>
        <w:rPr>
          <w:rStyle w:val="HTMLCode"/>
        </w:rPr>
        <w:t>INNER JOIN #</w:t>
      </w:r>
      <w:proofErr w:type="spellStart"/>
      <w:r>
        <w:rPr>
          <w:rStyle w:val="HTMLCode"/>
        </w:rPr>
        <w:t>RatingDomain</w:t>
      </w:r>
      <w:proofErr w:type="spellEnd"/>
      <w:r>
        <w:rPr>
          <w:rStyle w:val="HTMLCode"/>
        </w:rPr>
        <w:t xml:space="preserve"> RD ON M10.rating = </w:t>
      </w:r>
      <w:proofErr w:type="spellStart"/>
      <w:r>
        <w:rPr>
          <w:rStyle w:val="HTMLCode"/>
        </w:rPr>
        <w:t>RD.rating</w:t>
      </w:r>
      <w:proofErr w:type="spellEnd"/>
    </w:p>
    <w:p w:rsidR="00375A42" w:rsidRDefault="00805D61">
      <w:pPr>
        <w:pStyle w:val="HTMLPreformatted"/>
        <w:divId w:val="812136652"/>
        <w:rPr>
          <w:rStyle w:val="HTMLCode"/>
        </w:rPr>
      </w:pPr>
      <w:r>
        <w:rPr>
          <w:rStyle w:val="HTMLCode"/>
        </w:rPr>
        <w:t xml:space="preserve">WHERE </w:t>
      </w:r>
      <w:proofErr w:type="spellStart"/>
      <w:r>
        <w:rPr>
          <w:rStyle w:val="HTMLCode"/>
        </w:rPr>
        <w:t>RD.attributename</w:t>
      </w:r>
      <w:proofErr w:type="spellEnd"/>
      <w:r>
        <w:rPr>
          <w:rStyle w:val="HTMLCode"/>
        </w:rPr>
        <w:t xml:space="preserve"> = @</w:t>
      </w:r>
      <w:proofErr w:type="spellStart"/>
      <w:r>
        <w:rPr>
          <w:rStyle w:val="HTMLCode"/>
        </w:rPr>
        <w:t>attributeName</w:t>
      </w:r>
      <w:proofErr w:type="spellEnd"/>
    </w:p>
    <w:p w:rsidR="00375A42" w:rsidRDefault="00805D61">
      <w:pPr>
        <w:pStyle w:val="HTMLPreformatted"/>
        <w:divId w:val="812136652"/>
        <w:rPr>
          <w:rStyle w:val="HTMLCode"/>
        </w:rPr>
      </w:pPr>
      <w:r>
        <w:rPr>
          <w:rStyle w:val="HTMLCode"/>
        </w:rPr>
        <w:t xml:space="preserve">GROUP BY </w:t>
      </w:r>
      <w:proofErr w:type="spellStart"/>
      <w:r>
        <w:rPr>
          <w:rStyle w:val="HTMLCode"/>
        </w:rPr>
        <w:t>aoiid</w:t>
      </w:r>
      <w:proofErr w:type="spellEnd"/>
      <w:r>
        <w:rPr>
          <w:rStyle w:val="HTMLCode"/>
        </w:rPr>
        <w:t xml:space="preserve">, M10.landunit, M10.rating, </w:t>
      </w:r>
      <w:proofErr w:type="spellStart"/>
      <w:r>
        <w:rPr>
          <w:rStyle w:val="HTMLCode"/>
        </w:rPr>
        <w:t>rating_key</w:t>
      </w:r>
      <w:proofErr w:type="spellEnd"/>
      <w:r>
        <w:rPr>
          <w:rStyle w:val="HTMLCode"/>
        </w:rPr>
        <w:t xml:space="preserve">, </w:t>
      </w:r>
      <w:proofErr w:type="spellStart"/>
      <w:r>
        <w:rPr>
          <w:rStyle w:val="HTMLCode"/>
        </w:rPr>
        <w:t>rating_acres</w:t>
      </w:r>
      <w:proofErr w:type="spellEnd"/>
      <w:r>
        <w:rPr>
          <w:rStyle w:val="HTMLCode"/>
        </w:rPr>
        <w:t xml:space="preserve">, </w:t>
      </w:r>
      <w:proofErr w:type="spellStart"/>
      <w:r>
        <w:rPr>
          <w:rStyle w:val="HTMLCode"/>
        </w:rPr>
        <w:t>landunit_acres</w:t>
      </w:r>
      <w:proofErr w:type="spellEnd"/>
      <w:r>
        <w:rPr>
          <w:rStyle w:val="HTMLCode"/>
        </w:rPr>
        <w:t xml:space="preserve">, </w:t>
      </w:r>
      <w:proofErr w:type="spellStart"/>
      <w:r>
        <w:rPr>
          <w:rStyle w:val="HTMLCode"/>
        </w:rPr>
        <w:t>rating_num</w:t>
      </w:r>
      <w:proofErr w:type="spellEnd"/>
    </w:p>
    <w:p w:rsidR="00375A42" w:rsidRDefault="00805D61">
      <w:pPr>
        <w:pStyle w:val="HTMLPreformatted"/>
        <w:divId w:val="812136652"/>
      </w:pPr>
      <w:r>
        <w:rPr>
          <w:rStyle w:val="HTMLCode"/>
        </w:rPr>
        <w:t xml:space="preserve">ORDER BY </w:t>
      </w:r>
      <w:proofErr w:type="spellStart"/>
      <w:r>
        <w:rPr>
          <w:rStyle w:val="HTMLCode"/>
        </w:rPr>
        <w:t>landunit</w:t>
      </w:r>
      <w:proofErr w:type="spellEnd"/>
      <w:r>
        <w:rPr>
          <w:rStyle w:val="HTMLCode"/>
        </w:rPr>
        <w:t xml:space="preserve">, </w:t>
      </w:r>
      <w:proofErr w:type="spellStart"/>
      <w:r>
        <w:rPr>
          <w:rStyle w:val="HTMLCode"/>
        </w:rPr>
        <w:t>attributename</w:t>
      </w:r>
      <w:proofErr w:type="spellEnd"/>
      <w:r>
        <w:rPr>
          <w:rStyle w:val="HTMLCode"/>
        </w:rPr>
        <w:t xml:space="preserve">, </w:t>
      </w:r>
      <w:proofErr w:type="spellStart"/>
      <w:r>
        <w:rPr>
          <w:rStyle w:val="HTMLCode"/>
        </w:rPr>
        <w:t>rating_num</w:t>
      </w:r>
      <w:proofErr w:type="spellEnd"/>
      <w:r>
        <w:rPr>
          <w:rStyle w:val="HTMLCode"/>
        </w:rPr>
        <w:t xml:space="preserve"> DESC;</w:t>
      </w:r>
    </w:p>
    <w:p w:rsidR="00375A42" w:rsidRDefault="00805D6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12136652"/>
      </w:pPr>
      <w:r>
        <w:t>aoiid|landunit|attributename|rating|rating_num|rating_key|rating_pct|rating_acres|landunit_acres|| ———-|———-|———-|———-|———-|———-|———-|———-|———-|| 1|T9981 Fld3 |Surface Salt Concentration |High surface salinization risk or already saline |1|Surface Salt Concentration:1 |9.22|30.33|328.95|| 1|T9981 Fld3 |Surface Salt Concentration |Low surface salinization risk |3|Surface Salt Concentration:3 |79.96|263.04|328.95|| 1|T9981 Fld3 |Surface Salt Concentration |Not rated |4|Surface Salt Concentration:4 |0.01|0.03|328.95|| 1|T9981 Fld3 |Surface Salt Concentration |Surface salinization risk |2|Surface Salt Concentration:2 |10.81|35.56|328.95|| 2|T9981 Fld4 |Surface Salt Concentration |High surface salinization risk or already saline |1|Surface Salt Concentration:1 |7.26|23.14|318.72|| 2|T9981 Fld4 |Surface Salt Concentration |Low surface salinization risk |3|Surface Salt Concentration:3 |89.84|286.34|318.72|| 2|T9981 Fld4 |Surface Salt Concentration |Not rated |4|Surface Salt Concentration:4 |1.21|3.86|318.72|| 2|T9981 Fld4 |Surface Salt Concentration |Surface salinization risk |2|Surface Salt Concentration:2 |1.69|5.39|318.72||</w:t>
      </w:r>
    </w:p>
    <w:p w:rsidR="00375A42" w:rsidRDefault="00805D61">
      <w:pPr>
        <w:numPr>
          <w:ilvl w:val="0"/>
          <w:numId w:val="7"/>
        </w:numPr>
        <w:spacing w:before="100" w:beforeAutospacing="1" w:after="100" w:afterAutospacing="1"/>
        <w:divId w:val="812136652"/>
        <w:rPr>
          <w:rFonts w:eastAsia="Times New Roman"/>
        </w:rPr>
      </w:pPr>
      <w:r>
        <w:rPr>
          <w:rFonts w:eastAsia="Times New Roman"/>
        </w:rPr>
        <w:t xml:space="preserve">Detailed </w:t>
      </w:r>
      <w:proofErr w:type="spellStart"/>
      <w:r>
        <w:rPr>
          <w:rFonts w:eastAsia="Times New Roman"/>
        </w:rPr>
        <w:t>Landunit</w:t>
      </w:r>
      <w:proofErr w:type="spellEnd"/>
      <w:r>
        <w:rPr>
          <w:rFonts w:eastAsia="Times New Roman"/>
        </w:rPr>
        <w:t xml:space="preserve"> Ratings1: </w:t>
      </w:r>
      <w:ins w:id="325" w:author="Achen, Aaron - NRCS, Lincoln, NE" w:date="2019-08-08T14:07:00Z">
        <w:r w:rsidR="00776B94">
          <w:rPr>
            <w:rFonts w:eastAsia="Times New Roman"/>
          </w:rPr>
          <w:t>R</w:t>
        </w:r>
      </w:ins>
      <w:del w:id="326" w:author="Achen, Aaron - NRCS, Lincoln, NE" w:date="2019-08-08T14:07:00Z">
        <w:r w:rsidDel="00776B94">
          <w:rPr>
            <w:rFonts w:eastAsia="Times New Roman"/>
          </w:rPr>
          <w:delText>r</w:delText>
        </w:r>
      </w:del>
      <w:r>
        <w:rPr>
          <w:rFonts w:eastAsia="Times New Roman"/>
        </w:rPr>
        <w:t>ating acres and rating percent by area for each soil-</w:t>
      </w:r>
      <w:proofErr w:type="spellStart"/>
      <w:r>
        <w:rPr>
          <w:rFonts w:eastAsia="Times New Roman"/>
        </w:rPr>
        <w:t>landunit</w:t>
      </w:r>
      <w:proofErr w:type="spellEnd"/>
      <w:r>
        <w:rPr>
          <w:rFonts w:eastAsia="Times New Roman"/>
        </w:rPr>
        <w:t xml:space="preserve"> polygon</w:t>
      </w:r>
      <w:ins w:id="327" w:author="Achen, Aaron - NRCS, Lincoln, NE" w:date="2019-07-23T16:53:00Z">
        <w:r>
          <w:rPr>
            <w:rFonts w:eastAsia="Times New Roman"/>
          </w:rPr>
          <w:t>.</w:t>
        </w:r>
      </w:ins>
    </w:p>
    <w:p w:rsidR="00375A42" w:rsidRDefault="00805D61">
      <w:pPr>
        <w:numPr>
          <w:ilvl w:val="0"/>
          <w:numId w:val="7"/>
        </w:numPr>
        <w:spacing w:before="100" w:beforeAutospacing="1" w:after="100" w:afterAutospacing="1"/>
        <w:divId w:val="812136652"/>
        <w:rPr>
          <w:rFonts w:eastAsia="Times New Roman"/>
        </w:rPr>
      </w:pPr>
      <w:r>
        <w:rPr>
          <w:rFonts w:eastAsia="Times New Roman"/>
        </w:rPr>
        <w:t>These will be summarized to a single set of interp</w:t>
      </w:r>
      <w:ins w:id="328" w:author="Achen, Aaron - NRCS, Lincoln, NE" w:date="2019-07-23T16:53:00Z">
        <w:r>
          <w:rPr>
            <w:rFonts w:eastAsia="Times New Roman"/>
          </w:rPr>
          <w:t>retation</w:t>
        </w:r>
      </w:ins>
      <w:r>
        <w:rPr>
          <w:rFonts w:eastAsia="Times New Roman"/>
        </w:rPr>
        <w:t xml:space="preserve"> ratings for each </w:t>
      </w:r>
      <w:proofErr w:type="spellStart"/>
      <w:r>
        <w:rPr>
          <w:rFonts w:eastAsia="Times New Roman"/>
        </w:rPr>
        <w:t>landunit</w:t>
      </w:r>
      <w:proofErr w:type="spellEnd"/>
      <w:r>
        <w:rPr>
          <w:rFonts w:eastAsia="Times New Roman"/>
        </w:rPr>
        <w:t>. Currently there are 5 interp</w:t>
      </w:r>
      <w:ins w:id="329" w:author="Achen, Aaron - NRCS, Lincoln, NE" w:date="2019-07-23T16:53:00Z">
        <w:r>
          <w:rPr>
            <w:rFonts w:eastAsia="Times New Roman"/>
          </w:rPr>
          <w:t>retation</w:t>
        </w:r>
      </w:ins>
      <w:r>
        <w:rPr>
          <w:rFonts w:eastAsia="Times New Roman"/>
        </w:rPr>
        <w:t>s.</w:t>
      </w:r>
    </w:p>
    <w:p w:rsidR="00375A42" w:rsidRDefault="00805D61">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08465621"/>
        <w:rPr>
          <w:rFonts w:eastAsia="Times New Roman"/>
        </w:rPr>
      </w:pPr>
      <w:bookmarkStart w:id="330" w:name="_Toc16246801"/>
      <w:r>
        <w:rPr>
          <w:rFonts w:eastAsia="Times New Roman"/>
        </w:rPr>
        <w:t>Determine</w:t>
      </w:r>
      <w:del w:id="331" w:author="Achen, Aaron - NRCS, Lincoln, NE" w:date="2019-08-06T15:50:00Z">
        <w:r>
          <w:rPr>
            <w:rFonts w:eastAsia="Times New Roman"/>
          </w:rPr>
          <w:delText>s</w:delText>
        </w:r>
      </w:del>
      <w:r>
        <w:rPr>
          <w:rFonts w:eastAsia="Times New Roman"/>
        </w:rPr>
        <w:t xml:space="preserve"> Dominant Critical</w:t>
      </w:r>
      <w:bookmarkEnd w:id="330"/>
    </w:p>
    <w:p w:rsidR="00375A42" w:rsidRDefault="00805D61">
      <w:pPr>
        <w:pStyle w:val="HTMLPreformatted"/>
        <w:divId w:val="1608465621"/>
        <w:rPr>
          <w:rStyle w:val="HTMLCode"/>
        </w:rPr>
      </w:pPr>
      <w:r>
        <w:rPr>
          <w:rStyle w:val="HTMLCode"/>
        </w:rPr>
        <w:t>INSERT INTO #LandunitRatingsDetailed2 (</w:t>
      </w:r>
      <w:proofErr w:type="spellStart"/>
      <w:r>
        <w:rPr>
          <w:rStyle w:val="HTMLCode"/>
        </w:rPr>
        <w:t>landunit</w:t>
      </w:r>
      <w:proofErr w:type="spellEnd"/>
      <w:r>
        <w:rPr>
          <w:rStyle w:val="HTMLCode"/>
        </w:rPr>
        <w:t xml:space="preserve">, </w:t>
      </w:r>
      <w:proofErr w:type="spellStart"/>
      <w:r>
        <w:rPr>
          <w:rStyle w:val="HTMLCode"/>
        </w:rPr>
        <w:t>attributename</w:t>
      </w:r>
      <w:proofErr w:type="spellEnd"/>
      <w:r>
        <w:rPr>
          <w:rStyle w:val="HTMLCode"/>
        </w:rPr>
        <w:t xml:space="preserve">, rating, </w:t>
      </w:r>
      <w:proofErr w:type="spellStart"/>
      <w:r>
        <w:rPr>
          <w:rStyle w:val="HTMLCode"/>
        </w:rPr>
        <w:t>rating_num</w:t>
      </w:r>
      <w:proofErr w:type="spellEnd"/>
      <w:r>
        <w:rPr>
          <w:rStyle w:val="HTMLCode"/>
        </w:rPr>
        <w:t xml:space="preserve">, </w:t>
      </w:r>
      <w:proofErr w:type="spellStart"/>
      <w:r>
        <w:rPr>
          <w:rStyle w:val="HTMLCode"/>
        </w:rPr>
        <w:t>rating_key</w:t>
      </w:r>
      <w:proofErr w:type="spellEnd"/>
      <w:r>
        <w:rPr>
          <w:rStyle w:val="HTMLCode"/>
        </w:rPr>
        <w:t xml:space="preserve">, </w:t>
      </w:r>
      <w:proofErr w:type="spellStart"/>
      <w:r>
        <w:rPr>
          <w:rStyle w:val="HTMLCode"/>
        </w:rPr>
        <w:t>rating_pct</w:t>
      </w:r>
      <w:proofErr w:type="spellEnd"/>
      <w:r>
        <w:rPr>
          <w:rStyle w:val="HTMLCode"/>
        </w:rPr>
        <w:t xml:space="preserve">, </w:t>
      </w:r>
      <w:proofErr w:type="spellStart"/>
      <w:r>
        <w:rPr>
          <w:rStyle w:val="HTMLCode"/>
        </w:rPr>
        <w:t>rating_acres</w:t>
      </w:r>
      <w:proofErr w:type="spellEnd"/>
      <w:r>
        <w:rPr>
          <w:rStyle w:val="HTMLCode"/>
        </w:rPr>
        <w:t xml:space="preserve">, </w:t>
      </w:r>
      <w:proofErr w:type="spellStart"/>
      <w:r>
        <w:rPr>
          <w:rStyle w:val="HTMLCode"/>
        </w:rPr>
        <w:t>landunit_acres</w:t>
      </w:r>
      <w:proofErr w:type="spellEnd"/>
      <w:r>
        <w:rPr>
          <w:rStyle w:val="HTMLCode"/>
        </w:rPr>
        <w:t xml:space="preserve">, </w:t>
      </w:r>
      <w:proofErr w:type="spellStart"/>
      <w:r>
        <w:rPr>
          <w:rStyle w:val="HTMLCode"/>
        </w:rPr>
        <w:t>rolling_pct</w:t>
      </w:r>
      <w:proofErr w:type="spellEnd"/>
      <w:r>
        <w:rPr>
          <w:rStyle w:val="HTMLCode"/>
        </w:rPr>
        <w:t xml:space="preserve">, </w:t>
      </w:r>
      <w:proofErr w:type="spellStart"/>
      <w:r>
        <w:rPr>
          <w:rStyle w:val="HTMLCode"/>
        </w:rPr>
        <w:t>rolling_acres</w:t>
      </w:r>
      <w:proofErr w:type="spellEnd"/>
      <w:r>
        <w:rPr>
          <w:rStyle w:val="HTMLCode"/>
        </w:rPr>
        <w:t>)</w:t>
      </w:r>
    </w:p>
    <w:p w:rsidR="00375A42" w:rsidRDefault="00805D61">
      <w:pPr>
        <w:pStyle w:val="HTMLPreformatted"/>
        <w:divId w:val="1608465621"/>
        <w:rPr>
          <w:rStyle w:val="HTMLCode"/>
        </w:rPr>
      </w:pPr>
      <w:r>
        <w:rPr>
          <w:rStyle w:val="HTMLCode"/>
        </w:rPr>
        <w:t xml:space="preserve">SELECT </w:t>
      </w:r>
      <w:proofErr w:type="spellStart"/>
      <w:r>
        <w:rPr>
          <w:rStyle w:val="HTMLCode"/>
        </w:rPr>
        <w:t>landunit</w:t>
      </w:r>
      <w:proofErr w:type="spellEnd"/>
      <w:r>
        <w:rPr>
          <w:rStyle w:val="HTMLCode"/>
        </w:rPr>
        <w:t xml:space="preserve">, </w:t>
      </w:r>
      <w:proofErr w:type="spellStart"/>
      <w:r>
        <w:rPr>
          <w:rStyle w:val="HTMLCode"/>
        </w:rPr>
        <w:t>attributename</w:t>
      </w:r>
      <w:proofErr w:type="spellEnd"/>
      <w:r>
        <w:rPr>
          <w:rStyle w:val="HTMLCode"/>
        </w:rPr>
        <w:t xml:space="preserve">, rating, </w:t>
      </w:r>
      <w:proofErr w:type="spellStart"/>
      <w:r>
        <w:rPr>
          <w:rStyle w:val="HTMLCode"/>
        </w:rPr>
        <w:t>rating_num</w:t>
      </w:r>
      <w:proofErr w:type="spellEnd"/>
      <w:r>
        <w:rPr>
          <w:rStyle w:val="HTMLCode"/>
        </w:rPr>
        <w:t xml:space="preserve">, </w:t>
      </w:r>
      <w:proofErr w:type="spellStart"/>
      <w:r>
        <w:rPr>
          <w:rStyle w:val="HTMLCode"/>
        </w:rPr>
        <w:t>rating_key</w:t>
      </w:r>
      <w:proofErr w:type="spellEnd"/>
      <w:r>
        <w:rPr>
          <w:rStyle w:val="HTMLCode"/>
        </w:rPr>
        <w:t xml:space="preserve">, </w:t>
      </w:r>
      <w:proofErr w:type="spellStart"/>
      <w:r>
        <w:rPr>
          <w:rStyle w:val="HTMLCode"/>
        </w:rPr>
        <w:t>rating_pct</w:t>
      </w:r>
      <w:proofErr w:type="spellEnd"/>
      <w:r>
        <w:rPr>
          <w:rStyle w:val="HTMLCode"/>
        </w:rPr>
        <w:t xml:space="preserve">, </w:t>
      </w:r>
      <w:proofErr w:type="spellStart"/>
      <w:r>
        <w:rPr>
          <w:rStyle w:val="HTMLCode"/>
        </w:rPr>
        <w:t>rating_acres</w:t>
      </w:r>
      <w:proofErr w:type="spellEnd"/>
      <w:r>
        <w:rPr>
          <w:rStyle w:val="HTMLCode"/>
        </w:rPr>
        <w:t xml:space="preserve">, </w:t>
      </w:r>
      <w:proofErr w:type="spellStart"/>
      <w:r>
        <w:rPr>
          <w:rStyle w:val="HTMLCode"/>
        </w:rPr>
        <w:t>landunit_acres</w:t>
      </w:r>
      <w:proofErr w:type="spellEnd"/>
      <w:r>
        <w:rPr>
          <w:rStyle w:val="HTMLCode"/>
        </w:rPr>
        <w:t>,</w:t>
      </w:r>
    </w:p>
    <w:p w:rsidR="00375A42" w:rsidRDefault="00805D61">
      <w:pPr>
        <w:pStyle w:val="HTMLPreformatted"/>
        <w:divId w:val="1608465621"/>
        <w:rPr>
          <w:rStyle w:val="HTMLCode"/>
        </w:rPr>
      </w:pPr>
      <w:r>
        <w:rPr>
          <w:rStyle w:val="HTMLCode"/>
        </w:rPr>
        <w:t xml:space="preserve">  </w:t>
      </w:r>
      <w:proofErr w:type="spellStart"/>
      <w:r>
        <w:rPr>
          <w:rStyle w:val="HTMLCode"/>
        </w:rPr>
        <w:t>rolling_pct</w:t>
      </w:r>
      <w:proofErr w:type="spellEnd"/>
      <w:r>
        <w:rPr>
          <w:rStyle w:val="HTMLCode"/>
        </w:rPr>
        <w:t xml:space="preserve"> = SUM(</w:t>
      </w:r>
      <w:proofErr w:type="spellStart"/>
      <w:r>
        <w:rPr>
          <w:rStyle w:val="HTMLCode"/>
        </w:rPr>
        <w:t>rating_pct</w:t>
      </w:r>
      <w:proofErr w:type="spellEnd"/>
      <w:r>
        <w:rPr>
          <w:rStyle w:val="HTMLCode"/>
        </w:rPr>
        <w:t>) OVER</w:t>
      </w:r>
    </w:p>
    <w:p w:rsidR="00375A42" w:rsidRDefault="00805D61">
      <w:pPr>
        <w:pStyle w:val="HTMLPreformatted"/>
        <w:divId w:val="1608465621"/>
        <w:rPr>
          <w:rStyle w:val="HTMLCode"/>
        </w:rPr>
      </w:pPr>
      <w:r>
        <w:rPr>
          <w:rStyle w:val="HTMLCode"/>
        </w:rPr>
        <w:t xml:space="preserve">  (</w:t>
      </w:r>
    </w:p>
    <w:p w:rsidR="00375A42" w:rsidRDefault="00805D61">
      <w:pPr>
        <w:pStyle w:val="HTMLPreformatted"/>
        <w:divId w:val="1608465621"/>
        <w:rPr>
          <w:rStyle w:val="HTMLCode"/>
        </w:rPr>
      </w:pPr>
      <w:r>
        <w:rPr>
          <w:rStyle w:val="HTMLCode"/>
        </w:rPr>
        <w:t xml:space="preserve">    PARTITION BY </w:t>
      </w:r>
      <w:proofErr w:type="spellStart"/>
      <w:r>
        <w:rPr>
          <w:rStyle w:val="HTMLCode"/>
        </w:rPr>
        <w:t>landunit</w:t>
      </w:r>
      <w:proofErr w:type="spellEnd"/>
    </w:p>
    <w:p w:rsidR="00375A42" w:rsidRDefault="00805D61">
      <w:pPr>
        <w:pStyle w:val="HTMLPreformatted"/>
        <w:divId w:val="1608465621"/>
        <w:rPr>
          <w:rStyle w:val="HTMLCode"/>
        </w:rPr>
      </w:pPr>
      <w:r>
        <w:rPr>
          <w:rStyle w:val="HTMLCode"/>
        </w:rPr>
        <w:t xml:space="preserve">    ORDER BY </w:t>
      </w:r>
      <w:proofErr w:type="spellStart"/>
      <w:r>
        <w:rPr>
          <w:rStyle w:val="HTMLCode"/>
        </w:rPr>
        <w:t>rating_key</w:t>
      </w:r>
      <w:proofErr w:type="spellEnd"/>
      <w:r>
        <w:rPr>
          <w:rStyle w:val="HTMLCode"/>
        </w:rPr>
        <w:t xml:space="preserve"> ROWS UNBOUNDED PRECEDING</w:t>
      </w:r>
    </w:p>
    <w:p w:rsidR="00375A42" w:rsidRDefault="00805D61">
      <w:pPr>
        <w:pStyle w:val="HTMLPreformatted"/>
        <w:divId w:val="1608465621"/>
        <w:rPr>
          <w:rStyle w:val="HTMLCode"/>
        </w:rPr>
      </w:pPr>
      <w:r>
        <w:rPr>
          <w:rStyle w:val="HTMLCode"/>
        </w:rPr>
        <w:t xml:space="preserve">  ),</w:t>
      </w:r>
    </w:p>
    <w:p w:rsidR="00375A42" w:rsidRDefault="00805D61">
      <w:pPr>
        <w:pStyle w:val="HTMLPreformatted"/>
        <w:divId w:val="1608465621"/>
        <w:rPr>
          <w:rStyle w:val="HTMLCode"/>
        </w:rPr>
      </w:pPr>
      <w:r>
        <w:rPr>
          <w:rStyle w:val="HTMLCode"/>
        </w:rPr>
        <w:t xml:space="preserve">  </w:t>
      </w:r>
      <w:proofErr w:type="spellStart"/>
      <w:r>
        <w:rPr>
          <w:rStyle w:val="HTMLCode"/>
        </w:rPr>
        <w:t>rolling_acres</w:t>
      </w:r>
      <w:proofErr w:type="spellEnd"/>
      <w:r>
        <w:rPr>
          <w:rStyle w:val="HTMLCode"/>
        </w:rPr>
        <w:t xml:space="preserve"> = SUM(</w:t>
      </w:r>
      <w:proofErr w:type="spellStart"/>
      <w:r>
        <w:rPr>
          <w:rStyle w:val="HTMLCode"/>
        </w:rPr>
        <w:t>rating_acres</w:t>
      </w:r>
      <w:proofErr w:type="spellEnd"/>
      <w:r>
        <w:rPr>
          <w:rStyle w:val="HTMLCode"/>
        </w:rPr>
        <w:t>) OVER</w:t>
      </w:r>
    </w:p>
    <w:p w:rsidR="00375A42" w:rsidRDefault="00805D61">
      <w:pPr>
        <w:pStyle w:val="HTMLPreformatted"/>
        <w:divId w:val="1608465621"/>
        <w:rPr>
          <w:rStyle w:val="HTMLCode"/>
        </w:rPr>
      </w:pPr>
      <w:r>
        <w:rPr>
          <w:rStyle w:val="HTMLCode"/>
        </w:rPr>
        <w:t xml:space="preserve">  (</w:t>
      </w:r>
    </w:p>
    <w:p w:rsidR="00375A42" w:rsidRDefault="00805D61">
      <w:pPr>
        <w:pStyle w:val="HTMLPreformatted"/>
        <w:divId w:val="1608465621"/>
        <w:rPr>
          <w:rStyle w:val="HTMLCode"/>
        </w:rPr>
      </w:pPr>
      <w:r>
        <w:rPr>
          <w:rStyle w:val="HTMLCode"/>
        </w:rPr>
        <w:t xml:space="preserve">    PARTITION BY </w:t>
      </w:r>
      <w:proofErr w:type="spellStart"/>
      <w:r>
        <w:rPr>
          <w:rStyle w:val="HTMLCode"/>
        </w:rPr>
        <w:t>landunit</w:t>
      </w:r>
      <w:proofErr w:type="spellEnd"/>
    </w:p>
    <w:p w:rsidR="00375A42" w:rsidRDefault="00805D61">
      <w:pPr>
        <w:pStyle w:val="HTMLPreformatted"/>
        <w:divId w:val="1608465621"/>
        <w:rPr>
          <w:rStyle w:val="HTMLCode"/>
        </w:rPr>
      </w:pPr>
      <w:r>
        <w:rPr>
          <w:rStyle w:val="HTMLCode"/>
        </w:rPr>
        <w:t xml:space="preserve">    ORDER BY </w:t>
      </w:r>
      <w:proofErr w:type="spellStart"/>
      <w:r>
        <w:rPr>
          <w:rStyle w:val="HTMLCode"/>
        </w:rPr>
        <w:t>rating_key</w:t>
      </w:r>
      <w:proofErr w:type="spellEnd"/>
      <w:r>
        <w:rPr>
          <w:rStyle w:val="HTMLCode"/>
        </w:rPr>
        <w:t xml:space="preserve"> ROWS UNBOUNDED PRECEDING</w:t>
      </w:r>
    </w:p>
    <w:p w:rsidR="00375A42" w:rsidRDefault="00805D61">
      <w:pPr>
        <w:pStyle w:val="HTMLPreformatted"/>
        <w:divId w:val="1608465621"/>
        <w:rPr>
          <w:rStyle w:val="HTMLCode"/>
        </w:rPr>
      </w:pPr>
      <w:r>
        <w:rPr>
          <w:rStyle w:val="HTMLCode"/>
        </w:rPr>
        <w:t xml:space="preserve">  )</w:t>
      </w:r>
    </w:p>
    <w:p w:rsidR="00375A42" w:rsidRDefault="00805D61">
      <w:pPr>
        <w:pStyle w:val="HTMLPreformatted"/>
        <w:divId w:val="1608465621"/>
        <w:rPr>
          <w:rStyle w:val="HTMLCode"/>
        </w:rPr>
      </w:pPr>
      <w:r>
        <w:rPr>
          <w:rStyle w:val="HTMLCode"/>
        </w:rPr>
        <w:t xml:space="preserve">  FROM #LandunitRatingsDetailed1</w:t>
      </w:r>
    </w:p>
    <w:p w:rsidR="00375A42" w:rsidRDefault="00805D61">
      <w:pPr>
        <w:pStyle w:val="HTMLPreformatted"/>
        <w:divId w:val="1608465621"/>
        <w:rPr>
          <w:rStyle w:val="HTMLCode"/>
        </w:rPr>
      </w:pPr>
      <w:r>
        <w:rPr>
          <w:rStyle w:val="HTMLCode"/>
        </w:rPr>
        <w:t xml:space="preserve">  WHERE </w:t>
      </w:r>
      <w:proofErr w:type="spellStart"/>
      <w:r>
        <w:rPr>
          <w:rStyle w:val="HTMLCode"/>
        </w:rPr>
        <w:t>attributename</w:t>
      </w:r>
      <w:proofErr w:type="spellEnd"/>
      <w:r>
        <w:rPr>
          <w:rStyle w:val="HTMLCode"/>
        </w:rPr>
        <w:t xml:space="preserve"> = @</w:t>
      </w:r>
      <w:proofErr w:type="spellStart"/>
      <w:r>
        <w:rPr>
          <w:rStyle w:val="HTMLCode"/>
        </w:rPr>
        <w:t>attributeName</w:t>
      </w:r>
      <w:proofErr w:type="spellEnd"/>
    </w:p>
    <w:p w:rsidR="00375A42" w:rsidRDefault="00805D61">
      <w:pPr>
        <w:pStyle w:val="HTMLPreformatted"/>
        <w:divId w:val="1608465621"/>
      </w:pPr>
      <w:r>
        <w:rPr>
          <w:rStyle w:val="HTMLCode"/>
        </w:rPr>
        <w:t xml:space="preserve">  ORDER BY </w:t>
      </w:r>
      <w:proofErr w:type="spellStart"/>
      <w:r>
        <w:rPr>
          <w:rStyle w:val="HTMLCode"/>
        </w:rPr>
        <w:t>landunit</w:t>
      </w:r>
      <w:proofErr w:type="spellEnd"/>
      <w:r>
        <w:rPr>
          <w:rStyle w:val="HTMLCode"/>
        </w:rPr>
        <w:t xml:space="preserve">, </w:t>
      </w:r>
      <w:proofErr w:type="spellStart"/>
      <w:r>
        <w:rPr>
          <w:rStyle w:val="HTMLCode"/>
        </w:rPr>
        <w:t>attributename</w:t>
      </w:r>
      <w:proofErr w:type="spellEnd"/>
      <w:r>
        <w:rPr>
          <w:rStyle w:val="HTMLCode"/>
        </w:rPr>
        <w:t>;</w:t>
      </w:r>
    </w:p>
    <w:tbl>
      <w:tblPr>
        <w:tblW w:w="0" w:type="auto"/>
        <w:tblCellSpacing w:w="15" w:type="dxa"/>
        <w:tblLook w:val="04A0" w:firstRow="1" w:lastRow="0" w:firstColumn="1" w:lastColumn="0" w:noHBand="0" w:noVBand="1"/>
      </w:tblPr>
      <w:tblGrid>
        <w:gridCol w:w="679"/>
        <w:gridCol w:w="1083"/>
        <w:gridCol w:w="832"/>
        <w:gridCol w:w="906"/>
        <w:gridCol w:w="1138"/>
        <w:gridCol w:w="804"/>
        <w:gridCol w:w="952"/>
        <w:gridCol w:w="1120"/>
        <w:gridCol w:w="841"/>
        <w:gridCol w:w="1005"/>
      </w:tblGrid>
      <w:tr w:rsidR="00375A42">
        <w:trPr>
          <w:divId w:val="1608465621"/>
          <w:tblHeader/>
          <w:tblCellSpacing w:w="15" w:type="dxa"/>
        </w:trPr>
        <w:tc>
          <w:tcPr>
            <w:tcW w:w="0" w:type="auto"/>
            <w:tcMar>
              <w:top w:w="15" w:type="dxa"/>
              <w:left w:w="15" w:type="dxa"/>
              <w:bottom w:w="15" w:type="dxa"/>
              <w:right w:w="15" w:type="dxa"/>
            </w:tcMar>
            <w:vAlign w:val="center"/>
            <w:hideMark/>
          </w:tcPr>
          <w:p w:rsidR="00375A42" w:rsidRDefault="00805D61">
            <w:pPr>
              <w:jc w:val="center"/>
              <w:rPr>
                <w:rFonts w:eastAsia="Times New Roman"/>
                <w:b/>
                <w:bCs/>
              </w:rPr>
            </w:pPr>
            <w:proofErr w:type="spellStart"/>
            <w:r>
              <w:rPr>
                <w:rFonts w:eastAsia="Times New Roman"/>
                <w:b/>
                <w:bCs/>
              </w:rPr>
              <w:lastRenderedPageBreak/>
              <w:t>landunit</w:t>
            </w:r>
            <w:proofErr w:type="spellEnd"/>
          </w:p>
        </w:tc>
        <w:tc>
          <w:tcPr>
            <w:tcW w:w="0" w:type="auto"/>
            <w:tcMar>
              <w:top w:w="15" w:type="dxa"/>
              <w:left w:w="15" w:type="dxa"/>
              <w:bottom w:w="15" w:type="dxa"/>
              <w:right w:w="15" w:type="dxa"/>
            </w:tcMar>
            <w:vAlign w:val="center"/>
            <w:hideMark/>
          </w:tcPr>
          <w:p w:rsidR="00375A42" w:rsidRDefault="00805D61">
            <w:pPr>
              <w:jc w:val="center"/>
              <w:rPr>
                <w:rFonts w:eastAsia="Times New Roman"/>
                <w:b/>
                <w:bCs/>
              </w:rPr>
            </w:pPr>
            <w:proofErr w:type="spellStart"/>
            <w:r>
              <w:rPr>
                <w:rFonts w:eastAsia="Times New Roman"/>
                <w:b/>
                <w:bCs/>
              </w:rPr>
              <w:t>attributename</w:t>
            </w:r>
            <w:proofErr w:type="spellEnd"/>
          </w:p>
        </w:tc>
        <w:tc>
          <w:tcPr>
            <w:tcW w:w="0" w:type="auto"/>
            <w:tcMar>
              <w:top w:w="15" w:type="dxa"/>
              <w:left w:w="15" w:type="dxa"/>
              <w:bottom w:w="15" w:type="dxa"/>
              <w:right w:w="15" w:type="dxa"/>
            </w:tcMar>
            <w:vAlign w:val="center"/>
            <w:hideMark/>
          </w:tcPr>
          <w:p w:rsidR="00375A42" w:rsidRDefault="00805D61">
            <w:pPr>
              <w:jc w:val="center"/>
              <w:rPr>
                <w:rFonts w:eastAsia="Times New Roman"/>
                <w:b/>
                <w:bCs/>
              </w:rPr>
            </w:pPr>
            <w:r>
              <w:rPr>
                <w:rFonts w:eastAsia="Times New Roman"/>
                <w:b/>
                <w:bCs/>
              </w:rPr>
              <w:t>rating</w:t>
            </w:r>
          </w:p>
        </w:tc>
        <w:tc>
          <w:tcPr>
            <w:tcW w:w="0" w:type="auto"/>
            <w:tcMar>
              <w:top w:w="15" w:type="dxa"/>
              <w:left w:w="15" w:type="dxa"/>
              <w:bottom w:w="15" w:type="dxa"/>
              <w:right w:w="15" w:type="dxa"/>
            </w:tcMar>
            <w:vAlign w:val="center"/>
            <w:hideMark/>
          </w:tcPr>
          <w:p w:rsidR="00375A42" w:rsidRDefault="00805D61">
            <w:pPr>
              <w:jc w:val="center"/>
              <w:rPr>
                <w:rFonts w:eastAsia="Times New Roman"/>
                <w:b/>
                <w:bCs/>
              </w:rPr>
            </w:pPr>
            <w:proofErr w:type="spellStart"/>
            <w:r>
              <w:rPr>
                <w:rFonts w:eastAsia="Times New Roman"/>
                <w:b/>
                <w:bCs/>
              </w:rPr>
              <w:t>rating_num</w:t>
            </w:r>
            <w:proofErr w:type="spellEnd"/>
          </w:p>
        </w:tc>
        <w:tc>
          <w:tcPr>
            <w:tcW w:w="0" w:type="auto"/>
            <w:tcMar>
              <w:top w:w="15" w:type="dxa"/>
              <w:left w:w="15" w:type="dxa"/>
              <w:bottom w:w="15" w:type="dxa"/>
              <w:right w:w="15" w:type="dxa"/>
            </w:tcMar>
            <w:vAlign w:val="center"/>
            <w:hideMark/>
          </w:tcPr>
          <w:p w:rsidR="00375A42" w:rsidRDefault="00805D61">
            <w:pPr>
              <w:jc w:val="center"/>
              <w:rPr>
                <w:rFonts w:eastAsia="Times New Roman"/>
                <w:b/>
                <w:bCs/>
              </w:rPr>
            </w:pPr>
            <w:proofErr w:type="spellStart"/>
            <w:r>
              <w:rPr>
                <w:rFonts w:eastAsia="Times New Roman"/>
                <w:b/>
                <w:bCs/>
              </w:rPr>
              <w:t>rating_key</w:t>
            </w:r>
            <w:proofErr w:type="spellEnd"/>
          </w:p>
        </w:tc>
        <w:tc>
          <w:tcPr>
            <w:tcW w:w="0" w:type="auto"/>
            <w:tcMar>
              <w:top w:w="15" w:type="dxa"/>
              <w:left w:w="15" w:type="dxa"/>
              <w:bottom w:w="15" w:type="dxa"/>
              <w:right w:w="15" w:type="dxa"/>
            </w:tcMar>
            <w:vAlign w:val="center"/>
            <w:hideMark/>
          </w:tcPr>
          <w:p w:rsidR="00375A42" w:rsidRDefault="00805D61">
            <w:pPr>
              <w:jc w:val="center"/>
              <w:rPr>
                <w:rFonts w:eastAsia="Times New Roman"/>
                <w:b/>
                <w:bCs/>
              </w:rPr>
            </w:pPr>
            <w:proofErr w:type="spellStart"/>
            <w:r>
              <w:rPr>
                <w:rFonts w:eastAsia="Times New Roman"/>
                <w:b/>
                <w:bCs/>
              </w:rPr>
              <w:t>rating_pct</w:t>
            </w:r>
            <w:proofErr w:type="spellEnd"/>
          </w:p>
        </w:tc>
        <w:tc>
          <w:tcPr>
            <w:tcW w:w="0" w:type="auto"/>
            <w:tcMar>
              <w:top w:w="15" w:type="dxa"/>
              <w:left w:w="15" w:type="dxa"/>
              <w:bottom w:w="15" w:type="dxa"/>
              <w:right w:w="15" w:type="dxa"/>
            </w:tcMar>
            <w:vAlign w:val="center"/>
            <w:hideMark/>
          </w:tcPr>
          <w:p w:rsidR="00375A42" w:rsidRDefault="00805D61">
            <w:pPr>
              <w:jc w:val="center"/>
              <w:rPr>
                <w:rFonts w:eastAsia="Times New Roman"/>
                <w:b/>
                <w:bCs/>
              </w:rPr>
            </w:pPr>
            <w:proofErr w:type="spellStart"/>
            <w:r>
              <w:rPr>
                <w:rFonts w:eastAsia="Times New Roman"/>
                <w:b/>
                <w:bCs/>
              </w:rPr>
              <w:t>rating_acres</w:t>
            </w:r>
            <w:proofErr w:type="spellEnd"/>
          </w:p>
        </w:tc>
        <w:tc>
          <w:tcPr>
            <w:tcW w:w="0" w:type="auto"/>
            <w:tcMar>
              <w:top w:w="15" w:type="dxa"/>
              <w:left w:w="15" w:type="dxa"/>
              <w:bottom w:w="15" w:type="dxa"/>
              <w:right w:w="15" w:type="dxa"/>
            </w:tcMar>
            <w:vAlign w:val="center"/>
            <w:hideMark/>
          </w:tcPr>
          <w:p w:rsidR="00375A42" w:rsidRDefault="00805D61">
            <w:pPr>
              <w:jc w:val="center"/>
              <w:rPr>
                <w:rFonts w:eastAsia="Times New Roman"/>
                <w:b/>
                <w:bCs/>
              </w:rPr>
            </w:pPr>
            <w:proofErr w:type="spellStart"/>
            <w:r>
              <w:rPr>
                <w:rFonts w:eastAsia="Times New Roman"/>
                <w:b/>
                <w:bCs/>
              </w:rPr>
              <w:t>landunit_acres</w:t>
            </w:r>
            <w:proofErr w:type="spellEnd"/>
          </w:p>
        </w:tc>
        <w:tc>
          <w:tcPr>
            <w:tcW w:w="0" w:type="auto"/>
            <w:tcMar>
              <w:top w:w="15" w:type="dxa"/>
              <w:left w:w="15" w:type="dxa"/>
              <w:bottom w:w="15" w:type="dxa"/>
              <w:right w:w="15" w:type="dxa"/>
            </w:tcMar>
            <w:vAlign w:val="center"/>
            <w:hideMark/>
          </w:tcPr>
          <w:p w:rsidR="00375A42" w:rsidRDefault="00805D61">
            <w:pPr>
              <w:jc w:val="center"/>
              <w:rPr>
                <w:rFonts w:eastAsia="Times New Roman"/>
                <w:b/>
                <w:bCs/>
              </w:rPr>
            </w:pPr>
            <w:proofErr w:type="spellStart"/>
            <w:r>
              <w:rPr>
                <w:rFonts w:eastAsia="Times New Roman"/>
                <w:b/>
                <w:bCs/>
              </w:rPr>
              <w:t>rolling_pct</w:t>
            </w:r>
            <w:proofErr w:type="spellEnd"/>
          </w:p>
        </w:tc>
        <w:tc>
          <w:tcPr>
            <w:tcW w:w="0" w:type="auto"/>
            <w:tcMar>
              <w:top w:w="15" w:type="dxa"/>
              <w:left w:w="15" w:type="dxa"/>
              <w:bottom w:w="15" w:type="dxa"/>
              <w:right w:w="15" w:type="dxa"/>
            </w:tcMar>
            <w:vAlign w:val="center"/>
            <w:hideMark/>
          </w:tcPr>
          <w:p w:rsidR="00375A42" w:rsidRDefault="00805D61">
            <w:pPr>
              <w:jc w:val="center"/>
              <w:rPr>
                <w:rFonts w:eastAsia="Times New Roman"/>
                <w:b/>
                <w:bCs/>
              </w:rPr>
            </w:pPr>
            <w:proofErr w:type="spellStart"/>
            <w:r>
              <w:rPr>
                <w:rFonts w:eastAsia="Times New Roman"/>
                <w:b/>
                <w:bCs/>
              </w:rPr>
              <w:t>rolling_acres</w:t>
            </w:r>
            <w:proofErr w:type="spellEnd"/>
          </w:p>
        </w:tc>
      </w:tr>
      <w:tr w:rsidR="00375A42">
        <w:trPr>
          <w:divId w:val="1608465621"/>
          <w:tblCellSpacing w:w="15" w:type="dxa"/>
        </w:trPr>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Surface Salt Concentration</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High surface salinization risk or already saline</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Surface Salt Concentration:1</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9.22</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30.33</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328.95</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9.22</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30.33</w:t>
            </w:r>
          </w:p>
        </w:tc>
      </w:tr>
      <w:tr w:rsidR="00375A42">
        <w:trPr>
          <w:divId w:val="1608465621"/>
          <w:tblCellSpacing w:w="15" w:type="dxa"/>
        </w:trPr>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Surface Salt Concentration</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Surface salinization risk</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Surface Salt Concentration:2</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10.81</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35.56</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328.95</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20.03</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65.89</w:t>
            </w:r>
          </w:p>
        </w:tc>
      </w:tr>
      <w:tr w:rsidR="00375A42">
        <w:trPr>
          <w:divId w:val="1608465621"/>
          <w:tblCellSpacing w:w="15" w:type="dxa"/>
        </w:trPr>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Surface Salt Concentration</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Low surface salinization risk</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3</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Surface Salt Concentration:3</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79.96</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263.04</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328.95</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99.99</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328.93</w:t>
            </w:r>
          </w:p>
        </w:tc>
      </w:tr>
      <w:tr w:rsidR="00375A42">
        <w:trPr>
          <w:divId w:val="1608465621"/>
          <w:tblCellSpacing w:w="15" w:type="dxa"/>
        </w:trPr>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Surface Salt Concentration</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Not rated</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4</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Surface Salt Concentration:4</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0.01</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0.03</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328.95</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328.96</w:t>
            </w:r>
          </w:p>
        </w:tc>
      </w:tr>
      <w:tr w:rsidR="00375A42">
        <w:trPr>
          <w:divId w:val="1608465621"/>
          <w:tblCellSpacing w:w="15" w:type="dxa"/>
        </w:trPr>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Surface Salt Concentration</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High surface salinization risk or already saline</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Surface Salt Concentration:1</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7.26</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23.14</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318.72</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7.26</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23.14</w:t>
            </w:r>
          </w:p>
        </w:tc>
      </w:tr>
      <w:tr w:rsidR="00375A42">
        <w:trPr>
          <w:divId w:val="1608465621"/>
          <w:tblCellSpacing w:w="15" w:type="dxa"/>
        </w:trPr>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Surface Salt Concentration</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Surface salinization risk</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Surface Salt Concentration:2</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1.69</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5.39</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318.72</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8.95</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28.53</w:t>
            </w:r>
          </w:p>
        </w:tc>
      </w:tr>
      <w:tr w:rsidR="00375A42">
        <w:trPr>
          <w:divId w:val="1608465621"/>
          <w:tblCellSpacing w:w="15" w:type="dxa"/>
        </w:trPr>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Surface Salt Concentration</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Low surface salinization risk</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3</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Surface Salt Concentration:3</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89.84</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286.34</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318.72</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98.79</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314.87</w:t>
            </w:r>
          </w:p>
        </w:tc>
      </w:tr>
    </w:tbl>
    <w:p w:rsidR="00375A42" w:rsidRDefault="00805D61">
      <w:pPr>
        <w:numPr>
          <w:ilvl w:val="0"/>
          <w:numId w:val="8"/>
        </w:numPr>
        <w:spacing w:before="100" w:beforeAutospacing="1" w:after="100" w:afterAutospacing="1"/>
        <w:divId w:val="1608465621"/>
        <w:rPr>
          <w:rFonts w:eastAsia="Times New Roman"/>
        </w:rPr>
      </w:pPr>
      <w:r>
        <w:rPr>
          <w:rFonts w:eastAsia="Times New Roman"/>
        </w:rPr>
        <w:t xml:space="preserve">LandunitRatingsDetailed2 is populated with all information plus </w:t>
      </w:r>
      <w:proofErr w:type="spellStart"/>
      <w:r>
        <w:rPr>
          <w:rFonts w:eastAsia="Times New Roman"/>
        </w:rPr>
        <w:t>rolling_pct</w:t>
      </w:r>
      <w:proofErr w:type="spellEnd"/>
      <w:r>
        <w:rPr>
          <w:rFonts w:eastAsia="Times New Roman"/>
        </w:rPr>
        <w:t xml:space="preserve"> and </w:t>
      </w:r>
      <w:proofErr w:type="spellStart"/>
      <w:r>
        <w:rPr>
          <w:rFonts w:eastAsia="Times New Roman"/>
        </w:rPr>
        <w:t>rolling_acres</w:t>
      </w:r>
      <w:proofErr w:type="spellEnd"/>
      <w:r>
        <w:rPr>
          <w:rFonts w:eastAsia="Times New Roman"/>
        </w:rPr>
        <w:t xml:space="preserve"> which are using in the </w:t>
      </w:r>
      <w:proofErr w:type="spellStart"/>
      <w:r>
        <w:rPr>
          <w:rFonts w:eastAsia="Times New Roman"/>
        </w:rPr>
        <w:t>landunit</w:t>
      </w:r>
      <w:proofErr w:type="spellEnd"/>
      <w:r>
        <w:rPr>
          <w:rFonts w:eastAsia="Times New Roman"/>
        </w:rPr>
        <w:t xml:space="preserve"> summary rating.</w:t>
      </w:r>
    </w:p>
    <w:p w:rsidR="00375A42" w:rsidRDefault="00805D61">
      <w:pPr>
        <w:numPr>
          <w:ilvl w:val="0"/>
          <w:numId w:val="8"/>
        </w:numPr>
        <w:spacing w:before="100" w:beforeAutospacing="1" w:after="100" w:afterAutospacing="1"/>
        <w:divId w:val="1608465621"/>
        <w:rPr>
          <w:rFonts w:eastAsia="Times New Roman"/>
        </w:rPr>
      </w:pPr>
      <w:r>
        <w:rPr>
          <w:rFonts w:eastAsia="Times New Roman"/>
        </w:rPr>
        <w:t xml:space="preserve">Detailed </w:t>
      </w:r>
      <w:proofErr w:type="spellStart"/>
      <w:r>
        <w:rPr>
          <w:rFonts w:eastAsia="Times New Roman"/>
        </w:rPr>
        <w:t>Landunit</w:t>
      </w:r>
      <w:proofErr w:type="spellEnd"/>
      <w:r>
        <w:rPr>
          <w:rFonts w:eastAsia="Times New Roman"/>
        </w:rPr>
        <w:t xml:space="preserve"> Ratings2 table columns: </w:t>
      </w:r>
      <w:proofErr w:type="spellStart"/>
      <w:r>
        <w:rPr>
          <w:rFonts w:eastAsia="Times New Roman"/>
        </w:rPr>
        <w:t>landunit</w:t>
      </w:r>
      <w:proofErr w:type="spellEnd"/>
      <w:r>
        <w:rPr>
          <w:rFonts w:eastAsia="Times New Roman"/>
        </w:rPr>
        <w:t xml:space="preserve">, </w:t>
      </w:r>
      <w:proofErr w:type="spellStart"/>
      <w:r>
        <w:rPr>
          <w:rFonts w:eastAsia="Times New Roman"/>
        </w:rPr>
        <w:t>attributename</w:t>
      </w:r>
      <w:proofErr w:type="spellEnd"/>
      <w:r>
        <w:rPr>
          <w:rFonts w:eastAsia="Times New Roman"/>
        </w:rPr>
        <w:t xml:space="preserve">, rating, </w:t>
      </w:r>
      <w:proofErr w:type="spellStart"/>
      <w:r>
        <w:rPr>
          <w:rFonts w:eastAsia="Times New Roman"/>
        </w:rPr>
        <w:t>rating_key</w:t>
      </w:r>
      <w:proofErr w:type="spellEnd"/>
      <w:r>
        <w:rPr>
          <w:rFonts w:eastAsia="Times New Roman"/>
        </w:rPr>
        <w:t xml:space="preserve">, </w:t>
      </w:r>
      <w:proofErr w:type="spellStart"/>
      <w:r>
        <w:rPr>
          <w:rFonts w:eastAsia="Times New Roman"/>
        </w:rPr>
        <w:t>rating_num</w:t>
      </w:r>
      <w:proofErr w:type="spellEnd"/>
      <w:r>
        <w:rPr>
          <w:rFonts w:eastAsia="Times New Roman"/>
        </w:rPr>
        <w:t xml:space="preserve">, </w:t>
      </w:r>
      <w:proofErr w:type="spellStart"/>
      <w:r>
        <w:rPr>
          <w:rFonts w:eastAsia="Times New Roman"/>
        </w:rPr>
        <w:t>rating_pct</w:t>
      </w:r>
      <w:proofErr w:type="spellEnd"/>
      <w:r>
        <w:rPr>
          <w:rFonts w:eastAsia="Times New Roman"/>
        </w:rPr>
        <w:t xml:space="preserve">, </w:t>
      </w:r>
      <w:proofErr w:type="spellStart"/>
      <w:r>
        <w:rPr>
          <w:rFonts w:eastAsia="Times New Roman"/>
        </w:rPr>
        <w:t>rating_acres</w:t>
      </w:r>
      <w:proofErr w:type="spellEnd"/>
      <w:r>
        <w:rPr>
          <w:rFonts w:eastAsia="Times New Roman"/>
        </w:rPr>
        <w:t xml:space="preserve">, </w:t>
      </w:r>
      <w:proofErr w:type="spellStart"/>
      <w:r>
        <w:rPr>
          <w:rFonts w:eastAsia="Times New Roman"/>
        </w:rPr>
        <w:t>landunit_acres</w:t>
      </w:r>
      <w:proofErr w:type="spellEnd"/>
      <w:r>
        <w:rPr>
          <w:rFonts w:eastAsia="Times New Roman"/>
        </w:rPr>
        <w:t xml:space="preserve">, </w:t>
      </w:r>
      <w:proofErr w:type="spellStart"/>
      <w:r>
        <w:rPr>
          <w:rFonts w:eastAsia="Times New Roman"/>
        </w:rPr>
        <w:t>rolling_pct</w:t>
      </w:r>
      <w:proofErr w:type="spellEnd"/>
      <w:r>
        <w:rPr>
          <w:rFonts w:eastAsia="Times New Roman"/>
        </w:rPr>
        <w:t xml:space="preserve">, </w:t>
      </w:r>
      <w:proofErr w:type="spellStart"/>
      <w:r>
        <w:rPr>
          <w:rFonts w:eastAsia="Times New Roman"/>
        </w:rPr>
        <w:t>rolling_acres</w:t>
      </w:r>
      <w:proofErr w:type="spellEnd"/>
      <w:ins w:id="332" w:author="Achen, Aaron - NRCS, Lincoln, NE" w:date="2019-08-08T14:08:00Z">
        <w:r w:rsidR="00776B94">
          <w:rPr>
            <w:rFonts w:eastAsia="Times New Roman"/>
          </w:rPr>
          <w:t>.</w:t>
        </w:r>
      </w:ins>
    </w:p>
    <w:p w:rsidR="00375A42" w:rsidRDefault="00805D61">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665016042"/>
        <w:rPr>
          <w:rFonts w:eastAsia="Times New Roman"/>
        </w:rPr>
      </w:pPr>
      <w:bookmarkStart w:id="333" w:name="_Toc16246802"/>
      <w:proofErr w:type="spellStart"/>
      <w:r>
        <w:rPr>
          <w:rFonts w:eastAsia="Times New Roman"/>
        </w:rPr>
        <w:lastRenderedPageBreak/>
        <w:t>Landunit</w:t>
      </w:r>
      <w:proofErr w:type="spellEnd"/>
      <w:r>
        <w:rPr>
          <w:rFonts w:eastAsia="Times New Roman"/>
        </w:rPr>
        <w:t xml:space="preserve"> Ratings CART</w:t>
      </w:r>
      <w:bookmarkEnd w:id="333"/>
    </w:p>
    <w:p w:rsidR="00375A42" w:rsidRDefault="00805D61">
      <w:pPr>
        <w:pStyle w:val="HTMLPreformatted"/>
        <w:divId w:val="665016042"/>
        <w:rPr>
          <w:rStyle w:val="HTMLCode"/>
        </w:rPr>
      </w:pPr>
      <w:r>
        <w:rPr>
          <w:rStyle w:val="HTMLCode"/>
        </w:rPr>
        <w:t>INSERT INTO #</w:t>
      </w:r>
      <w:proofErr w:type="spellStart"/>
      <w:r>
        <w:rPr>
          <w:rStyle w:val="HTMLCode"/>
        </w:rPr>
        <w:t>LandunitRatingsCART</w:t>
      </w:r>
      <w:proofErr w:type="spellEnd"/>
      <w:r>
        <w:rPr>
          <w:rStyle w:val="HTMLCode"/>
        </w:rPr>
        <w:t xml:space="preserve"> (id, </w:t>
      </w:r>
      <w:proofErr w:type="spellStart"/>
      <w:r>
        <w:rPr>
          <w:rStyle w:val="HTMLCode"/>
        </w:rPr>
        <w:t>landunit</w:t>
      </w:r>
      <w:proofErr w:type="spellEnd"/>
      <w:r>
        <w:rPr>
          <w:rStyle w:val="HTMLCode"/>
        </w:rPr>
        <w:t xml:space="preserve">, </w:t>
      </w:r>
      <w:proofErr w:type="spellStart"/>
      <w:r>
        <w:rPr>
          <w:rStyle w:val="HTMLCode"/>
        </w:rPr>
        <w:t>attributename</w:t>
      </w:r>
      <w:proofErr w:type="spellEnd"/>
      <w:r>
        <w:rPr>
          <w:rStyle w:val="HTMLCode"/>
        </w:rPr>
        <w:t xml:space="preserve">, rating, </w:t>
      </w:r>
      <w:proofErr w:type="spellStart"/>
      <w:r>
        <w:rPr>
          <w:rStyle w:val="HTMLCode"/>
        </w:rPr>
        <w:t>rating_key</w:t>
      </w:r>
      <w:proofErr w:type="spellEnd"/>
      <w:r>
        <w:rPr>
          <w:rStyle w:val="HTMLCode"/>
        </w:rPr>
        <w:t xml:space="preserve">, </w:t>
      </w:r>
      <w:proofErr w:type="spellStart"/>
      <w:r>
        <w:rPr>
          <w:rStyle w:val="HTMLCode"/>
        </w:rPr>
        <w:t>rolling_pct</w:t>
      </w:r>
      <w:proofErr w:type="spellEnd"/>
      <w:r>
        <w:rPr>
          <w:rStyle w:val="HTMLCode"/>
        </w:rPr>
        <w:t xml:space="preserve">, </w:t>
      </w:r>
      <w:proofErr w:type="spellStart"/>
      <w:r>
        <w:rPr>
          <w:rStyle w:val="HTMLCode"/>
        </w:rPr>
        <w:t>rolling_acres</w:t>
      </w:r>
      <w:proofErr w:type="spellEnd"/>
      <w:r>
        <w:rPr>
          <w:rStyle w:val="HTMLCode"/>
        </w:rPr>
        <w:t xml:space="preserve">, </w:t>
      </w:r>
      <w:proofErr w:type="spellStart"/>
      <w:r>
        <w:rPr>
          <w:rStyle w:val="HTMLCode"/>
        </w:rPr>
        <w:t>landunit_acres</w:t>
      </w:r>
      <w:proofErr w:type="spellEnd"/>
      <w:r>
        <w:rPr>
          <w:rStyle w:val="HTMLCode"/>
        </w:rPr>
        <w:t>)</w:t>
      </w:r>
    </w:p>
    <w:p w:rsidR="00375A42" w:rsidRDefault="00805D61">
      <w:pPr>
        <w:pStyle w:val="HTMLPreformatted"/>
        <w:divId w:val="665016042"/>
        <w:rPr>
          <w:rStyle w:val="HTMLCode"/>
        </w:rPr>
      </w:pPr>
      <w:r>
        <w:rPr>
          <w:rStyle w:val="HTMLCode"/>
        </w:rPr>
        <w:t xml:space="preserve">SELECT ROW_NUMBER() OVER(PARTITION BY </w:t>
      </w:r>
      <w:proofErr w:type="spellStart"/>
      <w:r>
        <w:rPr>
          <w:rStyle w:val="HTMLCode"/>
        </w:rPr>
        <w:t>landunit</w:t>
      </w:r>
      <w:proofErr w:type="spellEnd"/>
      <w:r>
        <w:rPr>
          <w:rStyle w:val="HTMLCode"/>
        </w:rPr>
        <w:t xml:space="preserve"> ORDER BY </w:t>
      </w:r>
      <w:proofErr w:type="spellStart"/>
      <w:r>
        <w:rPr>
          <w:rStyle w:val="HTMLCode"/>
        </w:rPr>
        <w:t>rating_key</w:t>
      </w:r>
      <w:proofErr w:type="spellEnd"/>
      <w:r>
        <w:rPr>
          <w:rStyle w:val="HTMLCode"/>
        </w:rPr>
        <w:t xml:space="preserve"> ASC) AS "id",</w:t>
      </w:r>
    </w:p>
    <w:p w:rsidR="00375A42" w:rsidRDefault="00805D61">
      <w:pPr>
        <w:pStyle w:val="HTMLPreformatted"/>
        <w:divId w:val="665016042"/>
        <w:rPr>
          <w:rStyle w:val="HTMLCode"/>
        </w:rPr>
      </w:pPr>
      <w:proofErr w:type="spellStart"/>
      <w:r>
        <w:rPr>
          <w:rStyle w:val="HTMLCode"/>
        </w:rPr>
        <w:t>landunit</w:t>
      </w:r>
      <w:proofErr w:type="spellEnd"/>
      <w:r>
        <w:rPr>
          <w:rStyle w:val="HTMLCode"/>
        </w:rPr>
        <w:t xml:space="preserve">, </w:t>
      </w:r>
      <w:proofErr w:type="spellStart"/>
      <w:r>
        <w:rPr>
          <w:rStyle w:val="HTMLCode"/>
        </w:rPr>
        <w:t>attributename</w:t>
      </w:r>
      <w:proofErr w:type="spellEnd"/>
      <w:r>
        <w:rPr>
          <w:rStyle w:val="HTMLCode"/>
        </w:rPr>
        <w:t xml:space="preserve">, rating, </w:t>
      </w:r>
      <w:proofErr w:type="spellStart"/>
      <w:r>
        <w:rPr>
          <w:rStyle w:val="HTMLCode"/>
        </w:rPr>
        <w:t>rating_key</w:t>
      </w:r>
      <w:proofErr w:type="spellEnd"/>
      <w:r>
        <w:rPr>
          <w:rStyle w:val="HTMLCode"/>
        </w:rPr>
        <w:t xml:space="preserve">, </w:t>
      </w:r>
      <w:proofErr w:type="spellStart"/>
      <w:r>
        <w:rPr>
          <w:rStyle w:val="HTMLCode"/>
        </w:rPr>
        <w:t>rolling_pct</w:t>
      </w:r>
      <w:proofErr w:type="spellEnd"/>
      <w:r>
        <w:rPr>
          <w:rStyle w:val="HTMLCode"/>
        </w:rPr>
        <w:t xml:space="preserve">, </w:t>
      </w:r>
      <w:proofErr w:type="spellStart"/>
      <w:r>
        <w:rPr>
          <w:rStyle w:val="HTMLCode"/>
        </w:rPr>
        <w:t>rolling_acres</w:t>
      </w:r>
      <w:proofErr w:type="spellEnd"/>
      <w:r>
        <w:rPr>
          <w:rStyle w:val="HTMLCode"/>
        </w:rPr>
        <w:t xml:space="preserve">, </w:t>
      </w:r>
      <w:proofErr w:type="spellStart"/>
      <w:r>
        <w:rPr>
          <w:rStyle w:val="HTMLCode"/>
        </w:rPr>
        <w:t>landunit_acres</w:t>
      </w:r>
      <w:proofErr w:type="spellEnd"/>
    </w:p>
    <w:p w:rsidR="00375A42" w:rsidRDefault="00805D61">
      <w:pPr>
        <w:pStyle w:val="HTMLPreformatted"/>
        <w:divId w:val="665016042"/>
        <w:rPr>
          <w:rStyle w:val="HTMLCode"/>
        </w:rPr>
      </w:pPr>
      <w:r>
        <w:rPr>
          <w:rStyle w:val="HTMLCode"/>
        </w:rPr>
        <w:t>FROM #LandunitRatingsDetailed2</w:t>
      </w:r>
    </w:p>
    <w:p w:rsidR="00375A42" w:rsidRDefault="00805D61">
      <w:pPr>
        <w:pStyle w:val="HTMLPreformatted"/>
        <w:divId w:val="665016042"/>
      </w:pPr>
      <w:r>
        <w:rPr>
          <w:rStyle w:val="HTMLCode"/>
        </w:rPr>
        <w:t xml:space="preserve">WHERE </w:t>
      </w:r>
      <w:proofErr w:type="spellStart"/>
      <w:r>
        <w:rPr>
          <w:rStyle w:val="HTMLCode"/>
        </w:rPr>
        <w:t>attributename</w:t>
      </w:r>
      <w:proofErr w:type="spellEnd"/>
      <w:r>
        <w:rPr>
          <w:rStyle w:val="HTMLCode"/>
        </w:rPr>
        <w:t xml:space="preserve"> = @</w:t>
      </w:r>
      <w:proofErr w:type="spellStart"/>
      <w:r>
        <w:rPr>
          <w:rStyle w:val="HTMLCode"/>
        </w:rPr>
        <w:t>attributeName</w:t>
      </w:r>
      <w:proofErr w:type="spellEnd"/>
      <w:r>
        <w:rPr>
          <w:rStyle w:val="HTMLCode"/>
        </w:rPr>
        <w:t xml:space="preserve"> AND (</w:t>
      </w:r>
      <w:proofErr w:type="spellStart"/>
      <w:r>
        <w:rPr>
          <w:rStyle w:val="HTMLCode"/>
        </w:rPr>
        <w:t>rolling_pct</w:t>
      </w:r>
      <w:proofErr w:type="spellEnd"/>
      <w:r>
        <w:rPr>
          <w:rStyle w:val="HTMLCode"/>
        </w:rPr>
        <w:t xml:space="preserve"> &gt;= @</w:t>
      </w:r>
      <w:proofErr w:type="spellStart"/>
      <w:r>
        <w:rPr>
          <w:rStyle w:val="HTMLCode"/>
        </w:rPr>
        <w:t>minPct</w:t>
      </w:r>
      <w:proofErr w:type="spellEnd"/>
      <w:r>
        <w:rPr>
          <w:rStyle w:val="HTMLCode"/>
        </w:rPr>
        <w:t xml:space="preserve"> OR </w:t>
      </w:r>
      <w:proofErr w:type="spellStart"/>
      <w:r>
        <w:rPr>
          <w:rStyle w:val="HTMLCode"/>
        </w:rPr>
        <w:t>rolling_acres</w:t>
      </w:r>
      <w:proofErr w:type="spellEnd"/>
      <w:r>
        <w:rPr>
          <w:rStyle w:val="HTMLCode"/>
        </w:rPr>
        <w:t xml:space="preserve"> &gt;= @</w:t>
      </w:r>
      <w:proofErr w:type="spellStart"/>
      <w:r>
        <w:rPr>
          <w:rStyle w:val="HTMLCode"/>
        </w:rPr>
        <w:t>minAcres</w:t>
      </w:r>
      <w:proofErr w:type="spellEnd"/>
      <w:r>
        <w:rPr>
          <w:rStyle w:val="HTMLCode"/>
        </w:rPr>
        <w:t>)</w:t>
      </w:r>
    </w:p>
    <w:p w:rsidR="00375A42" w:rsidRDefault="00805D61">
      <w:pPr>
        <w:numPr>
          <w:ilvl w:val="0"/>
          <w:numId w:val="9"/>
        </w:numPr>
        <w:spacing w:before="100" w:beforeAutospacing="1" w:after="100" w:afterAutospacing="1"/>
        <w:divId w:val="665016042"/>
        <w:rPr>
          <w:rFonts w:eastAsia="Times New Roman"/>
        </w:rPr>
      </w:pPr>
      <w:r>
        <w:rPr>
          <w:rFonts w:eastAsia="Times New Roman"/>
        </w:rPr>
        <w:t xml:space="preserve">Identifies the single, most limiting rating (per </w:t>
      </w:r>
      <w:proofErr w:type="spellStart"/>
      <w:r>
        <w:rPr>
          <w:rFonts w:eastAsia="Times New Roman"/>
        </w:rPr>
        <w:t>landunit</w:t>
      </w:r>
      <w:proofErr w:type="spellEnd"/>
      <w:r>
        <w:rPr>
          <w:rFonts w:eastAsia="Times New Roman"/>
        </w:rPr>
        <w:t>) that comprises at least 10% by area or 10 acres.</w:t>
      </w:r>
    </w:p>
    <w:p w:rsidR="00375A42" w:rsidRDefault="00805D61">
      <w:pPr>
        <w:numPr>
          <w:ilvl w:val="0"/>
          <w:numId w:val="9"/>
        </w:numPr>
        <w:spacing w:before="100" w:beforeAutospacing="1" w:after="100" w:afterAutospacing="1"/>
        <w:divId w:val="665016042"/>
        <w:rPr>
          <w:rFonts w:eastAsia="Times New Roman"/>
        </w:rPr>
      </w:pPr>
      <w:r>
        <w:rPr>
          <w:rFonts w:eastAsia="Times New Roman"/>
        </w:rPr>
        <w:t>This record will have an id value of 1.</w:t>
      </w:r>
    </w:p>
    <w:tbl>
      <w:tblPr>
        <w:tblW w:w="0" w:type="auto"/>
        <w:tblCellSpacing w:w="15" w:type="dxa"/>
        <w:tblLook w:val="04A0" w:firstRow="1" w:lastRow="0" w:firstColumn="1" w:lastColumn="0" w:noHBand="0" w:noVBand="1"/>
      </w:tblPr>
      <w:tblGrid>
        <w:gridCol w:w="268"/>
        <w:gridCol w:w="898"/>
        <w:gridCol w:w="1477"/>
        <w:gridCol w:w="1129"/>
        <w:gridCol w:w="1554"/>
        <w:gridCol w:w="1142"/>
        <w:gridCol w:w="1348"/>
        <w:gridCol w:w="1544"/>
      </w:tblGrid>
      <w:tr w:rsidR="00375A42">
        <w:trPr>
          <w:divId w:val="665016042"/>
          <w:tblHeader/>
          <w:tblCellSpacing w:w="15" w:type="dxa"/>
        </w:trPr>
        <w:tc>
          <w:tcPr>
            <w:tcW w:w="0" w:type="auto"/>
            <w:tcMar>
              <w:top w:w="15" w:type="dxa"/>
              <w:left w:w="15" w:type="dxa"/>
              <w:bottom w:w="15" w:type="dxa"/>
              <w:right w:w="15" w:type="dxa"/>
            </w:tcMar>
            <w:vAlign w:val="center"/>
            <w:hideMark/>
          </w:tcPr>
          <w:p w:rsidR="00375A42" w:rsidRDefault="00805D61">
            <w:pPr>
              <w:jc w:val="center"/>
              <w:rPr>
                <w:rFonts w:eastAsia="Times New Roman"/>
                <w:b/>
                <w:bCs/>
              </w:rPr>
            </w:pPr>
            <w:r>
              <w:rPr>
                <w:rFonts w:eastAsia="Times New Roman"/>
                <w:b/>
                <w:bCs/>
              </w:rPr>
              <w:t>id</w:t>
            </w:r>
          </w:p>
        </w:tc>
        <w:tc>
          <w:tcPr>
            <w:tcW w:w="0" w:type="auto"/>
            <w:tcMar>
              <w:top w:w="15" w:type="dxa"/>
              <w:left w:w="15" w:type="dxa"/>
              <w:bottom w:w="15" w:type="dxa"/>
              <w:right w:w="15" w:type="dxa"/>
            </w:tcMar>
            <w:vAlign w:val="center"/>
            <w:hideMark/>
          </w:tcPr>
          <w:p w:rsidR="00375A42" w:rsidRDefault="00805D61">
            <w:pPr>
              <w:jc w:val="center"/>
              <w:rPr>
                <w:rFonts w:eastAsia="Times New Roman"/>
                <w:b/>
                <w:bCs/>
              </w:rPr>
            </w:pPr>
            <w:proofErr w:type="spellStart"/>
            <w:r>
              <w:rPr>
                <w:rFonts w:eastAsia="Times New Roman"/>
                <w:b/>
                <w:bCs/>
              </w:rPr>
              <w:t>landunit</w:t>
            </w:r>
            <w:proofErr w:type="spellEnd"/>
          </w:p>
        </w:tc>
        <w:tc>
          <w:tcPr>
            <w:tcW w:w="0" w:type="auto"/>
            <w:tcMar>
              <w:top w:w="15" w:type="dxa"/>
              <w:left w:w="15" w:type="dxa"/>
              <w:bottom w:w="15" w:type="dxa"/>
              <w:right w:w="15" w:type="dxa"/>
            </w:tcMar>
            <w:vAlign w:val="center"/>
            <w:hideMark/>
          </w:tcPr>
          <w:p w:rsidR="00375A42" w:rsidRDefault="00805D61">
            <w:pPr>
              <w:jc w:val="center"/>
              <w:rPr>
                <w:rFonts w:eastAsia="Times New Roman"/>
                <w:b/>
                <w:bCs/>
              </w:rPr>
            </w:pPr>
            <w:proofErr w:type="spellStart"/>
            <w:r>
              <w:rPr>
                <w:rFonts w:eastAsia="Times New Roman"/>
                <w:b/>
                <w:bCs/>
              </w:rPr>
              <w:t>attributename</w:t>
            </w:r>
            <w:proofErr w:type="spellEnd"/>
          </w:p>
        </w:tc>
        <w:tc>
          <w:tcPr>
            <w:tcW w:w="0" w:type="auto"/>
            <w:tcMar>
              <w:top w:w="15" w:type="dxa"/>
              <w:left w:w="15" w:type="dxa"/>
              <w:bottom w:w="15" w:type="dxa"/>
              <w:right w:w="15" w:type="dxa"/>
            </w:tcMar>
            <w:vAlign w:val="center"/>
            <w:hideMark/>
          </w:tcPr>
          <w:p w:rsidR="00375A42" w:rsidRDefault="00805D61">
            <w:pPr>
              <w:jc w:val="center"/>
              <w:rPr>
                <w:rFonts w:eastAsia="Times New Roman"/>
                <w:b/>
                <w:bCs/>
              </w:rPr>
            </w:pPr>
            <w:r>
              <w:rPr>
                <w:rFonts w:eastAsia="Times New Roman"/>
                <w:b/>
                <w:bCs/>
              </w:rPr>
              <w:t>rating</w:t>
            </w:r>
          </w:p>
        </w:tc>
        <w:tc>
          <w:tcPr>
            <w:tcW w:w="0" w:type="auto"/>
            <w:tcMar>
              <w:top w:w="15" w:type="dxa"/>
              <w:left w:w="15" w:type="dxa"/>
              <w:bottom w:w="15" w:type="dxa"/>
              <w:right w:w="15" w:type="dxa"/>
            </w:tcMar>
            <w:vAlign w:val="center"/>
            <w:hideMark/>
          </w:tcPr>
          <w:p w:rsidR="00375A42" w:rsidRDefault="00805D61">
            <w:pPr>
              <w:jc w:val="center"/>
              <w:rPr>
                <w:rFonts w:eastAsia="Times New Roman"/>
                <w:b/>
                <w:bCs/>
              </w:rPr>
            </w:pPr>
            <w:proofErr w:type="spellStart"/>
            <w:r>
              <w:rPr>
                <w:rFonts w:eastAsia="Times New Roman"/>
                <w:b/>
                <w:bCs/>
              </w:rPr>
              <w:t>rating_key</w:t>
            </w:r>
            <w:proofErr w:type="spellEnd"/>
          </w:p>
        </w:tc>
        <w:tc>
          <w:tcPr>
            <w:tcW w:w="0" w:type="auto"/>
            <w:tcMar>
              <w:top w:w="15" w:type="dxa"/>
              <w:left w:w="15" w:type="dxa"/>
              <w:bottom w:w="15" w:type="dxa"/>
              <w:right w:w="15" w:type="dxa"/>
            </w:tcMar>
            <w:vAlign w:val="center"/>
            <w:hideMark/>
          </w:tcPr>
          <w:p w:rsidR="00375A42" w:rsidRDefault="00805D61">
            <w:pPr>
              <w:jc w:val="center"/>
              <w:rPr>
                <w:rFonts w:eastAsia="Times New Roman"/>
                <w:b/>
                <w:bCs/>
              </w:rPr>
            </w:pPr>
            <w:proofErr w:type="spellStart"/>
            <w:r>
              <w:rPr>
                <w:rFonts w:eastAsia="Times New Roman"/>
                <w:b/>
                <w:bCs/>
              </w:rPr>
              <w:t>rolling_pct</w:t>
            </w:r>
            <w:proofErr w:type="spellEnd"/>
          </w:p>
        </w:tc>
        <w:tc>
          <w:tcPr>
            <w:tcW w:w="0" w:type="auto"/>
            <w:tcMar>
              <w:top w:w="15" w:type="dxa"/>
              <w:left w:w="15" w:type="dxa"/>
              <w:bottom w:w="15" w:type="dxa"/>
              <w:right w:w="15" w:type="dxa"/>
            </w:tcMar>
            <w:vAlign w:val="center"/>
            <w:hideMark/>
          </w:tcPr>
          <w:p w:rsidR="00375A42" w:rsidRDefault="00805D61">
            <w:pPr>
              <w:jc w:val="center"/>
              <w:rPr>
                <w:rFonts w:eastAsia="Times New Roman"/>
                <w:b/>
                <w:bCs/>
              </w:rPr>
            </w:pPr>
            <w:proofErr w:type="spellStart"/>
            <w:r>
              <w:rPr>
                <w:rFonts w:eastAsia="Times New Roman"/>
                <w:b/>
                <w:bCs/>
              </w:rPr>
              <w:t>rolling_acres</w:t>
            </w:r>
            <w:proofErr w:type="spellEnd"/>
          </w:p>
        </w:tc>
        <w:tc>
          <w:tcPr>
            <w:tcW w:w="0" w:type="auto"/>
            <w:tcMar>
              <w:top w:w="15" w:type="dxa"/>
              <w:left w:w="15" w:type="dxa"/>
              <w:bottom w:w="15" w:type="dxa"/>
              <w:right w:w="15" w:type="dxa"/>
            </w:tcMar>
            <w:vAlign w:val="center"/>
            <w:hideMark/>
          </w:tcPr>
          <w:p w:rsidR="00375A42" w:rsidRDefault="00805D61">
            <w:pPr>
              <w:jc w:val="center"/>
              <w:rPr>
                <w:rFonts w:eastAsia="Times New Roman"/>
                <w:b/>
                <w:bCs/>
              </w:rPr>
            </w:pPr>
            <w:proofErr w:type="spellStart"/>
            <w:r>
              <w:rPr>
                <w:rFonts w:eastAsia="Times New Roman"/>
                <w:b/>
                <w:bCs/>
              </w:rPr>
              <w:t>landunit_acres</w:t>
            </w:r>
            <w:proofErr w:type="spellEnd"/>
          </w:p>
        </w:tc>
      </w:tr>
      <w:tr w:rsidR="00375A42">
        <w:trPr>
          <w:divId w:val="665016042"/>
          <w:tblCellSpacing w:w="15" w:type="dxa"/>
        </w:trPr>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Surface Salt Concentration</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High surface salinization risk or already saline</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Surface Salt Concentration:1</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9.22</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30.33</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328.95</w:t>
            </w:r>
          </w:p>
        </w:tc>
      </w:tr>
      <w:tr w:rsidR="00375A42">
        <w:trPr>
          <w:divId w:val="665016042"/>
          <w:tblCellSpacing w:w="15" w:type="dxa"/>
        </w:trPr>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Surface Salt Concentration</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Surface salinization risk</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Surface Salt Concentration:2</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20.03</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65.89</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328.95</w:t>
            </w:r>
          </w:p>
        </w:tc>
      </w:tr>
      <w:tr w:rsidR="00375A42">
        <w:trPr>
          <w:divId w:val="665016042"/>
          <w:tblCellSpacing w:w="15" w:type="dxa"/>
        </w:trPr>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3</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Surface Salt Concentration</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Low surface salinization risk</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Surface Salt Concentration:3</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99.99</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328.93</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328.95</w:t>
            </w:r>
          </w:p>
        </w:tc>
      </w:tr>
      <w:tr w:rsidR="00375A42">
        <w:trPr>
          <w:divId w:val="665016042"/>
          <w:tblCellSpacing w:w="15" w:type="dxa"/>
        </w:trPr>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4</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Surface Salt Concentration</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Not rated</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Surface Salt Concentration:4</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328.96</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328.95</w:t>
            </w:r>
          </w:p>
        </w:tc>
      </w:tr>
      <w:tr w:rsidR="00375A42">
        <w:trPr>
          <w:divId w:val="665016042"/>
          <w:tblCellSpacing w:w="15" w:type="dxa"/>
        </w:trPr>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Surface Salt Concentration</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High surface salinization risk or already saline</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Surface Salt Concentration:1</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7.26</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23.14</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318.72</w:t>
            </w:r>
          </w:p>
        </w:tc>
      </w:tr>
      <w:tr w:rsidR="00375A42">
        <w:trPr>
          <w:divId w:val="665016042"/>
          <w:tblCellSpacing w:w="15" w:type="dxa"/>
        </w:trPr>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Surface Salt Concentration</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Surface salinization risk</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Surface Salt Concentration:2</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8.95</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28.53</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318.72</w:t>
            </w:r>
          </w:p>
        </w:tc>
      </w:tr>
      <w:tr w:rsidR="00375A42">
        <w:trPr>
          <w:divId w:val="665016042"/>
          <w:tblCellSpacing w:w="15" w:type="dxa"/>
        </w:trPr>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3</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Surface Salt Concentration</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 xml:space="preserve">Low surface </w:t>
            </w:r>
            <w:r>
              <w:rPr>
                <w:rFonts w:eastAsia="Times New Roman"/>
              </w:rPr>
              <w:lastRenderedPageBreak/>
              <w:t>salinization risk</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lastRenderedPageBreak/>
              <w:t>Surface Salt Concentration:3</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98.79</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314.87</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318.72</w:t>
            </w:r>
          </w:p>
        </w:tc>
      </w:tr>
      <w:tr w:rsidR="00375A42">
        <w:trPr>
          <w:divId w:val="665016042"/>
          <w:tblCellSpacing w:w="15" w:type="dxa"/>
        </w:trPr>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4</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Surface Salt Concentration</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Not rated</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Surface Salt Concentration:4</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318.73</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318.72</w:t>
            </w:r>
          </w:p>
        </w:tc>
      </w:tr>
    </w:tbl>
    <w:p w:rsidR="00375A42" w:rsidRDefault="00805D61">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7023456"/>
        <w:rPr>
          <w:rFonts w:eastAsia="Times New Roman"/>
        </w:rPr>
      </w:pPr>
      <w:bookmarkStart w:id="334" w:name="_Toc16246803"/>
      <w:r>
        <w:rPr>
          <w:rFonts w:eastAsia="Times New Roman"/>
        </w:rPr>
        <w:t xml:space="preserve">Final CART </w:t>
      </w:r>
      <w:del w:id="335" w:author="Achen, Aaron - NRCS, Lincoln, NE" w:date="2019-08-08T14:08:00Z">
        <w:r w:rsidDel="00776B94">
          <w:rPr>
            <w:rFonts w:eastAsia="Times New Roman"/>
          </w:rPr>
          <w:delText>s</w:delText>
        </w:r>
      </w:del>
      <w:ins w:id="336" w:author="Achen, Aaron - NRCS, Lincoln, NE" w:date="2019-08-08T14:08:00Z">
        <w:r w:rsidR="00776B94">
          <w:rPr>
            <w:rFonts w:eastAsia="Times New Roman"/>
          </w:rPr>
          <w:t>S</w:t>
        </w:r>
      </w:ins>
      <w:r>
        <w:rPr>
          <w:rFonts w:eastAsia="Times New Roman"/>
        </w:rPr>
        <w:t xml:space="preserve">oil </w:t>
      </w:r>
      <w:del w:id="337" w:author="Achen, Aaron - NRCS, Lincoln, NE" w:date="2019-08-08T14:08:00Z">
        <w:r w:rsidDel="00776B94">
          <w:rPr>
            <w:rFonts w:eastAsia="Times New Roman"/>
          </w:rPr>
          <w:delText>i</w:delText>
        </w:r>
      </w:del>
      <w:ins w:id="338" w:author="Achen, Aaron - NRCS, Lincoln, NE" w:date="2019-08-08T14:08:00Z">
        <w:r w:rsidR="00776B94">
          <w:rPr>
            <w:rFonts w:eastAsia="Times New Roman"/>
          </w:rPr>
          <w:t>I</w:t>
        </w:r>
      </w:ins>
      <w:r>
        <w:rPr>
          <w:rFonts w:eastAsia="Times New Roman"/>
        </w:rPr>
        <w:t xml:space="preserve">nterpretation </w:t>
      </w:r>
      <w:del w:id="339" w:author="Achen, Aaron - NRCS, Lincoln, NE" w:date="2019-08-08T14:08:00Z">
        <w:r w:rsidDel="00776B94">
          <w:rPr>
            <w:rFonts w:eastAsia="Times New Roman"/>
          </w:rPr>
          <w:delText>r</w:delText>
        </w:r>
      </w:del>
      <w:ins w:id="340" w:author="Achen, Aaron - NRCS, Lincoln, NE" w:date="2019-08-08T14:08:00Z">
        <w:r w:rsidR="00776B94">
          <w:rPr>
            <w:rFonts w:eastAsia="Times New Roman"/>
          </w:rPr>
          <w:t>R</w:t>
        </w:r>
      </w:ins>
      <w:r>
        <w:rPr>
          <w:rFonts w:eastAsia="Times New Roman"/>
        </w:rPr>
        <w:t xml:space="preserve">atings for </w:t>
      </w:r>
      <w:r w:rsidR="00B348EB">
        <w:rPr>
          <w:rFonts w:eastAsia="Times New Roman"/>
        </w:rPr>
        <w:t>E</w:t>
      </w:r>
      <w:r>
        <w:rPr>
          <w:rFonts w:eastAsia="Times New Roman"/>
        </w:rPr>
        <w:t xml:space="preserve">ach </w:t>
      </w:r>
      <w:del w:id="341" w:author="Achen, Aaron - NRCS, Lincoln, NE" w:date="2019-08-08T14:08:00Z">
        <w:r w:rsidDel="00776B94">
          <w:rPr>
            <w:rFonts w:eastAsia="Times New Roman"/>
          </w:rPr>
          <w:delText>l</w:delText>
        </w:r>
      </w:del>
      <w:proofErr w:type="spellStart"/>
      <w:ins w:id="342" w:author="Achen, Aaron - NRCS, Lincoln, NE" w:date="2019-08-08T14:08:00Z">
        <w:r w:rsidR="00776B94">
          <w:rPr>
            <w:rFonts w:eastAsia="Times New Roman"/>
          </w:rPr>
          <w:t>L</w:t>
        </w:r>
      </w:ins>
      <w:r>
        <w:rPr>
          <w:rFonts w:eastAsia="Times New Roman"/>
        </w:rPr>
        <w:t>andunit</w:t>
      </w:r>
      <w:bookmarkEnd w:id="334"/>
      <w:proofErr w:type="spellEnd"/>
    </w:p>
    <w:p w:rsidR="00375A42" w:rsidRDefault="00805D61">
      <w:pPr>
        <w:pStyle w:val="HTMLPreformatted"/>
        <w:divId w:val="347023456"/>
        <w:rPr>
          <w:rStyle w:val="HTMLCode"/>
        </w:rPr>
      </w:pPr>
      <w:r>
        <w:rPr>
          <w:rStyle w:val="HTMLCode"/>
        </w:rPr>
        <w:t>INSERT INTO #LandunitRatingsCART2 (</w:t>
      </w:r>
      <w:proofErr w:type="spellStart"/>
      <w:r>
        <w:rPr>
          <w:rStyle w:val="HTMLCode"/>
        </w:rPr>
        <w:t>landunit</w:t>
      </w:r>
      <w:proofErr w:type="spellEnd"/>
      <w:r>
        <w:rPr>
          <w:rStyle w:val="HTMLCode"/>
        </w:rPr>
        <w:t xml:space="preserve">, </w:t>
      </w:r>
      <w:proofErr w:type="spellStart"/>
      <w:r>
        <w:rPr>
          <w:rStyle w:val="HTMLCode"/>
        </w:rPr>
        <w:t>attributename</w:t>
      </w:r>
      <w:proofErr w:type="spellEnd"/>
      <w:r>
        <w:rPr>
          <w:rStyle w:val="HTMLCode"/>
        </w:rPr>
        <w:t xml:space="preserve">, rating, </w:t>
      </w:r>
      <w:proofErr w:type="spellStart"/>
      <w:r>
        <w:rPr>
          <w:rStyle w:val="HTMLCode"/>
        </w:rPr>
        <w:t>rating_key</w:t>
      </w:r>
      <w:proofErr w:type="spellEnd"/>
      <w:r>
        <w:rPr>
          <w:rStyle w:val="HTMLCode"/>
        </w:rPr>
        <w:t xml:space="preserve">, </w:t>
      </w:r>
      <w:proofErr w:type="spellStart"/>
      <w:r>
        <w:rPr>
          <w:rStyle w:val="HTMLCode"/>
        </w:rPr>
        <w:t>rolling_pct</w:t>
      </w:r>
      <w:proofErr w:type="spellEnd"/>
      <w:r>
        <w:rPr>
          <w:rStyle w:val="HTMLCode"/>
        </w:rPr>
        <w:t xml:space="preserve">, </w:t>
      </w:r>
      <w:proofErr w:type="spellStart"/>
      <w:r>
        <w:rPr>
          <w:rStyle w:val="HTMLCode"/>
        </w:rPr>
        <w:t>rolling_acres</w:t>
      </w:r>
      <w:proofErr w:type="spellEnd"/>
      <w:r>
        <w:rPr>
          <w:rStyle w:val="HTMLCode"/>
        </w:rPr>
        <w:t xml:space="preserve">, </w:t>
      </w:r>
      <w:proofErr w:type="spellStart"/>
      <w:r>
        <w:rPr>
          <w:rStyle w:val="HTMLCode"/>
        </w:rPr>
        <w:t>landunit_acres</w:t>
      </w:r>
      <w:proofErr w:type="spellEnd"/>
      <w:r>
        <w:rPr>
          <w:rStyle w:val="HTMLCode"/>
        </w:rPr>
        <w:t xml:space="preserve">, </w:t>
      </w:r>
      <w:proofErr w:type="spellStart"/>
      <w:r>
        <w:rPr>
          <w:rStyle w:val="HTMLCode"/>
        </w:rPr>
        <w:t>soils_metadata</w:t>
      </w:r>
      <w:proofErr w:type="spellEnd"/>
      <w:r>
        <w:rPr>
          <w:rStyle w:val="HTMLCode"/>
        </w:rPr>
        <w:t>)</w:t>
      </w:r>
    </w:p>
    <w:p w:rsidR="00375A42" w:rsidRDefault="00805D61">
      <w:pPr>
        <w:pStyle w:val="HTMLPreformatted"/>
        <w:divId w:val="347023456"/>
        <w:rPr>
          <w:rStyle w:val="HTMLCode"/>
        </w:rPr>
      </w:pPr>
      <w:r>
        <w:rPr>
          <w:rStyle w:val="HTMLCode"/>
        </w:rPr>
        <w:t xml:space="preserve">SELECT </w:t>
      </w:r>
      <w:proofErr w:type="spellStart"/>
      <w:r>
        <w:rPr>
          <w:rStyle w:val="HTMLCode"/>
        </w:rPr>
        <w:t>LC.landunit</w:t>
      </w:r>
      <w:proofErr w:type="spellEnd"/>
      <w:r>
        <w:rPr>
          <w:rStyle w:val="HTMLCode"/>
        </w:rPr>
        <w:t xml:space="preserve">, </w:t>
      </w:r>
      <w:proofErr w:type="spellStart"/>
      <w:r>
        <w:rPr>
          <w:rStyle w:val="HTMLCode"/>
        </w:rPr>
        <w:t>LC.attributename</w:t>
      </w:r>
      <w:proofErr w:type="spellEnd"/>
      <w:r>
        <w:rPr>
          <w:rStyle w:val="HTMLCode"/>
        </w:rPr>
        <w:t xml:space="preserve">, </w:t>
      </w:r>
      <w:proofErr w:type="spellStart"/>
      <w:r>
        <w:rPr>
          <w:rStyle w:val="HTMLCode"/>
        </w:rPr>
        <w:t>LC.rating</w:t>
      </w:r>
      <w:proofErr w:type="spellEnd"/>
      <w:r>
        <w:rPr>
          <w:rStyle w:val="HTMLCode"/>
        </w:rPr>
        <w:t xml:space="preserve">, </w:t>
      </w:r>
      <w:proofErr w:type="spellStart"/>
      <w:r>
        <w:rPr>
          <w:rStyle w:val="HTMLCode"/>
        </w:rPr>
        <w:t>LC.rating_key</w:t>
      </w:r>
      <w:proofErr w:type="spellEnd"/>
      <w:r>
        <w:rPr>
          <w:rStyle w:val="HTMLCode"/>
        </w:rPr>
        <w:t xml:space="preserve">, </w:t>
      </w:r>
      <w:proofErr w:type="spellStart"/>
      <w:r>
        <w:rPr>
          <w:rStyle w:val="HTMLCode"/>
        </w:rPr>
        <w:t>rolling_pct</w:t>
      </w:r>
      <w:proofErr w:type="spellEnd"/>
      <w:r>
        <w:rPr>
          <w:rStyle w:val="HTMLCode"/>
        </w:rPr>
        <w:t xml:space="preserve">, </w:t>
      </w:r>
      <w:proofErr w:type="spellStart"/>
      <w:r>
        <w:rPr>
          <w:rStyle w:val="HTMLCode"/>
        </w:rPr>
        <w:t>rolling_acres</w:t>
      </w:r>
      <w:proofErr w:type="spellEnd"/>
      <w:r>
        <w:rPr>
          <w:rStyle w:val="HTMLCode"/>
        </w:rPr>
        <w:t xml:space="preserve">, </w:t>
      </w:r>
      <w:proofErr w:type="spellStart"/>
      <w:r>
        <w:rPr>
          <w:rStyle w:val="HTMLCode"/>
        </w:rPr>
        <w:t>landunit_acres</w:t>
      </w:r>
      <w:proofErr w:type="spellEnd"/>
      <w:r>
        <w:rPr>
          <w:rStyle w:val="HTMLCode"/>
        </w:rPr>
        <w:t xml:space="preserve">, </w:t>
      </w:r>
      <w:proofErr w:type="spellStart"/>
      <w:r>
        <w:rPr>
          <w:rStyle w:val="HTMLCode"/>
        </w:rPr>
        <w:t>MD.soils_metadata</w:t>
      </w:r>
      <w:proofErr w:type="spellEnd"/>
    </w:p>
    <w:p w:rsidR="00375A42" w:rsidRDefault="00805D61">
      <w:pPr>
        <w:pStyle w:val="HTMLPreformatted"/>
        <w:divId w:val="347023456"/>
        <w:rPr>
          <w:rStyle w:val="HTMLCode"/>
        </w:rPr>
      </w:pPr>
      <w:r>
        <w:rPr>
          <w:rStyle w:val="HTMLCode"/>
        </w:rPr>
        <w:t>FROM #</w:t>
      </w:r>
      <w:proofErr w:type="spellStart"/>
      <w:r>
        <w:rPr>
          <w:rStyle w:val="HTMLCode"/>
        </w:rPr>
        <w:t>LandunitRatingsCART</w:t>
      </w:r>
      <w:proofErr w:type="spellEnd"/>
      <w:r>
        <w:rPr>
          <w:rStyle w:val="HTMLCode"/>
        </w:rPr>
        <w:t xml:space="preserve"> LC</w:t>
      </w:r>
    </w:p>
    <w:p w:rsidR="00375A42" w:rsidRDefault="00805D61">
      <w:pPr>
        <w:pStyle w:val="HTMLPreformatted"/>
        <w:divId w:val="347023456"/>
        <w:rPr>
          <w:rStyle w:val="HTMLCode"/>
        </w:rPr>
      </w:pPr>
      <w:r>
        <w:rPr>
          <w:rStyle w:val="HTMLCode"/>
        </w:rPr>
        <w:t>INNER JOIN #</w:t>
      </w:r>
      <w:proofErr w:type="spellStart"/>
      <w:r>
        <w:rPr>
          <w:rStyle w:val="HTMLCode"/>
        </w:rPr>
        <w:t>RatingDomain</w:t>
      </w:r>
      <w:proofErr w:type="spellEnd"/>
      <w:r>
        <w:rPr>
          <w:rStyle w:val="HTMLCode"/>
        </w:rPr>
        <w:t xml:space="preserve"> RD ON </w:t>
      </w:r>
      <w:proofErr w:type="spellStart"/>
      <w:r>
        <w:rPr>
          <w:rStyle w:val="HTMLCode"/>
        </w:rPr>
        <w:t>LC.attributename</w:t>
      </w:r>
      <w:proofErr w:type="spellEnd"/>
      <w:r>
        <w:rPr>
          <w:rStyle w:val="HTMLCode"/>
        </w:rPr>
        <w:t xml:space="preserve"> = </w:t>
      </w:r>
      <w:proofErr w:type="spellStart"/>
      <w:r>
        <w:rPr>
          <w:rStyle w:val="HTMLCode"/>
        </w:rPr>
        <w:t>RD.attributename</w:t>
      </w:r>
      <w:proofErr w:type="spellEnd"/>
      <w:r>
        <w:rPr>
          <w:rStyle w:val="HTMLCode"/>
        </w:rPr>
        <w:t xml:space="preserve"> AND </w:t>
      </w:r>
      <w:proofErr w:type="spellStart"/>
      <w:r>
        <w:rPr>
          <w:rStyle w:val="HTMLCode"/>
        </w:rPr>
        <w:t>LC.rating</w:t>
      </w:r>
      <w:proofErr w:type="spellEnd"/>
      <w:r>
        <w:rPr>
          <w:rStyle w:val="HTMLCode"/>
        </w:rPr>
        <w:t xml:space="preserve"> = </w:t>
      </w:r>
      <w:proofErr w:type="spellStart"/>
      <w:r>
        <w:rPr>
          <w:rStyle w:val="HTMLCode"/>
        </w:rPr>
        <w:t>RD.rating</w:t>
      </w:r>
      <w:proofErr w:type="spellEnd"/>
    </w:p>
    <w:p w:rsidR="00375A42" w:rsidRDefault="00805D61">
      <w:pPr>
        <w:pStyle w:val="HTMLPreformatted"/>
        <w:divId w:val="347023456"/>
        <w:rPr>
          <w:rStyle w:val="HTMLCode"/>
        </w:rPr>
      </w:pPr>
      <w:r>
        <w:rPr>
          <w:rStyle w:val="HTMLCode"/>
        </w:rPr>
        <w:t>INNER JOIN #</w:t>
      </w:r>
      <w:proofErr w:type="spellStart"/>
      <w:r>
        <w:rPr>
          <w:rStyle w:val="HTMLCode"/>
        </w:rPr>
        <w:t>LandunitMetadata</w:t>
      </w:r>
      <w:proofErr w:type="spellEnd"/>
      <w:r>
        <w:rPr>
          <w:rStyle w:val="HTMLCode"/>
        </w:rPr>
        <w:t xml:space="preserve"> MD ON </w:t>
      </w:r>
      <w:proofErr w:type="spellStart"/>
      <w:r>
        <w:rPr>
          <w:rStyle w:val="HTMLCode"/>
        </w:rPr>
        <w:t>LC.landunit</w:t>
      </w:r>
      <w:proofErr w:type="spellEnd"/>
      <w:r>
        <w:rPr>
          <w:rStyle w:val="HTMLCode"/>
        </w:rPr>
        <w:t xml:space="preserve"> = </w:t>
      </w:r>
      <w:proofErr w:type="spellStart"/>
      <w:r>
        <w:rPr>
          <w:rStyle w:val="HTMLCode"/>
        </w:rPr>
        <w:t>MD.landunit</w:t>
      </w:r>
      <w:proofErr w:type="spellEnd"/>
    </w:p>
    <w:p w:rsidR="00375A42" w:rsidRDefault="00805D61">
      <w:pPr>
        <w:pStyle w:val="HTMLPreformatted"/>
        <w:divId w:val="347023456"/>
        <w:rPr>
          <w:rStyle w:val="HTMLCode"/>
        </w:rPr>
      </w:pPr>
      <w:r>
        <w:rPr>
          <w:rStyle w:val="HTMLCode"/>
        </w:rPr>
        <w:t>WHERE LC.id = 1</w:t>
      </w:r>
    </w:p>
    <w:p w:rsidR="00375A42" w:rsidRDefault="00805D61">
      <w:pPr>
        <w:pStyle w:val="HTMLPreformatted"/>
        <w:divId w:val="347023456"/>
      </w:pPr>
      <w:r>
        <w:rPr>
          <w:rStyle w:val="HTMLCode"/>
        </w:rPr>
        <w:t xml:space="preserve">ORDER BY </w:t>
      </w:r>
      <w:proofErr w:type="spellStart"/>
      <w:r>
        <w:rPr>
          <w:rStyle w:val="HTMLCode"/>
        </w:rPr>
        <w:t>landunit</w:t>
      </w:r>
      <w:proofErr w:type="spellEnd"/>
      <w:r>
        <w:rPr>
          <w:rStyle w:val="HTMLCode"/>
        </w:rPr>
        <w:t xml:space="preserve">, </w:t>
      </w:r>
      <w:proofErr w:type="spellStart"/>
      <w:r>
        <w:rPr>
          <w:rStyle w:val="HTMLCode"/>
        </w:rPr>
        <w:t>rating_key</w:t>
      </w:r>
      <w:proofErr w:type="spellEnd"/>
      <w:r>
        <w:rPr>
          <w:rStyle w:val="HTMLCode"/>
        </w:rPr>
        <w:t>;</w:t>
      </w:r>
    </w:p>
    <w:p w:rsidR="00375A42" w:rsidRDefault="00805D61">
      <w:pPr>
        <w:numPr>
          <w:ilvl w:val="0"/>
          <w:numId w:val="10"/>
        </w:numPr>
        <w:spacing w:before="100" w:beforeAutospacing="1" w:after="100" w:afterAutospacing="1"/>
        <w:divId w:val="347023456"/>
        <w:rPr>
          <w:rFonts w:eastAsia="Times New Roman"/>
        </w:rPr>
      </w:pPr>
      <w:r>
        <w:rPr>
          <w:rFonts w:eastAsia="Times New Roman"/>
        </w:rPr>
        <w:t xml:space="preserve">The </w:t>
      </w:r>
      <w:proofErr w:type="spellStart"/>
      <w:r>
        <w:rPr>
          <w:rFonts w:eastAsia="Times New Roman"/>
        </w:rPr>
        <w:t>LandunitRatingsCART</w:t>
      </w:r>
      <w:proofErr w:type="spellEnd"/>
      <w:r>
        <w:rPr>
          <w:rFonts w:eastAsia="Times New Roman"/>
        </w:rPr>
        <w:t xml:space="preserve"> table will have all data, but the record for the overall </w:t>
      </w:r>
      <w:proofErr w:type="spellStart"/>
      <w:r>
        <w:rPr>
          <w:rFonts w:eastAsia="Times New Roman"/>
        </w:rPr>
        <w:t>landunit</w:t>
      </w:r>
      <w:proofErr w:type="spellEnd"/>
      <w:r>
        <w:rPr>
          <w:rFonts w:eastAsia="Times New Roman"/>
        </w:rPr>
        <w:t xml:space="preserve"> rating will have an id = 1.</w:t>
      </w:r>
    </w:p>
    <w:tbl>
      <w:tblPr>
        <w:tblW w:w="0" w:type="auto"/>
        <w:tblCellSpacing w:w="15" w:type="dxa"/>
        <w:tblLook w:val="04A0" w:firstRow="1" w:lastRow="0" w:firstColumn="1" w:lastColumn="0" w:noHBand="0" w:noVBand="1"/>
      </w:tblPr>
      <w:tblGrid>
        <w:gridCol w:w="1185"/>
        <w:gridCol w:w="2752"/>
        <w:gridCol w:w="5423"/>
      </w:tblGrid>
      <w:tr w:rsidR="00375A42">
        <w:trPr>
          <w:divId w:val="347023456"/>
          <w:tblHeader/>
          <w:tblCellSpacing w:w="15" w:type="dxa"/>
        </w:trPr>
        <w:tc>
          <w:tcPr>
            <w:tcW w:w="0" w:type="auto"/>
            <w:tcMar>
              <w:top w:w="15" w:type="dxa"/>
              <w:left w:w="15" w:type="dxa"/>
              <w:bottom w:w="15" w:type="dxa"/>
              <w:right w:w="15" w:type="dxa"/>
            </w:tcMar>
            <w:vAlign w:val="center"/>
            <w:hideMark/>
          </w:tcPr>
          <w:p w:rsidR="00375A42" w:rsidRDefault="00805D61">
            <w:pPr>
              <w:jc w:val="center"/>
              <w:rPr>
                <w:rFonts w:eastAsia="Times New Roman"/>
                <w:b/>
                <w:bCs/>
              </w:rPr>
            </w:pPr>
            <w:proofErr w:type="spellStart"/>
            <w:r>
              <w:rPr>
                <w:rFonts w:eastAsia="Times New Roman"/>
                <w:b/>
                <w:bCs/>
              </w:rPr>
              <w:t>landunit</w:t>
            </w:r>
            <w:proofErr w:type="spellEnd"/>
          </w:p>
        </w:tc>
        <w:tc>
          <w:tcPr>
            <w:tcW w:w="0" w:type="auto"/>
            <w:tcMar>
              <w:top w:w="15" w:type="dxa"/>
              <w:left w:w="15" w:type="dxa"/>
              <w:bottom w:w="15" w:type="dxa"/>
              <w:right w:w="15" w:type="dxa"/>
            </w:tcMar>
            <w:vAlign w:val="center"/>
            <w:hideMark/>
          </w:tcPr>
          <w:p w:rsidR="00375A42" w:rsidRDefault="00805D61">
            <w:pPr>
              <w:jc w:val="center"/>
              <w:rPr>
                <w:rFonts w:eastAsia="Times New Roman"/>
                <w:b/>
                <w:bCs/>
              </w:rPr>
            </w:pPr>
            <w:proofErr w:type="spellStart"/>
            <w:r>
              <w:rPr>
                <w:rFonts w:eastAsia="Times New Roman"/>
                <w:b/>
                <w:bCs/>
              </w:rPr>
              <w:t>rating_key</w:t>
            </w:r>
            <w:proofErr w:type="spellEnd"/>
          </w:p>
        </w:tc>
        <w:tc>
          <w:tcPr>
            <w:tcW w:w="0" w:type="auto"/>
            <w:tcMar>
              <w:top w:w="15" w:type="dxa"/>
              <w:left w:w="15" w:type="dxa"/>
              <w:bottom w:w="15" w:type="dxa"/>
              <w:right w:w="15" w:type="dxa"/>
            </w:tcMar>
            <w:vAlign w:val="center"/>
            <w:hideMark/>
          </w:tcPr>
          <w:p w:rsidR="00375A42" w:rsidRDefault="00805D61">
            <w:pPr>
              <w:jc w:val="center"/>
              <w:rPr>
                <w:rFonts w:eastAsia="Times New Roman"/>
                <w:b/>
                <w:bCs/>
              </w:rPr>
            </w:pPr>
            <w:proofErr w:type="spellStart"/>
            <w:r>
              <w:rPr>
                <w:rFonts w:eastAsia="Times New Roman"/>
                <w:b/>
                <w:bCs/>
              </w:rPr>
              <w:t>soils_metadata</w:t>
            </w:r>
            <w:proofErr w:type="spellEnd"/>
          </w:p>
        </w:tc>
      </w:tr>
      <w:tr w:rsidR="00375A42">
        <w:trPr>
          <w:divId w:val="347023456"/>
          <w:tblCellSpacing w:w="15" w:type="dxa"/>
        </w:trPr>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Surface Salt Concentration:1</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ND001 2018-09-12 19:21:50 SD105 2018-09-12 23:49:29</w:t>
            </w:r>
          </w:p>
        </w:tc>
      </w:tr>
      <w:tr w:rsidR="00375A42">
        <w:trPr>
          <w:divId w:val="347023456"/>
          <w:tblCellSpacing w:w="15" w:type="dxa"/>
        </w:trPr>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Surface Salt Concentration:1</w:t>
            </w:r>
          </w:p>
        </w:tc>
        <w:tc>
          <w:tcPr>
            <w:tcW w:w="0" w:type="auto"/>
            <w:tcMar>
              <w:top w:w="15" w:type="dxa"/>
              <w:left w:w="15" w:type="dxa"/>
              <w:bottom w:w="15" w:type="dxa"/>
              <w:right w:w="15" w:type="dxa"/>
            </w:tcMar>
            <w:vAlign w:val="center"/>
            <w:hideMark/>
          </w:tcPr>
          <w:p w:rsidR="00375A42" w:rsidRDefault="00805D61">
            <w:pPr>
              <w:rPr>
                <w:rFonts w:eastAsia="Times New Roman"/>
              </w:rPr>
            </w:pPr>
            <w:r>
              <w:rPr>
                <w:rFonts w:eastAsia="Times New Roman"/>
              </w:rPr>
              <w:t>ND001 2018-09-12 19:21:50</w:t>
            </w:r>
          </w:p>
        </w:tc>
      </w:tr>
    </w:tbl>
    <w:p w:rsidR="00375A42" w:rsidRDefault="00805D61" w:rsidP="00AB137C">
      <w:pPr>
        <w:pStyle w:val="Heading2"/>
        <w:divId w:val="306784092"/>
        <w:rPr>
          <w:rFonts w:eastAsia="Times New Roman"/>
        </w:rPr>
      </w:pPr>
      <w:bookmarkStart w:id="343" w:name="_Toc16246804"/>
      <w:r>
        <w:rPr>
          <w:rFonts w:eastAsia="Times New Roman"/>
        </w:rPr>
        <w:t>References</w:t>
      </w:r>
      <w:bookmarkEnd w:id="343"/>
    </w:p>
    <w:p w:rsidR="00375A42" w:rsidRDefault="00805D61">
      <w:pPr>
        <w:pStyle w:val="NormalWeb"/>
        <w:numPr>
          <w:ilvl w:val="0"/>
          <w:numId w:val="11"/>
        </w:numPr>
        <w:divId w:val="306784092"/>
      </w:pPr>
      <w:r>
        <w:t xml:space="preserve">J. L. Arndt, </w:t>
      </w:r>
      <w:ins w:id="344" w:author="Achen, Aaron - NRCS, Lincoln, NE" w:date="2019-07-23T16:53:00Z">
        <w:r>
          <w:t xml:space="preserve">and </w:t>
        </w:r>
      </w:ins>
      <w:r>
        <w:t>J.</w:t>
      </w:r>
      <w:del w:id="345" w:author="Achen, Aaron - NRCS, Lincoln, NE" w:date="2019-07-23T16:53:00Z">
        <w:r>
          <w:delText xml:space="preserve"> </w:delText>
        </w:r>
      </w:del>
      <w:r>
        <w:t>L. Richardson. 1988. Hydrology, salinity and hydric soil development in a North Dakota prairie-pothole wetland system. Wetlands 8</w:t>
      </w:r>
      <w:del w:id="346" w:author="Achen, Aaron - NRCS, Lincoln, NE" w:date="2019-08-06T15:50:00Z">
        <w:r>
          <w:delText>:</w:delText>
        </w:r>
      </w:del>
      <w:ins w:id="347" w:author="Achen, Aaron - NRCS, Lincoln, NE" w:date="2019-08-06T15:50:00Z">
        <w:r>
          <w:t>(</w:t>
        </w:r>
      </w:ins>
      <w:r>
        <w:t>2</w:t>
      </w:r>
      <w:ins w:id="348" w:author="Achen, Aaron - NRCS, Lincoln, NE" w:date="2019-08-06T15:51:00Z">
        <w:r>
          <w:t>)</w:t>
        </w:r>
      </w:ins>
      <w:del w:id="349" w:author="Achen, Aaron - NRCS, Lincoln, NE" w:date="2019-08-06T15:51:00Z">
        <w:r>
          <w:delText xml:space="preserve">, </w:delText>
        </w:r>
      </w:del>
      <w:ins w:id="350" w:author="Achen, Aaron - NRCS, Lincoln, NE" w:date="2019-08-06T15:51:00Z">
        <w:r>
          <w:t>:</w:t>
        </w:r>
      </w:ins>
      <w:r>
        <w:t>93</w:t>
      </w:r>
      <w:ins w:id="351" w:author="Achen, Aaron - NRCS, Lincoln, NE" w:date="2019-08-08T14:09:00Z">
        <w:r w:rsidR="00776B94">
          <w:t>-</w:t>
        </w:r>
      </w:ins>
      <w:r>
        <w:t>-108.</w:t>
      </w:r>
    </w:p>
    <w:p w:rsidR="00375A42" w:rsidRDefault="00805D61">
      <w:pPr>
        <w:pStyle w:val="NormalWeb"/>
        <w:numPr>
          <w:ilvl w:val="0"/>
          <w:numId w:val="11"/>
        </w:numPr>
        <w:divId w:val="306784092"/>
      </w:pPr>
      <w:del w:id="352" w:author="Achen, Aaron - NRCS, Lincoln, NE" w:date="2019-07-23T16:53:00Z">
        <w:r>
          <w:delText>“</w:delText>
        </w:r>
      </w:del>
      <w:r>
        <w:t xml:space="preserve">J.L. Richardson, L.P. Wilding, </w:t>
      </w:r>
      <w:ins w:id="353" w:author="Achen, Aaron - NRCS, Lincoln, NE" w:date="2019-07-23T16:54:00Z">
        <w:r>
          <w:t xml:space="preserve">and </w:t>
        </w:r>
      </w:ins>
      <w:r>
        <w:t xml:space="preserve">R.B. Daniels. 1992. Recharge and discharge of groundwater in aquic conditions illustrated with </w:t>
      </w:r>
      <w:proofErr w:type="spellStart"/>
      <w:r>
        <w:t>flownet</w:t>
      </w:r>
      <w:proofErr w:type="spellEnd"/>
      <w:r>
        <w:t xml:space="preserve"> analysis. </w:t>
      </w:r>
      <w:proofErr w:type="spellStart"/>
      <w:r>
        <w:t>Geoderma</w:t>
      </w:r>
      <w:proofErr w:type="spellEnd"/>
      <w:r>
        <w:t xml:space="preserve"> 53:1</w:t>
      </w:r>
      <w:ins w:id="354" w:author="Achen, Aaron - NRCS, Lincoln, NE" w:date="2019-08-08T14:09:00Z">
        <w:r w:rsidR="00776B94">
          <w:t>-</w:t>
        </w:r>
      </w:ins>
      <w:r>
        <w:t>-2, 65</w:t>
      </w:r>
      <w:ins w:id="355" w:author="Achen, Aaron - NRCS, Lincoln, NE" w:date="2019-08-08T14:09:00Z">
        <w:r w:rsidR="00776B94">
          <w:t>-</w:t>
        </w:r>
      </w:ins>
      <w:r>
        <w:t>-78.</w:t>
      </w:r>
      <w:del w:id="356" w:author="Achen, Aaron - NRCS, Lincoln, NE" w:date="2019-07-23T16:54:00Z">
        <w:r>
          <w:delText>”</w:delText>
        </w:r>
      </w:del>
    </w:p>
    <w:p w:rsidR="00375A42" w:rsidRDefault="00805D61">
      <w:pPr>
        <w:pStyle w:val="NormalWeb"/>
        <w:numPr>
          <w:ilvl w:val="0"/>
          <w:numId w:val="11"/>
        </w:numPr>
        <w:divId w:val="306784092"/>
      </w:pPr>
      <w:r>
        <w:t>Woods S.</w:t>
      </w:r>
      <w:del w:id="357" w:author="Achen, Aaron - NRCS, Lincoln, NE" w:date="2019-07-23T16:54:00Z">
        <w:r>
          <w:delText xml:space="preserve"> </w:delText>
        </w:r>
      </w:del>
      <w:r>
        <w:t xml:space="preserve">A., </w:t>
      </w:r>
      <w:ins w:id="358" w:author="Achen, Aaron - NRCS, Lincoln, NE" w:date="2019-07-23T16:54:00Z">
        <w:r>
          <w:t xml:space="preserve">M.F. </w:t>
        </w:r>
      </w:ins>
      <w:r>
        <w:t>Dyck</w:t>
      </w:r>
      <w:del w:id="359" w:author="Achen, Aaron - NRCS, Lincoln, NE" w:date="2019-07-23T16:54:00Z">
        <w:r>
          <w:delText xml:space="preserve"> M. F.</w:delText>
        </w:r>
      </w:del>
      <w:r>
        <w:t xml:space="preserve">, </w:t>
      </w:r>
      <w:ins w:id="360" w:author="Achen, Aaron - NRCS, Lincoln, NE" w:date="2019-07-23T16:54:00Z">
        <w:r>
          <w:t xml:space="preserve">and </w:t>
        </w:r>
      </w:ins>
      <w:del w:id="361" w:author="Achen, Aaron - NRCS, Lincoln, NE" w:date="2019-07-23T16:54:00Z">
        <w:r>
          <w:delText xml:space="preserve">Kachanoski </w:delText>
        </w:r>
      </w:del>
      <w:r>
        <w:t>R.</w:t>
      </w:r>
      <w:del w:id="362" w:author="Achen, Aaron - NRCS, Lincoln, NE" w:date="2019-07-23T16:54:00Z">
        <w:r>
          <w:delText xml:space="preserve"> </w:delText>
        </w:r>
      </w:del>
      <w:r>
        <w:t>G.</w:t>
      </w:r>
      <w:ins w:id="363" w:author="Achen, Aaron - NRCS, Lincoln, NE" w:date="2019-07-23T16:54:00Z">
        <w:r>
          <w:t xml:space="preserve"> </w:t>
        </w:r>
        <w:proofErr w:type="spellStart"/>
        <w:r>
          <w:t>Kachanoski</w:t>
        </w:r>
      </w:ins>
      <w:proofErr w:type="spellEnd"/>
      <w:r>
        <w:t>. 2013. Spatial and temporal variability of soil horizons and long-term solute transport under semi-arid conditions. Canadian Journal of Soil Science 93</w:t>
      </w:r>
      <w:del w:id="364" w:author="Achen, Aaron - NRCS, Lincoln, NE" w:date="2019-08-06T15:51:00Z">
        <w:r>
          <w:delText>:</w:delText>
        </w:r>
      </w:del>
      <w:ins w:id="365" w:author="Achen, Aaron - NRCS, Lincoln, NE" w:date="2019-08-06T15:51:00Z">
        <w:r>
          <w:t>(</w:t>
        </w:r>
      </w:ins>
      <w:r>
        <w:t>2</w:t>
      </w:r>
      <w:del w:id="366" w:author="Achen, Aaron - NRCS, Lincoln, NE" w:date="2019-08-06T15:51:00Z">
        <w:r>
          <w:delText xml:space="preserve">, </w:delText>
        </w:r>
      </w:del>
      <w:ins w:id="367" w:author="Achen, Aaron - NRCS, Lincoln, NE" w:date="2019-08-06T15:51:00Z">
        <w:r>
          <w:t>):</w:t>
        </w:r>
      </w:ins>
      <w:r>
        <w:t>173-</w:t>
      </w:r>
      <w:ins w:id="368" w:author="Achen, Aaron - NRCS, Lincoln, NE" w:date="2019-08-08T14:10:00Z">
        <w:r w:rsidR="00776B94">
          <w:t>-</w:t>
        </w:r>
      </w:ins>
      <w:r>
        <w:t>191.</w:t>
      </w:r>
    </w:p>
    <w:p w:rsidR="00805D61" w:rsidRDefault="00805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rPr>
      </w:pPr>
    </w:p>
    <w:sectPr w:rsidR="00805D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A154C"/>
    <w:multiLevelType w:val="multilevel"/>
    <w:tmpl w:val="95CC2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C15AC1"/>
    <w:multiLevelType w:val="multilevel"/>
    <w:tmpl w:val="DA5202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681C59"/>
    <w:multiLevelType w:val="multilevel"/>
    <w:tmpl w:val="62E208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F51E6F"/>
    <w:multiLevelType w:val="multilevel"/>
    <w:tmpl w:val="756E94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532DBD"/>
    <w:multiLevelType w:val="multilevel"/>
    <w:tmpl w:val="D5BAED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621413"/>
    <w:multiLevelType w:val="multilevel"/>
    <w:tmpl w:val="96D85B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B255D1"/>
    <w:multiLevelType w:val="multilevel"/>
    <w:tmpl w:val="E9CCB8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B92054"/>
    <w:multiLevelType w:val="multilevel"/>
    <w:tmpl w:val="C994DC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CC1CB6"/>
    <w:multiLevelType w:val="multilevel"/>
    <w:tmpl w:val="4FB07A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B42D7F"/>
    <w:multiLevelType w:val="multilevel"/>
    <w:tmpl w:val="187A4B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78883BF8"/>
    <w:multiLevelType w:val="multilevel"/>
    <w:tmpl w:val="C7F829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2"/>
  </w:num>
  <w:num w:numId="4">
    <w:abstractNumId w:val="6"/>
  </w:num>
  <w:num w:numId="5">
    <w:abstractNumId w:val="5"/>
  </w:num>
  <w:num w:numId="6">
    <w:abstractNumId w:val="3"/>
  </w:num>
  <w:num w:numId="7">
    <w:abstractNumId w:val="0"/>
  </w:num>
  <w:num w:numId="8">
    <w:abstractNumId w:val="10"/>
  </w:num>
  <w:num w:numId="9">
    <w:abstractNumId w:val="8"/>
  </w:num>
  <w:num w:numId="10">
    <w:abstractNumId w:val="7"/>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chen, Aaron - NRCS, Lincoln, NE">
    <w15:presenceInfo w15:providerId="None" w15:userId="Achen, Aaron - NRCS, Lincoln, N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oNotDisplayPageBoundaries/>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738"/>
    <w:rsid w:val="000F4738"/>
    <w:rsid w:val="0031156F"/>
    <w:rsid w:val="00375A42"/>
    <w:rsid w:val="00776B94"/>
    <w:rsid w:val="00805D61"/>
    <w:rsid w:val="00AB137C"/>
    <w:rsid w:val="00B174A5"/>
    <w:rsid w:val="00B348EB"/>
    <w:rsid w:val="00BF2238"/>
    <w:rsid w:val="00D97A88"/>
    <w:rsid w:val="00FE3C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9B08F9"/>
  <w15:chartTrackingRefBased/>
  <w15:docId w15:val="{EC916B4B-39A6-4314-9426-8243AA409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51"/>
      <w:szCs w:val="51"/>
    </w:rPr>
  </w:style>
  <w:style w:type="paragraph" w:styleId="Heading2">
    <w:name w:val="heading 2"/>
    <w:basedOn w:val="Normal"/>
    <w:link w:val="Heading2Char"/>
    <w:uiPriority w:val="9"/>
    <w:qFormat/>
    <w:pPr>
      <w:spacing w:before="100" w:beforeAutospacing="1" w:after="100" w:afterAutospacing="1"/>
      <w:outlineLvl w:val="1"/>
    </w:pPr>
    <w:rPr>
      <w:b/>
      <w:bCs/>
      <w:sz w:val="45"/>
      <w:szCs w:val="45"/>
    </w:rPr>
  </w:style>
  <w:style w:type="paragraph" w:styleId="Heading3">
    <w:name w:val="heading 3"/>
    <w:basedOn w:val="Normal"/>
    <w:link w:val="Heading3Char"/>
    <w:uiPriority w:val="9"/>
    <w:qFormat/>
    <w:pPr>
      <w:spacing w:before="100" w:beforeAutospacing="1" w:after="100" w:afterAutospacing="1"/>
      <w:outlineLvl w:val="2"/>
    </w:pPr>
    <w:rPr>
      <w:b/>
      <w:bCs/>
      <w:sz w:val="36"/>
      <w:szCs w:val="36"/>
    </w:rPr>
  </w:style>
  <w:style w:type="paragraph" w:styleId="Heading4">
    <w:name w:val="heading 4"/>
    <w:basedOn w:val="Normal"/>
    <w:link w:val="Heading4Char"/>
    <w:uiPriority w:val="9"/>
    <w:qFormat/>
    <w:pPr>
      <w:spacing w:before="100" w:beforeAutospacing="1" w:after="100" w:afterAutospacing="1"/>
      <w:outlineLvl w:val="3"/>
    </w:pPr>
    <w:rPr>
      <w:b/>
      <w:bCs/>
      <w:sz w:val="27"/>
      <w:szCs w:val="27"/>
    </w:rPr>
  </w:style>
  <w:style w:type="paragraph" w:styleId="Heading5">
    <w:name w:val="heading 5"/>
    <w:basedOn w:val="Normal"/>
    <w:link w:val="Heading5Char"/>
    <w:uiPriority w:val="9"/>
    <w:qFormat/>
    <w:pPr>
      <w:spacing w:before="100" w:beforeAutospacing="1" w:after="100" w:afterAutospacing="1"/>
      <w:outlineLvl w:val="4"/>
    </w:pPr>
    <w:rPr>
      <w:b/>
      <w:bCs/>
    </w:rPr>
  </w:style>
  <w:style w:type="paragraph" w:styleId="Heading6">
    <w:name w:val="heading 6"/>
    <w:basedOn w:val="Normal"/>
    <w:link w:val="Heading6Char"/>
    <w:uiPriority w:val="9"/>
    <w:qFormat/>
    <w:pPr>
      <w:spacing w:before="100" w:beforeAutospacing="1" w:after="100" w:afterAutospacing="1"/>
      <w:outlineLvl w:val="5"/>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Pr>
      <w:rFonts w:ascii="Courier New" w:eastAsiaTheme="minorEastAsia" w:hAnsi="Courier New" w:cs="Courier New" w:hint="default"/>
      <w:sz w:val="20"/>
      <w:szCs w:val="20"/>
    </w:rPr>
  </w:style>
  <w:style w:type="character" w:customStyle="1" w:styleId="Heading1Char">
    <w:name w:val="Heading 1 Char"/>
    <w:basedOn w:val="DefaultParagraphFont"/>
    <w:link w:val="Heading1"/>
    <w:uiPriority w:val="9"/>
    <w:locked/>
    <w:rPr>
      <w:rFonts w:asciiTheme="majorHAnsi" w:eastAsiaTheme="majorEastAsia" w:hAnsiTheme="majorHAnsi" w:cstheme="majorBidi" w:hint="default"/>
      <w:color w:val="2F5496" w:themeColor="accent1" w:themeShade="BF"/>
      <w:sz w:val="32"/>
      <w:szCs w:val="32"/>
    </w:rPr>
  </w:style>
  <w:style w:type="character" w:customStyle="1" w:styleId="Heading2Char">
    <w:name w:val="Heading 2 Char"/>
    <w:basedOn w:val="DefaultParagraphFont"/>
    <w:link w:val="Heading2"/>
    <w:uiPriority w:val="9"/>
    <w:semiHidden/>
    <w:locked/>
    <w:rPr>
      <w:rFonts w:asciiTheme="majorHAnsi" w:eastAsiaTheme="majorEastAsia" w:hAnsiTheme="majorHAnsi" w:cstheme="majorBidi" w:hint="default"/>
      <w:color w:val="2F5496" w:themeColor="accent1" w:themeShade="BF"/>
      <w:sz w:val="26"/>
      <w:szCs w:val="26"/>
    </w:rPr>
  </w:style>
  <w:style w:type="character" w:customStyle="1" w:styleId="Heading3Char">
    <w:name w:val="Heading 3 Char"/>
    <w:basedOn w:val="DefaultParagraphFont"/>
    <w:link w:val="Heading3"/>
    <w:uiPriority w:val="9"/>
    <w:semiHidden/>
    <w:locked/>
    <w:rPr>
      <w:rFonts w:asciiTheme="majorHAnsi" w:eastAsiaTheme="majorEastAsia" w:hAnsiTheme="majorHAnsi" w:cstheme="majorBidi" w:hint="default"/>
      <w:color w:val="1F3763" w:themeColor="accent1" w:themeShade="7F"/>
      <w:sz w:val="24"/>
      <w:szCs w:val="24"/>
    </w:rPr>
  </w:style>
  <w:style w:type="character" w:customStyle="1" w:styleId="Heading4Char">
    <w:name w:val="Heading 4 Char"/>
    <w:basedOn w:val="DefaultParagraphFont"/>
    <w:link w:val="Heading4"/>
    <w:uiPriority w:val="9"/>
    <w:semiHidden/>
    <w:locked/>
    <w:rPr>
      <w:rFonts w:asciiTheme="majorHAnsi" w:eastAsiaTheme="majorEastAsia" w:hAnsiTheme="majorHAnsi" w:cstheme="majorBidi" w:hint="default"/>
      <w:i/>
      <w:iCs/>
      <w:color w:val="2F5496" w:themeColor="accent1" w:themeShade="BF"/>
      <w:sz w:val="24"/>
      <w:szCs w:val="24"/>
    </w:rPr>
  </w:style>
  <w:style w:type="character" w:customStyle="1" w:styleId="Heading5Char">
    <w:name w:val="Heading 5 Char"/>
    <w:basedOn w:val="DefaultParagraphFont"/>
    <w:link w:val="Heading5"/>
    <w:uiPriority w:val="9"/>
    <w:semiHidden/>
    <w:locked/>
    <w:rPr>
      <w:rFonts w:asciiTheme="majorHAnsi" w:eastAsiaTheme="majorEastAsia" w:hAnsiTheme="majorHAnsi" w:cstheme="majorBidi" w:hint="default"/>
      <w:color w:val="2F5496" w:themeColor="accent1" w:themeShade="BF"/>
      <w:sz w:val="24"/>
      <w:szCs w:val="24"/>
    </w:rPr>
  </w:style>
  <w:style w:type="character" w:customStyle="1" w:styleId="Heading6Char">
    <w:name w:val="Heading 6 Char"/>
    <w:basedOn w:val="DefaultParagraphFont"/>
    <w:link w:val="Heading6"/>
    <w:uiPriority w:val="9"/>
    <w:semiHidden/>
    <w:locked/>
    <w:rPr>
      <w:rFonts w:asciiTheme="majorHAnsi" w:eastAsiaTheme="majorEastAsia" w:hAnsiTheme="majorHAnsi" w:cstheme="majorBidi" w:hint="default"/>
      <w:color w:val="1F3763" w:themeColor="accent1" w:themeShade="7F"/>
      <w:sz w:val="24"/>
      <w:szCs w:val="24"/>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locked/>
    <w:rPr>
      <w:rFonts w:ascii="Consolas" w:eastAsiaTheme="minorEastAsia" w:hAnsi="Consolas" w:hint="default"/>
    </w:rPr>
  </w:style>
  <w:style w:type="paragraph" w:customStyle="1" w:styleId="msonormal0">
    <w:name w:val="msonormal"/>
    <w:basedOn w:val="Normal"/>
    <w:uiPriority w:val="99"/>
    <w:semiHidden/>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locked/>
    <w:rPr>
      <w:rFonts w:ascii="Times New Roman" w:eastAsiaTheme="minorEastAsia" w:hAnsi="Times New Roman" w:cs="Times New Roman" w:hint="default"/>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locked/>
    <w:rPr>
      <w:rFonts w:ascii="Times New Roman" w:eastAsiaTheme="minorEastAsia" w:hAnsi="Times New Roman" w:cs="Times New Roman" w:hint="default"/>
      <w:b/>
      <w:bCs/>
    </w:rPr>
  </w:style>
  <w:style w:type="paragraph" w:styleId="BalloonText">
    <w:name w:val="Balloon Text"/>
    <w:basedOn w:val="Normal"/>
    <w:link w:val="BalloonTextChar"/>
    <w:uiPriority w:val="99"/>
    <w:semiHidden/>
    <w:unhideWhenUsed/>
    <w:rPr>
      <w:rFonts w:ascii="Segoe UI" w:hAnsi="Segoe UI" w:cs="Segoe UI"/>
      <w:sz w:val="18"/>
      <w:szCs w:val="18"/>
    </w:rPr>
  </w:style>
  <w:style w:type="character" w:customStyle="1" w:styleId="BalloonTextChar">
    <w:name w:val="Balloon Text Char"/>
    <w:basedOn w:val="DefaultParagraphFont"/>
    <w:link w:val="BalloonText"/>
    <w:uiPriority w:val="99"/>
    <w:semiHidden/>
    <w:locked/>
    <w:rPr>
      <w:rFonts w:ascii="Segoe UI" w:eastAsiaTheme="minorEastAsia" w:hAnsi="Segoe UI" w:cs="Segoe UI" w:hint="default"/>
      <w:sz w:val="18"/>
      <w:szCs w:val="18"/>
    </w:rPr>
  </w:style>
  <w:style w:type="paragraph" w:styleId="Revision">
    <w:name w:val="Revision"/>
    <w:uiPriority w:val="99"/>
    <w:semiHidden/>
    <w:rPr>
      <w:rFonts w:eastAsiaTheme="minorEastAsia"/>
      <w:sz w:val="24"/>
      <w:szCs w:val="24"/>
    </w:rPr>
  </w:style>
  <w:style w:type="paragraph" w:customStyle="1" w:styleId="main-container">
    <w:name w:val="main-container"/>
    <w:basedOn w:val="Normal"/>
    <w:uiPriority w:val="99"/>
    <w:semiHidden/>
    <w:pPr>
      <w:spacing w:before="100" w:beforeAutospacing="1" w:after="100" w:afterAutospacing="1"/>
    </w:pPr>
  </w:style>
  <w:style w:type="paragraph" w:customStyle="1" w:styleId="tabbed-pane">
    <w:name w:val="tabbed-pane"/>
    <w:basedOn w:val="Normal"/>
    <w:uiPriority w:val="99"/>
    <w:semiHidden/>
    <w:pPr>
      <w:spacing w:before="100" w:beforeAutospacing="1" w:after="100" w:afterAutospacing="1"/>
    </w:pPr>
  </w:style>
  <w:style w:type="paragraph" w:customStyle="1" w:styleId="html-widget">
    <w:name w:val="html-widget"/>
    <w:basedOn w:val="Normal"/>
    <w:uiPriority w:val="99"/>
    <w:semiHidden/>
    <w:pPr>
      <w:spacing w:before="100" w:beforeAutospacing="1" w:after="300"/>
    </w:pPr>
  </w:style>
  <w:style w:type="character" w:styleId="CommentReference">
    <w:name w:val="annotation reference"/>
    <w:basedOn w:val="DefaultParagraphFont"/>
    <w:uiPriority w:val="99"/>
    <w:semiHidden/>
    <w:unhideWhenUsed/>
    <w:rPr>
      <w:sz w:val="16"/>
      <w:szCs w:val="16"/>
    </w:rPr>
  </w:style>
  <w:style w:type="character" w:customStyle="1" w:styleId="citation">
    <w:name w:val="citation"/>
    <w:basedOn w:val="DefaultParagraphFont"/>
  </w:style>
  <w:style w:type="paragraph" w:styleId="TOC1">
    <w:name w:val="toc 1"/>
    <w:basedOn w:val="Normal"/>
    <w:next w:val="Normal"/>
    <w:autoRedefine/>
    <w:uiPriority w:val="39"/>
    <w:unhideWhenUsed/>
    <w:rsid w:val="00776B94"/>
    <w:pPr>
      <w:spacing w:after="100"/>
    </w:pPr>
  </w:style>
  <w:style w:type="paragraph" w:styleId="TOC3">
    <w:name w:val="toc 3"/>
    <w:basedOn w:val="Normal"/>
    <w:next w:val="Normal"/>
    <w:autoRedefine/>
    <w:uiPriority w:val="39"/>
    <w:unhideWhenUsed/>
    <w:rsid w:val="00776B94"/>
    <w:pPr>
      <w:spacing w:after="100"/>
      <w:ind w:left="480"/>
    </w:pPr>
  </w:style>
  <w:style w:type="paragraph" w:styleId="TOC2">
    <w:name w:val="toc 2"/>
    <w:basedOn w:val="Normal"/>
    <w:next w:val="Normal"/>
    <w:autoRedefine/>
    <w:uiPriority w:val="39"/>
    <w:unhideWhenUsed/>
    <w:rsid w:val="00776B94"/>
    <w:pPr>
      <w:spacing w:after="100"/>
      <w:ind w:left="240"/>
    </w:pPr>
  </w:style>
  <w:style w:type="paragraph" w:styleId="TOC4">
    <w:name w:val="toc 4"/>
    <w:basedOn w:val="Normal"/>
    <w:next w:val="Normal"/>
    <w:autoRedefine/>
    <w:uiPriority w:val="39"/>
    <w:unhideWhenUsed/>
    <w:rsid w:val="00776B94"/>
    <w:pPr>
      <w:spacing w:after="100"/>
      <w:ind w:left="720"/>
    </w:pPr>
  </w:style>
  <w:style w:type="character" w:styleId="Hyperlink">
    <w:name w:val="Hyperlink"/>
    <w:basedOn w:val="DefaultParagraphFont"/>
    <w:uiPriority w:val="99"/>
    <w:unhideWhenUsed/>
    <w:rsid w:val="00776B9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996235">
      <w:marLeft w:val="0"/>
      <w:marRight w:val="0"/>
      <w:marTop w:val="0"/>
      <w:marBottom w:val="0"/>
      <w:divBdr>
        <w:top w:val="none" w:sz="0" w:space="0" w:color="auto"/>
        <w:left w:val="none" w:sz="0" w:space="0" w:color="auto"/>
        <w:bottom w:val="none" w:sz="0" w:space="0" w:color="auto"/>
        <w:right w:val="none" w:sz="0" w:space="0" w:color="auto"/>
      </w:divBdr>
      <w:divsChild>
        <w:div w:id="863635673">
          <w:marLeft w:val="0"/>
          <w:marRight w:val="0"/>
          <w:marTop w:val="0"/>
          <w:marBottom w:val="0"/>
          <w:divBdr>
            <w:top w:val="none" w:sz="0" w:space="0" w:color="auto"/>
            <w:left w:val="none" w:sz="0" w:space="0" w:color="auto"/>
            <w:bottom w:val="none" w:sz="0" w:space="0" w:color="auto"/>
            <w:right w:val="none" w:sz="0" w:space="0" w:color="auto"/>
          </w:divBdr>
        </w:div>
        <w:div w:id="2082751185">
          <w:marLeft w:val="0"/>
          <w:marRight w:val="0"/>
          <w:marTop w:val="0"/>
          <w:marBottom w:val="0"/>
          <w:divBdr>
            <w:top w:val="none" w:sz="0" w:space="0" w:color="auto"/>
            <w:left w:val="none" w:sz="0" w:space="0" w:color="auto"/>
            <w:bottom w:val="none" w:sz="0" w:space="0" w:color="auto"/>
            <w:right w:val="none" w:sz="0" w:space="0" w:color="auto"/>
          </w:divBdr>
        </w:div>
        <w:div w:id="1482624101">
          <w:marLeft w:val="0"/>
          <w:marRight w:val="0"/>
          <w:marTop w:val="0"/>
          <w:marBottom w:val="0"/>
          <w:divBdr>
            <w:top w:val="none" w:sz="0" w:space="0" w:color="auto"/>
            <w:left w:val="none" w:sz="0" w:space="0" w:color="auto"/>
            <w:bottom w:val="none" w:sz="0" w:space="0" w:color="auto"/>
            <w:right w:val="none" w:sz="0" w:space="0" w:color="auto"/>
          </w:divBdr>
        </w:div>
        <w:div w:id="1320815916">
          <w:marLeft w:val="0"/>
          <w:marRight w:val="0"/>
          <w:marTop w:val="0"/>
          <w:marBottom w:val="0"/>
          <w:divBdr>
            <w:top w:val="none" w:sz="0" w:space="0" w:color="auto"/>
            <w:left w:val="none" w:sz="0" w:space="0" w:color="auto"/>
            <w:bottom w:val="none" w:sz="0" w:space="0" w:color="auto"/>
            <w:right w:val="none" w:sz="0" w:space="0" w:color="auto"/>
          </w:divBdr>
        </w:div>
        <w:div w:id="521942519">
          <w:marLeft w:val="0"/>
          <w:marRight w:val="0"/>
          <w:marTop w:val="0"/>
          <w:marBottom w:val="0"/>
          <w:divBdr>
            <w:top w:val="none" w:sz="0" w:space="0" w:color="auto"/>
            <w:left w:val="none" w:sz="0" w:space="0" w:color="auto"/>
            <w:bottom w:val="none" w:sz="0" w:space="0" w:color="auto"/>
            <w:right w:val="none" w:sz="0" w:space="0" w:color="auto"/>
          </w:divBdr>
        </w:div>
        <w:div w:id="1800880493">
          <w:marLeft w:val="0"/>
          <w:marRight w:val="0"/>
          <w:marTop w:val="0"/>
          <w:marBottom w:val="0"/>
          <w:divBdr>
            <w:top w:val="none" w:sz="0" w:space="0" w:color="auto"/>
            <w:left w:val="none" w:sz="0" w:space="0" w:color="auto"/>
            <w:bottom w:val="none" w:sz="0" w:space="0" w:color="auto"/>
            <w:right w:val="none" w:sz="0" w:space="0" w:color="auto"/>
          </w:divBdr>
          <w:divsChild>
            <w:div w:id="1957059223">
              <w:marLeft w:val="0"/>
              <w:marRight w:val="0"/>
              <w:marTop w:val="0"/>
              <w:marBottom w:val="0"/>
              <w:divBdr>
                <w:top w:val="none" w:sz="0" w:space="0" w:color="auto"/>
                <w:left w:val="none" w:sz="0" w:space="0" w:color="auto"/>
                <w:bottom w:val="none" w:sz="0" w:space="0" w:color="auto"/>
                <w:right w:val="none" w:sz="0" w:space="0" w:color="auto"/>
              </w:divBdr>
            </w:div>
          </w:divsChild>
        </w:div>
        <w:div w:id="1247229177">
          <w:marLeft w:val="0"/>
          <w:marRight w:val="0"/>
          <w:marTop w:val="0"/>
          <w:marBottom w:val="0"/>
          <w:divBdr>
            <w:top w:val="none" w:sz="0" w:space="0" w:color="auto"/>
            <w:left w:val="none" w:sz="0" w:space="0" w:color="auto"/>
            <w:bottom w:val="none" w:sz="0" w:space="0" w:color="auto"/>
            <w:right w:val="none" w:sz="0" w:space="0" w:color="auto"/>
          </w:divBdr>
        </w:div>
        <w:div w:id="884146653">
          <w:marLeft w:val="0"/>
          <w:marRight w:val="0"/>
          <w:marTop w:val="0"/>
          <w:marBottom w:val="0"/>
          <w:divBdr>
            <w:top w:val="none" w:sz="0" w:space="0" w:color="auto"/>
            <w:left w:val="none" w:sz="0" w:space="0" w:color="auto"/>
            <w:bottom w:val="none" w:sz="0" w:space="0" w:color="auto"/>
            <w:right w:val="none" w:sz="0" w:space="0" w:color="auto"/>
          </w:divBdr>
        </w:div>
        <w:div w:id="1898320105">
          <w:marLeft w:val="0"/>
          <w:marRight w:val="0"/>
          <w:marTop w:val="0"/>
          <w:marBottom w:val="0"/>
          <w:divBdr>
            <w:top w:val="none" w:sz="0" w:space="0" w:color="auto"/>
            <w:left w:val="none" w:sz="0" w:space="0" w:color="auto"/>
            <w:bottom w:val="none" w:sz="0" w:space="0" w:color="auto"/>
            <w:right w:val="none" w:sz="0" w:space="0" w:color="auto"/>
          </w:divBdr>
        </w:div>
        <w:div w:id="1107122201">
          <w:marLeft w:val="0"/>
          <w:marRight w:val="0"/>
          <w:marTop w:val="0"/>
          <w:marBottom w:val="0"/>
          <w:divBdr>
            <w:top w:val="none" w:sz="0" w:space="0" w:color="auto"/>
            <w:left w:val="none" w:sz="0" w:space="0" w:color="auto"/>
            <w:bottom w:val="none" w:sz="0" w:space="0" w:color="auto"/>
            <w:right w:val="none" w:sz="0" w:space="0" w:color="auto"/>
          </w:divBdr>
        </w:div>
        <w:div w:id="1425296913">
          <w:marLeft w:val="0"/>
          <w:marRight w:val="0"/>
          <w:marTop w:val="0"/>
          <w:marBottom w:val="0"/>
          <w:divBdr>
            <w:top w:val="none" w:sz="0" w:space="0" w:color="auto"/>
            <w:left w:val="none" w:sz="0" w:space="0" w:color="auto"/>
            <w:bottom w:val="none" w:sz="0" w:space="0" w:color="auto"/>
            <w:right w:val="none" w:sz="0" w:space="0" w:color="auto"/>
          </w:divBdr>
        </w:div>
        <w:div w:id="585656334">
          <w:marLeft w:val="0"/>
          <w:marRight w:val="0"/>
          <w:marTop w:val="0"/>
          <w:marBottom w:val="0"/>
          <w:divBdr>
            <w:top w:val="none" w:sz="0" w:space="0" w:color="auto"/>
            <w:left w:val="none" w:sz="0" w:space="0" w:color="auto"/>
            <w:bottom w:val="none" w:sz="0" w:space="0" w:color="auto"/>
            <w:right w:val="none" w:sz="0" w:space="0" w:color="auto"/>
          </w:divBdr>
        </w:div>
        <w:div w:id="641151874">
          <w:marLeft w:val="0"/>
          <w:marRight w:val="0"/>
          <w:marTop w:val="0"/>
          <w:marBottom w:val="0"/>
          <w:divBdr>
            <w:top w:val="none" w:sz="0" w:space="0" w:color="auto"/>
            <w:left w:val="none" w:sz="0" w:space="0" w:color="auto"/>
            <w:bottom w:val="none" w:sz="0" w:space="0" w:color="auto"/>
            <w:right w:val="none" w:sz="0" w:space="0" w:color="auto"/>
          </w:divBdr>
        </w:div>
        <w:div w:id="591358233">
          <w:marLeft w:val="0"/>
          <w:marRight w:val="0"/>
          <w:marTop w:val="0"/>
          <w:marBottom w:val="0"/>
          <w:divBdr>
            <w:top w:val="none" w:sz="0" w:space="0" w:color="auto"/>
            <w:left w:val="none" w:sz="0" w:space="0" w:color="auto"/>
            <w:bottom w:val="none" w:sz="0" w:space="0" w:color="auto"/>
            <w:right w:val="none" w:sz="0" w:space="0" w:color="auto"/>
          </w:divBdr>
        </w:div>
        <w:div w:id="728307292">
          <w:marLeft w:val="0"/>
          <w:marRight w:val="0"/>
          <w:marTop w:val="0"/>
          <w:marBottom w:val="0"/>
          <w:divBdr>
            <w:top w:val="none" w:sz="0" w:space="0" w:color="auto"/>
            <w:left w:val="none" w:sz="0" w:space="0" w:color="auto"/>
            <w:bottom w:val="none" w:sz="0" w:space="0" w:color="auto"/>
            <w:right w:val="none" w:sz="0" w:space="0" w:color="auto"/>
          </w:divBdr>
        </w:div>
        <w:div w:id="1202867835">
          <w:marLeft w:val="0"/>
          <w:marRight w:val="0"/>
          <w:marTop w:val="0"/>
          <w:marBottom w:val="0"/>
          <w:divBdr>
            <w:top w:val="none" w:sz="0" w:space="0" w:color="auto"/>
            <w:left w:val="none" w:sz="0" w:space="0" w:color="auto"/>
            <w:bottom w:val="none" w:sz="0" w:space="0" w:color="auto"/>
            <w:right w:val="none" w:sz="0" w:space="0" w:color="auto"/>
          </w:divBdr>
        </w:div>
        <w:div w:id="812136652">
          <w:marLeft w:val="0"/>
          <w:marRight w:val="0"/>
          <w:marTop w:val="0"/>
          <w:marBottom w:val="0"/>
          <w:divBdr>
            <w:top w:val="none" w:sz="0" w:space="0" w:color="auto"/>
            <w:left w:val="none" w:sz="0" w:space="0" w:color="auto"/>
            <w:bottom w:val="none" w:sz="0" w:space="0" w:color="auto"/>
            <w:right w:val="none" w:sz="0" w:space="0" w:color="auto"/>
          </w:divBdr>
        </w:div>
        <w:div w:id="1608465621">
          <w:marLeft w:val="0"/>
          <w:marRight w:val="0"/>
          <w:marTop w:val="0"/>
          <w:marBottom w:val="0"/>
          <w:divBdr>
            <w:top w:val="none" w:sz="0" w:space="0" w:color="auto"/>
            <w:left w:val="none" w:sz="0" w:space="0" w:color="auto"/>
            <w:bottom w:val="none" w:sz="0" w:space="0" w:color="auto"/>
            <w:right w:val="none" w:sz="0" w:space="0" w:color="auto"/>
          </w:divBdr>
        </w:div>
        <w:div w:id="665016042">
          <w:marLeft w:val="0"/>
          <w:marRight w:val="0"/>
          <w:marTop w:val="0"/>
          <w:marBottom w:val="0"/>
          <w:divBdr>
            <w:top w:val="none" w:sz="0" w:space="0" w:color="auto"/>
            <w:left w:val="none" w:sz="0" w:space="0" w:color="auto"/>
            <w:bottom w:val="none" w:sz="0" w:space="0" w:color="auto"/>
            <w:right w:val="none" w:sz="0" w:space="0" w:color="auto"/>
          </w:divBdr>
        </w:div>
        <w:div w:id="347023456">
          <w:marLeft w:val="0"/>
          <w:marRight w:val="0"/>
          <w:marTop w:val="0"/>
          <w:marBottom w:val="0"/>
          <w:divBdr>
            <w:top w:val="none" w:sz="0" w:space="0" w:color="auto"/>
            <w:left w:val="none" w:sz="0" w:space="0" w:color="auto"/>
            <w:bottom w:val="none" w:sz="0" w:space="0" w:color="auto"/>
            <w:right w:val="none" w:sz="0" w:space="0" w:color="auto"/>
          </w:divBdr>
        </w:div>
        <w:div w:id="306784092">
          <w:marLeft w:val="0"/>
          <w:marRight w:val="0"/>
          <w:marTop w:val="0"/>
          <w:marBottom w:val="0"/>
          <w:divBdr>
            <w:top w:val="none" w:sz="0" w:space="0" w:color="auto"/>
            <w:left w:val="none" w:sz="0" w:space="0" w:color="auto"/>
            <w:bottom w:val="none" w:sz="0" w:space="0" w:color="auto"/>
            <w:right w:val="none" w:sz="0" w:space="0" w:color="auto"/>
          </w:divBdr>
        </w:div>
      </w:divsChild>
    </w:div>
    <w:div w:id="1407653428">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29</Pages>
  <Words>6387</Words>
  <Characters>36406</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Surface Salt Concentration</vt:lpstr>
    </vt:vector>
  </TitlesOfParts>
  <Company/>
  <LinksUpToDate>false</LinksUpToDate>
  <CharactersWithSpaces>42708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Surface Salt Concentration</dc:title>
  <dc:subject/>
  <dc:creator>Achen, Aaron - NRCS, Lincoln, NE</dc:creator>
  <cp:keywords/>
  <dc:description/>
  <cp:lastModifiedBy>Achen, Aaron - NRCS, Lincoln, NE</cp:lastModifiedBy>
  <cp:revision>5</cp:revision>
  <dcterms:created xsi:type="dcterms:W3CDTF">2019-08-08T19:15:00Z</dcterms:created>
  <dcterms:modified xsi:type="dcterms:W3CDTF">2019-08-09T17:39:00Z</dcterms:modified>
</cp:coreProperties>
</file>